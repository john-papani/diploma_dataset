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F0743" w14:textId="77777777" w:rsidR="001009A2" w:rsidRPr="001009A2" w:rsidRDefault="001009A2" w:rsidP="001009A2">
      <w:pPr>
        <w:spacing w:after="200" w:line="360" w:lineRule="auto"/>
        <w:rPr>
          <w:ins w:id="0" w:author="Φλούδα Χριστίνα" w:date="2017-02-07T20:22:00Z"/>
          <w:rFonts w:eastAsia="Times New Roman"/>
          <w:szCs w:val="24"/>
          <w:lang w:eastAsia="en-US"/>
        </w:rPr>
      </w:pPr>
      <w:bookmarkStart w:id="1" w:name="_GoBack"/>
      <w:bookmarkEnd w:id="1"/>
      <w:ins w:id="2" w:author="Φλούδα Χριστίνα" w:date="2017-02-07T20:22:00Z">
        <w:r w:rsidRPr="001009A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6A6794C" w14:textId="77777777" w:rsidR="001009A2" w:rsidRPr="001009A2" w:rsidRDefault="001009A2" w:rsidP="001009A2">
      <w:pPr>
        <w:spacing w:after="200" w:line="360" w:lineRule="auto"/>
        <w:rPr>
          <w:ins w:id="3" w:author="Φλούδα Χριστίνα" w:date="2017-02-07T20:22:00Z"/>
          <w:rFonts w:eastAsia="Times New Roman"/>
          <w:szCs w:val="24"/>
          <w:lang w:eastAsia="en-US"/>
        </w:rPr>
      </w:pPr>
    </w:p>
    <w:p w14:paraId="0B8817ED" w14:textId="77777777" w:rsidR="001009A2" w:rsidRPr="001009A2" w:rsidRDefault="001009A2" w:rsidP="001009A2">
      <w:pPr>
        <w:spacing w:after="200" w:line="360" w:lineRule="auto"/>
        <w:rPr>
          <w:ins w:id="4" w:author="Φλούδα Χριστίνα" w:date="2017-02-07T20:22:00Z"/>
          <w:rFonts w:eastAsia="Times New Roman"/>
          <w:szCs w:val="24"/>
          <w:lang w:eastAsia="en-US"/>
        </w:rPr>
      </w:pPr>
      <w:ins w:id="5" w:author="Φλούδα Χριστίνα" w:date="2017-02-07T20:22:00Z">
        <w:r w:rsidRPr="001009A2">
          <w:rPr>
            <w:rFonts w:eastAsia="Times New Roman"/>
            <w:szCs w:val="24"/>
            <w:lang w:eastAsia="en-US"/>
          </w:rPr>
          <w:t>ΠΙΝΑΚΑΣ ΠΕΡΙΕΧΟΜΕΝΩΝ</w:t>
        </w:r>
      </w:ins>
    </w:p>
    <w:p w14:paraId="7F0AA53A" w14:textId="77777777" w:rsidR="001009A2" w:rsidRPr="001009A2" w:rsidRDefault="001009A2" w:rsidP="001009A2">
      <w:pPr>
        <w:spacing w:after="200" w:line="360" w:lineRule="auto"/>
        <w:rPr>
          <w:ins w:id="6" w:author="Φλούδα Χριστίνα" w:date="2017-02-07T20:22:00Z"/>
          <w:rFonts w:eastAsia="Times New Roman"/>
          <w:szCs w:val="24"/>
          <w:lang w:eastAsia="en-US"/>
        </w:rPr>
      </w:pPr>
      <w:ins w:id="7" w:author="Φλούδα Χριστίνα" w:date="2017-02-07T20:22:00Z">
        <w:r w:rsidRPr="001009A2">
          <w:rPr>
            <w:rFonts w:eastAsia="Times New Roman"/>
            <w:szCs w:val="24"/>
            <w:lang w:eastAsia="en-US"/>
          </w:rPr>
          <w:t xml:space="preserve">ΙΖ΄ ΠΕΡΙΟΔΟΣ </w:t>
        </w:r>
      </w:ins>
    </w:p>
    <w:p w14:paraId="5671A2DF" w14:textId="77777777" w:rsidR="001009A2" w:rsidRPr="001009A2" w:rsidRDefault="001009A2" w:rsidP="001009A2">
      <w:pPr>
        <w:spacing w:after="200" w:line="360" w:lineRule="auto"/>
        <w:rPr>
          <w:ins w:id="8" w:author="Φλούδα Χριστίνα" w:date="2017-02-07T20:22:00Z"/>
          <w:rFonts w:eastAsia="Times New Roman"/>
          <w:szCs w:val="24"/>
          <w:lang w:eastAsia="en-US"/>
        </w:rPr>
      </w:pPr>
      <w:ins w:id="9" w:author="Φλούδα Χριστίνα" w:date="2017-02-07T20:22:00Z">
        <w:r w:rsidRPr="001009A2">
          <w:rPr>
            <w:rFonts w:eastAsia="Times New Roman"/>
            <w:szCs w:val="24"/>
            <w:lang w:eastAsia="en-US"/>
          </w:rPr>
          <w:t>ΠΡΟΕΔΡΕΥΟΜΕΝΗΣ ΚΟΙΝΟΒΟΥΛΕΥΤΙΚΗΣ ΔΗΜΟΚΡΑΤΙΑΣ</w:t>
        </w:r>
      </w:ins>
    </w:p>
    <w:p w14:paraId="60822824" w14:textId="77777777" w:rsidR="001009A2" w:rsidRPr="001009A2" w:rsidRDefault="001009A2" w:rsidP="001009A2">
      <w:pPr>
        <w:spacing w:after="200" w:line="360" w:lineRule="auto"/>
        <w:rPr>
          <w:ins w:id="10" w:author="Φλούδα Χριστίνα" w:date="2017-02-07T20:22:00Z"/>
          <w:rFonts w:eastAsia="Times New Roman"/>
          <w:szCs w:val="24"/>
          <w:lang w:eastAsia="en-US"/>
        </w:rPr>
      </w:pPr>
      <w:ins w:id="11" w:author="Φλούδα Χριστίνα" w:date="2017-02-07T20:22:00Z">
        <w:r w:rsidRPr="001009A2">
          <w:rPr>
            <w:rFonts w:eastAsia="Times New Roman"/>
            <w:szCs w:val="24"/>
            <w:lang w:eastAsia="en-US"/>
          </w:rPr>
          <w:t>ΣΥΝΟΔΟΣ Β΄</w:t>
        </w:r>
      </w:ins>
    </w:p>
    <w:p w14:paraId="7C4AD2D4" w14:textId="77777777" w:rsidR="001009A2" w:rsidRPr="001009A2" w:rsidRDefault="001009A2" w:rsidP="001009A2">
      <w:pPr>
        <w:spacing w:after="200" w:line="360" w:lineRule="auto"/>
        <w:rPr>
          <w:ins w:id="12" w:author="Φλούδα Χριστίνα" w:date="2017-02-07T20:22:00Z"/>
          <w:rFonts w:eastAsia="Times New Roman"/>
          <w:szCs w:val="24"/>
          <w:lang w:eastAsia="en-US"/>
        </w:rPr>
      </w:pPr>
    </w:p>
    <w:p w14:paraId="5D87027B" w14:textId="77777777" w:rsidR="001009A2" w:rsidRPr="001009A2" w:rsidRDefault="001009A2" w:rsidP="001009A2">
      <w:pPr>
        <w:spacing w:after="200" w:line="360" w:lineRule="auto"/>
        <w:rPr>
          <w:ins w:id="13" w:author="Φλούδα Χριστίνα" w:date="2017-02-07T20:22:00Z"/>
          <w:rFonts w:eastAsia="Times New Roman"/>
          <w:szCs w:val="24"/>
          <w:lang w:eastAsia="en-US"/>
        </w:rPr>
      </w:pPr>
      <w:ins w:id="14" w:author="Φλούδα Χριστίνα" w:date="2017-02-07T20:22:00Z">
        <w:r w:rsidRPr="001009A2">
          <w:rPr>
            <w:rFonts w:eastAsia="Times New Roman"/>
            <w:szCs w:val="24"/>
            <w:lang w:eastAsia="en-US"/>
          </w:rPr>
          <w:t>ΣΥΝΕΔΡΙΑΣΗ ΞΣΤ΄</w:t>
        </w:r>
      </w:ins>
    </w:p>
    <w:p w14:paraId="1F76FF14" w14:textId="77777777" w:rsidR="001009A2" w:rsidRPr="001009A2" w:rsidRDefault="001009A2" w:rsidP="001009A2">
      <w:pPr>
        <w:spacing w:after="200" w:line="360" w:lineRule="auto"/>
        <w:rPr>
          <w:ins w:id="15" w:author="Φλούδα Χριστίνα" w:date="2017-02-07T20:22:00Z"/>
          <w:rFonts w:eastAsia="Times New Roman"/>
          <w:szCs w:val="24"/>
          <w:lang w:eastAsia="en-US"/>
        </w:rPr>
      </w:pPr>
      <w:ins w:id="16" w:author="Φλούδα Χριστίνα" w:date="2017-02-07T20:22:00Z">
        <w:r w:rsidRPr="001009A2">
          <w:rPr>
            <w:rFonts w:eastAsia="Times New Roman"/>
            <w:szCs w:val="24"/>
            <w:lang w:eastAsia="en-US"/>
          </w:rPr>
          <w:t>Τετάρτη  1 Φεβρουαρίου 2017</w:t>
        </w:r>
      </w:ins>
    </w:p>
    <w:p w14:paraId="3324664D" w14:textId="77777777" w:rsidR="001009A2" w:rsidRPr="001009A2" w:rsidRDefault="001009A2" w:rsidP="001009A2">
      <w:pPr>
        <w:spacing w:after="200" w:line="360" w:lineRule="auto"/>
        <w:rPr>
          <w:ins w:id="17" w:author="Φλούδα Χριστίνα" w:date="2017-02-07T20:22:00Z"/>
          <w:rFonts w:eastAsia="Times New Roman"/>
          <w:szCs w:val="24"/>
          <w:lang w:eastAsia="en-US"/>
        </w:rPr>
      </w:pPr>
    </w:p>
    <w:p w14:paraId="16756F1E" w14:textId="77777777" w:rsidR="001009A2" w:rsidRPr="001009A2" w:rsidRDefault="001009A2" w:rsidP="001009A2">
      <w:pPr>
        <w:spacing w:after="200" w:line="360" w:lineRule="auto"/>
        <w:rPr>
          <w:ins w:id="18" w:author="Φλούδα Χριστίνα" w:date="2017-02-07T20:22:00Z"/>
          <w:rFonts w:eastAsia="Times New Roman"/>
          <w:szCs w:val="24"/>
          <w:lang w:eastAsia="en-US"/>
        </w:rPr>
      </w:pPr>
      <w:ins w:id="19" w:author="Φλούδα Χριστίνα" w:date="2017-02-07T20:22:00Z">
        <w:r w:rsidRPr="001009A2">
          <w:rPr>
            <w:rFonts w:eastAsia="Times New Roman"/>
            <w:szCs w:val="24"/>
            <w:lang w:eastAsia="en-US"/>
          </w:rPr>
          <w:t>ΘΕΜΑΤΑ</w:t>
        </w:r>
      </w:ins>
    </w:p>
    <w:p w14:paraId="32348EE4" w14:textId="77777777" w:rsidR="001009A2" w:rsidRPr="001009A2" w:rsidRDefault="001009A2" w:rsidP="001009A2">
      <w:pPr>
        <w:spacing w:after="200" w:line="360" w:lineRule="auto"/>
        <w:rPr>
          <w:ins w:id="20" w:author="Φλούδα Χριστίνα" w:date="2017-02-07T20:22:00Z"/>
          <w:rFonts w:eastAsia="Times New Roman"/>
          <w:szCs w:val="24"/>
          <w:lang w:eastAsia="en-US"/>
        </w:rPr>
      </w:pPr>
      <w:ins w:id="21" w:author="Φλούδα Χριστίνα" w:date="2017-02-07T20:22:00Z">
        <w:r w:rsidRPr="001009A2">
          <w:rPr>
            <w:rFonts w:eastAsia="Times New Roman"/>
            <w:szCs w:val="24"/>
            <w:lang w:eastAsia="en-US"/>
          </w:rPr>
          <w:t xml:space="preserve"> </w:t>
        </w:r>
        <w:r w:rsidRPr="001009A2">
          <w:rPr>
            <w:rFonts w:eastAsia="Times New Roman"/>
            <w:szCs w:val="24"/>
            <w:lang w:eastAsia="en-US"/>
          </w:rPr>
          <w:br/>
          <w:t xml:space="preserve">Α. ΕΙΔΙΚΑ ΘΕΜΑΤΑ </w:t>
        </w:r>
        <w:r w:rsidRPr="001009A2">
          <w:rPr>
            <w:rFonts w:eastAsia="Times New Roman"/>
            <w:szCs w:val="24"/>
            <w:lang w:eastAsia="en-US"/>
          </w:rPr>
          <w:br/>
          <w:t xml:space="preserve">1. Επικύρωση Πρακτικών, σελ. </w:t>
        </w:r>
        <w:r w:rsidRPr="001009A2">
          <w:rPr>
            <w:rFonts w:eastAsia="Times New Roman"/>
            <w:szCs w:val="24"/>
            <w:lang w:eastAsia="en-US"/>
          </w:rPr>
          <w:br/>
          <w:t xml:space="preserve">2. Ανακοινώνεται ότι τη συνεδρίαση παρακολουθούν μαθητές από το 2ο Γυμνάσιο Γέρακα, το 4ο Γυμνάσιο Λειβαδιάς, το 14ο Δημοτικό Σχολείο Καλαμάτας, το 2ο Γυμνάσιο Καλύμνου, το Σχολείο Δεύτερης Ευκαιρίας  Άσσου Λεχαίου Κορινθίας και το Γυμνάσιο Αγίας Λάρισας, σελ. </w:t>
        </w:r>
        <w:r w:rsidRPr="001009A2">
          <w:rPr>
            <w:rFonts w:eastAsia="Times New Roman"/>
            <w:szCs w:val="24"/>
            <w:lang w:eastAsia="en-US"/>
          </w:rPr>
          <w:br/>
          <w:t xml:space="preserve">3. Ειδική Ημερήσια Διάταξη:                                                                            Συζήτηση σύμφωνα με το άρθρο 148 του Κανονισμού της Βουλής επί του κατατεθέντος πορίσματος της Εξεταστικής Επιτροπής σχετικά με τη Διερεύνηση της Νομιμότητας της Δανειοδότησης των Πολιτικών Κομμάτων, καθώς και των Ιδιοκτητριών Εταιρειών Μέσων Μαζικής Ενημέρωσης από τα Τραπεζικά Ιδρύματα της χώρας, που κατατέθηκε στην Ολομέλεια της Βουλής στις 25 Ιανουαρίου του 2017, σελ. </w:t>
        </w:r>
        <w:r w:rsidRPr="001009A2">
          <w:rPr>
            <w:rFonts w:eastAsia="Times New Roman"/>
            <w:szCs w:val="24"/>
            <w:lang w:eastAsia="en-US"/>
          </w:rPr>
          <w:br/>
          <w:t xml:space="preserve">4. Επί διαδικαστικού θέματος, σελ. </w:t>
        </w:r>
        <w:r w:rsidRPr="001009A2">
          <w:rPr>
            <w:rFonts w:eastAsia="Times New Roman"/>
            <w:szCs w:val="24"/>
            <w:lang w:eastAsia="en-US"/>
          </w:rPr>
          <w:br/>
          <w:t xml:space="preserve">5. Επί προσωπικού θέματος, σελ. </w:t>
        </w:r>
        <w:r w:rsidRPr="001009A2">
          <w:rPr>
            <w:rFonts w:eastAsia="Times New Roman"/>
            <w:szCs w:val="24"/>
            <w:lang w:eastAsia="en-US"/>
          </w:rPr>
          <w:br/>
          <w:t xml:space="preserve">6. Επί του Κανονισμού, σελ. </w:t>
        </w:r>
        <w:r w:rsidRPr="001009A2">
          <w:rPr>
            <w:rFonts w:eastAsia="Times New Roman"/>
            <w:szCs w:val="24"/>
            <w:lang w:eastAsia="en-US"/>
          </w:rPr>
          <w:br/>
          <w:t xml:space="preserve"> </w:t>
        </w:r>
        <w:r w:rsidRPr="001009A2">
          <w:rPr>
            <w:rFonts w:eastAsia="Times New Roman"/>
            <w:szCs w:val="24"/>
            <w:lang w:eastAsia="en-US"/>
          </w:rPr>
          <w:br/>
          <w:t xml:space="preserve">Β. ΚΟΙΝΟΒΟΥΛΕΥΤΙΚΟΣ ΕΛΕΓΧΟΣ </w:t>
        </w:r>
        <w:r w:rsidRPr="001009A2">
          <w:rPr>
            <w:rFonts w:eastAsia="Times New Roman"/>
            <w:szCs w:val="24"/>
            <w:lang w:eastAsia="en-US"/>
          </w:rPr>
          <w:br/>
          <w:t xml:space="preserve">Ανακοίνωση του δελτίου επικαίρων ερωτήσεων της Πέμπτης 2 Φεβρουαρίου 2017, σελ. </w:t>
        </w:r>
        <w:r w:rsidRPr="001009A2">
          <w:rPr>
            <w:rFonts w:eastAsia="Times New Roman"/>
            <w:szCs w:val="24"/>
            <w:lang w:eastAsia="en-US"/>
          </w:rPr>
          <w:br/>
        </w:r>
      </w:ins>
    </w:p>
    <w:p w14:paraId="255A9520" w14:textId="77777777" w:rsidR="001009A2" w:rsidRPr="001009A2" w:rsidRDefault="001009A2" w:rsidP="001009A2">
      <w:pPr>
        <w:spacing w:after="200" w:line="360" w:lineRule="auto"/>
        <w:rPr>
          <w:ins w:id="22" w:author="Φλούδα Χριστίνα" w:date="2017-02-07T20:22:00Z"/>
          <w:rFonts w:eastAsia="Times New Roman"/>
          <w:szCs w:val="24"/>
          <w:lang w:eastAsia="en-US"/>
        </w:rPr>
      </w:pPr>
      <w:ins w:id="23" w:author="Φλούδα Χριστίνα" w:date="2017-02-07T20:22:00Z">
        <w:r w:rsidRPr="001009A2">
          <w:rPr>
            <w:rFonts w:eastAsia="Times New Roman"/>
            <w:szCs w:val="24"/>
            <w:lang w:eastAsia="en-US"/>
          </w:rPr>
          <w:t>ΠΡΟΕΔΡΟΣ                                                                                               ΒΟΥΤΣΗΣ Ν. , σελ.</w:t>
        </w:r>
        <w:r w:rsidRPr="001009A2">
          <w:rPr>
            <w:rFonts w:eastAsia="Times New Roman"/>
            <w:szCs w:val="24"/>
            <w:lang w:eastAsia="en-US"/>
          </w:rPr>
          <w:br/>
        </w:r>
      </w:ins>
    </w:p>
    <w:p w14:paraId="1F17AD5E" w14:textId="77777777" w:rsidR="001009A2" w:rsidRPr="001009A2" w:rsidRDefault="001009A2" w:rsidP="001009A2">
      <w:pPr>
        <w:spacing w:after="200" w:line="360" w:lineRule="auto"/>
        <w:rPr>
          <w:ins w:id="24" w:author="Φλούδα Χριστίνα" w:date="2017-02-07T20:22:00Z"/>
          <w:rFonts w:eastAsia="Times New Roman"/>
          <w:szCs w:val="24"/>
          <w:lang w:eastAsia="en-US"/>
        </w:rPr>
      </w:pPr>
      <w:ins w:id="25" w:author="Φλούδα Χριστίνα" w:date="2017-02-07T20:22:00Z">
        <w:r w:rsidRPr="001009A2">
          <w:rPr>
            <w:rFonts w:eastAsia="Times New Roman"/>
            <w:szCs w:val="24"/>
            <w:lang w:eastAsia="en-US"/>
          </w:rPr>
          <w:t>ΠΡΟΕΔΡΕΥΟΝΤΕΣ                                                                                       ΒΑΡΕΜΕΝΟΣ Γ., σελ.                                                                                 ΚΟΥΡΑΚΗΣ Α. , σελ.</w:t>
        </w:r>
        <w:r w:rsidRPr="001009A2">
          <w:rPr>
            <w:rFonts w:eastAsia="Times New Roman"/>
            <w:szCs w:val="24"/>
            <w:lang w:eastAsia="en-US"/>
          </w:rPr>
          <w:br/>
          <w:t>ΚΡΕΜΑΣΤΙΝΟΣ Δ. , σελ.</w:t>
        </w:r>
        <w:r w:rsidRPr="001009A2">
          <w:rPr>
            <w:rFonts w:eastAsia="Times New Roman"/>
            <w:szCs w:val="24"/>
            <w:lang w:eastAsia="en-US"/>
          </w:rPr>
          <w:br/>
          <w:t>ΛΥΚΟΥΔΗΣ Σ. , σελ.</w:t>
        </w:r>
        <w:r w:rsidRPr="001009A2">
          <w:rPr>
            <w:rFonts w:eastAsia="Times New Roman"/>
            <w:szCs w:val="24"/>
            <w:lang w:eastAsia="en-US"/>
          </w:rPr>
          <w:br/>
        </w:r>
      </w:ins>
    </w:p>
    <w:p w14:paraId="6A62A039" w14:textId="77777777" w:rsidR="001009A2" w:rsidRPr="001009A2" w:rsidRDefault="001009A2" w:rsidP="001009A2">
      <w:pPr>
        <w:spacing w:after="200" w:line="360" w:lineRule="auto"/>
        <w:rPr>
          <w:ins w:id="26" w:author="Φλούδα Χριστίνα" w:date="2017-02-07T20:22:00Z"/>
          <w:rFonts w:eastAsia="Times New Roman"/>
          <w:szCs w:val="24"/>
          <w:lang w:eastAsia="en-US"/>
        </w:rPr>
      </w:pPr>
    </w:p>
    <w:p w14:paraId="64A9A9EF" w14:textId="77777777" w:rsidR="001009A2" w:rsidRPr="001009A2" w:rsidRDefault="001009A2" w:rsidP="001009A2">
      <w:pPr>
        <w:spacing w:after="200" w:line="360" w:lineRule="auto"/>
        <w:rPr>
          <w:ins w:id="27" w:author="Φλούδα Χριστίνα" w:date="2017-02-07T20:22:00Z"/>
          <w:rFonts w:eastAsia="Times New Roman"/>
          <w:szCs w:val="24"/>
          <w:lang w:eastAsia="en-US"/>
        </w:rPr>
      </w:pPr>
      <w:ins w:id="28" w:author="Φλούδα Χριστίνα" w:date="2017-02-07T20:22:00Z">
        <w:r w:rsidRPr="001009A2">
          <w:rPr>
            <w:rFonts w:eastAsia="Times New Roman"/>
            <w:szCs w:val="24"/>
            <w:lang w:eastAsia="en-US"/>
          </w:rPr>
          <w:t>ΟΜΙΛΗΤΕΣ</w:t>
        </w:r>
      </w:ins>
    </w:p>
    <w:p w14:paraId="1D29F7FD" w14:textId="5BE91FFF" w:rsidR="001009A2" w:rsidRDefault="001009A2" w:rsidP="001009A2">
      <w:pPr>
        <w:spacing w:line="600" w:lineRule="auto"/>
        <w:ind w:firstLine="720"/>
        <w:contextualSpacing/>
        <w:jc w:val="both"/>
        <w:rPr>
          <w:ins w:id="29" w:author="Φλούδα Χριστίνα" w:date="2017-02-07T20:22:00Z"/>
          <w:rFonts w:eastAsia="Times New Roman"/>
          <w:szCs w:val="24"/>
        </w:rPr>
        <w:pPrChange w:id="30" w:author="Φλούδα Χριστίνα" w:date="2017-02-07T20:22:00Z">
          <w:pPr>
            <w:spacing w:line="600" w:lineRule="auto"/>
            <w:ind w:firstLine="720"/>
            <w:contextualSpacing/>
            <w:jc w:val="center"/>
          </w:pPr>
        </w:pPrChange>
      </w:pPr>
      <w:ins w:id="31" w:author="Φλούδα Χριστίνα" w:date="2017-02-07T20:22:00Z">
        <w:r w:rsidRPr="001009A2">
          <w:rPr>
            <w:rFonts w:eastAsia="Times New Roman"/>
            <w:szCs w:val="24"/>
            <w:lang w:eastAsia="en-US"/>
          </w:rPr>
          <w:br/>
          <w:t>Α. Επί της Ειδικής Ημερήσιας Διάταξης:</w:t>
        </w:r>
        <w:r w:rsidRPr="001009A2">
          <w:rPr>
            <w:rFonts w:eastAsia="Times New Roman"/>
            <w:szCs w:val="24"/>
            <w:lang w:eastAsia="en-US"/>
          </w:rPr>
          <w:br/>
          <w:t>ΑΪΒΑΤΙΔΗΣ Ι. , σελ.</w:t>
        </w:r>
        <w:r w:rsidRPr="001009A2">
          <w:rPr>
            <w:rFonts w:eastAsia="Times New Roman"/>
            <w:szCs w:val="24"/>
            <w:lang w:eastAsia="en-US"/>
          </w:rPr>
          <w:br/>
          <w:t>ΒΕΝΙΖΕΛΟΣ Ε. , σελ.</w:t>
        </w:r>
        <w:r w:rsidRPr="001009A2">
          <w:rPr>
            <w:rFonts w:eastAsia="Times New Roman"/>
            <w:szCs w:val="24"/>
            <w:lang w:eastAsia="en-US"/>
          </w:rPr>
          <w:br/>
          <w:t>ΒΟΡΙΔΗΣ Μ. , σελ.</w:t>
        </w:r>
        <w:r w:rsidRPr="001009A2">
          <w:rPr>
            <w:rFonts w:eastAsia="Times New Roman"/>
            <w:szCs w:val="24"/>
            <w:lang w:eastAsia="en-US"/>
          </w:rPr>
          <w:br/>
          <w:t>ΓΕΝΝΗΜΑΤΑ Φ. , σελ.</w:t>
        </w:r>
        <w:r w:rsidRPr="001009A2">
          <w:rPr>
            <w:rFonts w:eastAsia="Times New Roman"/>
            <w:szCs w:val="24"/>
            <w:lang w:eastAsia="en-US"/>
          </w:rPr>
          <w:br/>
          <w:t>ΓΕΩΡΓΑΝΤΑΣ Γ. , σελ.</w:t>
        </w:r>
        <w:r w:rsidRPr="001009A2">
          <w:rPr>
            <w:rFonts w:eastAsia="Times New Roman"/>
            <w:szCs w:val="24"/>
            <w:lang w:eastAsia="en-US"/>
          </w:rPr>
          <w:br/>
          <w:t>ΓΕΩΡΓΙΑΔΗΣ Μ. , σελ.</w:t>
        </w:r>
        <w:r w:rsidRPr="001009A2">
          <w:rPr>
            <w:rFonts w:eastAsia="Times New Roman"/>
            <w:szCs w:val="24"/>
            <w:lang w:eastAsia="en-US"/>
          </w:rPr>
          <w:br/>
          <w:t>ΓΕΩΡΓΙΑΔΗΣ Σ. , σελ.</w:t>
        </w:r>
        <w:r w:rsidRPr="001009A2">
          <w:rPr>
            <w:rFonts w:eastAsia="Times New Roman"/>
            <w:szCs w:val="24"/>
            <w:lang w:eastAsia="en-US"/>
          </w:rPr>
          <w:br/>
          <w:t>ΓΚΙΟΛΑΣ Ι. , σελ.</w:t>
        </w:r>
        <w:r w:rsidRPr="001009A2">
          <w:rPr>
            <w:rFonts w:eastAsia="Times New Roman"/>
            <w:szCs w:val="24"/>
            <w:lang w:eastAsia="en-US"/>
          </w:rPr>
          <w:br/>
          <w:t>ΔΑΝΕΛΛΗΣ Σ. , σελ.</w:t>
        </w:r>
        <w:r w:rsidRPr="001009A2">
          <w:rPr>
            <w:rFonts w:eastAsia="Times New Roman"/>
            <w:szCs w:val="24"/>
            <w:lang w:eastAsia="en-US"/>
          </w:rPr>
          <w:br/>
          <w:t>ΔΕΛΗΣ Ι. , σελ.</w:t>
        </w:r>
        <w:r w:rsidRPr="001009A2">
          <w:rPr>
            <w:rFonts w:eastAsia="Times New Roman"/>
            <w:szCs w:val="24"/>
            <w:lang w:eastAsia="en-US"/>
          </w:rPr>
          <w:br/>
          <w:t>ΔΕΝΔΙΑΣ Ν. , σελ.</w:t>
        </w:r>
        <w:r w:rsidRPr="001009A2">
          <w:rPr>
            <w:rFonts w:eastAsia="Times New Roman"/>
            <w:szCs w:val="24"/>
            <w:lang w:eastAsia="en-US"/>
          </w:rPr>
          <w:br/>
          <w:t>ΘΕΟΔΩΡΑΚΗΣ Σ. , σελ.</w:t>
        </w:r>
        <w:r w:rsidRPr="001009A2">
          <w:rPr>
            <w:rFonts w:eastAsia="Times New Roman"/>
            <w:szCs w:val="24"/>
            <w:lang w:eastAsia="en-US"/>
          </w:rPr>
          <w:br/>
          <w:t>ΘΕΟΦΥΛΑΚΤΟΣ Ι. , σελ.</w:t>
        </w:r>
        <w:r w:rsidRPr="001009A2">
          <w:rPr>
            <w:rFonts w:eastAsia="Times New Roman"/>
            <w:szCs w:val="24"/>
            <w:lang w:eastAsia="en-US"/>
          </w:rPr>
          <w:br/>
          <w:t>ΚΑΒΒΑΔΙΑ Ι. , σελ.</w:t>
        </w:r>
        <w:r w:rsidRPr="001009A2">
          <w:rPr>
            <w:rFonts w:eastAsia="Times New Roman"/>
            <w:szCs w:val="24"/>
            <w:lang w:eastAsia="en-US"/>
          </w:rPr>
          <w:br/>
          <w:t>ΚΑΜΜΕΝΟΣ Δ. , σελ.</w:t>
        </w:r>
        <w:r w:rsidRPr="001009A2">
          <w:rPr>
            <w:rFonts w:eastAsia="Times New Roman"/>
            <w:szCs w:val="24"/>
            <w:lang w:eastAsia="en-US"/>
          </w:rPr>
          <w:br/>
          <w:t>ΚΑΜΜΕΝΟΣ Π. , σελ.</w:t>
        </w:r>
        <w:r w:rsidRPr="001009A2">
          <w:rPr>
            <w:rFonts w:eastAsia="Times New Roman"/>
            <w:szCs w:val="24"/>
            <w:lang w:eastAsia="en-US"/>
          </w:rPr>
          <w:br/>
          <w:t>ΚΑΡΑΘΑΝΑΣΟΠΟΥΛΟΣ Ν. , σελ.</w:t>
        </w:r>
        <w:r w:rsidRPr="001009A2">
          <w:rPr>
            <w:rFonts w:eastAsia="Times New Roman"/>
            <w:szCs w:val="24"/>
            <w:lang w:eastAsia="en-US"/>
          </w:rPr>
          <w:br/>
          <w:t>ΚΑΣΙΔΙΑΡΗΣ Η. , σελ.</w:t>
        </w:r>
        <w:r w:rsidRPr="001009A2">
          <w:rPr>
            <w:rFonts w:eastAsia="Times New Roman"/>
            <w:szCs w:val="24"/>
            <w:lang w:eastAsia="en-US"/>
          </w:rPr>
          <w:br/>
          <w:t>ΚΑΤΣΙΚΗΣ Κ. , σελ.</w:t>
        </w:r>
        <w:r w:rsidRPr="001009A2">
          <w:rPr>
            <w:rFonts w:eastAsia="Times New Roman"/>
            <w:szCs w:val="24"/>
            <w:lang w:eastAsia="en-US"/>
          </w:rPr>
          <w:br/>
          <w:t>ΚΕΓΚΕΡΟΓΛΟΥ Β. , σελ.</w:t>
        </w:r>
        <w:r w:rsidRPr="001009A2">
          <w:rPr>
            <w:rFonts w:eastAsia="Times New Roman"/>
            <w:szCs w:val="24"/>
            <w:lang w:eastAsia="en-US"/>
          </w:rPr>
          <w:br/>
          <w:t>ΚΟΖΟΜΠΟΛΗ - ΑΜΑΝΑΤΙΔΗ Π. , σελ.</w:t>
        </w:r>
        <w:r w:rsidRPr="001009A2">
          <w:rPr>
            <w:rFonts w:eastAsia="Times New Roman"/>
            <w:szCs w:val="24"/>
            <w:lang w:eastAsia="en-US"/>
          </w:rPr>
          <w:br/>
          <w:t>ΚΟΝΤΟΝΗΣ Χ. , σελ.</w:t>
        </w:r>
        <w:r w:rsidRPr="001009A2">
          <w:rPr>
            <w:rFonts w:eastAsia="Times New Roman"/>
            <w:szCs w:val="24"/>
            <w:lang w:eastAsia="en-US"/>
          </w:rPr>
          <w:br/>
          <w:t>ΚΟΥΤΣΟΥΚΟΣ Γ. , σελ.</w:t>
        </w:r>
        <w:r w:rsidRPr="001009A2">
          <w:rPr>
            <w:rFonts w:eastAsia="Times New Roman"/>
            <w:szCs w:val="24"/>
            <w:lang w:eastAsia="en-US"/>
          </w:rPr>
          <w:br/>
          <w:t>ΚΟΥΤΣΟΥΜΠΑΣ Δ. , σελ.</w:t>
        </w:r>
        <w:r w:rsidRPr="001009A2">
          <w:rPr>
            <w:rFonts w:eastAsia="Times New Roman"/>
            <w:szCs w:val="24"/>
            <w:lang w:eastAsia="en-US"/>
          </w:rPr>
          <w:br/>
          <w:t>ΛΑΓΟΣ Ι. , σελ.</w:t>
        </w:r>
        <w:r w:rsidRPr="001009A2">
          <w:rPr>
            <w:rFonts w:eastAsia="Times New Roman"/>
            <w:szCs w:val="24"/>
            <w:lang w:eastAsia="en-US"/>
          </w:rPr>
          <w:br/>
          <w:t>ΛΑΠΠΑΣ Σ. , σελ.</w:t>
        </w:r>
        <w:r w:rsidRPr="001009A2">
          <w:rPr>
            <w:rFonts w:eastAsia="Times New Roman"/>
            <w:szCs w:val="24"/>
            <w:lang w:eastAsia="en-US"/>
          </w:rPr>
          <w:br/>
          <w:t>ΛΕΒΕΝΤΗΣ Β. , σελ.</w:t>
        </w:r>
        <w:r w:rsidRPr="001009A2">
          <w:rPr>
            <w:rFonts w:eastAsia="Times New Roman"/>
            <w:szCs w:val="24"/>
            <w:lang w:eastAsia="en-US"/>
          </w:rPr>
          <w:br/>
          <w:t>ΛΟΒΕΡΔΟΣ Α. , σελ.</w:t>
        </w:r>
        <w:r w:rsidRPr="001009A2">
          <w:rPr>
            <w:rFonts w:eastAsia="Times New Roman"/>
            <w:szCs w:val="24"/>
            <w:lang w:eastAsia="en-US"/>
          </w:rPr>
          <w:br/>
          <w:t>ΛΥΚΟΥΔΗΣ Σ. , σελ.</w:t>
        </w:r>
        <w:r w:rsidRPr="001009A2">
          <w:rPr>
            <w:rFonts w:eastAsia="Times New Roman"/>
            <w:szCs w:val="24"/>
            <w:lang w:eastAsia="en-US"/>
          </w:rPr>
          <w:br/>
          <w:t>ΜΑΥΡΩΤΑΣ Γ. , σελ.</w:t>
        </w:r>
        <w:r w:rsidRPr="001009A2">
          <w:rPr>
            <w:rFonts w:eastAsia="Times New Roman"/>
            <w:szCs w:val="24"/>
            <w:lang w:eastAsia="en-US"/>
          </w:rPr>
          <w:br/>
          <w:t>ΜΕΓΑΛΟΟΙΚΟΝΟΜΟΥ Θ. , σελ.</w:t>
        </w:r>
        <w:r w:rsidRPr="001009A2">
          <w:rPr>
            <w:rFonts w:eastAsia="Times New Roman"/>
            <w:szCs w:val="24"/>
            <w:lang w:eastAsia="en-US"/>
          </w:rPr>
          <w:br/>
          <w:t>ΜΗΤΑΡΑΚΗΣ Π. , σελ.</w:t>
        </w:r>
        <w:r w:rsidRPr="001009A2">
          <w:rPr>
            <w:rFonts w:eastAsia="Times New Roman"/>
            <w:szCs w:val="24"/>
            <w:lang w:eastAsia="en-US"/>
          </w:rPr>
          <w:br/>
          <w:t>ΜΗΤΣΟΤΑΚΗΣ Κ. , σελ.</w:t>
        </w:r>
        <w:r w:rsidRPr="001009A2">
          <w:rPr>
            <w:rFonts w:eastAsia="Times New Roman"/>
            <w:szCs w:val="24"/>
            <w:lang w:eastAsia="en-US"/>
          </w:rPr>
          <w:br/>
          <w:t>ΜΙΧΑΛΟΛΙΑΚΟΣ Ν. , σελ.</w:t>
        </w:r>
        <w:r w:rsidRPr="001009A2">
          <w:rPr>
            <w:rFonts w:eastAsia="Times New Roman"/>
            <w:szCs w:val="24"/>
            <w:lang w:eastAsia="en-US"/>
          </w:rPr>
          <w:br/>
          <w:t>ΜΠΑΛΛΗΣ Σ. , σελ.</w:t>
        </w:r>
        <w:r w:rsidRPr="001009A2">
          <w:rPr>
            <w:rFonts w:eastAsia="Times New Roman"/>
            <w:szCs w:val="24"/>
            <w:lang w:eastAsia="en-US"/>
          </w:rPr>
          <w:br/>
          <w:t>ΜΠΑΛΩΜΕΝΑΚΗΣ Α. , σελ.</w:t>
        </w:r>
        <w:r w:rsidRPr="001009A2">
          <w:rPr>
            <w:rFonts w:eastAsia="Times New Roman"/>
            <w:szCs w:val="24"/>
            <w:lang w:eastAsia="en-US"/>
          </w:rPr>
          <w:br/>
          <w:t>ΝΙΚΟΛΟΠΟΥΛΟΣ Ν. , σελ.</w:t>
        </w:r>
        <w:r w:rsidRPr="001009A2">
          <w:rPr>
            <w:rFonts w:eastAsia="Times New Roman"/>
            <w:szCs w:val="24"/>
            <w:lang w:eastAsia="en-US"/>
          </w:rPr>
          <w:br/>
          <w:t>ΞΥΔΑΚΗΣ Ν. , σελ.</w:t>
        </w:r>
        <w:r w:rsidRPr="001009A2">
          <w:rPr>
            <w:rFonts w:eastAsia="Times New Roman"/>
            <w:szCs w:val="24"/>
            <w:lang w:eastAsia="en-US"/>
          </w:rPr>
          <w:br/>
          <w:t>ΠΑΝΑΓΙΩΤΟΠΟΥΛΟΣ Ν. , σελ.</w:t>
        </w:r>
        <w:r w:rsidRPr="001009A2">
          <w:rPr>
            <w:rFonts w:eastAsia="Times New Roman"/>
            <w:szCs w:val="24"/>
            <w:lang w:eastAsia="en-US"/>
          </w:rPr>
          <w:br/>
          <w:t>ΠΑΠΑΓΓΕΛΟΠΟΥΛΟΣ Δ. , σελ.</w:t>
        </w:r>
        <w:r w:rsidRPr="001009A2">
          <w:rPr>
            <w:rFonts w:eastAsia="Times New Roman"/>
            <w:szCs w:val="24"/>
            <w:lang w:eastAsia="en-US"/>
          </w:rPr>
          <w:br/>
          <w:t>ΠΑΠΑΔΟΠΟΥΛΟΣ Χ. , σελ.</w:t>
        </w:r>
        <w:r w:rsidRPr="001009A2">
          <w:rPr>
            <w:rFonts w:eastAsia="Times New Roman"/>
            <w:szCs w:val="24"/>
            <w:lang w:eastAsia="en-US"/>
          </w:rPr>
          <w:br/>
          <w:t>ΠΑΠΑΗΛΙΟΥ Γ. , σελ.</w:t>
        </w:r>
        <w:r w:rsidRPr="001009A2">
          <w:rPr>
            <w:rFonts w:eastAsia="Times New Roman"/>
            <w:szCs w:val="24"/>
            <w:lang w:eastAsia="en-US"/>
          </w:rPr>
          <w:br/>
          <w:t>ΠΑΠΑΧΡΙΣΤΟΠΟΥΛΟΣ Α. , σελ.</w:t>
        </w:r>
        <w:r w:rsidRPr="001009A2">
          <w:rPr>
            <w:rFonts w:eastAsia="Times New Roman"/>
            <w:szCs w:val="24"/>
            <w:lang w:eastAsia="en-US"/>
          </w:rPr>
          <w:br/>
          <w:t>ΠΑΠΠΑΣ Χ. , σελ.</w:t>
        </w:r>
        <w:r w:rsidRPr="001009A2">
          <w:rPr>
            <w:rFonts w:eastAsia="Times New Roman"/>
            <w:szCs w:val="24"/>
            <w:lang w:eastAsia="en-US"/>
          </w:rPr>
          <w:br/>
          <w:t>ΠΑΡΑΣΚΕΥΟΠΟΥΛΟΣ Ν. , σελ.</w:t>
        </w:r>
        <w:r w:rsidRPr="001009A2">
          <w:rPr>
            <w:rFonts w:eastAsia="Times New Roman"/>
            <w:szCs w:val="24"/>
            <w:lang w:eastAsia="en-US"/>
          </w:rPr>
          <w:br/>
          <w:t>ΠΑΦΙΛΗΣ Α. , σελ.</w:t>
        </w:r>
        <w:r w:rsidRPr="001009A2">
          <w:rPr>
            <w:rFonts w:eastAsia="Times New Roman"/>
            <w:szCs w:val="24"/>
            <w:lang w:eastAsia="en-US"/>
          </w:rPr>
          <w:br/>
          <w:t>ΣΑΡΙΔΗΣ Ι. , σελ.</w:t>
        </w:r>
        <w:r w:rsidRPr="001009A2">
          <w:rPr>
            <w:rFonts w:eastAsia="Times New Roman"/>
            <w:szCs w:val="24"/>
            <w:lang w:eastAsia="en-US"/>
          </w:rPr>
          <w:br/>
          <w:t>ΣΚΑΝΔΑΛΙΔΗΣ Κ. , σελ.</w:t>
        </w:r>
        <w:r w:rsidRPr="001009A2">
          <w:rPr>
            <w:rFonts w:eastAsia="Times New Roman"/>
            <w:szCs w:val="24"/>
            <w:lang w:eastAsia="en-US"/>
          </w:rPr>
          <w:br/>
          <w:t>ΣΚΟΥΡΛΕΤΗΣ Π. , σελ.</w:t>
        </w:r>
        <w:r w:rsidRPr="001009A2">
          <w:rPr>
            <w:rFonts w:eastAsia="Times New Roman"/>
            <w:szCs w:val="24"/>
            <w:lang w:eastAsia="en-US"/>
          </w:rPr>
          <w:br/>
          <w:t>ΣΤΑΜΑΤΗΣ Δ. , σελ.</w:t>
        </w:r>
        <w:r w:rsidRPr="001009A2">
          <w:rPr>
            <w:rFonts w:eastAsia="Times New Roman"/>
            <w:szCs w:val="24"/>
            <w:lang w:eastAsia="en-US"/>
          </w:rPr>
          <w:br/>
          <w:t>ΣΥΡΜΑΛΕΝΙΟΣ Ν. , σελ.</w:t>
        </w:r>
        <w:r w:rsidRPr="001009A2">
          <w:rPr>
            <w:rFonts w:eastAsia="Times New Roman"/>
            <w:szCs w:val="24"/>
            <w:lang w:eastAsia="en-US"/>
          </w:rPr>
          <w:br/>
          <w:t>ΤΖΑΒΑΡΑΣ Κ. , σελ.</w:t>
        </w:r>
        <w:r w:rsidRPr="001009A2">
          <w:rPr>
            <w:rFonts w:eastAsia="Times New Roman"/>
            <w:szCs w:val="24"/>
            <w:lang w:eastAsia="en-US"/>
          </w:rPr>
          <w:br/>
          <w:t>ΤΖΑΜΑΚΛΗΣ Χ. , σελ.</w:t>
        </w:r>
        <w:r w:rsidRPr="001009A2">
          <w:rPr>
            <w:rFonts w:eastAsia="Times New Roman"/>
            <w:szCs w:val="24"/>
            <w:lang w:eastAsia="en-US"/>
          </w:rPr>
          <w:br/>
          <w:t>ΤΣΙΠΡΑΣ Α. , σελ.</w:t>
        </w:r>
        <w:r w:rsidRPr="001009A2">
          <w:rPr>
            <w:rFonts w:eastAsia="Times New Roman"/>
            <w:szCs w:val="24"/>
            <w:lang w:eastAsia="en-US"/>
          </w:rPr>
          <w:br/>
          <w:t>ΦΑΜΕΛΛΟΣ Σ. , σελ.</w:t>
        </w:r>
        <w:r w:rsidRPr="001009A2">
          <w:rPr>
            <w:rFonts w:eastAsia="Times New Roman"/>
            <w:szCs w:val="24"/>
            <w:lang w:eastAsia="en-US"/>
          </w:rPr>
          <w:br/>
          <w:t>ΦΩΚΑΣ Α. , σελ.</w:t>
        </w:r>
        <w:r w:rsidRPr="001009A2">
          <w:rPr>
            <w:rFonts w:eastAsia="Times New Roman"/>
            <w:szCs w:val="24"/>
            <w:lang w:eastAsia="en-US"/>
          </w:rPr>
          <w:br/>
        </w:r>
        <w:r w:rsidRPr="001009A2">
          <w:rPr>
            <w:rFonts w:eastAsia="Times New Roman"/>
            <w:szCs w:val="24"/>
            <w:lang w:eastAsia="en-US"/>
          </w:rPr>
          <w:br/>
          <w:t>Β. Επί διαδικαστικού θέματος:</w:t>
        </w:r>
        <w:r w:rsidRPr="001009A2">
          <w:rPr>
            <w:rFonts w:eastAsia="Times New Roman"/>
            <w:szCs w:val="24"/>
            <w:lang w:eastAsia="en-US"/>
          </w:rPr>
          <w:br/>
          <w:t>ΒΟΡΙΔΗΣ Μ. , σελ.</w:t>
        </w:r>
        <w:r w:rsidRPr="001009A2">
          <w:rPr>
            <w:rFonts w:eastAsia="Times New Roman"/>
            <w:szCs w:val="24"/>
            <w:lang w:eastAsia="en-US"/>
          </w:rPr>
          <w:br/>
          <w:t>ΒΟΥΤΣΗΣ Ν. , σελ.</w:t>
        </w:r>
        <w:r w:rsidRPr="001009A2">
          <w:rPr>
            <w:rFonts w:eastAsia="Times New Roman"/>
            <w:szCs w:val="24"/>
            <w:lang w:eastAsia="en-US"/>
          </w:rPr>
          <w:br/>
          <w:t>ΓΕΝΝΗΜΑΤΑ Φ. , σελ.</w:t>
        </w:r>
        <w:r w:rsidRPr="001009A2">
          <w:rPr>
            <w:rFonts w:eastAsia="Times New Roman"/>
            <w:szCs w:val="24"/>
            <w:lang w:eastAsia="en-US"/>
          </w:rPr>
          <w:br/>
          <w:t>ΓΕΩΡΓΑΝΤΑΣ Γ. , σελ.</w:t>
        </w:r>
        <w:r w:rsidRPr="001009A2">
          <w:rPr>
            <w:rFonts w:eastAsia="Times New Roman"/>
            <w:szCs w:val="24"/>
            <w:lang w:eastAsia="en-US"/>
          </w:rPr>
          <w:br/>
          <w:t>ΓΕΩΡΓΙΑΔΗΣ Σ. , σελ.</w:t>
        </w:r>
        <w:r w:rsidRPr="001009A2">
          <w:rPr>
            <w:rFonts w:eastAsia="Times New Roman"/>
            <w:szCs w:val="24"/>
            <w:lang w:eastAsia="en-US"/>
          </w:rPr>
          <w:br/>
          <w:t>ΔΑΝΕΛΛΗΣ Σ. , σελ.</w:t>
        </w:r>
        <w:r w:rsidRPr="001009A2">
          <w:rPr>
            <w:rFonts w:eastAsia="Times New Roman"/>
            <w:szCs w:val="24"/>
            <w:lang w:eastAsia="en-US"/>
          </w:rPr>
          <w:br/>
          <w:t>ΗΛΙΟΠΟΥΛΟΣ Π. , σελ.</w:t>
        </w:r>
        <w:r w:rsidRPr="001009A2">
          <w:rPr>
            <w:rFonts w:eastAsia="Times New Roman"/>
            <w:szCs w:val="24"/>
            <w:lang w:eastAsia="en-US"/>
          </w:rPr>
          <w:br/>
          <w:t>ΚΑΣΙΔΙΑΡΗΣ Η. , σελ.</w:t>
        </w:r>
        <w:r w:rsidRPr="001009A2">
          <w:rPr>
            <w:rFonts w:eastAsia="Times New Roman"/>
            <w:szCs w:val="24"/>
            <w:lang w:eastAsia="en-US"/>
          </w:rPr>
          <w:br/>
          <w:t>ΚΙΚΙΛΙΑΣ Β. , σελ.</w:t>
        </w:r>
        <w:r w:rsidRPr="001009A2">
          <w:rPr>
            <w:rFonts w:eastAsia="Times New Roman"/>
            <w:szCs w:val="24"/>
            <w:lang w:eastAsia="en-US"/>
          </w:rPr>
          <w:br/>
          <w:t>ΚΟΝΤΟΝΗΣ Χ. , σελ.</w:t>
        </w:r>
        <w:r w:rsidRPr="001009A2">
          <w:rPr>
            <w:rFonts w:eastAsia="Times New Roman"/>
            <w:szCs w:val="24"/>
            <w:lang w:eastAsia="en-US"/>
          </w:rPr>
          <w:br/>
          <w:t>ΚΟΥΚΟΥΤΣΗΣ Δ. , σελ.</w:t>
        </w:r>
        <w:r w:rsidRPr="001009A2">
          <w:rPr>
            <w:rFonts w:eastAsia="Times New Roman"/>
            <w:szCs w:val="24"/>
            <w:lang w:eastAsia="en-US"/>
          </w:rPr>
          <w:br/>
          <w:t>ΚΟΥΡΑΚΗΣ Α. , σελ.</w:t>
        </w:r>
        <w:r w:rsidRPr="001009A2">
          <w:rPr>
            <w:rFonts w:eastAsia="Times New Roman"/>
            <w:szCs w:val="24"/>
            <w:lang w:eastAsia="en-US"/>
          </w:rPr>
          <w:br/>
          <w:t>ΚΡΕΜΑΣΤΙΝΟΣ Δ. , σελ.</w:t>
        </w:r>
        <w:r w:rsidRPr="001009A2">
          <w:rPr>
            <w:rFonts w:eastAsia="Times New Roman"/>
            <w:szCs w:val="24"/>
            <w:lang w:eastAsia="en-US"/>
          </w:rPr>
          <w:br/>
          <w:t>ΛΑΓΟΣ Ι. , σελ.</w:t>
        </w:r>
        <w:r w:rsidRPr="001009A2">
          <w:rPr>
            <w:rFonts w:eastAsia="Times New Roman"/>
            <w:szCs w:val="24"/>
            <w:lang w:eastAsia="en-US"/>
          </w:rPr>
          <w:br/>
          <w:t>ΛΑΠΠΑΣ Σ. , σελ.</w:t>
        </w:r>
        <w:r w:rsidRPr="001009A2">
          <w:rPr>
            <w:rFonts w:eastAsia="Times New Roman"/>
            <w:szCs w:val="24"/>
            <w:lang w:eastAsia="en-US"/>
          </w:rPr>
          <w:br/>
          <w:t>ΛΟΒΕΡΔΟΣ Α. , σελ.</w:t>
        </w:r>
        <w:r w:rsidRPr="001009A2">
          <w:rPr>
            <w:rFonts w:eastAsia="Times New Roman"/>
            <w:szCs w:val="24"/>
            <w:lang w:eastAsia="en-US"/>
          </w:rPr>
          <w:br/>
          <w:t>ΛΥΚΟΥΔΗΣ Σ. , σελ.</w:t>
        </w:r>
        <w:r w:rsidRPr="001009A2">
          <w:rPr>
            <w:rFonts w:eastAsia="Times New Roman"/>
            <w:szCs w:val="24"/>
            <w:lang w:eastAsia="en-US"/>
          </w:rPr>
          <w:br/>
          <w:t>ΜΗΤΑΡΑΚΗΣ Π. , σελ.</w:t>
        </w:r>
        <w:r w:rsidRPr="001009A2">
          <w:rPr>
            <w:rFonts w:eastAsia="Times New Roman"/>
            <w:szCs w:val="24"/>
            <w:lang w:eastAsia="en-US"/>
          </w:rPr>
          <w:br/>
          <w:t>ΜΗΤΣΟΤΑΚΗΣ Κ. , σελ.</w:t>
        </w:r>
        <w:r w:rsidRPr="001009A2">
          <w:rPr>
            <w:rFonts w:eastAsia="Times New Roman"/>
            <w:szCs w:val="24"/>
            <w:lang w:eastAsia="en-US"/>
          </w:rPr>
          <w:br/>
          <w:t>ΜΠΑΛΩΜΕΝΑΚΗΣ Α. , σελ.</w:t>
        </w:r>
        <w:r w:rsidRPr="001009A2">
          <w:rPr>
            <w:rFonts w:eastAsia="Times New Roman"/>
            <w:szCs w:val="24"/>
            <w:lang w:eastAsia="en-US"/>
          </w:rPr>
          <w:br/>
          <w:t>ΜΠΑΡΜΠΑΡΟΥΣΗΣ Κ. , σελ.</w:t>
        </w:r>
        <w:r w:rsidRPr="001009A2">
          <w:rPr>
            <w:rFonts w:eastAsia="Times New Roman"/>
            <w:szCs w:val="24"/>
            <w:lang w:eastAsia="en-US"/>
          </w:rPr>
          <w:br/>
          <w:t>ΝΙΚΟΛΟΠΟΥΛΟΣ Ν. , σελ.</w:t>
        </w:r>
        <w:r w:rsidRPr="001009A2">
          <w:rPr>
            <w:rFonts w:eastAsia="Times New Roman"/>
            <w:szCs w:val="24"/>
            <w:lang w:eastAsia="en-US"/>
          </w:rPr>
          <w:br/>
          <w:t>ΠΑΠΠΑΣ Χ. , σελ.</w:t>
        </w:r>
        <w:r w:rsidRPr="001009A2">
          <w:rPr>
            <w:rFonts w:eastAsia="Times New Roman"/>
            <w:szCs w:val="24"/>
            <w:lang w:eastAsia="en-US"/>
          </w:rPr>
          <w:br/>
          <w:t>ΠΑΦΙΛΗΣ Α. , σελ.</w:t>
        </w:r>
        <w:r w:rsidRPr="001009A2">
          <w:rPr>
            <w:rFonts w:eastAsia="Times New Roman"/>
            <w:szCs w:val="24"/>
            <w:lang w:eastAsia="en-US"/>
          </w:rPr>
          <w:br/>
          <w:t>ΣΤΑΘΑΚΗΣ Γ. , σελ.</w:t>
        </w:r>
        <w:r w:rsidRPr="001009A2">
          <w:rPr>
            <w:rFonts w:eastAsia="Times New Roman"/>
            <w:szCs w:val="24"/>
            <w:lang w:eastAsia="en-US"/>
          </w:rPr>
          <w:br/>
          <w:t>ΣΤΑΜΑΤΗΣ Δ. , σελ.</w:t>
        </w:r>
        <w:r w:rsidRPr="001009A2">
          <w:rPr>
            <w:rFonts w:eastAsia="Times New Roman"/>
            <w:szCs w:val="24"/>
            <w:lang w:eastAsia="en-US"/>
          </w:rPr>
          <w:br/>
          <w:t>ΤΖΑΒΑΡΑΣ Κ. , σελ.</w:t>
        </w:r>
        <w:r w:rsidRPr="001009A2">
          <w:rPr>
            <w:rFonts w:eastAsia="Times New Roman"/>
            <w:szCs w:val="24"/>
            <w:lang w:eastAsia="en-US"/>
          </w:rPr>
          <w:br/>
          <w:t>ΤΣΑΚΑΛΩΤΟΣ Ε. , σελ.</w:t>
        </w:r>
        <w:r w:rsidRPr="001009A2">
          <w:rPr>
            <w:rFonts w:eastAsia="Times New Roman"/>
            <w:szCs w:val="24"/>
            <w:lang w:eastAsia="en-US"/>
          </w:rPr>
          <w:br/>
          <w:t>ΤΣΙΑΡΑΣ Κ. , σελ.</w:t>
        </w:r>
        <w:r w:rsidRPr="001009A2">
          <w:rPr>
            <w:rFonts w:eastAsia="Times New Roman"/>
            <w:szCs w:val="24"/>
            <w:lang w:eastAsia="en-US"/>
          </w:rPr>
          <w:br/>
        </w:r>
        <w:r w:rsidRPr="001009A2">
          <w:rPr>
            <w:rFonts w:eastAsia="Times New Roman"/>
            <w:szCs w:val="24"/>
            <w:lang w:eastAsia="en-US"/>
          </w:rPr>
          <w:br/>
          <w:t>Γ. Επί προσωπικού θέματος:</w:t>
        </w:r>
        <w:r w:rsidRPr="001009A2">
          <w:rPr>
            <w:rFonts w:eastAsia="Times New Roman"/>
            <w:szCs w:val="24"/>
            <w:lang w:eastAsia="en-US"/>
          </w:rPr>
          <w:br/>
          <w:t>ΜΗΤΑΡΑΚΗΣ Π. , σελ.</w:t>
        </w:r>
        <w:r w:rsidRPr="001009A2">
          <w:rPr>
            <w:rFonts w:eastAsia="Times New Roman"/>
            <w:szCs w:val="24"/>
            <w:lang w:eastAsia="en-US"/>
          </w:rPr>
          <w:br/>
          <w:t>ΦΑΜΕΛΛΟΣ Σ. , σελ.</w:t>
        </w:r>
        <w:r w:rsidRPr="001009A2">
          <w:rPr>
            <w:rFonts w:eastAsia="Times New Roman"/>
            <w:szCs w:val="24"/>
            <w:lang w:eastAsia="en-US"/>
          </w:rPr>
          <w:br/>
        </w:r>
        <w:r w:rsidRPr="001009A2">
          <w:rPr>
            <w:rFonts w:eastAsia="Times New Roman"/>
            <w:szCs w:val="24"/>
            <w:lang w:eastAsia="en-US"/>
          </w:rPr>
          <w:br/>
          <w:t>Δ. Επί του Κανονισμού:</w:t>
        </w:r>
        <w:r w:rsidRPr="001009A2">
          <w:rPr>
            <w:rFonts w:eastAsia="Times New Roman"/>
            <w:szCs w:val="24"/>
            <w:lang w:eastAsia="en-US"/>
          </w:rPr>
          <w:br/>
          <w:t>ΤΖΑΒΑΡΑΣ Κ. , σελ.</w:t>
        </w:r>
        <w:r w:rsidRPr="001009A2">
          <w:rPr>
            <w:rFonts w:eastAsia="Times New Roman"/>
            <w:szCs w:val="24"/>
            <w:lang w:eastAsia="en-US"/>
          </w:rPr>
          <w:br/>
        </w:r>
        <w:r w:rsidRPr="001009A2">
          <w:rPr>
            <w:rFonts w:eastAsia="Times New Roman"/>
            <w:szCs w:val="24"/>
            <w:lang w:eastAsia="en-US"/>
          </w:rPr>
          <w:br/>
          <w:t>Ε. ΠΑΡΕΜΒΑΣΕΙΣ:</w:t>
        </w:r>
        <w:r w:rsidRPr="001009A2">
          <w:rPr>
            <w:rFonts w:eastAsia="Times New Roman"/>
            <w:szCs w:val="24"/>
            <w:lang w:eastAsia="en-US"/>
          </w:rPr>
          <w:br/>
          <w:t>ΑΝΤΩΝΙΟΥ Χ. , σελ.</w:t>
        </w:r>
        <w:r w:rsidRPr="001009A2">
          <w:rPr>
            <w:rFonts w:eastAsia="Times New Roman"/>
            <w:szCs w:val="24"/>
            <w:lang w:eastAsia="en-US"/>
          </w:rPr>
          <w:br/>
          <w:t>ΒΑΓΕΝΑ  Ά. , σελ.</w:t>
        </w:r>
        <w:r w:rsidRPr="001009A2">
          <w:rPr>
            <w:rFonts w:eastAsia="Times New Roman"/>
            <w:szCs w:val="24"/>
            <w:lang w:eastAsia="en-US"/>
          </w:rPr>
          <w:br/>
          <w:t>ΒΟΥΤΣΗΣ Ν. , σελ.</w:t>
        </w:r>
        <w:r w:rsidRPr="001009A2">
          <w:rPr>
            <w:rFonts w:eastAsia="Times New Roman"/>
            <w:szCs w:val="24"/>
            <w:lang w:eastAsia="en-US"/>
          </w:rPr>
          <w:br/>
          <w:t>ΓΚΑΡΑ Α. , σελ.</w:t>
        </w:r>
        <w:r w:rsidRPr="001009A2">
          <w:rPr>
            <w:rFonts w:eastAsia="Times New Roman"/>
            <w:szCs w:val="24"/>
            <w:lang w:eastAsia="en-US"/>
          </w:rPr>
          <w:br/>
          <w:t>ΚΟΖΟΜΠΟΛΗ - ΑΜΑΝΑΤΙΔΗ Π. , σελ.</w:t>
        </w:r>
        <w:r w:rsidRPr="001009A2">
          <w:rPr>
            <w:rFonts w:eastAsia="Times New Roman"/>
            <w:szCs w:val="24"/>
            <w:lang w:eastAsia="en-US"/>
          </w:rPr>
          <w:br/>
          <w:t>ΜΑΝΤΑΣ Χ. , σελ.</w:t>
        </w:r>
        <w:r w:rsidRPr="001009A2">
          <w:rPr>
            <w:rFonts w:eastAsia="Times New Roman"/>
            <w:szCs w:val="24"/>
            <w:lang w:eastAsia="en-US"/>
          </w:rPr>
          <w:br/>
          <w:t>ΜΠΑΡΚΑΣ Κ. , σελ.</w:t>
        </w:r>
        <w:r w:rsidRPr="001009A2">
          <w:rPr>
            <w:rFonts w:eastAsia="Times New Roman"/>
            <w:szCs w:val="24"/>
            <w:lang w:eastAsia="en-US"/>
          </w:rPr>
          <w:br/>
          <w:t>ΜΠΑΡΜΠΑΡΟΥΣΗΣ Κ. , σελ.</w:t>
        </w:r>
        <w:r w:rsidRPr="001009A2">
          <w:rPr>
            <w:rFonts w:eastAsia="Times New Roman"/>
            <w:szCs w:val="24"/>
            <w:lang w:eastAsia="en-US"/>
          </w:rPr>
          <w:br/>
          <w:t>ΤΡΑΓΑΚΗΣ Ι. , σελ.</w:t>
        </w:r>
        <w:r w:rsidRPr="001009A2">
          <w:rPr>
            <w:rFonts w:eastAsia="Times New Roman"/>
            <w:szCs w:val="24"/>
            <w:lang w:eastAsia="en-US"/>
          </w:rPr>
          <w:br/>
        </w:r>
      </w:ins>
    </w:p>
    <w:p w14:paraId="14AC53D9" w14:textId="77777777" w:rsidR="001812B4" w:rsidRDefault="001009A2">
      <w:pPr>
        <w:spacing w:line="600" w:lineRule="auto"/>
        <w:ind w:firstLine="720"/>
        <w:contextualSpacing/>
        <w:jc w:val="center"/>
        <w:rPr>
          <w:rFonts w:eastAsia="Times New Roman"/>
          <w:szCs w:val="24"/>
        </w:rPr>
      </w:pPr>
      <w:r>
        <w:rPr>
          <w:rFonts w:eastAsia="Times New Roman"/>
          <w:szCs w:val="24"/>
        </w:rPr>
        <w:t>ΠΡΑΚΤΙΚΑ ΒΟΥΛΗΣ</w:t>
      </w:r>
    </w:p>
    <w:p w14:paraId="14AC53DA" w14:textId="77777777" w:rsidR="001812B4" w:rsidRDefault="001009A2">
      <w:pPr>
        <w:spacing w:line="600" w:lineRule="auto"/>
        <w:ind w:firstLine="720"/>
        <w:contextualSpacing/>
        <w:jc w:val="center"/>
        <w:rPr>
          <w:rFonts w:eastAsia="Times New Roman"/>
          <w:szCs w:val="24"/>
        </w:rPr>
      </w:pPr>
      <w:r>
        <w:rPr>
          <w:rFonts w:eastAsia="Times New Roman"/>
          <w:szCs w:val="24"/>
        </w:rPr>
        <w:t xml:space="preserve">ΙΖ΄ ΠΕΡΙΟΔΟΣ </w:t>
      </w:r>
    </w:p>
    <w:p w14:paraId="14AC53DB" w14:textId="77777777" w:rsidR="001812B4" w:rsidRDefault="001009A2">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4AC53DC" w14:textId="77777777" w:rsidR="001812B4" w:rsidRDefault="001009A2">
      <w:pPr>
        <w:spacing w:line="600" w:lineRule="auto"/>
        <w:ind w:firstLine="720"/>
        <w:contextualSpacing/>
        <w:jc w:val="center"/>
        <w:rPr>
          <w:rFonts w:eastAsia="Times New Roman"/>
          <w:szCs w:val="24"/>
        </w:rPr>
      </w:pPr>
      <w:r>
        <w:rPr>
          <w:rFonts w:eastAsia="Times New Roman"/>
          <w:szCs w:val="24"/>
        </w:rPr>
        <w:t>ΣΥΝΟΔΟΣ Β΄</w:t>
      </w:r>
    </w:p>
    <w:p w14:paraId="14AC53DD" w14:textId="77777777" w:rsidR="001812B4" w:rsidRDefault="001009A2">
      <w:pPr>
        <w:spacing w:line="600" w:lineRule="auto"/>
        <w:ind w:firstLine="720"/>
        <w:contextualSpacing/>
        <w:jc w:val="center"/>
        <w:rPr>
          <w:rFonts w:eastAsia="Times New Roman"/>
          <w:szCs w:val="24"/>
        </w:rPr>
      </w:pPr>
      <w:r>
        <w:rPr>
          <w:rFonts w:eastAsia="Times New Roman"/>
          <w:szCs w:val="24"/>
        </w:rPr>
        <w:t>ΣΥΝΕΔΡΙΑΣΗ ΞΣΤ΄</w:t>
      </w:r>
    </w:p>
    <w:p w14:paraId="14AC53DE" w14:textId="77777777" w:rsidR="001812B4" w:rsidRDefault="001009A2">
      <w:pPr>
        <w:spacing w:line="600" w:lineRule="auto"/>
        <w:ind w:firstLine="720"/>
        <w:contextualSpacing/>
        <w:jc w:val="center"/>
        <w:rPr>
          <w:rFonts w:eastAsia="Times New Roman"/>
          <w:szCs w:val="24"/>
        </w:rPr>
      </w:pPr>
      <w:r>
        <w:rPr>
          <w:rFonts w:eastAsia="Times New Roman"/>
          <w:szCs w:val="24"/>
        </w:rPr>
        <w:t>Τετάρτη 1 Φεβρουαρίου 2017</w:t>
      </w:r>
    </w:p>
    <w:p w14:paraId="14AC53DF" w14:textId="77777777" w:rsidR="001812B4" w:rsidRDefault="001009A2">
      <w:pPr>
        <w:spacing w:line="600" w:lineRule="auto"/>
        <w:ind w:firstLine="720"/>
        <w:contextualSpacing/>
        <w:jc w:val="both"/>
        <w:rPr>
          <w:rFonts w:eastAsia="Times New Roman"/>
          <w:szCs w:val="24"/>
        </w:rPr>
      </w:pPr>
      <w:r>
        <w:rPr>
          <w:rFonts w:eastAsia="Times New Roman"/>
          <w:szCs w:val="24"/>
        </w:rPr>
        <w:t>Αθήνα, σήμερα την 1</w:t>
      </w:r>
      <w:r w:rsidRPr="00561227">
        <w:rPr>
          <w:rFonts w:eastAsia="Times New Roman"/>
          <w:szCs w:val="24"/>
          <w:vertAlign w:val="superscript"/>
        </w:rPr>
        <w:t>η</w:t>
      </w:r>
      <w:r>
        <w:rPr>
          <w:rFonts w:eastAsia="Times New Roman"/>
          <w:szCs w:val="24"/>
        </w:rPr>
        <w:t xml:space="preserve"> Φεβρουαρίου 2017, ημέρα Τετάρτη και ώρα 13.12΄</w:t>
      </w:r>
      <w:r w:rsidRPr="00561227">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Προέδρου αυτής κ. </w:t>
      </w:r>
      <w:r w:rsidRPr="00660D1A">
        <w:rPr>
          <w:rFonts w:eastAsia="Times New Roman"/>
          <w:b/>
          <w:szCs w:val="24"/>
        </w:rPr>
        <w:t>ΝΙΚΟΛΑΟΥ ΒΟΥΤΣΗ</w:t>
      </w:r>
      <w:r>
        <w:rPr>
          <w:rFonts w:eastAsia="Times New Roman"/>
          <w:szCs w:val="24"/>
        </w:rPr>
        <w:t>.</w:t>
      </w:r>
    </w:p>
    <w:p w14:paraId="14AC53E0" w14:textId="77777777" w:rsidR="001812B4" w:rsidRDefault="001009A2">
      <w:pPr>
        <w:spacing w:line="600" w:lineRule="auto"/>
        <w:ind w:firstLine="720"/>
        <w:contextualSpacing/>
        <w:jc w:val="both"/>
        <w:rPr>
          <w:rFonts w:eastAsia="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Pr>
          <w:rFonts w:eastAsia="Times New Roman"/>
          <w:szCs w:val="24"/>
        </w:rPr>
        <w:t>Κυρίες και κύριοι συνάδελφοι, αρχίζει η συνεδρίαση.</w:t>
      </w:r>
    </w:p>
    <w:p w14:paraId="14AC53E1" w14:textId="77777777" w:rsidR="001812B4" w:rsidRDefault="001009A2">
      <w:pPr>
        <w:spacing w:line="600" w:lineRule="auto"/>
        <w:ind w:firstLine="720"/>
        <w:contextualSpacing/>
        <w:jc w:val="both"/>
        <w:rPr>
          <w:rFonts w:eastAsia="Times New Roman"/>
          <w:szCs w:val="24"/>
        </w:rPr>
      </w:pPr>
      <w:r>
        <w:rPr>
          <w:rFonts w:eastAsia="Times New Roman"/>
          <w:szCs w:val="24"/>
        </w:rPr>
        <w:t>(ΕΠΙΚΥΡΩΣΗ ΠΡΑΚΤΙΚΩΝ: Σ</w:t>
      </w:r>
      <w:r>
        <w:rPr>
          <w:rFonts w:eastAsia="Times New Roman"/>
          <w:szCs w:val="24"/>
        </w:rPr>
        <w:t>ύμφωνα με την από 31</w:t>
      </w:r>
      <w:r w:rsidRPr="00F00EE3">
        <w:rPr>
          <w:rFonts w:eastAsia="Times New Roman"/>
          <w:szCs w:val="24"/>
        </w:rPr>
        <w:t>-</w:t>
      </w:r>
      <w:r>
        <w:rPr>
          <w:rFonts w:eastAsia="Times New Roman"/>
          <w:szCs w:val="24"/>
        </w:rPr>
        <w:t>1</w:t>
      </w:r>
      <w:r w:rsidRPr="00F00EE3">
        <w:rPr>
          <w:rFonts w:eastAsia="Times New Roman"/>
          <w:szCs w:val="24"/>
        </w:rPr>
        <w:t>-</w:t>
      </w:r>
      <w:r>
        <w:rPr>
          <w:rFonts w:eastAsia="Times New Roman"/>
          <w:szCs w:val="24"/>
        </w:rPr>
        <w:t xml:space="preserve">2017 εξουσιοδότηση του Σώματος επικυρώθηκαν με ευθύνη του Προεδρείου τα Πρακτικά της ΞΕ΄ συνεδριάσεώς του, της Τρίτης 31 Ιανουαρίου 2017, σε ό,τι αφορά την ψήφιση στο σύνολο του σχεδίου νόμου: «Κύρωση του Πρωτοκόλλου για την </w:t>
      </w:r>
      <w:r>
        <w:rPr>
          <w:rFonts w:eastAsia="Times New Roman"/>
          <w:szCs w:val="24"/>
        </w:rPr>
        <w:t>Π</w:t>
      </w:r>
      <w:r>
        <w:rPr>
          <w:rFonts w:eastAsia="Times New Roman"/>
          <w:szCs w:val="24"/>
        </w:rPr>
        <w:t>ροσχώρη</w:t>
      </w:r>
      <w:r>
        <w:rPr>
          <w:rFonts w:eastAsia="Times New Roman"/>
          <w:szCs w:val="24"/>
        </w:rPr>
        <w:t>ση του Μαυροβουνίου στη Συνθήκη του Βορείου Ατλαντικού»)</w:t>
      </w:r>
    </w:p>
    <w:p w14:paraId="14AC53E2"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Πριν εισέλθουμε στην ειδική ημερήσια διάταξη, έχω την τιμή να ανακοινώσω στο Σώμα το δελτίο επικαίρων ερωτήσεων της Πέμπτης 2 Φεβρουαρίου 2017.</w:t>
      </w:r>
    </w:p>
    <w:p w14:paraId="14AC53E3" w14:textId="77777777" w:rsidR="001812B4" w:rsidRDefault="001009A2">
      <w:pPr>
        <w:spacing w:line="600" w:lineRule="auto"/>
        <w:ind w:firstLine="720"/>
        <w:contextualSpacing/>
        <w:jc w:val="both"/>
        <w:rPr>
          <w:rFonts w:eastAsia="Times New Roman"/>
          <w:szCs w:val="24"/>
        </w:rPr>
      </w:pPr>
      <w:r>
        <w:rPr>
          <w:rFonts w:eastAsia="Times New Roman"/>
          <w:bCs/>
          <w:szCs w:val="24"/>
        </w:rPr>
        <w:t xml:space="preserve">Α. </w:t>
      </w:r>
      <w:r>
        <w:rPr>
          <w:rFonts w:eastAsia="Times New Roman"/>
          <w:bCs/>
          <w:szCs w:val="24"/>
        </w:rPr>
        <w:t xml:space="preserve">ΕΠΙΚΑΙΡΕΣ ΕΡΩΤΗΣΕΙΣ </w:t>
      </w:r>
      <w:r>
        <w:rPr>
          <w:rFonts w:eastAsia="Times New Roman"/>
          <w:bCs/>
          <w:szCs w:val="24"/>
        </w:rPr>
        <w:t>Π</w:t>
      </w:r>
      <w:r>
        <w:rPr>
          <w:rFonts w:eastAsia="Times New Roman"/>
          <w:bCs/>
          <w:szCs w:val="24"/>
        </w:rPr>
        <w:t xml:space="preserve">ρώτου </w:t>
      </w:r>
      <w:r>
        <w:rPr>
          <w:rFonts w:eastAsia="Times New Roman"/>
          <w:bCs/>
          <w:szCs w:val="24"/>
        </w:rPr>
        <w:t>Κ</w:t>
      </w:r>
      <w:r>
        <w:rPr>
          <w:rFonts w:eastAsia="Times New Roman"/>
          <w:bCs/>
          <w:szCs w:val="24"/>
        </w:rPr>
        <w:t>ύκλου (Άρθρο 130 παρ</w:t>
      </w:r>
      <w:r>
        <w:rPr>
          <w:rFonts w:eastAsia="Times New Roman"/>
          <w:bCs/>
          <w:szCs w:val="24"/>
        </w:rPr>
        <w:t>άγρα</w:t>
      </w:r>
      <w:r>
        <w:rPr>
          <w:rFonts w:eastAsia="Times New Roman"/>
          <w:bCs/>
          <w:szCs w:val="24"/>
        </w:rPr>
        <w:t>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4AC53E4"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1. Η με αριθμό 404/30-1-2017 επίκαιρη ερώτηση της Βουλευτού Καρδίτσας του Συνασπισμού Ριζοσπαστικής Αριστεράς κ. </w:t>
      </w:r>
      <w:r>
        <w:rPr>
          <w:rFonts w:eastAsia="Times New Roman"/>
          <w:bCs/>
          <w:szCs w:val="24"/>
        </w:rPr>
        <w:t>Χρυσούλας Κατσαβριά</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Σιωροπούλου</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 σύντα</w:t>
      </w:r>
      <w:r>
        <w:rPr>
          <w:rFonts w:eastAsia="Times New Roman"/>
          <w:szCs w:val="24"/>
        </w:rPr>
        <w:t xml:space="preserve">ξη </w:t>
      </w:r>
      <w:r>
        <w:rPr>
          <w:rFonts w:eastAsia="Times New Roman"/>
          <w:szCs w:val="24"/>
        </w:rPr>
        <w:t>ε</w:t>
      </w:r>
      <w:r>
        <w:rPr>
          <w:rFonts w:eastAsia="Times New Roman"/>
          <w:szCs w:val="24"/>
        </w:rPr>
        <w:t xml:space="preserve">θνικού </w:t>
      </w:r>
      <w:r>
        <w:rPr>
          <w:rFonts w:eastAsia="Times New Roman"/>
          <w:szCs w:val="24"/>
        </w:rPr>
        <w:t>σ</w:t>
      </w:r>
      <w:r>
        <w:rPr>
          <w:rFonts w:eastAsia="Times New Roman"/>
          <w:szCs w:val="24"/>
        </w:rPr>
        <w:t>χεδίου για τη στήριξη της βαμβακοκαλλιέργειας.</w:t>
      </w:r>
    </w:p>
    <w:p w14:paraId="14AC53E5"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2. Η με αριθμό 398/27-1-2017 επίκαιρη ερώτηση του Βουλευτή Δωδεκανήσου της Νέας Δημοκρατίας κ. </w:t>
      </w:r>
      <w:r>
        <w:rPr>
          <w:rFonts w:eastAsia="Times New Roman"/>
          <w:bCs/>
          <w:szCs w:val="24"/>
        </w:rPr>
        <w:t>Εμμανουήλ Κόνσολα</w:t>
      </w:r>
      <w:r>
        <w:rPr>
          <w:rFonts w:eastAsia="Times New Roman"/>
          <w:szCs w:val="24"/>
        </w:rPr>
        <w:t xml:space="preserve"> προς την Υπουργό </w:t>
      </w:r>
      <w:r>
        <w:rPr>
          <w:rFonts w:eastAsia="Times New Roman"/>
          <w:bCs/>
          <w:szCs w:val="24"/>
        </w:rPr>
        <w:t xml:space="preserve">Τουρισμού, </w:t>
      </w:r>
      <w:r>
        <w:rPr>
          <w:rFonts w:eastAsia="Times New Roman"/>
          <w:szCs w:val="24"/>
        </w:rPr>
        <w:t xml:space="preserve">σχετικά με την έλλειψη δευτερογενούς και εξειδικευμένης </w:t>
      </w:r>
      <w:r>
        <w:rPr>
          <w:rFonts w:eastAsia="Times New Roman"/>
          <w:szCs w:val="24"/>
        </w:rPr>
        <w:t>επεξεργασίας των στοιχείων των αφίξεων, που δημιουργεί ψευδή και ανακριβή εικόνα για τον τουρισμό μας.</w:t>
      </w:r>
    </w:p>
    <w:p w14:paraId="14AC53E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3. Η με αριθμό 393/24-1-2017 επίκαιρη ερώτηση της Βουλευτού Β΄ Αθηνών του Λαϊκού Συνδέσμου - Χρυσή Αυγή κ. </w:t>
      </w:r>
      <w:r>
        <w:rPr>
          <w:rFonts w:eastAsia="Times New Roman"/>
          <w:bCs/>
          <w:szCs w:val="24"/>
        </w:rPr>
        <w:t>Ελένης Ζαρούλια</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 xml:space="preserve">σχετικά με τον </w:t>
      </w:r>
      <w:r>
        <w:rPr>
          <w:rFonts w:eastAsia="Times New Roman"/>
          <w:szCs w:val="24"/>
        </w:rPr>
        <w:lastRenderedPageBreak/>
        <w:t xml:space="preserve">«διορισμό υπόδικης στη </w:t>
      </w:r>
      <w:r>
        <w:rPr>
          <w:rFonts w:eastAsia="Times New Roman"/>
          <w:szCs w:val="24"/>
        </w:rPr>
        <w:t>δ</w:t>
      </w:r>
      <w:r>
        <w:rPr>
          <w:rFonts w:eastAsia="Times New Roman"/>
          <w:szCs w:val="24"/>
        </w:rPr>
        <w:t xml:space="preserve">ιοίκηση του </w:t>
      </w:r>
      <w:r>
        <w:rPr>
          <w:rFonts w:eastAsia="Times New Roman"/>
          <w:szCs w:val="24"/>
        </w:rPr>
        <w:t>υ</w:t>
      </w:r>
      <w:r>
        <w:rPr>
          <w:rFonts w:eastAsia="Times New Roman"/>
          <w:szCs w:val="24"/>
        </w:rPr>
        <w:t xml:space="preserve">περταμείου </w:t>
      </w:r>
      <w:r>
        <w:rPr>
          <w:rFonts w:eastAsia="Times New Roman"/>
          <w:szCs w:val="24"/>
        </w:rPr>
        <w:t>α</w:t>
      </w:r>
      <w:r>
        <w:rPr>
          <w:rFonts w:eastAsia="Times New Roman"/>
          <w:szCs w:val="24"/>
        </w:rPr>
        <w:t>ποκρατικοποιήσεων».</w:t>
      </w:r>
    </w:p>
    <w:p w14:paraId="14AC53E7"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4. Η με αριθμό 392/24-1-2017 επίκαιρη ερώτηση της Βουλευτού Αττικής της Δημοκρατικής Συμπαράταξης ΠΑΣΟΚ – ΔΗΜΑΡ κ. </w:t>
      </w:r>
      <w:r>
        <w:rPr>
          <w:rFonts w:eastAsia="Times New Roman"/>
          <w:bCs/>
          <w:szCs w:val="24"/>
        </w:rPr>
        <w:t>Παρασκευής</w:t>
      </w:r>
      <w:r>
        <w:rPr>
          <w:rFonts w:eastAsia="Times New Roman"/>
          <w:szCs w:val="24"/>
        </w:rPr>
        <w:t xml:space="preserve"> </w:t>
      </w:r>
      <w:r>
        <w:rPr>
          <w:rFonts w:eastAsia="Times New Roman"/>
          <w:bCs/>
          <w:szCs w:val="24"/>
        </w:rPr>
        <w:t>Χριστοφιλοπούλου</w:t>
      </w:r>
      <w:r>
        <w:rPr>
          <w:rFonts w:eastAsia="Times New Roman"/>
          <w:szCs w:val="24"/>
        </w:rPr>
        <w:t xml:space="preserve"> προς την Υπουργό </w:t>
      </w:r>
      <w:r>
        <w:rPr>
          <w:rFonts w:eastAsia="Times New Roman"/>
          <w:bCs/>
          <w:szCs w:val="24"/>
        </w:rPr>
        <w:t>Εργασίας, Κο</w:t>
      </w:r>
      <w:r>
        <w:rPr>
          <w:rFonts w:eastAsia="Times New Roman"/>
          <w:bCs/>
          <w:szCs w:val="24"/>
        </w:rPr>
        <w:t xml:space="preserve">ινωνικής Ασφάλισης και Κοινωνικής Αλληλεγγύης, </w:t>
      </w:r>
      <w:r>
        <w:rPr>
          <w:rFonts w:eastAsia="Times New Roman"/>
          <w:szCs w:val="24"/>
        </w:rPr>
        <w:t>σχετικά με τη μη συμμετοχή εκπροσώπων των ασφαλισμένων στο Δ</w:t>
      </w:r>
      <w:r>
        <w:rPr>
          <w:rFonts w:eastAsia="Times New Roman"/>
          <w:szCs w:val="24"/>
        </w:rPr>
        <w:t>.</w:t>
      </w:r>
      <w:r>
        <w:rPr>
          <w:rFonts w:eastAsia="Times New Roman"/>
          <w:szCs w:val="24"/>
        </w:rPr>
        <w:t>Σ</w:t>
      </w:r>
      <w:r>
        <w:rPr>
          <w:rFonts w:eastAsia="Times New Roman"/>
          <w:szCs w:val="24"/>
        </w:rPr>
        <w:t>.</w:t>
      </w:r>
      <w:r>
        <w:rPr>
          <w:rFonts w:eastAsia="Times New Roman"/>
          <w:szCs w:val="24"/>
        </w:rPr>
        <w:t xml:space="preserve"> του Ενιαίου Φορέα Κοινωνικής Ασφάλισης (ΕΦΚΑ). </w:t>
      </w:r>
    </w:p>
    <w:p w14:paraId="14AC53E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5. Η με αριθμό 409/30-1-2017 επίκαιρη ερώτηση του Βουλευτή Β΄ Αθηνών του Κομμουνιστικού Κόμματος </w:t>
      </w:r>
      <w:r>
        <w:rPr>
          <w:rFonts w:eastAsia="Times New Roman"/>
          <w:szCs w:val="24"/>
        </w:rPr>
        <w:t xml:space="preserve">Ελλάδας κ. </w:t>
      </w:r>
      <w:r>
        <w:rPr>
          <w:rFonts w:eastAsia="Times New Roman"/>
          <w:bCs/>
          <w:szCs w:val="24"/>
        </w:rPr>
        <w:t>Χρήστου Κατσώτη</w:t>
      </w:r>
      <w:r>
        <w:rPr>
          <w:rFonts w:eastAsia="Times New Roman"/>
          <w:szCs w:val="24"/>
        </w:rPr>
        <w:t xml:space="preserve"> προς τον Υπουργό </w:t>
      </w:r>
      <w:r>
        <w:rPr>
          <w:rFonts w:eastAsia="Times New Roman"/>
          <w:bCs/>
          <w:szCs w:val="24"/>
        </w:rPr>
        <w:t xml:space="preserve">Οικονομικών, </w:t>
      </w:r>
      <w:r>
        <w:rPr>
          <w:rFonts w:eastAsia="Times New Roman"/>
          <w:szCs w:val="24"/>
        </w:rPr>
        <w:t>σχετικά με την πώληση της «Εθνικής Ασφαλιστικής».</w:t>
      </w:r>
    </w:p>
    <w:p w14:paraId="14AC53E9" w14:textId="77777777" w:rsidR="001812B4" w:rsidRDefault="001009A2">
      <w:pPr>
        <w:spacing w:line="600" w:lineRule="auto"/>
        <w:ind w:firstLine="720"/>
        <w:contextualSpacing/>
        <w:jc w:val="both"/>
        <w:rPr>
          <w:rFonts w:eastAsia="Times New Roman"/>
          <w:szCs w:val="24"/>
        </w:rPr>
      </w:pPr>
      <w:r>
        <w:rPr>
          <w:rFonts w:eastAsia="Times New Roman"/>
          <w:szCs w:val="24"/>
        </w:rPr>
        <w:t>6. Η με αριθμό 406/30-1-2017 επίκαιρη ερώτηση του Βουλευτή Β΄ Πειραι</w:t>
      </w:r>
      <w:r>
        <w:rPr>
          <w:rFonts w:eastAsia="Times New Roman"/>
          <w:szCs w:val="24"/>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w:t>
      </w:r>
      <w:r>
        <w:rPr>
          <w:rFonts w:eastAsia="Times New Roman"/>
          <w:szCs w:val="24"/>
        </w:rPr>
        <w:t>ετικά με τη μεταφορά χρηστών της ΔΕΗ σε εταιρείες εναλλακτικών παρόχων ηλεκτρικής ενέργειας.</w:t>
      </w:r>
    </w:p>
    <w:p w14:paraId="14AC53EA"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7. Η με αριθμό 402/27-1-2017 επίκαιρη ερώτηση του Βουλευτή Α΄ Θεσσαλονίκης της Ένωσης Κεντρώων κ. </w:t>
      </w:r>
      <w:r>
        <w:rPr>
          <w:rFonts w:eastAsia="Times New Roman"/>
          <w:bCs/>
          <w:szCs w:val="24"/>
        </w:rPr>
        <w:t>Ιωάννη Σαρίδη</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τη μείωση του κ</w:t>
      </w:r>
      <w:r>
        <w:rPr>
          <w:rFonts w:eastAsia="Times New Roman"/>
          <w:szCs w:val="24"/>
        </w:rPr>
        <w:t>όστους των διαγνωστικών εξετάσεων για τον καρκίνο του μαστού.</w:t>
      </w:r>
    </w:p>
    <w:p w14:paraId="14AC53E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8. Η με αριθμό 400/27-1-2017 επίκαιρη ερώτηση του Ζ΄ Αντιπροέδρου της Βουλής και Βουλευτή Α΄ Αθηνών του Ποταμιού κ. </w:t>
      </w:r>
      <w:r>
        <w:rPr>
          <w:rFonts w:eastAsia="Times New Roman"/>
          <w:bCs/>
          <w:szCs w:val="24"/>
        </w:rPr>
        <w:t xml:space="preserve">Σπυρίδωνος Λυκούδη </w:t>
      </w:r>
      <w:r>
        <w:rPr>
          <w:rFonts w:eastAsia="Times New Roman"/>
          <w:szCs w:val="24"/>
        </w:rPr>
        <w:t xml:space="preserve">προς τον Υπουργό </w:t>
      </w:r>
      <w:r>
        <w:rPr>
          <w:rFonts w:eastAsia="Times New Roman"/>
          <w:bCs/>
          <w:szCs w:val="24"/>
        </w:rPr>
        <w:t>Οικονομικών,</w:t>
      </w:r>
      <w:r>
        <w:rPr>
          <w:rFonts w:eastAsia="Times New Roman"/>
          <w:szCs w:val="24"/>
        </w:rPr>
        <w:t xml:space="preserve"> σχετικά με τα αναξιοποίητα ακ</w:t>
      </w:r>
      <w:r>
        <w:rPr>
          <w:rFonts w:eastAsia="Times New Roman"/>
          <w:szCs w:val="24"/>
        </w:rPr>
        <w:t xml:space="preserve">ίνητα για τα οποία το </w:t>
      </w:r>
      <w:r>
        <w:rPr>
          <w:rFonts w:eastAsia="Times New Roman"/>
          <w:szCs w:val="24"/>
        </w:rPr>
        <w:t>δ</w:t>
      </w:r>
      <w:r>
        <w:rPr>
          <w:rFonts w:eastAsia="Times New Roman"/>
          <w:szCs w:val="24"/>
        </w:rPr>
        <w:t>ημόσιο πληρώνει υψηλά ενοίκια.</w:t>
      </w:r>
    </w:p>
    <w:p w14:paraId="14AC53EC" w14:textId="77777777" w:rsidR="001812B4" w:rsidRDefault="001009A2">
      <w:pPr>
        <w:spacing w:line="600" w:lineRule="auto"/>
        <w:ind w:firstLine="720"/>
        <w:contextualSpacing/>
        <w:jc w:val="both"/>
        <w:rPr>
          <w:rFonts w:eastAsia="Times New Roman"/>
          <w:szCs w:val="24"/>
        </w:rPr>
      </w:pPr>
      <w:r>
        <w:rPr>
          <w:rFonts w:eastAsia="Times New Roman"/>
          <w:bCs/>
          <w:szCs w:val="24"/>
        </w:rPr>
        <w:t xml:space="preserve">Β. </w:t>
      </w:r>
      <w:r>
        <w:rPr>
          <w:rFonts w:eastAsia="Times New Roman"/>
          <w:bCs/>
          <w:szCs w:val="24"/>
        </w:rPr>
        <w:t>ΕΠΙΚΑΙΡΕΣ ΕΡΩΤΗΣΕΙΣ Δ</w:t>
      </w:r>
      <w:r>
        <w:rPr>
          <w:rFonts w:eastAsia="Times New Roman"/>
          <w:bCs/>
          <w:szCs w:val="24"/>
        </w:rPr>
        <w:t xml:space="preserve">εύτερου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14AC53ED"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1. Η με αριθμό 405/30-1-2017 επίκαιρη ερώτηση του Βουλευτή Γρεβενών του Συνασπισμού Ριζοσπαστικής Αριστεράς κ. </w:t>
      </w:r>
      <w:r>
        <w:rPr>
          <w:rFonts w:eastAsia="Times New Roman"/>
          <w:bCs/>
          <w:szCs w:val="24"/>
        </w:rPr>
        <w:t xml:space="preserve">Χρήστου Μπγιάλα </w:t>
      </w:r>
      <w:r>
        <w:rPr>
          <w:rFonts w:eastAsia="Times New Roman"/>
          <w:szCs w:val="24"/>
        </w:rPr>
        <w:t xml:space="preserve">προς τον Υπουργό </w:t>
      </w:r>
      <w:r>
        <w:rPr>
          <w:rFonts w:eastAsia="Times New Roman"/>
          <w:bCs/>
          <w:szCs w:val="24"/>
        </w:rPr>
        <w:t>Ψηφιακής Πολιτικής, Τηλεπικοινωνιών και Ενημέρωσης,</w:t>
      </w:r>
      <w:r>
        <w:rPr>
          <w:rFonts w:eastAsia="Times New Roman"/>
          <w:szCs w:val="24"/>
        </w:rPr>
        <w:t xml:space="preserve"> σχετικά με τη μετάβαση στο ψηφιακό σήμα για μεγάλα τμήματα τ</w:t>
      </w:r>
      <w:r>
        <w:rPr>
          <w:rFonts w:eastAsia="Times New Roman"/>
          <w:szCs w:val="24"/>
        </w:rPr>
        <w:t>ης επαρχίας.</w:t>
      </w:r>
    </w:p>
    <w:p w14:paraId="14AC53EE"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2. Η με αριθμό 399/27-1-2017 επίκαιρη ερώτηση του Βουλευτή Αχαΐας της Νέας Δημοκρατίας κ. </w:t>
      </w:r>
      <w:r>
        <w:rPr>
          <w:rFonts w:eastAsia="Times New Roman"/>
          <w:bCs/>
          <w:szCs w:val="24"/>
        </w:rPr>
        <w:t>Ιάσονος Φωτήλα</w:t>
      </w:r>
      <w:r>
        <w:rPr>
          <w:rFonts w:eastAsia="Times New Roman"/>
          <w:szCs w:val="24"/>
        </w:rPr>
        <w:t xml:space="preserve"> προς τον Υπουργό </w:t>
      </w:r>
      <w:r>
        <w:rPr>
          <w:rFonts w:eastAsia="Times New Roman"/>
          <w:bCs/>
          <w:szCs w:val="24"/>
        </w:rPr>
        <w:t>Αγροτικής Ανάπτυξης και Τροφίμων,</w:t>
      </w:r>
      <w:r>
        <w:rPr>
          <w:rFonts w:eastAsia="Times New Roman"/>
          <w:szCs w:val="24"/>
        </w:rPr>
        <w:t xml:space="preserve"> σχετικά με την </w:t>
      </w:r>
      <w:r>
        <w:rPr>
          <w:rFonts w:eastAsia="Times New Roman"/>
          <w:szCs w:val="24"/>
        </w:rPr>
        <w:lastRenderedPageBreak/>
        <w:t xml:space="preserve">καθυστέρηση του έργου επέκτασης της διώρυγας του ποταμού Πηνειού στη </w:t>
      </w:r>
      <w:r>
        <w:rPr>
          <w:rFonts w:eastAsia="Times New Roman"/>
          <w:szCs w:val="24"/>
        </w:rPr>
        <w:t>δ</w:t>
      </w:r>
      <w:r>
        <w:rPr>
          <w:rFonts w:eastAsia="Times New Roman"/>
          <w:szCs w:val="24"/>
        </w:rPr>
        <w:t>υτ</w:t>
      </w:r>
      <w:r>
        <w:rPr>
          <w:rFonts w:eastAsia="Times New Roman"/>
          <w:szCs w:val="24"/>
        </w:rPr>
        <w:t>ική Αχαΐα.</w:t>
      </w:r>
    </w:p>
    <w:p w14:paraId="14AC53E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3. Η με αριθμό 394/24-1-2017 επίκαιρη ερώτηση του Βουλευτή Αιτωλοακαρνανίας του Λαϊκού Συνδέσμου - Χρυσή Αυγή κ. </w:t>
      </w:r>
      <w:r>
        <w:rPr>
          <w:rFonts w:eastAsia="Times New Roman"/>
          <w:bCs/>
          <w:szCs w:val="24"/>
        </w:rPr>
        <w:t>Κωνσταντίνου Μπαρμπαρούση</w:t>
      </w:r>
      <w:r>
        <w:rPr>
          <w:rFonts w:eastAsia="Times New Roman"/>
          <w:szCs w:val="24"/>
        </w:rPr>
        <w:t xml:space="preserve"> προς τον Υπουργό </w:t>
      </w:r>
      <w:r>
        <w:rPr>
          <w:rFonts w:eastAsia="Times New Roman"/>
          <w:bCs/>
          <w:szCs w:val="24"/>
        </w:rPr>
        <w:t xml:space="preserve">Εσωτερικών, </w:t>
      </w:r>
      <w:r>
        <w:rPr>
          <w:rFonts w:eastAsia="Times New Roman"/>
          <w:szCs w:val="24"/>
        </w:rPr>
        <w:t>σχετικά με τη λήψη μέτρων για τον εκσυγχρονισμό του δικτύου ύδρευσης στην πόλ</w:t>
      </w:r>
      <w:r>
        <w:rPr>
          <w:rFonts w:eastAsia="Times New Roman"/>
          <w:szCs w:val="24"/>
        </w:rPr>
        <w:t>η του Αιτωλικού, προκειμένου να προστατευθεί η δημόσια υγεία και η υγεία των κατοίκων της περιοχής.</w:t>
      </w:r>
    </w:p>
    <w:p w14:paraId="14AC53F0"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4. Η με αριθμό 396/25-1-2017 επίκαιρη ερώτηση του Βουλευτή Β΄ Αθηνών της Δημοκρατικής Συμπαράταξης ΠΑΣΟΚ – ΔΗΜΑΡ κ. </w:t>
      </w:r>
      <w:r>
        <w:rPr>
          <w:rFonts w:eastAsia="Times New Roman"/>
          <w:bCs/>
          <w:szCs w:val="24"/>
        </w:rPr>
        <w:t>Ανδρέα Λοβέρδου</w:t>
      </w:r>
      <w:r>
        <w:rPr>
          <w:rFonts w:eastAsia="Times New Roman"/>
          <w:szCs w:val="24"/>
        </w:rPr>
        <w:t xml:space="preserve"> προς την Υπουργό </w:t>
      </w:r>
      <w:r>
        <w:rPr>
          <w:rFonts w:eastAsia="Times New Roman"/>
          <w:bCs/>
          <w:szCs w:val="24"/>
        </w:rPr>
        <w:t>Πολιτισ</w:t>
      </w:r>
      <w:r>
        <w:rPr>
          <w:rFonts w:eastAsia="Times New Roman"/>
          <w:bCs/>
          <w:szCs w:val="24"/>
        </w:rPr>
        <w:t>μού και Αθλητισμού,</w:t>
      </w:r>
      <w:r>
        <w:rPr>
          <w:rFonts w:eastAsia="Times New Roman"/>
          <w:szCs w:val="24"/>
        </w:rPr>
        <w:t xml:space="preserve"> σχετικά με την κατάσταση στον Οργανισμό Μεγάρου Μουσικής Αθηνών.</w:t>
      </w:r>
    </w:p>
    <w:p w14:paraId="14AC53F1"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5. Η με αριθμό 408/30-1-2017 επίκαιρη ερώτηση του Βουλευτή Αττικής του Κομμουνιστικού Κόμματος Ελλάδας κ. </w:t>
      </w:r>
      <w:r>
        <w:rPr>
          <w:rFonts w:eastAsia="Times New Roman"/>
          <w:bCs/>
          <w:szCs w:val="24"/>
        </w:rPr>
        <w:t>Ιωάννη Γκιόκα</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τα σοβαρά προβλ</w:t>
      </w:r>
      <w:r>
        <w:rPr>
          <w:rFonts w:eastAsia="Times New Roman"/>
          <w:szCs w:val="24"/>
        </w:rPr>
        <w:t xml:space="preserve">ήματα των οικογενειών και των εργαζομένων στις υπηρεσίες </w:t>
      </w:r>
      <w:r>
        <w:rPr>
          <w:rFonts w:eastAsia="Times New Roman"/>
          <w:szCs w:val="24"/>
        </w:rPr>
        <w:t>ε</w:t>
      </w:r>
      <w:r>
        <w:rPr>
          <w:rFonts w:eastAsia="Times New Roman"/>
          <w:szCs w:val="24"/>
        </w:rPr>
        <w:t xml:space="preserve">ιδικής </w:t>
      </w:r>
      <w:r>
        <w:rPr>
          <w:rFonts w:eastAsia="Times New Roman"/>
          <w:szCs w:val="24"/>
        </w:rPr>
        <w:t>α</w:t>
      </w:r>
      <w:r>
        <w:rPr>
          <w:rFonts w:eastAsia="Times New Roman"/>
          <w:szCs w:val="24"/>
        </w:rPr>
        <w:t>γωγής.</w:t>
      </w:r>
    </w:p>
    <w:p w14:paraId="14AC53F2"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6. Η με αριθμό 367/20-1-2017 επίκαιρη ερώτηση του Βουλευτή Ε</w:t>
      </w:r>
      <w:r>
        <w:rPr>
          <w:rFonts w:eastAsia="Times New Roman"/>
          <w:szCs w:val="24"/>
        </w:rPr>
        <w:t>υ</w:t>
      </w:r>
      <w:r>
        <w:rPr>
          <w:rFonts w:eastAsia="Times New Roman"/>
          <w:szCs w:val="24"/>
        </w:rPr>
        <w:t>βο</w:t>
      </w:r>
      <w:r>
        <w:rPr>
          <w:rFonts w:eastAsia="Times New Roman"/>
          <w:szCs w:val="24"/>
        </w:rPr>
        <w:t>ί</w:t>
      </w:r>
      <w:r>
        <w:rPr>
          <w:rFonts w:eastAsia="Times New Roman"/>
          <w:szCs w:val="24"/>
        </w:rPr>
        <w:t xml:space="preserve">ας του Λαϊκού Συνδέσμου - Χρυσή Αυγή κ. </w:t>
      </w:r>
      <w:r>
        <w:rPr>
          <w:rFonts w:eastAsia="Times New Roman"/>
          <w:bCs/>
          <w:szCs w:val="24"/>
        </w:rPr>
        <w:t>Νικολάου Μίχου</w:t>
      </w:r>
      <w:r>
        <w:rPr>
          <w:rFonts w:eastAsia="Times New Roman"/>
          <w:szCs w:val="24"/>
        </w:rPr>
        <w:t xml:space="preserve"> προς τον Υπουργό </w:t>
      </w:r>
      <w:r>
        <w:rPr>
          <w:rFonts w:eastAsia="Times New Roman"/>
          <w:bCs/>
          <w:szCs w:val="24"/>
        </w:rPr>
        <w:t xml:space="preserve">Εσωτερικών, </w:t>
      </w:r>
      <w:r>
        <w:rPr>
          <w:rFonts w:eastAsia="Times New Roman"/>
          <w:szCs w:val="24"/>
        </w:rPr>
        <w:t>σχετικά με την «απαράδεκτη εκτόπιση</w:t>
      </w:r>
      <w:r>
        <w:rPr>
          <w:rFonts w:eastAsia="Times New Roman"/>
          <w:szCs w:val="24"/>
        </w:rPr>
        <w:t xml:space="preserve"> </w:t>
      </w:r>
      <w:r>
        <w:rPr>
          <w:rFonts w:eastAsia="Times New Roman"/>
          <w:szCs w:val="24"/>
        </w:rPr>
        <w:t xml:space="preserve">τριάντα έξι χιλιάδων επτακοσίων εξήντα εννέα </w:t>
      </w:r>
      <w:r>
        <w:rPr>
          <w:rFonts w:eastAsia="Times New Roman"/>
          <w:szCs w:val="24"/>
        </w:rPr>
        <w:t>τέκνων Ελλήνων από τους βρεφονηπιακούς σταθμούς».</w:t>
      </w:r>
    </w:p>
    <w:p w14:paraId="14AC53F3"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7. Η με αριθμό 366/20-1-2017 επίκαιρη ερώτηση του Βουλευτή Α΄ Θεσσαλονίκης της Ένωσης Κεντρώων κ. </w:t>
      </w:r>
      <w:r>
        <w:rPr>
          <w:rFonts w:eastAsia="Times New Roman"/>
          <w:bCs/>
          <w:szCs w:val="24"/>
        </w:rPr>
        <w:t>Ιωάννη Σαρίδη</w:t>
      </w:r>
      <w:r>
        <w:rPr>
          <w:rFonts w:eastAsia="Times New Roman"/>
          <w:szCs w:val="24"/>
        </w:rPr>
        <w:t xml:space="preserve"> προς τον Υπουργό </w:t>
      </w:r>
      <w:r>
        <w:rPr>
          <w:rFonts w:eastAsia="Times New Roman"/>
          <w:bCs/>
          <w:szCs w:val="24"/>
        </w:rPr>
        <w:t xml:space="preserve">Περιβάλλοντος και Ενέργειας, </w:t>
      </w:r>
      <w:r>
        <w:rPr>
          <w:rFonts w:eastAsia="Times New Roman"/>
          <w:szCs w:val="24"/>
        </w:rPr>
        <w:t>σχετικά με την αποκατάσταση της αδικίας στην παραγωγή ηλεκτρικού ρεύματος από οικιακά φωτοβολταϊκά συστήματα.</w:t>
      </w:r>
    </w:p>
    <w:p w14:paraId="14AC53F4"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8. Η με αριθμό 365/20-1-2017 επίκαιρη ερώτηση του Βουλευτή Αχαΐας της Νέας Δημοκρατίας κ. </w:t>
      </w:r>
      <w:r>
        <w:rPr>
          <w:rFonts w:eastAsia="Times New Roman"/>
          <w:bCs/>
          <w:szCs w:val="24"/>
        </w:rPr>
        <w:t>Ανδρέα Κατσανιώτη</w:t>
      </w:r>
      <w:r>
        <w:rPr>
          <w:rFonts w:eastAsia="Times New Roman"/>
          <w:szCs w:val="24"/>
        </w:rPr>
        <w:t xml:space="preserve"> προς τον Υπουργό </w:t>
      </w:r>
      <w:r>
        <w:rPr>
          <w:rFonts w:eastAsia="Times New Roman"/>
          <w:bCs/>
          <w:szCs w:val="24"/>
        </w:rPr>
        <w:t>Παιδείας, Έρευνας και</w:t>
      </w:r>
      <w:r>
        <w:rPr>
          <w:rFonts w:eastAsia="Times New Roman"/>
          <w:bCs/>
          <w:szCs w:val="24"/>
        </w:rPr>
        <w:t xml:space="preserve"> Θρησκευμάτων, </w:t>
      </w:r>
      <w:r>
        <w:rPr>
          <w:rFonts w:eastAsia="Times New Roman"/>
          <w:szCs w:val="24"/>
        </w:rPr>
        <w:t xml:space="preserve">σχετικά με την επαναλειτουργία μεταβατικών τμημάτων του ΤΕΙ </w:t>
      </w:r>
      <w:r>
        <w:rPr>
          <w:rFonts w:eastAsia="Times New Roman"/>
          <w:szCs w:val="24"/>
        </w:rPr>
        <w:t>δ</w:t>
      </w:r>
      <w:r>
        <w:rPr>
          <w:rFonts w:eastAsia="Times New Roman"/>
          <w:szCs w:val="24"/>
        </w:rPr>
        <w:t>υτικής Ελλάδας.</w:t>
      </w:r>
    </w:p>
    <w:p w14:paraId="14AC53F5"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9. Η με αριθμό 338/13-1-2017 επίκαιρη ερώτηση του Βουλευτή Α΄ Πειραιώς του Λαϊκού Συνδέσμου - Χρυσή Αυγή κ. </w:t>
      </w:r>
      <w:r>
        <w:rPr>
          <w:rFonts w:eastAsia="Times New Roman"/>
          <w:bCs/>
          <w:szCs w:val="24"/>
        </w:rPr>
        <w:t>Νικολάου Κούζηλου</w:t>
      </w:r>
      <w:r>
        <w:rPr>
          <w:rFonts w:eastAsia="Times New Roman"/>
          <w:szCs w:val="24"/>
        </w:rPr>
        <w:t xml:space="preserve"> προς τον Υπουργό </w:t>
      </w:r>
      <w:r>
        <w:rPr>
          <w:rFonts w:eastAsia="Times New Roman"/>
          <w:bCs/>
          <w:szCs w:val="24"/>
        </w:rPr>
        <w:t xml:space="preserve">Ναυτιλίας και Νησιωτικής </w:t>
      </w:r>
      <w:r>
        <w:rPr>
          <w:rFonts w:eastAsia="Times New Roman"/>
          <w:bCs/>
          <w:szCs w:val="24"/>
        </w:rPr>
        <w:lastRenderedPageBreak/>
        <w:t xml:space="preserve">Πολιτικής, </w:t>
      </w:r>
      <w:r>
        <w:rPr>
          <w:rFonts w:eastAsia="Times New Roman"/>
          <w:szCs w:val="24"/>
        </w:rPr>
        <w:t xml:space="preserve">σχετικά με την «προοπτική κατοικήσεως των </w:t>
      </w:r>
      <w:r>
        <w:rPr>
          <w:rFonts w:eastAsia="Times New Roman"/>
          <w:szCs w:val="24"/>
        </w:rPr>
        <w:t>είκοσι οκτώ</w:t>
      </w:r>
      <w:r>
        <w:rPr>
          <w:rFonts w:eastAsia="Times New Roman"/>
          <w:szCs w:val="24"/>
        </w:rPr>
        <w:t xml:space="preserve"> νησιών που αναβαθμίζει την εθνική ελληνική κυριαρχία και ενισχύει τα κυριαρχικά δικαιώματα της χώρας».</w:t>
      </w:r>
    </w:p>
    <w:p w14:paraId="14AC53F6" w14:textId="77777777" w:rsidR="001812B4" w:rsidRDefault="001009A2">
      <w:pPr>
        <w:spacing w:line="600" w:lineRule="auto"/>
        <w:ind w:firstLine="720"/>
        <w:contextualSpacing/>
        <w:jc w:val="both"/>
        <w:rPr>
          <w:rFonts w:eastAsia="Times New Roman"/>
          <w:szCs w:val="24"/>
        </w:rPr>
      </w:pPr>
      <w:r>
        <w:rPr>
          <w:rFonts w:eastAsia="Times New Roman"/>
          <w:szCs w:val="24"/>
        </w:rPr>
        <w:t>10. Η με αριθμό 337/13-1-2017 επίκαιρη ερώτηση του Ε΄ Αντιπροέδ</w:t>
      </w:r>
      <w:r>
        <w:rPr>
          <w:rFonts w:eastAsia="Times New Roman"/>
          <w:szCs w:val="24"/>
        </w:rPr>
        <w:t xml:space="preserve">ρου της Βουλής και Βουλευτή Δωδεκανήσου της Δημοκρατικής Συμπαράταξης ΠΑΣΟΚ – ΔΗΜΑΡ κ. </w:t>
      </w:r>
      <w:r>
        <w:rPr>
          <w:rFonts w:eastAsia="Times New Roman"/>
          <w:bCs/>
          <w:szCs w:val="24"/>
        </w:rPr>
        <w:t>Δημητρίου Κρεμαστινού</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το εύρος εφαρμογής της τηλεϊατρικής στην Ελλάδα.</w:t>
      </w:r>
    </w:p>
    <w:p w14:paraId="14AC53F7" w14:textId="77777777" w:rsidR="001812B4" w:rsidRDefault="001009A2">
      <w:pPr>
        <w:spacing w:line="600" w:lineRule="auto"/>
        <w:ind w:firstLine="720"/>
        <w:contextualSpacing/>
        <w:jc w:val="both"/>
        <w:rPr>
          <w:rFonts w:eastAsia="Times New Roman"/>
          <w:szCs w:val="24"/>
        </w:rPr>
      </w:pPr>
      <w:r>
        <w:rPr>
          <w:rFonts w:eastAsia="Times New Roman"/>
          <w:szCs w:val="24"/>
        </w:rPr>
        <w:t>11. Η με αριθμό 333/12-1-2017 επίκαιρη ερώτηση του Βουλευτή Αχ</w:t>
      </w:r>
      <w:r>
        <w:rPr>
          <w:rFonts w:eastAsia="Times New Roman"/>
          <w:szCs w:val="24"/>
        </w:rPr>
        <w:t xml:space="preserve">αΐας της Δημοκρατικής Συμπαράταξης ΠΑΣΟΚ – ΔΗΜΑΡ κ. </w:t>
      </w:r>
      <w:r>
        <w:rPr>
          <w:rFonts w:eastAsia="Times New Roman"/>
          <w:bCs/>
          <w:szCs w:val="24"/>
        </w:rPr>
        <w:t>Θεόδωρου Παπαθεοδώρου</w:t>
      </w:r>
      <w:r>
        <w:rPr>
          <w:rFonts w:eastAsia="Times New Roman"/>
          <w:szCs w:val="24"/>
        </w:rPr>
        <w:t xml:space="preserve"> προς τον Υπουργό </w:t>
      </w:r>
      <w:r>
        <w:rPr>
          <w:rFonts w:eastAsia="Times New Roman"/>
          <w:bCs/>
          <w:szCs w:val="24"/>
        </w:rPr>
        <w:t>Ψηφιακής Πολιτικής, Τηλεπικοινωνιών και Ενημέρωσης,</w:t>
      </w:r>
      <w:r>
        <w:rPr>
          <w:rFonts w:eastAsia="Times New Roman"/>
          <w:szCs w:val="24"/>
        </w:rPr>
        <w:t xml:space="preserve"> σχετικά με τη χρηματοδότηση δημοσιογράφων και ιστοσελίδων.</w:t>
      </w:r>
    </w:p>
    <w:p w14:paraId="14AC53F8" w14:textId="77777777" w:rsidR="001812B4" w:rsidRDefault="001009A2">
      <w:pPr>
        <w:spacing w:line="600" w:lineRule="auto"/>
        <w:ind w:firstLine="720"/>
        <w:contextualSpacing/>
        <w:jc w:val="both"/>
        <w:rPr>
          <w:rFonts w:eastAsia="Times New Roman"/>
          <w:szCs w:val="24"/>
        </w:rPr>
      </w:pPr>
      <w:r>
        <w:rPr>
          <w:rFonts w:eastAsia="Times New Roman"/>
          <w:szCs w:val="24"/>
        </w:rPr>
        <w:t>12. Η με αριθμό 313/5-1-2017 επίκαιρη ερώτηση της Βουλ</w:t>
      </w:r>
      <w:r>
        <w:rPr>
          <w:rFonts w:eastAsia="Times New Roman"/>
          <w:szCs w:val="24"/>
        </w:rPr>
        <w:t>ευτού Β΄ Πειραι</w:t>
      </w:r>
      <w:r>
        <w:rPr>
          <w:rFonts w:eastAsia="Times New Roman"/>
          <w:szCs w:val="24"/>
        </w:rPr>
        <w:t>ώς</w:t>
      </w:r>
      <w:r>
        <w:rPr>
          <w:rFonts w:eastAsia="Times New Roman"/>
          <w:szCs w:val="24"/>
        </w:rPr>
        <w:t xml:space="preserve"> της Ένωσης Κεντρώων κ. </w:t>
      </w:r>
      <w:r>
        <w:rPr>
          <w:rFonts w:eastAsia="Times New Roman"/>
          <w:bCs/>
          <w:szCs w:val="24"/>
        </w:rPr>
        <w:t>Θεοδώρας Μεγαλοοικονόμου</w:t>
      </w:r>
      <w:r>
        <w:rPr>
          <w:rFonts w:eastAsia="Times New Roman"/>
          <w:szCs w:val="24"/>
        </w:rPr>
        <w:t xml:space="preserve"> προς τον Υπουργό </w:t>
      </w:r>
      <w:r>
        <w:rPr>
          <w:rFonts w:eastAsia="Times New Roman"/>
          <w:bCs/>
          <w:szCs w:val="24"/>
        </w:rPr>
        <w:t>Υγείας,</w:t>
      </w:r>
      <w:r>
        <w:rPr>
          <w:rFonts w:eastAsia="Times New Roman"/>
          <w:b/>
          <w:bCs/>
          <w:szCs w:val="24"/>
        </w:rPr>
        <w:t xml:space="preserve"> </w:t>
      </w:r>
      <w:r>
        <w:rPr>
          <w:rFonts w:eastAsia="Times New Roman"/>
          <w:szCs w:val="24"/>
        </w:rPr>
        <w:t>σχετικά με τον κίνδυνο να μείνουν χωρίς θεραπείες τα παιδιά και οι έφηβοι της ειδικής αγωγής.</w:t>
      </w:r>
    </w:p>
    <w:p w14:paraId="14AC53F9"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13. Η με αριθμό 345/16-1-2017 επίκαιρη ερώτηση του Βουλευτή Β΄ Αθηνών τ</w:t>
      </w:r>
      <w:r>
        <w:rPr>
          <w:rFonts w:eastAsia="Times New Roman"/>
          <w:szCs w:val="24"/>
        </w:rPr>
        <w:t xml:space="preserve">ης Νέας Δημοκρατίας κ. </w:t>
      </w:r>
      <w:r>
        <w:rPr>
          <w:rFonts w:eastAsia="Times New Roman"/>
          <w:bCs/>
          <w:szCs w:val="24"/>
        </w:rPr>
        <w:t>Σπυρίδωνος</w:t>
      </w:r>
      <w:r>
        <w:rPr>
          <w:rFonts w:eastAsia="Times New Roman"/>
          <w:bCs/>
          <w:szCs w:val="24"/>
        </w:rPr>
        <w:t xml:space="preserve"> </w:t>
      </w:r>
      <w:r>
        <w:rPr>
          <w:rFonts w:eastAsia="Times New Roman"/>
          <w:bCs/>
          <w:szCs w:val="24"/>
        </w:rPr>
        <w:t>-</w:t>
      </w:r>
      <w:r>
        <w:rPr>
          <w:rFonts w:eastAsia="Times New Roman"/>
          <w:bCs/>
          <w:szCs w:val="24"/>
        </w:rPr>
        <w:t xml:space="preserve"> Α</w:t>
      </w:r>
      <w:r>
        <w:rPr>
          <w:rFonts w:eastAsia="Times New Roman"/>
          <w:bCs/>
          <w:szCs w:val="24"/>
        </w:rPr>
        <w:t>δ</w:t>
      </w:r>
      <w:r>
        <w:rPr>
          <w:rFonts w:eastAsia="Times New Roman"/>
          <w:bCs/>
          <w:szCs w:val="24"/>
        </w:rPr>
        <w:t>ώ</w:t>
      </w:r>
      <w:r>
        <w:rPr>
          <w:rFonts w:eastAsia="Times New Roman"/>
          <w:bCs/>
          <w:szCs w:val="24"/>
        </w:rPr>
        <w:t>νι</w:t>
      </w:r>
      <w:r>
        <w:rPr>
          <w:rFonts w:eastAsia="Times New Roman"/>
          <w:bCs/>
          <w:szCs w:val="24"/>
        </w:rPr>
        <w:t>δος</w:t>
      </w:r>
      <w:r>
        <w:rPr>
          <w:rFonts w:eastAsia="Times New Roman"/>
          <w:bCs/>
          <w:szCs w:val="24"/>
        </w:rPr>
        <w:t xml:space="preserve"> Γεωργιάδη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τα ζητήματα κακοδιαχείρισης στα Ελληνικά Αμυντικά Συστήματα (ΕΑΣ).</w:t>
      </w:r>
    </w:p>
    <w:p w14:paraId="14AC53FA" w14:textId="77777777" w:rsidR="001812B4" w:rsidRDefault="001009A2">
      <w:pPr>
        <w:spacing w:line="600" w:lineRule="auto"/>
        <w:ind w:firstLine="720"/>
        <w:contextualSpacing/>
        <w:jc w:val="both"/>
        <w:rPr>
          <w:rFonts w:eastAsia="Times New Roman"/>
          <w:szCs w:val="24"/>
        </w:rPr>
      </w:pPr>
      <w:r>
        <w:rPr>
          <w:rFonts w:eastAsia="Times New Roman"/>
          <w:bCs/>
          <w:szCs w:val="24"/>
        </w:rPr>
        <w:t>ΑΝΑΦΟΡΕΣ</w:t>
      </w:r>
      <w:r>
        <w:rPr>
          <w:rFonts w:eastAsia="Times New Roman"/>
          <w:bCs/>
          <w:szCs w:val="24"/>
        </w:rPr>
        <w:t xml:space="preserve"> </w:t>
      </w:r>
      <w:r>
        <w:rPr>
          <w:rFonts w:eastAsia="Times New Roman"/>
          <w:bCs/>
          <w:szCs w:val="24"/>
        </w:rPr>
        <w:t>-</w:t>
      </w:r>
      <w:r>
        <w:rPr>
          <w:rFonts w:eastAsia="Times New Roman"/>
          <w:bCs/>
          <w:szCs w:val="24"/>
        </w:rPr>
        <w:t xml:space="preserve"> </w:t>
      </w:r>
      <w:r>
        <w:rPr>
          <w:rFonts w:eastAsia="Times New Roman"/>
          <w:bCs/>
          <w:szCs w:val="24"/>
        </w:rPr>
        <w:t xml:space="preserve">ΕΡΩΤΗΣΕΙΣ </w:t>
      </w:r>
      <w:r>
        <w:rPr>
          <w:rFonts w:eastAsia="Times New Roman"/>
          <w:bCs/>
          <w:szCs w:val="24"/>
        </w:rPr>
        <w:t>(Άρθρο 130 παρ</w:t>
      </w:r>
      <w:r>
        <w:rPr>
          <w:rFonts w:eastAsia="Times New Roman"/>
          <w:bCs/>
          <w:szCs w:val="24"/>
        </w:rPr>
        <w:t>άγραφος</w:t>
      </w:r>
      <w:r>
        <w:rPr>
          <w:rFonts w:eastAsia="Times New Roman"/>
          <w:bCs/>
          <w:szCs w:val="24"/>
        </w:rPr>
        <w:t xml:space="preserve"> 5</w:t>
      </w:r>
      <w:r>
        <w:rPr>
          <w:rFonts w:eastAsia="Times New Roman"/>
          <w:bCs/>
          <w:szCs w:val="24"/>
        </w:rPr>
        <w:t xml:space="preserve"> του</w:t>
      </w:r>
      <w:r>
        <w:rPr>
          <w:rFonts w:eastAsia="Times New Roman"/>
          <w:bCs/>
          <w:szCs w:val="24"/>
        </w:rPr>
        <w:t xml:space="preserve"> Καν</w:t>
      </w:r>
      <w:r>
        <w:rPr>
          <w:rFonts w:eastAsia="Times New Roman"/>
          <w:bCs/>
          <w:szCs w:val="24"/>
        </w:rPr>
        <w:t>ονισμού της</w:t>
      </w:r>
      <w:r>
        <w:rPr>
          <w:rFonts w:eastAsia="Times New Roman"/>
          <w:bCs/>
          <w:szCs w:val="24"/>
        </w:rPr>
        <w:t xml:space="preserve"> Βουλής)</w:t>
      </w:r>
    </w:p>
    <w:p w14:paraId="14AC53FB" w14:textId="77777777" w:rsidR="001812B4" w:rsidRDefault="001009A2">
      <w:pPr>
        <w:spacing w:line="600" w:lineRule="auto"/>
        <w:ind w:firstLine="720"/>
        <w:contextualSpacing/>
        <w:jc w:val="both"/>
        <w:rPr>
          <w:rFonts w:eastAsia="Times New Roman"/>
          <w:szCs w:val="24"/>
        </w:rPr>
      </w:pPr>
      <w:r>
        <w:rPr>
          <w:rFonts w:eastAsia="Times New Roman"/>
          <w:szCs w:val="24"/>
        </w:rPr>
        <w:t>1. Η με αριθμό 1735/5</w:t>
      </w:r>
      <w:r>
        <w:rPr>
          <w:rFonts w:eastAsia="Times New Roman"/>
          <w:szCs w:val="24"/>
        </w:rPr>
        <w:t xml:space="preserve">-12-2016 ερώτηση του Βουλευτή Ηρακλείου της Δημοκρατικής Συμπαράταξης ΠΑΣΟΚ – ΔΗΜΑΡ. κ.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Περιβάλλοντος και Ενέργειας,</w:t>
      </w:r>
      <w:r>
        <w:rPr>
          <w:rFonts w:eastAsia="Times New Roman"/>
          <w:szCs w:val="24"/>
        </w:rPr>
        <w:t xml:space="preserve"> σχετικά με τον διαχωρισμό περιπτώσεων της πραγματικής ρευματοκλοπής και της εκτίμησης για πιθανή μη </w:t>
      </w:r>
      <w:r>
        <w:rPr>
          <w:rFonts w:eastAsia="Times New Roman"/>
          <w:szCs w:val="24"/>
        </w:rPr>
        <w:t>καταγραφείσα κατανάλωση και ένταξη στο</w:t>
      </w:r>
      <w:r>
        <w:rPr>
          <w:rFonts w:eastAsia="Times New Roman"/>
          <w:szCs w:val="24"/>
        </w:rPr>
        <w:t>ν</w:t>
      </w:r>
      <w:r>
        <w:rPr>
          <w:rFonts w:eastAsia="Times New Roman"/>
          <w:szCs w:val="24"/>
        </w:rPr>
        <w:t xml:space="preserve"> διακανονισμό των </w:t>
      </w:r>
      <w:r>
        <w:rPr>
          <w:rFonts w:eastAsia="Times New Roman"/>
          <w:szCs w:val="24"/>
        </w:rPr>
        <w:t>τριάντα έξι</w:t>
      </w:r>
      <w:r>
        <w:rPr>
          <w:rFonts w:eastAsia="Times New Roman"/>
          <w:szCs w:val="24"/>
        </w:rPr>
        <w:t xml:space="preserve"> δόσεων της ΔΕΗ όλων των κατηγοριών οφειλών των καταναλωτών.</w:t>
      </w:r>
    </w:p>
    <w:p w14:paraId="14AC53FC"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2. Η με αριθμό 89/5-10-2016 ερώτηση του Βουλευτή Δωδεκανήσου της Νέας Δημοκρατίας κ. </w:t>
      </w:r>
      <w:r>
        <w:rPr>
          <w:rFonts w:eastAsia="Times New Roman"/>
          <w:bCs/>
          <w:szCs w:val="24"/>
        </w:rPr>
        <w:t>Εμμανουήλ Κόνσολα</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ολοκλήρωση και αυτονόμηση του Ογκολογικού Τμήματος του Νοσοκομείου Ρόδου.</w:t>
      </w:r>
    </w:p>
    <w:p w14:paraId="14AC53FD"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3. Η με αριθμό 89/5-10-2016 ερώτηση του Ε΄ Αντιπροέδρου της Βουλής και Βουλευτή Δωδεκανήσου της Δημοκρατικής Συμπαράταξης ΠΑΣΟΚ – ΔΗΜΑΡ κ. </w:t>
      </w:r>
      <w:r>
        <w:rPr>
          <w:rFonts w:eastAsia="Times New Roman"/>
          <w:bCs/>
          <w:szCs w:val="24"/>
        </w:rPr>
        <w:t>Δημητρίου Κρεμαστινού</w:t>
      </w:r>
      <w:r>
        <w:rPr>
          <w:rFonts w:eastAsia="Times New Roman"/>
          <w:szCs w:val="24"/>
        </w:rPr>
        <w:t xml:space="preserve"> προς τον Υπουργό </w:t>
      </w:r>
      <w:r>
        <w:rPr>
          <w:rFonts w:eastAsia="Times New Roman"/>
          <w:bCs/>
          <w:szCs w:val="24"/>
        </w:rPr>
        <w:t>Υγείας,</w:t>
      </w:r>
      <w:r>
        <w:rPr>
          <w:rFonts w:eastAsia="Times New Roman"/>
          <w:szCs w:val="24"/>
        </w:rPr>
        <w:t xml:space="preserve"> σχετικά με την ολοκλήρωση και αυτονόμηση του Ογκολογικού Τμήματος του Νοσοκομείου Ρόδου.</w:t>
      </w:r>
    </w:p>
    <w:p w14:paraId="14AC53FE" w14:textId="77777777" w:rsidR="001812B4" w:rsidRDefault="001009A2">
      <w:pPr>
        <w:spacing w:line="600" w:lineRule="auto"/>
        <w:ind w:firstLine="720"/>
        <w:contextualSpacing/>
        <w:jc w:val="both"/>
        <w:rPr>
          <w:rFonts w:eastAsia="Times New Roman"/>
          <w:szCs w:val="24"/>
        </w:rPr>
      </w:pPr>
      <w:r>
        <w:rPr>
          <w:rFonts w:eastAsia="Times New Roman"/>
          <w:szCs w:val="24"/>
        </w:rPr>
        <w:t>4. Η με αριθμό 2117/100/19-12-2016 ερώτηση και αίτηση κατάθεσης εγγράφων του Βουλευτή Ηρακλείου της Δημοκρατικής Συμπαράταξης ΠΑΣΟΚ – ΔΗΜΑΡ κ</w:t>
      </w:r>
      <w:r>
        <w:rPr>
          <w:rFonts w:eastAsia="Times New Roman"/>
          <w:szCs w:val="24"/>
        </w:rPr>
        <w:t xml:space="preserve">. </w:t>
      </w:r>
      <w:r>
        <w:rPr>
          <w:rFonts w:eastAsia="Times New Roman"/>
          <w:bCs/>
          <w:szCs w:val="24"/>
        </w:rPr>
        <w:t>Βασιλείου Κεγκέρογλου</w:t>
      </w:r>
      <w:r>
        <w:rPr>
          <w:rFonts w:eastAsia="Times New Roman"/>
          <w:szCs w:val="24"/>
        </w:rPr>
        <w:t xml:space="preserve"> προς τον Υπουργό </w:t>
      </w:r>
      <w:r>
        <w:rPr>
          <w:rFonts w:eastAsia="Times New Roman"/>
          <w:bCs/>
          <w:szCs w:val="24"/>
        </w:rPr>
        <w:t>Υποδομών και Μεταφορών,</w:t>
      </w:r>
      <w:r>
        <w:rPr>
          <w:rFonts w:eastAsia="Times New Roman"/>
          <w:b/>
          <w:bCs/>
          <w:szCs w:val="24"/>
        </w:rPr>
        <w:t xml:space="preserve"> </w:t>
      </w:r>
      <w:r>
        <w:rPr>
          <w:rFonts w:eastAsia="Times New Roman"/>
          <w:szCs w:val="24"/>
        </w:rPr>
        <w:t>σχετικά με την καθυστέρηση της ολοκλήρωσης του έργου Πάνορμο</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Εξάντη.</w:t>
      </w:r>
    </w:p>
    <w:p w14:paraId="14AC53FF" w14:textId="77777777" w:rsidR="001812B4" w:rsidRDefault="001009A2">
      <w:pPr>
        <w:spacing w:line="600" w:lineRule="auto"/>
        <w:ind w:firstLine="720"/>
        <w:contextualSpacing/>
        <w:jc w:val="center"/>
        <w:rPr>
          <w:rFonts w:eastAsia="Times New Roman"/>
          <w:szCs w:val="24"/>
        </w:rPr>
      </w:pPr>
      <w:r>
        <w:rPr>
          <w:rFonts w:eastAsia="Times New Roman"/>
          <w:szCs w:val="24"/>
        </w:rPr>
        <w:t>(Θόρυβος στην Αίθουσα)</w:t>
      </w:r>
    </w:p>
    <w:p w14:paraId="14AC5400" w14:textId="77777777" w:rsidR="001812B4" w:rsidRDefault="001009A2">
      <w:pPr>
        <w:spacing w:line="600" w:lineRule="auto"/>
        <w:ind w:firstLine="720"/>
        <w:contextualSpacing/>
        <w:jc w:val="both"/>
        <w:rPr>
          <w:rFonts w:eastAsia="Times New Roman"/>
          <w:szCs w:val="24"/>
        </w:rPr>
      </w:pPr>
      <w:r>
        <w:rPr>
          <w:rFonts w:eastAsia="Times New Roman"/>
          <w:szCs w:val="24"/>
        </w:rPr>
        <w:t>Κύριε Βορίδη, όλα πάνε καλά πραγματικά.</w:t>
      </w:r>
    </w:p>
    <w:p w14:paraId="14AC5401" w14:textId="77777777" w:rsidR="001812B4" w:rsidRDefault="001009A2">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Για μας μια χαρά, αλλά είναι λίγο πένθ</w:t>
      </w:r>
      <w:r>
        <w:rPr>
          <w:rFonts w:eastAsia="Times New Roman"/>
          <w:szCs w:val="24"/>
        </w:rPr>
        <w:t>ιμο το κλίμα από εκεί.</w:t>
      </w:r>
    </w:p>
    <w:p w14:paraId="14AC5402" w14:textId="77777777" w:rsidR="001812B4" w:rsidRDefault="001009A2">
      <w:pPr>
        <w:spacing w:line="600" w:lineRule="auto"/>
        <w:ind w:firstLine="720"/>
        <w:contextualSpacing/>
        <w:jc w:val="both"/>
        <w:rPr>
          <w:rFonts w:eastAsia="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Pr>
          <w:rFonts w:eastAsia="Times New Roman"/>
          <w:szCs w:val="24"/>
        </w:rPr>
        <w:t>Μας γεμίζετε αισιοδοξία.</w:t>
      </w:r>
    </w:p>
    <w:p w14:paraId="14AC5403" w14:textId="77777777" w:rsidR="001812B4" w:rsidRDefault="001009A2">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Κύριε Πρόεδρε, ακούγαμε για τη διαπλοκή…</w:t>
      </w:r>
    </w:p>
    <w:p w14:paraId="14AC5404" w14:textId="77777777" w:rsidR="001812B4" w:rsidRDefault="001009A2">
      <w:pPr>
        <w:spacing w:line="600" w:lineRule="auto"/>
        <w:ind w:firstLine="720"/>
        <w:contextualSpacing/>
        <w:jc w:val="both"/>
        <w:rPr>
          <w:rFonts w:eastAsia="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Pr>
          <w:rFonts w:eastAsia="Times New Roman"/>
          <w:szCs w:val="24"/>
        </w:rPr>
        <w:t xml:space="preserve">Γνωρίζουμε ότι πάντοτε είστε είτε αισιόδοξος είτε δύσθυμος για τη χώρα και μόνο, </w:t>
      </w:r>
      <w:r>
        <w:rPr>
          <w:rFonts w:eastAsia="Times New Roman"/>
          <w:szCs w:val="24"/>
        </w:rPr>
        <w:lastRenderedPageBreak/>
        <w:t>άρα η αισ</w:t>
      </w:r>
      <w:r>
        <w:rPr>
          <w:rFonts w:eastAsia="Times New Roman"/>
          <w:szCs w:val="24"/>
        </w:rPr>
        <w:t>ιοδοξία σας αντανακλά σε όλη την Αίθουσα και μας γεμίζει εμάς και όσους μ</w:t>
      </w:r>
      <w:r>
        <w:rPr>
          <w:rFonts w:eastAsia="Times New Roman"/>
          <w:szCs w:val="24"/>
        </w:rPr>
        <w:t>ά</w:t>
      </w:r>
      <w:r>
        <w:rPr>
          <w:rFonts w:eastAsia="Times New Roman"/>
          <w:szCs w:val="24"/>
        </w:rPr>
        <w:t>ς ακούν με πολύ θετικά συναισθήματα.</w:t>
      </w:r>
    </w:p>
    <w:p w14:paraId="14AC5405" w14:textId="77777777" w:rsidR="001812B4" w:rsidRDefault="001009A2">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Έτσι, κύριε Πρόεδρε. Διερμηνεύσατε τα αισθήματα του Σώματος. </w:t>
      </w:r>
    </w:p>
    <w:p w14:paraId="14AC5406" w14:textId="77777777" w:rsidR="001812B4" w:rsidRDefault="001009A2">
      <w:pPr>
        <w:spacing w:line="600" w:lineRule="auto"/>
        <w:ind w:firstLine="720"/>
        <w:contextualSpacing/>
        <w:jc w:val="both"/>
        <w:rPr>
          <w:rFonts w:eastAsia="Times New Roman"/>
          <w:szCs w:val="24"/>
        </w:rPr>
      </w:pPr>
      <w:r>
        <w:rPr>
          <w:rFonts w:eastAsia="Times New Roman" w:cs="Times New Roman"/>
          <w:b/>
          <w:szCs w:val="24"/>
        </w:rPr>
        <w:t>ΠΡΟΕΔΡΟΣ (Νικόλαος Βούτσης):</w:t>
      </w:r>
      <w:r>
        <w:rPr>
          <w:rFonts w:eastAsia="Times New Roman" w:cs="Times New Roman"/>
          <w:szCs w:val="24"/>
        </w:rPr>
        <w:t xml:space="preserve"> Είμαι απολύτως σίγουρος. </w:t>
      </w:r>
      <w:r>
        <w:rPr>
          <w:rFonts w:eastAsia="Times New Roman"/>
          <w:szCs w:val="24"/>
        </w:rPr>
        <w:t>Και τα δικ</w:t>
      </w:r>
      <w:r>
        <w:rPr>
          <w:rFonts w:eastAsia="Times New Roman"/>
          <w:szCs w:val="24"/>
        </w:rPr>
        <w:t>ά σας.</w:t>
      </w:r>
    </w:p>
    <w:p w14:paraId="14AC5407" w14:textId="77777777" w:rsidR="001812B4" w:rsidRDefault="001009A2">
      <w:pPr>
        <w:spacing w:line="600" w:lineRule="auto"/>
        <w:ind w:firstLine="720"/>
        <w:contextualSpacing/>
        <w:jc w:val="center"/>
        <w:rPr>
          <w:rFonts w:eastAsia="Times New Roman"/>
          <w:color w:val="FF0000"/>
          <w:szCs w:val="24"/>
        </w:rPr>
      </w:pPr>
      <w:r w:rsidRPr="004551EC">
        <w:rPr>
          <w:rFonts w:eastAsia="Times New Roman"/>
          <w:color w:val="FF0000"/>
          <w:szCs w:val="24"/>
        </w:rPr>
        <w:t>(ΑΛΛΑΓΗ ΣΕΛΙΔΑΣ ΛΟΓΩ ΑΛΛΑΓΗΣ ΘΕΜΑΤΟΣ)</w:t>
      </w:r>
    </w:p>
    <w:p w14:paraId="14AC5408" w14:textId="77777777" w:rsidR="001812B4" w:rsidRDefault="001009A2">
      <w:pPr>
        <w:spacing w:line="600" w:lineRule="auto"/>
        <w:ind w:firstLine="720"/>
        <w:contextualSpacing/>
        <w:jc w:val="both"/>
        <w:rPr>
          <w:rFonts w:eastAsia="Times New Roman" w:cs="Times New Roman"/>
          <w:szCs w:val="24"/>
        </w:rPr>
      </w:pPr>
      <w:r w:rsidRPr="001C02BC">
        <w:rPr>
          <w:rFonts w:eastAsia="Times New Roman"/>
          <w:b/>
          <w:szCs w:val="24"/>
        </w:rPr>
        <w:t>ΠΡΟΕΔΡΟΣ (Νικόλαος Βούτσης):</w:t>
      </w:r>
      <w:r>
        <w:rPr>
          <w:rFonts w:eastAsia="Times New Roman"/>
          <w:szCs w:val="24"/>
        </w:rPr>
        <w:t xml:space="preserve"> </w:t>
      </w:r>
      <w:r>
        <w:rPr>
          <w:rFonts w:eastAsia="Times New Roman"/>
          <w:szCs w:val="24"/>
        </w:rPr>
        <w:t>Κυρίες και κύριοι συνάδελφοι,</w:t>
      </w:r>
      <w:r>
        <w:rPr>
          <w:rFonts w:eastAsia="Times New Roman" w:cs="Times New Roman"/>
          <w:szCs w:val="24"/>
        </w:rPr>
        <w:t xml:space="preserve"> εισερχόμαστε στην </w:t>
      </w:r>
    </w:p>
    <w:p w14:paraId="14AC5409" w14:textId="77777777" w:rsidR="001812B4" w:rsidRDefault="001009A2">
      <w:pPr>
        <w:spacing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14:paraId="14AC540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Συζήτηση</w:t>
      </w:r>
      <w:r w:rsidRPr="008040BD">
        <w:rPr>
          <w:rFonts w:eastAsia="Times New Roman" w:cs="Times New Roman"/>
          <w:szCs w:val="24"/>
        </w:rPr>
        <w:t>,</w:t>
      </w:r>
      <w:r>
        <w:rPr>
          <w:rFonts w:eastAsia="Times New Roman" w:cs="Times New Roman"/>
          <w:szCs w:val="24"/>
        </w:rPr>
        <w:t xml:space="preserve"> σύμφωνα με το άρθρο 148 του Κανονισμού της Βουλής</w:t>
      </w:r>
      <w:r w:rsidRPr="008040BD">
        <w:rPr>
          <w:rFonts w:eastAsia="Times New Roman" w:cs="Times New Roman"/>
          <w:szCs w:val="24"/>
        </w:rPr>
        <w:t>,</w:t>
      </w:r>
      <w:r>
        <w:rPr>
          <w:rFonts w:eastAsia="Times New Roman" w:cs="Times New Roman"/>
          <w:szCs w:val="24"/>
        </w:rPr>
        <w:t xml:space="preserve"> επί του κατατεθέντος πορίσματος της Εξεταστικής Επιτροπής</w:t>
      </w:r>
      <w:r w:rsidRPr="008040BD">
        <w:rPr>
          <w:rFonts w:eastAsia="Times New Roman" w:cs="Times New Roman"/>
          <w:szCs w:val="24"/>
        </w:rPr>
        <w:t>,</w:t>
      </w:r>
      <w:r>
        <w:rPr>
          <w:rFonts w:eastAsia="Times New Roman" w:cs="Times New Roman"/>
          <w:szCs w:val="24"/>
        </w:rPr>
        <w:t xml:space="preserve"> σχετικά με τη </w:t>
      </w:r>
      <w:r>
        <w:rPr>
          <w:rFonts w:eastAsia="Times New Roman" w:cs="Times New Roman"/>
          <w:szCs w:val="24"/>
        </w:rPr>
        <w:t>δ</w:t>
      </w:r>
      <w:r>
        <w:rPr>
          <w:rFonts w:eastAsia="Times New Roman" w:cs="Times New Roman"/>
          <w:szCs w:val="24"/>
        </w:rPr>
        <w:t xml:space="preserve">ιερεύνηση της </w:t>
      </w:r>
      <w:r>
        <w:rPr>
          <w:rFonts w:eastAsia="Times New Roman" w:cs="Times New Roman"/>
          <w:szCs w:val="24"/>
        </w:rPr>
        <w:t>ν</w:t>
      </w:r>
      <w:r>
        <w:rPr>
          <w:rFonts w:eastAsia="Times New Roman" w:cs="Times New Roman"/>
          <w:szCs w:val="24"/>
        </w:rPr>
        <w:t xml:space="preserve">ομιμότητας της </w:t>
      </w:r>
      <w:r>
        <w:rPr>
          <w:rFonts w:eastAsia="Times New Roman" w:cs="Times New Roman"/>
          <w:szCs w:val="24"/>
        </w:rPr>
        <w:t>δ</w:t>
      </w:r>
      <w:r>
        <w:rPr>
          <w:rFonts w:eastAsia="Times New Roman" w:cs="Times New Roman"/>
          <w:szCs w:val="24"/>
        </w:rPr>
        <w:t xml:space="preserve">ανειοδότησης των </w:t>
      </w:r>
      <w:r>
        <w:rPr>
          <w:rFonts w:eastAsia="Times New Roman" w:cs="Times New Roman"/>
          <w:szCs w:val="24"/>
        </w:rPr>
        <w:t>π</w:t>
      </w:r>
      <w:r>
        <w:rPr>
          <w:rFonts w:eastAsia="Times New Roman" w:cs="Times New Roman"/>
          <w:szCs w:val="24"/>
        </w:rPr>
        <w:t xml:space="preserve">ολιτικών </w:t>
      </w:r>
      <w:r>
        <w:rPr>
          <w:rFonts w:eastAsia="Times New Roman" w:cs="Times New Roman"/>
          <w:szCs w:val="24"/>
        </w:rPr>
        <w:t>κ</w:t>
      </w:r>
      <w:r>
        <w:rPr>
          <w:rFonts w:eastAsia="Times New Roman" w:cs="Times New Roman"/>
          <w:szCs w:val="24"/>
        </w:rPr>
        <w:t xml:space="preserve">ομμάτων, καθώς και των </w:t>
      </w:r>
      <w:r>
        <w:rPr>
          <w:rFonts w:eastAsia="Times New Roman" w:cs="Times New Roman"/>
          <w:szCs w:val="24"/>
        </w:rPr>
        <w:t>ι</w:t>
      </w:r>
      <w:r>
        <w:rPr>
          <w:rFonts w:eastAsia="Times New Roman" w:cs="Times New Roman"/>
          <w:szCs w:val="24"/>
        </w:rPr>
        <w:t xml:space="preserve">διοκτητριών </w:t>
      </w:r>
      <w:r>
        <w:rPr>
          <w:rFonts w:eastAsia="Times New Roman" w:cs="Times New Roman"/>
          <w:szCs w:val="24"/>
        </w:rPr>
        <w:t>ε</w:t>
      </w:r>
      <w:r>
        <w:rPr>
          <w:rFonts w:eastAsia="Times New Roman" w:cs="Times New Roman"/>
          <w:szCs w:val="24"/>
        </w:rPr>
        <w:t xml:space="preserve">ταιρειών </w:t>
      </w:r>
      <w:r>
        <w:rPr>
          <w:rFonts w:eastAsia="Times New Roman" w:cs="Times New Roman"/>
          <w:szCs w:val="24"/>
        </w:rPr>
        <w:t>μ</w:t>
      </w:r>
      <w:r>
        <w:rPr>
          <w:rFonts w:eastAsia="Times New Roman" w:cs="Times New Roman"/>
          <w:szCs w:val="24"/>
        </w:rPr>
        <w:t xml:space="preserve">έσων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από τα </w:t>
      </w:r>
      <w:r>
        <w:rPr>
          <w:rFonts w:eastAsia="Times New Roman" w:cs="Times New Roman"/>
          <w:szCs w:val="24"/>
        </w:rPr>
        <w:t>τ</w:t>
      </w:r>
      <w:r>
        <w:rPr>
          <w:rFonts w:eastAsia="Times New Roman" w:cs="Times New Roman"/>
          <w:szCs w:val="24"/>
        </w:rPr>
        <w:t xml:space="preserve">ραπεζικά </w:t>
      </w:r>
      <w:r>
        <w:rPr>
          <w:rFonts w:eastAsia="Times New Roman" w:cs="Times New Roman"/>
          <w:szCs w:val="24"/>
        </w:rPr>
        <w:t>ι</w:t>
      </w:r>
      <w:r>
        <w:rPr>
          <w:rFonts w:eastAsia="Times New Roman" w:cs="Times New Roman"/>
          <w:szCs w:val="24"/>
        </w:rPr>
        <w:t xml:space="preserve">δρύματα της χώρας, που </w:t>
      </w:r>
      <w:r w:rsidRPr="007D6665">
        <w:rPr>
          <w:rFonts w:eastAsia="Times New Roman" w:cs="Times New Roman"/>
          <w:szCs w:val="24"/>
        </w:rPr>
        <w:t>κατατέθηκε</w:t>
      </w:r>
      <w:r w:rsidRPr="007D6665">
        <w:rPr>
          <w:rFonts w:eastAsia="Times New Roman" w:cs="Times New Roman"/>
          <w:szCs w:val="24"/>
        </w:rPr>
        <w:t xml:space="preserve"> στην Ολομέλεια της Βουλής </w:t>
      </w:r>
      <w:r>
        <w:rPr>
          <w:rFonts w:eastAsia="Times New Roman" w:cs="Times New Roman"/>
          <w:szCs w:val="24"/>
        </w:rPr>
        <w:t>στις 25 Ιανουαρίου του 2017.</w:t>
      </w:r>
    </w:p>
    <w:p w14:paraId="14AC540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η οποία κατέληξε στο υπό συζήτηση πόρισμα, συνεστήθη με ομόφωνη απόφαση της Ολομέλειας </w:t>
      </w:r>
      <w:r>
        <w:rPr>
          <w:rFonts w:eastAsia="Times New Roman" w:cs="Times New Roman"/>
          <w:szCs w:val="24"/>
        </w:rPr>
        <w:lastRenderedPageBreak/>
        <w:t>της Βουλής</w:t>
      </w:r>
      <w:r>
        <w:rPr>
          <w:rFonts w:eastAsia="Times New Roman" w:cs="Times New Roman"/>
          <w:szCs w:val="24"/>
        </w:rPr>
        <w:t>,</w:t>
      </w:r>
      <w:r>
        <w:rPr>
          <w:rFonts w:eastAsia="Times New Roman" w:cs="Times New Roman"/>
          <w:szCs w:val="24"/>
        </w:rPr>
        <w:t xml:space="preserve"> που ελήφθη κατά τη συνεδρίαση της 15</w:t>
      </w:r>
      <w:r w:rsidRPr="00922B01">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Απριλίου του 2016.</w:t>
      </w:r>
    </w:p>
    <w:p w14:paraId="14AC540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πόρισμά της κατατ</w:t>
      </w:r>
      <w:r>
        <w:rPr>
          <w:rFonts w:eastAsia="Times New Roman" w:cs="Times New Roman"/>
          <w:szCs w:val="24"/>
        </w:rPr>
        <w:t>έθηκε στις 25 Ιανουαρίου του 2017, ανακοινώθηκε στη Βουλή, καταχωρίστηκε στα Πρακτικά της συνεδρίασης αυτής και διανεμήθηκε στους συναδέλφους.</w:t>
      </w:r>
    </w:p>
    <w:p w14:paraId="14AC540D" w14:textId="77777777" w:rsidR="001812B4" w:rsidRDefault="001009A2">
      <w:pPr>
        <w:spacing w:line="480" w:lineRule="auto"/>
        <w:ind w:firstLine="709"/>
        <w:jc w:val="both"/>
        <w:rPr>
          <w:rFonts w:eastAsia="Times New Roman" w:cs="Times New Roman"/>
          <w:szCs w:val="24"/>
        </w:rPr>
      </w:pPr>
      <w:r>
        <w:rPr>
          <w:rFonts w:eastAsia="Times New Roman" w:cs="Times New Roman"/>
          <w:szCs w:val="24"/>
        </w:rPr>
        <w:t xml:space="preserve">(Λόγω του μεγάλου όγκου του πορίσματος, το κείμενό του δεν καταχωρίζεται στο παρόν Πρακτικό και βρίσκεται σε </w:t>
      </w:r>
      <w:r>
        <w:rPr>
          <w:rFonts w:eastAsia="Times New Roman" w:cs="Times New Roman"/>
          <w:szCs w:val="24"/>
        </w:rPr>
        <w:t>ηλεκτρονική μορφή</w:t>
      </w:r>
      <w:r w:rsidRPr="00CE62C0">
        <w:rPr>
          <w:rFonts w:eastAsia="Times New Roman" w:cs="Times New Roman"/>
          <w:szCs w:val="24"/>
        </w:rPr>
        <w:t xml:space="preserve"> </w:t>
      </w:r>
      <w:r>
        <w:rPr>
          <w:rFonts w:eastAsia="Times New Roman" w:cs="Times New Roman"/>
          <w:szCs w:val="24"/>
        </w:rPr>
        <w:t xml:space="preserve">στο </w:t>
      </w:r>
      <w:r w:rsidRPr="00CE62C0">
        <w:rPr>
          <w:rFonts w:eastAsia="Times New Roman" w:cs="Times New Roman"/>
          <w:szCs w:val="24"/>
        </w:rPr>
        <w:t xml:space="preserve">link </w:t>
      </w:r>
      <w:hyperlink r:id="rId7" w:history="1">
        <w:r>
          <w:rPr>
            <w:rStyle w:val="-"/>
          </w:rPr>
          <w:t>http://www.hellenicparliament.gr/UserFiles/510129c4-d278-40e7-8009-e77fc230adef/ΠΟΡΙΣΜΑ%20ΕΞΕΤΑΣΤΙΚΗΣ%20ΔΙΕΡΕΥΝΗΣΗ%20ΝΟΜΙΜΟΤΗΤΑΣ%20ΔΑΝΕΙΟΔΟΤΗΣΗΣ%20ΚΟΜΜΑΤΩΝ%202017.pdf</w:t>
        </w:r>
      </w:hyperlink>
      <w:r w:rsidRPr="00CE62C0">
        <w:rPr>
          <w:color w:val="212121"/>
        </w:rPr>
        <w:t>)</w:t>
      </w:r>
    </w:p>
    <w:p w14:paraId="14AC540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Έχω την τιμή να θέσω υπόψη του Σώματος την ομόφωνη απόφαση της Διάσκεψης των Προέδρων</w:t>
      </w:r>
      <w:r>
        <w:rPr>
          <w:rFonts w:eastAsia="Times New Roman" w:cs="Times New Roman"/>
          <w:szCs w:val="24"/>
        </w:rPr>
        <w:t xml:space="preserve"> ως προς την οργάνωση της συζήτησης επί του πορίσματος, η οποία θα διεξαχθεί με ανάλογη εφαρμογή του άρθρου 137 παράγραφος 2 του Κανονισμού της Βουλής, δηλαδή με τη διαδικασία της γενικευμένης συζήτησης επερώτησης, σύμφωνα με ό,τι τηρήθηκε και κατά το παρε</w:t>
      </w:r>
      <w:r>
        <w:rPr>
          <w:rFonts w:eastAsia="Times New Roman" w:cs="Times New Roman"/>
          <w:szCs w:val="24"/>
        </w:rPr>
        <w:t>λθόν.</w:t>
      </w:r>
    </w:p>
    <w:p w14:paraId="14AC540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Ειδικότερα, η συζήτηση θα αρχίσει με έναν πρώτο κύκλο εννέα, κατά προτεραιότητα, ομιλητών, έναν από κάθε Κοινοβουλευτική Ομάδα και έναν Ανεξάρτητο Βουλευτή, με χρόνο ομιλίας για τον καθένα δέκα λεπτά</w:t>
      </w:r>
      <w:r>
        <w:rPr>
          <w:rFonts w:eastAsia="Times New Roman" w:cs="Times New Roman"/>
          <w:szCs w:val="24"/>
        </w:rPr>
        <w:t>,</w:t>
      </w:r>
      <w:r>
        <w:rPr>
          <w:rFonts w:eastAsia="Times New Roman" w:cs="Times New Roman"/>
          <w:szCs w:val="24"/>
        </w:rPr>
        <w:t xml:space="preserve"> χωρίς δικαίωμα δευτερολογίας. Πρώτος θα λάβει τον</w:t>
      </w:r>
      <w:r>
        <w:rPr>
          <w:rFonts w:eastAsia="Times New Roman" w:cs="Times New Roman"/>
          <w:szCs w:val="24"/>
        </w:rPr>
        <w:t xml:space="preserve"> λόγο Βουλευτής της Κοινοβουλευτικής Ομάδας του Συνασπισμού Ριζοσπαστικής Αριστεράς και δεύτερος Βουλευτής της Κοινοβουλευτικής Ομάδας των Ανεξαρτήτων Ελλήνων, που έχουν καταθέσει και τη σχετική πρόταση. </w:t>
      </w:r>
    </w:p>
    <w:p w14:paraId="14AC541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Εδώ τα δέκα λεπτά θα γίνουν δεκαπέντε. Έχει ζητηθεί</w:t>
      </w:r>
      <w:r>
        <w:rPr>
          <w:rFonts w:eastAsia="Times New Roman" w:cs="Times New Roman"/>
          <w:szCs w:val="24"/>
        </w:rPr>
        <w:t xml:space="preserve">, αλλά θα παρακαλούσα πολύ να τηρηθεί. Να υπάρχει, δηλαδή, μια άνεση στους συναδέλφους που χειρίστηκαν τα πράγματα από τη θέση των βασικών εισηγητών και μέσα στην </w:t>
      </w:r>
      <w:r>
        <w:rPr>
          <w:rFonts w:eastAsia="Times New Roman" w:cs="Times New Roman"/>
          <w:szCs w:val="24"/>
        </w:rPr>
        <w:t>ε</w:t>
      </w:r>
      <w:r>
        <w:rPr>
          <w:rFonts w:eastAsia="Times New Roman" w:cs="Times New Roman"/>
          <w:szCs w:val="24"/>
        </w:rPr>
        <w:t xml:space="preserve">πιτροπή, ώστε να εκφράσουν τις απόψεις τους. </w:t>
      </w:r>
    </w:p>
    <w:p w14:paraId="14AC541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Στη συνέχεια θα εισέλθουμε στις αγορεύσεις των</w:t>
      </w:r>
      <w:r>
        <w:rPr>
          <w:rFonts w:eastAsia="Times New Roman" w:cs="Times New Roman"/>
          <w:szCs w:val="24"/>
        </w:rPr>
        <w:t xml:space="preserve"> ομιλητών επί του ενιαίου καταλόγου, κατ’ εφαρμογή της διάταξης της παραγράφου 5 του άρθρου 65 του Κανονισμού της Βουλής, ο οποίος απαρτίζεται από δύο κύκλους ομιλητών. Ο κάθε κύκλος θα αποτελείται από δεκατέσσερις Βουλευτές, στον οποίο θα συμμε</w:t>
      </w:r>
      <w:r>
        <w:rPr>
          <w:rFonts w:eastAsia="Times New Roman" w:cs="Times New Roman"/>
          <w:szCs w:val="24"/>
        </w:rPr>
        <w:lastRenderedPageBreak/>
        <w:t>τέχουν πέντ</w:t>
      </w:r>
      <w:r>
        <w:rPr>
          <w:rFonts w:eastAsia="Times New Roman" w:cs="Times New Roman"/>
          <w:szCs w:val="24"/>
        </w:rPr>
        <w:t>ε Βουλευτές από τον Συνασπισμό Ριζοσπαστικής Αριστεράς, τρεις Βουλευτές από τη Νέα Δημοκρατία κι ένας από τις υπόλοιπες Κοινοβουλευτικές Ομάδες.</w:t>
      </w:r>
    </w:p>
    <w:p w14:paraId="14AC541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Οι ομιλητές και οι ομιλήτριες του ενιαίου καταλόγου θα λαμβάνουν τον λόγο για δέκα λεπτά</w:t>
      </w:r>
      <w:r>
        <w:rPr>
          <w:rFonts w:eastAsia="Times New Roman" w:cs="Times New Roman"/>
          <w:szCs w:val="24"/>
        </w:rPr>
        <w:t>,</w:t>
      </w:r>
      <w:r>
        <w:rPr>
          <w:rFonts w:eastAsia="Times New Roman" w:cs="Times New Roman"/>
          <w:szCs w:val="24"/>
        </w:rPr>
        <w:t xml:space="preserve"> χωρίς δικαίωμα δευτερ</w:t>
      </w:r>
      <w:r>
        <w:rPr>
          <w:rFonts w:eastAsia="Times New Roman" w:cs="Times New Roman"/>
          <w:szCs w:val="24"/>
        </w:rPr>
        <w:t>ολογίας. Οι Κοινοβουλευτικές Ομάδες ήδη έχουν υποβάλει καταστάσεις ομιλητών κι έχει καταρτιστεί από την υπηρεσία ενιαίος κατάλογος με εναλλαγή ομιλητών κατ’ αναλογία της κοινοβουλευτικής δύναμης των κομμάτων. Λέμε πώς οι Βουλευτές της Συμπολίτευσης θα εναλ</w:t>
      </w:r>
      <w:r>
        <w:rPr>
          <w:rFonts w:eastAsia="Times New Roman" w:cs="Times New Roman"/>
          <w:szCs w:val="24"/>
        </w:rPr>
        <w:t>λάσσονται με τους Βουλευτές της Αντιπολίτευσης ως εξής κ</w:t>
      </w:r>
      <w:r>
        <w:rPr>
          <w:rFonts w:eastAsia="Times New Roman" w:cs="Times New Roman"/>
          <w:szCs w:val="24"/>
        </w:rPr>
        <w:t xml:space="preserve">αι </w:t>
      </w:r>
      <w:r>
        <w:rPr>
          <w:rFonts w:eastAsia="Times New Roman" w:cs="Times New Roman"/>
          <w:szCs w:val="24"/>
        </w:rPr>
        <w:t>λ</w:t>
      </w:r>
      <w:r>
        <w:rPr>
          <w:rFonts w:eastAsia="Times New Roman" w:cs="Times New Roman"/>
          <w:szCs w:val="24"/>
        </w:rPr>
        <w:t>οι</w:t>
      </w:r>
      <w:r>
        <w:rPr>
          <w:rFonts w:eastAsia="Times New Roman" w:cs="Times New Roman"/>
          <w:szCs w:val="24"/>
        </w:rPr>
        <w:t>π</w:t>
      </w:r>
      <w:r>
        <w:rPr>
          <w:rFonts w:eastAsia="Times New Roman" w:cs="Times New Roman"/>
          <w:szCs w:val="24"/>
        </w:rPr>
        <w:t>ά</w:t>
      </w:r>
      <w:r>
        <w:rPr>
          <w:rFonts w:eastAsia="Times New Roman" w:cs="Times New Roman"/>
          <w:szCs w:val="24"/>
        </w:rPr>
        <w:t xml:space="preserve">. Αυτό είναι κάτι που θα το δούμε στην πράξη αυτό. </w:t>
      </w:r>
    </w:p>
    <w:p w14:paraId="14AC541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 χρόνος ομιλίας των Προέδρων των Κοινοβουλευτικών Ομάδων θα είναι οριζόμενος από το άρθρο 97 παράγραφο</w:t>
      </w:r>
      <w:r>
        <w:rPr>
          <w:rFonts w:eastAsia="Times New Roman" w:cs="Times New Roman"/>
          <w:szCs w:val="24"/>
        </w:rPr>
        <w:t>ι</w:t>
      </w:r>
      <w:r>
        <w:rPr>
          <w:rFonts w:eastAsia="Times New Roman" w:cs="Times New Roman"/>
          <w:szCs w:val="24"/>
        </w:rPr>
        <w:t xml:space="preserve"> 2 και 3</w:t>
      </w:r>
      <w:r>
        <w:rPr>
          <w:rFonts w:eastAsia="Times New Roman" w:cs="Times New Roman"/>
          <w:szCs w:val="24"/>
        </w:rPr>
        <w:t xml:space="preserve"> του</w:t>
      </w:r>
      <w:r>
        <w:rPr>
          <w:rFonts w:eastAsia="Times New Roman" w:cs="Times New Roman"/>
          <w:szCs w:val="24"/>
        </w:rPr>
        <w:t xml:space="preserve"> Κανονισμού του Βουλής, </w:t>
      </w:r>
      <w:r>
        <w:rPr>
          <w:rFonts w:eastAsia="Times New Roman" w:cs="Times New Roman"/>
          <w:szCs w:val="24"/>
        </w:rPr>
        <w:t>δηλαδή η διάρκεια αγόρευσης του Πρωθυπουργού και του Αρχηγού της Αξιωματικής Αντιπολίτευσης θα είναι έως είκοσι λεπτά και των Προέδρων των υπόλοιπων έξι Κοινοβουλευτικών Ομάδων έως δεκαπέντε λεπτά.</w:t>
      </w:r>
    </w:p>
    <w:p w14:paraId="14AC541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Οι Υπουργοί θα μιλήσουν για δέκα λεπτά της ώρας. Οι Κοινοβ</w:t>
      </w:r>
      <w:r>
        <w:rPr>
          <w:rFonts w:eastAsia="Times New Roman" w:cs="Times New Roman"/>
          <w:szCs w:val="24"/>
        </w:rPr>
        <w:t xml:space="preserve">ουλευτικοί Εκπρόσωποι θα μιλήσουν για δώδεκα λεπτά. </w:t>
      </w:r>
      <w:r>
        <w:rPr>
          <w:rFonts w:eastAsia="Times New Roman" w:cs="Times New Roman"/>
          <w:szCs w:val="24"/>
        </w:rPr>
        <w:lastRenderedPageBreak/>
        <w:t xml:space="preserve">Εφόσον όμως προηγηθεί η ομιλία του Προέδρου της Κοινοβουλευτικής τους Ομάδας, θα μιλήσουν για έξι λεπτά. </w:t>
      </w:r>
    </w:p>
    <w:p w14:paraId="14AC541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ενημερώνω ότι εκ μέρους της Κυβέρνησης –επειδή είπα για τους Υπουργούς- θα μιλήσει ο κ. Σκουρλ</w:t>
      </w:r>
      <w:r>
        <w:rPr>
          <w:rFonts w:eastAsia="Times New Roman" w:cs="Times New Roman"/>
          <w:szCs w:val="24"/>
        </w:rPr>
        <w:t>έτης, ως Υπουργός Εσωτερικών -αυτό αφορά και στις συνάψεις των συμβάσεων που έχουν σχέση με τα οικονομικά των κομμάτων-, ο κ. Παππάς, σε σχέση κυρίως με τα μέσα μαζικής ενημέρωσης, ο κ. Κοντονής και ο κ. Παπαγγελόπουλος από το Υπουργείο Δικαιοσύνης και ο κ</w:t>
      </w:r>
      <w:r>
        <w:rPr>
          <w:rFonts w:eastAsia="Times New Roman" w:cs="Times New Roman"/>
          <w:szCs w:val="24"/>
        </w:rPr>
        <w:t xml:space="preserve">. Φάμελλος, ο οποίος είχε και την </w:t>
      </w:r>
      <w:r>
        <w:rPr>
          <w:rFonts w:eastAsia="Times New Roman" w:cs="Times New Roman"/>
          <w:szCs w:val="24"/>
        </w:rPr>
        <w:t>π</w:t>
      </w:r>
      <w:r>
        <w:rPr>
          <w:rFonts w:eastAsia="Times New Roman" w:cs="Times New Roman"/>
          <w:szCs w:val="24"/>
        </w:rPr>
        <w:t xml:space="preserve">ροεδρεία της </w:t>
      </w:r>
      <w:r>
        <w:rPr>
          <w:rFonts w:eastAsia="Times New Roman" w:cs="Times New Roman"/>
          <w:szCs w:val="24"/>
        </w:rPr>
        <w:t>ε</w:t>
      </w:r>
      <w:r>
        <w:rPr>
          <w:rFonts w:eastAsia="Times New Roman" w:cs="Times New Roman"/>
          <w:szCs w:val="24"/>
        </w:rPr>
        <w:t>πιτροπής για ένα ικανό διάστημα προηγούμενα.</w:t>
      </w:r>
    </w:p>
    <w:p w14:paraId="14AC541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συζήτηση επί του πορίσματος προτείνω να έχει περατωθεί έως τις δώδεκα τα μεσάνυχτα. Αυτό για να γίνει, χρειάζεται μεγάλη αυτοσυγκράτηση, αλλιώς θα πάμε μία</w:t>
      </w:r>
      <w:r>
        <w:rPr>
          <w:rFonts w:eastAsia="Times New Roman" w:cs="Times New Roman"/>
          <w:szCs w:val="24"/>
        </w:rPr>
        <w:t xml:space="preserve">, </w:t>
      </w:r>
      <w:r>
        <w:rPr>
          <w:rFonts w:eastAsia="Times New Roman" w:cs="Times New Roman"/>
          <w:szCs w:val="24"/>
        </w:rPr>
        <w:t>δύο</w:t>
      </w:r>
      <w:r>
        <w:rPr>
          <w:rFonts w:eastAsia="Times New Roman" w:cs="Times New Roman"/>
          <w:szCs w:val="24"/>
        </w:rPr>
        <w:t xml:space="preserve"> το βράδυ. Δεν προβλέπεται, εξ όσων γνωρίζω, ψηφοφορία ούτε θα μπουν κάλπες για έναρξη διαδικασίας που θα οδηγούσε στην ειδική διαδικασία της προανακριτικής. Άρα όλη η συζήτηση θα αφορά στις ώρες που θα καταναλωθούν.</w:t>
      </w:r>
    </w:p>
    <w:p w14:paraId="14AC541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Είναι πιθανόν να μιλήσουν ενδεχομένως κ</w:t>
      </w:r>
      <w:r>
        <w:rPr>
          <w:rFonts w:eastAsia="Times New Roman" w:cs="Times New Roman"/>
          <w:szCs w:val="24"/>
        </w:rPr>
        <w:t xml:space="preserve">αι όλοι οι πολιτικοί Αρχηγοί. Επειδή ήδη έχουν δηλώσει τέσσερις συν δύο, που γνωρίζουμε, δηλαδή έξι, είναι πάρα πολύ πιθανόν να μιλήσουν </w:t>
      </w:r>
      <w:r>
        <w:rPr>
          <w:rFonts w:eastAsia="Times New Roman" w:cs="Times New Roman"/>
          <w:szCs w:val="24"/>
        </w:rPr>
        <w:lastRenderedPageBreak/>
        <w:t>όλοι ή σχεδόν όλοι, γι’ αυτό σας λέω ότι υπάρχει ένα σφίξιμο χρόνου και θα πρέπει να έχουμε αυστηρότητα.</w:t>
      </w:r>
    </w:p>
    <w:p w14:paraId="14AC541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ανακοινώνω</w:t>
      </w:r>
      <w:r>
        <w:rPr>
          <w:rFonts w:eastAsia="Times New Roman" w:cs="Times New Roman"/>
          <w:szCs w:val="24"/>
        </w:rPr>
        <w:t xml:space="preserve"> του</w:t>
      </w:r>
      <w:r>
        <w:rPr>
          <w:rFonts w:eastAsia="Times New Roman" w:cs="Times New Roman"/>
          <w:szCs w:val="24"/>
        </w:rPr>
        <w:t>ς</w:t>
      </w:r>
      <w:r>
        <w:rPr>
          <w:rFonts w:eastAsia="Times New Roman" w:cs="Times New Roman"/>
          <w:szCs w:val="24"/>
        </w:rPr>
        <w:t xml:space="preserve"> εννέα πρώτους ομιλητές</w:t>
      </w:r>
      <w:r>
        <w:rPr>
          <w:rFonts w:eastAsia="Times New Roman" w:cs="Times New Roman"/>
          <w:szCs w:val="24"/>
        </w:rPr>
        <w:t>,</w:t>
      </w:r>
      <w:r>
        <w:rPr>
          <w:rFonts w:eastAsia="Times New Roman" w:cs="Times New Roman"/>
          <w:szCs w:val="24"/>
        </w:rPr>
        <w:t xml:space="preserve"> που οι Κοινοβουλευτικές τους Ομάδες έχουν υποδείξει. Είναι οι εξής συνάδελφοι: κ</w:t>
      </w:r>
      <w:r>
        <w:rPr>
          <w:rFonts w:eastAsia="Times New Roman" w:cs="Times New Roman"/>
          <w:szCs w:val="24"/>
        </w:rPr>
        <w:t>ύριοι</w:t>
      </w:r>
      <w:r>
        <w:rPr>
          <w:rFonts w:eastAsia="Times New Roman" w:cs="Times New Roman"/>
          <w:szCs w:val="24"/>
        </w:rPr>
        <w:t xml:space="preserve"> Μπαλωμενάκης, Καμμένος, Μηταράκης, Κασιδιάρης, Κουτσούκος, Καραθανασόπουλος, Σαρίδης, Μαυρωτάς και Νικολόπουλος.</w:t>
      </w:r>
    </w:p>
    <w:p w14:paraId="14AC541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Επίσης, τους υπόλοιπους</w:t>
      </w:r>
      <w:r>
        <w:rPr>
          <w:rFonts w:eastAsia="Times New Roman" w:cs="Times New Roman"/>
          <w:szCs w:val="24"/>
        </w:rPr>
        <w:t>,</w:t>
      </w:r>
      <w:r>
        <w:rPr>
          <w:rFonts w:eastAsia="Times New Roman" w:cs="Times New Roman"/>
          <w:szCs w:val="24"/>
        </w:rPr>
        <w:t xml:space="preserve"> πο</w:t>
      </w:r>
      <w:r>
        <w:rPr>
          <w:rFonts w:eastAsia="Times New Roman" w:cs="Times New Roman"/>
          <w:szCs w:val="24"/>
        </w:rPr>
        <w:t>υ οι Κοινοβουλευτικές Ομάδες έχουν υποδείξει</w:t>
      </w:r>
      <w:r>
        <w:rPr>
          <w:rFonts w:eastAsia="Times New Roman" w:cs="Times New Roman"/>
          <w:szCs w:val="24"/>
        </w:rPr>
        <w:t>,</w:t>
      </w:r>
      <w:r>
        <w:rPr>
          <w:rFonts w:eastAsia="Times New Roman" w:cs="Times New Roman"/>
          <w:szCs w:val="24"/>
        </w:rPr>
        <w:t xml:space="preserve"> δεν είναι ανάγκη να σας τους διαβάσω, θα τους δούμε στους δύο επόμενους κύκλους.</w:t>
      </w:r>
    </w:p>
    <w:p w14:paraId="14AC541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Να πάμε γρήγορα, θα παρακαλούσα, χωρίς προδικαστικές διαδικασίες.</w:t>
      </w:r>
    </w:p>
    <w:p w14:paraId="14AC541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Πρόεδρε, παρακαλώ τον λόγο. </w:t>
      </w:r>
    </w:p>
    <w:p w14:paraId="14AC541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Ένα λεπτό, κύριε Λοβέρδο. </w:t>
      </w:r>
    </w:p>
    <w:p w14:paraId="14AC541D" w14:textId="77777777" w:rsidR="001812B4" w:rsidRDefault="001009A2">
      <w:pPr>
        <w:spacing w:line="600" w:lineRule="auto"/>
        <w:ind w:firstLine="720"/>
        <w:contextualSpacing/>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συμμετείχαν στο </w:t>
      </w:r>
      <w:r>
        <w:rPr>
          <w:rFonts w:eastAsia="Times New Roman" w:cs="Times New Roman"/>
        </w:rPr>
        <w:t>ε</w:t>
      </w:r>
      <w:r>
        <w:rPr>
          <w:rFonts w:eastAsia="Times New Roman" w:cs="Times New Roman"/>
        </w:rPr>
        <w:t>κ</w:t>
      </w:r>
      <w:r>
        <w:rPr>
          <w:rFonts w:eastAsia="Times New Roman" w:cs="Times New Roman"/>
        </w:rPr>
        <w:lastRenderedPageBreak/>
        <w:t xml:space="preserve">παιδευτικό </w:t>
      </w:r>
      <w:r>
        <w:rPr>
          <w:rFonts w:eastAsia="Times New Roman" w:cs="Times New Roman"/>
        </w:rPr>
        <w:t>π</w:t>
      </w:r>
      <w:r>
        <w:rPr>
          <w:rFonts w:eastAsia="Times New Roman" w:cs="Times New Roman"/>
        </w:rPr>
        <w:t xml:space="preserve">ρόγραμμα «Ερευνάμε και </w:t>
      </w:r>
      <w:r>
        <w:rPr>
          <w:rFonts w:eastAsia="Times New Roman" w:cs="Times New Roman"/>
        </w:rPr>
        <w:t>συζητάμε για τον κυβερνήτη Ιωάννη Καποδίστρια», που οργανώνει το Ίδρυμα της Βουλής, είκοσι τρεις μαθητές και μαθήτριες και δύο εκπαιδευτικοί συνοδοί τους από το 2</w:t>
      </w:r>
      <w:r w:rsidRPr="00F17BE5">
        <w:rPr>
          <w:rFonts w:eastAsia="Times New Roman" w:cs="Times New Roman"/>
          <w:vertAlign w:val="superscript"/>
        </w:rPr>
        <w:t>ο</w:t>
      </w:r>
      <w:r>
        <w:rPr>
          <w:rFonts w:eastAsia="Times New Roman" w:cs="Times New Roman"/>
        </w:rPr>
        <w:t xml:space="preserve"> </w:t>
      </w:r>
      <w:r>
        <w:rPr>
          <w:rFonts w:eastAsia="Times New Roman" w:cs="Times New Roman"/>
        </w:rPr>
        <w:t xml:space="preserve">Γυμνάσιο Γέρακα. </w:t>
      </w:r>
    </w:p>
    <w:p w14:paraId="14AC541E" w14:textId="77777777" w:rsidR="001812B4" w:rsidRDefault="001009A2">
      <w:pPr>
        <w:spacing w:line="600" w:lineRule="auto"/>
        <w:ind w:left="360" w:firstLine="360"/>
        <w:contextualSpacing/>
        <w:jc w:val="both"/>
        <w:rPr>
          <w:rFonts w:eastAsia="Times New Roman" w:cs="Times New Roman"/>
        </w:rPr>
      </w:pPr>
      <w:r>
        <w:rPr>
          <w:rFonts w:eastAsia="Times New Roman" w:cs="Times New Roman"/>
        </w:rPr>
        <w:t xml:space="preserve">Η Βουλή τούς καλωσορίζει. </w:t>
      </w:r>
    </w:p>
    <w:p w14:paraId="14AC541F" w14:textId="77777777" w:rsidR="001812B4" w:rsidRDefault="001009A2">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w:t>
      </w:r>
      <w:r>
        <w:rPr>
          <w:rFonts w:eastAsia="Times New Roman" w:cs="Times New Roman"/>
        </w:rPr>
        <w:t>ς)</w:t>
      </w:r>
    </w:p>
    <w:p w14:paraId="14AC542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Λοβέρδος.</w:t>
      </w:r>
    </w:p>
    <w:p w14:paraId="14AC542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πολύ σωστά επικαλεστήκατε το άρθρο 148 του Κανονισμού, βάσει του οποίου ρυθμίζει το Σώμα πώς διεκπεραιώνει τα πορίσματα. Στην παράγραφο 3 του άρθρου 148 γίνεται λόγος για τη συζήτηση του πορί</w:t>
      </w:r>
      <w:r>
        <w:rPr>
          <w:rFonts w:eastAsia="Times New Roman" w:cs="Times New Roman"/>
          <w:szCs w:val="24"/>
        </w:rPr>
        <w:t>σματος στην Ολομέλεια αν το ζητήσουν εξήντα Βουλευτές. Θα σας παρακαλούσα πολύ, επειδή προφανώς αυτό έχει ρυθμιστεί, να μας διανείμετε και το κείμενο των εξήντα Βουλευτών. Εκτός αν δεν υπάρχει αυτό το κείμενο, οπότε θα πρέπει να τα ξαναδούμε.</w:t>
      </w:r>
    </w:p>
    <w:p w14:paraId="14AC542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w:t>
      </w:r>
      <w:r>
        <w:rPr>
          <w:rFonts w:eastAsia="Times New Roman" w:cs="Times New Roman"/>
          <w:b/>
          <w:szCs w:val="24"/>
        </w:rPr>
        <w:t xml:space="preserve">όλαος Βούτσης): </w:t>
      </w:r>
      <w:r>
        <w:rPr>
          <w:rFonts w:eastAsia="Times New Roman" w:cs="Times New Roman"/>
          <w:szCs w:val="24"/>
        </w:rPr>
        <w:t>Έχει γίνει ανακοίνωση στην Ολομέλεια, έχει καταχωριστεί στα Πρακτικά και στο σύστημα έχει αναρτηθεί εγκαίρως. Έχει διανεμηθεί, δηλαδή.</w:t>
      </w:r>
    </w:p>
    <w:p w14:paraId="14AC542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Κατ’ αρχάς δεν θέλω να δυσχεράνω τη διαδικασία. Αν χρειαστεί να τη διευκολύνουμε με κάπ</w:t>
      </w:r>
      <w:r>
        <w:rPr>
          <w:rFonts w:eastAsia="Times New Roman" w:cs="Times New Roman"/>
          <w:szCs w:val="24"/>
        </w:rPr>
        <w:t>οιο</w:t>
      </w:r>
      <w:r>
        <w:rPr>
          <w:rFonts w:eastAsia="Times New Roman" w:cs="Times New Roman"/>
          <w:szCs w:val="24"/>
        </w:rPr>
        <w:t>ν</w:t>
      </w:r>
      <w:r>
        <w:rPr>
          <w:rFonts w:eastAsia="Times New Roman" w:cs="Times New Roman"/>
          <w:szCs w:val="24"/>
        </w:rPr>
        <w:t xml:space="preserve"> τρόπο, η </w:t>
      </w:r>
      <w:r>
        <w:rPr>
          <w:rFonts w:eastAsia="Times New Roman" w:cs="Times New Roman"/>
          <w:szCs w:val="24"/>
        </w:rPr>
        <w:t>Κ</w:t>
      </w:r>
      <w:r>
        <w:rPr>
          <w:rFonts w:eastAsia="Times New Roman" w:cs="Times New Roman"/>
          <w:szCs w:val="24"/>
        </w:rPr>
        <w:t xml:space="preserve">οινοβουλευτική μας </w:t>
      </w:r>
      <w:r>
        <w:rPr>
          <w:rFonts w:eastAsia="Times New Roman" w:cs="Times New Roman"/>
          <w:szCs w:val="24"/>
        </w:rPr>
        <w:t>Ο</w:t>
      </w:r>
      <w:r>
        <w:rPr>
          <w:rFonts w:eastAsia="Times New Roman" w:cs="Times New Roman"/>
          <w:szCs w:val="24"/>
        </w:rPr>
        <w:t>μάδα είναι πρόθυμη να διευκολύνει, για να γίνει η συζήτηση. Αλλά δεν μπορεί να έχουμε παραβιάσεις του Κανονισμού.</w:t>
      </w:r>
    </w:p>
    <w:p w14:paraId="14AC542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Αυτό που λέτε για την υποβολή στην Ολομέλεια και την καταχώρ</w:t>
      </w:r>
      <w:r>
        <w:rPr>
          <w:rFonts w:eastAsia="Times New Roman" w:cs="Times New Roman"/>
          <w:szCs w:val="24"/>
        </w:rPr>
        <w:t>ι</w:t>
      </w:r>
      <w:r>
        <w:rPr>
          <w:rFonts w:eastAsia="Times New Roman" w:cs="Times New Roman"/>
          <w:szCs w:val="24"/>
        </w:rPr>
        <w:t>ση στα Πρακτικά, το ρυθμίζει το άρθρο 148</w:t>
      </w:r>
      <w:r>
        <w:rPr>
          <w:rFonts w:eastAsia="Times New Roman" w:cs="Times New Roman"/>
          <w:szCs w:val="24"/>
        </w:rPr>
        <w:t xml:space="preserve"> παράγραφος 2. Το άρθρο 148 παράγραφος 3, όμως, συνάδελφοι Κοινοβουλευτικοί Εκπρόσωποι και εισηγητές, ρυθμίζει τι γίνεται στη συνέχεια</w:t>
      </w:r>
      <w:r>
        <w:rPr>
          <w:rFonts w:eastAsia="Times New Roman" w:cs="Times New Roman"/>
          <w:szCs w:val="24"/>
        </w:rPr>
        <w:t>,</w:t>
      </w:r>
      <w:r>
        <w:rPr>
          <w:rFonts w:eastAsia="Times New Roman" w:cs="Times New Roman"/>
          <w:szCs w:val="24"/>
        </w:rPr>
        <w:t xml:space="preserve"> αφού ανακοινωθεί και καταχωριστεί. Στη συνέχεια, λέει, αν υπάρχει πρόταση του 1/5 του συνόλου των Βουλευτών, δηλαδή </w:t>
      </w:r>
      <w:r>
        <w:rPr>
          <w:rFonts w:eastAsia="Times New Roman" w:cs="Times New Roman"/>
          <w:szCs w:val="24"/>
        </w:rPr>
        <w:t>εξήν</w:t>
      </w:r>
      <w:r>
        <w:rPr>
          <w:rFonts w:eastAsia="Times New Roman" w:cs="Times New Roman"/>
          <w:szCs w:val="24"/>
        </w:rPr>
        <w:t>τα</w:t>
      </w:r>
      <w:r>
        <w:rPr>
          <w:rFonts w:eastAsia="Times New Roman" w:cs="Times New Roman"/>
          <w:szCs w:val="24"/>
        </w:rPr>
        <w:t xml:space="preserve"> Βουλευτών, το πόρισμα της </w:t>
      </w:r>
      <w:r>
        <w:rPr>
          <w:rFonts w:eastAsia="Times New Roman" w:cs="Times New Roman"/>
          <w:szCs w:val="24"/>
        </w:rPr>
        <w:t>ε</w:t>
      </w:r>
      <w:r>
        <w:rPr>
          <w:rFonts w:eastAsia="Times New Roman" w:cs="Times New Roman"/>
          <w:szCs w:val="24"/>
        </w:rPr>
        <w:t>ξεταστικής εγγράφεται στην ημερήσια διάταξη, για να συζητήσουμε, όπως σωστά λέτε</w:t>
      </w:r>
      <w:r>
        <w:rPr>
          <w:rFonts w:eastAsia="Times New Roman" w:cs="Times New Roman"/>
          <w:szCs w:val="24"/>
        </w:rPr>
        <w:t>,</w:t>
      </w:r>
      <w:r>
        <w:rPr>
          <w:rFonts w:eastAsia="Times New Roman" w:cs="Times New Roman"/>
          <w:szCs w:val="24"/>
        </w:rPr>
        <w:t xml:space="preserve"> κατά το 137. Παρακαλούμε να μας διανείμετε την πρόταση. </w:t>
      </w:r>
    </w:p>
    <w:p w14:paraId="14AC542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Στις 26 Ιανουαρίου 2017 υπεβλήθη πρόταση και ανακοινώθηκε </w:t>
      </w:r>
      <w:r>
        <w:rPr>
          <w:rFonts w:eastAsia="Times New Roman" w:cs="Times New Roman"/>
          <w:szCs w:val="24"/>
        </w:rPr>
        <w:t>μέσα στην Ολομέλεια, αναλυτικά. Έχει καταχωριστεί</w:t>
      </w:r>
      <w:r>
        <w:rPr>
          <w:rFonts w:eastAsia="Times New Roman" w:cs="Times New Roman"/>
          <w:szCs w:val="24"/>
        </w:rPr>
        <w:t xml:space="preserve"> και βρίσκεται στην Ειδική Γραμματεία Προέδρου Βουλής.</w:t>
      </w:r>
    </w:p>
    <w:p w14:paraId="14AC542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Γιατί δεν μας τη διανέμετε; Να μας διανεμηθεί, για να δούμε τις υπογραφές. </w:t>
      </w:r>
    </w:p>
    <w:p w14:paraId="14AC542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Στο παρελθόν δεν έχει διανεμη</w:t>
      </w:r>
      <w:r>
        <w:rPr>
          <w:rFonts w:eastAsia="Times New Roman" w:cs="Times New Roman"/>
          <w:szCs w:val="24"/>
        </w:rPr>
        <w:t xml:space="preserve">θεί ποτέ, απ’ ό,τι με ενημερώνουν, αλλά θα το κάνουμε. Δεν υπάρχει λόγος να μην το κάνουμε. Για ποιον λόγο; Όλοι αντιλαμβανόμαστε περί τίνος πρόκειται. Θα διανεμηθεί. Τέλειωσε. Καταλάβαμε. Για τις υπογραφές, κύριε Λοβέρδο. Αντελήφθην. </w:t>
      </w:r>
    </w:p>
    <w:p w14:paraId="14AC542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Πειράζει να δοθεί στ</w:t>
      </w:r>
      <w:r>
        <w:rPr>
          <w:rFonts w:eastAsia="Times New Roman" w:cs="Times New Roman"/>
          <w:szCs w:val="24"/>
        </w:rPr>
        <w:t xml:space="preserve">ους γραμματείς και τους κοινοβουλευτικούς όλων των κομμάτων; Μη βγει σε τριακόσια αντίτυπα. Να δοθεί σε όλα τα κόμματα. </w:t>
      </w:r>
    </w:p>
    <w:p w14:paraId="14AC542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Μαζέψτε πρώτα τις υπογραφές και μετά. </w:t>
      </w:r>
    </w:p>
    <w:p w14:paraId="14AC542A" w14:textId="77777777" w:rsidR="001812B4" w:rsidRDefault="001009A2">
      <w:pPr>
        <w:spacing w:line="600" w:lineRule="auto"/>
        <w:ind w:left="2160" w:firstLine="720"/>
        <w:contextualSpacing/>
        <w:jc w:val="both"/>
        <w:rPr>
          <w:rFonts w:eastAsia="Times New Roman" w:cs="Times New Roman"/>
          <w:szCs w:val="24"/>
        </w:rPr>
      </w:pPr>
      <w:r>
        <w:rPr>
          <w:rFonts w:eastAsia="Times New Roman" w:cs="Times New Roman"/>
          <w:szCs w:val="24"/>
        </w:rPr>
        <w:t>(Θόρυβος στην Αίθουσα)</w:t>
      </w:r>
    </w:p>
    <w:p w14:paraId="14AC542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Λοβέρδο, κύριε Ρίζο, σας παρακαλώ.</w:t>
      </w:r>
    </w:p>
    <w:p w14:paraId="14AC542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Επειδή τα ευκόλως εννοούμενα καμ</w:t>
      </w:r>
      <w:r>
        <w:rPr>
          <w:rFonts w:eastAsia="Times New Roman" w:cs="Times New Roman"/>
          <w:szCs w:val="24"/>
        </w:rPr>
        <w:t>μ</w:t>
      </w:r>
      <w:r>
        <w:rPr>
          <w:rFonts w:eastAsia="Times New Roman" w:cs="Times New Roman"/>
          <w:szCs w:val="24"/>
        </w:rPr>
        <w:t>ιά φορά δεν παραλείπονται, οι υπογραφές είναι μαζεμένες και είναι μαζεμένες από τότε και θα σας διανεμηθούν. Τελεία. Θα διανεμηθούν και τα Πρακτικά της συνεδρίασης. Μην υπάρχει κανέ</w:t>
      </w:r>
      <w:r>
        <w:rPr>
          <w:rFonts w:eastAsia="Times New Roman" w:cs="Times New Roman"/>
          <w:szCs w:val="24"/>
        </w:rPr>
        <w:t>νας υπαινιγμός για οποιουδήποτε τύπου λαθροχειρία.</w:t>
      </w:r>
    </w:p>
    <w:p w14:paraId="14AC542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Θα παρακαλούσα πολύ τον συνάδελφο κ</w:t>
      </w:r>
      <w:r>
        <w:rPr>
          <w:rFonts w:eastAsia="Times New Roman" w:cs="Times New Roman"/>
          <w:szCs w:val="24"/>
        </w:rPr>
        <w:t>.</w:t>
      </w:r>
      <w:r>
        <w:rPr>
          <w:rFonts w:eastAsia="Times New Roman" w:cs="Times New Roman"/>
          <w:szCs w:val="24"/>
        </w:rPr>
        <w:t xml:space="preserve"> Μπαλωμενάκη να πάρει τον λόγο.</w:t>
      </w:r>
    </w:p>
    <w:p w14:paraId="14AC542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Ευχαριστώ, κύριε Πρόεδρε. Καλησπέρα σας.</w:t>
      </w:r>
    </w:p>
    <w:p w14:paraId="14AC542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απόφαση για την συγκρότηση της </w:t>
      </w:r>
      <w:r>
        <w:rPr>
          <w:rFonts w:eastAsia="Times New Roman" w:cs="Times New Roman"/>
          <w:szCs w:val="24"/>
        </w:rPr>
        <w:t>ε</w:t>
      </w:r>
      <w:r>
        <w:rPr>
          <w:rFonts w:eastAsia="Times New Roman" w:cs="Times New Roman"/>
          <w:szCs w:val="24"/>
        </w:rPr>
        <w:t>ξεταστικής</w:t>
      </w:r>
      <w:r>
        <w:rPr>
          <w:rFonts w:eastAsia="Times New Roman" w:cs="Times New Roman"/>
          <w:szCs w:val="24"/>
        </w:rPr>
        <w:t xml:space="preserve"> </w:t>
      </w:r>
      <w:r>
        <w:rPr>
          <w:rFonts w:eastAsia="Times New Roman" w:cs="Times New Roman"/>
          <w:szCs w:val="24"/>
        </w:rPr>
        <w:t>ε</w:t>
      </w:r>
      <w:r>
        <w:rPr>
          <w:rFonts w:eastAsia="Times New Roman" w:cs="Times New Roman"/>
          <w:szCs w:val="24"/>
        </w:rPr>
        <w:t>πιτροπής υπηρέτησε μια αναγκαιότητα. Ήταν συνεπής προς τη διακηρυγμένη πρόθεση και δέσμευση της Κυβέρνησης να ερευνήσει και να πατάξει τη διαπλοκή, φέρνοντας στο φως όλες τις περιπτώσεις καταχρήσεων, χαριστικών πράξεων, παρανομιών</w:t>
      </w:r>
      <w:r>
        <w:rPr>
          <w:rFonts w:eastAsia="Times New Roman" w:cs="Times New Roman"/>
          <w:szCs w:val="24"/>
        </w:rPr>
        <w:t>,</w:t>
      </w:r>
      <w:r>
        <w:rPr>
          <w:rFonts w:eastAsia="Times New Roman" w:cs="Times New Roman"/>
          <w:szCs w:val="24"/>
        </w:rPr>
        <w:t xml:space="preserve"> για τις οποίες έως τότ</w:t>
      </w:r>
      <w:r>
        <w:rPr>
          <w:rFonts w:eastAsia="Times New Roman" w:cs="Times New Roman"/>
          <w:szCs w:val="24"/>
        </w:rPr>
        <w:t xml:space="preserve">ε υπήρχαν μεν πολλές ενδείξεις, δεν είχε όμως σχηματιστεί μια πλήρης και ολοκληρωμένη εικόνα. </w:t>
      </w:r>
    </w:p>
    <w:p w14:paraId="14AC543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 ξερίζωμα της διαπλοκής ήταν, επίσης, και παραμένει βασικό πολιτικό πρόταγμα του ΣΥΡΙΖΑ, βασικό συστατικό του αναγεννητικού του προγράμματος, που το υπηρέτησε </w:t>
      </w:r>
      <w:r>
        <w:rPr>
          <w:rFonts w:eastAsia="Times New Roman" w:cs="Times New Roman"/>
          <w:szCs w:val="24"/>
        </w:rPr>
        <w:t xml:space="preserve">και το υπηρετεί με συνέπεια και υπευθυνότητα, έχοντας πάρει γι’ αυτό σαφή εντολή από τον ελληνικό λαό. </w:t>
      </w:r>
    </w:p>
    <w:p w14:paraId="14AC543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πολύμηνη δουλειά της </w:t>
      </w:r>
      <w:r>
        <w:rPr>
          <w:rFonts w:eastAsia="Times New Roman" w:cs="Times New Roman"/>
          <w:szCs w:val="24"/>
        </w:rPr>
        <w:t>ε</w:t>
      </w:r>
      <w:r>
        <w:rPr>
          <w:rFonts w:eastAsia="Times New Roman" w:cs="Times New Roman"/>
          <w:szCs w:val="24"/>
        </w:rPr>
        <w:t>πιτροπής έφερε στο φως και οδηγεί στη δικαιοσύνη δεκάδες περιπτώσεων</w:t>
      </w:r>
      <w:r>
        <w:rPr>
          <w:rFonts w:eastAsia="Times New Roman" w:cs="Times New Roman"/>
          <w:szCs w:val="24"/>
        </w:rPr>
        <w:t>,</w:t>
      </w:r>
      <w:r>
        <w:rPr>
          <w:rFonts w:eastAsia="Times New Roman" w:cs="Times New Roman"/>
          <w:szCs w:val="24"/>
        </w:rPr>
        <w:t xml:space="preserve"> που δεν αποτελούν απλώς ιδιαίτερες και μεμονωμένες χαριστι</w:t>
      </w:r>
      <w:r>
        <w:rPr>
          <w:rFonts w:eastAsia="Times New Roman" w:cs="Times New Roman"/>
          <w:szCs w:val="24"/>
        </w:rPr>
        <w:t xml:space="preserve">κές δανειακές πράξεις. </w:t>
      </w:r>
      <w:r>
        <w:rPr>
          <w:rFonts w:eastAsia="Times New Roman" w:cs="Times New Roman"/>
          <w:szCs w:val="24"/>
        </w:rPr>
        <w:lastRenderedPageBreak/>
        <w:t>Αποτελούν μέρος μιας τοιχογραφίας, μιας γιγαντογραφίας, αν θέλετε, του συστήματος πολιτικής και οικονομικής εξουσίας των χρόνων που προηγήθηκαν των σχέσεων εξάρτησης, υποταγής, αλληλοεξυπηρετήσεων, αλληλοκαλύψεων εκατέρωθεν, διευκολύ</w:t>
      </w:r>
      <w:r>
        <w:rPr>
          <w:rFonts w:eastAsia="Times New Roman" w:cs="Times New Roman"/>
          <w:szCs w:val="24"/>
        </w:rPr>
        <w:t xml:space="preserve">νσεων πάσης φύσεως. </w:t>
      </w:r>
    </w:p>
    <w:p w14:paraId="14AC5432" w14:textId="77777777" w:rsidR="001812B4" w:rsidRDefault="001009A2">
      <w:pPr>
        <w:spacing w:line="600" w:lineRule="auto"/>
        <w:ind w:firstLine="720"/>
        <w:contextualSpacing/>
        <w:jc w:val="both"/>
        <w:rPr>
          <w:rFonts w:eastAsia="Times New Roman"/>
          <w:szCs w:val="24"/>
        </w:rPr>
      </w:pPr>
      <w:r>
        <w:rPr>
          <w:rFonts w:eastAsia="Times New Roman"/>
          <w:szCs w:val="24"/>
        </w:rPr>
        <w:t>Μια υπόγεια διακλάδωση συνέδεσε τα κόμματα εξουσίας με τα συστημικά μέσα και αυτά με τις διοικήσεις των τραπεζών. Ήταν ορατή μόνο στις γενικές της γραμμές, τόσο ώστε να ξέρουμε όλοι ότι είναι εκεί, αλλά να μην υπάρχει πρόσβαση στις λεπ</w:t>
      </w:r>
      <w:r>
        <w:rPr>
          <w:rFonts w:eastAsia="Times New Roman"/>
          <w:szCs w:val="24"/>
        </w:rPr>
        <w:t xml:space="preserve">τομέρειες που τώρα ανακαλύπτονται. Λεπτομέρειες τις οποίες, όπως αποκαλύφθηκε στην </w:t>
      </w:r>
      <w:r>
        <w:rPr>
          <w:rFonts w:eastAsia="Times New Roman"/>
          <w:szCs w:val="24"/>
        </w:rPr>
        <w:t>ε</w:t>
      </w:r>
      <w:r>
        <w:rPr>
          <w:rFonts w:eastAsia="Times New Roman"/>
          <w:szCs w:val="24"/>
        </w:rPr>
        <w:t>πιτροπή, τις γνώριζε και τις ρύθμιζε ένας πολύ μικρός κύκλος ανθρώπων, δηλαδή οι ηγεσίες των κομμάτων ΠΑΣΟΚ και Νέας Δημοκρατίας, με εκτελεστικά όργανα τους οικονομικούς το</w:t>
      </w:r>
      <w:r>
        <w:rPr>
          <w:rFonts w:eastAsia="Times New Roman"/>
          <w:szCs w:val="24"/>
        </w:rPr>
        <w:t>υ</w:t>
      </w:r>
      <w:r>
        <w:rPr>
          <w:rFonts w:eastAsia="Times New Roman"/>
          <w:szCs w:val="24"/>
        </w:rPr>
        <w:t>ς</w:t>
      </w:r>
      <w:r>
        <w:rPr>
          <w:rFonts w:eastAsia="Times New Roman"/>
          <w:szCs w:val="24"/>
        </w:rPr>
        <w:t xml:space="preserve"> υπευθύνους, οι διοικητές και τα μεγαλοστελέχη των τραπεζών, οι ιδιοκτήτες και τα έμπιστα διευθυντικά στελέχη των συγκροτημάτων ενημέρωσης.</w:t>
      </w:r>
    </w:p>
    <w:p w14:paraId="14AC5433" w14:textId="77777777" w:rsidR="001812B4" w:rsidRDefault="001009A2">
      <w:pPr>
        <w:spacing w:line="600" w:lineRule="auto"/>
        <w:ind w:firstLine="720"/>
        <w:contextualSpacing/>
        <w:jc w:val="both"/>
        <w:rPr>
          <w:rFonts w:eastAsia="Times New Roman"/>
          <w:szCs w:val="24"/>
        </w:rPr>
      </w:pPr>
      <w:r>
        <w:rPr>
          <w:rFonts w:eastAsia="Times New Roman"/>
          <w:szCs w:val="24"/>
        </w:rPr>
        <w:t>Προϊόντα του πλέγματος αυτού υπήρξαν οι σκανδαλώδεις δανεισμοί, χωρίς τραπεζικά κριτήρια, με παράβαση της τραπεζικ</w:t>
      </w:r>
      <w:r>
        <w:rPr>
          <w:rFonts w:eastAsia="Times New Roman"/>
          <w:szCs w:val="24"/>
        </w:rPr>
        <w:t xml:space="preserve">ής και της κοινής νομοθεσίας, για τις οποίες εκτενώς κάνει λόγο </w:t>
      </w:r>
      <w:r>
        <w:rPr>
          <w:rFonts w:eastAsia="Times New Roman"/>
          <w:szCs w:val="24"/>
        </w:rPr>
        <w:lastRenderedPageBreak/>
        <w:t>το πόρισμα που σήμερα αποτελεί το αντικείμενο της συζήτησής μας.</w:t>
      </w:r>
    </w:p>
    <w:p w14:paraId="14AC5434" w14:textId="77777777" w:rsidR="001812B4" w:rsidRDefault="001009A2">
      <w:pPr>
        <w:spacing w:line="600" w:lineRule="auto"/>
        <w:ind w:firstLine="720"/>
        <w:contextualSpacing/>
        <w:jc w:val="both"/>
        <w:rPr>
          <w:rFonts w:eastAsia="Times New Roman"/>
          <w:szCs w:val="24"/>
        </w:rPr>
      </w:pPr>
      <w:r>
        <w:rPr>
          <w:rFonts w:eastAsia="Times New Roman"/>
          <w:szCs w:val="24"/>
        </w:rPr>
        <w:t>Εδώ θα κάνω μια πρώτη αναφορά στην ενάντια επιχειρηματολογία, στο πλαίσιο δηλαδή μέσα στο οποίο το ΠΑΣΟΚ και η Νέα Δημοκρατία ε</w:t>
      </w:r>
      <w:r>
        <w:rPr>
          <w:rFonts w:eastAsia="Times New Roman"/>
          <w:szCs w:val="24"/>
        </w:rPr>
        <w:t>πιχείρησαν να ξεφύγουν από την υποχρέωσή τους να πάρουν μια ξεκάθαρη θέση. Το «έτσι έκαναν όλοι» και το «ήταν εποχή των παχιών αγελάδων» αποτελεί το πρώτο μέρος αυτής της επιχειρηματολογίας. Το δεύτερο και περισσότερο διαβρωτικό μέρος είναι: «Τι να κάνουμε</w:t>
      </w:r>
      <w:r>
        <w:rPr>
          <w:rFonts w:eastAsia="Times New Roman"/>
          <w:szCs w:val="24"/>
        </w:rPr>
        <w:t>; Πώς μπορούσαμε εμείς να προβλέψουμε την απρόοπτη μεταβολή των συνθηκών;».</w:t>
      </w:r>
    </w:p>
    <w:p w14:paraId="14AC5435" w14:textId="77777777" w:rsidR="001812B4" w:rsidRDefault="001009A2">
      <w:pPr>
        <w:spacing w:line="600" w:lineRule="auto"/>
        <w:ind w:firstLine="720"/>
        <w:contextualSpacing/>
        <w:jc w:val="both"/>
        <w:rPr>
          <w:rFonts w:eastAsia="Times New Roman"/>
          <w:szCs w:val="24"/>
        </w:rPr>
      </w:pPr>
      <w:r>
        <w:rPr>
          <w:rFonts w:eastAsia="Times New Roman"/>
          <w:szCs w:val="24"/>
        </w:rPr>
        <w:t>Δεν υπάρχει καμ</w:t>
      </w:r>
      <w:r>
        <w:rPr>
          <w:rFonts w:eastAsia="Times New Roman"/>
          <w:szCs w:val="24"/>
        </w:rPr>
        <w:t>μ</w:t>
      </w:r>
      <w:r>
        <w:rPr>
          <w:rFonts w:eastAsia="Times New Roman"/>
          <w:szCs w:val="24"/>
        </w:rPr>
        <w:t>ιά αμφιβολία ότι και άλλοι οικονομικά ισχυροί παράγοντες έχουν δανειστεί το ίδιο διάστημα, επίσης κατά παράβαση των τραπεζικών κανόνων. Καθώς το χρηματοπιστωτικό κε</w:t>
      </w:r>
      <w:r>
        <w:rPr>
          <w:rFonts w:eastAsia="Times New Roman"/>
          <w:szCs w:val="24"/>
        </w:rPr>
        <w:t>φάλαιο αποκτά ολοένα και μεγαλύτερο ειδικό βάρος στον σύγχρονο καπιταλισμό, από την αύξηση του ρόλου του επωφελείται, κυρίως, το μεγάλο κεφάλαιο, που έτσι αυξάνει την ισχύ και την επιβολή του. Πρόκειται για μια ιστορικά επιβεβαιωμένη διαπίστωση</w:t>
      </w:r>
      <w:r>
        <w:rPr>
          <w:rFonts w:eastAsia="Times New Roman"/>
          <w:szCs w:val="24"/>
        </w:rPr>
        <w:t>,</w:t>
      </w:r>
      <w:r>
        <w:rPr>
          <w:rFonts w:eastAsia="Times New Roman"/>
          <w:szCs w:val="24"/>
        </w:rPr>
        <w:t xml:space="preserve"> για την οπ</w:t>
      </w:r>
      <w:r>
        <w:rPr>
          <w:rFonts w:eastAsia="Times New Roman"/>
          <w:szCs w:val="24"/>
        </w:rPr>
        <w:t xml:space="preserve">οία υποθέτω ότι θα κάνει λόγο ο κ. Καραθανασόπουλος, χωρίς όμως το </w:t>
      </w:r>
      <w:r>
        <w:rPr>
          <w:rFonts w:eastAsia="Times New Roman"/>
          <w:szCs w:val="24"/>
          <w:lang w:val="en-US"/>
        </w:rPr>
        <w:t>copyright</w:t>
      </w:r>
      <w:r>
        <w:rPr>
          <w:rFonts w:eastAsia="Times New Roman"/>
          <w:szCs w:val="24"/>
        </w:rPr>
        <w:t xml:space="preserve"> να του ανήκει, γιατί ανήκει σε όλη την κοινωνία και σε κάθε σκεπτόμενο πολίτη. </w:t>
      </w:r>
      <w:r>
        <w:rPr>
          <w:rFonts w:eastAsia="Times New Roman"/>
          <w:szCs w:val="24"/>
        </w:rPr>
        <w:lastRenderedPageBreak/>
        <w:t>Δεν υπάρχει, επίσης, αμφιβολία ότι με την κρίση πολλοί σχεδιασμοί, ακόμα και νοικοκυρ</w:t>
      </w:r>
      <w:r>
        <w:rPr>
          <w:rFonts w:eastAsia="Times New Roman"/>
          <w:szCs w:val="24"/>
        </w:rPr>
        <w:t>αί</w:t>
      </w:r>
      <w:r>
        <w:rPr>
          <w:rFonts w:eastAsia="Times New Roman"/>
          <w:szCs w:val="24"/>
        </w:rPr>
        <w:t>ων, έπεσαν έξ</w:t>
      </w:r>
      <w:r>
        <w:rPr>
          <w:rFonts w:eastAsia="Times New Roman"/>
          <w:szCs w:val="24"/>
        </w:rPr>
        <w:t>ω.</w:t>
      </w:r>
    </w:p>
    <w:p w14:paraId="14AC5436" w14:textId="77777777" w:rsidR="001812B4" w:rsidRDefault="001009A2">
      <w:pPr>
        <w:spacing w:line="600" w:lineRule="auto"/>
        <w:ind w:firstLine="720"/>
        <w:contextualSpacing/>
        <w:jc w:val="both"/>
        <w:rPr>
          <w:rFonts w:eastAsia="Times New Roman"/>
          <w:szCs w:val="24"/>
        </w:rPr>
      </w:pPr>
      <w:r>
        <w:rPr>
          <w:rFonts w:eastAsia="Times New Roman"/>
          <w:szCs w:val="24"/>
        </w:rPr>
        <w:t>Τι είναι εκείνο που διαφοροποιεί την περίπτωση που εξετάζουμε; Πρώτον, ότι ο κατά παράβαση υπερδανεισμός λειτούργησε ως συνδετικός κρίκος, το κοινό στοιχείο των πλευρών του τριγώνου της διαπλοκής. Δεύτερον, ότι είχε πάρει έναν γενικευμένο χαρακτήρα.</w:t>
      </w:r>
    </w:p>
    <w:p w14:paraId="14AC5437" w14:textId="77777777" w:rsidR="001812B4" w:rsidRDefault="001009A2">
      <w:pPr>
        <w:spacing w:line="600" w:lineRule="auto"/>
        <w:ind w:firstLine="720"/>
        <w:contextualSpacing/>
        <w:jc w:val="both"/>
        <w:rPr>
          <w:rFonts w:eastAsia="Times New Roman"/>
          <w:szCs w:val="24"/>
        </w:rPr>
      </w:pPr>
      <w:r>
        <w:rPr>
          <w:rFonts w:eastAsia="Times New Roman"/>
          <w:szCs w:val="24"/>
        </w:rPr>
        <w:t>Όπως θα ακούσουμε από τους συναδέλφους που θα ανέβουν στο Βήμα, ο παραβατικός τραπεζικός δανεισμός αποτέλεσε, με πολύ λίγες εξαιρέσεις, τον κανόνα, την αποκλειστική πηγή χρηματοδότησης στην ίδρυση εφημερίδων, ραδιοφωνικών και τηλεοπτικών σταθμών, που ανήκα</w:t>
      </w:r>
      <w:r>
        <w:rPr>
          <w:rFonts w:eastAsia="Times New Roman"/>
          <w:szCs w:val="24"/>
        </w:rPr>
        <w:t>ν σε πολύ πλούσιους, κατά τα άλλα, επιχειρηματίες.</w:t>
      </w:r>
    </w:p>
    <w:p w14:paraId="14AC5438" w14:textId="77777777" w:rsidR="001812B4" w:rsidRDefault="001009A2">
      <w:pPr>
        <w:spacing w:line="600" w:lineRule="auto"/>
        <w:ind w:firstLine="720"/>
        <w:contextualSpacing/>
        <w:jc w:val="both"/>
        <w:rPr>
          <w:rFonts w:eastAsia="Times New Roman"/>
          <w:szCs w:val="24"/>
        </w:rPr>
      </w:pPr>
      <w:r>
        <w:rPr>
          <w:rFonts w:eastAsia="Times New Roman"/>
          <w:szCs w:val="24"/>
        </w:rPr>
        <w:t>Τ</w:t>
      </w:r>
      <w:r>
        <w:rPr>
          <w:rFonts w:eastAsia="Times New Roman"/>
          <w:szCs w:val="24"/>
        </w:rPr>
        <w:t>ρίτον, ότι η παραβατική δανειοδότηση, όχι απλώς εξακολούθησε να υπάρχει και στα χρόνια της κρίσης, αλλά τότε ήταν που έγιναν οι περισσότερες και σοβαρότερες παραβιάσεις.</w:t>
      </w:r>
    </w:p>
    <w:p w14:paraId="14AC5439" w14:textId="77777777" w:rsidR="001812B4" w:rsidRDefault="001009A2">
      <w:pPr>
        <w:spacing w:line="600" w:lineRule="auto"/>
        <w:ind w:firstLine="720"/>
        <w:contextualSpacing/>
        <w:jc w:val="both"/>
        <w:rPr>
          <w:rFonts w:eastAsia="Times New Roman"/>
          <w:szCs w:val="24"/>
        </w:rPr>
      </w:pPr>
      <w:r>
        <w:rPr>
          <w:rFonts w:eastAsia="Times New Roman"/>
          <w:szCs w:val="24"/>
        </w:rPr>
        <w:t>Αυτά είναι τα ξεχωριστά γνωρίσματα</w:t>
      </w:r>
      <w:r>
        <w:rPr>
          <w:rFonts w:eastAsia="Times New Roman"/>
          <w:szCs w:val="24"/>
        </w:rPr>
        <w:t xml:space="preserve">, κυρίες και κύριοι συνάδελφοι, που δίνουν στα συγκεκριμένα δάνεια κομμάτων και ΜΜΕ τον εξαιρετικά προβληματικό χαρακτήρα τους. Υπάρχει, ωστόσο, και κάτι ακόμα. Ο ιδιαίτερος ρόλος, η βαρύτητα που έχουν </w:t>
      </w:r>
      <w:r>
        <w:rPr>
          <w:rFonts w:eastAsia="Times New Roman"/>
          <w:szCs w:val="24"/>
        </w:rPr>
        <w:lastRenderedPageBreak/>
        <w:t>τα κόμματα και τα μέσα επικοινωνίας στη λειτουργία της</w:t>
      </w:r>
      <w:r>
        <w:rPr>
          <w:rFonts w:eastAsia="Times New Roman"/>
          <w:szCs w:val="24"/>
        </w:rPr>
        <w:t xml:space="preserve"> δημοκρατίας μάς υποχρεώνει να είμαστε πολύ πιο απαιτητικοί, πιο ευαίσθητοι, αν θέλετε, για τον τόπο για τον οποίο δανείζονται. </w:t>
      </w:r>
    </w:p>
    <w:p w14:paraId="14AC543A" w14:textId="77777777" w:rsidR="001812B4" w:rsidRDefault="001009A2">
      <w:pPr>
        <w:spacing w:line="600" w:lineRule="auto"/>
        <w:ind w:firstLine="720"/>
        <w:contextualSpacing/>
        <w:jc w:val="both"/>
        <w:rPr>
          <w:rFonts w:eastAsia="Times New Roman"/>
          <w:szCs w:val="24"/>
        </w:rPr>
      </w:pPr>
      <w:r>
        <w:rPr>
          <w:rFonts w:eastAsia="Times New Roman"/>
          <w:szCs w:val="24"/>
        </w:rPr>
        <w:t>Τα κόμματα Νέα Δημοκρατία και ΠΑΣΟΚ κυριάρχησαν επί σαράντα χρόνια, έως ότου η λαϊκή αποδοκιμασία</w:t>
      </w:r>
      <w:r>
        <w:rPr>
          <w:rFonts w:eastAsia="Times New Roman"/>
          <w:szCs w:val="24"/>
        </w:rPr>
        <w:t>,</w:t>
      </w:r>
      <w:r>
        <w:rPr>
          <w:rFonts w:eastAsia="Times New Roman"/>
          <w:szCs w:val="24"/>
        </w:rPr>
        <w:t xml:space="preserve"> για την ανικανότητά τους να </w:t>
      </w:r>
      <w:r>
        <w:rPr>
          <w:rFonts w:eastAsia="Times New Roman"/>
          <w:szCs w:val="24"/>
        </w:rPr>
        <w:t>προβλέψουν και κυρίως να διαχειριστούν την κρίση και η ευκολία με την οποία μετακύλ</w:t>
      </w:r>
      <w:r>
        <w:rPr>
          <w:rFonts w:eastAsia="Times New Roman"/>
          <w:szCs w:val="24"/>
        </w:rPr>
        <w:t>ι</w:t>
      </w:r>
      <w:r>
        <w:rPr>
          <w:rFonts w:eastAsia="Times New Roman"/>
          <w:szCs w:val="24"/>
        </w:rPr>
        <w:t>σαν το βάρος της στα φτωχότερα και τα μεσαία στρώματα της κοινωνίας, τα έστειλε αρχικά στην ανυποληψία και οδήγησε στη συνέχεια σε δραματική μείωση των άλλοτε κραταιών ποσο</w:t>
      </w:r>
      <w:r>
        <w:rPr>
          <w:rFonts w:eastAsia="Times New Roman"/>
          <w:szCs w:val="24"/>
        </w:rPr>
        <w:t>στών τους.</w:t>
      </w:r>
    </w:p>
    <w:p w14:paraId="14AC543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Ο υπερδανεισμός των κομμάτων αυτών οφειλόταν στην αίσθηση αιωνιότητας που τους έδινε η σχεδόν απόλυτη κυριαρχία τους. Η καθεστωτικού τύπου αντίληψή τους για την εξουσία τα οδήγησε σε συμπεριφορές που είναι και ποινικά κολάσιμες, όπως θα εκτεθεί </w:t>
      </w:r>
      <w:r>
        <w:rPr>
          <w:rFonts w:eastAsia="Times New Roman"/>
          <w:szCs w:val="24"/>
        </w:rPr>
        <w:t xml:space="preserve">από τους συναδέλφους που έπονται. </w:t>
      </w:r>
    </w:p>
    <w:p w14:paraId="14AC543C" w14:textId="77777777" w:rsidR="001812B4" w:rsidRDefault="001009A2">
      <w:pPr>
        <w:spacing w:line="600" w:lineRule="auto"/>
        <w:ind w:firstLine="720"/>
        <w:contextualSpacing/>
        <w:jc w:val="both"/>
        <w:rPr>
          <w:rFonts w:eastAsia="Times New Roman"/>
          <w:szCs w:val="24"/>
        </w:rPr>
      </w:pPr>
      <w:r>
        <w:rPr>
          <w:rFonts w:eastAsia="Times New Roman"/>
          <w:szCs w:val="24"/>
        </w:rPr>
        <w:t>Τα δε συστημικά μέσα επικοινωνίας, από την άλλη πλευρά, είχαν να αντιμετωπίσουν την επέκταση των μέσων κοινωνικής δικτύωσης, αλλά κατρακύλησαν οικονομικά από το 2009 και μετά, όχι μόνο εξαιτίας της τεχνολογικής εξέλιξης ο</w:t>
      </w:r>
      <w:r>
        <w:rPr>
          <w:rFonts w:eastAsia="Times New Roman"/>
          <w:szCs w:val="24"/>
        </w:rPr>
        <w:t>ύτε αποκλειστικά λόγω της κρίσης.</w:t>
      </w:r>
    </w:p>
    <w:p w14:paraId="14AC543D"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Αυτό οφειλόταν και στην προϊούσα απαξίωσή τους, καθώς υποστήριξαν σχεδόν κάθε αντιλαϊκό μέτρο που έλαβαν διαδοχικά οι κυβερνήσεις του Γιώργου Παπανδρέου, του Παπαδήμου και του Σαμαρά. Η απαξίωση αυτή μεταφράστηκε σε δραματ</w:t>
      </w:r>
      <w:r>
        <w:rPr>
          <w:rFonts w:eastAsia="Times New Roman"/>
          <w:szCs w:val="24"/>
        </w:rPr>
        <w:t>ικά μικρότερη κυκλοφορία, μείωση του διαφημιστικού τζίρου και σε μια συνεχόμενα αρνητική οικονομική θέση.</w:t>
      </w:r>
    </w:p>
    <w:p w14:paraId="14AC543E" w14:textId="77777777" w:rsidR="001812B4" w:rsidRDefault="001009A2">
      <w:pPr>
        <w:spacing w:line="600" w:lineRule="auto"/>
        <w:ind w:firstLine="720"/>
        <w:contextualSpacing/>
        <w:jc w:val="both"/>
        <w:rPr>
          <w:rFonts w:eastAsia="Times New Roman"/>
          <w:szCs w:val="24"/>
        </w:rPr>
      </w:pPr>
      <w:r>
        <w:rPr>
          <w:rFonts w:eastAsia="Times New Roman"/>
          <w:szCs w:val="24"/>
        </w:rPr>
        <w:t>Τόσο τα δύο κόμματα της διαπλοκής, όσο και κυρίως τα μεγάλα ΜΜΕ βρήκαν αντίδοτο στις οικονομικές τους δυσχέρειες τον εύκολο τραπεζικό δανεισμό. Ενώ ολόκληρη η χώρα, οι επιχειρήσεις, οι άνθρωποι της παραγωγής δοκιμάζονταν από την κρίση, τα συγκροτήματα έπαι</w:t>
      </w:r>
      <w:r>
        <w:rPr>
          <w:rFonts w:eastAsia="Times New Roman"/>
          <w:szCs w:val="24"/>
        </w:rPr>
        <w:t xml:space="preserve">ρναν τα περίφημα ΚΟΔ, </w:t>
      </w:r>
      <w:r>
        <w:rPr>
          <w:rFonts w:eastAsia="Times New Roman"/>
          <w:szCs w:val="24"/>
        </w:rPr>
        <w:t>κ</w:t>
      </w:r>
      <w:r>
        <w:rPr>
          <w:rFonts w:eastAsia="Times New Roman"/>
          <w:szCs w:val="24"/>
        </w:rPr>
        <w:t xml:space="preserve">οινά </w:t>
      </w:r>
      <w:r>
        <w:rPr>
          <w:rFonts w:eastAsia="Times New Roman"/>
          <w:szCs w:val="24"/>
        </w:rPr>
        <w:t>ο</w:t>
      </w:r>
      <w:r>
        <w:rPr>
          <w:rFonts w:eastAsia="Times New Roman"/>
          <w:szCs w:val="24"/>
        </w:rPr>
        <w:t xml:space="preserve">μολογιακά </w:t>
      </w:r>
      <w:r>
        <w:rPr>
          <w:rFonts w:eastAsia="Times New Roman"/>
          <w:szCs w:val="24"/>
        </w:rPr>
        <w:t>δ</w:t>
      </w:r>
      <w:r>
        <w:rPr>
          <w:rFonts w:eastAsia="Times New Roman"/>
          <w:szCs w:val="24"/>
        </w:rPr>
        <w:t xml:space="preserve">άνεια, με τους σκανδαλώδεις όρους που ανέδειξε και ανέσυρε η </w:t>
      </w:r>
      <w:r>
        <w:rPr>
          <w:rFonts w:eastAsia="Times New Roman"/>
          <w:szCs w:val="24"/>
        </w:rPr>
        <w:t>ε</w:t>
      </w:r>
      <w:r>
        <w:rPr>
          <w:rFonts w:eastAsia="Times New Roman"/>
          <w:szCs w:val="24"/>
        </w:rPr>
        <w:t>πιτροπή.</w:t>
      </w:r>
    </w:p>
    <w:p w14:paraId="14AC543F" w14:textId="77777777" w:rsidR="001812B4" w:rsidRDefault="001009A2">
      <w:pPr>
        <w:spacing w:line="600" w:lineRule="auto"/>
        <w:ind w:firstLine="720"/>
        <w:contextualSpacing/>
        <w:jc w:val="both"/>
        <w:rPr>
          <w:rFonts w:eastAsia="Times New Roman"/>
          <w:szCs w:val="24"/>
        </w:rPr>
      </w:pPr>
      <w:r>
        <w:rPr>
          <w:rFonts w:eastAsia="Times New Roman"/>
          <w:szCs w:val="24"/>
        </w:rPr>
        <w:t>Το ΠΑΣΟΚ και η Νέα Δημοκρατία χρησιμοποιούσαν το τραπεζικό σύστημα ως μέσο διπλασιασμού των εσόδων τους. Οι αριθμοί είναι ιλιγγιώδεις</w:t>
      </w:r>
      <w:r>
        <w:rPr>
          <w:rFonts w:eastAsia="Times New Roman"/>
          <w:szCs w:val="24"/>
        </w:rPr>
        <w:t>.</w:t>
      </w:r>
      <w:r>
        <w:rPr>
          <w:rFonts w:eastAsia="Times New Roman"/>
          <w:szCs w:val="24"/>
        </w:rPr>
        <w:t xml:space="preserve"> Τον χρόνο </w:t>
      </w:r>
      <w:r>
        <w:rPr>
          <w:rFonts w:eastAsia="Times New Roman"/>
          <w:szCs w:val="24"/>
        </w:rPr>
        <w:t>πριν από την έναρξη της κρίσης και ενώ τα χρέη τους είχαν φτάσει σε δυσθεώρητα ύψη, εξακολουθούσαν να δανείζονται δεκάδες εκατομμύρια το καθένα. Μόλις σε λίγα χρόνια το συνολικό χρέος τους είχε εκτοξευτεί στο διπλάσιο.</w:t>
      </w:r>
    </w:p>
    <w:p w14:paraId="14AC5440"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Ο ελληνικός λαός αξίζει να θυμάται πο</w:t>
      </w:r>
      <w:r>
        <w:rPr>
          <w:rFonts w:eastAsia="Times New Roman"/>
          <w:szCs w:val="24"/>
        </w:rPr>
        <w:t>ιοι ηγούνταν τότε στα κόμματα αυτά. Ο Αντώνης Σαμαράς είχε μόλις αναλάβει την ηγεσία της Νέας Δημοκρατίας και ο Γιώργος Παπανδρέου την πρωθυπουργία και την ηγεσία του ΠΑΣΟΚ. Εκείνη την εποχή υπήρχε ακόμη περιθώριο για σώφρονα και υπεύθυνη διαχείριση. Την ε</w:t>
      </w:r>
      <w:r>
        <w:rPr>
          <w:rFonts w:eastAsia="Times New Roman"/>
          <w:szCs w:val="24"/>
        </w:rPr>
        <w:t xml:space="preserve">ίχε υποδείξει ο τότε οικονομικός υπεύθυνος του ΠΑΣΟΚ, ο κ. Σαλαγιάννης, δημόσια, χωρίς όμως να ακουστεί. </w:t>
      </w:r>
    </w:p>
    <w:p w14:paraId="14AC5441" w14:textId="77777777" w:rsidR="001812B4" w:rsidRDefault="001009A2">
      <w:pPr>
        <w:spacing w:line="600" w:lineRule="auto"/>
        <w:ind w:firstLine="720"/>
        <w:contextualSpacing/>
        <w:jc w:val="both"/>
        <w:rPr>
          <w:rFonts w:eastAsia="Times New Roman"/>
          <w:szCs w:val="24"/>
        </w:rPr>
      </w:pPr>
      <w:r>
        <w:rPr>
          <w:rFonts w:eastAsia="Times New Roman"/>
          <w:szCs w:val="24"/>
        </w:rPr>
        <w:t>Αντί, όμως, γι’ αυτό</w:t>
      </w:r>
      <w:r>
        <w:rPr>
          <w:rFonts w:eastAsia="Times New Roman"/>
          <w:szCs w:val="24"/>
        </w:rPr>
        <w:t>,</w:t>
      </w:r>
      <w:r>
        <w:rPr>
          <w:rFonts w:eastAsia="Times New Roman"/>
          <w:szCs w:val="24"/>
        </w:rPr>
        <w:t xml:space="preserve"> οι ηγεσίες των κομμάτων διάλεξαν τον δρόμο της στάσης πληρωμών, που πήρε μάλιστα και τη μορφή νομοθέτησης. Ο οφειλέτης, δηλαδή, </w:t>
      </w:r>
      <w:r>
        <w:rPr>
          <w:rFonts w:eastAsia="Times New Roman"/>
          <w:szCs w:val="24"/>
        </w:rPr>
        <w:t xml:space="preserve">νομοθέτησε ότι δεν υποχρεώνεται να πληρώνει τα χρέη του. Αναφέρομαι στις δύο ρυθμίσεις του 2012 και του 2014. Ήταν πραγματικά μια παγκόσμια πρωτοτυπία. </w:t>
      </w:r>
    </w:p>
    <w:p w14:paraId="14AC5442" w14:textId="77777777" w:rsidR="001812B4" w:rsidRDefault="001009A2">
      <w:pPr>
        <w:spacing w:line="600" w:lineRule="auto"/>
        <w:ind w:firstLine="720"/>
        <w:contextualSpacing/>
        <w:jc w:val="both"/>
        <w:rPr>
          <w:rFonts w:eastAsia="Times New Roman"/>
          <w:szCs w:val="24"/>
        </w:rPr>
      </w:pPr>
      <w:r>
        <w:rPr>
          <w:rFonts w:eastAsia="Times New Roman"/>
          <w:szCs w:val="24"/>
        </w:rPr>
        <w:t>Επιδιώκοντας να αποκτήσουν δωρεάν ξένο χρήμα, τα δύο κόμματα έδειξαν προκλητική αδιαφορία και περιφρόνη</w:t>
      </w:r>
      <w:r>
        <w:rPr>
          <w:rFonts w:eastAsia="Times New Roman"/>
          <w:szCs w:val="24"/>
        </w:rPr>
        <w:t xml:space="preserve">ση στην ίδια τη δημοκρατία. Χρησιμοποίησαν τον υπερδανεισμό, για να συνεχίσουν να επιβάλλονται στην πολιτική ζωή με προκλητική επίδειξη δύναμης, μέσω σπάταλης διαχείρισης, με τα μετακινούμενα πλήθη στις εκλογές, τις μεγάλες προεκλογικές δαπάνες </w:t>
      </w:r>
      <w:r>
        <w:rPr>
          <w:rFonts w:eastAsia="Times New Roman"/>
          <w:szCs w:val="24"/>
        </w:rPr>
        <w:lastRenderedPageBreak/>
        <w:t>προβολής, π</w:t>
      </w:r>
      <w:r>
        <w:rPr>
          <w:rFonts w:eastAsia="Times New Roman"/>
          <w:szCs w:val="24"/>
        </w:rPr>
        <w:t>ου απορρόφησαν και το μεγαλύτερο μέρος του δανεισμού τους.</w:t>
      </w:r>
    </w:p>
    <w:p w14:paraId="14AC5443"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Την ίδια περίοδο, όπως έχει αποδειχθεί, στα ταμεία τους έμπαιναν χρήματα και από άλλες πηγές, όπως το διαβόητο 2%, από τις μίζες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για το οποίο έχει οριστικά αποφανθεί η Βουλή ότι υπήρ</w:t>
      </w:r>
      <w:r>
        <w:rPr>
          <w:rFonts w:eastAsia="Times New Roman"/>
          <w:szCs w:val="24"/>
        </w:rPr>
        <w:t xml:space="preserve">ξε. </w:t>
      </w:r>
    </w:p>
    <w:p w14:paraId="14AC5444" w14:textId="77777777" w:rsidR="001812B4" w:rsidRDefault="001009A2">
      <w:pPr>
        <w:spacing w:line="600" w:lineRule="auto"/>
        <w:ind w:firstLine="720"/>
        <w:contextualSpacing/>
        <w:jc w:val="both"/>
        <w:rPr>
          <w:rFonts w:eastAsia="Times New Roman"/>
          <w:szCs w:val="24"/>
        </w:rPr>
      </w:pPr>
      <w:r>
        <w:rPr>
          <w:rFonts w:eastAsia="Times New Roman"/>
          <w:szCs w:val="24"/>
        </w:rPr>
        <w:t>Ε</w:t>
      </w:r>
      <w:r>
        <w:rPr>
          <w:rFonts w:eastAsia="Times New Roman"/>
          <w:szCs w:val="24"/>
        </w:rPr>
        <w:t>δώ θα κάνω μια δεύτερη αναφορά στην επιχειρηματολογία που σε λίγο αναμένεται να αναπτυχθεί από τους συναδέλφους της Αξιωματικής, κυρίως, Αντιπολίτευσης. Δεν ανιχνεύθηκαν, λένε, πολιτικές ευθύνες. Ορισμένοι εκφωνούν αυτή τη διαπίστωση με ανακούφιση. Ά</w:t>
      </w:r>
      <w:r>
        <w:rPr>
          <w:rFonts w:eastAsia="Times New Roman"/>
          <w:szCs w:val="24"/>
        </w:rPr>
        <w:t>λλοι το κάνουν για να υποβαθμίσουν τη σπουδαιότητα του πορίσματος, συνεπώς και του όλου εγχειρήματος, κάνοντας λόγο μάλιστα για αναπόδεικτο αφήγημα.</w:t>
      </w:r>
    </w:p>
    <w:p w14:paraId="14AC5445" w14:textId="77777777" w:rsidR="001812B4" w:rsidRDefault="001009A2">
      <w:pPr>
        <w:spacing w:line="600" w:lineRule="auto"/>
        <w:ind w:firstLine="720"/>
        <w:contextualSpacing/>
        <w:jc w:val="both"/>
        <w:rPr>
          <w:rFonts w:eastAsia="Times New Roman"/>
          <w:szCs w:val="24"/>
        </w:rPr>
      </w:pPr>
      <w:r>
        <w:rPr>
          <w:rFonts w:eastAsia="Times New Roman"/>
          <w:szCs w:val="24"/>
        </w:rPr>
        <w:t>Υπάρχουν συμπολίτες μας που εισπράττουν αυτή τη διαπίστωση με απογοήτευση. Θέλω, λοιπόν, να κάνω την εξής δ</w:t>
      </w:r>
      <w:r>
        <w:rPr>
          <w:rFonts w:eastAsia="Times New Roman"/>
          <w:szCs w:val="24"/>
        </w:rPr>
        <w:t>ήλωση</w:t>
      </w:r>
      <w:r>
        <w:rPr>
          <w:rFonts w:eastAsia="Times New Roman"/>
          <w:szCs w:val="24"/>
        </w:rPr>
        <w:t>,</w:t>
      </w:r>
      <w:r>
        <w:rPr>
          <w:rFonts w:eastAsia="Times New Roman"/>
          <w:szCs w:val="24"/>
        </w:rPr>
        <w:t xml:space="preserve"> απευθυνόμενος αποκλειστικά στην τελευταία αυτή κατηγορία πολιτών. Ίσως από άγνοια, ίσως από σκοπιμότητα</w:t>
      </w:r>
      <w:r>
        <w:rPr>
          <w:rFonts w:eastAsia="Times New Roman"/>
          <w:szCs w:val="24"/>
        </w:rPr>
        <w:t>,</w:t>
      </w:r>
      <w:r>
        <w:rPr>
          <w:rFonts w:eastAsia="Times New Roman"/>
          <w:szCs w:val="24"/>
        </w:rPr>
        <w:t xml:space="preserve"> καλλιεργήθηκε μια σύγχυση ανάμεσα στις προσωποποιημένες πολιτικές ευθύνες που απαιτεί το άρθρο 158 του Κανονισμού της </w:t>
      </w:r>
      <w:r>
        <w:rPr>
          <w:rFonts w:eastAsia="Times New Roman"/>
          <w:szCs w:val="24"/>
        </w:rPr>
        <w:lastRenderedPageBreak/>
        <w:t>Βουλής και κατ’ επέκταση τ</w:t>
      </w:r>
      <w:r>
        <w:rPr>
          <w:rFonts w:eastAsia="Times New Roman"/>
          <w:szCs w:val="24"/>
        </w:rPr>
        <w:t xml:space="preserve">ο άρθρο 86 του Συντάγματος και αναφέρονται σε μέλη της τρέχουσας Κυβέρνησης και όσων διατέλεσαν μέλη της κυβέρνησης δύο </w:t>
      </w:r>
      <w:r>
        <w:rPr>
          <w:rFonts w:eastAsia="Times New Roman"/>
          <w:szCs w:val="24"/>
        </w:rPr>
        <w:t>σ</w:t>
      </w:r>
      <w:r>
        <w:rPr>
          <w:rFonts w:eastAsia="Times New Roman"/>
          <w:szCs w:val="24"/>
        </w:rPr>
        <w:t>υνόδους πριν, δηλαδή σε ένα</w:t>
      </w:r>
      <w:r>
        <w:rPr>
          <w:rFonts w:eastAsia="Times New Roman"/>
          <w:szCs w:val="24"/>
        </w:rPr>
        <w:t>ν</w:t>
      </w:r>
      <w:r>
        <w:rPr>
          <w:rFonts w:eastAsia="Times New Roman"/>
          <w:szCs w:val="24"/>
        </w:rPr>
        <w:t xml:space="preserve"> πολύ μικρό και περιορισμένο κύκλο προσώπων, και σε εκείνες τις πολιτικές ευθύνες που και προέκυψαν και έχο</w:t>
      </w:r>
      <w:r>
        <w:rPr>
          <w:rFonts w:eastAsia="Times New Roman"/>
          <w:szCs w:val="24"/>
        </w:rPr>
        <w:t>υν λεπτομερώς με υπευθυνότητα και τεκμηρίωση περιγραφεί στο πόρισμα και αφορούν ολόκληρο το πολιτικό σύστημα που είχε οικοδομηθεί.</w:t>
      </w:r>
    </w:p>
    <w:p w14:paraId="14AC5446" w14:textId="77777777" w:rsidR="001812B4" w:rsidRDefault="001009A2">
      <w:pPr>
        <w:spacing w:line="600" w:lineRule="auto"/>
        <w:ind w:firstLine="720"/>
        <w:contextualSpacing/>
        <w:jc w:val="both"/>
        <w:rPr>
          <w:rFonts w:eastAsia="Times New Roman"/>
          <w:szCs w:val="24"/>
        </w:rPr>
      </w:pPr>
      <w:r>
        <w:rPr>
          <w:rFonts w:eastAsia="Times New Roman"/>
          <w:szCs w:val="24"/>
        </w:rPr>
        <w:t>Αυτές οι ευθύνες συμπλέκονται με ποινικές ευθύνες και προσωποποιούνται ειδικότερα. Πρόκειται για ευθύνες προσώπων με πολιτική</w:t>
      </w:r>
      <w:r>
        <w:rPr>
          <w:rFonts w:eastAsia="Times New Roman"/>
          <w:szCs w:val="24"/>
        </w:rPr>
        <w:t xml:space="preserve"> ιδιότητα. Εκείνων που υπέγραφαν εκ μέρους των ηγεσιών των κομμάτων τους και ως αντιπρόσωποί τους τα επιλήψιμα δάνεια. Εκείνων που παραπλανούσαν με ή χωρίς συνεργούς στις πιστώτριες τράπεζες, για να δέχονται τις διπλο-εκχωρήσεις ή τις τριπλο-εκχωρήσεις, βε</w:t>
      </w:r>
      <w:r>
        <w:rPr>
          <w:rFonts w:eastAsia="Times New Roman"/>
          <w:szCs w:val="24"/>
        </w:rPr>
        <w:t xml:space="preserve">βαιώνοντας ψευδώς ότι δεν έχει ξανασυμβεί. Εκείνων από τον κρατικό μηχανισμό που φρόντιζαν να μην υπάρχουν απαντήσεις στα ερωτήματα των τραπεζών για το εάν προηγήθηκαν άλλες εκχωρήσεις. Υπάρχουν τέτοιες περιπτώσεις και θα εξεταστούν περαιτέρω. Εκείνων που </w:t>
      </w:r>
      <w:r>
        <w:rPr>
          <w:rFonts w:eastAsia="Times New Roman"/>
          <w:szCs w:val="24"/>
        </w:rPr>
        <w:t xml:space="preserve">«ξεχνούσαν» -φυσικά σε εισαγωγικά- την ύπαρξη των δανείων των κομμάτων τους. Επίσης, όσων κατονομάζει η πορισματική </w:t>
      </w:r>
      <w:r>
        <w:rPr>
          <w:rFonts w:eastAsia="Times New Roman"/>
          <w:szCs w:val="24"/>
        </w:rPr>
        <w:lastRenderedPageBreak/>
        <w:t>αναφορά Καλούδη, η ανάσυρση της οποίας ζητείται με το πόρισμα.</w:t>
      </w:r>
    </w:p>
    <w:p w14:paraId="14AC544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Εκείνων που ενορχήστρωσαν και εκτέλεσαν το σκάνδαλο των σκανδάλων της Αγροτικ</w:t>
      </w:r>
      <w:r>
        <w:rPr>
          <w:rFonts w:eastAsia="Times New Roman" w:cs="Times New Roman"/>
          <w:szCs w:val="24"/>
        </w:rPr>
        <w:t xml:space="preserve">ής Τράπεζας, με τους διορισμένους κομματικούς </w:t>
      </w:r>
      <w:r>
        <w:rPr>
          <w:rFonts w:eastAsia="Times New Roman" w:cs="Times New Roman"/>
          <w:szCs w:val="24"/>
        </w:rPr>
        <w:t>π</w:t>
      </w:r>
      <w:r>
        <w:rPr>
          <w:rFonts w:eastAsia="Times New Roman" w:cs="Times New Roman"/>
          <w:szCs w:val="24"/>
        </w:rPr>
        <w:t xml:space="preserve">ροέδρους, κατά τη δική τους ομολογία ενώπιον της </w:t>
      </w:r>
      <w:r>
        <w:rPr>
          <w:rFonts w:eastAsia="Times New Roman" w:cs="Times New Roman"/>
          <w:szCs w:val="24"/>
        </w:rPr>
        <w:t>ε</w:t>
      </w:r>
      <w:r>
        <w:rPr>
          <w:rFonts w:eastAsia="Times New Roman" w:cs="Times New Roman"/>
          <w:szCs w:val="24"/>
        </w:rPr>
        <w:t xml:space="preserve">πιτροπής. Προέδρους που ήταν τοποθετημένοι, όπως οι ίδιοι είπαν, σε διατεταγμένη υπηρεσία –η φράση αυτή υπάρχει, κυρίες και κύριοι, μέσα στα </w:t>
      </w:r>
      <w:r>
        <w:rPr>
          <w:rFonts w:eastAsia="Times New Roman" w:cs="Times New Roman"/>
          <w:szCs w:val="24"/>
        </w:rPr>
        <w:t>π</w:t>
      </w:r>
      <w:r>
        <w:rPr>
          <w:rFonts w:eastAsia="Times New Roman" w:cs="Times New Roman"/>
          <w:szCs w:val="24"/>
        </w:rPr>
        <w:t xml:space="preserve">ρακτικά- και </w:t>
      </w:r>
      <w:r>
        <w:rPr>
          <w:rFonts w:eastAsia="Times New Roman" w:cs="Times New Roman"/>
          <w:szCs w:val="24"/>
        </w:rPr>
        <w:t>πολλαπλασίασαν επί των θητειών τους τα δάνεια προς τα κόμματά τους.</w:t>
      </w:r>
    </w:p>
    <w:p w14:paraId="14AC544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Πολιτικές ευθύνες, ενδεχομένως και ποινικές, έχουν τα πρόσωπα του ηγετικού πυρήνα του ΠΑΣΟΚ, που θα προκύψει ότι γνώριζαν, παρέλαβαν, διαχειρίστηκαν, διέθεσαν εντελώς αδιαφανώς τα περίφημα</w:t>
      </w:r>
      <w:r>
        <w:rPr>
          <w:rFonts w:eastAsia="Times New Roman" w:cs="Times New Roman"/>
          <w:szCs w:val="24"/>
        </w:rPr>
        <w:t xml:space="preserve"> 15 εκατομμύρια ρευστού που εντοπίστηκε να έχει παραμείνει στα ταμεία του. Είναι πάρα πολύ μεγάλο το ποσό που πρέπει να ανιχνευθεί ως προς την προέλευση και ως προς τη διάθεσή του. </w:t>
      </w:r>
    </w:p>
    <w:p w14:paraId="14AC544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Την ανάγκη της έρευνας την κατάλαβαν όλοι</w:t>
      </w:r>
      <w:r>
        <w:rPr>
          <w:rFonts w:eastAsia="Times New Roman" w:cs="Times New Roman"/>
          <w:szCs w:val="24"/>
        </w:rPr>
        <w:t>,</w:t>
      </w:r>
      <w:r>
        <w:rPr>
          <w:rFonts w:eastAsia="Times New Roman" w:cs="Times New Roman"/>
          <w:szCs w:val="24"/>
        </w:rPr>
        <w:t xml:space="preserve"> πλην του αμέσως σχετιζόμενου, δ</w:t>
      </w:r>
      <w:r>
        <w:rPr>
          <w:rFonts w:eastAsia="Times New Roman" w:cs="Times New Roman"/>
          <w:szCs w:val="24"/>
        </w:rPr>
        <w:t xml:space="preserve">ηλαδή του εκπροσώπου που είχε στην </w:t>
      </w:r>
      <w:r>
        <w:rPr>
          <w:rFonts w:eastAsia="Times New Roman" w:cs="Times New Roman"/>
          <w:szCs w:val="24"/>
        </w:rPr>
        <w:t>ε</w:t>
      </w:r>
      <w:r>
        <w:rPr>
          <w:rFonts w:eastAsia="Times New Roman" w:cs="Times New Roman"/>
          <w:szCs w:val="24"/>
        </w:rPr>
        <w:t xml:space="preserve">πιτροπή το σχήμα στο οποία σήμερα μετέχει το ΠΑΣΟΚ. Ελπίζω </w:t>
      </w:r>
      <w:r>
        <w:rPr>
          <w:rFonts w:eastAsia="Times New Roman" w:cs="Times New Roman"/>
          <w:szCs w:val="24"/>
        </w:rPr>
        <w:lastRenderedPageBreak/>
        <w:t>είτε αυτός είτε κάποιος άλλος από το κόμμα του, ίσως ο κ. Σκανδαλίδης, που απ’ ό,τι είδαμε έχει εγγραφεί στους ομιλητές και ήταν σημαίνον στέλεχος την εποχή εκεί</w:t>
      </w:r>
      <w:r>
        <w:rPr>
          <w:rFonts w:eastAsia="Times New Roman" w:cs="Times New Roman"/>
          <w:szCs w:val="24"/>
        </w:rPr>
        <w:t>νη, να μπορέσει σήμερα να συναινέσει τουλάχιστον στην ανάγκη περαιτέρω έρευνας του φαινομένου αυτού. Το ότι ο πυρήνας των προσώπων που γνώριζαν ήταν πολύ στενός και είχε άμεση επαφή και αναφορά με την ηγεσία το αποκάλυψε πολύ εύγλωττα εξεταζόμενος ο κ. Λάμ</w:t>
      </w:r>
      <w:r>
        <w:rPr>
          <w:rFonts w:eastAsia="Times New Roman" w:cs="Times New Roman"/>
          <w:szCs w:val="24"/>
        </w:rPr>
        <w:t>πρου, που ήταν μέλος της Κεντρικής Επιτροπής του ΠΑΣΟΚ και επικεφαλής της ΑΤΕ στα χρόνια του μεγάλου «πάρτι». Είναι δικές του οι φράσεις αυτές.</w:t>
      </w:r>
    </w:p>
    <w:p w14:paraId="14AC544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Θέλω, κυρίες και κύριοι συνάδελφοι, εκ μέρους της κυβερνητικής πλειοψηφίας, να διαβεβαιώσω ότι τώρα μόλις, σήμερ</w:t>
      </w:r>
      <w:r>
        <w:rPr>
          <w:rFonts w:eastAsia="Times New Roman" w:cs="Times New Roman"/>
          <w:szCs w:val="24"/>
        </w:rPr>
        <w:t xml:space="preserve">α αρχίζει ένας κύκλος δικαστικών ερευνών, που θα αποδώσει συγκεκριμένα αποτελέσματα. Η απόφαση που πήρε η </w:t>
      </w:r>
      <w:r>
        <w:rPr>
          <w:rFonts w:eastAsia="Times New Roman" w:cs="Times New Roman"/>
          <w:szCs w:val="24"/>
        </w:rPr>
        <w:t>ε</w:t>
      </w:r>
      <w:r>
        <w:rPr>
          <w:rFonts w:eastAsia="Times New Roman" w:cs="Times New Roman"/>
          <w:szCs w:val="24"/>
        </w:rPr>
        <w:t>πιτροπή στην τελευταία της συνεδρίαση</w:t>
      </w:r>
      <w:r>
        <w:rPr>
          <w:rFonts w:eastAsia="Times New Roman" w:cs="Times New Roman"/>
          <w:szCs w:val="24"/>
        </w:rPr>
        <w:t>,</w:t>
      </w:r>
      <w:r>
        <w:rPr>
          <w:rFonts w:eastAsia="Times New Roman" w:cs="Times New Roman"/>
          <w:szCs w:val="24"/>
        </w:rPr>
        <w:t xml:space="preserve"> με συντριπτική πλειοψηφία και με εξαίρεση τη Νέα Δημοκρατία, να αποστείλει το πόρισμα στον </w:t>
      </w:r>
      <w:r>
        <w:rPr>
          <w:rFonts w:eastAsia="Times New Roman" w:cs="Times New Roman"/>
          <w:szCs w:val="24"/>
        </w:rPr>
        <w:t>ε</w:t>
      </w:r>
      <w:r>
        <w:rPr>
          <w:rFonts w:eastAsia="Times New Roman" w:cs="Times New Roman"/>
          <w:szCs w:val="24"/>
        </w:rPr>
        <w:t>ισαγγελέα του Αρεί</w:t>
      </w:r>
      <w:r>
        <w:rPr>
          <w:rFonts w:eastAsia="Times New Roman" w:cs="Times New Roman"/>
          <w:szCs w:val="24"/>
        </w:rPr>
        <w:t>ου Πάγου, σημαίνει ότι όσοι κατονομάζονται, ακόμα και για όσους προκύψει άμεση ή έμμεση σχέση, θα κληθούν, κατά τη δικαστική τάξη, για παροχή εξηγήσεων. Με βάση τα στοιχεία και την τεκμηρίωση που περιέχει το πόρισμα</w:t>
      </w:r>
      <w:r>
        <w:rPr>
          <w:rFonts w:eastAsia="Times New Roman" w:cs="Times New Roman"/>
          <w:szCs w:val="24"/>
        </w:rPr>
        <w:t>,</w:t>
      </w:r>
      <w:r>
        <w:rPr>
          <w:rFonts w:eastAsia="Times New Roman" w:cs="Times New Roman"/>
          <w:szCs w:val="24"/>
        </w:rPr>
        <w:t xml:space="preserve"> έχουμε </w:t>
      </w:r>
      <w:r>
        <w:rPr>
          <w:rFonts w:eastAsia="Times New Roman" w:cs="Times New Roman"/>
          <w:szCs w:val="24"/>
        </w:rPr>
        <w:lastRenderedPageBreak/>
        <w:t>την απολύτως βάσιμη πεποίθηση ότ</w:t>
      </w:r>
      <w:r>
        <w:rPr>
          <w:rFonts w:eastAsia="Times New Roman" w:cs="Times New Roman"/>
          <w:szCs w:val="24"/>
        </w:rPr>
        <w:t>ι πολλοί θα λάβουν την ιδιότητα του κατηγορουμένου είτε ως αυτουργοί είτε ως ηθικοί αυτουργοί. Αυτή είναι η απάντησή μας σε όσους ανέκραξαν «άνθρακες ο θησαυρός!». Αυτή είναι απάντησή μας εξίσου σε όσους με ανεύθυνο λαϊκισμό μιλούν για συγκάλυψη</w:t>
      </w:r>
      <w:r>
        <w:rPr>
          <w:rFonts w:eastAsia="Times New Roman" w:cs="Times New Roman"/>
          <w:szCs w:val="24"/>
        </w:rPr>
        <w:t>,</w:t>
      </w:r>
      <w:r>
        <w:rPr>
          <w:rFonts w:eastAsia="Times New Roman" w:cs="Times New Roman"/>
          <w:szCs w:val="24"/>
        </w:rPr>
        <w:t xml:space="preserve"> μη μπορών</w:t>
      </w:r>
      <w:r>
        <w:rPr>
          <w:rFonts w:eastAsia="Times New Roman" w:cs="Times New Roman"/>
          <w:szCs w:val="24"/>
        </w:rPr>
        <w:t>τας ή μάλλον μη θέλοντας να καταλάβουν το θεσμικό περίγραμμα μέσα στο οποίο οφείλαμε να κινηθούμε.</w:t>
      </w:r>
    </w:p>
    <w:p w14:paraId="14AC544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υπάρχουν απόψεις που υπερθεματίζουν σε ζητήματα που δεν ήταν το αντικείμενο της </w:t>
      </w:r>
      <w:r>
        <w:rPr>
          <w:rFonts w:eastAsia="Times New Roman" w:cs="Times New Roman"/>
          <w:szCs w:val="24"/>
        </w:rPr>
        <w:t>ε</w:t>
      </w:r>
      <w:r>
        <w:rPr>
          <w:rFonts w:eastAsia="Times New Roman" w:cs="Times New Roman"/>
          <w:szCs w:val="24"/>
        </w:rPr>
        <w:t>πιτροπής. Σε αυτούς τους εύκολους κατήγορους λ</w:t>
      </w:r>
      <w:r>
        <w:rPr>
          <w:rFonts w:eastAsia="Times New Roman" w:cs="Times New Roman"/>
          <w:szCs w:val="24"/>
        </w:rPr>
        <w:t>έμε: κα</w:t>
      </w:r>
      <w:r>
        <w:rPr>
          <w:rFonts w:eastAsia="Times New Roman" w:cs="Times New Roman"/>
          <w:szCs w:val="24"/>
        </w:rPr>
        <w:t>μ</w:t>
      </w:r>
      <w:r>
        <w:rPr>
          <w:rFonts w:eastAsia="Times New Roman" w:cs="Times New Roman"/>
          <w:szCs w:val="24"/>
        </w:rPr>
        <w:t>μιά αντίρρηση πως η διαπλοκή έχει πάρα πολλά πρόσωπα, ότι υπάρχει μια μεγάλη απαίτηση του λαού για τιμωρία. Όμως, υπάρχει ένα μέτωπο</w:t>
      </w:r>
      <w:r>
        <w:rPr>
          <w:rFonts w:eastAsia="Times New Roman" w:cs="Times New Roman"/>
          <w:szCs w:val="24"/>
        </w:rPr>
        <w:t>,</w:t>
      </w:r>
      <w:r>
        <w:rPr>
          <w:rFonts w:eastAsia="Times New Roman" w:cs="Times New Roman"/>
          <w:szCs w:val="24"/>
        </w:rPr>
        <w:t xml:space="preserve"> που δεν κλείνει εδώ. Μπορεί να μην υπάρχουν οι ταχύτητες που όλοι επιθυμούμε, αλλά στην πραγματικότητα κάθε καλόπι</w:t>
      </w:r>
      <w:r>
        <w:rPr>
          <w:rFonts w:eastAsia="Times New Roman" w:cs="Times New Roman"/>
          <w:szCs w:val="24"/>
        </w:rPr>
        <w:t xml:space="preserve">στος πολίτης θα σημειώσει ότι το μέτωπο της διαπλοκής είναι και παραμένει σταθερά ανοικτό, συνεχώς προστίθενται νέα ευρήματα, νέα σκοτεινά τοπία φωτίζονται και θα φωτίζονται, αφού η μάχη της διαπλοκής έχει απόλυτη προτεραιότητα για την Κυβέρνηση. </w:t>
      </w:r>
    </w:p>
    <w:p w14:paraId="14AC544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Τελειώνο</w:t>
      </w:r>
      <w:r>
        <w:rPr>
          <w:rFonts w:eastAsia="Times New Roman" w:cs="Times New Roman"/>
          <w:szCs w:val="24"/>
        </w:rPr>
        <w:t xml:space="preserve">ντας, κυρίες και κύριοι συνάδελφοι, πρέπει να πω, για όσους δεν είχαν την ευκαιρία να διατρέξουν το κείμενο, ότι μια πρώτη συγκέντρωση και καταγραφή των ποινικών αδικημάτων που εντοπίστηκε εκτείνεται μαζί με το ολιγόλογο ιστορικό σε δεκάδες πυκνογραμμένες </w:t>
      </w:r>
      <w:r>
        <w:rPr>
          <w:rFonts w:eastAsia="Times New Roman" w:cs="Times New Roman"/>
          <w:szCs w:val="24"/>
        </w:rPr>
        <w:t xml:space="preserve">σελίδες. </w:t>
      </w:r>
      <w:r>
        <w:rPr>
          <w:rFonts w:eastAsia="Times New Roman" w:cs="Times New Roman"/>
          <w:szCs w:val="24"/>
        </w:rPr>
        <w:t>Το πόρισμα βρίθει από α</w:t>
      </w:r>
      <w:r>
        <w:rPr>
          <w:rFonts w:eastAsia="Times New Roman" w:cs="Times New Roman"/>
          <w:szCs w:val="24"/>
        </w:rPr>
        <w:t>δικήματα όπως κακουργηματική απιστία, υπεξαιρέσεις, ψευδείς βεβαιώσεις, απάτες με ηθικούς αυτουργούς τους προφανώς ωφεληθέντες.</w:t>
      </w:r>
    </w:p>
    <w:p w14:paraId="14AC544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AC544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w:t>
      </w:r>
      <w:r>
        <w:rPr>
          <w:rFonts w:eastAsia="Times New Roman" w:cs="Times New Roman"/>
          <w:szCs w:val="24"/>
        </w:rPr>
        <w:t xml:space="preserve">μία παρατήρηση. Στην Αξιωματική Αντιπολίτευση επικράτησαν για μια ακόμη φορά οι ακραίες απόψεις. Οι πολίτες θα περίμεναν από ένα κόμμα που εμφανίζεται να θέλει να κυβερνήσει να πάρει θέση για το αν υπήρξαν ή αν δεν υπήρξαν οι παρανομίες ή εάν όλα αυτά που </w:t>
      </w:r>
      <w:r>
        <w:rPr>
          <w:rFonts w:eastAsia="Times New Roman" w:cs="Times New Roman"/>
          <w:szCs w:val="24"/>
        </w:rPr>
        <w:t>γράφει το πόρισμα είναι αποτέλεσμα μια ομαδικής παράκρουσης και κυρίως θα πρέπει να δώσει εξηγήσεις, όπως και το ΠΑΣΟΚ, για τα χρήματα τα οποία οφείλονται και για το πώς θα πληρωθούν. Έχει μια ευκαιρία σήμερα η Αξιωματική Αντιπολίτευση, που θα ακολουθήσει,</w:t>
      </w:r>
      <w:r>
        <w:rPr>
          <w:rFonts w:eastAsia="Times New Roman" w:cs="Times New Roman"/>
          <w:szCs w:val="24"/>
        </w:rPr>
        <w:t xml:space="preserve"> να συναινέσει τουλάχιστον ότι το πόρισμα είναι ανάγκη να πάει στην </w:t>
      </w:r>
      <w:r>
        <w:rPr>
          <w:rFonts w:eastAsia="Times New Roman" w:cs="Times New Roman"/>
          <w:szCs w:val="24"/>
        </w:rPr>
        <w:lastRenderedPageBreak/>
        <w:t>Ε</w:t>
      </w:r>
      <w:r>
        <w:rPr>
          <w:rFonts w:eastAsia="Times New Roman" w:cs="Times New Roman"/>
          <w:szCs w:val="24"/>
        </w:rPr>
        <w:t>ισαγγελία του Αρείου Πάγου. Τουλάχιστον αυτό μπορεί να το πει και να μετριάσει κάπως την εικόνα του ισχυρισμού της</w:t>
      </w:r>
      <w:r>
        <w:rPr>
          <w:rFonts w:eastAsia="Times New Roman" w:cs="Times New Roman"/>
          <w:szCs w:val="24"/>
        </w:rPr>
        <w:t>,</w:t>
      </w:r>
      <w:r>
        <w:rPr>
          <w:rFonts w:eastAsia="Times New Roman" w:cs="Times New Roman"/>
          <w:szCs w:val="24"/>
        </w:rPr>
        <w:t xml:space="preserve"> ότι η επιτομή της διαπλοκής είναι ο ΣΥΡΙΖΑ, μια άποψη που -θα ακούσετε </w:t>
      </w:r>
      <w:r>
        <w:rPr>
          <w:rFonts w:eastAsia="Times New Roman" w:cs="Times New Roman"/>
          <w:szCs w:val="24"/>
        </w:rPr>
        <w:t>και στη συνέχεια βέβαια την εκτενή αντίκρουσή της- αν δεν ήταν τόσο θλιβερή</w:t>
      </w:r>
      <w:r>
        <w:rPr>
          <w:rFonts w:eastAsia="Times New Roman" w:cs="Times New Roman"/>
          <w:szCs w:val="24"/>
        </w:rPr>
        <w:t>,</w:t>
      </w:r>
      <w:r>
        <w:rPr>
          <w:rFonts w:eastAsia="Times New Roman" w:cs="Times New Roman"/>
          <w:szCs w:val="24"/>
        </w:rPr>
        <w:t xml:space="preserve"> θα ήταν κωμική.</w:t>
      </w:r>
    </w:p>
    <w:p w14:paraId="14AC544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4AC5450"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w:t>
      </w:r>
      <w:r>
        <w:rPr>
          <w:rFonts w:eastAsia="Times New Roman" w:cs="Times New Roman"/>
          <w:szCs w:val="24"/>
        </w:rPr>
        <w:t>ΝΕΛ</w:t>
      </w:r>
      <w:r>
        <w:rPr>
          <w:rFonts w:eastAsia="Times New Roman" w:cs="Times New Roman"/>
          <w:szCs w:val="24"/>
        </w:rPr>
        <w:t>)</w:t>
      </w:r>
    </w:p>
    <w:p w14:paraId="14AC545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κύριε Μπαλωμενάκη. </w:t>
      </w:r>
    </w:p>
    <w:p w14:paraId="14AC545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 κ. Δημήτρης Καμμένος έχει τον</w:t>
      </w:r>
      <w:r>
        <w:rPr>
          <w:rFonts w:eastAsia="Times New Roman" w:cs="Times New Roman"/>
          <w:szCs w:val="24"/>
        </w:rPr>
        <w:t xml:space="preserve"> λόγο. </w:t>
      </w:r>
    </w:p>
    <w:p w14:paraId="14AC545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Ευχαριστώ πολύ, κύριε Πρόεδρε. </w:t>
      </w:r>
    </w:p>
    <w:p w14:paraId="14AC545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είναι μια σημαντική ημέρα σήμερα και για το </w:t>
      </w:r>
      <w:r>
        <w:rPr>
          <w:rFonts w:eastAsia="Times New Roman" w:cs="Times New Roman"/>
          <w:szCs w:val="24"/>
        </w:rPr>
        <w:t>ε</w:t>
      </w:r>
      <w:r>
        <w:rPr>
          <w:rFonts w:eastAsia="Times New Roman" w:cs="Times New Roman"/>
          <w:szCs w:val="24"/>
        </w:rPr>
        <w:t>λληνικό Κοινοβούλιο και για την Ελληνική Δημοκρατία, αλλά και για εμάς τους νεότερους Βουλευτές, οι οποίοι πριν από δυο χρόνια δώσαμε έναν όρκο να τηρούμε το Σύνταγμα και να εργαζόμαστε και να ψηφίζουμε για το συμφέρον του Έλληνα πολίτη, ο οποίος είναι και</w:t>
      </w:r>
      <w:r>
        <w:rPr>
          <w:rFonts w:eastAsia="Times New Roman" w:cs="Times New Roman"/>
          <w:szCs w:val="24"/>
        </w:rPr>
        <w:t xml:space="preserve"> ο εντολοδόχος μας. </w:t>
      </w:r>
    </w:p>
    <w:p w14:paraId="14AC545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πολύ σημαντική ημέρα, διότι</w:t>
      </w:r>
      <w:r>
        <w:rPr>
          <w:rFonts w:eastAsia="Times New Roman" w:cs="Times New Roman"/>
          <w:szCs w:val="24"/>
        </w:rPr>
        <w:t>,</w:t>
      </w:r>
      <w:r>
        <w:rPr>
          <w:rFonts w:eastAsia="Times New Roman" w:cs="Times New Roman"/>
          <w:szCs w:val="24"/>
        </w:rPr>
        <w:t xml:space="preserve"> μετά από πάρα πολλούς μήνες σκληρής δουλειάς, αναρίθμητων ωρών μελέτης, συγγραφής και αντιγραφής </w:t>
      </w:r>
      <w:r>
        <w:rPr>
          <w:rFonts w:eastAsia="Times New Roman" w:cs="Times New Roman"/>
          <w:szCs w:val="24"/>
        </w:rPr>
        <w:t>π</w:t>
      </w:r>
      <w:r>
        <w:rPr>
          <w:rFonts w:eastAsia="Times New Roman" w:cs="Times New Roman"/>
          <w:szCs w:val="24"/>
        </w:rPr>
        <w:t xml:space="preserve">ρακτικών μέσα από την </w:t>
      </w:r>
      <w:r>
        <w:rPr>
          <w:rFonts w:eastAsia="Times New Roman" w:cs="Times New Roman"/>
          <w:szCs w:val="24"/>
        </w:rPr>
        <w:t>α</w:t>
      </w:r>
      <w:r>
        <w:rPr>
          <w:rFonts w:eastAsia="Times New Roman" w:cs="Times New Roman"/>
          <w:szCs w:val="24"/>
        </w:rPr>
        <w:t xml:space="preserve">ίθουσα όπου ετηρούντο τα απόρρητα στοιχεία που είχε στη διάθεσή της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μας, καταφέραμε και φτιάξαμε ένα πόρισμα το οποίο είναι μια δουλειά που θα μείνει για πάντα παρακαταθήκη στο </w:t>
      </w:r>
      <w:r>
        <w:rPr>
          <w:rFonts w:eastAsia="Times New Roman" w:cs="Times New Roman"/>
          <w:szCs w:val="24"/>
        </w:rPr>
        <w:t>ε</w:t>
      </w:r>
      <w:r>
        <w:rPr>
          <w:rFonts w:eastAsia="Times New Roman" w:cs="Times New Roman"/>
          <w:szCs w:val="24"/>
        </w:rPr>
        <w:t xml:space="preserve">λληνικό Κοινοβούλιο. Δεν μπορεί να ακυρωθεί αυτή η δουλειά από κανέναν και δεν θα ακυρωθεί ποτέ. </w:t>
      </w:r>
    </w:p>
    <w:p w14:paraId="14AC545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Δεν το έφερα εδώ, γιατί θα μπορούσα να παρεξηγηθ</w:t>
      </w:r>
      <w:r>
        <w:rPr>
          <w:rFonts w:eastAsia="Times New Roman" w:cs="Times New Roman"/>
          <w:szCs w:val="24"/>
        </w:rPr>
        <w:t xml:space="preserve">ώ ότι το κάνω για λόγους εντυπωσιασμού, για να δούμε τον όγκο. Είναι τεράστια η δουλειά που έχει γίνει και θέλω να ευχαριστήσω εδώ και τον Σωκράτη Φάμελλο ως Πρόεδρο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από την αρχή της και τον κ. Μπαλωμενάκη, που ακολούθησε μετά την</w:t>
      </w:r>
      <w:r>
        <w:rPr>
          <w:rFonts w:eastAsia="Times New Roman" w:cs="Times New Roman"/>
          <w:szCs w:val="24"/>
        </w:rPr>
        <w:t xml:space="preserve"> υπουργοποίηση του φίλου Σωκράτη και ήταν και μεγάλη τιμή δική μου να αντιπροεδρεύσω σ’ αυτή την </w:t>
      </w:r>
      <w:r>
        <w:rPr>
          <w:rFonts w:eastAsia="Times New Roman" w:cs="Times New Roman"/>
          <w:szCs w:val="24"/>
        </w:rPr>
        <w:t>ε</w:t>
      </w:r>
      <w:r>
        <w:rPr>
          <w:rFonts w:eastAsia="Times New Roman" w:cs="Times New Roman"/>
          <w:szCs w:val="24"/>
        </w:rPr>
        <w:t xml:space="preserve">πιτροπή. </w:t>
      </w:r>
    </w:p>
    <w:p w14:paraId="14AC545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Όλα τα πρόσωπα τα οποία εκλήθησαν θα πρέπει να καταγραφούν και να τα αναφέρουμε. Θα αναφέρω, λοιπόν, τη λίστα των μαρτύρων, διότι είναι σημαντικό να</w:t>
      </w:r>
      <w:r>
        <w:rPr>
          <w:rFonts w:eastAsia="Times New Roman" w:cs="Times New Roman"/>
          <w:szCs w:val="24"/>
        </w:rPr>
        <w:t xml:space="preserve"> καταγραφούν στα Πρακτικά της Βουλής. Είναι πάρα πολύ σημαντικό, αν και η </w:t>
      </w:r>
      <w:r>
        <w:rPr>
          <w:rFonts w:eastAsia="Times New Roman" w:cs="Times New Roman"/>
          <w:szCs w:val="24"/>
        </w:rPr>
        <w:t>ε</w:t>
      </w:r>
      <w:r>
        <w:rPr>
          <w:rFonts w:eastAsia="Times New Roman" w:cs="Times New Roman"/>
          <w:szCs w:val="24"/>
        </w:rPr>
        <w:t xml:space="preserve">πιτροπή είχε πολύ μεγάλη τηλεθέαση και υπήρχε τεράστιο ενδιαφέρον και </w:t>
      </w:r>
      <w:r>
        <w:rPr>
          <w:rFonts w:eastAsia="Times New Roman" w:cs="Times New Roman"/>
          <w:szCs w:val="24"/>
        </w:rPr>
        <w:lastRenderedPageBreak/>
        <w:t xml:space="preserve">από τα μέσα μαζικής ενημέρωσης και από τους πολίτες για την όλη διαδικασία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ο Έλληνας</w:t>
      </w:r>
      <w:r>
        <w:rPr>
          <w:rFonts w:eastAsia="Times New Roman" w:cs="Times New Roman"/>
          <w:szCs w:val="24"/>
        </w:rPr>
        <w:t xml:space="preserve"> πολίτης να μάθει ποιους καλέσαμε και ποιοι άνθρωποι ήρθαν να εκτεθούν -διότι έτσι ορίζει ο νόμος- και είτε να αιτιολογήσουν επαρκώς είτε μη επαρκώς είτε κάποιοι άλλοι να αποδομηθούν ως οντότητες διευθυντικές, κάποιοι ακόμα και ως χαρακτήρες. Δεν φοβάμαι τ</w:t>
      </w:r>
      <w:r>
        <w:rPr>
          <w:rFonts w:eastAsia="Times New Roman" w:cs="Times New Roman"/>
          <w:szCs w:val="24"/>
        </w:rPr>
        <w:t>α λόγια και θα τα πούμε όλα σιγά</w:t>
      </w:r>
      <w:r>
        <w:rPr>
          <w:rFonts w:eastAsia="Times New Roman" w:cs="Times New Roman"/>
          <w:szCs w:val="24"/>
        </w:rPr>
        <w:t xml:space="preserve"> </w:t>
      </w:r>
      <w:r>
        <w:rPr>
          <w:rFonts w:eastAsia="Times New Roman" w:cs="Times New Roman"/>
          <w:szCs w:val="24"/>
        </w:rPr>
        <w:t xml:space="preserve">σιγά. </w:t>
      </w:r>
    </w:p>
    <w:p w14:paraId="14AC545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Ήρθαν, λοιπόν, ο κ. Λεωνίδας Φραγκιαδάκης, Διευθύνων Σύμβουλος της Εθνικής Τράπεζας, ο κ. Φωκίων Καραβίας, Διευθύνων Σύμβουλος της </w:t>
      </w:r>
      <w:r>
        <w:rPr>
          <w:rFonts w:eastAsia="Times New Roman" w:cs="Times New Roman"/>
          <w:szCs w:val="24"/>
          <w:lang w:val="en-US"/>
        </w:rPr>
        <w:t>Eurobank</w:t>
      </w:r>
      <w:r>
        <w:rPr>
          <w:rFonts w:eastAsia="Times New Roman" w:cs="Times New Roman"/>
          <w:szCs w:val="24"/>
        </w:rPr>
        <w:t xml:space="preserve">, ο κ. Δημήτριος Μαντζούνης, Διευθύνων Σύμβουλος της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ο κ. Γιώργος</w:t>
      </w:r>
      <w:r>
        <w:rPr>
          <w:rFonts w:eastAsia="Times New Roman" w:cs="Times New Roman"/>
          <w:szCs w:val="24"/>
        </w:rPr>
        <w:t xml:space="preserve"> Πουλόπουλος, Διευθύνων Σύμβουλος της Πειραιώς, ο κ. Αλέξανδρος Αντωνόπουλος, Διευθύνων Σύμβουλος της Τράπεζας Αττικής, ο κ. Θεόδωρος Πανταλάκης, πρώην Διοικητής της Αγροτικής Τράπεζας Ελλάδος</w:t>
      </w:r>
      <w:r>
        <w:rPr>
          <w:rFonts w:eastAsia="Times New Roman" w:cs="Times New Roman"/>
          <w:szCs w:val="24"/>
        </w:rPr>
        <w:t>,</w:t>
      </w:r>
      <w:r>
        <w:rPr>
          <w:rFonts w:eastAsia="Times New Roman" w:cs="Times New Roman"/>
          <w:szCs w:val="24"/>
        </w:rPr>
        <w:t xml:space="preserve"> η οποία έχει δώσει περίπου το 90% των δανείων ειδικά στα μεγάλ</w:t>
      </w:r>
      <w:r>
        <w:rPr>
          <w:rFonts w:eastAsia="Times New Roman" w:cs="Times New Roman"/>
          <w:szCs w:val="24"/>
        </w:rPr>
        <w:t>α κόμματα, τα οποία βεβαίως μετακύλισε στην Τράπεζα Πειραιώς μετά τη συγχώνευση, ο κ. Πέτρος Λάμπρου, Διοικητής της Αγροτικής Τράπεζας Ελλάδος σε μια περίοδο που είχαν δοθεί πολλά δάνεια στα κόμματα, ο κ. Δημήτριος Μηλιάκος, Διοικητής της Αγροτικής Τράπεζα</w:t>
      </w:r>
      <w:r>
        <w:rPr>
          <w:rFonts w:eastAsia="Times New Roman" w:cs="Times New Roman"/>
          <w:szCs w:val="24"/>
        </w:rPr>
        <w:t xml:space="preserve">ς της Ελλάδος. </w:t>
      </w:r>
    </w:p>
    <w:p w14:paraId="14AC545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Πάμε τώρα στα μέσα μαζικής ενημέρωσης. Ήρθαν ο κ. Ιωάννης Αλαφούζος, εκτελεστικός Πρόεδρος μητρικής του «ΣΚΑ</w:t>
      </w:r>
      <w:r>
        <w:rPr>
          <w:rFonts w:eastAsia="Times New Roman" w:cs="Times New Roman"/>
          <w:szCs w:val="24"/>
        </w:rPr>
        <w:t>Ϊ</w:t>
      </w:r>
      <w:r>
        <w:rPr>
          <w:rFonts w:eastAsia="Times New Roman" w:cs="Times New Roman"/>
          <w:szCs w:val="24"/>
        </w:rPr>
        <w:t>», ο κ. Φώτιος Μπόμπολας, Διευθύνων Σύμβουλος τ</w:t>
      </w:r>
      <w:r>
        <w:rPr>
          <w:rFonts w:eastAsia="Times New Roman" w:cs="Times New Roman"/>
          <w:szCs w:val="24"/>
        </w:rPr>
        <w:t>ης</w:t>
      </w:r>
      <w:r>
        <w:rPr>
          <w:rFonts w:eastAsia="Times New Roman" w:cs="Times New Roman"/>
          <w:szCs w:val="24"/>
        </w:rPr>
        <w:t xml:space="preserve"> «Π</w:t>
      </w:r>
      <w:r>
        <w:rPr>
          <w:rFonts w:eastAsia="Times New Roman" w:cs="Times New Roman"/>
          <w:szCs w:val="24"/>
        </w:rPr>
        <w:t>ΗΓΑΣΟΣ</w:t>
      </w:r>
      <w:r>
        <w:rPr>
          <w:rFonts w:eastAsia="Times New Roman" w:cs="Times New Roman"/>
          <w:szCs w:val="24"/>
        </w:rPr>
        <w:t>» και της «Τ</w:t>
      </w:r>
      <w:r>
        <w:rPr>
          <w:rFonts w:eastAsia="Times New Roman" w:cs="Times New Roman"/>
          <w:szCs w:val="24"/>
        </w:rPr>
        <w:t>ΗΛΕΤΥΠΟΣ</w:t>
      </w:r>
      <w:r>
        <w:rPr>
          <w:rFonts w:eastAsia="Times New Roman" w:cs="Times New Roman"/>
          <w:szCs w:val="24"/>
        </w:rPr>
        <w:t>», του «</w:t>
      </w:r>
      <w:r>
        <w:rPr>
          <w:rFonts w:eastAsia="Times New Roman" w:cs="Times New Roman"/>
          <w:szCs w:val="24"/>
          <w:lang w:val="en-US"/>
        </w:rPr>
        <w:t>MEGA</w:t>
      </w:r>
      <w:r>
        <w:rPr>
          <w:rFonts w:eastAsia="Times New Roman" w:cs="Times New Roman"/>
          <w:szCs w:val="24"/>
        </w:rPr>
        <w:t>», όπου ακολούθησαν η χρεοκοπία, το κλείσ</w:t>
      </w:r>
      <w:r>
        <w:rPr>
          <w:rFonts w:eastAsia="Times New Roman" w:cs="Times New Roman"/>
          <w:szCs w:val="24"/>
        </w:rPr>
        <w:t>ιμο και όλα όσα έχουμε παρακολουθήσει. Ο κ. Σταύρος Ψυχάρης, ο οποίος είπε «δεν θα έρθω, είμαι άρρωστος», αλλά ήρθε για να μας δείξει ότι είναι ζωντανός και μετά ήρθε ο γιος του και αποδομήθηκε το σύμπαν. Ο κ. Δημήτριος Κοντομηνάς, ο πρώην ιδιοκτήτης του ο</w:t>
      </w:r>
      <w:r>
        <w:rPr>
          <w:rFonts w:eastAsia="Times New Roman" w:cs="Times New Roman"/>
          <w:szCs w:val="24"/>
        </w:rPr>
        <w:t>μίλου «</w:t>
      </w:r>
      <w:r>
        <w:rPr>
          <w:rFonts w:eastAsia="Times New Roman" w:cs="Times New Roman"/>
          <w:szCs w:val="24"/>
          <w:lang w:val="en-US"/>
        </w:rPr>
        <w:t>A</w:t>
      </w:r>
      <w:r>
        <w:rPr>
          <w:rFonts w:eastAsia="Times New Roman" w:cs="Times New Roman"/>
          <w:szCs w:val="24"/>
          <w:lang w:val="en-US"/>
        </w:rPr>
        <w:t>LPHA</w:t>
      </w:r>
      <w:r>
        <w:rPr>
          <w:rFonts w:eastAsia="Times New Roman" w:cs="Times New Roman"/>
          <w:szCs w:val="24"/>
        </w:rPr>
        <w:t>». Ο κ. Παναγιώτης Ψυχάρης, υιός του Σταύρου. Ο κ. Θεμιστοκλής Αλαφούζος, αδελφός του κ. Γιάννη Αλαφούζου, βασικός μέτοχος της εφημερίδας «</w:t>
      </w:r>
      <w:r>
        <w:rPr>
          <w:rFonts w:eastAsia="Times New Roman" w:cs="Times New Roman"/>
          <w:szCs w:val="24"/>
        </w:rPr>
        <w:t xml:space="preserve">Η </w:t>
      </w:r>
      <w:r>
        <w:rPr>
          <w:rFonts w:eastAsia="Times New Roman" w:cs="Times New Roman"/>
          <w:szCs w:val="24"/>
        </w:rPr>
        <w:t xml:space="preserve">ΚΑΘΗΜΕΡΙΝΗ». Ο κ. Ιωάννης Κουρτάκης, εκδότης και μεγαλομέτοχος </w:t>
      </w:r>
      <w:r>
        <w:rPr>
          <w:rFonts w:eastAsia="Times New Roman" w:cs="Times New Roman"/>
          <w:szCs w:val="24"/>
        </w:rPr>
        <w:t>σε</w:t>
      </w:r>
      <w:r>
        <w:rPr>
          <w:rFonts w:eastAsia="Times New Roman" w:cs="Times New Roman"/>
          <w:szCs w:val="24"/>
        </w:rPr>
        <w:t xml:space="preserve"> «Π</w:t>
      </w:r>
      <w:r>
        <w:rPr>
          <w:rFonts w:eastAsia="Times New Roman" w:cs="Times New Roman"/>
          <w:szCs w:val="24"/>
        </w:rPr>
        <w:t>ΑΡΑΠΟΛΙΤΙΚΑ</w:t>
      </w:r>
      <w:r>
        <w:rPr>
          <w:rFonts w:eastAsia="Times New Roman" w:cs="Times New Roman"/>
          <w:szCs w:val="24"/>
        </w:rPr>
        <w:t xml:space="preserve">» και «ΠΑΡΑ ΕΝΑ». Ο κ. </w:t>
      </w:r>
      <w:r>
        <w:rPr>
          <w:rFonts w:eastAsia="Times New Roman" w:cs="Times New Roman"/>
          <w:szCs w:val="24"/>
        </w:rPr>
        <w:t>Δημήτριος Στούμπος, Διευθύνων Σύμβουλος στην εκδοτική εταιρεία «</w:t>
      </w:r>
      <w:r>
        <w:rPr>
          <w:rFonts w:eastAsia="Times New Roman" w:cs="Times New Roman"/>
          <w:szCs w:val="24"/>
        </w:rPr>
        <w:t>Η ΑΥΓΗ</w:t>
      </w:r>
      <w:r>
        <w:rPr>
          <w:rFonts w:eastAsia="Times New Roman" w:cs="Times New Roman"/>
          <w:szCs w:val="24"/>
        </w:rPr>
        <w:t>». Ο κ. Γεώργιος Κουρής, μέτοχος του τηλεοπτικού σταθμού «</w:t>
      </w:r>
      <w:r>
        <w:rPr>
          <w:rFonts w:eastAsia="Times New Roman" w:cs="Times New Roman"/>
          <w:szCs w:val="24"/>
          <w:lang w:val="en-US"/>
        </w:rPr>
        <w:t>ALTER</w:t>
      </w:r>
      <w:r>
        <w:rPr>
          <w:rFonts w:eastAsia="Times New Roman" w:cs="Times New Roman"/>
          <w:szCs w:val="24"/>
        </w:rPr>
        <w:t>». Εδώ να πούμε ότι έχει πάνω από 100 εκατομμύρια το «</w:t>
      </w:r>
      <w:r>
        <w:rPr>
          <w:rFonts w:eastAsia="Times New Roman" w:cs="Times New Roman"/>
          <w:szCs w:val="24"/>
          <w:lang w:val="en-US"/>
        </w:rPr>
        <w:t>ALTER</w:t>
      </w:r>
      <w:r>
        <w:rPr>
          <w:rFonts w:eastAsia="Times New Roman" w:cs="Times New Roman"/>
          <w:szCs w:val="24"/>
        </w:rPr>
        <w:t>» και να πούμε –τα σημειώνω ένα</w:t>
      </w:r>
      <w:r>
        <w:rPr>
          <w:rFonts w:eastAsia="Times New Roman" w:cs="Times New Roman"/>
          <w:szCs w:val="24"/>
        </w:rPr>
        <w:t xml:space="preserve"> </w:t>
      </w:r>
      <w:r>
        <w:rPr>
          <w:rFonts w:eastAsia="Times New Roman" w:cs="Times New Roman"/>
          <w:szCs w:val="24"/>
        </w:rPr>
        <w:t>ένα, γιατί δεν έχουμε και πολύ χ</w:t>
      </w:r>
      <w:r>
        <w:rPr>
          <w:rFonts w:eastAsia="Times New Roman" w:cs="Times New Roman"/>
          <w:szCs w:val="24"/>
        </w:rPr>
        <w:t>ρόνο, όπως διαβάζω και τα ονόματα- ότι οι καταγγελίες του κ. Κουρή μ</w:t>
      </w:r>
      <w:r>
        <w:rPr>
          <w:rFonts w:eastAsia="Times New Roman" w:cs="Times New Roman"/>
          <w:szCs w:val="24"/>
        </w:rPr>
        <w:t>ί</w:t>
      </w:r>
      <w:r>
        <w:rPr>
          <w:rFonts w:eastAsia="Times New Roman" w:cs="Times New Roman"/>
          <w:szCs w:val="24"/>
        </w:rPr>
        <w:t>α προς μ</w:t>
      </w:r>
      <w:r>
        <w:rPr>
          <w:rFonts w:eastAsia="Times New Roman" w:cs="Times New Roman"/>
          <w:szCs w:val="24"/>
        </w:rPr>
        <w:t>ί</w:t>
      </w:r>
      <w:r>
        <w:rPr>
          <w:rFonts w:eastAsia="Times New Roman" w:cs="Times New Roman"/>
          <w:szCs w:val="24"/>
        </w:rPr>
        <w:t xml:space="preserve">α χρήζουν εισαγγελικής ερεύνης, είτε για τον κ. Κουρή να κληθεί από αυτούς </w:t>
      </w:r>
      <w:r>
        <w:rPr>
          <w:rFonts w:eastAsia="Times New Roman" w:cs="Times New Roman"/>
          <w:szCs w:val="24"/>
        </w:rPr>
        <w:lastRenderedPageBreak/>
        <w:t>που καταγγέλλει για ψευδορκία, ψευδή καταμήνυση ή προσβολή προσωπικότητος ή όσους καταγγέλλει να κληθού</w:t>
      </w:r>
      <w:r>
        <w:rPr>
          <w:rFonts w:eastAsia="Times New Roman" w:cs="Times New Roman"/>
          <w:szCs w:val="24"/>
        </w:rPr>
        <w:t xml:space="preserve">ν από τον </w:t>
      </w:r>
      <w:r>
        <w:rPr>
          <w:rFonts w:eastAsia="Times New Roman" w:cs="Times New Roman"/>
          <w:szCs w:val="24"/>
        </w:rPr>
        <w:t>ε</w:t>
      </w:r>
      <w:r>
        <w:rPr>
          <w:rFonts w:eastAsia="Times New Roman" w:cs="Times New Roman"/>
          <w:szCs w:val="24"/>
        </w:rPr>
        <w:t xml:space="preserve">ισαγγελέα. Είναι απίστευτες οι καταγγελίες του κ. Κουρή. Είναι όλα στα </w:t>
      </w:r>
      <w:r>
        <w:rPr>
          <w:rFonts w:eastAsia="Times New Roman" w:cs="Times New Roman"/>
          <w:szCs w:val="24"/>
        </w:rPr>
        <w:t>π</w:t>
      </w:r>
      <w:r>
        <w:rPr>
          <w:rFonts w:eastAsia="Times New Roman" w:cs="Times New Roman"/>
          <w:szCs w:val="24"/>
        </w:rPr>
        <w:t>ρακτικά. Κλήθηκε, επίσης, ο κ. Γιάννης Βαρδινογιάννης, επιχειρηματίας στην εταιρεία «</w:t>
      </w:r>
      <w:r>
        <w:rPr>
          <w:rFonts w:eastAsia="Times New Roman" w:cs="Times New Roman"/>
          <w:szCs w:val="24"/>
          <w:lang w:val="en-US"/>
        </w:rPr>
        <w:t>STAR</w:t>
      </w:r>
      <w:r>
        <w:rPr>
          <w:rFonts w:eastAsia="Times New Roman" w:cs="Times New Roman"/>
          <w:szCs w:val="24"/>
        </w:rPr>
        <w:t xml:space="preserve">». </w:t>
      </w:r>
    </w:p>
    <w:p w14:paraId="14AC545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Από την Τράπεζα της Ελλάδος κλήθηκαν η κ. Παπαγιαννίδου, ο κ. Πάσχας, ο κ. Προβό</w:t>
      </w:r>
      <w:r>
        <w:rPr>
          <w:rFonts w:eastAsia="Times New Roman" w:cs="Times New Roman"/>
          <w:szCs w:val="24"/>
        </w:rPr>
        <w:t>πουλος, πρώην Διοικητής της Τράπεζας της Ελλάδος σε δύσκολη περίοδο, μέσα στα μνημόνια. Κλήθηκε ο κ. Ηλίας Τσίγκας, Διευθύνων Σύμβουλος του «</w:t>
      </w:r>
      <w:r>
        <w:rPr>
          <w:rFonts w:eastAsia="Times New Roman" w:cs="Times New Roman"/>
          <w:szCs w:val="24"/>
          <w:lang w:val="en-US"/>
        </w:rPr>
        <w:t>MEGA</w:t>
      </w:r>
      <w:r>
        <w:rPr>
          <w:rFonts w:eastAsia="Times New Roman" w:cs="Times New Roman"/>
          <w:szCs w:val="24"/>
        </w:rPr>
        <w:t>». Ο κ. Ιωάννης Στουρνάρας, Διοικητής της Τράπεζας της Ελλάδος. Ο κ. Θεμιστοκλής Αναστασιάδης από το «</w:t>
      </w:r>
      <w:r>
        <w:rPr>
          <w:rFonts w:eastAsia="Times New Roman" w:cs="Times New Roman"/>
          <w:szCs w:val="24"/>
        </w:rPr>
        <w:t>ΠΡΩΤΟ ΘΕΜ</w:t>
      </w:r>
      <w:r>
        <w:rPr>
          <w:rFonts w:eastAsia="Times New Roman" w:cs="Times New Roman"/>
          <w:szCs w:val="24"/>
        </w:rPr>
        <w:t>Α</w:t>
      </w:r>
      <w:r>
        <w:rPr>
          <w:rFonts w:eastAsia="Times New Roman" w:cs="Times New Roman"/>
          <w:szCs w:val="24"/>
        </w:rPr>
        <w:t xml:space="preserve">», ο κ. Ευστράτιος Λιαρέλλης από τον </w:t>
      </w:r>
      <w:r>
        <w:rPr>
          <w:rFonts w:eastAsia="Times New Roman" w:cs="Times New Roman"/>
          <w:szCs w:val="24"/>
        </w:rPr>
        <w:t>«</w:t>
      </w:r>
      <w:r>
        <w:rPr>
          <w:rFonts w:eastAsia="Times New Roman" w:cs="Times New Roman"/>
          <w:szCs w:val="24"/>
          <w:lang w:val="en-US"/>
        </w:rPr>
        <w:t>ANTEN</w:t>
      </w:r>
      <w:r>
        <w:rPr>
          <w:rFonts w:eastAsia="Times New Roman" w:cs="Times New Roman"/>
          <w:szCs w:val="24"/>
        </w:rPr>
        <w:t>Ν</w:t>
      </w:r>
      <w:r>
        <w:rPr>
          <w:rFonts w:eastAsia="Times New Roman" w:cs="Times New Roman"/>
          <w:szCs w:val="24"/>
          <w:lang w:val="en-US"/>
        </w:rPr>
        <w:t>A</w:t>
      </w:r>
      <w:r>
        <w:rPr>
          <w:rFonts w:eastAsia="Times New Roman" w:cs="Times New Roman"/>
          <w:szCs w:val="24"/>
        </w:rPr>
        <w:t>»</w:t>
      </w:r>
      <w:r>
        <w:rPr>
          <w:rFonts w:eastAsia="Times New Roman" w:cs="Times New Roman"/>
          <w:szCs w:val="24"/>
        </w:rPr>
        <w:t xml:space="preserve">. Ο κ. Αθανάσιος Σκορδάς, ο </w:t>
      </w:r>
      <w:r>
        <w:rPr>
          <w:rFonts w:eastAsia="Times New Roman" w:cs="Times New Roman"/>
          <w:szCs w:val="24"/>
        </w:rPr>
        <w:t>Τ</w:t>
      </w:r>
      <w:r>
        <w:rPr>
          <w:rFonts w:eastAsia="Times New Roman" w:cs="Times New Roman"/>
          <w:szCs w:val="24"/>
        </w:rPr>
        <w:t>αμίας και Γενικός Διευθυντής της Νέας Δημοκρατίας, ο κ. Νικόλαος Σαλαγιάννης, Γενικός Διευθυντής του ΠΑΣΟΚ, ο κ. Δημήτριος Δαρειώτης, υπεύθυνος οικονομικών του ΣΥΡΙΖΑ</w:t>
      </w:r>
      <w:r>
        <w:rPr>
          <w:rFonts w:eastAsia="Times New Roman" w:cs="Times New Roman"/>
          <w:szCs w:val="24"/>
        </w:rPr>
        <w:t>,</w:t>
      </w:r>
      <w:r>
        <w:rPr>
          <w:rFonts w:eastAsia="Times New Roman" w:cs="Times New Roman"/>
          <w:szCs w:val="24"/>
        </w:rPr>
        <w:t xml:space="preserve"> και ο κ. Νικ</w:t>
      </w:r>
      <w:r>
        <w:rPr>
          <w:rFonts w:eastAsia="Times New Roman" w:cs="Times New Roman"/>
          <w:szCs w:val="24"/>
        </w:rPr>
        <w:t>όλαος Σοφιανός, υπεύθυνος οικονομικών του Κομμουνιστικού Κόμματος Ελλάδ</w:t>
      </w:r>
      <w:r>
        <w:rPr>
          <w:rFonts w:eastAsia="Times New Roman" w:cs="Times New Roman"/>
          <w:szCs w:val="24"/>
        </w:rPr>
        <w:t>α</w:t>
      </w:r>
      <w:r>
        <w:rPr>
          <w:rFonts w:eastAsia="Times New Roman" w:cs="Times New Roman"/>
          <w:szCs w:val="24"/>
        </w:rPr>
        <w:t xml:space="preserve">ς. </w:t>
      </w:r>
    </w:p>
    <w:p w14:paraId="14AC545B" w14:textId="77777777" w:rsidR="001812B4" w:rsidRDefault="001812B4">
      <w:pPr>
        <w:spacing w:line="600" w:lineRule="auto"/>
        <w:ind w:firstLine="720"/>
        <w:contextualSpacing/>
        <w:jc w:val="both"/>
        <w:rPr>
          <w:rFonts w:eastAsia="Times New Roman" w:cs="Times New Roman"/>
          <w:szCs w:val="24"/>
        </w:rPr>
      </w:pPr>
    </w:p>
    <w:p w14:paraId="14AC545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Τα είπα μόνο για τα Πρακτικά, για να δούμε το εύρος και το ότι πρώτη φορά η Κυβέρνηση ΣΥΡΙΖΑ-Ανεξαρτήτων Ελλήνων </w:t>
      </w:r>
      <w:r>
        <w:rPr>
          <w:rFonts w:eastAsia="Times New Roman" w:cs="Times New Roman"/>
          <w:szCs w:val="24"/>
        </w:rPr>
        <w:lastRenderedPageBreak/>
        <w:t xml:space="preserve">κατάφερε –και έτσι έπρεπε να γίνει- να διαλευκανθεί η όλη υπόθεση </w:t>
      </w:r>
      <w:r>
        <w:rPr>
          <w:rFonts w:eastAsia="Times New Roman" w:cs="Times New Roman"/>
          <w:szCs w:val="24"/>
        </w:rPr>
        <w:t xml:space="preserve">και να λυθούν όλες οι απορίες και όλες οι αποχρώσες ενδείξεις που υπήρχαν μέχρι τη σύσταση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το τι συνέβη με το χρήμα στην Ελλάδα, τα δάνεια κομμάτων και μέσων μαζικής ενημέρωσης.</w:t>
      </w:r>
    </w:p>
    <w:p w14:paraId="14AC545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Να ξεκινήσω με τα </w:t>
      </w:r>
      <w:r>
        <w:rPr>
          <w:rFonts w:eastAsia="Times New Roman" w:cs="Times New Roman"/>
          <w:szCs w:val="24"/>
        </w:rPr>
        <w:t>κ</w:t>
      </w:r>
      <w:r>
        <w:rPr>
          <w:rFonts w:eastAsia="Times New Roman" w:cs="Times New Roman"/>
          <w:szCs w:val="24"/>
        </w:rPr>
        <w:t>όμματα, που για εμένα είναι το σ</w:t>
      </w:r>
      <w:r>
        <w:rPr>
          <w:rFonts w:eastAsia="Times New Roman" w:cs="Times New Roman"/>
          <w:szCs w:val="24"/>
        </w:rPr>
        <w:t xml:space="preserve">ημαντικότερο, διότι είναι πυλώνες της </w:t>
      </w:r>
      <w:r>
        <w:rPr>
          <w:rFonts w:eastAsia="Times New Roman" w:cs="Times New Roman"/>
          <w:szCs w:val="24"/>
        </w:rPr>
        <w:t>δ</w:t>
      </w:r>
      <w:r>
        <w:rPr>
          <w:rFonts w:eastAsia="Times New Roman" w:cs="Times New Roman"/>
          <w:szCs w:val="24"/>
        </w:rPr>
        <w:t xml:space="preserve">ημοκρατίας. Είμαστε εμείς, τα </w:t>
      </w:r>
      <w:r>
        <w:rPr>
          <w:rFonts w:eastAsia="Times New Roman" w:cs="Times New Roman"/>
          <w:szCs w:val="24"/>
        </w:rPr>
        <w:t>κ</w:t>
      </w:r>
      <w:r>
        <w:rPr>
          <w:rFonts w:eastAsia="Times New Roman" w:cs="Times New Roman"/>
          <w:szCs w:val="24"/>
        </w:rPr>
        <w:t xml:space="preserve">όμματα, </w:t>
      </w:r>
      <w:r>
        <w:rPr>
          <w:rFonts w:eastAsia="Times New Roman" w:cs="Times New Roman"/>
          <w:szCs w:val="24"/>
        </w:rPr>
        <w:t xml:space="preserve">εκείνοι </w:t>
      </w:r>
      <w:r>
        <w:rPr>
          <w:rFonts w:eastAsia="Times New Roman" w:cs="Times New Roman"/>
          <w:szCs w:val="24"/>
        </w:rPr>
        <w:t>οι οποίοι αποφασίζουν για τους πολίτες και πρέπει να δίνουμε το καλό παράδειγμα και να είμαστε, αν θέλετε, και τα καλά πρότυπα χρηστής διαχείρισης τουλάχιστον των οικονομ</w:t>
      </w:r>
      <w:r>
        <w:rPr>
          <w:rFonts w:eastAsia="Times New Roman" w:cs="Times New Roman"/>
          <w:szCs w:val="24"/>
        </w:rPr>
        <w:t>ικών μας και άλλων.</w:t>
      </w:r>
    </w:p>
    <w:p w14:paraId="14AC545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Θα καταθέσω στα Πρακτικά ανάλυση δική μου από όλους τους ισολογισμούς των δύο μεγάλων </w:t>
      </w:r>
      <w:r>
        <w:rPr>
          <w:rFonts w:eastAsia="Times New Roman" w:cs="Times New Roman"/>
          <w:szCs w:val="24"/>
        </w:rPr>
        <w:t>κ</w:t>
      </w:r>
      <w:r>
        <w:rPr>
          <w:rFonts w:eastAsia="Times New Roman" w:cs="Times New Roman"/>
          <w:szCs w:val="24"/>
        </w:rPr>
        <w:t>ομμάτων, ΠΑΣΟΚ και Νέας Δημοκρατίας, από το 1996 έως το 2001, σε ευρώ. Τις δραχμές τις έχω κάνει όλες σε ευρώ. Από το 1996 ως το 2001 έχουν πάρει τακ</w:t>
      </w:r>
      <w:r>
        <w:rPr>
          <w:rFonts w:eastAsia="Times New Roman" w:cs="Times New Roman"/>
          <w:szCs w:val="24"/>
        </w:rPr>
        <w:t>τικές επιχορηγήσεις το μεν Πανελλήνιο Σοσιαλιστικό Κίνημα 77,3 εκατομμύρια ευρώ και η Νέα Δημοκρατία 71,2 εκατομμύρια ευρώ. Αυτά από το 1996 έως το 2001.</w:t>
      </w:r>
    </w:p>
    <w:p w14:paraId="14AC545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Από το 2002 έως το 2014: 197 εκατομμύρια το ΠΑΣΟΚ, 197,800 εκατομμύρια, σχεδόν τα ίδια λεφτά, η Νέα Δη</w:t>
      </w:r>
      <w:r>
        <w:rPr>
          <w:rFonts w:eastAsia="Times New Roman" w:cs="Times New Roman"/>
          <w:szCs w:val="24"/>
        </w:rPr>
        <w:t xml:space="preserve">μοκρατία. </w:t>
      </w:r>
      <w:r>
        <w:rPr>
          <w:rFonts w:eastAsia="Times New Roman" w:cs="Times New Roman"/>
          <w:szCs w:val="24"/>
        </w:rPr>
        <w:lastRenderedPageBreak/>
        <w:t>Σύνολο τακτικών, έκτακτων οικονομικών ενισχύσεων, για εκλογές, ευρωεκλογές, όλα τα χρόνια, 334.381.625 εκατομμύρια για το ΠΑΣΟΚ, 328.132.906 εκατομμύρια για τη Νέα Δημοκρατία. Σύνολο: 700 περίπου εκατομμύρια.</w:t>
      </w:r>
    </w:p>
    <w:p w14:paraId="14AC546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καταθέτω στα Πρακτικά.</w:t>
      </w:r>
    </w:p>
    <w:p w14:paraId="14AC546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4AC546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επιχορηγήσεις των </w:t>
      </w:r>
      <w:r>
        <w:rPr>
          <w:rFonts w:eastAsia="Times New Roman" w:cs="Times New Roman"/>
          <w:szCs w:val="24"/>
        </w:rPr>
        <w:t>κ</w:t>
      </w:r>
      <w:r>
        <w:rPr>
          <w:rFonts w:eastAsia="Times New Roman" w:cs="Times New Roman"/>
          <w:szCs w:val="24"/>
        </w:rPr>
        <w:t>ομμάτων. Πρ</w:t>
      </w:r>
      <w:r>
        <w:rPr>
          <w:rFonts w:eastAsia="Times New Roman" w:cs="Times New Roman"/>
          <w:szCs w:val="24"/>
        </w:rPr>
        <w:t>οσέξτε το.</w:t>
      </w:r>
    </w:p>
    <w:p w14:paraId="14AC546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Ένα κόμμα παράγει πολιτική, δεν παράγει κάποιο προϊόν, και ορθώς. Όταν έχεις πάρει, δηλαδή τα δύο μεγάλα </w:t>
      </w:r>
      <w:r>
        <w:rPr>
          <w:rFonts w:eastAsia="Times New Roman" w:cs="Times New Roman"/>
          <w:szCs w:val="24"/>
        </w:rPr>
        <w:t>κ</w:t>
      </w:r>
      <w:r>
        <w:rPr>
          <w:rFonts w:eastAsia="Times New Roman" w:cs="Times New Roman"/>
          <w:szCs w:val="24"/>
        </w:rPr>
        <w:t>όμματα έχουν πάρει 700 περίπου, 680 εκατομμύρια επιχορηγήσεις από τον Έλληνα φορολογούμενο και συγχρόνως έχεις πάρει εκατοντάδες εκατομμύρι</w:t>
      </w:r>
      <w:r>
        <w:rPr>
          <w:rFonts w:eastAsia="Times New Roman" w:cs="Times New Roman"/>
          <w:szCs w:val="24"/>
        </w:rPr>
        <w:t>α δάνεια, από τα οποία πολλά έχεις αποπληρώσει –και ορθώς και έτσι πρέπει, δεν το συζητάμε, δηλαδή- αλλά είναι και άλλα 200 εκατομμύρια καταγγελμένα, σημαίνει ότι φτάνουμε στο 1,1 δισ</w:t>
      </w:r>
      <w:r>
        <w:rPr>
          <w:rFonts w:eastAsia="Times New Roman" w:cs="Times New Roman"/>
          <w:szCs w:val="24"/>
        </w:rPr>
        <w:t>εκατομμύριο.</w:t>
      </w:r>
      <w:r>
        <w:rPr>
          <w:rFonts w:eastAsia="Times New Roman" w:cs="Times New Roman"/>
          <w:szCs w:val="24"/>
        </w:rPr>
        <w:t xml:space="preserve"> </w:t>
      </w:r>
    </w:p>
    <w:p w14:paraId="14AC546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Άρα, όπως λένε οι ισολογισμοί των </w:t>
      </w:r>
      <w:r>
        <w:rPr>
          <w:rFonts w:eastAsia="Times New Roman" w:cs="Times New Roman"/>
          <w:szCs w:val="24"/>
        </w:rPr>
        <w:t>κ</w:t>
      </w:r>
      <w:r>
        <w:rPr>
          <w:rFonts w:eastAsia="Times New Roman" w:cs="Times New Roman"/>
          <w:szCs w:val="24"/>
        </w:rPr>
        <w:t xml:space="preserve">ομμάτων -είναι η πλήρης </w:t>
      </w:r>
      <w:r>
        <w:rPr>
          <w:rFonts w:eastAsia="Times New Roman" w:cs="Times New Roman"/>
          <w:szCs w:val="24"/>
        </w:rPr>
        <w:t xml:space="preserve">ανάλυση εκεί- έχουν περάσει από τα χέρια των δύο μεγάλων </w:t>
      </w:r>
      <w:r>
        <w:rPr>
          <w:rFonts w:eastAsia="Times New Roman" w:cs="Times New Roman"/>
          <w:szCs w:val="24"/>
        </w:rPr>
        <w:t>κ</w:t>
      </w:r>
      <w:r>
        <w:rPr>
          <w:rFonts w:eastAsia="Times New Roman" w:cs="Times New Roman"/>
          <w:szCs w:val="24"/>
        </w:rPr>
        <w:t>ομμάτων πάνω από 1,1 δισεκατομμύρι</w:t>
      </w:r>
      <w:r>
        <w:rPr>
          <w:rFonts w:eastAsia="Times New Roman" w:cs="Times New Roman"/>
          <w:szCs w:val="24"/>
        </w:rPr>
        <w:t>ο</w:t>
      </w:r>
      <w:r>
        <w:rPr>
          <w:rFonts w:eastAsia="Times New Roman" w:cs="Times New Roman"/>
          <w:szCs w:val="24"/>
        </w:rPr>
        <w:t xml:space="preserve"> ευρώ και χρωστάμε και 200 εκατομμύρια. Αυτό είναι μια κακή εικόνα. Η </w:t>
      </w:r>
      <w:r>
        <w:rPr>
          <w:rFonts w:eastAsia="Times New Roman" w:cs="Times New Roman"/>
          <w:szCs w:val="24"/>
        </w:rPr>
        <w:t>ε</w:t>
      </w:r>
      <w:r>
        <w:rPr>
          <w:rFonts w:eastAsia="Times New Roman" w:cs="Times New Roman"/>
          <w:szCs w:val="24"/>
        </w:rPr>
        <w:t>ξεταστική μας εσυστάθη για να ελέγξει τη νομιμότητα. Δύσκολο το εγχείρημα, πολύ δύσκολο να α</w:t>
      </w:r>
      <w:r>
        <w:rPr>
          <w:rFonts w:eastAsia="Times New Roman" w:cs="Times New Roman"/>
          <w:szCs w:val="24"/>
        </w:rPr>
        <w:t xml:space="preserve">ποδειχθεί η νομιμότητα του δανεισμού και γι’ αυτό και δεν βγήκαν, αν θέλετε, και δεν βγήκαμε και με το πόρισμα για </w:t>
      </w:r>
      <w:r>
        <w:rPr>
          <w:rFonts w:eastAsia="Times New Roman" w:cs="Times New Roman"/>
          <w:szCs w:val="24"/>
        </w:rPr>
        <w:t>π</w:t>
      </w:r>
      <w:r>
        <w:rPr>
          <w:rFonts w:eastAsia="Times New Roman" w:cs="Times New Roman"/>
          <w:szCs w:val="24"/>
        </w:rPr>
        <w:t>ροανακριτική για πολιτικά πρόσωπα, ειδικά στο «τρίγωνο» ή «τετράγωνο» της διαπλοκής. Όμως, η εικόνα είναι σαφής. Η ερώτηση είναι πού πήγαν τ</w:t>
      </w:r>
      <w:r>
        <w:rPr>
          <w:rFonts w:eastAsia="Times New Roman" w:cs="Times New Roman"/>
          <w:szCs w:val="24"/>
        </w:rPr>
        <w:t xml:space="preserve">α λεφτά. Πού πήγαν τα λεφτά, 1,1 δισ. ευρώ; Ποιος ήλεγξε τους ισολογισμούς; Ποιος ήλεγξε πού πήγαν τα λεφτά; Η ερώτησή μου και στους δύο και σε όλους, και στον ΣΥΡΙΖΑ και στο ΚΚΕ, ήταν μια και βασική και δεν υπήρξε σαφής απάντηση: Πώς παίρνατε την απόφαση </w:t>
      </w:r>
      <w:r>
        <w:rPr>
          <w:rFonts w:eastAsia="Times New Roman" w:cs="Times New Roman"/>
          <w:szCs w:val="24"/>
        </w:rPr>
        <w:t xml:space="preserve">-σαν πρακτικό διοικητικού, σαν εντολή </w:t>
      </w:r>
      <w:r>
        <w:rPr>
          <w:rFonts w:eastAsia="Times New Roman" w:cs="Times New Roman"/>
          <w:szCs w:val="24"/>
        </w:rPr>
        <w:t>π</w:t>
      </w:r>
      <w:r>
        <w:rPr>
          <w:rFonts w:eastAsia="Times New Roman" w:cs="Times New Roman"/>
          <w:szCs w:val="24"/>
        </w:rPr>
        <w:t xml:space="preserve">ροέδρου;- να ζητήσετε δάνεια; Συνήθως μια εταιρεία κάνει ένα διοικητικό συμβούλιο και λέει: </w:t>
      </w:r>
      <w:r>
        <w:rPr>
          <w:rFonts w:eastAsia="Times New Roman" w:cs="Times New Roman"/>
          <w:szCs w:val="24"/>
        </w:rPr>
        <w:t>Μ</w:t>
      </w:r>
      <w:r>
        <w:rPr>
          <w:rFonts w:eastAsia="Times New Roman" w:cs="Times New Roman"/>
          <w:szCs w:val="24"/>
        </w:rPr>
        <w:t xml:space="preserve">ου λείπουν 100 χιλιάρικα ή 100 εκατομμύρια για να αγοράσω μια άλλη εταιρεία ή να πληρώσω έναν προμηθευτή ή για κάποιον άλλο </w:t>
      </w:r>
      <w:r>
        <w:rPr>
          <w:rFonts w:eastAsia="Times New Roman" w:cs="Times New Roman"/>
          <w:szCs w:val="24"/>
        </w:rPr>
        <w:t xml:space="preserve">λόγο. Το </w:t>
      </w:r>
      <w:r>
        <w:rPr>
          <w:rFonts w:eastAsia="Times New Roman" w:cs="Times New Roman"/>
          <w:szCs w:val="24"/>
        </w:rPr>
        <w:t>κ</w:t>
      </w:r>
      <w:r>
        <w:rPr>
          <w:rFonts w:eastAsia="Times New Roman" w:cs="Times New Roman"/>
          <w:szCs w:val="24"/>
        </w:rPr>
        <w:t xml:space="preserve">όμμα για ποιον λόγο ζητούσε δάνειο 20, 30, 40, 50 εκατομμύρια τον χρόνο, όταν κάθε χρόνο είχε 20, 30, 40, 50 </w:t>
      </w:r>
      <w:r>
        <w:rPr>
          <w:rFonts w:eastAsia="Times New Roman" w:cs="Times New Roman"/>
          <w:szCs w:val="24"/>
        </w:rPr>
        <w:lastRenderedPageBreak/>
        <w:t>εκατομμύρια επιχορήγηση; Πού πήγαιναν τα λεφτά; Ποια είναι η αιτιολόγηση; Τι τα θέλω τα λεφτά; Για εκλογικές δαπάνες; Όχι. Καλύπτονταν όλ</w:t>
      </w:r>
      <w:r>
        <w:rPr>
          <w:rFonts w:eastAsia="Times New Roman" w:cs="Times New Roman"/>
          <w:szCs w:val="24"/>
        </w:rPr>
        <w:t xml:space="preserve">α τα χρήματα από τις επιχορηγήσεις. Υπάρχουν οι εισφορές των Βουλευτών, των Ευρωβουλευτών. Υπάρχουν κουπόνια, υπάρχουν άλλα έσοδα.  Το ερώτημα «πού πήγαν τα λεφτά;» δεν έχει απαντηθεί και είναι ένα τεράστιο πολιτικό ερώτημα. </w:t>
      </w:r>
    </w:p>
    <w:p w14:paraId="14AC546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Με την </w:t>
      </w:r>
      <w:r>
        <w:rPr>
          <w:rFonts w:eastAsia="Times New Roman" w:cs="Times New Roman"/>
          <w:szCs w:val="24"/>
        </w:rPr>
        <w:t>ε</w:t>
      </w:r>
      <w:r>
        <w:rPr>
          <w:rFonts w:eastAsia="Times New Roman" w:cs="Times New Roman"/>
          <w:szCs w:val="24"/>
        </w:rPr>
        <w:t xml:space="preserve">ξεταστική μας </w:t>
      </w:r>
      <w:r>
        <w:rPr>
          <w:rFonts w:eastAsia="Times New Roman" w:cs="Times New Roman"/>
          <w:szCs w:val="24"/>
        </w:rPr>
        <w:t>ε</w:t>
      </w:r>
      <w:r>
        <w:rPr>
          <w:rFonts w:eastAsia="Times New Roman" w:cs="Times New Roman"/>
          <w:szCs w:val="24"/>
        </w:rPr>
        <w:t>πιτροπή</w:t>
      </w:r>
      <w:r>
        <w:rPr>
          <w:rFonts w:eastAsia="Times New Roman" w:cs="Times New Roman"/>
          <w:szCs w:val="24"/>
        </w:rPr>
        <w:t xml:space="preserve"> τι συνέβη; Ξύπνησαν οι τράπεζες και λέει τώρα: Πολλά χρόνια δεν έχουμε κάνει τηλέφωνο να δούμε τι γίνεται με τα δάνεια. Η Τράπεζα Αττικής δεν είχε πάρει κάποιον δανειολήπτη για έντεκα χρόνια. Οι άλλοι από το 2011 είχαν σταματήσει τις πληρωμές, δεν τους εν</w:t>
      </w:r>
      <w:r>
        <w:rPr>
          <w:rFonts w:eastAsia="Times New Roman" w:cs="Times New Roman"/>
          <w:szCs w:val="24"/>
        </w:rPr>
        <w:t>οχλούσε κα</w:t>
      </w:r>
      <w:r>
        <w:rPr>
          <w:rFonts w:eastAsia="Times New Roman" w:cs="Times New Roman"/>
          <w:szCs w:val="24"/>
        </w:rPr>
        <w:t>μ</w:t>
      </w:r>
      <w:r>
        <w:rPr>
          <w:rFonts w:eastAsia="Times New Roman" w:cs="Times New Roman"/>
          <w:szCs w:val="24"/>
        </w:rPr>
        <w:t xml:space="preserve">μία τράπεζα. Αναγκάστηκε η Τράπεζα Πειραιώς, και προς τιμήν της, -αλλά η </w:t>
      </w:r>
      <w:r>
        <w:rPr>
          <w:rFonts w:eastAsia="Times New Roman" w:cs="Times New Roman"/>
          <w:szCs w:val="24"/>
        </w:rPr>
        <w:t>ε</w:t>
      </w:r>
      <w:r>
        <w:rPr>
          <w:rFonts w:eastAsia="Times New Roman" w:cs="Times New Roman"/>
          <w:szCs w:val="24"/>
        </w:rPr>
        <w:t xml:space="preserve">ξεταστική μας το έκανε αυτό, ήταν ο μοχλός πίεσης ο πολιτικός και ο μοχλός πίεσης της αλήθειας προς την κοινωνία- να καταγγείλει τα δάνεια. </w:t>
      </w:r>
    </w:p>
    <w:p w14:paraId="14AC546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Κατήγγειλε, λοιπόν, η Τράπεζα </w:t>
      </w:r>
      <w:r>
        <w:rPr>
          <w:rFonts w:eastAsia="Times New Roman" w:cs="Times New Roman"/>
          <w:szCs w:val="24"/>
        </w:rPr>
        <w:t xml:space="preserve">Πειραιώς τις δανειακές συμβάσεις ύψους 191.468.122 ευρώ όσον αφορά στη Νέα Δημοκρατία και 158.702.299 ευρώ όσον αφορά στο ΠΑΣΟΚ. Σύνολο: 349.783.526 ευρώ. Έχω κάνει δικές μου σημειώσεις, δεν είναι από τα </w:t>
      </w:r>
      <w:r>
        <w:rPr>
          <w:rFonts w:eastAsia="Times New Roman" w:cs="Times New Roman"/>
          <w:szCs w:val="24"/>
        </w:rPr>
        <w:t>π</w:t>
      </w:r>
      <w:r>
        <w:rPr>
          <w:rFonts w:eastAsia="Times New Roman" w:cs="Times New Roman"/>
          <w:szCs w:val="24"/>
        </w:rPr>
        <w:t xml:space="preserve">ρακτικά, δεν είναι απόρρητο. </w:t>
      </w:r>
    </w:p>
    <w:p w14:paraId="14AC546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Το καταθέτω στα Πρακτ</w:t>
      </w:r>
      <w:r>
        <w:rPr>
          <w:rFonts w:eastAsia="Times New Roman" w:cs="Times New Roman"/>
          <w:szCs w:val="24"/>
        </w:rPr>
        <w:t>ικά.</w:t>
      </w:r>
    </w:p>
    <w:p w14:paraId="14AC546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Δημήτριος Καμμένος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4AC546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καταγγείλει 349 εκατομμύρια στις </w:t>
      </w:r>
      <w:r>
        <w:rPr>
          <w:rFonts w:eastAsia="Times New Roman" w:cs="Times New Roman"/>
          <w:szCs w:val="24"/>
        </w:rPr>
        <w:t xml:space="preserve">τράπεζες. </w:t>
      </w:r>
      <w:r>
        <w:rPr>
          <w:rFonts w:eastAsia="Times New Roman" w:cs="Times New Roman"/>
          <w:szCs w:val="24"/>
        </w:rPr>
        <w:t>Τ</w:t>
      </w:r>
      <w:r>
        <w:rPr>
          <w:rFonts w:eastAsia="Times New Roman" w:cs="Times New Roman"/>
          <w:szCs w:val="24"/>
        </w:rPr>
        <w:t xml:space="preserve">ο πολιτικό ερώτημα, που ευλόγως προκύπτει, είναι: Τι θα γίνει, ρε παιδιά, με αυτά τα δάνεια; Θα τα πληρώσετε; Πώς; </w:t>
      </w:r>
    </w:p>
    <w:p w14:paraId="14AC546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Εγώ είπα στην </w:t>
      </w:r>
      <w:r>
        <w:rPr>
          <w:rFonts w:eastAsia="Times New Roman" w:cs="Times New Roman"/>
          <w:szCs w:val="24"/>
        </w:rPr>
        <w:t>ε</w:t>
      </w:r>
      <w:r>
        <w:rPr>
          <w:rFonts w:eastAsia="Times New Roman" w:cs="Times New Roman"/>
          <w:szCs w:val="24"/>
        </w:rPr>
        <w:t>ξεταστική ως ειδικός, αν θέλετε, ως αντιπρόσωπος, ως πολιτικός και ως πολίτης. Θα στηρίξω κάθε πρότασή σας να πάμε</w:t>
      </w:r>
      <w:r>
        <w:rPr>
          <w:rFonts w:eastAsia="Times New Roman" w:cs="Times New Roman"/>
          <w:szCs w:val="24"/>
        </w:rPr>
        <w:t xml:space="preserve"> να τα ρυθμίσουμε μαζί. Θα στηρίξουμε, όλη η Βουλή, γιατί είναι κακό να μένει κόκκινο δάνειο ή δάνειο ανεπίδεκτο είσπραξης για τις τράπεζες, το οποίο θα αναγκαστούν να πληρώσουν οι φορολογούμενοι από αύξηση κεφαλαίου των τραπεζών. Να ρυθμιστούν, όπως προβλ</w:t>
      </w:r>
      <w:r>
        <w:rPr>
          <w:rFonts w:eastAsia="Times New Roman" w:cs="Times New Roman"/>
          <w:szCs w:val="24"/>
        </w:rPr>
        <w:t xml:space="preserve">έπει ο Κώδικας Δεοντολογίας, και θα το στηρίξουμε όλοι. Όμως, να γίνει προσπάθεια, να μην το αφήνουμε στο «δεν συζητάω τίποτα». </w:t>
      </w:r>
    </w:p>
    <w:p w14:paraId="14AC546B"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Θα έρθω στο δεύτερο </w:t>
      </w:r>
      <w:r>
        <w:rPr>
          <w:rFonts w:eastAsia="Times New Roman" w:cs="Times New Roman"/>
          <w:bCs/>
          <w:shd w:val="clear" w:color="auto" w:fill="FFFFFF"/>
        </w:rPr>
        <w:t>κ</w:t>
      </w:r>
      <w:r>
        <w:rPr>
          <w:rFonts w:eastAsia="Times New Roman" w:cs="Times New Roman"/>
          <w:bCs/>
          <w:shd w:val="clear" w:color="auto" w:fill="FFFFFF"/>
        </w:rPr>
        <w:t xml:space="preserve">όμμα, το οποίο μας απασχόλησε αρκετά. Αναφέρομαι στο θέμα του ΠΑΣΟΚ. Εδώ το πολιτικό ερώτημα </w:t>
      </w:r>
      <w:r>
        <w:rPr>
          <w:rFonts w:eastAsia="Times New Roman"/>
          <w:bCs/>
          <w:shd w:val="clear" w:color="auto" w:fill="FFFFFF"/>
        </w:rPr>
        <w:t>είναι</w:t>
      </w:r>
      <w:r>
        <w:rPr>
          <w:rFonts w:eastAsia="Times New Roman" w:cs="Times New Roman"/>
          <w:bCs/>
          <w:shd w:val="clear" w:color="auto" w:fill="FFFFFF"/>
        </w:rPr>
        <w:t xml:space="preserve">  το εξής: Όταν έγινε έλεγχος στο ΠΑΣΟΚ το 2012 και </w:t>
      </w:r>
      <w:r>
        <w:rPr>
          <w:rFonts w:eastAsia="Times New Roman" w:cs="Times New Roman"/>
          <w:bCs/>
          <w:shd w:val="clear" w:color="auto" w:fill="FFFFFF"/>
        </w:rPr>
        <w:lastRenderedPageBreak/>
        <w:t xml:space="preserve">αναγράφεται στη σύμβαση ελέγχου </w:t>
      </w:r>
      <w:r>
        <w:rPr>
          <w:rFonts w:eastAsia="Times New Roman"/>
          <w:bCs/>
          <w:shd w:val="clear" w:color="auto" w:fill="FFFFFF"/>
        </w:rPr>
        <w:t>–</w:t>
      </w:r>
      <w:r>
        <w:rPr>
          <w:rFonts w:eastAsia="Times New Roman" w:cs="Times New Roman"/>
          <w:bCs/>
          <w:shd w:val="clear" w:color="auto" w:fill="FFFFFF"/>
        </w:rPr>
        <w:t xml:space="preserve">διαβάζω μέσα από τη σύμβαση, αλλά δεν θα την αφήσω, γιατί </w:t>
      </w:r>
      <w:r>
        <w:rPr>
          <w:rFonts w:eastAsia="Times New Roman"/>
          <w:bCs/>
          <w:shd w:val="clear" w:color="auto" w:fill="FFFFFF"/>
        </w:rPr>
        <w:t>είναι</w:t>
      </w:r>
      <w:r>
        <w:rPr>
          <w:rFonts w:eastAsia="Times New Roman" w:cs="Times New Roman"/>
          <w:bCs/>
          <w:shd w:val="clear" w:color="auto" w:fill="FFFFFF"/>
        </w:rPr>
        <w:t xml:space="preserve"> μέρος των απορρήτων</w:t>
      </w:r>
      <w:r>
        <w:rPr>
          <w:rFonts w:eastAsia="Times New Roman"/>
          <w:bCs/>
          <w:shd w:val="clear" w:color="auto" w:fill="FFFFFF"/>
        </w:rPr>
        <w:t>–</w:t>
      </w:r>
      <w:r>
        <w:rPr>
          <w:rFonts w:eastAsia="Times New Roman"/>
          <w:bCs/>
          <w:shd w:val="clear" w:color="auto" w:fill="FFFFFF"/>
        </w:rPr>
        <w:t>:</w:t>
      </w:r>
      <w:r>
        <w:rPr>
          <w:rFonts w:eastAsia="Times New Roman" w:cs="Times New Roman"/>
          <w:bCs/>
          <w:shd w:val="clear" w:color="auto" w:fill="FFFFFF"/>
        </w:rPr>
        <w:t xml:space="preserve"> «Η επάρκεια των </w:t>
      </w:r>
      <w:r>
        <w:rPr>
          <w:rFonts w:eastAsia="Times New Roman"/>
          <w:bCs/>
          <w:shd w:val="clear" w:color="auto" w:fill="FFFFFF"/>
        </w:rPr>
        <w:t>διαδικασιών</w:t>
      </w:r>
      <w:r>
        <w:rPr>
          <w:rFonts w:eastAsia="Times New Roman" w:cs="Times New Roman"/>
          <w:bCs/>
          <w:shd w:val="clear" w:color="auto" w:fill="FFFFFF"/>
        </w:rPr>
        <w:t xml:space="preserve"> ελέγχου του κόμματος ΠΑΣΟΚ </w:t>
      </w:r>
      <w:r>
        <w:rPr>
          <w:rFonts w:eastAsia="Times New Roman"/>
          <w:bCs/>
          <w:shd w:val="clear" w:color="auto" w:fill="FFFFFF"/>
        </w:rPr>
        <w:t>είναι</w:t>
      </w:r>
      <w:r>
        <w:rPr>
          <w:rFonts w:eastAsia="Times New Roman" w:cs="Times New Roman"/>
          <w:bCs/>
          <w:shd w:val="clear" w:color="auto" w:fill="FFFFFF"/>
        </w:rPr>
        <w:t xml:space="preserve"> αποκλειστική ευθύνη του </w:t>
      </w:r>
      <w:r>
        <w:rPr>
          <w:rFonts w:eastAsia="Times New Roman" w:cs="Times New Roman"/>
          <w:bCs/>
          <w:shd w:val="clear" w:color="auto" w:fill="FFFFFF"/>
        </w:rPr>
        <w:t xml:space="preserve">Κινήματος.» </w:t>
      </w:r>
      <w:r>
        <w:rPr>
          <w:rFonts w:eastAsia="Times New Roman"/>
          <w:bCs/>
          <w:shd w:val="clear" w:color="auto" w:fill="FFFFFF"/>
        </w:rPr>
        <w:t>–</w:t>
      </w:r>
      <w:r>
        <w:rPr>
          <w:rFonts w:eastAsia="Times New Roman" w:cs="Times New Roman"/>
          <w:bCs/>
          <w:shd w:val="clear" w:color="auto" w:fill="FFFFFF"/>
        </w:rPr>
        <w:t>αυτό το υπογράφουν οι πέντε ελεγκτικές εταιρείες και το ΠΑΣΟΚ</w:t>
      </w:r>
      <w:r>
        <w:rPr>
          <w:rFonts w:eastAsia="Times New Roman"/>
          <w:bCs/>
          <w:shd w:val="clear" w:color="auto" w:fill="FFFFFF"/>
        </w:rPr>
        <w:t>–</w:t>
      </w:r>
      <w:r>
        <w:rPr>
          <w:rFonts w:eastAsia="Times New Roman" w:cs="Times New Roman"/>
          <w:bCs/>
          <w:shd w:val="clear" w:color="auto" w:fill="FFFFFF"/>
        </w:rPr>
        <w:t xml:space="preserve"> και πιο κάτω λέει: «Η εκτέλεση των προαναφερόμενων </w:t>
      </w:r>
      <w:r>
        <w:rPr>
          <w:rFonts w:eastAsia="Times New Roman"/>
          <w:bCs/>
          <w:shd w:val="clear" w:color="auto" w:fill="FFFFFF"/>
        </w:rPr>
        <w:t>διαδικασιών</w:t>
      </w:r>
      <w:r>
        <w:rPr>
          <w:rFonts w:eastAsia="Times New Roman" w:cs="Times New Roman"/>
          <w:bCs/>
          <w:shd w:val="clear" w:color="auto" w:fill="FFFFFF"/>
        </w:rPr>
        <w:t xml:space="preserve"> από τον σύμβουλο…» </w:t>
      </w:r>
      <w:r>
        <w:rPr>
          <w:rFonts w:eastAsia="Times New Roman"/>
          <w:bCs/>
          <w:shd w:val="clear" w:color="auto" w:fill="FFFFFF"/>
        </w:rPr>
        <w:t>–</w:t>
      </w:r>
      <w:r>
        <w:rPr>
          <w:rFonts w:eastAsia="Times New Roman" w:cs="Times New Roman"/>
          <w:bCs/>
          <w:shd w:val="clear" w:color="auto" w:fill="FFFFFF"/>
        </w:rPr>
        <w:t>αυτόν που δίνει τις συμβουλές</w:t>
      </w:r>
      <w:r>
        <w:rPr>
          <w:rFonts w:eastAsia="Times New Roman"/>
          <w:bCs/>
          <w:shd w:val="clear" w:color="auto" w:fill="FFFFFF"/>
        </w:rPr>
        <w:t>–</w:t>
      </w:r>
      <w:r>
        <w:rPr>
          <w:rFonts w:eastAsia="Times New Roman" w:cs="Times New Roman"/>
          <w:bCs/>
          <w:shd w:val="clear" w:color="auto" w:fill="FFFFFF"/>
        </w:rPr>
        <w:t xml:space="preserve"> «δεν αποτελεί έλεγχο ή επισκόπηση, σύμφωνα με τα διεθνή ελεγκτικά </w:t>
      </w:r>
      <w:r>
        <w:rPr>
          <w:rFonts w:eastAsia="Times New Roman" w:cs="Times New Roman"/>
          <w:bCs/>
          <w:shd w:val="clear" w:color="auto" w:fill="FFFFFF"/>
        </w:rPr>
        <w:t xml:space="preserve">πρότυπα ή τα διεθνή πρότυπα ανάθεσης εργασιών επισκόπησης. Για τον λόγο αυτό, δεν θα εκφράσουμε οποιαδήποτε άλλη διαβεβαίωση πέραν των όσων παρατεθούν στην έκθεση.». Τι λένε οι πέντε ελεγκτές που πήγαν εκεί; Ότι δεν </w:t>
      </w:r>
      <w:r>
        <w:rPr>
          <w:rFonts w:eastAsia="Times New Roman"/>
          <w:bCs/>
          <w:shd w:val="clear" w:color="auto" w:fill="FFFFFF"/>
        </w:rPr>
        <w:t>είναι</w:t>
      </w:r>
      <w:r>
        <w:rPr>
          <w:rFonts w:eastAsia="Times New Roman" w:cs="Times New Roman"/>
          <w:bCs/>
          <w:shd w:val="clear" w:color="auto" w:fill="FFFFFF"/>
        </w:rPr>
        <w:t xml:space="preserve"> κανονικός ο έλεγχος. «Δεν αποτελεί</w:t>
      </w:r>
      <w:r>
        <w:rPr>
          <w:rFonts w:eastAsia="Times New Roman" w:cs="Times New Roman"/>
          <w:bCs/>
          <w:shd w:val="clear" w:color="auto" w:fill="FFFFFF"/>
        </w:rPr>
        <w:t xml:space="preserve"> έλεγχο ή επισκόπηση, σύμφωνα με τα διεθνή ελεγκτικά πρότυπα.». Άρα απεκλήθη έλεγχος μη συμβατός με τα διεθνή ελεγκτικά πρότυπα και όχι έλεγχος των ταμείων. </w:t>
      </w:r>
    </w:p>
    <w:p w14:paraId="14AC546C"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«Ευρέθηκαν αληθή και μη παραπλανητικά στοιχεία. Ως εκ τούτου, δεν θα υποβάλουν </w:t>
      </w:r>
      <w:r>
        <w:rPr>
          <w:rFonts w:eastAsia="Times New Roman"/>
          <w:bCs/>
          <w:shd w:val="clear" w:color="auto" w:fill="FFFFFF"/>
        </w:rPr>
        <w:t>διαδικασίες</w:t>
      </w:r>
      <w:r>
        <w:rPr>
          <w:rFonts w:eastAsia="Times New Roman" w:cs="Times New Roman"/>
          <w:bCs/>
          <w:shd w:val="clear" w:color="auto" w:fill="FFFFFF"/>
        </w:rPr>
        <w:t xml:space="preserve"> επαλήθε</w:t>
      </w:r>
      <w:r>
        <w:rPr>
          <w:rFonts w:eastAsia="Times New Roman" w:cs="Times New Roman"/>
          <w:bCs/>
          <w:shd w:val="clear" w:color="auto" w:fill="FFFFFF"/>
        </w:rPr>
        <w:t xml:space="preserve">υσης. Η έκθεσή μας δεν θα επιτρέπεται να χρησιμοποιηθεί για άλλους σκοπούς ούτε να κοινοποιηθεί από το Κίνημα και κανέναν άλλον.». </w:t>
      </w:r>
    </w:p>
    <w:p w14:paraId="14AC546D"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Πάμε, όμως, τώρα, στην «ταμπακιέρα». Εδώ </w:t>
      </w:r>
      <w:r>
        <w:rPr>
          <w:rFonts w:eastAsia="Times New Roman"/>
          <w:bCs/>
          <w:shd w:val="clear" w:color="auto" w:fill="FFFFFF"/>
        </w:rPr>
        <w:t>είναι</w:t>
      </w:r>
      <w:r>
        <w:rPr>
          <w:rFonts w:eastAsia="Times New Roman" w:cs="Times New Roman"/>
          <w:bCs/>
          <w:shd w:val="clear" w:color="auto" w:fill="FFFFFF"/>
        </w:rPr>
        <w:t xml:space="preserve"> κάποια πολύ σοβαρά ζητήματα. Έχω διαβάσει και την επιστολή του κ. Σαλαγιάννη,</w:t>
      </w:r>
      <w:r>
        <w:rPr>
          <w:rFonts w:eastAsia="Times New Roman" w:cs="Times New Roman"/>
          <w:bCs/>
          <w:shd w:val="clear" w:color="auto" w:fill="FFFFFF"/>
        </w:rPr>
        <w:t xml:space="preserve"> αλλά δεν </w:t>
      </w:r>
      <w:r>
        <w:rPr>
          <w:rFonts w:eastAsia="Times New Roman"/>
          <w:bCs/>
          <w:shd w:val="clear" w:color="auto" w:fill="FFFFFF"/>
        </w:rPr>
        <w:t>είναι</w:t>
      </w:r>
      <w:r>
        <w:rPr>
          <w:rFonts w:eastAsia="Times New Roman" w:cs="Times New Roman"/>
          <w:bCs/>
          <w:shd w:val="clear" w:color="auto" w:fill="FFFFFF"/>
        </w:rPr>
        <w:t xml:space="preserve"> της παρούσης. Θα αναφερθώ κάποια άλλη στιγμή, γιατί δεν έχουμε τον χρόνο να σχολιάσουμε τα πάντα. </w:t>
      </w:r>
    </w:p>
    <w:p w14:paraId="14AC546E"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Δύο από τους ορκωτούς λογιστές, οι οποίοι ήλεγξαν τότε και συνυπέγραψαν μαζί με τους υπόλοιπους τρεις τον έλεγχο αυτόν στο </w:t>
      </w:r>
      <w:r>
        <w:rPr>
          <w:rFonts w:eastAsia="Times New Roman" w:cs="Times New Roman"/>
          <w:bCs/>
          <w:shd w:val="clear" w:color="auto" w:fill="FFFFFF"/>
        </w:rPr>
        <w:t>κ</w:t>
      </w:r>
      <w:r>
        <w:rPr>
          <w:rFonts w:eastAsia="Times New Roman" w:cs="Times New Roman"/>
          <w:bCs/>
          <w:shd w:val="clear" w:color="auto" w:fill="FFFFFF"/>
        </w:rPr>
        <w:t xml:space="preserve">όμμα, στο ΠΑΣΟΚ, </w:t>
      </w:r>
      <w:r>
        <w:rPr>
          <w:rFonts w:eastAsia="Times New Roman" w:cs="Times New Roman"/>
          <w:bCs/>
          <w:shd w:val="clear" w:color="auto" w:fill="FFFFFF"/>
        </w:rPr>
        <w:t xml:space="preserve">αναφέρουν τα εξής. Διαβάζω από τις ένορκες εξετάσεις. Τονίζω ότι πρόκειται για ένορκες καταθέσεις. </w:t>
      </w:r>
    </w:p>
    <w:p w14:paraId="14AC546F"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Η ερώτηση ήταν η εξής: «Ήταν σύμφωνη με τους κανόνες συνετής οικονομικής διαχείρισης η φυσική μεταφορά και διατήρηση στο ταμείο υπολοίπου για δύο συνεχόμενα</w:t>
      </w:r>
      <w:r>
        <w:rPr>
          <w:rFonts w:eastAsia="Times New Roman" w:cs="Times New Roman"/>
          <w:bCs/>
          <w:shd w:val="clear" w:color="auto" w:fill="FFFFFF"/>
        </w:rPr>
        <w:t xml:space="preserve"> έτη στο επίπεδο των 15 εκατομμυρίων ευρώ;». Τι λέει με απλά ελληνικά; Ότι υπήρχε φυσική μεταφορά και διατήρηση 15 εκατομμυρίων ευρώ. Απάντηση: «Κατηγορηματικά όχι, γιατί κάτι τέτοιο αφ</w:t>
      </w:r>
      <w:r>
        <w:rPr>
          <w:rFonts w:eastAsia="Times New Roman" w:cs="Times New Roman"/>
          <w:bCs/>
          <w:shd w:val="clear" w:color="auto" w:fill="FFFFFF"/>
        </w:rPr>
        <w:t xml:space="preserve">’ </w:t>
      </w:r>
      <w:r>
        <w:rPr>
          <w:rFonts w:eastAsia="Times New Roman" w:cs="Times New Roman"/>
          <w:bCs/>
          <w:shd w:val="clear" w:color="auto" w:fill="FFFFFF"/>
        </w:rPr>
        <w:t>ενός συνεπάγεται απώλεια τόκων και αφ</w:t>
      </w:r>
      <w:r>
        <w:rPr>
          <w:rFonts w:eastAsia="Times New Roman" w:cs="Times New Roman"/>
          <w:bCs/>
          <w:shd w:val="clear" w:color="auto" w:fill="FFFFFF"/>
        </w:rPr>
        <w:t xml:space="preserve">’ </w:t>
      </w:r>
      <w:r>
        <w:rPr>
          <w:rFonts w:eastAsia="Times New Roman" w:cs="Times New Roman"/>
          <w:bCs/>
          <w:shd w:val="clear" w:color="auto" w:fill="FFFFFF"/>
        </w:rPr>
        <w:t>ετέρου ενέχει κίνδυνο απώλειας</w:t>
      </w:r>
      <w:r>
        <w:rPr>
          <w:rFonts w:eastAsia="Times New Roman" w:cs="Times New Roman"/>
          <w:bCs/>
          <w:shd w:val="clear" w:color="auto" w:fill="FFFFFF"/>
        </w:rPr>
        <w:t xml:space="preserve"> ή κλοπής.». Τι να πει και ο ελεγκτής; </w:t>
      </w:r>
    </w:p>
    <w:p w14:paraId="14AC5470" w14:textId="77777777" w:rsidR="001812B4" w:rsidRDefault="001009A2">
      <w:pPr>
        <w:spacing w:line="600" w:lineRule="auto"/>
        <w:ind w:firstLine="720"/>
        <w:contextualSpacing/>
        <w:jc w:val="both"/>
        <w:rPr>
          <w:rFonts w:eastAsia="Times New Roman"/>
          <w:bCs/>
          <w:shd w:val="clear" w:color="auto" w:fill="FFFFFF"/>
        </w:rPr>
      </w:pPr>
      <w:r>
        <w:rPr>
          <w:rFonts w:eastAsia="Times New Roman" w:cs="Times New Roman"/>
          <w:bCs/>
          <w:shd w:val="clear" w:color="auto" w:fill="FFFFFF"/>
        </w:rPr>
        <w:t xml:space="preserve">Ερώτηση: «Σας επιδείχθηκαν παραστατικά ή σας παρασχέθηκε αιτιολόγηση σχετικά με τη διοχέτευση του ποσού σε </w:t>
      </w:r>
      <w:r>
        <w:rPr>
          <w:rFonts w:eastAsia="Times New Roman"/>
          <w:bCs/>
          <w:shd w:val="clear" w:color="auto" w:fill="FFFFFF"/>
        </w:rPr>
        <w:t>συ</w:t>
      </w:r>
      <w:r>
        <w:rPr>
          <w:rFonts w:eastAsia="Times New Roman"/>
          <w:bCs/>
          <w:shd w:val="clear" w:color="auto" w:fill="FFFFFF"/>
        </w:rPr>
        <w:lastRenderedPageBreak/>
        <w:t>γκεκριμένες δαπάνες;».  Απάντηση: «Όχι, δεν μας δόθηκε εξήγηση για την ύπαρξη του υπολοίπου ή τη χρησιμοποί</w:t>
      </w:r>
      <w:r>
        <w:rPr>
          <w:rFonts w:eastAsia="Times New Roman"/>
          <w:bCs/>
          <w:shd w:val="clear" w:color="auto" w:fill="FFFFFF"/>
        </w:rPr>
        <w:t xml:space="preserve">ηση μέρους αυτού για συγκεκριμένες δαπάνες.». </w:t>
      </w:r>
    </w:p>
    <w:p w14:paraId="14AC5471"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 xml:space="preserve">«Ζητήσατε διευκρινίσεις για το γεγονός ότι ενώ η κρατική χρηματοδότηση του 2015 είχε εκχωρηθεί προγενέστερα σε τέσσερις τράπεζες… κ.λπ.;» «Όχι, δεν μας δόθηκαν εξηγήσεις. Αυτά έχουν προκύψει.». </w:t>
      </w:r>
    </w:p>
    <w:p w14:paraId="14AC5472" w14:textId="77777777" w:rsidR="001812B4" w:rsidRDefault="001009A2">
      <w:pPr>
        <w:spacing w:line="600" w:lineRule="auto"/>
        <w:ind w:firstLine="720"/>
        <w:contextualSpacing/>
        <w:jc w:val="both"/>
        <w:rPr>
          <w:rFonts w:eastAsia="Times New Roman"/>
          <w:bCs/>
          <w:shd w:val="clear" w:color="auto" w:fill="FFFFFF"/>
        </w:rPr>
      </w:pPr>
      <w:r>
        <w:rPr>
          <w:rFonts w:eastAsia="Times New Roman"/>
          <w:bCs/>
          <w:shd w:val="clear" w:color="auto" w:fill="FFFFFF"/>
        </w:rPr>
        <w:t>Κλείνω γρήγορα</w:t>
      </w:r>
      <w:r>
        <w:rPr>
          <w:rFonts w:eastAsia="Times New Roman"/>
          <w:bCs/>
          <w:shd w:val="clear" w:color="auto" w:fill="FFFFFF"/>
        </w:rPr>
        <w:t xml:space="preserve"> με τον έτερο μάρτυρα, ο οποίος μαρτυρά ότι</w:t>
      </w:r>
      <w:r>
        <w:rPr>
          <w:rFonts w:eastAsia="Times New Roman"/>
          <w:bCs/>
          <w:shd w:val="clear" w:color="auto" w:fill="FFFFFF"/>
        </w:rPr>
        <w:t>:</w:t>
      </w:r>
      <w:r>
        <w:rPr>
          <w:rFonts w:eastAsia="Times New Roman"/>
          <w:bCs/>
          <w:shd w:val="clear" w:color="auto" w:fill="FFFFFF"/>
        </w:rPr>
        <w:t xml:space="preserve"> «Υπήρχαν έξοδα κίνησης και παράστασης εκατοντάδων χιλιάδων ευρώ χωρίς κανένα παραστατικό για τα έτη 2008 έως 2011. Οι δαπάνες εγκρίνονταν από το ίδιο άτομο</w:t>
      </w:r>
      <w:r>
        <w:rPr>
          <w:rFonts w:eastAsia="Times New Roman"/>
          <w:bCs/>
          <w:shd w:val="clear" w:color="auto" w:fill="FFFFFF"/>
        </w:rPr>
        <w:t xml:space="preserve"> </w:t>
      </w:r>
      <w:r>
        <w:rPr>
          <w:rFonts w:eastAsia="Times New Roman"/>
          <w:bCs/>
          <w:shd w:val="clear" w:color="auto" w:fill="FFFFFF"/>
        </w:rPr>
        <w:t xml:space="preserve">– </w:t>
      </w:r>
      <w:r>
        <w:rPr>
          <w:rFonts w:eastAsia="Times New Roman"/>
          <w:bCs/>
          <w:shd w:val="clear" w:color="auto" w:fill="FFFFFF"/>
        </w:rPr>
        <w:t>τ</w:t>
      </w:r>
      <w:r>
        <w:rPr>
          <w:rFonts w:eastAsia="Times New Roman"/>
          <w:bCs/>
          <w:shd w:val="clear" w:color="auto" w:fill="FFFFFF"/>
        </w:rPr>
        <w:t>αμία που ενεργούσε για τις πληρωμές, γεγονός το οποί</w:t>
      </w:r>
      <w:r>
        <w:rPr>
          <w:rFonts w:eastAsia="Times New Roman"/>
          <w:bCs/>
          <w:shd w:val="clear" w:color="auto" w:fill="FFFFFF"/>
        </w:rPr>
        <w:t>ο συνιστά σημαντική αδυναμία του συστήματος εσωτερικού ελέγχου. Επίσης,  διαπιστώσαμε ότι δεν υπήρχαν συμβάσεις με προμηθευτές παροχής υπηρεσιών, δηλαδή παρείχανε υπηρεσία χωρίς σύμβαση κατατεθειμένη στην Εφορία, παρ</w:t>
      </w:r>
      <w:r>
        <w:rPr>
          <w:rFonts w:eastAsia="Times New Roman"/>
          <w:bCs/>
          <w:shd w:val="clear" w:color="auto" w:fill="FFFFFF"/>
        </w:rPr>
        <w:t xml:space="preserve">’ </w:t>
      </w:r>
      <w:r>
        <w:rPr>
          <w:rFonts w:eastAsia="Times New Roman"/>
          <w:bCs/>
          <w:shd w:val="clear" w:color="auto" w:fill="FFFFFF"/>
        </w:rPr>
        <w:t>ότι υπήρχε μεγάλος όγκος συναλλαγών με</w:t>
      </w:r>
      <w:r>
        <w:rPr>
          <w:rFonts w:eastAsia="Times New Roman"/>
          <w:bCs/>
          <w:shd w:val="clear" w:color="auto" w:fill="FFFFFF"/>
        </w:rPr>
        <w:t xml:space="preserve"> αυτούς. Υπήρχαν πληρωμές σε φυσικά πρόσωπα μόνο σε λίστες, χωρίς να προσκομίζονται παραστατικά…κ.λπ.».</w:t>
      </w:r>
    </w:p>
    <w:p w14:paraId="14AC5473" w14:textId="77777777" w:rsidR="001812B4" w:rsidRDefault="001009A2">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Δεν τα αφήνω για ευνόητους λόγους, γιατί είναι μέρος των απορρήτων. </w:t>
      </w:r>
    </w:p>
    <w:p w14:paraId="14AC5474" w14:textId="77777777" w:rsidR="001812B4" w:rsidRDefault="001009A2">
      <w:pPr>
        <w:spacing w:line="600" w:lineRule="auto"/>
        <w:ind w:firstLine="720"/>
        <w:contextualSpacing/>
        <w:jc w:val="both"/>
        <w:rPr>
          <w:rFonts w:eastAsia="Times New Roman"/>
          <w:bCs/>
          <w:shd w:val="clear" w:color="auto" w:fill="FFFFFF"/>
        </w:rPr>
      </w:pPr>
      <w:r>
        <w:rPr>
          <w:rFonts w:eastAsia="Times New Roman"/>
          <w:bCs/>
          <w:shd w:val="clear" w:color="auto" w:fill="FFFFFF"/>
        </w:rPr>
        <w:lastRenderedPageBreak/>
        <w:t xml:space="preserve">Τι συμβαίνει εδώ; Υπάρχει πρόβλημα και έχει ευθύνη και η Βουλή. Η Βουλή, όπως είπαμε και στις προτάσεις μας, κάποια στιγμή πρέπει να κάνει κάτι. Όταν υποχρεώνεται ένα </w:t>
      </w:r>
      <w:r>
        <w:rPr>
          <w:rFonts w:eastAsia="Times New Roman"/>
          <w:bCs/>
          <w:shd w:val="clear" w:color="auto" w:fill="FFFFFF"/>
        </w:rPr>
        <w:t>κ</w:t>
      </w:r>
      <w:r>
        <w:rPr>
          <w:rFonts w:eastAsia="Times New Roman"/>
          <w:bCs/>
          <w:shd w:val="clear" w:color="auto" w:fill="FFFFFF"/>
        </w:rPr>
        <w:t xml:space="preserve">όμμα να στέλνει τον ισολογισμό του ή τον απολογισμό του σε μια </w:t>
      </w:r>
      <w:r>
        <w:rPr>
          <w:rFonts w:eastAsia="Times New Roman"/>
          <w:bCs/>
          <w:shd w:val="clear" w:color="auto" w:fill="FFFFFF"/>
        </w:rPr>
        <w:t>ε</w:t>
      </w:r>
      <w:r>
        <w:rPr>
          <w:rFonts w:eastAsia="Times New Roman"/>
          <w:bCs/>
          <w:shd w:val="clear" w:color="auto" w:fill="FFFFFF"/>
        </w:rPr>
        <w:t>πιτροπή της Βουλής, πρέπ</w:t>
      </w:r>
      <w:r>
        <w:rPr>
          <w:rFonts w:eastAsia="Times New Roman"/>
          <w:bCs/>
          <w:shd w:val="clear" w:color="auto" w:fill="FFFFFF"/>
        </w:rPr>
        <w:t xml:space="preserve">ει η Βουλή, εάν υπάρχει παρατήρηση ορκωτού λογιστή, να κάνει κάτι, όχι να το βάλει στο αρχείο. Είμαστε νέοι Βουλευτές. Δηλαδή, εάν δεν υπάρχουν παραστατικά, τι κάνουμε εδώ πέρα; </w:t>
      </w:r>
    </w:p>
    <w:p w14:paraId="14AC5475" w14:textId="77777777" w:rsidR="001812B4" w:rsidRDefault="001009A2">
      <w:pPr>
        <w:spacing w:line="600" w:lineRule="auto"/>
        <w:ind w:firstLine="720"/>
        <w:contextualSpacing/>
        <w:jc w:val="both"/>
        <w:rPr>
          <w:rFonts w:eastAsia="Times New Roman"/>
          <w:bCs/>
          <w:shd w:val="clear" w:color="auto" w:fill="FFFFFF"/>
        </w:rPr>
      </w:pPr>
      <w:r>
        <w:rPr>
          <w:rFonts w:eastAsia="Times New Roman"/>
          <w:bCs/>
          <w:shd w:val="clear" w:color="auto" w:fill="FFFFFF"/>
        </w:rPr>
        <w:t xml:space="preserve">Εάν στην εταιρεία μου έρθει ένας ελεγκτής και πει ότι δεν βρήκε παραστατικά, </w:t>
      </w:r>
      <w:r>
        <w:rPr>
          <w:rFonts w:eastAsia="Times New Roman"/>
          <w:bCs/>
          <w:shd w:val="clear" w:color="auto" w:fill="FFFFFF"/>
        </w:rPr>
        <w:t xml:space="preserve">την άλλη μέρα με έχει κλείσει, με έχει πάει μέσα, μου έχει μπλοκάρει τους λογαριασμούς, πάω για προσωποκράτηση για απιστία στο </w:t>
      </w:r>
      <w:r>
        <w:rPr>
          <w:rFonts w:eastAsia="Times New Roman"/>
          <w:bCs/>
          <w:shd w:val="clear" w:color="auto" w:fill="FFFFFF"/>
        </w:rPr>
        <w:t>δ</w:t>
      </w:r>
      <w:r>
        <w:rPr>
          <w:rFonts w:eastAsia="Times New Roman"/>
          <w:bCs/>
          <w:shd w:val="clear" w:color="auto" w:fill="FFFFFF"/>
        </w:rPr>
        <w:t>ημόσιο. Πόσ</w:t>
      </w:r>
      <w:r>
        <w:rPr>
          <w:rFonts w:eastAsia="Times New Roman"/>
          <w:bCs/>
          <w:shd w:val="clear" w:color="auto" w:fill="FFFFFF"/>
        </w:rPr>
        <w:t>ω</w:t>
      </w:r>
      <w:r>
        <w:rPr>
          <w:rFonts w:eastAsia="Times New Roman"/>
          <w:bCs/>
          <w:shd w:val="clear" w:color="auto" w:fill="FFFFFF"/>
        </w:rPr>
        <w:t xml:space="preserve"> μάλλον όταν είναι ένας δημόσιος φορέας. Αυτό δεν συνέβη στα κόμματα. </w:t>
      </w:r>
    </w:p>
    <w:p w14:paraId="14AC5476" w14:textId="77777777" w:rsidR="001812B4" w:rsidRDefault="001009A2">
      <w:pPr>
        <w:spacing w:line="600" w:lineRule="auto"/>
        <w:ind w:firstLine="720"/>
        <w:contextualSpacing/>
        <w:jc w:val="both"/>
        <w:rPr>
          <w:rFonts w:eastAsia="Times New Roman"/>
          <w:bCs/>
          <w:shd w:val="clear" w:color="auto" w:fill="FFFFFF"/>
        </w:rPr>
      </w:pPr>
      <w:r>
        <w:rPr>
          <w:rFonts w:eastAsia="Times New Roman"/>
          <w:bCs/>
          <w:shd w:val="clear" w:color="auto" w:fill="FFFFFF"/>
        </w:rPr>
        <w:t>Πρέπει και η Βουλή να αλλάξει τη διαδικασία ε</w:t>
      </w:r>
      <w:r>
        <w:rPr>
          <w:rFonts w:eastAsia="Times New Roman"/>
          <w:bCs/>
          <w:shd w:val="clear" w:color="auto" w:fill="FFFFFF"/>
        </w:rPr>
        <w:t xml:space="preserve">λέγχου, πιστοποίησης και τυποποίησης όλων των ελέγχων των κομμάτων από εδώ και πέρα. Δεν θα στέλνονται ισολογισμοί σε μια </w:t>
      </w:r>
      <w:r>
        <w:rPr>
          <w:rFonts w:eastAsia="Times New Roman"/>
          <w:bCs/>
          <w:shd w:val="clear" w:color="auto" w:fill="FFFFFF"/>
        </w:rPr>
        <w:t>ε</w:t>
      </w:r>
      <w:r>
        <w:rPr>
          <w:rFonts w:eastAsia="Times New Roman"/>
          <w:bCs/>
          <w:shd w:val="clear" w:color="auto" w:fill="FFFFFF"/>
        </w:rPr>
        <w:t>πιτροπή, να διαβάζονται και να μπαίνουν στο αρχείο. Όταν υπάρχει πρόβλημα, πρέπει να λύνεται στην πηγή του. Διότι θα φτάσουμε στα 350</w:t>
      </w:r>
      <w:r>
        <w:rPr>
          <w:rFonts w:eastAsia="Times New Roman"/>
          <w:bCs/>
          <w:shd w:val="clear" w:color="auto" w:fill="FFFFFF"/>
        </w:rPr>
        <w:t xml:space="preserve"> εκατομμύρια ευρώ από καταγγελμένες συμβάσεις των </w:t>
      </w:r>
      <w:r>
        <w:rPr>
          <w:rFonts w:eastAsia="Times New Roman"/>
          <w:bCs/>
          <w:shd w:val="clear" w:color="auto" w:fill="FFFFFF"/>
        </w:rPr>
        <w:lastRenderedPageBreak/>
        <w:t xml:space="preserve">δύο μεγάλων κομμάτων, τα οποία δεν ξέρουμε πώς θα τα πάρουμε. </w:t>
      </w:r>
    </w:p>
    <w:p w14:paraId="14AC5477" w14:textId="77777777" w:rsidR="001812B4" w:rsidRDefault="001009A2">
      <w:pPr>
        <w:spacing w:line="600" w:lineRule="auto"/>
        <w:ind w:firstLine="720"/>
        <w:contextualSpacing/>
        <w:jc w:val="both"/>
        <w:rPr>
          <w:rFonts w:eastAsia="Times New Roman"/>
          <w:bCs/>
          <w:shd w:val="clear" w:color="auto" w:fill="FFFFFF"/>
        </w:rPr>
      </w:pPr>
      <w:r>
        <w:rPr>
          <w:rFonts w:eastAsia="Times New Roman"/>
          <w:bCs/>
          <w:shd w:val="clear" w:color="auto" w:fill="FFFFFF"/>
        </w:rPr>
        <w:t>Δεν θα πω ότι ήταν παράνομο ή παράτυπο το πώς δόθηκαν στα κόμματα οι επιχορηγήσεις. Υπήρχαν ζητήματα, ναι, γιατί δόθηκαν επιχορηγήσεις πλέον το</w:t>
      </w:r>
      <w:r>
        <w:rPr>
          <w:rFonts w:eastAsia="Times New Roman"/>
          <w:bCs/>
          <w:shd w:val="clear" w:color="auto" w:fill="FFFFFF"/>
        </w:rPr>
        <w:t>υ ενός έτους ως μη όφειλαν, σχεδόν παράνομα. Υπήρχαν ζητήματα εσωτερικού ελέγχου ή αιτιολόγησης του δανεισμού.</w:t>
      </w:r>
    </w:p>
    <w:p w14:paraId="14AC5478"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bCs/>
          <w:shd w:val="clear" w:color="auto" w:fill="FFFFFF"/>
        </w:rPr>
        <w:t xml:space="preserve">Σχετικά με τα μέσα μαζικής ενημέρωσης, θα πω κάτι πολύ γρήγορα. Τα μέσα μαζικής ενημέρωσης έχουν ένα χρέος που ξεπερνά το 1 δισεκατομμύριο ευρώ. </w:t>
      </w:r>
      <w:r>
        <w:rPr>
          <w:rFonts w:eastAsia="Times New Roman"/>
          <w:bCs/>
          <w:shd w:val="clear" w:color="auto" w:fill="FFFFFF"/>
        </w:rPr>
        <w:t xml:space="preserve"> Ειλικρινά, αυτές τις ημέρες δεν κατανοώ την καούρα των μέσων μαζικής ενημέρωσης για τη δραχμή και το </w:t>
      </w:r>
      <w:r>
        <w:rPr>
          <w:rFonts w:eastAsia="Times New Roman"/>
          <w:bCs/>
          <w:shd w:val="clear" w:color="auto" w:fill="FFFFFF"/>
          <w:lang w:val="en-US"/>
        </w:rPr>
        <w:t>Grexit</w:t>
      </w:r>
      <w:r>
        <w:rPr>
          <w:rFonts w:eastAsia="Times New Roman"/>
          <w:bCs/>
          <w:shd w:val="clear" w:color="auto" w:fill="FFFFFF"/>
        </w:rPr>
        <w:t xml:space="preserve"> και αρχίζω και υποπτεύομαι το εξής. Όταν κάποιος χρωστάει 150, 170, 200 εκατομμύρια ευρώ, μήπως κάνει τον πρόλογο και –θα μου επιτρέψετε την έκφρασ</w:t>
      </w:r>
      <w:r>
        <w:rPr>
          <w:rFonts w:eastAsia="Times New Roman"/>
          <w:bCs/>
          <w:shd w:val="clear" w:color="auto" w:fill="FFFFFF"/>
        </w:rPr>
        <w:t xml:space="preserve">η– μέσα από τη μεγάλη τηλεθέαση για τη δραχμή,  για να διαγράψει τα 170 εκατομμύρια ευρώ, που χρωστάει στο </w:t>
      </w:r>
      <w:r>
        <w:rPr>
          <w:rFonts w:eastAsia="Times New Roman"/>
          <w:bCs/>
          <w:shd w:val="clear" w:color="auto" w:fill="FFFFFF"/>
        </w:rPr>
        <w:t>δ</w:t>
      </w:r>
      <w:r>
        <w:rPr>
          <w:rFonts w:eastAsia="Times New Roman"/>
          <w:bCs/>
          <w:shd w:val="clear" w:color="auto" w:fill="FFFFFF"/>
        </w:rPr>
        <w:t xml:space="preserve">ημόσιο; Πρέπει να προσέχουμε. </w:t>
      </w:r>
    </w:p>
    <w:p w14:paraId="14AC547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Οι καναλάρχες έχουν τεράστια ευθύνη </w:t>
      </w:r>
      <w:r>
        <w:rPr>
          <w:rFonts w:eastAsia="Times New Roman" w:cs="Times New Roman"/>
          <w:szCs w:val="24"/>
        </w:rPr>
        <w:t>κ</w:t>
      </w:r>
      <w:r>
        <w:rPr>
          <w:rFonts w:eastAsia="Times New Roman" w:cs="Times New Roman"/>
          <w:szCs w:val="24"/>
        </w:rPr>
        <w:t>ι επειδή επηρεάζουν την πολιτική ζωή του τόπου και συνήθιζαν να επηρεάζουν και τ</w:t>
      </w:r>
      <w:r>
        <w:rPr>
          <w:rFonts w:eastAsia="Times New Roman" w:cs="Times New Roman"/>
          <w:szCs w:val="24"/>
        </w:rPr>
        <w:t xml:space="preserve">ις αποφάσεις –πλέον δεν μπορούν με αυτή την Κυβέρνηση- </w:t>
      </w:r>
      <w:r>
        <w:rPr>
          <w:rFonts w:eastAsia="Times New Roman" w:cs="Times New Roman"/>
          <w:szCs w:val="24"/>
        </w:rPr>
        <w:lastRenderedPageBreak/>
        <w:t xml:space="preserve">αυτού του τόπου, να κοιτάξουν τη δουλειά τους. Διότι βλέπουμε τι γίνεται με τον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που κλείνει. Όσοι μείνουν θα πρέπει να έχουν μια καλή διαχείριση. </w:t>
      </w:r>
      <w:r>
        <w:rPr>
          <w:rFonts w:eastAsia="Times New Roman" w:cs="Times New Roman"/>
          <w:szCs w:val="24"/>
        </w:rPr>
        <w:t>Γ</w:t>
      </w:r>
      <w:r>
        <w:rPr>
          <w:rFonts w:eastAsia="Times New Roman" w:cs="Times New Roman"/>
          <w:szCs w:val="24"/>
        </w:rPr>
        <w:t xml:space="preserve">ια όσους κλείσουν θα πρέπει να προσέχει το </w:t>
      </w:r>
      <w:r>
        <w:rPr>
          <w:rFonts w:eastAsia="Times New Roman" w:cs="Times New Roman"/>
          <w:szCs w:val="24"/>
        </w:rPr>
        <w:t>δ</w:t>
      </w:r>
      <w:r>
        <w:rPr>
          <w:rFonts w:eastAsia="Times New Roman" w:cs="Times New Roman"/>
          <w:szCs w:val="24"/>
        </w:rPr>
        <w:t>ημόσιο, να μην πάμε και τους κατηγορήσουμε, εάν πρέπει, για δόλια πτώχευση. Διότι η δόλια πτώχευση είναι μέσα στο παιχνίδι. Όταν ο άλλος έχει 500 ή 800 εκατομμύρια έξω και μου πτωχεύει για 30 ή για 40 εδώ ή για 10 και δεν τα βάζει σε αύξηση μετοχικού κεφαλ</w:t>
      </w:r>
      <w:r>
        <w:rPr>
          <w:rFonts w:eastAsia="Times New Roman" w:cs="Times New Roman"/>
          <w:szCs w:val="24"/>
        </w:rPr>
        <w:t>αίου, τότε αυτό είναι δόλια πτώχευση. Δεν έβαλε τα λεφτά. Άρα εμείς τι κάνουμε σαν κράτος; Οι πεντακόσιοι, εξακόσιοι, ε</w:t>
      </w:r>
      <w:r>
        <w:rPr>
          <w:rFonts w:eastAsia="Times New Roman" w:cs="Times New Roman"/>
          <w:szCs w:val="24"/>
        </w:rPr>
        <w:t>π</w:t>
      </w:r>
      <w:r>
        <w:rPr>
          <w:rFonts w:eastAsia="Times New Roman" w:cs="Times New Roman"/>
          <w:szCs w:val="24"/>
        </w:rPr>
        <w:t>τακόσιοι, χίλιοι εργαζόμενοι να μείνουν. Δεν μπορούμε όμως να αιτιολογήσουμε και να δικαιολογήσουμε σε κα</w:t>
      </w:r>
      <w:r>
        <w:rPr>
          <w:rFonts w:eastAsia="Times New Roman" w:cs="Times New Roman"/>
          <w:szCs w:val="24"/>
        </w:rPr>
        <w:t>μ</w:t>
      </w:r>
      <w:r>
        <w:rPr>
          <w:rFonts w:eastAsia="Times New Roman" w:cs="Times New Roman"/>
          <w:szCs w:val="24"/>
        </w:rPr>
        <w:t>μία περίπτωση δόλια πτώχευση κ</w:t>
      </w:r>
      <w:r>
        <w:rPr>
          <w:rFonts w:eastAsia="Times New Roman" w:cs="Times New Roman"/>
          <w:szCs w:val="24"/>
        </w:rPr>
        <w:t>ανενός επιχειρηματία ή καναλάρχη</w:t>
      </w:r>
      <w:r>
        <w:rPr>
          <w:rFonts w:eastAsia="Times New Roman" w:cs="Times New Roman"/>
          <w:szCs w:val="24"/>
        </w:rPr>
        <w:t>,</w:t>
      </w:r>
      <w:r>
        <w:rPr>
          <w:rFonts w:eastAsia="Times New Roman" w:cs="Times New Roman"/>
          <w:szCs w:val="24"/>
        </w:rPr>
        <w:t xml:space="preserve"> ο οποίος έχει παίξει από δημοσκόπηση-«αέρα» δήθεν</w:t>
      </w:r>
      <w:r>
        <w:rPr>
          <w:rFonts w:eastAsia="Times New Roman" w:cs="Times New Roman"/>
          <w:szCs w:val="24"/>
        </w:rPr>
        <w:t>,</w:t>
      </w:r>
      <w:r>
        <w:rPr>
          <w:rFonts w:eastAsia="Times New Roman" w:cs="Times New Roman"/>
          <w:szCs w:val="24"/>
        </w:rPr>
        <w:t xml:space="preserve"> τάχα μου -έχουμε τραβήξει τα πάνδεινα οι Ανεξάρτητοι Έλληνες!- ή έχει φθάσει μέχρι και σε επηρεασμό αποφάσεων σε συμβάσεις έργου ή οτιδήποτε άλλο. </w:t>
      </w:r>
    </w:p>
    <w:p w14:paraId="14AC547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αξία του </w:t>
      </w:r>
      <w:r>
        <w:rPr>
          <w:rFonts w:eastAsia="Times New Roman" w:cs="Times New Roman"/>
          <w:szCs w:val="24"/>
        </w:rPr>
        <w:t>π</w:t>
      </w:r>
      <w:r>
        <w:rPr>
          <w:rFonts w:eastAsia="Times New Roman" w:cs="Times New Roman"/>
          <w:szCs w:val="24"/>
        </w:rPr>
        <w:t>ορίσματος ε</w:t>
      </w:r>
      <w:r>
        <w:rPr>
          <w:rFonts w:eastAsia="Times New Roman" w:cs="Times New Roman"/>
          <w:szCs w:val="24"/>
        </w:rPr>
        <w:t xml:space="preserve">ίναι τεράστια. Δεν πρέπει να αποδομηθεί. Έγινε η παρατήρησή μου και θα το πω από του Βήματος της Βουλής. </w:t>
      </w:r>
    </w:p>
    <w:p w14:paraId="14AC547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Παρακαλώ, ολοκληρώστε. </w:t>
      </w:r>
    </w:p>
    <w:p w14:paraId="14AC547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Μέσα στο πλαίσιο της αξιοπρέπειας, της εντιμότητας που διακρίνει κι εμένα και</w:t>
      </w:r>
      <w:r>
        <w:rPr>
          <w:rFonts w:eastAsia="Times New Roman" w:cs="Times New Roman"/>
          <w:szCs w:val="24"/>
        </w:rPr>
        <w:t xml:space="preserve"> όλους τους συναδέλφους, έκανα την παρατήρηση για την αλλαγή που έγινε σε μια παράγραφο. Το έκανα κι έτσι έπρεπε να γίνει. Κοιτάξτε, αυτή τη στιγμή εδώ δεν κατηγορείται κανένας για τίποτα. Οι επτακόσιες σελίδες όμως είναι ένα κείμενο, το οποίο είναι παρακα</w:t>
      </w:r>
      <w:r>
        <w:rPr>
          <w:rFonts w:eastAsia="Times New Roman" w:cs="Times New Roman"/>
          <w:szCs w:val="24"/>
        </w:rPr>
        <w:t xml:space="preserve">ταθήκη. </w:t>
      </w:r>
    </w:p>
    <w:p w14:paraId="14AC547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Προτρέπω και παρακαλώ όλους τους Βουλευτές να το διαβάσουν, όλους τους δημοσιογράφους ειδικά να το διαβάσουν και όλους τους Έλληνες πολίτες να το διαβάσουν από το </w:t>
      </w:r>
      <w:r>
        <w:rPr>
          <w:rFonts w:eastAsia="Times New Roman" w:cs="Times New Roman"/>
          <w:szCs w:val="24"/>
          <w:lang w:val="en-US"/>
        </w:rPr>
        <w:t>site</w:t>
      </w:r>
      <w:r>
        <w:rPr>
          <w:rFonts w:eastAsia="Times New Roman" w:cs="Times New Roman"/>
          <w:szCs w:val="24"/>
        </w:rPr>
        <w:t xml:space="preserve"> της Βουλής, για να καταλάβουν τι έγινε. Άσχετα με το εάν δεν υπήρξαν άμεσα πολι</w:t>
      </w:r>
      <w:r>
        <w:rPr>
          <w:rFonts w:eastAsia="Times New Roman" w:cs="Times New Roman"/>
          <w:szCs w:val="24"/>
        </w:rPr>
        <w:t xml:space="preserve">τικές ευθύνες για να κάνουμε </w:t>
      </w:r>
      <w:r>
        <w:rPr>
          <w:rFonts w:eastAsia="Times New Roman" w:cs="Times New Roman"/>
          <w:szCs w:val="24"/>
        </w:rPr>
        <w:t>π</w:t>
      </w:r>
      <w:r>
        <w:rPr>
          <w:rFonts w:eastAsia="Times New Roman" w:cs="Times New Roman"/>
          <w:szCs w:val="24"/>
        </w:rPr>
        <w:t xml:space="preserve">ροανακριτική, υπάρχουν άπειρες ευθύνες ποινικές,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 xml:space="preserve">ικαστηρίου, οι οποίες θα εξαντληθούν. </w:t>
      </w:r>
    </w:p>
    <w:p w14:paraId="14AC547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ολοκληρώστε. </w:t>
      </w:r>
    </w:p>
    <w:p w14:paraId="14AC547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ΚΑΜΜΕΝΟΣ: </w:t>
      </w:r>
      <w:r>
        <w:rPr>
          <w:rFonts w:eastAsia="Times New Roman" w:cs="Times New Roman"/>
          <w:szCs w:val="24"/>
        </w:rPr>
        <w:t xml:space="preserve">Αυτή είναι η νίκη της </w:t>
      </w:r>
      <w:r>
        <w:rPr>
          <w:rFonts w:eastAsia="Times New Roman" w:cs="Times New Roman"/>
          <w:szCs w:val="24"/>
        </w:rPr>
        <w:t>δ</w:t>
      </w:r>
      <w:r>
        <w:rPr>
          <w:rFonts w:eastAsia="Times New Roman" w:cs="Times New Roman"/>
          <w:szCs w:val="24"/>
        </w:rPr>
        <w:t xml:space="preserve">ημοκρατίας. Τίποτε άλλο. </w:t>
      </w:r>
    </w:p>
    <w:p w14:paraId="14AC548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Ευχαρι</w:t>
      </w:r>
      <w:r>
        <w:rPr>
          <w:rFonts w:eastAsia="Times New Roman" w:cs="Times New Roman"/>
          <w:szCs w:val="24"/>
        </w:rPr>
        <w:t xml:space="preserve">στώ πολύ. </w:t>
      </w:r>
    </w:p>
    <w:p w14:paraId="14AC5481"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από την πτέρυγα των </w:t>
      </w:r>
      <w:r>
        <w:rPr>
          <w:rFonts w:eastAsia="Times New Roman" w:cs="Times New Roman"/>
          <w:szCs w:val="24"/>
        </w:rPr>
        <w:t>ΑΝΕΛ</w:t>
      </w:r>
      <w:r>
        <w:rPr>
          <w:rFonts w:eastAsia="Times New Roman" w:cs="Times New Roman"/>
          <w:szCs w:val="24"/>
        </w:rPr>
        <w:t>)</w:t>
      </w:r>
    </w:p>
    <w:p w14:paraId="14AC548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w:t>
      </w:r>
    </w:p>
    <w:p w14:paraId="14AC548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Κασιδιάρης. </w:t>
      </w:r>
    </w:p>
    <w:p w14:paraId="14AC548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Μα, κύριε Πρόεδρε…</w:t>
      </w:r>
    </w:p>
    <w:p w14:paraId="14AC548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Συγγνώμη, ο κ. Μηταράκης έχει τον λόγο. </w:t>
      </w:r>
    </w:p>
    <w:p w14:paraId="14AC548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b/>
          <w:szCs w:val="24"/>
        </w:rPr>
        <w:t xml:space="preserve">: </w:t>
      </w:r>
      <w:r>
        <w:rPr>
          <w:rFonts w:eastAsia="Times New Roman" w:cs="Times New Roman"/>
          <w:szCs w:val="24"/>
        </w:rPr>
        <w:t xml:space="preserve">Εντός ολίγου θα είμαστε δεύτερο κόμμα. </w:t>
      </w:r>
    </w:p>
    <w:p w14:paraId="14AC548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Εντάξει, αλλά να περιμένετε, αφού αυτό νομίζετε. </w:t>
      </w:r>
    </w:p>
    <w:p w14:paraId="14AC548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Μηταράκη, με συγχωρείτε. </w:t>
      </w:r>
    </w:p>
    <w:p w14:paraId="14AC548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Παρακαλώ πολύ, έχετε τον λόγο. </w:t>
      </w:r>
    </w:p>
    <w:p w14:paraId="14AC548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 xml:space="preserve">Ευχαριστώ πολύ, κύριε Πρόεδρε. </w:t>
      </w:r>
    </w:p>
    <w:p w14:paraId="14AC548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w:t>
      </w:r>
      <w:r>
        <w:rPr>
          <w:rFonts w:eastAsia="Times New Roman" w:cs="Times New Roman"/>
          <w:szCs w:val="24"/>
        </w:rPr>
        <w:t xml:space="preserve"> συνάδελφοι, επαναλαμβάνεται σήμερα ένα αφήγημα των ΣΥΡΙΖΑ-ΑΝΕΛ, ένα αφήγημα το οποίο παράγει και αναπαράγει η </w:t>
      </w:r>
      <w:r>
        <w:rPr>
          <w:rFonts w:eastAsia="Times New Roman" w:cs="Times New Roman"/>
          <w:szCs w:val="24"/>
        </w:rPr>
        <w:t>π</w:t>
      </w:r>
      <w:r>
        <w:rPr>
          <w:rFonts w:eastAsia="Times New Roman" w:cs="Times New Roman"/>
          <w:szCs w:val="24"/>
        </w:rPr>
        <w:t>λειοψηφία όχι από διάθεση εξεύρεσης της αλήθειας, αλλά για προφανείς πολιτικούς σκοπούς, τους οποίους θα αναλύσω στη συνέχεια.</w:t>
      </w:r>
    </w:p>
    <w:p w14:paraId="14AC548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Η Νέα Δημοκρατία,</w:t>
      </w:r>
      <w:r>
        <w:rPr>
          <w:rFonts w:eastAsia="Times New Roman" w:cs="Times New Roman"/>
          <w:szCs w:val="24"/>
        </w:rPr>
        <w:t xml:space="preserve"> συνεπής στις διαχρονικές αρχές της για διαφάνεια στην πολιτική ζωή, ψήφισε υπέρ της σύστασης </w:t>
      </w:r>
      <w:r>
        <w:rPr>
          <w:rFonts w:eastAsia="Times New Roman" w:cs="Times New Roman"/>
          <w:szCs w:val="24"/>
        </w:rPr>
        <w:t>ε</w:t>
      </w:r>
      <w:r>
        <w:rPr>
          <w:rFonts w:eastAsia="Times New Roman" w:cs="Times New Roman"/>
          <w:szCs w:val="24"/>
        </w:rPr>
        <w:t xml:space="preserve">ξεταστικής, γεγονός που προσέδωσε στη διαδικασία αυξημένη νομιμοποίηση. </w:t>
      </w:r>
    </w:p>
    <w:p w14:paraId="14AC548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Αντίστοιχα, βέβαια, να θυμίσω ότι δεν συνέβη το ίδιο και με τον ΣΥΡΙΖΑ, ο οποίος καταψήφισε την πρόταση της Νέας Δημοκρατίας για σύσταση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τις συνθήκες υπό τις οποίες οδηγήθηκε η χώρα στο τρίτο μνημόνιο. Αυτή η εκκρεμότητα παραμένει</w:t>
      </w:r>
      <w:r>
        <w:rPr>
          <w:rFonts w:eastAsia="Times New Roman" w:cs="Times New Roman"/>
          <w:szCs w:val="24"/>
        </w:rPr>
        <w:t xml:space="preserve">. </w:t>
      </w:r>
    </w:p>
    <w:p w14:paraId="14AC548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ως αντικείμενό της έχει τον έλεγχο πολιτικών ευθυνών, καθώς και ζητημάτων μείζονος ενδιαφέροντος και όχι την άσκηση δικαστικών ή εποπτικών καθηκόντων. Το τελικό πόρισμα θα μπορούσε να ήταν μόνο μια φράση: «Δεν απεδείχθησαν ευθύνες πολιτικών προσώπω</w:t>
      </w:r>
      <w:r>
        <w:rPr>
          <w:rFonts w:eastAsia="Times New Roman" w:cs="Times New Roman"/>
          <w:szCs w:val="24"/>
        </w:rPr>
        <w:t>ν. Επίσης, δεν προέκυψαν εξωθεσμικές παρεμβάσεις πολιτικών προσώπων σε θέματα δανειοδοτήσεων</w:t>
      </w:r>
      <w:r>
        <w:rPr>
          <w:rFonts w:eastAsia="Times New Roman" w:cs="Times New Roman"/>
          <w:szCs w:val="24"/>
        </w:rPr>
        <w:t>.</w:t>
      </w:r>
      <w:r>
        <w:rPr>
          <w:rFonts w:eastAsia="Times New Roman" w:cs="Times New Roman"/>
          <w:szCs w:val="24"/>
        </w:rPr>
        <w:t xml:space="preserve">». Αυτή είναι τελικά, ουσιαστικά η θέση της </w:t>
      </w:r>
      <w:r>
        <w:rPr>
          <w:rFonts w:eastAsia="Times New Roman" w:cs="Times New Roman"/>
          <w:szCs w:val="24"/>
        </w:rPr>
        <w:t>π</w:t>
      </w:r>
      <w:r>
        <w:rPr>
          <w:rFonts w:eastAsia="Times New Roman" w:cs="Times New Roman"/>
          <w:szCs w:val="24"/>
        </w:rPr>
        <w:t xml:space="preserve">λειοψηφίας. Αυτή είναι η θέση του ΣΥΡΙΖΑ και αυτή περιλαμβάνεται στο επίσημο </w:t>
      </w:r>
      <w:r>
        <w:rPr>
          <w:rFonts w:eastAsia="Times New Roman" w:cs="Times New Roman"/>
          <w:szCs w:val="24"/>
        </w:rPr>
        <w:t>π</w:t>
      </w:r>
      <w:r>
        <w:rPr>
          <w:rFonts w:eastAsia="Times New Roman" w:cs="Times New Roman"/>
          <w:szCs w:val="24"/>
        </w:rPr>
        <w:t xml:space="preserve">όρισμα.   </w:t>
      </w:r>
    </w:p>
    <w:p w14:paraId="14AC548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Τι απεδείχθη όμως κατά την εν</w:t>
      </w:r>
      <w:r>
        <w:rPr>
          <w:rFonts w:eastAsia="Times New Roman" w:cs="Times New Roman"/>
          <w:szCs w:val="24"/>
        </w:rPr>
        <w:t xml:space="preserve">νεάμηνη λειτουργία της </w:t>
      </w:r>
      <w:r>
        <w:rPr>
          <w:rFonts w:eastAsia="Times New Roman" w:cs="Times New Roman"/>
          <w:szCs w:val="24"/>
        </w:rPr>
        <w:t>ε</w:t>
      </w:r>
      <w:r>
        <w:rPr>
          <w:rFonts w:eastAsia="Times New Roman" w:cs="Times New Roman"/>
          <w:szCs w:val="24"/>
        </w:rPr>
        <w:t>πιτροπής; Κατ’ αρχάς απεδείχθη ότι όλα τα κόμματα, και ο ΣΥΡΙΖΑ και η Νέα Δημοκρατία και το ΠΑΣΟΚ, λάμβαναν χρηματοδοτήσεις από τις ίδιες τράπεζες ακριβώς με τον ίδιο τρόπο: με μοναδική εγγύηση τις μελλοντικές κρατικές επιχορηγήσεις</w:t>
      </w:r>
      <w:r>
        <w:rPr>
          <w:rFonts w:eastAsia="Times New Roman" w:cs="Times New Roman"/>
          <w:szCs w:val="24"/>
        </w:rPr>
        <w:t xml:space="preserve">, με συγκρίσιμα πιστωτικά όρια, όρους και προϋποθέσεις. Άρα οι κρίσεις της </w:t>
      </w:r>
      <w:r>
        <w:rPr>
          <w:rFonts w:eastAsia="Times New Roman" w:cs="Times New Roman"/>
          <w:szCs w:val="24"/>
        </w:rPr>
        <w:t>π</w:t>
      </w:r>
      <w:r>
        <w:rPr>
          <w:rFonts w:eastAsia="Times New Roman" w:cs="Times New Roman"/>
          <w:szCs w:val="24"/>
        </w:rPr>
        <w:t xml:space="preserve">λειοψηφίας στη σελίδα 52 του </w:t>
      </w:r>
      <w:r>
        <w:rPr>
          <w:rFonts w:eastAsia="Times New Roman" w:cs="Times New Roman"/>
          <w:szCs w:val="24"/>
        </w:rPr>
        <w:t>π</w:t>
      </w:r>
      <w:r>
        <w:rPr>
          <w:rFonts w:eastAsia="Times New Roman" w:cs="Times New Roman"/>
          <w:szCs w:val="24"/>
        </w:rPr>
        <w:t xml:space="preserve">ορίσματος, που αναφέρει ότι τα κόμματα στηρίχθηκαν σε αβέβαιες κρατικές επιχορηγήσεις, αφορούν και τον ΣΥΡΙΖΑ. </w:t>
      </w:r>
    </w:p>
    <w:p w14:paraId="14AC549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Δεύτερον, ως προς τα μέσα μαζικής ενημ</w:t>
      </w:r>
      <w:r>
        <w:rPr>
          <w:rFonts w:eastAsia="Times New Roman" w:cs="Times New Roman"/>
          <w:szCs w:val="24"/>
        </w:rPr>
        <w:t xml:space="preserve">έρωσης, δεν προέκυψε οποιαδήποτε πολιτική παρέμβαση για τη χορήγηση δανείων προς αυτά ούτε προνομιακοί όροι. Αντιθέτως, η </w:t>
      </w:r>
      <w:r>
        <w:rPr>
          <w:rFonts w:eastAsia="Times New Roman" w:cs="Times New Roman"/>
          <w:szCs w:val="24"/>
        </w:rPr>
        <w:t>έ</w:t>
      </w:r>
      <w:r>
        <w:rPr>
          <w:rFonts w:eastAsia="Times New Roman" w:cs="Times New Roman"/>
          <w:szCs w:val="24"/>
        </w:rPr>
        <w:t>κθεση του ελληνικού τραπεζικού συστήματος σε μη εξυπηρετούμενα δάνεια στα μέσα μαζικής ενημέρωσης είναι από τις χαμηλότερες -όπως προ</w:t>
      </w:r>
      <w:r>
        <w:rPr>
          <w:rFonts w:eastAsia="Times New Roman" w:cs="Times New Roman"/>
          <w:szCs w:val="24"/>
        </w:rPr>
        <w:t xml:space="preserve">έκυψε από τα στοιχεία- σε κλαδικό επίπεδο, καταρρίπτοντας τη χρήση του όρου «θαλασσοδάνεια». </w:t>
      </w:r>
    </w:p>
    <w:p w14:paraId="14AC549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Αδικαιολόγητα, λοιπόν, το </w:t>
      </w:r>
      <w:r>
        <w:rPr>
          <w:rFonts w:eastAsia="Times New Roman" w:cs="Times New Roman"/>
          <w:szCs w:val="24"/>
        </w:rPr>
        <w:t>π</w:t>
      </w:r>
      <w:r>
        <w:rPr>
          <w:rFonts w:eastAsia="Times New Roman" w:cs="Times New Roman"/>
          <w:szCs w:val="24"/>
        </w:rPr>
        <w:t>όρισμα αναφέρει στη σελίδα 50 ότι τ</w:t>
      </w:r>
      <w:r>
        <w:rPr>
          <w:rFonts w:eastAsia="Times New Roman" w:cs="Times New Roman"/>
          <w:szCs w:val="24"/>
        </w:rPr>
        <w:t>ο</w:t>
      </w:r>
      <w:r>
        <w:rPr>
          <w:rFonts w:eastAsia="Times New Roman" w:cs="Times New Roman"/>
          <w:szCs w:val="24"/>
        </w:rPr>
        <w:t xml:space="preserve"> συνολικά 1,3 δισεκατομμύρι</w:t>
      </w:r>
      <w:r>
        <w:rPr>
          <w:rFonts w:eastAsia="Times New Roman" w:cs="Times New Roman"/>
          <w:szCs w:val="24"/>
        </w:rPr>
        <w:t>ο</w:t>
      </w:r>
      <w:r>
        <w:rPr>
          <w:rFonts w:eastAsia="Times New Roman" w:cs="Times New Roman"/>
          <w:szCs w:val="24"/>
        </w:rPr>
        <w:t xml:space="preserve"> προς τα ΜΜΕ είναι στην πλειοψηφία τους δανεικά και αγύριστα. Δεν προέκ</w:t>
      </w:r>
      <w:r>
        <w:rPr>
          <w:rFonts w:eastAsia="Times New Roman" w:cs="Times New Roman"/>
          <w:szCs w:val="24"/>
        </w:rPr>
        <w:t xml:space="preserve">υψε. </w:t>
      </w:r>
    </w:p>
    <w:p w14:paraId="14AC549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Απ’ ό,τι φάνηκε από την εξέταση των μαρτύρων στην </w:t>
      </w:r>
      <w:r>
        <w:rPr>
          <w:rFonts w:eastAsia="Times New Roman" w:cs="Times New Roman"/>
          <w:szCs w:val="24"/>
        </w:rPr>
        <w:t>ε</w:t>
      </w:r>
      <w:r>
        <w:rPr>
          <w:rFonts w:eastAsia="Times New Roman" w:cs="Times New Roman"/>
          <w:szCs w:val="24"/>
        </w:rPr>
        <w:t>ξεταστική, η συμπεριφορά των μέσων δεν διέφερε από τη συνολικότερη εικόνα δανεισμού των άλλων επιχειρήσεων της χώρας ούτε παρουσιάστηκε κάποιο συστημικό πρόβλημα στη λειτουργία του κλάδου. Άρα δεν συ</w:t>
      </w:r>
      <w:r>
        <w:rPr>
          <w:rFonts w:eastAsia="Times New Roman" w:cs="Times New Roman"/>
          <w:szCs w:val="24"/>
        </w:rPr>
        <w:t>νίσταται προνομιακή μεταχείριση, όπως ισχυρίζεται το πόρισμα στη σελίδα 57.</w:t>
      </w:r>
    </w:p>
    <w:p w14:paraId="14AC549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Για όλα τα υπόλοιπα, για τυχόν συγκεκριμένες παραβάσεις του </w:t>
      </w:r>
      <w:r>
        <w:rPr>
          <w:rFonts w:eastAsia="Times New Roman" w:cs="Times New Roman"/>
          <w:szCs w:val="24"/>
        </w:rPr>
        <w:t>Τ</w:t>
      </w:r>
      <w:r>
        <w:rPr>
          <w:rFonts w:eastAsia="Times New Roman" w:cs="Times New Roman"/>
          <w:szCs w:val="24"/>
        </w:rPr>
        <w:t xml:space="preserve">ραπεζικού </w:t>
      </w:r>
      <w:r>
        <w:rPr>
          <w:rFonts w:eastAsia="Times New Roman" w:cs="Times New Roman"/>
          <w:szCs w:val="24"/>
        </w:rPr>
        <w:t>Δ</w:t>
      </w:r>
      <w:r>
        <w:rPr>
          <w:rFonts w:eastAsia="Times New Roman" w:cs="Times New Roman"/>
          <w:szCs w:val="24"/>
        </w:rPr>
        <w:t>ικαίου</w:t>
      </w:r>
      <w:r>
        <w:rPr>
          <w:rFonts w:eastAsia="Times New Roman" w:cs="Times New Roman"/>
          <w:szCs w:val="24"/>
        </w:rPr>
        <w:t>,</w:t>
      </w:r>
      <w:r>
        <w:rPr>
          <w:rFonts w:eastAsia="Times New Roman" w:cs="Times New Roman"/>
          <w:szCs w:val="24"/>
        </w:rPr>
        <w:t xml:space="preserve"> φυσικά υπάρχουν οι αρμόδιες ρυθμιστικές και δικαστικές αρχές. </w:t>
      </w:r>
      <w:r>
        <w:rPr>
          <w:rFonts w:eastAsia="Times New Roman" w:cs="Times New Roman"/>
          <w:szCs w:val="24"/>
        </w:rPr>
        <w:t>Ν</w:t>
      </w:r>
      <w:r>
        <w:rPr>
          <w:rFonts w:eastAsia="Times New Roman" w:cs="Times New Roman"/>
          <w:szCs w:val="24"/>
        </w:rPr>
        <w:t xml:space="preserve">α διορθώσω τον </w:t>
      </w:r>
      <w:r>
        <w:rPr>
          <w:rFonts w:eastAsia="Times New Roman" w:cs="Times New Roman"/>
          <w:szCs w:val="24"/>
        </w:rPr>
        <w:t>π</w:t>
      </w:r>
      <w:r>
        <w:rPr>
          <w:rFonts w:eastAsia="Times New Roman" w:cs="Times New Roman"/>
          <w:szCs w:val="24"/>
        </w:rPr>
        <w:t xml:space="preserve">ρόεδρο της </w:t>
      </w:r>
      <w:r>
        <w:rPr>
          <w:rFonts w:eastAsia="Times New Roman" w:cs="Times New Roman"/>
          <w:szCs w:val="24"/>
        </w:rPr>
        <w:t>ε</w:t>
      </w:r>
      <w:r>
        <w:rPr>
          <w:rFonts w:eastAsia="Times New Roman" w:cs="Times New Roman"/>
          <w:szCs w:val="24"/>
        </w:rPr>
        <w:t>πιτροπής.</w:t>
      </w:r>
      <w:r>
        <w:rPr>
          <w:rFonts w:eastAsia="Times New Roman" w:cs="Times New Roman"/>
          <w:szCs w:val="24"/>
        </w:rPr>
        <w:t xml:space="preserve"> Η Νέα Δημοκρατία δεν διαφώνησε να πάει το πόρισμα στον </w:t>
      </w:r>
      <w:r>
        <w:rPr>
          <w:rFonts w:eastAsia="Times New Roman" w:cs="Times New Roman"/>
          <w:szCs w:val="24"/>
        </w:rPr>
        <w:t>ε</w:t>
      </w:r>
      <w:r>
        <w:rPr>
          <w:rFonts w:eastAsia="Times New Roman" w:cs="Times New Roman"/>
          <w:szCs w:val="24"/>
        </w:rPr>
        <w:t xml:space="preserve">ισαγγελέα. Είπαμε ότι είναι αρμοδιότητα της Ολομέλειας και όχι της </w:t>
      </w:r>
      <w:r>
        <w:rPr>
          <w:rFonts w:eastAsia="Times New Roman" w:cs="Times New Roman"/>
          <w:szCs w:val="24"/>
        </w:rPr>
        <w:t>ε</w:t>
      </w:r>
      <w:r>
        <w:rPr>
          <w:rFonts w:eastAsia="Times New Roman" w:cs="Times New Roman"/>
          <w:szCs w:val="24"/>
        </w:rPr>
        <w:t xml:space="preserve">πιτροπής. Ήταν καθαρά διαδικαστικό. </w:t>
      </w:r>
    </w:p>
    <w:p w14:paraId="14AC549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 xml:space="preserve">Σ ΜΠΑΛΩΜΕΝΑΚΗΣ: </w:t>
      </w:r>
      <w:r>
        <w:rPr>
          <w:rFonts w:eastAsia="Times New Roman" w:cs="Times New Roman"/>
          <w:szCs w:val="24"/>
        </w:rPr>
        <w:t>Δηλώστε το τώρα. Πείτε τώρα τι θα κάνετε.</w:t>
      </w:r>
    </w:p>
    <w:p w14:paraId="14AC549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Το κείμε</w:t>
      </w:r>
      <w:r>
        <w:rPr>
          <w:rFonts w:eastAsia="Times New Roman" w:cs="Times New Roman"/>
          <w:szCs w:val="24"/>
        </w:rPr>
        <w:t xml:space="preserve">νο που κατέθεσε ως πόρισμα η πλειοψηφία βρίθει ιδεολογικών και υποκειμενικών προσεγγίσεων. Ξεχειλίζει από υποκρισία. Δηλαδή, είναι όπως μας βολεύει κατά περίπτωση, με τα όποια συμπεράσματα να μη στηρίζονται σε γεγονότα και σε στοιχεία. </w:t>
      </w:r>
    </w:p>
    <w:p w14:paraId="14AC549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Ή ακόμα χειρότερα σ</w:t>
      </w:r>
      <w:r>
        <w:rPr>
          <w:rFonts w:eastAsia="Times New Roman" w:cs="Times New Roman"/>
          <w:szCs w:val="24"/>
        </w:rPr>
        <w:t>τηρίζονται σε άνευ αξίας και αυθαίρετα σχόλια, όπως</w:t>
      </w:r>
      <w:r>
        <w:rPr>
          <w:rFonts w:eastAsia="Times New Roman" w:cs="Times New Roman"/>
          <w:szCs w:val="24"/>
        </w:rPr>
        <w:t>,</w:t>
      </w:r>
      <w:r>
        <w:rPr>
          <w:rFonts w:eastAsia="Times New Roman" w:cs="Times New Roman"/>
          <w:szCs w:val="24"/>
        </w:rPr>
        <w:t xml:space="preserve"> παραδείγματος χάριν, η κατάθεση του κ. Κουρή, ο οποίος</w:t>
      </w:r>
      <w:r>
        <w:rPr>
          <w:rFonts w:eastAsia="Times New Roman" w:cs="Times New Roman"/>
          <w:szCs w:val="24"/>
        </w:rPr>
        <w:t>,</w:t>
      </w:r>
      <w:r>
        <w:rPr>
          <w:rFonts w:eastAsia="Times New Roman" w:cs="Times New Roman"/>
          <w:szCs w:val="24"/>
        </w:rPr>
        <w:t xml:space="preserve"> ενώ δήλωσε πλήρη άγνοια για τα οικονομικά του </w:t>
      </w:r>
      <w:r>
        <w:rPr>
          <w:rFonts w:eastAsia="Times New Roman" w:cs="Times New Roman"/>
          <w:szCs w:val="24"/>
        </w:rPr>
        <w:t>«</w:t>
      </w:r>
      <w:r>
        <w:rPr>
          <w:rFonts w:eastAsia="Times New Roman" w:cs="Times New Roman"/>
          <w:szCs w:val="24"/>
          <w:lang w:val="en-US"/>
        </w:rPr>
        <w:t>ALTER</w:t>
      </w:r>
      <w:r>
        <w:rPr>
          <w:rFonts w:eastAsia="Times New Roman" w:cs="Times New Roman"/>
          <w:szCs w:val="24"/>
        </w:rPr>
        <w:t>»</w:t>
      </w:r>
      <w:r>
        <w:rPr>
          <w:rFonts w:eastAsia="Times New Roman" w:cs="Times New Roman"/>
          <w:szCs w:val="24"/>
        </w:rPr>
        <w:t xml:space="preserve">, για τη χρεοκοπία που κόστισε </w:t>
      </w:r>
      <w:r>
        <w:rPr>
          <w:rFonts w:eastAsia="Times New Roman" w:cs="Times New Roman"/>
          <w:szCs w:val="24"/>
        </w:rPr>
        <w:t xml:space="preserve">μισό δισεκατομμύριο είπε ότι για κάθε δάνειο προς ΜΜΕ χρειαζόταν παρέμβαση </w:t>
      </w:r>
      <w:r>
        <w:rPr>
          <w:rFonts w:eastAsia="Times New Roman" w:cs="Times New Roman"/>
          <w:szCs w:val="24"/>
        </w:rPr>
        <w:t>Π</w:t>
      </w:r>
      <w:r>
        <w:rPr>
          <w:rFonts w:eastAsia="Times New Roman" w:cs="Times New Roman"/>
          <w:szCs w:val="24"/>
        </w:rPr>
        <w:t xml:space="preserve">ρωθυπουργών, με εξαίρεση βέβαια τα δικά του τεράστια δάνεια που έλαβε από τις καλές, στην περίπτωσή του, ελληνικές τράπεζες. </w:t>
      </w:r>
    </w:p>
    <w:p w14:paraId="14AC549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Στη σελίδα 59, κυρίες και κύριοι συνάδελφοι, το πόρισμ</w:t>
      </w:r>
      <w:r>
        <w:rPr>
          <w:rFonts w:eastAsia="Times New Roman" w:cs="Times New Roman"/>
          <w:szCs w:val="24"/>
        </w:rPr>
        <w:t>α αναφέρει: «Κανείς δεν ισχυρίζεται ότι οι τράπεζες κινδύνευσαν με χρεοκοπία εξαιτίας του δανεισμού κομμάτων και μέσων μαζικής ενημέρωσης</w:t>
      </w:r>
      <w:r>
        <w:rPr>
          <w:rFonts w:eastAsia="Times New Roman" w:cs="Times New Roman"/>
          <w:szCs w:val="24"/>
        </w:rPr>
        <w:t>.</w:t>
      </w:r>
      <w:r>
        <w:rPr>
          <w:rFonts w:eastAsia="Times New Roman" w:cs="Times New Roman"/>
          <w:szCs w:val="24"/>
        </w:rPr>
        <w:t xml:space="preserve">». </w:t>
      </w:r>
    </w:p>
    <w:p w14:paraId="14AC549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Ένας ακόμα μύθος του ΣΥΡΙΖΑ κατέρρευσε, όπως κατέρρευσε το σκίσιμο του μνημονίου και ο τερματισμός της λιτότητας, </w:t>
      </w:r>
      <w:r>
        <w:rPr>
          <w:rFonts w:eastAsia="Times New Roman" w:cs="Times New Roman"/>
          <w:szCs w:val="24"/>
        </w:rPr>
        <w:t>η διαγραφή του επαχθούς και επονείδιστου χρέους, το περίφημο ηθικό πλεονέκτημα της Αριστεράς και η προσήλωση στην προστασία των κοινωνικών δικαιωμάτων. Καταρρέουν όλοι εκείνοι οι θεμελιώδεις μύθοι που έθρεψαν το τέρας του λαϊκισμού και στη θέση τους η Κυβέ</w:t>
      </w:r>
      <w:r>
        <w:rPr>
          <w:rFonts w:eastAsia="Times New Roman" w:cs="Times New Roman"/>
          <w:szCs w:val="24"/>
        </w:rPr>
        <w:t>ρνηση καλλιεργεί ψέματα, επιδεικνύει ανικανότητα και επιβάλλει φόρους.</w:t>
      </w:r>
    </w:p>
    <w:p w14:paraId="14AC549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Η Νέα Δημοκρατία κατέθεσε με αίσθημα ευθύνης κείμενο θέσεων με τριάντα οκτώ συγκεκριμένα ευρήματα. Σε αυτό στοιχειοθετούνται αναλυτικά ευθύνες του ΣΥΡΙΖΑ</w:t>
      </w:r>
      <w:r>
        <w:rPr>
          <w:rFonts w:eastAsia="Times New Roman" w:cs="Times New Roman"/>
          <w:szCs w:val="24"/>
        </w:rPr>
        <w:t>,</w:t>
      </w:r>
      <w:r>
        <w:rPr>
          <w:rFonts w:eastAsia="Times New Roman" w:cs="Times New Roman"/>
          <w:szCs w:val="24"/>
        </w:rPr>
        <w:t xml:space="preserve"> επιδεικνύοντας θέματα για τα ο</w:t>
      </w:r>
      <w:r>
        <w:rPr>
          <w:rFonts w:eastAsia="Times New Roman" w:cs="Times New Roman"/>
          <w:szCs w:val="24"/>
        </w:rPr>
        <w:t xml:space="preserve">ποία πρέπει επιτέλους σήμερα να δώσετε πειστικές απαντήσεις. </w:t>
      </w:r>
    </w:p>
    <w:p w14:paraId="14AC549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Προέκυψε ότι εκ των βασικών μετόχων της εφημερίδος «</w:t>
      </w:r>
      <w:r>
        <w:rPr>
          <w:rFonts w:eastAsia="Times New Roman" w:cs="Times New Roman"/>
          <w:szCs w:val="24"/>
        </w:rPr>
        <w:t>Η ΑΥΓΗ</w:t>
      </w:r>
      <w:r>
        <w:rPr>
          <w:rFonts w:eastAsia="Times New Roman" w:cs="Times New Roman"/>
          <w:szCs w:val="24"/>
        </w:rPr>
        <w:t>» είναι εταιρεία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καταπίστευμα του εξωτερικού, η </w:t>
      </w:r>
      <w:r>
        <w:rPr>
          <w:rFonts w:eastAsia="Times New Roman" w:cs="Times New Roman"/>
          <w:szCs w:val="24"/>
        </w:rPr>
        <w:t>«</w:t>
      </w:r>
      <w:r>
        <w:rPr>
          <w:rFonts w:eastAsia="Times New Roman" w:cs="Times New Roman"/>
          <w:szCs w:val="24"/>
          <w:lang w:val="en-US"/>
        </w:rPr>
        <w:t>Atlas</w:t>
      </w:r>
      <w:r>
        <w:rPr>
          <w:rFonts w:eastAsia="Times New Roman" w:cs="Times New Roman"/>
          <w:szCs w:val="24"/>
        </w:rPr>
        <w:t xml:space="preserve"> </w:t>
      </w:r>
      <w:r>
        <w:rPr>
          <w:rFonts w:eastAsia="Times New Roman" w:cs="Times New Roman"/>
          <w:szCs w:val="24"/>
          <w:lang w:val="en-US"/>
        </w:rPr>
        <w:t>Cyprus</w:t>
      </w:r>
      <w:r>
        <w:rPr>
          <w:rFonts w:eastAsia="Times New Roman" w:cs="Times New Roman"/>
          <w:szCs w:val="24"/>
        </w:rPr>
        <w:t xml:space="preserve"> </w:t>
      </w:r>
      <w:r>
        <w:rPr>
          <w:rFonts w:eastAsia="Times New Roman" w:cs="Times New Roman"/>
          <w:szCs w:val="24"/>
          <w:lang w:val="en-US"/>
        </w:rPr>
        <w:t>International</w:t>
      </w:r>
      <w:r>
        <w:rPr>
          <w:rFonts w:eastAsia="Times New Roman" w:cs="Times New Roman"/>
          <w:szCs w:val="24"/>
        </w:rPr>
        <w:t xml:space="preserve"> </w:t>
      </w:r>
      <w:r>
        <w:rPr>
          <w:rFonts w:eastAsia="Times New Roman" w:cs="Times New Roman"/>
          <w:szCs w:val="24"/>
          <w:lang w:val="en-US"/>
        </w:rPr>
        <w:t>Trust</w:t>
      </w:r>
      <w:r>
        <w:rPr>
          <w:rFonts w:eastAsia="Times New Roman" w:cs="Times New Roman"/>
          <w:szCs w:val="24"/>
        </w:rPr>
        <w:t>»</w:t>
      </w:r>
      <w:r>
        <w:rPr>
          <w:rFonts w:eastAsia="Times New Roman" w:cs="Times New Roman"/>
          <w:szCs w:val="24"/>
        </w:rPr>
        <w:t>, της οποίας τον πραγματικό ιδιοκτήτη και κυρίως την</w:t>
      </w:r>
      <w:r>
        <w:rPr>
          <w:rFonts w:eastAsia="Times New Roman" w:cs="Times New Roman"/>
          <w:szCs w:val="24"/>
        </w:rPr>
        <w:t xml:space="preserve"> προέλευση των χρημάτων αρνηθήκατε να αποκαλύψετε. Επίσης, δεν πρόκειται για δημόσια εγγραφή, όπως είπατε. Το αποδεικνύει η πρόσκληση της αύξησης του μετοχικού κεφαλαίου της «Αυγής» που δημοσιεύτηκε στο ΦΕΚ αριθμός φύλλου 8375/27.11.2013. Το καταθέτω για τ</w:t>
      </w:r>
      <w:r>
        <w:rPr>
          <w:rFonts w:eastAsia="Times New Roman" w:cs="Times New Roman"/>
          <w:szCs w:val="24"/>
        </w:rPr>
        <w:t>α Πρακτικά.</w:t>
      </w:r>
    </w:p>
    <w:p w14:paraId="14AC549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Παναγιώτης Μηταράκης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AC549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κυρίες και κύριοι συνάδε</w:t>
      </w:r>
      <w:r>
        <w:rPr>
          <w:rFonts w:eastAsia="Times New Roman" w:cs="Times New Roman"/>
          <w:szCs w:val="24"/>
        </w:rPr>
        <w:t>λφοι, το θέμα είναι βαθύτερο, διότι η «Αυγή» άνηκε κατά πλειοψηφία στο</w:t>
      </w:r>
      <w:r>
        <w:rPr>
          <w:rFonts w:eastAsia="Times New Roman" w:cs="Times New Roman"/>
          <w:szCs w:val="24"/>
        </w:rPr>
        <w:t>ν</w:t>
      </w:r>
      <w:r>
        <w:rPr>
          <w:rFonts w:eastAsia="Times New Roman" w:cs="Times New Roman"/>
          <w:szCs w:val="24"/>
        </w:rPr>
        <w:t xml:space="preserve"> ΣΥΡΙΖΑ. Η </w:t>
      </w:r>
      <w:r>
        <w:rPr>
          <w:rFonts w:eastAsia="Times New Roman" w:cs="Times New Roman"/>
          <w:szCs w:val="24"/>
        </w:rPr>
        <w:lastRenderedPageBreak/>
        <w:t xml:space="preserve">χρηματοδότηση, λοιπόν, της </w:t>
      </w:r>
      <w:r>
        <w:rPr>
          <w:rFonts w:eastAsia="Times New Roman" w:cs="Times New Roman"/>
          <w:szCs w:val="24"/>
        </w:rPr>
        <w:t>«Αυγής»</w:t>
      </w:r>
      <w:r>
        <w:rPr>
          <w:rFonts w:eastAsia="Times New Roman" w:cs="Times New Roman"/>
          <w:szCs w:val="24"/>
        </w:rPr>
        <w:t xml:space="preserve"> αποτελεί έμμεση χρηματοδότηση του ίδιου του ΣΥΡΙΖΑ από εταιρεία του εξωτερικού αγνώστου προελεύσεως.</w:t>
      </w:r>
    </w:p>
    <w:p w14:paraId="14AC549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Θυμίζω ότι τέτοιες περιπτώσεις έμμεσων</w:t>
      </w:r>
      <w:r>
        <w:rPr>
          <w:rFonts w:eastAsia="Times New Roman" w:cs="Times New Roman"/>
          <w:szCs w:val="24"/>
        </w:rPr>
        <w:t xml:space="preserve"> χρηματοδοτήσεων θέλει να προλάβει στη σύσταση 3 η </w:t>
      </w:r>
      <w:r>
        <w:rPr>
          <w:rFonts w:eastAsia="Times New Roman" w:cs="Times New Roman"/>
          <w:szCs w:val="24"/>
        </w:rPr>
        <w:t>έ</w:t>
      </w:r>
      <w:r>
        <w:rPr>
          <w:rFonts w:eastAsia="Times New Roman" w:cs="Times New Roman"/>
          <w:szCs w:val="24"/>
        </w:rPr>
        <w:t xml:space="preserve">κθεση </w:t>
      </w:r>
      <w:r>
        <w:rPr>
          <w:rFonts w:eastAsia="Times New Roman" w:cs="Times New Roman"/>
          <w:szCs w:val="24"/>
          <w:lang w:val="en-US"/>
        </w:rPr>
        <w:t>Greco</w:t>
      </w:r>
      <w:r>
        <w:rPr>
          <w:rFonts w:eastAsia="Times New Roman" w:cs="Times New Roman"/>
          <w:szCs w:val="24"/>
        </w:rPr>
        <w:t xml:space="preserve"> του Ιουνίου του 2010. Καταθέτω το σχετικό απόσπασμα της έκθεσης.</w:t>
      </w:r>
    </w:p>
    <w:p w14:paraId="14AC549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Παναγιώτης Μηταράκης καταθέτει για τα Πρακτικά το προαναφερθέν έγγραφο, το οποίο βρίσκεται στο </w:t>
      </w:r>
      <w:r>
        <w:rPr>
          <w:rFonts w:eastAsia="Times New Roman" w:cs="Times New Roman"/>
          <w:szCs w:val="24"/>
        </w:rPr>
        <w:t>αρχείο του Τμήματος Γραμματείας της Διεύθυνσης Στενογραφίας και Πρακτικών της Βουλής)</w:t>
      </w:r>
    </w:p>
    <w:p w14:paraId="14AC549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προέκυψε επίσης ότι ο ίδιος ο κ. Τσίπρας με την από 14</w:t>
      </w:r>
      <w:r>
        <w:rPr>
          <w:rFonts w:eastAsia="Times New Roman" w:cs="Times New Roman"/>
          <w:szCs w:val="24"/>
        </w:rPr>
        <w:t>-</w:t>
      </w:r>
      <w:r>
        <w:rPr>
          <w:rFonts w:eastAsia="Times New Roman" w:cs="Times New Roman"/>
          <w:szCs w:val="24"/>
        </w:rPr>
        <w:t>12</w:t>
      </w:r>
      <w:r>
        <w:rPr>
          <w:rFonts w:eastAsia="Times New Roman" w:cs="Times New Roman"/>
          <w:szCs w:val="24"/>
        </w:rPr>
        <w:t>-</w:t>
      </w:r>
      <w:r>
        <w:rPr>
          <w:rFonts w:eastAsia="Times New Roman" w:cs="Times New Roman"/>
          <w:szCs w:val="24"/>
        </w:rPr>
        <w:t>2010 επιστολή του προς την Εθνική Τράπεζα όχι απλώς ζήτησε να δανειστεί ο ΣΥΡΙΖΑ κ</w:t>
      </w:r>
      <w:r>
        <w:rPr>
          <w:rFonts w:eastAsia="Times New Roman" w:cs="Times New Roman"/>
          <w:szCs w:val="24"/>
        </w:rPr>
        <w:t>ατά παράβαση των κανόνων τραπεζικού δανεισμού, αλλά το σημαντικότερο είναι ότι αναγνωρίζει ότι ξέρει εκ των προτέρων ότι ο ΣΥΡΙΖΑ δεν πληρούσε τα σχετικά χρηματοοικονομικά κριτήρια. Ζήτησε, λοιπόν, από τραπεζικά στελέχη να προβούν εν γνώσει τους, κατά παρά</w:t>
      </w:r>
      <w:r>
        <w:rPr>
          <w:rFonts w:eastAsia="Times New Roman" w:cs="Times New Roman"/>
          <w:szCs w:val="24"/>
        </w:rPr>
        <w:t>βαση των νομίμων διαδικασιών δανειοδότησης, υπέρ του κόμματός του. Καταθέτω την επιστολή.</w:t>
      </w:r>
    </w:p>
    <w:p w14:paraId="14AC54A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Παναγιώτης Μηταράκης καταθέτει για τα Πρακτικά το προαναφερθέν έγγραφο, το οποίο βρίσκεται στο αρχείο του Τμήματος Γραμματείας της Διε</w:t>
      </w:r>
      <w:r>
        <w:rPr>
          <w:rFonts w:eastAsia="Times New Roman" w:cs="Times New Roman"/>
          <w:szCs w:val="24"/>
        </w:rPr>
        <w:t>ύθυνσης Στενογραφίας και  Πρακτικών της Βουλής)</w:t>
      </w:r>
    </w:p>
    <w:p w14:paraId="14AC54A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Προέκυψε ότι αν η εφημερίδα «</w:t>
      </w:r>
      <w:r>
        <w:rPr>
          <w:rFonts w:eastAsia="Times New Roman" w:cs="Times New Roman"/>
          <w:szCs w:val="24"/>
        </w:rPr>
        <w:t>Η ΑΥΓΗ</w:t>
      </w:r>
      <w:r>
        <w:rPr>
          <w:rFonts w:eastAsia="Times New Roman" w:cs="Times New Roman"/>
          <w:szCs w:val="24"/>
        </w:rPr>
        <w:t xml:space="preserve">» δεν προβεί άμεσα σε αύξηση μετοχικού κεφαλαίου, θα πρέπει να τεθεί σε εκκαθάριση με ευθύνη της Περιφέρειας Αττικής, της κ. Δούρου. </w:t>
      </w:r>
    </w:p>
    <w:p w14:paraId="14AC54A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Προέκυψε ότι κατά το παρελθόν έχει </w:t>
      </w:r>
      <w:r>
        <w:rPr>
          <w:rFonts w:eastAsia="Times New Roman" w:cs="Times New Roman"/>
          <w:szCs w:val="24"/>
        </w:rPr>
        <w:t>γίνει κούρεμα του χρέους της εφημερίδας «</w:t>
      </w:r>
      <w:r>
        <w:rPr>
          <w:rFonts w:eastAsia="Times New Roman" w:cs="Times New Roman"/>
          <w:szCs w:val="24"/>
        </w:rPr>
        <w:t xml:space="preserve">Η </w:t>
      </w:r>
      <w:r>
        <w:rPr>
          <w:rFonts w:eastAsia="Times New Roman" w:cs="Times New Roman"/>
          <w:szCs w:val="24"/>
        </w:rPr>
        <w:t>Α</w:t>
      </w:r>
      <w:r>
        <w:rPr>
          <w:rFonts w:eastAsia="Times New Roman" w:cs="Times New Roman"/>
          <w:szCs w:val="24"/>
        </w:rPr>
        <w:t>ΥΓΗ</w:t>
      </w:r>
      <w:r>
        <w:rPr>
          <w:rFonts w:eastAsia="Times New Roman" w:cs="Times New Roman"/>
          <w:szCs w:val="24"/>
        </w:rPr>
        <w:t xml:space="preserve">» από τραπεζικό ίδρυμα υπό αδιαφανείς διαδικασίες. </w:t>
      </w:r>
    </w:p>
    <w:p w14:paraId="14AC54A3" w14:textId="77777777" w:rsidR="001812B4" w:rsidRDefault="001009A2">
      <w:pPr>
        <w:spacing w:line="600" w:lineRule="auto"/>
        <w:ind w:firstLine="720"/>
        <w:contextualSpacing/>
        <w:jc w:val="both"/>
        <w:rPr>
          <w:rFonts w:eastAsia="Times New Roman"/>
          <w:szCs w:val="24"/>
        </w:rPr>
      </w:pPr>
      <w:r>
        <w:rPr>
          <w:rFonts w:eastAsia="Times New Roman"/>
          <w:szCs w:val="24"/>
        </w:rPr>
        <w:t>Όχι μόνο αυτό. Προέκυψε ότι το δάνειο της ελληνικής Αριστεράς, της οποίας ο ΣΥΡΙΖΑ ισχυρίζεται άλλοτε ότι είναι καθολικός διάδοχος και άλλοτε ότι είναι μετον</w:t>
      </w:r>
      <w:r>
        <w:rPr>
          <w:rFonts w:eastAsia="Times New Roman"/>
          <w:szCs w:val="24"/>
        </w:rPr>
        <w:t xml:space="preserve">ομασία του ίδιου νομικού προσώπου, κουρεύτηκε σε ποσοστό 60% ενώ ήταν ενυπόθηκο, δηλαδή ενώ οι τράπεζες είχαν εγγύηση το κτήριο της πλατείας Κουμουνδούρου. Ενώ, δηλαδή, στην </w:t>
      </w:r>
      <w:r>
        <w:rPr>
          <w:rFonts w:eastAsia="Times New Roman"/>
          <w:szCs w:val="24"/>
        </w:rPr>
        <w:t>ε</w:t>
      </w:r>
      <w:r>
        <w:rPr>
          <w:rFonts w:eastAsia="Times New Roman"/>
          <w:szCs w:val="24"/>
        </w:rPr>
        <w:t xml:space="preserve">πιτροπή συζητούσαμε για τον κίνδυνο να μην μπορούν να πληρώσουν κόμματα και </w:t>
      </w:r>
      <w:r>
        <w:rPr>
          <w:rFonts w:eastAsia="Times New Roman"/>
          <w:szCs w:val="24"/>
        </w:rPr>
        <w:t>μ</w:t>
      </w:r>
      <w:r>
        <w:rPr>
          <w:rFonts w:eastAsia="Times New Roman"/>
          <w:szCs w:val="24"/>
        </w:rPr>
        <w:t>έσα,</w:t>
      </w:r>
      <w:r>
        <w:rPr>
          <w:rFonts w:eastAsia="Times New Roman"/>
          <w:szCs w:val="24"/>
        </w:rPr>
        <w:t xml:space="preserve"> εδώ προκύπτει ότι αυτό έχει ήδη συμβεί μόνο στον χώρο της Αριστεράς και, μάλιστα, δύο φορές.</w:t>
      </w:r>
    </w:p>
    <w:p w14:paraId="14AC54A4"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Μιας που ανέφερα το κτήριο της πλατείας Κουμουνδούρου, αυτό που προέκυψε τελικά είναι ότι περιήλθε στην κατοχή σας με τρόπο νομικά έωλο, χωρίς τίτλους μεταβίβασης</w:t>
      </w:r>
      <w:r>
        <w:rPr>
          <w:rFonts w:eastAsia="Times New Roman"/>
          <w:szCs w:val="24"/>
        </w:rPr>
        <w:t xml:space="preserve">, χωρίς να είναι γνωστό αν έχουν καταβληθεί τα φορολογικά βάρη και </w:t>
      </w:r>
      <w:r>
        <w:rPr>
          <w:rFonts w:eastAsia="Times New Roman"/>
          <w:szCs w:val="24"/>
        </w:rPr>
        <w:t>τα</w:t>
      </w:r>
      <w:r>
        <w:rPr>
          <w:rFonts w:eastAsia="Times New Roman"/>
          <w:szCs w:val="24"/>
        </w:rPr>
        <w:t xml:space="preserve"> αναλογούντ</w:t>
      </w:r>
      <w:r>
        <w:rPr>
          <w:rFonts w:eastAsia="Times New Roman"/>
          <w:szCs w:val="24"/>
        </w:rPr>
        <w:t>α</w:t>
      </w:r>
      <w:r>
        <w:rPr>
          <w:rFonts w:eastAsia="Times New Roman"/>
          <w:szCs w:val="24"/>
        </w:rPr>
        <w:t xml:space="preserve"> πρόστιμα για την καθυστέρηση και με μεθόδευση, που περιέχει απατηλές παραστάσεις προς τις τράπεζες, γεγονός που συνέβη ακριβώς γιατί η δανειοδότηση του ΣΥΡΙΖΑ δεν θα μπορούσε</w:t>
      </w:r>
      <w:r>
        <w:rPr>
          <w:rFonts w:eastAsia="Times New Roman"/>
          <w:szCs w:val="24"/>
        </w:rPr>
        <w:t xml:space="preserve"> να γίνει διαφορετικά.</w:t>
      </w:r>
    </w:p>
    <w:p w14:paraId="14AC54A5"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Προκαλεί ιδιαίτερη έκπληξη η αναφορά της </w:t>
      </w:r>
      <w:r>
        <w:rPr>
          <w:rFonts w:eastAsia="Times New Roman"/>
          <w:szCs w:val="24"/>
        </w:rPr>
        <w:t>π</w:t>
      </w:r>
      <w:r>
        <w:rPr>
          <w:rFonts w:eastAsia="Times New Roman"/>
          <w:szCs w:val="24"/>
        </w:rPr>
        <w:t>λειοψηφίας στη σελίδα 384 του πορίσματος ότι το ακίνητο της Πλατείας Ελευθερίας προσφέρθηκε προς περαιτέρω εξασφάλιση στην τράπεζα, αλλά δεν ζητήθηκε –λέει- ως σήμερα από την τράπεζα η εγγραφ</w:t>
      </w:r>
      <w:r>
        <w:rPr>
          <w:rFonts w:eastAsia="Times New Roman"/>
          <w:szCs w:val="24"/>
        </w:rPr>
        <w:t>ή προσημείωσης επί του συγκεκριμένου ακινήτου. Μάλιστα! Γιατί αυτή η προνομιακή αντιμετώπιση από πλευράς της Εθνικής, ενώ έχετε ληξιπρόθεσμες οφειλές; Γιατί προσφέρετε το κτήριο και δεν το ζητάνε;</w:t>
      </w:r>
    </w:p>
    <w:p w14:paraId="14AC54A6"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ΚΩΝΣΤΑΝΤΙΝΟΣ ΜΠΑΡΚΑΣ: </w:t>
      </w:r>
      <w:r>
        <w:rPr>
          <w:rFonts w:eastAsia="Times New Roman"/>
          <w:szCs w:val="24"/>
        </w:rPr>
        <w:t>Γιατί πληρώνουμε.</w:t>
      </w:r>
    </w:p>
    <w:p w14:paraId="14AC54A7" w14:textId="77777777" w:rsidR="001812B4" w:rsidRDefault="001009A2">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w:t>
      </w:r>
      <w:r>
        <w:rPr>
          <w:rFonts w:eastAsia="Times New Roman"/>
          <w:szCs w:val="24"/>
        </w:rPr>
        <w:t>Γιατί πληρώνουμε ντούκου κάθε μήνα.</w:t>
      </w:r>
    </w:p>
    <w:p w14:paraId="14AC54A8"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Ήσυχα, παρακαλώ.</w:t>
      </w:r>
    </w:p>
    <w:p w14:paraId="14AC54A9"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ΠΑΝΑΓΙΩΤΗΣ ΜΗΤΑΡΑΚΗΣ:</w:t>
      </w:r>
      <w:r>
        <w:rPr>
          <w:rFonts w:eastAsia="Times New Roman"/>
          <w:szCs w:val="24"/>
        </w:rPr>
        <w:t xml:space="preserve"> Στο πόρισμά σας, κυρίες και κύριοι συνάδελφοι,  λέτε ότι το έχετε προσφέρει το κτήριο. Γιατί δεν το παίρνει; Είτε γιατί καλύπτουν τον ΣΥΡΙΖΑ είτε γιατί </w:t>
      </w:r>
      <w:r>
        <w:rPr>
          <w:rFonts w:eastAsia="Times New Roman"/>
          <w:szCs w:val="24"/>
        </w:rPr>
        <w:t xml:space="preserve">είναι προβληματικό το ιδιοκτησιακό καθεστώς του ακινήτου. </w:t>
      </w:r>
      <w:r>
        <w:rPr>
          <w:rFonts w:eastAsia="Times New Roman"/>
          <w:szCs w:val="24"/>
        </w:rPr>
        <w:t>Α</w:t>
      </w:r>
      <w:r>
        <w:rPr>
          <w:rFonts w:eastAsia="Times New Roman"/>
          <w:szCs w:val="24"/>
        </w:rPr>
        <w:t>ναμένουμε απαντήσεις και ρωτήσαμε για απαντήσεις.</w:t>
      </w:r>
    </w:p>
    <w:p w14:paraId="14AC54AA" w14:textId="77777777" w:rsidR="001812B4" w:rsidRDefault="001009A2">
      <w:pPr>
        <w:spacing w:line="600" w:lineRule="auto"/>
        <w:ind w:firstLine="720"/>
        <w:contextualSpacing/>
        <w:jc w:val="both"/>
        <w:rPr>
          <w:rFonts w:eastAsia="Times New Roman"/>
          <w:szCs w:val="24"/>
        </w:rPr>
      </w:pPr>
      <w:r>
        <w:rPr>
          <w:rFonts w:eastAsia="Times New Roman"/>
          <w:b/>
          <w:szCs w:val="24"/>
        </w:rPr>
        <w:t>ΑΝΝΑ ΒΑΓΕΝΑ:</w:t>
      </w:r>
      <w:r>
        <w:rPr>
          <w:rFonts w:eastAsia="Times New Roman"/>
          <w:szCs w:val="24"/>
        </w:rPr>
        <w:t xml:space="preserve"> Τα δάνεια θα τα δώσετε πίσω;</w:t>
      </w:r>
    </w:p>
    <w:p w14:paraId="14AC54AB" w14:textId="77777777" w:rsidR="001812B4" w:rsidRDefault="001009A2">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Καταλαβαίνω ότι ενοχλείστε. Είναι δύσκολα τα στοιχεία και οι αναφορές στις σελίδες.</w:t>
      </w:r>
    </w:p>
    <w:p w14:paraId="14AC54AC" w14:textId="77777777" w:rsidR="001812B4" w:rsidRDefault="001009A2">
      <w:pPr>
        <w:spacing w:line="600" w:lineRule="auto"/>
        <w:ind w:firstLine="720"/>
        <w:contextualSpacing/>
        <w:jc w:val="center"/>
        <w:rPr>
          <w:rFonts w:eastAsia="Times New Roman"/>
          <w:szCs w:val="24"/>
        </w:rPr>
      </w:pPr>
      <w:r>
        <w:rPr>
          <w:rFonts w:eastAsia="Times New Roman"/>
          <w:szCs w:val="24"/>
        </w:rPr>
        <w:t>(Θόρυβος στην Αίθουσα)</w:t>
      </w:r>
    </w:p>
    <w:p w14:paraId="14AC54AD"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Παρακαλώ πολύ.</w:t>
      </w:r>
    </w:p>
    <w:p w14:paraId="14AC54AE" w14:textId="77777777" w:rsidR="001812B4" w:rsidRDefault="001009A2">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Το καταλαβαίνω. </w:t>
      </w:r>
    </w:p>
    <w:p w14:paraId="14AC54AF" w14:textId="77777777" w:rsidR="001812B4" w:rsidRDefault="001009A2">
      <w:pPr>
        <w:spacing w:line="600" w:lineRule="auto"/>
        <w:ind w:firstLine="720"/>
        <w:contextualSpacing/>
        <w:jc w:val="both"/>
        <w:rPr>
          <w:rFonts w:eastAsia="Times New Roman"/>
          <w:szCs w:val="24"/>
        </w:rPr>
      </w:pPr>
      <w:r>
        <w:rPr>
          <w:rFonts w:eastAsia="Times New Roman"/>
          <w:szCs w:val="24"/>
        </w:rPr>
        <w:t>Επίσης, πρέπει να εξεταστούν και οι τίτλοι.</w:t>
      </w:r>
    </w:p>
    <w:p w14:paraId="14AC54B0" w14:textId="77777777" w:rsidR="001812B4" w:rsidRDefault="001009A2">
      <w:pPr>
        <w:spacing w:line="600" w:lineRule="auto"/>
        <w:ind w:firstLine="720"/>
        <w:contextualSpacing/>
        <w:jc w:val="both"/>
        <w:rPr>
          <w:rFonts w:eastAsia="Times New Roman"/>
          <w:szCs w:val="24"/>
        </w:rPr>
      </w:pPr>
      <w:r>
        <w:rPr>
          <w:rFonts w:eastAsia="Times New Roman"/>
          <w:szCs w:val="24"/>
        </w:rPr>
        <w:t>Κύριε Πρόεδρε, την προστασία σας.</w:t>
      </w:r>
    </w:p>
    <w:p w14:paraId="14AC54B1"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Σας έχω προστατεύει ήδη.</w:t>
      </w:r>
    </w:p>
    <w:p w14:paraId="14AC54B2" w14:textId="77777777" w:rsidR="001812B4" w:rsidRDefault="001009A2">
      <w:pPr>
        <w:spacing w:line="600" w:lineRule="auto"/>
        <w:ind w:firstLine="720"/>
        <w:contextualSpacing/>
        <w:jc w:val="both"/>
        <w:rPr>
          <w:rFonts w:eastAsia="Times New Roman"/>
          <w:szCs w:val="24"/>
        </w:rPr>
      </w:pPr>
      <w:r>
        <w:rPr>
          <w:rFonts w:eastAsia="Times New Roman"/>
          <w:szCs w:val="24"/>
        </w:rPr>
        <w:t>Ηρεμήστε λίγο, κυ</w:t>
      </w:r>
      <w:r>
        <w:rPr>
          <w:rFonts w:eastAsia="Times New Roman"/>
          <w:szCs w:val="24"/>
        </w:rPr>
        <w:t>ρίες και κύριοι συνάδελφοι. Παρακαλώ, μην απαντάτε από κάτω.</w:t>
      </w:r>
    </w:p>
    <w:p w14:paraId="14AC54B3" w14:textId="77777777" w:rsidR="001812B4" w:rsidRDefault="001009A2">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Έξεστι Κλαζομενίοις ασχημονείν!</w:t>
      </w:r>
    </w:p>
    <w:p w14:paraId="14AC54B4" w14:textId="77777777" w:rsidR="001812B4" w:rsidRDefault="001009A2">
      <w:pPr>
        <w:spacing w:line="600" w:lineRule="auto"/>
        <w:ind w:firstLine="720"/>
        <w:contextualSpacing/>
        <w:jc w:val="center"/>
        <w:rPr>
          <w:rFonts w:eastAsia="Times New Roman"/>
          <w:szCs w:val="24"/>
        </w:rPr>
      </w:pPr>
      <w:r>
        <w:rPr>
          <w:rFonts w:eastAsia="Times New Roman"/>
          <w:szCs w:val="24"/>
        </w:rPr>
        <w:t>(Θόρυβος στην Αίθουσα)</w:t>
      </w:r>
    </w:p>
    <w:p w14:paraId="14AC54B5"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Προσπαθείτε να καταλάβετε τι είπα τώρα.</w:t>
      </w:r>
    </w:p>
    <w:p w14:paraId="14AC54B6" w14:textId="77777777" w:rsidR="001812B4" w:rsidRDefault="001009A2">
      <w:pPr>
        <w:spacing w:line="600" w:lineRule="auto"/>
        <w:ind w:firstLine="720"/>
        <w:contextualSpacing/>
        <w:jc w:val="center"/>
        <w:rPr>
          <w:rFonts w:eastAsia="Times New Roman"/>
          <w:szCs w:val="24"/>
        </w:rPr>
      </w:pPr>
      <w:r>
        <w:rPr>
          <w:rFonts w:eastAsia="Times New Roman"/>
          <w:szCs w:val="24"/>
        </w:rPr>
        <w:t>(Γέλωτες στην Αίθουσα)</w:t>
      </w:r>
    </w:p>
    <w:p w14:paraId="14AC54B7"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 xml:space="preserve">Μη με αναγκάζετε να </w:t>
      </w:r>
      <w:r>
        <w:rPr>
          <w:rFonts w:eastAsia="Times New Roman"/>
          <w:szCs w:val="24"/>
        </w:rPr>
        <w:t>παρεμβαίνω συνέχεια. Σας παρακαλώ.</w:t>
      </w:r>
    </w:p>
    <w:p w14:paraId="14AC54B8" w14:textId="77777777" w:rsidR="001812B4" w:rsidRDefault="001009A2">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Μιας που μιλάμε για το κτήριο, πρέπει να εξεταστούν οι τίτλοι και οι ευθύνες του Υποθηκοφύλακα Αθηνών. Σε σχετική ερώτηση που καταθέσαμε για τον τρόπο μεταγραφής του ακινήτου, ο αρμόδιος Υπουργός, ο </w:t>
      </w:r>
      <w:r>
        <w:rPr>
          <w:rFonts w:eastAsia="Times New Roman"/>
          <w:szCs w:val="24"/>
        </w:rPr>
        <w:t>κ. Κοντονής, μας ενημέρωσε γραπτώς ότι θα μας ενημερώσει ο κύριος Πρωθυπουργός, αλλά το Μαξίμου μ</w:t>
      </w:r>
      <w:r>
        <w:rPr>
          <w:rFonts w:eastAsia="Times New Roman"/>
          <w:szCs w:val="24"/>
        </w:rPr>
        <w:t>ά</w:t>
      </w:r>
      <w:r>
        <w:rPr>
          <w:rFonts w:eastAsia="Times New Roman"/>
          <w:szCs w:val="24"/>
        </w:rPr>
        <w:t>ς απάντησε ότι μας έχει ήδη –λέει- καλύψει ο οικονομικός υπεύθυνος του ΣΥΡΙΖΑ προ της ερώτησής μας. Καταθέτω τη σχετική ερώτηση και τις απαντήσεις για τα Πρακ</w:t>
      </w:r>
      <w:r>
        <w:rPr>
          <w:rFonts w:eastAsia="Times New Roman"/>
          <w:szCs w:val="24"/>
        </w:rPr>
        <w:t xml:space="preserve">τικά. </w:t>
      </w:r>
    </w:p>
    <w:p w14:paraId="14AC54B9"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(Στο σημείο αυτό ο Βουλευτής κ. Παναγιώτης Μηταράκης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4AC54BA" w14:textId="77777777" w:rsidR="001812B4" w:rsidRDefault="001009A2">
      <w:pPr>
        <w:spacing w:line="600" w:lineRule="auto"/>
        <w:ind w:firstLine="720"/>
        <w:contextualSpacing/>
        <w:jc w:val="both"/>
        <w:rPr>
          <w:rFonts w:eastAsia="Times New Roman"/>
          <w:szCs w:val="24"/>
        </w:rPr>
      </w:pPr>
      <w:r>
        <w:rPr>
          <w:rFonts w:eastAsia="Times New Roman"/>
          <w:szCs w:val="24"/>
        </w:rPr>
        <w:t>Προέκυψε, επίσης, ότι ο ίδιος ο Σ</w:t>
      </w:r>
      <w:r>
        <w:rPr>
          <w:rFonts w:eastAsia="Times New Roman"/>
          <w:szCs w:val="24"/>
        </w:rPr>
        <w:t>ΥΡΙΖΑ έχει προχωρήσει σε διπλή και τριπλή εκχώρηση της κρατικής χρηματοδότησης του ιδίου έτους. Δείτε το στη σελίδα 543 του πορίσματος.</w:t>
      </w:r>
    </w:p>
    <w:p w14:paraId="14AC54BB"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Προέκυψε, επίσης -και θα κλείσω με τον ΣΥΡΙΖΑ με αυτό- ότι σε περίπτωση εκλογών …</w:t>
      </w:r>
    </w:p>
    <w:p w14:paraId="14AC54BC" w14:textId="77777777" w:rsidR="001812B4" w:rsidRDefault="001009A2">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Πείτε ποια είναι.</w:t>
      </w:r>
    </w:p>
    <w:p w14:paraId="14AC54BD" w14:textId="77777777" w:rsidR="001812B4" w:rsidRDefault="001009A2">
      <w:pPr>
        <w:spacing w:line="600" w:lineRule="auto"/>
        <w:ind w:firstLine="720"/>
        <w:contextualSpacing/>
        <w:jc w:val="both"/>
        <w:rPr>
          <w:rFonts w:eastAsia="Times New Roman"/>
          <w:szCs w:val="24"/>
        </w:rPr>
      </w:pPr>
      <w:r>
        <w:rPr>
          <w:rFonts w:eastAsia="Times New Roman"/>
          <w:b/>
          <w:szCs w:val="24"/>
        </w:rPr>
        <w:t>Π</w:t>
      </w:r>
      <w:r>
        <w:rPr>
          <w:rFonts w:eastAsia="Times New Roman"/>
          <w:b/>
          <w:szCs w:val="24"/>
        </w:rPr>
        <w:t>ΡΟΕΔΡΟΣ (Νικόλαος Βούτσης):</w:t>
      </w:r>
      <w:r>
        <w:rPr>
          <w:rFonts w:eastAsia="Times New Roman"/>
          <w:szCs w:val="24"/>
        </w:rPr>
        <w:t xml:space="preserve"> Σταματήστε να αντιδράτε, παρακαλώ.</w:t>
      </w:r>
    </w:p>
    <w:p w14:paraId="14AC54BE" w14:textId="77777777" w:rsidR="001812B4" w:rsidRDefault="001009A2">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…και σύμφωνα με τα ποσοστά που λαμβάνετε στις τωρινές δημοσκοπήσεις, θα είναι υπέρμετρα δυσχερής η κάλυψη των υποχρεώσεών σας. </w:t>
      </w:r>
    </w:p>
    <w:p w14:paraId="14AC54B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Προκύπτει, λοιπόν, το ερώτημα: </w:t>
      </w:r>
    </w:p>
    <w:p w14:paraId="14AC54C0" w14:textId="77777777" w:rsidR="001812B4" w:rsidRDefault="001009A2">
      <w:pPr>
        <w:spacing w:line="600" w:lineRule="auto"/>
        <w:ind w:firstLine="720"/>
        <w:contextualSpacing/>
        <w:jc w:val="both"/>
        <w:rPr>
          <w:rFonts w:eastAsia="Times New Roman"/>
          <w:szCs w:val="24"/>
        </w:rPr>
      </w:pPr>
      <w:r>
        <w:rPr>
          <w:rFonts w:eastAsia="Times New Roman"/>
          <w:b/>
          <w:szCs w:val="24"/>
        </w:rPr>
        <w:t>ΑΝΝΑ ΒΑΓΕΝΑ</w:t>
      </w:r>
      <w:r>
        <w:rPr>
          <w:rFonts w:eastAsia="Times New Roman"/>
          <w:b/>
          <w:szCs w:val="24"/>
        </w:rPr>
        <w:t>:</w:t>
      </w:r>
      <w:r>
        <w:rPr>
          <w:rFonts w:eastAsia="Times New Roman"/>
          <w:szCs w:val="24"/>
        </w:rPr>
        <w:t xml:space="preserve"> Αφήστε το να γίνει. Πρώτα τα δικά σας.</w:t>
      </w:r>
    </w:p>
    <w:p w14:paraId="14AC54C1" w14:textId="77777777" w:rsidR="001812B4" w:rsidRDefault="001009A2">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Κύριε Πρόεδρε</w:t>
      </w:r>
      <w:r>
        <w:rPr>
          <w:rFonts w:eastAsia="Times New Roman"/>
          <w:szCs w:val="24"/>
        </w:rPr>
        <w:t>,</w:t>
      </w:r>
      <w:r>
        <w:rPr>
          <w:rFonts w:eastAsia="Times New Roman"/>
          <w:szCs w:val="24"/>
        </w:rPr>
        <w:t>…</w:t>
      </w:r>
    </w:p>
    <w:p w14:paraId="14AC54C2"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Κυρία Βαγενά, σας παρακαλώ.</w:t>
      </w:r>
    </w:p>
    <w:p w14:paraId="14AC54C3" w14:textId="77777777" w:rsidR="001812B4" w:rsidRDefault="001009A2">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Πρώτη φορά στην Αίθουσα δεν μπορώ να μιλήσω.</w:t>
      </w:r>
    </w:p>
    <w:p w14:paraId="14AC54C4" w14:textId="77777777" w:rsidR="001812B4" w:rsidRDefault="001009A2">
      <w:pPr>
        <w:spacing w:line="600" w:lineRule="auto"/>
        <w:ind w:firstLine="720"/>
        <w:contextualSpacing/>
        <w:jc w:val="center"/>
        <w:rPr>
          <w:rFonts w:eastAsia="Times New Roman"/>
          <w:szCs w:val="24"/>
        </w:rPr>
      </w:pPr>
      <w:r>
        <w:rPr>
          <w:rFonts w:eastAsia="Times New Roman"/>
          <w:szCs w:val="24"/>
        </w:rPr>
        <w:t>(Θόρυβος στην Αίθουσα)</w:t>
      </w:r>
    </w:p>
    <w:p w14:paraId="14AC54C5"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Σας παρακαλώ. Κάντε ησυχία. Όλη η μέρα σήμερα θα έχει προβλήματα. Πολλή ησυχία</w:t>
      </w:r>
      <w:r>
        <w:rPr>
          <w:rFonts w:eastAsia="Times New Roman"/>
          <w:szCs w:val="24"/>
        </w:rPr>
        <w:t>,</w:t>
      </w:r>
      <w:r>
        <w:rPr>
          <w:rFonts w:eastAsia="Times New Roman"/>
          <w:szCs w:val="24"/>
        </w:rPr>
        <w:t xml:space="preserve"> παρακαλώ. Αφήστε τον κ. Μηταράκη. Τα λέει με ύφος ήσυχο και να γίνει σεβαστός.</w:t>
      </w:r>
    </w:p>
    <w:p w14:paraId="14AC54C6"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Παρακαλώ, κύριε Μηταράκη.</w:t>
      </w:r>
    </w:p>
    <w:p w14:paraId="14AC54C7" w14:textId="77777777" w:rsidR="001812B4" w:rsidRDefault="001009A2">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Ευχαριστώ πολύ, κύριε Πρόεδρε.</w:t>
      </w:r>
    </w:p>
    <w:p w14:paraId="14AC54C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Κυρίες και κύριοι </w:t>
      </w:r>
      <w:r>
        <w:rPr>
          <w:rFonts w:eastAsia="Times New Roman"/>
          <w:szCs w:val="24"/>
        </w:rPr>
        <w:t>συνάδελφοι, προκύπτει, λοιπόν, το ερώτημα εύλογα σήμερα: Γιατί ο ΣΥΡΙΖΑ ξεκίνησε αυτή τη διαδικασία της εξεταστικής, ενώ αφ</w:t>
      </w:r>
      <w:r>
        <w:rPr>
          <w:rFonts w:eastAsia="Times New Roman"/>
          <w:szCs w:val="24"/>
        </w:rPr>
        <w:t xml:space="preserve">’ </w:t>
      </w:r>
      <w:r>
        <w:rPr>
          <w:rFonts w:eastAsia="Times New Roman"/>
          <w:szCs w:val="24"/>
        </w:rPr>
        <w:t>ενός δεν είχε κάποια στοιχεία να παρουσιάσει -φάνηκε στους εννέα μήνες- ενώ αντιθέτως έπρεπε να ήξερε ότι θα αποκαλυφθούν και τα δι</w:t>
      </w:r>
      <w:r>
        <w:rPr>
          <w:rFonts w:eastAsia="Times New Roman"/>
          <w:szCs w:val="24"/>
        </w:rPr>
        <w:t>κά του ζητήματα;</w:t>
      </w:r>
    </w:p>
    <w:p w14:paraId="14AC54C9" w14:textId="77777777" w:rsidR="001812B4" w:rsidRDefault="001009A2">
      <w:pPr>
        <w:spacing w:line="600" w:lineRule="auto"/>
        <w:ind w:firstLine="720"/>
        <w:contextualSpacing/>
        <w:jc w:val="both"/>
        <w:rPr>
          <w:rFonts w:eastAsia="Times New Roman"/>
          <w:szCs w:val="24"/>
        </w:rPr>
      </w:pPr>
      <w:r>
        <w:rPr>
          <w:rFonts w:eastAsia="Times New Roman"/>
          <w:szCs w:val="24"/>
        </w:rPr>
        <w:t>Η σύσταση της εξεταστικής επιτροπής δεν ήταν μια αθώα υπόθεση. Στόχος του ΣΥΡΙΖΑ ήταν ο εκφοβισμός των τραπεζιτών για τον έλεγχο του πολιτειακού και του μιντιακού τοπίου της χώρας. Το γεγονός αυτό επιβεβαιώνεται και από την πρόσφατη συνέντ</w:t>
      </w:r>
      <w:r>
        <w:rPr>
          <w:rFonts w:eastAsia="Times New Roman"/>
          <w:szCs w:val="24"/>
        </w:rPr>
        <w:t xml:space="preserve">ευξη του Αντιπροέδρου της </w:t>
      </w:r>
      <w:r>
        <w:rPr>
          <w:rFonts w:eastAsia="Times New Roman"/>
          <w:szCs w:val="24"/>
        </w:rPr>
        <w:t>ε</w:t>
      </w:r>
      <w:r>
        <w:rPr>
          <w:rFonts w:eastAsia="Times New Roman"/>
          <w:szCs w:val="24"/>
        </w:rPr>
        <w:t>πιτροπής, του κ</w:t>
      </w:r>
      <w:r>
        <w:rPr>
          <w:rFonts w:eastAsia="Times New Roman"/>
          <w:szCs w:val="24"/>
        </w:rPr>
        <w:t>.</w:t>
      </w:r>
      <w:r>
        <w:rPr>
          <w:rFonts w:eastAsia="Times New Roman"/>
          <w:szCs w:val="24"/>
        </w:rPr>
        <w:t xml:space="preserve"> Καμμένου, στο «</w:t>
      </w:r>
      <w:r>
        <w:rPr>
          <w:rFonts w:eastAsia="Times New Roman"/>
          <w:szCs w:val="24"/>
        </w:rPr>
        <w:t>ΠΡΩΤΟ ΘΕΜΑ</w:t>
      </w:r>
      <w:r>
        <w:rPr>
          <w:rFonts w:eastAsia="Times New Roman"/>
          <w:szCs w:val="24"/>
        </w:rPr>
        <w:t>». Καταθέτω και τη συνέντευξη αυτή.</w:t>
      </w:r>
    </w:p>
    <w:p w14:paraId="14AC54CA"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(Στο σημείο αυτό Βουλευτής κ. Παναγιώτης Μηταράκης  καταθέτει για τα Πρακτικά τα προαναφερθέντα έγγραφα, τα οποία βρίσκονται στο </w:t>
      </w:r>
      <w:r>
        <w:rPr>
          <w:rFonts w:eastAsia="Times New Roman"/>
          <w:szCs w:val="24"/>
        </w:rPr>
        <w:t>α</w:t>
      </w:r>
      <w:r>
        <w:rPr>
          <w:rFonts w:eastAsia="Times New Roman"/>
          <w:szCs w:val="24"/>
        </w:rPr>
        <w:t>ρχείο του Τμήματος Γρ</w:t>
      </w:r>
      <w:r>
        <w:rPr>
          <w:rFonts w:eastAsia="Times New Roman"/>
          <w:szCs w:val="24"/>
        </w:rPr>
        <w:t xml:space="preserve">αμματείας της Διεύθυνσης Στενογραφίας και Πρακτικών της Βουλής)                   </w:t>
      </w:r>
    </w:p>
    <w:p w14:paraId="14AC54C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θέλω να σημειώσω, ειρήσθω εν παρόδω, τις επιστολές Σαλαγιάννη και Καραβία περί αλλοίωσης των δικών τους καταθέσεων. </w:t>
      </w:r>
    </w:p>
    <w:p w14:paraId="14AC54C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σύσταση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και ο τρόπος που την αντιμετώπισαν οι Βουλευτές της </w:t>
      </w:r>
      <w:r>
        <w:rPr>
          <w:rFonts w:eastAsia="Times New Roman" w:cs="Times New Roman"/>
          <w:szCs w:val="24"/>
        </w:rPr>
        <w:t>π</w:t>
      </w:r>
      <w:r>
        <w:rPr>
          <w:rFonts w:eastAsia="Times New Roman" w:cs="Times New Roman"/>
          <w:szCs w:val="24"/>
        </w:rPr>
        <w:t xml:space="preserve">λειοψηφίας δημιουργεί ένα γενικότερο θέμα για τη διαχείριση των κόκκινων δανείων και τη βιωσιμότητα επιχειρήσεων και θέσεων εργασίας. </w:t>
      </w:r>
    </w:p>
    <w:p w14:paraId="14AC54C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Πλέον, ουδείς τραπεζικός δέχεται να προχωρήσει σε λογικές ρ</w:t>
      </w:r>
      <w:r>
        <w:rPr>
          <w:rFonts w:eastAsia="Times New Roman" w:cs="Times New Roman"/>
          <w:szCs w:val="24"/>
        </w:rPr>
        <w:t>υθμίσεις, ενώ γνωρίζουμε ότι εσείς, η Κυβέρνηση, προτίθεστε να εισάγετε θεσμικό πλαίσιο για να τις διευκολύνει, παρέχοντας ασυλία για τις συμπεριφορές που το πόρισμα στηλιτεύει. Σχετική τροπολογία είχε καταθέσει Βουλευτής της μειοψηφίας, την οποία καταθέτω</w:t>
      </w:r>
      <w:r>
        <w:rPr>
          <w:rFonts w:eastAsia="Times New Roman" w:cs="Times New Roman"/>
          <w:szCs w:val="24"/>
        </w:rPr>
        <w:t xml:space="preserve"> για τα Πρακτικά, και η Κυβέρνηση είχε πει ότι επιφυλάσσεται να καταθέσει υπουργική τροπολογία.</w:t>
      </w:r>
    </w:p>
    <w:p w14:paraId="14AC54C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Παναγιώτης Μηταράκης καταθέτει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w:t>
      </w:r>
      <w:r>
        <w:rPr>
          <w:rFonts w:eastAsia="Times New Roman" w:cs="Times New Roman"/>
          <w:szCs w:val="24"/>
        </w:rPr>
        <w:t>ης Διεύθυνσης Στενογραφίας και Πρακτικών της Βουλής)</w:t>
      </w:r>
    </w:p>
    <w:p w14:paraId="14AC54CF"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 xml:space="preserve"> Έχουμε, λοιπόν, τον επιχειρηματικό κόσμο σε ομηρία, εκτός βέβαια από τις περιπτώσεις που υπάρχουν πλάτες, όπως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για παράδειγμα</w:t>
      </w:r>
      <w:r>
        <w:rPr>
          <w:rFonts w:eastAsia="Times New Roman" w:cs="Times New Roman"/>
          <w:szCs w:val="24"/>
        </w:rPr>
        <w:t>,</w:t>
      </w:r>
      <w:r>
        <w:rPr>
          <w:rFonts w:eastAsia="Times New Roman" w:cs="Times New Roman"/>
          <w:szCs w:val="24"/>
        </w:rPr>
        <w:t xml:space="preserve"> η υπόθεση Καλογρίτσα με τα βοσκοτόπια και τις τηλεοπτικές άδειες ή πρόσφατ</w:t>
      </w:r>
      <w:r>
        <w:rPr>
          <w:rFonts w:eastAsia="Times New Roman" w:cs="Times New Roman"/>
          <w:szCs w:val="24"/>
        </w:rPr>
        <w:t xml:space="preserve">α η υπόθεση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υπό νέα τώρα διεύθυνση –ανοίξαμε και σας περιμένουμε- η αντιμετώπιση, όμως, της οποίας αντιλαμβάνομαι ότι βρίσκεται σε μια εκκρεμότητα. </w:t>
      </w:r>
    </w:p>
    <w:p w14:paraId="14AC54D0"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Κατακρίνετε τους τραπεζίτες ότι έκαναν διευκολύνσεις σε δανειολήπτες. Δηλαδή, τι προτείνετε, στη</w:t>
      </w:r>
      <w:r>
        <w:rPr>
          <w:rFonts w:eastAsia="Times New Roman" w:cs="Times New Roman"/>
          <w:szCs w:val="24"/>
        </w:rPr>
        <w:t xml:space="preserve">ν πρώτη δυσκολία να τους κλείνουμε; Να το πείτε! Παράλληλα, όμως, επικροτείτε ρυθμίσεις σε άλλες περιπτώσεις, όπως στην υπόθεση Μαρινόπουλος-Σκλαβενίτης. </w:t>
      </w:r>
    </w:p>
    <w:p w14:paraId="14AC54D1"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Β</w:t>
      </w:r>
      <w:r>
        <w:rPr>
          <w:rFonts w:eastAsia="Times New Roman" w:cs="Times New Roman"/>
          <w:szCs w:val="24"/>
        </w:rPr>
        <w:t xml:space="preserve">έβαια, η προσπάθεια ελέγχου του χώρου των μέσων μαζικής ενημέρωσης δεν περιορίζεται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Να θυμίσω τη λυσσαλέα προσπάθεια ελέγχου του τηλεοπτικού τοπίου από τον αντισυνταγματικό «νόμο Παππά». </w:t>
      </w:r>
      <w:r>
        <w:rPr>
          <w:rFonts w:eastAsia="Times New Roman" w:cs="Times New Roman"/>
          <w:szCs w:val="24"/>
        </w:rPr>
        <w:t>Β</w:t>
      </w:r>
      <w:r>
        <w:rPr>
          <w:rFonts w:eastAsia="Times New Roman" w:cs="Times New Roman"/>
          <w:szCs w:val="24"/>
        </w:rPr>
        <w:t>λέπουμε τις έντονες επιθέσεις σε μέσα που διαφωνούν με την πολιτική σας, όπως η πρόσφατη υπόθεση με το «</w:t>
      </w:r>
      <w:r>
        <w:rPr>
          <w:rFonts w:eastAsia="Times New Roman" w:cs="Times New Roman"/>
          <w:szCs w:val="24"/>
        </w:rPr>
        <w:t>ΠΡΩΤΟ ΘΕΜΑ</w:t>
      </w:r>
      <w:r>
        <w:rPr>
          <w:rFonts w:eastAsia="Times New Roman" w:cs="Times New Roman"/>
          <w:szCs w:val="24"/>
        </w:rPr>
        <w:t>». Αναμένουμε να δούμε τι πι</w:t>
      </w:r>
      <w:r>
        <w:rPr>
          <w:rFonts w:eastAsia="Times New Roman" w:cs="Times New Roman"/>
          <w:szCs w:val="24"/>
        </w:rPr>
        <w:t xml:space="preserve">έσεις θα ασκηθούν προεκλογικά στα κόμματα της Αντιπολίτευσης για τα δικά τους δάνεια.   </w:t>
      </w:r>
    </w:p>
    <w:p w14:paraId="14AC54D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ΑΝΝΑ ΒΑΓΕΝΑ:</w:t>
      </w:r>
      <w:r>
        <w:rPr>
          <w:rFonts w:eastAsia="Times New Roman" w:cs="Times New Roman"/>
          <w:szCs w:val="24"/>
        </w:rPr>
        <w:t xml:space="preserve"> Διαγωνισμός θα γίνει από το ΕΣΡ;</w:t>
      </w:r>
    </w:p>
    <w:p w14:paraId="14AC54D3"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Ειδική μνεία πρέπει να γίνει στην πορισματική αναφορά του κ. Καλούδη, η οποία αγνόησε παντελώς την </w:t>
      </w:r>
      <w:r>
        <w:rPr>
          <w:rFonts w:eastAsia="Times New Roman" w:cs="Times New Roman"/>
          <w:szCs w:val="24"/>
        </w:rPr>
        <w:t xml:space="preserve">ερμηνεία που έχει υιοθετήσει η νομολογία του Αρείου Πάγου ως προς το αδίκημα της απιστίας. Κρίνει εκ των υστέρων προγενέστερες πράξεις και τις κρίνει υποκειμενικά. </w:t>
      </w:r>
    </w:p>
    <w:p w14:paraId="14AC54D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Πάντως, ενδιαφέρον είναι το γεγονός ότι με τη συλλογιστική της πορισματικής αναφοράς σήμερα</w:t>
      </w:r>
      <w:r>
        <w:rPr>
          <w:rFonts w:eastAsia="Times New Roman" w:cs="Times New Roman"/>
          <w:szCs w:val="24"/>
        </w:rPr>
        <w:t xml:space="preserve"> θα ήταν υπόλογος και ο ΣΥΡΙΖΑ</w:t>
      </w:r>
      <w:r>
        <w:rPr>
          <w:rFonts w:eastAsia="Times New Roman" w:cs="Times New Roman"/>
          <w:szCs w:val="24"/>
        </w:rPr>
        <w:t>,</w:t>
      </w:r>
      <w:r>
        <w:rPr>
          <w:rFonts w:eastAsia="Times New Roman" w:cs="Times New Roman"/>
          <w:szCs w:val="24"/>
        </w:rPr>
        <w:t xml:space="preserve"> λόγω της ραγδαίας μεταβολής των πολιτικών δεδομένων. Όμως, η υπόθεση τέθηκε τελικά στο αρχείο από τον αρμόδιο Εισαγγελέα Οικονομικού Εγκλήματος, τον κ. Δρακάκη, ο οποίος έκρινε μετά την εξέταση και νέων μαρτύρων ότι δεν έχου</w:t>
      </w:r>
      <w:r>
        <w:rPr>
          <w:rFonts w:eastAsia="Times New Roman" w:cs="Times New Roman"/>
          <w:szCs w:val="24"/>
        </w:rPr>
        <w:t xml:space="preserve">ν διαπραχθεί αδικήματα. Δεν τέθηκε στο αρχείο εξαιτίας τυπικών λόγων ή αμνήστευσης των αδικημάτων, όπως κακώς ειπώθηκε. </w:t>
      </w:r>
    </w:p>
    <w:p w14:paraId="14AC54D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Κύριε Μηταράκη, έχετε ακόμη ένα λεπτό. </w:t>
      </w:r>
    </w:p>
    <w:p w14:paraId="14AC54D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Παρακαλώ, δώστε μου τρία λεπτά ακόμη. Με διέ</w:t>
      </w:r>
      <w:r>
        <w:rPr>
          <w:rFonts w:eastAsia="Times New Roman" w:cs="Times New Roman"/>
          <w:szCs w:val="24"/>
        </w:rPr>
        <w:t xml:space="preserve">κοψαν τέσσερις φορές. </w:t>
      </w:r>
    </w:p>
    <w:p w14:paraId="14AC54D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Δεν θα σας δώσω τρία λεπτά, αλλά δύο</w:t>
      </w:r>
      <w:r>
        <w:rPr>
          <w:rFonts w:eastAsia="Times New Roman" w:cs="Times New Roman"/>
          <w:szCs w:val="24"/>
        </w:rPr>
        <w:t>,</w:t>
      </w:r>
      <w:r>
        <w:rPr>
          <w:rFonts w:eastAsia="Times New Roman" w:cs="Times New Roman"/>
          <w:szCs w:val="24"/>
        </w:rPr>
        <w:t xml:space="preserve"> αυστηρά. </w:t>
      </w:r>
    </w:p>
    <w:p w14:paraId="14AC54D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ΠΑΝΑΓΙΩΤΗΣ ΜΗΤΑΡΑΚΗΣ: </w:t>
      </w:r>
      <w:r>
        <w:rPr>
          <w:rFonts w:eastAsia="Times New Roman" w:cs="Times New Roman"/>
          <w:szCs w:val="24"/>
        </w:rPr>
        <w:t>Δεν έχω αναφερθεί στη Νέα Δημοκρατία. Ως προς τα δάνεια της Νέας Δημοκρατίας προκύπτει ότι δανείστηκε σύννομα, σύμφωνα με τα οικονομικ</w:t>
      </w:r>
      <w:r>
        <w:rPr>
          <w:rFonts w:eastAsia="Times New Roman" w:cs="Times New Roman"/>
          <w:szCs w:val="24"/>
        </w:rPr>
        <w:t xml:space="preserve">ά δεδομένα της εποχής, σύμφωνα με τις αποφάσεις των θεσμοθετημένων οργάνων των τραπεζών και τηρήθηκαν οι σχετικές κανονιστικές πράξεις της Τράπεζας της Ελλάδος. </w:t>
      </w:r>
    </w:p>
    <w:p w14:paraId="14AC54D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Αναγνωρίζουμε ότι</w:t>
      </w:r>
      <w:r>
        <w:rPr>
          <w:rFonts w:eastAsia="Times New Roman" w:cs="Times New Roman"/>
          <w:szCs w:val="24"/>
        </w:rPr>
        <w:t>,</w:t>
      </w:r>
      <w:r>
        <w:rPr>
          <w:rFonts w:eastAsia="Times New Roman" w:cs="Times New Roman"/>
          <w:szCs w:val="24"/>
        </w:rPr>
        <w:t xml:space="preserve"> λόγω απρόβλεπτης μεταβολής των συνθηκών</w:t>
      </w:r>
      <w:r>
        <w:rPr>
          <w:rFonts w:eastAsia="Times New Roman" w:cs="Times New Roman"/>
          <w:szCs w:val="24"/>
        </w:rPr>
        <w:t>,</w:t>
      </w:r>
      <w:r>
        <w:rPr>
          <w:rFonts w:eastAsia="Times New Roman" w:cs="Times New Roman"/>
          <w:szCs w:val="24"/>
        </w:rPr>
        <w:t xml:space="preserve"> έχει δημιουργηθεί πράγματι ζήτημα </w:t>
      </w:r>
      <w:r>
        <w:rPr>
          <w:rFonts w:eastAsia="Times New Roman" w:cs="Times New Roman"/>
          <w:szCs w:val="24"/>
        </w:rPr>
        <w:t>ληξιπρόθεσμων οφειλών, το οποίο οφείλεται σε μεγάλο βαθμό στον ν.4304/2014, ο οποίος επέβαλε τον δραστικό περιορισμό της κρατικής επιχορήγησης και έβαλε όριο την εκχώρηση της χρηματοδότησης μόνο για ένα έτος. Γιατί ο Σαμαράς έβαλε τη χώρα πάνω από το κόμμα</w:t>
      </w:r>
      <w:r>
        <w:rPr>
          <w:rFonts w:eastAsia="Times New Roman" w:cs="Times New Roman"/>
          <w:szCs w:val="24"/>
        </w:rPr>
        <w:t>!</w:t>
      </w:r>
    </w:p>
    <w:p w14:paraId="14AC54D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Συνολικά, για να καταλάβετε το μέγεθος της μεταβολής, το 2009 η Νέα Δημοκρατία ελάμβανε 33 εκατομμύρια, ενώ το 2015 δικαιούτο 5 εκατομμύρια. Η επιχορήγηση δηλαδή μειώθηκε κατά 85%!</w:t>
      </w:r>
    </w:p>
    <w:p w14:paraId="14AC54D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 xml:space="preserve">ταν στην αρχή της κρίσης χρωστούσαμε 130 εκατομμύρια, αυτό ισούτο με τέσσερα χρόνια κρατικής επιχορήγησης. Από το 2012 και μετά, χωρίς καμμία νέα δανειοδότηση -το τονίζω αυτό- λόγω ανατοκισμού η οφειλή έφτασε στα σημερινά επίπεδα </w:t>
      </w:r>
      <w:r>
        <w:rPr>
          <w:rFonts w:eastAsia="Times New Roman" w:cs="Times New Roman"/>
          <w:szCs w:val="24"/>
        </w:rPr>
        <w:lastRenderedPageBreak/>
        <w:t>και σήμερα καταβάλλεται κά</w:t>
      </w:r>
      <w:r>
        <w:rPr>
          <w:rFonts w:eastAsia="Times New Roman" w:cs="Times New Roman"/>
          <w:szCs w:val="24"/>
        </w:rPr>
        <w:t xml:space="preserve">θε δυνατή προσπάθεια για την αποπληρωμή του χρέους. </w:t>
      </w:r>
    </w:p>
    <w:p w14:paraId="14AC54DC"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14AC54D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 Κυριάκος Μητσοτάκης –και θα τελειώσω με αυτό, κύριε Πρόεδρε- από τις πρώτες ημέρες της προεδρίας του κατέθεσε πρόγραμμα οικονομικής εξυγίανσης, αύξησε κατά 50% τις </w:t>
      </w:r>
      <w:r>
        <w:rPr>
          <w:rFonts w:eastAsia="Times New Roman" w:cs="Times New Roman"/>
          <w:szCs w:val="24"/>
        </w:rPr>
        <w:t>εισφορές των Βουλευτών, απαγόρευσε κατασταλτικά μελλοντικό δανεισμό του κόμματος, επέβαλε συνδρομή στ</w:t>
      </w:r>
      <w:r>
        <w:rPr>
          <w:rFonts w:eastAsia="Times New Roman" w:cs="Times New Roman"/>
          <w:szCs w:val="24"/>
        </w:rPr>
        <w:t>ις</w:t>
      </w:r>
      <w:r>
        <w:rPr>
          <w:rFonts w:eastAsia="Times New Roman" w:cs="Times New Roman"/>
          <w:szCs w:val="24"/>
        </w:rPr>
        <w:t xml:space="preserve"> τετρακόσιες πενήντα χιλιάδες μέλη και ξεκίνησε συστηματική εκστρατεία χρηματοδότησης, λίγα από πολλούς. </w:t>
      </w:r>
    </w:p>
    <w:p w14:paraId="14AC54D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Επιπλέον, στην περίπτωση των δανείων της Νέας Δ</w:t>
      </w:r>
      <w:r>
        <w:rPr>
          <w:rFonts w:eastAsia="Times New Roman" w:cs="Times New Roman"/>
          <w:szCs w:val="24"/>
        </w:rPr>
        <w:t xml:space="preserve">ημοκρατίας, είναι προφανής μέσω δικαστικών και εξωδικαστικών διαδικασιών η προσήλωση των τραπεζών στην είσπραξη στο ακέραιο των ληξιπρόθεσμων οφειλών του κόμματος. </w:t>
      </w:r>
    </w:p>
    <w:p w14:paraId="14AC54D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Ευχαριστούμε, κύριε Μηταράκη. Πρέπει να σας διακόψω.</w:t>
      </w:r>
    </w:p>
    <w:p w14:paraId="14AC54E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ΠΑΝΑΓΙΩΤΗ</w:t>
      </w:r>
      <w:r>
        <w:rPr>
          <w:rFonts w:eastAsia="Times New Roman" w:cs="Times New Roman"/>
          <w:b/>
          <w:szCs w:val="24"/>
        </w:rPr>
        <w:t xml:space="preserve">Σ ΜΗΤΑΡΑΚΗΣ: </w:t>
      </w:r>
      <w:r>
        <w:rPr>
          <w:rFonts w:eastAsia="Times New Roman" w:cs="Times New Roman"/>
          <w:szCs w:val="24"/>
        </w:rPr>
        <w:t xml:space="preserve"> Να πω μια λέξη μόνο, κύριε Πρόεδρε. </w:t>
      </w:r>
    </w:p>
    <w:p w14:paraId="14AC54E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Πείτε μία λέξη μόνο. </w:t>
      </w:r>
    </w:p>
    <w:p w14:paraId="14AC54E2"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 xml:space="preserve">ΠΑΝΑΓΙΩΤΗΣ ΜΗΤΑΡΑΚΗΣ: </w:t>
      </w:r>
      <w:r>
        <w:rPr>
          <w:rFonts w:eastAsia="Times New Roman"/>
          <w:szCs w:val="24"/>
        </w:rPr>
        <w:t>Πρέπει να τονιστεί –και κλείνω με αυτό- ότι η Αγροτική Τράπεζα προχώρησε στον υπερτετραπλασιασμό των επιτοκίων δανεισμού της Νέας Δη</w:t>
      </w:r>
      <w:r>
        <w:rPr>
          <w:rFonts w:eastAsia="Times New Roman"/>
          <w:szCs w:val="24"/>
        </w:rPr>
        <w:t>μοκρατίας, μόλις ξεκίνησε η κρίση, αποδεικνύοντας έμπρακτα ότι δεν υπάρχει κάτι μεμπτό στη σχέση Νέας Δημοκρατίας και τραπεζών. Και στο δικό σας πόρισμα</w:t>
      </w:r>
      <w:r>
        <w:rPr>
          <w:rFonts w:eastAsia="Times New Roman"/>
          <w:szCs w:val="24"/>
        </w:rPr>
        <w:t>,</w:t>
      </w:r>
      <w:r>
        <w:rPr>
          <w:rFonts w:eastAsia="Times New Roman"/>
          <w:szCs w:val="24"/>
        </w:rPr>
        <w:t xml:space="preserve"> στη σελίδα 381</w:t>
      </w:r>
      <w:r>
        <w:rPr>
          <w:rFonts w:eastAsia="Times New Roman"/>
          <w:szCs w:val="24"/>
        </w:rPr>
        <w:t>,</w:t>
      </w:r>
      <w:r>
        <w:rPr>
          <w:rFonts w:eastAsia="Times New Roman"/>
          <w:szCs w:val="24"/>
        </w:rPr>
        <w:t xml:space="preserve"> δέχεστε αυτή τη συλλογιστική. Ξέρετε, όμως, ποια είναι η υποκρισία; Την εφαρμόζετε μόν</w:t>
      </w:r>
      <w:r>
        <w:rPr>
          <w:rFonts w:eastAsia="Times New Roman"/>
          <w:szCs w:val="24"/>
        </w:rPr>
        <w:t>ο στα δάνεια του ΣΥΡΙΖΑ.</w:t>
      </w:r>
    </w:p>
    <w:p w14:paraId="14AC54E3" w14:textId="77777777" w:rsidR="001812B4" w:rsidRDefault="001009A2">
      <w:pPr>
        <w:spacing w:line="600" w:lineRule="auto"/>
        <w:ind w:firstLine="720"/>
        <w:contextualSpacing/>
        <w:jc w:val="both"/>
        <w:rPr>
          <w:rFonts w:eastAsia="Times New Roman"/>
          <w:szCs w:val="24"/>
        </w:rPr>
      </w:pPr>
      <w:r>
        <w:rPr>
          <w:rFonts w:eastAsia="Times New Roman"/>
          <w:szCs w:val="24"/>
        </w:rPr>
        <w:t>Σας ευχαριστώ.</w:t>
      </w:r>
    </w:p>
    <w:p w14:paraId="14AC54E4"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4AC54E5"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Ευχαριστούμε.</w:t>
      </w:r>
    </w:p>
    <w:p w14:paraId="14AC54E6" w14:textId="77777777" w:rsidR="001812B4" w:rsidRDefault="001009A2">
      <w:pPr>
        <w:spacing w:line="600" w:lineRule="auto"/>
        <w:ind w:firstLine="720"/>
        <w:contextualSpacing/>
        <w:jc w:val="both"/>
        <w:rPr>
          <w:rFonts w:eastAsia="Times New Roman"/>
          <w:szCs w:val="24"/>
        </w:rPr>
      </w:pPr>
      <w:r>
        <w:rPr>
          <w:rFonts w:eastAsia="Times New Roman"/>
          <w:b/>
          <w:szCs w:val="24"/>
        </w:rPr>
        <w:t>ΓΕΩΡΓΙΟΣ ΣΤΑΘΑΚΗΣ (Υπουργός Περιβάλλοντος και Ενέργειας):</w:t>
      </w:r>
      <w:r>
        <w:rPr>
          <w:rFonts w:eastAsia="Times New Roman"/>
          <w:szCs w:val="24"/>
        </w:rPr>
        <w:t xml:space="preserve"> Κύριε Πρόεδρε, θα ήθελα τον λόγο.</w:t>
      </w:r>
    </w:p>
    <w:p w14:paraId="14AC54E7"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b/>
          <w:szCs w:val="24"/>
        </w:rPr>
        <w:t>:</w:t>
      </w:r>
      <w:r>
        <w:rPr>
          <w:rFonts w:eastAsia="Times New Roman"/>
          <w:szCs w:val="24"/>
        </w:rPr>
        <w:t xml:space="preserve"> Είμαστε στη φάση των γενικών εισηγητών από την </w:t>
      </w:r>
      <w:r>
        <w:rPr>
          <w:rFonts w:eastAsia="Times New Roman"/>
          <w:szCs w:val="24"/>
        </w:rPr>
        <w:t>ε</w:t>
      </w:r>
      <w:r>
        <w:rPr>
          <w:rFonts w:eastAsia="Times New Roman"/>
          <w:szCs w:val="24"/>
        </w:rPr>
        <w:t>πιτροπή, έτσι ώστε να ακουστούν από όλους οι πρωτογενείς απόψεις. Ύστερα θα μιλήσουν πέντε Υπουργοί, αλλά και εσείς μπορείτε.</w:t>
      </w:r>
    </w:p>
    <w:p w14:paraId="14AC54E8" w14:textId="77777777" w:rsidR="001812B4" w:rsidRDefault="001009A2">
      <w:pPr>
        <w:spacing w:line="600" w:lineRule="auto"/>
        <w:ind w:firstLine="720"/>
        <w:contextualSpacing/>
        <w:jc w:val="both"/>
        <w:rPr>
          <w:rFonts w:eastAsia="Times New Roman"/>
          <w:szCs w:val="24"/>
        </w:rPr>
      </w:pPr>
      <w:r>
        <w:rPr>
          <w:rFonts w:eastAsia="Times New Roman" w:cs="Times New Roman"/>
        </w:rPr>
        <w:t>Κυρίες και κύριοι συνάδελφοι, έχω την τιμή να ανακοινώσω στο Σώμα ότι τη συνεδρί</w:t>
      </w:r>
      <w:r>
        <w:rPr>
          <w:rFonts w:eastAsia="Times New Roman" w:cs="Times New Roman"/>
        </w:rPr>
        <w:t xml:space="preserve">ασή μας παρακολουθούν από τα </w:t>
      </w:r>
      <w:r>
        <w:rPr>
          <w:rFonts w:eastAsia="Times New Roman" w:cs="Times New Roman"/>
        </w:rPr>
        <w:lastRenderedPageBreak/>
        <w:t>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τέσσερις μαθητές και μαθ</w:t>
      </w:r>
      <w:r>
        <w:rPr>
          <w:rFonts w:eastAsia="Times New Roman" w:cs="Times New Roman"/>
        </w:rPr>
        <w:t>ήτριες και δύο εκπαιδευτικοί συνοδοί τους από το 4</w:t>
      </w:r>
      <w:r w:rsidRPr="00E01A8E">
        <w:rPr>
          <w:rFonts w:eastAsia="Times New Roman" w:cs="Times New Roman"/>
          <w:vertAlign w:val="superscript"/>
        </w:rPr>
        <w:t>ο</w:t>
      </w:r>
      <w:r>
        <w:rPr>
          <w:rFonts w:eastAsia="Times New Roman" w:cs="Times New Roman"/>
        </w:rPr>
        <w:t xml:space="preserve"> </w:t>
      </w:r>
      <w:r>
        <w:rPr>
          <w:rFonts w:eastAsia="Times New Roman" w:cs="Times New Roman"/>
        </w:rPr>
        <w:t xml:space="preserve">Γυμνάσιο Λιβαδιάς. </w:t>
      </w:r>
    </w:p>
    <w:p w14:paraId="14AC54E9" w14:textId="77777777" w:rsidR="001812B4" w:rsidRDefault="001009A2">
      <w:pPr>
        <w:spacing w:line="600" w:lineRule="auto"/>
        <w:ind w:left="360" w:firstLine="720"/>
        <w:contextualSpacing/>
        <w:jc w:val="both"/>
        <w:rPr>
          <w:rFonts w:eastAsia="Times New Roman" w:cs="Times New Roman"/>
        </w:rPr>
      </w:pPr>
      <w:r>
        <w:rPr>
          <w:rFonts w:eastAsia="Times New Roman" w:cs="Times New Roman"/>
        </w:rPr>
        <w:t xml:space="preserve">Η Βουλή τούς καλωσορίζει. </w:t>
      </w:r>
    </w:p>
    <w:p w14:paraId="14AC54EA" w14:textId="77777777" w:rsidR="001812B4" w:rsidRDefault="001009A2">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14AC54EB" w14:textId="77777777" w:rsidR="001812B4" w:rsidRDefault="001009A2">
      <w:pPr>
        <w:spacing w:line="600" w:lineRule="auto"/>
        <w:ind w:firstLine="720"/>
        <w:contextualSpacing/>
        <w:jc w:val="both"/>
        <w:rPr>
          <w:rFonts w:eastAsia="Times New Roman"/>
          <w:szCs w:val="24"/>
        </w:rPr>
      </w:pPr>
      <w:r>
        <w:rPr>
          <w:rFonts w:eastAsia="Times New Roman"/>
          <w:szCs w:val="24"/>
        </w:rPr>
        <w:t>Παρακαλώ τον λόγο έχει ο κ. Κασιδιάρης εκ μέρους του Λαϊκού Συνδέσμου – Χρυσή Αυγή.</w:t>
      </w:r>
    </w:p>
    <w:p w14:paraId="14AC54EC"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ΗΛΙΑΣ ΚΑΣΙΔΙΑΡΗΣ: </w:t>
      </w:r>
      <w:r>
        <w:rPr>
          <w:rFonts w:eastAsia="Times New Roman"/>
          <w:szCs w:val="24"/>
        </w:rPr>
        <w:t>Σκοπό</w:t>
      </w:r>
      <w:r>
        <w:rPr>
          <w:rFonts w:eastAsia="Times New Roman"/>
          <w:szCs w:val="24"/>
        </w:rPr>
        <w:t xml:space="preserve">ς της παρούσης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ήταν, όπως απεδείχθη και όπως θα τεκμηριώσω με αδιάσειστα στοιχεία και ντοκουμέντα, η απόλυτη συγκάλυψη σκανδάλων, η απόλυτη συγκάλυψη των πολιτικών προσώπων, που έχουν διαπράξει κακουργήματα. Μοναδικός σκοπός που διεξήχθη η συγκεκριμένη </w:t>
      </w:r>
      <w:r>
        <w:rPr>
          <w:rFonts w:eastAsia="Times New Roman"/>
          <w:szCs w:val="24"/>
        </w:rPr>
        <w:t>ε</w:t>
      </w:r>
      <w:r>
        <w:rPr>
          <w:rFonts w:eastAsia="Times New Roman"/>
          <w:szCs w:val="24"/>
        </w:rPr>
        <w:t>ξεταστικ</w:t>
      </w:r>
      <w:r>
        <w:rPr>
          <w:rFonts w:eastAsia="Times New Roman"/>
          <w:szCs w:val="24"/>
        </w:rPr>
        <w:t xml:space="preserve">ή </w:t>
      </w:r>
      <w:r>
        <w:rPr>
          <w:rFonts w:eastAsia="Times New Roman"/>
          <w:szCs w:val="24"/>
        </w:rPr>
        <w:t>ε</w:t>
      </w:r>
      <w:r>
        <w:rPr>
          <w:rFonts w:eastAsia="Times New Roman"/>
          <w:szCs w:val="24"/>
        </w:rPr>
        <w:t>πιτροπή, με πρωτοβουλία ΣΥΡΙΖΑ – ΑΝΕΛ, ήταν να καθαρίσουν τα πολιτικά πρόσωπα τα οποία έχουν εγκληματήσει σε βάρος του δημοσίου.</w:t>
      </w:r>
    </w:p>
    <w:p w14:paraId="14AC54ED"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 Όλοι συμφωνούν –και είναι ντροπή αυτό-, όλα τα κόμματα, πλην Χρυσής Αυγής</w:t>
      </w:r>
      <w:r>
        <w:rPr>
          <w:rFonts w:eastAsia="Times New Roman"/>
          <w:szCs w:val="24"/>
        </w:rPr>
        <w:t>,</w:t>
      </w:r>
      <w:r>
        <w:rPr>
          <w:rFonts w:eastAsia="Times New Roman"/>
          <w:szCs w:val="24"/>
        </w:rPr>
        <w:t xml:space="preserve"> συμφωνούν εδώ ρητά και μεγαλοφώνως ότι δεν υπάρχ</w:t>
      </w:r>
      <w:r>
        <w:rPr>
          <w:rFonts w:eastAsia="Times New Roman"/>
          <w:szCs w:val="24"/>
        </w:rPr>
        <w:t xml:space="preserve">ουν ευθύνες πολιτικών προσώπων. </w:t>
      </w:r>
    </w:p>
    <w:p w14:paraId="14AC54EE"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Και όμως μέσα σε αυτή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επί μήνες συγκεντρώθηκε σωρεία αποδεικτικών στοιχείων σε βάρος πολιτικών προσώπων, Υπουργών και Πρωθυπουργών. Είναι ντροπή να εμφανίζεται εδώ ο εκπρόσωπος της </w:t>
      </w:r>
      <w:r>
        <w:rPr>
          <w:rFonts w:eastAsia="Times New Roman"/>
          <w:szCs w:val="24"/>
        </w:rPr>
        <w:t>π</w:t>
      </w:r>
      <w:r>
        <w:rPr>
          <w:rFonts w:eastAsia="Times New Roman"/>
          <w:szCs w:val="24"/>
        </w:rPr>
        <w:t>λειοψηφίας Βουλευ</w:t>
      </w:r>
      <w:r>
        <w:rPr>
          <w:rFonts w:eastAsia="Times New Roman"/>
          <w:szCs w:val="24"/>
        </w:rPr>
        <w:t xml:space="preserve">τής του ΣΥΡΙΖΑ. Ξέρετε πόσα ονόματα διαπλεκομένων έδωσε στη δημοσιότητα; Ξέρετε πόσους νταβατζήδες της δημόσιας ζωής κατονόμασε; Απολύτως κανέναν. Ούτε ένα όνομα δεν ειπώθηκε. Ούτε ένα πολιτικό πρόσωπο λέτε ότι δεν έχει ευθύνη και εμείς είμαστε οι ακραίοι </w:t>
      </w:r>
      <w:r>
        <w:rPr>
          <w:rFonts w:eastAsia="Times New Roman"/>
          <w:szCs w:val="24"/>
        </w:rPr>
        <w:t xml:space="preserve">που αποδίδουμε πολιτικές ευθύνες. </w:t>
      </w:r>
    </w:p>
    <w:p w14:paraId="14AC54EF" w14:textId="77777777" w:rsidR="001812B4" w:rsidRDefault="001009A2">
      <w:pPr>
        <w:spacing w:line="600" w:lineRule="auto"/>
        <w:ind w:firstLine="720"/>
        <w:contextualSpacing/>
        <w:jc w:val="both"/>
        <w:rPr>
          <w:rFonts w:eastAsia="Times New Roman"/>
          <w:szCs w:val="24"/>
        </w:rPr>
      </w:pPr>
      <w:r>
        <w:rPr>
          <w:rFonts w:eastAsia="Times New Roman"/>
          <w:b/>
          <w:szCs w:val="24"/>
        </w:rPr>
        <w:t>ΑΝΤΩΝ</w:t>
      </w:r>
      <w:r>
        <w:rPr>
          <w:rFonts w:eastAsia="Times New Roman"/>
          <w:b/>
          <w:szCs w:val="24"/>
        </w:rPr>
        <w:t>Η</w:t>
      </w:r>
      <w:r>
        <w:rPr>
          <w:rFonts w:eastAsia="Times New Roman"/>
          <w:b/>
          <w:szCs w:val="24"/>
        </w:rPr>
        <w:t>Σ ΜΠΑΛΩΜΕΝΑΚΗΣ:</w:t>
      </w:r>
      <w:r>
        <w:rPr>
          <w:rFonts w:eastAsia="Times New Roman"/>
          <w:szCs w:val="24"/>
        </w:rPr>
        <w:t xml:space="preserve"> Δεν ακούσατε καλά τι είπαμε.</w:t>
      </w:r>
    </w:p>
    <w:p w14:paraId="14AC54F0" w14:textId="77777777" w:rsidR="001812B4" w:rsidRDefault="001009A2">
      <w:pPr>
        <w:spacing w:line="600" w:lineRule="auto"/>
        <w:ind w:firstLine="720"/>
        <w:contextualSpacing/>
        <w:jc w:val="both"/>
        <w:rPr>
          <w:rFonts w:eastAsia="Times New Roman"/>
          <w:szCs w:val="24"/>
        </w:rPr>
      </w:pPr>
      <w:r>
        <w:rPr>
          <w:rFonts w:eastAsia="Times New Roman"/>
          <w:b/>
          <w:szCs w:val="24"/>
        </w:rPr>
        <w:t>ΗΛΙΑΣ ΚΑΣΙΔΙΑΡΗΣ:</w:t>
      </w:r>
      <w:r>
        <w:rPr>
          <w:rFonts w:eastAsia="Times New Roman"/>
          <w:szCs w:val="24"/>
        </w:rPr>
        <w:t xml:space="preserve"> Σας παρακαλώ! Είναι τόσο συγκεκριμένα τα στοιχεία. Είναι ντροπή, διότι αυτή </w:t>
      </w:r>
      <w:r>
        <w:rPr>
          <w:rFonts w:eastAsia="Times New Roman"/>
          <w:szCs w:val="24"/>
        </w:rPr>
        <w:t>ε</w:t>
      </w:r>
      <w:r>
        <w:rPr>
          <w:rFonts w:eastAsia="Times New Roman"/>
          <w:szCs w:val="24"/>
        </w:rPr>
        <w:t>πιτροπή –το επαναλαμβάνω γιατί ακούστηκαν τρέλες προηγουμένως</w:t>
      </w:r>
      <w:r>
        <w:rPr>
          <w:rFonts w:eastAsia="Times New Roman"/>
          <w:szCs w:val="24"/>
        </w:rPr>
        <w:t>,</w:t>
      </w:r>
      <w:r>
        <w:rPr>
          <w:rFonts w:eastAsia="Times New Roman"/>
          <w:szCs w:val="24"/>
        </w:rPr>
        <w:t xml:space="preserve"> ότι δεν πρέπ</w:t>
      </w:r>
      <w:r>
        <w:rPr>
          <w:rFonts w:eastAsia="Times New Roman"/>
          <w:szCs w:val="24"/>
        </w:rPr>
        <w:t xml:space="preserve">ει λέει να αποδίδει ποινικές ευθύνες- έχει αρμοδιότητα εισαγγελικού λειτουργού. </w:t>
      </w:r>
    </w:p>
    <w:p w14:paraId="14AC54F1"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Αυτή τη στιγμή ομιλώ ως δημόσιος κατήγορος. Δεν είναι εδώ χώρος για μικροπολιτικές αντιπαραθέσεις ΣΥΡΙΖΑ και νεοδημοκρατών. Ομιλώ ως δημόσιος κατήγορος και τεκμηριώνω τις πολι</w:t>
      </w:r>
      <w:r>
        <w:rPr>
          <w:rFonts w:eastAsia="Times New Roman"/>
          <w:szCs w:val="24"/>
        </w:rPr>
        <w:t>τικές και τις ποινικές ως επί το πλείστον ευθύνες ποινικών προσώπων κατ’ αρχ</w:t>
      </w:r>
      <w:r>
        <w:rPr>
          <w:rFonts w:eastAsia="Times New Roman"/>
          <w:szCs w:val="24"/>
        </w:rPr>
        <w:t>άς</w:t>
      </w:r>
      <w:r>
        <w:rPr>
          <w:rFonts w:eastAsia="Times New Roman"/>
          <w:szCs w:val="24"/>
        </w:rPr>
        <w:t xml:space="preserve"> με δικά σας λεγόμενα.</w:t>
      </w:r>
    </w:p>
    <w:p w14:paraId="14AC54F2" w14:textId="77777777" w:rsidR="001812B4" w:rsidRDefault="001009A2">
      <w:pPr>
        <w:spacing w:line="600" w:lineRule="auto"/>
        <w:ind w:firstLine="720"/>
        <w:contextualSpacing/>
        <w:jc w:val="both"/>
        <w:rPr>
          <w:rFonts w:eastAsia="Times New Roman"/>
          <w:szCs w:val="24"/>
        </w:rPr>
      </w:pPr>
      <w:r>
        <w:rPr>
          <w:rFonts w:eastAsia="Times New Roman"/>
          <w:szCs w:val="24"/>
        </w:rPr>
        <w:t>Για να καταλάβει ο ελληνικός λαός τι θέατρο παίζεται στην υπόθεση αυτή, θα διαβάσω –προσέξτε με- το αρχικό πόρισμα που απέστειλε ο ΣΥΡΙΖΑ. Το λάβαμε στις 2</w:t>
      </w:r>
      <w:r>
        <w:rPr>
          <w:rFonts w:eastAsia="Times New Roman"/>
          <w:szCs w:val="24"/>
        </w:rPr>
        <w:t xml:space="preserve">0 Ιανουαρίου όλοι οι Βουλευτές που συμμετείχαμε στη συγκεκριμένη </w:t>
      </w:r>
      <w:r>
        <w:rPr>
          <w:rFonts w:eastAsia="Times New Roman"/>
          <w:szCs w:val="24"/>
        </w:rPr>
        <w:t>ε</w:t>
      </w:r>
      <w:r>
        <w:rPr>
          <w:rFonts w:eastAsia="Times New Roman"/>
          <w:szCs w:val="24"/>
        </w:rPr>
        <w:t xml:space="preserve">πιτροπή στο ηλεκτρονικό μας ταχυδρομείο. </w:t>
      </w:r>
    </w:p>
    <w:p w14:paraId="14AC54F3"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Στο αρχικό πόρισμα, λοιπόν, σε ένα αρχείο μορφής </w:t>
      </w:r>
      <w:r>
        <w:rPr>
          <w:rFonts w:eastAsia="Times New Roman"/>
          <w:szCs w:val="24"/>
          <w:lang w:val="en-US"/>
        </w:rPr>
        <w:t>pdf</w:t>
      </w:r>
      <w:r>
        <w:rPr>
          <w:rFonts w:eastAsia="Times New Roman"/>
          <w:szCs w:val="24"/>
        </w:rPr>
        <w:t xml:space="preserve"> 3,1 </w:t>
      </w:r>
      <w:r>
        <w:rPr>
          <w:rFonts w:eastAsia="Times New Roman"/>
          <w:szCs w:val="24"/>
          <w:lang w:val="en-US"/>
        </w:rPr>
        <w:t>mb</w:t>
      </w:r>
      <w:r>
        <w:rPr>
          <w:rFonts w:eastAsia="Times New Roman"/>
          <w:szCs w:val="24"/>
        </w:rPr>
        <w:t>, ο ΣΥΡΙΖΑ ομιλούσε αρχικά για άφεση χρεών ύψους άνω τ</w:t>
      </w:r>
      <w:r>
        <w:rPr>
          <w:rFonts w:eastAsia="Times New Roman"/>
          <w:szCs w:val="24"/>
        </w:rPr>
        <w:t>ου</w:t>
      </w:r>
      <w:r>
        <w:rPr>
          <w:rFonts w:eastAsia="Times New Roman"/>
          <w:szCs w:val="24"/>
        </w:rPr>
        <w:t xml:space="preserve"> 1,2 δισεκατομμυρί</w:t>
      </w:r>
      <w:r>
        <w:rPr>
          <w:rFonts w:eastAsia="Times New Roman"/>
          <w:szCs w:val="24"/>
        </w:rPr>
        <w:t>ου</w:t>
      </w:r>
      <w:r>
        <w:rPr>
          <w:rFonts w:eastAsia="Times New Roman"/>
          <w:szCs w:val="24"/>
        </w:rPr>
        <w:t xml:space="preserve"> ευρώ απέναντ</w:t>
      </w:r>
      <w:r>
        <w:rPr>
          <w:rFonts w:eastAsia="Times New Roman"/>
          <w:szCs w:val="24"/>
        </w:rPr>
        <w:t>ι στη «</w:t>
      </w:r>
      <w:r>
        <w:rPr>
          <w:rFonts w:eastAsia="Times New Roman"/>
          <w:szCs w:val="24"/>
        </w:rPr>
        <w:t>MOTOR OIL</w:t>
      </w:r>
      <w:r>
        <w:rPr>
          <w:rFonts w:eastAsia="Times New Roman"/>
          <w:szCs w:val="24"/>
        </w:rPr>
        <w:t xml:space="preserve">» και στα ΕΛΠΕ για φορολογικές παραβάσεις των ετών 2010 – 2014 μέσω τριγωνικών συναλλαγών που αφορούσαν αγορές και πωλήσεις πετρελαϊκών προϊόντων, μέσω ενδιάμεσων εξωχώριων, </w:t>
      </w:r>
      <w:r>
        <w:rPr>
          <w:rFonts w:eastAsia="Times New Roman"/>
          <w:szCs w:val="24"/>
          <w:lang w:val="en-US"/>
        </w:rPr>
        <w:t>offshore</w:t>
      </w:r>
      <w:r>
        <w:rPr>
          <w:rFonts w:eastAsia="Times New Roman"/>
          <w:szCs w:val="24"/>
        </w:rPr>
        <w:t xml:space="preserve"> εταιρειών. </w:t>
      </w:r>
    </w:p>
    <w:p w14:paraId="14AC54F4"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Στο συμπέρασμα του πορίσματος που καταθέσατε </w:t>
      </w:r>
      <w:r>
        <w:rPr>
          <w:rFonts w:eastAsia="Times New Roman"/>
          <w:szCs w:val="24"/>
        </w:rPr>
        <w:t xml:space="preserve">και το πήρατε πίσω παρενέβη το αόρατο χέρι, που το πήρε πίσω και </w:t>
      </w:r>
      <w:r>
        <w:rPr>
          <w:rFonts w:eastAsia="Times New Roman"/>
          <w:szCs w:val="24"/>
        </w:rPr>
        <w:lastRenderedPageBreak/>
        <w:t>διέγραψε τις ποινικές ευθύνες από Στουρνάρα, Σαμαρά και Βενιζέλο.</w:t>
      </w:r>
    </w:p>
    <w:p w14:paraId="14AC54F5"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 Λέγατε: Χρήζει περαιτέρω δικαστικής διερεύνησης, αν και εφόσον η διαγραφή βεβαιωμένων προστίμων και εισπρακτέων φορολογικών εσόδων τόσο μεγάλου ύψους με τροπολογία το</w:t>
      </w:r>
      <w:r>
        <w:rPr>
          <w:rFonts w:eastAsia="Times New Roman"/>
          <w:szCs w:val="24"/>
        </w:rPr>
        <w:t>υ</w:t>
      </w:r>
      <w:r>
        <w:rPr>
          <w:rFonts w:eastAsia="Times New Roman"/>
          <w:szCs w:val="24"/>
        </w:rPr>
        <w:t xml:space="preserve"> τέως Υπουργού Οικονομικών κ. Στουρνάρα στοιχειοθετεί και συνιστά στο ποινικό αδίκημα τη</w:t>
      </w:r>
      <w:r>
        <w:rPr>
          <w:rFonts w:eastAsia="Times New Roman"/>
          <w:szCs w:val="24"/>
        </w:rPr>
        <w:t>ς κακουργηματικής απιστίας προς το ελληνικό δημόσιο.</w:t>
      </w:r>
    </w:p>
    <w:p w14:paraId="14AC54F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 Πού είναι η περαιτέρω διερεύνηση; Για ποιον λόγο δεν προχωράτε σε σύσταση προανακριτικής επιτροπής</w:t>
      </w:r>
      <w:r>
        <w:rPr>
          <w:rFonts w:eastAsia="Times New Roman"/>
          <w:szCs w:val="24"/>
        </w:rPr>
        <w:t>,</w:t>
      </w:r>
      <w:r>
        <w:rPr>
          <w:rFonts w:eastAsia="Times New Roman"/>
          <w:szCs w:val="24"/>
        </w:rPr>
        <w:t xml:space="preserve"> για την οποία απαιτούνται απλώς και μόνον ενδείξεις</w:t>
      </w:r>
      <w:r>
        <w:rPr>
          <w:rFonts w:eastAsia="Times New Roman"/>
          <w:szCs w:val="24"/>
        </w:rPr>
        <w:t>;</w:t>
      </w:r>
      <w:r>
        <w:rPr>
          <w:rFonts w:eastAsia="Times New Roman"/>
          <w:szCs w:val="24"/>
        </w:rPr>
        <w:t xml:space="preserve"> Απλώς και μόνον ενδείξεις απαιτούνται για να γίνε</w:t>
      </w:r>
      <w:r>
        <w:rPr>
          <w:rFonts w:eastAsia="Times New Roman"/>
          <w:szCs w:val="24"/>
        </w:rPr>
        <w:t>ι προανάκριση. Εδώ έχουμε καραμπινάτες αποδείξεις. Έχουμε την υπογραφή Στουρνάρα στη διαγραφή χρεών 1,2 δισεκατομμυρί</w:t>
      </w:r>
      <w:r>
        <w:rPr>
          <w:rFonts w:eastAsia="Times New Roman"/>
          <w:szCs w:val="24"/>
        </w:rPr>
        <w:t>ου</w:t>
      </w:r>
      <w:r>
        <w:rPr>
          <w:rFonts w:eastAsia="Times New Roman"/>
          <w:szCs w:val="24"/>
        </w:rPr>
        <w:t xml:space="preserve"> ευρώ. Τόση είναι η ζημία για το ελληνικό δημόσιο. Είναι κακουργηματική απιστία σε βάρος του ελληνικού δημοσίου. </w:t>
      </w:r>
    </w:p>
    <w:p w14:paraId="14AC54F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Μοιράζατε αυτό το χαρτί</w:t>
      </w:r>
      <w:r>
        <w:rPr>
          <w:rFonts w:eastAsia="Times New Roman" w:cs="Times New Roman"/>
          <w:szCs w:val="24"/>
        </w:rPr>
        <w:t xml:space="preserve"> στις τρεις το μεσημέρι και το ίδιο βράδυ παρενέβη το αόρατο χέρι και διέγραψε το όνομα του Στουρνάρα και τις σελίδες 403 έως 409 του συγκεκριμένου πορίσματος. </w:t>
      </w:r>
    </w:p>
    <w:p w14:paraId="14AC54F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Ζητώ, λοιπόν, μια απάντηση από τον λαλίστατο εκπρόσωπο του ΣΥΡΙΖΑ, που προηγουμένως πετάχτηκε </w:t>
      </w:r>
      <w:r>
        <w:rPr>
          <w:rFonts w:eastAsia="Times New Roman" w:cs="Times New Roman"/>
          <w:szCs w:val="24"/>
        </w:rPr>
        <w:t>και με διέκοψε. Να μας ονοματίσει ποιο είναι αυτό το αόρατο χέρι, ποιος είναι αυτός που έσβησε το όνομα του Στουρνάρα, που θα οδηγούσε συγκεκριμένα πολιτικά πρόσωπα –δεν ήταν μόνο ο Στουρνάρας Υπουργός- για τα πρόστιμα σε Βαρδινογιάννη και Λάτση. Ήταν ο Σα</w:t>
      </w:r>
      <w:r>
        <w:rPr>
          <w:rFonts w:eastAsia="Times New Roman" w:cs="Times New Roman"/>
          <w:szCs w:val="24"/>
        </w:rPr>
        <w:t>μαράς και ο Βενιζέλος τότε. Για ποιο</w:t>
      </w:r>
      <w:r>
        <w:rPr>
          <w:rFonts w:eastAsia="Times New Roman" w:cs="Times New Roman"/>
          <w:szCs w:val="24"/>
        </w:rPr>
        <w:t>ν</w:t>
      </w:r>
      <w:r>
        <w:rPr>
          <w:rFonts w:eastAsia="Times New Roman" w:cs="Times New Roman"/>
          <w:szCs w:val="24"/>
        </w:rPr>
        <w:t xml:space="preserve"> λόγο ο ΣΥΡΙΖΑ και οι ΑΝΕΛ σήμερα καλύπτουν το</w:t>
      </w:r>
      <w:r>
        <w:rPr>
          <w:rFonts w:eastAsia="Times New Roman" w:cs="Times New Roman"/>
          <w:szCs w:val="24"/>
        </w:rPr>
        <w:t>ν</w:t>
      </w:r>
      <w:r>
        <w:rPr>
          <w:rFonts w:eastAsia="Times New Roman" w:cs="Times New Roman"/>
          <w:szCs w:val="24"/>
        </w:rPr>
        <w:t xml:space="preserve"> Σαμαρά και το</w:t>
      </w:r>
      <w:r>
        <w:rPr>
          <w:rFonts w:eastAsia="Times New Roman" w:cs="Times New Roman"/>
          <w:szCs w:val="24"/>
        </w:rPr>
        <w:t>ν</w:t>
      </w:r>
      <w:r>
        <w:rPr>
          <w:rFonts w:eastAsia="Times New Roman" w:cs="Times New Roman"/>
          <w:szCs w:val="24"/>
        </w:rPr>
        <w:t xml:space="preserve"> Βενιζέλο; </w:t>
      </w:r>
    </w:p>
    <w:p w14:paraId="14AC54F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Ονοματίστε, λοιπόν, το αόρατο χέρι. Ονοματίστε αυτόν που διέγραψε τις ευθύνες των εγκληματιών. Είναι ο Τσίπρας; Είναι προφανώς ο Τσίπρας. Κανείς </w:t>
      </w:r>
      <w:r>
        <w:rPr>
          <w:rFonts w:eastAsia="Times New Roman" w:cs="Times New Roman"/>
          <w:szCs w:val="24"/>
        </w:rPr>
        <w:t xml:space="preserve">άλλος δεν θα μπορούσε, από χαμηλότερη θέση, να προβεί σε αυτή την εγκληματική ασυλία σε βάρος προσώπων που έχουν εγκληματήσει. Είναι προφανώς ο Τσίπρας. Δεν το ομολογεί κανείς. </w:t>
      </w:r>
    </w:p>
    <w:p w14:paraId="14AC54F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Δεν είναι το μοναδικό έγκλημα αυτό το οποίο διαγράφεται μέσω της συγκεκριμένης</w:t>
      </w:r>
      <w:r>
        <w:rPr>
          <w:rFonts w:eastAsia="Times New Roman" w:cs="Times New Roman"/>
          <w:szCs w:val="24"/>
        </w:rPr>
        <w:t xml:space="preserve"> επιτροπής. Επειδή ανέφερα το όνομα του Στουρνάρα, ρώτησα το συγκεκριμένο πρόσωπο και για την υπόθεση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προτού πάω στα δάνεια των κομμάτων και των καναλιών. Ρώτησα τη σχέση του με την εταιρεία αυτή και την εμπλοκή του στο σκάνδαλο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που κ</w:t>
      </w:r>
      <w:r>
        <w:rPr>
          <w:rFonts w:eastAsia="Times New Roman" w:cs="Times New Roman"/>
          <w:szCs w:val="24"/>
        </w:rPr>
        <w:t xml:space="preserve">όστισε στο </w:t>
      </w:r>
      <w:r>
        <w:rPr>
          <w:rFonts w:eastAsia="Times New Roman" w:cs="Times New Roman"/>
          <w:szCs w:val="24"/>
        </w:rPr>
        <w:lastRenderedPageBreak/>
        <w:t xml:space="preserve">ελληνικό δημόσιο, σύμφωνα με την αρμόδια </w:t>
      </w:r>
      <w:r>
        <w:rPr>
          <w:rFonts w:eastAsia="Times New Roman" w:cs="Times New Roman"/>
          <w:szCs w:val="24"/>
        </w:rPr>
        <w:t>ε</w:t>
      </w:r>
      <w:r>
        <w:rPr>
          <w:rFonts w:eastAsia="Times New Roman" w:cs="Times New Roman"/>
          <w:szCs w:val="24"/>
        </w:rPr>
        <w:t xml:space="preserve">πιτροπή της Βουλής, 2 δισεκατομμύρια. </w:t>
      </w:r>
    </w:p>
    <w:p w14:paraId="14AC54F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Έχουμε δηλαδή μέχρι τώρα, στην πρόχειρη αναφορά μου, 1,2 δισεκατομμύρι</w:t>
      </w:r>
      <w:r>
        <w:rPr>
          <w:rFonts w:eastAsia="Times New Roman" w:cs="Times New Roman"/>
          <w:szCs w:val="24"/>
        </w:rPr>
        <w:t>ο</w:t>
      </w:r>
      <w:r>
        <w:rPr>
          <w:rFonts w:eastAsia="Times New Roman" w:cs="Times New Roman"/>
          <w:szCs w:val="24"/>
        </w:rPr>
        <w:t xml:space="preserve"> από Ελληνικά Πετρέλαια και </w:t>
      </w:r>
      <w:r>
        <w:rPr>
          <w:rFonts w:eastAsia="Times New Roman" w:cs="Times New Roman"/>
          <w:szCs w:val="24"/>
        </w:rPr>
        <w:t>«</w:t>
      </w:r>
      <w:r>
        <w:rPr>
          <w:rFonts w:eastAsia="Times New Roman" w:cs="Times New Roman"/>
          <w:szCs w:val="24"/>
          <w:lang w:val="en-US"/>
        </w:rPr>
        <w:t>MOTOR</w:t>
      </w:r>
      <w:r>
        <w:rPr>
          <w:rFonts w:eastAsia="Times New Roman" w:cs="Times New Roman"/>
          <w:szCs w:val="24"/>
        </w:rPr>
        <w:t xml:space="preserve"> </w:t>
      </w:r>
      <w:r>
        <w:rPr>
          <w:rFonts w:eastAsia="Times New Roman" w:cs="Times New Roman"/>
          <w:szCs w:val="24"/>
          <w:lang w:val="en-US"/>
        </w:rPr>
        <w:t>OIL</w:t>
      </w:r>
      <w:r>
        <w:rPr>
          <w:rFonts w:eastAsia="Times New Roman" w:cs="Times New Roman"/>
          <w:szCs w:val="24"/>
        </w:rPr>
        <w:t>»</w:t>
      </w:r>
      <w:r>
        <w:rPr>
          <w:rFonts w:eastAsia="Times New Roman" w:cs="Times New Roman"/>
          <w:szCs w:val="24"/>
        </w:rPr>
        <w:t xml:space="preserve">, 2 δισεκατομμύρια από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3,2 δισεκατομμύρια ε</w:t>
      </w:r>
      <w:r>
        <w:rPr>
          <w:rFonts w:eastAsia="Times New Roman" w:cs="Times New Roman"/>
          <w:szCs w:val="24"/>
        </w:rPr>
        <w:t>υρώ και καμ</w:t>
      </w:r>
      <w:r>
        <w:rPr>
          <w:rFonts w:eastAsia="Times New Roman" w:cs="Times New Roman"/>
          <w:szCs w:val="24"/>
        </w:rPr>
        <w:t>μ</w:t>
      </w:r>
      <w:r>
        <w:rPr>
          <w:rFonts w:eastAsia="Times New Roman" w:cs="Times New Roman"/>
          <w:szCs w:val="24"/>
        </w:rPr>
        <w:t xml:space="preserve">ία ποινική ευθύνη κανενός. Ο συγκεκριμένος παράγοντας δυναμίτισε την </w:t>
      </w:r>
      <w:r>
        <w:rPr>
          <w:rFonts w:eastAsia="Times New Roman" w:cs="Times New Roman"/>
          <w:szCs w:val="24"/>
        </w:rPr>
        <w:t>ε</w:t>
      </w:r>
      <w:r>
        <w:rPr>
          <w:rFonts w:eastAsia="Times New Roman" w:cs="Times New Roman"/>
          <w:szCs w:val="24"/>
        </w:rPr>
        <w:t>πιτροπή. Με προσέβαλε και με προκάλεσε</w:t>
      </w:r>
      <w:r>
        <w:rPr>
          <w:rFonts w:eastAsia="Times New Roman" w:cs="Times New Roman"/>
          <w:szCs w:val="24"/>
        </w:rPr>
        <w:t>,</w:t>
      </w:r>
      <w:r>
        <w:rPr>
          <w:rFonts w:eastAsia="Times New Roman" w:cs="Times New Roman"/>
          <w:szCs w:val="24"/>
        </w:rPr>
        <w:t xml:space="preserve"> για να οδηγηθούμε στη συνέχεια σε διακοπή της εξετάσεώς του. </w:t>
      </w:r>
    </w:p>
    <w:p w14:paraId="14AC54F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σε ό,τι αφορά τη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οφείλω να πω ότι όλα τα κόμματα, όπω</w:t>
      </w:r>
      <w:r>
        <w:rPr>
          <w:rFonts w:eastAsia="Times New Roman" w:cs="Times New Roman"/>
          <w:szCs w:val="24"/>
        </w:rPr>
        <w:t xml:space="preserve">ς συμβιβάζεστε όλοι σήμερα και συμφωνείτε και λέτε –πλην της Χρυσής Αυγής- ότι δεν υφίστανται ποινικές ευθύνες για πολιτικά πρόσωπα, το ίδιο θα λέτε και για το σκάνδαλο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Δεν υπάρχει ποινική ευθύνη. Το δημόσιο έχασε 2 δισεκατομμύρια. Δεν φταίει κα</w:t>
      </w:r>
      <w:r>
        <w:rPr>
          <w:rFonts w:eastAsia="Times New Roman" w:cs="Times New Roman"/>
          <w:szCs w:val="24"/>
        </w:rPr>
        <w:t>νείς. Κανένας δεν θα πάει στη φυλακή από όλους αυτούς που έκλεψαν το ελληνικό δημόσιο.</w:t>
      </w:r>
    </w:p>
    <w:p w14:paraId="14AC54F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Πάω στο έτερο σκάνδαλο, στο μείζον σκάνδαλο που προέκυψε από τις εξετάσεις των μαρτύρων από τα έγγραφα και τα ντοκουμέντα τα οποία κατατέθηκαν στη συγκεκριμένη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και δεν είναι άλλο από τα κλεμμένα των κομμάτων, τα οποία</w:t>
      </w:r>
      <w:r>
        <w:rPr>
          <w:rFonts w:eastAsia="Times New Roman" w:cs="Times New Roman"/>
          <w:szCs w:val="24"/>
        </w:rPr>
        <w:t>,</w:t>
      </w:r>
      <w:r>
        <w:rPr>
          <w:rFonts w:eastAsia="Times New Roman" w:cs="Times New Roman"/>
          <w:szCs w:val="24"/>
        </w:rPr>
        <w:t xml:space="preserve"> προτού διερευνηθούν από τη Βουλή</w:t>
      </w:r>
      <w:r>
        <w:rPr>
          <w:rFonts w:eastAsia="Times New Roman" w:cs="Times New Roman"/>
          <w:szCs w:val="24"/>
        </w:rPr>
        <w:t>,</w:t>
      </w:r>
      <w:r>
        <w:rPr>
          <w:rFonts w:eastAsia="Times New Roman" w:cs="Times New Roman"/>
          <w:szCs w:val="24"/>
        </w:rPr>
        <w:t xml:space="preserve"> ένας έντιμος εισαγγελέας τα είχε καταγράψει. Τους είχε τυλίξει σε μια κόλλα χαρτί, που λέει και ο λαός. Δεν ήταν μια κόλλα</w:t>
      </w:r>
      <w:r>
        <w:rPr>
          <w:rFonts w:eastAsia="Times New Roman" w:cs="Times New Roman"/>
          <w:szCs w:val="24"/>
        </w:rPr>
        <w:t>,</w:t>
      </w:r>
      <w:r>
        <w:rPr>
          <w:rFonts w:eastAsia="Times New Roman" w:cs="Times New Roman"/>
          <w:szCs w:val="24"/>
        </w:rPr>
        <w:t xml:space="preserve"> βεβαίως. </w:t>
      </w:r>
    </w:p>
    <w:p w14:paraId="14AC54F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δικογραφία Καλούδη, η εμπερ</w:t>
      </w:r>
      <w:r>
        <w:rPr>
          <w:rFonts w:eastAsia="Times New Roman" w:cs="Times New Roman"/>
          <w:szCs w:val="24"/>
        </w:rPr>
        <w:t>ιστατωμένη πορισματική αναφορά Καλούδη ήταν πολυσέλιδη και έδενε στην κυριολεξία κακουργηματική απιστία εις βάρος του δημοσίου. Σε ό,τι αφορά τα στελέχη των τραπεζών και τους διευθυντές και ηθική αυτουργία σε αυτό το έγκλημα. Οι ποινές είναι ίδιες, είναι ε</w:t>
      </w:r>
      <w:r>
        <w:rPr>
          <w:rFonts w:eastAsia="Times New Roman" w:cs="Times New Roman"/>
          <w:szCs w:val="24"/>
        </w:rPr>
        <w:t>ίκοσι χρόνια φυλάκιση για τους διευθυντές των κομμάτων.</w:t>
      </w:r>
    </w:p>
    <w:p w14:paraId="14AC54F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 xml:space="preserve">γώ ερωτώ: Είναι δυνατόν οι διευθυντές των κομμάτων, οι οικονομικοί διευθυντές του </w:t>
      </w:r>
      <w:r>
        <w:rPr>
          <w:rFonts w:eastAsia="Times New Roman" w:cs="Times New Roman"/>
        </w:rPr>
        <w:t>ΠΑΣΟΚ</w:t>
      </w:r>
      <w:r>
        <w:rPr>
          <w:rFonts w:eastAsia="Times New Roman" w:cs="Times New Roman"/>
          <w:szCs w:val="24"/>
        </w:rPr>
        <w:t>, της Νέας Δημοκρατίας και του ΚΚΕ -που θα πήγαιναν στον ανακριτή, αν δεν είχε γίνει η άθλια παρέμβαση μέσω νομο</w:t>
      </w:r>
      <w:r>
        <w:rPr>
          <w:rFonts w:eastAsia="Times New Roman" w:cs="Times New Roman"/>
          <w:szCs w:val="24"/>
        </w:rPr>
        <w:t xml:space="preserve">θέτησης, μέσω τροπολογίας, για να πάνε σπίτι τους αντί να πάνε στη φυλακή- να λειτουργούσαν χωρίς να είχαν γνώση οι </w:t>
      </w:r>
      <w:r>
        <w:rPr>
          <w:rFonts w:eastAsia="Times New Roman" w:cs="Times New Roman"/>
          <w:szCs w:val="24"/>
        </w:rPr>
        <w:t>Π</w:t>
      </w:r>
      <w:r>
        <w:rPr>
          <w:rFonts w:eastAsia="Times New Roman" w:cs="Times New Roman"/>
          <w:szCs w:val="24"/>
        </w:rPr>
        <w:t xml:space="preserve">ρόεδροι των κομμάτων, που ορισμένοι από αυτούς ήταν και </w:t>
      </w:r>
      <w:r>
        <w:rPr>
          <w:rFonts w:eastAsia="Times New Roman" w:cs="Times New Roman"/>
          <w:szCs w:val="24"/>
        </w:rPr>
        <w:t>Π</w:t>
      </w:r>
      <w:r>
        <w:rPr>
          <w:rFonts w:eastAsia="Times New Roman" w:cs="Times New Roman"/>
          <w:szCs w:val="24"/>
        </w:rPr>
        <w:t>ρωθυπουργοί; Όχι</w:t>
      </w:r>
      <w:r>
        <w:rPr>
          <w:rFonts w:eastAsia="Times New Roman" w:cs="Times New Roman"/>
          <w:szCs w:val="24"/>
        </w:rPr>
        <w:t>,</w:t>
      </w:r>
      <w:r>
        <w:rPr>
          <w:rFonts w:eastAsia="Times New Roman" w:cs="Times New Roman"/>
          <w:szCs w:val="24"/>
        </w:rPr>
        <w:t xml:space="preserve"> βέβαια. </w:t>
      </w:r>
    </w:p>
    <w:p w14:paraId="14AC550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Υπενθυμίζω ότι εμείς, οι Βουλευτές της Χρυσής Αυγής, πή</w:t>
      </w:r>
      <w:r>
        <w:rPr>
          <w:rFonts w:eastAsia="Times New Roman" w:cs="Times New Roman"/>
          <w:szCs w:val="24"/>
        </w:rPr>
        <w:t xml:space="preserve">γαμε φυλακή βάσει παρεμβάσεων της εκτελεστικής εξουσίας στη δικαιοσύνη. Αυτό τεκμηριώθηκε μέσα σε αυτή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–θα αναφέρω εν συνεχεία τα στοιχεία-</w:t>
      </w:r>
      <w:r>
        <w:rPr>
          <w:rFonts w:eastAsia="Times New Roman" w:cs="Times New Roman"/>
          <w:szCs w:val="24"/>
        </w:rPr>
        <w:t>,</w:t>
      </w:r>
      <w:r>
        <w:rPr>
          <w:rFonts w:eastAsia="Times New Roman" w:cs="Times New Roman"/>
          <w:szCs w:val="24"/>
        </w:rPr>
        <w:t xml:space="preserve"> επειδή ένα άθλιο πόρισμα ενός άθλιου και επίορκου εισαγγελικού λειτουργού ανέφερε ότι οι Βουλευτές γνώριζαν και γνωρίζουν τι κάνουν τα μέλη, τα στελέχη…</w:t>
      </w:r>
    </w:p>
    <w:p w14:paraId="14AC550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Κασιδιάρη, σας παρακαλώ να μη γραφτούν στα Πρακτικά τα περί…</w:t>
      </w:r>
    </w:p>
    <w:p w14:paraId="14AC550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w:t>
      </w:r>
      <w:r>
        <w:rPr>
          <w:rFonts w:eastAsia="Times New Roman" w:cs="Times New Roman"/>
          <w:b/>
          <w:szCs w:val="24"/>
        </w:rPr>
        <w:t>ΚΑΣΙΔΙΑΡΗΣ:</w:t>
      </w:r>
      <w:r>
        <w:rPr>
          <w:rFonts w:eastAsia="Times New Roman" w:cs="Times New Roman"/>
          <w:szCs w:val="24"/>
        </w:rPr>
        <w:t xml:space="preserve"> Εις ό,τι αφορά το…</w:t>
      </w:r>
    </w:p>
    <w:p w14:paraId="14AC550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Ένα λεπτό, μην απαντάτε πριν σας μιλήσω. </w:t>
      </w:r>
    </w:p>
    <w:p w14:paraId="14AC550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Ναι, αφορά τον εισαγγελέα Ντογιάκο. </w:t>
      </w:r>
    </w:p>
    <w:p w14:paraId="14AC550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Τον δικαστικό λειτουργό, παρακαλώ…</w:t>
      </w:r>
    </w:p>
    <w:p w14:paraId="14AC550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Εισαγγελικός λειτ</w:t>
      </w:r>
      <w:r>
        <w:rPr>
          <w:rFonts w:eastAsia="Times New Roman" w:cs="Times New Roman"/>
          <w:szCs w:val="24"/>
        </w:rPr>
        <w:t xml:space="preserve">ουργός… </w:t>
      </w:r>
    </w:p>
    <w:p w14:paraId="14AC550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Άλλο οι πολιτικές σας για τους πολιτικούς…</w:t>
      </w:r>
    </w:p>
    <w:p w14:paraId="14AC550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Με συγχωρείτε, κύριε Πρόεδρε, δεν ακούσατε το ηχητικό ντοκουμέντο, που ο πρωθυπουργός Σαμαράς έπαιρνε τηλέφωνο τον συγκεκριμένο εισαγγελέα και σε ιταμό ύφος </w:t>
      </w:r>
      <w:r>
        <w:rPr>
          <w:rFonts w:eastAsia="Times New Roman" w:cs="Times New Roman"/>
          <w:szCs w:val="24"/>
        </w:rPr>
        <w:t>το</w:t>
      </w:r>
      <w:r>
        <w:rPr>
          <w:rFonts w:eastAsia="Times New Roman" w:cs="Times New Roman"/>
          <w:szCs w:val="24"/>
        </w:rPr>
        <w:t>ύ</w:t>
      </w:r>
      <w:r>
        <w:rPr>
          <w:rFonts w:eastAsia="Times New Roman" w:cs="Times New Roman"/>
          <w:szCs w:val="24"/>
        </w:rPr>
        <w:t xml:space="preserve"> έδινε εντολές…</w:t>
      </w:r>
    </w:p>
    <w:p w14:paraId="14AC550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Παρακαλώ πολύ. Σας επαναλαμβάνω, ό,τι αφορά πολιτικά πρόσωπα</w:t>
      </w:r>
      <w:r>
        <w:rPr>
          <w:rFonts w:eastAsia="Times New Roman" w:cs="Times New Roman"/>
          <w:szCs w:val="24"/>
        </w:rPr>
        <w:t>,</w:t>
      </w:r>
      <w:r>
        <w:rPr>
          <w:rFonts w:eastAsia="Times New Roman" w:cs="Times New Roman"/>
          <w:szCs w:val="24"/>
        </w:rPr>
        <w:t xml:space="preserve"> γίνεται μια πολιτική αντιπαράθεση εδώ…</w:t>
      </w:r>
    </w:p>
    <w:p w14:paraId="14AC550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Κύριε Πρόεδρε, τα ακούσατε αυτά; Το βίντεο Μπαλτάκου το είδατε; Φαίνεται ότι η εισαγγελέα</w:t>
      </w:r>
      <w:r>
        <w:rPr>
          <w:rFonts w:eastAsia="Times New Roman" w:cs="Times New Roman"/>
          <w:szCs w:val="24"/>
        </w:rPr>
        <w:t>ς του Αρείου Πάγου ήταν ελεγχόμενη;</w:t>
      </w:r>
    </w:p>
    <w:p w14:paraId="14AC550B"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Για δικαστικό λειτουργό, παρακαλώ πολύ να συναινέσετε…</w:t>
      </w:r>
    </w:p>
    <w:p w14:paraId="14AC550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Αφού τα είδατε, κύριε Πρόεδρε</w:t>
      </w:r>
      <w:r>
        <w:rPr>
          <w:rFonts w:eastAsia="Times New Roman" w:cs="Times New Roman"/>
          <w:szCs w:val="24"/>
        </w:rPr>
        <w:t>,</w:t>
      </w:r>
      <w:r>
        <w:rPr>
          <w:rFonts w:eastAsia="Times New Roman" w:cs="Times New Roman"/>
          <w:szCs w:val="24"/>
        </w:rPr>
        <w:t xml:space="preserve"> και προς στιγμήν είχατε πάρει και θέση τότε. Γιατί, κύριε Πρόεδρε, τα κάνετε αυτά σήμερ</w:t>
      </w:r>
      <w:r>
        <w:rPr>
          <w:rFonts w:eastAsia="Times New Roman" w:cs="Times New Roman"/>
          <w:szCs w:val="24"/>
        </w:rPr>
        <w:t xml:space="preserve">α; Γιατί έχετε μπει και εσείς σ’ αυτό το όργιο της συγκάλυψης; </w:t>
      </w:r>
    </w:p>
    <w:p w14:paraId="14AC550D"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Σας παρακαλώ να συναινέσετε για να διαγραφούν από τα Πρακτικά. </w:t>
      </w:r>
    </w:p>
    <w:p w14:paraId="14AC550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Δεν συναινώ σε τίποτα, διότι ό,τι λέω το τεκμηριώνω. Προσέξτε με. Όταν ένας εισαγ</w:t>
      </w:r>
      <w:r>
        <w:rPr>
          <w:rFonts w:eastAsia="Times New Roman" w:cs="Times New Roman"/>
          <w:szCs w:val="24"/>
        </w:rPr>
        <w:t xml:space="preserve">γελέας δέχεται τηλεφωνήματα από </w:t>
      </w:r>
      <w:r>
        <w:rPr>
          <w:rFonts w:eastAsia="Times New Roman" w:cs="Times New Roman"/>
          <w:szCs w:val="24"/>
        </w:rPr>
        <w:t>Π</w:t>
      </w:r>
      <w:r>
        <w:rPr>
          <w:rFonts w:eastAsia="Times New Roman" w:cs="Times New Roman"/>
          <w:szCs w:val="24"/>
        </w:rPr>
        <w:t>ρωθυπουργό</w:t>
      </w:r>
      <w:r>
        <w:rPr>
          <w:rFonts w:eastAsia="Times New Roman" w:cs="Times New Roman"/>
          <w:szCs w:val="24"/>
        </w:rPr>
        <w:t>,</w:t>
      </w:r>
      <w:r>
        <w:rPr>
          <w:rFonts w:eastAsia="Times New Roman" w:cs="Times New Roman"/>
          <w:szCs w:val="24"/>
        </w:rPr>
        <w:t xml:space="preserve"> για να φυλακίσει πολιτικούς του αντιπάλους, δεν είναι μόνο επίορκος, δεν είναι μόνο άθλιος, είναι ένας στυγνός εγκληματίας.</w:t>
      </w:r>
    </w:p>
    <w:p w14:paraId="14AC550F" w14:textId="77777777" w:rsidR="001812B4" w:rsidRDefault="001009A2">
      <w:pPr>
        <w:spacing w:line="600" w:lineRule="auto"/>
        <w:ind w:firstLine="720"/>
        <w:contextualSpacing/>
        <w:jc w:val="both"/>
        <w:rPr>
          <w:rFonts w:eastAsia="Times New Roman" w:cs="Times New Roman"/>
          <w:szCs w:val="24"/>
        </w:rPr>
      </w:pPr>
      <w:r>
        <w:rPr>
          <w:rFonts w:eastAsia="Times New Roman"/>
          <w:b/>
          <w:bCs/>
        </w:rPr>
        <w:lastRenderedPageBreak/>
        <w:t>ΠΡΟΕΔΡΟΣ (Νικόλαος Βούτσης):</w:t>
      </w:r>
      <w:r>
        <w:rPr>
          <w:rFonts w:eastAsia="Times New Roman" w:cs="Times New Roman"/>
          <w:szCs w:val="24"/>
        </w:rPr>
        <w:t xml:space="preserve"> Μη μου απαντάτε. Παίρνετε την ευθύνη γι’ αυτό. </w:t>
      </w:r>
    </w:p>
    <w:p w14:paraId="14AC551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w:t>
      </w:r>
      <w:r>
        <w:rPr>
          <w:rFonts w:eastAsia="Times New Roman" w:cs="Times New Roman"/>
          <w:b/>
          <w:szCs w:val="24"/>
        </w:rPr>
        <w:t>ΔΙΑΡΗΣ:</w:t>
      </w:r>
      <w:r>
        <w:rPr>
          <w:rFonts w:eastAsia="Times New Roman" w:cs="Times New Roman"/>
          <w:szCs w:val="24"/>
        </w:rPr>
        <w:t xml:space="preserve"> Επιμένω και δεν συναινώ σε τίποτα.</w:t>
      </w:r>
    </w:p>
    <w:p w14:paraId="14AC5511" w14:textId="77777777" w:rsidR="001812B4" w:rsidRDefault="001009A2">
      <w:pPr>
        <w:spacing w:line="600" w:lineRule="auto"/>
        <w:ind w:firstLine="720"/>
        <w:contextualSpacing/>
        <w:jc w:val="both"/>
        <w:rPr>
          <w:rFonts w:eastAsia="Times New Roman"/>
          <w:bCs/>
        </w:rPr>
      </w:pPr>
      <w:r>
        <w:rPr>
          <w:rFonts w:eastAsia="Times New Roman"/>
          <w:b/>
          <w:bCs/>
        </w:rPr>
        <w:t xml:space="preserve">ΠΡΟΕΔΡΟΣ (Νικόλαος Βούτσης): </w:t>
      </w:r>
      <w:r>
        <w:rPr>
          <w:rFonts w:eastAsia="Times New Roman"/>
          <w:bCs/>
        </w:rPr>
        <w:t>Μη συναινείτε, αλλά αυτό δεν είναι πρακτική αγόρευσης. Να το γνωρίζετε.</w:t>
      </w:r>
    </w:p>
    <w:p w14:paraId="14AC5512" w14:textId="77777777" w:rsidR="001812B4" w:rsidRDefault="001009A2">
      <w:pPr>
        <w:spacing w:line="600" w:lineRule="auto"/>
        <w:ind w:firstLine="720"/>
        <w:contextualSpacing/>
        <w:jc w:val="both"/>
        <w:rPr>
          <w:rFonts w:eastAsia="Times New Roman"/>
          <w:bCs/>
        </w:rPr>
      </w:pPr>
      <w:r>
        <w:rPr>
          <w:rFonts w:eastAsia="Times New Roman"/>
          <w:b/>
          <w:bCs/>
        </w:rPr>
        <w:t xml:space="preserve">ΗΛΙΑΣ ΚΑΣΙΔΙΑΡΗΣ: </w:t>
      </w:r>
      <w:r>
        <w:rPr>
          <w:rFonts w:eastAsia="Times New Roman"/>
          <w:bCs/>
        </w:rPr>
        <w:t xml:space="preserve">Θα συνεχίσω, όμως, διότι το ζήτημα σήμερα δεν είναι ο Ντογιάκος. Για τον Καλούδη μιλούσα. </w:t>
      </w:r>
    </w:p>
    <w:p w14:paraId="14AC5513" w14:textId="77777777" w:rsidR="001812B4" w:rsidRDefault="001009A2">
      <w:pPr>
        <w:spacing w:line="600" w:lineRule="auto"/>
        <w:ind w:firstLine="720"/>
        <w:contextualSpacing/>
        <w:jc w:val="both"/>
        <w:rPr>
          <w:rFonts w:eastAsia="Times New Roman"/>
          <w:bCs/>
        </w:rPr>
      </w:pPr>
      <w:r>
        <w:rPr>
          <w:rFonts w:eastAsia="Times New Roman"/>
          <w:bCs/>
        </w:rPr>
        <w:t xml:space="preserve">Ο μάρτυρας Κουρτάκης, Διευθυντής των </w:t>
      </w:r>
      <w:r>
        <w:rPr>
          <w:rFonts w:eastAsia="Times New Roman"/>
          <w:bCs/>
        </w:rPr>
        <w:t>«Παραπολιτικών»</w:t>
      </w:r>
      <w:r>
        <w:rPr>
          <w:rFonts w:eastAsia="Times New Roman"/>
          <w:bCs/>
        </w:rPr>
        <w:t xml:space="preserve">, προσήλθε στην </w:t>
      </w:r>
      <w:r>
        <w:rPr>
          <w:rFonts w:eastAsia="Times New Roman"/>
          <w:bCs/>
        </w:rPr>
        <w:t>ε</w:t>
      </w:r>
      <w:r>
        <w:rPr>
          <w:rFonts w:eastAsia="Times New Roman"/>
          <w:bCs/>
        </w:rPr>
        <w:t>πιτροπή και δήλωσε ότι τον πήρε τηλέφωνο ο πρώην Πρωθυπουργός και του είπε «</w:t>
      </w:r>
      <w:r>
        <w:rPr>
          <w:rFonts w:eastAsia="Times New Roman"/>
          <w:bCs/>
        </w:rPr>
        <w:t>κ</w:t>
      </w:r>
      <w:r>
        <w:rPr>
          <w:rFonts w:eastAsia="Times New Roman"/>
          <w:bCs/>
        </w:rPr>
        <w:t xml:space="preserve">ατέβασε το ηχητικό», όπου έχει καλέσει τον συγκεκριμένο εισαγγελέα και του έχει δώσει εντολή να φυλακίσει Βουλευτές. </w:t>
      </w:r>
    </w:p>
    <w:p w14:paraId="14AC5514" w14:textId="77777777" w:rsidR="001812B4" w:rsidRDefault="001009A2">
      <w:pPr>
        <w:spacing w:line="600" w:lineRule="auto"/>
        <w:ind w:firstLine="720"/>
        <w:contextualSpacing/>
        <w:jc w:val="both"/>
        <w:rPr>
          <w:rFonts w:eastAsia="Times New Roman"/>
          <w:bCs/>
        </w:rPr>
      </w:pPr>
      <w:r>
        <w:rPr>
          <w:rFonts w:eastAsia="Times New Roman"/>
          <w:bCs/>
        </w:rPr>
        <w:t>Στην περίπτωση αυτή, λοιπόν, μετά το τηλεφώνημα φυλακίστηκαν Βουλευτές, με το σκεπτικό ότι γνώριζαν τι έχουν στο μυαλό τους να κάνουν τα μ</w:t>
      </w:r>
      <w:r>
        <w:rPr>
          <w:rFonts w:eastAsia="Times New Roman"/>
          <w:bCs/>
        </w:rPr>
        <w:t xml:space="preserve">έλη, τα στελέχη και οι απλοί οπαδοί του κόμματος. Κι εδώ αυτή η </w:t>
      </w:r>
      <w:r>
        <w:rPr>
          <w:rFonts w:eastAsia="Times New Roman"/>
          <w:bCs/>
        </w:rPr>
        <w:t>ε</w:t>
      </w:r>
      <w:r>
        <w:rPr>
          <w:rFonts w:eastAsia="Times New Roman"/>
          <w:bCs/>
        </w:rPr>
        <w:t xml:space="preserve">πιτροπή μάς λέει ότι οι </w:t>
      </w:r>
      <w:r>
        <w:rPr>
          <w:rFonts w:eastAsia="Times New Roman"/>
          <w:bCs/>
        </w:rPr>
        <w:t>Α</w:t>
      </w:r>
      <w:r>
        <w:rPr>
          <w:rFonts w:eastAsia="Times New Roman"/>
          <w:bCs/>
        </w:rPr>
        <w:t xml:space="preserve">ρχηγοί των κομμάτων ΠΑΣΟΚ, Νέα Δημοκρατίας, ΚΚΕ δεν γνώριζαν τι έκαναν οι οικονομικοί διευθυντές. Ας είμαστε λίγο σοβαροί. </w:t>
      </w:r>
    </w:p>
    <w:p w14:paraId="14AC5515" w14:textId="77777777" w:rsidR="001812B4" w:rsidRDefault="001009A2">
      <w:pPr>
        <w:spacing w:line="600" w:lineRule="auto"/>
        <w:ind w:firstLine="720"/>
        <w:contextualSpacing/>
        <w:jc w:val="both"/>
        <w:rPr>
          <w:rFonts w:eastAsia="Times New Roman"/>
          <w:bCs/>
        </w:rPr>
      </w:pPr>
      <w:r>
        <w:rPr>
          <w:rFonts w:eastAsia="Times New Roman"/>
          <w:bCs/>
        </w:rPr>
        <w:lastRenderedPageBreak/>
        <w:t>Εδώ έχουν προκύψει ξεκάθαρες ποινικές ευθύ</w:t>
      </w:r>
      <w:r>
        <w:rPr>
          <w:rFonts w:eastAsia="Times New Roman"/>
          <w:bCs/>
        </w:rPr>
        <w:t xml:space="preserve">νες για πολιτικά πρόσωπα, για τα οποία θα έπρεπε να υπάρχει σύσταση προανακριτικής επιτροπής για να πάνε σε Ειδικό Δικαστήριο και από εκεί στη φυλακή. </w:t>
      </w:r>
      <w:r>
        <w:rPr>
          <w:rFonts w:eastAsia="Times New Roman"/>
          <w:bCs/>
        </w:rPr>
        <w:t>Α</w:t>
      </w:r>
      <w:r>
        <w:rPr>
          <w:rFonts w:eastAsia="Times New Roman"/>
          <w:bCs/>
        </w:rPr>
        <w:t>υτά δεν είναι δικά μου λόγια. Αυτά τα είχε πει στις 21 Δεκεμβρίου το «νούμερο δύο» της Κυβέρνησής σας, ο</w:t>
      </w:r>
      <w:r>
        <w:rPr>
          <w:rFonts w:eastAsia="Times New Roman"/>
          <w:bCs/>
        </w:rPr>
        <w:t xml:space="preserve"> Παππάς, το δεξί χέρι του Τσίπρα, στη δημόσια τηλεόραση. Είχε βγει στην ΕΡΤ στις 21 Δεκεμβρίου και είχε προαναγγείλει ότι υπάρχουν στοιχεία για προανακριτική επιτροπή. </w:t>
      </w:r>
      <w:r>
        <w:rPr>
          <w:rFonts w:eastAsia="Times New Roman"/>
          <w:bCs/>
        </w:rPr>
        <w:t>Μ</w:t>
      </w:r>
      <w:r>
        <w:rPr>
          <w:rFonts w:eastAsia="Times New Roman"/>
          <w:bCs/>
        </w:rPr>
        <w:t>άλιστα, είχε πει και τη φράση «</w:t>
      </w:r>
      <w:r>
        <w:rPr>
          <w:rFonts w:eastAsia="Times New Roman"/>
          <w:bCs/>
        </w:rPr>
        <w:t>α</w:t>
      </w:r>
      <w:r>
        <w:rPr>
          <w:rFonts w:eastAsia="Times New Roman"/>
          <w:bCs/>
        </w:rPr>
        <w:t>κούστηκαν σημεία και τέρατα και δεν θα μείνουν κάτω από</w:t>
      </w:r>
      <w:r>
        <w:rPr>
          <w:rFonts w:eastAsia="Times New Roman"/>
          <w:bCs/>
        </w:rPr>
        <w:t xml:space="preserve"> το χαλί». </w:t>
      </w:r>
    </w:p>
    <w:p w14:paraId="14AC5516" w14:textId="77777777" w:rsidR="001812B4" w:rsidRDefault="001009A2">
      <w:pPr>
        <w:spacing w:line="600" w:lineRule="auto"/>
        <w:ind w:firstLine="720"/>
        <w:contextualSpacing/>
        <w:jc w:val="both"/>
        <w:rPr>
          <w:rFonts w:eastAsia="Times New Roman"/>
          <w:bCs/>
        </w:rPr>
      </w:pPr>
      <w:r>
        <w:rPr>
          <w:rFonts w:eastAsia="Times New Roman"/>
          <w:bCs/>
        </w:rPr>
        <w:t>Λοιπόν, όχι μόνο τα βάλατε κάτω από το χαλί αυτά τα σημεία και τα τέρατα που προανήγγειλε ο δικός σας Υπουργός, ο δικός σας άνθρωπος. Τα θάψατε κάτω από τόνους λάσπης. Και δεν είναι μόνο εις ό,τι αφορά το πόρισμα Καλούδη</w:t>
      </w:r>
      <w:r>
        <w:rPr>
          <w:rFonts w:eastAsia="Times New Roman"/>
          <w:bCs/>
        </w:rPr>
        <w:t>,</w:t>
      </w:r>
      <w:r>
        <w:rPr>
          <w:rFonts w:eastAsia="Times New Roman"/>
          <w:bCs/>
        </w:rPr>
        <w:t xml:space="preserve"> οι ποινικές ευθύνες τω</w:t>
      </w:r>
      <w:r>
        <w:rPr>
          <w:rFonts w:eastAsia="Times New Roman"/>
          <w:bCs/>
        </w:rPr>
        <w:t xml:space="preserve">ν οικονομικών διευθυντών, είναι και οι ευθύνες των </w:t>
      </w:r>
      <w:r>
        <w:rPr>
          <w:rFonts w:eastAsia="Times New Roman"/>
          <w:bCs/>
        </w:rPr>
        <w:t>Π</w:t>
      </w:r>
      <w:r>
        <w:rPr>
          <w:rFonts w:eastAsia="Times New Roman"/>
          <w:bCs/>
        </w:rPr>
        <w:t xml:space="preserve">ροέδρων των κομμάτων που ήταν </w:t>
      </w:r>
      <w:r>
        <w:rPr>
          <w:rFonts w:eastAsia="Times New Roman"/>
          <w:bCs/>
        </w:rPr>
        <w:t>Π</w:t>
      </w:r>
      <w:r>
        <w:rPr>
          <w:rFonts w:eastAsia="Times New Roman"/>
          <w:bCs/>
        </w:rPr>
        <w:t xml:space="preserve">ρωθυπουργοί. </w:t>
      </w:r>
    </w:p>
    <w:p w14:paraId="14AC5517" w14:textId="77777777" w:rsidR="001812B4" w:rsidRDefault="001009A2">
      <w:pPr>
        <w:spacing w:line="600" w:lineRule="auto"/>
        <w:ind w:firstLine="720"/>
        <w:contextualSpacing/>
        <w:jc w:val="both"/>
        <w:rPr>
          <w:rFonts w:eastAsia="Times New Roman"/>
          <w:bCs/>
        </w:rPr>
      </w:pPr>
      <w:r>
        <w:rPr>
          <w:rFonts w:eastAsia="Times New Roman"/>
          <w:bCs/>
        </w:rPr>
        <w:t>Με βάση, όμως, τον νόμο Βενιζέλου, τον νόμο περί ευθύνης Υπουργών</w:t>
      </w:r>
      <w:r>
        <w:rPr>
          <w:rFonts w:eastAsia="Times New Roman"/>
          <w:bCs/>
        </w:rPr>
        <w:t xml:space="preserve"> –</w:t>
      </w:r>
      <w:r>
        <w:rPr>
          <w:rFonts w:eastAsia="Times New Roman"/>
          <w:bCs/>
        </w:rPr>
        <w:t>τον οποίο είχατε αναγγείλει ότι θα καταργήσετε και δεν το πράξατε, διότι κι εσείς συναινείτε</w:t>
      </w:r>
      <w:r>
        <w:rPr>
          <w:rFonts w:eastAsia="Times New Roman"/>
          <w:bCs/>
        </w:rPr>
        <w:t xml:space="preserve"> και συμμετέχετε στη </w:t>
      </w:r>
      <w:r>
        <w:rPr>
          <w:rFonts w:eastAsia="Times New Roman"/>
          <w:bCs/>
        </w:rPr>
        <w:lastRenderedPageBreak/>
        <w:t>συνέχιση της πολιτικής διαφθοράς στην Ελλάδα</w:t>
      </w:r>
      <w:r>
        <w:rPr>
          <w:rFonts w:eastAsia="Times New Roman"/>
          <w:bCs/>
        </w:rPr>
        <w:t>–</w:t>
      </w:r>
      <w:r>
        <w:rPr>
          <w:rFonts w:eastAsia="Times New Roman"/>
          <w:bCs/>
        </w:rPr>
        <w:t>, οδηγούμαστε σε ατιμωρησία.</w:t>
      </w:r>
    </w:p>
    <w:p w14:paraId="14AC5518" w14:textId="77777777" w:rsidR="001812B4" w:rsidRDefault="001009A2">
      <w:pPr>
        <w:spacing w:line="600" w:lineRule="auto"/>
        <w:ind w:firstLine="720"/>
        <w:contextualSpacing/>
        <w:jc w:val="both"/>
        <w:rPr>
          <w:rFonts w:eastAsia="Times New Roman"/>
          <w:bCs/>
        </w:rPr>
      </w:pPr>
      <w:r>
        <w:rPr>
          <w:rFonts w:eastAsia="Times New Roman"/>
          <w:bCs/>
        </w:rPr>
        <w:t>Συγκεκριμένα, τα χαμένα για το δημόσιο από την υπόθεση αυτή είναι τα εξής: Τα σημερινά υπόλοιπα για ΠΑΣΟΚ και Νέα Δημοκρατία είναι: 215 εκατομμύρια της Νέας Δημο</w:t>
      </w:r>
      <w:r>
        <w:rPr>
          <w:rFonts w:eastAsia="Times New Roman"/>
          <w:bCs/>
        </w:rPr>
        <w:t xml:space="preserve">κρατίας και 199 εκατομμύρια του ΠΑΣΟΚ. Είναι, δηλαδή, 415 εκατομμύρια ευρώ δανεικά και αγύριστα! Σύμφωνα με τον Διευθυντή Εποπτείας της Εθνικής Τραπέζης, τον κ. Πάσχα, δεν πρόκειται να επιστραφούν ποτέ αυτά τα λεφτά. </w:t>
      </w:r>
    </w:p>
    <w:p w14:paraId="14AC5519" w14:textId="77777777" w:rsidR="001812B4" w:rsidRDefault="001009A2">
      <w:pPr>
        <w:spacing w:line="600" w:lineRule="auto"/>
        <w:ind w:firstLine="720"/>
        <w:contextualSpacing/>
        <w:jc w:val="both"/>
        <w:rPr>
          <w:rFonts w:eastAsia="Times New Roman"/>
          <w:bCs/>
        </w:rPr>
      </w:pPr>
      <w:r>
        <w:rPr>
          <w:rFonts w:eastAsia="Times New Roman"/>
          <w:bCs/>
        </w:rPr>
        <w:t>Τεκμηριώνω τα λεγόμενά μου: Το έτος 20</w:t>
      </w:r>
      <w:r>
        <w:rPr>
          <w:rFonts w:eastAsia="Times New Roman"/>
          <w:bCs/>
        </w:rPr>
        <w:t>16 η Νέα Δημοκρατία έλαβε 1.199.000 ευρώ. Το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 έλαβε 428.203 ευρώ. Πότε θα ξεπληρώσουν τα 415 εκατομμύρια για τα οποία μας λέει ο ΣΥΡΙΖΑ ότι δεν πρέπει κανείς να πάει φυλακή; Όταν ένας πολίτης χρωστάει 50 ευρώ, του παίρνουν το σπίτι! Όταν τα κό</w:t>
      </w:r>
      <w:r>
        <w:rPr>
          <w:rFonts w:eastAsia="Times New Roman"/>
          <w:bCs/>
        </w:rPr>
        <w:t>μματα χρωστάνε σχεδόν μισό δισεκατομμύριο, δεν υπάρχουν ποινικές ευθύνες για πολιτικ</w:t>
      </w:r>
      <w:r>
        <w:rPr>
          <w:rFonts w:eastAsia="Times New Roman"/>
          <w:bCs/>
        </w:rPr>
        <w:t>ά</w:t>
      </w:r>
      <w:r>
        <w:rPr>
          <w:rFonts w:eastAsia="Times New Roman"/>
          <w:bCs/>
        </w:rPr>
        <w:t xml:space="preserve"> πρόσωπα! </w:t>
      </w:r>
    </w:p>
    <w:p w14:paraId="14AC551A" w14:textId="77777777" w:rsidR="001812B4" w:rsidRDefault="001009A2">
      <w:pPr>
        <w:spacing w:line="600" w:lineRule="auto"/>
        <w:ind w:firstLine="720"/>
        <w:contextualSpacing/>
        <w:jc w:val="both"/>
        <w:rPr>
          <w:rFonts w:eastAsia="Times New Roman"/>
          <w:bCs/>
        </w:rPr>
      </w:pPr>
      <w:r>
        <w:rPr>
          <w:rFonts w:eastAsia="Times New Roman"/>
          <w:bCs/>
        </w:rPr>
        <w:t>Είναι αίσχος και ντροπή αυτό το οποίο λέγεται, αυτό το οποίο γράφεται. Κι είστε κι εσείς υπόλογοι, έχετε κι εσείς ποινικές ευθύνες, διότι ανέφερα προηγουμένως τ</w:t>
      </w:r>
      <w:r>
        <w:rPr>
          <w:rFonts w:eastAsia="Times New Roman"/>
          <w:bCs/>
        </w:rPr>
        <w:t>ο αόρατο χέρι. Η κατά</w:t>
      </w:r>
      <w:r>
        <w:rPr>
          <w:rFonts w:eastAsia="Times New Roman"/>
          <w:bCs/>
        </w:rPr>
        <w:lastRenderedPageBreak/>
        <w:t xml:space="preserve">χρηση εξουσίας αφορά και την </w:t>
      </w:r>
      <w:r>
        <w:rPr>
          <w:rFonts w:eastAsia="Times New Roman"/>
          <w:bCs/>
        </w:rPr>
        <w:t>π</w:t>
      </w:r>
      <w:r>
        <w:rPr>
          <w:rFonts w:eastAsia="Times New Roman"/>
          <w:bCs/>
        </w:rPr>
        <w:t xml:space="preserve">λειοψηφία. Η κατάχρηση εξουσίας αφορά όλους τους Βουλευτές που ψηφίζουν αυτό το πόρισμα που καθαρίζει τα πολιτικά πρόσωπα. </w:t>
      </w:r>
    </w:p>
    <w:p w14:paraId="14AC551B" w14:textId="77777777" w:rsidR="001812B4" w:rsidRDefault="001009A2">
      <w:pPr>
        <w:spacing w:line="600" w:lineRule="auto"/>
        <w:ind w:firstLine="720"/>
        <w:contextualSpacing/>
        <w:jc w:val="both"/>
        <w:rPr>
          <w:rFonts w:eastAsia="Times New Roman"/>
          <w:bCs/>
        </w:rPr>
      </w:pPr>
      <w:r>
        <w:rPr>
          <w:rFonts w:eastAsia="Times New Roman"/>
          <w:bCs/>
        </w:rPr>
        <w:t>Σ</w:t>
      </w:r>
      <w:r>
        <w:rPr>
          <w:rFonts w:eastAsia="Times New Roman"/>
          <w:bCs/>
        </w:rPr>
        <w:t xml:space="preserve">υγκεκριμένα, άρθρο 239 του Ποινικού Κώδικα: «Υπάλληλος στα καθήκοντα του οποίου </w:t>
      </w:r>
      <w:r>
        <w:rPr>
          <w:rFonts w:eastAsia="Times New Roman"/>
          <w:bCs/>
        </w:rPr>
        <w:t xml:space="preserve">ανάγεται η δίωξη ή ανάκριση αξιόποινων πράξεων» –εδώ φωτογραφίζεται η </w:t>
      </w:r>
      <w:r>
        <w:rPr>
          <w:rFonts w:eastAsia="Times New Roman"/>
          <w:bCs/>
        </w:rPr>
        <w:t>ε</w:t>
      </w:r>
      <w:r>
        <w:rPr>
          <w:rFonts w:eastAsia="Times New Roman"/>
          <w:bCs/>
        </w:rPr>
        <w:t xml:space="preserve">ξεταστική </w:t>
      </w:r>
      <w:r>
        <w:rPr>
          <w:rFonts w:eastAsia="Times New Roman"/>
          <w:bCs/>
        </w:rPr>
        <w:t>ε</w:t>
      </w:r>
      <w:r>
        <w:rPr>
          <w:rFonts w:eastAsia="Times New Roman"/>
          <w:bCs/>
        </w:rPr>
        <w:t>πιτροπή της Βουλής που έχει αρμοδιότητα εισαγγελικού λειτουργού- «ο οποίος εν γνώσει του προκαλεί την απαλλαγή υπαιτίων από τη τιμωρία» –αυτό που γίνεται με τα πολιτικά πρόσω</w:t>
      </w:r>
      <w:r>
        <w:rPr>
          <w:rFonts w:eastAsia="Times New Roman"/>
          <w:bCs/>
        </w:rPr>
        <w:t>πα, δηλαδή προκαλείτε με την ψήφο σας την απαλλαγή των υπευθύνων από τη τιμωρία- «τιμωρείται με κάθειρξη μέχρι δέκα ετών.</w:t>
      </w:r>
      <w:r>
        <w:rPr>
          <w:rFonts w:eastAsia="Times New Roman"/>
          <w:bCs/>
        </w:rPr>
        <w:t>».</w:t>
      </w:r>
    </w:p>
    <w:p w14:paraId="14AC551C" w14:textId="77777777" w:rsidR="001812B4" w:rsidRDefault="001009A2">
      <w:pPr>
        <w:spacing w:line="600" w:lineRule="auto"/>
        <w:ind w:firstLine="720"/>
        <w:contextualSpacing/>
        <w:jc w:val="both"/>
        <w:rPr>
          <w:rFonts w:eastAsia="Times New Roman"/>
          <w:bCs/>
        </w:rPr>
      </w:pPr>
      <w:r>
        <w:rPr>
          <w:rFonts w:eastAsia="Times New Roman"/>
          <w:bCs/>
        </w:rPr>
        <w:t xml:space="preserve">Εγώ θα μηνύσω όσους ψηφίσουν αυτό το αίσχος, το οποίο παρουσιάζεται ως πόρισμα </w:t>
      </w:r>
      <w:r>
        <w:rPr>
          <w:rFonts w:eastAsia="Times New Roman"/>
          <w:bCs/>
        </w:rPr>
        <w:t>ε</w:t>
      </w:r>
      <w:r>
        <w:rPr>
          <w:rFonts w:eastAsia="Times New Roman"/>
          <w:bCs/>
        </w:rPr>
        <w:t xml:space="preserve">ξεταστικής </w:t>
      </w:r>
      <w:r>
        <w:rPr>
          <w:rFonts w:eastAsia="Times New Roman"/>
          <w:bCs/>
        </w:rPr>
        <w:t>ε</w:t>
      </w:r>
      <w:r>
        <w:rPr>
          <w:rFonts w:eastAsia="Times New Roman"/>
          <w:bCs/>
        </w:rPr>
        <w:t>πιτροπής. Υπάρχουν, βεβαίως, η βουλευτικ</w:t>
      </w:r>
      <w:r>
        <w:rPr>
          <w:rFonts w:eastAsia="Times New Roman"/>
          <w:bCs/>
        </w:rPr>
        <w:t xml:space="preserve">ή ασυλία και ο νόμος περί ευθύνης υπουργών που καλύπτουν το πολιτικό έγκλημα. Ως πότε θα υπάρχει; Θα υπάρχει ασφαλώς μέχρι η Χρυσή Αυγή να αναλάβει τη διακυβέρνηση αυτής της χώρας. </w:t>
      </w:r>
    </w:p>
    <w:p w14:paraId="14AC551D" w14:textId="77777777" w:rsidR="001812B4" w:rsidRDefault="001009A2">
      <w:pPr>
        <w:spacing w:line="600" w:lineRule="auto"/>
        <w:ind w:firstLine="720"/>
        <w:contextualSpacing/>
        <w:jc w:val="both"/>
        <w:rPr>
          <w:rFonts w:eastAsia="Times New Roman"/>
          <w:bCs/>
        </w:rPr>
      </w:pPr>
      <w:r>
        <w:rPr>
          <w:rFonts w:eastAsia="Times New Roman"/>
          <w:bCs/>
        </w:rPr>
        <w:t>Ας με προσέξουν οι πολίτες που παρακολουθούν: 40% ακατάσχετο θέσπισε η Νέα</w:t>
      </w:r>
      <w:r>
        <w:rPr>
          <w:rFonts w:eastAsia="Times New Roman"/>
          <w:bCs/>
        </w:rPr>
        <w:t xml:space="preserve"> Δημοκρατία για την κρατική χρηματοδότηση που λαμβάνει. Δηλαδή, αν δεν υπήρχε το ακατάσχετο, </w:t>
      </w:r>
      <w:r>
        <w:rPr>
          <w:rFonts w:eastAsia="Times New Roman"/>
          <w:bCs/>
        </w:rPr>
        <w:lastRenderedPageBreak/>
        <w:t>ποτέ δεν θα ξεχρέωναν, σύμφωνα με τον κ. Πάσχα, κι εγώ λέω σε τετρακόσια χρόνια. Τώρα που υπάρχει το ακατάσχετο της μισής περίπου κρατικής χρηματοδότησης, θα ξεχρε</w:t>
      </w:r>
      <w:r>
        <w:rPr>
          <w:rFonts w:eastAsia="Times New Roman"/>
          <w:bCs/>
        </w:rPr>
        <w:t xml:space="preserve">ώσουν σε οκτακόσια χρόνια. </w:t>
      </w:r>
    </w:p>
    <w:p w14:paraId="14AC551E" w14:textId="77777777" w:rsidR="001812B4" w:rsidRDefault="001009A2">
      <w:pPr>
        <w:spacing w:line="600" w:lineRule="auto"/>
        <w:ind w:firstLine="720"/>
        <w:contextualSpacing/>
        <w:jc w:val="both"/>
        <w:rPr>
          <w:rFonts w:eastAsia="Times New Roman"/>
          <w:bCs/>
        </w:rPr>
      </w:pPr>
      <w:r>
        <w:rPr>
          <w:rFonts w:eastAsia="Times New Roman"/>
          <w:bCs/>
        </w:rPr>
        <w:t xml:space="preserve">Και τι κάνει ο ΣΥΡΙΖΑ; Δεν καταργεί το ακατάσχετο. Κι έρχεται εδώ ο μάρτυρας Σκορδάς, </w:t>
      </w:r>
      <w:r>
        <w:rPr>
          <w:rFonts w:eastAsia="Times New Roman"/>
          <w:bCs/>
        </w:rPr>
        <w:t>Δ</w:t>
      </w:r>
      <w:r>
        <w:rPr>
          <w:rFonts w:eastAsia="Times New Roman"/>
          <w:bCs/>
        </w:rPr>
        <w:t>ιευθυντής της Νέας Δημοκρατίας, και στην ερώτησή μου «Πώς θα ξεχρεώσετε τα λεφτά; Πώς θα βγουν τα κλεμμένα να επιστραφούν στον λαό;» μου απαν</w:t>
      </w:r>
      <w:r>
        <w:rPr>
          <w:rFonts w:eastAsia="Times New Roman"/>
          <w:bCs/>
        </w:rPr>
        <w:t>τάει -και νομίζω ότι το εννοούσε κιόλας ο άνθρωπος και δεν ξέρω περί τίνος πρόκειται στην περίπτωση αυτή και ποιος πρέπει να επιληφθεί αυτής της κατάστασης- ότι θα κάνουμε, λέει, εμπορικό τμήμα, όπως έκανε και το Λαϊκό Κόμμα στην Ευρώπη. Και τον ρωτάω: «Τι</w:t>
      </w:r>
      <w:r>
        <w:rPr>
          <w:rFonts w:eastAsia="Times New Roman"/>
          <w:bCs/>
        </w:rPr>
        <w:t xml:space="preserve"> πουλάγανε;». «Πουλάγανε μπρελόκ και στυλό» μου απαντάει. Με μπρελόκ και στυλό και σανό, θα έλεγα εγώ, θα ξεχρεωθούν τα κλεμμένα των κομμάτων και με γραφείο ταξιδίων, όπως μου είχε πει!</w:t>
      </w:r>
    </w:p>
    <w:p w14:paraId="14AC551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θέση της Χρυσής Αυγής εδώ, λοιπόν, είναι ξεκάθαρη και περιγράφεται α</w:t>
      </w:r>
      <w:r>
        <w:rPr>
          <w:rFonts w:eastAsia="Times New Roman" w:cs="Times New Roman"/>
          <w:szCs w:val="24"/>
        </w:rPr>
        <w:t xml:space="preserve">πολύτως στο πόρισμα που έχει καταθέσει ο Λαϊκός Σύνδεσμος-Χρυσή Αυγή. Προτείνουμε να καταργηθεί το ακατάσχετο για την κρατική χρηματοδότηση των κομμάτων και να </w:t>
      </w:r>
      <w:r>
        <w:rPr>
          <w:rFonts w:eastAsia="Times New Roman" w:cs="Times New Roman"/>
          <w:szCs w:val="24"/>
        </w:rPr>
        <w:lastRenderedPageBreak/>
        <w:t xml:space="preserve">κατασχεθούν τα πάντα, τα γραφεία, τα ψυγεία, τα τηλέφωνα –όλα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είναι άλλωστε στα μεγάλα κόμματα- οι πόρτες, τα παράθυρα, ο αέρας, ό,τι έχουν και δεν έχουν. Να κατασχεθούν αυτά τα λεφτά και να πάνε υπέρ του δημοσίου, από το οποίο εκλάπησαν. Αυτή είναι η θέση της Χρυσής Αυγής. </w:t>
      </w:r>
    </w:p>
    <w:p w14:paraId="14AC552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w:t>
      </w:r>
      <w:r>
        <w:rPr>
          <w:rFonts w:eastAsia="Times New Roman" w:cs="Times New Roman"/>
          <w:szCs w:val="24"/>
        </w:rPr>
        <w:t>ει</w:t>
      </w:r>
      <w:r>
        <w:rPr>
          <w:rFonts w:eastAsia="Times New Roman" w:cs="Times New Roman"/>
          <w:szCs w:val="24"/>
        </w:rPr>
        <w:t xml:space="preserve"> προειδοποιητικά </w:t>
      </w:r>
      <w:r>
        <w:rPr>
          <w:rFonts w:eastAsia="Times New Roman" w:cs="Times New Roman"/>
          <w:szCs w:val="24"/>
        </w:rPr>
        <w:t>το κουδούνι λήξεως του χρόνου ομιλίας του κυρίου Βουλευτή)</w:t>
      </w:r>
    </w:p>
    <w:p w14:paraId="14AC552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Είμαι ήδη πολύ σύντομος και δεν μπορώ να είμαι πιο σύντομος, γιατί εδώ έχω σωρεία στοιχείων να καταθέσω.</w:t>
      </w:r>
    </w:p>
    <w:p w14:paraId="14AC552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Ας αναφερθώ τώρα στα κανάλια. Τα κανάλια δανείστηκαν 1,3 δισεκατομμύρια ευρώ. Είναι απίστευτ</w:t>
      </w:r>
      <w:r>
        <w:rPr>
          <w:rFonts w:eastAsia="Times New Roman" w:cs="Times New Roman"/>
          <w:szCs w:val="24"/>
        </w:rPr>
        <w:t xml:space="preserve">α αυτά τα ποσά που αναφέρονται εδώ. Είναι αστρονομικά. Είναι ντροπή να βλέπουμε μια ψεύτικη διαμάχη μεταξύ ΣΥΡΙΖΑ και Νέας Δημοκρατίας, </w:t>
      </w:r>
      <w:r>
        <w:rPr>
          <w:rFonts w:eastAsia="Times New Roman" w:cs="Times New Roman"/>
          <w:szCs w:val="24"/>
        </w:rPr>
        <w:t xml:space="preserve">που </w:t>
      </w:r>
      <w:r>
        <w:rPr>
          <w:rFonts w:eastAsia="Times New Roman" w:cs="Times New Roman"/>
          <w:szCs w:val="24"/>
        </w:rPr>
        <w:t>δεν αναφέρεται ούτε ένα όνομα, λες και οι καναλάρχες οι οποίοι εγκλημάτησαν είναι ανώνυμοι. Το 50% από αυτά τα 1,3 δ</w:t>
      </w:r>
      <w:r>
        <w:rPr>
          <w:rFonts w:eastAsia="Times New Roman" w:cs="Times New Roman"/>
          <w:szCs w:val="24"/>
        </w:rPr>
        <w:t xml:space="preserve">ισεκατομμύρια ευρώ έχουν καταστεί ληξιπρόθεσμα. </w:t>
      </w:r>
    </w:p>
    <w:p w14:paraId="14AC552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Λόγω της παρουσίας της Χρυσής Αυγής στη συγκεκριμένη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οι καναλάρχες υπέστησαν σκληρή εξέταση -δεν τους γλύψαμε, βεβαίως, όπως οι εκπρόσωποι άλλων </w:t>
      </w:r>
      <w:r>
        <w:rPr>
          <w:rFonts w:eastAsia="Times New Roman" w:cs="Times New Roman"/>
          <w:szCs w:val="24"/>
        </w:rPr>
        <w:lastRenderedPageBreak/>
        <w:t>κομμάτων- και ομολόγησαν εγκλήματα. Είχαμε</w:t>
      </w:r>
      <w:r>
        <w:rPr>
          <w:rFonts w:eastAsia="Times New Roman" w:cs="Times New Roman"/>
          <w:szCs w:val="24"/>
        </w:rPr>
        <w:t xml:space="preserve"> ομολογία εγκλημάτων, βεβαίως. Είχαμε την περίπτωση Μπόμπολα. Προσέξτε, ο Μπόμπολας ομολογεί ότι έπαιρνε δάνεια, για να πληρώνει τόκους. Όμως, εδώ προκύπτει ότι ένα ποσό απ’ αυτά τα χρήματα –για την ακρίβεια 10 εκατομμύρια ευρώ πρόσθετη χρηματοδότηση, αναχ</w:t>
      </w:r>
      <w:r>
        <w:rPr>
          <w:rFonts w:eastAsia="Times New Roman" w:cs="Times New Roman"/>
          <w:szCs w:val="24"/>
        </w:rPr>
        <w:t xml:space="preserve">ρηματοδότηση για την αποπληρωμή τόκων- τα πήρε το 2016. Αυτά τα λεφτά τα πήρε επί ΣΥΡΙΖΑ. </w:t>
      </w:r>
    </w:p>
    <w:p w14:paraId="14AC552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Όταν, λοιπόν, η Χρυσή Αυγή καταλήγει σε πόρισμα, αποδίδει ποινικές ευθύνες σε όλους τους </w:t>
      </w:r>
      <w:r>
        <w:rPr>
          <w:rFonts w:eastAsia="Times New Roman" w:cs="Times New Roman"/>
          <w:szCs w:val="24"/>
        </w:rPr>
        <w:t>Π</w:t>
      </w:r>
      <w:r>
        <w:rPr>
          <w:rFonts w:eastAsia="Times New Roman" w:cs="Times New Roman"/>
          <w:szCs w:val="24"/>
        </w:rPr>
        <w:t>ρωθυπουργούς που έχουν ανεχθεί αυτή την εγκληματική δράση των καναλαρχών, α</w:t>
      </w:r>
      <w:r>
        <w:rPr>
          <w:rFonts w:eastAsia="Times New Roman" w:cs="Times New Roman"/>
          <w:szCs w:val="24"/>
        </w:rPr>
        <w:t>πό Σημίτη μέχρι και Τσίπρα, διότι και επί ΣΥΡΙΖΑ, το έτος 2016, ο Μπόμπολας ο οποίος δεν ήξερε να πει τι χρωστάει στο δημόσιο, πήρε άλλα 10 εκατομμύρια ευρώ για να πληρώσει –προσέξτε, όχι για να αποπληρώσει δάνειο- τόκους. Αυτό είναι μια παράνομη πράξη.</w:t>
      </w:r>
    </w:p>
    <w:p w14:paraId="14AC552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4AC552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δεν πήρε μόνο αυτά τα λεφτά. Με τον </w:t>
      </w:r>
      <w:r>
        <w:rPr>
          <w:rFonts w:eastAsia="Times New Roman" w:cs="Times New Roman"/>
          <w:szCs w:val="24"/>
        </w:rPr>
        <w:t>«</w:t>
      </w:r>
      <w:r>
        <w:rPr>
          <w:rFonts w:eastAsia="Times New Roman" w:cs="Times New Roman"/>
          <w:szCs w:val="24"/>
        </w:rPr>
        <w:t>ΑΚΤΩΡ</w:t>
      </w:r>
      <w:r>
        <w:rPr>
          <w:rFonts w:eastAsia="Times New Roman" w:cs="Times New Roman"/>
          <w:szCs w:val="24"/>
        </w:rPr>
        <w:t>»</w:t>
      </w:r>
      <w:r>
        <w:rPr>
          <w:rFonts w:eastAsia="Times New Roman" w:cs="Times New Roman"/>
          <w:szCs w:val="24"/>
        </w:rPr>
        <w:t xml:space="preserve"> έχει πάρει και δημόσια έργα, μέχρι και τα σκουπίδια από τις νομαρχίες, στην Κύπρο, βέβαια, όπως του είπα. Εκεί κάπου ξέχα</w:t>
      </w:r>
      <w:r>
        <w:rPr>
          <w:rFonts w:eastAsia="Times New Roman" w:cs="Times New Roman"/>
          <w:szCs w:val="24"/>
        </w:rPr>
        <w:t xml:space="preserve">σε </w:t>
      </w:r>
      <w:r>
        <w:rPr>
          <w:rFonts w:eastAsia="Times New Roman" w:cs="Times New Roman"/>
          <w:szCs w:val="24"/>
        </w:rPr>
        <w:lastRenderedPageBreak/>
        <w:t xml:space="preserve">τον αδερφό του, ξέχασε πώς λέγεται ο αδερφός του. Αυτό ήταν κάποιο από τα πρωτοφανή που είδαμε σε αυτή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ο Ψυχάρης να μην μπορεί να μιλήσει, ο Μπόμπολας να ξεχνάει το όνομα του αδερφού του!</w:t>
      </w:r>
    </w:p>
    <w:p w14:paraId="14AC552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 αδερφός Μπόμπολας, λοιπόν, στην Κύπρο </w:t>
      </w:r>
      <w:r>
        <w:rPr>
          <w:rFonts w:eastAsia="Times New Roman" w:cs="Times New Roman"/>
          <w:szCs w:val="24"/>
        </w:rPr>
        <w:t xml:space="preserve">διώκεται για κακουργήματα και σε οποιαδήποτε χώρα του εξωτερικού και να πάει συλλαμβάνεται με διεθνές ένταλμα από την Ιντερπόλ. Μόνο στην Ελλάδα μπορούν και επιβιώνουν ακόμα αυτά τα σαπρόφυτα, δυστυχώς. </w:t>
      </w:r>
    </w:p>
    <w:p w14:paraId="14AC552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Ας αναφερθώ τώρα στον Ψυχάρη, ο οποίος ομολόγησε έγκ</w:t>
      </w:r>
      <w:r>
        <w:rPr>
          <w:rFonts w:eastAsia="Times New Roman" w:cs="Times New Roman"/>
          <w:szCs w:val="24"/>
        </w:rPr>
        <w:t>λημα. Δήλωσε…</w:t>
      </w:r>
    </w:p>
    <w:p w14:paraId="14AC552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Κασιδιάρη, έχετε τελειώσει.</w:t>
      </w:r>
    </w:p>
    <w:p w14:paraId="14AC552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Κύριε Πρόεδρε, δεν μπορώ να είμαι πιο σύντομος, με συγχωρείτε. </w:t>
      </w:r>
    </w:p>
    <w:p w14:paraId="14AC552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Θα δώσετε τα στοιχεία και στους επόμενους που θα μιλήσουν από την πλ</w:t>
      </w:r>
      <w:r>
        <w:rPr>
          <w:rFonts w:eastAsia="Times New Roman" w:cs="Times New Roman"/>
          <w:szCs w:val="24"/>
        </w:rPr>
        <w:t>ευρά σας.</w:t>
      </w:r>
    </w:p>
    <w:p w14:paraId="14AC552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Οι επόμενοι έχουν άλλα στοιχεία, κύριε Πρόεδρε. Προσέξτε λίγο…</w:t>
      </w:r>
    </w:p>
    <w:p w14:paraId="14AC552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Και τι να κάνουμε; Δεν γίνεται διαφορετικά.</w:t>
      </w:r>
    </w:p>
    <w:p w14:paraId="14AC552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Θα ήθελα να εξηγήσω κάτι, γιατί ακούει και ένα μεγάλο κομμάτι του λαού αυτή τη στιγμή. Τα μέλη της συγκεκριμένης </w:t>
      </w:r>
      <w:r>
        <w:rPr>
          <w:rFonts w:eastAsia="Times New Roman" w:cs="Times New Roman"/>
          <w:szCs w:val="24"/>
        </w:rPr>
        <w:t>ε</w:t>
      </w:r>
      <w:r>
        <w:rPr>
          <w:rFonts w:eastAsia="Times New Roman" w:cs="Times New Roman"/>
          <w:szCs w:val="24"/>
        </w:rPr>
        <w:t>πιτροπής έχουν αρμοδιότητα εισαγγελέα και δημοσίου κατήγορου.</w:t>
      </w:r>
    </w:p>
    <w:p w14:paraId="14AC552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Ναι.</w:t>
      </w:r>
    </w:p>
    <w:p w14:paraId="14AC553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Άκουγα προηγουμένως να μιλού</w:t>
      </w:r>
      <w:r>
        <w:rPr>
          <w:rFonts w:eastAsia="Times New Roman" w:cs="Times New Roman"/>
          <w:szCs w:val="24"/>
        </w:rPr>
        <w:t>ν Βουλευτές του ΣΥΡΙΖΑ και της Νέας Δημοκρατίας εκτός Κανονισμού, γιατί έλεγαν για τα μικροπολιτικά τους. Εγώ αυτή τη στιγμή μιλάω για εγκληματικές πράξεις. Τεκμηριώνω εγκληματικές πράξεις και καταθέτω στοιχεία στην Ολομέλεια της Βουλής. Δεν μπορώ να διακό</w:t>
      </w:r>
      <w:r>
        <w:rPr>
          <w:rFonts w:eastAsia="Times New Roman" w:cs="Times New Roman"/>
          <w:szCs w:val="24"/>
        </w:rPr>
        <w:t>ψω, κύριε Πρόεδρε.</w:t>
      </w:r>
    </w:p>
    <w:p w14:paraId="14AC553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παρακαλώ πολύ. Δεν θα σας δώσω παραπάνω από ένα λεπτό και ύστερα θα σας διακόψω.</w:t>
      </w:r>
    </w:p>
    <w:p w14:paraId="14AC553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Κύριε Πρόεδρε, σας παρακαλώ.</w:t>
      </w:r>
    </w:p>
    <w:p w14:paraId="14AC553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Και εγώ σας παρακαλώ, διότι είναι και κακό </w:t>
      </w:r>
      <w:r>
        <w:rPr>
          <w:rFonts w:eastAsia="Times New Roman" w:cs="Times New Roman"/>
          <w:szCs w:val="24"/>
        </w:rPr>
        <w:t>προηγούμενο για τους επόμενους.</w:t>
      </w:r>
    </w:p>
    <w:p w14:paraId="14AC553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ΗΛΙΑΣ ΚΑΣΙΔΙΑΡΗΣ: </w:t>
      </w:r>
      <w:r>
        <w:rPr>
          <w:rFonts w:eastAsia="Times New Roman" w:cs="Times New Roman"/>
          <w:szCs w:val="24"/>
        </w:rPr>
        <w:t>Έχουμε την περίπτωση Ψυχάρη, ο οποίος δηλώνει ότι με αέρα έπαιρνε δάνεια. Ομολογεί ότι είχε συναντήσεις αυτός και ο πατέρας του με τον τραπεζίτη Μαντζούνη, ο οποίος διώκεται για κακουργηματική απιστία εις β</w:t>
      </w:r>
      <w:r>
        <w:rPr>
          <w:rFonts w:eastAsia="Times New Roman" w:cs="Times New Roman"/>
          <w:szCs w:val="24"/>
        </w:rPr>
        <w:t xml:space="preserve">άρος του δημοσίου. Εδώ έχουμε ομολογία ενοχής. Εδώ έχουμε ομολογία, η οποία θα έπρεπε απευθείας να τον έχει στείλει στον εισαγγελέα και από εκεί στον Κορυδαλλό. </w:t>
      </w:r>
    </w:p>
    <w:p w14:paraId="14AC553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Ας μην αναφερθώ στις βίλλες στην Ερμιόνη, γιατί οι συγκεκριμένοι καναλάρχες έπαιρναν δάνεια με</w:t>
      </w:r>
      <w:r>
        <w:rPr>
          <w:rFonts w:eastAsia="Times New Roman" w:cs="Times New Roman"/>
          <w:szCs w:val="24"/>
        </w:rPr>
        <w:t xml:space="preserve"> την υπογραφή, με τη σιωπηρή ανοχή όλων των κυβερνήσεων, ακόμα και της σημερινής, για να παίρνουν βίλλες. Η ταινιοθήκη του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και του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 xml:space="preserve"> –προσέξτε πώς περιγράφονται τα σκάνδαλα και οι εγκληματικές πράξεις- εκτιμήθηκε 567 εκατομμύρια ευρώ, από τα κα</w:t>
      </w:r>
      <w:r>
        <w:rPr>
          <w:rFonts w:eastAsia="Times New Roman" w:cs="Times New Roman"/>
          <w:szCs w:val="24"/>
        </w:rPr>
        <w:t xml:space="preserve">νάλια και όχι από διεθνείς οίκους, όπως λένε ψευδώς, όταν το </w:t>
      </w:r>
      <w:r>
        <w:rPr>
          <w:rFonts w:eastAsia="Times New Roman" w:cs="Times New Roman"/>
          <w:szCs w:val="24"/>
        </w:rPr>
        <w:t>«</w:t>
      </w:r>
      <w:r>
        <w:rPr>
          <w:rFonts w:eastAsia="Times New Roman" w:cs="Times New Roman"/>
          <w:szCs w:val="24"/>
          <w:lang w:val="en-US"/>
        </w:rPr>
        <w:t>ALTER</w:t>
      </w:r>
      <w:r>
        <w:rPr>
          <w:rFonts w:eastAsia="Times New Roman" w:cs="Times New Roman"/>
          <w:szCs w:val="24"/>
        </w:rPr>
        <w:t>»</w:t>
      </w:r>
      <w:r>
        <w:rPr>
          <w:rFonts w:eastAsia="Times New Roman" w:cs="Times New Roman"/>
          <w:szCs w:val="24"/>
        </w:rPr>
        <w:t xml:space="preserve"> και το σήμα του είχε αποτιμηθεί 767 εκατομμύρια ευρώ. Ήρθε εδώ ο μάρτυρας Λιαρέλης και λέει «Έπαιρνα μισθό 12.000 ευρώ». Και δεν έχει επιστραφεί ούτε μισό ευρώ στο δημόσιο! Και όταν το </w:t>
      </w:r>
      <w:r>
        <w:rPr>
          <w:rFonts w:eastAsia="Times New Roman" w:cs="Times New Roman"/>
          <w:szCs w:val="24"/>
        </w:rPr>
        <w:t>«</w:t>
      </w:r>
      <w:r>
        <w:rPr>
          <w:rFonts w:eastAsia="Times New Roman" w:cs="Times New Roman"/>
          <w:szCs w:val="24"/>
          <w:lang w:val="en-US"/>
        </w:rPr>
        <w:t>A</w:t>
      </w:r>
      <w:r>
        <w:rPr>
          <w:rFonts w:eastAsia="Times New Roman" w:cs="Times New Roman"/>
          <w:szCs w:val="24"/>
          <w:lang w:val="en-US"/>
        </w:rPr>
        <w:t>LTER</w:t>
      </w:r>
      <w:r>
        <w:rPr>
          <w:rFonts w:eastAsia="Times New Roman" w:cs="Times New Roman"/>
          <w:szCs w:val="24"/>
        </w:rPr>
        <w:t>»</w:t>
      </w:r>
      <w:r>
        <w:rPr>
          <w:rFonts w:eastAsia="Times New Roman" w:cs="Times New Roman"/>
          <w:szCs w:val="24"/>
        </w:rPr>
        <w:t xml:space="preserve"> πτώχευσε, όλα τα άυλα στον πλειστηριασμό, τα σήματα και οι ταινιοθήκες, μηδέν ευρώ! </w:t>
      </w:r>
    </w:p>
    <w:p w14:paraId="14AC553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Ας αναφερθώ και στον Κυριακού του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 για τον οποίο ερωτώ και θέλω μια επίσημη απάντηση από τον Πρόεδρο.</w:t>
      </w:r>
    </w:p>
    <w:p w14:paraId="14AC553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Κασιδιάρη, έχετε τελε</w:t>
      </w:r>
      <w:r>
        <w:rPr>
          <w:rFonts w:eastAsia="Times New Roman" w:cs="Times New Roman"/>
          <w:szCs w:val="24"/>
        </w:rPr>
        <w:t>ιώσει.</w:t>
      </w:r>
    </w:p>
    <w:p w14:paraId="14AC553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 xml:space="preserve">Γιατί δεν ήρθε, κύριε Πρόεδρε, ο επικεφαλής του Ομίλου </w:t>
      </w:r>
      <w:r>
        <w:rPr>
          <w:rFonts w:eastAsia="Times New Roman" w:cs="Times New Roman"/>
          <w:szCs w:val="24"/>
        </w:rPr>
        <w:t>«</w:t>
      </w:r>
      <w:r>
        <w:rPr>
          <w:rFonts w:eastAsia="Times New Roman" w:cs="Times New Roman"/>
          <w:szCs w:val="24"/>
        </w:rPr>
        <w:t>ΑΝΤ1</w:t>
      </w:r>
      <w:r>
        <w:rPr>
          <w:rFonts w:eastAsia="Times New Roman" w:cs="Times New Roman"/>
          <w:szCs w:val="24"/>
        </w:rPr>
        <w:t>»</w:t>
      </w:r>
      <w:r>
        <w:rPr>
          <w:rFonts w:eastAsia="Times New Roman" w:cs="Times New Roman"/>
          <w:szCs w:val="24"/>
        </w:rPr>
        <w:t xml:space="preserve"> στην </w:t>
      </w:r>
      <w:r>
        <w:rPr>
          <w:rFonts w:eastAsia="Times New Roman" w:cs="Times New Roman"/>
          <w:szCs w:val="24"/>
        </w:rPr>
        <w:t>ε</w:t>
      </w:r>
      <w:r>
        <w:rPr>
          <w:rFonts w:eastAsia="Times New Roman" w:cs="Times New Roman"/>
          <w:szCs w:val="24"/>
        </w:rPr>
        <w:t xml:space="preserve">πιτροπή; Μπορείτε να μου απαντήσετε; </w:t>
      </w:r>
    </w:p>
    <w:p w14:paraId="14AC553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Καταλάβατε τι σας είπα; Έχετε τελειώσει. Τα υπόλοιπα στοιχεία…</w:t>
      </w:r>
    </w:p>
    <w:p w14:paraId="14AC553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Μήπως γιατί ο κ</w:t>
      </w:r>
      <w:r>
        <w:rPr>
          <w:rFonts w:eastAsia="Times New Roman" w:cs="Times New Roman"/>
          <w:szCs w:val="24"/>
        </w:rPr>
        <w:t>. Χατζηνικολάου βγήκε χθες…</w:t>
      </w:r>
    </w:p>
    <w:p w14:paraId="14AC553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Σταματήστε να μιλάτε και ακούστε.</w:t>
      </w:r>
    </w:p>
    <w:p w14:paraId="14AC553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ΚΑΣΙΔΙΑΡΗΣ: </w:t>
      </w:r>
      <w:r>
        <w:rPr>
          <w:rFonts w:eastAsia="Times New Roman" w:cs="Times New Roman"/>
          <w:szCs w:val="24"/>
        </w:rPr>
        <w:t>Όχι, δεν μπορώ να σταματήσω να μιλάω, κύριε Πρόεδρε</w:t>
      </w:r>
      <w:r>
        <w:rPr>
          <w:rFonts w:eastAsia="Times New Roman" w:cs="Times New Roman"/>
          <w:szCs w:val="24"/>
        </w:rPr>
        <w:t>,</w:t>
      </w:r>
      <w:r>
        <w:rPr>
          <w:rFonts w:eastAsia="Times New Roman" w:cs="Times New Roman"/>
          <w:szCs w:val="24"/>
        </w:rPr>
        <w:t xml:space="preserve"> και εσείς δεν έχετε δικαίωμα να με σταματήσετε από το να μιλάω. </w:t>
      </w:r>
    </w:p>
    <w:p w14:paraId="14AC553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Όχι, μπορείτε, διότι θα μιλήσει ο Πρόεδρος της Χρυσής Αυγής και άλλοι τρεις Βουλευτές. </w:t>
      </w:r>
    </w:p>
    <w:p w14:paraId="14AC553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Πολύ ωραία.</w:t>
      </w:r>
    </w:p>
    <w:p w14:paraId="14AC553F" w14:textId="77777777" w:rsidR="001812B4" w:rsidRDefault="001009A2">
      <w:pPr>
        <w:spacing w:line="600" w:lineRule="auto"/>
        <w:ind w:firstLine="720"/>
        <w:contextualSpacing/>
        <w:jc w:val="both"/>
        <w:rPr>
          <w:rFonts w:eastAsia="Times New Roman" w:cs="Times New Roman"/>
          <w:szCs w:val="24"/>
        </w:rPr>
      </w:pPr>
      <w:r>
        <w:rPr>
          <w:rFonts w:eastAsia="Times New Roman"/>
          <w:b/>
          <w:bCs/>
        </w:rPr>
        <w:lastRenderedPageBreak/>
        <w:t>ΠΡΟΕΔΡΟΣ (Νικόλαος Βούτσης):</w:t>
      </w:r>
      <w:r>
        <w:rPr>
          <w:rFonts w:eastAsia="Times New Roman"/>
          <w:bCs/>
        </w:rPr>
        <w:t xml:space="preserve"> </w:t>
      </w:r>
      <w:r>
        <w:rPr>
          <w:rFonts w:eastAsia="Times New Roman" w:cs="Times New Roman"/>
          <w:szCs w:val="24"/>
        </w:rPr>
        <w:t>Δώστε τα στοιχεία εκεί. Σας αφαιρώ τον λόγο.</w:t>
      </w:r>
    </w:p>
    <w:p w14:paraId="14AC554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Θα μιλήσουν. Έχουν άλλα στοιχεία οι συνάδελφοι</w:t>
      </w:r>
      <w:r>
        <w:rPr>
          <w:rFonts w:eastAsia="Times New Roman" w:cs="Times New Roman"/>
          <w:szCs w:val="24"/>
        </w:rPr>
        <w:t xml:space="preserve"> να παρουσιάσουν…</w:t>
      </w:r>
    </w:p>
    <w:p w14:paraId="14AC5541"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Με αντιληφθήκατε; Σας αφαιρώ τον λόγο.</w:t>
      </w:r>
    </w:p>
    <w:p w14:paraId="14AC554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Μου αφαιρείτε τον λόγο; Ωραία. Δέχομαι τη λογοκρισία και σας δίνω τον λόγο μου ότι θα κάτσω κάτω. Πείτε μου, σας παρακαλώ, ποιο αόρατο χέρι από τον </w:t>
      </w:r>
      <w:r>
        <w:rPr>
          <w:rFonts w:eastAsia="Times New Roman" w:cs="Times New Roman"/>
          <w:szCs w:val="24"/>
        </w:rPr>
        <w:t>ΣΥΡΙΖΑ έσβησε τις ποινικές ευθύνες Στουρνάρα και κάθομαι αμέσως στη θέση μου. Ήταν το Τσίπρας; Ήσασταν εσείς, ως Πρόεδρος της Βουλής;</w:t>
      </w:r>
    </w:p>
    <w:p w14:paraId="14AC5543"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Να είστε καλά!</w:t>
      </w:r>
    </w:p>
    <w:p w14:paraId="14AC554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Ποιος έσβησε τις ποινικές ευθύνες Στουρνάρα και πέταξε το αρ</w:t>
      </w:r>
      <w:r>
        <w:rPr>
          <w:rFonts w:eastAsia="Times New Roman" w:cs="Times New Roman"/>
          <w:szCs w:val="24"/>
        </w:rPr>
        <w:t>χικό πόρισμα και έφερε ένα νεότερο πόρισμα στο οποίο καθάριζαν όλοι οι διεφθαρμένοι πολιτικοί;</w:t>
      </w:r>
    </w:p>
    <w:p w14:paraId="14AC5545"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Ωραία!</w:t>
      </w:r>
    </w:p>
    <w:p w14:paraId="14AC554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Απαντήστε μου αυτό. Δώστε μου αυτό το όνομα και έχετε τον λόγο μου ότι θα καθίσω κάτω.</w:t>
      </w:r>
    </w:p>
    <w:p w14:paraId="14AC5547" w14:textId="77777777" w:rsidR="001812B4" w:rsidRDefault="001009A2">
      <w:pPr>
        <w:spacing w:line="600" w:lineRule="auto"/>
        <w:ind w:firstLine="720"/>
        <w:contextualSpacing/>
        <w:jc w:val="both"/>
        <w:rPr>
          <w:rFonts w:eastAsia="Times New Roman" w:cs="Times New Roman"/>
          <w:szCs w:val="24"/>
        </w:rPr>
      </w:pPr>
      <w:r>
        <w:rPr>
          <w:rFonts w:eastAsia="Times New Roman"/>
          <w:b/>
          <w:bCs/>
        </w:rPr>
        <w:lastRenderedPageBreak/>
        <w:t>ΠΡΟΕΔΡΟΣ (Νικόλαος Β</w:t>
      </w:r>
      <w:r>
        <w:rPr>
          <w:rFonts w:eastAsia="Times New Roman"/>
          <w:b/>
          <w:bCs/>
        </w:rPr>
        <w:t>ούτσης):</w:t>
      </w:r>
      <w:r>
        <w:rPr>
          <w:rFonts w:eastAsia="Times New Roman"/>
          <w:bCs/>
        </w:rPr>
        <w:t xml:space="preserve"> </w:t>
      </w:r>
      <w:r>
        <w:rPr>
          <w:rFonts w:eastAsia="Times New Roman" w:cs="Times New Roman"/>
          <w:szCs w:val="24"/>
        </w:rPr>
        <w:t>Μέσω της ρητορικής σας ερώτησης είπατε αυτά που θέλετε…</w:t>
      </w:r>
    </w:p>
    <w:p w14:paraId="14AC554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Δεν είναι ρητορική η ερώτηση, εκτός εάν εννοείτε ότι είναι ο Τσίπρας, διότι δεν μπορούσε κανείς άλλος να σταματήσει αυτό το έγκλημα.</w:t>
      </w:r>
    </w:p>
    <w:p w14:paraId="14AC5549"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Είπατε αυτά</w:t>
      </w:r>
      <w:r>
        <w:rPr>
          <w:rFonts w:eastAsia="Times New Roman" w:cs="Times New Roman"/>
          <w:szCs w:val="24"/>
        </w:rPr>
        <w:t xml:space="preserve"> που θέλετε. Ευχαριστώ πολύ. Δεν έχετε πλέον τον λόγο. Προσθέσατε. Κλείσαμε.</w:t>
      </w:r>
    </w:p>
    <w:p w14:paraId="14AC554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Κύριε Πρόεδρε, συνηθίσαμε από τη δημόσια τηλεόραση του ΣΥΡΙΖΑ να μας λογοκρίνει. Τώρα, θα το συνηθίσουμε και στη Βουλή;</w:t>
      </w:r>
    </w:p>
    <w:p w14:paraId="14AC554B"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Να είστε καλ</w:t>
      </w:r>
      <w:r>
        <w:rPr>
          <w:rFonts w:eastAsia="Times New Roman" w:cs="Times New Roman"/>
          <w:szCs w:val="24"/>
        </w:rPr>
        <w:t>ά.</w:t>
      </w:r>
    </w:p>
    <w:p w14:paraId="14AC554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Εγώ είμαι πολύ καλά. Εσείς δεν πρέπει να αισθάνεστε καλά μετά απ’ όλη αυτή την άθλια συγκάλυψη ποινικών αδικημάτων.</w:t>
      </w:r>
    </w:p>
    <w:p w14:paraId="14AC554D"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Έχουμε κλείσει μετά από είκοσι λεπτά.</w:t>
      </w:r>
    </w:p>
    <w:p w14:paraId="14AC554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Θέλω ακόμα λίγα λεπτά για να ολοκλ</w:t>
      </w:r>
      <w:r>
        <w:rPr>
          <w:rFonts w:eastAsia="Times New Roman" w:cs="Times New Roman"/>
          <w:szCs w:val="24"/>
        </w:rPr>
        <w:t>ηρώσω.</w:t>
      </w:r>
    </w:p>
    <w:p w14:paraId="14AC554F" w14:textId="77777777" w:rsidR="001812B4" w:rsidRDefault="001009A2">
      <w:pPr>
        <w:spacing w:line="600" w:lineRule="auto"/>
        <w:ind w:firstLine="720"/>
        <w:contextualSpacing/>
        <w:jc w:val="both"/>
        <w:rPr>
          <w:rFonts w:eastAsia="Times New Roman" w:cs="Times New Roman"/>
          <w:szCs w:val="24"/>
        </w:rPr>
      </w:pPr>
      <w:r>
        <w:rPr>
          <w:rFonts w:eastAsia="Times New Roman"/>
          <w:b/>
          <w:bCs/>
        </w:rPr>
        <w:lastRenderedPageBreak/>
        <w:t>ΠΡΟΕΔΡΟΣ (Νικόλαος Βούτσης):</w:t>
      </w:r>
      <w:r>
        <w:rPr>
          <w:rFonts w:eastAsia="Times New Roman" w:cs="Times New Roman"/>
          <w:szCs w:val="24"/>
        </w:rPr>
        <w:t xml:space="preserve"> Δεν πέφτω εγώ σε αυτό το επίπεδο να σας απαντήσω σε αυτά τα οποία λέτε. Έχετε ολοκληρώσει. Παρακαλώ πολύ, σας αφαιρώ τον λόγο.</w:t>
      </w:r>
    </w:p>
    <w:p w14:paraId="14AC555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Θέλω να τονίσω, κλείνοντας, τα ψέματα τα οποία αναφέρονται στο πόρισμα του </w:t>
      </w:r>
      <w:r>
        <w:rPr>
          <w:rFonts w:eastAsia="Times New Roman" w:cs="Times New Roman"/>
          <w:szCs w:val="24"/>
        </w:rPr>
        <w:t>ΣΥΡΙΖΑ.</w:t>
      </w:r>
    </w:p>
    <w:p w14:paraId="14AC5551"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Έχετε κλείσει τέσσερις φορές.</w:t>
      </w:r>
    </w:p>
    <w:p w14:paraId="14AC555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Ο ΣΥΡΙΖΑ, λοιπόν, λέει ότι τα δικά του δάνεια και του ΚΚΕ…</w:t>
      </w:r>
    </w:p>
    <w:p w14:paraId="14AC5553"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Ακούσατε ότι έχετε κλείσει τέσσερις φορές; Τώρα τι θέλετε;</w:t>
      </w:r>
    </w:p>
    <w:p w14:paraId="14AC555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…δεν ε</w:t>
      </w:r>
      <w:r>
        <w:rPr>
          <w:rFonts w:eastAsia="Times New Roman" w:cs="Times New Roman"/>
          <w:szCs w:val="24"/>
        </w:rPr>
        <w:t>ίναι ληξιπρόθεσμα.</w:t>
      </w:r>
    </w:p>
    <w:p w14:paraId="14AC5555"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Τι θέλετε ακριβώς; Γιατί το συνεχίζετε;</w:t>
      </w:r>
    </w:p>
    <w:p w14:paraId="14AC555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Ο ΣΥΡΙΖΑ, λοιπόν, λέει ότι τα δικά του δάνεια και του ΚΚΕ δεν είναι ληξιπρόθεσμα. Αυτό αναφέρει ο κ. Λάππας στο πόρισμα το οποίο διένειμε. Αν διαβάσετ</w:t>
      </w:r>
      <w:r>
        <w:rPr>
          <w:rFonts w:eastAsia="Times New Roman" w:cs="Times New Roman"/>
          <w:szCs w:val="24"/>
        </w:rPr>
        <w:t>ε, όμως…</w:t>
      </w:r>
    </w:p>
    <w:p w14:paraId="14AC5557"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Παρακαλώ, έχετε κλείσει! Παρακαλώ πολύ, να αφαιρεθεί ο λόγος!</w:t>
      </w:r>
    </w:p>
    <w:p w14:paraId="14AC555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ΗΛΙΑΣ ΚΑΣΙΔΙΑΡΗΣ:</w:t>
      </w:r>
      <w:r>
        <w:rPr>
          <w:rFonts w:eastAsia="Times New Roman" w:cs="Times New Roman"/>
          <w:szCs w:val="24"/>
        </w:rPr>
        <w:t xml:space="preserve"> …</w:t>
      </w:r>
    </w:p>
    <w:p w14:paraId="14AC5559"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Παρακαλώ, κλείστε το μικρόφωνο!</w:t>
      </w:r>
    </w:p>
    <w:p w14:paraId="14AC555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w:t>
      </w:r>
    </w:p>
    <w:p w14:paraId="14AC555B" w14:textId="77777777" w:rsidR="001812B4" w:rsidRDefault="001009A2">
      <w:pPr>
        <w:spacing w:line="600" w:lineRule="auto"/>
        <w:ind w:firstLine="709"/>
        <w:contextualSpacing/>
        <w:jc w:val="center"/>
        <w:rPr>
          <w:rFonts w:eastAsia="Times New Roman"/>
          <w:bCs/>
        </w:rPr>
      </w:pPr>
      <w:r>
        <w:rPr>
          <w:rFonts w:eastAsia="Times New Roman"/>
          <w:bCs/>
        </w:rPr>
        <w:t>(Χειροκροτήματα από την πτέρυγα της Χρυσής Αυγής)</w:t>
      </w:r>
    </w:p>
    <w:p w14:paraId="14AC555C" w14:textId="77777777" w:rsidR="001812B4" w:rsidRDefault="001009A2">
      <w:pPr>
        <w:spacing w:line="600" w:lineRule="auto"/>
        <w:ind w:firstLine="720"/>
        <w:contextualSpacing/>
        <w:jc w:val="both"/>
        <w:rPr>
          <w:rFonts w:eastAsia="Times New Roman" w:cs="Times New Roman"/>
          <w:b/>
          <w:szCs w:val="24"/>
        </w:rPr>
      </w:pPr>
      <w:r>
        <w:rPr>
          <w:rFonts w:eastAsia="Times New Roman" w:cs="Times New Roman"/>
          <w:b/>
          <w:szCs w:val="24"/>
        </w:rPr>
        <w:t xml:space="preserve">ΙΩΑΝΝΗΣ ΛΑΓΟΣ: </w:t>
      </w:r>
      <w:r>
        <w:rPr>
          <w:rFonts w:eastAsia="Times New Roman" w:cs="Times New Roman"/>
          <w:szCs w:val="24"/>
        </w:rPr>
        <w:t>Μπράβο! «Κλείστε τα μικρόφωνα!»</w:t>
      </w:r>
      <w:r>
        <w:rPr>
          <w:rFonts w:eastAsia="Times New Roman" w:cs="Times New Roman"/>
          <w:b/>
          <w:szCs w:val="24"/>
        </w:rPr>
        <w:t xml:space="preserve"> </w:t>
      </w:r>
    </w:p>
    <w:p w14:paraId="14AC555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ΜΠΑΡΜΠΑΡΟΥΣΗΣ:</w:t>
      </w:r>
      <w:r>
        <w:rPr>
          <w:rFonts w:eastAsia="Times New Roman" w:cs="Times New Roman"/>
          <w:szCs w:val="24"/>
        </w:rPr>
        <w:t xml:space="preserve"> Μπράβο!</w:t>
      </w:r>
    </w:p>
    <w:p w14:paraId="14AC555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w:t>
      </w:r>
    </w:p>
    <w:p w14:paraId="14AC555F"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Κύριε Κασιδιάρη, καθίστε κάτω</w:t>
      </w:r>
    </w:p>
    <w:p w14:paraId="14AC556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w:t>
      </w:r>
    </w:p>
    <w:p w14:paraId="14AC5561"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Κύριε Κασιδιάρη, για να μη δημιουργείτε εντυ</w:t>
      </w:r>
      <w:r>
        <w:rPr>
          <w:rFonts w:eastAsia="Times New Roman" w:cs="Times New Roman"/>
          <w:szCs w:val="24"/>
        </w:rPr>
        <w:t>πώσεις, όλα αυτά τα στοιχεία έχουν δοθεί σε δημόσιες συνεδριάσεις. Καταλάβατε;</w:t>
      </w:r>
    </w:p>
    <w:p w14:paraId="14AC556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w:t>
      </w:r>
    </w:p>
    <w:p w14:paraId="14AC5563" w14:textId="77777777" w:rsidR="001812B4" w:rsidRDefault="001009A2">
      <w:pPr>
        <w:spacing w:line="600" w:lineRule="auto"/>
        <w:ind w:firstLine="709"/>
        <w:contextualSpacing/>
        <w:jc w:val="center"/>
        <w:rPr>
          <w:rFonts w:eastAsia="Times New Roman"/>
          <w:bCs/>
        </w:rPr>
      </w:pPr>
      <w:r>
        <w:rPr>
          <w:rFonts w:eastAsia="Times New Roman"/>
          <w:bCs/>
        </w:rPr>
        <w:t>(Χειροκροτήματα από την πτέρυγα της Χρυσής Αυγής)</w:t>
      </w:r>
    </w:p>
    <w:p w14:paraId="14AC556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ΜΠΑΡΜΠΑΡΟΥΣΗΣ:</w:t>
      </w:r>
      <w:r>
        <w:rPr>
          <w:rFonts w:eastAsia="Times New Roman" w:cs="Times New Roman"/>
          <w:szCs w:val="24"/>
        </w:rPr>
        <w:t xml:space="preserve"> Ζήτω η </w:t>
      </w:r>
      <w:r>
        <w:rPr>
          <w:rFonts w:eastAsia="Times New Roman" w:cs="Times New Roman"/>
          <w:szCs w:val="24"/>
        </w:rPr>
        <w:t>δ</w:t>
      </w:r>
      <w:r>
        <w:rPr>
          <w:rFonts w:eastAsia="Times New Roman" w:cs="Times New Roman"/>
          <w:szCs w:val="24"/>
        </w:rPr>
        <w:t>ημοκρατία!</w:t>
      </w:r>
    </w:p>
    <w:p w14:paraId="14AC5565"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Περιμένετε ένα λεπτό, για να ακούσετε και εσείς. Όλα αυτά τα στοιχεία σε δημόσιες </w:t>
      </w:r>
      <w:r>
        <w:rPr>
          <w:rFonts w:eastAsia="Times New Roman" w:cs="Times New Roman"/>
          <w:szCs w:val="24"/>
        </w:rPr>
        <w:lastRenderedPageBreak/>
        <w:t>συνεδριάσεις καταλεπτώς και λεπτομερειακά και διά του κ. Κασιδιάρη έχουν ακουστεί.</w:t>
      </w:r>
    </w:p>
    <w:p w14:paraId="14AC556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w:t>
      </w:r>
    </w:p>
    <w:p w14:paraId="14AC556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ΠΑΝΑΓΙΩΤΗΣ ΗΛΙΟΠΟΥΛΟΣ:</w:t>
      </w:r>
      <w:r>
        <w:rPr>
          <w:rFonts w:eastAsia="Times New Roman" w:cs="Times New Roman"/>
          <w:szCs w:val="24"/>
        </w:rPr>
        <w:t xml:space="preserve"> Τώρα πες τα μόνος σου!</w:t>
      </w:r>
    </w:p>
    <w:p w14:paraId="14AC556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w:t>
      </w:r>
    </w:p>
    <w:p w14:paraId="14AC5569" w14:textId="77777777" w:rsidR="001812B4" w:rsidRDefault="001009A2">
      <w:pPr>
        <w:spacing w:line="600" w:lineRule="auto"/>
        <w:ind w:firstLine="709"/>
        <w:contextualSpacing/>
        <w:jc w:val="center"/>
        <w:rPr>
          <w:rFonts w:eastAsia="Times New Roman"/>
          <w:bCs/>
        </w:rPr>
      </w:pPr>
      <w:r>
        <w:rPr>
          <w:rFonts w:eastAsia="Times New Roman"/>
          <w:bCs/>
        </w:rPr>
        <w:t>(Θόρ</w:t>
      </w:r>
      <w:r>
        <w:rPr>
          <w:rFonts w:eastAsia="Times New Roman"/>
          <w:bCs/>
        </w:rPr>
        <w:t>υβος-</w:t>
      </w:r>
      <w:r>
        <w:rPr>
          <w:rFonts w:eastAsia="Times New Roman"/>
          <w:bCs/>
        </w:rPr>
        <w:t>δ</w:t>
      </w:r>
      <w:r>
        <w:rPr>
          <w:rFonts w:eastAsia="Times New Roman"/>
          <w:bCs/>
        </w:rPr>
        <w:t>ιαμαρτυρίες από την πτέρυγα της Χρυσής Αυγής)</w:t>
      </w:r>
    </w:p>
    <w:p w14:paraId="14AC556A"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Σταματήστε!</w:t>
      </w:r>
    </w:p>
    <w:p w14:paraId="14AC556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w:t>
      </w:r>
    </w:p>
    <w:p w14:paraId="14AC556C"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Δεν κρύφτηκε τίποτα. Κανένα από τα στοιχεία που αναφέρατε δεν είναι εκτός δημόσιου λόγου. Όλα σε δημόσιες συνεδριά</w:t>
      </w:r>
      <w:r>
        <w:rPr>
          <w:rFonts w:eastAsia="Times New Roman" w:cs="Times New Roman"/>
          <w:szCs w:val="24"/>
        </w:rPr>
        <w:t xml:space="preserve">σεις της </w:t>
      </w:r>
      <w:r>
        <w:rPr>
          <w:rFonts w:eastAsia="Times New Roman" w:cs="Times New Roman"/>
          <w:szCs w:val="24"/>
        </w:rPr>
        <w:t>ε</w:t>
      </w:r>
      <w:r>
        <w:rPr>
          <w:rFonts w:eastAsia="Times New Roman" w:cs="Times New Roman"/>
          <w:szCs w:val="24"/>
        </w:rPr>
        <w:t>πιτροπής, με την ανακριτική διαδικασία που και ο ίδιος ο κ. Κασιδιάρης εξήσκησε επί ώρες, έχουν ακουστεί. Δεν έγινε λογοκρισία σε κανένα στοιχείο, για κανένα πρόσωπο και για κανένα ποσό.</w:t>
      </w:r>
    </w:p>
    <w:p w14:paraId="14AC556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Όλο αλήθειες!</w:t>
      </w:r>
    </w:p>
    <w:p w14:paraId="14AC556E"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Άρα η επανάληψη εδώ πέραν του χρόνου ήταν απλώς για τη δημιουργία εντυπώσεων και για να ξεστρατίσει η διαδικασία. Γι’ αυτό διέκοψα τη διαδικασία. Εντάξει; Να είμαστε εξηγημένοι. Δημοκρατία εκατό τοις </w:t>
      </w:r>
      <w:r>
        <w:rPr>
          <w:rFonts w:eastAsia="Times New Roman" w:cs="Times New Roman"/>
          <w:szCs w:val="24"/>
        </w:rPr>
        <w:lastRenderedPageBreak/>
        <w:t>εκατό απέναντι σε αυτούς που την αρνούνται και το γνωρί</w:t>
      </w:r>
      <w:r>
        <w:rPr>
          <w:rFonts w:eastAsia="Times New Roman" w:cs="Times New Roman"/>
          <w:szCs w:val="24"/>
        </w:rPr>
        <w:t>ζετε πολύ καλά. Σας παρακαλώ πολύ.</w:t>
      </w:r>
    </w:p>
    <w:p w14:paraId="14AC556F" w14:textId="77777777" w:rsidR="001812B4" w:rsidRDefault="001009A2">
      <w:pPr>
        <w:spacing w:line="600" w:lineRule="auto"/>
        <w:contextualSpacing/>
        <w:jc w:val="center"/>
        <w:rPr>
          <w:rFonts w:eastAsia="Times New Roman"/>
          <w:bCs/>
        </w:rPr>
      </w:pPr>
      <w:r>
        <w:rPr>
          <w:rFonts w:eastAsia="Times New Roman"/>
          <w:bCs/>
        </w:rPr>
        <w:t>(Χειροκροτήματα από την πτέρυγα του ΣΥΡΙΖΑ)</w:t>
      </w:r>
    </w:p>
    <w:p w14:paraId="14AC557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ΑΝΤΩΝΙΟΣ ΓΡΕΓΟΣ:</w:t>
      </w:r>
      <w:r>
        <w:rPr>
          <w:rFonts w:eastAsia="Times New Roman" w:cs="Times New Roman"/>
          <w:szCs w:val="24"/>
        </w:rPr>
        <w:t xml:space="preserve"> Καλά που είναι η Χρυσή Αυγή εδώ και μαθαίνει ο λαός!</w:t>
      </w:r>
    </w:p>
    <w:p w14:paraId="14AC5571"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Ο επόμενος ομιλητής είναι ο κ. Κουτσούκος.</w:t>
      </w:r>
    </w:p>
    <w:p w14:paraId="14AC557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Παρακαλώ, κύριε συνάδελφε.</w:t>
      </w:r>
    </w:p>
    <w:p w14:paraId="14AC557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Ποτέ δεν ακούγονται ονόματα, κύριε Πρόεδρε, εδώ.</w:t>
      </w:r>
    </w:p>
    <w:p w14:paraId="14AC5574"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Θα υποβάλετε εσείς στα υπόλοιπα κόμματα τον τύπο της κατάθεσης του πορίσματος; Σας παρακαλώ πολύ!</w:t>
      </w:r>
    </w:p>
    <w:p w14:paraId="14AC557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ΔΗΜΗΤΡΙΟΣ ΚΟΥΚΟΥΤΣΗΣ:</w:t>
      </w:r>
      <w:r>
        <w:rPr>
          <w:rFonts w:eastAsia="Times New Roman" w:cs="Times New Roman"/>
          <w:szCs w:val="24"/>
        </w:rPr>
        <w:t xml:space="preserve"> Ας επιτρέψουμε, όμως, σε αυτούς που </w:t>
      </w:r>
      <w:r>
        <w:rPr>
          <w:rFonts w:eastAsia="Times New Roman" w:cs="Times New Roman"/>
          <w:szCs w:val="24"/>
        </w:rPr>
        <w:t>λένε ονόματα να τα πουν, κύριε Πρόεδρε.</w:t>
      </w:r>
    </w:p>
    <w:p w14:paraId="14AC5576"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Και το εξέθεσε αυτό. Μίλησε είκοσι λεπτά ο εισηγητής σας, το καταλάβατε; Και έχετε άλλους τέσσερις εισηγητές και τα λέγατε και επί έξι μήνες. Σας παρακαλώ!</w:t>
      </w:r>
    </w:p>
    <w:p w14:paraId="14AC557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ΔΗΜΗΤΡΙΟΣ ΚΟΥΚΟΥΤΣΗΣ:</w:t>
      </w:r>
      <w:r>
        <w:rPr>
          <w:rFonts w:eastAsia="Times New Roman" w:cs="Times New Roman"/>
          <w:szCs w:val="24"/>
        </w:rPr>
        <w:t xml:space="preserve"> Σε αυτή τ</w:t>
      </w:r>
      <w:r>
        <w:rPr>
          <w:rFonts w:eastAsia="Times New Roman" w:cs="Times New Roman"/>
          <w:szCs w:val="24"/>
        </w:rPr>
        <w:t>ην Αίθουσα έχουν μιλήσει περί ανέμων και υδάτων. Και για ένα τόσο σοβαρό θέμα! Ήμαρτον!</w:t>
      </w:r>
    </w:p>
    <w:p w14:paraId="14AC5578"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Σας παρακαλώ πολύ!</w:t>
      </w:r>
    </w:p>
    <w:p w14:paraId="14AC557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Λοιπόν, θα μιλήσει ο Πρόεδρός σας σε λίγες ώρες. Σας παρακαλώ!</w:t>
      </w:r>
    </w:p>
    <w:p w14:paraId="14AC557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Κουτσούκο, παρακαλώ, έχετε τον λόγο. Με συγχωρείτε </w:t>
      </w:r>
      <w:r>
        <w:rPr>
          <w:rFonts w:eastAsia="Times New Roman" w:cs="Times New Roman"/>
          <w:szCs w:val="24"/>
        </w:rPr>
        <w:t>για την ένταση, αλλά τα πράγματα πρέπει να μπαίνουν στη θέση τους -έτσι;- από κάθε άποψη και προς όλους.</w:t>
      </w:r>
    </w:p>
    <w:p w14:paraId="14AC557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Έτσι ακριβώς είναι, κύριε Πρόεδρε, αλλά πιστεύω να έχει συναίσθηση η Πλειοψηφία, πού οδηγεί μια τυφλή ρητορεία μίσους και μια προσπ</w:t>
      </w:r>
      <w:r>
        <w:rPr>
          <w:rFonts w:eastAsia="Times New Roman" w:cs="Times New Roman"/>
          <w:szCs w:val="24"/>
        </w:rPr>
        <w:t>άθεια απόδοσης ποινικών ευθυνών μέσα από μεθοδεύσεις τέτοιου τύπου, δυστυχώς.</w:t>
      </w:r>
    </w:p>
    <w:p w14:paraId="14AC557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ΚΟΥΚΟΥΤΣΗΣ: </w:t>
      </w:r>
      <w:r>
        <w:rPr>
          <w:rFonts w:eastAsia="Times New Roman" w:cs="Times New Roman"/>
          <w:szCs w:val="24"/>
        </w:rPr>
        <w:t>Το ΠΑΣΟΚ! Αν είναι δυνατόν!</w:t>
      </w:r>
    </w:p>
    <w:p w14:paraId="14AC557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ΠΑΝΑΓΙΩΤΑΡΟΣ:</w:t>
      </w:r>
      <w:r>
        <w:rPr>
          <w:rFonts w:eastAsia="Times New Roman" w:cs="Times New Roman"/>
          <w:b/>
          <w:szCs w:val="24"/>
        </w:rPr>
        <w:t xml:space="preserve"> </w:t>
      </w:r>
      <w:r>
        <w:rPr>
          <w:rFonts w:eastAsia="Times New Roman" w:cs="Times New Roman"/>
          <w:szCs w:val="24"/>
        </w:rPr>
        <w:t>… (δεν ακούστηκε)</w:t>
      </w:r>
    </w:p>
    <w:p w14:paraId="14AC557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Τράβα, ρε φασίστα!</w:t>
      </w:r>
    </w:p>
    <w:p w14:paraId="14AC557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Τώρα τι θα κάνουμε! Σας παρακαλώ! Τι πράγματα είναι αυτά; </w:t>
      </w:r>
    </w:p>
    <w:p w14:paraId="14AC558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Να χρωστάτε χάρη που δεν σας έχουν μέσα, φυλακή! </w:t>
      </w:r>
    </w:p>
    <w:p w14:paraId="14AC558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κύριε Κουτσούκο, έχετε τον λόγο.</w:t>
      </w:r>
    </w:p>
    <w:p w14:paraId="14AC558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Κυρίες και κύριοι συνάδελφοι, η χώ</w:t>
      </w:r>
      <w:r>
        <w:rPr>
          <w:rFonts w:eastAsia="Times New Roman" w:cs="Times New Roman"/>
          <w:szCs w:val="24"/>
        </w:rPr>
        <w:t>ρα βρίσκεται σε μια πολύ δύσκολη συγκυρία, εγκλωβισμένη στα αδιέξοδα της κυβερνητικής πολιτικής. Το αφήγημα του ΣΥΡΙΖΑ καταρρέει διαρκώς, μέρα με τη μέρα. Και η ελπίδα που έταξε στον λαό γίνεται βρόγχος που τον πνίγει. Οι τυχοδιωκτισμοί μπορεί να οδηγήσουν</w:t>
      </w:r>
      <w:r>
        <w:rPr>
          <w:rFonts w:eastAsia="Times New Roman" w:cs="Times New Roman"/>
          <w:szCs w:val="24"/>
        </w:rPr>
        <w:t xml:space="preserve"> σε τραγικές εξελίξεις.</w:t>
      </w:r>
    </w:p>
    <w:p w14:paraId="14AC558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 κ. Τσίπρας ζήτησε πολλές φορές υποστυλώματα της καταρρέουσας πολιτικής του και της αποδιαρθρούμενης κοινωνικής του επιρροής στη δήθεν μάχη κατά της διαπλοκής και των συμφερόντων. Το έχει κάνει πάρα πολλές φορές εδώ στη Βουλή με δύ</w:t>
      </w:r>
      <w:r>
        <w:rPr>
          <w:rFonts w:eastAsia="Times New Roman" w:cs="Times New Roman"/>
          <w:szCs w:val="24"/>
        </w:rPr>
        <w:t>ο προ ημερησίας συζητήσεις για τη δικαιοσύνη και τη διαφθορά και σε κά</w:t>
      </w:r>
      <w:r>
        <w:rPr>
          <w:rFonts w:eastAsia="Times New Roman" w:cs="Times New Roman"/>
          <w:szCs w:val="24"/>
        </w:rPr>
        <w:t>θε</w:t>
      </w:r>
      <w:r>
        <w:rPr>
          <w:rFonts w:eastAsia="Times New Roman" w:cs="Times New Roman"/>
          <w:szCs w:val="24"/>
        </w:rPr>
        <w:t xml:space="preserve"> δημόσια παρέμβασή του. </w:t>
      </w:r>
    </w:p>
    <w:p w14:paraId="14AC558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 κ. Τσίπρας ξιφουλκούσε κάθε φορά κατά της διαπλοκής. Κατάγγειλε, κατά τη γνώμη του, συγκεκριμένα σκάνδαλα. Εδώ </w:t>
      </w:r>
      <w:r>
        <w:rPr>
          <w:rFonts w:eastAsia="Times New Roman" w:cs="Times New Roman"/>
          <w:szCs w:val="24"/>
        </w:rPr>
        <w:lastRenderedPageBreak/>
        <w:t>από αυτό το Βήμα παρουσίασε τα δεκατρία σκάνδα</w:t>
      </w:r>
      <w:r>
        <w:rPr>
          <w:rFonts w:eastAsia="Times New Roman" w:cs="Times New Roman"/>
          <w:szCs w:val="24"/>
        </w:rPr>
        <w:t>λα της προηγούμενης κυβέρνησης, τα οποία όμως δεν τόλμησε να καταργήσει με έναν νόμο και ένα άρθρο, όπως θα καταργούσε τα μνημόνια, όταν τον προκάλεσε η κ. Γεννηματά.</w:t>
      </w:r>
    </w:p>
    <w:p w14:paraId="14AC558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Την ίδια ώρα που η Κυβέρνηση πολεμούσε τη διαπλοκή των προηγουμένων, εννοείται, ένα ολόκλ</w:t>
      </w:r>
      <w:r>
        <w:rPr>
          <w:rFonts w:eastAsia="Times New Roman" w:cs="Times New Roman"/>
          <w:szCs w:val="24"/>
        </w:rPr>
        <w:t>ηρο σχέδιο αναδασμού συμφερόντων βρίσκεται σε εξέλιξη και ο ΣΥΡΙΖΑ μαζί με τον ακροδεξιό εταίρο του βυθίζονται σε κάθε λογής διαμεσολαβήσεις, στις κατ’ εξαίρεση αναθέσεις, στις προσπάθειες ελέγχου των μέσων μαζικής ενημέρωσης, στην προσπάθεια δηλαδή να μετ</w:t>
      </w:r>
      <w:r>
        <w:rPr>
          <w:rFonts w:eastAsia="Times New Roman" w:cs="Times New Roman"/>
          <w:szCs w:val="24"/>
        </w:rPr>
        <w:t>ατρέψει τη ρητορεία της καταγγελίας σε έλεγχο από τα μέσα, να βρει νέα στηρίγματα για την παράταση της παραμονής του στην εξουσία.</w:t>
      </w:r>
    </w:p>
    <w:p w14:paraId="14AC558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 σχεδιασμός για την </w:t>
      </w:r>
      <w:r>
        <w:rPr>
          <w:rFonts w:eastAsia="Times New Roman" w:cs="Times New Roman"/>
          <w:szCs w:val="24"/>
        </w:rPr>
        <w:t>ε</w:t>
      </w:r>
      <w:r>
        <w:rPr>
          <w:rFonts w:eastAsia="Times New Roman" w:cs="Times New Roman"/>
          <w:szCs w:val="24"/>
        </w:rPr>
        <w:t xml:space="preserve">ξεταστική για τα δάνεια των κομμάτων και των μέσων μαζικής ενημέρωσης, το πόρισμα της οποίας συζητούμε </w:t>
      </w:r>
      <w:r>
        <w:rPr>
          <w:rFonts w:eastAsia="Times New Roman" w:cs="Times New Roman"/>
          <w:szCs w:val="24"/>
        </w:rPr>
        <w:t>σήμερα, πέρα από τον αντιπερισπασμό υποστύλωσης μιας καταρρέουσας πολιτικής, εξυπηρετούσε ταυτόχρονα και δύο άλλους στόχους: Να δικαιώσει αναδρομικά μια μειοψηφική πολιτική δύναμη που έγινε ρεύμα πλειοψηφίας από τον συνδυα</w:t>
      </w:r>
      <w:r>
        <w:rPr>
          <w:rFonts w:eastAsia="Times New Roman" w:cs="Times New Roman"/>
          <w:szCs w:val="24"/>
        </w:rPr>
        <w:lastRenderedPageBreak/>
        <w:t xml:space="preserve">σμό των επιπτώσεων της κρίσης και </w:t>
      </w:r>
      <w:r>
        <w:rPr>
          <w:rFonts w:eastAsia="Times New Roman" w:cs="Times New Roman"/>
          <w:szCs w:val="24"/>
        </w:rPr>
        <w:t>των ψεμάτων, αναδεικνύοντας το λεγόμενο «τρίγωνο της διαπλοκής», τράπεζες, μέσα μαζικής ενημέρωσης, κόμματα, ως τον καθοριστικό παράγοντα διαμόρφωσης των πολιτικών συσχετισμών της Μεταπολίτευσης και ταυτόχρονα να σπιλώσει τους πολιτικούς του αντιπάλους, κα</w:t>
      </w:r>
      <w:r>
        <w:rPr>
          <w:rFonts w:eastAsia="Times New Roman" w:cs="Times New Roman"/>
          <w:szCs w:val="24"/>
        </w:rPr>
        <w:t>ι κυρίως το ΠΑΣΟΚ, στην απέλπιδα προσπάθεια αναχαίτισης της διαπιστούμενης αλλαγής των πολιτικών συσχετισμών.</w:t>
      </w:r>
    </w:p>
    <w:p w14:paraId="14AC558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ιστορία, όμως, κυρίες και κύριοι συνάδελφοι, δεν μπορεί να ξαναγραφτεί από μια ευκαιριακή </w:t>
      </w:r>
      <w:r>
        <w:rPr>
          <w:rFonts w:eastAsia="Times New Roman" w:cs="Times New Roman"/>
          <w:szCs w:val="24"/>
        </w:rPr>
        <w:t>π</w:t>
      </w:r>
      <w:r>
        <w:rPr>
          <w:rFonts w:eastAsia="Times New Roman" w:cs="Times New Roman"/>
          <w:szCs w:val="24"/>
        </w:rPr>
        <w:t xml:space="preserve">λειοψηφία, η οποία μάλιστα έχει ως εσωτερική </w:t>
      </w:r>
      <w:r>
        <w:rPr>
          <w:rFonts w:eastAsia="Times New Roman" w:cs="Times New Roman"/>
          <w:szCs w:val="24"/>
        </w:rPr>
        <w:t>συνιστώσα αυτούς που ευθύνονται για τον δημοσιονομικό εκτροχιασμό της χώρας την περίοδο 2004-2009.</w:t>
      </w:r>
    </w:p>
    <w:p w14:paraId="14AC558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Σε ό,τι αφορά τους πολιτικούς τακτικισμούς και τις σκοπιμότητες της πολιτικής επιβίωσης και παραμονής στην εξουσία, ο ΣΥΡΙΖΑ μάς έχει συνηθίσει μέχρι σημείου</w:t>
      </w:r>
      <w:r>
        <w:rPr>
          <w:rFonts w:eastAsia="Times New Roman" w:cs="Times New Roman"/>
          <w:szCs w:val="24"/>
        </w:rPr>
        <w:t xml:space="preserve"> να διακυβεύει κάθε φορά τις τύχες της χώρας. </w:t>
      </w:r>
    </w:p>
    <w:p w14:paraId="14AC558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Σε ό,τι, όμως, αφορά τους συσχετισμούς της Μεταπολίτευσης και κυρίως στο μεγάλο ρεύμα της αλλαγής, η θεώρησή του αυτή δεν είναι ούτε αριστερή ούτε προοδευτική, καθώς αγνοεί τα </w:t>
      </w:r>
      <w:r>
        <w:rPr>
          <w:rFonts w:eastAsia="Times New Roman" w:cs="Times New Roman"/>
          <w:szCs w:val="24"/>
        </w:rPr>
        <w:lastRenderedPageBreak/>
        <w:t>κοινωνικά δεδομένα και τα ιδεολογ</w:t>
      </w:r>
      <w:r>
        <w:rPr>
          <w:rFonts w:eastAsia="Times New Roman" w:cs="Times New Roman"/>
          <w:szCs w:val="24"/>
        </w:rPr>
        <w:t xml:space="preserve">ικά ρεύματα που καθόρισαν τις εξελίξεις. </w:t>
      </w:r>
    </w:p>
    <w:p w14:paraId="14AC558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προαγγελία του Κυβερνητικού Εκπροσώπου ότι η μάχη κατά της διαπλοκής τώρα αρχίζει, αποδεικνύει εξάλλου ότι στο ακροατήριο στο οποίο απευθύνεται ο ΣΥΡΙΖΑ κανένας δεν έχει πειστεί ότι </w:t>
      </w:r>
      <w:r>
        <w:rPr>
          <w:rFonts w:eastAsia="Times New Roman" w:cs="Times New Roman"/>
          <w:szCs w:val="24"/>
        </w:rPr>
        <w:t>κ</w:t>
      </w:r>
      <w:r>
        <w:rPr>
          <w:rFonts w:eastAsia="Times New Roman" w:cs="Times New Roman"/>
          <w:szCs w:val="24"/>
        </w:rPr>
        <w:t>τυπήθηκε η διαπλοκή -το αντίθ</w:t>
      </w:r>
      <w:r>
        <w:rPr>
          <w:rFonts w:eastAsia="Times New Roman" w:cs="Times New Roman"/>
          <w:szCs w:val="24"/>
        </w:rPr>
        <w:t xml:space="preserve">ετο μάλιστα- και άρα έπρεπε να γίνει μια νέα αρχή. </w:t>
      </w:r>
    </w:p>
    <w:p w14:paraId="14AC558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πόρισμα της Πλειοψηφίας των ΣΥΡΙΖΑ-ΑΝΕΛ όχι μόνο δεν είναι νέα αρχή, αλλά είναι η ταφόπλακα του λάκκου που συστηματικά έσκαβε ο ΣΥΡΙΖΑ, για να πέσει ο ίδιος μέσα. </w:t>
      </w:r>
    </w:p>
    <w:p w14:paraId="14AC558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Θα εξηγήσω αναλυτικά αυτή την π</w:t>
      </w:r>
      <w:r>
        <w:rPr>
          <w:rFonts w:eastAsia="Times New Roman" w:cs="Times New Roman"/>
          <w:szCs w:val="24"/>
        </w:rPr>
        <w:t>ολιτική εκτίμηση σε τέσσερις βασικούς άξονες: Ο ένας είναι η αμεροληψία του πορίσματος, που δεν υπάρχει. Ο δεύτερος είναι αυτός που ο κ. Μπαλωμενάκης είπε «άνθρακας ο θησαυρός των πολιτικών ευθυνών».</w:t>
      </w:r>
    </w:p>
    <w:p w14:paraId="14AC558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 ΜΠΑΛΩΜΕΝΑΚΗΣ:</w:t>
      </w:r>
      <w:r>
        <w:rPr>
          <w:rFonts w:eastAsia="Times New Roman" w:cs="Times New Roman"/>
          <w:szCs w:val="24"/>
        </w:rPr>
        <w:t xml:space="preserve"> Το αντίθετο είπαμε! </w:t>
      </w:r>
    </w:p>
    <w:p w14:paraId="14AC558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Γ</w:t>
      </w:r>
      <w:r>
        <w:rPr>
          <w:rFonts w:eastAsia="Times New Roman" w:cs="Times New Roman"/>
          <w:b/>
          <w:szCs w:val="24"/>
        </w:rPr>
        <w:t>ΙΑΝΝΗΣ ΚΟΥΤΣ</w:t>
      </w:r>
      <w:r>
        <w:rPr>
          <w:rFonts w:eastAsia="Times New Roman" w:cs="Times New Roman"/>
          <w:b/>
          <w:szCs w:val="24"/>
        </w:rPr>
        <w:t>ΟΥΚΟΣ:</w:t>
      </w:r>
      <w:r>
        <w:rPr>
          <w:rFonts w:eastAsia="Times New Roman" w:cs="Times New Roman"/>
          <w:szCs w:val="24"/>
        </w:rPr>
        <w:t xml:space="preserve"> Ο τρίτος άξονας είναι η στοχοποίηση του </w:t>
      </w:r>
      <w:r>
        <w:rPr>
          <w:rFonts w:eastAsia="Times New Roman"/>
          <w:szCs w:val="24"/>
        </w:rPr>
        <w:t>ΠΑΣΟΚ</w:t>
      </w:r>
      <w:r>
        <w:rPr>
          <w:rFonts w:eastAsia="Times New Roman" w:cs="Times New Roman"/>
          <w:szCs w:val="24"/>
        </w:rPr>
        <w:t xml:space="preserve"> και ο τέταρτος είναι η απόκρυψη των οικονομικών του ΣΥΡΙΖΑ και η επερχόμενη οικονομική χρε</w:t>
      </w:r>
      <w:r>
        <w:rPr>
          <w:rFonts w:eastAsia="Times New Roman" w:cs="Times New Roman"/>
          <w:szCs w:val="24"/>
        </w:rPr>
        <w:t>ο</w:t>
      </w:r>
      <w:r>
        <w:rPr>
          <w:rFonts w:eastAsia="Times New Roman" w:cs="Times New Roman"/>
          <w:szCs w:val="24"/>
        </w:rPr>
        <w:t>κοπία, πέρα από την πολιτική και ιδεολογική σας χρε</w:t>
      </w:r>
      <w:r>
        <w:rPr>
          <w:rFonts w:eastAsia="Times New Roman" w:cs="Times New Roman"/>
          <w:szCs w:val="24"/>
        </w:rPr>
        <w:t>ο</w:t>
      </w:r>
      <w:r>
        <w:rPr>
          <w:rFonts w:eastAsia="Times New Roman" w:cs="Times New Roman"/>
          <w:szCs w:val="24"/>
        </w:rPr>
        <w:t xml:space="preserve">κοπία. </w:t>
      </w:r>
    </w:p>
    <w:p w14:paraId="14AC558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Σ</w:t>
      </w:r>
      <w:r>
        <w:rPr>
          <w:rFonts w:eastAsia="Times New Roman" w:cs="Times New Roman"/>
          <w:szCs w:val="24"/>
        </w:rPr>
        <w:t>ε</w:t>
      </w:r>
      <w:r>
        <w:rPr>
          <w:rFonts w:eastAsia="Times New Roman" w:cs="Times New Roman"/>
          <w:szCs w:val="24"/>
        </w:rPr>
        <w:t xml:space="preserve"> αυτούς τους τέσσερις άξονες θα τοποθετηθώ και, αν</w:t>
      </w:r>
      <w:r>
        <w:rPr>
          <w:rFonts w:eastAsia="Times New Roman" w:cs="Times New Roman"/>
          <w:szCs w:val="24"/>
        </w:rPr>
        <w:t xml:space="preserve"> θέλετε, ακούστε τα, για να μη θεωρηθείτε κι εσείς πολιτικοί υπεύθυνοι και έχετε και ποινικές ευθύνες για την επερχόμενη χρε</w:t>
      </w:r>
      <w:r>
        <w:rPr>
          <w:rFonts w:eastAsia="Times New Roman" w:cs="Times New Roman"/>
          <w:szCs w:val="24"/>
        </w:rPr>
        <w:t>ο</w:t>
      </w:r>
      <w:r>
        <w:rPr>
          <w:rFonts w:eastAsia="Times New Roman" w:cs="Times New Roman"/>
          <w:szCs w:val="24"/>
        </w:rPr>
        <w:t xml:space="preserve">κοπία του κόμματός σας, κύριε Μπαλωμενάκη, όπως κατηγορήσατε τους προηγούμενους. </w:t>
      </w:r>
    </w:p>
    <w:p w14:paraId="14AC559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Έρχομαι, λοιπόν, στο πρώτο θέμα που αφορά την αμε</w:t>
      </w:r>
      <w:r>
        <w:rPr>
          <w:rFonts w:eastAsia="Times New Roman" w:cs="Times New Roman"/>
          <w:szCs w:val="24"/>
        </w:rPr>
        <w:t xml:space="preserve">ροληψία και την αντικειμενικότητα. Ξεκίνησε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και ο κ. Λοβέρδος προσπάθησε να θέσει μερικούς κανόνες, για να λειτουργήσει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σε ό,τι αφορά το πλαίσιο των ερωτήσεων των μαρτύρων και τη διαδικασία. Και στο τέλος προσπάθ</w:t>
      </w:r>
      <w:r>
        <w:rPr>
          <w:rFonts w:eastAsia="Times New Roman" w:cs="Times New Roman"/>
          <w:szCs w:val="24"/>
        </w:rPr>
        <w:t xml:space="preserve">ησε να εξαχθούν κοινά συμπεράσματα, αν όχι στις εκτιμήσεις, τουλάχιστον στο νομικό πλαίσιο, στις ποσοτικοποιήσεις των στοιχείων και στις προτάσεις για το ξεπέρασμα των προβλημάτων. </w:t>
      </w:r>
    </w:p>
    <w:p w14:paraId="14AC559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Όλα αυτά τα απορρίψατε, γιατί είχατε προαποφασίσει να βγάλετε ένα δικό σας</w:t>
      </w:r>
      <w:r>
        <w:rPr>
          <w:rFonts w:eastAsia="Times New Roman" w:cs="Times New Roman"/>
          <w:szCs w:val="24"/>
        </w:rPr>
        <w:t xml:space="preserve"> πόρισμα. Και βεβαίως γι’ αυτόν τον χαρακτήρα του πορίσματος υπεύθυνοι δεν είναι οι συνάδελφοι του ΣΥΡΙΖΑ που μετείχαν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αλλά άλλο κέντρο, το κέντρο του Μαξίμου. Γι’ αυτό υπήρξαν οι αλλεπάλληλες </w:t>
      </w:r>
      <w:r>
        <w:rPr>
          <w:rFonts w:eastAsia="Times New Roman" w:cs="Times New Roman"/>
          <w:szCs w:val="24"/>
        </w:rPr>
        <w:lastRenderedPageBreak/>
        <w:t>διαρροές με αλληλοσυγκρουόμενα αποτελ</w:t>
      </w:r>
      <w:r>
        <w:rPr>
          <w:rFonts w:eastAsia="Times New Roman" w:cs="Times New Roman"/>
          <w:szCs w:val="24"/>
        </w:rPr>
        <w:t xml:space="preserve">έσματα και γι’ αυτό γελοιοποιηθήκατε. </w:t>
      </w:r>
    </w:p>
    <w:p w14:paraId="14AC559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Επιδοθήκατε δηλαδή σε μια συρραφή του πορίσματος με μια περίεργη, αν όχι ανεξήγητη, για μας, κοπτορραπτική που άλλος έμπαινε και άλλος έβγαινε. Έβγαινε ο Στουρνάρας, έμπαινε ο Αναστασιάδης. Αυτή είναι η κοπτορραπτική </w:t>
      </w:r>
      <w:r>
        <w:rPr>
          <w:rFonts w:eastAsia="Times New Roman" w:cs="Times New Roman"/>
          <w:szCs w:val="24"/>
        </w:rPr>
        <w:t xml:space="preserve">που κάνατε για να βγάλετε το τελικό συμπέρασμα. </w:t>
      </w:r>
    </w:p>
    <w:p w14:paraId="14AC559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Αρνηθήκατε την εξέταση μαρτύρων, για να προστατεύσετε κυβερνητικά στελέχη, όπως την εξέταση του κ. Δαβαράκη που είχε δηλώσει ότι έπαιρνε χρήματα από τον κ. Παππά για το μέσο, για να προπαγανδίζει την πολιτικ</w:t>
      </w:r>
      <w:r>
        <w:rPr>
          <w:rFonts w:eastAsia="Times New Roman" w:cs="Times New Roman"/>
          <w:szCs w:val="24"/>
        </w:rPr>
        <w:t>ή του ΣΥΡΙΖΑ. Μάλιστα, ο Βουλευτής μας κ. Παπαθεοδώρου έχει καταθέσει επίκαιρη ερώτηση προς τον κ. Παππά από τον Νοέμβρη ζητώντας του να μας πει από ποιο ταμείο πλήρωνε τον κ. Δαβαράκη. Την ερώτηση αυτή την επανακαταθέτει κάθε εβδομάδα και ο κ. Παππάς αρνε</w:t>
      </w:r>
      <w:r>
        <w:rPr>
          <w:rFonts w:eastAsia="Times New Roman" w:cs="Times New Roman"/>
          <w:szCs w:val="24"/>
        </w:rPr>
        <w:t xml:space="preserve">ίται να έρθει στη Βουλή. Και επειδή άκουσα από τον Πρόεδρο ότι θα μιλήσει, του απευθύνω από εδώ την πρόκληση να μας πει σήμερα από ποιο ταμείο πλήρωνε τον κ. Δαβαράκη. </w:t>
      </w:r>
    </w:p>
    <w:p w14:paraId="14AC559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αρνηθήκατε τους μάρτυρες Γιαννίκο του </w:t>
      </w:r>
      <w:r>
        <w:rPr>
          <w:rFonts w:eastAsia="Times New Roman" w:cs="Times New Roman"/>
          <w:szCs w:val="24"/>
        </w:rPr>
        <w:t>«</w:t>
      </w:r>
      <w:r>
        <w:rPr>
          <w:rFonts w:eastAsia="Times New Roman" w:cs="Times New Roman"/>
          <w:szCs w:val="24"/>
          <w:lang w:val="en-US"/>
        </w:rPr>
        <w:t>ALTER</w:t>
      </w:r>
      <w:r>
        <w:rPr>
          <w:rFonts w:eastAsia="Times New Roman" w:cs="Times New Roman"/>
          <w:szCs w:val="24"/>
        </w:rPr>
        <w:t>»</w:t>
      </w:r>
      <w:r>
        <w:rPr>
          <w:rFonts w:eastAsia="Times New Roman" w:cs="Times New Roman"/>
          <w:szCs w:val="24"/>
        </w:rPr>
        <w:t xml:space="preserve"> και Οικονομόπουλο της </w:t>
      </w:r>
      <w:r>
        <w:rPr>
          <w:rFonts w:eastAsia="Times New Roman" w:cs="Times New Roman"/>
          <w:szCs w:val="24"/>
        </w:rPr>
        <w:t>«</w:t>
      </w:r>
      <w:r>
        <w:rPr>
          <w:rFonts w:eastAsia="Times New Roman" w:cs="Times New Roman"/>
          <w:szCs w:val="24"/>
        </w:rPr>
        <w:t>ΕΛΕΥΘΕΡΟΤΥΠΙΑΣ</w:t>
      </w:r>
      <w:r>
        <w:rPr>
          <w:rFonts w:eastAsia="Times New Roman" w:cs="Times New Roman"/>
          <w:szCs w:val="24"/>
        </w:rPr>
        <w:t>»</w:t>
      </w:r>
      <w:r>
        <w:rPr>
          <w:rFonts w:eastAsia="Times New Roman" w:cs="Times New Roman"/>
          <w:szCs w:val="24"/>
        </w:rPr>
        <w:t xml:space="preserve">. Αλήθεια, ποιους θέλατε να προστατεύσετε; </w:t>
      </w:r>
    </w:p>
    <w:p w14:paraId="14AC559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επιλέξατε τελικά την πεπατημένη των εξεταστικών από το 1989, που ρίχνει το επίπεδο της Βουλής και καταρρακώνει στα μάτια της κοινής γνώμης το αποτέλεσμα και το κύρος τ</w:t>
      </w:r>
      <w:r>
        <w:rPr>
          <w:rFonts w:eastAsia="Times New Roman" w:cs="Times New Roman"/>
          <w:szCs w:val="24"/>
        </w:rPr>
        <w:t xml:space="preserve">ων εξεταστικών. </w:t>
      </w:r>
    </w:p>
    <w:p w14:paraId="14AC559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Χαρακτηριστικό παράδειγμα των μεθοδεύσεών σας –γι’ αυτό αναφέρομαι στη μεροληψία- είναι 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xml:space="preserve"> που κυκλοφόρησε τη Δευτέρα το βράδυ, στις 23 του μήνα, το Μέγαρο Μαξίμου, που άφηνε υπόνοιες για κακουργηματικού χαρακτήρα πράξεις και ποι</w:t>
      </w:r>
      <w:r>
        <w:rPr>
          <w:rFonts w:eastAsia="Times New Roman" w:cs="Times New Roman"/>
          <w:szCs w:val="24"/>
        </w:rPr>
        <w:t>νικές ευθύνες</w:t>
      </w:r>
      <w:r>
        <w:rPr>
          <w:rFonts w:eastAsia="Times New Roman" w:cs="Times New Roman"/>
          <w:szCs w:val="24"/>
        </w:rPr>
        <w:t>,</w:t>
      </w:r>
      <w:r>
        <w:rPr>
          <w:rFonts w:eastAsia="Times New Roman" w:cs="Times New Roman"/>
          <w:szCs w:val="24"/>
        </w:rPr>
        <w:t xml:space="preserve"> αλλοιώνοντας όλο το περιεχόμενο του πορίσματος. </w:t>
      </w:r>
    </w:p>
    <w:p w14:paraId="14AC559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είναι να απορεί κανένας πώς πριν καθαρογραφεί το πόρισμα αυτών των επτακοσίων εβδομήντα τόσων σελίδων πρόλαβαν εκεί στου Μαξίμου να το διαβάσουν και να βγάλουν αυτό το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paper</w:t>
      </w:r>
      <w:r>
        <w:rPr>
          <w:rFonts w:eastAsia="Times New Roman" w:cs="Times New Roman"/>
          <w:szCs w:val="24"/>
        </w:rPr>
        <w:t>. Έχουν πάρ</w:t>
      </w:r>
      <w:r>
        <w:rPr>
          <w:rFonts w:eastAsia="Times New Roman" w:cs="Times New Roman"/>
          <w:szCs w:val="24"/>
        </w:rPr>
        <w:t xml:space="preserve">ει τόσο μεγάλη φόρα διαβάζοντας αυτά τα μνημόνια των χιλιάδων σελίδων, που τόσο πολύ γρήγορα διαβάζουν και βγάζουν συμπεράσματα; Τα λέω αυτά, για να </w:t>
      </w:r>
      <w:r>
        <w:rPr>
          <w:rFonts w:eastAsia="Times New Roman" w:cs="Times New Roman"/>
          <w:szCs w:val="24"/>
        </w:rPr>
        <w:lastRenderedPageBreak/>
        <w:t xml:space="preserve">αποδείξω ότι δεν υπήρχε αμεροληψία, αλλά αντίθετα υπήρχε σχεδιασμός. </w:t>
      </w:r>
    </w:p>
    <w:p w14:paraId="14AC559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Δεύτερος άξονας. Το πόρισμα, κυρίες και κύριοι συνάδελφοι, διατυπώνει τώρα γνωστές διαπιστώσεις και επαναλαμβάνει γνωστά στοιχεία. Αυτό το λέω, γιατί από τα στοιχεία που ήταν γνωστά μέχρι να ξεκινήσει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δηλαδή από τα εισαγγελικά πορίσμ</w:t>
      </w:r>
      <w:r>
        <w:rPr>
          <w:rFonts w:eastAsia="Times New Roman" w:cs="Times New Roman"/>
          <w:szCs w:val="24"/>
        </w:rPr>
        <w:t>ατα –δύο τον αριθμό- του κ</w:t>
      </w:r>
      <w:r>
        <w:rPr>
          <w:rFonts w:eastAsia="Times New Roman" w:cs="Times New Roman"/>
          <w:szCs w:val="24"/>
        </w:rPr>
        <w:t>.</w:t>
      </w:r>
      <w:r>
        <w:rPr>
          <w:rFonts w:eastAsia="Times New Roman" w:cs="Times New Roman"/>
          <w:szCs w:val="24"/>
        </w:rPr>
        <w:t xml:space="preserve"> Καλούδη και του κ</w:t>
      </w:r>
      <w:r>
        <w:rPr>
          <w:rFonts w:eastAsia="Times New Roman" w:cs="Times New Roman"/>
          <w:szCs w:val="24"/>
        </w:rPr>
        <w:t>.</w:t>
      </w:r>
      <w:r>
        <w:rPr>
          <w:rFonts w:eastAsia="Times New Roman" w:cs="Times New Roman"/>
          <w:szCs w:val="24"/>
        </w:rPr>
        <w:t xml:space="preserve"> Δραγάτση, από την έκθεση της Τράπεζας της Ελλάδος που είχε διαταχθεί κατόπιν εισαγγελικής παραγγελίας, άλλα και από τα στοιχεία της κοινοβουλευτικής διαδικασίας -τα οποία κατέθεσα εδώ τον Απρίλιο, όταν συζητού</w:t>
      </w:r>
      <w:r>
        <w:rPr>
          <w:rFonts w:eastAsia="Times New Roman" w:cs="Times New Roman"/>
          <w:szCs w:val="24"/>
        </w:rPr>
        <w:t xml:space="preserve">σαμε για τη σύσταση </w:t>
      </w:r>
      <w:r>
        <w:rPr>
          <w:rFonts w:eastAsia="Times New Roman" w:cs="Times New Roman"/>
          <w:szCs w:val="24"/>
        </w:rPr>
        <w:t>εξ</w:t>
      </w:r>
      <w:r>
        <w:rPr>
          <w:rFonts w:eastAsia="Times New Roman" w:cs="Times New Roman"/>
          <w:szCs w:val="24"/>
        </w:rPr>
        <w:t xml:space="preserve">εταστικής </w:t>
      </w:r>
      <w:r>
        <w:rPr>
          <w:rFonts w:eastAsia="Times New Roman" w:cs="Times New Roman"/>
          <w:szCs w:val="24"/>
        </w:rPr>
        <w:t>ε</w:t>
      </w:r>
      <w:r>
        <w:rPr>
          <w:rFonts w:eastAsia="Times New Roman" w:cs="Times New Roman"/>
          <w:szCs w:val="24"/>
        </w:rPr>
        <w:t xml:space="preserve">πιτροπής- ήταν γνωστά όλα τα μεγέθη, όπως το ύψος των δανείων, αλλά και το ποιες ήταν οι καθυστερήσεις επ’ αυτών. </w:t>
      </w:r>
    </w:p>
    <w:p w14:paraId="14AC559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Μάλιστα, ήταν γνωστό -το είχε πει ο κ. Παπαγγελόπουλος- ότι έχουν ασκηθεί και ποινικές διώξεις. Αυτά ήταν γν</w:t>
      </w:r>
      <w:r>
        <w:rPr>
          <w:rFonts w:eastAsia="Times New Roman" w:cs="Times New Roman"/>
          <w:szCs w:val="24"/>
        </w:rPr>
        <w:t xml:space="preserve">ωστά και αυτά επαναλαμβάνονται στο πόρισμα. </w:t>
      </w:r>
    </w:p>
    <w:p w14:paraId="14AC559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Οι καταθέσεις όλων των μαρτύρων επιβεβαίωσαν αυτά τα στοιχεία, κυρίες και κύριοι συνάδελφοι. Και δυστυχώς -για εσάς δυστυχώς- δεν μπορέσατε από τις καταθέσεις και από τα στοιχεία να τεκμηριώσετε ότι υπάρχουν πολ</w:t>
      </w:r>
      <w:r>
        <w:rPr>
          <w:rFonts w:eastAsia="Times New Roman" w:cs="Times New Roman"/>
          <w:szCs w:val="24"/>
        </w:rPr>
        <w:t xml:space="preserve">ιτικές ευθύνες προσώπων, </w:t>
      </w:r>
      <w:r>
        <w:rPr>
          <w:rFonts w:eastAsia="Times New Roman" w:cs="Times New Roman"/>
          <w:szCs w:val="24"/>
        </w:rPr>
        <w:lastRenderedPageBreak/>
        <w:t>καθώς αποδείχτηκε ότι όλες οι χορηγήσεις και όλες οι διαδικασίες είχαν γίνει με βάση το νομοθετικό πλαίσιο που διέπει το τραπεζικό σύστημα και με αποφάσεις των συλλογικών οργάνων των τραπεζών. Έτσι κατέρρευσε το σχέδιό σας για να α</w:t>
      </w:r>
      <w:r>
        <w:rPr>
          <w:rFonts w:eastAsia="Times New Roman" w:cs="Times New Roman"/>
          <w:szCs w:val="24"/>
        </w:rPr>
        <w:t xml:space="preserve">ποδώσετε ποινικές ευθύνες. </w:t>
      </w:r>
    </w:p>
    <w:p w14:paraId="14AC559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 μόνο που αποδείχθηκε, έχει να κάνει με τις ευθύνες του ΣΥΡΙΖΑ και του κ. Τσίπρα, διότι η γνωστή του επιστολή -του 2010- ήταν η μόνη πολιτική παρέμβαση που υπήρχε σε αυτή τη διαδικασία. </w:t>
      </w:r>
    </w:p>
    <w:p w14:paraId="14AC559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Κατέρρευσε, επίσης, μέσα και από αυτή τ</w:t>
      </w:r>
      <w:r>
        <w:rPr>
          <w:rFonts w:eastAsia="Times New Roman" w:cs="Times New Roman"/>
          <w:szCs w:val="24"/>
        </w:rPr>
        <w:t>ην διαδικασία, αυτή η χιλιοειπωμένη προπαγάνδα του ΣΥΡΙΖΑ, των ΑΝΕΛ, των φασιστοειδών κάθε μορφής και των λαϊκιστών και των συνεργατών τους, ότι τα δάνεια των κομμάτων και των μέσων μαζικής ενημέρωσης ευθύνονται για την χρεοκοπία, για την κρίση, καθώς, κυρ</w:t>
      </w:r>
      <w:r>
        <w:rPr>
          <w:rFonts w:eastAsia="Times New Roman" w:cs="Times New Roman"/>
          <w:szCs w:val="24"/>
        </w:rPr>
        <w:t xml:space="preserve">ίες και κύριοι συνάδελφοι, αυτά τα δάνεια αθροιστικά είναι περίπου 1,7 δισεκατομμύρια όταν το σύνολο των δανειοδοτήσεων είναι πάνω από 200 δισεκατομμύρια και τα ληξιπρόθεσμα, μη εξυπηρετούμενα δάνεια είναι στο 50%, 107 δισεκατομμύρια. Συγκρίνετε τα μεγέθη </w:t>
      </w:r>
      <w:r>
        <w:rPr>
          <w:rFonts w:eastAsia="Times New Roman" w:cs="Times New Roman"/>
          <w:szCs w:val="24"/>
        </w:rPr>
        <w:t xml:space="preserve">για να βγάλετε συμπέρασμα και να δείτε πού </w:t>
      </w:r>
      <w:r>
        <w:rPr>
          <w:rFonts w:eastAsia="Times New Roman" w:cs="Times New Roman"/>
          <w:szCs w:val="24"/>
        </w:rPr>
        <w:lastRenderedPageBreak/>
        <w:t>οδηγεί ο λαϊκισμός και η προπαγάνδα, που τελικά στρέφεται κατά της ίδιας της δημοκρατίας.</w:t>
      </w:r>
    </w:p>
    <w:p w14:paraId="14AC559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Αυτό λέει το πόρισμα;</w:t>
      </w:r>
    </w:p>
    <w:p w14:paraId="14AC559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Αυτό λέει το πόρισμα, κύριε Λάππα. Αυτό λέει! Εκτός και αν δεν</w:t>
      </w:r>
      <w:r>
        <w:rPr>
          <w:rFonts w:eastAsia="Times New Roman" w:cs="Times New Roman"/>
          <w:szCs w:val="24"/>
        </w:rPr>
        <w:t xml:space="preserve"> τα διαβάσατε καλά, εσείς που τα γράφατε.</w:t>
      </w:r>
    </w:p>
    <w:p w14:paraId="14AC559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Λάππα, παρακαλώ, μη διακόπτετε. Θα μιλήσετε στη συνέχεια. Παρακαλώ πολύ! </w:t>
      </w:r>
    </w:p>
    <w:p w14:paraId="14AC55A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Να μη γράφονται στα Πρακτικά οι διακοπές από κάτω, εκτός αν προκαλούνται από τον ομιλητή.</w:t>
      </w:r>
    </w:p>
    <w:p w14:paraId="14AC55A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w:t>
      </w:r>
      <w:r>
        <w:rPr>
          <w:rFonts w:eastAsia="Times New Roman" w:cs="Times New Roman"/>
          <w:b/>
          <w:szCs w:val="24"/>
        </w:rPr>
        <w:t>ΚΟΣ:</w:t>
      </w:r>
      <w:r>
        <w:rPr>
          <w:rFonts w:eastAsia="Times New Roman" w:cs="Times New Roman"/>
          <w:szCs w:val="24"/>
        </w:rPr>
        <w:t xml:space="preserve"> Και συγχαρητήρια που κουραστήκατε τόσο πολύ για να τα γράψετε, γιατί τα ξέραμε!</w:t>
      </w:r>
    </w:p>
    <w:p w14:paraId="14AC55A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αναδεικνύεται από το πόρισμα ότι τα κόμματα και τα μέσα μαζικής ενημέρωσης ακολούθησαν μία πολιτική υπερβολικού δανεισμού την περίοδο των παχ</w:t>
      </w:r>
      <w:r>
        <w:rPr>
          <w:rFonts w:eastAsia="Times New Roman" w:cs="Times New Roman"/>
          <w:szCs w:val="24"/>
        </w:rPr>
        <w:t>έων αγελάδων. Και από αυτή τη διαδικασία δεν είναι αμέτοχος κανένας από όσους βρίσκονται μέσα σε αυτή την Αίθουσα για να κουνάει το δάκτυλό του στους άλλους.</w:t>
      </w:r>
    </w:p>
    <w:p w14:paraId="14AC55A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με την ευκαιρία, κύριε Πρόεδρε, έχει ανακοινώσει ο κ. Τσίπρας μία πρωτοβουλία για την αντιμετώ</w:t>
      </w:r>
      <w:r>
        <w:rPr>
          <w:rFonts w:eastAsia="Times New Roman" w:cs="Times New Roman"/>
          <w:szCs w:val="24"/>
        </w:rPr>
        <w:t xml:space="preserve">πιση των υπερχρεωμένων μέσων μαζικής ενημέρωσης. Η κ. Γεννηματά του πρότεινε σήμερα μία </w:t>
      </w:r>
      <w:r>
        <w:rPr>
          <w:rFonts w:eastAsia="Times New Roman" w:cs="Times New Roman"/>
          <w:szCs w:val="24"/>
        </w:rPr>
        <w:t>δ</w:t>
      </w:r>
      <w:r>
        <w:rPr>
          <w:rFonts w:eastAsia="Times New Roman" w:cs="Times New Roman"/>
          <w:szCs w:val="24"/>
        </w:rPr>
        <w:t xml:space="preserve">ιακομματική </w:t>
      </w:r>
      <w:r>
        <w:rPr>
          <w:rFonts w:eastAsia="Times New Roman" w:cs="Times New Roman"/>
          <w:szCs w:val="24"/>
        </w:rPr>
        <w:t>ε</w:t>
      </w:r>
      <w:r>
        <w:rPr>
          <w:rFonts w:eastAsia="Times New Roman" w:cs="Times New Roman"/>
          <w:szCs w:val="24"/>
        </w:rPr>
        <w:t>πιτροπή και περιμένουμε να υπάρξει αυτή η πρωτοβουλία χάριν της ελευθεροτυπίας, της πολυφωνίας και του δημόσιου συμφέροντος.</w:t>
      </w:r>
    </w:p>
    <w:p w14:paraId="14AC55A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τρίτη τώρα παρατήρησή μου, </w:t>
      </w:r>
      <w:r>
        <w:rPr>
          <w:rFonts w:eastAsia="Times New Roman" w:cs="Times New Roman"/>
          <w:szCs w:val="24"/>
        </w:rPr>
        <w:t>ο τρίτος άξονας που θα τοποθετηθούμε, είναι η μεροληψία κατά του ΠΑΣΟΚ και η στοχοποίηση. Όλοι, κυρίες και κύριοι συνάδελφοι, γνωρίζουμε ότι ήρθαν τα πάνω-κάτω στη δημόσια ζωή του τόπου. Από αυτόν τον κανόνα δεν θα μπορούσε να εξαιρεθεί φυσικά και το ΠΑΣΟΚ</w:t>
      </w:r>
      <w:r>
        <w:rPr>
          <w:rFonts w:eastAsia="Times New Roman" w:cs="Times New Roman"/>
          <w:szCs w:val="24"/>
        </w:rPr>
        <w:t>, διότι μόνο ανέλαβε την ευθύνη για να μην χρεοκοπήσει η χώρα το 2010 και το πλήρωσε, κάτω από τον ορυμαγδό των ψεμάτων, με δραματική μείωση των εκλογικών του ποσοστών. Εάν δεν είχε συμβεί η ανατροπή αυτή, με τα δεδομένα που έφερε η κρίση, η κρατική επιχορ</w:t>
      </w:r>
      <w:r>
        <w:rPr>
          <w:rFonts w:eastAsia="Times New Roman" w:cs="Times New Roman"/>
          <w:szCs w:val="24"/>
        </w:rPr>
        <w:t xml:space="preserve">ήγηση του ΠΑΣΟΚ θα ήταν 20 με 25 εκατομμύρια τον χρόνο και δεν θα είχε κανένα πρόβλημα να ανταποκριθεί στις υποχρεώσεις του. </w:t>
      </w:r>
    </w:p>
    <w:p w14:paraId="14AC55A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Αφιερώσατε, λοιπόν, στο ΠΑΣΟΚ τον περισσότερο χώρο του πορίσματος. Πενήντα μία σελίδες για το ΠΑΣΟΚ, μόνο είκοσι </w:t>
      </w:r>
      <w:r>
        <w:rPr>
          <w:rFonts w:eastAsia="Times New Roman" w:cs="Times New Roman"/>
          <w:szCs w:val="24"/>
        </w:rPr>
        <w:lastRenderedPageBreak/>
        <w:t>τέσσερις σελίδες για τη Νέα Δημοκρατία και μόνο έξι σελίδες για τον ΣΥΡΙΖΑ. Κοινωνία αγγέλων! Και αυτό το κάνατε για να μας στοχοποιήσετε και ν</w:t>
      </w:r>
      <w:r>
        <w:rPr>
          <w:rFonts w:eastAsia="Times New Roman" w:cs="Times New Roman"/>
          <w:szCs w:val="24"/>
        </w:rPr>
        <w:t>α πείτε ότι εμείς, κυρίες και κύριοι συνάδελφοι, κάναμε σπατάλες και στη διαχείρισή μας και στις εκλογικές μας δαπάνες. Με τα μέτρα της σημερινής εποχής, ναι. Ας θυμηθούμε, όμως, πώς γίνονταν οι εκλογές πριν το 2010, κυρίες και κύριοι συνάδελφοι, με την απ</w:t>
      </w:r>
      <w:r>
        <w:rPr>
          <w:rFonts w:eastAsia="Times New Roman" w:cs="Times New Roman"/>
          <w:szCs w:val="24"/>
        </w:rPr>
        <w:t xml:space="preserve">λή αριθμητική: </w:t>
      </w:r>
    </w:p>
    <w:p w14:paraId="14AC55A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Ας πάρουμε, λοιπόν, ως χρόνο καμπής το 2010. Το ΠΑΣΟΚ είχε λειτουργικά έξοδα 25 εκατομμύρια και ποσοστό 45%. Ο ΣΥΡΙΖΑ είχε λειτουργικά έξοδα 4,2 εκατομμύρια και ποσοστό 4,5%. Δηλαδή, το ΠΑΣΟΚ είχε 500 χιλιάδες έξοδα για κάθε μονάδα του ποσο</w:t>
      </w:r>
      <w:r>
        <w:rPr>
          <w:rFonts w:eastAsia="Times New Roman" w:cs="Times New Roman"/>
          <w:szCs w:val="24"/>
        </w:rPr>
        <w:t>στού του και ο ΣΥΡΙΖΑ είχε 1 εκατομμύριο για κάθε μονάδα του ποσοστού του, τα διπλάσια από το ΠΑΣΟΚ και κατηγορείτε εμάς για σπατάλες; Τα έχετε διαβάσει αυτά στους ισολογισμούς του ΣΥΡΙΖΑ, κύριε Λάππα και κύριε Μπαλωμενάκη;</w:t>
      </w:r>
    </w:p>
    <w:p w14:paraId="14AC55A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στις εκλογικές δαπάνες: </w:t>
      </w:r>
      <w:r>
        <w:rPr>
          <w:rFonts w:eastAsia="Times New Roman" w:cs="Times New Roman"/>
          <w:szCs w:val="24"/>
        </w:rPr>
        <w:t xml:space="preserve">Το ΠΑΣΟΚ το 2009 με ποσοστό 45% χάλασε 24 εκατομμύρια, ενώ ο ΣΥΡΙΖΑ με ποσοστό 4,5%, 2,5 εκατομμύρια, δηλαδή, περίπου 500 χιλιάδες ανά </w:t>
      </w:r>
      <w:r>
        <w:rPr>
          <w:rFonts w:eastAsia="Times New Roman" w:cs="Times New Roman"/>
          <w:szCs w:val="24"/>
        </w:rPr>
        <w:lastRenderedPageBreak/>
        <w:t>μονάδα και εμείς και εσείς. Γιατί εμείς κάναμε παραπάνω δαπάνες και σπατάλες και εσείς δεν κάνατε; Και μπορώ να συνεχίσω,</w:t>
      </w:r>
      <w:r>
        <w:rPr>
          <w:rFonts w:eastAsia="Times New Roman" w:cs="Times New Roman"/>
          <w:szCs w:val="24"/>
        </w:rPr>
        <w:t xml:space="preserve"> αν θέλουμε να πάρουμε όλες τις εκλογικές αναμετρήσεις, για να μας πείτε και πόσα χαλάσατε στην εκλογική αναμέτρηση του 2015, που δεν ξέρουμε ακόμη. </w:t>
      </w:r>
    </w:p>
    <w:p w14:paraId="14AC55A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14:paraId="14AC55A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Πρόεδρε, ακούστ</w:t>
      </w:r>
      <w:r>
        <w:rPr>
          <w:rFonts w:eastAsia="Times New Roman" w:cs="Times New Roman"/>
          <w:szCs w:val="24"/>
        </w:rPr>
        <w:t>ε, επειδή εγώ είμαι κατηγορούμενος -όχι εγώ προσωπικά, το ΠΑΣΟΚ- και μάλιστα μερικοί από εμάς έχουν και ποινικές ευθύνες, με όσα είπε ο κ. Μπαλωμενάκης- ξέρετε ότι στα δικαστήρια δίνουν περισσότερο χρόνο στους κατηγορούμενους.</w:t>
      </w:r>
    </w:p>
    <w:p w14:paraId="14AC55A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w:t>
      </w:r>
      <w:r>
        <w:rPr>
          <w:rFonts w:eastAsia="Times New Roman" w:cs="Times New Roman"/>
          <w:szCs w:val="24"/>
        </w:rPr>
        <w:t>Εντελώς. Από το πρωί μέχρι το βράδυ.</w:t>
      </w:r>
    </w:p>
    <w:p w14:paraId="14AC55A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Όχι, όχι…</w:t>
      </w:r>
    </w:p>
    <w:p w14:paraId="14AC55A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Εννοώ εκεί, στα δικαστήρια. Μόνον που εδώ συμφωνήσαμε μια διαδικασία. </w:t>
      </w:r>
    </w:p>
    <w:p w14:paraId="14AC55A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Συμφωνήσαμε. Θα είμαι…</w:t>
      </w:r>
    </w:p>
    <w:p w14:paraId="14AC55A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Έχετε τρία λεπτά,</w:t>
      </w:r>
      <w:r>
        <w:rPr>
          <w:rFonts w:eastAsia="Times New Roman" w:cs="Times New Roman"/>
          <w:szCs w:val="24"/>
        </w:rPr>
        <w:t xml:space="preserve"> κύριε Κουτσούκο.</w:t>
      </w:r>
    </w:p>
    <w:p w14:paraId="14AC55A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Λέω, λοιπόν, για τον υπερβολικό δανεισμό. Το ΠΑΣΟΚ με 45% είχε 110 εκατομμύρια το 2009, ενώ ο ΣΥΡΙΖΑ με 4,5% είχε 8,5 εκατομμύρια. Αυτό σημαίνει ότι το ΠΑΣΟΚ είχε δανεισμό 2,4 φορές πάνω από τα ποσοστά του και ο ΣΥΡΙΖΑ</w:t>
      </w:r>
      <w:r>
        <w:rPr>
          <w:rFonts w:eastAsia="Times New Roman" w:cs="Times New Roman"/>
          <w:szCs w:val="24"/>
        </w:rPr>
        <w:t xml:space="preserve"> 1,8. Και επειδή ο ΣΥΡΙΖΑ θα δεν μπορούσε να ανταποκριθεί, πήρατε και το δάνειο των 8,5 εκατομμυρίων με τη γνωστή επιστολή του κ. Τσίπρα.</w:t>
      </w:r>
    </w:p>
    <w:p w14:paraId="14AC55B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Αυτά τα έχετε ξεχάσει στο πόρισμά σας, όπως ξεχάσατε ότι το ΠΑΣΟΚ με τον ν.323 πήρε πολιτικές αποφάσεις, για να μειωθο</w:t>
      </w:r>
      <w:r>
        <w:rPr>
          <w:rFonts w:eastAsia="Times New Roman" w:cs="Times New Roman"/>
          <w:szCs w:val="24"/>
        </w:rPr>
        <w:t xml:space="preserve">ύν οι εκλογικές δαπάνες που οδηγούσαν σε υπερδανεισμό, ότι το ΠΑΣΟΚ ψήφισε τη μείωση της εκλογικής επιχορήγησης, </w:t>
      </w:r>
      <w:r>
        <w:rPr>
          <w:rFonts w:eastAsia="Times New Roman" w:cs="Times New Roman"/>
          <w:szCs w:val="24"/>
        </w:rPr>
        <w:t>ν.4304/2014</w:t>
      </w:r>
      <w:r>
        <w:rPr>
          <w:rFonts w:eastAsia="Times New Roman" w:cs="Times New Roman"/>
          <w:szCs w:val="24"/>
        </w:rPr>
        <w:t>, την οποία την καταψηφίσατε και πήγατε την προηγούμενη να εκχωρήσετε τα ποσοστά σας για να πάρετε δάνειο.</w:t>
      </w:r>
    </w:p>
    <w:p w14:paraId="14AC55B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κυρίες και κύριοι σ</w:t>
      </w:r>
      <w:r>
        <w:rPr>
          <w:rFonts w:eastAsia="Times New Roman" w:cs="Times New Roman"/>
          <w:szCs w:val="24"/>
        </w:rPr>
        <w:t>υνάδελφοι, έχετε κάνει ένα ατόπημα, ένα πάρα πολύ σημαντικό ατόπημα: Για να βγάλετε τα πορίσματα και τα συμπεράσματα που θέλατε, διαστρεβλώσατε την κατάθεση του κ. Σαλαγιάννη και αναγκάστηκε να στείλει τη Δευτέρα επιστολή στον Πρόεδρο της Βουλής. Και τη δι</w:t>
      </w:r>
      <w:r>
        <w:rPr>
          <w:rFonts w:eastAsia="Times New Roman" w:cs="Times New Roman"/>
          <w:szCs w:val="24"/>
        </w:rPr>
        <w:t>αστρεβλώσατε σε τέσσερα σημεία:</w:t>
      </w:r>
    </w:p>
    <w:p w14:paraId="14AC55B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πρώτο σημείο είναι εκείνο που λέει το πόρισμά σας ότι το ΠΑΣΟΚ δεν πλήρωσε ποτέ τίποτα. Ο κ. Σαλαγιάννης έχει καταθέσει τους ισολογισμούς που δείχνουν ότι το 2009 και το 2010 πληρώσαμε 61 εκατομμύρια, έχει καταθέσει τα στ</w:t>
      </w:r>
      <w:r>
        <w:rPr>
          <w:rFonts w:eastAsia="Times New Roman" w:cs="Times New Roman"/>
          <w:szCs w:val="24"/>
        </w:rPr>
        <w:t>οιχεία που δείχνουν ότι το 2013 πληρώσαμε 2.300.000, ότι το 2014 πληρώσαμε 820.000 και ότι το 2015 πληρώσαμε 900.000. Λέει, επίσης, ότι εξακολουθούμε να εξυπηρετούμε τα δάνειά μας και όσο ζούμε και αναπνέουμε και εμείς και τα παιδιά μας και τα εγγόνια μας,</w:t>
      </w:r>
      <w:r>
        <w:rPr>
          <w:rFonts w:eastAsia="Times New Roman" w:cs="Times New Roman"/>
          <w:szCs w:val="24"/>
        </w:rPr>
        <w:t xml:space="preserve"> θα πληρώνουμε και πως όταν θα μεγαλώσουν τα ποσοστά μας, όπως φαίνεται, θα εξυπηρετήσουμε με καλύτερους όρους τα δάνειά μας. Αυτά λέει ο κ. Σαλαγιάννης και τα αποκρύβετε.</w:t>
      </w:r>
    </w:p>
    <w:p w14:paraId="14AC55B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Επίσης, αποκρύβετε αυτό που είπε ο κ. Σαλαγιάννης, ότι η εκχώρηση που έκανε ο κ. Σπυ</w:t>
      </w:r>
      <w:r>
        <w:rPr>
          <w:rFonts w:eastAsia="Times New Roman" w:cs="Times New Roman"/>
          <w:szCs w:val="24"/>
        </w:rPr>
        <w:t xml:space="preserve">ρόπουλος, αφορούσε προσδοκώμενες κρατικές επιχορηγήσεις 20 με 25 εκατομμύρια και όχι 20 εκατομμύρια όπως γράφετε. </w:t>
      </w:r>
    </w:p>
    <w:p w14:paraId="14AC55B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Κυρίως, κυρίες και κύριοι συνάδελφοι, λέτε αυτό που ο κ. Μπαλωμενάκης επανέλαβε με περισσό -θέλω να πω- θράσος εδώ -και το θεωρώ ντροπή-, ότι</w:t>
      </w:r>
      <w:r>
        <w:rPr>
          <w:rFonts w:eastAsia="Times New Roman" w:cs="Times New Roman"/>
          <w:szCs w:val="24"/>
        </w:rPr>
        <w:t xml:space="preserve"> υπήρχαν στο ταμείο του ΠΑΣΟΚ 15 εκατομμύρια.</w:t>
      </w:r>
    </w:p>
    <w:p w14:paraId="14AC55B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ΑΝΤΩΝ</w:t>
      </w:r>
      <w:r>
        <w:rPr>
          <w:rFonts w:eastAsia="Times New Roman" w:cs="Times New Roman"/>
          <w:b/>
          <w:szCs w:val="24"/>
        </w:rPr>
        <w:t>Η</w:t>
      </w:r>
      <w:r>
        <w:rPr>
          <w:rFonts w:eastAsia="Times New Roman" w:cs="Times New Roman"/>
          <w:b/>
          <w:szCs w:val="24"/>
        </w:rPr>
        <w:t>Σ ΜΠΑΛΩΜΕΝΑΚΗΣ:</w:t>
      </w:r>
      <w:r>
        <w:rPr>
          <w:rFonts w:eastAsia="Times New Roman" w:cs="Times New Roman"/>
          <w:szCs w:val="24"/>
        </w:rPr>
        <w:t xml:space="preserve"> Το λένε πέντε ελεγκτές.</w:t>
      </w:r>
    </w:p>
    <w:p w14:paraId="14AC55B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ΓΙΑΝΝΗΣ ΚΟΥΤΣΟΥΚΟΣ:</w:t>
      </w:r>
      <w:r>
        <w:rPr>
          <w:rFonts w:eastAsia="Times New Roman" w:cs="Times New Roman"/>
          <w:szCs w:val="24"/>
        </w:rPr>
        <w:t xml:space="preserve"> Και ο κ. Σαλαγιάννης και οι ελεγκτικές εταιρείες έχουν πει ότι αυτό ήταν λογιστικό. Και αυτό το λογιστικό ερχόταν από το 2007 και αποσβέστηκε στ</w:t>
      </w:r>
      <w:r>
        <w:rPr>
          <w:rFonts w:eastAsia="Times New Roman" w:cs="Times New Roman"/>
          <w:szCs w:val="24"/>
        </w:rPr>
        <w:t>α βιβλία. Και έχει πει χαρακτηριστικά ο κ. Σαλαγιάννης, «Μακάρι να είχαμε αυτά τα χρήματα».</w:t>
      </w:r>
    </w:p>
    <w:p w14:paraId="14AC55B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Τέλος, έχετε αποκρύψει τη δήλωση του κ. Σαλαγιάννη, ότι σε αυτόν τον έλεγχο που έκανε ο ίδιος και στον απολογισμό που έκανε στο συνέδριο ενώπιον τεσσάρων χιλιάδων α</w:t>
      </w:r>
      <w:r>
        <w:rPr>
          <w:rFonts w:eastAsia="Times New Roman" w:cs="Times New Roman"/>
          <w:szCs w:val="24"/>
        </w:rPr>
        <w:t>νθρώπων, δεν είπε πουθενά για διαχειριστικές ευθύνες.</w:t>
      </w:r>
    </w:p>
    <w:p w14:paraId="14AC55B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συνάδελφοι, θέλω να έρθω εν τάχει στις ευθύνες τις δικές σας και του ΣΥΡΙΖΑ.</w:t>
      </w:r>
    </w:p>
    <w:p w14:paraId="14AC55B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θα είναι για ένα λεπτό ακριβώς.</w:t>
      </w:r>
    </w:p>
    <w:p w14:paraId="14AC55B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ΓΙΑΝΝΗΣ ΚΟΥΤΣΟΥΚΟΣ:</w:t>
      </w:r>
      <w:r>
        <w:rPr>
          <w:rFonts w:eastAsia="Times New Roman" w:cs="Times New Roman"/>
          <w:szCs w:val="24"/>
        </w:rPr>
        <w:t xml:space="preserve"> Α</w:t>
      </w:r>
      <w:r>
        <w:rPr>
          <w:rFonts w:eastAsia="Times New Roman" w:cs="Times New Roman"/>
          <w:szCs w:val="24"/>
        </w:rPr>
        <w:t>ν, κυρίες και κύριοι συνάδελφοι, με βάση τις διαφαινόμενες δημοσκοπήσεις πάρετε ένα 20% -είναι βέβαιο, όμως, ότι θα πάρετε παρακάτω- το σύνολο των εσόδων σας, μαζί με τις εισφορές των Βουλευτών σας, δεν θα ξεπεράσει τα 3 εκατομμύρια. Τα λειτουργικά έξοδα τ</w:t>
      </w:r>
      <w:r>
        <w:rPr>
          <w:rFonts w:eastAsia="Times New Roman" w:cs="Times New Roman"/>
          <w:szCs w:val="24"/>
        </w:rPr>
        <w:t xml:space="preserve">ου ΣΥΡΙΖΑ είναι 4,5 εκατομμύρια. Πώς θα λειτουργήσει ο ΣΥΡΙΖΑ; Για </w:t>
      </w:r>
      <w:r>
        <w:rPr>
          <w:rFonts w:eastAsia="Times New Roman" w:cs="Times New Roman"/>
          <w:szCs w:val="24"/>
        </w:rPr>
        <w:lastRenderedPageBreak/>
        <w:t>αυτό αναφέρθηκα στη χρεοκοπία, στις ευθύνες σας για χρεοκοπία. Αυτά τα λέω, για να μην βγάζετε εύκολα συμπεράσματα και να κατηγορείτε τους άλλους.</w:t>
      </w:r>
    </w:p>
    <w:p w14:paraId="14AC55B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Εμείς, κυρίες και κύριοι συνάδελφοι, ξέρου</w:t>
      </w:r>
      <w:r>
        <w:rPr>
          <w:rFonts w:eastAsia="Times New Roman" w:cs="Times New Roman"/>
          <w:szCs w:val="24"/>
        </w:rPr>
        <w:t>με ότι αυτή τη στιγμή που κατηγορείτε εμάς, γίνεται αυτό που είπα νωρίτερα, ένας αναδασμός συμφερόντων, μεσολαβήσεις, συμβάσεις κ</w:t>
      </w:r>
      <w:r>
        <w:rPr>
          <w:rFonts w:eastAsia="Times New Roman" w:cs="Times New Roman"/>
          <w:szCs w:val="24"/>
        </w:rPr>
        <w:t>.</w:t>
      </w:r>
      <w:r>
        <w:rPr>
          <w:rFonts w:eastAsia="Times New Roman" w:cs="Times New Roman"/>
          <w:szCs w:val="24"/>
        </w:rPr>
        <w:t>ο</w:t>
      </w:r>
      <w:r>
        <w:rPr>
          <w:rFonts w:eastAsia="Times New Roman" w:cs="Times New Roman"/>
          <w:szCs w:val="24"/>
        </w:rPr>
        <w:t>.</w:t>
      </w:r>
      <w:r>
        <w:rPr>
          <w:rFonts w:eastAsia="Times New Roman" w:cs="Times New Roman"/>
          <w:szCs w:val="24"/>
        </w:rPr>
        <w:t xml:space="preserve">κ. ότι έχετε χαλάσει από νωρίς, ότι μπήκατε βαθιά στη διαπλοκή. Καλούμε, λοιπόν, εσάς, σαν </w:t>
      </w:r>
      <w:r>
        <w:rPr>
          <w:rFonts w:eastAsia="Times New Roman" w:cs="Times New Roman"/>
          <w:szCs w:val="24"/>
        </w:rPr>
        <w:t>Π</w:t>
      </w:r>
      <w:r>
        <w:rPr>
          <w:rFonts w:eastAsia="Times New Roman" w:cs="Times New Roman"/>
          <w:szCs w:val="24"/>
        </w:rPr>
        <w:t>λειοψηφία, σαν Βουλευτές, αν όντ</w:t>
      </w:r>
      <w:r>
        <w:rPr>
          <w:rFonts w:eastAsia="Times New Roman" w:cs="Times New Roman"/>
          <w:szCs w:val="24"/>
        </w:rPr>
        <w:t xml:space="preserve">ως έχετε στόχο να </w:t>
      </w:r>
      <w:r>
        <w:rPr>
          <w:rFonts w:eastAsia="Times New Roman" w:cs="Times New Roman"/>
          <w:szCs w:val="24"/>
        </w:rPr>
        <w:t>κ</w:t>
      </w:r>
      <w:r>
        <w:rPr>
          <w:rFonts w:eastAsia="Times New Roman" w:cs="Times New Roman"/>
          <w:szCs w:val="24"/>
        </w:rPr>
        <w:t>τυπήσετε τη διαπλοκή -και δεν πιστεύω ότι έχετε κανένα συμφέρον να καταλογίσετε ευθύνες σε αυτούς που κατατμίζουν τα δημόσια έργα για να πάρει ο Καλογρίτσας τις δουλειές, τις εγγυητικές, να πάει στην</w:t>
      </w:r>
      <w:r>
        <w:rPr>
          <w:rFonts w:eastAsia="Times New Roman" w:cs="Times New Roman"/>
          <w:szCs w:val="24"/>
        </w:rPr>
        <w:t xml:space="preserve"> </w:t>
      </w:r>
      <w:r>
        <w:rPr>
          <w:rFonts w:eastAsia="Times New Roman" w:cs="Times New Roman"/>
          <w:szCs w:val="24"/>
          <w:lang w:val="en-US"/>
        </w:rPr>
        <w:t>Attica</w:t>
      </w:r>
      <w:r w:rsidRPr="004D356D">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xml:space="preserve">, για  να στήσει το «ΣΥΡΙΖΑ </w:t>
      </w:r>
      <w:r>
        <w:rPr>
          <w:rFonts w:eastAsia="Times New Roman" w:cs="Times New Roman"/>
          <w:szCs w:val="24"/>
          <w:lang w:val="en-US"/>
        </w:rPr>
        <w:t>Channel</w:t>
      </w:r>
      <w:r>
        <w:rPr>
          <w:rFonts w:eastAsia="Times New Roman" w:cs="Times New Roman"/>
          <w:szCs w:val="24"/>
        </w:rPr>
        <w:t xml:space="preserve">»- να τοποθετηθείτε και να πάρετε ευθύνη απέναντι στο γεγονός ότι η κομματική σας εφημερίδα έχει μέτοχο μια </w:t>
      </w:r>
      <w:r>
        <w:rPr>
          <w:rFonts w:eastAsia="Times New Roman" w:cs="Times New Roman"/>
          <w:szCs w:val="24"/>
          <w:lang w:val="en-US"/>
        </w:rPr>
        <w:t>offshore</w:t>
      </w:r>
      <w:r>
        <w:rPr>
          <w:rFonts w:eastAsia="Times New Roman" w:cs="Times New Roman"/>
          <w:szCs w:val="24"/>
        </w:rPr>
        <w:t>. Και σας προκαλέσαμε να πείτε ποια είναι και δεν την είπατε. Για όλα αυτά, έχετε κι εσείς μια ευθύνη.</w:t>
      </w:r>
    </w:p>
    <w:p w14:paraId="14AC55BC" w14:textId="77777777" w:rsidR="001812B4" w:rsidRDefault="001009A2">
      <w:pPr>
        <w:spacing w:line="600" w:lineRule="auto"/>
        <w:ind w:firstLine="720"/>
        <w:contextualSpacing/>
        <w:jc w:val="both"/>
        <w:rPr>
          <w:rFonts w:eastAsia="Times New Roman"/>
          <w:szCs w:val="24"/>
        </w:rPr>
      </w:pPr>
      <w:r>
        <w:rPr>
          <w:rFonts w:eastAsia="Times New Roman"/>
          <w:szCs w:val="24"/>
        </w:rPr>
        <w:t>Κα</w:t>
      </w:r>
      <w:r>
        <w:rPr>
          <w:rFonts w:eastAsia="Times New Roman"/>
          <w:szCs w:val="24"/>
        </w:rPr>
        <w:t xml:space="preserve">ι τελειώνω με τούτο, κύριε Πρόεδρε: Τα περί διαπλοκής εμείς τα έχουμε ακούσει από το 1989, τα ακούσαμε και από τον Μπαϊρακτάρη με τα σουβλάκια του κ. Καραμανλή. Συμπέρασμα </w:t>
      </w:r>
      <w:r>
        <w:rPr>
          <w:rFonts w:eastAsia="Times New Roman"/>
          <w:szCs w:val="24"/>
        </w:rPr>
        <w:lastRenderedPageBreak/>
        <w:t>δεν βγήκε, αποτέλεσμα δεν υπήρξε. Ξέρετε γιατί; Γιατί ο ένας κυνηγάει τη διαπλοκή το</w:t>
      </w:r>
      <w:r>
        <w:rPr>
          <w:rFonts w:eastAsia="Times New Roman"/>
          <w:szCs w:val="24"/>
        </w:rPr>
        <w:t>υ άλλου και έτσι βρισκόμαστε πάντα στο ίδιο σημείο.</w:t>
      </w:r>
    </w:p>
    <w:p w14:paraId="14AC55BD" w14:textId="77777777" w:rsidR="001812B4" w:rsidRDefault="001009A2">
      <w:pPr>
        <w:spacing w:line="600" w:lineRule="auto"/>
        <w:ind w:firstLine="720"/>
        <w:contextualSpacing/>
        <w:jc w:val="both"/>
        <w:rPr>
          <w:rFonts w:eastAsia="Times New Roman"/>
          <w:szCs w:val="24"/>
        </w:rPr>
      </w:pPr>
      <w:r>
        <w:rPr>
          <w:rFonts w:eastAsia="Times New Roman"/>
          <w:szCs w:val="24"/>
        </w:rPr>
        <w:t>Εάν, κυρίες και κύριοι συνάδελφοι, θέλετε να μιλήσουμε για τις μεγάλες ανατροπές που θα αποκαταστήσουν το πολιτικό σύστημα, τις μεγάλες θεσμικές αλλαγές, πρέπει να υπάρξει αλλαγή των πολιτικών συσχετισμών</w:t>
      </w:r>
      <w:r>
        <w:rPr>
          <w:rFonts w:eastAsia="Times New Roman"/>
          <w:szCs w:val="24"/>
        </w:rPr>
        <w:t>, για να επιβληθεί μια άλλη πολιτική εθνικής συνεννόησης που μπορεί να βγάλει τη χώρα από την κρίση. Αλλιώς, θα βράζουμε, δυστυχώς, στο ζουμί μας.</w:t>
      </w:r>
    </w:p>
    <w:p w14:paraId="14AC55BE" w14:textId="77777777" w:rsidR="001812B4" w:rsidRDefault="001009A2">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14AC55BF"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Ευχ</w:t>
      </w:r>
      <w:r>
        <w:rPr>
          <w:rFonts w:eastAsia="Times New Roman"/>
          <w:szCs w:val="24"/>
        </w:rPr>
        <w:t>αριστούμε.</w:t>
      </w:r>
    </w:p>
    <w:p w14:paraId="14AC55C0" w14:textId="77777777" w:rsidR="001812B4" w:rsidRDefault="001009A2">
      <w:pPr>
        <w:spacing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szCs w:val="24"/>
        </w:rPr>
        <w:t xml:space="preserve"> Υστερόγραφο…</w:t>
      </w:r>
    </w:p>
    <w:p w14:paraId="14AC55C1"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Τι υστερόγραφα στα είκοσι λεπτά;</w:t>
      </w:r>
    </w:p>
    <w:p w14:paraId="14AC55C2" w14:textId="77777777" w:rsidR="001812B4" w:rsidRDefault="001009A2">
      <w:pPr>
        <w:spacing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szCs w:val="24"/>
        </w:rPr>
        <w:t xml:space="preserve"> Κύριε Μπαλωμενάκη, μπορείτε να μας πείτε σε ποια σελίδα ή σε ποιες σελίδες αυτού του πορίσματος αναφέρονται οι ποινικές ευθύνες τω</w:t>
      </w:r>
      <w:r>
        <w:rPr>
          <w:rFonts w:eastAsia="Times New Roman"/>
          <w:szCs w:val="24"/>
        </w:rPr>
        <w:t>ν συνδεδεμένων ηγετικών στελεχών, αυτή η συκοφαντία που εκστομίσατε από αυτό εδώ το Βήμα;</w:t>
      </w:r>
    </w:p>
    <w:p w14:paraId="14AC55C3"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ΑΝΤΩΝ</w:t>
      </w:r>
      <w:r>
        <w:rPr>
          <w:rFonts w:eastAsia="Times New Roman"/>
          <w:b/>
          <w:szCs w:val="24"/>
          <w:lang w:val="en-US"/>
        </w:rPr>
        <w:t>H</w:t>
      </w:r>
      <w:r>
        <w:rPr>
          <w:rFonts w:eastAsia="Times New Roman"/>
          <w:b/>
          <w:szCs w:val="24"/>
        </w:rPr>
        <w:t>Σ ΜΠΑΛΩΜΕΝΑΚΗΣ:</w:t>
      </w:r>
      <w:r>
        <w:rPr>
          <w:rFonts w:eastAsia="Times New Roman"/>
          <w:szCs w:val="24"/>
        </w:rPr>
        <w:t xml:space="preserve"> Μπορώ, αλλά θα πρέπει να μου δώσει τον λόγο ο κύριος Πρόεδρος.</w:t>
      </w:r>
    </w:p>
    <w:p w14:paraId="14AC55C4" w14:textId="77777777" w:rsidR="001812B4" w:rsidRDefault="001009A2">
      <w:pPr>
        <w:spacing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szCs w:val="24"/>
        </w:rPr>
        <w:t xml:space="preserve"> Και γιατί ως </w:t>
      </w:r>
      <w:r>
        <w:rPr>
          <w:rFonts w:eastAsia="Times New Roman"/>
          <w:szCs w:val="24"/>
        </w:rPr>
        <w:t>π</w:t>
      </w:r>
      <w:r>
        <w:rPr>
          <w:rFonts w:eastAsia="Times New Roman"/>
          <w:szCs w:val="24"/>
        </w:rPr>
        <w:t xml:space="preserve">ρόεδρος </w:t>
      </w:r>
      <w:r>
        <w:rPr>
          <w:rFonts w:eastAsia="Times New Roman"/>
          <w:szCs w:val="24"/>
        </w:rPr>
        <w:t>της ε</w:t>
      </w:r>
      <w:r>
        <w:rPr>
          <w:rFonts w:eastAsia="Times New Roman"/>
          <w:szCs w:val="24"/>
        </w:rPr>
        <w:t>πιτροπής…</w:t>
      </w:r>
    </w:p>
    <w:p w14:paraId="14AC55C5"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w:t>
      </w:r>
      <w:r>
        <w:rPr>
          <w:rFonts w:eastAsia="Times New Roman"/>
          <w:b/>
          <w:szCs w:val="24"/>
        </w:rPr>
        <w:t>ης):</w:t>
      </w:r>
      <w:r>
        <w:rPr>
          <w:rFonts w:eastAsia="Times New Roman"/>
          <w:szCs w:val="24"/>
        </w:rPr>
        <w:t xml:space="preserve"> Ξεκινάμε καινούργιο λεπτό;</w:t>
      </w:r>
    </w:p>
    <w:p w14:paraId="14AC55C6" w14:textId="77777777" w:rsidR="001812B4" w:rsidRDefault="001009A2">
      <w:pPr>
        <w:spacing w:line="600" w:lineRule="auto"/>
        <w:ind w:firstLine="720"/>
        <w:contextualSpacing/>
        <w:jc w:val="both"/>
        <w:rPr>
          <w:rFonts w:eastAsia="Times New Roman"/>
          <w:szCs w:val="24"/>
        </w:rPr>
      </w:pPr>
      <w:r>
        <w:rPr>
          <w:rFonts w:eastAsia="Times New Roman"/>
          <w:b/>
          <w:szCs w:val="24"/>
        </w:rPr>
        <w:t>ΓΙΑΝΝΗΣ ΚΟΥΤΣΟΥΚΟΣ:</w:t>
      </w:r>
      <w:r>
        <w:rPr>
          <w:rFonts w:eastAsia="Times New Roman"/>
          <w:szCs w:val="24"/>
        </w:rPr>
        <w:t xml:space="preserve"> …με βάση το άρθρο 147 δεν ασκήσατε τα ανακριτικά σας καθήκοντα να τους φωνάξετε στην </w:t>
      </w:r>
      <w:r>
        <w:rPr>
          <w:rFonts w:eastAsia="Times New Roman"/>
          <w:szCs w:val="24"/>
        </w:rPr>
        <w:t>ε</w:t>
      </w:r>
      <w:r>
        <w:rPr>
          <w:rFonts w:eastAsia="Times New Roman"/>
          <w:szCs w:val="24"/>
        </w:rPr>
        <w:t>πιτροπή και να γράψετε στο πόρισμα για τις ευθύνες τους, παρά ασκείτε μια συκοφαντία από αυτό εδώ το Βήμα;</w:t>
      </w:r>
    </w:p>
    <w:p w14:paraId="14AC55C7" w14:textId="77777777" w:rsidR="001812B4" w:rsidRDefault="001009A2">
      <w:pPr>
        <w:spacing w:line="600" w:lineRule="auto"/>
        <w:ind w:firstLine="720"/>
        <w:contextualSpacing/>
        <w:jc w:val="both"/>
        <w:rPr>
          <w:rFonts w:eastAsia="Times New Roman"/>
          <w:szCs w:val="24"/>
        </w:rPr>
      </w:pPr>
      <w:r>
        <w:rPr>
          <w:rFonts w:eastAsia="Times New Roman"/>
          <w:szCs w:val="24"/>
        </w:rPr>
        <w:t>(Χειροκροτή</w:t>
      </w:r>
      <w:r>
        <w:rPr>
          <w:rFonts w:eastAsia="Times New Roman"/>
          <w:szCs w:val="24"/>
        </w:rPr>
        <w:t>ματα από την πτέρυγα της Δημοκρατικής Συμπαράταξης ΠΑΣΟΚ</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ΔΗΜΑΡ)</w:t>
      </w:r>
    </w:p>
    <w:p w14:paraId="14AC55C8" w14:textId="77777777" w:rsidR="001812B4" w:rsidRDefault="001009A2">
      <w:pPr>
        <w:spacing w:line="600" w:lineRule="auto"/>
        <w:ind w:firstLine="720"/>
        <w:contextualSpacing/>
        <w:jc w:val="both"/>
        <w:rPr>
          <w:rFonts w:eastAsia="Times New Roman"/>
          <w:szCs w:val="24"/>
        </w:rPr>
      </w:pPr>
      <w:r>
        <w:rPr>
          <w:rFonts w:eastAsia="Times New Roman"/>
          <w:b/>
          <w:szCs w:val="24"/>
        </w:rPr>
        <w:t>ΑΝΤΩΝ</w:t>
      </w:r>
      <w:r>
        <w:rPr>
          <w:rFonts w:eastAsia="Times New Roman"/>
          <w:b/>
          <w:szCs w:val="24"/>
        </w:rPr>
        <w:t>Η</w:t>
      </w:r>
      <w:r>
        <w:rPr>
          <w:rFonts w:eastAsia="Times New Roman"/>
          <w:b/>
          <w:szCs w:val="24"/>
        </w:rPr>
        <w:t>Σ ΜΠΑΛΩΜΕΝΑΚΗΣ:</w:t>
      </w:r>
      <w:r>
        <w:rPr>
          <w:rFonts w:eastAsia="Times New Roman"/>
          <w:szCs w:val="24"/>
        </w:rPr>
        <w:t xml:space="preserve"> Θα πάρετε τις απαντήσεις σας.</w:t>
      </w:r>
    </w:p>
    <w:p w14:paraId="14AC55C9"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πολύ.</w:t>
      </w:r>
    </w:p>
    <w:p w14:paraId="14AC55CA" w14:textId="77777777" w:rsidR="001812B4" w:rsidRDefault="001009A2">
      <w:pPr>
        <w:spacing w:line="600" w:lineRule="auto"/>
        <w:ind w:firstLine="720"/>
        <w:contextualSpacing/>
        <w:jc w:val="both"/>
        <w:rPr>
          <w:rFonts w:eastAsia="Times New Roman"/>
          <w:szCs w:val="24"/>
        </w:rPr>
      </w:pPr>
      <w:r>
        <w:rPr>
          <w:rFonts w:eastAsia="Times New Roman"/>
          <w:b/>
          <w:szCs w:val="24"/>
        </w:rPr>
        <w:t>ΝΙΚΟΛΑΟΣ ΝΙΚΟΛΟΠΟΥΛΟΣ:</w:t>
      </w:r>
      <w:r>
        <w:rPr>
          <w:rFonts w:eastAsia="Times New Roman"/>
          <w:szCs w:val="24"/>
        </w:rPr>
        <w:t xml:space="preserve"> Κύριε Πρόεδρε, είκοσι λεπτά μίλησε ο συνάδελφος.</w:t>
      </w:r>
    </w:p>
    <w:p w14:paraId="14AC55CB"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w:t>
      </w:r>
      <w:r>
        <w:rPr>
          <w:rFonts w:eastAsia="Times New Roman"/>
          <w:b/>
          <w:szCs w:val="24"/>
        </w:rPr>
        <w:t xml:space="preserve"> Βούτσης):</w:t>
      </w:r>
      <w:r>
        <w:rPr>
          <w:rFonts w:eastAsia="Times New Roman"/>
          <w:szCs w:val="24"/>
        </w:rPr>
        <w:t xml:space="preserve"> Είκοσι λεπτά, εντάξει. Αυτό δεν δημιουργεί προηγούμενο για όλους τους άλλους. </w:t>
      </w:r>
    </w:p>
    <w:p w14:paraId="14AC55CC"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Κύριε Νικολόπουλε, σας παρακαλώ πολύ επειδή το είπατε για </w:t>
      </w:r>
      <w:r>
        <w:rPr>
          <w:rFonts w:eastAsia="Times New Roman"/>
          <w:szCs w:val="24"/>
        </w:rPr>
        <w:t>«</w:t>
      </w:r>
      <w:r>
        <w:rPr>
          <w:rFonts w:eastAsia="Times New Roman"/>
          <w:szCs w:val="24"/>
        </w:rPr>
        <w:t>φ</w:t>
      </w:r>
      <w:r>
        <w:rPr>
          <w:rFonts w:eastAsia="Times New Roman"/>
          <w:szCs w:val="24"/>
        </w:rPr>
        <w:t>τούκα πρ</w:t>
      </w:r>
      <w:r>
        <w:rPr>
          <w:rFonts w:eastAsia="Times New Roman"/>
          <w:szCs w:val="24"/>
        </w:rPr>
        <w:t>ω</w:t>
      </w:r>
      <w:r>
        <w:rPr>
          <w:rFonts w:eastAsia="Times New Roman"/>
          <w:szCs w:val="24"/>
        </w:rPr>
        <w:t>»</w:t>
      </w:r>
      <w:r>
        <w:rPr>
          <w:rFonts w:eastAsia="Times New Roman"/>
          <w:szCs w:val="24"/>
        </w:rPr>
        <w:t>,</w:t>
      </w:r>
      <w:r>
        <w:rPr>
          <w:rFonts w:eastAsia="Times New Roman"/>
          <w:szCs w:val="24"/>
        </w:rPr>
        <w:t xml:space="preserve"> λιγάκι</w:t>
      </w:r>
      <w:r>
        <w:rPr>
          <w:rFonts w:eastAsia="Times New Roman"/>
          <w:szCs w:val="24"/>
        </w:rPr>
        <w:t>,</w:t>
      </w:r>
      <w:r>
        <w:rPr>
          <w:rFonts w:eastAsia="Times New Roman"/>
          <w:szCs w:val="24"/>
        </w:rPr>
        <w:t xml:space="preserve"> το </w:t>
      </w:r>
      <w:r>
        <w:rPr>
          <w:rFonts w:eastAsia="Times New Roman"/>
          <w:szCs w:val="24"/>
        </w:rPr>
        <w:t>«</w:t>
      </w:r>
      <w:r>
        <w:rPr>
          <w:rFonts w:eastAsia="Times New Roman"/>
          <w:szCs w:val="24"/>
        </w:rPr>
        <w:t>είκοσι λεπτά</w:t>
      </w:r>
      <w:r>
        <w:rPr>
          <w:rFonts w:eastAsia="Times New Roman"/>
          <w:szCs w:val="24"/>
        </w:rPr>
        <w:t>»</w:t>
      </w:r>
      <w:r>
        <w:rPr>
          <w:rFonts w:eastAsia="Times New Roman"/>
          <w:szCs w:val="24"/>
        </w:rPr>
        <w:t>. Καθένας αισθάνεται την ανάγκη για το κόμμα του ή αντιθέτως, από όσα</w:t>
      </w:r>
      <w:r>
        <w:rPr>
          <w:rFonts w:eastAsia="Times New Roman"/>
          <w:szCs w:val="24"/>
        </w:rPr>
        <w:t xml:space="preserve"> ακούσαμε προηγούμενα, για όλα τα υπόλοιπα κόμματα να πει </w:t>
      </w:r>
      <w:r>
        <w:rPr>
          <w:rFonts w:eastAsia="Times New Roman"/>
          <w:szCs w:val="24"/>
        </w:rPr>
        <w:t>και λοιπά</w:t>
      </w:r>
      <w:r>
        <w:rPr>
          <w:rFonts w:eastAsia="Times New Roman"/>
          <w:szCs w:val="24"/>
        </w:rPr>
        <w:t>.</w:t>
      </w:r>
    </w:p>
    <w:p w14:paraId="14AC55CD" w14:textId="77777777" w:rsidR="001812B4" w:rsidRDefault="001009A2">
      <w:pPr>
        <w:spacing w:line="600" w:lineRule="auto"/>
        <w:ind w:firstLine="720"/>
        <w:contextualSpacing/>
        <w:jc w:val="both"/>
        <w:rPr>
          <w:rFonts w:eastAsia="Times New Roman"/>
          <w:szCs w:val="24"/>
        </w:rPr>
      </w:pPr>
      <w:r>
        <w:rPr>
          <w:rFonts w:eastAsia="Times New Roman"/>
          <w:szCs w:val="24"/>
        </w:rPr>
        <w:t>Επαναλαμβάνω ότι οι συνεδριάσεις αυτές επί μήνες έγιναν δημόσια και έτυχαν επίσης του σχολιασμού του Τύπου, των ιστοσελίδων, σε πάνελ. Δεν πρωτοακούγονται εδώ πέρα μέσα στοιχεία και με αυ</w:t>
      </w:r>
      <w:r>
        <w:rPr>
          <w:rFonts w:eastAsia="Times New Roman"/>
          <w:szCs w:val="24"/>
        </w:rPr>
        <w:t>τή την έννοια είναι η εύλογη απαίτηση του Βουλευτή να ακουστούν θέματα και να μην κρυφτούν. Έχουν ακουστεί, έχουν καταγραφεί, έχουν σχολιαστεί.</w:t>
      </w:r>
    </w:p>
    <w:p w14:paraId="14AC55CE" w14:textId="77777777" w:rsidR="001812B4" w:rsidRDefault="001009A2">
      <w:pPr>
        <w:spacing w:line="600" w:lineRule="auto"/>
        <w:ind w:firstLine="720"/>
        <w:contextualSpacing/>
        <w:jc w:val="both"/>
        <w:rPr>
          <w:rFonts w:eastAsia="Times New Roman"/>
          <w:szCs w:val="24"/>
        </w:rPr>
      </w:pPr>
      <w:r>
        <w:rPr>
          <w:rFonts w:eastAsia="Times New Roman"/>
          <w:szCs w:val="24"/>
        </w:rPr>
        <w:t>Σήμερα είναι μια πολιτική συζήτηση επί της ουσίας και για αυτό πραγματικά μπορεί σε πολύ λιγότερο χρόνο να διεξέ</w:t>
      </w:r>
      <w:r>
        <w:rPr>
          <w:rFonts w:eastAsia="Times New Roman"/>
          <w:szCs w:val="24"/>
        </w:rPr>
        <w:t>ρχεται καθένας τα στοιχεία που έχει να παρουσιάσει. Και για αυτό θα επιδειχθεί μια αυστηρότητα.</w:t>
      </w:r>
    </w:p>
    <w:p w14:paraId="14AC55C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ξεναγήθηκαν στην </w:t>
      </w:r>
      <w:r>
        <w:rPr>
          <w:rFonts w:eastAsia="Times New Roman"/>
          <w:szCs w:val="24"/>
        </w:rPr>
        <w:t>έ</w:t>
      </w:r>
      <w:r>
        <w:rPr>
          <w:rFonts w:eastAsia="Times New Roman"/>
          <w:szCs w:val="24"/>
        </w:rPr>
        <w:t>κθεση τη</w:t>
      </w:r>
      <w:r>
        <w:rPr>
          <w:rFonts w:eastAsia="Times New Roman"/>
          <w:szCs w:val="24"/>
        </w:rPr>
        <w:t xml:space="preserve">ς </w:t>
      </w:r>
      <w:r>
        <w:rPr>
          <w:rFonts w:eastAsia="Times New Roman"/>
          <w:szCs w:val="24"/>
        </w:rPr>
        <w:t xml:space="preserve">αίθουσας </w:t>
      </w:r>
      <w:r>
        <w:rPr>
          <w:rFonts w:eastAsia="Times New Roman"/>
          <w:szCs w:val="24"/>
        </w:rPr>
        <w:t xml:space="preserve">«ΕΛΕΥΘΕΡΙΟΣ ΒΕΝΙΖΕΛΟΣ» και ενημερώθηκαν για την ιστορία του κτηρίου και τον τρόπο οργάνωσης και λειτουργίας της </w:t>
      </w:r>
      <w:r>
        <w:rPr>
          <w:rFonts w:eastAsia="Times New Roman"/>
          <w:szCs w:val="24"/>
        </w:rPr>
        <w:lastRenderedPageBreak/>
        <w:t>Βουλής, τριάντα πέντε μαθητές και μαθήτριες και δύο συνοδοί εκπαιδευτικοί τους από το 4</w:t>
      </w:r>
      <w:r>
        <w:rPr>
          <w:rFonts w:eastAsia="Times New Roman"/>
          <w:szCs w:val="24"/>
          <w:vertAlign w:val="superscript"/>
        </w:rPr>
        <w:t>ο</w:t>
      </w:r>
      <w:r>
        <w:rPr>
          <w:rFonts w:eastAsia="Times New Roman"/>
          <w:szCs w:val="24"/>
        </w:rPr>
        <w:t xml:space="preserve"> Γυμνάσιο Λιβαδιάς (</w:t>
      </w:r>
      <w:r>
        <w:rPr>
          <w:rFonts w:eastAsia="Times New Roman"/>
          <w:szCs w:val="24"/>
        </w:rPr>
        <w:t>πρώτο τ</w:t>
      </w:r>
      <w:r>
        <w:rPr>
          <w:rFonts w:eastAsia="Times New Roman"/>
          <w:szCs w:val="24"/>
        </w:rPr>
        <w:t>μήμα).</w:t>
      </w:r>
    </w:p>
    <w:p w14:paraId="14AC55D0"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Σήμερα </w:t>
      </w:r>
      <w:r>
        <w:rPr>
          <w:rFonts w:eastAsia="Times New Roman"/>
          <w:szCs w:val="24"/>
        </w:rPr>
        <w:t>έχετε την τιμητική σας ως Λιβαδιά. Σας ευχόμαστε ό,τι καλύτερο. Σας υποδεχόμαστε.</w:t>
      </w:r>
    </w:p>
    <w:p w14:paraId="14AC55D1" w14:textId="77777777" w:rsidR="001812B4" w:rsidRDefault="001009A2">
      <w:pPr>
        <w:spacing w:line="600" w:lineRule="auto"/>
        <w:ind w:firstLine="539"/>
        <w:contextualSpacing/>
        <w:jc w:val="center"/>
        <w:rPr>
          <w:rFonts w:eastAsia="Times New Roman" w:cs="Times New Roman"/>
          <w:szCs w:val="24"/>
        </w:rPr>
      </w:pPr>
      <w:r>
        <w:rPr>
          <w:rFonts w:eastAsia="Times New Roman"/>
          <w:szCs w:val="24"/>
        </w:rPr>
        <w:t>(Χειροκροτήματα από όλες τις πτέρυγες της Βουλής)</w:t>
      </w:r>
    </w:p>
    <w:p w14:paraId="14AC55D2" w14:textId="77777777" w:rsidR="001812B4" w:rsidRDefault="001009A2">
      <w:pPr>
        <w:spacing w:line="600" w:lineRule="auto"/>
        <w:ind w:firstLine="720"/>
        <w:contextualSpacing/>
        <w:jc w:val="both"/>
        <w:rPr>
          <w:rFonts w:eastAsia="Times New Roman"/>
          <w:szCs w:val="24"/>
        </w:rPr>
      </w:pPr>
      <w:r>
        <w:rPr>
          <w:rFonts w:eastAsia="Times New Roman"/>
          <w:szCs w:val="24"/>
        </w:rPr>
        <w:t>Παρακαλώ πολύ τον συνάδελφο κ. Καραθανασόπουλο, εκπρόσωπο του ΚΚΕ, να πάρει τον λόγο.</w:t>
      </w:r>
    </w:p>
    <w:p w14:paraId="14AC55D3" w14:textId="77777777" w:rsidR="001812B4" w:rsidRDefault="001009A2">
      <w:pPr>
        <w:spacing w:line="600" w:lineRule="auto"/>
        <w:ind w:firstLine="720"/>
        <w:contextualSpacing/>
        <w:jc w:val="both"/>
        <w:rPr>
          <w:rFonts w:eastAsia="Times New Roman"/>
          <w:szCs w:val="24"/>
        </w:rPr>
      </w:pPr>
      <w:r>
        <w:rPr>
          <w:rFonts w:eastAsia="Times New Roman"/>
          <w:szCs w:val="24"/>
        </w:rPr>
        <w:t>Έχετε τον λόγο για δεκαπέντε λεπτά, αν</w:t>
      </w:r>
      <w:r>
        <w:rPr>
          <w:rFonts w:eastAsia="Times New Roman"/>
          <w:szCs w:val="24"/>
        </w:rPr>
        <w:t xml:space="preserve"> μπορείτε, κύριε συνάδελφε.</w:t>
      </w:r>
    </w:p>
    <w:p w14:paraId="14AC55D4"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ΝΙΚΟΛΑΟΣ ΚΑΡΑΘΑΝΑΣΟΠΟΥΛΟΣ: </w:t>
      </w:r>
      <w:r>
        <w:rPr>
          <w:rFonts w:eastAsia="Times New Roman"/>
          <w:szCs w:val="24"/>
        </w:rPr>
        <w:t>Θα είμαι μέσα στον χρόνο, κύριε Πρόεδρε.</w:t>
      </w:r>
    </w:p>
    <w:p w14:paraId="14AC55D5"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Για μια ακόμα εξεταστική επιτροπή αποδείχτηκε ότι ο θησαυρός ήταν άνθρακας. Όχι μόνο δεν υπήρξε πλήρης διαφάνεια, αλλά, αντίθετα, αξιοποιήθηκε και η συγκρότηση </w:t>
      </w:r>
      <w:r>
        <w:rPr>
          <w:rFonts w:eastAsia="Times New Roman"/>
          <w:szCs w:val="24"/>
        </w:rPr>
        <w:t xml:space="preserve">αλλά και η λειτουργία της συγκεκριμένης </w:t>
      </w:r>
      <w:r>
        <w:rPr>
          <w:rFonts w:eastAsia="Times New Roman"/>
          <w:szCs w:val="24"/>
        </w:rPr>
        <w:t>ε</w:t>
      </w:r>
      <w:r>
        <w:rPr>
          <w:rFonts w:eastAsia="Times New Roman"/>
          <w:szCs w:val="24"/>
        </w:rPr>
        <w:t>πιτροπής για τον διττό στόχο της συγκάλυψης και του αποπροσανατολισμού. Ταυτόχρονα, δόθηκε η ευκαιρία -όπως και σήμερα- για μια ανούσια αντιπαράθεση ανάμεσα στα κόμματα της Κυβέρνησης από τη μια μεριά και στα υπόλοι</w:t>
      </w:r>
      <w:r>
        <w:rPr>
          <w:rFonts w:eastAsia="Times New Roman"/>
          <w:szCs w:val="24"/>
        </w:rPr>
        <w:t xml:space="preserve">πα κόμματα της Αντιπολίτευσης. Πολύ δε περισσότερο διευκολύνει και το πλέον εγκληματικό κομμάτι του συστήματος, </w:t>
      </w:r>
      <w:r>
        <w:rPr>
          <w:rFonts w:eastAsia="Times New Roman"/>
          <w:szCs w:val="24"/>
        </w:rPr>
        <w:lastRenderedPageBreak/>
        <w:t>αυτό που είναι το δολοφονικό χέρι του καπιταλιστικού συστήματος, τη Χρυσή Αυγή να εμφανιστεί ως κατήγορος των πάντων, προσπαθώντας να συγκαλύψει</w:t>
      </w:r>
      <w:r>
        <w:rPr>
          <w:rFonts w:eastAsia="Times New Roman"/>
          <w:szCs w:val="24"/>
        </w:rPr>
        <w:t xml:space="preserve"> τον εγκληματικό, δολοφονικό της χαρακτήρα, ο οποίος πηγάζει και από τις πράξεις της, αλλά και από τη ναζιστική της ιδεολογία.</w:t>
      </w:r>
    </w:p>
    <w:p w14:paraId="14AC55D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Και λέμε «μια ανούσια αντιπαράθεση», γιατί εδώ πέρα ορισμένοι και κατά τη διάρκεια των πολύωρων συνεδριάσεων της </w:t>
      </w:r>
      <w:r>
        <w:rPr>
          <w:rFonts w:eastAsia="Times New Roman"/>
          <w:szCs w:val="24"/>
        </w:rPr>
        <w:t>ε</w:t>
      </w:r>
      <w:r>
        <w:rPr>
          <w:rFonts w:eastAsia="Times New Roman"/>
          <w:szCs w:val="24"/>
        </w:rPr>
        <w:t xml:space="preserve">πιτροπής, αλλά </w:t>
      </w:r>
      <w:r>
        <w:rPr>
          <w:rFonts w:eastAsia="Times New Roman"/>
          <w:szCs w:val="24"/>
        </w:rPr>
        <w:t>και σήμερα, κάνετε λες και ξαφνικά ανακαλύψατε τη φωτιά. Μιλάτε για διασύνδεση των τραπεζών με τα μέσα μαζικής ενημέρωσης, με τις υπόλοιπες επιχειρήσεις, για τη διασύνδεση των τραπεζών με την πολιτική εξουσία λες και είναι κάτι το πρωτόγνωρο για σας, το πρ</w:t>
      </w:r>
      <w:r>
        <w:rPr>
          <w:rFonts w:eastAsia="Times New Roman"/>
          <w:szCs w:val="24"/>
        </w:rPr>
        <w:t>ωτοφανέρωτο, λες και δεν υπήρξε ή δεν θα υπάρξει και στο μέλλον όσο κυριαρχεί το καπιταλιστικό σύστημα και λες και είναι φαινόμενο που το αντιμετωπίζουμε μόνο στο ελληνικό πολιτικό σύστημα και όχι αλλού.</w:t>
      </w:r>
    </w:p>
    <w:p w14:paraId="14AC55D7" w14:textId="77777777" w:rsidR="001812B4" w:rsidRDefault="001009A2">
      <w:pPr>
        <w:spacing w:line="600" w:lineRule="auto"/>
        <w:ind w:firstLine="720"/>
        <w:contextualSpacing/>
        <w:jc w:val="both"/>
        <w:rPr>
          <w:rFonts w:eastAsia="Times New Roman"/>
          <w:szCs w:val="24"/>
        </w:rPr>
      </w:pPr>
      <w:r>
        <w:rPr>
          <w:rFonts w:eastAsia="Times New Roman"/>
          <w:szCs w:val="24"/>
        </w:rPr>
        <w:t>Από αυτή την άποψη, εμείς δεν λέμε ότι βεβαίως όλη α</w:t>
      </w:r>
      <w:r>
        <w:rPr>
          <w:rFonts w:eastAsia="Times New Roman"/>
          <w:szCs w:val="24"/>
        </w:rPr>
        <w:t>υτή η συζήτηση, όλες αυτές οι εργασίες δεν είχαν μια βάση. Η βάση, βεβαίως, είναι η διαπλοκή, είναι η διασύνδεση της πολιτικής και της οικονομικής εξουσίας. Μέσα από αυτή τη διαπλοκή υπάρχουν και οι ευνοϊκές μεταχειρίσεις -χρηματοδοτικές και όχι μόνο-</w:t>
      </w:r>
      <w:r>
        <w:rPr>
          <w:rFonts w:eastAsia="Times New Roman"/>
          <w:szCs w:val="24"/>
        </w:rPr>
        <w:lastRenderedPageBreak/>
        <w:t>, από</w:t>
      </w:r>
      <w:r>
        <w:rPr>
          <w:rFonts w:eastAsia="Times New Roman"/>
          <w:szCs w:val="24"/>
        </w:rPr>
        <w:t xml:space="preserve"> μεριάς των κυβερνήσεων προς τους επιχειρηματικούς ομίλους και προς το κεφάλαιο συνολικά, αλλά και του κεφαλαίου συνολικά, η στήριξη στα κόμματα -τα εκάστοτε κόμματα- της αστικής διαχείρισης που με την πολιτική τους νομοθετούν και εξυπηρετούν τα συμφέροντα</w:t>
      </w:r>
      <w:r>
        <w:rPr>
          <w:rFonts w:eastAsia="Times New Roman"/>
          <w:szCs w:val="24"/>
        </w:rPr>
        <w:t xml:space="preserve"> του κεφαλαίου. </w:t>
      </w:r>
    </w:p>
    <w:p w14:paraId="14AC55D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Από αυτή την άποψη, ο βασικός ρόλος της </w:t>
      </w:r>
      <w:r>
        <w:rPr>
          <w:rFonts w:eastAsia="Times New Roman"/>
          <w:szCs w:val="24"/>
        </w:rPr>
        <w:t>ε</w:t>
      </w:r>
      <w:r>
        <w:rPr>
          <w:rFonts w:eastAsia="Times New Roman"/>
          <w:szCs w:val="24"/>
        </w:rPr>
        <w:t xml:space="preserve">πιτροπής, αλλά και της σημερινής συζήτησης, δεν είναι τίποτα άλλο παρά μία ακόμα απέλπιδα προσπάθεια να συγκαλυφθούν οι αιτίες της καπιταλιστικής κρίσης, που βρίσκεται στο ίδιο το </w:t>
      </w:r>
      <w:r>
        <w:rPr>
          <w:rFonts w:eastAsia="Times New Roman"/>
          <w:szCs w:val="24"/>
          <w:lang w:val="en-US"/>
        </w:rPr>
        <w:t>DNA</w:t>
      </w:r>
      <w:r>
        <w:rPr>
          <w:rFonts w:eastAsia="Times New Roman"/>
          <w:szCs w:val="24"/>
        </w:rPr>
        <w:t xml:space="preserve"> του συστήματος, να συγκαλυφθεί ο ίδιος ο χαρακτήρας του καπιταλιστικού συστήματος ως ένα άδικο, εκμεταλλευτικό σύστημα, που όχι μόνο την περίοδο της κρίσης καταστρέφει παραγωγικές δυνάμεις και πρώτα και κύρια την εργατική τάξη, αλλά και στην περίοδο της α</w:t>
      </w:r>
      <w:r>
        <w:rPr>
          <w:rFonts w:eastAsia="Times New Roman"/>
          <w:szCs w:val="24"/>
        </w:rPr>
        <w:t>νάπτυξης καταστρέφει παραγωγικές δυνάμεις, δημιουργεί, με τους νόμους τους οικονομικούς του, την κοινωνική πόλωση, δηλαδή τη συσσώρευση του κοινωνικά παραγόμενου πλούτου σε όλο και λιγότερα χέρια και ταυτόχρονα, καταδικάζει σε σχετική ή απόλυτη εξαθλίωση τ</w:t>
      </w:r>
      <w:r>
        <w:rPr>
          <w:rFonts w:eastAsia="Times New Roman"/>
          <w:szCs w:val="24"/>
        </w:rPr>
        <w:t xml:space="preserve">ους άμεσους παραγωγούς του πλούτου, την εργατική τάξη και τα υπόλοιπα λαϊκά στρώματα. </w:t>
      </w:r>
    </w:p>
    <w:p w14:paraId="14AC55D9"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Αυτόν ακριβώς τον εκμεταλλευτικό, άδικο και παρασιτικό χαρακτήρα του καπιταλιστικού συστήματος προσπαθείτε να εξωραΐσετε. Και αυτό, διότι θέλετε να καλλιεργήσετε την αυτ</w:t>
      </w:r>
      <w:r>
        <w:rPr>
          <w:rFonts w:eastAsia="Times New Roman"/>
          <w:szCs w:val="24"/>
        </w:rPr>
        <w:t xml:space="preserve">απάτη στον κόσμο ότι με μια διαφορετική διαχείριση ή εάν εξαλειφθούν τα σκάνδαλα, η διαπλοκή ή αν είμαστε πιο αποτελεσματικοί και με λιγότερες ελλείψεις στη διαχείριση, μπορεί ξαφνικά ο κόσμος να ζει με αξιοπρέπεια τη στιγμή που κυριαρχούν οι μονοπωλιακοί </w:t>
      </w:r>
      <w:r>
        <w:rPr>
          <w:rFonts w:eastAsia="Times New Roman"/>
          <w:szCs w:val="24"/>
        </w:rPr>
        <w:t>όμιλοι, τη στιγμή που το καπιταλιστικό κέρδος είναι ο βασικός υπεύθυνος, η βασική αιτία των προβλημάτων και των δεινών, που αντιμετωπίζει η εργατική τάξη και συνολικότερα η λαϊκή οικογένεια.</w:t>
      </w:r>
    </w:p>
    <w:p w14:paraId="14AC55DA" w14:textId="77777777" w:rsidR="001812B4" w:rsidRDefault="001009A2">
      <w:pPr>
        <w:spacing w:line="600" w:lineRule="auto"/>
        <w:ind w:firstLine="720"/>
        <w:contextualSpacing/>
        <w:jc w:val="both"/>
        <w:rPr>
          <w:rFonts w:eastAsia="Times New Roman"/>
          <w:szCs w:val="24"/>
        </w:rPr>
      </w:pPr>
      <w:r>
        <w:rPr>
          <w:rFonts w:eastAsia="Times New Roman"/>
          <w:szCs w:val="24"/>
        </w:rPr>
        <w:t>Με αυτόν τον τρόπο τι κάνετε; Προσπαθείτε να καλλιεργήσετε αυταπά</w:t>
      </w:r>
      <w:r>
        <w:rPr>
          <w:rFonts w:eastAsia="Times New Roman"/>
          <w:szCs w:val="24"/>
        </w:rPr>
        <w:t>τες, αναδεικνύοντας υπαρκτές, επιμέρους πτυχές των προβλημάτων, που όμως αυτές οι πτυχές είναι συνυφασμένες -και τα σκάνδαλα και η διαπλοκή και η διαφθορά- με τον εκμεταλλευτικό και άδικο χαρακτήρα του συστήματος. Ο καπιταλισμός στο ιμπεριαλιστικό στάδιο -</w:t>
      </w:r>
      <w:r>
        <w:rPr>
          <w:rFonts w:eastAsia="Times New Roman"/>
          <w:szCs w:val="24"/>
        </w:rPr>
        <w:t xml:space="preserve">πολύ περισσότερο- εξαπολύει πολέμους, καταστρέφει λαούς μόνο και μόνο για να κυριαρχήσει στις αγορές, να εκμεταλλευτεί πλουτοπαραγωγικές πηγές και καταστρέφει συνολικά την ίδια την εργατική τάξη με την ανεργία, με </w:t>
      </w:r>
      <w:r>
        <w:rPr>
          <w:rFonts w:eastAsia="Times New Roman"/>
          <w:szCs w:val="24"/>
        </w:rPr>
        <w:lastRenderedPageBreak/>
        <w:t>την καταστροφή παραγωγικών δυνάμεων και δε</w:t>
      </w:r>
      <w:r>
        <w:rPr>
          <w:rFonts w:eastAsia="Times New Roman"/>
          <w:szCs w:val="24"/>
        </w:rPr>
        <w:t xml:space="preserve">ν θα δημιουργήσει σκάνδαλα; Μα, η ίδια του η ύπαρξη είναι ένα πολύ μεγάλο σκάνδαλο. </w:t>
      </w:r>
    </w:p>
    <w:p w14:paraId="14AC55DB" w14:textId="77777777" w:rsidR="001812B4" w:rsidRDefault="001009A2">
      <w:pPr>
        <w:spacing w:line="600" w:lineRule="auto"/>
        <w:ind w:firstLine="720"/>
        <w:contextualSpacing/>
        <w:jc w:val="both"/>
        <w:rPr>
          <w:rFonts w:eastAsia="Times New Roman"/>
          <w:szCs w:val="24"/>
        </w:rPr>
      </w:pPr>
      <w:r>
        <w:rPr>
          <w:rFonts w:eastAsia="Times New Roman"/>
          <w:szCs w:val="24"/>
        </w:rPr>
        <w:t>Από αυτή την άποψη, βεβαίως, όλη αυτή η προσπάθεια συγκάλυψης των αιτιών των προβλημάτων, της καλλιέργειας αυταπατών γίνεται, ακριβώς, για να καλλιεργηθεί η εντύπωση ότι μ</w:t>
      </w:r>
      <w:r>
        <w:rPr>
          <w:rFonts w:eastAsia="Times New Roman"/>
          <w:szCs w:val="24"/>
        </w:rPr>
        <w:t>πορεί να υπάρξει μια διαφορετική διαχείριση που να αντιμετωπίσει τα λαϊκά προβλήματα.</w:t>
      </w:r>
    </w:p>
    <w:p w14:paraId="14AC55DC" w14:textId="77777777" w:rsidR="001812B4" w:rsidRDefault="001009A2">
      <w:pPr>
        <w:spacing w:line="600" w:lineRule="auto"/>
        <w:ind w:firstLine="720"/>
        <w:contextualSpacing/>
        <w:jc w:val="both"/>
        <w:rPr>
          <w:rFonts w:eastAsia="Times New Roman"/>
          <w:szCs w:val="24"/>
        </w:rPr>
      </w:pPr>
      <w:r>
        <w:rPr>
          <w:rFonts w:eastAsia="Times New Roman"/>
          <w:szCs w:val="24"/>
        </w:rPr>
        <w:t>Έτσι, λοιπόν, μέσα από αυτή τη διαδικασία, μέσα από την όξυνση της αντιπαράθεσης, ακριβώς αυτό το οποίο σκοπείτε είναι τον αποπροσανατολισμό και τη χειραγώγηση της λαϊκής</w:t>
      </w:r>
      <w:r>
        <w:rPr>
          <w:rFonts w:eastAsia="Times New Roman"/>
          <w:szCs w:val="24"/>
        </w:rPr>
        <w:t xml:space="preserve"> δυσαρέσκειας, πολύ δε περισσότερο σε μια περίοδο που έχει επιβεβαιωθεί ότι η συνέχιση της διαπραγμάτευσης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της δεύτερης αξιολόγησης και η ολοκλήρωσή της το επόμενο χρονικό διάστημα -εφόσον ολοκληρωθεί αυτή η διαπραγμάτευση-, θα σηματοδοτήσει τη</w:t>
      </w:r>
      <w:r>
        <w:rPr>
          <w:rFonts w:eastAsia="Times New Roman"/>
          <w:szCs w:val="24"/>
        </w:rPr>
        <w:t xml:space="preserve">ν κλιμάκωση της αντιλαϊκής επίθεσης και στα ζητήματα που σχετίζονται με τη φορολογία -νέα φορολογικά μέτρα, φοροεπιδρομές για την εργατική τάξη και τον λαό- και στα ζητήματα του ασφαλιστικού και στα ζητήματα των εργασιακών </w:t>
      </w:r>
      <w:r>
        <w:rPr>
          <w:rFonts w:eastAsia="Times New Roman"/>
          <w:szCs w:val="24"/>
        </w:rPr>
        <w:lastRenderedPageBreak/>
        <w:t>σχέσεων και συνολικότερα της αγορ</w:t>
      </w:r>
      <w:r>
        <w:rPr>
          <w:rFonts w:eastAsia="Times New Roman"/>
          <w:szCs w:val="24"/>
        </w:rPr>
        <w:t xml:space="preserve">άς εργασίας και της διευθέτησής τους. Ταυτόχρονα, θα σηματοδοτήσει τη δημιουργία όλων αυτών των μεταρρυθμίσεων που διαμορφώνουν ακόμη πιο ευνοϊκό πεδίο για τη δράση των μονοπωλιακών ομίλων. </w:t>
      </w:r>
    </w:p>
    <w:p w14:paraId="14AC55DD" w14:textId="77777777" w:rsidR="001812B4" w:rsidRDefault="001009A2">
      <w:pPr>
        <w:spacing w:line="600" w:lineRule="auto"/>
        <w:ind w:firstLine="720"/>
        <w:contextualSpacing/>
        <w:jc w:val="both"/>
        <w:rPr>
          <w:rFonts w:eastAsia="Times New Roman"/>
          <w:szCs w:val="24"/>
        </w:rPr>
      </w:pPr>
      <w:r>
        <w:rPr>
          <w:rFonts w:eastAsia="Times New Roman"/>
          <w:szCs w:val="24"/>
        </w:rPr>
        <w:t>Ακόμη και αν μέσα από το κλείσιμο της δεύτερης αξιολόγησης απομει</w:t>
      </w:r>
      <w:r>
        <w:rPr>
          <w:rFonts w:eastAsia="Times New Roman"/>
          <w:szCs w:val="24"/>
        </w:rPr>
        <w:t>ωθεί η αποπληρωμή του κρατικού χρέους, αυτή η απομείωση της αποπληρωμής του κρατικού χρέους όχι μόνο δεν πρόκειται να οδηγήσει σε ανακούφιση τον λαό, όχι μόνο δεν πρόκειται να σταματήσουν τα ματωμένα πρωτογενή πλεονάσματα να υπάρχουν, αλλά αντίθετα θα προϋ</w:t>
      </w:r>
      <w:r>
        <w:rPr>
          <w:rFonts w:eastAsia="Times New Roman"/>
          <w:szCs w:val="24"/>
        </w:rPr>
        <w:t>ποθέτει τα μνημόνια διαρκείας απέναντι στην εργατική τάξη και τα πλατιά λαϊκά στρώματα.</w:t>
      </w:r>
    </w:p>
    <w:p w14:paraId="14AC55DE" w14:textId="77777777" w:rsidR="001812B4" w:rsidRDefault="001009A2">
      <w:pPr>
        <w:spacing w:line="600" w:lineRule="auto"/>
        <w:contextualSpacing/>
        <w:jc w:val="both"/>
        <w:rPr>
          <w:rFonts w:eastAsia="Times New Roman"/>
          <w:szCs w:val="24"/>
        </w:rPr>
      </w:pPr>
      <w:r>
        <w:rPr>
          <w:rFonts w:eastAsia="Times New Roman"/>
          <w:szCs w:val="24"/>
        </w:rPr>
        <w:t>Και όλα αυτά είναι προς όφελος της εξοικονόμησης πόρων από μεριάς του αστικού κράτους, για να μπορέσει να χρηματοδοτήσει, από καλύτερες θέσεις, άμεσα τους κεφαλαιοκράτε</w:t>
      </w:r>
      <w:r>
        <w:rPr>
          <w:rFonts w:eastAsia="Times New Roman"/>
          <w:szCs w:val="24"/>
        </w:rPr>
        <w:t>ς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των «λεγόμενων αναπτυξιακών νόμων» ή για να υλοποιηθεί η δέσμευση του κ. Τσακαλώτου ότι ενδεχόμενη μείωση των πρωτογενών πλεονασμάτων θα μεταφραστεί ταυτόχρονα σε μείωση της φορολογικής επιβάρυνσης, των φορολογικών συντελεστών για τους μονοπω</w:t>
      </w:r>
      <w:r>
        <w:rPr>
          <w:rFonts w:eastAsia="Times New Roman"/>
          <w:szCs w:val="24"/>
        </w:rPr>
        <w:t xml:space="preserve">λιακούς ομίλους, για τις καπιταλιστικές επιχειρήσεις. </w:t>
      </w:r>
    </w:p>
    <w:p w14:paraId="14AC55DF"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Ταυτόχρονα, αυτός ο αποπροσανατολισμός προσπαθεί να συγκαλύψει τη στρατηγική σύμπλευση την οποία έχετε ΣΥΡΙΖΑ και Νέα Δημοκρατία -και όχι μόνο εσείς, αλλά και το ΠΑΣΟΚ και τα υπόλοιπα κόμματα του ευρωμ</w:t>
      </w:r>
      <w:r>
        <w:rPr>
          <w:rFonts w:eastAsia="Times New Roman"/>
          <w:szCs w:val="24"/>
        </w:rPr>
        <w:t xml:space="preserve">ονόδρομου- στις στρατηγικές επιλογές που σήμερα ικανοποιούν τις ανάγκες του μεγάλου κεφαλαίου. </w:t>
      </w:r>
    </w:p>
    <w:p w14:paraId="14AC55E0" w14:textId="77777777" w:rsidR="001812B4" w:rsidRDefault="001009A2">
      <w:pPr>
        <w:spacing w:line="600" w:lineRule="auto"/>
        <w:ind w:firstLine="720"/>
        <w:contextualSpacing/>
        <w:jc w:val="both"/>
        <w:rPr>
          <w:rFonts w:eastAsia="Times New Roman"/>
          <w:szCs w:val="24"/>
        </w:rPr>
      </w:pPr>
      <w:r>
        <w:rPr>
          <w:rFonts w:eastAsia="Times New Roman"/>
          <w:szCs w:val="24"/>
        </w:rPr>
        <w:t>Η σημερινή Κυβέρνηση δεν κάνει τίποτε άλλο παρά να νομιμοποιεί την πολιτική των προηγούμενων κυβερνήσεων. Γι’ αυτό και δεν είναι τυχαίο ότι δεν κατήργησε κανένα</w:t>
      </w:r>
      <w:r>
        <w:rPr>
          <w:rFonts w:eastAsia="Times New Roman"/>
          <w:szCs w:val="24"/>
        </w:rPr>
        <w:t xml:space="preserve"> νόμο των προηγούμενων κυβερνήσεων. Πάνω στο νομοθετικό πλαίσιο, το αντιδραστικό, το αντιλαϊκό, το ταξικό που είχαν διαμορφώσει οι προηγούμενες κυβερνήσεις με το πρώτο και το δεύτερο μνημόνιο, ήλθε και «πάτησε» το τρίτο μνημόνιο, το οποίο ψηφίστηκε απ’ όλα</w:t>
      </w:r>
      <w:r>
        <w:rPr>
          <w:rFonts w:eastAsia="Times New Roman"/>
          <w:szCs w:val="24"/>
        </w:rPr>
        <w:t xml:space="preserve"> αυτά τα κόμματα του ευρωμονόδρομου, τα κόμματα που υπηρετούν τα συμφέροντα του κεφαλαίου. </w:t>
      </w:r>
    </w:p>
    <w:p w14:paraId="14AC55E1" w14:textId="77777777" w:rsidR="001812B4" w:rsidRDefault="001009A2">
      <w:pPr>
        <w:spacing w:line="600" w:lineRule="auto"/>
        <w:ind w:firstLine="720"/>
        <w:contextualSpacing/>
        <w:jc w:val="both"/>
        <w:rPr>
          <w:rFonts w:eastAsia="Times New Roman"/>
          <w:szCs w:val="24"/>
        </w:rPr>
      </w:pPr>
      <w:r>
        <w:rPr>
          <w:rFonts w:eastAsia="Times New Roman"/>
          <w:szCs w:val="24"/>
        </w:rPr>
        <w:t>Αυτή ακριβώς τη στρατηγική σας σύγκλιση, τη στρατηγική σας σύμπλευση, προσπαθείτε να την αποκρύψετε από το</w:t>
      </w:r>
      <w:r>
        <w:rPr>
          <w:rFonts w:eastAsia="Times New Roman"/>
          <w:szCs w:val="24"/>
        </w:rPr>
        <w:t>ν</w:t>
      </w:r>
      <w:r>
        <w:rPr>
          <w:rFonts w:eastAsia="Times New Roman"/>
          <w:szCs w:val="24"/>
        </w:rPr>
        <w:t xml:space="preserve"> λαό, καλλιεργώντας επιμέρους αντιπαραθέσεις που, βεβαίως</w:t>
      </w:r>
      <w:r>
        <w:rPr>
          <w:rFonts w:eastAsia="Times New Roman"/>
          <w:szCs w:val="24"/>
        </w:rPr>
        <w:t xml:space="preserve">, δεν σχετίζονται με τα προβλήματα και την αντιλαϊκή επίθεση, με τον ταξικό χαρακτήρα της πολιτικής, αλλά με το ποιος θα πάρει τα </w:t>
      </w:r>
      <w:r>
        <w:rPr>
          <w:rFonts w:eastAsia="Times New Roman"/>
          <w:szCs w:val="24"/>
        </w:rPr>
        <w:lastRenderedPageBreak/>
        <w:t>εύσημα από τους δανειστές, από το ΣΕΒ, από την αστική τάξη της χώρας μας, ποιος μπορεί να αποτελέσει τον πιο αποτελεσματικό δι</w:t>
      </w:r>
      <w:r>
        <w:rPr>
          <w:rFonts w:eastAsia="Times New Roman"/>
          <w:szCs w:val="24"/>
        </w:rPr>
        <w:t>αχειριστή για την υλοποίηση αυτής της ταξικής και αντιλαϊκής πολιτικής. Γι’ αυτό γίνεται ο καυγάς. Ταυτόχρονα, όχι μόνο να πάρετε τα εύσημα, αλλά και να εγκλωβίσετε τη λαϊκή δυσαρέσκεια ανάμεσα στη Σκύλλα και τη Χάρυβδη, να την ενσωματώσετε σε τέτοιες πολι</w:t>
      </w:r>
      <w:r>
        <w:rPr>
          <w:rFonts w:eastAsia="Times New Roman"/>
          <w:szCs w:val="24"/>
        </w:rPr>
        <w:t xml:space="preserve">τικές οι οποίες αποτελούν και το εργαλείο επιδείνωσης της θέσης του λαού. </w:t>
      </w:r>
    </w:p>
    <w:p w14:paraId="14AC55E2" w14:textId="77777777" w:rsidR="001812B4" w:rsidRDefault="001009A2">
      <w:pPr>
        <w:spacing w:line="600" w:lineRule="auto"/>
        <w:ind w:firstLine="720"/>
        <w:contextualSpacing/>
        <w:jc w:val="both"/>
        <w:rPr>
          <w:rFonts w:eastAsia="Times New Roman"/>
          <w:szCs w:val="24"/>
        </w:rPr>
      </w:pPr>
      <w:r>
        <w:rPr>
          <w:rFonts w:eastAsia="Times New Roman"/>
          <w:szCs w:val="24"/>
        </w:rPr>
        <w:t>Αλήθεια, έχετε την εντύπωση ότι μπορεί να υπάρξει αντικειμενική ενημέρωση, όταν η ενημέρωση βρίσκεται στα χέρια του κεφαλαίου, συλλογικού και ατομικού; Εμείς δεν έχουμε αυτή την αυτ</w:t>
      </w:r>
      <w:r>
        <w:rPr>
          <w:rFonts w:eastAsia="Times New Roman"/>
          <w:szCs w:val="24"/>
        </w:rPr>
        <w:t>απάτη. Είναι ποτέ δυνατόν; Ίσα-ίσα που διαχρονικά η ενημέρωση αξιοποιήθηκε ακριβώς γι’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σκοπό, για να χειραγωγείται ο λαός, για να αμβλύνεται και να ωραιοποιείται το σύστημα και ταυτόχρονα να μπορείτε να χειραγωγείτε τη λαϊκή δυσαρέσκεια, να χειρα</w:t>
      </w:r>
      <w:r>
        <w:rPr>
          <w:rFonts w:eastAsia="Times New Roman"/>
          <w:szCs w:val="24"/>
        </w:rPr>
        <w:t>γωγείτε τη λαϊκή συνείδηση, να αμαυρώνετε οποιαδήποτε ριζοσπαστική ιδέα διαμορφώθηκε όλα αυτά τα χρόνια και πολύ περισσότερο την ανάγκη για ανατροπή του συστήματος του καπιταλισμού προς όφελος του σοσιαλισμού και της σοσιαλιστικής επανάστασης. Πάντοτε αυτό</w:t>
      </w:r>
      <w:r>
        <w:rPr>
          <w:rFonts w:eastAsia="Times New Roman"/>
          <w:szCs w:val="24"/>
        </w:rPr>
        <w:t xml:space="preserve">ς ήταν ο σκοπός. Και </w:t>
      </w:r>
      <w:r>
        <w:rPr>
          <w:rFonts w:eastAsia="Times New Roman"/>
          <w:szCs w:val="24"/>
        </w:rPr>
        <w:lastRenderedPageBreak/>
        <w:t>τα κρατικά μέσα ενημέρωσης και -πολύ περισσότερο- τα ιδιωτικά μέσα μαζικής ενημέρωσης είχαν τον ίδιο στόχο: τον εξωραϊσμό και την αθώωση του συστήματος. Και δεν θα μπορούσε να γίνει διαφορετικά από τη στιγμή που η ενημέρωση βρίσκεται σ</w:t>
      </w:r>
      <w:r>
        <w:rPr>
          <w:rFonts w:eastAsia="Times New Roman"/>
          <w:szCs w:val="24"/>
        </w:rPr>
        <w:t>τα χέρια του κεφαλαίου.</w:t>
      </w:r>
    </w:p>
    <w:p w14:paraId="14AC55E3"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Τι είδους επιχειρήσεις δραστηριοποιούνται στα μέσα μαζικής ενημέρωσης; Οι επιχειρηματίες αυτοί ταυτόχρονα δεν έχουν και άλλες δραστηριότητες; Είναι εφοπλιστές, ασχολούνται με τη διύλιση του πετρελαίου, ασχολούνται με τις κατασκευές </w:t>
      </w:r>
      <w:r>
        <w:rPr>
          <w:rFonts w:eastAsia="Times New Roman"/>
          <w:szCs w:val="24"/>
        </w:rPr>
        <w:t>και με μια σειρά από άλλους τομείς. Άρα, όταν έχουν μέσα μαζικής ενημέρωσης δεν θα προσπαθήσουν να προστατεύσουν τα συμφέροντά τους και να προωθήσουν τα συμφέροντα και τους άλλους κλάδους της οικονομικής και επιχειρηματικής τους δραστηριότητας; Θα βγουν, δ</w:t>
      </w:r>
      <w:r>
        <w:rPr>
          <w:rFonts w:eastAsia="Times New Roman"/>
          <w:szCs w:val="24"/>
        </w:rPr>
        <w:t>ηλαδή, και θα καταγγείλουν την εργασιακή ομηρία η οποία υπάρχει σε μια σειρά από κλάδους; Είναι ποτέ δυνατόν να το κάνουν αυτό αυτά τα μέσα ενημέρωσης;</w:t>
      </w:r>
    </w:p>
    <w:p w14:paraId="14AC55E4" w14:textId="77777777" w:rsidR="001812B4" w:rsidRDefault="001009A2">
      <w:pPr>
        <w:spacing w:line="600" w:lineRule="auto"/>
        <w:contextualSpacing/>
        <w:jc w:val="both"/>
        <w:rPr>
          <w:rFonts w:eastAsia="Times New Roman"/>
          <w:szCs w:val="24"/>
        </w:rPr>
      </w:pPr>
      <w:r>
        <w:rPr>
          <w:rFonts w:eastAsia="Times New Roman"/>
          <w:szCs w:val="24"/>
        </w:rPr>
        <w:t xml:space="preserve">Απ’ αυτή, λοιπόν, την άποψη, είναι φανερό ότι η κάθε κυβέρνηση, οι εκάστοτε κυβερνήσεις προσπαθούσαν να </w:t>
      </w:r>
      <w:r>
        <w:rPr>
          <w:rFonts w:eastAsia="Times New Roman"/>
          <w:szCs w:val="24"/>
        </w:rPr>
        <w:t xml:space="preserve">διαμορφώσουν ένα ευνοϊκό πεδίο, να έχουν μια ευνοϊκή αντιμετώπιση από τα μέσα </w:t>
      </w:r>
      <w:r>
        <w:rPr>
          <w:rFonts w:eastAsia="Times New Roman"/>
          <w:szCs w:val="24"/>
        </w:rPr>
        <w:lastRenderedPageBreak/>
        <w:t>μαζικής ενημέρωσης. Βεβαίως, τα κρατικά μέσα μαζικής ενημέρωσης από τη στιγμή που ήταν κυβέρνηση τα έλεγχαν, όπως ελέγχονται και σήμερα. Ταυτόχρονα, όμως, τα ιδιωτικά μέσα μαζική</w:t>
      </w:r>
      <w:r>
        <w:rPr>
          <w:rFonts w:eastAsia="Times New Roman"/>
          <w:szCs w:val="24"/>
        </w:rPr>
        <w:t xml:space="preserve">ς ενημέρωσης προσπαθούσαν να δημιουργήσουν ένα πιο ευνοϊκό περιβάλλον για την αντιμετώπιση των κυβερνήσεων. </w:t>
      </w:r>
    </w:p>
    <w:p w14:paraId="14AC55E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Αυτό πώς γινόταν; Μέσα από διαφορετικούς τρόπους: Τους στήριζαν οικονομικά, τους στήριζαν πολιτικά, στήριζαν επιχειρηματικά, διαμόρφωναν τέτοιο εργ</w:t>
      </w:r>
      <w:r>
        <w:rPr>
          <w:rFonts w:eastAsia="Times New Roman" w:cs="Times New Roman"/>
          <w:szCs w:val="24"/>
        </w:rPr>
        <w:t xml:space="preserve">ασιακό περιβάλλον απέναντι στους εργαζόμενους στα μέσα μαζικής ενημέρωσης, δημοσιογράφους, τεχνικούς και το υπόλοιπο προσωπικό το οποίο ανέτρεπε τις εργασιακές σχέσεις. Βεβαίως προσπαθούσαν να ξαναμοιράσουν την πίτα. </w:t>
      </w:r>
    </w:p>
    <w:p w14:paraId="14AC55E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Σήμερα, εξαιτίας ακριβώς και της καπιτ</w:t>
      </w:r>
      <w:r>
        <w:rPr>
          <w:rFonts w:eastAsia="Times New Roman" w:cs="Times New Roman"/>
          <w:szCs w:val="24"/>
        </w:rPr>
        <w:t>αλιστικής κρίσης και των επιπτώσεων βρισκόμαστε σε μια διαδικασία παρατεταμένη ξαναμοιράσματος της πίτας ανάμεσα στους επιχειρηματικούς ομίλους που θέλουν να δραστηριοποιηθούν στα μέσα μαζικής ενημέρωσης, έντυπα και ηλεκτρονικά. Η Κυβέρνηση παίζει πρωταγων</w:t>
      </w:r>
      <w:r>
        <w:rPr>
          <w:rFonts w:eastAsia="Times New Roman" w:cs="Times New Roman"/>
          <w:szCs w:val="24"/>
        </w:rPr>
        <w:t xml:space="preserve">ιστικό ρόλο σε αυτό το ξαναμοίρασμα της πίτας, ανάμεσα στους παλιούς επιχειρηματίες που δραστηριοποιούνται και </w:t>
      </w:r>
      <w:r>
        <w:rPr>
          <w:rFonts w:eastAsia="Times New Roman" w:cs="Times New Roman"/>
          <w:szCs w:val="24"/>
        </w:rPr>
        <w:lastRenderedPageBreak/>
        <w:t xml:space="preserve">σε αυτούς που θέλουν να δραστηριοποιηθούν. Τι άλλο προοιωνίζουν οι εξελίξεις για παράδειγμα στο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Τι άλλο προοιωνίζουν οι διαγωνισμοί που έγ</w:t>
      </w:r>
      <w:r>
        <w:rPr>
          <w:rFonts w:eastAsia="Times New Roman" w:cs="Times New Roman"/>
          <w:szCs w:val="24"/>
        </w:rPr>
        <w:t>ιναν από μεριάς της Κυβέρνησης για τις νέες τηλεοπτικές άδειες; Απλά είναι μια προσπάθεια να παρέμβει άμεσα η Κυβέρνηση στο μοίρασμα αυτής της πίτας.</w:t>
      </w:r>
    </w:p>
    <w:p w14:paraId="14AC55E7" w14:textId="77777777" w:rsidR="001812B4" w:rsidRDefault="001009A2">
      <w:pPr>
        <w:spacing w:line="600" w:lineRule="auto"/>
        <w:ind w:firstLine="720"/>
        <w:contextualSpacing/>
        <w:jc w:val="both"/>
        <w:rPr>
          <w:rFonts w:eastAsia="UB-Helvetica" w:cs="Times New Roman"/>
          <w:szCs w:val="24"/>
        </w:rPr>
      </w:pPr>
      <w:r>
        <w:rPr>
          <w:rFonts w:eastAsia="UB-Helvetica" w:cs="Times New Roman"/>
          <w:szCs w:val="24"/>
        </w:rPr>
        <w:t xml:space="preserve">(Στο σημείο αυτό την Προεδρική Έδρα καταλαμβάνει ο  Ε΄ Αντιπρόεδρος της Βουλής κ. </w:t>
      </w:r>
      <w:r w:rsidRPr="00195D91">
        <w:rPr>
          <w:rFonts w:eastAsia="UB-Helvetica" w:cs="Times New Roman"/>
          <w:b/>
          <w:szCs w:val="24"/>
        </w:rPr>
        <w:t>ΔΗΜΗΤΡΙΟΣ ΚΡΕΜΑΣΤΙΝΟΣ</w:t>
      </w:r>
      <w:r>
        <w:rPr>
          <w:rFonts w:eastAsia="UB-Helvetica" w:cs="Times New Roman"/>
          <w:szCs w:val="24"/>
        </w:rPr>
        <w:t>)</w:t>
      </w:r>
    </w:p>
    <w:p w14:paraId="14AC55E8" w14:textId="77777777" w:rsidR="001812B4" w:rsidRDefault="001009A2">
      <w:pPr>
        <w:spacing w:line="600" w:lineRule="auto"/>
        <w:ind w:firstLine="720"/>
        <w:contextualSpacing/>
        <w:jc w:val="both"/>
        <w:rPr>
          <w:rFonts w:eastAsia="UB-Helvetica" w:cs="Times New Roman"/>
          <w:szCs w:val="24"/>
        </w:rPr>
      </w:pPr>
      <w:r>
        <w:rPr>
          <w:rFonts w:eastAsia="UB-Helvetica" w:cs="Times New Roman"/>
          <w:szCs w:val="24"/>
        </w:rPr>
        <w:t>Τ</w:t>
      </w:r>
      <w:r>
        <w:rPr>
          <w:rFonts w:eastAsia="UB-Helvetica" w:cs="Times New Roman"/>
          <w:szCs w:val="24"/>
        </w:rPr>
        <w:t xml:space="preserve">ρίτο στοιχείο είναι ότι οι εργασίες της </w:t>
      </w:r>
      <w:r>
        <w:rPr>
          <w:rFonts w:eastAsia="UB-Helvetica" w:cs="Times New Roman"/>
          <w:szCs w:val="24"/>
        </w:rPr>
        <w:t>ε</w:t>
      </w:r>
      <w:r>
        <w:rPr>
          <w:rFonts w:eastAsia="UB-Helvetica" w:cs="Times New Roman"/>
          <w:szCs w:val="24"/>
        </w:rPr>
        <w:t>πιτροπής όχι μόνο με το δέντρο δεν ασχολήθηκαν, αλλά ούτε με το κλαδί του συνολικού προβλήματος. Γιατί ο συνολικός δανεισμός αλλά και τα κόκκινα δάνεια είναι ένα πολύ μεγάλο νούμερο. Τα επιχειρηματικά δάνεια είναι 1</w:t>
      </w:r>
      <w:r>
        <w:rPr>
          <w:rFonts w:eastAsia="UB-Helvetica" w:cs="Times New Roman"/>
          <w:szCs w:val="24"/>
        </w:rPr>
        <w:t xml:space="preserve">45 δισεκατομμύρια ευρώ εκ των οποίων το 45% είναι μη εξυπηρετούμενα δάνεια, είναι κόκκινα δάνεια. Με τι απασχολήθηκε η </w:t>
      </w:r>
      <w:r>
        <w:rPr>
          <w:rFonts w:eastAsia="UB-Helvetica" w:cs="Times New Roman"/>
          <w:szCs w:val="24"/>
        </w:rPr>
        <w:t>ε</w:t>
      </w:r>
      <w:r>
        <w:rPr>
          <w:rFonts w:eastAsia="UB-Helvetica" w:cs="Times New Roman"/>
          <w:szCs w:val="24"/>
        </w:rPr>
        <w:t xml:space="preserve">πιτροπή; Απασχολήθηκε μόνο με 1,8 δισεκατομμύρια ευρώ δανεισμό. Τα 1,4 δισεκατομμύρια ευρώ είναι των μέσων μαζικής ενημέρωσης και </w:t>
      </w:r>
      <w:r>
        <w:rPr>
          <w:rFonts w:eastAsia="UB-Helvetica" w:cs="Times New Roman"/>
          <w:szCs w:val="24"/>
        </w:rPr>
        <w:t xml:space="preserve">τα 400 εκατομμύρια ευρώ είναι των κομμάτων, εκ των οποίων ένα 45% είναι κόκκινα δάνεια. Με το κλαδί ασχοληθήκαμε του προβλήματος. </w:t>
      </w:r>
    </w:p>
    <w:p w14:paraId="14AC55E9" w14:textId="77777777" w:rsidR="001812B4" w:rsidRDefault="001009A2">
      <w:pPr>
        <w:spacing w:line="600" w:lineRule="auto"/>
        <w:ind w:firstLine="720"/>
        <w:contextualSpacing/>
        <w:jc w:val="both"/>
        <w:rPr>
          <w:rFonts w:eastAsia="UB-Helvetica" w:cs="Times New Roman"/>
          <w:szCs w:val="24"/>
        </w:rPr>
      </w:pPr>
      <w:r>
        <w:rPr>
          <w:rFonts w:eastAsia="UB-Helvetica" w:cs="Times New Roman"/>
          <w:szCs w:val="24"/>
        </w:rPr>
        <w:lastRenderedPageBreak/>
        <w:t xml:space="preserve">Αυτό δεν το λέμε για να αθωώσουμε τα μέσα μαζικής ενημέρωσης ή το τραπεζικό σύστημα ή πολύ περισσότερο τα κόμματα που με </w:t>
      </w:r>
      <w:r>
        <w:rPr>
          <w:rFonts w:eastAsia="UB-Helvetica" w:cs="Times New Roman"/>
          <w:szCs w:val="24"/>
        </w:rPr>
        <w:t xml:space="preserve">ευνοϊκό τρόπο πήραν τα δάνεια. Αλλά αντίθετα, μέσα από αυτή τη διαδικασία τι θέλατε να κάνετε; Θέλατε να εξωραΐσετε τούτο το χρηματοπιστωτικό σύστημα. Τι είναι το χρηματοπιστωτικό σύστημα; Η καρδιά του οικονομικού συστήματος, του καπιταλιστικού συστήματος </w:t>
      </w:r>
      <w:r>
        <w:rPr>
          <w:rFonts w:eastAsia="UB-Helvetica" w:cs="Times New Roman"/>
          <w:szCs w:val="24"/>
        </w:rPr>
        <w:t xml:space="preserve">που χρηματοδοτεί, δεν στερεύει από κεφάλαια τα υπόλοιπα τμήματα του κεφαλαίου, γιατί αποτελεί μέρος του συνολικού κεφαλαίου το χρηματοπιστωτικό κεφάλαιο. </w:t>
      </w:r>
    </w:p>
    <w:p w14:paraId="14AC55EA" w14:textId="77777777" w:rsidR="001812B4" w:rsidRDefault="001009A2">
      <w:pPr>
        <w:spacing w:line="600" w:lineRule="auto"/>
        <w:ind w:firstLine="720"/>
        <w:contextualSpacing/>
        <w:jc w:val="both"/>
        <w:rPr>
          <w:rFonts w:eastAsia="UB-Helvetica" w:cs="Times New Roman"/>
          <w:szCs w:val="24"/>
        </w:rPr>
      </w:pPr>
      <w:r>
        <w:rPr>
          <w:rFonts w:eastAsia="UB-Helvetica" w:cs="Times New Roman"/>
          <w:szCs w:val="24"/>
        </w:rPr>
        <w:t>Και δεν το ξέρετε ότι οι τράπεζες κατέχουν μετοχές άλλων επιχειρήσεων, δημιουργούν άλλες θυγατρικές ε</w:t>
      </w:r>
      <w:r>
        <w:rPr>
          <w:rFonts w:eastAsia="UB-Helvetica" w:cs="Times New Roman"/>
          <w:szCs w:val="24"/>
        </w:rPr>
        <w:t xml:space="preserve">πιχειρήσεις που δραστηριοποιούνται σε άλλους κλάδους της οικονομίας, ότι οι μεγαλομέτοχοι τραπεζών είναι ταυτόχρονα και μεγαλομέτοχοι επιχειρήσεων που δραστηριοποιούνται σε άλλους κλάδους; Αυτή, λοιπόν, τη σύμφυση δεν τη γνωρίζετε; Τώρα την ανακαλύπτετε ή </w:t>
      </w:r>
      <w:r>
        <w:rPr>
          <w:rFonts w:eastAsia="UB-Helvetica" w:cs="Times New Roman"/>
          <w:szCs w:val="24"/>
        </w:rPr>
        <w:t xml:space="preserve">είναι μόνο ελληνικό φαινόμενο; </w:t>
      </w:r>
    </w:p>
    <w:p w14:paraId="14AC55EB" w14:textId="77777777" w:rsidR="001812B4" w:rsidRDefault="001009A2">
      <w:pPr>
        <w:spacing w:line="600" w:lineRule="auto"/>
        <w:ind w:firstLine="720"/>
        <w:contextualSpacing/>
        <w:jc w:val="both"/>
        <w:rPr>
          <w:rFonts w:eastAsia="UB-Helvetica" w:cs="Times New Roman"/>
          <w:szCs w:val="24"/>
        </w:rPr>
      </w:pPr>
      <w:r>
        <w:rPr>
          <w:rFonts w:eastAsia="UB-Helvetica" w:cs="Times New Roman"/>
          <w:szCs w:val="24"/>
        </w:rPr>
        <w:t xml:space="preserve">Όπως πολύ περισσότερο δεν είναι ελληνικό φαινόμενο το πρόβλημα με τον ευνοϊκό δανεισμό των επιχειρηματικών ομίλων των μονοπωλίων, το πρόβλημα με τα κόκκινα δάνεια. Αλήθεια, </w:t>
      </w:r>
      <w:r>
        <w:rPr>
          <w:rFonts w:eastAsia="UB-Helvetica" w:cs="Times New Roman"/>
          <w:szCs w:val="24"/>
        </w:rPr>
        <w:lastRenderedPageBreak/>
        <w:t>πώς τριπλασιάστηκε το χρέος της Ιρλανδίας; Μέσα από</w:t>
      </w:r>
      <w:r>
        <w:rPr>
          <w:rFonts w:eastAsia="UB-Helvetica" w:cs="Times New Roman"/>
          <w:szCs w:val="24"/>
        </w:rPr>
        <w:t xml:space="preserve"> τη μετατροπή του ιδιωτικού χρέους των κόκκινων δανείων σε κρατικό χρέος. Το ίδιο έγινε και με την Πορτογαλία. Με την Κύπρο τι έγινε; Δεν κουρεύτηκαν οι καταθέσεις για να σωθούν οι τράπεζες με την ευκολία που έδιναν δάνεια; Στην Ελλάδα είχαμε αντίστοιχο φα</w:t>
      </w:r>
      <w:r>
        <w:rPr>
          <w:rFonts w:eastAsia="UB-Helvetica" w:cs="Times New Roman"/>
          <w:szCs w:val="24"/>
        </w:rPr>
        <w:t xml:space="preserve">ινόμενο. Στην Ιταλία υπάρχουν συσσωρευμένοι σκελετοί στο χρηματοπιστωτικό σύστημα και τρίζουν τα θεμέλιά του. Άρα δεν είναι απλά και μόνο ένα ελληνικό φαινόμενο. </w:t>
      </w:r>
    </w:p>
    <w:p w14:paraId="14AC55EC" w14:textId="77777777" w:rsidR="001812B4" w:rsidRDefault="001009A2">
      <w:pPr>
        <w:spacing w:line="600" w:lineRule="auto"/>
        <w:ind w:firstLine="720"/>
        <w:contextualSpacing/>
        <w:jc w:val="both"/>
        <w:rPr>
          <w:rFonts w:eastAsia="UB-Helvetica" w:cs="Times New Roman"/>
          <w:szCs w:val="24"/>
        </w:rPr>
      </w:pPr>
      <w:r>
        <w:rPr>
          <w:rFonts w:eastAsia="UB-Helvetica" w:cs="Times New Roman"/>
          <w:szCs w:val="24"/>
        </w:rPr>
        <w:t>Από αυτή την εργασία εάν κάτι αποδείχτηκε, είναι ακριβώς η διαφορετικότητα. Γι’ αυτό και έκαν</w:t>
      </w:r>
      <w:r>
        <w:rPr>
          <w:rFonts w:eastAsia="UB-Helvetica" w:cs="Times New Roman"/>
          <w:szCs w:val="24"/>
        </w:rPr>
        <w:t>α τον διαχωρισμό ανάμεσα στα επιχειρηματικά δάνεια -και ουσιαστικά μόνο με αυτά έπρεπε να ασχοληθούμε- και τα δάνεια προς τα λαϊκά νοικοκυριά, προς τη λαϊκή οικογένεια, γιατί ακριβώς αναδείχθηκε ο ταξικός τρόπος αντιμετώπισης. Στις επιχειρήσεις παρείχαν άφ</w:t>
      </w:r>
      <w:r>
        <w:rPr>
          <w:rFonts w:eastAsia="UB-Helvetica" w:cs="Times New Roman"/>
          <w:szCs w:val="24"/>
        </w:rPr>
        <w:t>θονο χρήμα με ευνοϊκούς όρους, χωρίς διασφαλίσεις ή με ελάχιστες διασφαλίσεις, ενώ αντίθετα στα νοικοκυριά με μη ευνοϊκούς όρους, με υψηλά επιτόκια και με εγγυήσεις παρείχαν τα στεγαστικά δάνεια στην πρώτη κατοικία ή στο ακίνητο το οποίο κατασκεύαζαν και ή</w:t>
      </w:r>
      <w:r>
        <w:rPr>
          <w:rFonts w:eastAsia="UB-Helvetica" w:cs="Times New Roman"/>
          <w:szCs w:val="24"/>
        </w:rPr>
        <w:t>ταν διασφαλισμένες οι τράπεζες. Και δεν αντέχει κα</w:t>
      </w:r>
      <w:r>
        <w:rPr>
          <w:rFonts w:eastAsia="UB-Helvetica" w:cs="Times New Roman"/>
          <w:szCs w:val="24"/>
        </w:rPr>
        <w:t>μ</w:t>
      </w:r>
      <w:r>
        <w:rPr>
          <w:rFonts w:eastAsia="UB-Helvetica" w:cs="Times New Roman"/>
          <w:szCs w:val="24"/>
        </w:rPr>
        <w:t xml:space="preserve">μίας κριτικής ο ισχυρισμός ότι ήταν πάρα πολλά τα δάνεια και είχαν μεγαλύτερο </w:t>
      </w:r>
      <w:r>
        <w:rPr>
          <w:rFonts w:eastAsia="UB-Helvetica" w:cs="Times New Roman"/>
          <w:szCs w:val="24"/>
        </w:rPr>
        <w:lastRenderedPageBreak/>
        <w:t>κόστος λειτουργίας για τις τράπεζες που υπήρχε αυτή η μεταχείριση, γιατί εάν σκάσει ένα μεγάλο δάνειο σε ένα μεγάλο επιχειρηματ</w:t>
      </w:r>
      <w:r>
        <w:rPr>
          <w:rFonts w:eastAsia="UB-Helvetica" w:cs="Times New Roman"/>
          <w:szCs w:val="24"/>
        </w:rPr>
        <w:t xml:space="preserve">ικό όμιλο, ο κίνδυνος για το τραπεζικό σύστημα και την τράπεζα είναι πολύ μεγαλύτερος. </w:t>
      </w:r>
    </w:p>
    <w:p w14:paraId="14AC55E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Αλλά, αντίθετα, μέσα από τη λαϊκή αποταμίευση, μέσα από τα υψηλά επιτόκια που πληρώνουν τα λαϊκά νοικοκυριά και τη διαχρονική ομηρία που έχουν απέναντι στις τράπεζες, ο</w:t>
      </w:r>
      <w:r>
        <w:rPr>
          <w:rFonts w:eastAsia="Times New Roman" w:cs="Times New Roman"/>
          <w:szCs w:val="24"/>
        </w:rPr>
        <w:t>ι τράπεζες αντλούσαν φτηνό χρήμα για να χρηματοδοτούν το κεφάλαιο και τους καπιταλιστές και ταυτόχρονα να στηρίξουν τη Νέα Δημοκρατία και το ΠΑΣΟΚ, διότι ακριβώς αυτό βγαίνει μέσα από αυτή τη διαδικασία. Η στήριξη του πολιτικού συστήματος απέναντι στις τρά</w:t>
      </w:r>
      <w:r>
        <w:rPr>
          <w:rFonts w:eastAsia="Times New Roman" w:cs="Times New Roman"/>
          <w:szCs w:val="24"/>
        </w:rPr>
        <w:t>πεζες και στα υπόλοιπα τμήματα του κεφαλαίου όλα αυτά τα χρόνια υπήρχε και υπήρχε και αντανάκλαση, γιατί ακριβώς οι κυβερνήσεις στηρίζανε, το πολιτικό σύστημα στήριζε, νομικά, οικονομικά και με κάθε τρόπο τους επιχειρηματικούς ομίλους και ταυτόχρονα…</w:t>
      </w:r>
    </w:p>
    <w:p w14:paraId="14AC55EE"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 xml:space="preserve">σημείο αυτό κτυπάει επανειλημμένα το κουδούνι λήξεως του χρόνου </w:t>
      </w:r>
      <w:r>
        <w:rPr>
          <w:rFonts w:eastAsia="Times New Roman" w:cs="Times New Roman"/>
          <w:szCs w:val="24"/>
        </w:rPr>
        <w:t>ομιλίας του κυρίου Βουλευτή)</w:t>
      </w:r>
    </w:p>
    <w:p w14:paraId="14AC55E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ολοκληρώστε.</w:t>
      </w:r>
    </w:p>
    <w:p w14:paraId="14AC55F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ΝΙΚΟΛΑΟΣ ΚΑΡΑΘΑΝΑΣΟΠΟΥΛΟΣ:</w:t>
      </w:r>
      <w:r>
        <w:rPr>
          <w:rFonts w:eastAsia="Times New Roman" w:cs="Times New Roman"/>
          <w:szCs w:val="24"/>
        </w:rPr>
        <w:t xml:space="preserve"> …το χρηματοδοτούσαν και το στήριζαν και μέσα από τον ευνοϊκό τραπεζικό δανεισ</w:t>
      </w:r>
      <w:r>
        <w:rPr>
          <w:rFonts w:eastAsia="Times New Roman" w:cs="Times New Roman"/>
          <w:szCs w:val="24"/>
        </w:rPr>
        <w:t>μό, ο οποίος ξεπερνούσε τα όρια της κρατικής χρηματοδότησης, γινόταν με ευνοϊκούς όρους και ευνοϊκά επιτόκια και ταυτόχρονα χωρίς κα</w:t>
      </w:r>
      <w:r>
        <w:rPr>
          <w:rFonts w:eastAsia="Times New Roman" w:cs="Times New Roman"/>
          <w:szCs w:val="24"/>
        </w:rPr>
        <w:t>μ</w:t>
      </w:r>
      <w:r>
        <w:rPr>
          <w:rFonts w:eastAsia="Times New Roman" w:cs="Times New Roman"/>
          <w:szCs w:val="24"/>
        </w:rPr>
        <w:t>μία διασφάλιση και εγγύηση. Για να μπορέσει τι να στηριχθεί με αυτόν τον τρόπο; Να ισχυροποιηθούν τα κόμματα αυτά, να δίνου</w:t>
      </w:r>
      <w:r>
        <w:rPr>
          <w:rFonts w:eastAsia="Times New Roman" w:cs="Times New Roman"/>
          <w:szCs w:val="24"/>
        </w:rPr>
        <w:t>ν τις πολιτικές μάχες κάτω από καλύτερες προϋποθέσεις για να δημιουργηθεί το γνωστό δικομματικό σύστημα μέσα από την πλημμυρίδα των διαφημίσεων, μέσα από τη μεταφορά των ετεροδημοτών για να ψηφίσουν δωρεάν στους τόπους κατοικίας, μέσα λοιπόν από τη νόθευση</w:t>
      </w:r>
      <w:r>
        <w:rPr>
          <w:rFonts w:eastAsia="Times New Roman" w:cs="Times New Roman"/>
          <w:szCs w:val="24"/>
        </w:rPr>
        <w:t>, ακόμη περισσότερο, του άδικου εκλογικού συστήματος και της δημιουργίας ενός συγκεκριμένου δικομματικού συστήματος. Και από αυτή την άποψη βεβαίως, η σύμφυση της πολιτικής και οικονομικής εξουσίας είναι πολυεπίπεδη, δεν πρόκειται να αναιρεθεί ούτε στις ση</w:t>
      </w:r>
      <w:r>
        <w:rPr>
          <w:rFonts w:eastAsia="Times New Roman" w:cs="Times New Roman"/>
          <w:szCs w:val="24"/>
        </w:rPr>
        <w:t xml:space="preserve">μερινές συνθήκες ούτε στις αυριανές. </w:t>
      </w:r>
    </w:p>
    <w:p w14:paraId="14AC55F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ΚΚΕ αναγκάστηκε να καταφύγει -και ολοκληρώνω με αυτό, κύριε Πρόεδρε- στον τραπεζικό δανεισμό για να μπορέσει να καλύψει τις ανάγκες του. Και το έκανε κάτω από ιδιαίτερες, επώδυνες συνθήκες και μάλιστα, όπως επιβεβαι</w:t>
      </w:r>
      <w:r>
        <w:rPr>
          <w:rFonts w:eastAsia="Times New Roman" w:cs="Times New Roman"/>
          <w:szCs w:val="24"/>
        </w:rPr>
        <w:t xml:space="preserve">ώνει το ίδιο το </w:t>
      </w:r>
      <w:r>
        <w:rPr>
          <w:rFonts w:eastAsia="Times New Roman" w:cs="Times New Roman"/>
          <w:szCs w:val="24"/>
        </w:rPr>
        <w:lastRenderedPageBreak/>
        <w:t>πόρισμα, με πολύ ισχυρές εγγυήσεις και διασφαλίσεις των ίδιων των τραπεζών, είτε μέσω της κρατικής χρηματοδότησης αποκλειστικά και μόνο είτε μέσω εγγύησης πρωτοσημείωσης ακίνητης περιουσίας την οποία είχε. Και σήμερα, κάνουμε μια ακόμη μεγα</w:t>
      </w:r>
      <w:r>
        <w:rPr>
          <w:rFonts w:eastAsia="Times New Roman" w:cs="Times New Roman"/>
          <w:szCs w:val="24"/>
        </w:rPr>
        <w:t>λύτερη προσπάθεια να απεγκλωβιστούμε από τον τραπεζικό δανεισμό πολύ νωρίτερα από τη στιγμή που λήγουν τα δάνεια…</w:t>
      </w:r>
    </w:p>
    <w:p w14:paraId="14AC55F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κύριε Καραθανασόπουλε, ολοκληρώνετε. </w:t>
      </w:r>
    </w:p>
    <w:p w14:paraId="14AC55F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Και γι’ αυτόν ακριβώς τον λόγο,</w:t>
      </w:r>
      <w:r>
        <w:rPr>
          <w:rFonts w:eastAsia="Times New Roman" w:cs="Times New Roman"/>
          <w:szCs w:val="24"/>
        </w:rPr>
        <w:t xml:space="preserve"> κύριε Πρόεδρε, το πόρισμα του Καλούδη δεν έχει κα</w:t>
      </w:r>
      <w:r>
        <w:rPr>
          <w:rFonts w:eastAsia="Times New Roman" w:cs="Times New Roman"/>
          <w:szCs w:val="24"/>
        </w:rPr>
        <w:t>μ</w:t>
      </w:r>
      <w:r>
        <w:rPr>
          <w:rFonts w:eastAsia="Times New Roman" w:cs="Times New Roman"/>
          <w:szCs w:val="24"/>
        </w:rPr>
        <w:t xml:space="preserve">μία απολύτως βάση, όσον αφορά το ΚΚΕ. Αυτό άλλωστε φαίνεται και από όλες τις εκθέσεις της Τράπεζας της Ελλάδος, ότι είναι δάνεια ενήμερα, ότι υπάρχει πλήρης διασφάλιση και ότι εξυπηρετούνται κανονικά. Και </w:t>
      </w:r>
      <w:r>
        <w:rPr>
          <w:rFonts w:eastAsia="Times New Roman" w:cs="Times New Roman"/>
          <w:szCs w:val="24"/>
        </w:rPr>
        <w:t>από αυτή την άποψη είναι εντελώς αβάσιμη η αναφορά του Καλούδη όσον αφορά τον τραπεζικό δανεισμό του ΚΚΕ.</w:t>
      </w:r>
    </w:p>
    <w:p w14:paraId="14AC55F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Εμείς, από αυτή την άποψη –και ολοκληρώνω με αυτό- λέμε ότι βεβαίως υπάρχουν μια σειρά από συμπεράσματα, εκτι</w:t>
      </w:r>
      <w:r>
        <w:rPr>
          <w:rFonts w:eastAsia="Times New Roman" w:cs="Times New Roman"/>
          <w:szCs w:val="24"/>
        </w:rPr>
        <w:lastRenderedPageBreak/>
        <w:t xml:space="preserve">μήσεις και στοιχεία, τα οποία βρίσκονται </w:t>
      </w:r>
      <w:r>
        <w:rPr>
          <w:rFonts w:eastAsia="Times New Roman" w:cs="Times New Roman"/>
          <w:szCs w:val="24"/>
        </w:rPr>
        <w:t>στο πόρισμα και τα οποία χρειάζονται περαιτέρω διερεύνηση από τις αρμόδιες εισαγγελικές και δικαστικές αρχές.</w:t>
      </w:r>
    </w:p>
    <w:p w14:paraId="14AC55F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Κυρίες και κύριοι συνάδελφοι, αν δεν τηρηθεί ο προβλεπόμενος από τον Κανονισμό χρόνος, τότε η συνεδρίαση θα πα</w:t>
      </w:r>
      <w:r>
        <w:rPr>
          <w:rFonts w:eastAsia="Times New Roman" w:cs="Times New Roman"/>
          <w:szCs w:val="24"/>
        </w:rPr>
        <w:t>ραταθεί πολύ πέραν τη 1.00΄ τα μεσάνυχτα. Οπότε, η παράκληση είναι να τηρηθεί ο χρόνος για να λειτουργήσουμε μέσα στον προβλεπόμενο κοινοβουλευτικό χρόνο.</w:t>
      </w:r>
    </w:p>
    <w:p w14:paraId="14AC55F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 επόμενος </w:t>
      </w:r>
      <w:r>
        <w:rPr>
          <w:rFonts w:eastAsia="Times New Roman" w:cs="Times New Roman"/>
          <w:szCs w:val="24"/>
        </w:rPr>
        <w:t>ε</w:t>
      </w:r>
      <w:r>
        <w:rPr>
          <w:rFonts w:eastAsia="Times New Roman" w:cs="Times New Roman"/>
          <w:szCs w:val="24"/>
        </w:rPr>
        <w:t xml:space="preserve">ισηγητής είναι ο κ. Σαρίδης της Ενώσεως Κεντρώων. Παρακαλώ πολύ, κύριε Σαρίδη, έχετε τον </w:t>
      </w:r>
      <w:r>
        <w:rPr>
          <w:rFonts w:eastAsia="Times New Roman" w:cs="Times New Roman"/>
          <w:szCs w:val="24"/>
        </w:rPr>
        <w:t>λόγο για δεκαπέντε λεπτά, όπως και οι υπόλοιποι, ο καθένας από τους οποίους, όμως, προσπαθεί να παραβιάσει το δεκαπεντάλεπτο, με αποτέλεσμα να έχουμε αυτά που είπα προηγουμένως.</w:t>
      </w:r>
    </w:p>
    <w:p w14:paraId="14AC55F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ΣΑΡΙΔΗΣ:</w:t>
      </w:r>
      <w:r>
        <w:rPr>
          <w:rFonts w:eastAsia="Times New Roman" w:cs="Times New Roman"/>
          <w:szCs w:val="24"/>
        </w:rPr>
        <w:t xml:space="preserve"> Ευχαριστώ πολύ, κύριε Πρόεδρε.</w:t>
      </w:r>
    </w:p>
    <w:p w14:paraId="14AC55F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π</w:t>
      </w:r>
      <w:r>
        <w:rPr>
          <w:rFonts w:eastAsia="Times New Roman" w:cs="Times New Roman"/>
          <w:szCs w:val="24"/>
        </w:rPr>
        <w:t xml:space="preserve">οιος ήταν ο σκοπός της </w:t>
      </w:r>
      <w:r>
        <w:rPr>
          <w:rFonts w:eastAsia="Times New Roman" w:cs="Times New Roman"/>
          <w:szCs w:val="24"/>
        </w:rPr>
        <w:t>ε</w:t>
      </w:r>
      <w:r>
        <w:rPr>
          <w:rFonts w:eastAsia="Times New Roman" w:cs="Times New Roman"/>
          <w:szCs w:val="24"/>
        </w:rPr>
        <w:t>πιτροπής, τι εξέτασε και γιατί; Το όνομά της το ίδιο μας πληροφορεί πως σκοπός της ήταν η διερεύνηση. Για την ακρίβεια μάλιστα, η διερεύνηση της δανειοδότησης. Ποιανών; Των πολιτικών κομ</w:t>
      </w:r>
      <w:r>
        <w:rPr>
          <w:rFonts w:eastAsia="Times New Roman" w:cs="Times New Roman"/>
          <w:szCs w:val="24"/>
        </w:rPr>
        <w:lastRenderedPageBreak/>
        <w:t>μάτων και των ιδιωτικών εταιρειών των μέσων μα</w:t>
      </w:r>
      <w:r>
        <w:rPr>
          <w:rFonts w:eastAsia="Times New Roman" w:cs="Times New Roman"/>
          <w:szCs w:val="24"/>
        </w:rPr>
        <w:t xml:space="preserve">ζικής επικοινωνίας. Το όνομα λοιπόν της </w:t>
      </w:r>
      <w:r>
        <w:rPr>
          <w:rFonts w:eastAsia="Times New Roman" w:cs="Times New Roman"/>
          <w:szCs w:val="24"/>
        </w:rPr>
        <w:t>ε</w:t>
      </w:r>
      <w:r>
        <w:rPr>
          <w:rFonts w:eastAsia="Times New Roman" w:cs="Times New Roman"/>
          <w:szCs w:val="24"/>
        </w:rPr>
        <w:t xml:space="preserve">πιτροπής δεν μας εξηγεί με σαφήνεια τι αυτή αναζητούσε, παρά μόνο μας ορίζει ένα πολύ αυστηρό πλαίσιο για το πού έπρεπε να ψάξει. </w:t>
      </w:r>
    </w:p>
    <w:p w14:paraId="14AC55F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Ό,τι και αν ψάχναμε ως </w:t>
      </w:r>
      <w:r>
        <w:rPr>
          <w:rFonts w:eastAsia="Times New Roman" w:cs="Times New Roman"/>
          <w:szCs w:val="24"/>
        </w:rPr>
        <w:t>επ</w:t>
      </w:r>
      <w:r>
        <w:rPr>
          <w:rFonts w:eastAsia="Times New Roman" w:cs="Times New Roman"/>
          <w:szCs w:val="24"/>
        </w:rPr>
        <w:t>ιτροπή, το αναζητούσαμε μέσα σε ένα πολύ συγκεκριμένο πλαίσ</w:t>
      </w:r>
      <w:r>
        <w:rPr>
          <w:rFonts w:eastAsia="Times New Roman" w:cs="Times New Roman"/>
          <w:szCs w:val="24"/>
        </w:rPr>
        <w:t xml:space="preserve">ιο, δηλαδή αυστηρώς σε ό,τι είχε να κάνει με τις δανειακές συμβάσεις ανάμεσα σε τράπεζες και πολιτικά κόμματα και ανάμεσα σε τράπεζες και μέσα μαζικής ενημέρωσης. </w:t>
      </w:r>
    </w:p>
    <w:p w14:paraId="14AC55F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Εκεί μόνο μπορούσαμε να ψάξουμε για ό,τι κι αν ψάχναμε. Μάλιστα υπήρχε εξαρχής και χρονικός </w:t>
      </w:r>
      <w:r>
        <w:rPr>
          <w:rFonts w:eastAsia="Times New Roman" w:cs="Times New Roman"/>
          <w:szCs w:val="24"/>
        </w:rPr>
        <w:t xml:space="preserve">περιορισμός, καθώς η </w:t>
      </w:r>
      <w:r>
        <w:rPr>
          <w:rFonts w:eastAsia="Times New Roman" w:cs="Times New Roman"/>
          <w:szCs w:val="24"/>
        </w:rPr>
        <w:t>ε</w:t>
      </w:r>
      <w:r>
        <w:rPr>
          <w:rFonts w:eastAsia="Times New Roman" w:cs="Times New Roman"/>
          <w:szCs w:val="24"/>
        </w:rPr>
        <w:t>πιτροπή μπορούσε να εξετάσει μόνο τραπεζικές δανειακές συμβάσεις της περιόδου 2002 έως και σήμερα. Ως εκ τούτου κρίνοντας σκόπιμο να ξεκαθαρίσουμε αμέσως και από την αρχή, όπως αρμόζει σε κάθε υπεύθυνη κοινοβουλευτική δύναμη το τι εμείς ψάχναμε να βρούμε μ</w:t>
      </w:r>
      <w:r>
        <w:rPr>
          <w:rFonts w:eastAsia="Times New Roman" w:cs="Times New Roman"/>
          <w:szCs w:val="24"/>
        </w:rPr>
        <w:t xml:space="preserve">έσα στην Αίθουσα 162 και τις μαρτυρικές καταθέσεις, δηλώσαμε, σε κάθε τόνο, πως εμείς επιδιώκουμε να εντοπίσουμε το αν υπάρχουν κι αν αποδεικνύονται ποινικές ευθύνες πολιτικών προσώπων. </w:t>
      </w:r>
    </w:p>
    <w:p w14:paraId="14AC55F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Βεβαίως, παράλληλα θα επιχειρούσαμε να αναδείξουμε και τυχόν πολιτικέ</w:t>
      </w:r>
      <w:r>
        <w:rPr>
          <w:rFonts w:eastAsia="Times New Roman" w:cs="Times New Roman"/>
          <w:szCs w:val="24"/>
        </w:rPr>
        <w:t xml:space="preserve">ς ευθύνες, οι οποίες εξ ορισμού αφορούν αποκλειστικά και μόνο πολιτικά πρόσωπα και τιμωρούνται αποκλειστικά και μόνο από τους πολίτες στην κάλπη. Ευθύνες, λοιπόν, αναζητούσαμε ως Ένωση Κεντρώων. Ευθύνες ήταν αυτό που ψάχναμε. Απόδοση ευθυνών επιθυμούσαμε, </w:t>
      </w:r>
      <w:r>
        <w:rPr>
          <w:rFonts w:eastAsia="Times New Roman" w:cs="Times New Roman"/>
          <w:szCs w:val="24"/>
        </w:rPr>
        <w:t xml:space="preserve">όπως ακριβώς και όλοι οι Έλληνες πολίτες. </w:t>
      </w:r>
    </w:p>
    <w:p w14:paraId="14AC55F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πιστεύαμε και συνεχίζουμε να πιστεύουμε πως αυτό έπρεπε να ψάχνουν όλα τα μέλη της Επιτροπής, αναδείξαμε από την πρώτη στιγμή την ανάγκη για ομοφωνία κατά τις εργασίες της </w:t>
      </w:r>
      <w:r>
        <w:rPr>
          <w:rFonts w:eastAsia="Times New Roman" w:cs="Times New Roman"/>
          <w:szCs w:val="24"/>
        </w:rPr>
        <w:t>ε</w:t>
      </w:r>
      <w:r>
        <w:rPr>
          <w:rFonts w:eastAsia="Times New Roman" w:cs="Times New Roman"/>
          <w:szCs w:val="24"/>
        </w:rPr>
        <w:t>πιτροπής. Δυστυχώς, όμως, οι α</w:t>
      </w:r>
      <w:r>
        <w:rPr>
          <w:rFonts w:eastAsia="Times New Roman" w:cs="Times New Roman"/>
          <w:szCs w:val="24"/>
        </w:rPr>
        <w:t xml:space="preserve">νησυχίες μας πως οι τρεις πρώτες ομόφωνες αποφάσεις που πήρε η </w:t>
      </w:r>
      <w:r>
        <w:rPr>
          <w:rFonts w:eastAsia="Times New Roman" w:cs="Times New Roman"/>
          <w:szCs w:val="24"/>
        </w:rPr>
        <w:t>ε</w:t>
      </w:r>
      <w:r>
        <w:rPr>
          <w:rFonts w:eastAsia="Times New Roman" w:cs="Times New Roman"/>
          <w:szCs w:val="24"/>
        </w:rPr>
        <w:t>πιτροπή θα ήταν και οι τελευταίες με τη συναίνεση όλων των κομμάτων αποδείχθηκαν εκ του αποτελέσματος βάσιμες και δικαιολογημένες. Γνωρίζαμε πως η ομοφωνία η οποία στην αρχή στηρίχθηκε στη σύσ</w:t>
      </w:r>
      <w:r>
        <w:rPr>
          <w:rFonts w:eastAsia="Times New Roman" w:cs="Times New Roman"/>
          <w:szCs w:val="24"/>
        </w:rPr>
        <w:t xml:space="preserve">ταση της </w:t>
      </w:r>
      <w:r>
        <w:rPr>
          <w:rFonts w:eastAsia="Times New Roman" w:cs="Times New Roman"/>
          <w:szCs w:val="24"/>
        </w:rPr>
        <w:t>ε</w:t>
      </w:r>
      <w:r>
        <w:rPr>
          <w:rFonts w:eastAsia="Times New Roman" w:cs="Times New Roman"/>
          <w:szCs w:val="24"/>
        </w:rPr>
        <w:t xml:space="preserve">πιτροπής ήταν επίπλαστη και ψευδεπίγραφη. Κανείς ουσιαστικά δεν την ήθελε την </w:t>
      </w:r>
      <w:r>
        <w:rPr>
          <w:rFonts w:eastAsia="Times New Roman" w:cs="Times New Roman"/>
          <w:szCs w:val="24"/>
        </w:rPr>
        <w:t>ε</w:t>
      </w:r>
      <w:r>
        <w:rPr>
          <w:rFonts w:eastAsia="Times New Roman" w:cs="Times New Roman"/>
          <w:szCs w:val="24"/>
        </w:rPr>
        <w:t xml:space="preserve">πιτροπή αυτή. Μόνο προβλήματα θα δημιουργούσε η </w:t>
      </w:r>
      <w:r>
        <w:rPr>
          <w:rFonts w:eastAsia="Times New Roman" w:cs="Times New Roman"/>
          <w:szCs w:val="24"/>
        </w:rPr>
        <w:t>ε</w:t>
      </w:r>
      <w:r>
        <w:rPr>
          <w:rFonts w:eastAsia="Times New Roman" w:cs="Times New Roman"/>
          <w:szCs w:val="24"/>
        </w:rPr>
        <w:t xml:space="preserve">πιτροπή αυτή. Όμως, θα ήταν αδύνατον να επιχειρηματολογήσει κάποιος υπέρ της άποψης πως δεν </w:t>
      </w:r>
      <w:r>
        <w:rPr>
          <w:rFonts w:eastAsia="Times New Roman" w:cs="Times New Roman"/>
          <w:szCs w:val="24"/>
        </w:rPr>
        <w:lastRenderedPageBreak/>
        <w:t xml:space="preserve">υπήρξε ποτέ διαπλοκή στην </w:t>
      </w:r>
      <w:r>
        <w:rPr>
          <w:rFonts w:eastAsia="Times New Roman" w:cs="Times New Roman"/>
          <w:szCs w:val="24"/>
        </w:rPr>
        <w:t xml:space="preserve">Ελλάδα, αν δεν γινόταν πρώτα έστω μια προσπάθεια για να την βρούμε. </w:t>
      </w:r>
    </w:p>
    <w:p w14:paraId="14AC55F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 μόνος λόγος, λοιπόν, κατά την άποψή μου, που πάρθηκε ομόφωνα η απόφαση για να συγκροτήσουμε αυτήν την </w:t>
      </w:r>
      <w:r>
        <w:rPr>
          <w:rFonts w:eastAsia="Times New Roman" w:cs="Times New Roman"/>
          <w:szCs w:val="24"/>
        </w:rPr>
        <w:t>ε</w:t>
      </w:r>
      <w:r>
        <w:rPr>
          <w:rFonts w:eastAsia="Times New Roman" w:cs="Times New Roman"/>
          <w:szCs w:val="24"/>
        </w:rPr>
        <w:t>πιτροπή ήταν γιατί δεν μπορούσατε να κάνετε αλλιώς. Πώς θα δικαιολογήσετε στους Έλ</w:t>
      </w:r>
      <w:r>
        <w:rPr>
          <w:rFonts w:eastAsia="Times New Roman" w:cs="Times New Roman"/>
          <w:szCs w:val="24"/>
        </w:rPr>
        <w:t xml:space="preserve">ληνες την πιθανή άρνηση του Κοινοβουλίου να γίνει μια αξιοπρεπής προσπάθεια να αποδοθούν ευθύνες; Δεν μπορούσατε να κάνετε αλλιώς και γι’ αυτό συμφωνήσατε. Η δεύτερη ομόφωνη απόφασή μας στην </w:t>
      </w:r>
      <w:r>
        <w:rPr>
          <w:rFonts w:eastAsia="Times New Roman" w:cs="Times New Roman"/>
          <w:szCs w:val="24"/>
        </w:rPr>
        <w:t>ε</w:t>
      </w:r>
      <w:r>
        <w:rPr>
          <w:rFonts w:eastAsia="Times New Roman" w:cs="Times New Roman"/>
          <w:szCs w:val="24"/>
        </w:rPr>
        <w:t>πιτροπή ήταν όταν συμφωνήσαμε για τη δημόσια και ζωντανή τηλεοπτ</w:t>
      </w:r>
      <w:r>
        <w:rPr>
          <w:rFonts w:eastAsia="Times New Roman" w:cs="Times New Roman"/>
          <w:szCs w:val="24"/>
        </w:rPr>
        <w:t xml:space="preserve">ική μετάδοση των συνεδριάσεων της </w:t>
      </w:r>
      <w:r>
        <w:rPr>
          <w:rFonts w:eastAsia="Times New Roman" w:cs="Times New Roman"/>
          <w:szCs w:val="24"/>
        </w:rPr>
        <w:t>ε</w:t>
      </w:r>
      <w:r>
        <w:rPr>
          <w:rFonts w:eastAsia="Times New Roman" w:cs="Times New Roman"/>
          <w:szCs w:val="24"/>
        </w:rPr>
        <w:t xml:space="preserve">πιτροπής από το Κανάλι της Βουλής. Ψεύτικη και εδώ η ομοφωνία. </w:t>
      </w:r>
    </w:p>
    <w:p w14:paraId="14AC55F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Άλλος ήθελε να προπαγανδίσει, άλλος ήθελε να αυξήσει την αναγνωσιμότητά του, άλλος ήθελε να κάνει επίδειξη των επαγγελματικών του προσόντων, άλλος ήθελε απλώ</w:t>
      </w:r>
      <w:r>
        <w:rPr>
          <w:rFonts w:eastAsia="Times New Roman" w:cs="Times New Roman"/>
          <w:szCs w:val="24"/>
        </w:rPr>
        <w:t>ς να διασφαλίσει πως η μπάλα θα παραμείνει στην εξέδρα, άλλος για να σιγουρευθεί πως θα μείνουν αναπάντητα ερωτήματα. Κανείς δεν έμοιαζε να ενδιαφέρεται να συντηρηθεί η ομοφωνία. Τα κόμματα, όμως, δέχθηκαν τη δημόσια και ζωντανή εξέταση μαρτύρων επειδή δεν</w:t>
      </w:r>
      <w:r>
        <w:rPr>
          <w:rFonts w:eastAsia="Times New Roman" w:cs="Times New Roman"/>
          <w:szCs w:val="24"/>
        </w:rPr>
        <w:t xml:space="preserve"> μπορούσαν να κάνουν αλλιώς. Πώς θα πείσετε τους </w:t>
      </w:r>
      <w:r>
        <w:rPr>
          <w:rFonts w:eastAsia="Times New Roman" w:cs="Times New Roman"/>
          <w:szCs w:val="24"/>
        </w:rPr>
        <w:lastRenderedPageBreak/>
        <w:t xml:space="preserve">πολίτες πως σοβαρολογείτε όταν λέτε όλα στα φως, αν τυχόν οι συνεδριάσεις της </w:t>
      </w:r>
      <w:r>
        <w:rPr>
          <w:rFonts w:eastAsia="Times New Roman" w:cs="Times New Roman"/>
          <w:szCs w:val="24"/>
        </w:rPr>
        <w:t>ε</w:t>
      </w:r>
      <w:r>
        <w:rPr>
          <w:rFonts w:eastAsia="Times New Roman" w:cs="Times New Roman"/>
          <w:szCs w:val="24"/>
        </w:rPr>
        <w:t xml:space="preserve">πιτροπής αυτής ήταν κλειστές, μυστικές, κρυφές; Πάλι, λοιπόν, από ανάγκη συμφωνήσαμε και γι’ αυτό το θέμα. </w:t>
      </w:r>
    </w:p>
    <w:p w14:paraId="14AC55F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Τέλος, υπήρξε και μι</w:t>
      </w:r>
      <w:r>
        <w:rPr>
          <w:rFonts w:eastAsia="Times New Roman" w:cs="Times New Roman"/>
          <w:szCs w:val="24"/>
        </w:rPr>
        <w:t xml:space="preserve">α τρίτη ομοφωνία. Αφορούσε την απόφαση του να μην πληρωνόμαστε, να μην παίρνουμε αμοιβή για τη συμμετοχή μας στις εργασίες αυτής της </w:t>
      </w:r>
      <w:r>
        <w:rPr>
          <w:rFonts w:eastAsia="Times New Roman" w:cs="Times New Roman"/>
          <w:szCs w:val="24"/>
        </w:rPr>
        <w:t>ε</w:t>
      </w:r>
      <w:r>
        <w:rPr>
          <w:rFonts w:eastAsia="Times New Roman" w:cs="Times New Roman"/>
          <w:szCs w:val="24"/>
        </w:rPr>
        <w:t>πιτροπής. Αυτή η απόφαση κι αν ήταν υποχρεωτική! Πώς θα λέγαμε πως θα παίρναμε και χρήματα για να κάνουμε την έρευνα που α</w:t>
      </w:r>
      <w:r>
        <w:rPr>
          <w:rFonts w:eastAsia="Times New Roman" w:cs="Times New Roman"/>
          <w:szCs w:val="24"/>
        </w:rPr>
        <w:t xml:space="preserve">παιτούσε σύσσωμος ο ελληνικός λαός; Πώς να επιχειρηματολογήσετε για το ότι είστε ειλικρινείς στις προσπάθειές σας να βρείτε την αλήθεια, αν πληρωνόσασταν να το κάνετε αυτό; </w:t>
      </w:r>
    </w:p>
    <w:p w14:paraId="14AC560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η τρίτη, λοιπόν, και ομόφωνη απόφαση αυτής της </w:t>
      </w:r>
      <w:r>
        <w:rPr>
          <w:rFonts w:eastAsia="Times New Roman" w:cs="Times New Roman"/>
          <w:szCs w:val="24"/>
        </w:rPr>
        <w:t>ε</w:t>
      </w:r>
      <w:r>
        <w:rPr>
          <w:rFonts w:eastAsia="Times New Roman" w:cs="Times New Roman"/>
          <w:szCs w:val="24"/>
        </w:rPr>
        <w:t>πιτροπής από ανάγκη βγήκε. Από</w:t>
      </w:r>
      <w:r>
        <w:rPr>
          <w:rFonts w:eastAsia="Times New Roman" w:cs="Times New Roman"/>
          <w:szCs w:val="24"/>
        </w:rPr>
        <w:t xml:space="preserve"> ανάγκη βγήκε, γιατί δεν είχαμε επιχειρήματα για να κάνουμε αλλιώς. Κατά την εκτίμησή μου, η διαπίστωση πως τα κόμματα ομοφωνούν μόνο σε θέματα που ο ελληνικός λαός έχει ξεκάθαρα δείξει τι σκέφτεται πρέπει να το προσμετρήσει κανείς όταν επιχειρεί να εξετάσ</w:t>
      </w:r>
      <w:r>
        <w:rPr>
          <w:rFonts w:eastAsia="Times New Roman" w:cs="Times New Roman"/>
          <w:szCs w:val="24"/>
        </w:rPr>
        <w:t xml:space="preserve">ει τα θετικά αποτελέσματα των εργασιών της </w:t>
      </w:r>
      <w:r>
        <w:rPr>
          <w:rFonts w:eastAsia="Times New Roman" w:cs="Times New Roman"/>
          <w:szCs w:val="24"/>
        </w:rPr>
        <w:t>ε</w:t>
      </w:r>
      <w:r>
        <w:rPr>
          <w:rFonts w:eastAsia="Times New Roman" w:cs="Times New Roman"/>
          <w:szCs w:val="24"/>
        </w:rPr>
        <w:t xml:space="preserve">πιτροπής. </w:t>
      </w:r>
    </w:p>
    <w:p w14:paraId="14AC560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Βουλευτές,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μην έχοντας τη δύναμη να παρ</w:t>
      </w:r>
      <w:r>
        <w:rPr>
          <w:rFonts w:eastAsia="Times New Roman" w:cs="Times New Roman"/>
          <w:szCs w:val="24"/>
        </w:rPr>
        <w:t>αγάγει</w:t>
      </w:r>
      <w:r>
        <w:rPr>
          <w:rFonts w:eastAsia="Times New Roman" w:cs="Times New Roman"/>
          <w:szCs w:val="24"/>
        </w:rPr>
        <w:t xml:space="preserve"> έννομο αποτέλεσμα, έψαχνε –όπως είπαμε- για ευθύνες, ευθύνες πολιτικές και ευθύνες ποινικές. Πολιτικές ευθύνες έχο</w:t>
      </w:r>
      <w:r>
        <w:rPr>
          <w:rFonts w:eastAsia="Times New Roman" w:cs="Times New Roman"/>
          <w:szCs w:val="24"/>
        </w:rPr>
        <w:t xml:space="preserve">υν αποδεδειγμένα η Νέα Δημοκρατία και το ΠΑΣΟΚ. </w:t>
      </w:r>
    </w:p>
    <w:p w14:paraId="14AC5602"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Πολιτικές ευθύνες έχει, επίσης, ένα μεγάλο κομμάτι του ΣΥΡΙΖΑ, που, όπως είπε κι ένας δικός σας Ευρωβουλευτής, </w:t>
      </w:r>
      <w:r>
        <w:rPr>
          <w:rFonts w:eastAsia="Times New Roman"/>
          <w:szCs w:val="24"/>
        </w:rPr>
        <w:t>«</w:t>
      </w:r>
      <w:r>
        <w:rPr>
          <w:rFonts w:eastAsia="Times New Roman"/>
          <w:szCs w:val="24"/>
        </w:rPr>
        <w:t>ΠΑΣΟΚοποιήθηκε</w:t>
      </w:r>
      <w:r>
        <w:rPr>
          <w:rFonts w:eastAsia="Times New Roman"/>
          <w:szCs w:val="24"/>
        </w:rPr>
        <w:t>»</w:t>
      </w:r>
      <w:r>
        <w:rPr>
          <w:rFonts w:eastAsia="Times New Roman"/>
          <w:szCs w:val="24"/>
        </w:rPr>
        <w:t xml:space="preserve">, ακολουθώντας την ίδια πορεία με τους προηγούμενους. </w:t>
      </w:r>
    </w:p>
    <w:p w14:paraId="14AC5603" w14:textId="77777777" w:rsidR="001812B4" w:rsidRDefault="001009A2">
      <w:pPr>
        <w:spacing w:line="600" w:lineRule="auto"/>
        <w:ind w:firstLine="720"/>
        <w:contextualSpacing/>
        <w:jc w:val="both"/>
        <w:rPr>
          <w:rFonts w:eastAsia="Times New Roman"/>
          <w:szCs w:val="24"/>
        </w:rPr>
      </w:pPr>
      <w:r>
        <w:rPr>
          <w:rFonts w:eastAsia="Times New Roman"/>
          <w:szCs w:val="24"/>
        </w:rPr>
        <w:t>Απλά, επειδή όπως φαίνεται και από τα στοιχεία την Αιθούσης 162, τα ποσά δανεισμού ήταν ευθέως ανάλογα με τα χρόνια στην καρέκλα της εξουσίας, σε ό,τι σας αφορά, καταλαβαίνετε εύκολα γιατί η δική σας επιβάρυνση των δύο ετών ωχριά μπροστά στο συνολικό κόστο</w:t>
      </w:r>
      <w:r>
        <w:rPr>
          <w:rFonts w:eastAsia="Times New Roman"/>
          <w:szCs w:val="24"/>
        </w:rPr>
        <w:t xml:space="preserve">ς της </w:t>
      </w:r>
      <w:r>
        <w:rPr>
          <w:rFonts w:eastAsia="Times New Roman"/>
          <w:szCs w:val="24"/>
        </w:rPr>
        <w:t>Μ</w:t>
      </w:r>
      <w:r>
        <w:rPr>
          <w:rFonts w:eastAsia="Times New Roman"/>
          <w:szCs w:val="24"/>
        </w:rPr>
        <w:t xml:space="preserve">εταπολίτευσης. Ολόκληρη τη </w:t>
      </w:r>
      <w:r>
        <w:rPr>
          <w:rFonts w:eastAsia="Times New Roman"/>
          <w:szCs w:val="24"/>
        </w:rPr>
        <w:t>Μ</w:t>
      </w:r>
      <w:r>
        <w:rPr>
          <w:rFonts w:eastAsia="Times New Roman"/>
          <w:szCs w:val="24"/>
        </w:rPr>
        <w:t xml:space="preserve">εταπολίτευση τη βγάλαμε χωρίς νόμο για τη δανειοδότηση των κομμάτων και των ΜΜΕ, με προσωρινές άδειες για τα τηλεοπτικά κανάλια και με τις τράπεζες να δίνουν δανεικά κι αγύριστα. Είναι ασύλληπτα τα μεγέθη. </w:t>
      </w:r>
    </w:p>
    <w:p w14:paraId="14AC5604" w14:textId="77777777" w:rsidR="001812B4" w:rsidRDefault="001009A2">
      <w:pPr>
        <w:spacing w:line="600" w:lineRule="auto"/>
        <w:ind w:firstLine="720"/>
        <w:contextualSpacing/>
        <w:jc w:val="both"/>
        <w:rPr>
          <w:rFonts w:eastAsia="Times New Roman"/>
          <w:szCs w:val="24"/>
        </w:rPr>
      </w:pPr>
      <w:r>
        <w:rPr>
          <w:rFonts w:eastAsia="Times New Roman"/>
          <w:szCs w:val="24"/>
        </w:rPr>
        <w:t>Στις δημοκρατί</w:t>
      </w:r>
      <w:r>
        <w:rPr>
          <w:rFonts w:eastAsia="Times New Roman"/>
          <w:szCs w:val="24"/>
        </w:rPr>
        <w:t xml:space="preserve">ες, όμως, οι πολιτικές ευθύνες εντοπίζονται αποκλειστικά από τους πολίτες και αποδίδονται αποκλειστικά </w:t>
      </w:r>
      <w:r>
        <w:rPr>
          <w:rFonts w:eastAsia="Times New Roman"/>
          <w:szCs w:val="24"/>
        </w:rPr>
        <w:lastRenderedPageBreak/>
        <w:t xml:space="preserve">στη κάλπη. Θα συνοδεύσει στην κάλπη και τα δυο πρώην μεγάλα κόμματα της </w:t>
      </w:r>
      <w:r>
        <w:rPr>
          <w:rFonts w:eastAsia="Times New Roman"/>
          <w:szCs w:val="24"/>
        </w:rPr>
        <w:t>Μ</w:t>
      </w:r>
      <w:r>
        <w:rPr>
          <w:rFonts w:eastAsia="Times New Roman"/>
          <w:szCs w:val="24"/>
        </w:rPr>
        <w:t>εταπολίτευσης η επιχειρηματολογία που ανέπτυξαν για άλλη μια φορά σήμερα εδώ, πω</w:t>
      </w:r>
      <w:r>
        <w:rPr>
          <w:rFonts w:eastAsia="Times New Roman"/>
          <w:szCs w:val="24"/>
        </w:rPr>
        <w:t xml:space="preserve">ς δηλαδή διαπλοκή στην Ελλάδα δεν υπήρξε. </w:t>
      </w:r>
    </w:p>
    <w:p w14:paraId="14AC5605" w14:textId="77777777" w:rsidR="001812B4" w:rsidRDefault="001009A2">
      <w:pPr>
        <w:spacing w:line="600" w:lineRule="auto"/>
        <w:ind w:firstLine="720"/>
        <w:contextualSpacing/>
        <w:jc w:val="both"/>
        <w:rPr>
          <w:rFonts w:eastAsia="Times New Roman"/>
          <w:szCs w:val="24"/>
        </w:rPr>
      </w:pPr>
      <w:r>
        <w:rPr>
          <w:rFonts w:eastAsia="Times New Roman"/>
          <w:szCs w:val="24"/>
        </w:rPr>
        <w:t>Η πολιτική ευθύνη του ισχυρισμού αυτού είναι μεγάλη. Και είμαι βέβαιος πως οι Έλληνες πολίτες όταν θα ψηφίσουν, θα θυμούνται πως επισήμως, η Νέα Δημοκρατία και το ΠΑΣΟΚ ισχυρίζονται πως δεν υπήρξε διαπλοκή στη Ελλ</w:t>
      </w:r>
      <w:r>
        <w:rPr>
          <w:rFonts w:eastAsia="Times New Roman"/>
          <w:szCs w:val="24"/>
        </w:rPr>
        <w:t xml:space="preserve">άδα. Όπως θα θυμούνται κι ό,τι τελικά θα πράξει σήμερα η συγκυβέρνηση ΣΥΡΙΖΑ-ΑΝΕΛ με το πόρισμα αυτής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Η τυχόν ποινικοποίηση, όμως, της πολιτικής ζωής, με πρόσχημα αδικίες του παρελθόντος, με σκοπό τη συγκάλυψη της κυβερνητικής αν</w:t>
      </w:r>
      <w:r>
        <w:rPr>
          <w:rFonts w:eastAsia="Times New Roman"/>
          <w:szCs w:val="24"/>
        </w:rPr>
        <w:t>ικανότητας, θα είναι ένα βαρύτατο πλήγμα στην ήδη βαριά τραυματισμένη αξιοπιστία του ελληνικού πολιτικού συστήματος.</w:t>
      </w:r>
    </w:p>
    <w:p w14:paraId="14AC560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Αυτά, λοιπόν, με τις πολιτικές ευθύνες. Τα συμπεράσματα βγήκαν. Ραντεβού στην κάλπη. </w:t>
      </w:r>
    </w:p>
    <w:p w14:paraId="14AC5607" w14:textId="77777777" w:rsidR="001812B4" w:rsidRDefault="001009A2">
      <w:pPr>
        <w:spacing w:line="600" w:lineRule="auto"/>
        <w:ind w:firstLine="720"/>
        <w:contextualSpacing/>
        <w:jc w:val="both"/>
        <w:rPr>
          <w:rFonts w:eastAsia="Times New Roman"/>
          <w:szCs w:val="24"/>
        </w:rPr>
      </w:pPr>
      <w:r>
        <w:rPr>
          <w:rFonts w:eastAsia="Times New Roman"/>
          <w:szCs w:val="24"/>
        </w:rPr>
        <w:t>Ας έρθουμε, όμως, στις ποινικές ευθύνες. Ποινικές ευθ</w:t>
      </w:r>
      <w:r>
        <w:rPr>
          <w:rFonts w:eastAsia="Times New Roman"/>
          <w:szCs w:val="24"/>
        </w:rPr>
        <w:t xml:space="preserve">ύνες πολιτικών προσώπων δεν εντοπίστηκαν. Αυτό είναι δεδομένο. Ποινικές ευθύνες μη πολιτικών προσώπων εντοπίστηκαν. </w:t>
      </w:r>
      <w:r>
        <w:rPr>
          <w:rFonts w:eastAsia="Times New Roman"/>
          <w:szCs w:val="24"/>
        </w:rPr>
        <w:lastRenderedPageBreak/>
        <w:t>Κι αυτό είναι δεδομένο. Καθώς, όμως, δεν είναι δουλειά του Κοινοβουλίου να αντικαταστήσει τα ποινικά δικαστήρια και να διερευνά παράνομες πρ</w:t>
      </w:r>
      <w:r>
        <w:rPr>
          <w:rFonts w:eastAsia="Times New Roman"/>
          <w:szCs w:val="24"/>
        </w:rPr>
        <w:t xml:space="preserve">άξεις πολιτικών, υπερψηφίσαμε κι εμείς την αποστολή του πορίσματος στον </w:t>
      </w:r>
      <w:r>
        <w:rPr>
          <w:rFonts w:eastAsia="Times New Roman"/>
          <w:szCs w:val="24"/>
        </w:rPr>
        <w:t>ε</w:t>
      </w:r>
      <w:r>
        <w:rPr>
          <w:rFonts w:eastAsia="Times New Roman"/>
          <w:szCs w:val="24"/>
        </w:rPr>
        <w:t xml:space="preserve">ισαγγελέα. </w:t>
      </w:r>
    </w:p>
    <w:p w14:paraId="14AC560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Κάποια πράγματα απλά θα πρέπει να πάρουν τον δρόμο τους, όπως προβλέπει ο νόμος για κάθε Έλληνα πολίτη. Δεν έχει ούτε περισσότερα δικαιώματα ούτε λιγότερα δικαιώματα ένας </w:t>
      </w:r>
      <w:r>
        <w:rPr>
          <w:rFonts w:eastAsia="Times New Roman"/>
          <w:szCs w:val="24"/>
        </w:rPr>
        <w:t xml:space="preserve">εκδότης, ένας διευθυντής τράπεζας, ένας δικηγόρος, ένας λογιστής, ένας εφοριακός, ένας υπάλληλος γραφείου, ένας μεγαλοεπιχειρηματίας από οποιοδήποτε άλλον πολίτη. Αυτό λέγεται ισονομία και είναι συνταγματική επιταγή. </w:t>
      </w:r>
    </w:p>
    <w:p w14:paraId="14AC5609"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Στο πλαίσιο της ισονομίας, λοιπόν, και της ανεξάρτητης λειτουργίας της δικαιοσύνης ό,τι ποινικές ευθύνες υπάρχουν, θα τις ψάξει ο </w:t>
      </w:r>
      <w:r>
        <w:rPr>
          <w:rFonts w:eastAsia="Times New Roman"/>
          <w:szCs w:val="24"/>
        </w:rPr>
        <w:t>ε</w:t>
      </w:r>
      <w:r>
        <w:rPr>
          <w:rFonts w:eastAsia="Times New Roman"/>
          <w:szCs w:val="24"/>
        </w:rPr>
        <w:t xml:space="preserve">ισαγγελέας και θα πράξει τα δέοντα. </w:t>
      </w:r>
    </w:p>
    <w:p w14:paraId="14AC560A" w14:textId="77777777" w:rsidR="001812B4" w:rsidRDefault="001009A2">
      <w:pPr>
        <w:spacing w:line="600" w:lineRule="auto"/>
        <w:ind w:firstLine="720"/>
        <w:contextualSpacing/>
        <w:jc w:val="both"/>
        <w:rPr>
          <w:rFonts w:eastAsia="Times New Roman"/>
          <w:szCs w:val="24"/>
        </w:rPr>
      </w:pPr>
      <w:r>
        <w:rPr>
          <w:rFonts w:eastAsia="Times New Roman"/>
          <w:szCs w:val="24"/>
        </w:rPr>
        <w:t>Εδώ, όμως, είμαι υποχρεωμένος να επαναλάβω μια από τις ενστάσεις μου, ίσως τη πιο σημαντ</w:t>
      </w:r>
      <w:r>
        <w:rPr>
          <w:rFonts w:eastAsia="Times New Roman"/>
          <w:szCs w:val="24"/>
        </w:rPr>
        <w:t xml:space="preserve">ική. Παρατηρώ πως δεν απαντήθηκε το ερώτημα «και τι θα γίνει άμα πάει το πόρισμα στον </w:t>
      </w:r>
      <w:r>
        <w:rPr>
          <w:rFonts w:eastAsia="Times New Roman"/>
          <w:szCs w:val="24"/>
        </w:rPr>
        <w:t>ε</w:t>
      </w:r>
      <w:r>
        <w:rPr>
          <w:rFonts w:eastAsia="Times New Roman"/>
          <w:szCs w:val="24"/>
        </w:rPr>
        <w:t xml:space="preserve">ισαγγελέα;». Δεν απαντήθηκε γιατί δεν τέθηκε ουσιαστικά και από κανέναν, εκτός φυσικά από εμάς, την Ένωση Κεντρώων. </w:t>
      </w:r>
    </w:p>
    <w:p w14:paraId="14AC560B"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Σύμφωνα, λοιπόν, με τα όσα γνωρίζουμε όλοι, όταν ένα</w:t>
      </w:r>
      <w:r>
        <w:rPr>
          <w:rFonts w:eastAsia="Times New Roman"/>
          <w:szCs w:val="24"/>
        </w:rPr>
        <w:t xml:space="preserve">ς </w:t>
      </w:r>
      <w:r>
        <w:rPr>
          <w:rFonts w:eastAsia="Times New Roman"/>
          <w:szCs w:val="24"/>
        </w:rPr>
        <w:t>ε</w:t>
      </w:r>
      <w:r>
        <w:rPr>
          <w:rFonts w:eastAsia="Times New Roman"/>
          <w:szCs w:val="24"/>
        </w:rPr>
        <w:t>ισαγγελέας διεξάγει μια έρευνα και κατά τις σχετικές ενέργειές του, πάντα στο πλαίσιο των καθηκόντων του, ακούσει, διαβάσει, βρει κάπου το όνομα πολιτικού προσώπου, τότε είναι υποχρεωμένος να κλείσει αμέσως τον φάκελο και να τον γυρίσει πίσω στη Βουλή.</w:t>
      </w:r>
    </w:p>
    <w:p w14:paraId="14AC560C"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Σας ρωτώ, λοιπόν. Εάν ο </w:t>
      </w:r>
      <w:r>
        <w:rPr>
          <w:rFonts w:eastAsia="Times New Roman"/>
          <w:szCs w:val="24"/>
        </w:rPr>
        <w:t>ε</w:t>
      </w:r>
      <w:r>
        <w:rPr>
          <w:rFonts w:eastAsia="Times New Roman"/>
          <w:szCs w:val="24"/>
        </w:rPr>
        <w:t xml:space="preserve">ισαγγελέας αποφασίσει πως κάποιος πρέπει να του απαντήσει σε κάποια ερωτήματα, όπως τι γίνεται με το κτίριο της Κουμουνδούρου, τι γίνεται με το κούρεμα και όχι την εξόφληση, όπως λέτε, του σχετικού δανείου, τι γίνεται με την </w:t>
      </w:r>
      <w:r>
        <w:rPr>
          <w:rFonts w:eastAsia="Times New Roman"/>
          <w:szCs w:val="24"/>
          <w:lang w:val="en-US"/>
        </w:rPr>
        <w:t>offsho</w:t>
      </w:r>
      <w:r>
        <w:rPr>
          <w:rFonts w:eastAsia="Times New Roman"/>
          <w:szCs w:val="24"/>
          <w:lang w:val="en-US"/>
        </w:rPr>
        <w:t>re</w:t>
      </w:r>
      <w:r>
        <w:rPr>
          <w:rFonts w:eastAsia="Times New Roman"/>
          <w:szCs w:val="24"/>
        </w:rPr>
        <w:t xml:space="preserve"> της «ΑΥΓΗΣ», εσείς τι λέτε, δεν θα ακούσει ο κύριος </w:t>
      </w:r>
      <w:r>
        <w:rPr>
          <w:rFonts w:eastAsia="Times New Roman"/>
          <w:szCs w:val="24"/>
        </w:rPr>
        <w:t>ε</w:t>
      </w:r>
      <w:r>
        <w:rPr>
          <w:rFonts w:eastAsia="Times New Roman"/>
          <w:szCs w:val="24"/>
        </w:rPr>
        <w:t xml:space="preserve">ισαγγελέας ονόματα πολιτικών προσώπων; </w:t>
      </w:r>
    </w:p>
    <w:p w14:paraId="14AC560D"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Αντιστοίχως, αν ακούσει ο κύριος </w:t>
      </w:r>
      <w:r>
        <w:rPr>
          <w:rFonts w:eastAsia="Times New Roman"/>
          <w:szCs w:val="24"/>
        </w:rPr>
        <w:t>ε</w:t>
      </w:r>
      <w:r>
        <w:rPr>
          <w:rFonts w:eastAsia="Times New Roman"/>
          <w:szCs w:val="24"/>
        </w:rPr>
        <w:t>ισαγγελέας και πάει αύριο σε μια τράπεζα και ρωτήσει «Πώς γίνεται να δίνεις ένα δάνειο και για έντεκα χρόνια να το ξεχνάς; Πώς</w:t>
      </w:r>
      <w:r>
        <w:rPr>
          <w:rFonts w:eastAsia="Times New Roman"/>
          <w:szCs w:val="24"/>
        </w:rPr>
        <w:t xml:space="preserve"> γίνεται να δέχεσαι να δανειοδοτήσεις μια εφημερίδα για να κλείσει, να γίνει ξενοδοχειακή και να κάνει το κτήριό της ενοικιαζόμενα δωμάτια και να σου πληρώνει τόκους;» δεν θα ακούσει ο κύριος </w:t>
      </w:r>
      <w:r>
        <w:rPr>
          <w:rFonts w:eastAsia="Times New Roman"/>
          <w:szCs w:val="24"/>
        </w:rPr>
        <w:t>ε</w:t>
      </w:r>
      <w:r>
        <w:rPr>
          <w:rFonts w:eastAsia="Times New Roman"/>
          <w:szCs w:val="24"/>
        </w:rPr>
        <w:t xml:space="preserve">ισαγγελέας ονόματα πολιτικών προσώπων;  </w:t>
      </w:r>
    </w:p>
    <w:p w14:paraId="14AC560E"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Μια τρύπα στο νερό, λο</w:t>
      </w:r>
      <w:r>
        <w:rPr>
          <w:rFonts w:eastAsia="Times New Roman"/>
          <w:szCs w:val="24"/>
        </w:rPr>
        <w:t xml:space="preserve">ιπόν, για όσους, ψευδόμενοι, αφήνουν να εννοηθεί πως ο </w:t>
      </w:r>
      <w:r>
        <w:rPr>
          <w:rFonts w:eastAsia="Times New Roman"/>
          <w:szCs w:val="24"/>
        </w:rPr>
        <w:t>ε</w:t>
      </w:r>
      <w:r>
        <w:rPr>
          <w:rFonts w:eastAsia="Times New Roman"/>
          <w:szCs w:val="24"/>
        </w:rPr>
        <w:t>ισαγγελέας θα βρει όσα δεν βρήκαμε εμείς, τις ποινικές ευθύνες πολιτικών προσώπων.</w:t>
      </w:r>
    </w:p>
    <w:p w14:paraId="14AC560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 Εμείς, έχουμε ήδη εξηγήσει στον ελληνικό λαό τα όσα καταλάβαμε από τη συμμετοχή μας σε αυτή την </w:t>
      </w:r>
      <w:r>
        <w:rPr>
          <w:rFonts w:eastAsia="Times New Roman"/>
          <w:szCs w:val="24"/>
        </w:rPr>
        <w:t>ε</w:t>
      </w:r>
      <w:r>
        <w:rPr>
          <w:rFonts w:eastAsia="Times New Roman"/>
          <w:szCs w:val="24"/>
        </w:rPr>
        <w:t>πιτροπή. Διαπλοκή υ</w:t>
      </w:r>
      <w:r>
        <w:rPr>
          <w:rFonts w:eastAsia="Times New Roman"/>
          <w:szCs w:val="24"/>
        </w:rPr>
        <w:t xml:space="preserve">πήρξε, αλλά δεν αποδεικνύεται. Δεν κλείνει το τρίγωνο ούτε το τετράγωνο της διαπλοκής. Στο τέλος, αφού τα ψάξει κανείς όλα, καταλήγει σε ένα μεγάλο τίποτα και πουθενά δεν θα βρει αποδείξεις για την περίφημη πολιτική παρέμβαση.   </w:t>
      </w:r>
    </w:p>
    <w:p w14:paraId="14AC5610" w14:textId="77777777" w:rsidR="001812B4" w:rsidRDefault="001009A2">
      <w:pPr>
        <w:spacing w:line="600" w:lineRule="auto"/>
        <w:ind w:firstLine="720"/>
        <w:contextualSpacing/>
        <w:jc w:val="both"/>
        <w:rPr>
          <w:rFonts w:eastAsia="Times New Roman"/>
          <w:szCs w:val="24"/>
        </w:rPr>
      </w:pPr>
      <w:r>
        <w:rPr>
          <w:rFonts w:eastAsia="Times New Roman"/>
          <w:szCs w:val="24"/>
        </w:rPr>
        <w:t>Αυτή η πλευρά της διαπλοκή</w:t>
      </w:r>
      <w:r>
        <w:rPr>
          <w:rFonts w:eastAsia="Times New Roman"/>
          <w:szCs w:val="24"/>
        </w:rPr>
        <w:t>ς δεν περιγράφεται πουθενά, σε κανέναν νόμο. Δεν προβλέπεται ως ποινικό αδίκημα και φυσικά δεν αποδεικνύεται.</w:t>
      </w:r>
    </w:p>
    <w:p w14:paraId="14AC5611" w14:textId="77777777" w:rsidR="001812B4" w:rsidRDefault="001009A2">
      <w:pPr>
        <w:spacing w:line="600" w:lineRule="auto"/>
        <w:ind w:firstLine="720"/>
        <w:contextualSpacing/>
        <w:jc w:val="both"/>
        <w:rPr>
          <w:rFonts w:eastAsia="Times New Roman"/>
          <w:szCs w:val="24"/>
        </w:rPr>
      </w:pPr>
      <w:r>
        <w:rPr>
          <w:rFonts w:eastAsia="Times New Roman"/>
          <w:szCs w:val="24"/>
        </w:rPr>
        <w:t>Επίσης, αξίζει να αναφερθώ πως δεν βγήκε κάποιος τραπεζικός να μας πει</w:t>
      </w:r>
      <w:r>
        <w:rPr>
          <w:rFonts w:eastAsia="Times New Roman"/>
          <w:szCs w:val="24"/>
        </w:rPr>
        <w:t>,</w:t>
      </w:r>
      <w:r>
        <w:rPr>
          <w:rFonts w:eastAsia="Times New Roman"/>
          <w:szCs w:val="24"/>
        </w:rPr>
        <w:t xml:space="preserve"> «Με πήρε τηλέφωνο ο τάδε πολιτικός και μου είπε να κάνω αυτό» ούτε βγήκε κ</w:t>
      </w:r>
      <w:r>
        <w:rPr>
          <w:rFonts w:eastAsia="Times New Roman"/>
          <w:szCs w:val="24"/>
        </w:rPr>
        <w:t>άποιος εκδότης να μας πει</w:t>
      </w:r>
      <w:r>
        <w:rPr>
          <w:rFonts w:eastAsia="Times New Roman"/>
          <w:szCs w:val="24"/>
        </w:rPr>
        <w:t>,</w:t>
      </w:r>
      <w:r>
        <w:rPr>
          <w:rFonts w:eastAsia="Times New Roman"/>
          <w:szCs w:val="24"/>
        </w:rPr>
        <w:t xml:space="preserve"> «Πήρα τηλέφωνο τον τάδε πολιτικό και του είπα να κάνει αυτό». Ούτε βεβαίως βρέθηκε πολιτικός να μας πει</w:t>
      </w:r>
      <w:r>
        <w:rPr>
          <w:rFonts w:eastAsia="Times New Roman"/>
          <w:szCs w:val="24"/>
        </w:rPr>
        <w:t>,</w:t>
      </w:r>
      <w:r>
        <w:rPr>
          <w:rFonts w:eastAsia="Times New Roman"/>
          <w:szCs w:val="24"/>
        </w:rPr>
        <w:t xml:space="preserve"> «Έκανα τον μεσάζοντα ανάμεσα στις τράπεζες, στα κανάλια, στις εφημερίδες, στις ιστοσελίδες». </w:t>
      </w:r>
    </w:p>
    <w:p w14:paraId="14AC5612"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Ωστόσο, κατά τη διάρκεια της ε</w:t>
      </w:r>
      <w:r>
        <w:rPr>
          <w:rFonts w:eastAsia="Times New Roman"/>
          <w:szCs w:val="24"/>
        </w:rPr>
        <w:t>ξέτασης των μαρτύρων, ακούστηκαν πολλά και αξιομνημόνευτα, όπως για δάνεια με εγγυήσεις «αέρα» και άλλα πολλά. Αυτό δεν αλλάζει, όμως, το γεγονός πως δεν βρήκαμε την καπνισμένη κάννη της διαπλοκής. Δεν πιάσαμε κάποιον με το μέλι στο χέρι. Διαπιστώσαμε, όμω</w:t>
      </w:r>
      <w:r>
        <w:rPr>
          <w:rFonts w:eastAsia="Times New Roman"/>
          <w:szCs w:val="24"/>
        </w:rPr>
        <w:t>ς, -και το θεωρούμε πολύ σημαντικό να το καταλάβουν οι Έλληνες πολίτες- το εξής απλό. Δεν υπήρχε και δεν υπάρχει σήμερα στην Ελλάδα νόμος κατά της διαπλοκής. Όλα έγιναν νομότυπα και με ειδικό τρόπο.</w:t>
      </w:r>
    </w:p>
    <w:p w14:paraId="14AC5613" w14:textId="77777777" w:rsidR="001812B4" w:rsidRDefault="001009A2">
      <w:pPr>
        <w:spacing w:line="600" w:lineRule="auto"/>
        <w:ind w:firstLine="720"/>
        <w:contextualSpacing/>
        <w:jc w:val="both"/>
        <w:rPr>
          <w:rFonts w:eastAsia="Times New Roman"/>
          <w:szCs w:val="24"/>
        </w:rPr>
      </w:pPr>
      <w:r>
        <w:rPr>
          <w:rFonts w:eastAsia="Times New Roman"/>
          <w:szCs w:val="24"/>
        </w:rPr>
        <w:t>Εάν αξίζει να αναφέρουμε το περίφημο πόρισμα Καλούδη σε α</w:t>
      </w:r>
      <w:r>
        <w:rPr>
          <w:rFonts w:eastAsia="Times New Roman"/>
          <w:szCs w:val="24"/>
        </w:rPr>
        <w:t>υτή την Αίθουσα για κάποια πράγματα, ανάμεσα σε αυτά πρέπει να είναι σίγουρα και η ερώτηση που έκανε ο Εισαγγελέας Καλούδης: «Παραβιάστηκε ο πιστοδοτικός κανονισμός;» για να πάρει την απάντηση από τρεις κορυφαίους τραπεζικούς «Δεν υπάρχει πλαίσιο για να πα</w:t>
      </w:r>
      <w:r>
        <w:rPr>
          <w:rFonts w:eastAsia="Times New Roman"/>
          <w:szCs w:val="24"/>
        </w:rPr>
        <w:t xml:space="preserve">ραβιαστεί». </w:t>
      </w:r>
    </w:p>
    <w:p w14:paraId="14AC5614" w14:textId="77777777" w:rsidR="001812B4" w:rsidRDefault="001009A2">
      <w:pPr>
        <w:spacing w:line="600" w:lineRule="auto"/>
        <w:ind w:firstLine="720"/>
        <w:contextualSpacing/>
        <w:jc w:val="both"/>
        <w:rPr>
          <w:rFonts w:eastAsia="Times New Roman"/>
          <w:szCs w:val="24"/>
        </w:rPr>
      </w:pPr>
      <w:r>
        <w:rPr>
          <w:rFonts w:eastAsia="Times New Roman"/>
          <w:szCs w:val="24"/>
        </w:rPr>
        <w:t>Και θα το πω όσο πιο απλά μπορώ, έτσι όπως το κατάλαβα και το αντιλαμβάνομαι και ο ίδιος. Αναρωτήθηκα, τι είδους δάνειο παίρνει ένα πολιτικό κόμμα; Είναι επισκευαστικό; Είναι επιχειρηματικό; Είναι καταναλωτικό; Τι είδους δάνειο είναι; Το γεγον</w:t>
      </w:r>
      <w:r>
        <w:rPr>
          <w:rFonts w:eastAsia="Times New Roman"/>
          <w:szCs w:val="24"/>
        </w:rPr>
        <w:t xml:space="preserve">ός ότι δεν μπορούμε να απαντήσουμε ξεκάθαρα και άμεσα </w:t>
      </w:r>
      <w:r>
        <w:rPr>
          <w:rFonts w:eastAsia="Times New Roman"/>
          <w:szCs w:val="24"/>
        </w:rPr>
        <w:lastRenderedPageBreak/>
        <w:t>χωρίς σκέψεις σε αυτή την απλή ερώτηση καταδεικνύει τη βαρύτητα της δήλωσης ότι δεν υπάρχει πλαίσιο για να παραβιαστεί. Και αυτό οδηγεί αβίαστα στο συμπέρασμα πως αυτοί που έκαναν αυτά που έκαναν ήξεραν</w:t>
      </w:r>
      <w:r>
        <w:rPr>
          <w:rFonts w:eastAsia="Times New Roman"/>
          <w:szCs w:val="24"/>
        </w:rPr>
        <w:t xml:space="preserve"> πολύ καλά τι έκαναν και δεν τους πιάνεις από πουθενά. </w:t>
      </w:r>
    </w:p>
    <w:p w14:paraId="14AC5615"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Το ότι δεν υπήρχε, λοιπόν, κάπου γραμμένο το πώς και με ποιον ακριβώς τρόπο πρέπει να αντιμετωπίζει ένας τραπεζικός έναν πολιτικό που πάει να ζητήσει δανεικά οδήγησε και τους δυο και τον πολιτικό και </w:t>
      </w:r>
      <w:r>
        <w:rPr>
          <w:rFonts w:eastAsia="Times New Roman"/>
          <w:szCs w:val="24"/>
        </w:rPr>
        <w:t xml:space="preserve">τον τραπεζικό στο συμπέρασμα πως τα δανεικά σε κόμματα και σε πολιτικούς είναι δανεικά και αγύριστα νομίμως. </w:t>
      </w:r>
    </w:p>
    <w:p w14:paraId="14AC5616" w14:textId="77777777" w:rsidR="001812B4" w:rsidRDefault="001009A2">
      <w:pPr>
        <w:spacing w:line="600" w:lineRule="auto"/>
        <w:ind w:firstLine="720"/>
        <w:contextualSpacing/>
        <w:jc w:val="both"/>
        <w:rPr>
          <w:rFonts w:eastAsia="Times New Roman"/>
          <w:szCs w:val="24"/>
        </w:rPr>
      </w:pPr>
      <w:r>
        <w:rPr>
          <w:rFonts w:eastAsia="Times New Roman"/>
          <w:szCs w:val="24"/>
        </w:rPr>
        <w:t>Έτσι ερμήνευσαν όλοι στο παρελθόν αυτό το κενό νόμου. Έτσι αντιμετώπισαν όλοι αυτή την τρύπα στο σύστημα, ως ευκαιρία δηλαδή να βαφτίσουν τα δανει</w:t>
      </w:r>
      <w:r>
        <w:rPr>
          <w:rFonts w:eastAsia="Times New Roman"/>
          <w:szCs w:val="24"/>
        </w:rPr>
        <w:t>κά αγύριστα. Και επειδή δεν υπάρχει κανείς που να το απαγορεύει, μπορούμε αυτά τα δάνεια να τα κουρεύουμε και να τα ρυθμίσουμε όπως να είναι, χωρίς κανόνες, λαμβάνοντας υπ</w:t>
      </w:r>
      <w:r>
        <w:rPr>
          <w:rFonts w:eastAsia="Times New Roman"/>
          <w:szCs w:val="24"/>
        </w:rPr>
        <w:t xml:space="preserve">’ </w:t>
      </w:r>
      <w:r>
        <w:rPr>
          <w:rFonts w:eastAsia="Times New Roman"/>
          <w:szCs w:val="24"/>
        </w:rPr>
        <w:t>όψ</w:t>
      </w:r>
      <w:r>
        <w:rPr>
          <w:rFonts w:eastAsia="Times New Roman"/>
          <w:szCs w:val="24"/>
        </w:rPr>
        <w:t>ιν</w:t>
      </w:r>
      <w:r>
        <w:rPr>
          <w:rFonts w:eastAsia="Times New Roman"/>
          <w:szCs w:val="24"/>
        </w:rPr>
        <w:t xml:space="preserve"> μόνο την περιρρέουσα ατμόσφαιρα και τη σύγχρονη κατάσταση. </w:t>
      </w:r>
    </w:p>
    <w:p w14:paraId="14AC561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     (Στο σημείο α</w:t>
      </w:r>
      <w:r>
        <w:rPr>
          <w:rFonts w:eastAsia="Times New Roman" w:cs="Times New Roman"/>
          <w:szCs w:val="24"/>
        </w:rPr>
        <w:t xml:space="preserve">υτό </w:t>
      </w:r>
      <w:r>
        <w:rPr>
          <w:rFonts w:eastAsia="Times New Roman" w:cs="Times New Roman"/>
          <w:szCs w:val="24"/>
        </w:rPr>
        <w:t>κ</w:t>
      </w:r>
      <w:r>
        <w:rPr>
          <w:rFonts w:eastAsia="Times New Roman" w:cs="Times New Roman"/>
          <w:szCs w:val="24"/>
        </w:rPr>
        <w:t>τυπάει προειδοποιητικά το κουδούνι λήξεως του χρόνου ομιλίας της κυρίου Βουλευτή)</w:t>
      </w:r>
    </w:p>
    <w:p w14:paraId="14AC5618"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Μάλιστα, κύριε Πρόεδρε, θα μου δώσετε δύο λεπτά.</w:t>
      </w:r>
    </w:p>
    <w:p w14:paraId="14AC5619" w14:textId="77777777" w:rsidR="001812B4" w:rsidRDefault="001009A2">
      <w:pPr>
        <w:spacing w:line="600" w:lineRule="auto"/>
        <w:ind w:firstLine="720"/>
        <w:contextualSpacing/>
        <w:jc w:val="both"/>
        <w:rPr>
          <w:rFonts w:eastAsia="Times New Roman"/>
          <w:szCs w:val="24"/>
        </w:rPr>
      </w:pPr>
      <w:r>
        <w:rPr>
          <w:rFonts w:eastAsia="Times New Roman"/>
          <w:szCs w:val="24"/>
        </w:rPr>
        <w:t>Ποια δάνεια και ποιων συμπολιτών μας μπορούν να κουρευτούν μέσα σε μια νύχτα; Ποια δάνεια μπορούν να ρυθμιστούν με την τελευταία δόση να είναι το 90% του χρέους; Εάν κάτι δεν χρειάζεται περαιτέρω διερεύνηση είναι σίγουρα η διαπίστωση πως οι πολιτικοί, τα κ</w:t>
      </w:r>
      <w:r>
        <w:rPr>
          <w:rFonts w:eastAsia="Times New Roman"/>
          <w:szCs w:val="24"/>
        </w:rPr>
        <w:t>όμματα και τα ΜΜΕ έτυχαν ειδικής μεταχείρισης από τις τράπεζες. Δεν χωρά αμφιβολία σε αυτό. Τα πράγματα έγιναν με ειδικό τρόπο από ειδικούς και έτσι όλοι έπρεπε και έτυχαν ειδικής μεταχείρισης. Αυτό είναι όλο. Μέχρι εκεί φτάσαμε με αυτή</w:t>
      </w:r>
      <w:r>
        <w:rPr>
          <w:rFonts w:eastAsia="Times New Roman"/>
          <w:szCs w:val="24"/>
        </w:rPr>
        <w:t xml:space="preserve"> </w:t>
      </w:r>
      <w:r>
        <w:rPr>
          <w:rFonts w:eastAsia="Times New Roman"/>
          <w:szCs w:val="24"/>
        </w:rPr>
        <w:t xml:space="preserve">την </w:t>
      </w:r>
      <w:r>
        <w:rPr>
          <w:rFonts w:eastAsia="Times New Roman"/>
          <w:szCs w:val="24"/>
        </w:rPr>
        <w:t>ε</w:t>
      </w:r>
      <w:r>
        <w:rPr>
          <w:rFonts w:eastAsia="Times New Roman"/>
          <w:szCs w:val="24"/>
        </w:rPr>
        <w:t>πιτροπή, να απ</w:t>
      </w:r>
      <w:r>
        <w:rPr>
          <w:rFonts w:eastAsia="Times New Roman"/>
          <w:szCs w:val="24"/>
        </w:rPr>
        <w:t>οδείξουμε πως υπήρξαν, όχι παράνομες, αλλά ειδικές καταστάσεις.</w:t>
      </w:r>
    </w:p>
    <w:p w14:paraId="14AC561A"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Ας εξετάσουμε, όμως, και τι προσέθεσε το πόρισμα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σε αυτά που ήδη ξέραμε για το κόστος των ανεύθυνων ελληνικών κυβερνήσεων που μας έφεραν ως εδώ που μας έφεραν. </w:t>
      </w:r>
    </w:p>
    <w:p w14:paraId="14AC561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14AC561C" w14:textId="77777777" w:rsidR="001812B4" w:rsidRDefault="001009A2">
      <w:pPr>
        <w:spacing w:line="600" w:lineRule="auto"/>
        <w:ind w:firstLine="720"/>
        <w:contextualSpacing/>
        <w:jc w:val="both"/>
        <w:rPr>
          <w:rFonts w:eastAsia="Times New Roman"/>
          <w:szCs w:val="24"/>
        </w:rPr>
      </w:pPr>
      <w:r>
        <w:rPr>
          <w:rFonts w:eastAsia="Times New Roman"/>
          <w:szCs w:val="24"/>
        </w:rPr>
        <w:t>Θα χρειαστώ ένα με δύο λεπτά, κύριε Πρόεδρε.</w:t>
      </w:r>
    </w:p>
    <w:p w14:paraId="14AC561D"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Βλέπετε εντόπισε και κάποιος άλλος το κενό στο σύστημα. Διαπίστωσε και κάποιος άλλος πως όσο οι ελληνικές κυβερνήσεις μπορούσαν</w:t>
      </w:r>
      <w:r>
        <w:rPr>
          <w:rFonts w:eastAsia="Times New Roman"/>
          <w:szCs w:val="24"/>
        </w:rPr>
        <w:t xml:space="preserve"> και διόριζαν διοικητές τραπεζών, τα πράγματα θα συνεχιζόντουσαν έτσι. Το αποτέλεσμα για εμάς ήταν ο αφελληνισμός του τραπεζικού συστήματος. Πρόσεξαν –βλέπετε- οι εταίροι μας, οι φίλοι μας, οι θεσμοί, πως κάτι δεν πάει καλά και μας επέβαλαν να παραδώσουμε </w:t>
      </w:r>
      <w:r>
        <w:rPr>
          <w:rFonts w:eastAsia="Times New Roman"/>
          <w:szCs w:val="24"/>
        </w:rPr>
        <w:t xml:space="preserve">τη διοίκηση των ελληνικών τραπεζών. Επισήμως, βέβαια, για άλλους λόγους έγινε αυτό. </w:t>
      </w:r>
    </w:p>
    <w:p w14:paraId="14AC561E"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Αναρωτιέμαι, όμως, έπαιξαν ρόλο σε αυτή τους την απόφαση και σε τι βαθμό η κοινή τους διαπίστωση, που παρ’ όλα αυτά δεν αποδεικνύεται, πως στην Ελλάδα το πολιτικό σύστημα </w:t>
      </w:r>
      <w:r>
        <w:rPr>
          <w:rFonts w:eastAsia="Times New Roman"/>
          <w:szCs w:val="24"/>
        </w:rPr>
        <w:t>παρενέβαινε τακτικά στο τραπεζικό είτε για να αλλοιώσει στοιχεία είτε για να εξυπηρετήσει ημετέρους, είτε για να εξασφαλίσει κεφάλαια για τις μετακινήσεις των ψηφοφόρων του είτε για τη λειτουργία κομματικών γραφείων και τη συντήρηση κομματικών στρατών;</w:t>
      </w:r>
    </w:p>
    <w:p w14:paraId="14AC561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όχι μόνο αυτό, αλλά τώρα οδηγούν στη δεύτερη αξιολόγηση και απαιτούν να νομοθετήσουμε την προστασία των μελών των διοικητικών συμβουλίων των τραπεζών από τυχόν ευθύνες και δικαστικές διώξεις, που ίσως προκύψουν από τις πολύ </w:t>
      </w:r>
      <w:r>
        <w:rPr>
          <w:rFonts w:eastAsia="Times New Roman" w:cs="Times New Roman"/>
          <w:szCs w:val="24"/>
        </w:rPr>
        <w:lastRenderedPageBreak/>
        <w:t>σκληρές αποφάσεις που θα κλη</w:t>
      </w:r>
      <w:r>
        <w:rPr>
          <w:rFonts w:eastAsia="Times New Roman" w:cs="Times New Roman"/>
          <w:szCs w:val="24"/>
        </w:rPr>
        <w:t xml:space="preserve">θούν να πάρουν για να μπορέσουν να διαχειριστούν αποτελεσματικά το τεράστιο ζήτημα των κόκκινων δανείων. </w:t>
      </w:r>
    </w:p>
    <w:p w14:paraId="14AC562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κύριου Βουλευτή)</w:t>
      </w:r>
    </w:p>
    <w:p w14:paraId="14AC562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Δεν έχω χρόνο. Θα ήθελα να πω πολλά άλλα πράγματα. Ολοκληρώνοντας </w:t>
      </w:r>
      <w:r>
        <w:rPr>
          <w:rFonts w:eastAsia="Times New Roman" w:cs="Times New Roman"/>
          <w:szCs w:val="24"/>
        </w:rPr>
        <w:t xml:space="preserve">την εισήγησή μου θα ήθελα να υπογραμμίσω </w:t>
      </w:r>
      <w:r>
        <w:rPr>
          <w:rFonts w:eastAsia="Times New Roman" w:cs="Times New Roman"/>
          <w:szCs w:val="24"/>
        </w:rPr>
        <w:t xml:space="preserve">ότι τα </w:t>
      </w:r>
      <w:r>
        <w:rPr>
          <w:rFonts w:eastAsia="Times New Roman" w:cs="Times New Roman"/>
          <w:szCs w:val="24"/>
        </w:rPr>
        <w:t>στοιχεία που περιέχονται στο πόρισμα δεν τα αμφισβήτησε κανείς. Αυτά τα στοιχεία είναι στη διάθεση όλων των Ελλήνων. Προτρέπω, λοιπόν, όλους τους Έλληνες να ρίξουν μια ματιά στις σελίδες του τελικού πορίσματο</w:t>
      </w:r>
      <w:r>
        <w:rPr>
          <w:rFonts w:eastAsia="Times New Roman" w:cs="Times New Roman"/>
          <w:szCs w:val="24"/>
        </w:rPr>
        <w:t>ς. Ας μην τα κοιτάξουν όλα, και τις χίλιες σελίδες. Να κοιτάξουν το κόμμα που ψήφισαν, να κοιτάξουν το αγαπημένο τους κανάλι, να κοιτάξουν την εφημερίδα που πληρώνουν, να κοιτάξουν την τράπεζα από την οποία πήραν δάνειο. Το πόρισμα αυτό πρέπει να βρει τη θ</w:t>
      </w:r>
      <w:r>
        <w:rPr>
          <w:rFonts w:eastAsia="Times New Roman" w:cs="Times New Roman"/>
          <w:szCs w:val="24"/>
        </w:rPr>
        <w:t xml:space="preserve">έση του σε κάθε βιβλιοθήκη της ελληνικής οικογένειας, να το αναλύσουν οι φοιτητές και οι δημοσιογράφοι. </w:t>
      </w:r>
    </w:p>
    <w:p w14:paraId="14AC562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Πάνω απ’ όλα, όμως, αυτό το πόρισμα πρέπει να αποτελέσει την αφορμή για εμάς εδώ στο Κοινοβούλιο να ανοίξουμε την πιο σημαντική συζήτηση με θέμα τη νομ</w:t>
      </w:r>
      <w:r>
        <w:rPr>
          <w:rFonts w:eastAsia="Times New Roman" w:cs="Times New Roman"/>
          <w:szCs w:val="24"/>
        </w:rPr>
        <w:t xml:space="preserve">οθέτηση ενός πολύ </w:t>
      </w:r>
      <w:r>
        <w:rPr>
          <w:rFonts w:eastAsia="Times New Roman" w:cs="Times New Roman"/>
          <w:szCs w:val="24"/>
        </w:rPr>
        <w:lastRenderedPageBreak/>
        <w:t>αυστηρού πλαισίου για τη δανειοδότηση και τη χρηματοδότηση πολιτικών κομμάτων και ΜΜΕ. Αν καταφέρουμε να συμφωνήσουμε έστω στο τι πρέπει να γίνει από εδώ και πέρα θα έχουμε προσφέρει μια σπουδαία υπηρεσία στο μέλλον των παιδιών μας και στ</w:t>
      </w:r>
      <w:r>
        <w:rPr>
          <w:rFonts w:eastAsia="Times New Roman" w:cs="Times New Roman"/>
          <w:szCs w:val="24"/>
        </w:rPr>
        <w:t>η δημοκρατία, την οποία πρεσβεύουμε εμείς όλοι εδώ μέσα.</w:t>
      </w:r>
    </w:p>
    <w:p w14:paraId="14AC562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4AC5624"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4AC562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14AC562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Μαυρωτάς εισηγητής από το Ποτάμι.</w:t>
      </w:r>
    </w:p>
    <w:p w14:paraId="14AC562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ΓΕΩΡΓΙΟΣ ΜΑΥΡΩΤΑΣ:</w:t>
      </w:r>
      <w:r>
        <w:rPr>
          <w:rFonts w:eastAsia="Times New Roman" w:cs="Times New Roman"/>
          <w:szCs w:val="24"/>
        </w:rPr>
        <w:t xml:space="preserve"> Ευχαριστώ, </w:t>
      </w:r>
      <w:r>
        <w:rPr>
          <w:rFonts w:eastAsia="Times New Roman" w:cs="Times New Roman"/>
          <w:szCs w:val="24"/>
        </w:rPr>
        <w:t>κύριε Πρόεδρε.</w:t>
      </w:r>
    </w:p>
    <w:p w14:paraId="14AC562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Μετά, λοιπόν, από εννιά ολόκληρους μήνες, σαράντα συνεδριάσεις, τριάντα μάρτυρες και χιλιάδες σελίδες εγγράφων είμαστε εδώ για να συζητήσουμε το πόρισμα της </w:t>
      </w:r>
      <w:r>
        <w:rPr>
          <w:rFonts w:eastAsia="Times New Roman" w:cs="Times New Roman"/>
          <w:szCs w:val="24"/>
        </w:rPr>
        <w:t>ε</w:t>
      </w:r>
      <w:r>
        <w:rPr>
          <w:rFonts w:eastAsia="Times New Roman" w:cs="Times New Roman"/>
          <w:szCs w:val="24"/>
        </w:rPr>
        <w:t>ξεταστικής για τα δάνεια των κομμάτων και των μέσων μαζικής ενημέρωσης.</w:t>
      </w:r>
    </w:p>
    <w:p w14:paraId="14AC562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 ένα νέο</w:t>
      </w:r>
      <w:r>
        <w:rPr>
          <w:rFonts w:eastAsia="Times New Roman" w:cs="Times New Roman"/>
          <w:szCs w:val="24"/>
        </w:rPr>
        <w:t xml:space="preserve"> κόμμα, όπως το Ποτάμι, που δεν έχει ούτε ένα ευρώ δάνειο, ήταν αρκετά διαφωτιστική για το πώς γίνονται τα πράγματα. Όσο και αν μερικοί προσπάθησαν να κάνουν σόου </w:t>
      </w:r>
      <w:r>
        <w:rPr>
          <w:rFonts w:eastAsia="Times New Roman" w:cs="Times New Roman"/>
          <w:szCs w:val="24"/>
        </w:rPr>
        <w:lastRenderedPageBreak/>
        <w:t xml:space="preserve">στην </w:t>
      </w:r>
      <w:r>
        <w:rPr>
          <w:rFonts w:eastAsia="Times New Roman" w:cs="Times New Roman"/>
          <w:szCs w:val="24"/>
        </w:rPr>
        <w:t>ε</w:t>
      </w:r>
      <w:r>
        <w:rPr>
          <w:rFonts w:eastAsia="Times New Roman" w:cs="Times New Roman"/>
          <w:szCs w:val="24"/>
        </w:rPr>
        <w:t>πιτροπή, η οποία ειρήσθω εν παρόδω είχε και υψηλή τηλεθέαση, νομίζω ότι προέκυψαν τελικ</w:t>
      </w:r>
      <w:r>
        <w:rPr>
          <w:rFonts w:eastAsia="Times New Roman" w:cs="Times New Roman"/>
          <w:szCs w:val="24"/>
        </w:rPr>
        <w:t>ά κάποια σημαντικά συμπεράσματα. Δεν θα πω, λοιπόν, «άνθρακες ο θησαυρός», αλλά ούτε και ότι μείναμε με το στόμα ανοικτό από τις αποκαλύψεις.</w:t>
      </w:r>
    </w:p>
    <w:p w14:paraId="14AC562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Ως Ποτάμι προσπαθήσαμε να επιμείνουμε στην ουσία και όχι στις εντυπώσεις, αν και για εμάς θα ήταν προνομιακό πεδίο</w:t>
      </w:r>
      <w:r>
        <w:rPr>
          <w:rFonts w:eastAsia="Times New Roman" w:cs="Times New Roman"/>
          <w:szCs w:val="24"/>
        </w:rPr>
        <w:t xml:space="preserve"> καθότι δεν έχουμε τις αμαρτίες του απώτερου και πρόσφατου παρελθόντος, αλλά έχουμε την αγωνία του μέλλοντος, πώς, δηλαδή, θα αποτραπούν στο μέλλον τέτοια νοσηρά φαινόμενα. Γι’ αυτό, αφού αναφερθώ στα συμπεράσματα τα δικά μου από την παρακολούθηση της </w:t>
      </w:r>
      <w:r>
        <w:rPr>
          <w:rFonts w:eastAsia="Times New Roman" w:cs="Times New Roman"/>
          <w:szCs w:val="24"/>
        </w:rPr>
        <w:t>ε</w:t>
      </w:r>
      <w:r>
        <w:rPr>
          <w:rFonts w:eastAsia="Times New Roman" w:cs="Times New Roman"/>
          <w:szCs w:val="24"/>
        </w:rPr>
        <w:t>ξετ</w:t>
      </w:r>
      <w:r>
        <w:rPr>
          <w:rFonts w:eastAsia="Times New Roman" w:cs="Times New Roman"/>
          <w:szCs w:val="24"/>
        </w:rPr>
        <w:t xml:space="preserve">αστικής </w:t>
      </w:r>
      <w:r>
        <w:rPr>
          <w:rFonts w:eastAsia="Times New Roman" w:cs="Times New Roman"/>
          <w:szCs w:val="24"/>
        </w:rPr>
        <w:t>ε</w:t>
      </w:r>
      <w:r>
        <w:rPr>
          <w:rFonts w:eastAsia="Times New Roman" w:cs="Times New Roman"/>
          <w:szCs w:val="24"/>
        </w:rPr>
        <w:t>πιτροπής, στη συνέχεια θα εστιάσω στις προτάσεις, καθότι ήμασταν και το μόνο κόμμα που ουσιαστικά παρουσίασε και κάποιες προτάσεις για το πώς θα αποφύγουμε τέτοια φαινόμενα στο μέλλον.</w:t>
      </w:r>
    </w:p>
    <w:p w14:paraId="14AC562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Ας ξεκινήσουμε λοιπόν, από τα δάνεια των κομμάτων. Την περίοδο</w:t>
      </w:r>
      <w:r>
        <w:rPr>
          <w:rFonts w:eastAsia="Times New Roman" w:cs="Times New Roman"/>
          <w:szCs w:val="24"/>
        </w:rPr>
        <w:t>, λοιπόν, του δικομματισμού και των παχιών αγελάδων, τα δύο κόμματα, ΠΑΣΟΚ και Νέα Δημοκρατία, έπαιρναν μία γενναία κρατική επιχορήγηση δεκάδων εκατομμυρίων. Παρ’ όλα αυτά δεν τους έφταναν και κατέφευγαν και σε υπερβολικό τραπε</w:t>
      </w:r>
      <w:r>
        <w:rPr>
          <w:rFonts w:eastAsia="Times New Roman" w:cs="Times New Roman"/>
          <w:szCs w:val="24"/>
        </w:rPr>
        <w:lastRenderedPageBreak/>
        <w:t>ζικό δανεισμό. Όχι, βέβαια, ό</w:t>
      </w:r>
      <w:r>
        <w:rPr>
          <w:rFonts w:eastAsia="Times New Roman" w:cs="Times New Roman"/>
          <w:szCs w:val="24"/>
        </w:rPr>
        <w:t xml:space="preserve">τι αυτό ήταν δύσκολο, καθότι τα δάνεια τα έπαιρναν από κρατικές τράπεζες των οποίων είχαν διορίσει τις διοικήσεις. Το 85% και πάνω των δανείων ήταν από την Αγροτική Τράπεζα. </w:t>
      </w:r>
    </w:p>
    <w:p w14:paraId="14AC562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Οι εγγυήσεις που έβαζαν ήταν οι μελλοντικές κρατικές επιχορηγήσεις προεξοφλώντας </w:t>
      </w:r>
      <w:r>
        <w:rPr>
          <w:rFonts w:eastAsia="Times New Roman" w:cs="Times New Roman"/>
          <w:szCs w:val="24"/>
        </w:rPr>
        <w:t>ότι τα εκλογικά τους ποσοστά θα συνέχιζαν να είναι τα ίδια και μετά από δέκα χρόνια, δηλαδή, ένα δεκαετές συμβόλαιο με τον λαό ίσως και με τον Θεό. Αργότερα μπήκε στο ίδιο κόλπο και ο ΣΥΡΙΖΑ ακολουθώντας τις ίδιες πρακτικές, εκχώρηση μελλοντικών επιχορηγήσ</w:t>
      </w:r>
      <w:r>
        <w:rPr>
          <w:rFonts w:eastAsia="Times New Roman" w:cs="Times New Roman"/>
          <w:szCs w:val="24"/>
        </w:rPr>
        <w:t xml:space="preserve">εων ως το 2018, δάνεια όχι με αποκλειστικά χρηματοοικονομικά κριτήρια, όπως το ζητάει και ο ίδιος ο κ. Τσίπρας με την επιστολή του προς την Εθνική Τράπεζα το 2010. </w:t>
      </w:r>
    </w:p>
    <w:p w14:paraId="14AC562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 αυτό λέμε ότι ο ΣΥΡΙΖΑ δεν δικαιούται να εξεγείρεται με τις πρακτικές που ακολουθήθηκαν</w:t>
      </w:r>
      <w:r>
        <w:rPr>
          <w:rFonts w:eastAsia="Times New Roman" w:cs="Times New Roman"/>
          <w:szCs w:val="24"/>
        </w:rPr>
        <w:t xml:space="preserve">. Όπως και σε πολλά άλλα, είναι καλός μαθητής σε κακές πρακτικές του παλιού πολιτικού συστήματος. </w:t>
      </w:r>
    </w:p>
    <w:p w14:paraId="14AC562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Τον ΣΥΡΙΖΑ, όμως, τον πρόλαβε η κρίση. Το σύστημα μαζεύτηκε και έτσι δεν πρόλαβε να υπερχρεωθεί όπως ΠΑΣΟΚ και </w:t>
      </w:r>
      <w:r>
        <w:rPr>
          <w:rFonts w:eastAsia="Times New Roman" w:cs="Times New Roman"/>
          <w:szCs w:val="24"/>
        </w:rPr>
        <w:lastRenderedPageBreak/>
        <w:t>Νέα Δημοκρατία, που χρωστούν από περίπου 200 ε</w:t>
      </w:r>
      <w:r>
        <w:rPr>
          <w:rFonts w:eastAsia="Times New Roman" w:cs="Times New Roman"/>
          <w:szCs w:val="24"/>
        </w:rPr>
        <w:t xml:space="preserve">κατομμύρια ο καθένας. </w:t>
      </w:r>
    </w:p>
    <w:p w14:paraId="14AC562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Τα πράσινα και γαλάζια δάνεια, λοιπόν, έχουν κοκκινήσει εδώ και καιρό. Ο ΣΥΡΙΖΑ ακολουθεί με διαφορά φάσης μιας δεκαετίας. Το μικρότερο χρέος του ΣΥΡΙΖΑ δεν είναι 200 εκατομμύρια, είναι 8 εκατομμύρια. Μόλις τώρα έχει αρχίσει να κοκκι</w:t>
      </w:r>
      <w:r>
        <w:rPr>
          <w:rFonts w:eastAsia="Times New Roman" w:cs="Times New Roman"/>
          <w:szCs w:val="24"/>
        </w:rPr>
        <w:t xml:space="preserve">νίζει με βάση το πόρισμα της Τράπεζας της Ελλάδος του Νοεμβρίου, όπου εμφανίστηκαν και τα πρώτα ληξιπρόθεσμα 2,4 εκατομμύρια ευρώ. </w:t>
      </w:r>
    </w:p>
    <w:p w14:paraId="14AC563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μεγάλο ερώτημα που τίθεται, λοιπόν, προς τα παλιά κόμματα δεν είναι τόσο πώς πήραν αυτά τα παλιά δάνεια και τι τα έκαναν,</w:t>
      </w:r>
      <w:r>
        <w:rPr>
          <w:rFonts w:eastAsia="Times New Roman" w:cs="Times New Roman"/>
          <w:szCs w:val="24"/>
        </w:rPr>
        <w:t xml:space="preserve"> αλλά πώς θα τα αποπληρώσουν. Έκαναν</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δραστικές περικοπές από το 2011 και μετά και προσπάθειες για νοικοκύρεμα. Δεν φτάνει, όμως, αυτό. Δεν μπορείς να λες ότι θα βγάλεις τη χώρα από την κρίση, όταν δεν έχεις τακτοποιήσει τα του οίκου σου. Μια χώρα που χρωστά 400 δισεκατομμύρια θα την βγάλουν </w:t>
      </w:r>
      <w:r>
        <w:rPr>
          <w:rFonts w:eastAsia="Times New Roman" w:cs="Times New Roman"/>
          <w:szCs w:val="24"/>
        </w:rPr>
        <w:t xml:space="preserve">από την κρίση κόμματα που χρωστούν 400 εκατομμύρια; </w:t>
      </w:r>
    </w:p>
    <w:p w14:paraId="14AC563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Λογικό, λοιπόν, είναι να απαξιώνεται το πολιτικό σύστημα, όταν υπόσχονται να βγάλουν τη χώρα από τη χρεοκοπία κόμματα </w:t>
      </w:r>
      <w:r>
        <w:rPr>
          <w:rFonts w:eastAsia="Times New Roman" w:cs="Times New Roman"/>
          <w:szCs w:val="24"/>
        </w:rPr>
        <w:lastRenderedPageBreak/>
        <w:t xml:space="preserve">που δεν μπορούν να αποπληρώσουν τα δικά τους δάνεια. Βλέπουμε καμπάνιες και συνταγές </w:t>
      </w:r>
      <w:r>
        <w:rPr>
          <w:rFonts w:eastAsia="Times New Roman" w:cs="Times New Roman"/>
          <w:szCs w:val="24"/>
        </w:rPr>
        <w:t xml:space="preserve">απ’ αυτά τα κόμματα για κόκκινα δάνεια για υπερχρεωμένα νοικοκυριά, αλλά για υπερχρεωμένα κόμματα δεν ακούμε κουβέντα. Γι’ αυτό στις προτάσεις μας ζητάμε όχι να αποπληρώσουν άμεσα τα δάνειά τους -αυτό θα ήταν αδύνατο- αλλά τουλάχιστον στο επόμενο διάστημα </w:t>
      </w:r>
      <w:r>
        <w:rPr>
          <w:rFonts w:eastAsia="Times New Roman" w:cs="Times New Roman"/>
          <w:szCs w:val="24"/>
        </w:rPr>
        <w:t xml:space="preserve">να παρουσιαστεί ένα σχέδιο δράσης, ένα επιχειρησιακό σχέδιο για την αποπληρωμή αυτών των υπέρογκων δανείων. </w:t>
      </w:r>
    </w:p>
    <w:p w14:paraId="14AC5632" w14:textId="77777777" w:rsidR="001812B4" w:rsidRDefault="001009A2">
      <w:pPr>
        <w:tabs>
          <w:tab w:val="left" w:pos="1418"/>
        </w:tabs>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πιτροπή υπήρξε, επίσης, προβληματισμός για το περίφημο άρθρο 78 του ν.4146/2013,</w:t>
      </w:r>
      <w:r>
        <w:rPr>
          <w:rFonts w:eastAsia="Times New Roman" w:cs="Times New Roman"/>
          <w:b/>
          <w:szCs w:val="24"/>
        </w:rPr>
        <w:t xml:space="preserve"> </w:t>
      </w:r>
      <w:r>
        <w:rPr>
          <w:rFonts w:eastAsia="Times New Roman" w:cs="Times New Roman"/>
          <w:szCs w:val="24"/>
        </w:rPr>
        <w:t xml:space="preserve">που αμνήστευσε τα στελέχη των τραπεζών που έδωσαν δάνεια σε </w:t>
      </w:r>
      <w:r>
        <w:rPr>
          <w:rFonts w:eastAsia="Times New Roman" w:cs="Times New Roman"/>
          <w:szCs w:val="24"/>
        </w:rPr>
        <w:t xml:space="preserve">κόμματα με αμφιλεγόμενες συνθήκες και κριτήρια. </w:t>
      </w:r>
    </w:p>
    <w:p w14:paraId="14AC563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Πρώτα απ’ όλα, νομίζουμε ότι αν η Κυβέρνηση θεωρεί ότι το συγκεκριμένο άρθρο είναι λάθος, μπορεί κάλλιστα –θα μπορούσε να το έχει ήδη κάνει- να αναλάβει τη νομοθετική πρωτοβουλία να το καταργήσει, να το αλλά</w:t>
      </w:r>
      <w:r>
        <w:rPr>
          <w:rFonts w:eastAsia="Times New Roman" w:cs="Times New Roman"/>
          <w:szCs w:val="24"/>
        </w:rPr>
        <w:t xml:space="preserve">ξει. Όμως, κύριοι του ΣΥΡΙΖΑ, πώς θα μπορούσατε να το κάνετε αυτό, όταν υπάρχει η υπογραφή του κ. Τσίπρα στην επιστολή προς την Εθνική Τράπεζα, </w:t>
      </w:r>
      <w:r>
        <w:rPr>
          <w:rFonts w:eastAsia="Times New Roman" w:cs="Times New Roman"/>
          <w:szCs w:val="24"/>
        </w:rPr>
        <w:lastRenderedPageBreak/>
        <w:t>που ο ίδιος ζητά να μην ισχύσουν αποκλειστικά χρηματοοικονομικά κριτήρια; Εάν τον άκουσαν, δηλαδή, στελέχη τραπε</w:t>
      </w:r>
      <w:r>
        <w:rPr>
          <w:rFonts w:eastAsia="Times New Roman" w:cs="Times New Roman"/>
          <w:szCs w:val="24"/>
        </w:rPr>
        <w:t xml:space="preserve">ζών, θα πρέπει να κάτσουν τώρα στο σκαμνί; </w:t>
      </w:r>
    </w:p>
    <w:p w14:paraId="14AC563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 θέμα, λοιπόν, είναι να μην αναζητηθούν εύκολα εξιλαστήρια θύματα, αλλά να θωρακιστεί το σύστημα από εδώ και πέρα. </w:t>
      </w:r>
    </w:p>
    <w:p w14:paraId="14AC563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Πάμε στα μέσα μαζικής ενημέρωσης. Πρώτα απ’ όλα, να πούμε ότι δεν πρέπει να τα «τσουβαλιάζουμε</w:t>
      </w:r>
      <w:r>
        <w:rPr>
          <w:rFonts w:eastAsia="Times New Roman" w:cs="Times New Roman"/>
          <w:szCs w:val="24"/>
        </w:rPr>
        <w:t>» όλα. Υπήρχαν επιχειρηματίες που έβαλαν βαθιά το χέρι στην τσέπη για να επιβιώσουν τα  μέσα τους στην περίοδο της κρίσης. Υπήρχαν και άλλοι, όμως, που στηρίχθηκαν μόνο σε δανεικά με προνομιακούς, ευνοϊκούς όρους. Ανάλογα με την πολιτική οπτική των κομμάτω</w:t>
      </w:r>
      <w:r>
        <w:rPr>
          <w:rFonts w:eastAsia="Times New Roman" w:cs="Times New Roman"/>
          <w:szCs w:val="24"/>
        </w:rPr>
        <w:t xml:space="preserve">ν, εστίασαν σε συγκεκριμένα μέσα μαζικής ενημέρωσης, φιλικά ή εχθρικά.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w:t>
      </w:r>
      <w:r>
        <w:rPr>
          <w:rFonts w:eastAsia="Times New Roman" w:cs="Times New Roman"/>
          <w:szCs w:val="24"/>
        </w:rPr>
        <w:t>«ΠΡΩΤΟ ΘΕΜΑ»</w:t>
      </w:r>
      <w:r>
        <w:rPr>
          <w:rFonts w:eastAsia="Times New Roman" w:cs="Times New Roman"/>
          <w:szCs w:val="24"/>
        </w:rPr>
        <w:t xml:space="preserve">, </w:t>
      </w:r>
      <w:r>
        <w:rPr>
          <w:rFonts w:eastAsia="Times New Roman" w:cs="Times New Roman"/>
          <w:szCs w:val="24"/>
        </w:rPr>
        <w:t>«ΚΗΡΥΚΑΣ ΧΑΝΙΩΝ»</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Η </w:t>
      </w:r>
      <w:r>
        <w:rPr>
          <w:rFonts w:eastAsia="Times New Roman" w:cs="Times New Roman"/>
          <w:szCs w:val="24"/>
        </w:rPr>
        <w:t>ΑΥΓΗ»</w:t>
      </w:r>
      <w:r>
        <w:rPr>
          <w:rFonts w:eastAsia="Times New Roman" w:cs="Times New Roman"/>
          <w:szCs w:val="24"/>
        </w:rPr>
        <w:t xml:space="preserve"> είχαν την τιμητική τους στην </w:t>
      </w:r>
      <w:r>
        <w:rPr>
          <w:rFonts w:eastAsia="Times New Roman" w:cs="Times New Roman"/>
          <w:szCs w:val="24"/>
        </w:rPr>
        <w:t>ε</w:t>
      </w:r>
      <w:r>
        <w:rPr>
          <w:rFonts w:eastAsia="Times New Roman" w:cs="Times New Roman"/>
          <w:szCs w:val="24"/>
        </w:rPr>
        <w:t xml:space="preserve">ξεταστική μας </w:t>
      </w:r>
      <w:r>
        <w:rPr>
          <w:rFonts w:eastAsia="Times New Roman" w:cs="Times New Roman"/>
          <w:szCs w:val="24"/>
        </w:rPr>
        <w:t>ε</w:t>
      </w:r>
      <w:r>
        <w:rPr>
          <w:rFonts w:eastAsia="Times New Roman" w:cs="Times New Roman"/>
          <w:szCs w:val="24"/>
        </w:rPr>
        <w:t xml:space="preserve">πιτροπή. </w:t>
      </w:r>
    </w:p>
    <w:p w14:paraId="14AC563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Για το τρίγωνο της διαπλοκής ακούσαμε αναφορές από τους μάρτυρες, από τον </w:t>
      </w:r>
      <w:r>
        <w:rPr>
          <w:rFonts w:eastAsia="Times New Roman" w:cs="Times New Roman"/>
          <w:szCs w:val="24"/>
        </w:rPr>
        <w:t xml:space="preserve">κ. Αλαφούζο, τον κ. Κοντομηνά, τον κ. Κουρτάκη, τον κ. Αναστασιάδη, τον κ. Κουρή. Υπήρξαν ενδείξεις, </w:t>
      </w:r>
      <w:r>
        <w:rPr>
          <w:rFonts w:eastAsia="Times New Roman" w:cs="Times New Roman"/>
          <w:szCs w:val="24"/>
        </w:rPr>
        <w:lastRenderedPageBreak/>
        <w:t>αναφορές, αλλά όχι αποδείξεις. Κάτι υπάρχει, αλλά δεν αποδεικνύεται ποτέ. Κάτι σαν το τρίγωνο των Βερμούδων. Μόνο που στο τρίγωνο της διαπλοκής δεν χάνοντα</w:t>
      </w:r>
      <w:r>
        <w:rPr>
          <w:rFonts w:eastAsia="Times New Roman" w:cs="Times New Roman"/>
          <w:szCs w:val="24"/>
        </w:rPr>
        <w:t xml:space="preserve">ι αεροπλάνα, χάνεται η αξιοπιστία του πολιτικού συστήματος και της ενημέρωσης. </w:t>
      </w:r>
    </w:p>
    <w:p w14:paraId="14AC563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Πάντως, οι ενδείξεις για το τρίγωνο της διαπλοκής ήταν αμφίπλευρες και σε ό,τι αφορά το παλιό σύστημα, αλλά και το νέο. Παραδείγματος χάρ</w:t>
      </w:r>
      <w:r>
        <w:rPr>
          <w:rFonts w:eastAsia="Times New Roman" w:cs="Times New Roman"/>
          <w:szCs w:val="24"/>
        </w:rPr>
        <w:t>ιν</w:t>
      </w:r>
      <w:r>
        <w:rPr>
          <w:rFonts w:eastAsia="Times New Roman" w:cs="Times New Roman"/>
          <w:szCs w:val="24"/>
        </w:rPr>
        <w:t xml:space="preserve">, από το πόρισμα της Τράπεζας Αττικής φάνηκαν προνομιακές σχέσεις με επιχειρηματίες του νέου συστήματος, όπως και η εκτόξευση της διαφημιστικής δαπάνης που πήρε η </w:t>
      </w:r>
      <w:r>
        <w:rPr>
          <w:rFonts w:eastAsia="Times New Roman" w:cs="Times New Roman"/>
          <w:szCs w:val="24"/>
        </w:rPr>
        <w:t>«ΑΥΓΗ»</w:t>
      </w:r>
      <w:r>
        <w:rPr>
          <w:rFonts w:eastAsia="Times New Roman" w:cs="Times New Roman"/>
          <w:szCs w:val="24"/>
        </w:rPr>
        <w:t xml:space="preserve"> από τράπεζες, αφότου ανέλαβε ο ΣΥΡΙΖΑ την εξουσία, που ήταν και ο βασικός μέτοχος της </w:t>
      </w:r>
      <w:r>
        <w:rPr>
          <w:rFonts w:eastAsia="Times New Roman" w:cs="Times New Roman"/>
          <w:szCs w:val="24"/>
        </w:rPr>
        <w:t>«ΑΥΓΗΣ»</w:t>
      </w:r>
      <w:r>
        <w:rPr>
          <w:rFonts w:eastAsia="Times New Roman" w:cs="Times New Roman"/>
          <w:szCs w:val="24"/>
        </w:rPr>
        <w:t xml:space="preserve">. Ενώ λοιπόν η κυκλοφορία της ήταν πτωτική, σχεδόν τριπλασιάστηκε από το 2014 έως το 2015 η διαφημιστική δαπάνη από τράπεζες. Για να παραφράσουμε λίγο τον Σαρτρ, κόλαση ή διάβολος είναι η διαπλοκή των άλλων, όχι γενικά η διαπλοκή. </w:t>
      </w:r>
    </w:p>
    <w:p w14:paraId="14AC563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Προκαλεί απορία γ</w:t>
      </w:r>
      <w:r>
        <w:rPr>
          <w:rFonts w:eastAsia="Times New Roman" w:cs="Times New Roman"/>
          <w:szCs w:val="24"/>
        </w:rPr>
        <w:t xml:space="preserve">ιατί η πλειοψηφία των μελών της </w:t>
      </w:r>
      <w:r>
        <w:rPr>
          <w:rFonts w:eastAsia="Times New Roman" w:cs="Times New Roman"/>
          <w:szCs w:val="24"/>
        </w:rPr>
        <w:t>ε</w:t>
      </w:r>
      <w:r>
        <w:rPr>
          <w:rFonts w:eastAsia="Times New Roman" w:cs="Times New Roman"/>
          <w:szCs w:val="24"/>
        </w:rPr>
        <w:t xml:space="preserve">πιτροπής, του ΣΥΡΙΖΑ, δεν ήθελε να έρθει ο κ. Δαβαράκης στην </w:t>
      </w:r>
      <w:r>
        <w:rPr>
          <w:rFonts w:eastAsia="Times New Roman" w:cs="Times New Roman"/>
          <w:szCs w:val="24"/>
        </w:rPr>
        <w:t>ε</w:t>
      </w:r>
      <w:r>
        <w:rPr>
          <w:rFonts w:eastAsia="Times New Roman" w:cs="Times New Roman"/>
          <w:szCs w:val="24"/>
        </w:rPr>
        <w:t xml:space="preserve">πιτροπή,  όπως ζήτησε το Ποτάμι, μετά από τις δηλώσεις που </w:t>
      </w:r>
      <w:r>
        <w:rPr>
          <w:rFonts w:eastAsia="Times New Roman" w:cs="Times New Roman"/>
          <w:szCs w:val="24"/>
        </w:rPr>
        <w:lastRenderedPageBreak/>
        <w:t xml:space="preserve">είχε κάνει ότι το </w:t>
      </w:r>
      <w:r>
        <w:rPr>
          <w:rFonts w:eastAsia="Times New Roman" w:cs="Times New Roman"/>
          <w:szCs w:val="24"/>
          <w:lang w:val="en-US"/>
        </w:rPr>
        <w:t>site</w:t>
      </w:r>
      <w:r>
        <w:rPr>
          <w:rFonts w:eastAsia="Times New Roman" w:cs="Times New Roman"/>
          <w:szCs w:val="24"/>
        </w:rPr>
        <w:t xml:space="preserve"> του το χρηματοδοτούσε ο κ. Παππάς, προκειμένου να στηρίζει τον ΣΥΡΙΖΑ και αυτή </w:t>
      </w:r>
      <w:r>
        <w:rPr>
          <w:rFonts w:eastAsia="Times New Roman" w:cs="Times New Roman"/>
          <w:szCs w:val="24"/>
        </w:rPr>
        <w:t xml:space="preserve">η χρηματοδότηση κόπηκε μετά το δημοψήφισμα, επειδή ήταν ο ίδιος υπέρ του «ναι». </w:t>
      </w:r>
    </w:p>
    <w:p w14:paraId="14AC563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Γιατί αρνήθηκε ο ΣΥΡΙΖΑ να έρθει ο κ. Δαβαράκης στην </w:t>
      </w:r>
      <w:r>
        <w:rPr>
          <w:rFonts w:eastAsia="Times New Roman" w:cs="Times New Roman"/>
          <w:szCs w:val="24"/>
        </w:rPr>
        <w:t>ε</w:t>
      </w:r>
      <w:r>
        <w:rPr>
          <w:rFonts w:eastAsia="Times New Roman" w:cs="Times New Roman"/>
          <w:szCs w:val="24"/>
        </w:rPr>
        <w:t>πιτροπή; Τι φοβήθηκε, αφού ήθελαν να βγουν όλα στο φως, όπως έλεγαν;</w:t>
      </w:r>
    </w:p>
    <w:p w14:paraId="14AC563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Ας πάμε, όμως, λίγο να δούμε και το πόρισμα. </w:t>
      </w:r>
      <w:r>
        <w:rPr>
          <w:rFonts w:eastAsia="Times New Roman" w:cs="Times New Roman"/>
          <w:szCs w:val="24"/>
        </w:rPr>
        <w:t>Προσπαθήσαμε ως Ποτάμι να συμβάλουμε, ώστε να βγει ένα κοινό πόρισμα. Ήμασταν οι μόνοι, που εγκαίρως υποβάλαμε υπόμνημα και συγκεκριμένες προτάσεις με εποικοδομητικό τρόπο. Πιστεύουμε ότι για να είναι αντικειμενικό και αξιόπιστο ένα πόρισμα, πρέπει να περι</w:t>
      </w:r>
      <w:r>
        <w:rPr>
          <w:rFonts w:eastAsia="Times New Roman" w:cs="Times New Roman"/>
          <w:szCs w:val="24"/>
        </w:rPr>
        <w:t>λαμβάνει κυρίως δεδομένα και όχι πολιτικά απωθημένα, όπως αποκαλύφθηκε εκ των υστέρων από τα γράψε-σβήσε και τα μπρος-πίσω του συγκεκριμένου πορίσματος.</w:t>
      </w:r>
    </w:p>
    <w:p w14:paraId="14AC563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Στο υπόμνημα που υποβάλαμε αναφερθήκαμε στις μεροληπτικές παραλείψεις αλλά και στις λεκτικές υπερβολές.</w:t>
      </w:r>
      <w:r>
        <w:rPr>
          <w:rFonts w:eastAsia="Times New Roman" w:cs="Times New Roman"/>
          <w:szCs w:val="24"/>
        </w:rPr>
        <w:t xml:space="preserve"> Παραδείγματος χάριν, στη σελίδα 38 του πορίσματος αναφέρεται επί λέξει «την πληροφόρηση πρέπει να την εξουσιάζει ο λαός». Αυτά ούτε στην Αβάνα ούτε στο Καράκας δεν τα λένε πια.</w:t>
      </w:r>
    </w:p>
    <w:p w14:paraId="14AC563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Υποβάλαμε και δεκαπέντε συγκεκριμένες προτάσεις, που στηρίζονται σε συστάσεις </w:t>
      </w:r>
      <w:r>
        <w:rPr>
          <w:rFonts w:eastAsia="Times New Roman" w:cs="Times New Roman"/>
          <w:szCs w:val="24"/>
        </w:rPr>
        <w:t xml:space="preserve">της Επιτροπής </w:t>
      </w:r>
      <w:r>
        <w:rPr>
          <w:rFonts w:eastAsia="Times New Roman" w:cs="Times New Roman"/>
          <w:szCs w:val="24"/>
          <w:lang w:val="en-US"/>
        </w:rPr>
        <w:t>GRECO</w:t>
      </w:r>
      <w:r>
        <w:rPr>
          <w:rFonts w:eastAsia="Times New Roman" w:cs="Times New Roman"/>
          <w:szCs w:val="24"/>
        </w:rPr>
        <w:t xml:space="preserve">, προτάσεις της Γενικής Γραμματείας κατά της Διαφθοράς, αλλά και στη διεθνή εμπειρία. Πιστεύουμε ότι θα μπορούσαν να είναι η μεγαλύτερη παρακαταθήκη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αυτές οι προτάσεις, ώστε να μην επαναληφθούν αυτά τα πράγματα </w:t>
      </w:r>
      <w:r>
        <w:rPr>
          <w:rFonts w:eastAsia="Times New Roman" w:cs="Times New Roman"/>
          <w:szCs w:val="24"/>
        </w:rPr>
        <w:t>και στο μέλλον.</w:t>
      </w:r>
    </w:p>
    <w:p w14:paraId="14AC563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κυβερνητική πλειοψηφία δεν τις υιοθέτησε. Μάλιστα, ενώ αρχικά, στην αρχική έκδοση του πορίσματος, υπήρχε το κεφάλαιο «Προτάσεις» και μάλιστα ο </w:t>
      </w:r>
      <w:r>
        <w:rPr>
          <w:rFonts w:eastAsia="Times New Roman" w:cs="Times New Roman"/>
          <w:szCs w:val="24"/>
        </w:rPr>
        <w:t>π</w:t>
      </w:r>
      <w:r>
        <w:rPr>
          <w:rFonts w:eastAsia="Times New Roman" w:cs="Times New Roman"/>
          <w:szCs w:val="24"/>
        </w:rPr>
        <w:t>ρόεδρος μού είχε αναθέσει να κάνω μια εισήγηση, να το συντάξω, στην τελική έκδοση αυτό το κεφά</w:t>
      </w:r>
      <w:r>
        <w:rPr>
          <w:rFonts w:eastAsia="Times New Roman" w:cs="Times New Roman"/>
          <w:szCs w:val="24"/>
        </w:rPr>
        <w:t>λαιο εξαφανίστηκε για να μην μπει τελικά κα</w:t>
      </w:r>
      <w:r>
        <w:rPr>
          <w:rFonts w:eastAsia="Times New Roman" w:cs="Times New Roman"/>
          <w:szCs w:val="24"/>
        </w:rPr>
        <w:t>μ</w:t>
      </w:r>
      <w:r>
        <w:rPr>
          <w:rFonts w:eastAsia="Times New Roman" w:cs="Times New Roman"/>
          <w:szCs w:val="24"/>
        </w:rPr>
        <w:t>μία πρόταση.</w:t>
      </w:r>
    </w:p>
    <w:p w14:paraId="14AC563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Να κάνω εδώ μια παρένθεση και να πω ότι στο πόρισμα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υπήρχε ένα κεφάλαιο με προτάσεις, το οποίο περιλάμβανε οκτώ προτάσεις. Στο δικό μας, στο επίσημο πόρισμα κα</w:t>
      </w:r>
      <w:r>
        <w:rPr>
          <w:rFonts w:eastAsia="Times New Roman" w:cs="Times New Roman"/>
          <w:szCs w:val="24"/>
        </w:rPr>
        <w:t>μ</w:t>
      </w:r>
      <w:r>
        <w:rPr>
          <w:rFonts w:eastAsia="Times New Roman" w:cs="Times New Roman"/>
          <w:szCs w:val="24"/>
        </w:rPr>
        <w:t>μία, πέρα από αυτές που κ</w:t>
      </w:r>
      <w:r>
        <w:rPr>
          <w:rFonts w:eastAsia="Times New Roman" w:cs="Times New Roman"/>
          <w:szCs w:val="24"/>
        </w:rPr>
        <w:t>ατέθεσε το Ποτάμι.</w:t>
      </w:r>
    </w:p>
    <w:p w14:paraId="14AC563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Όμως, η διαφάνεια και η λογοδοσία όσο ενοχλητικές και να είναι, αποτελούν απαραίτητα χαρακτηριστικά για να ανακτηθεί </w:t>
      </w:r>
      <w:r>
        <w:rPr>
          <w:rFonts w:eastAsia="Times New Roman" w:cs="Times New Roman"/>
          <w:szCs w:val="24"/>
        </w:rPr>
        <w:lastRenderedPageBreak/>
        <w:t>η αξιοπιστία του πολιτικού μας συστήματος. Το συμπέρασμα είναι ότι νόμοι υπάρχουν, το πλαίσιο υπάρχει, αλλά δεν εφαρμόζε</w:t>
      </w:r>
      <w:r>
        <w:rPr>
          <w:rFonts w:eastAsia="Times New Roman" w:cs="Times New Roman"/>
          <w:szCs w:val="24"/>
        </w:rPr>
        <w:t>ται.</w:t>
      </w:r>
    </w:p>
    <w:p w14:paraId="14AC564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Θα αναφερθώ εν συντομία στις σημαντικότερες από τις προτάσεις, που καταθέσαμε με το υπόμνημά μας. </w:t>
      </w:r>
    </w:p>
    <w:p w14:paraId="14AC564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Πρώτα απ’ όλα, η ενεργοποίηση και ενίσχυση της Επιτροπής Ελέγχου της Βουλής.</w:t>
      </w:r>
    </w:p>
    <w:p w14:paraId="14AC564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Δεύτερον, να υπάρχουν αναλυτικοί ισολογισμοί εσόδων-εξόδων των κομμάτων και</w:t>
      </w:r>
      <w:r>
        <w:rPr>
          <w:rFonts w:eastAsia="Times New Roman" w:cs="Times New Roman"/>
          <w:szCs w:val="24"/>
        </w:rPr>
        <w:t xml:space="preserve"> δημοσιοποίηση των οικονομικών στοιχείων των κομμάτων στο διαδίκτυο, ώστε να είναι εύκολη και ανοικτή η πρόσβαση στους πολίτες. Ακόμα και έμμεσες δαπάνες που υπάρχουν στα κόμματα, όπως για παράδειγμα με τους αποσπασμένους υπαλλήλους, θα πρέπει και αυτές να</w:t>
      </w:r>
      <w:r>
        <w:rPr>
          <w:rFonts w:eastAsia="Times New Roman" w:cs="Times New Roman"/>
          <w:szCs w:val="24"/>
        </w:rPr>
        <w:t xml:space="preserve"> αναφέρονται. Η διαφάνεια είναι το νούμερο ένα αντίδοτο στην αυθαιρεσία και την κακοδιοίκηση. Μάλιστα, προτείναμε συγκεκριμένα, για να αναγκαστούν τα κόμματα να δημοσιεύουν τα στοιχεία αυτά, όσο καθυστερεί ένα κόμμα να δημοσιεύει τα στοιχεία αυτά, να του π</w:t>
      </w:r>
      <w:r>
        <w:rPr>
          <w:rFonts w:eastAsia="Times New Roman" w:cs="Times New Roman"/>
          <w:szCs w:val="24"/>
        </w:rPr>
        <w:t>αρακρατείται μέρος της κρατικής επιχορήγησης 2% για κάθε μήνα καθυστέρησης</w:t>
      </w:r>
    </w:p>
    <w:p w14:paraId="14AC564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Επόμενη πρόταση ήταν η κατάρτιση ενός σχεδίου δράσης για την αποπληρωμή των δανείων από ΠΑΣΟΚ και Νέα Δημοκρατία, κάτι στο οποίο αναφέρθηκα και προηγουμένως, περισσότερο για την αξι</w:t>
      </w:r>
      <w:r>
        <w:rPr>
          <w:rFonts w:eastAsia="Times New Roman" w:cs="Times New Roman"/>
          <w:szCs w:val="24"/>
        </w:rPr>
        <w:t>οπιστία και των ιδίων αυτών κομμάτων.</w:t>
      </w:r>
    </w:p>
    <w:p w14:paraId="14AC564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Επόμενη πρόταση, όχι δαπάνες των κομμάτων χωρίς παραστατικά. Στις παρατηρήσεις των ελεγκτών εμφανίστηκαν εκατομμύρια ευρώ στους ισολογισμούς των κομμάτων χωρίς παραστατικά. Μάλιστα ο ΣΥΡΙΖΑ 826.000 χωρίς παραστατικά το</w:t>
      </w:r>
      <w:r>
        <w:rPr>
          <w:rFonts w:eastAsia="Times New Roman" w:cs="Times New Roman"/>
          <w:szCs w:val="24"/>
        </w:rPr>
        <w:t xml:space="preserve"> 2011 και 705.000 το 2012. Και το ερώτημα είναι: Πού πηγαίνει αυτό το κρατικό χρήμα; Λέμε, λοιπόν, να μπει ένα πλαφόν στο 10% των εξόδων των κομμάτων, να είναι το ανώτατο, που μπορούν να έχουν χωρίς παραστατικά. </w:t>
      </w:r>
    </w:p>
    <w:p w14:paraId="14AC564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Διευκόλυνση της συμμετοχικής χρηματοδότησης</w:t>
      </w:r>
      <w:r>
        <w:rPr>
          <w:rFonts w:eastAsia="Times New Roman" w:cs="Times New Roman"/>
          <w:szCs w:val="24"/>
        </w:rPr>
        <w:t xml:space="preserve">, του </w:t>
      </w:r>
      <w:r>
        <w:rPr>
          <w:rFonts w:eastAsia="Times New Roman" w:cs="Times New Roman"/>
          <w:szCs w:val="24"/>
          <w:lang w:val="en-US"/>
        </w:rPr>
        <w:t>crowdfunding</w:t>
      </w:r>
      <w:r>
        <w:rPr>
          <w:rFonts w:eastAsia="Times New Roman" w:cs="Times New Roman"/>
          <w:szCs w:val="24"/>
        </w:rPr>
        <w:t xml:space="preserve"> στα κόμματα από πολλές και μικρές εισφορές, ώστε να υπάρχουν εναλλακτικές πηγές εσόδων. Έτσι, θα διευκολυνθούν να αποπληρώσουν και τα δάνεια τους, δηλαδή θα έχουν περισσότερα έσοδα τα κόμματα. </w:t>
      </w:r>
    </w:p>
    <w:p w14:paraId="14AC564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Επίσης, το ακατάσχετο από 40% να πάει στο 2</w:t>
      </w:r>
      <w:r>
        <w:rPr>
          <w:rFonts w:eastAsia="Times New Roman" w:cs="Times New Roman"/>
          <w:szCs w:val="24"/>
        </w:rPr>
        <w:t xml:space="preserve">0%, ώστε να καλύπτει μόνο τις δαπάνες του προσωπικού. </w:t>
      </w:r>
    </w:p>
    <w:p w14:paraId="14AC564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Σε ό,τι αφορά τώρα τα μέσα, αυτό που έχουμε κάνει ως πρόταση είναι όχι μόνο οι τράπεζες να δημοσιεύουν τη διαφημιστική τους δαπάνη στα μέσα μαζικής ενημέρωσης, αλλά και οι ΔΕΚΟ να δημοσιοποιούν αυτές τ</w:t>
      </w:r>
      <w:r>
        <w:rPr>
          <w:rFonts w:eastAsia="Times New Roman" w:cs="Times New Roman"/>
          <w:szCs w:val="24"/>
        </w:rPr>
        <w:t>ις δαπάνες. Παραδείγματος χάριν, η ΕΥΔΑΠ εμφανίζεται με ολοσέλιδες καταχωρήσεις σε κυριακάτικη εφημερίδα λες και πρέπει να πείσει κάποιους πελάτες, ενώ είναι μονοπώλιο. Για να μην είναι, λοιπόν, αυτό ένας κρυφός, έμμεσος τρόπος χρηματοδότησης, θα πρέπει να</w:t>
      </w:r>
      <w:r>
        <w:rPr>
          <w:rFonts w:eastAsia="Times New Roman" w:cs="Times New Roman"/>
          <w:szCs w:val="24"/>
        </w:rPr>
        <w:t xml:space="preserve"> δημοσιεύονται και οι διαφημιστικές δαπάνες των ΔΕΚΟ στις εφημερίδες. </w:t>
      </w:r>
    </w:p>
    <w:p w14:paraId="14AC564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Επίσης, θα πρέπει να μελετήσουμε τρόπους μέσα στο ευρωπαϊκό πλαίσιο, ώστε να υπάρχει ουσιαστικό ασυμβίβαστο μεταξύ προμηθευτή δημοσίου ή εργολήπτη δημοσίων έργων και ιδιοκτήτη μέσων μαζ</w:t>
      </w:r>
      <w:r>
        <w:rPr>
          <w:rFonts w:eastAsia="Times New Roman" w:cs="Times New Roman"/>
          <w:szCs w:val="24"/>
        </w:rPr>
        <w:t>ικής ενημέρωσης.</w:t>
      </w:r>
    </w:p>
    <w:p w14:paraId="14AC5649" w14:textId="77777777" w:rsidR="001812B4" w:rsidRDefault="001009A2">
      <w:pPr>
        <w:spacing w:line="600" w:lineRule="auto"/>
        <w:ind w:firstLine="720"/>
        <w:contextualSpacing/>
        <w:jc w:val="both"/>
        <w:rPr>
          <w:rFonts w:eastAsia="Times New Roman"/>
          <w:szCs w:val="24"/>
        </w:rPr>
      </w:pPr>
      <w:r>
        <w:rPr>
          <w:rFonts w:eastAsia="Times New Roman"/>
          <w:szCs w:val="24"/>
        </w:rPr>
        <w:t>Επιτρέψτε μου να κλείσω με δύο λόγια για την τρέχουσα κατάσταση. Ακούγονται φωνές για δραχμή. Καλά κάνουν. Να ανοίξει η κουβέντα, αλλά με έναν όρο: Όλοι όσοι μιλούν για δραχμή από εδώ και πέρα –πολιτικοί, δημοσιογράφοι και μέσα μαζικής ενη</w:t>
      </w:r>
      <w:r>
        <w:rPr>
          <w:rFonts w:eastAsia="Times New Roman"/>
          <w:szCs w:val="24"/>
        </w:rPr>
        <w:t xml:space="preserve">μέρωσης– να το κάνουν με το </w:t>
      </w:r>
      <w:r>
        <w:rPr>
          <w:rFonts w:eastAsia="Times New Roman"/>
          <w:szCs w:val="24"/>
        </w:rPr>
        <w:t>«</w:t>
      </w:r>
      <w:r>
        <w:rPr>
          <w:rFonts w:eastAsia="Times New Roman"/>
          <w:szCs w:val="24"/>
        </w:rPr>
        <w:t>πόθεν έσχες</w:t>
      </w:r>
      <w:r>
        <w:rPr>
          <w:rFonts w:eastAsia="Times New Roman"/>
          <w:szCs w:val="24"/>
        </w:rPr>
        <w:t>»</w:t>
      </w:r>
      <w:r>
        <w:rPr>
          <w:rFonts w:eastAsia="Times New Roman"/>
          <w:szCs w:val="24"/>
        </w:rPr>
        <w:t xml:space="preserve"> τους δημοσιευ</w:t>
      </w:r>
      <w:r>
        <w:rPr>
          <w:rFonts w:eastAsia="Times New Roman"/>
          <w:szCs w:val="24"/>
        </w:rPr>
        <w:lastRenderedPageBreak/>
        <w:t xml:space="preserve">μένο, να βλέπουμε πόσα χρήματα έχουν έξω, μιας και η επιστροφή στη δραχμή θα πολλαπλασιάσει τα χρήματά τους, όπως θα πολλαπλασιάσει και το χρέος μας, που </w:t>
      </w:r>
      <w:r>
        <w:rPr>
          <w:rFonts w:eastAsia="Times New Roman"/>
          <w:bCs/>
        </w:rPr>
        <w:t>είναι</w:t>
      </w:r>
      <w:r>
        <w:rPr>
          <w:rFonts w:eastAsia="Times New Roman"/>
          <w:szCs w:val="24"/>
        </w:rPr>
        <w:t xml:space="preserve"> σε ευρώ. </w:t>
      </w:r>
    </w:p>
    <w:p w14:paraId="14AC564A" w14:textId="77777777" w:rsidR="001812B4" w:rsidRDefault="001009A2">
      <w:pPr>
        <w:spacing w:line="600" w:lineRule="auto"/>
        <w:ind w:firstLine="720"/>
        <w:contextualSpacing/>
        <w:jc w:val="both"/>
        <w:rPr>
          <w:rFonts w:eastAsia="Times New Roman"/>
          <w:szCs w:val="24"/>
        </w:rPr>
      </w:pPr>
      <w:r>
        <w:rPr>
          <w:rFonts w:eastAsia="Times New Roman"/>
          <w:szCs w:val="24"/>
        </w:rPr>
        <w:t>Ο κ. Σόιμπλε κάνει τη δουλειά τ</w:t>
      </w:r>
      <w:r>
        <w:rPr>
          <w:rFonts w:eastAsia="Times New Roman"/>
          <w:szCs w:val="24"/>
        </w:rPr>
        <w:t xml:space="preserve">ου και εμείς πρέπει να κάνουμε τη δική μας, που </w:t>
      </w:r>
      <w:r>
        <w:rPr>
          <w:rFonts w:eastAsia="Times New Roman"/>
          <w:bCs/>
        </w:rPr>
        <w:t>είναι</w:t>
      </w:r>
      <w:r>
        <w:rPr>
          <w:rFonts w:eastAsia="Times New Roman"/>
          <w:szCs w:val="24"/>
        </w:rPr>
        <w:t xml:space="preserve"> να διασφαλίσουμε την ευρωπαϊκή προοπτική της χώρας μας. Ποια ευρωπαϊκή προοπτική, όμως; Ποια Ευρώπη; Η Ευρώπη </w:t>
      </w:r>
      <w:r>
        <w:rPr>
          <w:rFonts w:eastAsia="Times New Roman"/>
          <w:bCs/>
        </w:rPr>
        <w:t>είναι</w:t>
      </w:r>
      <w:r>
        <w:rPr>
          <w:rFonts w:eastAsia="Times New Roman"/>
          <w:szCs w:val="24"/>
        </w:rPr>
        <w:t xml:space="preserve"> το μόνο ασφαλές μέσο στα ταραγμένα νερά της εποχής και της περιοχής μας. Ναι, μπορεί ν</w:t>
      </w:r>
      <w:r>
        <w:rPr>
          <w:rFonts w:eastAsia="Times New Roman"/>
          <w:szCs w:val="24"/>
        </w:rPr>
        <w:t xml:space="preserve">α θέλουμε να αλλάξει. Για να αλλάξει, </w:t>
      </w:r>
      <w:r>
        <w:rPr>
          <w:rFonts w:eastAsia="Times New Roman"/>
          <w:bCs/>
          <w:shd w:val="clear" w:color="auto" w:fill="FFFFFF"/>
        </w:rPr>
        <w:t>όμως</w:t>
      </w:r>
      <w:r>
        <w:rPr>
          <w:rFonts w:eastAsia="Times New Roman"/>
          <w:szCs w:val="24"/>
        </w:rPr>
        <w:t xml:space="preserve">, πορεία το καράβι της Ευρώπης θα πρέπει να είμαστε πάνω σε αυτό. Γιατί δεν μπορείς να το κάνεις να αλλάξει πορεία, εάν </w:t>
      </w:r>
      <w:r>
        <w:rPr>
          <w:rFonts w:eastAsia="Times New Roman"/>
          <w:bCs/>
        </w:rPr>
        <w:t>έχεις</w:t>
      </w:r>
      <w:r>
        <w:rPr>
          <w:rFonts w:eastAsia="Times New Roman"/>
          <w:szCs w:val="24"/>
        </w:rPr>
        <w:t xml:space="preserve"> βουτήξει στη φουρτουνιασμένη θάλασσα. </w:t>
      </w:r>
    </w:p>
    <w:p w14:paraId="14AC564B" w14:textId="77777777" w:rsidR="001812B4" w:rsidRDefault="001009A2">
      <w:pPr>
        <w:spacing w:line="600" w:lineRule="auto"/>
        <w:ind w:firstLine="720"/>
        <w:contextualSpacing/>
        <w:jc w:val="both"/>
        <w:rPr>
          <w:rFonts w:eastAsia="Times New Roman"/>
          <w:szCs w:val="24"/>
        </w:rPr>
      </w:pPr>
      <w:r>
        <w:rPr>
          <w:rFonts w:eastAsia="Times New Roman"/>
        </w:rPr>
        <w:t>Ευχαριστώ πολύ</w:t>
      </w:r>
      <w:r>
        <w:rPr>
          <w:rFonts w:eastAsia="Times New Roman"/>
          <w:szCs w:val="24"/>
        </w:rPr>
        <w:t>.</w:t>
      </w:r>
    </w:p>
    <w:p w14:paraId="14AC564C" w14:textId="77777777" w:rsidR="001812B4" w:rsidRDefault="001009A2">
      <w:pPr>
        <w:spacing w:line="600" w:lineRule="auto"/>
        <w:ind w:firstLine="709"/>
        <w:contextualSpacing/>
        <w:jc w:val="center"/>
        <w:rPr>
          <w:rFonts w:eastAsia="Times New Roman" w:cs="Times New Roman"/>
        </w:rPr>
      </w:pPr>
      <w:r>
        <w:rPr>
          <w:rFonts w:eastAsia="Times New Roman" w:cs="Times New Roman"/>
        </w:rPr>
        <w:t xml:space="preserve">(Χειροκροτήματα από την πτέρυγα του Ποταμιού) </w:t>
      </w:r>
    </w:p>
    <w:p w14:paraId="14AC564D" w14:textId="77777777" w:rsidR="001812B4" w:rsidRDefault="001009A2">
      <w:pPr>
        <w:spacing w:line="600" w:lineRule="auto"/>
        <w:ind w:firstLine="720"/>
        <w:contextualSpacing/>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Και εγώ ευχαριστώ τον κ. Μαυρωτά, </w:t>
      </w:r>
      <w:r>
        <w:rPr>
          <w:rFonts w:eastAsia="Times New Roman" w:cs="Times New Roman"/>
          <w:bCs/>
          <w:shd w:val="clear" w:color="auto" w:fill="FFFFFF"/>
        </w:rPr>
        <w:t>ιδιαίτερα</w:t>
      </w:r>
      <w:r>
        <w:rPr>
          <w:rFonts w:eastAsia="Times New Roman" w:cs="Times New Roman"/>
        </w:rPr>
        <w:t xml:space="preserve"> για τον σεβασμό του χρόνου. Ήταν απόλυτα μέσα στον χρόνο, γιατί επαναλαμβάνω ότι εάν δεν τηρηθεί ο χρόνος, κύριε Νικολόπουλε, θα </w:t>
      </w:r>
      <w:r>
        <w:rPr>
          <w:rFonts w:eastAsia="Times New Roman" w:cs="Times New Roman"/>
        </w:rPr>
        <w:t xml:space="preserve">πάμε μετά τη 1.00΄η ώρα. </w:t>
      </w:r>
    </w:p>
    <w:p w14:paraId="14AC564E" w14:textId="77777777" w:rsidR="001812B4" w:rsidRDefault="001009A2">
      <w:pPr>
        <w:spacing w:line="600" w:lineRule="auto"/>
        <w:ind w:firstLine="720"/>
        <w:contextualSpacing/>
        <w:jc w:val="both"/>
        <w:rPr>
          <w:rFonts w:eastAsia="Times New Roman" w:cs="Times New Roman"/>
        </w:rPr>
      </w:pPr>
      <w:r>
        <w:rPr>
          <w:rFonts w:eastAsia="Times New Roman" w:cs="Times New Roman"/>
          <w:b/>
        </w:rPr>
        <w:lastRenderedPageBreak/>
        <w:t>ΝΙΚΟΛΑΟΣ ΝΙΚΟΛΟΠΟΥΛΟΣ:</w:t>
      </w:r>
      <w:r>
        <w:rPr>
          <w:rFonts w:eastAsia="Times New Roman" w:cs="Times New Roman"/>
        </w:rPr>
        <w:t xml:space="preserve"> Θα πάρω όσο χρόνο πήραν και οι προηγούμενοι, κύριε Πρόεδρε.</w:t>
      </w:r>
    </w:p>
    <w:p w14:paraId="14AC564F" w14:textId="77777777" w:rsidR="001812B4" w:rsidRDefault="001009A2">
      <w:pPr>
        <w:spacing w:line="600" w:lineRule="auto"/>
        <w:ind w:firstLine="720"/>
        <w:contextualSpacing/>
        <w:jc w:val="both"/>
        <w:rPr>
          <w:rFonts w:eastAsia="Times New Roman" w:cs="Times New Roman"/>
        </w:rPr>
      </w:pPr>
      <w:r>
        <w:rPr>
          <w:rFonts w:eastAsia="Times New Roman"/>
          <w:b/>
          <w:bCs/>
        </w:rPr>
        <w:t>ΠΡΟΕΔΡΕΥΩΝ (Δημήτριος Κρεμαστινός):</w:t>
      </w:r>
      <w:r>
        <w:rPr>
          <w:rFonts w:eastAsia="Times New Roman" w:cs="Times New Roman"/>
        </w:rPr>
        <w:t xml:space="preserve"> Εσείς έχετε άπειρο τηλεοπτικό χρόνο. Δεν έχετε </w:t>
      </w:r>
      <w:r>
        <w:rPr>
          <w:rFonts w:eastAsia="Times New Roman" w:cs="Times New Roman"/>
          <w:bCs/>
          <w:shd w:val="clear" w:color="auto" w:fill="FFFFFF"/>
        </w:rPr>
        <w:t>ανάγκη</w:t>
      </w:r>
      <w:r>
        <w:rPr>
          <w:rFonts w:eastAsia="Times New Roman" w:cs="Times New Roman"/>
        </w:rPr>
        <w:t xml:space="preserve">. </w:t>
      </w:r>
    </w:p>
    <w:p w14:paraId="14AC5650" w14:textId="77777777" w:rsidR="001812B4" w:rsidRDefault="001009A2">
      <w:pPr>
        <w:spacing w:line="600" w:lineRule="auto"/>
        <w:ind w:firstLine="720"/>
        <w:contextualSpacing/>
        <w:jc w:val="both"/>
        <w:rPr>
          <w:rFonts w:eastAsia="Times New Roman" w:cs="Times New Roman"/>
        </w:rPr>
      </w:pPr>
      <w:r>
        <w:rPr>
          <w:rFonts w:eastAsia="Times New Roman" w:cs="Times New Roman"/>
          <w:b/>
        </w:rPr>
        <w:t>ΝΙΚΟΛΑΟΣ ΝΙΚΟΛΟΠΟΥΛΟΣ:</w:t>
      </w:r>
      <w:r>
        <w:rPr>
          <w:rFonts w:eastAsia="Times New Roman" w:cs="Times New Roman"/>
        </w:rPr>
        <w:t xml:space="preserve"> Δεν χρησιμοποιώ το ΑΣΕΠ, για να </w:t>
      </w:r>
      <w:r>
        <w:rPr>
          <w:rFonts w:eastAsia="Times New Roman" w:cs="Times New Roman"/>
        </w:rPr>
        <w:t xml:space="preserve">μου δώσετε παραπάνω χρόνο, λόγω πολυετίας στο </w:t>
      </w:r>
      <w:r>
        <w:rPr>
          <w:rFonts w:eastAsia="Times New Roman"/>
          <w:bCs/>
        </w:rPr>
        <w:t>Κοινοβούλιο</w:t>
      </w:r>
      <w:r>
        <w:rPr>
          <w:rFonts w:eastAsia="Times New Roman" w:cs="Times New Roman"/>
        </w:rPr>
        <w:t xml:space="preserve">. Θα πάρω όσο χρόνο δώσατε και στον εκπρόσωπο του ΠΑΣΟΚ. </w:t>
      </w:r>
    </w:p>
    <w:p w14:paraId="14AC5651" w14:textId="77777777" w:rsidR="001812B4" w:rsidRDefault="001009A2">
      <w:pPr>
        <w:spacing w:line="600" w:lineRule="auto"/>
        <w:ind w:firstLine="720"/>
        <w:contextualSpacing/>
        <w:jc w:val="both"/>
        <w:rPr>
          <w:rFonts w:eastAsia="Times New Roman"/>
          <w:bCs/>
        </w:rPr>
      </w:pPr>
      <w:r>
        <w:rPr>
          <w:rFonts w:eastAsia="Times New Roman"/>
          <w:b/>
          <w:bCs/>
        </w:rPr>
        <w:t>ΠΡΟΕΔΡΕΥΩΝ (Δημήτριος Κρεμαστινός):</w:t>
      </w:r>
      <w:r>
        <w:rPr>
          <w:rFonts w:eastAsia="Times New Roman"/>
          <w:bCs/>
        </w:rPr>
        <w:t xml:space="preserve"> Ορίστε, έχετε τον λόγο.</w:t>
      </w:r>
    </w:p>
    <w:p w14:paraId="14AC5652" w14:textId="77777777" w:rsidR="001812B4" w:rsidRDefault="001009A2">
      <w:pPr>
        <w:spacing w:line="600" w:lineRule="auto"/>
        <w:ind w:firstLine="720"/>
        <w:contextualSpacing/>
        <w:jc w:val="both"/>
        <w:rPr>
          <w:rFonts w:eastAsia="Times New Roman" w:cs="Times New Roman"/>
        </w:rPr>
      </w:pPr>
      <w:r>
        <w:rPr>
          <w:rFonts w:eastAsia="Times New Roman" w:cs="Times New Roman"/>
          <w:b/>
        </w:rPr>
        <w:t xml:space="preserve">ΝΙΚΟΛΑΟΣ ΝΙΚΟΛΟΠΟΥΛΟΣ: </w:t>
      </w:r>
      <w:r>
        <w:rPr>
          <w:rFonts w:eastAsia="Times New Roman"/>
        </w:rPr>
        <w:t>Κυρίες και κύριοι συνάδελφοι,</w:t>
      </w:r>
      <w:r>
        <w:rPr>
          <w:rFonts w:eastAsia="Times New Roman" w:cs="Times New Roman"/>
        </w:rPr>
        <w:t xml:space="preserve"> ακούσαμε τώρα στο τέλος κάτι εξαιρετικά ενδιαφέρον: Όποιος θέλει να μιλήσει για τη δραχμή, να του ανοίξουμε τους λογαριασμούς. Βλέπω εδώ στα υπουργικά έδρανα άνθρωπο που ασχολείται ή ασχολείτο επαγγελματικά με τις δημοσκοπήσεις. Αν λένε αλήθεια, κύριε Βορ</w:t>
      </w:r>
      <w:r>
        <w:rPr>
          <w:rFonts w:eastAsia="Times New Roman" w:cs="Times New Roman"/>
        </w:rPr>
        <w:t>ίδη, οι δημοσκοπήσεις, ότι πάνω από το 53% των πολιτών συζητούν αυτό το ενδεχόμενο, τότε καταλαβαίνετε τι πρέπει να γίνει, να ανοίξουμε όλους τους λογαριασμούς αυτών.</w:t>
      </w:r>
    </w:p>
    <w:p w14:paraId="14AC5653" w14:textId="77777777" w:rsidR="001812B4" w:rsidRDefault="001009A2">
      <w:pPr>
        <w:spacing w:line="600" w:lineRule="auto"/>
        <w:ind w:firstLine="720"/>
        <w:contextualSpacing/>
        <w:jc w:val="both"/>
        <w:rPr>
          <w:rFonts w:eastAsia="Times New Roman" w:cs="Times New Roman"/>
        </w:rPr>
      </w:pPr>
      <w:r>
        <w:rPr>
          <w:rFonts w:eastAsia="Times New Roman" w:cs="Times New Roman"/>
          <w:bCs/>
          <w:shd w:val="clear" w:color="auto" w:fill="FFFFFF"/>
        </w:rPr>
        <w:lastRenderedPageBreak/>
        <w:t xml:space="preserve">Επίσης, </w:t>
      </w:r>
      <w:r>
        <w:rPr>
          <w:rFonts w:eastAsia="Times New Roman" w:cs="Times New Roman"/>
        </w:rPr>
        <w:t>άκουσα κάποιον άλλον εδώ σήμερα να λέει ότι όποιος μιλάει για τη δραχμή, μάλλον θ</w:t>
      </w:r>
      <w:r>
        <w:rPr>
          <w:rFonts w:eastAsia="Times New Roman" w:cs="Times New Roman"/>
        </w:rPr>
        <w:t xml:space="preserve">α θέλει να του διαγραφούν τα χρέη. Άλλο και αυτό! Καλό! </w:t>
      </w:r>
    </w:p>
    <w:p w14:paraId="14AC5654" w14:textId="77777777" w:rsidR="001812B4" w:rsidRDefault="001009A2">
      <w:pPr>
        <w:spacing w:line="600" w:lineRule="auto"/>
        <w:ind w:firstLine="720"/>
        <w:contextualSpacing/>
        <w:jc w:val="both"/>
        <w:rPr>
          <w:rFonts w:eastAsia="Times New Roman" w:cs="Times New Roman"/>
        </w:rPr>
      </w:pPr>
      <w:r>
        <w:rPr>
          <w:rFonts w:eastAsia="Times New Roman" w:cs="Times New Roman"/>
        </w:rPr>
        <w:t>Κ</w:t>
      </w:r>
      <w:r>
        <w:rPr>
          <w:rFonts w:eastAsia="Times New Roman"/>
        </w:rPr>
        <w:t>υρίες και κύριοι συνάδελφοι</w:t>
      </w:r>
      <w:r>
        <w:rPr>
          <w:rFonts w:eastAsia="Times New Roman" w:cs="Times New Roman"/>
        </w:rPr>
        <w:t xml:space="preserve">, στην </w:t>
      </w:r>
      <w:r>
        <w:rPr>
          <w:rFonts w:eastAsia="Times New Roman" w:cs="Times New Roman"/>
        </w:rPr>
        <w:t>ε</w:t>
      </w:r>
      <w:r>
        <w:rPr>
          <w:rFonts w:eastAsia="Times New Roman" w:cs="Times New Roman"/>
        </w:rPr>
        <w:t xml:space="preserve">ξεταστική </w:t>
      </w:r>
      <w:r>
        <w:rPr>
          <w:rFonts w:eastAsia="Times New Roman" w:cs="Times New Roman"/>
        </w:rPr>
        <w:t>ε</w:t>
      </w:r>
      <w:r>
        <w:rPr>
          <w:rFonts w:eastAsia="Times New Roman" w:cs="Times New Roman"/>
        </w:rPr>
        <w:t xml:space="preserve">πιτροπή αλλά και σήμερα, μου είπαν πολλοί πολίτες ότι έκαναν το εξής τεστ. Έκλειναν τα μάτια τους και ακούγοντας τον Βουλευτή με αυτά που λέει, έλεγαν: </w:t>
      </w:r>
      <w:r>
        <w:rPr>
          <w:rFonts w:eastAsia="Times New Roman" w:cs="Times New Roman"/>
        </w:rPr>
        <w:t xml:space="preserve">αυτός </w:t>
      </w:r>
      <w:r>
        <w:rPr>
          <w:rFonts w:eastAsia="Times New Roman"/>
          <w:bCs/>
        </w:rPr>
        <w:t>είναι</w:t>
      </w:r>
      <w:r>
        <w:rPr>
          <w:rFonts w:eastAsia="Times New Roman" w:cs="Times New Roman"/>
        </w:rPr>
        <w:t xml:space="preserve"> με την </w:t>
      </w:r>
      <w:r>
        <w:rPr>
          <w:rFonts w:eastAsia="Times New Roman" w:cs="Times New Roman"/>
        </w:rPr>
        <w:t>«</w:t>
      </w:r>
      <w:r>
        <w:rPr>
          <w:rFonts w:eastAsia="Times New Roman" w:cs="Times New Roman"/>
        </w:rPr>
        <w:t>νταβατζιδοκρατία</w:t>
      </w:r>
      <w:r>
        <w:rPr>
          <w:rFonts w:eastAsia="Times New Roman" w:cs="Times New Roman"/>
        </w:rPr>
        <w:t>»</w:t>
      </w:r>
      <w:r>
        <w:rPr>
          <w:rFonts w:eastAsia="Times New Roman" w:cs="Times New Roman"/>
        </w:rPr>
        <w:t xml:space="preserve">, αυτός παίρνει μεροκάματο, αυτός </w:t>
      </w:r>
      <w:r>
        <w:rPr>
          <w:rFonts w:eastAsia="Times New Roman"/>
          <w:bCs/>
        </w:rPr>
        <w:t>είναι</w:t>
      </w:r>
      <w:r>
        <w:rPr>
          <w:rFonts w:eastAsia="Times New Roman" w:cs="Times New Roman"/>
        </w:rPr>
        <w:t xml:space="preserve"> έτοιμος να τους γυαλίσει τα παπούτσια. Και όλως τυχαίως ήταν από εκείνους τους χώρους που τους βλέπουμε σήμερα να λένε</w:t>
      </w:r>
      <w:r>
        <w:rPr>
          <w:rFonts w:eastAsia="Times New Roman" w:cs="Times New Roman"/>
        </w:rPr>
        <w:t>:</w:t>
      </w:r>
      <w:r>
        <w:rPr>
          <w:rFonts w:eastAsia="Times New Roman" w:cs="Times New Roman"/>
        </w:rPr>
        <w:t xml:space="preserve"> «Ουφ, γλιτώσαμε.». Αυτό θα έπρεπε να προβληματίσει σίγουρα </w:t>
      </w:r>
      <w:r>
        <w:rPr>
          <w:rFonts w:eastAsia="Times New Roman" w:cs="Times New Roman"/>
        </w:rPr>
        <w:t xml:space="preserve">την </w:t>
      </w:r>
      <w:r>
        <w:rPr>
          <w:rFonts w:eastAsia="Times New Roman" w:cs="Times New Roman"/>
        </w:rPr>
        <w:t>Π</w:t>
      </w:r>
      <w:r>
        <w:rPr>
          <w:rFonts w:eastAsia="Times New Roman" w:cs="Times New Roman"/>
        </w:rPr>
        <w:t xml:space="preserve">λειοψηφία. Εάν τους βλέπουν αυτούς να νομίζουν ότι τη γλίτωσαν, κάτι δεν </w:t>
      </w:r>
      <w:r>
        <w:rPr>
          <w:rFonts w:eastAsia="Times New Roman"/>
          <w:bCs/>
        </w:rPr>
        <w:t>έχει</w:t>
      </w:r>
      <w:r>
        <w:rPr>
          <w:rFonts w:eastAsia="Times New Roman" w:cs="Times New Roman"/>
        </w:rPr>
        <w:t xml:space="preserve"> πάει καλά. </w:t>
      </w:r>
    </w:p>
    <w:p w14:paraId="14AC5655" w14:textId="77777777" w:rsidR="001812B4" w:rsidRDefault="001009A2">
      <w:pPr>
        <w:spacing w:line="600" w:lineRule="auto"/>
        <w:ind w:firstLine="720"/>
        <w:contextualSpacing/>
        <w:jc w:val="both"/>
        <w:rPr>
          <w:rFonts w:eastAsia="Times New Roman" w:cs="Times New Roman"/>
        </w:rPr>
      </w:pPr>
      <w:r>
        <w:rPr>
          <w:rFonts w:eastAsia="Times New Roman" w:cs="Times New Roman"/>
        </w:rPr>
        <w:t xml:space="preserve">Εγώ θέλω να σας πω ότι δεν </w:t>
      </w:r>
      <w:r>
        <w:rPr>
          <w:rFonts w:eastAsia="Times New Roman"/>
          <w:bCs/>
        </w:rPr>
        <w:t>είναι</w:t>
      </w:r>
      <w:r>
        <w:rPr>
          <w:rFonts w:eastAsia="Times New Roman" w:cs="Times New Roman"/>
        </w:rPr>
        <w:t xml:space="preserve"> αυτή η πραγματικότητα. Γιατί έκλεισαν οι εργασίες της </w:t>
      </w:r>
      <w:r>
        <w:rPr>
          <w:rFonts w:eastAsia="Times New Roman" w:cs="Times New Roman"/>
        </w:rPr>
        <w:t>ε</w:t>
      </w:r>
      <w:r>
        <w:rPr>
          <w:rFonts w:eastAsia="Times New Roman" w:cs="Times New Roman"/>
        </w:rPr>
        <w:t>ξεταστικής, αλλά άνοιξαν δικογραφίες, αν δεν το ξέρετε. Άνοιξαν δικογραφί</w:t>
      </w:r>
      <w:r>
        <w:rPr>
          <w:rFonts w:eastAsia="Times New Roman" w:cs="Times New Roman"/>
        </w:rPr>
        <w:t xml:space="preserve">ες πριν πάει αυτό το πόρισμα στους </w:t>
      </w:r>
      <w:r>
        <w:rPr>
          <w:rFonts w:eastAsia="Times New Roman" w:cs="Times New Roman"/>
        </w:rPr>
        <w:t>ε</w:t>
      </w:r>
      <w:r>
        <w:rPr>
          <w:rFonts w:eastAsia="Times New Roman" w:cs="Times New Roman"/>
        </w:rPr>
        <w:t>ισαγγελείς. Εδώ ο κ. Μπαλωμενάκης μο</w:t>
      </w:r>
      <w:r>
        <w:rPr>
          <w:rFonts w:eastAsia="Times New Roman" w:cs="Times New Roman"/>
        </w:rPr>
        <w:t>ύ</w:t>
      </w:r>
      <w:r>
        <w:rPr>
          <w:rFonts w:eastAsia="Times New Roman" w:cs="Times New Roman"/>
        </w:rPr>
        <w:t xml:space="preserve"> έλεγε κάθε μέρα </w:t>
      </w:r>
      <w:r>
        <w:rPr>
          <w:rFonts w:eastAsia="Times New Roman"/>
        </w:rPr>
        <w:t>–</w:t>
      </w:r>
      <w:r>
        <w:rPr>
          <w:rFonts w:eastAsia="Times New Roman" w:cs="Times New Roman"/>
        </w:rPr>
        <w:t xml:space="preserve">γιατί ενημέρωνε για την </w:t>
      </w:r>
      <w:r>
        <w:rPr>
          <w:rFonts w:eastAsia="Times New Roman" w:cs="Times New Roman"/>
        </w:rPr>
        <w:t>ε</w:t>
      </w:r>
      <w:r>
        <w:rPr>
          <w:rFonts w:eastAsia="Times New Roman" w:cs="Times New Roman"/>
        </w:rPr>
        <w:t>πιτροπή</w:t>
      </w:r>
      <w:r>
        <w:rPr>
          <w:rFonts w:eastAsia="Times New Roman"/>
        </w:rPr>
        <w:t>–</w:t>
      </w:r>
      <w:r>
        <w:rPr>
          <w:rFonts w:eastAsia="Times New Roman" w:cs="Times New Roman"/>
        </w:rPr>
        <w:t xml:space="preserve"> ότι τα χθεσινά </w:t>
      </w:r>
      <w:r>
        <w:rPr>
          <w:rFonts w:eastAsia="Times New Roman" w:cs="Times New Roman"/>
        </w:rPr>
        <w:t>π</w:t>
      </w:r>
      <w:r>
        <w:rPr>
          <w:rFonts w:eastAsia="Times New Roman" w:cs="Times New Roman"/>
        </w:rPr>
        <w:t xml:space="preserve">ρακτικά τα έστειλα στην </w:t>
      </w:r>
      <w:r>
        <w:rPr>
          <w:rFonts w:eastAsia="Times New Roman" w:cs="Times New Roman"/>
        </w:rPr>
        <w:t>ε</w:t>
      </w:r>
      <w:r>
        <w:rPr>
          <w:rFonts w:eastAsia="Times New Roman" w:cs="Times New Roman"/>
        </w:rPr>
        <w:t xml:space="preserve">ισαγγελέα του Αρείου Πάγου </w:t>
      </w:r>
      <w:r>
        <w:rPr>
          <w:rFonts w:eastAsia="Times New Roman"/>
        </w:rPr>
        <w:t>–</w:t>
      </w:r>
      <w:r>
        <w:rPr>
          <w:rFonts w:eastAsia="Times New Roman" w:cs="Times New Roman"/>
        </w:rPr>
        <w:t xml:space="preserve">τα </w:t>
      </w:r>
      <w:r>
        <w:rPr>
          <w:rFonts w:eastAsia="Times New Roman" w:cs="Times New Roman"/>
        </w:rPr>
        <w:t>π</w:t>
      </w:r>
      <w:r>
        <w:rPr>
          <w:rFonts w:eastAsia="Times New Roman" w:cs="Times New Roman"/>
        </w:rPr>
        <w:t xml:space="preserve">ρακτικά, χωρίς σχόλια. </w:t>
      </w:r>
    </w:p>
    <w:p w14:paraId="14AC5656" w14:textId="77777777" w:rsidR="001812B4" w:rsidRDefault="001009A2">
      <w:pPr>
        <w:spacing w:line="600" w:lineRule="auto"/>
        <w:ind w:firstLine="720"/>
        <w:contextualSpacing/>
        <w:jc w:val="both"/>
        <w:rPr>
          <w:rFonts w:eastAsia="Times New Roman" w:cs="Times New Roman"/>
        </w:rPr>
      </w:pPr>
      <w:r>
        <w:rPr>
          <w:rFonts w:eastAsia="Times New Roman" w:cs="Times New Roman"/>
        </w:rPr>
        <w:lastRenderedPageBreak/>
        <w:t xml:space="preserve">Εγώ δεν έχω τελειώσει, άλλωστε, και νομική. Δεν ξέρω νομικά, κύριε Βορίδη. Να, προχθές, εσάς είχα δικηγόρο εκεί στους άλλους. Σαν τον κ. Κυρατσάκη που λέει να κάνουμε και αγωγές τώρα για τον κοινοβουλευτικό έλεγχο. </w:t>
      </w:r>
    </w:p>
    <w:p w14:paraId="14AC5657" w14:textId="77777777" w:rsidR="001812B4" w:rsidRDefault="001009A2">
      <w:pPr>
        <w:spacing w:line="600" w:lineRule="auto"/>
        <w:ind w:firstLine="720"/>
        <w:contextualSpacing/>
        <w:jc w:val="both"/>
        <w:rPr>
          <w:rFonts w:eastAsia="Times New Roman" w:cs="Times New Roman"/>
        </w:rPr>
      </w:pPr>
      <w:r>
        <w:rPr>
          <w:rFonts w:eastAsia="Times New Roman" w:cs="Times New Roman"/>
        </w:rPr>
        <w:t xml:space="preserve">Άνοιξαν δικογραφίες </w:t>
      </w:r>
      <w:r>
        <w:rPr>
          <w:rFonts w:eastAsia="Times New Roman"/>
        </w:rPr>
        <w:t>–</w:t>
      </w:r>
      <w:r>
        <w:rPr>
          <w:rFonts w:eastAsia="Times New Roman" w:cs="Times New Roman"/>
        </w:rPr>
        <w:t>το λέω για να το ακ</w:t>
      </w:r>
      <w:r>
        <w:rPr>
          <w:rFonts w:eastAsia="Times New Roman" w:cs="Times New Roman"/>
        </w:rPr>
        <w:t xml:space="preserve">ούσετε και εσείς, αλλά και για να το ακούσουν και έξω από τη </w:t>
      </w:r>
      <w:r>
        <w:rPr>
          <w:rFonts w:eastAsia="Times New Roman"/>
          <w:bCs/>
        </w:rPr>
        <w:t>Βουλή–</w:t>
      </w:r>
      <w:r>
        <w:rPr>
          <w:rFonts w:eastAsia="Times New Roman" w:cs="Times New Roman"/>
        </w:rPr>
        <w:t xml:space="preserve"> και τους καλούν έναν έναν. Πώς; Διαβάζοντας οι εισαγγελείς αυτά που ακούστηκαν στην </w:t>
      </w:r>
      <w:r>
        <w:rPr>
          <w:rFonts w:eastAsia="Times New Roman" w:cs="Times New Roman"/>
        </w:rPr>
        <w:t>ε</w:t>
      </w:r>
      <w:r>
        <w:rPr>
          <w:rFonts w:eastAsia="Times New Roman" w:cs="Times New Roman"/>
        </w:rPr>
        <w:t xml:space="preserve">πιτροπή. Τίποτα περισσότερο, βρε παιδί μου. Δεν χρειάζεται να κάνει κανένας από εμάς τον εισαγγελέα. </w:t>
      </w:r>
    </w:p>
    <w:p w14:paraId="14AC5658" w14:textId="77777777" w:rsidR="001812B4" w:rsidRDefault="001009A2">
      <w:pPr>
        <w:spacing w:line="600" w:lineRule="auto"/>
        <w:ind w:firstLine="720"/>
        <w:contextualSpacing/>
        <w:jc w:val="both"/>
        <w:rPr>
          <w:rFonts w:eastAsia="Times New Roman" w:cs="Times New Roman"/>
        </w:rPr>
      </w:pPr>
      <w:r w:rsidRPr="004D3CC1">
        <w:rPr>
          <w:rFonts w:eastAsia="Times New Roman" w:cs="Times New Roman"/>
        </w:rPr>
        <w:t>Μ</w:t>
      </w:r>
      <w:r w:rsidRPr="004D3CC1">
        <w:rPr>
          <w:rFonts w:eastAsia="Times New Roman" w:cs="Times New Roman"/>
        </w:rPr>
        <w:t xml:space="preserve">ου είπε ο συνάδελφός μου από το ΠΑΣΟΚ, που </w:t>
      </w:r>
      <w:r w:rsidRPr="001E3744">
        <w:rPr>
          <w:rFonts w:eastAsia="Times New Roman"/>
        </w:rPr>
        <w:t>είναι</w:t>
      </w:r>
      <w:r w:rsidRPr="00947999">
        <w:rPr>
          <w:rFonts w:eastAsia="Times New Roman" w:cs="Times New Roman"/>
        </w:rPr>
        <w:t xml:space="preserve"> από τον Πύργο, </w:t>
      </w:r>
      <w:r>
        <w:rPr>
          <w:rFonts w:eastAsia="Times New Roman" w:cs="Times New Roman"/>
        </w:rPr>
        <w:t>«Είμαι και εγώ σε αυτούς;». Δεν ξέρω εάν αναγνωρίζει ο άνθρωπος τον εαυτό του. Μου λέει: «Εσύ που ήσουν τόσα χρόνια στη Νέα Δημοκρατία;». Του είπα «Δεν ήμουν στη Νέα Δημοκρατία. Εγώ ήμουν η Νέ</w:t>
      </w:r>
      <w:r>
        <w:rPr>
          <w:rFonts w:eastAsia="Times New Roman" w:cs="Times New Roman"/>
        </w:rPr>
        <w:t xml:space="preserve">α Δημοκρατία.». </w:t>
      </w:r>
      <w:r>
        <w:rPr>
          <w:rFonts w:eastAsia="Times New Roman" w:cs="Times New Roman"/>
          <w:bCs/>
          <w:shd w:val="clear" w:color="auto" w:fill="FFFFFF"/>
        </w:rPr>
        <w:t>Όμως</w:t>
      </w:r>
      <w:r>
        <w:rPr>
          <w:rFonts w:eastAsia="Times New Roman" w:cs="Times New Roman"/>
        </w:rPr>
        <w:t xml:space="preserve"> για τα ταμεία δεν μας έλεγαν ποτέ στην </w:t>
      </w:r>
      <w:r>
        <w:rPr>
          <w:rFonts w:eastAsia="Times New Roman" w:cs="Times New Roman"/>
        </w:rPr>
        <w:t>Κ</w:t>
      </w:r>
      <w:r>
        <w:rPr>
          <w:rFonts w:eastAsia="Times New Roman" w:cs="Times New Roman"/>
        </w:rPr>
        <w:t xml:space="preserve">οινοβουλευτική </w:t>
      </w:r>
      <w:r>
        <w:rPr>
          <w:rFonts w:eastAsia="Times New Roman" w:cs="Times New Roman"/>
        </w:rPr>
        <w:t>Ο</w:t>
      </w:r>
      <w:r>
        <w:rPr>
          <w:rFonts w:eastAsia="Times New Roman" w:cs="Times New Roman"/>
        </w:rPr>
        <w:t xml:space="preserve">μάδα. Έτσι δεν </w:t>
      </w:r>
      <w:r>
        <w:rPr>
          <w:rFonts w:eastAsia="Times New Roman"/>
          <w:bCs/>
        </w:rPr>
        <w:t>είναι,</w:t>
      </w:r>
      <w:r>
        <w:rPr>
          <w:rFonts w:eastAsia="Times New Roman" w:cs="Times New Roman"/>
        </w:rPr>
        <w:t xml:space="preserve"> κύριε Μηταράκη; Ποτέ δεν έλεγαν. </w:t>
      </w:r>
    </w:p>
    <w:p w14:paraId="14AC5659" w14:textId="77777777" w:rsidR="001812B4" w:rsidRDefault="001009A2">
      <w:pPr>
        <w:spacing w:line="600" w:lineRule="auto"/>
        <w:ind w:firstLine="720"/>
        <w:contextualSpacing/>
        <w:jc w:val="both"/>
        <w:rPr>
          <w:rFonts w:eastAsia="Times New Roman" w:cs="Times New Roman"/>
          <w:szCs w:val="24"/>
        </w:rPr>
      </w:pPr>
      <w:r>
        <w:rPr>
          <w:rFonts w:eastAsia="Times New Roman"/>
          <w:szCs w:val="24"/>
        </w:rPr>
        <w:t xml:space="preserve"> </w:t>
      </w:r>
      <w:r>
        <w:rPr>
          <w:rFonts w:eastAsia="Times New Roman" w:cs="Times New Roman"/>
          <w:szCs w:val="24"/>
        </w:rPr>
        <w:t xml:space="preserve">Έτσι θα ήξερα τώρα, έναν χρόνο που έκανε απολογισμό ο κ. Μητσοτάκης, μιας και το ανέφερε ο κ. Μηταράκης, πόσα μάζεψε, βρε </w:t>
      </w:r>
      <w:r>
        <w:rPr>
          <w:rFonts w:eastAsia="Times New Roman" w:cs="Times New Roman"/>
          <w:szCs w:val="24"/>
        </w:rPr>
        <w:t>παιδί μου, από τα μπρελόκ ή πόσα μάζεψε από τα κουπόνια. Να μάθουμε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φέτος μάζεψε ο άνθρωπος τόσα </w:t>
      </w:r>
      <w:r>
        <w:rPr>
          <w:rFonts w:eastAsia="Times New Roman" w:cs="Times New Roman"/>
          <w:szCs w:val="24"/>
        </w:rPr>
        <w:lastRenderedPageBreak/>
        <w:t xml:space="preserve">λεφτά σαν καλός νοικοκύρης. Διότι αν κρίνουμε από το δάνειο του με τον </w:t>
      </w:r>
      <w:r>
        <w:rPr>
          <w:rFonts w:eastAsia="Times New Roman" w:cs="Times New Roman"/>
          <w:szCs w:val="24"/>
        </w:rPr>
        <w:t>«</w:t>
      </w:r>
      <w:r>
        <w:rPr>
          <w:rFonts w:eastAsia="Times New Roman" w:cs="Times New Roman"/>
          <w:szCs w:val="24"/>
        </w:rPr>
        <w:t>Κήρυκα</w:t>
      </w:r>
      <w:r>
        <w:rPr>
          <w:rFonts w:eastAsia="Times New Roman" w:cs="Times New Roman"/>
          <w:szCs w:val="24"/>
        </w:rPr>
        <w:t>»</w:t>
      </w:r>
      <w:r>
        <w:rPr>
          <w:rFonts w:eastAsia="Times New Roman" w:cs="Times New Roman"/>
          <w:szCs w:val="24"/>
        </w:rPr>
        <w:t>, εγώ θα τον παρακαλούσα</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να μου κάνει το ίδιο για όσα </w:t>
      </w:r>
      <w:r>
        <w:rPr>
          <w:rFonts w:eastAsia="Times New Roman" w:cs="Times New Roman"/>
          <w:szCs w:val="24"/>
        </w:rPr>
        <w:t xml:space="preserve">δάνεια έχω εγώ και οι Έλληνες. Το μάθατε τι ωραία το έκανε; Ήταν από αυτά τα σπουδαγμένα του εξωτερικού ή από την εμπειρία που απέκτησε επί Καρατζά, όταν τον διόρισε ο Σημίτης. </w:t>
      </w:r>
    </w:p>
    <w:p w14:paraId="14AC565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Τι έκανε; «</w:t>
      </w:r>
      <w:r>
        <w:rPr>
          <w:rFonts w:eastAsia="Times New Roman" w:cs="Times New Roman"/>
          <w:szCs w:val="24"/>
          <w:lang w:val="en-US"/>
        </w:rPr>
        <w:t>Balloon</w:t>
      </w:r>
      <w:r>
        <w:rPr>
          <w:rFonts w:eastAsia="Times New Roman" w:cs="Times New Roman"/>
          <w:szCs w:val="24"/>
        </w:rPr>
        <w:t>», λέει. Όχι</w:t>
      </w:r>
      <w:r>
        <w:rPr>
          <w:rFonts w:eastAsia="Times New Roman" w:cs="Times New Roman"/>
          <w:szCs w:val="24"/>
        </w:rPr>
        <w:t xml:space="preserve"> δεν είναι μπαλόνι. Έτσι λέγεται αυτό. Δηλαδή τι είναι; Πηγαίνει στην τράπεζα –όχι ο καθένας, όχι ο πάσα εις, ο Μητσοτάκης- και λέει: «Έχω να σας δίνω, γιατί είμαι φτωχός, δύο χιλιάρικα τον μήνα». Στο τέλος, όμως, στην τελευταία δόση θα σας δώσω μια δόση τ</w:t>
      </w:r>
      <w:r>
        <w:rPr>
          <w:rFonts w:eastAsia="Times New Roman" w:cs="Times New Roman"/>
          <w:szCs w:val="24"/>
        </w:rPr>
        <w:t xml:space="preserve">ριακόσια πενήντα χιλιάρικα». </w:t>
      </w:r>
    </w:p>
    <w:p w14:paraId="14AC565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Όχι, εξακόσια σαράντα. </w:t>
      </w:r>
    </w:p>
    <w:p w14:paraId="14AC565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Όσα είναι. Εξακόσια σαράντα. </w:t>
      </w:r>
    </w:p>
    <w:p w14:paraId="14AC565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πιστεύει κανένας αυτό; Υπάρχει κανένας που πιστεύει</w:t>
      </w:r>
      <w:r>
        <w:rPr>
          <w:rFonts w:eastAsia="Times New Roman" w:cs="Times New Roman"/>
          <w:szCs w:val="24"/>
        </w:rPr>
        <w:t>,</w:t>
      </w:r>
      <w:r>
        <w:rPr>
          <w:rFonts w:eastAsia="Times New Roman" w:cs="Times New Roman"/>
          <w:szCs w:val="24"/>
        </w:rPr>
        <w:t xml:space="preserve"> ότι μετά από δεκαοκτώ, είκοσι δύο, είκοσι τρεις, είκοσι τέσσερις μήνες θα </w:t>
      </w:r>
      <w:r>
        <w:rPr>
          <w:rFonts w:eastAsia="Times New Roman" w:cs="Times New Roman"/>
          <w:szCs w:val="24"/>
        </w:rPr>
        <w:t xml:space="preserve">πάει και θα τα εξοφλήσει; Αν το πιστεύει, πάει καλά. </w:t>
      </w:r>
    </w:p>
    <w:p w14:paraId="14AC565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Έχει όρο επαναρρύθμισης. </w:t>
      </w:r>
    </w:p>
    <w:p w14:paraId="14AC565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ΝΙΚΟΛΟΠΟΥΛΟΣ: </w:t>
      </w:r>
      <w:r>
        <w:rPr>
          <w:rFonts w:eastAsia="Times New Roman" w:cs="Times New Roman"/>
          <w:szCs w:val="24"/>
        </w:rPr>
        <w:t xml:space="preserve">Μα εκεί είναι το παιχνίδι. </w:t>
      </w:r>
    </w:p>
    <w:p w14:paraId="14AC566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και κάποιοι καναλάρχες ανάσαναν, γιατί είπατε εσείς ότι ήσασταν ενήμεροι</w:t>
      </w:r>
      <w:r>
        <w:rPr>
          <w:rFonts w:eastAsia="Times New Roman" w:cs="Times New Roman"/>
          <w:szCs w:val="24"/>
        </w:rPr>
        <w:t>,</w:t>
      </w:r>
      <w:r>
        <w:rPr>
          <w:rFonts w:eastAsia="Times New Roman" w:cs="Times New Roman"/>
          <w:szCs w:val="24"/>
        </w:rPr>
        <w:t xml:space="preserve"> γιατί τους είχατε βάλει τη </w:t>
      </w:r>
      <w:r>
        <w:rPr>
          <w:rFonts w:eastAsia="Times New Roman" w:cs="Times New Roman"/>
          <w:szCs w:val="24"/>
        </w:rPr>
        <w:t xml:space="preserve">δόση, κύριοι Υπουργοί, μετά από αυτές τις ημερομηνίες. </w:t>
      </w:r>
    </w:p>
    <w:p w14:paraId="14AC566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Προχθές που με κάλεσε όμως η κ. Περδικομάτη, της είπα να καλέσει τους συγκεκριμένους καναλάρχες</w:t>
      </w:r>
      <w:r>
        <w:rPr>
          <w:rFonts w:eastAsia="Times New Roman" w:cs="Times New Roman"/>
          <w:szCs w:val="24"/>
        </w:rPr>
        <w:t>,</w:t>
      </w:r>
      <w:r>
        <w:rPr>
          <w:rFonts w:eastAsia="Times New Roman" w:cs="Times New Roman"/>
          <w:szCs w:val="24"/>
        </w:rPr>
        <w:t xml:space="preserve"> για να δει εάν</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τήρησαν τη ρύθμιση που έκαναν μαζί με τις διοικήσεις που τις κρατάτε εκεί, </w:t>
      </w:r>
      <w:r>
        <w:rPr>
          <w:rFonts w:eastAsia="Times New Roman" w:cs="Times New Roman"/>
          <w:szCs w:val="24"/>
        </w:rPr>
        <w:t xml:space="preserve">τις ίδιες διοικήσεις που ενώ είχαμε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έδιναν στους ίδιους δάνεια με άυλες αξίες. </w:t>
      </w:r>
    </w:p>
    <w:p w14:paraId="14AC566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Έτσι, λοιπόν, είμαι σίγουρος</w:t>
      </w:r>
      <w:r>
        <w:rPr>
          <w:rFonts w:eastAsia="Times New Roman" w:cs="Times New Roman"/>
          <w:szCs w:val="24"/>
        </w:rPr>
        <w:t>,</w:t>
      </w:r>
      <w:r>
        <w:rPr>
          <w:rFonts w:eastAsia="Times New Roman" w:cs="Times New Roman"/>
          <w:szCs w:val="24"/>
        </w:rPr>
        <w:t xml:space="preserve"> ότι εκτός από τον κ. Ψυχάρη, τον κ. Κοντομηνά που είναι τώρα κατηγορούμενοι, τη </w:t>
      </w:r>
      <w:r>
        <w:rPr>
          <w:rFonts w:eastAsia="Times New Roman" w:cs="Times New Roman"/>
          <w:szCs w:val="24"/>
        </w:rPr>
        <w:t>δ</w:t>
      </w:r>
      <w:r>
        <w:rPr>
          <w:rFonts w:eastAsia="Times New Roman" w:cs="Times New Roman"/>
          <w:szCs w:val="24"/>
        </w:rPr>
        <w:t xml:space="preserve">ιοίκηση της </w:t>
      </w:r>
      <w:r>
        <w:rPr>
          <w:rFonts w:eastAsia="Times New Roman" w:cs="Times New Roman"/>
          <w:szCs w:val="24"/>
          <w:lang w:val="en-US"/>
        </w:rPr>
        <w:t>ALPHA</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 τον κ. Μαντζούνη, δε</w:t>
      </w:r>
      <w:r>
        <w:rPr>
          <w:rFonts w:eastAsia="Times New Roman" w:cs="Times New Roman"/>
          <w:szCs w:val="24"/>
        </w:rPr>
        <w:t xml:space="preserve">ν μπορεί, θα πάνε και οι άλλοι. Εκτός εάν γίνει το κόλπο του γέροντα Μεθοδίου του Βατοπεδίου. Όσοι πετούσαν μολότοφ αλλά δεν ήταν εντός Αγίου Όρους, αθωώνονται. Για όσους είναι μέσα στο Άγιο Όρος, η μολότοφ –λέει- κάνει είκοσι χρόνια φυλακή. Άκου να δεις. </w:t>
      </w:r>
      <w:r>
        <w:rPr>
          <w:rFonts w:eastAsia="Times New Roman" w:cs="Times New Roman"/>
          <w:szCs w:val="24"/>
        </w:rPr>
        <w:t xml:space="preserve">Αυτό λέγεται από τα ίδια δικαστήρια. </w:t>
      </w:r>
    </w:p>
    <w:p w14:paraId="14AC566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από αυτό το Βήμα θέλω να γνωστοποιήσω πάντως</w:t>
      </w:r>
      <w:r>
        <w:rPr>
          <w:rFonts w:eastAsia="Times New Roman" w:cs="Times New Roman"/>
          <w:szCs w:val="24"/>
        </w:rPr>
        <w:t>,</w:t>
      </w:r>
      <w:r>
        <w:rPr>
          <w:rFonts w:eastAsia="Times New Roman" w:cs="Times New Roman"/>
          <w:szCs w:val="24"/>
        </w:rPr>
        <w:t xml:space="preserve"> ότι εάν κάποιοι έπαιρναν παράσημα, εύσημα, στασίδι -για να μιλήσω ψαλτικά, μιας και είμαι ψάλτης- στα κανάλια, γιατί τα πήγαιναν καλά στην </w:t>
      </w:r>
      <w:r>
        <w:rPr>
          <w:rFonts w:eastAsia="Times New Roman" w:cs="Times New Roman"/>
          <w:szCs w:val="24"/>
        </w:rPr>
        <w:t>ε</w:t>
      </w:r>
      <w:r>
        <w:rPr>
          <w:rFonts w:eastAsia="Times New Roman" w:cs="Times New Roman"/>
          <w:szCs w:val="24"/>
        </w:rPr>
        <w:t>ξε</w:t>
      </w:r>
      <w:r>
        <w:rPr>
          <w:rFonts w:eastAsia="Times New Roman" w:cs="Times New Roman"/>
          <w:szCs w:val="24"/>
        </w:rPr>
        <w:t xml:space="preserve">ταστική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lastRenderedPageBreak/>
        <w:t xml:space="preserve">κάποιοι άλλοι από εδώ όχι μόνο αποκλείονται –αυτό επίσης φαίνεται διά γυμνού οφθαλμού- αλλά μπορεί να μην ξέρετε ότι δέχονται εκβιασμούς, απειλές και αγωγές. Γι’ αυτό είπα για μια αγωγή που είχαμε με τον κ. Βορίδη. </w:t>
      </w:r>
    </w:p>
    <w:p w14:paraId="14AC566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Θέλω να πω, κύριοι Υπο</w:t>
      </w:r>
      <w:r>
        <w:rPr>
          <w:rFonts w:eastAsia="Times New Roman" w:cs="Times New Roman"/>
          <w:szCs w:val="24"/>
        </w:rPr>
        <w:t xml:space="preserve">υργοί –το έκανα κι επισήμως σήμερα, κατέθεσα ερώτηση στη Βουλή- ότι διαβάζω σήμερα στην </w:t>
      </w:r>
      <w:r>
        <w:rPr>
          <w:rFonts w:eastAsia="Times New Roman" w:cs="Times New Roman"/>
          <w:szCs w:val="24"/>
        </w:rPr>
        <w:t>ε</w:t>
      </w:r>
      <w:r>
        <w:rPr>
          <w:rFonts w:eastAsia="Times New Roman" w:cs="Times New Roman"/>
          <w:szCs w:val="24"/>
        </w:rPr>
        <w:t xml:space="preserve">φημερίδα της </w:t>
      </w:r>
      <w:r>
        <w:rPr>
          <w:rFonts w:eastAsia="Times New Roman" w:cs="Times New Roman"/>
          <w:szCs w:val="24"/>
        </w:rPr>
        <w:t>κ</w:t>
      </w:r>
      <w:r>
        <w:rPr>
          <w:rFonts w:eastAsia="Times New Roman" w:cs="Times New Roman"/>
          <w:szCs w:val="24"/>
        </w:rPr>
        <w:t>εντροδεξιάς, τη «ΔΗΜΟΚΡΑΤΙΑ» το εξής: «Σόου από Κυριτσάκη με καταγγελία για εκβιασμό». Και λέει ότι αξίζει να σημειωθεί ότι δεν είπε ονόματα ο κ. Κυριτσά</w:t>
      </w:r>
      <w:r>
        <w:rPr>
          <w:rFonts w:eastAsia="Times New Roman" w:cs="Times New Roman"/>
          <w:szCs w:val="24"/>
        </w:rPr>
        <w:t>κης ούτε ποιοι τον εκβιάζουν. Δεν είπε γιατί χρόνια μένουν εκεί οι φάκελοι στην Επιτροπή Ανταγωνισμού, όχι για φτωχούς ανθρώπους: μπύρα, καρτέλ εργολάβων. Είναι ωραίες δουλειές αυτές. Κι όσο πάει πιο πίσω αυτό, είναι σαν το ταξίμετρο. Λέει, εν στάσει είναι</w:t>
      </w:r>
      <w:r>
        <w:rPr>
          <w:rFonts w:eastAsia="Times New Roman" w:cs="Times New Roman"/>
          <w:szCs w:val="24"/>
        </w:rPr>
        <w:t xml:space="preserve">, δεν κινείται, αλλά γράφει το ταξίμετρο. </w:t>
      </w:r>
    </w:p>
    <w:p w14:paraId="14AC566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Κι έρχονται</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κάποιοι Βουλευτές εδώ και γίνονται ενοχλητικοί λέγοντας: «Τι κάνετε εσείς τώρα; Καινούρ</w:t>
      </w:r>
      <w:r>
        <w:rPr>
          <w:rFonts w:eastAsia="Times New Roman" w:cs="Times New Roman"/>
          <w:szCs w:val="24"/>
        </w:rPr>
        <w:t>γ</w:t>
      </w:r>
      <w:r>
        <w:rPr>
          <w:rFonts w:eastAsia="Times New Roman" w:cs="Times New Roman"/>
          <w:szCs w:val="24"/>
        </w:rPr>
        <w:t>ιο κόλπο; Γιατί αυτοί το κάνουν;». Τι έκανε ένας τέτοιος ενοχλητικός Βουλευτής, κύριοι συνάδελφοι, σαν τ</w:t>
      </w:r>
      <w:r>
        <w:rPr>
          <w:rFonts w:eastAsia="Times New Roman" w:cs="Times New Roman"/>
          <w:szCs w:val="24"/>
        </w:rPr>
        <w:t>ην αφεντιά μου; Ακούστε</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αναφορά.</w:t>
      </w:r>
    </w:p>
    <w:p w14:paraId="14AC566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 Θέμα: Η Επιτροπή Ανταγωνισμού -θα το καταθέσω. «Παρακαλούμε για την επαλήθευση ή μη ή τη διάψευση ακόμα και τον σχετικό σχολιασμό σας, επί της επιστολής που μας έφερε ο δικηγόρος κ. </w:t>
      </w:r>
      <w:r>
        <w:rPr>
          <w:rFonts w:eastAsia="Times New Roman" w:cs="Times New Roman"/>
          <w:szCs w:val="24"/>
        </w:rPr>
        <w:t>Στεφα</w:t>
      </w:r>
      <w:r>
        <w:rPr>
          <w:rFonts w:eastAsia="Times New Roman" w:cs="Times New Roman"/>
          <w:szCs w:val="24"/>
        </w:rPr>
        <w:t xml:space="preserve">νίδης Παναγιώτης, διεύθυνση </w:t>
      </w:r>
      <w:r>
        <w:rPr>
          <w:rFonts w:eastAsia="Times New Roman" w:cs="Times New Roman"/>
          <w:szCs w:val="24"/>
        </w:rPr>
        <w:t>π</w:t>
      </w:r>
      <w:r>
        <w:rPr>
          <w:rFonts w:eastAsia="Times New Roman" w:cs="Times New Roman"/>
          <w:szCs w:val="24"/>
        </w:rPr>
        <w:t xml:space="preserve">λατεία Δημοκρατίας μέσω επιστολής», ζητώντας να μεταφέρουμε το θέμα στη Βουλή. </w:t>
      </w:r>
    </w:p>
    <w:p w14:paraId="14AC5667"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Πρόκειται για μια αναφορά</w:t>
      </w:r>
      <w:r>
        <w:rPr>
          <w:rFonts w:eastAsia="Times New Roman"/>
          <w:szCs w:val="24"/>
        </w:rPr>
        <w:t>,</w:t>
      </w:r>
      <w:r>
        <w:rPr>
          <w:rFonts w:eastAsia="Times New Roman"/>
          <w:szCs w:val="24"/>
        </w:rPr>
        <w:t xml:space="preserve"> από αυτές που νιώθω ότι έχω υποχρέωση και καθήκον να καταθέτω και καταθέτω κατά δεκάδες. Το ξέρουν οι Υπουργοί και οι νυ</w:t>
      </w:r>
      <w:r>
        <w:rPr>
          <w:rFonts w:eastAsia="Times New Roman"/>
          <w:szCs w:val="24"/>
        </w:rPr>
        <w:t>ν και οι πρώην.</w:t>
      </w:r>
    </w:p>
    <w:p w14:paraId="14AC5668"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cs="Times New Roman"/>
          <w:szCs w:val="24"/>
        </w:rPr>
        <w:t xml:space="preserve">(Στο σημείο αυτό ο Βουλευτής κ. Νικόλαος Νικολόπουλος καταθέτει για τα Πρακτικά την προαναφερθείσα αναφορά,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4AC5669"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 xml:space="preserve">Αλλά σήμερα τι γράφει η </w:t>
      </w:r>
      <w:r>
        <w:rPr>
          <w:rFonts w:eastAsia="Times New Roman"/>
          <w:szCs w:val="24"/>
        </w:rPr>
        <w:t>«</w:t>
      </w:r>
      <w:r>
        <w:rPr>
          <w:rFonts w:eastAsia="Times New Roman"/>
          <w:szCs w:val="24"/>
        </w:rPr>
        <w:t>ΔΗΜΟΚΡΑΤΙΑ</w:t>
      </w:r>
      <w:r>
        <w:rPr>
          <w:rFonts w:eastAsia="Times New Roman"/>
          <w:szCs w:val="24"/>
        </w:rPr>
        <w:t xml:space="preserve">»; Ότι παρά την ψήφιση σχετικού νόμου από την Κυβέρνηση ΣΥΡΙΖΑ-ΑΝΕΛ, όπου τίθεται ηλικιακό όριο για τους </w:t>
      </w:r>
      <w:r>
        <w:rPr>
          <w:rFonts w:eastAsia="Times New Roman"/>
          <w:szCs w:val="24"/>
        </w:rPr>
        <w:t>π</w:t>
      </w:r>
      <w:r>
        <w:rPr>
          <w:rFonts w:eastAsia="Times New Roman"/>
          <w:szCs w:val="24"/>
        </w:rPr>
        <w:t xml:space="preserve">ροέδρους των </w:t>
      </w:r>
      <w:r>
        <w:rPr>
          <w:rFonts w:eastAsia="Times New Roman"/>
          <w:szCs w:val="24"/>
        </w:rPr>
        <w:t>α</w:t>
      </w:r>
      <w:r>
        <w:rPr>
          <w:rFonts w:eastAsia="Times New Roman"/>
          <w:szCs w:val="24"/>
        </w:rPr>
        <w:t xml:space="preserve">νεξαρτήτων </w:t>
      </w:r>
      <w:r>
        <w:rPr>
          <w:rFonts w:eastAsia="Times New Roman"/>
          <w:szCs w:val="24"/>
        </w:rPr>
        <w:t>α</w:t>
      </w:r>
      <w:r>
        <w:rPr>
          <w:rFonts w:eastAsia="Times New Roman"/>
          <w:szCs w:val="24"/>
        </w:rPr>
        <w:t>ρχών, το οποίο έχει ξεπεράσει, λέει, ο κ. Κυριτσάκης -το γράφει σήμερα η εφημερίδα-, ο ίδιος άσκησε πιέσεις για ν</w:t>
      </w:r>
      <w:r>
        <w:rPr>
          <w:rFonts w:eastAsia="Times New Roman"/>
          <w:szCs w:val="24"/>
        </w:rPr>
        <w:t xml:space="preserve">α εξασφαλίσει την παράταση της θητείας του. </w:t>
      </w:r>
    </w:p>
    <w:p w14:paraId="14AC566A"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Δεν ξέρω αν ο </w:t>
      </w:r>
      <w:r>
        <w:rPr>
          <w:rFonts w:eastAsia="Times New Roman"/>
          <w:szCs w:val="24"/>
        </w:rPr>
        <w:t>α</w:t>
      </w:r>
      <w:r>
        <w:rPr>
          <w:rFonts w:eastAsia="Times New Roman"/>
          <w:szCs w:val="24"/>
        </w:rPr>
        <w:t xml:space="preserve">ντιπρόεδρος, ο σύζυγος της συναδέλφου μας, μένει ακόμα εκεί. Μένει στην </w:t>
      </w:r>
      <w:r>
        <w:rPr>
          <w:rFonts w:eastAsia="Times New Roman"/>
          <w:szCs w:val="24"/>
        </w:rPr>
        <w:t>ε</w:t>
      </w:r>
      <w:r>
        <w:rPr>
          <w:rFonts w:eastAsia="Times New Roman"/>
          <w:szCs w:val="24"/>
        </w:rPr>
        <w:t>πιτροπή; Έχετε ψηφίσει, επίσης, νόμο που λέει ότι απαγορεύεται, επειδή είναι η γυναίκα του εδώ Βουλευτίνα, αλλά αυτός είναι</w:t>
      </w:r>
      <w:r>
        <w:rPr>
          <w:rFonts w:eastAsia="Times New Roman"/>
          <w:szCs w:val="24"/>
        </w:rPr>
        <w:t xml:space="preserve"> εκεί στην Επιτροπή Ανταγωνισμού. Βουλευτής της Νέας Δημοκρατίας είναι η σύζυγός του. Δεν πειράζει</w:t>
      </w:r>
      <w:r w:rsidRPr="00D573AC">
        <w:rPr>
          <w:rFonts w:eastAsia="Times New Roman"/>
          <w:szCs w:val="24"/>
        </w:rPr>
        <w:t>,</w:t>
      </w:r>
      <w:r>
        <w:rPr>
          <w:rFonts w:eastAsia="Times New Roman"/>
          <w:szCs w:val="24"/>
        </w:rPr>
        <w:t xml:space="preserve"> παράσημα είναι αυτά. </w:t>
      </w:r>
    </w:p>
    <w:p w14:paraId="14AC566B"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 xml:space="preserve">Όμως έχετε υποχρέωση, κύριοι Υπουργοί και το Προεδρείο της Βουλής, τα χθεσινά Πρακτικά να πάνε στην </w:t>
      </w:r>
      <w:r>
        <w:rPr>
          <w:rFonts w:eastAsia="Times New Roman"/>
          <w:szCs w:val="24"/>
        </w:rPr>
        <w:t>ε</w:t>
      </w:r>
      <w:r>
        <w:rPr>
          <w:rFonts w:eastAsia="Times New Roman"/>
          <w:szCs w:val="24"/>
        </w:rPr>
        <w:t xml:space="preserve">ισαγγελία. Να πάνε, για να δούμε </w:t>
      </w:r>
      <w:r>
        <w:rPr>
          <w:rFonts w:eastAsia="Times New Roman"/>
          <w:szCs w:val="24"/>
        </w:rPr>
        <w:t>και ποιοι είναι οι Βουλευτές και από ποιους πιέζεται και από ποιους εκβιάζεται.</w:t>
      </w:r>
    </w:p>
    <w:p w14:paraId="14AC566C"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 xml:space="preserve">Σας δίνω, όποιος συνάδελφος θέλει να το δει, την ερώτηση που κατέθεσα σήμερα και ακριβώς ζητάω αυτό, για να πάει ο κ. Κυριτσάκης, γιατί πρέπει να σπάσουν αυγά, να τον καλέσει </w:t>
      </w:r>
      <w:r>
        <w:rPr>
          <w:rFonts w:eastAsia="Times New Roman"/>
          <w:szCs w:val="24"/>
        </w:rPr>
        <w:t>ε</w:t>
      </w:r>
      <w:r>
        <w:rPr>
          <w:rFonts w:eastAsia="Times New Roman"/>
          <w:szCs w:val="24"/>
        </w:rPr>
        <w:t xml:space="preserve">ισαγγελέας εννοώ, για να γίνει ομελέτα. Και εκεί θα καταθέσουμε και τα υπόλοιπα. </w:t>
      </w:r>
    </w:p>
    <w:p w14:paraId="14AC566D"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cs="Times New Roman"/>
          <w:szCs w:val="24"/>
        </w:rPr>
        <w:t xml:space="preserve">(Στο σημείο αυτό ο Βουλευτής κ. Νικόλαος Νικολόπουλος καταθέτει για τα Πρακτικά την προαναφερθείσα ερώτηση, η οποία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w:t>
      </w:r>
      <w:r>
        <w:rPr>
          <w:rFonts w:eastAsia="Times New Roman" w:cs="Times New Roman"/>
          <w:szCs w:val="24"/>
        </w:rPr>
        <w:t>ης Στενογραφίας και Πρακτικών της Βουλής)</w:t>
      </w:r>
    </w:p>
    <w:p w14:paraId="14AC566E"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lastRenderedPageBreak/>
        <w:t>Πολύ εμπερίστατοι πολίτες, κυρίες και κύριοι συνάδελφοι, έξω από αυτή την Αίθουσα με σταματούν και μου ζητούν να θυμίσω στην Κυβέρνηση αλλά και στην Αντιπολίτευση</w:t>
      </w:r>
      <w:r>
        <w:rPr>
          <w:rFonts w:eastAsia="Times New Roman"/>
          <w:szCs w:val="24"/>
        </w:rPr>
        <w:t>,</w:t>
      </w:r>
      <w:r>
        <w:rPr>
          <w:rFonts w:eastAsia="Times New Roman"/>
          <w:szCs w:val="24"/>
        </w:rPr>
        <w:t xml:space="preserve"> ότι πρέπει να γυρίσουν όλα τα δάνεια πίσω και απαι</w:t>
      </w:r>
      <w:r>
        <w:rPr>
          <w:rFonts w:eastAsia="Times New Roman"/>
          <w:szCs w:val="24"/>
        </w:rPr>
        <w:t xml:space="preserve">τούν να μη δώσουμε συγχωροχάρτι στους θαλασσοδανειστές και στους ζάμπλουτους κουμανταδόρους της νταβατζηδοκρατίας. </w:t>
      </w:r>
    </w:p>
    <w:p w14:paraId="14AC566F"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Πολλοί δικαστικοί μου ζητούν να σας μεταφέρω, κύριοι Υπουργοί, την αγωνία τους να μην τους προσβάλλουμε</w:t>
      </w:r>
      <w:r>
        <w:rPr>
          <w:rFonts w:eastAsia="Times New Roman"/>
          <w:szCs w:val="24"/>
        </w:rPr>
        <w:t>,</w:t>
      </w:r>
      <w:r>
        <w:rPr>
          <w:rFonts w:eastAsia="Times New Roman"/>
          <w:szCs w:val="24"/>
        </w:rPr>
        <w:t xml:space="preserve"> ακυρώνοντας τα δικαστικά τους πορίσ</w:t>
      </w:r>
      <w:r>
        <w:rPr>
          <w:rFonts w:eastAsia="Times New Roman"/>
          <w:szCs w:val="24"/>
        </w:rPr>
        <w:t xml:space="preserve">ματα για τα οποία όχι μόνο μόχθησαν αλλά και έκλεισαν τα αυτιά τους στις σειρήνες του χρηματισμού. </w:t>
      </w:r>
    </w:p>
    <w:p w14:paraId="14AC5670"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Και</w:t>
      </w:r>
      <w:r w:rsidRPr="00D573AC">
        <w:rPr>
          <w:rFonts w:eastAsia="Times New Roman"/>
          <w:szCs w:val="24"/>
        </w:rPr>
        <w:t xml:space="preserve"> </w:t>
      </w:r>
      <w:r>
        <w:rPr>
          <w:rFonts w:eastAsia="Times New Roman"/>
          <w:szCs w:val="24"/>
        </w:rPr>
        <w:t>ας ξεκινήσουμε θετικά. Οι πολίτες</w:t>
      </w:r>
      <w:r>
        <w:rPr>
          <w:rFonts w:eastAsia="Times New Roman"/>
          <w:szCs w:val="24"/>
        </w:rPr>
        <w:t>,</w:t>
      </w:r>
      <w:r>
        <w:rPr>
          <w:rFonts w:eastAsia="Times New Roman"/>
          <w:szCs w:val="24"/>
        </w:rPr>
        <w:t xml:space="preserve"> πράγματι, όπως είπε ο Πρόεδρος ο κ. Βούτσης, παρακολούθησαν με αμείωτο ενδιαφέρον τις εργασίες της </w:t>
      </w:r>
      <w:r>
        <w:rPr>
          <w:rFonts w:eastAsia="Times New Roman"/>
          <w:szCs w:val="24"/>
        </w:rPr>
        <w:t>ε</w:t>
      </w:r>
      <w:r>
        <w:rPr>
          <w:rFonts w:eastAsia="Times New Roman"/>
          <w:szCs w:val="24"/>
        </w:rPr>
        <w:t xml:space="preserve">πιτροπής και γι’ </w:t>
      </w:r>
      <w:r>
        <w:rPr>
          <w:rFonts w:eastAsia="Times New Roman"/>
          <w:szCs w:val="24"/>
        </w:rPr>
        <w:t>αυτό ακούσατε κι από άλλους συναδέλφους ότι είχε υψηλή τηλεθέαση. Αλλά κανένα κανάλι δεν έδειχνε. Μωρέ κανένα κανάλι; Κανένα κανάλι! Τα λέω για όσους μας ακούνε</w:t>
      </w:r>
      <w:r>
        <w:rPr>
          <w:rFonts w:eastAsia="Times New Roman"/>
          <w:szCs w:val="24"/>
        </w:rPr>
        <w:t>.</w:t>
      </w:r>
      <w:r>
        <w:rPr>
          <w:rFonts w:eastAsia="Times New Roman"/>
          <w:szCs w:val="24"/>
        </w:rPr>
        <w:t xml:space="preserve"> Κανένα κανάλι δεν έδειχνε! Αφού είναι, λένε, καθαροί οι άνθρωποι. Γιατί δεν το δείχνατε, αφού </w:t>
      </w:r>
      <w:r>
        <w:rPr>
          <w:rFonts w:eastAsia="Times New Roman"/>
          <w:szCs w:val="24"/>
        </w:rPr>
        <w:t>είσαστε καθαροί; Γιατί είναι όλοι βουτηγμένοι κι αυτοί που εμφανίζονται δήθεν ότι είναι ενήμεροι.</w:t>
      </w:r>
    </w:p>
    <w:p w14:paraId="14AC5671"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lastRenderedPageBreak/>
        <w:t>Κι ένας κύριος που είχε έρθει και νόμιζε ότι είναι σε καφενείο και καθόταν κι έλεγε: «Είμαι πατριώτης» -θυμάσαι Μάκη;- και είχε ορκιστεί κι έλεγε: «Εγώ δεν χρ</w:t>
      </w:r>
      <w:r>
        <w:rPr>
          <w:rFonts w:eastAsia="Times New Roman"/>
          <w:szCs w:val="24"/>
        </w:rPr>
        <w:t>ωστάω σε κανέναν. Δεν έχω δάνεια», αυτός μας κάνει παρατήρηση με τον πειστικό του και το οργανέτο του εκεί πέρα, γιατί η Δ΄ ΔΟΥ βρήκε εκεί και το κρατάει τέσσερα</w:t>
      </w:r>
      <w:r>
        <w:rPr>
          <w:rFonts w:eastAsia="Times New Roman"/>
          <w:szCs w:val="24"/>
        </w:rPr>
        <w:t xml:space="preserve"> </w:t>
      </w:r>
      <w:r>
        <w:rPr>
          <w:rFonts w:eastAsia="Times New Roman"/>
          <w:szCs w:val="24"/>
        </w:rPr>
        <w:t>πέντε χρόνια -άκου τέσσερα</w:t>
      </w:r>
      <w:r>
        <w:rPr>
          <w:rFonts w:eastAsia="Times New Roman"/>
          <w:szCs w:val="24"/>
        </w:rPr>
        <w:t xml:space="preserve"> </w:t>
      </w:r>
      <w:r>
        <w:rPr>
          <w:rFonts w:eastAsia="Times New Roman"/>
          <w:szCs w:val="24"/>
        </w:rPr>
        <w:t>πέντε χρόνια- ότι οι αυξήσεις του μετοχικού κεφαλαίο</w:t>
      </w:r>
      <w:r>
        <w:rPr>
          <w:rFonts w:eastAsia="Times New Roman"/>
          <w:szCs w:val="24"/>
        </w:rPr>
        <w:t>υ</w:t>
      </w:r>
      <w:r>
        <w:rPr>
          <w:rFonts w:eastAsia="Times New Roman"/>
          <w:szCs w:val="24"/>
        </w:rPr>
        <w:t xml:space="preserve"> στο κανάλι το</w:t>
      </w:r>
      <w:r>
        <w:rPr>
          <w:rFonts w:eastAsia="Times New Roman"/>
          <w:szCs w:val="24"/>
        </w:rPr>
        <w:t>υ έκρυψαν μια φοροδιαφυγή</w:t>
      </w:r>
      <w:r>
        <w:rPr>
          <w:rFonts w:eastAsia="Times New Roman"/>
          <w:szCs w:val="24"/>
        </w:rPr>
        <w:t>,</w:t>
      </w:r>
      <w:r>
        <w:rPr>
          <w:rFonts w:eastAsia="Times New Roman"/>
          <w:szCs w:val="24"/>
        </w:rPr>
        <w:t xml:space="preserve"> που του την φορολόγησαν 75 εκατομμύρια. Κι έχει κι άλλα 60 εκατομμύρια από το ΚΕΦΟΜΕΠ και λέει «Εγώ είμαι πατριώτης. Τι είναι αυτά που με ρωτάτε;». Τα ίδια και ο άλλος καναλάρχης και ο άλλος και ο άλλος. </w:t>
      </w:r>
    </w:p>
    <w:p w14:paraId="14AC5672"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Έτσι γιατί άκουσα σήμερα</w:t>
      </w:r>
      <w:r>
        <w:rPr>
          <w:rFonts w:eastAsia="Times New Roman"/>
          <w:szCs w:val="24"/>
        </w:rPr>
        <w:t xml:space="preserve"> εδώ –μπορεί να χαλάω λίγο τη σούπα- ότι «και τι έγινε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Όχι τι έγινε. Για ρωτήστε αυτούς τι έγινε, που τους κλείσανε τα δάνεια. Για ρωτήστε αυτούς τι έγινε, που τους δέσμευσαν την κινητή και ακίνητη περιουσία τους εξαιτίας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w:t>
      </w:r>
    </w:p>
    <w:p w14:paraId="14AC5673"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 xml:space="preserve">Και τι θα γίνει να τους πείτε! Γιατί υπάρχουν πολλά κακά παιδιά που πάνε και λένε «Και καλά αυτοί γιατί κάθονται κατηγορούμενοι και οι άλλοι δεν κάθονται για τους ίδιους λόγους; Να </w:t>
      </w:r>
      <w:r>
        <w:rPr>
          <w:rFonts w:eastAsia="Times New Roman"/>
          <w:szCs w:val="24"/>
        </w:rPr>
        <w:lastRenderedPageBreak/>
        <w:t>καθίσουνε κι αυτοί. Πώς δεν έχετε κλείσει ακόμα τα δ</w:t>
      </w:r>
      <w:r>
        <w:rPr>
          <w:rFonts w:eastAsia="Times New Roman"/>
          <w:szCs w:val="24"/>
        </w:rPr>
        <w:t xml:space="preserve">άνεια σε κάποια συγκροτήματα και τα κλείσατε μόνο στο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Κατάλαβες; Έτσι.</w:t>
      </w:r>
    </w:p>
    <w:p w14:paraId="14AC5674"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Γι’ αυτό</w:t>
      </w:r>
      <w:r>
        <w:rPr>
          <w:rFonts w:eastAsia="Times New Roman"/>
          <w:szCs w:val="24"/>
        </w:rPr>
        <w:t>,</w:t>
      </w:r>
      <w:r>
        <w:rPr>
          <w:rFonts w:eastAsia="Times New Roman"/>
          <w:szCs w:val="24"/>
        </w:rPr>
        <w:t xml:space="preserve"> λοιπόν, αυτοί είναι ανήσυχοι και ξέρουν ότι αυτό δεν γίνεται</w:t>
      </w:r>
      <w:r>
        <w:rPr>
          <w:rFonts w:eastAsia="Times New Roman"/>
          <w:szCs w:val="24"/>
        </w:rPr>
        <w:t>,</w:t>
      </w:r>
      <w:r>
        <w:rPr>
          <w:rFonts w:eastAsia="Times New Roman"/>
          <w:szCs w:val="24"/>
        </w:rPr>
        <w:t xml:space="preserve"> παρά μόνο αν έρθουν εκείνα τα καλά παιδιά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στα πράγματα</w:t>
      </w:r>
      <w:r>
        <w:rPr>
          <w:rFonts w:eastAsia="Times New Roman"/>
          <w:szCs w:val="24"/>
        </w:rPr>
        <w:t>,</w:t>
      </w:r>
      <w:r>
        <w:rPr>
          <w:rFonts w:eastAsia="Times New Roman"/>
          <w:szCs w:val="24"/>
        </w:rPr>
        <w:t xml:space="preserve"> που θα τα τακτοποιήσου</w:t>
      </w:r>
      <w:r>
        <w:rPr>
          <w:rFonts w:eastAsia="Times New Roman"/>
          <w:szCs w:val="24"/>
        </w:rPr>
        <w:t>ν όπως τα τακτοποιούσαν όλα αυτά τα χρόνια. Είναι η μόνη τους ελπίδα και κάνουν ό,τι μπορούνε, ξετσίπωτα, ξεδιάντροπα. Δεν πειράζει.</w:t>
      </w:r>
    </w:p>
    <w:p w14:paraId="14AC5675" w14:textId="77777777" w:rsidR="001812B4" w:rsidRDefault="001009A2">
      <w:pPr>
        <w:spacing w:line="600" w:lineRule="auto"/>
        <w:ind w:firstLine="720"/>
        <w:contextualSpacing/>
        <w:jc w:val="both"/>
        <w:rPr>
          <w:rFonts w:eastAsia="Times New Roman"/>
          <w:szCs w:val="24"/>
        </w:rPr>
      </w:pPr>
      <w:r>
        <w:rPr>
          <w:rFonts w:eastAsia="Times New Roman"/>
          <w:szCs w:val="24"/>
        </w:rPr>
        <w:t>Και οι μεν και οι δε βγαίνουν έτσι στο ξέφωτο, γιατί σου λέει είναι απελπισμένος ο κόσμος και στην απελπισία του που δεν εί</w:t>
      </w:r>
      <w:r>
        <w:rPr>
          <w:rFonts w:eastAsia="Times New Roman"/>
          <w:szCs w:val="24"/>
        </w:rPr>
        <w:t xml:space="preserve">δε εκείνο που ήθελε απ’ αυτή την Κυβέρνηση κάτι θα κάνει. Όμως να που και πάλι έρχονται οι δημοσκοπήσεις εχθές και λένε για τον λαοπρόβλητο ηγέτη της Αξιωματικής Αντιπολίτευσης. </w:t>
      </w:r>
    </w:p>
    <w:p w14:paraId="14AC5676" w14:textId="77777777" w:rsidR="001812B4" w:rsidRDefault="001009A2">
      <w:pPr>
        <w:spacing w:line="600" w:lineRule="auto"/>
        <w:ind w:firstLine="720"/>
        <w:contextualSpacing/>
        <w:jc w:val="both"/>
        <w:rPr>
          <w:rFonts w:eastAsia="Times New Roman"/>
          <w:szCs w:val="24"/>
        </w:rPr>
      </w:pPr>
      <w:r>
        <w:rPr>
          <w:rFonts w:eastAsia="Times New Roman"/>
          <w:szCs w:val="24"/>
        </w:rPr>
        <w:t>Αυτές οι δημοσκοπήσεις ξέρετε εσείς πώς γίνονται, έτσι δεν είναι, κύριε Υπουρ</w:t>
      </w:r>
      <w:r>
        <w:rPr>
          <w:rFonts w:eastAsia="Times New Roman"/>
          <w:szCs w:val="24"/>
        </w:rPr>
        <w:t xml:space="preserve">γέ; Απ’ αυτές τις καλές που θέλει ο Μακεδονίας-Θράκης να κάτσει, ενδεχομένως, στην καρέκλα σας. </w:t>
      </w:r>
    </w:p>
    <w:p w14:paraId="14AC5677"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Λένε, λοιπόν, ότι το 22% θέλουν τον Αρχηγό της Αντιπολίτευσης. Τόσοι πολλοί; 22%! Θα γίνει, λοιπόν, Πρωθυπουργός </w:t>
      </w:r>
      <w:r>
        <w:rPr>
          <w:rFonts w:eastAsia="Times New Roman"/>
          <w:szCs w:val="24"/>
        </w:rPr>
        <w:lastRenderedPageBreak/>
        <w:t>με 22% του λαού να τον αγαπάει και το υπόλοιπο</w:t>
      </w:r>
      <w:r>
        <w:rPr>
          <w:rFonts w:eastAsia="Times New Roman"/>
          <w:szCs w:val="24"/>
        </w:rPr>
        <w:t xml:space="preserve"> να μην τον αγαπάει. Εγώ αυτά -τι να σας πω;- δεν τα έχω δει ποτέ. Είμαι εδώ πέρα πολλά χρόνια, από το 1989. Με 22% να θέλεις να γίνεις Πρωθυπουργός δεν γίνεται.</w:t>
      </w:r>
    </w:p>
    <w:p w14:paraId="14AC5678" w14:textId="77777777" w:rsidR="001812B4" w:rsidRDefault="001009A2">
      <w:pPr>
        <w:spacing w:line="600" w:lineRule="auto"/>
        <w:ind w:firstLine="720"/>
        <w:contextualSpacing/>
        <w:jc w:val="both"/>
        <w:rPr>
          <w:rFonts w:eastAsia="Times New Roman"/>
          <w:szCs w:val="24"/>
        </w:rPr>
      </w:pPr>
      <w:r>
        <w:rPr>
          <w:rFonts w:eastAsia="Times New Roman"/>
          <w:szCs w:val="24"/>
        </w:rPr>
        <w:t>Κλείνοντας τώρα, κύριε Πρόεδρε -ξέρω ότι δεν θα με αφήσετε γι’ αυτό ας πάω προς το τέλος-, θεω</w:t>
      </w:r>
      <w:r>
        <w:rPr>
          <w:rFonts w:eastAsia="Times New Roman"/>
          <w:szCs w:val="24"/>
        </w:rPr>
        <w:t xml:space="preserve">ρώ ότι δεν πρέπει να υποστείλουμε τη σημαία, ότι δεν τελειώσαμε σήμερα. Το είπα πολλές φορές και θα το επαναλάβω. Και θα κριθούμε, γιατί έχουμε καιρό ακόμα κι εγώ κι εσείς και όλοι μας. </w:t>
      </w:r>
    </w:p>
    <w:p w14:paraId="14AC5679" w14:textId="77777777" w:rsidR="001812B4" w:rsidRDefault="001009A2">
      <w:pPr>
        <w:spacing w:line="600" w:lineRule="auto"/>
        <w:ind w:firstLine="720"/>
        <w:contextualSpacing/>
        <w:jc w:val="both"/>
        <w:rPr>
          <w:rFonts w:eastAsia="Times New Roman"/>
          <w:szCs w:val="24"/>
        </w:rPr>
      </w:pPr>
      <w:r>
        <w:rPr>
          <w:rFonts w:eastAsia="Times New Roman"/>
          <w:szCs w:val="24"/>
        </w:rPr>
        <w:t>Θέλω να ελπίζω ακόμη</w:t>
      </w:r>
      <w:r>
        <w:rPr>
          <w:rFonts w:eastAsia="Times New Roman"/>
          <w:szCs w:val="24"/>
        </w:rPr>
        <w:t>,</w:t>
      </w:r>
      <w:r>
        <w:rPr>
          <w:rFonts w:eastAsia="Times New Roman"/>
          <w:szCs w:val="24"/>
        </w:rPr>
        <w:t xml:space="preserve"> ότι αδίκως χαίρονται όσοι χαίρονται σήμερα ότι </w:t>
      </w:r>
      <w:r>
        <w:rPr>
          <w:rFonts w:eastAsia="Times New Roman"/>
          <w:szCs w:val="24"/>
        </w:rPr>
        <w:t>ξεμπερδέψανε. Θέλω να πιστεύω</w:t>
      </w:r>
      <w:r>
        <w:rPr>
          <w:rFonts w:eastAsia="Times New Roman"/>
          <w:szCs w:val="24"/>
        </w:rPr>
        <w:t>,</w:t>
      </w:r>
      <w:r>
        <w:rPr>
          <w:rFonts w:eastAsia="Times New Roman"/>
          <w:szCs w:val="24"/>
        </w:rPr>
        <w:t xml:space="preserve"> ότι εσείς οι Βουλευτές της Πλειοψηφίας και μετά αυτοί που κάθονται εκεί</w:t>
      </w:r>
      <w:r>
        <w:rPr>
          <w:rFonts w:eastAsia="Times New Roman"/>
          <w:szCs w:val="24"/>
        </w:rPr>
        <w:t>,</w:t>
      </w:r>
      <w:r>
        <w:rPr>
          <w:rFonts w:eastAsia="Times New Roman"/>
          <w:szCs w:val="24"/>
        </w:rPr>
        <w:t xml:space="preserve"> δεν θα το επιτρέψετε. Γιατί η δουλειά που έγινε είναι</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πολύ σπουδαία. Όντως δεν φαίνεται από τον όγκο </w:t>
      </w:r>
      <w:r>
        <w:rPr>
          <w:rFonts w:eastAsia="Times New Roman"/>
          <w:szCs w:val="24"/>
        </w:rPr>
        <w:t>της,</w:t>
      </w:r>
      <w:r>
        <w:rPr>
          <w:rFonts w:eastAsia="Times New Roman"/>
          <w:szCs w:val="24"/>
        </w:rPr>
        <w:t xml:space="preserve"> μόνο έτσι για να τον δει ο κόσμος α</w:t>
      </w:r>
      <w:r>
        <w:rPr>
          <w:rFonts w:eastAsia="Times New Roman"/>
          <w:szCs w:val="24"/>
        </w:rPr>
        <w:t xml:space="preserve">λλά από τα περιεχόμενά της. Κι ας λένε ό,τι θέλουν εδώ από το Βήμα της Βουλής. </w:t>
      </w:r>
    </w:p>
    <w:p w14:paraId="14AC567A" w14:textId="77777777" w:rsidR="001812B4" w:rsidRDefault="001009A2">
      <w:pPr>
        <w:spacing w:line="600" w:lineRule="auto"/>
        <w:ind w:firstLine="720"/>
        <w:contextualSpacing/>
        <w:jc w:val="both"/>
        <w:rPr>
          <w:rFonts w:eastAsia="Times New Roman"/>
          <w:szCs w:val="24"/>
        </w:rPr>
      </w:pPr>
      <w:r>
        <w:rPr>
          <w:rFonts w:eastAsia="Times New Roman"/>
          <w:szCs w:val="24"/>
        </w:rPr>
        <w:t>Άλλωστε γνωρίζουν πολύ καλά</w:t>
      </w:r>
      <w:r>
        <w:rPr>
          <w:rFonts w:eastAsia="Times New Roman"/>
          <w:szCs w:val="24"/>
        </w:rPr>
        <w:t>,</w:t>
      </w:r>
      <w:r>
        <w:rPr>
          <w:rFonts w:eastAsia="Times New Roman"/>
          <w:szCs w:val="24"/>
        </w:rPr>
        <w:t xml:space="preserve"> ότι γι’ αυτές τις παραλείψεις ή γι’ αυτά τα εγκλήματα που έχουν γίνει εδώ δεκάδες, εκατοντάδες στελέχη τραπεζικά έχουν χάσει τη δουλειά τους, γιατί</w:t>
      </w:r>
      <w:r>
        <w:rPr>
          <w:rFonts w:eastAsia="Times New Roman"/>
          <w:szCs w:val="24"/>
        </w:rPr>
        <w:t xml:space="preserve"> έδω</w:t>
      </w:r>
      <w:r>
        <w:rPr>
          <w:rFonts w:eastAsia="Times New Roman"/>
          <w:szCs w:val="24"/>
        </w:rPr>
        <w:lastRenderedPageBreak/>
        <w:t>σαν ένα δάνειο που δεν γύρισε και δεν είχαν πάρει όλες τις προβλέψεις, όχι γιατί γι’ αυτούς εδώ κανονικά θα έπρεπε να διερευνηθεί η πιθανότητα μήπως έχουν συστήσει εγκληματική οργάνωση, μήπως έχουν όλα εκείνα τα στοιχεία. Όλο αυτό το αλισβερίσι τι δείχ</w:t>
      </w:r>
      <w:r>
        <w:rPr>
          <w:rFonts w:eastAsia="Times New Roman"/>
          <w:szCs w:val="24"/>
        </w:rPr>
        <w:t>νει;</w:t>
      </w:r>
    </w:p>
    <w:p w14:paraId="14AC567B" w14:textId="77777777" w:rsidR="001812B4" w:rsidRDefault="001009A2">
      <w:pPr>
        <w:spacing w:line="600" w:lineRule="auto"/>
        <w:ind w:firstLine="720"/>
        <w:contextualSpacing/>
        <w:jc w:val="both"/>
        <w:rPr>
          <w:rFonts w:eastAsia="Times New Roman"/>
          <w:szCs w:val="24"/>
        </w:rPr>
      </w:pPr>
      <w:r>
        <w:rPr>
          <w:rFonts w:eastAsia="Times New Roman"/>
          <w:szCs w:val="24"/>
        </w:rPr>
        <w:t>Άκουσα κάποιους -και θα κλείσω με αυτό- να λένε για το πόρισμα Καλούδη</w:t>
      </w:r>
      <w:r>
        <w:rPr>
          <w:rFonts w:eastAsia="Times New Roman"/>
          <w:szCs w:val="24"/>
        </w:rPr>
        <w:t>.</w:t>
      </w:r>
      <w:r>
        <w:rPr>
          <w:rFonts w:eastAsia="Times New Roman"/>
          <w:szCs w:val="24"/>
        </w:rPr>
        <w:t xml:space="preserve"> Αλήθεια εσείς τώρα σπουδαίοι άνθρωποι που είστε όλοι απ’ όλες τις πλευρές</w:t>
      </w:r>
      <w:r>
        <w:rPr>
          <w:rFonts w:eastAsia="Times New Roman"/>
          <w:szCs w:val="24"/>
        </w:rPr>
        <w:t>,</w:t>
      </w:r>
      <w:r>
        <w:rPr>
          <w:rFonts w:eastAsia="Times New Roman"/>
          <w:szCs w:val="24"/>
        </w:rPr>
        <w:t xml:space="preserve"> έχετε ακούσει ξανά αυτό; Δύο παιδαρέλια έστειλε η </w:t>
      </w:r>
      <w:r>
        <w:rPr>
          <w:rFonts w:eastAsia="Times New Roman"/>
          <w:szCs w:val="24"/>
        </w:rPr>
        <w:t>Τ</w:t>
      </w:r>
      <w:r>
        <w:rPr>
          <w:rFonts w:eastAsia="Times New Roman"/>
          <w:szCs w:val="24"/>
        </w:rPr>
        <w:t>ράπεζα της Ελλάδος στον κ. Καλούδη, τον Εισαγγελέα. Α</w:t>
      </w:r>
      <w:r>
        <w:rPr>
          <w:rFonts w:eastAsia="Times New Roman"/>
          <w:szCs w:val="24"/>
        </w:rPr>
        <w:t>ς τον ρωτήσει</w:t>
      </w:r>
      <w:r>
        <w:rPr>
          <w:rFonts w:eastAsia="Times New Roman"/>
          <w:szCs w:val="24"/>
        </w:rPr>
        <w:t>,</w:t>
      </w:r>
      <w:r>
        <w:rPr>
          <w:rFonts w:eastAsia="Times New Roman"/>
          <w:szCs w:val="24"/>
        </w:rPr>
        <w:t xml:space="preserve"> αν είναι έτσι όπως τα είπε ο φίλος μας από το Ποτάμι ο Βουλευτής, αν, δηλαδή, υπάρχουν ή όχι κανόνες.</w:t>
      </w:r>
    </w:p>
    <w:p w14:paraId="14AC567C" w14:textId="77777777" w:rsidR="001812B4" w:rsidRDefault="001009A2">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Στον κ. Δραγάτση.</w:t>
      </w:r>
    </w:p>
    <w:p w14:paraId="14AC567D" w14:textId="77777777" w:rsidR="001812B4" w:rsidRDefault="001009A2">
      <w:pPr>
        <w:spacing w:line="600" w:lineRule="auto"/>
        <w:ind w:firstLine="720"/>
        <w:contextualSpacing/>
        <w:jc w:val="both"/>
        <w:rPr>
          <w:rFonts w:eastAsia="Times New Roman"/>
          <w:szCs w:val="24"/>
        </w:rPr>
      </w:pPr>
      <w:r>
        <w:rPr>
          <w:rFonts w:eastAsia="Times New Roman"/>
          <w:b/>
          <w:szCs w:val="24"/>
        </w:rPr>
        <w:t>ΝΙΚΟΛΑΟΣ ΝΙΚΟΛΟΠΟΥΛΟΣ:</w:t>
      </w:r>
      <w:r>
        <w:rPr>
          <w:rFonts w:eastAsia="Times New Roman"/>
          <w:szCs w:val="24"/>
        </w:rPr>
        <w:t xml:space="preserve"> Ναι, στον κ. Δραγάτση.</w:t>
      </w:r>
    </w:p>
    <w:p w14:paraId="14AC567E"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Δούλεψα για δέκα χρόνια στην </w:t>
      </w:r>
      <w:r>
        <w:rPr>
          <w:rFonts w:eastAsia="Times New Roman"/>
          <w:szCs w:val="24"/>
        </w:rPr>
        <w:t>τ</w:t>
      </w:r>
      <w:r>
        <w:rPr>
          <w:rFonts w:eastAsia="Times New Roman"/>
          <w:szCs w:val="24"/>
        </w:rPr>
        <w:t>ράπεζα και ήμουν προϊστάμε</w:t>
      </w:r>
      <w:r>
        <w:rPr>
          <w:rFonts w:eastAsia="Times New Roman"/>
          <w:szCs w:val="24"/>
        </w:rPr>
        <w:t xml:space="preserve">νος χορηγήσεων. Βεβαίως υπάρχουν κανόνες. Βεβαίως υπάρχουν οι πράξεις του Διοικητή της Τράπεζας της Ελλάδος. Τα είπαμε πολλές φορές και καταθέσαμε στην </w:t>
      </w:r>
      <w:r>
        <w:rPr>
          <w:rFonts w:eastAsia="Times New Roman"/>
          <w:szCs w:val="24"/>
        </w:rPr>
        <w:t>ε</w:t>
      </w:r>
      <w:r>
        <w:rPr>
          <w:rFonts w:eastAsia="Times New Roman"/>
          <w:szCs w:val="24"/>
        </w:rPr>
        <w:t>πιτροπή.</w:t>
      </w:r>
    </w:p>
    <w:p w14:paraId="14AC567F" w14:textId="77777777" w:rsidR="001812B4" w:rsidRDefault="001009A2">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Επιβεβαίωσαν και ο Πάσχας και ο Παπαγιαννίδης.</w:t>
      </w:r>
    </w:p>
    <w:p w14:paraId="14AC5680"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ΝΙΚΟΛΑΟΣ ΝΙΚΟΛΟΠΟΥΛΟΣ:</w:t>
      </w:r>
      <w:r>
        <w:rPr>
          <w:rFonts w:eastAsia="Times New Roman"/>
          <w:szCs w:val="24"/>
        </w:rPr>
        <w:t xml:space="preserve"> Το είπαν και οι ίδιοι οι ίδιοι της Τραπέζης της Ελλάδος. </w:t>
      </w:r>
    </w:p>
    <w:p w14:paraId="14AC5681" w14:textId="77777777" w:rsidR="001812B4" w:rsidRDefault="001009A2">
      <w:pPr>
        <w:spacing w:line="600" w:lineRule="auto"/>
        <w:ind w:firstLine="720"/>
        <w:contextualSpacing/>
        <w:jc w:val="both"/>
        <w:rPr>
          <w:rFonts w:eastAsia="Times New Roman"/>
          <w:szCs w:val="24"/>
        </w:rPr>
      </w:pPr>
      <w:r>
        <w:rPr>
          <w:rFonts w:eastAsia="Times New Roman"/>
          <w:szCs w:val="24"/>
        </w:rPr>
        <w:t>Πήγαν δύο παιδιά -δικηγόρος δεν είστε, κύριε Φωτήλα; Ναι- και κατέθεσαν</w:t>
      </w:r>
      <w:r>
        <w:rPr>
          <w:rFonts w:eastAsia="Times New Roman"/>
          <w:szCs w:val="24"/>
        </w:rPr>
        <w:t>,</w:t>
      </w:r>
      <w:r>
        <w:rPr>
          <w:rFonts w:eastAsia="Times New Roman"/>
          <w:szCs w:val="24"/>
        </w:rPr>
        <w:t xml:space="preserve"> λοιπόν, την ίδια ώρα, το ίδιο δευτερόλεπτο ενώπιον του Εισαγγελέως Δραγάτση ακριβώς τα ίδια.</w:t>
      </w:r>
    </w:p>
    <w:p w14:paraId="14AC5682" w14:textId="77777777" w:rsidR="001812B4" w:rsidRDefault="001009A2">
      <w:pPr>
        <w:spacing w:line="600" w:lineRule="auto"/>
        <w:ind w:firstLine="720"/>
        <w:contextualSpacing/>
        <w:jc w:val="both"/>
        <w:rPr>
          <w:rFonts w:eastAsia="Times New Roman"/>
          <w:szCs w:val="24"/>
        </w:rPr>
      </w:pPr>
      <w:r>
        <w:rPr>
          <w:rFonts w:eastAsia="Times New Roman"/>
          <w:szCs w:val="24"/>
        </w:rPr>
        <w:t>Αν κάποιος από εμάς που είναι χ</w:t>
      </w:r>
      <w:r>
        <w:rPr>
          <w:rFonts w:eastAsia="Times New Roman"/>
          <w:szCs w:val="24"/>
        </w:rPr>
        <w:t xml:space="preserve">ριστιανός, του πεις πες το «Πιστεύω», φοβάται ότι μπορεί να πει κι ένα λάθος. Φοβάται μήπως το πει λάθος. Κι έτσι όταν γίνεται νονός, παίρνει και το βιβλίο μπροστά, μήπως το κάνει λάθος. Ε αυτοί οι δύο δεν έκαναν λάθος. </w:t>
      </w:r>
    </w:p>
    <w:p w14:paraId="14AC5683"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ΙΩΑΝΝΗΣ ΓΚΙΟΛΑΣ: </w:t>
      </w:r>
      <w:r>
        <w:rPr>
          <w:rFonts w:eastAsia="Times New Roman"/>
          <w:szCs w:val="24"/>
        </w:rPr>
        <w:t>Μια προτασούλα.</w:t>
      </w:r>
    </w:p>
    <w:p w14:paraId="14AC5684" w14:textId="77777777" w:rsidR="001812B4" w:rsidRDefault="001009A2">
      <w:pPr>
        <w:spacing w:line="600" w:lineRule="auto"/>
        <w:ind w:firstLine="720"/>
        <w:contextualSpacing/>
        <w:jc w:val="both"/>
        <w:rPr>
          <w:rFonts w:eastAsia="Times New Roman"/>
          <w:szCs w:val="24"/>
        </w:rPr>
      </w:pPr>
      <w:r>
        <w:rPr>
          <w:rFonts w:eastAsia="Times New Roman"/>
          <w:b/>
          <w:szCs w:val="24"/>
        </w:rPr>
        <w:t>ΝΙ</w:t>
      </w:r>
      <w:r>
        <w:rPr>
          <w:rFonts w:eastAsia="Times New Roman"/>
          <w:b/>
          <w:szCs w:val="24"/>
        </w:rPr>
        <w:t>ΚΟΛΑΟΣ ΝΙΚΟΛΟΠΟΥΛΟΣ:</w:t>
      </w:r>
      <w:r>
        <w:rPr>
          <w:rFonts w:eastAsia="Times New Roman"/>
          <w:szCs w:val="24"/>
        </w:rPr>
        <w:t xml:space="preserve"> Αυτοί οι δύο τα είπαν ακριβώς τα ίδια και ο </w:t>
      </w:r>
      <w:r>
        <w:rPr>
          <w:rFonts w:eastAsia="Times New Roman"/>
          <w:szCs w:val="24"/>
        </w:rPr>
        <w:t>ε</w:t>
      </w:r>
      <w:r>
        <w:rPr>
          <w:rFonts w:eastAsia="Times New Roman"/>
          <w:szCs w:val="24"/>
        </w:rPr>
        <w:t>ισαγγελέας είπε: Μπράβο παιδιά.</w:t>
      </w:r>
    </w:p>
    <w:p w14:paraId="14AC5685" w14:textId="77777777" w:rsidR="001812B4" w:rsidRDefault="001009A2">
      <w:pPr>
        <w:spacing w:line="600" w:lineRule="auto"/>
        <w:ind w:firstLine="720"/>
        <w:contextualSpacing/>
        <w:jc w:val="both"/>
        <w:rPr>
          <w:rFonts w:eastAsia="Times New Roman"/>
          <w:szCs w:val="24"/>
        </w:rPr>
      </w:pPr>
      <w:r>
        <w:rPr>
          <w:rFonts w:eastAsia="Times New Roman"/>
          <w:szCs w:val="24"/>
        </w:rPr>
        <w:t>Το πήρα την ίδια ώρα, κύριε Υπουργέ της Δικαιοσύνης, την ίδια μέρα. Την ίδια ώρα, την ίδια στιγμή δύο διαφορετικά πρόσωπα</w:t>
      </w:r>
      <w:r>
        <w:rPr>
          <w:rFonts w:eastAsia="Times New Roman"/>
          <w:szCs w:val="24"/>
        </w:rPr>
        <w:t xml:space="preserve"> για να πάει το πόρισμα Καλούδη στο αρχείο. Μπράβο σας εάν δεν πείτε, λοιπόν, να εξεταστεί η περίπτωση, αν είναι αλήθεια αυτά που λέει ο Νικολόπουλος, εάν όντως αυτοί οι δύο πήγαν και μας γελοιοποιούν όλους και προπαντός τη </w:t>
      </w:r>
      <w:r>
        <w:rPr>
          <w:rFonts w:eastAsia="Times New Roman"/>
          <w:szCs w:val="24"/>
        </w:rPr>
        <w:t>δ</w:t>
      </w:r>
      <w:r>
        <w:rPr>
          <w:rFonts w:eastAsia="Times New Roman"/>
          <w:szCs w:val="24"/>
        </w:rPr>
        <w:t xml:space="preserve">ικαιοσύνη. Και </w:t>
      </w:r>
      <w:r>
        <w:rPr>
          <w:rFonts w:eastAsia="Times New Roman"/>
          <w:szCs w:val="24"/>
        </w:rPr>
        <w:lastRenderedPageBreak/>
        <w:t>να δούμε ο κύριο</w:t>
      </w:r>
      <w:r>
        <w:rPr>
          <w:rFonts w:eastAsia="Times New Roman"/>
          <w:szCs w:val="24"/>
        </w:rPr>
        <w:t xml:space="preserve">ς </w:t>
      </w:r>
      <w:r>
        <w:rPr>
          <w:rFonts w:eastAsia="Times New Roman"/>
          <w:szCs w:val="24"/>
        </w:rPr>
        <w:t>ε</w:t>
      </w:r>
      <w:r>
        <w:rPr>
          <w:rFonts w:eastAsia="Times New Roman"/>
          <w:szCs w:val="24"/>
        </w:rPr>
        <w:t>ισαγγελέας τι θα σας πει. Ότι έκανε λάθος την ώρα; Ότι έκανε λάθος τη μέρα;</w:t>
      </w:r>
    </w:p>
    <w:p w14:paraId="14AC568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Έτσι έγιναν, κυρίες και κύριοι συνάδελφοι, και είμαι σίγουρος ότι όσοι από εσάς τα έχετε ξεχάσει, μπορείτε να δείτε σε επανάληψη τις συνεδριάσεις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w:t>
      </w:r>
    </w:p>
    <w:p w14:paraId="14AC568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w:t>
      </w:r>
      <w:r>
        <w:rPr>
          <w:rFonts w:eastAsia="Times New Roman" w:cs="Times New Roman"/>
          <w:szCs w:val="24"/>
        </w:rPr>
        <w:t>εκεί θα καταλάβετε πολύ καλά</w:t>
      </w:r>
      <w:r>
        <w:rPr>
          <w:rFonts w:eastAsia="Times New Roman" w:cs="Times New Roman"/>
          <w:szCs w:val="24"/>
        </w:rPr>
        <w:t>,</w:t>
      </w:r>
      <w:r>
        <w:rPr>
          <w:rFonts w:eastAsia="Times New Roman" w:cs="Times New Roman"/>
          <w:szCs w:val="24"/>
        </w:rPr>
        <w:t xml:space="preserve"> ότι δεν ήταν ένα παραμύθι στου Μπαϊρακτάρη, αγαπημένε μου Ανδρέα Λοβέρδο, το ότι οι νταβατζήδες σε αυτόν τον τόπο ήθελαν πάντα να βρίσκουν τους βολικούς, τους πρόθυμους. Δυστυχώς ακόμα υπάρχει εδώ ο δράκος αλλά όχι στο παραμύθ</w:t>
      </w:r>
      <w:r>
        <w:rPr>
          <w:rFonts w:eastAsia="Times New Roman" w:cs="Times New Roman"/>
          <w:szCs w:val="24"/>
        </w:rPr>
        <w:t>ι. Είναι αυτός που πιέζει κάθε μέρα λέγοντας «δώστε τα όλα επιτέλους, δεν το βλέπετε; Υπογράψτε και τα εξώφυλλα!».</w:t>
      </w:r>
    </w:p>
    <w:p w14:paraId="14AC568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Αυτή είναι από το πρωί μέχρι το βράδυ η συμπαράσταση στην Κυβέρνηση, που προσπαθεί, λέει, να καταφέρει ό,τι μπορεί σε αυτή εδώ τη δύσκολη συγ</w:t>
      </w:r>
      <w:r>
        <w:rPr>
          <w:rFonts w:eastAsia="Times New Roman" w:cs="Times New Roman"/>
          <w:szCs w:val="24"/>
        </w:rPr>
        <w:t>κυρία. Η κριτική λέει «γιατί δεν τα υπογράψατε όλα»!</w:t>
      </w:r>
    </w:p>
    <w:p w14:paraId="14AC568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Ολοκληρώστε, κύριε Νικολόπουλε. </w:t>
      </w:r>
    </w:p>
    <w:p w14:paraId="14AC568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ΝΙΚΟΛΑΟΣ ΝΙΚΟΛΟΠΟΥΛΟΣ:</w:t>
      </w:r>
      <w:r>
        <w:rPr>
          <w:rFonts w:eastAsia="Times New Roman" w:cs="Times New Roman"/>
          <w:szCs w:val="24"/>
        </w:rPr>
        <w:t xml:space="preserve"> Τελειώνω, κύριε Πρόεδρε.</w:t>
      </w:r>
    </w:p>
    <w:p w14:paraId="14AC568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πολύ λυπάμαι που δεν έδωσα την ψήφο μου σε αυτή την πολύ</w:t>
      </w:r>
      <w:r>
        <w:rPr>
          <w:rFonts w:eastAsia="Times New Roman" w:cs="Times New Roman"/>
          <w:szCs w:val="24"/>
        </w:rPr>
        <w:t xml:space="preserve"> σημαντική δουλειά που όντως έγινε και που χάρη στην προσπάθεια όλων, άλλων λιγότερο και άλλων περισσότερο, σήμερα μπορούμε να είμαστε υπερήφανοι ότι δεν τα κουκουλώσαμε.</w:t>
      </w:r>
    </w:p>
    <w:p w14:paraId="14AC568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νομίζω ότι θα έπρεπε να έχει γίνει και το επόμενο βήμα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Ν</w:t>
      </w:r>
      <w:r>
        <w:rPr>
          <w:rFonts w:eastAsia="Times New Roman" w:cs="Times New Roman"/>
          <w:szCs w:val="24"/>
        </w:rPr>
        <w:t>α μην πετάξουμε εμείς τ</w:t>
      </w:r>
      <w:r>
        <w:rPr>
          <w:rFonts w:eastAsia="Times New Roman" w:cs="Times New Roman"/>
          <w:szCs w:val="24"/>
        </w:rPr>
        <w:t xml:space="preserve">ο μπαλάκι στη δικαιοσύνη αλλά εμείς να οδηγήσουμε τα πράγματα εκεί. </w:t>
      </w:r>
    </w:p>
    <w:p w14:paraId="14AC568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4AC568E"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4AC568F" w14:textId="77777777" w:rsidR="001812B4" w:rsidRDefault="001009A2">
      <w:pPr>
        <w:spacing w:line="600" w:lineRule="auto"/>
        <w:ind w:firstLine="720"/>
        <w:contextualSpacing/>
        <w:jc w:val="both"/>
        <w:rPr>
          <w:rFonts w:eastAsia="Times New Roman" w:cs="Times New Roman"/>
        </w:rPr>
      </w:pPr>
      <w:r>
        <w:rPr>
          <w:rFonts w:eastAsia="Times New Roman" w:cs="Times New Roman"/>
          <w:b/>
          <w:szCs w:val="24"/>
        </w:rPr>
        <w:t xml:space="preserve">ΠΡΟΕΔΡΕΥΩΝ (Δημήτριος Κρεμαστινός): </w:t>
      </w:r>
      <w:r>
        <w:rPr>
          <w:rFonts w:eastAsia="Times New Roman" w:cs="Times New Roman"/>
        </w:rPr>
        <w:t>Κυρίες και κύριοι συνάδελφοι, έχω την τιμή να ανακοινώσω στο Σώμα ότι τη συνεδρίασή μα</w:t>
      </w:r>
      <w:r>
        <w:rPr>
          <w:rFonts w:eastAsia="Times New Roman" w:cs="Times New Roman"/>
        </w:rPr>
        <w:t>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οκτώ μαθητές και μαθήτριες και</w:t>
      </w:r>
      <w:r>
        <w:rPr>
          <w:rFonts w:eastAsia="Times New Roman" w:cs="Times New Roman"/>
        </w:rPr>
        <w:t xml:space="preserve"> τρεις εκπαιδευτικοί συνοδοί τους από το 14</w:t>
      </w:r>
      <w:r>
        <w:rPr>
          <w:rFonts w:eastAsia="Times New Roman" w:cs="Times New Roman"/>
          <w:vertAlign w:val="superscript"/>
        </w:rPr>
        <w:t>ο</w:t>
      </w:r>
      <w:r>
        <w:rPr>
          <w:rFonts w:eastAsia="Times New Roman" w:cs="Times New Roman"/>
        </w:rPr>
        <w:t xml:space="preserve"> Δημοτικό Σχολείο Καλαμάτας. </w:t>
      </w:r>
    </w:p>
    <w:p w14:paraId="14AC5690" w14:textId="77777777" w:rsidR="001812B4" w:rsidRDefault="001009A2">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14AC5691" w14:textId="77777777" w:rsidR="001812B4" w:rsidRDefault="001009A2">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14AC569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Ο Αναπληρωτής Υπουργός Περιβάλλοντος και Ενέργειας κ. Φάμελλος έχει τον λόγο για δέκα λεπτά.</w:t>
      </w:r>
    </w:p>
    <w:p w14:paraId="14AC569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ΣΩΚΡΑΤΗΣ </w:t>
      </w:r>
      <w:r>
        <w:rPr>
          <w:rFonts w:eastAsia="Times New Roman" w:cs="Times New Roman"/>
          <w:b/>
          <w:szCs w:val="24"/>
        </w:rPr>
        <w:t>ΦΑΜΕΛΛΟΣ (Αναπληρωτής Υπουργός Περιβάλλοντος και Ενέργειας):</w:t>
      </w:r>
      <w:r>
        <w:rPr>
          <w:rFonts w:eastAsia="Times New Roman" w:cs="Times New Roman"/>
          <w:szCs w:val="24"/>
        </w:rPr>
        <w:t xml:space="preserve"> Ευχαριστώ πολύ, κύριε Πρόεδρε. </w:t>
      </w:r>
    </w:p>
    <w:p w14:paraId="14AC569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κυρίες και κύριοι Βουλευτές, θα μου επιτρέψετε ξεκινώντας και μετά από πάρα πολλή δουλειά συναδελφική μαζί με τα μέλη της </w:t>
      </w:r>
      <w:r>
        <w:rPr>
          <w:rFonts w:eastAsia="Times New Roman" w:cs="Times New Roman"/>
          <w:szCs w:val="24"/>
        </w:rPr>
        <w:t>ε</w:t>
      </w:r>
      <w:r>
        <w:rPr>
          <w:rFonts w:eastAsia="Times New Roman" w:cs="Times New Roman"/>
          <w:szCs w:val="24"/>
        </w:rPr>
        <w:t>πιτροπής ν</w:t>
      </w:r>
      <w:r>
        <w:rPr>
          <w:rFonts w:eastAsia="Times New Roman" w:cs="Times New Roman"/>
          <w:szCs w:val="24"/>
        </w:rPr>
        <w:t xml:space="preserve">α ευχαριστήσω από το Βήμα της Βουλής τους συναδέλφους και τις συναδέλφισσες που ήμασταν μαζί στην </w:t>
      </w:r>
      <w:r>
        <w:rPr>
          <w:rFonts w:eastAsia="Times New Roman" w:cs="Times New Roman"/>
          <w:szCs w:val="24"/>
        </w:rPr>
        <w:t>ε</w:t>
      </w:r>
      <w:r>
        <w:rPr>
          <w:rFonts w:eastAsia="Times New Roman" w:cs="Times New Roman"/>
          <w:szCs w:val="24"/>
        </w:rPr>
        <w:t xml:space="preserve">ξεταστική για την πολλή δουλειά, τα στελέχη, τους επιστημονικούς συνεργάτες, αλλά και όλο το προσωπικό της Βουλής που μας βοήθησαν αυτούς τους μήνες σε πάρα </w:t>
      </w:r>
      <w:r>
        <w:rPr>
          <w:rFonts w:eastAsia="Times New Roman" w:cs="Times New Roman"/>
          <w:szCs w:val="24"/>
        </w:rPr>
        <w:t xml:space="preserve">πολύ πυκνές συνεδριάσεις αλλά και σε ένα έργο που είναι πάρα πολύ σημαντικό τόσο ως προς το φορτίο όσο και ως προς την πολιτική του σημασία. </w:t>
      </w:r>
    </w:p>
    <w:p w14:paraId="14AC569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w:t>
      </w:r>
      <w:r>
        <w:rPr>
          <w:rFonts w:eastAsia="Times New Roman" w:cs="Times New Roman"/>
          <w:szCs w:val="24"/>
        </w:rPr>
        <w:t>η</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τον δανεισμό των κομμάτων και των μέσων ενημέρωσης κατέγραψ</w:t>
      </w:r>
      <w:r>
        <w:rPr>
          <w:rFonts w:eastAsia="Times New Roman" w:cs="Times New Roman"/>
          <w:szCs w:val="24"/>
        </w:rPr>
        <w:t xml:space="preserve">ε δημόσια όλα όσα ψιθύριζαν στα καφενεία, στις παραπολιτικές συζητήσεις, στους διαδρόμους της Βουλής και των υπουργείων τόσα χρόνια, όλα αυτά τα οποία το πολιτικό σύστημα δεν </w:t>
      </w:r>
      <w:r>
        <w:rPr>
          <w:rFonts w:eastAsia="Times New Roman" w:cs="Times New Roman"/>
          <w:szCs w:val="24"/>
        </w:rPr>
        <w:lastRenderedPageBreak/>
        <w:t xml:space="preserve">μπορεί τώρα πια να τα αρνηθεί, να τα αποποιηθεί, να τα κουκουλώσει. </w:t>
      </w:r>
    </w:p>
    <w:p w14:paraId="14AC569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είναι πρ</w:t>
      </w:r>
      <w:r>
        <w:rPr>
          <w:rFonts w:eastAsia="Times New Roman" w:cs="Times New Roman"/>
          <w:szCs w:val="24"/>
        </w:rPr>
        <w:t>οφανές εκ των προτέρων</w:t>
      </w:r>
      <w:r>
        <w:rPr>
          <w:rFonts w:eastAsia="Times New Roman" w:cs="Times New Roman"/>
          <w:szCs w:val="24"/>
        </w:rPr>
        <w:t>,</w:t>
      </w:r>
      <w:r>
        <w:rPr>
          <w:rFonts w:eastAsia="Times New Roman" w:cs="Times New Roman"/>
          <w:szCs w:val="24"/>
        </w:rPr>
        <w:t xml:space="preserve"> το γιατί ήθελε να τα κουκουλώσει</w:t>
      </w:r>
      <w:r>
        <w:rPr>
          <w:rFonts w:eastAsia="Times New Roman" w:cs="Times New Roman"/>
          <w:szCs w:val="24"/>
        </w:rPr>
        <w:t>.</w:t>
      </w:r>
      <w:r>
        <w:rPr>
          <w:rFonts w:eastAsia="Times New Roman" w:cs="Times New Roman"/>
          <w:szCs w:val="24"/>
        </w:rPr>
        <w:t xml:space="preserve"> Διότι δεν είχε ούτε την τόλμη ούτε την πολιτική βούληση να τα ψάξει τόσα χρόνια. Έπρεπε να έρθει ο ΣΥΡΙΖΑ, οι Οικολόγοι και οι Ανεξάρτητοι Έλληνες στην Κυβέρνηση, για να συζητήσει η Βουλή αυτά τα θέ</w:t>
      </w:r>
      <w:r>
        <w:rPr>
          <w:rFonts w:eastAsia="Times New Roman" w:cs="Times New Roman"/>
          <w:szCs w:val="24"/>
        </w:rPr>
        <w:t>ματα.</w:t>
      </w:r>
    </w:p>
    <w:p w14:paraId="14AC569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μόνο η επιλογή τους να υπάρχει άκρα του τάφου σιωπή γι’ αυτά που όλοι οι άλλοι ήξεραν και όλοι συνεννοούνταν πίσω από τις κουρτίνες, αυτή και μόνο η πολιτική τους επιλογή αποτελεί την πολιτική καταδίκη του προηγούμενου συστήματος του δικομματισμο</w:t>
      </w:r>
      <w:r>
        <w:rPr>
          <w:rFonts w:eastAsia="Times New Roman" w:cs="Times New Roman"/>
          <w:szCs w:val="24"/>
        </w:rPr>
        <w:t xml:space="preserve">ύ, που έφερε τη χώρα σε αυτή την πολύπλευρη κρίση. </w:t>
      </w:r>
    </w:p>
    <w:p w14:paraId="14AC569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έφερε στην επιφάνεια πολλά περισσότερα από όσα ήταν δεδομένα στην αρχή και αυτό γιατί η επιλογή της Κυβέρνησης ήταν οι συνεδριάσεις της να είναι δημόσιες. Δεν ήταν ένα συμπτωματικό, </w:t>
      </w:r>
      <w:r>
        <w:rPr>
          <w:rFonts w:eastAsia="Times New Roman" w:cs="Times New Roman"/>
          <w:szCs w:val="24"/>
        </w:rPr>
        <w:t xml:space="preserve">τυχαίο γεγονός. Ήταν επιλογή μας. Γιατί ο πολίτης έπρεπε αδιαμεσολάβητα να ενημερωθεί για όλα αυτά που του έκρυβαν τόσα χρόνια, αλλά που υποψιάζονταν </w:t>
      </w:r>
      <w:r>
        <w:rPr>
          <w:rFonts w:eastAsia="Times New Roman" w:cs="Times New Roman"/>
          <w:szCs w:val="24"/>
        </w:rPr>
        <w:lastRenderedPageBreak/>
        <w:t>όλοι. Έτσι, αποφύγαμε πολλά φίλτρα και παπαγαλάκια, που είμαστε σίγουροι ότι θα τροποποιούσαν όλα αυτά που</w:t>
      </w:r>
      <w:r>
        <w:rPr>
          <w:rFonts w:eastAsia="Times New Roman" w:cs="Times New Roman"/>
          <w:szCs w:val="24"/>
        </w:rPr>
        <w:t xml:space="preserve"> λέγαμε μέσα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με τις συνηθισμένες διαρροές στο περιστύλιο. </w:t>
      </w:r>
    </w:p>
    <w:p w14:paraId="14AC569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κατέθεσαν όλοι όσοι έπρεπε χωρίς κανένα φίλτρο προστασίας. Δεχθήκαμε όλες τις προτάσεις της Αντιπολίτευσης, γιατί δεν έχουμε κανένα πρόβλημα διαφάν</w:t>
      </w:r>
      <w:r>
        <w:rPr>
          <w:rFonts w:eastAsia="Times New Roman" w:cs="Times New Roman"/>
          <w:szCs w:val="24"/>
        </w:rPr>
        <w:t xml:space="preserve">ειας. Ήρθαν όλοι, όσο ψηλά και εάν βρίσκονταν και μίλησαν στους εκπροσώπους του ελληνικού λαού, στους εκπροσώπους των Ελλήνων πολιτών. Και αυτό ήταν μια μεγάλη πολιτική τομή, που δεν την είχατε κάνει τόσα χρόνια. </w:t>
      </w:r>
    </w:p>
    <w:p w14:paraId="14AC569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Επιβεβαιώθηκε η τριγωνική σύνδεση μεταξύ τ</w:t>
      </w:r>
      <w:r>
        <w:rPr>
          <w:rFonts w:eastAsia="Times New Roman" w:cs="Times New Roman"/>
          <w:szCs w:val="24"/>
        </w:rPr>
        <w:t>ων μέσων ενημέρωσης, των πολιτικών και του τραπεζικού συστήματος, γιατί πολύ απλά οι κυβερνήσεις διόριζαν τραπεζίτες, οι τραπεζίτες έδιναν δάνεια με αέρα, για να συντηρήσουν το πολιτικό σύστημα μέσω των μέσων μαζικής ενημέρωσης και να δημιουργήσουν ένα κλε</w:t>
      </w:r>
      <w:r>
        <w:rPr>
          <w:rFonts w:eastAsia="Times New Roman" w:cs="Times New Roman"/>
          <w:szCs w:val="24"/>
        </w:rPr>
        <w:t xml:space="preserve">ιστό γκρουπ, όπου θα παίρνονται οι αποφάσεις ερήμην του Κοινοβουλίου και ερήμην των πολιτών. </w:t>
      </w:r>
    </w:p>
    <w:p w14:paraId="14AC569B"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Και υπήρχαν γκρίζες περιοχές πολύ περισσότερες. Εκπρόσωπος μέσου ενημέρωσης παραδέχτηκε</w:t>
      </w:r>
      <w:r>
        <w:rPr>
          <w:rFonts w:eastAsia="Times New Roman"/>
          <w:szCs w:val="24"/>
        </w:rPr>
        <w:t>,</w:t>
      </w:r>
      <w:r>
        <w:rPr>
          <w:rFonts w:eastAsia="Times New Roman"/>
          <w:szCs w:val="24"/>
        </w:rPr>
        <w:t xml:space="preserve"> ότι και δικαστικοί συμμετείχαν σε αυτό το τρίγωνο και το έκαναν τετράγωνο</w:t>
      </w:r>
      <w:r>
        <w:rPr>
          <w:rFonts w:eastAsia="Times New Roman"/>
          <w:szCs w:val="24"/>
        </w:rPr>
        <w:t>.</w:t>
      </w:r>
    </w:p>
    <w:p w14:paraId="14AC569C" w14:textId="77777777" w:rsidR="001812B4" w:rsidRDefault="001009A2">
      <w:pPr>
        <w:spacing w:line="600" w:lineRule="auto"/>
        <w:ind w:firstLine="720"/>
        <w:contextualSpacing/>
        <w:jc w:val="both"/>
        <w:rPr>
          <w:rFonts w:eastAsia="Times New Roman"/>
          <w:szCs w:val="24"/>
        </w:rPr>
      </w:pPr>
      <w:r>
        <w:rPr>
          <w:rFonts w:eastAsia="Times New Roman"/>
          <w:szCs w:val="24"/>
        </w:rPr>
        <w:t>Είναι αλήθεια αυτά, κύριοι συνάδελφοι, ή όχι;</w:t>
      </w:r>
    </w:p>
    <w:p w14:paraId="14AC569D" w14:textId="77777777" w:rsidR="001812B4" w:rsidRDefault="001009A2">
      <w:pPr>
        <w:spacing w:line="600" w:lineRule="auto"/>
        <w:ind w:firstLine="720"/>
        <w:contextualSpacing/>
        <w:jc w:val="both"/>
        <w:rPr>
          <w:rFonts w:eastAsia="Times New Roman"/>
          <w:szCs w:val="24"/>
        </w:rPr>
      </w:pPr>
      <w:r>
        <w:rPr>
          <w:rFonts w:eastAsia="Times New Roman"/>
          <w:szCs w:val="24"/>
        </w:rPr>
        <w:t>Κύριε Μηταράκη, είναι αλήθεια όλα αυτά; Ανεβήκατε προηγουμένως στο Βήμα της Βουλής και είπατε ότι όλα αυτά που άκουσαν οι πολίτες από το κανάλι της Βουλής είναι ψέματα. Είπατε ότι είστε οπαδοί της αλήθειας, α</w:t>
      </w:r>
      <w:r>
        <w:rPr>
          <w:rFonts w:eastAsia="Times New Roman"/>
          <w:szCs w:val="24"/>
        </w:rPr>
        <w:t>λλά δεν έπρεπε να βγει πόρισμα</w:t>
      </w:r>
      <w:r>
        <w:rPr>
          <w:rFonts w:eastAsia="Times New Roman"/>
          <w:szCs w:val="24"/>
        </w:rPr>
        <w:t>,</w:t>
      </w:r>
      <w:r>
        <w:rPr>
          <w:rFonts w:eastAsia="Times New Roman"/>
          <w:szCs w:val="24"/>
        </w:rPr>
        <w:t xml:space="preserve"> γιατί η </w:t>
      </w:r>
      <w:r>
        <w:rPr>
          <w:rFonts w:eastAsia="Times New Roman"/>
          <w:szCs w:val="24"/>
        </w:rPr>
        <w:t>ε</w:t>
      </w:r>
      <w:r>
        <w:rPr>
          <w:rFonts w:eastAsia="Times New Roman"/>
          <w:szCs w:val="24"/>
        </w:rPr>
        <w:t xml:space="preserve">πιτροπή δεν βρήκε τίποτα. </w:t>
      </w:r>
    </w:p>
    <w:p w14:paraId="14AC569E" w14:textId="77777777" w:rsidR="001812B4" w:rsidRDefault="001009A2">
      <w:pPr>
        <w:spacing w:line="600" w:lineRule="auto"/>
        <w:ind w:firstLine="720"/>
        <w:contextualSpacing/>
        <w:jc w:val="both"/>
        <w:rPr>
          <w:rFonts w:eastAsia="Times New Roman"/>
          <w:szCs w:val="24"/>
        </w:rPr>
      </w:pPr>
      <w:r>
        <w:rPr>
          <w:rFonts w:eastAsia="Times New Roman"/>
          <w:szCs w:val="24"/>
        </w:rPr>
        <w:t>Φτάσατε, δηλαδή, εισαγωγικά στο σημείο να πείτε</w:t>
      </w:r>
      <w:r>
        <w:rPr>
          <w:rFonts w:eastAsia="Times New Roman"/>
          <w:szCs w:val="24"/>
        </w:rPr>
        <w:t>,</w:t>
      </w:r>
      <w:r>
        <w:rPr>
          <w:rFonts w:eastAsia="Times New Roman"/>
          <w:szCs w:val="24"/>
        </w:rPr>
        <w:t xml:space="preserve"> ότι δεν πρέπει να πάνε στο</w:t>
      </w:r>
      <w:r>
        <w:rPr>
          <w:rFonts w:eastAsia="Times New Roman"/>
          <w:szCs w:val="24"/>
        </w:rPr>
        <w:t>ν</w:t>
      </w:r>
      <w:r>
        <w:rPr>
          <w:rFonts w:eastAsia="Times New Roman"/>
          <w:szCs w:val="24"/>
        </w:rPr>
        <w:t xml:space="preserve"> εισαγγελέα όλα αυτά που άκουσε η Ελλάδα μέσα στο 2016; Βάζετε ακόμα πλάτη στον παράνομο δανεισμό των μέσων μαζι</w:t>
      </w:r>
      <w:r>
        <w:rPr>
          <w:rFonts w:eastAsia="Times New Roman"/>
          <w:szCs w:val="24"/>
        </w:rPr>
        <w:t>κής ενημέρωσης; Τολμάτε να πείτε</w:t>
      </w:r>
      <w:r>
        <w:rPr>
          <w:rFonts w:eastAsia="Times New Roman"/>
          <w:szCs w:val="24"/>
        </w:rPr>
        <w:t>,</w:t>
      </w:r>
      <w:r>
        <w:rPr>
          <w:rFonts w:eastAsia="Times New Roman"/>
          <w:szCs w:val="24"/>
        </w:rPr>
        <w:t xml:space="preserve"> ότι δεν υπήρχαν ανισότιμοι όροι και δεν υπήρχαν -για μια δεκαπενταετία τουλάχιστον- στον δανεισμό και των κομμάτων και των μέσων ενημέρωσης;</w:t>
      </w:r>
    </w:p>
    <w:p w14:paraId="14AC569F" w14:textId="77777777" w:rsidR="001812B4" w:rsidRDefault="001009A2">
      <w:pPr>
        <w:spacing w:line="600" w:lineRule="auto"/>
        <w:ind w:firstLine="720"/>
        <w:contextualSpacing/>
        <w:jc w:val="both"/>
        <w:rPr>
          <w:rFonts w:eastAsia="Times New Roman"/>
          <w:szCs w:val="24"/>
        </w:rPr>
      </w:pPr>
      <w:r>
        <w:rPr>
          <w:rFonts w:eastAsia="Times New Roman"/>
          <w:szCs w:val="24"/>
        </w:rPr>
        <w:t>Η Νέα Δημοκρατία, η «ομάδα αλήθειας» τάχατες</w:t>
      </w:r>
      <w:r>
        <w:rPr>
          <w:rFonts w:eastAsia="Times New Roman"/>
          <w:szCs w:val="24"/>
        </w:rPr>
        <w:t xml:space="preserve"> δίνει και σήμερα συγχωροχάρτι στους καναλάρχες. Μέσα στην ελληνική Βουλή το έκανε αυτό με τον εισηγητή της, σε ένα από τα μεγαλύ</w:t>
      </w:r>
      <w:r>
        <w:rPr>
          <w:rFonts w:eastAsia="Times New Roman"/>
          <w:szCs w:val="24"/>
        </w:rPr>
        <w:lastRenderedPageBreak/>
        <w:t xml:space="preserve">τερα σκάνδαλα της Μεταπολίτευσης που υποθήκευσε την πολιτική ιστορία της Ελλάδας, γιατί υποθήκευσε την πολιτική τιμιότητα, τον </w:t>
      </w:r>
      <w:r>
        <w:rPr>
          <w:rFonts w:eastAsia="Times New Roman"/>
          <w:szCs w:val="24"/>
        </w:rPr>
        <w:t xml:space="preserve">τρόπο να κοιτάς τον πολίτη στα μάτια. Δεν το έκαναν. Δεν τολμούν ακόμα και σήμερα να το κάνουν. </w:t>
      </w:r>
    </w:p>
    <w:p w14:paraId="14AC56A0"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Θέλουν να κάνουν μύθο τα θαλασσοδάνεια, ότι δεν υπήρχαν.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εξετάσαμε 1,7 δισεκατομμύρια ευρώ. Λίγα τους φαίνονται τώρα! Θέλατε μήπως να είναι περισσότερα για να γίνει </w:t>
      </w:r>
      <w:r>
        <w:rPr>
          <w:rFonts w:eastAsia="Times New Roman"/>
          <w:szCs w:val="24"/>
        </w:rPr>
        <w:t>ε</w:t>
      </w:r>
      <w:r>
        <w:rPr>
          <w:rFonts w:eastAsia="Times New Roman"/>
          <w:szCs w:val="24"/>
        </w:rPr>
        <w:t>ξεταστική. Και 1 ευρώ να έχει δοθεί ανισότιμα, όταν ο επιχειρηματίας, ο πολίτης, ο δανειζόμενος για να πάρει σπίτι δεν έχει ισότιμη πρόσβασ</w:t>
      </w:r>
      <w:r>
        <w:rPr>
          <w:rFonts w:eastAsia="Times New Roman"/>
          <w:szCs w:val="24"/>
        </w:rPr>
        <w:t>η στον δανεισμό, έπρεπε να απασχολήσει τη Βουλή, όχι 1,7 δισεκατομμύρια ευρώ! Και σας φαίνονται και λίγα σήμερα!</w:t>
      </w:r>
    </w:p>
    <w:p w14:paraId="14AC56A1"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Κατά την άποψή μου δεν πρέπει απλά να συζητάμε στη Βουλή γι’ αυτό το πολιτικό γεγονός που αποκάλυψε η </w:t>
      </w:r>
      <w:r>
        <w:rPr>
          <w:rFonts w:eastAsia="Times New Roman"/>
          <w:szCs w:val="24"/>
        </w:rPr>
        <w:t>ε</w:t>
      </w:r>
      <w:r>
        <w:rPr>
          <w:rFonts w:eastAsia="Times New Roman"/>
          <w:szCs w:val="24"/>
        </w:rPr>
        <w:t>ξεταστική. Κατά την άποψή μου οι συνεδρι</w:t>
      </w:r>
      <w:r>
        <w:rPr>
          <w:rFonts w:eastAsia="Times New Roman"/>
          <w:szCs w:val="24"/>
        </w:rPr>
        <w:t xml:space="preserve">άσεις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είναι από τα σημαντικότερα πολιτικά ντοκιμαντέρ της Μεταπολίτευσης για τη χώρα μας. </w:t>
      </w:r>
    </w:p>
    <w:p w14:paraId="14AC56A2" w14:textId="77777777" w:rsidR="001812B4" w:rsidRDefault="001009A2">
      <w:pPr>
        <w:spacing w:line="600" w:lineRule="auto"/>
        <w:ind w:firstLine="720"/>
        <w:contextualSpacing/>
        <w:jc w:val="both"/>
        <w:rPr>
          <w:rFonts w:eastAsia="Times New Roman"/>
          <w:szCs w:val="24"/>
        </w:rPr>
      </w:pPr>
      <w:r>
        <w:rPr>
          <w:rFonts w:eastAsia="Times New Roman"/>
          <w:szCs w:val="24"/>
        </w:rPr>
        <w:t>Οι ιδιοκτήτες παραδέχτηκαν δημόσια</w:t>
      </w:r>
      <w:r>
        <w:rPr>
          <w:rFonts w:eastAsia="Times New Roman"/>
          <w:szCs w:val="24"/>
        </w:rPr>
        <w:t>,</w:t>
      </w:r>
      <w:r>
        <w:rPr>
          <w:rFonts w:eastAsia="Times New Roman"/>
          <w:szCs w:val="24"/>
        </w:rPr>
        <w:t xml:space="preserve"> ότι δίνονταν δάνεια ανισότιμα, δάνεια με «αέρα», δάνεια χωρίς εγγυήσεις, δάνεια με εγγυήσεις ταινιοθήκε</w:t>
      </w:r>
      <w:r>
        <w:rPr>
          <w:rFonts w:eastAsia="Times New Roman"/>
          <w:szCs w:val="24"/>
        </w:rPr>
        <w:t xml:space="preserve">ς που είχαν «Στρουμφάκια», όπως είπε και </w:t>
      </w:r>
      <w:r>
        <w:rPr>
          <w:rFonts w:eastAsia="Times New Roman"/>
          <w:szCs w:val="24"/>
        </w:rPr>
        <w:lastRenderedPageBreak/>
        <w:t>ο κύριος συνάδελφος που έφυγε προηγουμένως από το Βήμα, ο κ. Νικολόπουλος.</w:t>
      </w:r>
    </w:p>
    <w:p w14:paraId="14AC56A3" w14:textId="77777777" w:rsidR="001812B4" w:rsidRDefault="001009A2">
      <w:pPr>
        <w:spacing w:line="600" w:lineRule="auto"/>
        <w:ind w:firstLine="720"/>
        <w:contextualSpacing/>
        <w:jc w:val="both"/>
        <w:rPr>
          <w:rFonts w:eastAsia="Times New Roman"/>
          <w:szCs w:val="24"/>
        </w:rPr>
      </w:pPr>
      <w:r>
        <w:rPr>
          <w:rFonts w:eastAsia="Times New Roman"/>
          <w:szCs w:val="24"/>
        </w:rPr>
        <w:t>Ταυτόχρονα δεν αντικαθιστούσαν τις εγγυήσεις όταν πούλαγαν τις μετοχές. Αντίθετα οι τράπεζες τους έδιναν και μετρητά. Σε μια τέτοια πώληση α</w:t>
      </w:r>
      <w:r>
        <w:rPr>
          <w:rFonts w:eastAsia="Times New Roman"/>
          <w:szCs w:val="24"/>
        </w:rPr>
        <w:t xml:space="preserve">πελευθερώθηκαν 4,5 εκατομμύρια </w:t>
      </w:r>
      <w:r>
        <w:rPr>
          <w:rFonts w:eastAsia="Times New Roman"/>
          <w:szCs w:val="24"/>
        </w:rPr>
        <w:t>ευρώ</w:t>
      </w:r>
      <w:r>
        <w:rPr>
          <w:rFonts w:eastAsia="Times New Roman"/>
          <w:szCs w:val="24"/>
        </w:rPr>
        <w:t xml:space="preserve"> μετρητά</w:t>
      </w:r>
      <w:r>
        <w:rPr>
          <w:rFonts w:eastAsia="Times New Roman"/>
          <w:szCs w:val="24"/>
        </w:rPr>
        <w:t>,</w:t>
      </w:r>
      <w:r>
        <w:rPr>
          <w:rFonts w:eastAsia="Times New Roman"/>
          <w:szCs w:val="24"/>
        </w:rPr>
        <w:t xml:space="preserve"> χωρίς κα</w:t>
      </w:r>
      <w:r>
        <w:rPr>
          <w:rFonts w:eastAsia="Times New Roman"/>
          <w:szCs w:val="24"/>
        </w:rPr>
        <w:t>μ</w:t>
      </w:r>
      <w:r>
        <w:rPr>
          <w:rFonts w:eastAsia="Times New Roman"/>
          <w:szCs w:val="24"/>
        </w:rPr>
        <w:t>μία εγγύηση για την τράπεζα, κα</w:t>
      </w:r>
      <w:r>
        <w:rPr>
          <w:rFonts w:eastAsia="Times New Roman"/>
          <w:szCs w:val="24"/>
        </w:rPr>
        <w:t>μ</w:t>
      </w:r>
      <w:r>
        <w:rPr>
          <w:rFonts w:eastAsia="Times New Roman"/>
          <w:szCs w:val="24"/>
        </w:rPr>
        <w:t>μία εγγύηση για τον καταθέτη και το κράτος.</w:t>
      </w:r>
    </w:p>
    <w:p w14:paraId="14AC56A4"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Να σας πω λιγάκι τι είπαν ορισμένοι από τους μεγάλους καναλάρχες; </w:t>
      </w:r>
    </w:p>
    <w:p w14:paraId="14AC56A5" w14:textId="77777777" w:rsidR="001812B4" w:rsidRDefault="001009A2">
      <w:pPr>
        <w:spacing w:line="600" w:lineRule="auto"/>
        <w:ind w:firstLine="720"/>
        <w:contextualSpacing/>
        <w:jc w:val="both"/>
        <w:rPr>
          <w:rFonts w:eastAsia="Times New Roman"/>
          <w:szCs w:val="24"/>
        </w:rPr>
      </w:pPr>
      <w:r>
        <w:rPr>
          <w:rFonts w:eastAsia="Times New Roman"/>
          <w:szCs w:val="24"/>
        </w:rPr>
        <w:t>Ο κ. Αλαφούζος, λοιπόν, είπε</w:t>
      </w:r>
      <w:r>
        <w:rPr>
          <w:rFonts w:eastAsia="Times New Roman"/>
          <w:szCs w:val="24"/>
        </w:rPr>
        <w:t>,</w:t>
      </w:r>
      <w:r>
        <w:rPr>
          <w:rFonts w:eastAsia="Times New Roman"/>
          <w:szCs w:val="24"/>
        </w:rPr>
        <w:t xml:space="preserve"> ότι </w:t>
      </w:r>
      <w:r>
        <w:rPr>
          <w:rFonts w:eastAsia="Times New Roman"/>
          <w:szCs w:val="24"/>
        </w:rPr>
        <w:t>η</w:t>
      </w:r>
      <w:r>
        <w:rPr>
          <w:rFonts w:eastAsia="Times New Roman"/>
          <w:szCs w:val="24"/>
        </w:rPr>
        <w:t xml:space="preserve"> πολιτεία και οι τράπεζε</w:t>
      </w:r>
      <w:r>
        <w:rPr>
          <w:rFonts w:eastAsia="Times New Roman"/>
          <w:szCs w:val="24"/>
        </w:rPr>
        <w:t>ς δανειοδοτούσαν πέραν του δέοντος και πέραν της λογικής. Όταν τον ρωτήσαμε αν αυτό σημαίνει σύνδεση με την πολιτική, είπε</w:t>
      </w:r>
      <w:r>
        <w:rPr>
          <w:rFonts w:eastAsia="Times New Roman"/>
          <w:szCs w:val="24"/>
        </w:rPr>
        <w:t>:</w:t>
      </w:r>
      <w:r>
        <w:rPr>
          <w:rFonts w:eastAsia="Times New Roman"/>
          <w:szCs w:val="24"/>
        </w:rPr>
        <w:t xml:space="preserve"> «Η περιρρέουσα ατμόσφαιρα όλα αυτά τα χρόνια έδειχνε</w:t>
      </w:r>
      <w:r>
        <w:rPr>
          <w:rFonts w:eastAsia="Times New Roman"/>
          <w:szCs w:val="24"/>
        </w:rPr>
        <w:t>,</w:t>
      </w:r>
      <w:r>
        <w:rPr>
          <w:rFonts w:eastAsia="Times New Roman"/>
          <w:szCs w:val="24"/>
        </w:rPr>
        <w:t xml:space="preserve"> ότι σε κάποια μέσα ενημέρωσης για πολλούς λόγους υπήρχε και σχέση πολιτική με </w:t>
      </w:r>
      <w:r>
        <w:rPr>
          <w:rFonts w:eastAsia="Times New Roman"/>
          <w:szCs w:val="24"/>
        </w:rPr>
        <w:t xml:space="preserve">κάποιους από τους μετόχους των μέσων αυτών. Αυτό που μπορώ να πω και επαναλαμβάνω </w:t>
      </w:r>
      <w:r>
        <w:rPr>
          <w:rFonts w:eastAsia="Times New Roman"/>
          <w:szCs w:val="24"/>
        </w:rPr>
        <w:t>όμως,</w:t>
      </w:r>
      <w:r>
        <w:rPr>
          <w:rFonts w:eastAsia="Times New Roman"/>
          <w:szCs w:val="24"/>
        </w:rPr>
        <w:t xml:space="preserve"> είναι ότι ο δανεισμός που έγινε σε μέσα ενημέρωσης ήταν αδρότατος, πέραν κάθε λογικής και όχι φυσιολογικός».</w:t>
      </w:r>
    </w:p>
    <w:p w14:paraId="14AC56A6"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Σήμερα η Νέα Δημοκρατία και το ΠΑΣΟΚ, η Δημοκρατική Συμπαρά</w:t>
      </w:r>
      <w:r>
        <w:rPr>
          <w:rFonts w:eastAsia="Times New Roman"/>
          <w:szCs w:val="24"/>
        </w:rPr>
        <w:t>ταξη θεωρούν ότι δεν τα άκουσαν αυτά. Τα είπε όμως ο κ. Αλαφούζος.</w:t>
      </w:r>
    </w:p>
    <w:p w14:paraId="14AC56A7" w14:textId="77777777" w:rsidR="001812B4" w:rsidRDefault="001009A2">
      <w:pPr>
        <w:spacing w:line="600" w:lineRule="auto"/>
        <w:ind w:firstLine="720"/>
        <w:contextualSpacing/>
        <w:jc w:val="both"/>
        <w:rPr>
          <w:rFonts w:eastAsia="Times New Roman"/>
          <w:szCs w:val="24"/>
        </w:rPr>
      </w:pPr>
      <w:r>
        <w:rPr>
          <w:rFonts w:eastAsia="Times New Roman"/>
          <w:szCs w:val="24"/>
        </w:rPr>
        <w:t>Τι είπε ο κ. Μπόμπολας; Είπε</w:t>
      </w:r>
      <w:r>
        <w:rPr>
          <w:rFonts w:eastAsia="Times New Roman"/>
          <w:szCs w:val="24"/>
        </w:rPr>
        <w:t>:</w:t>
      </w:r>
      <w:r>
        <w:rPr>
          <w:rFonts w:eastAsia="Times New Roman"/>
          <w:szCs w:val="24"/>
        </w:rPr>
        <w:t xml:space="preserve"> «Είχαμε δάνεια ύψους 69 εκατομμυρίων ευρώ. Δεν είχαν εξασφαλίσεις και με τις τράπεζες συνεννοηθήκαμε, κάναμε το πρακτικό και δόθηκαν όποιες εξασφαλίσεις ζητήθη</w:t>
      </w:r>
      <w:r>
        <w:rPr>
          <w:rFonts w:eastAsia="Times New Roman"/>
          <w:szCs w:val="24"/>
        </w:rPr>
        <w:t>καν». Και όταν ο κ. Μπαλής ρωτάει</w:t>
      </w:r>
      <w:r>
        <w:rPr>
          <w:rFonts w:eastAsia="Times New Roman"/>
          <w:szCs w:val="24"/>
        </w:rPr>
        <w:t>:</w:t>
      </w:r>
      <w:r>
        <w:rPr>
          <w:rFonts w:eastAsia="Times New Roman"/>
          <w:szCs w:val="24"/>
        </w:rPr>
        <w:t xml:space="preserve"> «Για πρώτη φορά σάς ζητήθηκαν εξασφαλίσεις;», λέει</w:t>
      </w:r>
      <w:r>
        <w:rPr>
          <w:rFonts w:eastAsia="Times New Roman"/>
          <w:szCs w:val="24"/>
        </w:rPr>
        <w:t>:</w:t>
      </w:r>
      <w:r>
        <w:rPr>
          <w:rFonts w:eastAsia="Times New Roman"/>
          <w:szCs w:val="24"/>
        </w:rPr>
        <w:t xml:space="preserve"> «Μέχρι τότε δεν είχαν εξασφαλίσεις οι τράπεζες». Τάδε έφη ο κ. Μπόμπολας.</w:t>
      </w:r>
    </w:p>
    <w:p w14:paraId="14AC56A8" w14:textId="77777777" w:rsidR="001812B4" w:rsidRDefault="001009A2">
      <w:pPr>
        <w:spacing w:line="600" w:lineRule="auto"/>
        <w:ind w:firstLine="720"/>
        <w:contextualSpacing/>
        <w:jc w:val="both"/>
        <w:rPr>
          <w:rFonts w:eastAsia="Times New Roman"/>
          <w:szCs w:val="24"/>
        </w:rPr>
      </w:pPr>
      <w:r>
        <w:rPr>
          <w:rFonts w:eastAsia="Times New Roman"/>
          <w:szCs w:val="24"/>
        </w:rPr>
        <w:t>Τι είπε ο κ. Βαρδινογιάννης; Ο κ. Βαρδινογιάννης είπε ότι υπάρχει ένα πλαίσιο στην Ελλάδα</w:t>
      </w:r>
      <w:r>
        <w:rPr>
          <w:rFonts w:eastAsia="Times New Roman"/>
          <w:szCs w:val="24"/>
        </w:rPr>
        <w:t>,</w:t>
      </w:r>
      <w:r>
        <w:rPr>
          <w:rFonts w:eastAsia="Times New Roman"/>
          <w:szCs w:val="24"/>
        </w:rPr>
        <w:t xml:space="preserve"> όχι </w:t>
      </w:r>
      <w:r>
        <w:rPr>
          <w:rFonts w:eastAsia="Times New Roman"/>
          <w:szCs w:val="24"/>
        </w:rPr>
        <w:t xml:space="preserve">μόνο στην τηλεόραση αλλά σε πολλές δραστηριότητες όπου υπάρχει έντονος και αθέμιτος ανταγωνισμός. </w:t>
      </w:r>
      <w:r>
        <w:rPr>
          <w:rFonts w:eastAsia="Times New Roman"/>
          <w:szCs w:val="24"/>
        </w:rPr>
        <w:t>«</w:t>
      </w:r>
      <w:r>
        <w:rPr>
          <w:rFonts w:eastAsia="Times New Roman"/>
          <w:szCs w:val="24"/>
        </w:rPr>
        <w:t>Στον χώρο αυτόν τα πράγματα είναι λίγο πιο γκρίζα, διότι αυτοί οι οποίοι συμμετέχουν σε αυτόν τον ανταγωνισμό, είναι άνθρωποι οι οποίοι έχουν μεγάλη οικονομι</w:t>
      </w:r>
      <w:r>
        <w:rPr>
          <w:rFonts w:eastAsia="Times New Roman"/>
          <w:szCs w:val="24"/>
        </w:rPr>
        <w:t>κή επιφάνεια και είναι ακόμα πιο δύσκολος ο ανταγωνισμός.</w:t>
      </w:r>
      <w:r>
        <w:rPr>
          <w:rFonts w:eastAsia="Times New Roman"/>
          <w:szCs w:val="24"/>
        </w:rPr>
        <w:t>».</w:t>
      </w:r>
      <w:r>
        <w:rPr>
          <w:rFonts w:eastAsia="Times New Roman"/>
          <w:szCs w:val="24"/>
        </w:rPr>
        <w:t xml:space="preserve"> </w:t>
      </w:r>
    </w:p>
    <w:p w14:paraId="14AC56A9"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Όμως τι είπε -νομίζω ότι θα το ξέρει όλη η Ελλάδα- ο κ. Ψυχάρης; Είπε για τα 15 εκατομμύρια ευρώ τα οποία έδωσε ως εγγύηση: «Ναι υπέγραψα εγγυήσεις. Δεν σημαίνει ότι είχα το </w:t>
      </w:r>
      <w:r>
        <w:rPr>
          <w:rFonts w:eastAsia="Times New Roman"/>
          <w:szCs w:val="24"/>
          <w:lang w:val="en-US"/>
        </w:rPr>
        <w:lastRenderedPageBreak/>
        <w:t>cash</w:t>
      </w:r>
      <w:r>
        <w:rPr>
          <w:rFonts w:eastAsia="Times New Roman"/>
          <w:szCs w:val="24"/>
        </w:rPr>
        <w:t xml:space="preserve">». Ερωτάται: «Με </w:t>
      </w:r>
      <w:r>
        <w:rPr>
          <w:rFonts w:eastAsia="Times New Roman"/>
          <w:szCs w:val="24"/>
        </w:rPr>
        <w:t>τι τότε δώσατε εγγυήσεις». «Με αέρα», απαντά. Ερωτάται: «Είπατε με αέρα»; «Με αέρα», απαντά.</w:t>
      </w:r>
    </w:p>
    <w:p w14:paraId="14AC56AA" w14:textId="77777777" w:rsidR="001812B4" w:rsidRDefault="001009A2">
      <w:pPr>
        <w:spacing w:line="600" w:lineRule="auto"/>
        <w:ind w:firstLine="720"/>
        <w:contextualSpacing/>
        <w:jc w:val="both"/>
        <w:rPr>
          <w:rFonts w:eastAsia="Times New Roman"/>
          <w:szCs w:val="24"/>
        </w:rPr>
      </w:pPr>
      <w:r>
        <w:rPr>
          <w:rFonts w:eastAsia="Times New Roman"/>
          <w:szCs w:val="24"/>
        </w:rPr>
        <w:t>Και αυτά δεν τα ακούσατε, κύριοι συνάδελφοι; Δεν ήσασταν μέσα; Δεν ήσασταν εσείς στους διαδρόμους που συζητάγαμε</w:t>
      </w:r>
      <w:r>
        <w:rPr>
          <w:rFonts w:eastAsia="Times New Roman"/>
          <w:szCs w:val="24"/>
        </w:rPr>
        <w:t>,</w:t>
      </w:r>
      <w:r>
        <w:rPr>
          <w:rFonts w:eastAsia="Times New Roman"/>
          <w:szCs w:val="24"/>
        </w:rPr>
        <w:t xml:space="preserve"> ότι αυτό ήταν από τις μεγαλύτερες αποκαλύψεις που</w:t>
      </w:r>
      <w:r>
        <w:rPr>
          <w:rFonts w:eastAsia="Times New Roman"/>
          <w:szCs w:val="24"/>
        </w:rPr>
        <w:t xml:space="preserve"> έκανε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w:t>
      </w:r>
    </w:p>
    <w:p w14:paraId="14AC56AB" w14:textId="77777777" w:rsidR="001812B4" w:rsidRDefault="001009A2">
      <w:pPr>
        <w:spacing w:line="600" w:lineRule="auto"/>
        <w:ind w:firstLine="720"/>
        <w:contextualSpacing/>
        <w:jc w:val="both"/>
        <w:rPr>
          <w:rFonts w:eastAsia="Times New Roman"/>
          <w:szCs w:val="24"/>
        </w:rPr>
      </w:pPr>
      <w:r>
        <w:rPr>
          <w:rFonts w:eastAsia="Times New Roman"/>
          <w:szCs w:val="24"/>
        </w:rPr>
        <w:t>Και όσον αφορά το σύστημα των εικονικών εταιρειών, ότι δηλαδή δημιουργούσαν εταιρεία οι ίδιοι μέτοχοι</w:t>
      </w:r>
      <w:r>
        <w:rPr>
          <w:rFonts w:eastAsia="Times New Roman"/>
          <w:szCs w:val="24"/>
        </w:rPr>
        <w:t>,</w:t>
      </w:r>
      <w:r>
        <w:rPr>
          <w:rFonts w:eastAsia="Times New Roman"/>
          <w:szCs w:val="24"/>
        </w:rPr>
        <w:t xml:space="preserve"> για να ξαναπάρουν δάνειο από εταιρεία χωρίς δραστηριότητα και χωρίς εγγυήσεις που έγινε και στον ΔΟΛ και στο «</w:t>
      </w:r>
      <w:r>
        <w:rPr>
          <w:rFonts w:eastAsia="Times New Roman"/>
          <w:szCs w:val="24"/>
        </w:rPr>
        <w:t>ΠΡΩΤΟ ΘΕΜΑ</w:t>
      </w:r>
      <w:r>
        <w:rPr>
          <w:rFonts w:eastAsia="Times New Roman"/>
          <w:szCs w:val="24"/>
        </w:rPr>
        <w:t>»,</w:t>
      </w:r>
      <w:r>
        <w:rPr>
          <w:rFonts w:eastAsia="Times New Roman"/>
          <w:szCs w:val="24"/>
        </w:rPr>
        <w:t xml:space="preserve"> τι είπε ο κ. Αναστασιάδης; «Σας είπα ότι είναι μια πολύ συνήθης μέθοδος χρηματοδότησης και υπάρχουν τραπεζικοί και χρηματοοικονομικοί σύμβουλοι που μου το πρότειναν». Και όταν τον ρώτησα</w:t>
      </w:r>
      <w:r>
        <w:rPr>
          <w:rFonts w:eastAsia="Times New Roman"/>
          <w:szCs w:val="24"/>
        </w:rPr>
        <w:t>:</w:t>
      </w:r>
      <w:r>
        <w:rPr>
          <w:rFonts w:eastAsia="Times New Roman"/>
          <w:szCs w:val="24"/>
        </w:rPr>
        <w:t xml:space="preserve"> «γνωρίζετε κάποιον που σας το πρότεινε;», μου απάντησε: «Ναι. Μη με</w:t>
      </w:r>
      <w:r>
        <w:rPr>
          <w:rFonts w:eastAsia="Times New Roman"/>
          <w:szCs w:val="24"/>
        </w:rPr>
        <w:t xml:space="preserve"> πιέζετε. Δεν υπάρχει λόγος. Είναι αυταπόδεικτο. Δηλαδή οι τράπεζες οι οποίες έκαναν αυτόν τον δανεισμό και οι χρηματοοικονομικοί σύμβουλοι.</w:t>
      </w:r>
      <w:r>
        <w:rPr>
          <w:rFonts w:eastAsia="Times New Roman"/>
          <w:szCs w:val="24"/>
        </w:rPr>
        <w:t>».</w:t>
      </w:r>
      <w:r>
        <w:rPr>
          <w:rFonts w:eastAsia="Times New Roman"/>
          <w:szCs w:val="24"/>
        </w:rPr>
        <w:t xml:space="preserve"> Ξέρετε και από πού προερχόταν η πληροφορία</w:t>
      </w:r>
      <w:r>
        <w:rPr>
          <w:rFonts w:eastAsia="Times New Roman"/>
          <w:szCs w:val="24"/>
        </w:rPr>
        <w:t>,</w:t>
      </w:r>
      <w:r>
        <w:rPr>
          <w:rFonts w:eastAsia="Times New Roman"/>
          <w:szCs w:val="24"/>
        </w:rPr>
        <w:t xml:space="preserve"> για να πάρει κανείς τον δανεισμό.</w:t>
      </w:r>
    </w:p>
    <w:p w14:paraId="14AC56AC" w14:textId="77777777" w:rsidR="001812B4" w:rsidRDefault="001009A2">
      <w:pPr>
        <w:spacing w:line="600" w:lineRule="auto"/>
        <w:ind w:firstLine="720"/>
        <w:contextualSpacing/>
        <w:jc w:val="both"/>
        <w:rPr>
          <w:rFonts w:eastAsia="Times New Roman"/>
          <w:szCs w:val="24"/>
        </w:rPr>
      </w:pPr>
      <w:r>
        <w:rPr>
          <w:rFonts w:eastAsia="Times New Roman"/>
          <w:szCs w:val="24"/>
        </w:rPr>
        <w:t>Και όταν τον ρωτάει ο κ. Μαυρωτάς «</w:t>
      </w:r>
      <w:r>
        <w:rPr>
          <w:rFonts w:eastAsia="Times New Roman"/>
          <w:szCs w:val="24"/>
        </w:rPr>
        <w:t>Θεωρείτε ότι υπάρχει τρίγωνο διαπλοκής;», ο κ. Αναστασιάδης λέει</w:t>
      </w:r>
      <w:r>
        <w:rPr>
          <w:rFonts w:eastAsia="Times New Roman"/>
          <w:szCs w:val="24"/>
        </w:rPr>
        <w:t>:</w:t>
      </w:r>
      <w:r>
        <w:rPr>
          <w:rFonts w:eastAsia="Times New Roman"/>
          <w:szCs w:val="24"/>
        </w:rPr>
        <w:t xml:space="preserve"> «Ε τι να λέμε τώρα; </w:t>
      </w:r>
      <w:r>
        <w:rPr>
          <w:rFonts w:eastAsia="Times New Roman"/>
          <w:szCs w:val="24"/>
        </w:rPr>
        <w:lastRenderedPageBreak/>
        <w:t>Τι να σας πω; Να σας πω ότι δεν υφίσταται;». Δεν τα λέμε εμείς. Δεν τα λένε οι Βουλευτές του ΣΥΡΙΖΑ.</w:t>
      </w:r>
    </w:p>
    <w:p w14:paraId="14AC56A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Πέραν όμως από τα μέσα ενημέρωσης ξεκαθαρίστηκε</w:t>
      </w:r>
      <w:r>
        <w:rPr>
          <w:rFonts w:eastAsia="Times New Roman" w:cs="Times New Roman"/>
          <w:szCs w:val="24"/>
        </w:rPr>
        <w:t>,</w:t>
      </w:r>
      <w:r>
        <w:rPr>
          <w:rFonts w:eastAsia="Times New Roman" w:cs="Times New Roman"/>
          <w:szCs w:val="24"/>
        </w:rPr>
        <w:t xml:space="preserve"> ότι τα δάνεια Νέας Δ</w:t>
      </w:r>
      <w:r>
        <w:rPr>
          <w:rFonts w:eastAsia="Times New Roman" w:cs="Times New Roman"/>
          <w:szCs w:val="24"/>
        </w:rPr>
        <w:t xml:space="preserve">ημοκρατίας και ΠΑΣΟΚ χρηματοδοτούσαν τους προεκλογικούς αγώνες για όλη τη δεκαετία 2000-2010 με δανεικά και αγύριστα. Κάθε τετραετία η τράπεζα αύξανε το ύψος δανειοδότησης κατά το δοκούν. Στην αρχή ήταν </w:t>
      </w:r>
      <w:r>
        <w:rPr>
          <w:rFonts w:eastAsia="Times New Roman" w:cs="Times New Roman"/>
          <w:szCs w:val="24"/>
        </w:rPr>
        <w:t>ίσο</w:t>
      </w:r>
      <w:r>
        <w:rPr>
          <w:rFonts w:eastAsia="Times New Roman" w:cs="Times New Roman"/>
          <w:szCs w:val="24"/>
        </w:rPr>
        <w:t xml:space="preserve"> της κρατικής χρηματοδότησης. Μετά έγινε διπλάσιο,</w:t>
      </w:r>
      <w:r>
        <w:rPr>
          <w:rFonts w:eastAsia="Times New Roman" w:cs="Times New Roman"/>
          <w:szCs w:val="24"/>
        </w:rPr>
        <w:t xml:space="preserve"> τριπλάσιο και τέλος τετραπλάσιο. Όποτε τους βόλευε το πλαφόν άνοιγε. Και τι πληρωνόταν; Αεροπλάνα, βαπόρια, πανό και προεκλογικές σημαίες. </w:t>
      </w:r>
    </w:p>
    <w:p w14:paraId="14AC56A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Οι εκλογές της τελευταίας δεκαπενταετίας έγιναν με δανεικά και αγύριστα και Νέα Δημοκρατία και ΠΑΣΟΚ συντηρήθηκαν σ</w:t>
      </w:r>
      <w:r>
        <w:rPr>
          <w:rFonts w:eastAsia="Times New Roman" w:cs="Times New Roman"/>
          <w:szCs w:val="24"/>
        </w:rPr>
        <w:t>την εξουσία</w:t>
      </w:r>
      <w:r>
        <w:rPr>
          <w:rFonts w:eastAsia="Times New Roman" w:cs="Times New Roman"/>
          <w:szCs w:val="24"/>
        </w:rPr>
        <w:t>,</w:t>
      </w:r>
      <w:r>
        <w:rPr>
          <w:rFonts w:eastAsia="Times New Roman" w:cs="Times New Roman"/>
          <w:szCs w:val="24"/>
        </w:rPr>
        <w:t xml:space="preserve"> με τα δανεικά που ήρθαν από τις τσέπες και τις καταθέσεις των Ελλήνων. Η εκμετάλλευση της ελληνικής κοινωνίας δεν έγινε μόνο με τις νεοφιλελεύθερες πολιτικές, έγινε με τη διαπλοκή και τη διαφθορά και με τα λεφτά των Ελλήνων συντηρήθηκε το πολι</w:t>
      </w:r>
      <w:r>
        <w:rPr>
          <w:rFonts w:eastAsia="Times New Roman" w:cs="Times New Roman"/>
          <w:szCs w:val="24"/>
        </w:rPr>
        <w:t>τικό σύστημα.</w:t>
      </w:r>
    </w:p>
    <w:p w14:paraId="14AC56A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τα ανέδειξε όλα αυτά και κανείς πια δεν μπορεί να τα κουκουλώσει, τη σχέση των κυβερνήσεων με τα μέσα ενημέρωσης, την αποσύνθεση που οδήγησε σε ανισότιμο </w:t>
      </w:r>
      <w:r>
        <w:rPr>
          <w:rFonts w:eastAsia="Times New Roman" w:cs="Times New Roman"/>
          <w:szCs w:val="24"/>
        </w:rPr>
        <w:lastRenderedPageBreak/>
        <w:t xml:space="preserve">δανεισμό και τελικά αποδιάρθρωσε την ελληνική οικονομία, γιατί οι </w:t>
      </w:r>
      <w:r>
        <w:rPr>
          <w:rFonts w:eastAsia="Times New Roman" w:cs="Times New Roman"/>
          <w:szCs w:val="24"/>
        </w:rPr>
        <w:t>επιχειρηματίες, όσο μεγάλοι και αν ήταν, δεν είχαν την ίδια πρόσβαση στα δάνεια. Οι καναλάρχες, ελέω Νέας Δημοκρατίας και ΠΑΣΟΚ, είχαν.</w:t>
      </w:r>
    </w:p>
    <w:p w14:paraId="14AC56B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βέβαια το πληρώσαμε αυτό, γιατί αναγκαστήκαμε να καλύψουμε την ανακεφαλαιοποίηση στον βαθμό που αντιστοιχεί. Δεν είν</w:t>
      </w:r>
      <w:r>
        <w:rPr>
          <w:rFonts w:eastAsia="Times New Roman" w:cs="Times New Roman"/>
          <w:szCs w:val="24"/>
        </w:rPr>
        <w:t xml:space="preserve">αι όλα τα δάνεια αλλά ένα τμήμα ήταν που πληρώσαμε οι Έλληνες πολίτες για αυτά τα δάνεια. </w:t>
      </w:r>
    </w:p>
    <w:p w14:paraId="14AC56B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βέβαια όλα αυτά τώρα θέλουν να τα κρύψουν. Για εμένα τουλάχιστον η αρχική τοποθέτηση της Νέας Δημοκρατίας αυτό έδειξε. Τι να κρύψουν; Ότι ενώ έγινε στις 31 Μαρτί</w:t>
      </w:r>
      <w:r>
        <w:rPr>
          <w:rFonts w:eastAsia="Times New Roman" w:cs="Times New Roman"/>
          <w:szCs w:val="24"/>
        </w:rPr>
        <w:t xml:space="preserve">ου η πρόταση από την Κυβέρνηση για την </w:t>
      </w:r>
      <w:r>
        <w:rPr>
          <w:rFonts w:eastAsia="Times New Roman" w:cs="Times New Roman"/>
          <w:szCs w:val="24"/>
        </w:rPr>
        <w:t>ε</w:t>
      </w:r>
      <w:r>
        <w:rPr>
          <w:rFonts w:eastAsia="Times New Roman" w:cs="Times New Roman"/>
          <w:szCs w:val="24"/>
        </w:rPr>
        <w:t>ξεταστική, την 1η Απριλίου η Τράπεζα Πειραιώς κατήγγειλε τα δάνεια Νέας Δημοκρατίας και ΠΑΣΟΚ μία μέρα μετά. Δεν είναι συμβολικό αυτό;</w:t>
      </w:r>
    </w:p>
    <w:p w14:paraId="14AC56B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ότι ενώ στις 19 Απριλίου πήραμε την απόφαση για να μπορέσει να γίνει </w:t>
      </w:r>
      <w:r>
        <w:rPr>
          <w:rFonts w:eastAsia="Times New Roman" w:cs="Times New Roman"/>
          <w:szCs w:val="24"/>
        </w:rPr>
        <w:t>ε</w:t>
      </w:r>
      <w:r>
        <w:rPr>
          <w:rFonts w:eastAsia="Times New Roman" w:cs="Times New Roman"/>
          <w:szCs w:val="24"/>
        </w:rPr>
        <w:t>ξετα</w:t>
      </w:r>
      <w:r>
        <w:rPr>
          <w:rFonts w:eastAsia="Times New Roman" w:cs="Times New Roman"/>
          <w:szCs w:val="24"/>
        </w:rPr>
        <w:t xml:space="preserve">στική </w:t>
      </w:r>
      <w:r>
        <w:rPr>
          <w:rFonts w:eastAsia="Times New Roman" w:cs="Times New Roman"/>
          <w:szCs w:val="24"/>
        </w:rPr>
        <w:t>ε</w:t>
      </w:r>
      <w:r>
        <w:rPr>
          <w:rFonts w:eastAsia="Times New Roman" w:cs="Times New Roman"/>
          <w:szCs w:val="24"/>
        </w:rPr>
        <w:t xml:space="preserve">πιτροπή, στις 22 Απριλίου η Τράπεζα Πειραιώς κατήγγειλε την ύπαρξη δανείων με τον «Κήρυκα </w:t>
      </w:r>
      <w:r>
        <w:rPr>
          <w:rFonts w:eastAsia="Times New Roman" w:cs="Times New Roman"/>
          <w:szCs w:val="24"/>
        </w:rPr>
        <w:t>δ</w:t>
      </w:r>
      <w:r>
        <w:rPr>
          <w:rFonts w:eastAsia="Times New Roman" w:cs="Times New Roman"/>
          <w:szCs w:val="24"/>
        </w:rPr>
        <w:t>ανείων». Εμείς δεν το είχαμε ακόμα αποκαλύψει, το βρήκαμε στη συνέχεια.</w:t>
      </w:r>
    </w:p>
    <w:p w14:paraId="14AC56B3" w14:textId="77777777" w:rsidR="001812B4" w:rsidRDefault="001009A2">
      <w:pPr>
        <w:spacing w:line="600" w:lineRule="auto"/>
        <w:ind w:firstLine="720"/>
        <w:contextualSpacing/>
        <w:jc w:val="center"/>
        <w:rPr>
          <w:rFonts w:eastAsia="Times New Roman"/>
          <w:bCs/>
        </w:rPr>
      </w:pPr>
      <w:r>
        <w:rPr>
          <w:rFonts w:eastAsia="Times New Roman"/>
          <w:bCs/>
        </w:rPr>
        <w:t>(Θόρυβος – γέλωτες από την πτέρυγα του ΣΥΡΙΖΑ)</w:t>
      </w:r>
    </w:p>
    <w:p w14:paraId="14AC56B4" w14:textId="77777777" w:rsidR="001812B4" w:rsidRDefault="001009A2">
      <w:pPr>
        <w:spacing w:line="600" w:lineRule="auto"/>
        <w:ind w:firstLine="720"/>
        <w:contextualSpacing/>
        <w:jc w:val="both"/>
        <w:rPr>
          <w:rFonts w:eastAsia="Times New Roman"/>
          <w:bCs/>
        </w:rPr>
      </w:pPr>
      <w:r>
        <w:rPr>
          <w:rFonts w:eastAsia="Times New Roman"/>
          <w:bCs/>
        </w:rPr>
        <w:lastRenderedPageBreak/>
        <w:t>Τον «Κήρυκα Χανίων», εννοούσα, κύριοι σ</w:t>
      </w:r>
      <w:r>
        <w:rPr>
          <w:rFonts w:eastAsia="Times New Roman"/>
          <w:bCs/>
        </w:rPr>
        <w:t>υνάδελφοι, αλλά κήρυκας δανείων είναι πράγματι.</w:t>
      </w:r>
    </w:p>
    <w:p w14:paraId="14AC56B5" w14:textId="77777777" w:rsidR="001812B4" w:rsidRDefault="001009A2">
      <w:pPr>
        <w:spacing w:line="600" w:lineRule="auto"/>
        <w:ind w:firstLine="720"/>
        <w:contextualSpacing/>
        <w:jc w:val="both"/>
        <w:rPr>
          <w:rFonts w:eastAsia="Times New Roman"/>
          <w:bCs/>
        </w:rPr>
      </w:pPr>
      <w:r>
        <w:rPr>
          <w:rFonts w:eastAsia="Times New Roman"/>
          <w:bCs/>
        </w:rPr>
        <w:t>Ταυτόχρονα εκ των υστέρων μέχρι τον Νοέμβριο έγιναν όλες οι πράξεις τις οποίες καταθέτω, γιατί δεν έχω χρόνο. Είναι συνταρα</w:t>
      </w:r>
      <w:r>
        <w:rPr>
          <w:rFonts w:eastAsia="Times New Roman"/>
          <w:bCs/>
        </w:rPr>
        <w:t>κ</w:t>
      </w:r>
      <w:r>
        <w:rPr>
          <w:rFonts w:eastAsia="Times New Roman"/>
          <w:bCs/>
        </w:rPr>
        <w:t>τική η αλληλουχία των αποτελεσμάτων</w:t>
      </w:r>
      <w:r>
        <w:rPr>
          <w:rFonts w:eastAsia="Times New Roman"/>
          <w:bCs/>
        </w:rPr>
        <w:t>,</w:t>
      </w:r>
      <w:r>
        <w:rPr>
          <w:rFonts w:eastAsia="Times New Roman"/>
          <w:bCs/>
        </w:rPr>
        <w:t xml:space="preserve"> για το πότε εμείς βγάζαμε τα θέματα στην εξετασ</w:t>
      </w:r>
      <w:r>
        <w:rPr>
          <w:rFonts w:eastAsia="Times New Roman"/>
          <w:bCs/>
        </w:rPr>
        <w:t xml:space="preserve">τική και πότε οι τράπεζες κινήθηκαν. Είναι ένας πυκνός κατάλογος δύο σελίδων. Τον καταθέτω για τα Πρακτικά και μπορείτε να τον πάρετε, κύριοι συνάδελφοι. </w:t>
      </w:r>
    </w:p>
    <w:p w14:paraId="14AC56B6" w14:textId="77777777" w:rsidR="001812B4" w:rsidRDefault="001009A2">
      <w:pPr>
        <w:spacing w:line="600" w:lineRule="auto"/>
        <w:ind w:firstLine="720"/>
        <w:contextualSpacing/>
        <w:jc w:val="both"/>
        <w:rPr>
          <w:rFonts w:eastAsia="Times New Roman" w:cs="Times New Roman"/>
        </w:rPr>
      </w:pPr>
      <w:r>
        <w:rPr>
          <w:rFonts w:eastAsia="Times New Roman" w:cs="Times New Roman"/>
        </w:rPr>
        <w:t>(Στο σημείο αυτό ο Αναπληρωτής Υπουργός κ. Σωκράτης Φάμελλος καταθέτει για τα Πρακτικά το προαναφερθέ</w:t>
      </w:r>
      <w:r>
        <w:rPr>
          <w:rFonts w:eastAsia="Times New Roman" w:cs="Times New Roman"/>
        </w:rPr>
        <w:t xml:space="preserve">ν έγγραφο, το οποίο βρίσκεται στο </w:t>
      </w:r>
      <w:r>
        <w:rPr>
          <w:rFonts w:eastAsia="Times New Roman" w:cs="Times New Roman"/>
        </w:rPr>
        <w:t>α</w:t>
      </w:r>
      <w:r>
        <w:rPr>
          <w:rFonts w:eastAsia="Times New Roman" w:cs="Times New Roman"/>
        </w:rPr>
        <w:t>ρχείο του Τμήματος Γραμματείας της Διεύθυνσης Στενογραφίας και Πρακτικών της Βουλής)</w:t>
      </w:r>
    </w:p>
    <w:p w14:paraId="14AC56B7" w14:textId="77777777" w:rsidR="001812B4" w:rsidRDefault="001009A2">
      <w:pPr>
        <w:spacing w:line="600" w:lineRule="auto"/>
        <w:ind w:firstLine="720"/>
        <w:contextualSpacing/>
        <w:jc w:val="both"/>
        <w:rPr>
          <w:rFonts w:eastAsia="Times New Roman" w:cs="Times New Roman"/>
        </w:rPr>
      </w:pPr>
      <w:r>
        <w:rPr>
          <w:rFonts w:eastAsia="Times New Roman" w:cs="Times New Roman"/>
        </w:rPr>
        <w:t>Πολλά πορίσματα της Τράπεζας της Ελλάδος συντάχθηκαν μετά τη δική μας συζήτηση. Και θέλετε να μας πείτε</w:t>
      </w:r>
      <w:r>
        <w:rPr>
          <w:rFonts w:eastAsia="Times New Roman" w:cs="Times New Roman"/>
        </w:rPr>
        <w:t>,</w:t>
      </w:r>
      <w:r>
        <w:rPr>
          <w:rFonts w:eastAsia="Times New Roman" w:cs="Times New Roman"/>
        </w:rPr>
        <w:t xml:space="preserve"> ότι για όλα αυτά δεν είχαν ευθύνη οι τράπεζες και οι δανειολήπτες; Γιατί; Τι θέλετε να κρύψετε; Θέλετε μήπως να κρύψετε την ευθύνη της Τράπεζας Πειραιώς, η οποία για έντεκα χρόνια δεν είχε ζητήσει από τον Αρχηγό σας, τον κ. Κυριάκο Μητσοτάκη, τις 300.000 </w:t>
      </w:r>
      <w:r>
        <w:rPr>
          <w:rFonts w:eastAsia="Times New Roman" w:cs="Times New Roman"/>
        </w:rPr>
        <w:t>ευρώ αρχικά που έγιναν μετά 711.000;</w:t>
      </w:r>
    </w:p>
    <w:p w14:paraId="14AC56B8" w14:textId="77777777" w:rsidR="001812B4" w:rsidRDefault="001009A2">
      <w:pPr>
        <w:tabs>
          <w:tab w:val="left" w:pos="1134"/>
        </w:tabs>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προειδοποιητικά το κουδούνι λήξεως του χρόνου ομιλίας του κυρίου Αναπληρωτή Υπουργού)</w:t>
      </w:r>
    </w:p>
    <w:p w14:paraId="14AC56B9" w14:textId="77777777" w:rsidR="001812B4" w:rsidRDefault="001009A2">
      <w:pPr>
        <w:spacing w:line="600" w:lineRule="auto"/>
        <w:ind w:firstLine="720"/>
        <w:contextualSpacing/>
        <w:jc w:val="both"/>
        <w:rPr>
          <w:rFonts w:eastAsia="Times New Roman" w:cs="Times New Roman"/>
        </w:rPr>
      </w:pPr>
      <w:r>
        <w:rPr>
          <w:rFonts w:eastAsia="Times New Roman" w:cs="Times New Roman"/>
        </w:rPr>
        <w:t xml:space="preserve">Μήπως θέλετε και αυτό να το καλύψετε; Για αυτό ζητάτε να μην υπάρχουν ευθύνες. Δεν είναι δυνατόν όλοι να </w:t>
      </w:r>
      <w:r>
        <w:rPr>
          <w:rFonts w:eastAsia="Times New Roman" w:cs="Times New Roman"/>
        </w:rPr>
        <w:t>έχουμε λάβει τηλέφωνο από εισπρακτική εταιρεία. Τον κ. Κυριάκο Μητσοτάκη τον πήρε κα</w:t>
      </w:r>
      <w:r>
        <w:rPr>
          <w:rFonts w:eastAsia="Times New Roman" w:cs="Times New Roman"/>
        </w:rPr>
        <w:t>μ</w:t>
      </w:r>
      <w:r>
        <w:rPr>
          <w:rFonts w:eastAsia="Times New Roman" w:cs="Times New Roman"/>
        </w:rPr>
        <w:t>μία εισπρακτική εταιρεία για το δάνειο του «</w:t>
      </w:r>
      <w:r>
        <w:rPr>
          <w:rFonts w:eastAsia="Times New Roman"/>
          <w:bCs/>
        </w:rPr>
        <w:t>Κήρυκα Χανίων»</w:t>
      </w:r>
      <w:r>
        <w:rPr>
          <w:rFonts w:eastAsia="Times New Roman" w:cs="Times New Roman"/>
        </w:rPr>
        <w:t>; Γιατί εδώ μαθαίνουμε</w:t>
      </w:r>
      <w:r>
        <w:rPr>
          <w:rFonts w:eastAsia="Times New Roman" w:cs="Times New Roman"/>
        </w:rPr>
        <w:t>,</w:t>
      </w:r>
      <w:r>
        <w:rPr>
          <w:rFonts w:eastAsia="Times New Roman" w:cs="Times New Roman"/>
        </w:rPr>
        <w:t xml:space="preserve"> ότι δεν ήταν μόνο οι 300.000 που έγιναν 711.000, είναι και άλλα 2.150.000 από την Παγκρήτ</w:t>
      </w:r>
      <w:r>
        <w:rPr>
          <w:rFonts w:eastAsia="Times New Roman" w:cs="Times New Roman"/>
        </w:rPr>
        <w:t xml:space="preserve">ια Τράπεζα, που το πόρισμα της Τράπεζας της Ελλάδας –το οποίο έγινε επειδή συστάθηκε η </w:t>
      </w:r>
      <w:r>
        <w:rPr>
          <w:rFonts w:eastAsia="Times New Roman" w:cs="Times New Roman"/>
        </w:rPr>
        <w:t>ε</w:t>
      </w:r>
      <w:r>
        <w:rPr>
          <w:rFonts w:eastAsia="Times New Roman" w:cs="Times New Roman"/>
        </w:rPr>
        <w:t xml:space="preserve">ξεταστική και αποκάλυψε αυτό το δάνειο- λέει ότι πήγε και σε άλλους σκοπούς από τον δανεισμό για τον οποίο έγινε. </w:t>
      </w:r>
    </w:p>
    <w:p w14:paraId="14AC56BA" w14:textId="77777777" w:rsidR="001812B4" w:rsidRDefault="001009A2">
      <w:pPr>
        <w:spacing w:line="600" w:lineRule="auto"/>
        <w:ind w:firstLine="720"/>
        <w:contextualSpacing/>
        <w:jc w:val="both"/>
        <w:rPr>
          <w:rFonts w:eastAsia="Times New Roman" w:cs="Times New Roman"/>
        </w:rPr>
      </w:pPr>
      <w:r>
        <w:rPr>
          <w:rFonts w:eastAsia="Times New Roman" w:cs="Times New Roman"/>
        </w:rPr>
        <w:t>Ο εισαγγελέας ακόμη δεν το έχει ακούσει αυτό; Η εισπρ</w:t>
      </w:r>
      <w:r>
        <w:rPr>
          <w:rFonts w:eastAsia="Times New Roman" w:cs="Times New Roman"/>
        </w:rPr>
        <w:t>ακτική εταιρεία δεν πήρε ακόμη τον κ. Κυριάκο Μητσοτάκη, που είναι ο μεγαλομέτοχος του «</w:t>
      </w:r>
      <w:r>
        <w:rPr>
          <w:rFonts w:eastAsia="Times New Roman"/>
          <w:bCs/>
        </w:rPr>
        <w:t>Κήρυκα Χανίων»</w:t>
      </w:r>
      <w:r>
        <w:rPr>
          <w:rFonts w:eastAsia="Times New Roman" w:cs="Times New Roman"/>
        </w:rPr>
        <w:t xml:space="preserve">; Όλα αυτά προέκυψαν από τις καταθέσεις των ίδιων των στελεχών της Τράπεζας της Ελλάδος. </w:t>
      </w:r>
    </w:p>
    <w:p w14:paraId="14AC56BB" w14:textId="77777777" w:rsidR="001812B4" w:rsidRDefault="001009A2">
      <w:pPr>
        <w:spacing w:line="600" w:lineRule="auto"/>
        <w:ind w:firstLine="720"/>
        <w:contextualSpacing/>
        <w:jc w:val="both"/>
        <w:rPr>
          <w:rFonts w:eastAsia="Times New Roman" w:cs="Times New Roman"/>
        </w:rPr>
      </w:pPr>
      <w:r>
        <w:rPr>
          <w:rFonts w:eastAsia="Times New Roman" w:cs="Times New Roman"/>
        </w:rPr>
        <w:t>Κύριε Πρόεδρε, ολοκληρώνω. Εδώ τίθενται άλλα ερωτήματα. Τι τραπε</w:t>
      </w:r>
      <w:r>
        <w:rPr>
          <w:rFonts w:eastAsia="Times New Roman" w:cs="Times New Roman"/>
        </w:rPr>
        <w:t xml:space="preserve">ζική ομπρέλα ασφαλείας έχουμε στην Ελλάδα; Είναι δυνατόν να έρχεται διευθύντρια της Τράπεζας της Ελλάδας </w:t>
      </w:r>
      <w:r>
        <w:rPr>
          <w:rFonts w:eastAsia="Times New Roman" w:cs="Times New Roman"/>
        </w:rPr>
        <w:lastRenderedPageBreak/>
        <w:t xml:space="preserve">και να λέει στη Βουλή ότι </w:t>
      </w:r>
      <w:r>
        <w:rPr>
          <w:rFonts w:eastAsia="Times New Roman" w:cs="Times New Roman"/>
        </w:rPr>
        <w:t>«</w:t>
      </w:r>
      <w:r>
        <w:rPr>
          <w:rFonts w:eastAsia="Times New Roman" w:cs="Times New Roman"/>
        </w:rPr>
        <w:t>αυτό το πάρτι δεν ήθελε κανείς να το χαλάσει</w:t>
      </w:r>
      <w:r>
        <w:rPr>
          <w:rFonts w:eastAsia="Times New Roman" w:cs="Times New Roman"/>
        </w:rPr>
        <w:t>»</w:t>
      </w:r>
      <w:r>
        <w:rPr>
          <w:rFonts w:eastAsia="Times New Roman" w:cs="Times New Roman"/>
        </w:rPr>
        <w:t xml:space="preserve">, το πάρτι της πιστωτικής επέκτασης; </w:t>
      </w:r>
    </w:p>
    <w:p w14:paraId="14AC56BC" w14:textId="77777777" w:rsidR="001812B4" w:rsidRDefault="001009A2">
      <w:pPr>
        <w:spacing w:line="600" w:lineRule="auto"/>
        <w:ind w:firstLine="720"/>
        <w:contextualSpacing/>
        <w:jc w:val="both"/>
        <w:rPr>
          <w:rFonts w:eastAsia="Times New Roman" w:cs="Times New Roman"/>
        </w:rPr>
      </w:pPr>
      <w:r>
        <w:rPr>
          <w:rFonts w:eastAsia="Times New Roman" w:cs="Times New Roman"/>
        </w:rPr>
        <w:t>Είναι δυνατόν να έρχεται επίσης διευθυντή</w:t>
      </w:r>
      <w:r>
        <w:rPr>
          <w:rFonts w:eastAsia="Times New Roman" w:cs="Times New Roman"/>
        </w:rPr>
        <w:t>ς των επιθεωρητών που κάνουν τα πορίσματα και να λέει «αν έκανα το πόρισμα το 2009 για το «</w:t>
      </w:r>
      <w:r>
        <w:rPr>
          <w:rFonts w:eastAsia="Times New Roman" w:cs="Times New Roman"/>
        </w:rPr>
        <w:t>ΠΡΩΤΟ ΘΕΜΑ</w:t>
      </w:r>
      <w:r>
        <w:rPr>
          <w:rFonts w:eastAsia="Times New Roman" w:cs="Times New Roman"/>
        </w:rPr>
        <w:t>», θα έγραφα άλλα πράγματα»; Και γιατί δεν τα έγραφε το 2009 η Τράπεζα της Ελλάδος αυτά τα άλλα πράγματα; Γιατί έπρεπε να έρθει ο ΣΥΡΙΖΑ, για να μπορέσει η</w:t>
      </w:r>
      <w:r>
        <w:rPr>
          <w:rFonts w:eastAsia="Times New Roman" w:cs="Times New Roman"/>
        </w:rPr>
        <w:t xml:space="preserve"> Τράπεζα της Ελλάδος να τα εξετάσει αυτά; Τι ασφάλεια έχουμε στον τραπεζικό δανεισμό και τις καταθέσεις;</w:t>
      </w:r>
    </w:p>
    <w:p w14:paraId="14AC56BD" w14:textId="77777777" w:rsidR="001812B4" w:rsidRDefault="001009A2">
      <w:pPr>
        <w:spacing w:line="600" w:lineRule="auto"/>
        <w:ind w:firstLine="720"/>
        <w:contextualSpacing/>
        <w:jc w:val="both"/>
        <w:rPr>
          <w:rFonts w:eastAsia="Times New Roman" w:cs="Times New Roman"/>
        </w:rPr>
      </w:pPr>
      <w:r>
        <w:rPr>
          <w:rFonts w:eastAsia="Times New Roman" w:cs="Times New Roman"/>
        </w:rPr>
        <w:t>Όμως επειδή εμείς θέλουμε να έχουμε και ασφάλεια και διαφάνεια, έχουμε πλέον διαφάνεια στο δανεισμό εξαιτίας του ΣΥΡΙΖΑ, έχουμε διαφάνεια στις διαφημίσ</w:t>
      </w:r>
      <w:r>
        <w:rPr>
          <w:rFonts w:eastAsia="Times New Roman" w:cs="Times New Roman"/>
        </w:rPr>
        <w:t xml:space="preserve">εις των τραπεζών εξαιτίας του ΣΥΡΙΖΑ και έχουμε </w:t>
      </w:r>
      <w:r>
        <w:rPr>
          <w:rFonts w:eastAsia="Times New Roman" w:cs="Times New Roman"/>
        </w:rPr>
        <w:t>ε</w:t>
      </w:r>
      <w:r>
        <w:rPr>
          <w:rFonts w:eastAsia="Times New Roman" w:cs="Times New Roman"/>
        </w:rPr>
        <w:t xml:space="preserve">ξεταστική </w:t>
      </w:r>
      <w:r>
        <w:rPr>
          <w:rFonts w:eastAsia="Times New Roman" w:cs="Times New Roman"/>
        </w:rPr>
        <w:t>ε</w:t>
      </w:r>
      <w:r>
        <w:rPr>
          <w:rFonts w:eastAsia="Times New Roman" w:cs="Times New Roman"/>
        </w:rPr>
        <w:t>πιτροπή εξαιτίας του ΣΥΡΙΖΑ, για να είναι ήσυχα και ήρεμα και τα τραπεζικά στελέχη, για να μη χτυπάει το τηλέφωνο και να μην μπορούν να πουν ποτέ ποιος τους πήρε τηλέφωνο, όπως δεν είπαν μέχρι τώρ</w:t>
      </w:r>
      <w:r>
        <w:rPr>
          <w:rFonts w:eastAsia="Times New Roman" w:cs="Times New Roman"/>
        </w:rPr>
        <w:t xml:space="preserve">α. </w:t>
      </w:r>
    </w:p>
    <w:p w14:paraId="14AC56BE" w14:textId="77777777" w:rsidR="001812B4" w:rsidRDefault="001009A2">
      <w:pPr>
        <w:spacing w:line="600" w:lineRule="auto"/>
        <w:ind w:firstLine="720"/>
        <w:contextualSpacing/>
        <w:jc w:val="both"/>
        <w:rPr>
          <w:rFonts w:eastAsia="Times New Roman" w:cs="Times New Roman"/>
        </w:rPr>
      </w:pPr>
      <w:r>
        <w:rPr>
          <w:rFonts w:eastAsia="Times New Roman" w:cs="Times New Roman"/>
        </w:rPr>
        <w:t>(Στο σημείο αυτό κτυπάει το κουδούνι λήξεως του χρόνου ομιλίας του κυρίου</w:t>
      </w:r>
      <w:r>
        <w:rPr>
          <w:rFonts w:eastAsia="Times New Roman" w:cs="Times New Roman"/>
        </w:rPr>
        <w:t xml:space="preserve"> Αναπληρωτή</w:t>
      </w:r>
      <w:r>
        <w:rPr>
          <w:rFonts w:eastAsia="Times New Roman" w:cs="Times New Roman"/>
        </w:rPr>
        <w:t xml:space="preserve"> Υπουργού)</w:t>
      </w:r>
    </w:p>
    <w:p w14:paraId="14AC56BF" w14:textId="77777777" w:rsidR="001812B4" w:rsidRDefault="001009A2">
      <w:pPr>
        <w:spacing w:line="600" w:lineRule="auto"/>
        <w:ind w:firstLine="720"/>
        <w:contextualSpacing/>
        <w:jc w:val="both"/>
        <w:rPr>
          <w:rFonts w:eastAsia="Times New Roman" w:cs="Times New Roman"/>
        </w:rPr>
      </w:pPr>
      <w:r>
        <w:rPr>
          <w:rFonts w:eastAsia="Times New Roman" w:cs="Times New Roman"/>
        </w:rPr>
        <w:t xml:space="preserve">Προσπαθείτε όμως να μας δημιουργήσετε μια εικόνα –και ολοκληρώνω, κύριε Πρόεδρε- πως είμαστε όλοι ίδιοι. Θα πω δύο </w:t>
      </w:r>
      <w:r>
        <w:rPr>
          <w:rFonts w:eastAsia="Times New Roman" w:cs="Times New Roman"/>
        </w:rPr>
        <w:lastRenderedPageBreak/>
        <w:t>πράγματα για να κλείσω. Δεν είμαστε όλοι ί</w:t>
      </w:r>
      <w:r>
        <w:rPr>
          <w:rFonts w:eastAsia="Times New Roman" w:cs="Times New Roman"/>
        </w:rPr>
        <w:t>διοι και σας στεναχωρεί πάρα πολύ αυτό. Τα δάνεια του ΣΥΡΙΖΑ πληρώνονται. Ψέματα είπατε ότι έχουμε πολλαπλή εκχώρηση εγγυήσεων. Δεν έχουμε. Πληρώνονται, είναι ενήμερα και μειώνονται. Είμαστε πολύ εντάξει και συνεπείς.</w:t>
      </w:r>
    </w:p>
    <w:p w14:paraId="14AC56C0" w14:textId="77777777" w:rsidR="001812B4" w:rsidRDefault="001009A2">
      <w:pPr>
        <w:spacing w:line="600" w:lineRule="auto"/>
        <w:ind w:firstLine="720"/>
        <w:contextualSpacing/>
        <w:jc w:val="both"/>
        <w:rPr>
          <w:rFonts w:eastAsia="Times New Roman" w:cs="Times New Roman"/>
        </w:rPr>
      </w:pPr>
      <w:r>
        <w:rPr>
          <w:rFonts w:eastAsia="Times New Roman" w:cs="Times New Roman"/>
        </w:rPr>
        <w:t>Τα δάνεια της Νέας Δημοκρατίας που είν</w:t>
      </w:r>
      <w:r>
        <w:rPr>
          <w:rFonts w:eastAsia="Times New Roman" w:cs="Times New Roman"/>
        </w:rPr>
        <w:t xml:space="preserve">αι περίπου 200 εκατομμύρια και τα δάνεια του ΠΑΣΟΚ που είναι περίπου 190 εκατομμύρια και έχουν να πληρωθούν εδώ και πέντε χρόνια, όχι απλά δεν πληρώνονται αλλά δεν μπορείτε και να απαντήσετε για το πότε θα τα πληρώσετε. </w:t>
      </w:r>
    </w:p>
    <w:p w14:paraId="14AC56C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περιμέναμε</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να έχε</w:t>
      </w:r>
      <w:r>
        <w:rPr>
          <w:rFonts w:eastAsia="Times New Roman" w:cs="Times New Roman"/>
          <w:szCs w:val="24"/>
        </w:rPr>
        <w:t>τε το πολιτικό θάρρος να έρθετε εδώ</w:t>
      </w:r>
      <w:r>
        <w:rPr>
          <w:rFonts w:eastAsia="Times New Roman" w:cs="Times New Roman"/>
          <w:szCs w:val="24"/>
        </w:rPr>
        <w:t>,</w:t>
      </w:r>
      <w:r>
        <w:rPr>
          <w:rFonts w:eastAsia="Times New Roman" w:cs="Times New Roman"/>
          <w:szCs w:val="24"/>
        </w:rPr>
        <w:t xml:space="preserve"> να πείτε στους Έλληνες πολίτες πότε θα ξεπληρώσετε τα 400 εκατομμύρια δανεικά και αγύριστα, γιατί εμείς και συνεπείς είμαστε και τα αποπληρώνουμε. Περιμένουμε μια απάντηση τώρα επί του προσωπικού, να πάρει η Νέα Δημοκρα</w:t>
      </w:r>
      <w:r>
        <w:rPr>
          <w:rFonts w:eastAsia="Times New Roman" w:cs="Times New Roman"/>
          <w:szCs w:val="24"/>
        </w:rPr>
        <w:t>τία τον λόγο και να πει πώς θα πληρώσει 210 εκατομμύρια που χρωστάει στους Έλληνες πολίτες. Και να έχετε την τόλμη, τώρα ένας να σηκωθεί και να το πει!</w:t>
      </w:r>
    </w:p>
    <w:p w14:paraId="14AC56C2" w14:textId="77777777" w:rsidR="001812B4" w:rsidRDefault="001009A2">
      <w:pPr>
        <w:tabs>
          <w:tab w:val="left" w:pos="180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Αναπληρωτή Υπουργού)</w:t>
      </w:r>
    </w:p>
    <w:p w14:paraId="14AC56C3" w14:textId="77777777" w:rsidR="001812B4" w:rsidRDefault="001009A2">
      <w:pPr>
        <w:spacing w:line="600" w:lineRule="auto"/>
        <w:ind w:firstLine="720"/>
        <w:contextualSpacing/>
        <w:jc w:val="both"/>
        <w:rPr>
          <w:rFonts w:eastAsia="Times New Roman"/>
          <w:bCs/>
        </w:rPr>
      </w:pPr>
      <w:r>
        <w:rPr>
          <w:rFonts w:eastAsia="Times New Roman" w:cs="Times New Roman"/>
          <w:szCs w:val="24"/>
        </w:rPr>
        <w:lastRenderedPageBreak/>
        <w:t>Το τελευτ</w:t>
      </w:r>
      <w:r>
        <w:rPr>
          <w:rFonts w:eastAsia="Times New Roman" w:cs="Times New Roman"/>
          <w:szCs w:val="24"/>
        </w:rPr>
        <w:t xml:space="preserve">αίο είναι αυτό, </w:t>
      </w:r>
      <w:r>
        <w:rPr>
          <w:rFonts w:eastAsia="Times New Roman"/>
          <w:bCs/>
        </w:rPr>
        <w:t>κύριε Πρόεδρε. Με συγχωρείτε.</w:t>
      </w:r>
    </w:p>
    <w:p w14:paraId="14AC56C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είναι και κάτι άλλο που μας διαχωρίζει. Εμείς συμμετέχουμε σε μια ιστορική εφημερίδα της Αριστεράς, την «</w:t>
      </w:r>
      <w:r>
        <w:rPr>
          <w:rFonts w:eastAsia="Times New Roman" w:cs="Times New Roman"/>
          <w:szCs w:val="24"/>
        </w:rPr>
        <w:t>ΑΥΓΗ</w:t>
      </w:r>
      <w:r>
        <w:rPr>
          <w:rFonts w:eastAsia="Times New Roman" w:cs="Times New Roman"/>
          <w:szCs w:val="24"/>
        </w:rPr>
        <w:t>», της οποίας ο κύριος μέτοχος ο ΣΥΡΙΖΑ ως όφειλε, έβαλε εγγύηση και αυτός είπε «εγγυώμαι στην τρ</w:t>
      </w:r>
      <w:r>
        <w:rPr>
          <w:rFonts w:eastAsia="Times New Roman" w:cs="Times New Roman"/>
          <w:szCs w:val="24"/>
        </w:rPr>
        <w:t xml:space="preserve">άπεζα». Εσείς έχετε μια εφημερίδα, τον «Κήρυκα Χανίων», που ο κύριος μέτοχός του κατά τον κ. Δένδια, δεν ξέρει τι γίνεται στον «Κήρυκα Χανίων», κύριε Μηταράκη. </w:t>
      </w:r>
    </w:p>
    <w:p w14:paraId="14AC56C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Ρωτάω, λοιπόν, τον κ. Κυριάκο Μητσοτάκη το εξής. Ξέρει τι γίνεται στον «Κήρυκα Χανίων»; Και για</w:t>
      </w:r>
      <w:r>
        <w:rPr>
          <w:rFonts w:eastAsia="Times New Roman" w:cs="Times New Roman"/>
          <w:szCs w:val="24"/>
        </w:rPr>
        <w:t xml:space="preserve">τί δεν έβαλε προσωπική εγγύηση; Και γιατί είναι συστηματικός κακοπληρωτής, δηλαδή μπαταχτσής; </w:t>
      </w:r>
    </w:p>
    <w:p w14:paraId="14AC56C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αυτή είναι η άποψή σας για την αριστεία των Ελλήνων; Το καλύτερο βιογραφικό της χώρας αποδεικνύεται ένας μπαταχτσής; Ρωτάμε εδώ. Απαντήστε στους Έλληνες πολί</w:t>
      </w:r>
      <w:r>
        <w:rPr>
          <w:rFonts w:eastAsia="Times New Roman" w:cs="Times New Roman"/>
          <w:szCs w:val="24"/>
        </w:rPr>
        <w:t xml:space="preserve">τες. </w:t>
      </w:r>
    </w:p>
    <w:p w14:paraId="14AC56C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τα είπαν ξεκάθαρα μπροστά στους Έλληνες Βουλευτές, μπροστά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οι εκπρόσωποι των τραπεζών. Και είναι αλήθεια. Και αυτή είναι η ομάδα αλήθειας. Η ομάδα αλήθειας είναι το πρακτικό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w:t>
      </w:r>
    </w:p>
    <w:p w14:paraId="14AC56C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να μας πείτε, λοιπόν, το εξής. Είναι δυνατόν να σας «έπιασε στα πράσα»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αυτών των νέων και άπειρων Βουλευτών</w:t>
      </w:r>
      <w:r>
        <w:rPr>
          <w:rFonts w:eastAsia="Times New Roman" w:cs="Times New Roman"/>
          <w:szCs w:val="24"/>
        </w:rPr>
        <w:t>,</w:t>
      </w:r>
      <w:r>
        <w:rPr>
          <w:rFonts w:eastAsia="Times New Roman" w:cs="Times New Roman"/>
          <w:szCs w:val="24"/>
        </w:rPr>
        <w:t xml:space="preserve"> που η χώρα έβαλε στη Βουλή για να σώσουν τη χώρα –όχι να σώσουν, γιατί δεν μπορούν, να βοηθήσουν-, για να σώσουμε μαζί μ</w:t>
      </w:r>
      <w:r>
        <w:rPr>
          <w:rFonts w:eastAsia="Times New Roman" w:cs="Times New Roman"/>
          <w:szCs w:val="24"/>
        </w:rPr>
        <w:t xml:space="preserve">ε τους Έλληνες αυτό που μας αντιστοιχεί, να έχουμε μια καλύτερη πατρίδα, μια δίκαιη ανάπτυξη; Κι όμως αυτό έγινε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Αυτό αποκαλύφθηκε.</w:t>
      </w:r>
    </w:p>
    <w:p w14:paraId="14AC56C9" w14:textId="77777777" w:rsidR="001812B4" w:rsidRDefault="001009A2">
      <w:pPr>
        <w:tabs>
          <w:tab w:val="left" w:pos="1800"/>
        </w:tabs>
        <w:spacing w:line="600" w:lineRule="auto"/>
        <w:ind w:firstLine="720"/>
        <w:contextualSpacing/>
        <w:jc w:val="both"/>
        <w:rPr>
          <w:rFonts w:eastAsia="Times New Roman"/>
          <w:szCs w:val="24"/>
        </w:rPr>
      </w:pPr>
      <w:r>
        <w:rPr>
          <w:rFonts w:eastAsia="Times New Roman"/>
          <w:szCs w:val="24"/>
        </w:rPr>
        <w:t xml:space="preserve">(Στο σημείο αυτό την Προεδρική Έδρα καταλαμβάνει ο Β΄ Αντιπρόεδρος της Βουλής κ. </w:t>
      </w:r>
      <w:r w:rsidRPr="00E952AF">
        <w:rPr>
          <w:rFonts w:eastAsia="Times New Roman"/>
          <w:b/>
          <w:szCs w:val="24"/>
        </w:rPr>
        <w:t>ΓΕΩΡΓΙΟΣ ΒΑΡΕΜΕΝΟ</w:t>
      </w:r>
      <w:r w:rsidRPr="00E952AF">
        <w:rPr>
          <w:rFonts w:eastAsia="Times New Roman"/>
          <w:b/>
          <w:szCs w:val="24"/>
        </w:rPr>
        <w:t>Σ</w:t>
      </w:r>
      <w:r>
        <w:rPr>
          <w:rFonts w:eastAsia="Times New Roman"/>
          <w:szCs w:val="24"/>
        </w:rPr>
        <w:t>)</w:t>
      </w:r>
    </w:p>
    <w:p w14:paraId="14AC56CA" w14:textId="77777777" w:rsidR="001812B4" w:rsidRDefault="001009A2">
      <w:pPr>
        <w:spacing w:line="600" w:lineRule="auto"/>
        <w:ind w:firstLine="720"/>
        <w:contextualSpacing/>
        <w:jc w:val="both"/>
        <w:rPr>
          <w:rFonts w:eastAsia="Times New Roman" w:cs="Times New Roman"/>
          <w:szCs w:val="24"/>
        </w:rPr>
      </w:pPr>
      <w:r>
        <w:rPr>
          <w:rFonts w:eastAsia="Times New Roman"/>
          <w:bCs/>
        </w:rPr>
        <w:t>Κύριε Πρόεδρε,</w:t>
      </w:r>
      <w:r>
        <w:rPr>
          <w:rFonts w:eastAsia="Times New Roman" w:cs="Times New Roman"/>
          <w:szCs w:val="24"/>
        </w:rPr>
        <w:t xml:space="preserve"> θέλω</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μια απάντηση. Πώς θα πληρώσουν τα δάνειά τους η Νέα Δημοκρατία και το ΠΑΣΟΚ, για να είναι εντάξει απέναντι στους Έλληνες πολίτες, για να γυρίσουμε στην εντιμότητα, στην τιμιότητα, στη δικαιοσύνη; </w:t>
      </w:r>
    </w:p>
    <w:p w14:paraId="14AC56C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Αυτό έχει ανάγκη η πατρίδ</w:t>
      </w:r>
      <w:r>
        <w:rPr>
          <w:rFonts w:eastAsia="Times New Roman" w:cs="Times New Roman"/>
          <w:szCs w:val="24"/>
        </w:rPr>
        <w:t xml:space="preserve">α μας. Αυτό έκανε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Απλά υπηρέτησε την τιμιότητα και τη δικαιοσύνη.</w:t>
      </w:r>
    </w:p>
    <w:p w14:paraId="14AC56C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4AC56CD" w14:textId="77777777" w:rsidR="001812B4" w:rsidRDefault="001009A2">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4AC56CE" w14:textId="77777777" w:rsidR="001812B4" w:rsidRDefault="001009A2">
      <w:pPr>
        <w:tabs>
          <w:tab w:val="left" w:pos="1800"/>
        </w:tabs>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w:t>
      </w:r>
      <w:r>
        <w:rPr>
          <w:rFonts w:eastAsia="Times New Roman"/>
          <w:bCs/>
        </w:rPr>
        <w:t>Κύριε Πρόεδρε….</w:t>
      </w:r>
    </w:p>
    <w:p w14:paraId="14AC56C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w:t>
      </w:r>
      <w:r>
        <w:rPr>
          <w:rFonts w:eastAsia="Times New Roman"/>
          <w:bCs/>
        </w:rPr>
        <w:t>Παρακαλώ</w:t>
      </w:r>
      <w:r>
        <w:rPr>
          <w:rFonts w:eastAsia="Times New Roman" w:cs="Times New Roman"/>
          <w:szCs w:val="24"/>
        </w:rPr>
        <w:t>, κύριε Μηταράκη.</w:t>
      </w:r>
    </w:p>
    <w:p w14:paraId="14AC56D0"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 xml:space="preserve">ΠΑΝΑΓΙΩΤΗΣ ΜΗΤΑΡΑΚΗΣ: </w:t>
      </w:r>
      <w:r>
        <w:rPr>
          <w:rFonts w:eastAsia="Times New Roman"/>
          <w:bCs/>
        </w:rPr>
        <w:t>Κύριε Πρόεδρε,</w:t>
      </w:r>
      <w:r>
        <w:rPr>
          <w:rFonts w:eastAsia="Times New Roman"/>
          <w:szCs w:val="24"/>
        </w:rPr>
        <w:t xml:space="preserve"> ζήτησα τον λόγο για ένα λεπτό επί προσωπικού, γιατί ο κ. Φάμελλος είπε ονομαστικά ότι λέω ψέματα στην ομιλία…</w:t>
      </w:r>
    </w:p>
    <w:p w14:paraId="14AC56D1" w14:textId="77777777" w:rsidR="001812B4" w:rsidRDefault="001009A2">
      <w:pPr>
        <w:spacing w:line="600" w:lineRule="auto"/>
        <w:ind w:firstLine="720"/>
        <w:contextualSpacing/>
        <w:jc w:val="both"/>
        <w:rPr>
          <w:rFonts w:eastAsia="Times New Roman"/>
          <w:szCs w:val="24"/>
        </w:rPr>
      </w:pPr>
      <w:r>
        <w:rPr>
          <w:rFonts w:eastAsia="Times New Roman"/>
          <w:b/>
          <w:bCs/>
          <w:szCs w:val="24"/>
        </w:rPr>
        <w:t>ΠΡΟΕΔΡΕΥΩΝ</w:t>
      </w:r>
      <w:r>
        <w:rPr>
          <w:rFonts w:eastAsia="Times New Roman"/>
          <w:b/>
          <w:bCs/>
        </w:rPr>
        <w:t xml:space="preserve"> (Γεώργιος Βαρεμένος):</w:t>
      </w:r>
      <w:r>
        <w:rPr>
          <w:rFonts w:eastAsia="Times New Roman"/>
          <w:szCs w:val="24"/>
        </w:rPr>
        <w:t xml:space="preserve"> Το όνομά σας ακούστηκε μόνο. Τίποτε από εκεί και πέρα.</w:t>
      </w:r>
    </w:p>
    <w:p w14:paraId="14AC56D2" w14:textId="77777777" w:rsidR="001812B4" w:rsidRDefault="001009A2">
      <w:pPr>
        <w:tabs>
          <w:tab w:val="left" w:pos="1800"/>
        </w:tabs>
        <w:spacing w:line="600" w:lineRule="auto"/>
        <w:ind w:firstLine="720"/>
        <w:contextualSpacing/>
        <w:jc w:val="center"/>
        <w:rPr>
          <w:rFonts w:eastAsia="Times New Roman"/>
          <w:szCs w:val="24"/>
        </w:rPr>
      </w:pPr>
      <w:r>
        <w:rPr>
          <w:rFonts w:eastAsia="Times New Roman"/>
          <w:szCs w:val="24"/>
        </w:rPr>
        <w:t>(Θόρυβος στην Αίθουσα</w:t>
      </w:r>
      <w:r>
        <w:rPr>
          <w:rFonts w:eastAsia="Times New Roman"/>
          <w:szCs w:val="24"/>
        </w:rPr>
        <w:t>)</w:t>
      </w:r>
    </w:p>
    <w:p w14:paraId="14AC56D3"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 </w:t>
      </w:r>
      <w:r>
        <w:rPr>
          <w:rFonts w:eastAsia="Times New Roman"/>
          <w:b/>
          <w:szCs w:val="24"/>
        </w:rPr>
        <w:t xml:space="preserve">ΠΑΝΑΓΙΩΤΗΣ ΜΗΤΑΡΑΚΗΣ: </w:t>
      </w:r>
      <w:r>
        <w:rPr>
          <w:rFonts w:eastAsia="Times New Roman"/>
          <w:szCs w:val="24"/>
        </w:rPr>
        <w:t xml:space="preserve">Όχι, χρειάζεται απάντηση. </w:t>
      </w:r>
    </w:p>
    <w:p w14:paraId="14AC56D4" w14:textId="77777777" w:rsidR="001812B4" w:rsidRDefault="001009A2">
      <w:pPr>
        <w:spacing w:line="600" w:lineRule="auto"/>
        <w:ind w:firstLine="720"/>
        <w:contextualSpacing/>
        <w:jc w:val="both"/>
        <w:rPr>
          <w:rFonts w:eastAsia="Times New Roman"/>
          <w:szCs w:val="24"/>
        </w:rPr>
      </w:pPr>
      <w:r>
        <w:rPr>
          <w:rFonts w:eastAsia="Times New Roman"/>
          <w:szCs w:val="24"/>
        </w:rPr>
        <w:t>Ως προς το θέμα που είπε ο κ. Φάμελλος</w:t>
      </w:r>
      <w:r>
        <w:rPr>
          <w:rFonts w:eastAsia="Times New Roman"/>
          <w:szCs w:val="24"/>
        </w:rPr>
        <w:t>,</w:t>
      </w:r>
      <w:r>
        <w:rPr>
          <w:rFonts w:eastAsia="Times New Roman"/>
          <w:szCs w:val="24"/>
        </w:rPr>
        <w:t xml:space="preserve"> ότι είπα ψέματα στην Ολομέλεια για τη διπλή και τριπλή εκχώρηση της κρατικής χρηματοδότησης που έχει κάνει ο ΣΥΡΙΖΑ, σας παραπέμπω στη σελίδα 543 του </w:t>
      </w:r>
      <w:r>
        <w:rPr>
          <w:rFonts w:eastAsia="Times New Roman"/>
          <w:szCs w:val="24"/>
        </w:rPr>
        <w:t>π</w:t>
      </w:r>
      <w:r>
        <w:rPr>
          <w:rFonts w:eastAsia="Times New Roman"/>
          <w:szCs w:val="24"/>
        </w:rPr>
        <w:t>ορίσματος</w:t>
      </w:r>
      <w:r>
        <w:rPr>
          <w:rFonts w:eastAsia="Times New Roman"/>
          <w:szCs w:val="24"/>
        </w:rPr>
        <w:t>,</w:t>
      </w:r>
      <w:r>
        <w:rPr>
          <w:rFonts w:eastAsia="Times New Roman"/>
          <w:szCs w:val="24"/>
        </w:rPr>
        <w:t xml:space="preserve"> όπου αναφέρονται οι τρεις συμβάσεις στις οποίες έχει ενεχυριαστεί η κρατική χρηματοδότηση…</w:t>
      </w:r>
    </w:p>
    <w:p w14:paraId="14AC56D5" w14:textId="77777777" w:rsidR="001812B4" w:rsidRDefault="001009A2">
      <w:pPr>
        <w:tabs>
          <w:tab w:val="left" w:pos="1800"/>
        </w:tabs>
        <w:spacing w:line="600" w:lineRule="auto"/>
        <w:ind w:firstLine="720"/>
        <w:contextualSpacing/>
        <w:jc w:val="center"/>
        <w:rPr>
          <w:rFonts w:eastAsia="Times New Roman"/>
          <w:szCs w:val="24"/>
        </w:rPr>
      </w:pPr>
      <w:r>
        <w:rPr>
          <w:rFonts w:eastAsia="Times New Roman"/>
          <w:szCs w:val="24"/>
        </w:rPr>
        <w:t>(Θόρυβος στην Αίθουσα)</w:t>
      </w:r>
    </w:p>
    <w:p w14:paraId="14AC56D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 </w:t>
      </w:r>
      <w:r>
        <w:rPr>
          <w:rFonts w:eastAsia="Times New Roman"/>
          <w:b/>
          <w:szCs w:val="24"/>
        </w:rPr>
        <w:t>ΠΑΝΑΓΙΩΤΑ ΚΟΖΟΜΠΟΛΗ-ΑΜΑΝΑΤΙΔΗ:</w:t>
      </w:r>
      <w:r>
        <w:rPr>
          <w:rFonts w:eastAsia="Times New Roman"/>
          <w:szCs w:val="24"/>
        </w:rPr>
        <w:t xml:space="preserve"> Στην ίδια τράπεζα!</w:t>
      </w:r>
    </w:p>
    <w:p w14:paraId="14AC56D7" w14:textId="77777777" w:rsidR="001812B4" w:rsidRDefault="001009A2">
      <w:pPr>
        <w:spacing w:line="600" w:lineRule="auto"/>
        <w:ind w:firstLine="720"/>
        <w:contextualSpacing/>
        <w:jc w:val="both"/>
        <w:rPr>
          <w:rFonts w:eastAsia="Times New Roman"/>
          <w:szCs w:val="24"/>
        </w:rPr>
      </w:pPr>
      <w:r>
        <w:rPr>
          <w:rFonts w:eastAsia="Times New Roman"/>
          <w:b/>
          <w:szCs w:val="24"/>
        </w:rPr>
        <w:t>ΠΑΝΑΓΙΩΤΗΣ ΜΗΤΑΡΑΚΗΣ</w:t>
      </w:r>
      <w:r>
        <w:rPr>
          <w:rFonts w:eastAsia="Times New Roman"/>
          <w:szCs w:val="24"/>
        </w:rPr>
        <w:t xml:space="preserve"> Με διακόπτετε και δεν είναι πρέπον!</w:t>
      </w:r>
    </w:p>
    <w:p w14:paraId="14AC56D8" w14:textId="77777777" w:rsidR="001812B4" w:rsidRDefault="001009A2">
      <w:pPr>
        <w:spacing w:line="600" w:lineRule="auto"/>
        <w:ind w:firstLine="720"/>
        <w:contextualSpacing/>
        <w:jc w:val="both"/>
        <w:rPr>
          <w:rFonts w:eastAsia="Times New Roman"/>
          <w:szCs w:val="24"/>
        </w:rPr>
      </w:pPr>
      <w:r>
        <w:rPr>
          <w:rFonts w:eastAsia="Times New Roman"/>
          <w:b/>
          <w:szCs w:val="24"/>
        </w:rPr>
        <w:t>ΝΙΚΟΛΑΟΣ ΣΥΡΜΑΛΕΝΙΟΣ:</w:t>
      </w:r>
      <w:r>
        <w:rPr>
          <w:rFonts w:eastAsia="Times New Roman"/>
          <w:szCs w:val="24"/>
        </w:rPr>
        <w:t xml:space="preserve"> Μην είστε ψ</w:t>
      </w:r>
      <w:r>
        <w:rPr>
          <w:rFonts w:eastAsia="Times New Roman"/>
          <w:szCs w:val="24"/>
        </w:rPr>
        <w:t>εύτες!</w:t>
      </w:r>
    </w:p>
    <w:p w14:paraId="14AC56D9" w14:textId="77777777" w:rsidR="001812B4" w:rsidRDefault="001009A2">
      <w:pPr>
        <w:spacing w:line="600" w:lineRule="auto"/>
        <w:ind w:firstLine="720"/>
        <w:contextualSpacing/>
        <w:jc w:val="both"/>
        <w:rPr>
          <w:rFonts w:eastAsia="Times New Roman"/>
          <w:szCs w:val="24"/>
        </w:rPr>
      </w:pPr>
      <w:r>
        <w:rPr>
          <w:rFonts w:eastAsia="Times New Roman"/>
          <w:b/>
          <w:bCs/>
          <w:szCs w:val="24"/>
        </w:rPr>
        <w:t>ΠΡΟΕΔΡΕΥΩΝ</w:t>
      </w:r>
      <w:r>
        <w:rPr>
          <w:rFonts w:eastAsia="Times New Roman"/>
          <w:b/>
          <w:bCs/>
        </w:rPr>
        <w:t xml:space="preserve"> (Γεώργιος Βαρεμένος):</w:t>
      </w:r>
      <w:r>
        <w:rPr>
          <w:rFonts w:eastAsia="Times New Roman"/>
          <w:szCs w:val="24"/>
        </w:rPr>
        <w:t xml:space="preserve"> Ησυχία, κύριε Συρμαλένιε!</w:t>
      </w:r>
    </w:p>
    <w:p w14:paraId="14AC56DA"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 xml:space="preserve">ΠΑΝΑΓΙΩΤΗΣ ΜΗΤΑΡΑΚΗΣ: </w:t>
      </w:r>
      <w:r>
        <w:rPr>
          <w:rFonts w:eastAsia="Times New Roman"/>
          <w:szCs w:val="24"/>
        </w:rPr>
        <w:t>Τέτοιο άγχος στη Βουλή εγώ που είμαι χρόνια Βουλευτής</w:t>
      </w:r>
      <w:r>
        <w:rPr>
          <w:rFonts w:eastAsia="Times New Roman"/>
          <w:szCs w:val="24"/>
        </w:rPr>
        <w:t>,</w:t>
      </w:r>
      <w:r>
        <w:rPr>
          <w:rFonts w:eastAsia="Times New Roman"/>
          <w:szCs w:val="24"/>
        </w:rPr>
        <w:t xml:space="preserve"> δεν έχω ξαναδεί!</w:t>
      </w:r>
    </w:p>
    <w:p w14:paraId="14AC56DB" w14:textId="77777777" w:rsidR="001812B4" w:rsidRDefault="001009A2">
      <w:pPr>
        <w:tabs>
          <w:tab w:val="left" w:pos="1800"/>
        </w:tabs>
        <w:spacing w:line="600" w:lineRule="auto"/>
        <w:ind w:firstLine="720"/>
        <w:contextualSpacing/>
        <w:jc w:val="center"/>
        <w:rPr>
          <w:rFonts w:eastAsia="Times New Roman"/>
          <w:szCs w:val="24"/>
        </w:rPr>
      </w:pPr>
      <w:r>
        <w:rPr>
          <w:rFonts w:eastAsia="Times New Roman"/>
          <w:szCs w:val="24"/>
        </w:rPr>
        <w:t>(Θόρυβος στην Αίθουσα)</w:t>
      </w:r>
    </w:p>
    <w:p w14:paraId="14AC56DC" w14:textId="77777777" w:rsidR="001812B4" w:rsidRDefault="001009A2">
      <w:pPr>
        <w:tabs>
          <w:tab w:val="left" w:pos="1800"/>
        </w:tabs>
        <w:spacing w:line="600" w:lineRule="auto"/>
        <w:ind w:firstLine="720"/>
        <w:contextualSpacing/>
        <w:jc w:val="both"/>
        <w:rPr>
          <w:rFonts w:eastAsia="Times New Roman"/>
          <w:szCs w:val="24"/>
        </w:rPr>
      </w:pPr>
      <w:r>
        <w:rPr>
          <w:rFonts w:eastAsia="Times New Roman"/>
          <w:b/>
          <w:bCs/>
          <w:szCs w:val="24"/>
        </w:rPr>
        <w:t>ΠΡΟΕΔΡΕΥΩΝ</w:t>
      </w:r>
      <w:r>
        <w:rPr>
          <w:rFonts w:eastAsia="Times New Roman"/>
          <w:b/>
          <w:bCs/>
        </w:rPr>
        <w:t xml:space="preserve"> (Γεώργιος Βαρεμένος):</w:t>
      </w:r>
      <w:r>
        <w:rPr>
          <w:rFonts w:eastAsia="Times New Roman"/>
          <w:szCs w:val="24"/>
        </w:rPr>
        <w:t xml:space="preserve"> </w:t>
      </w:r>
      <w:r>
        <w:rPr>
          <w:rFonts w:eastAsia="Times New Roman"/>
          <w:bCs/>
        </w:rPr>
        <w:t>Παρακαλώ</w:t>
      </w:r>
      <w:r>
        <w:rPr>
          <w:rFonts w:eastAsia="Times New Roman"/>
          <w:szCs w:val="24"/>
        </w:rPr>
        <w:t>!</w:t>
      </w:r>
    </w:p>
    <w:p w14:paraId="14AC56DD"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 </w:t>
      </w:r>
      <w:r>
        <w:rPr>
          <w:rFonts w:eastAsia="Times New Roman"/>
          <w:b/>
          <w:szCs w:val="24"/>
        </w:rPr>
        <w:t>ΝΙΚΟΛΑΟΣ ΣΥΡΜΑΛΕΝΙΟΣ:</w:t>
      </w:r>
      <w:r>
        <w:rPr>
          <w:rFonts w:eastAsia="Times New Roman"/>
          <w:szCs w:val="24"/>
        </w:rPr>
        <w:t xml:space="preserve"> Να λέτε</w:t>
      </w:r>
      <w:r>
        <w:rPr>
          <w:rFonts w:eastAsia="Times New Roman"/>
          <w:szCs w:val="24"/>
        </w:rPr>
        <w:t xml:space="preserve"> την αλήθεια εδώ μέσα επιτέλους!</w:t>
      </w:r>
    </w:p>
    <w:p w14:paraId="14AC56DE" w14:textId="77777777" w:rsidR="001812B4" w:rsidRDefault="001009A2">
      <w:pPr>
        <w:spacing w:line="600" w:lineRule="auto"/>
        <w:ind w:firstLine="720"/>
        <w:contextualSpacing/>
        <w:jc w:val="both"/>
        <w:rPr>
          <w:rFonts w:eastAsia="Times New Roman"/>
          <w:szCs w:val="24"/>
        </w:rPr>
      </w:pPr>
      <w:r>
        <w:rPr>
          <w:rFonts w:eastAsia="Times New Roman"/>
          <w:b/>
          <w:szCs w:val="24"/>
        </w:rPr>
        <w:t>ΓΕΩΡΓΙΟΣ ΓΕΩΡΓΑΝΤΑΣ:</w:t>
      </w:r>
      <w:r>
        <w:rPr>
          <w:rFonts w:eastAsia="Times New Roman"/>
          <w:szCs w:val="24"/>
        </w:rPr>
        <w:t xml:space="preserve"> Θα πάθεις και τίποτα. Διάβασέ τα πρώτα και μετά.</w:t>
      </w:r>
    </w:p>
    <w:p w14:paraId="14AC56DF"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ΠΑΝΑΓΙΩΤΗΣ ΜΗΤΑΡΑΚΗΣ: </w:t>
      </w:r>
      <w:r>
        <w:rPr>
          <w:rFonts w:eastAsia="Times New Roman"/>
          <w:bCs/>
        </w:rPr>
        <w:t>Κύριε Πρόεδρε,</w:t>
      </w:r>
      <w:r>
        <w:rPr>
          <w:rFonts w:eastAsia="Times New Roman"/>
          <w:szCs w:val="24"/>
        </w:rPr>
        <w:t xml:space="preserve"> κατ’ αρχάς να κληθεί ο παθολόγος της Βουλής να είναι εδώ, να μην έχουμε κανένα δυσάρεστο, γιατί βλέπω μεγάλο άγχος. </w:t>
      </w:r>
      <w:r>
        <w:rPr>
          <w:rFonts w:eastAsia="Times New Roman"/>
          <w:szCs w:val="24"/>
        </w:rPr>
        <w:t>Να είναι ο παθολόγος της Βουλής παρών.</w:t>
      </w:r>
    </w:p>
    <w:p w14:paraId="14AC56E0" w14:textId="77777777" w:rsidR="001812B4" w:rsidRDefault="001009A2">
      <w:pPr>
        <w:spacing w:line="600" w:lineRule="auto"/>
        <w:ind w:firstLine="720"/>
        <w:contextualSpacing/>
        <w:jc w:val="both"/>
        <w:rPr>
          <w:rFonts w:eastAsia="Times New Roman"/>
          <w:szCs w:val="24"/>
        </w:rPr>
      </w:pPr>
      <w:r>
        <w:rPr>
          <w:rFonts w:eastAsia="Times New Roman"/>
          <w:szCs w:val="24"/>
        </w:rPr>
        <w:t>Απαντάω στον κ. Φάμελλο. Αν θέλετε να μου απαντήσετε, θα πάρετε τον λόγο. Εδώ είναι Βουλή. Δεν είναι αμφιθέατρο πανεπιστημίου. Είναι Βουλή.</w:t>
      </w:r>
    </w:p>
    <w:p w14:paraId="14AC56E1" w14:textId="77777777" w:rsidR="001812B4" w:rsidRDefault="001009A2">
      <w:pPr>
        <w:spacing w:line="600" w:lineRule="auto"/>
        <w:ind w:firstLine="720"/>
        <w:contextualSpacing/>
        <w:jc w:val="both"/>
        <w:rPr>
          <w:rFonts w:eastAsia="Times New Roman"/>
          <w:szCs w:val="24"/>
        </w:rPr>
      </w:pPr>
      <w:r>
        <w:rPr>
          <w:rFonts w:eastAsia="Times New Roman"/>
          <w:bCs/>
        </w:rPr>
        <w:t>Κύριε Πρόεδρε,</w:t>
      </w:r>
      <w:r>
        <w:rPr>
          <w:rFonts w:eastAsia="Times New Roman"/>
          <w:szCs w:val="24"/>
        </w:rPr>
        <w:t xml:space="preserve"> επί του προσωπικού…</w:t>
      </w:r>
    </w:p>
    <w:p w14:paraId="14AC56E2" w14:textId="77777777" w:rsidR="001812B4" w:rsidRDefault="001009A2">
      <w:pPr>
        <w:spacing w:line="600" w:lineRule="auto"/>
        <w:ind w:firstLine="720"/>
        <w:contextualSpacing/>
        <w:jc w:val="both"/>
        <w:rPr>
          <w:rFonts w:eastAsia="Times New Roman"/>
          <w:szCs w:val="24"/>
        </w:rPr>
      </w:pPr>
      <w:r>
        <w:rPr>
          <w:rFonts w:eastAsia="Times New Roman"/>
          <w:b/>
          <w:szCs w:val="24"/>
        </w:rPr>
        <w:t>ΣΩΚΡΑΤΗΣ ΦΑΜΕΛΛΟΣ (Αναπληρωτής Υπουργός Πε</w:t>
      </w:r>
      <w:r>
        <w:rPr>
          <w:rFonts w:eastAsia="Times New Roman"/>
          <w:b/>
          <w:szCs w:val="24"/>
        </w:rPr>
        <w:t>ριβάλλοντος και Ενέργειας):</w:t>
      </w:r>
      <w:r>
        <w:rPr>
          <w:rFonts w:eastAsia="Times New Roman"/>
          <w:szCs w:val="24"/>
        </w:rPr>
        <w:t xml:space="preserve"> </w:t>
      </w:r>
      <w:r>
        <w:rPr>
          <w:rFonts w:eastAsia="Times New Roman"/>
          <w:bCs/>
        </w:rPr>
        <w:t>Κύριε Πρόεδρε,</w:t>
      </w:r>
      <w:r>
        <w:rPr>
          <w:rFonts w:eastAsia="Times New Roman"/>
          <w:szCs w:val="24"/>
        </w:rPr>
        <w:t xml:space="preserve"> ζητώ τον λόγο για να απαντήσω.</w:t>
      </w:r>
    </w:p>
    <w:p w14:paraId="14AC56E3" w14:textId="77777777" w:rsidR="001812B4" w:rsidRDefault="001009A2">
      <w:pPr>
        <w:spacing w:line="600" w:lineRule="auto"/>
        <w:ind w:firstLine="720"/>
        <w:contextualSpacing/>
        <w:jc w:val="both"/>
        <w:rPr>
          <w:rFonts w:eastAsia="Times New Roman"/>
          <w:bCs/>
        </w:rPr>
      </w:pPr>
      <w:r>
        <w:rPr>
          <w:rFonts w:eastAsia="Times New Roman"/>
          <w:b/>
          <w:szCs w:val="24"/>
        </w:rPr>
        <w:lastRenderedPageBreak/>
        <w:t xml:space="preserve">ΠΑΝΑΓΙΩΤΗΣ ΜΗΤΑΡΑΚΗΣ: </w:t>
      </w:r>
      <w:r>
        <w:rPr>
          <w:rFonts w:eastAsia="Times New Roman"/>
          <w:bCs/>
        </w:rPr>
        <w:t>Κύριε Φάμελλε, θα πάρετε τον λόγο.</w:t>
      </w:r>
    </w:p>
    <w:p w14:paraId="14AC56E4" w14:textId="77777777" w:rsidR="001812B4" w:rsidRDefault="001009A2">
      <w:pPr>
        <w:spacing w:line="600" w:lineRule="auto"/>
        <w:ind w:firstLine="720"/>
        <w:contextualSpacing/>
        <w:jc w:val="both"/>
        <w:rPr>
          <w:rFonts w:eastAsia="Times New Roman"/>
          <w:szCs w:val="24"/>
        </w:rPr>
      </w:pPr>
      <w:r>
        <w:rPr>
          <w:rFonts w:eastAsia="Times New Roman"/>
          <w:szCs w:val="24"/>
        </w:rPr>
        <w:t>Απαντώ, λοιπόν</w:t>
      </w:r>
      <w:r>
        <w:rPr>
          <w:rFonts w:eastAsia="Times New Roman"/>
          <w:szCs w:val="24"/>
        </w:rPr>
        <w:t>.</w:t>
      </w:r>
      <w:r>
        <w:rPr>
          <w:rFonts w:eastAsia="Times New Roman"/>
          <w:szCs w:val="24"/>
        </w:rPr>
        <w:t xml:space="preserve"> Σε τρεις διαφορετικές συμβάσεις ενεχυρίασης που έχει υπογράψει ο ΣΥΡΙΖΑ</w:t>
      </w:r>
      <w:r>
        <w:rPr>
          <w:rFonts w:eastAsia="Times New Roman"/>
          <w:szCs w:val="24"/>
        </w:rPr>
        <w:t>,</w:t>
      </w:r>
      <w:r>
        <w:rPr>
          <w:rFonts w:eastAsia="Times New Roman"/>
          <w:szCs w:val="24"/>
        </w:rPr>
        <w:t xml:space="preserve"> έχει ενεχυριάσει την κρατική επιχορή</w:t>
      </w:r>
      <w:r>
        <w:rPr>
          <w:rFonts w:eastAsia="Times New Roman"/>
          <w:szCs w:val="24"/>
        </w:rPr>
        <w:t xml:space="preserve">γηση του 2010 και σε δύο διαφορετικές του 2011. Από εκεί προκύπτει στο </w:t>
      </w:r>
      <w:r>
        <w:rPr>
          <w:rFonts w:eastAsia="Times New Roman"/>
          <w:szCs w:val="24"/>
        </w:rPr>
        <w:t>π</w:t>
      </w:r>
      <w:r>
        <w:rPr>
          <w:rFonts w:eastAsia="Times New Roman"/>
          <w:szCs w:val="24"/>
        </w:rPr>
        <w:t>όρισμα η διπλή και η τριπλή. Όταν ο Κοινοβουλευτικός σας Εκπρόσωπος πάρει τον λόγο, φαντάζομαι ότι θα απαντήσει.</w:t>
      </w:r>
    </w:p>
    <w:p w14:paraId="14AC56E5" w14:textId="77777777" w:rsidR="001812B4" w:rsidRDefault="001009A2">
      <w:pPr>
        <w:spacing w:line="600" w:lineRule="auto"/>
        <w:ind w:firstLine="720"/>
        <w:contextualSpacing/>
        <w:jc w:val="both"/>
        <w:rPr>
          <w:rFonts w:eastAsia="Times New Roman"/>
          <w:bCs/>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w:t>
      </w:r>
      <w:r>
        <w:rPr>
          <w:rFonts w:eastAsia="Times New Roman"/>
          <w:bCs/>
        </w:rPr>
        <w:t>Κύριε Πρόεδρε,…</w:t>
      </w:r>
    </w:p>
    <w:p w14:paraId="14AC56E6" w14:textId="77777777" w:rsidR="001812B4" w:rsidRDefault="001009A2">
      <w:pPr>
        <w:spacing w:line="600" w:lineRule="auto"/>
        <w:ind w:firstLine="720"/>
        <w:contextualSpacing/>
        <w:jc w:val="both"/>
        <w:rPr>
          <w:rFonts w:eastAsia="Times New Roman"/>
          <w:bCs/>
        </w:rPr>
      </w:pPr>
      <w:r>
        <w:rPr>
          <w:rFonts w:eastAsia="Times New Roman"/>
          <w:b/>
        </w:rPr>
        <w:t>ΠΡΟΕΔΡΕΥΩΝ</w:t>
      </w:r>
      <w:r>
        <w:rPr>
          <w:rFonts w:eastAsia="Times New Roman"/>
          <w:b/>
          <w:bCs/>
        </w:rPr>
        <w:t xml:space="preserve"> (Γεώργιος Βαρεμένος):</w:t>
      </w:r>
      <w:r>
        <w:rPr>
          <w:rFonts w:eastAsia="Times New Roman"/>
          <w:bCs/>
        </w:rPr>
        <w:t xml:space="preserve"> Παρακαλώ!</w:t>
      </w:r>
    </w:p>
    <w:p w14:paraId="14AC56E7"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ΠΑΝΑΓΙΩΤΗΣ ΜΗΤΑΡΑΚΗΣ: </w:t>
      </w:r>
      <w:r>
        <w:rPr>
          <w:rFonts w:eastAsia="Times New Roman"/>
          <w:szCs w:val="24"/>
        </w:rPr>
        <w:t>Ως προς το θέμα του «Κήρυκα Χανίων» η έκθεση της Τραπέζης της Ελλάδος λέει καταφατικά</w:t>
      </w:r>
      <w:r>
        <w:rPr>
          <w:rFonts w:eastAsia="Times New Roman"/>
          <w:szCs w:val="24"/>
        </w:rPr>
        <w:t>,</w:t>
      </w:r>
      <w:r>
        <w:rPr>
          <w:rFonts w:eastAsia="Times New Roman"/>
          <w:szCs w:val="24"/>
        </w:rPr>
        <w:t xml:space="preserve"> ότι λόγω της ύπαρξης εμπράγματων εγγυήσεων και προσωπικών εγγυήσεων υψηλού κύρους, ουδέποτε για μία μέρα κινδύνεψε η </w:t>
      </w:r>
      <w:r>
        <w:rPr>
          <w:rFonts w:eastAsia="Times New Roman"/>
          <w:szCs w:val="24"/>
        </w:rPr>
        <w:t>τ</w:t>
      </w:r>
      <w:r>
        <w:rPr>
          <w:rFonts w:eastAsia="Times New Roman"/>
          <w:szCs w:val="24"/>
        </w:rPr>
        <w:t>ράπεζα να μην αποπ</w:t>
      </w:r>
      <w:r>
        <w:rPr>
          <w:rFonts w:eastAsia="Times New Roman"/>
          <w:szCs w:val="24"/>
        </w:rPr>
        <w:t>ληρωθεί και το δάνειο σήμερα είναι ενήμερο. Μου κάνει εντύπωση που ο κ. Φάμελλος το αναφέρει. Μου έκανε θετική εντύπωση που ο εισηγητής του ΣΥΡΙΖΑ, ο κ. Μπαλωμενάκης, στην ομιλία του δεν έπεσε στο λάθος να αναφερθεί σε αυτό.</w:t>
      </w:r>
    </w:p>
    <w:p w14:paraId="14AC56E8"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Είναι φανερό</w:t>
      </w:r>
      <w:r>
        <w:rPr>
          <w:rFonts w:eastAsia="Times New Roman"/>
          <w:szCs w:val="24"/>
        </w:rPr>
        <w:t>,</w:t>
      </w:r>
      <w:r>
        <w:rPr>
          <w:rFonts w:eastAsia="Times New Roman"/>
          <w:szCs w:val="24"/>
        </w:rPr>
        <w:t xml:space="preserve"> ότι όλο αυτό γίνε</w:t>
      </w:r>
      <w:r>
        <w:rPr>
          <w:rFonts w:eastAsia="Times New Roman"/>
          <w:szCs w:val="24"/>
        </w:rPr>
        <w:t>ται για να γίνει μια προσωπική επίθεση στον Κυριάκο Μητσοτάκη, γιατί δεν έχουν τίποτε άλλο να πουν.</w:t>
      </w:r>
    </w:p>
    <w:p w14:paraId="14AC56E9" w14:textId="77777777" w:rsidR="001812B4" w:rsidRDefault="001009A2">
      <w:pPr>
        <w:spacing w:line="600" w:lineRule="auto"/>
        <w:ind w:firstLine="720"/>
        <w:contextualSpacing/>
        <w:jc w:val="both"/>
        <w:rPr>
          <w:rFonts w:eastAsia="Times New Roman"/>
          <w:szCs w:val="24"/>
        </w:rPr>
      </w:pPr>
      <w:r>
        <w:rPr>
          <w:rFonts w:eastAsia="Times New Roman"/>
          <w:szCs w:val="24"/>
        </w:rPr>
        <w:t>Ευχαριστώ.</w:t>
      </w:r>
    </w:p>
    <w:p w14:paraId="14AC56EA" w14:textId="77777777" w:rsidR="001812B4" w:rsidRDefault="001009A2">
      <w:pPr>
        <w:spacing w:line="600" w:lineRule="auto"/>
        <w:ind w:firstLine="720"/>
        <w:contextualSpacing/>
        <w:jc w:val="both"/>
        <w:rPr>
          <w:rFonts w:eastAsia="Times New Roman"/>
          <w:szCs w:val="24"/>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w:t>
      </w:r>
      <w:r>
        <w:rPr>
          <w:rFonts w:eastAsia="Times New Roman"/>
          <w:bCs/>
        </w:rPr>
        <w:t>Κύριε Πρόεδρε,</w:t>
      </w:r>
      <w:r>
        <w:rPr>
          <w:rFonts w:eastAsia="Times New Roman"/>
          <w:szCs w:val="24"/>
        </w:rPr>
        <w:t xml:space="preserve"> παρακαλώ θα ήθελα τον λόγο.</w:t>
      </w:r>
    </w:p>
    <w:p w14:paraId="14AC56E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bCs/>
          <w:szCs w:val="24"/>
        </w:rPr>
        <w:t>ΠΡΟΕΔΡΕΥΩΝ</w:t>
      </w:r>
      <w:r>
        <w:rPr>
          <w:rFonts w:eastAsia="Times New Roman"/>
          <w:b/>
          <w:bCs/>
        </w:rPr>
        <w:t xml:space="preserve"> (Γεώργιος Βαρεμένος):</w:t>
      </w:r>
      <w:r>
        <w:rPr>
          <w:rFonts w:eastAsia="Times New Roman" w:cs="Times New Roman"/>
          <w:szCs w:val="24"/>
        </w:rPr>
        <w:t xml:space="preserve"> Ορίστε, έχετε τον λόγο.</w:t>
      </w:r>
    </w:p>
    <w:p w14:paraId="14AC56EC" w14:textId="77777777" w:rsidR="001812B4" w:rsidRDefault="001009A2">
      <w:pPr>
        <w:spacing w:line="600" w:lineRule="auto"/>
        <w:ind w:firstLine="720"/>
        <w:contextualSpacing/>
        <w:jc w:val="both"/>
        <w:rPr>
          <w:rFonts w:eastAsia="Times New Roman"/>
          <w:bCs/>
        </w:rPr>
      </w:pPr>
      <w:r>
        <w:rPr>
          <w:rFonts w:eastAsia="Times New Roman"/>
          <w:b/>
          <w:szCs w:val="24"/>
        </w:rPr>
        <w:t>ΣΩΚΡΑΤΗΣ ΦΑΜΕΛΛΟΣ (Αναπληρωτής Υπουργός Περιβάλλοντος και Ενέργειας):</w:t>
      </w:r>
      <w:r>
        <w:rPr>
          <w:rFonts w:eastAsia="Times New Roman"/>
          <w:szCs w:val="24"/>
        </w:rPr>
        <w:t xml:space="preserve"> </w:t>
      </w:r>
      <w:r>
        <w:rPr>
          <w:rFonts w:eastAsia="Times New Roman"/>
          <w:bCs/>
        </w:rPr>
        <w:t xml:space="preserve">Κύριε Πρόεδρε, μπορεί να μιλήσει ο Κοινοβουλευτικός Εκπρόσωπος του ΣΥΡΙΖΑ και να απαντήσει για τα δάνεια του ΣΥΡΙΖΑ. </w:t>
      </w:r>
    </w:p>
    <w:p w14:paraId="14AC56ED" w14:textId="77777777" w:rsidR="001812B4" w:rsidRDefault="001009A2">
      <w:pPr>
        <w:spacing w:line="600" w:lineRule="auto"/>
        <w:ind w:firstLine="720"/>
        <w:contextualSpacing/>
        <w:jc w:val="both"/>
        <w:rPr>
          <w:rFonts w:eastAsia="Times New Roman"/>
          <w:b/>
          <w:bCs/>
        </w:rPr>
      </w:pPr>
      <w:r>
        <w:rPr>
          <w:rFonts w:eastAsia="Times New Roman"/>
          <w:bCs/>
        </w:rPr>
        <w:t>Εγώ θέλω να σας πω</w:t>
      </w:r>
      <w:r>
        <w:rPr>
          <w:rFonts w:eastAsia="Times New Roman"/>
          <w:bCs/>
        </w:rPr>
        <w:t>,</w:t>
      </w:r>
      <w:r>
        <w:rPr>
          <w:rFonts w:eastAsia="Times New Roman"/>
          <w:bCs/>
        </w:rPr>
        <w:t xml:space="preserve"> ότι από το τμήμα της θη</w:t>
      </w:r>
      <w:r>
        <w:rPr>
          <w:rFonts w:eastAsia="Times New Roman"/>
          <w:bCs/>
        </w:rPr>
        <w:t xml:space="preserve">τείας μου στην </w:t>
      </w:r>
      <w:r>
        <w:rPr>
          <w:rFonts w:eastAsia="Times New Roman"/>
          <w:bCs/>
        </w:rPr>
        <w:t>ε</w:t>
      </w:r>
      <w:r>
        <w:rPr>
          <w:rFonts w:eastAsia="Times New Roman"/>
          <w:bCs/>
        </w:rPr>
        <w:t xml:space="preserve">ξεταστική </w:t>
      </w:r>
      <w:r>
        <w:rPr>
          <w:rFonts w:eastAsia="Times New Roman"/>
          <w:bCs/>
        </w:rPr>
        <w:t>ε</w:t>
      </w:r>
      <w:r>
        <w:rPr>
          <w:rFonts w:eastAsia="Times New Roman"/>
          <w:bCs/>
        </w:rPr>
        <w:t>πιτροπή είχα την εκτίμηση</w:t>
      </w:r>
      <w:r>
        <w:rPr>
          <w:rFonts w:eastAsia="Times New Roman"/>
          <w:bCs/>
        </w:rPr>
        <w:t>,</w:t>
      </w:r>
      <w:r>
        <w:rPr>
          <w:rFonts w:eastAsia="Times New Roman"/>
          <w:bCs/>
        </w:rPr>
        <w:t xml:space="preserve"> ότι τουλάχιστον σε αυτό το επίπεδο μεταξύ μας οι Βουλευτές λέγαμε την αλήθεια. </w:t>
      </w:r>
    </w:p>
    <w:p w14:paraId="14AC56E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αν θέλετε, επανέκδοση δανείου από την ίδια τράπεζα με την ίδια εγγύηση είναι κάτι απολύτως νόμιμο και αν έχουν οτιδήποτ</w:t>
      </w:r>
      <w:r>
        <w:rPr>
          <w:rFonts w:eastAsia="Times New Roman" w:cs="Times New Roman"/>
          <w:szCs w:val="24"/>
        </w:rPr>
        <w:t>ε, ας πάνε στον εισαγγελέα.</w:t>
      </w:r>
    </w:p>
    <w:p w14:paraId="14AC56E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Καθαρός ουρανός αστραπές δεν φοβάται, κύριε Μηταράκη!</w:t>
      </w:r>
    </w:p>
    <w:p w14:paraId="14AC56F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Έχει πάει ήδη στον εισαγγελέα. </w:t>
      </w:r>
    </w:p>
    <w:p w14:paraId="14AC56F1"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14AC56F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Κύριοι συνάδελφοι, σας παρα</w:t>
      </w:r>
      <w:r>
        <w:rPr>
          <w:rFonts w:eastAsia="Times New Roman" w:cs="Times New Roman"/>
          <w:szCs w:val="24"/>
        </w:rPr>
        <w:t>καλώ!</w:t>
      </w:r>
    </w:p>
    <w:p w14:paraId="14AC56F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Παραμένει το ερώτημα και παραμένει από τους Έλληνες πολίτες προς τη Νέα Δημοκρατία και το ΠΑΣΟΚ. Πείτε μας δύο πράγματα</w:t>
      </w:r>
      <w:r>
        <w:rPr>
          <w:rFonts w:eastAsia="Times New Roman" w:cs="Times New Roman"/>
          <w:szCs w:val="24"/>
        </w:rPr>
        <w:t>.</w:t>
      </w:r>
      <w:r>
        <w:rPr>
          <w:rFonts w:eastAsia="Times New Roman" w:cs="Times New Roman"/>
          <w:szCs w:val="24"/>
        </w:rPr>
        <w:t xml:space="preserve"> Πώς θα πληρώσετε τα 210 εκατομμύρια δανεικά και αγύριστα, που έχετε να πληρώσετε ακόμα και </w:t>
      </w:r>
      <w:r>
        <w:rPr>
          <w:rFonts w:eastAsia="Times New Roman" w:cs="Times New Roman"/>
          <w:szCs w:val="24"/>
        </w:rPr>
        <w:t xml:space="preserve">1 </w:t>
      </w:r>
      <w:r>
        <w:rPr>
          <w:rFonts w:eastAsia="Times New Roman" w:cs="Times New Roman"/>
          <w:szCs w:val="24"/>
        </w:rPr>
        <w:t>ευρώ από το 2011; Σε αυτό έχετε το π</w:t>
      </w:r>
      <w:r>
        <w:rPr>
          <w:rFonts w:eastAsia="Times New Roman" w:cs="Times New Roman"/>
          <w:szCs w:val="24"/>
        </w:rPr>
        <w:t>ολιτικό θάρρος να απαντήσετε;</w:t>
      </w:r>
    </w:p>
    <w:p w14:paraId="14AC56F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Απάντησα.</w:t>
      </w:r>
    </w:p>
    <w:p w14:paraId="14AC56F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ΣΩΚΡΑΤΗΣ ΦΑΜΕΛΛΟΣ (Αναπληρωτής Υπουργός Περιβάλλοντος και Ενέργειας):</w:t>
      </w:r>
      <w:r>
        <w:rPr>
          <w:rFonts w:eastAsia="Times New Roman" w:cs="Times New Roman"/>
          <w:szCs w:val="24"/>
        </w:rPr>
        <w:t xml:space="preserve"> Παρακαλώ, πάρτε τον λόγο και πείτε μας πώς θα πληρώσετε 211 εκατομμύρια, γιατί η Βουλή απαιτεί μια απόφαση και μια θέση του πολιτικού συστήματος.</w:t>
      </w:r>
    </w:p>
    <w:p w14:paraId="14AC56F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ένα δεύτερο για τον «Κήρυκα Χανίων»</w:t>
      </w:r>
      <w:r>
        <w:rPr>
          <w:rFonts w:eastAsia="Times New Roman" w:cs="Times New Roman"/>
          <w:szCs w:val="24"/>
        </w:rPr>
        <w:t>.</w:t>
      </w:r>
      <w:r>
        <w:rPr>
          <w:rFonts w:eastAsia="Times New Roman" w:cs="Times New Roman"/>
          <w:szCs w:val="24"/>
        </w:rPr>
        <w:t xml:space="preserve"> Ως προς την υψηλού κύρους εγγύηση που έχει στον «Κήρυκα Χανίων» ο ιδ</w:t>
      </w:r>
      <w:r>
        <w:rPr>
          <w:rFonts w:eastAsia="Times New Roman" w:cs="Times New Roman"/>
          <w:szCs w:val="24"/>
        </w:rPr>
        <w:t xml:space="preserve">ιοκτήτης, γιατί για έντεκα χρόνια δεν έδωσε </w:t>
      </w:r>
      <w:r>
        <w:rPr>
          <w:rFonts w:eastAsia="Times New Roman" w:cs="Times New Roman"/>
          <w:szCs w:val="24"/>
        </w:rPr>
        <w:t xml:space="preserve">1 </w:t>
      </w:r>
      <w:r>
        <w:rPr>
          <w:rFonts w:eastAsia="Times New Roman" w:cs="Times New Roman"/>
          <w:szCs w:val="24"/>
        </w:rPr>
        <w:t>ευρώ ζωγραφιστό; Το ερώτημα παραμένει</w:t>
      </w:r>
      <w:r>
        <w:rPr>
          <w:rFonts w:eastAsia="Times New Roman" w:cs="Times New Roman"/>
          <w:szCs w:val="24"/>
        </w:rPr>
        <w:t>.</w:t>
      </w:r>
      <w:r>
        <w:rPr>
          <w:rFonts w:eastAsia="Times New Roman" w:cs="Times New Roman"/>
          <w:szCs w:val="24"/>
        </w:rPr>
        <w:t xml:space="preserve"> Έντεκα χρόνια ποιος ενόχλησε τον «Κήρυκα Χανίων» και τον κ. Μητσοτάκη για το δάνειο, το οποίο πολλαπλασιαζόταν επειδή ήταν απλήρωτο; Πείτε </w:t>
      </w:r>
      <w:r>
        <w:rPr>
          <w:rFonts w:eastAsia="Times New Roman" w:cs="Times New Roman"/>
          <w:szCs w:val="24"/>
        </w:rPr>
        <w:t>μας.</w:t>
      </w:r>
      <w:r>
        <w:rPr>
          <w:rFonts w:eastAsia="Times New Roman" w:cs="Times New Roman"/>
          <w:szCs w:val="24"/>
        </w:rPr>
        <w:t xml:space="preserve"> Πήρε ένας ένα τηλέφωνο;</w:t>
      </w:r>
    </w:p>
    <w:p w14:paraId="14AC56F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Ποι</w:t>
      </w:r>
      <w:r>
        <w:rPr>
          <w:rFonts w:eastAsia="Times New Roman" w:cs="Times New Roman"/>
          <w:szCs w:val="24"/>
        </w:rPr>
        <w:t>α ήταν η κάλυψη, λοιπόν</w:t>
      </w:r>
      <w:r>
        <w:rPr>
          <w:rFonts w:eastAsia="Times New Roman" w:cs="Times New Roman"/>
          <w:szCs w:val="24"/>
        </w:rPr>
        <w:t>,</w:t>
      </w:r>
      <w:r>
        <w:rPr>
          <w:rFonts w:eastAsia="Times New Roman" w:cs="Times New Roman"/>
          <w:szCs w:val="24"/>
        </w:rPr>
        <w:t xml:space="preserve"> και η σχέση του τραπεζικού συστήματος με την πολιτική ηγεσία; Πείτε μας, σας παρακαλώ, διότι αυτά αποκάλυψε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και αν δεν ήταν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δεν θα τα ήξερε κανένας στην Ελλάδα. Θα τα είχατε θάψει, όπως </w:t>
      </w:r>
      <w:r>
        <w:rPr>
          <w:rFonts w:eastAsia="Times New Roman" w:cs="Times New Roman"/>
          <w:szCs w:val="24"/>
        </w:rPr>
        <w:t>έχετε θάψει όλους τους «σκελετούς» στη ντουλάπα της δικής σας δικομματικής συμφωνίας με τα συνεταιράκια.</w:t>
      </w:r>
    </w:p>
    <w:p w14:paraId="14AC56F8" w14:textId="77777777" w:rsidR="001812B4" w:rsidRDefault="001009A2">
      <w:pPr>
        <w:spacing w:line="600" w:lineRule="auto"/>
        <w:contextualSpacing/>
        <w:jc w:val="center"/>
        <w:rPr>
          <w:rFonts w:eastAsia="Times New Roman"/>
          <w:bCs/>
        </w:rPr>
      </w:pPr>
      <w:r>
        <w:rPr>
          <w:rFonts w:eastAsia="Times New Roman"/>
          <w:bCs/>
        </w:rPr>
        <w:t>(Χειροκροτήματα από την πτέρυγα του ΣΥΡΙΖΑ)</w:t>
      </w:r>
    </w:p>
    <w:p w14:paraId="14AC56F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Πρόεδρε, θα ήθελα τον λόγο.</w:t>
      </w:r>
    </w:p>
    <w:p w14:paraId="14AC56F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Τι θέλετε, κύριε Λάππ</w:t>
      </w:r>
      <w:r>
        <w:rPr>
          <w:rFonts w:eastAsia="Times New Roman" w:cs="Times New Roman"/>
          <w:szCs w:val="24"/>
        </w:rPr>
        <w:t>α;</w:t>
      </w:r>
    </w:p>
    <w:p w14:paraId="14AC56F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ΠΑΝΑΓΙΩΤΗΣ ΜΗΤΑΡΑΚΗΣ:</w:t>
      </w:r>
      <w:r>
        <w:rPr>
          <w:rFonts w:eastAsia="Times New Roman" w:cs="Times New Roman"/>
          <w:szCs w:val="24"/>
        </w:rPr>
        <w:t xml:space="preserve"> Να μας πείτε για τη διαδικασία πώς θα πάμε.</w:t>
      </w:r>
    </w:p>
    <w:p w14:paraId="14AC56F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Πρόεδρε, έχω μπροστά μου το κείμενο…</w:t>
      </w:r>
    </w:p>
    <w:p w14:paraId="14AC56F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Κύριε Πρόεδρε, εγώ θα μιλήσω ό,τι και να γίνει στο τέλος.</w:t>
      </w:r>
    </w:p>
    <w:p w14:paraId="14AC56F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Λάππα, </w:t>
      </w:r>
      <w:r>
        <w:rPr>
          <w:rFonts w:eastAsia="Times New Roman" w:cs="Times New Roman"/>
          <w:szCs w:val="24"/>
        </w:rPr>
        <w:t xml:space="preserve">θα πάρετε τον λόγο </w:t>
      </w:r>
      <w:r>
        <w:rPr>
          <w:rFonts w:eastAsia="Times New Roman" w:cs="Times New Roman"/>
          <w:szCs w:val="24"/>
        </w:rPr>
        <w:t xml:space="preserve">ως </w:t>
      </w:r>
      <w:r>
        <w:rPr>
          <w:rFonts w:eastAsia="Times New Roman" w:cs="Times New Roman"/>
          <w:szCs w:val="24"/>
        </w:rPr>
        <w:t>Κοινοβουλευτικός Εκπρόσωπος.</w:t>
      </w:r>
    </w:p>
    <w:p w14:paraId="14AC56F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Όχι, κύριε Πρόεδρε. Είναι μια διευκρίνιση ενός δευτερολέπτου.</w:t>
      </w:r>
    </w:p>
    <w:p w14:paraId="14AC570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Όχι, κύριε Πρόεδρε. Έτσι όπως πάμε</w:t>
      </w:r>
      <w:r>
        <w:rPr>
          <w:rFonts w:eastAsia="Times New Roman" w:cs="Times New Roman"/>
          <w:szCs w:val="24"/>
        </w:rPr>
        <w:t>,</w:t>
      </w:r>
      <w:r>
        <w:rPr>
          <w:rFonts w:eastAsia="Times New Roman" w:cs="Times New Roman"/>
          <w:szCs w:val="24"/>
        </w:rPr>
        <w:t xml:space="preserve"> δεν θα μιλήσουν οι ομιλητές και θα φτάσουμε έως τις 3.</w:t>
      </w:r>
    </w:p>
    <w:p w14:paraId="14AC570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Να πάρει τον</w:t>
      </w:r>
      <w:r>
        <w:rPr>
          <w:rFonts w:eastAsia="Times New Roman" w:cs="Times New Roman"/>
          <w:szCs w:val="24"/>
        </w:rPr>
        <w:t xml:space="preserve"> λόγο ως Κοινοβουλευτικός Εκπρόσωπος.</w:t>
      </w:r>
    </w:p>
    <w:p w14:paraId="14AC570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Ο δικός σας το είπε ως </w:t>
      </w:r>
      <w:r>
        <w:rPr>
          <w:rFonts w:eastAsia="Times New Roman" w:cs="Times New Roman"/>
          <w:szCs w:val="24"/>
        </w:rPr>
        <w:t>ε</w:t>
      </w:r>
      <w:r>
        <w:rPr>
          <w:rFonts w:eastAsia="Times New Roman" w:cs="Times New Roman"/>
          <w:szCs w:val="24"/>
        </w:rPr>
        <w:t>κπρόσωπος;</w:t>
      </w:r>
    </w:p>
    <w:p w14:paraId="14AC570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Εγώ πήρα τον λόγο επί προσωπικού.</w:t>
      </w:r>
    </w:p>
    <w:p w14:paraId="14AC570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Παρακαλώ!</w:t>
      </w:r>
    </w:p>
    <w:p w14:paraId="14AC570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Κύριε Πρόεδρε, δεν υπάρχει κανένα πρόβλημα. </w:t>
      </w:r>
    </w:p>
    <w:p w14:paraId="14AC570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Να χρεωθεί την ομιλία του, κύριε Πρόεδρε. Να μιλήσει και να απαντήσει. Δεν γίνεται έτσι.</w:t>
      </w:r>
    </w:p>
    <w:p w14:paraId="14AC570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Εντάξει, κύριε Πρόεδρε, να μου αφαιρέσετε τον χρόνο.</w:t>
      </w:r>
    </w:p>
    <w:p w14:paraId="14AC570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Εάν η έξοδος των «σκελετών» από τις ντουλάπες τρομάζει μερικούς, δεν φταί</w:t>
      </w:r>
      <w:r>
        <w:rPr>
          <w:rFonts w:eastAsia="Times New Roman" w:cs="Times New Roman"/>
          <w:szCs w:val="24"/>
        </w:rPr>
        <w:t>με εμείς. Τα γραπτά μένουν.</w:t>
      </w:r>
    </w:p>
    <w:p w14:paraId="14AC570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Αναφέρει, συγκεκριμένα, η Νέα Δημοκρατία στο πόρισμά </w:t>
      </w:r>
      <w:r>
        <w:rPr>
          <w:rFonts w:eastAsia="Times New Roman" w:cs="Times New Roman"/>
          <w:szCs w:val="24"/>
        </w:rPr>
        <w:t>της,</w:t>
      </w:r>
      <w:r>
        <w:rPr>
          <w:rFonts w:eastAsia="Times New Roman" w:cs="Times New Roman"/>
          <w:szCs w:val="24"/>
        </w:rPr>
        <w:t xml:space="preserve"> ότι πρόκειται απλώς περί πρόσθετων πράξεων της ιδίας σύμβασης με την ίδια τράπεζα, πράγμα που αποκρύπτετε και το κάνετε εσκεμμένα, κύριε Μηταράκη. Ξέρετε ότι είναι μία η </w:t>
      </w:r>
      <w:r>
        <w:rPr>
          <w:rFonts w:eastAsia="Times New Roman" w:cs="Times New Roman"/>
          <w:szCs w:val="24"/>
        </w:rPr>
        <w:t>τράπεζα και μία η σύμβαση δανείου.</w:t>
      </w:r>
    </w:p>
    <w:p w14:paraId="14AC570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Λάππα, θα πάρετε τον λόγο μετά.</w:t>
      </w:r>
    </w:p>
    <w:p w14:paraId="14AC570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Είναι νέο δάνειο με την ίδια εγγύηση. Παίρνετε νέα λεφτά χωρίς νέα εγγύηση, με την ίδια εγγύηση.</w:t>
      </w:r>
    </w:p>
    <w:p w14:paraId="14AC570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Θα σας τα πω</w:t>
      </w:r>
      <w:r>
        <w:rPr>
          <w:rFonts w:eastAsia="Times New Roman" w:cs="Times New Roman"/>
          <w:szCs w:val="24"/>
        </w:rPr>
        <w:t>, όταν έρθει η ώρα μου να μιλήσω.</w:t>
      </w:r>
    </w:p>
    <w:p w14:paraId="14AC570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κ. Λοβέρδος.</w:t>
      </w:r>
    </w:p>
    <w:p w14:paraId="14AC570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Κυρίες και κύριοι της Πλειοψηφίας, μια ερώτηση -θα πω για αυτά που είπε ο προλαλήσας- ήθελα να κάνω και εγώ με τη σειρά μου</w:t>
      </w:r>
      <w:r>
        <w:rPr>
          <w:rFonts w:eastAsia="Times New Roman" w:cs="Times New Roman"/>
          <w:szCs w:val="24"/>
        </w:rPr>
        <w:t>.</w:t>
      </w:r>
      <w:r>
        <w:rPr>
          <w:rFonts w:eastAsia="Times New Roman" w:cs="Times New Roman"/>
          <w:szCs w:val="24"/>
        </w:rPr>
        <w:t xml:space="preserve"> Τι σας έχει μείνε</w:t>
      </w:r>
      <w:r>
        <w:rPr>
          <w:rFonts w:eastAsia="Times New Roman" w:cs="Times New Roman"/>
          <w:szCs w:val="24"/>
        </w:rPr>
        <w:t>ι από αυτά με τα οποία ανεβήκατε πάνω στο άρμα της κρίσης</w:t>
      </w:r>
      <w:r>
        <w:rPr>
          <w:rFonts w:eastAsia="Times New Roman" w:cs="Times New Roman"/>
          <w:szCs w:val="24"/>
        </w:rPr>
        <w:t>,</w:t>
      </w:r>
      <w:r>
        <w:rPr>
          <w:rFonts w:eastAsia="Times New Roman" w:cs="Times New Roman"/>
          <w:szCs w:val="24"/>
        </w:rPr>
        <w:t xml:space="preserve"> για να ανεβείτε στην εξουσία; Τι σας έχει μείνει; Τι σας έμεινε από την πρώτη φάση, από τον βασικό μισθό, από τη δέκατη τρίτη σύνταξη; Τι σας έχει μείνει από αυτά; Τι σας έμεινε από το </w:t>
      </w:r>
      <w:r>
        <w:rPr>
          <w:rFonts w:eastAsia="Times New Roman" w:cs="Times New Roman"/>
          <w:szCs w:val="24"/>
        </w:rPr>
        <w:t>π</w:t>
      </w:r>
      <w:r>
        <w:rPr>
          <w:rFonts w:eastAsia="Times New Roman" w:cs="Times New Roman"/>
          <w:szCs w:val="24"/>
        </w:rPr>
        <w:t xml:space="preserve">αράλληλο </w:t>
      </w:r>
      <w:r>
        <w:rPr>
          <w:rFonts w:eastAsia="Times New Roman" w:cs="Times New Roman"/>
          <w:szCs w:val="24"/>
        </w:rPr>
        <w:t>π</w:t>
      </w:r>
      <w:r>
        <w:rPr>
          <w:rFonts w:eastAsia="Times New Roman" w:cs="Times New Roman"/>
          <w:szCs w:val="24"/>
        </w:rPr>
        <w:t>ρ</w:t>
      </w:r>
      <w:r>
        <w:rPr>
          <w:rFonts w:eastAsia="Times New Roman" w:cs="Times New Roman"/>
          <w:szCs w:val="24"/>
        </w:rPr>
        <w:t xml:space="preserve">όγραμμα; Τι σας έμεινε από τον θολό </w:t>
      </w:r>
      <w:r>
        <w:rPr>
          <w:rFonts w:eastAsia="Times New Roman" w:cs="Times New Roman"/>
          <w:szCs w:val="24"/>
        </w:rPr>
        <w:t>ο</w:t>
      </w:r>
      <w:r>
        <w:rPr>
          <w:rFonts w:eastAsia="Times New Roman" w:cs="Times New Roman"/>
          <w:szCs w:val="24"/>
        </w:rPr>
        <w:t>ργανισμό του ΝΑΤΟ, που -λέγατε και χθες- ο Υπουργός των Εξωτερικών εισηγήθηκε την ένταξη του Μαυροβουνίου να την κυρώσει η Βουλή της Ελλάδος; Τι σας έμεινε από αυτά;</w:t>
      </w:r>
    </w:p>
    <w:p w14:paraId="14AC570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Δεν σας έχει μείνει απολύτως τίποτα και σας έμεινε μό</w:t>
      </w:r>
      <w:r>
        <w:rPr>
          <w:rFonts w:eastAsia="Times New Roman" w:cs="Times New Roman"/>
          <w:szCs w:val="24"/>
        </w:rPr>
        <w:t>νο -να χειριστείτε, δηλαδή, την καθημερινότητα- η ιστορία της συκοφαντίας, της λάσπης, ο δηλητηριασμένος λόγος, ο διχαστικός λόγος, μίσος, συκοφαντία, πολιτική ασυδοσία, δηλαδή έλλειψη του παραμικρού φραγμού, νομικού ή πολιτικού φραγμού. Τίποτα.</w:t>
      </w:r>
    </w:p>
    <w:p w14:paraId="14AC571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Μιλάτε με </w:t>
      </w:r>
      <w:r>
        <w:rPr>
          <w:rFonts w:eastAsia="Times New Roman" w:cs="Times New Roman"/>
          <w:szCs w:val="24"/>
        </w:rPr>
        <w:t xml:space="preserve">τη γλώσσα της τελευταίας της προηγούμενης χρονιάς. Μιλάτε σαν να είστε προ των εκλογών και όπως είπα στο κλείσιμο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αυτά που λέτε -τα έλεγε και ο </w:t>
      </w:r>
      <w:r>
        <w:rPr>
          <w:rFonts w:eastAsia="Times New Roman" w:cs="Times New Roman"/>
          <w:szCs w:val="24"/>
        </w:rPr>
        <w:t>ε</w:t>
      </w:r>
      <w:r>
        <w:rPr>
          <w:rFonts w:eastAsia="Times New Roman" w:cs="Times New Roman"/>
          <w:szCs w:val="24"/>
        </w:rPr>
        <w:t>ισηγητής σας τότε- είναι σαν να σας διακτινίζουν στον χρόνο και να πηγαίνετε πίσω, ν</w:t>
      </w:r>
      <w:r>
        <w:rPr>
          <w:rFonts w:eastAsia="Times New Roman" w:cs="Times New Roman"/>
          <w:szCs w:val="24"/>
        </w:rPr>
        <w:t xml:space="preserve">α πηγαίνετε στο 2015, στο 2014. «Ντόκτορ Σποκ» είπα τον </w:t>
      </w:r>
      <w:r>
        <w:rPr>
          <w:rFonts w:eastAsia="Times New Roman" w:cs="Times New Roman"/>
          <w:szCs w:val="24"/>
        </w:rPr>
        <w:t>ε</w:t>
      </w:r>
      <w:r>
        <w:rPr>
          <w:rFonts w:eastAsia="Times New Roman" w:cs="Times New Roman"/>
          <w:szCs w:val="24"/>
        </w:rPr>
        <w:t>ισηγητή της Πλειοψηφίας, για όσους θυμούνται την παλιά τηλεοπτική σειρά. Δυσφήμιση των αντιπάλων.</w:t>
      </w:r>
    </w:p>
    <w:p w14:paraId="14AC571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Έτσι, όμως, πολιτική σταδιοδρομία έκανες αλλά δεν θα ξανακάνεις, γιατί συν τοις άλλοις συν όλα αυτά π</w:t>
      </w:r>
      <w:r>
        <w:rPr>
          <w:rFonts w:eastAsia="Times New Roman" w:cs="Times New Roman"/>
          <w:szCs w:val="24"/>
        </w:rPr>
        <w:t xml:space="preserve">ου έχουν συμβεί σε πολιτικό επίπεδο, σας έχουν συμβεί και ορισμένα πράγματα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Τα «μπρος-πίσω», οι προσθαφαιρέσεις, το «αόρατο χέρι», όπως είπε Βουλευτής της Πλειοψηφίας και όχι εμείς, αυτές είναι οι τρεις περιπτώσεις τις οποίες έχω </w:t>
      </w:r>
      <w:r>
        <w:rPr>
          <w:rFonts w:eastAsia="Times New Roman" w:cs="Times New Roman"/>
          <w:szCs w:val="24"/>
        </w:rPr>
        <w:t xml:space="preserve">να καταθέσω. </w:t>
      </w:r>
    </w:p>
    <w:p w14:paraId="14AC571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Θυμίζω, λοιπόν, για τα μέλη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και καταθέτω εδώ τα εξής: Η πρώτη περίπτωση αφορά την κακουργηματική απιστία του κ. Στουρνάρα. Στις 14:00΄ η ώρα είχε γίνει </w:t>
      </w:r>
      <w:r>
        <w:rPr>
          <w:rFonts w:eastAsia="Times New Roman" w:cs="Times New Roman"/>
          <w:szCs w:val="24"/>
        </w:rPr>
        <w:lastRenderedPageBreak/>
        <w:t xml:space="preserve">διαρροή, στις 14:30΄ η ώρα που κυκλοφόρησε το κανονικό </w:t>
      </w:r>
      <w:r>
        <w:rPr>
          <w:rFonts w:eastAsia="Times New Roman" w:cs="Times New Roman"/>
          <w:szCs w:val="24"/>
        </w:rPr>
        <w:t>π</w:t>
      </w:r>
      <w:r>
        <w:rPr>
          <w:rFonts w:eastAsia="Times New Roman" w:cs="Times New Roman"/>
          <w:szCs w:val="24"/>
        </w:rPr>
        <w:t xml:space="preserve">όρισμα, </w:t>
      </w:r>
      <w:r>
        <w:rPr>
          <w:rFonts w:eastAsia="Times New Roman" w:cs="Times New Roman"/>
          <w:szCs w:val="24"/>
        </w:rPr>
        <w:t xml:space="preserve">η εισήγηση </w:t>
      </w:r>
      <w:r>
        <w:rPr>
          <w:rFonts w:eastAsia="Times New Roman" w:cs="Times New Roman"/>
          <w:szCs w:val="24"/>
        </w:rPr>
        <w:t>π</w:t>
      </w:r>
      <w:r>
        <w:rPr>
          <w:rFonts w:eastAsia="Times New Roman" w:cs="Times New Roman"/>
          <w:szCs w:val="24"/>
        </w:rPr>
        <w:t xml:space="preserve">ορίσματος, είχε εξαφανιστεί. Αυτό είναι το πρώτο. Μπράβο σας! Ωραίοι τύποι! </w:t>
      </w:r>
    </w:p>
    <w:p w14:paraId="14AC571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έχουμε την ιστορία </w:t>
      </w:r>
      <w:r>
        <w:rPr>
          <w:rFonts w:eastAsia="Times New Roman" w:cs="Times New Roman"/>
          <w:szCs w:val="24"/>
        </w:rPr>
        <w:t>της εφημερίδας</w:t>
      </w:r>
      <w:r>
        <w:rPr>
          <w:rFonts w:eastAsia="Times New Roman" w:cs="Times New Roman"/>
          <w:szCs w:val="24"/>
        </w:rPr>
        <w:t xml:space="preserve">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Στη «</w:t>
      </w:r>
      <w:r>
        <w:rPr>
          <w:rFonts w:eastAsia="Times New Roman" w:cs="Times New Roman"/>
          <w:szCs w:val="24"/>
          <w:lang w:val="en-US"/>
        </w:rPr>
        <w:t>version</w:t>
      </w:r>
      <w:r>
        <w:rPr>
          <w:rFonts w:eastAsia="Times New Roman" w:cs="Times New Roman"/>
          <w:szCs w:val="24"/>
        </w:rPr>
        <w:t xml:space="preserve">» της Παρασκευής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το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πληρώνει κανονικά τα δάνειά του, ενώ δύο μέρες μετά και με διαβεβαίωση των Βουλευτών της Πλειοψηφίας ότι τίποτα δεν έχει αλλάξει, αυτό έχει φύγει και έχει μπει «Ποινικές ευθύνες του συγκεκριμένου εκδότη για άλλες πράξεις που δεν αφορούν στην </w:t>
      </w:r>
      <w:r>
        <w:rPr>
          <w:rFonts w:eastAsia="Times New Roman" w:cs="Times New Roman"/>
          <w:szCs w:val="24"/>
        </w:rPr>
        <w:t>ε</w:t>
      </w:r>
      <w:r>
        <w:rPr>
          <w:rFonts w:eastAsia="Times New Roman" w:cs="Times New Roman"/>
          <w:szCs w:val="24"/>
        </w:rPr>
        <w:t>ξεταστική».</w:t>
      </w:r>
    </w:p>
    <w:p w14:paraId="14AC571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Τρίτον –αυτό αφορά εμάς και αυτό πια είναι καταγγελία για λαθροχειρίες εν ψυχρώ όλων των Βουλευτών της Πλειοψηφίας- κλήθηκε ο κ. Σαλαγιάννης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και κατέθεσε όσα κατέθεσε. </w:t>
      </w:r>
    </w:p>
    <w:p w14:paraId="14AC571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π</w:t>
      </w:r>
      <w:r>
        <w:rPr>
          <w:rFonts w:eastAsia="Times New Roman" w:cs="Times New Roman"/>
          <w:szCs w:val="24"/>
        </w:rPr>
        <w:t>όρισμά σας, κύριοι της Πλειοψηφίας, αλλοιώνετε τα λεχθέντ</w:t>
      </w:r>
      <w:r>
        <w:rPr>
          <w:rFonts w:eastAsia="Times New Roman" w:cs="Times New Roman"/>
          <w:szCs w:val="24"/>
        </w:rPr>
        <w:t>α. Στέλνει στον Πρόεδρο της Βουλής τη Δευτέρα ο κ. Σαλαγιάννης καταγγελία για τέσσερις αλλοιώσεις στις οποίες έκανε αναφορά ο κ. Κουτσούκος και δεν έχω χρόνο να τις επαναλάβω. Όμως θα θίξω κάποιες απ’ αυτές. Από το 2011 και μετά δεν πληρώνει –λέει- το ΠΑΣΟ</w:t>
      </w:r>
      <w:r>
        <w:rPr>
          <w:rFonts w:eastAsia="Times New Roman" w:cs="Times New Roman"/>
          <w:szCs w:val="24"/>
        </w:rPr>
        <w:t xml:space="preserve">Κ. Ο άνθρωπος έχει πει ότι και το 2013 και </w:t>
      </w:r>
      <w:r>
        <w:rPr>
          <w:rFonts w:eastAsia="Times New Roman" w:cs="Times New Roman"/>
          <w:szCs w:val="24"/>
        </w:rPr>
        <w:lastRenderedPageBreak/>
        <w:t xml:space="preserve">το 2014 και το 2015 πληρώνει από το αίμα του. Πληρώνει, έχοντας κάνει περικοπή 95% των δαπανών του. </w:t>
      </w:r>
    </w:p>
    <w:p w14:paraId="14AC571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Του εκχωρημένου είναι, κύριε Λοβέρδο. </w:t>
      </w:r>
    </w:p>
    <w:p w14:paraId="14AC571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σας απήντησε ο κ. Κουτσούκος, κύ</w:t>
      </w:r>
      <w:r>
        <w:rPr>
          <w:rFonts w:eastAsia="Times New Roman" w:cs="Times New Roman"/>
          <w:szCs w:val="24"/>
        </w:rPr>
        <w:t xml:space="preserve">ριε Φάμελλε, αλλά είστε ευκαιριακά στη Βουλή, παρ’ ότι αυτή την ημέρα έπρεπε να ήσασταν από το πρωί. Σας απήντησε για τους σχεδιασμούς στους οποίους θα μεσολαβήσει η λαϊκή κυριαρχία και θα σας πάει εκεί που δείχνει τώρα ότι είναι να σας πάει, για να δούμε </w:t>
      </w:r>
      <w:r>
        <w:rPr>
          <w:rFonts w:eastAsia="Times New Roman" w:cs="Times New Roman"/>
          <w:szCs w:val="24"/>
        </w:rPr>
        <w:t>και εμείς μετά τις εκλογές</w:t>
      </w:r>
      <w:r>
        <w:rPr>
          <w:rFonts w:eastAsia="Times New Roman" w:cs="Times New Roman"/>
          <w:szCs w:val="24"/>
        </w:rPr>
        <w:t>,</w:t>
      </w:r>
      <w:r>
        <w:rPr>
          <w:rFonts w:eastAsia="Times New Roman" w:cs="Times New Roman"/>
          <w:szCs w:val="24"/>
        </w:rPr>
        <w:t xml:space="preserve"> πώς θα αποπληρώσετε τα δάνειά σας. Δεν μιλάω τυχαία. Μιλάω με πολύ συγκεκριμένους πολιτικούς και νομικούς όρους και αν με ακούσετε προσεκτικά, θα καταλάβετε.</w:t>
      </w:r>
    </w:p>
    <w:p w14:paraId="14AC571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Καταθέτω αυτή την επιστολή του κ. Σαλαγιάννη.</w:t>
      </w:r>
    </w:p>
    <w:p w14:paraId="14AC5719" w14:textId="77777777" w:rsidR="001812B4" w:rsidRDefault="001009A2">
      <w:pPr>
        <w:spacing w:line="600" w:lineRule="auto"/>
        <w:ind w:firstLine="720"/>
        <w:contextualSpacing/>
        <w:jc w:val="both"/>
        <w:rPr>
          <w:rFonts w:eastAsia="Times New Roman" w:cs="Times New Roman"/>
        </w:rPr>
      </w:pPr>
      <w:r>
        <w:rPr>
          <w:rFonts w:eastAsia="Times New Roman" w:cs="Times New Roman"/>
        </w:rPr>
        <w:t>(Στο σημείο αυτό ο Βουλε</w:t>
      </w:r>
      <w:r>
        <w:rPr>
          <w:rFonts w:eastAsia="Times New Roman" w:cs="Times New Roman"/>
        </w:rPr>
        <w:t>υτής κ. Ανδρέας Λοβέρδος καταθέτει για τα Πρακτικά την προαναφερθείσα επιστολή, η οποία βρίσκεται στο αρχείο του Τμήματος Γραμματείας της Διεύθυνσης Στενογραφίας και  Πρακτικών της Βουλής)</w:t>
      </w:r>
    </w:p>
    <w:p w14:paraId="14AC571A" w14:textId="77777777" w:rsidR="001812B4" w:rsidRDefault="001009A2">
      <w:pPr>
        <w:spacing w:line="600" w:lineRule="auto"/>
        <w:ind w:firstLine="720"/>
        <w:contextualSpacing/>
        <w:jc w:val="both"/>
        <w:rPr>
          <w:rFonts w:eastAsia="Times New Roman" w:cs="Times New Roman"/>
        </w:rPr>
      </w:pPr>
      <w:r>
        <w:rPr>
          <w:rFonts w:eastAsia="Times New Roman" w:cs="Times New Roman"/>
        </w:rPr>
        <w:t>Μάλιστα κάποιος από εσάς είχε και το θράσος την τελευταία στιγμή τη</w:t>
      </w:r>
      <w:r>
        <w:rPr>
          <w:rFonts w:eastAsia="Times New Roman" w:cs="Times New Roman"/>
        </w:rPr>
        <w:t xml:space="preserve">ς </w:t>
      </w:r>
      <w:r>
        <w:rPr>
          <w:rFonts w:eastAsia="Times New Roman" w:cs="Times New Roman"/>
        </w:rPr>
        <w:t>ε</w:t>
      </w:r>
      <w:r>
        <w:rPr>
          <w:rFonts w:eastAsia="Times New Roman" w:cs="Times New Roman"/>
        </w:rPr>
        <w:t xml:space="preserve">ξεταστικής </w:t>
      </w:r>
      <w:r>
        <w:rPr>
          <w:rFonts w:eastAsia="Times New Roman" w:cs="Times New Roman"/>
        </w:rPr>
        <w:t>ε</w:t>
      </w:r>
      <w:r>
        <w:rPr>
          <w:rFonts w:eastAsia="Times New Roman" w:cs="Times New Roman"/>
        </w:rPr>
        <w:t xml:space="preserve">πιτροπής να πει –γιατί εμείς λέμε ότι </w:t>
      </w:r>
      <w:r>
        <w:rPr>
          <w:rFonts w:eastAsia="Times New Roman" w:cs="Times New Roman"/>
        </w:rPr>
        <w:lastRenderedPageBreak/>
        <w:t xml:space="preserve">είμαστε το μόνο κόμμα που ζήτησε από έξι μεγάλες διεθνείς λογιστικές εταιρείες να ελέγξουν τα οικονομικά του και έχουμε καταθέσει και τα πορίσματα στη </w:t>
      </w:r>
      <w:r>
        <w:rPr>
          <w:rFonts w:eastAsia="Times New Roman" w:cs="Times New Roman"/>
        </w:rPr>
        <w:t>δ</w:t>
      </w:r>
      <w:r>
        <w:rPr>
          <w:rFonts w:eastAsia="Times New Roman" w:cs="Times New Roman"/>
        </w:rPr>
        <w:t>ικαιοσύνη- «Ναι αλλά με ερωτήματα που θέσατε εσείς»</w:t>
      </w:r>
      <w:r>
        <w:rPr>
          <w:rFonts w:eastAsia="Times New Roman" w:cs="Times New Roman"/>
        </w:rPr>
        <w:t>, αγνοώντας αυτό που έχει πει ο κ. Σαλαγιάννης, ότι με επιστολή του σ’ αυτούς τους έξι είπε</w:t>
      </w:r>
      <w:r>
        <w:rPr>
          <w:rFonts w:eastAsia="Times New Roman" w:cs="Times New Roman"/>
        </w:rPr>
        <w:t>:</w:t>
      </w:r>
      <w:r>
        <w:rPr>
          <w:rFonts w:eastAsia="Times New Roman" w:cs="Times New Roman"/>
        </w:rPr>
        <w:t xml:space="preserve"> «Και για όποιο άλλο ερώτημα θέλετε». </w:t>
      </w:r>
    </w:p>
    <w:p w14:paraId="14AC571B" w14:textId="77777777" w:rsidR="001812B4" w:rsidRDefault="001009A2">
      <w:pPr>
        <w:spacing w:line="600" w:lineRule="auto"/>
        <w:ind w:firstLine="720"/>
        <w:contextualSpacing/>
        <w:jc w:val="both"/>
        <w:rPr>
          <w:rFonts w:eastAsia="Times New Roman" w:cs="Times New Roman"/>
        </w:rPr>
      </w:pPr>
      <w:r>
        <w:rPr>
          <w:rFonts w:eastAsia="Times New Roman" w:cs="Times New Roman"/>
        </w:rPr>
        <w:t xml:space="preserve">Όταν τα κάνετε αυτά για τα δικά σας οικονομικά, για τα οποία λέχθηκαν αρκετά από τον κ. Κουτσούκο, τότε να έρθετε και να μας σηκώσετε το δάκτυλο, γιατί μέχρι τότε πρέπει να καταπιείτε ό,τι λέγατε τα περασμένα χρόνια και να ζητήσετε και συγγνώμη. </w:t>
      </w:r>
    </w:p>
    <w:p w14:paraId="14AC571C" w14:textId="77777777" w:rsidR="001812B4" w:rsidRDefault="001009A2">
      <w:pPr>
        <w:spacing w:line="600" w:lineRule="auto"/>
        <w:ind w:firstLine="720"/>
        <w:contextualSpacing/>
        <w:jc w:val="center"/>
        <w:rPr>
          <w:rFonts w:eastAsia="Times New Roman" w:cs="Times New Roman"/>
        </w:rPr>
      </w:pPr>
      <w:r>
        <w:rPr>
          <w:rFonts w:eastAsia="Times New Roman" w:cs="Times New Roman"/>
        </w:rPr>
        <w:t>(Θόρυβος-</w:t>
      </w:r>
      <w:r>
        <w:rPr>
          <w:rFonts w:eastAsia="Times New Roman" w:cs="Times New Roman"/>
        </w:rPr>
        <w:t>διαμαρτυρίες από την πτέρυγα του ΣΥΡΙΖΑ)</w:t>
      </w:r>
    </w:p>
    <w:p w14:paraId="14AC571D" w14:textId="77777777" w:rsidR="001812B4" w:rsidRDefault="001009A2">
      <w:pPr>
        <w:spacing w:line="600" w:lineRule="auto"/>
        <w:ind w:firstLine="720"/>
        <w:contextualSpacing/>
        <w:jc w:val="both"/>
        <w:rPr>
          <w:rFonts w:eastAsia="Times New Roman" w:cs="Times New Roman"/>
        </w:rPr>
      </w:pPr>
      <w:r>
        <w:rPr>
          <w:rFonts w:eastAsia="Times New Roman" w:cs="Times New Roman"/>
        </w:rPr>
        <w:t>Ας αναφερθούμε τώρα σε εσάς στους οργανωτές των ταγμάτων «</w:t>
      </w:r>
      <w:r>
        <w:rPr>
          <w:rFonts w:eastAsia="Times New Roman" w:cs="Times New Roman"/>
          <w:lang w:val="en-US"/>
        </w:rPr>
        <w:t>bullying</w:t>
      </w:r>
      <w:r>
        <w:rPr>
          <w:rFonts w:eastAsia="Times New Roman" w:cs="Times New Roman"/>
        </w:rPr>
        <w:t xml:space="preserve">». </w:t>
      </w:r>
      <w:r>
        <w:rPr>
          <w:rFonts w:eastAsia="Times New Roman" w:cs="Times New Roman"/>
        </w:rPr>
        <w:t xml:space="preserve">ένας </w:t>
      </w:r>
      <w:r>
        <w:rPr>
          <w:rFonts w:eastAsia="Times New Roman" w:cs="Times New Roman"/>
        </w:rPr>
        <w:t>ένας προσωπικά ευθύνεστε για ό,τι κάνατε σε εσάς. Τι θέλετε να μας πείτε; Τι είναι αυτό που λέει ο κ. Φάμελλος ότι αποδείχθηκε; Αποδείχθηκε η</w:t>
      </w:r>
      <w:r>
        <w:rPr>
          <w:rFonts w:eastAsia="Times New Roman" w:cs="Times New Roman"/>
        </w:rPr>
        <w:t xml:space="preserve"> βασική σας συκοφαντία για τα σαράντα χρόνια της Μεταπολίτευσης που τα κρίνετε άσχημα, την περίοδο δηλαδή του ελληνικού λαού όπου αυτός έζησε για πρώτη φορά σε τέτοιες συνθήκες δημοκρατίας και για πρώτη φορά σε τέτοιες συνθήκες οικονομικής ευρωστίας από </w:t>
      </w:r>
      <w:r>
        <w:rPr>
          <w:rFonts w:eastAsia="Times New Roman" w:cs="Times New Roman"/>
        </w:rPr>
        <w:lastRenderedPageBreak/>
        <w:t>συ</w:t>
      </w:r>
      <w:r>
        <w:rPr>
          <w:rFonts w:eastAsia="Times New Roman" w:cs="Times New Roman"/>
        </w:rPr>
        <w:t>γκροτήσεως του ελληνικού κράτους. Έζησε με πολλά προβλήματα –θα πω γι’ αυτά- και με διαφθορά οπωσδήποτε –θα πω και γι’ αυτή- αλλά αυτός ο δικός σας τρόπος να εξαλείψετε αυτά τα σαράντα χρόνια από το ενεργητικό της χώρας και να τα καταγράψετε ως περίοδο στη</w:t>
      </w:r>
      <w:r>
        <w:rPr>
          <w:rFonts w:eastAsia="Times New Roman" w:cs="Times New Roman"/>
        </w:rPr>
        <w:t>ν οποία υπερίσχυσε το τρίγωνο «</w:t>
      </w:r>
      <w:r>
        <w:rPr>
          <w:rFonts w:eastAsia="Times New Roman" w:cs="Times New Roman"/>
        </w:rPr>
        <w:t>μ</w:t>
      </w:r>
      <w:r>
        <w:rPr>
          <w:rFonts w:eastAsia="Times New Roman" w:cs="Times New Roman"/>
        </w:rPr>
        <w:t xml:space="preserve">έσα </w:t>
      </w:r>
      <w:r>
        <w:rPr>
          <w:rFonts w:eastAsia="Times New Roman" w:cs="Times New Roman"/>
        </w:rPr>
        <w:t>ε</w:t>
      </w:r>
      <w:r>
        <w:rPr>
          <w:rFonts w:eastAsia="Times New Roman" w:cs="Times New Roman"/>
        </w:rPr>
        <w:t>νημέρωσης</w:t>
      </w:r>
      <w:r>
        <w:rPr>
          <w:rFonts w:eastAsia="Times New Roman" w:cs="Times New Roman"/>
        </w:rPr>
        <w:t xml:space="preserve"> </w:t>
      </w:r>
      <w:r>
        <w:rPr>
          <w:rFonts w:eastAsia="Times New Roman" w:cs="Times New Roman"/>
        </w:rPr>
        <w:t>-</w:t>
      </w:r>
      <w:r>
        <w:rPr>
          <w:rFonts w:eastAsia="Times New Roman" w:cs="Times New Roman"/>
        </w:rPr>
        <w:t xml:space="preserve"> κ</w:t>
      </w:r>
      <w:r>
        <w:rPr>
          <w:rFonts w:eastAsia="Times New Roman" w:cs="Times New Roman"/>
        </w:rPr>
        <w:t>όμματα</w:t>
      </w:r>
      <w:r>
        <w:rPr>
          <w:rFonts w:eastAsia="Times New Roman" w:cs="Times New Roman"/>
        </w:rPr>
        <w:t xml:space="preserve"> </w:t>
      </w:r>
      <w:r>
        <w:rPr>
          <w:rFonts w:eastAsia="Times New Roman" w:cs="Times New Roman"/>
        </w:rPr>
        <w:t>-</w:t>
      </w:r>
      <w:r>
        <w:rPr>
          <w:rFonts w:eastAsia="Times New Roman" w:cs="Times New Roman"/>
        </w:rPr>
        <w:t xml:space="preserve"> τ</w:t>
      </w:r>
      <w:r>
        <w:rPr>
          <w:rFonts w:eastAsia="Times New Roman" w:cs="Times New Roman"/>
        </w:rPr>
        <w:t>ράπεζες» για να παράξουν δήθεν αυτά τα πολιτικά κινήματα που κυβέρνησαν τη χώρα, κατέρρευσε…</w:t>
      </w:r>
    </w:p>
    <w:p w14:paraId="14AC571E" w14:textId="77777777" w:rsidR="001812B4" w:rsidRDefault="001009A2">
      <w:pPr>
        <w:spacing w:line="600" w:lineRule="auto"/>
        <w:ind w:firstLine="720"/>
        <w:contextualSpacing/>
        <w:jc w:val="both"/>
        <w:rPr>
          <w:rFonts w:eastAsia="Times New Roman" w:cs="Times New Roman"/>
        </w:rPr>
      </w:pPr>
      <w:r>
        <w:rPr>
          <w:rFonts w:eastAsia="Times New Roman" w:cs="Times New Roman"/>
          <w:b/>
        </w:rPr>
        <w:t xml:space="preserve">ΑΝΑΣΤΑΣΙΑ ΓΚΑΡΑ: </w:t>
      </w:r>
      <w:r>
        <w:rPr>
          <w:rFonts w:eastAsia="Times New Roman" w:cs="Times New Roman"/>
        </w:rPr>
        <w:t xml:space="preserve">Το αρνείστε αυτό; Απορίες έχω. Δεν υπήρξε διαπλοκή σαράντα χρόνια; </w:t>
      </w:r>
    </w:p>
    <w:p w14:paraId="14AC571F" w14:textId="77777777" w:rsidR="001812B4" w:rsidRDefault="001009A2">
      <w:pPr>
        <w:spacing w:line="600" w:lineRule="auto"/>
        <w:ind w:firstLine="720"/>
        <w:contextualSpacing/>
        <w:jc w:val="both"/>
        <w:rPr>
          <w:rFonts w:eastAsia="Times New Roman" w:cs="Times New Roman"/>
        </w:rPr>
      </w:pPr>
      <w:r>
        <w:rPr>
          <w:rFonts w:eastAsia="Times New Roman" w:cs="Times New Roman"/>
          <w:b/>
        </w:rPr>
        <w:t>ΑΝΔΡΕΑΣ ΛΟΒΕΡΔΟΣ:</w:t>
      </w:r>
      <w:r>
        <w:rPr>
          <w:rFonts w:eastAsia="Times New Roman" w:cs="Times New Roman"/>
        </w:rPr>
        <w:t>…με πρώτους μάρτυρες εσάς τους ίδιους. Τι είπατε; Εσείς διαπιστώσατε ότι δεν υπάρχει πολιτικό πρόσωπο, δεν υπάρχει ποινική ευθύνη Υπουργού για όλα αυτά για τα οποία κατηγορείτε.</w:t>
      </w:r>
    </w:p>
    <w:p w14:paraId="14AC5720"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Και είχε σήμερα το θράσος ο εισηγητής σας να πει, απευθυνόμενος στον κ. Σκανδα</w:t>
      </w:r>
      <w:r>
        <w:rPr>
          <w:rFonts w:eastAsia="Times New Roman" w:cs="Times New Roman"/>
          <w:szCs w:val="24"/>
        </w:rPr>
        <w:t xml:space="preserve">λίδη συγκεκριμένα, να σας πούμε για τα 15 εκατομμύρια, το οποίο είναι λογιστικό υπόλοιπο, όπως κατέθεσε ο ίδιος ο κ. Σαλαγιάννης! </w:t>
      </w:r>
    </w:p>
    <w:p w14:paraId="14AC5721"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 xml:space="preserve">Με αυτά ψαρέψατε στα θολά νερά και κάτι τσίμπησε. Τέλος πια, κύριε συνάδελφε, οι αλχημείες! </w:t>
      </w:r>
    </w:p>
    <w:p w14:paraId="14AC5722"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lastRenderedPageBreak/>
        <w:t>Συμπτώματα διαπλοκής υπήρξαν πολ</w:t>
      </w:r>
      <w:r>
        <w:rPr>
          <w:rFonts w:eastAsia="Times New Roman" w:cs="Times New Roman"/>
          <w:szCs w:val="24"/>
        </w:rPr>
        <w:t xml:space="preserve">λά. Και σε ό,τι αφορά τον δανεισμό των κομμάτων πήραμε </w:t>
      </w:r>
      <w:r>
        <w:rPr>
          <w:rFonts w:eastAsia="Times New Roman" w:cs="Times New Roman"/>
          <w:szCs w:val="24"/>
        </w:rPr>
        <w:t xml:space="preserve">εμείς </w:t>
      </w:r>
      <w:r>
        <w:rPr>
          <w:rFonts w:eastAsia="Times New Roman" w:cs="Times New Roman"/>
          <w:szCs w:val="24"/>
        </w:rPr>
        <w:t xml:space="preserve">πρωτοβουλία και σε ό,τι αφορά ποινικές ευθύνες πολιτικών προσώπων πήραμε </w:t>
      </w:r>
      <w:r>
        <w:rPr>
          <w:rFonts w:eastAsia="Times New Roman" w:cs="Times New Roman"/>
          <w:szCs w:val="24"/>
        </w:rPr>
        <w:t xml:space="preserve">εμείς </w:t>
      </w:r>
      <w:r>
        <w:rPr>
          <w:rFonts w:eastAsia="Times New Roman" w:cs="Times New Roman"/>
          <w:szCs w:val="24"/>
        </w:rPr>
        <w:t>πρωτοβουλίες και στο μέτρο του δυνατού πετύχαμε πλήγματα κατά της διαφθοράς. Όταν διακυβερνήσαμε εν μέσω κρίσης, όλο</w:t>
      </w:r>
      <w:r>
        <w:rPr>
          <w:rFonts w:eastAsia="Times New Roman" w:cs="Times New Roman"/>
          <w:szCs w:val="24"/>
        </w:rPr>
        <w:t xml:space="preserve">ι οι θεσμοί που σήμερα επικαλείστε είναι θεσμοί δικοί μας. Αναφέρω έτσι, δίκην παραδείγματος, τους </w:t>
      </w:r>
      <w:r>
        <w:rPr>
          <w:rFonts w:eastAsia="Times New Roman" w:cs="Times New Roman"/>
          <w:szCs w:val="24"/>
        </w:rPr>
        <w:t>ο</w:t>
      </w:r>
      <w:r>
        <w:rPr>
          <w:rFonts w:eastAsia="Times New Roman" w:cs="Times New Roman"/>
          <w:szCs w:val="24"/>
        </w:rPr>
        <w:t xml:space="preserve">ικονομικούς </w:t>
      </w:r>
      <w:r>
        <w:rPr>
          <w:rFonts w:eastAsia="Times New Roman" w:cs="Times New Roman"/>
          <w:szCs w:val="24"/>
        </w:rPr>
        <w:t>ε</w:t>
      </w:r>
      <w:r>
        <w:rPr>
          <w:rFonts w:eastAsia="Times New Roman" w:cs="Times New Roman"/>
          <w:szCs w:val="24"/>
        </w:rPr>
        <w:t xml:space="preserve">ισαγγελείς και τους </w:t>
      </w:r>
      <w:r>
        <w:rPr>
          <w:rFonts w:eastAsia="Times New Roman" w:cs="Times New Roman"/>
          <w:szCs w:val="24"/>
        </w:rPr>
        <w:t>ε</w:t>
      </w:r>
      <w:r>
        <w:rPr>
          <w:rFonts w:eastAsia="Times New Roman" w:cs="Times New Roman"/>
          <w:szCs w:val="24"/>
        </w:rPr>
        <w:t xml:space="preserve">ισαγγελείς </w:t>
      </w:r>
      <w:r>
        <w:rPr>
          <w:rFonts w:eastAsia="Times New Roman" w:cs="Times New Roman"/>
          <w:szCs w:val="24"/>
        </w:rPr>
        <w:t>δ</w:t>
      </w:r>
      <w:r>
        <w:rPr>
          <w:rFonts w:eastAsia="Times New Roman" w:cs="Times New Roman"/>
          <w:szCs w:val="24"/>
        </w:rPr>
        <w:t xml:space="preserve">ιαφθοράς. Όλα αυτά τα ψηφίσαμε και τα εφαρμόσαμε εμείς. </w:t>
      </w:r>
    </w:p>
    <w:p w14:paraId="14AC5723"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 xml:space="preserve">Τώρα έρχομαι στην </w:t>
      </w:r>
      <w:r>
        <w:rPr>
          <w:rFonts w:eastAsia="Times New Roman" w:cs="Times New Roman"/>
          <w:szCs w:val="24"/>
        </w:rPr>
        <w:t>ε</w:t>
      </w:r>
      <w:r>
        <w:rPr>
          <w:rFonts w:eastAsia="Times New Roman" w:cs="Times New Roman"/>
          <w:szCs w:val="24"/>
        </w:rPr>
        <w:t>ξεταστική. Προσπαθήσαμε να είμαστε</w:t>
      </w:r>
      <w:r>
        <w:rPr>
          <w:rFonts w:eastAsia="Times New Roman" w:cs="Times New Roman"/>
          <w:szCs w:val="24"/>
        </w:rPr>
        <w:t xml:space="preserve"> αμερόληπτοι. Αντικειμενικοί δεν μπορεί να είμαστε, όταν είμαστε στελέχη και μέλη πολιτικών κομμάτων</w:t>
      </w:r>
      <w:r>
        <w:rPr>
          <w:rFonts w:eastAsia="Times New Roman" w:cs="Times New Roman"/>
          <w:szCs w:val="24"/>
        </w:rPr>
        <w:t>,</w:t>
      </w:r>
      <w:r>
        <w:rPr>
          <w:rFonts w:eastAsia="Times New Roman" w:cs="Times New Roman"/>
          <w:szCs w:val="24"/>
        </w:rPr>
        <w:t xml:space="preserve"> έχουμε μια οπτική να βλέπουμε τα πράγματα. Όμως αμερόληπτοι, ειδικά όταν εξετάζουμε πρόσωπα και πράγματα με τόσο σοβαρές αρμοδιότητες, οφείλουμε να είμαστ</w:t>
      </w:r>
      <w:r>
        <w:rPr>
          <w:rFonts w:eastAsia="Times New Roman" w:cs="Times New Roman"/>
          <w:szCs w:val="24"/>
        </w:rPr>
        <w:t xml:space="preserve">ε. </w:t>
      </w:r>
    </w:p>
    <w:p w14:paraId="14AC5724"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Εσείς, όμως, δεν έχετε την έξωθεν καλή μαρτυρία. Τι αποφύγατε; Ψευδώς ο προλαλήσας ανέφερε</w:t>
      </w:r>
      <w:r>
        <w:rPr>
          <w:rFonts w:eastAsia="Times New Roman" w:cs="Times New Roman"/>
          <w:szCs w:val="24"/>
        </w:rPr>
        <w:t>,</w:t>
      </w:r>
      <w:r>
        <w:rPr>
          <w:rFonts w:eastAsia="Times New Roman" w:cs="Times New Roman"/>
          <w:szCs w:val="24"/>
        </w:rPr>
        <w:t xml:space="preserve"> ότι δεχθήκατε να έρθουν όλοι και όλες και να καταθέσουν αυτά που ήθελαν. Τον κ. Δαβαράκη τον δεχθήκατε; Είναι ο μόνος που είπε κάτι πολύ συγκεκριμένο, «έπαιρνα </w:t>
      </w:r>
      <w:r>
        <w:rPr>
          <w:rFonts w:eastAsia="Times New Roman" w:cs="Times New Roman"/>
          <w:szCs w:val="24"/>
        </w:rPr>
        <w:t xml:space="preserve">λεφτά από γραφείο Υπουργού». Αυτό δεν </w:t>
      </w:r>
      <w:r>
        <w:rPr>
          <w:rFonts w:eastAsia="Times New Roman" w:cs="Times New Roman"/>
          <w:szCs w:val="24"/>
        </w:rPr>
        <w:lastRenderedPageBreak/>
        <w:t xml:space="preserve">το έχει πει κανένας άλλος. Και εδώ δεν είναι λαϊκό δικαστήριο, κύριοι συνάδελφοι, να λέμε αυτά που υποθέτουμε, εδώ λέμε ό,τι έχει ακουστεί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14AC5725"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 xml:space="preserve">Καλέσαμε, λοιπόν, εμείς τον κ. Δαβαράκη. Όχι είπε ο </w:t>
      </w:r>
      <w:r>
        <w:rPr>
          <w:rFonts w:eastAsia="Times New Roman" w:cs="Times New Roman"/>
          <w:szCs w:val="24"/>
        </w:rPr>
        <w:t xml:space="preserve">ΣΥΡΙΖΑ, να μην έρθει, όπως και άλλα έξι ή επτά πρόσωπα, γιατί δήθεν δεν προλαβαίναμε, ενώ είχαμε παρατείνει έξι ή επτά φορές τη λειτουργία της </w:t>
      </w:r>
      <w:r>
        <w:rPr>
          <w:rFonts w:eastAsia="Times New Roman" w:cs="Times New Roman"/>
          <w:szCs w:val="24"/>
        </w:rPr>
        <w:t>ε</w:t>
      </w:r>
      <w:r>
        <w:rPr>
          <w:rFonts w:eastAsia="Times New Roman" w:cs="Times New Roman"/>
          <w:szCs w:val="24"/>
        </w:rPr>
        <w:t>ξεταστικής. Χάσατε με την ακραία αυτή περίπτωση κάθε τεκμήριο αμεροληψίας και αξιοπιστίας. Αντιθέτως εμείς προτε</w:t>
      </w:r>
      <w:r>
        <w:rPr>
          <w:rFonts w:eastAsia="Times New Roman" w:cs="Times New Roman"/>
          <w:szCs w:val="24"/>
        </w:rPr>
        <w:t>ίναμε να έρθουν όλοι. Όλοι για να κατηγορήσουν άλλους; Όχι, πρώτα απ’ όλους ο κ. Σπυρόπουλος. Ακόμη και τις τελευταίες ημέρες που έλεγαν να έρθει ο άλφα ή ο βήτα του ΠΑΣΟΚ, είπαμε «ναι», ψηφίζαμε «ναι». Εσείς για ό,τι σας αφορούσε</w:t>
      </w:r>
      <w:r>
        <w:rPr>
          <w:rFonts w:eastAsia="Times New Roman" w:cs="Times New Roman"/>
          <w:szCs w:val="24"/>
        </w:rPr>
        <w:t>,</w:t>
      </w:r>
      <w:r>
        <w:rPr>
          <w:rFonts w:eastAsia="Times New Roman" w:cs="Times New Roman"/>
          <w:szCs w:val="24"/>
        </w:rPr>
        <w:t xml:space="preserve"> ψηφίζατε «όχι».</w:t>
      </w:r>
    </w:p>
    <w:p w14:paraId="14AC5726"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Δεύτερον</w:t>
      </w:r>
      <w:r>
        <w:rPr>
          <w:rFonts w:eastAsia="Times New Roman" w:cs="Times New Roman"/>
          <w:szCs w:val="24"/>
        </w:rPr>
        <w:t>, να συνταχθεί κοινό πόρισμα. Ήταν δική μου πρόταση επί δυο μήνες. Είχαμε τρία από τα τέσσερα σημεία που σίγουρα θα συμφωνούσαμε. Προτάσεις για το μέλλον, διαπίστωση νομικού πλαισίου και ποσοτικοποίηση των δανείων για να φανούν αλήθειες, τις οποίες χρησιμο</w:t>
      </w:r>
      <w:r>
        <w:rPr>
          <w:rFonts w:eastAsia="Times New Roman" w:cs="Times New Roman"/>
          <w:szCs w:val="24"/>
        </w:rPr>
        <w:t xml:space="preserve">ποιούν οι Βουλευτές της Πλειοψηφίας της Βουλής ή ψέματα, που είναι αυτά. Είπατε όχι. Έγινε ψηφοφορία. Το απορρίψατε με ψηφοφορία. Μπράβο σας! </w:t>
      </w:r>
      <w:r>
        <w:rPr>
          <w:rFonts w:eastAsia="Times New Roman" w:cs="Times New Roman"/>
          <w:szCs w:val="24"/>
        </w:rPr>
        <w:lastRenderedPageBreak/>
        <w:t>Συγχαρητήρια! Και τώρα υφιστάμεθα όλοι -αλλά κυρίως εσείς γιατί ο κόσμος μαθαίνει- τη γελοιοποίηση</w:t>
      </w:r>
      <w:r>
        <w:rPr>
          <w:rFonts w:eastAsia="Times New Roman" w:cs="Times New Roman"/>
          <w:szCs w:val="24"/>
        </w:rPr>
        <w:t>,</w:t>
      </w:r>
      <w:r>
        <w:rPr>
          <w:rFonts w:eastAsia="Times New Roman" w:cs="Times New Roman"/>
          <w:szCs w:val="24"/>
        </w:rPr>
        <w:t xml:space="preserve"> ότι οκτώ κόμμα</w:t>
      </w:r>
      <w:r>
        <w:rPr>
          <w:rFonts w:eastAsia="Times New Roman" w:cs="Times New Roman"/>
          <w:szCs w:val="24"/>
        </w:rPr>
        <w:t xml:space="preserve">τα και ένας ανεξάρτητος Βουλευτής καταθέτουν εννιά πορίσματα. Το υφιστάμεθα όλοι αυτό αλλά εσάς βαραίνει, γιατί εσείς με ψηφοφορία αρνηθήκατε κάτι τέτοιο. </w:t>
      </w:r>
    </w:p>
    <w:p w14:paraId="14AC5727"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Σας είπαμε, επίσης, να μην αναμειχθούμε εμπλεκόμενοι σε συμπεράσματα που έχουν προκύψει από την Τράπ</w:t>
      </w:r>
      <w:r>
        <w:rPr>
          <w:rFonts w:eastAsia="Times New Roman" w:cs="Times New Roman"/>
          <w:szCs w:val="24"/>
        </w:rPr>
        <w:t>εζα της Ελλάδος, γιατί θα φανεί ότι κάποιους πριμοδοτούμε και κάποιους δεν πριμοδοτούμε. Αντιθέτως άλλες φορές τα κάνατε εργαλεία αυτά και άλλες φορές τα καταπίνατε. Και στο πόρισμά σας ό,τι θεωρείτε ότι σας συμφέρει το λέτε, ό,τι θεωρείτε ότι δεν σας συμφ</w:t>
      </w:r>
      <w:r>
        <w:rPr>
          <w:rFonts w:eastAsia="Times New Roman" w:cs="Times New Roman"/>
          <w:szCs w:val="24"/>
        </w:rPr>
        <w:t xml:space="preserve">έρει το αποσιωπάτε. </w:t>
      </w:r>
    </w:p>
    <w:p w14:paraId="14AC5728"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Ακόμη, συνάδελφοι, εγώ προσωπικά σε όλους όσους ήρθαν εκεί</w:t>
      </w:r>
      <w:r>
        <w:rPr>
          <w:rFonts w:eastAsia="Times New Roman" w:cs="Times New Roman"/>
          <w:szCs w:val="24"/>
        </w:rPr>
        <w:t>,</w:t>
      </w:r>
      <w:r>
        <w:rPr>
          <w:rFonts w:eastAsia="Times New Roman" w:cs="Times New Roman"/>
          <w:szCs w:val="24"/>
        </w:rPr>
        <w:t xml:space="preserve"> έκανα τις ίδιες ερωτήσεις. Και στους εκπροσώπους του κόμματος του ΣΥΡΙΖΑ και της «Αυγής». Έκανα ακριβώς τις ίδιες ερωτήσεις, διότι σημασία έχει σε μια εξέταση προσώπων-πραγμάτ</w:t>
      </w:r>
      <w:r>
        <w:rPr>
          <w:rFonts w:eastAsia="Times New Roman" w:cs="Times New Roman"/>
          <w:szCs w:val="24"/>
        </w:rPr>
        <w:t xml:space="preserve">ων τι λέγεται εκεί και όχι τι υποθέτουμε εμείς. Σε όλους με το ίδιο ύφος και με τον ίδιο τρόπο χωρίς εξυπνάδες και χωρίς διάθεση να κάνω τον καλό σ’ αυτούς που με ακούν απόψε και τη Δευτέρα βγαίνω καλός, αλλά την Τετάρτη έχω χάσει τα πάντα. </w:t>
      </w:r>
      <w:r>
        <w:rPr>
          <w:rFonts w:eastAsia="Times New Roman" w:cs="Times New Roman"/>
          <w:szCs w:val="24"/>
        </w:rPr>
        <w:lastRenderedPageBreak/>
        <w:t>Γιατί μπήκατε σ</w:t>
      </w: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με αλαλαγμούς και βγήκατε με την Τράπεζα Αττικής, με αυτά που είπε ο Διευθυντής της «Αυγής», με αυτά που είπε ο ένας ή ο άλλος μάρτυρας για τα δάνεια του κόμματός σας. Αλλιώς μπήκατε και αλλιώς βγήκατε. Όμως αυτός που θέλει να δείξε</w:t>
      </w:r>
      <w:r>
        <w:rPr>
          <w:rFonts w:eastAsia="Times New Roman" w:cs="Times New Roman"/>
          <w:szCs w:val="24"/>
        </w:rPr>
        <w:t>ι</w:t>
      </w:r>
      <w:r>
        <w:rPr>
          <w:rFonts w:eastAsia="Times New Roman" w:cs="Times New Roman"/>
          <w:szCs w:val="24"/>
        </w:rPr>
        <w:t>,</w:t>
      </w:r>
      <w:r>
        <w:rPr>
          <w:rFonts w:eastAsia="Times New Roman" w:cs="Times New Roman"/>
          <w:szCs w:val="24"/>
        </w:rPr>
        <w:t xml:space="preserve"> ότι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προσπαθεί να είναι αμερόληπτος</w:t>
      </w:r>
      <w:r>
        <w:rPr>
          <w:rFonts w:eastAsia="Times New Roman" w:cs="Times New Roman"/>
          <w:szCs w:val="24"/>
        </w:rPr>
        <w:t>,</w:t>
      </w:r>
      <w:r>
        <w:rPr>
          <w:rFonts w:eastAsia="Times New Roman" w:cs="Times New Roman"/>
          <w:szCs w:val="24"/>
        </w:rPr>
        <w:t xml:space="preserve"> είναι αυτός που ρωτά όλους ακριβώς τα ίδια πράγματα και δεν τα αλλάζει ανάλογα με το ποιον έχει απέναντί του. </w:t>
      </w:r>
    </w:p>
    <w:p w14:paraId="14AC5729"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Πάμε τώρα στα συμπεράσματα. Κυρίες και κύριοι, σχετικά με τα μέσα μαζικής ενημέρωσης, στην πο</w:t>
      </w:r>
      <w:r>
        <w:rPr>
          <w:rFonts w:eastAsia="Times New Roman" w:cs="Times New Roman"/>
          <w:szCs w:val="24"/>
        </w:rPr>
        <w:t xml:space="preserve">σοτικοποίηση των δανείων -στην οποία επιμείναμε, γιατί από αυτό το Βήμα ο Πρωθυπουργός έχει πει ότι τα δάνεια των ΜΜΕ και των κομμάτων οδήγησαν τη χώρα σε κατάρρευση και πτώχευση- αποδείχθηκε -γιατί έχουμε πια επίγνωση όλοι ακριβώς- ότι αυτά τα δάνεια, τα </w:t>
      </w:r>
      <w:r>
        <w:rPr>
          <w:rFonts w:eastAsia="Times New Roman" w:cs="Times New Roman"/>
          <w:szCs w:val="24"/>
        </w:rPr>
        <w:t xml:space="preserve">μη εξυπηρετούμενα εξ αυτών, όχι τα δάνεια αυτά καθαυτά, είναι ένα ελάχιστο, ένα μηδαμινό ποσό, σε σχέση με τα κόκκινα δάνεια των επιχειρήσεων, σε σχέση με τα κόκκινα δάνεια των πολιτών. </w:t>
      </w:r>
    </w:p>
    <w:p w14:paraId="14AC572A"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w:t>
      </w:r>
      <w:r>
        <w:rPr>
          <w:rFonts w:eastAsia="Times New Roman" w:cs="Times New Roman"/>
          <w:szCs w:val="24"/>
        </w:rPr>
        <w:t>κυρίου Βουλευτή)</w:t>
      </w:r>
    </w:p>
    <w:p w14:paraId="14AC572B"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lastRenderedPageBreak/>
        <w:t xml:space="preserve">Εγώ συμφωνώ ότι έχουν ειδική σημασία και ότι ακόμα και 1 ευρώ είναι κρίσιμο μέγεθος. Συμφωνώ. Είναι άλλο αυτό και είναι άλλο να λες ότι από τη δανειοδότηση των κομμάτων πτώχευσε η χώρα. </w:t>
      </w:r>
    </w:p>
    <w:p w14:paraId="14AC572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Κρίσιμος χρόνος, συνάδελφοι. Εδώ χρειάζεται λίγη προ</w:t>
      </w:r>
      <w:r>
        <w:rPr>
          <w:rFonts w:eastAsia="Times New Roman" w:cs="Times New Roman"/>
          <w:szCs w:val="24"/>
        </w:rPr>
        <w:t>σοχή και λίγες γνώσεις, βρε αδελφέ, δεν βλάπτουν! Άλλο είναι να τα λες αυτά το 2015-2016, να είσαι μετά Χριστόν προφήτης και άλλο να τα λες και να τα κάνεις πράξη το 2010. Άλλο είναι να σκέφτεσαι την κρατική χρηματοδότηση στα κόμματα προ της κρίσης και άλλ</w:t>
      </w:r>
      <w:r>
        <w:rPr>
          <w:rFonts w:eastAsia="Times New Roman" w:cs="Times New Roman"/>
          <w:szCs w:val="24"/>
        </w:rPr>
        <w:t>ο μετά. Άλλο είναι να κατηγορείς για δανειοδότηση το 2010, το 2011 και άλλο να τα λες αυτά το 2016, που είσαι πια με τη σιγουριά των γεγονότων και μπορείς και λαλείς.</w:t>
      </w:r>
    </w:p>
    <w:p w14:paraId="14AC572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Εσείς το 2010 ζητήσατε δανειοδότηση με πολιτικούς όρους. Αυτό να μην το ξεχνάτε. Ο κρίσιμ</w:t>
      </w:r>
      <w:r>
        <w:rPr>
          <w:rFonts w:eastAsia="Times New Roman" w:cs="Times New Roman"/>
          <w:szCs w:val="24"/>
        </w:rPr>
        <w:t xml:space="preserve">ος χρόνος είναι νομική έννοια σοβαρή και πολιτική έννοια σοβαρή για να σηκώσεις δάχτυλο και να μιλάς για τους άλλους. </w:t>
      </w:r>
    </w:p>
    <w:p w14:paraId="14AC572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Συνάδελφοι τι προέκυψε; Όσον αφορά τα δάνεια των ΜΜΕ</w:t>
      </w:r>
      <w:r>
        <w:rPr>
          <w:rFonts w:eastAsia="Times New Roman" w:cs="Times New Roman"/>
          <w:szCs w:val="24"/>
        </w:rPr>
        <w:t>,</w:t>
      </w:r>
      <w:r>
        <w:rPr>
          <w:rFonts w:eastAsia="Times New Roman" w:cs="Times New Roman"/>
          <w:szCs w:val="24"/>
        </w:rPr>
        <w:t xml:space="preserve"> αυτοί που δεν τα εξυπηρετούν στον έναν ή στον άλλο βαθμό στηρίζουν τη σημερινή Πλει</w:t>
      </w:r>
      <w:r>
        <w:rPr>
          <w:rFonts w:eastAsia="Times New Roman" w:cs="Times New Roman"/>
          <w:szCs w:val="24"/>
        </w:rPr>
        <w:t xml:space="preserve">οψηφία ή τη στήριξαν. Αυτό προέκυψε με φανατισμό, γιατί εμείς ξέρουμε τώρα ποιος και τι δεν </w:t>
      </w:r>
      <w:r>
        <w:rPr>
          <w:rFonts w:eastAsia="Times New Roman" w:cs="Times New Roman"/>
          <w:szCs w:val="24"/>
        </w:rPr>
        <w:lastRenderedPageBreak/>
        <w:t>πληρώνει. Αυτοί που δεν μπόρεσαν να πληρώσουν</w:t>
      </w:r>
      <w:r>
        <w:rPr>
          <w:rFonts w:eastAsia="Times New Roman" w:cs="Times New Roman"/>
          <w:szCs w:val="24"/>
        </w:rPr>
        <w:t>,</w:t>
      </w:r>
      <w:r>
        <w:rPr>
          <w:rFonts w:eastAsia="Times New Roman" w:cs="Times New Roman"/>
          <w:szCs w:val="24"/>
        </w:rPr>
        <w:t xml:space="preserve"> αυτοί κατέφυγαν σε εσάς και σας κανακεύουν από το πρωί μέχρι το βράδυ. </w:t>
      </w:r>
    </w:p>
    <w:p w14:paraId="14AC572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Ακόμη κάτι που για το μέλλον είναι σοβαρό και</w:t>
      </w:r>
      <w:r>
        <w:rPr>
          <w:rFonts w:eastAsia="Times New Roman" w:cs="Times New Roman"/>
          <w:szCs w:val="24"/>
        </w:rPr>
        <w:t xml:space="preserve"> αξιόλογο</w:t>
      </w:r>
      <w:r>
        <w:rPr>
          <w:rFonts w:eastAsia="Times New Roman" w:cs="Times New Roman"/>
          <w:szCs w:val="24"/>
        </w:rPr>
        <w:t>.</w:t>
      </w:r>
      <w:r>
        <w:rPr>
          <w:rFonts w:eastAsia="Times New Roman" w:cs="Times New Roman"/>
          <w:szCs w:val="24"/>
        </w:rPr>
        <w:t xml:space="preserve"> </w:t>
      </w:r>
      <w:r>
        <w:rPr>
          <w:rFonts w:eastAsia="Times New Roman" w:cs="Times New Roman"/>
          <w:szCs w:val="24"/>
        </w:rPr>
        <w:t>Ό</w:t>
      </w:r>
      <w:r>
        <w:rPr>
          <w:rFonts w:eastAsia="Times New Roman" w:cs="Times New Roman"/>
          <w:szCs w:val="24"/>
        </w:rPr>
        <w:t xml:space="preserve">χι διπλά στάνταρντς, όχι διπλά δεδομένα, όχι διπλά κριτήρια, άλλο κριτήριο για κόκκινο δάνειο επιχείρησης όπως </w:t>
      </w:r>
      <w:r>
        <w:rPr>
          <w:rFonts w:eastAsia="Times New Roman" w:cs="Times New Roman"/>
          <w:szCs w:val="24"/>
        </w:rPr>
        <w:t>«</w:t>
      </w:r>
      <w:r>
        <w:rPr>
          <w:rFonts w:eastAsia="Times New Roman" w:cs="Times New Roman"/>
          <w:szCs w:val="24"/>
        </w:rPr>
        <w:t>ΜΑΡΙΝΟΠΟΥΛΟΣ</w:t>
      </w:r>
      <w:r>
        <w:rPr>
          <w:rFonts w:eastAsia="Times New Roman" w:cs="Times New Roman"/>
          <w:szCs w:val="24"/>
        </w:rPr>
        <w:t>»</w:t>
      </w:r>
      <w:r>
        <w:rPr>
          <w:rFonts w:eastAsia="Times New Roman" w:cs="Times New Roman"/>
          <w:szCs w:val="24"/>
        </w:rPr>
        <w:t xml:space="preserve"> και άλλο για κόκκινο δάνειο επιχείρησης όπως μέσο μαζικής ενημέρωσης.</w:t>
      </w:r>
    </w:p>
    <w:p w14:paraId="14AC573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Το ίδιο είναι; Ντ</w:t>
      </w:r>
      <w:r>
        <w:rPr>
          <w:rFonts w:eastAsia="Times New Roman" w:cs="Times New Roman"/>
          <w:szCs w:val="24"/>
        </w:rPr>
        <w:t>ροπή!</w:t>
      </w:r>
    </w:p>
    <w:p w14:paraId="14AC573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Και όχι άλλο πριν από πέντε χρόνια και άλλο τώρα. Γιατί συνάδελφοι ζητάτε στήριξη από τα άλλα κόμματα για διάσωση μέσων μαζικής επικοινωνίας επιχειρήσεις σχετικές. Αυτή η διάσωση έχει ποικίλες μορφές, μία εκ των οποίων είναι να μη φ</w:t>
      </w:r>
      <w:r>
        <w:rPr>
          <w:rFonts w:eastAsia="Times New Roman" w:cs="Times New Roman"/>
          <w:szCs w:val="24"/>
        </w:rPr>
        <w:t>οβάται ο υπάλληλος που θα κάνει μια ρύθμιση κόκκινου δανείου</w:t>
      </w:r>
      <w:r>
        <w:rPr>
          <w:rFonts w:eastAsia="Times New Roman" w:cs="Times New Roman"/>
          <w:szCs w:val="24"/>
        </w:rPr>
        <w:t>,</w:t>
      </w:r>
      <w:r>
        <w:rPr>
          <w:rFonts w:eastAsia="Times New Roman" w:cs="Times New Roman"/>
          <w:szCs w:val="24"/>
        </w:rPr>
        <w:t xml:space="preserve"> ότι θα παραπεμφθεί για απιστία με τις μεθόδους σας. </w:t>
      </w:r>
    </w:p>
    <w:p w14:paraId="14AC573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Διότι έχετε επιτύχει να μην υπάρχει δανεισμός σήμερα, κύριε προλαλήσαντα Υπουργέ, ούτως ώστε να μη μπορείτε να ξέρετε αυτή τη στιγμή πώς λειτ</w:t>
      </w:r>
      <w:r>
        <w:rPr>
          <w:rFonts w:eastAsia="Times New Roman" w:cs="Times New Roman"/>
          <w:szCs w:val="24"/>
        </w:rPr>
        <w:t xml:space="preserve">ουργεί η αγορά, γιατί την πεθάνατε </w:t>
      </w:r>
      <w:r>
        <w:rPr>
          <w:rFonts w:eastAsia="Times New Roman" w:cs="Times New Roman"/>
          <w:szCs w:val="24"/>
        </w:rPr>
        <w:lastRenderedPageBreak/>
        <w:t xml:space="preserve">την αγορά και χρειάζεστε </w:t>
      </w:r>
      <w:r>
        <w:rPr>
          <w:rFonts w:eastAsia="Times New Roman" w:cs="Times New Roman"/>
          <w:bCs/>
          <w:szCs w:val="24"/>
        </w:rPr>
        <w:t>τροπολογία</w:t>
      </w:r>
      <w:r>
        <w:rPr>
          <w:rFonts w:eastAsia="Times New Roman" w:cs="Times New Roman"/>
          <w:szCs w:val="24"/>
        </w:rPr>
        <w:t xml:space="preserve"> τώρα για να γίνουν πράγματα αυτονόητα.</w:t>
      </w:r>
    </w:p>
    <w:p w14:paraId="14AC573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Πρέπει να τελειώσετε, κύριε Λοβέρδο.</w:t>
      </w:r>
    </w:p>
    <w:p w14:paraId="14AC573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μου δώσετε δύο λεπτά, σας παρακαλώ.</w:t>
      </w:r>
    </w:p>
    <w:p w14:paraId="14AC573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w:t>
      </w:r>
      <w:r>
        <w:rPr>
          <w:rFonts w:eastAsia="Times New Roman" w:cs="Times New Roman"/>
          <w:b/>
          <w:szCs w:val="24"/>
        </w:rPr>
        <w:t>(Γεώργιος Βαρεμένος):</w:t>
      </w:r>
      <w:r>
        <w:rPr>
          <w:rFonts w:eastAsia="Times New Roman" w:cs="Times New Roman"/>
          <w:szCs w:val="24"/>
        </w:rPr>
        <w:t xml:space="preserve"> Σας έχω δώσει ήδη τρία λεπτά.</w:t>
      </w:r>
    </w:p>
    <w:p w14:paraId="14AC573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Έχω ειδικό ρόλο, όπως και άλλοι συνάδελφοί μας που βρίσκονται σε πολύ δύσκολη θέση, διότι σήμερα είναι μια μέρα</w:t>
      </w:r>
      <w:r>
        <w:rPr>
          <w:rFonts w:eastAsia="Times New Roman" w:cs="Times New Roman"/>
          <w:szCs w:val="24"/>
        </w:rPr>
        <w:t>,</w:t>
      </w:r>
      <w:r>
        <w:rPr>
          <w:rFonts w:eastAsia="Times New Roman" w:cs="Times New Roman"/>
          <w:szCs w:val="24"/>
        </w:rPr>
        <w:t xml:space="preserve"> όπου μετά από δέκα μήνες </w:t>
      </w:r>
      <w:r>
        <w:rPr>
          <w:rFonts w:eastAsia="Times New Roman" w:cs="Times New Roman"/>
          <w:szCs w:val="24"/>
        </w:rPr>
        <w:t>ε</w:t>
      </w:r>
      <w:r>
        <w:rPr>
          <w:rFonts w:eastAsia="Times New Roman" w:cs="Times New Roman"/>
          <w:szCs w:val="24"/>
        </w:rPr>
        <w:t>ξεταστικής, μιλάμε για συμπεράσματα. Θέλω να μο</w:t>
      </w:r>
      <w:r>
        <w:rPr>
          <w:rFonts w:eastAsia="Times New Roman" w:cs="Times New Roman"/>
          <w:szCs w:val="24"/>
        </w:rPr>
        <w:t>υ δώσετε ακόμα δύο λεπτά.</w:t>
      </w:r>
    </w:p>
    <w:p w14:paraId="14AC573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Ήθελα να προσθέσω κάτι</w:t>
      </w:r>
      <w:r>
        <w:rPr>
          <w:rFonts w:eastAsia="Times New Roman" w:cs="Times New Roman"/>
          <w:szCs w:val="24"/>
        </w:rPr>
        <w:t>,</w:t>
      </w:r>
      <w:r>
        <w:rPr>
          <w:rFonts w:eastAsia="Times New Roman" w:cs="Times New Roman"/>
          <w:szCs w:val="24"/>
        </w:rPr>
        <w:t xml:space="preserve"> για αυτά τα οποία λέγατε δημαγωγικά μέσα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Μάλιστα ο προλαλήσας ανέφερε ερώτησή του σε μάρτυρα</w:t>
      </w:r>
      <w:r>
        <w:rPr>
          <w:rFonts w:eastAsia="Times New Roman" w:cs="Times New Roman"/>
          <w:szCs w:val="24"/>
        </w:rPr>
        <w:t>,</w:t>
      </w:r>
      <w:r>
        <w:rPr>
          <w:rFonts w:eastAsia="Times New Roman" w:cs="Times New Roman"/>
          <w:szCs w:val="24"/>
        </w:rPr>
        <w:t xml:space="preserve"> που έδωσε μια απάντηση η οποία δίνει δικαιώματα στο να λέμε σήμερα. Έλεγε: «Για πείτε </w:t>
      </w:r>
      <w:r>
        <w:rPr>
          <w:rFonts w:eastAsia="Times New Roman" w:cs="Times New Roman"/>
          <w:szCs w:val="24"/>
        </w:rPr>
        <w:t xml:space="preserve">μου και εμένα πώς δανείζεστε, να δανειστώ και εγώ». </w:t>
      </w:r>
    </w:p>
    <w:p w14:paraId="14AC573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Εκείνο που δεν μπορεί να αγνοεί κανείς που έχει δει με προσοχή το θέμα</w:t>
      </w:r>
      <w:r>
        <w:rPr>
          <w:rFonts w:eastAsia="Times New Roman" w:cs="Times New Roman"/>
          <w:szCs w:val="24"/>
        </w:rPr>
        <w:t>,</w:t>
      </w:r>
      <w:r>
        <w:rPr>
          <w:rFonts w:eastAsia="Times New Roman" w:cs="Times New Roman"/>
          <w:szCs w:val="24"/>
        </w:rPr>
        <w:t xml:space="preserve"> είναι ότι δεν είναι δυνατόν να μιλάς για δάνειο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αγνοώντας ότι οι εμπράγματες εξασφαλίσεις είναι ό,τι πιο τελευταίο. Σ' ό,τι αφορά </w:t>
      </w:r>
      <w:r>
        <w:rPr>
          <w:rFonts w:eastAsia="Times New Roman" w:cs="Times New Roman"/>
          <w:szCs w:val="24"/>
        </w:rPr>
        <w:t>τις εξασφαλίσεις, τα προγράμματα αναδιάρθρωσης είναι τα βασικότερα. Και για να δανειστείς</w:t>
      </w:r>
      <w:r>
        <w:rPr>
          <w:rFonts w:eastAsia="Times New Roman" w:cs="Times New Roman"/>
          <w:szCs w:val="24"/>
        </w:rPr>
        <w:t>,</w:t>
      </w:r>
      <w:r>
        <w:rPr>
          <w:rFonts w:eastAsia="Times New Roman" w:cs="Times New Roman"/>
          <w:szCs w:val="24"/>
        </w:rPr>
        <w:t xml:space="preserve"> είναι θετικό να έχεις φήμη και πελατεία.</w:t>
      </w:r>
    </w:p>
    <w:p w14:paraId="14AC5739" w14:textId="77777777" w:rsidR="001812B4" w:rsidRDefault="001009A2">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14AC573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Δεν ειπώθηκε λέξη για καταθέσεις μαρτύρων εδώ, ότι τηρήθηκαν όλες οι διατάξεις των κανονισμών των τραπεζών. </w:t>
      </w:r>
    </w:p>
    <w:p w14:paraId="14AC573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Τηρήθηκαν; Η Τράπεζα της Ελλάδος δεν έχει την ίδια γνώμη.</w:t>
      </w:r>
    </w:p>
    <w:p w14:paraId="14AC573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Επίσης δεν ειπώθηκε λέξη εδώ από τρεις α</w:t>
      </w:r>
      <w:r>
        <w:rPr>
          <w:rFonts w:eastAsia="Times New Roman" w:cs="Times New Roman"/>
          <w:szCs w:val="24"/>
        </w:rPr>
        <w:t>γορητές της Πλειοψηφίας</w:t>
      </w:r>
      <w:r>
        <w:rPr>
          <w:rFonts w:eastAsia="Times New Roman" w:cs="Times New Roman"/>
          <w:szCs w:val="24"/>
        </w:rPr>
        <w:t>,</w:t>
      </w:r>
      <w:r>
        <w:rPr>
          <w:rFonts w:eastAsia="Times New Roman" w:cs="Times New Roman"/>
          <w:szCs w:val="24"/>
        </w:rPr>
        <w:t xml:space="preserve"> ότι αντί για αυτό που έλεγε ο κ. Παππάς</w:t>
      </w:r>
      <w:r>
        <w:rPr>
          <w:rFonts w:eastAsia="Times New Roman" w:cs="Times New Roman"/>
          <w:szCs w:val="24"/>
        </w:rPr>
        <w:t>,</w:t>
      </w:r>
      <w:r>
        <w:rPr>
          <w:rFonts w:eastAsia="Times New Roman" w:cs="Times New Roman"/>
          <w:szCs w:val="24"/>
        </w:rPr>
        <w:t xml:space="preserve"> ότι λειτουργούσαν χωρίς να πληρώνουν 1 ευρώ τα μέσα ενημέρωσης, κατατέθηκαν με στοιχεία τα δισεκατομμύρια που πλήρωναν όλα αυτά τα χρόνια. Και δεν το λέω αυτό γιατί με νοιάζει τι έκαναν εκεί</w:t>
      </w:r>
      <w:r>
        <w:rPr>
          <w:rFonts w:eastAsia="Times New Roman" w:cs="Times New Roman"/>
          <w:szCs w:val="24"/>
        </w:rPr>
        <w:t>νοι. Με νοιάζει</w:t>
      </w:r>
      <w:r>
        <w:rPr>
          <w:rFonts w:eastAsia="Times New Roman" w:cs="Times New Roman"/>
          <w:szCs w:val="24"/>
        </w:rPr>
        <w:t>,</w:t>
      </w:r>
      <w:r>
        <w:rPr>
          <w:rFonts w:eastAsia="Times New Roman" w:cs="Times New Roman"/>
          <w:szCs w:val="24"/>
        </w:rPr>
        <w:t xml:space="preserve"> γιατί η μομφή «δεν πλήρωναν αυτοί» είναι πολιτική μομφή και θέλει να στραφεί εναντίον μας.</w:t>
      </w:r>
    </w:p>
    <w:p w14:paraId="14AC573D" w14:textId="77777777" w:rsidR="001812B4" w:rsidRDefault="001009A2">
      <w:pPr>
        <w:spacing w:line="600" w:lineRule="auto"/>
        <w:contextualSpacing/>
        <w:jc w:val="both"/>
        <w:rPr>
          <w:rFonts w:eastAsia="Times New Roman" w:cs="Times New Roman"/>
          <w:szCs w:val="24"/>
        </w:rPr>
      </w:pPr>
      <w:r>
        <w:rPr>
          <w:rFonts w:eastAsia="Times New Roman" w:cs="Times New Roman"/>
          <w:szCs w:val="24"/>
        </w:rPr>
        <w:t xml:space="preserve">Δισεκατομμύρια, λοιπόν, έχουν πληρωθεί στα δημόσια ταμεία όλα αυτά τα χρόνια. </w:t>
      </w:r>
    </w:p>
    <w:p w14:paraId="14AC573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σχετικά με τα κόμματα. </w:t>
      </w:r>
    </w:p>
    <w:p w14:paraId="14AC573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έχει κάποιος απ</w:t>
      </w:r>
      <w:r>
        <w:rPr>
          <w:rFonts w:eastAsia="Times New Roman" w:cs="Times New Roman"/>
          <w:szCs w:val="24"/>
        </w:rPr>
        <w:t xml:space="preserve">ό εσάς το θάρρος της γνώσης </w:t>
      </w:r>
      <w:r>
        <w:rPr>
          <w:rFonts w:eastAsia="Times New Roman" w:cs="Times New Roman"/>
          <w:szCs w:val="24"/>
        </w:rPr>
        <w:t>-</w:t>
      </w:r>
      <w:r>
        <w:rPr>
          <w:rFonts w:eastAsia="Times New Roman" w:cs="Times New Roman"/>
          <w:szCs w:val="24"/>
        </w:rPr>
        <w:t xml:space="preserve">και την εμπειρία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w:t>
      </w:r>
      <w:r>
        <w:rPr>
          <w:rFonts w:eastAsia="Times New Roman" w:cs="Times New Roman"/>
          <w:szCs w:val="24"/>
        </w:rPr>
        <w:t>να πει</w:t>
      </w:r>
      <w:r>
        <w:rPr>
          <w:rFonts w:eastAsia="Times New Roman" w:cs="Times New Roman"/>
          <w:szCs w:val="24"/>
        </w:rPr>
        <w:t>,</w:t>
      </w:r>
      <w:r>
        <w:rPr>
          <w:rFonts w:eastAsia="Times New Roman" w:cs="Times New Roman"/>
          <w:szCs w:val="24"/>
        </w:rPr>
        <w:t xml:space="preserve"> ότι τα δάνεια που δόθηκαν στα κόμματα</w:t>
      </w:r>
      <w:r>
        <w:rPr>
          <w:rFonts w:eastAsia="Times New Roman" w:cs="Times New Roman"/>
          <w:szCs w:val="24"/>
        </w:rPr>
        <w:t>,</w:t>
      </w:r>
      <w:r>
        <w:rPr>
          <w:rFonts w:eastAsia="Times New Roman" w:cs="Times New Roman"/>
          <w:szCs w:val="24"/>
        </w:rPr>
        <w:t xml:space="preserve"> διέκριναν ανάμεσα στα κόμματα πλειοψηφιών ή μειοψηφιών, ανάμεσα στα δικά σας του 3% που ήσασταν και θα ξαναγίνετε</w:t>
      </w:r>
      <w:r>
        <w:rPr>
          <w:rFonts w:eastAsia="Times New Roman" w:cs="Times New Roman"/>
          <w:szCs w:val="24"/>
        </w:rPr>
        <w:t>,</w:t>
      </w:r>
      <w:r>
        <w:rPr>
          <w:rFonts w:eastAsia="Times New Roman" w:cs="Times New Roman"/>
          <w:szCs w:val="24"/>
        </w:rPr>
        <w:t xml:space="preserve"> και στα υπόλοιπα; </w:t>
      </w:r>
    </w:p>
    <w:p w14:paraId="14AC574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ΠΑΝΑΓΙΩΤΑ ΚΟ</w:t>
      </w:r>
      <w:r>
        <w:rPr>
          <w:rFonts w:eastAsia="Times New Roman" w:cs="Times New Roman"/>
          <w:b/>
          <w:szCs w:val="24"/>
        </w:rPr>
        <w:t>ΖΟΜΠΟΛΗ-ΑΜΑΝΑΤΙΔΗ:</w:t>
      </w:r>
      <w:r>
        <w:rPr>
          <w:rFonts w:eastAsia="Times New Roman" w:cs="Times New Roman"/>
          <w:szCs w:val="24"/>
        </w:rPr>
        <w:t xml:space="preserve"> Βεβαίως!</w:t>
      </w:r>
    </w:p>
    <w:p w14:paraId="14AC574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Εσείς ζητήσατε να δοθούν δάνεια με πολιτικά κριτήρια και ο μόνος που το κατέθεσε αυτό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ήταν ο Διευθυντής της </w:t>
      </w:r>
      <w:r>
        <w:rPr>
          <w:rFonts w:eastAsia="Times New Roman" w:cs="Times New Roman"/>
          <w:szCs w:val="24"/>
        </w:rPr>
        <w:t>«</w:t>
      </w:r>
      <w:r>
        <w:rPr>
          <w:rFonts w:eastAsia="Times New Roman" w:cs="Times New Roman"/>
          <w:szCs w:val="24"/>
        </w:rPr>
        <w:t>Α</w:t>
      </w:r>
      <w:r>
        <w:rPr>
          <w:rFonts w:eastAsia="Times New Roman" w:cs="Times New Roman"/>
          <w:szCs w:val="24"/>
        </w:rPr>
        <w:t>υγής»</w:t>
      </w:r>
      <w:r>
        <w:rPr>
          <w:rFonts w:eastAsia="Times New Roman" w:cs="Times New Roman"/>
          <w:szCs w:val="24"/>
        </w:rPr>
        <w:t xml:space="preserve">. </w:t>
      </w:r>
    </w:p>
    <w:p w14:paraId="14AC574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Λοβέρδο, ολοκληρώστε, σας πα</w:t>
      </w:r>
      <w:r>
        <w:rPr>
          <w:rFonts w:eastAsia="Times New Roman" w:cs="Times New Roman"/>
          <w:szCs w:val="24"/>
        </w:rPr>
        <w:t>ρακαλώ!</w:t>
      </w:r>
    </w:p>
    <w:p w14:paraId="14AC574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Και έρχομαι στο δεύτερο συμπέρασμα σχετικά με τα κόμματα. Βασική πηγή χρηματοδότησης σχεδόν όλων είναι το κράτος. Αυτό είναι κάτι που πρέπει να απασχολήσει. </w:t>
      </w:r>
    </w:p>
    <w:p w14:paraId="14AC574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Τρίτον. Φέρτε μου μία από όλες τις καταθέσεις, σχετικά με το όχι τι θα έ</w:t>
      </w:r>
      <w:r>
        <w:rPr>
          <w:rFonts w:eastAsia="Times New Roman" w:cs="Times New Roman"/>
          <w:szCs w:val="24"/>
        </w:rPr>
        <w:t xml:space="preserve">κανα εγώ, αν ήμουν επτά χρόνια πριν εκτός κρίσιμου χρόνου, όπως είπαν ένας ή δύο μάρτυρες, αλλά τι θα έκανε κάποιος τότε με τις γνώσεις εκείνης της εποχής και τι θα κάνει τώρα </w:t>
      </w:r>
      <w:r>
        <w:rPr>
          <w:rFonts w:eastAsia="Times New Roman" w:cs="Times New Roman"/>
          <w:szCs w:val="24"/>
        </w:rPr>
        <w:lastRenderedPageBreak/>
        <w:t>με τις γνώσεις της νέας εποχής. Με βάση, λοιπόν, αυτή τη θεμελιώδη διαπίστωση γι</w:t>
      </w:r>
      <w:r>
        <w:rPr>
          <w:rFonts w:eastAsia="Times New Roman" w:cs="Times New Roman"/>
          <w:szCs w:val="24"/>
        </w:rPr>
        <w:t xml:space="preserve">α τον κρίσιμο χρόνο, όλοι έλεγαν ότι τηρήθηκαν οι κανονισμοί των τραπεζών. </w:t>
      </w:r>
    </w:p>
    <w:p w14:paraId="14AC574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ΠΑΝΑΓΙΩΤΑ ΚΟΖΟΜΠΟΛΗ-ΑΜΑΝΑΤΙΔΗ: </w:t>
      </w:r>
      <w:r>
        <w:rPr>
          <w:rFonts w:eastAsia="Times New Roman" w:cs="Times New Roman"/>
          <w:szCs w:val="24"/>
        </w:rPr>
        <w:t>Άγνοια!</w:t>
      </w:r>
    </w:p>
    <w:p w14:paraId="14AC5746" w14:textId="77777777" w:rsidR="001812B4" w:rsidRDefault="001009A2">
      <w:pPr>
        <w:spacing w:line="600" w:lineRule="auto"/>
        <w:ind w:firstLine="720"/>
        <w:contextualSpacing/>
        <w:jc w:val="both"/>
        <w:rPr>
          <w:rFonts w:eastAsia="Times New Roman" w:cs="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cs="Times New Roman"/>
          <w:szCs w:val="24"/>
        </w:rPr>
        <w:t>Κύριε Λοβέρδο, πρέπει να ολοκληρώσετε. Σας παρακαλώ πολύ! Εντός της νέας εποχής, κλείστε!</w:t>
      </w:r>
    </w:p>
    <w:p w14:paraId="14AC574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Όπως βλέπω, έχετε τη διάθεση να συνεχίσετε ένα παιχνίδι σηκωμένου δάκτυλου, ένα παιχνίδι που απευθύνεται σε όλο το τραπεζικό σύστημα σήμερα που κυβερνάτε εσείς, που έχει φακέλους μπροστά του για ρύθμιση κόκκινων δανείων. Ό,τι έχετε πει και ό,τι έχετε κάνει</w:t>
      </w:r>
      <w:r>
        <w:rPr>
          <w:rFonts w:eastAsia="Times New Roman" w:cs="Times New Roman"/>
          <w:szCs w:val="24"/>
        </w:rPr>
        <w:t>,</w:t>
      </w:r>
      <w:r>
        <w:rPr>
          <w:rFonts w:eastAsia="Times New Roman" w:cs="Times New Roman"/>
          <w:szCs w:val="24"/>
        </w:rPr>
        <w:t xml:space="preserve"> στρέφεται εναντίον της λειτουργίας των απλών καθημερινών ανθρώπων είτε είναι φυσικά πρόσωπα είτε επιχειρήσεις. </w:t>
      </w:r>
    </w:p>
    <w:p w14:paraId="14AC574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θα έρθετε εδώ με αυτή την γλώσσα, που και σήμερα έχετε το θράσος να χρησιμοποιείτε, να ζητήσετε υποστήριξη; Σε τι να ζητήσετε υποστήριξη; </w:t>
      </w:r>
    </w:p>
    <w:p w14:paraId="14AC574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Κύριε Λοβέρδο, σας παρακαλώ! Σας παρακαλώ!</w:t>
      </w:r>
    </w:p>
    <w:p w14:paraId="14AC574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 xml:space="preserve">Σε ψηφοφορίες σχετικές σε πολιτικό επίπεδο; Σε τι; Ο δηλητηριώδης </w:t>
      </w:r>
      <w:r>
        <w:rPr>
          <w:rFonts w:eastAsia="Times New Roman" w:cs="Times New Roman"/>
          <w:szCs w:val="24"/>
        </w:rPr>
        <w:t xml:space="preserve">λόγος </w:t>
      </w:r>
      <w:r>
        <w:rPr>
          <w:rFonts w:eastAsia="Times New Roman" w:cs="Times New Roman"/>
          <w:szCs w:val="24"/>
        </w:rPr>
        <w:t>σας μετά την έκφραση της λαϊκής κυριαρχίας, έναν μέχρι στιγμής δηλητηρίασε</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σάς τους </w:t>
      </w:r>
      <w:r>
        <w:rPr>
          <w:rFonts w:eastAsia="Times New Roman" w:cs="Times New Roman"/>
          <w:szCs w:val="24"/>
        </w:rPr>
        <w:t>ίδιους.</w:t>
      </w:r>
    </w:p>
    <w:p w14:paraId="14AC574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4AC574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4AC574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Τον λόγο έχει ο κ. Βενιζέλος.</w:t>
      </w:r>
    </w:p>
    <w:p w14:paraId="14AC574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ΒΕΝΙΖΕΛΟΣ: </w:t>
      </w:r>
      <w:r>
        <w:rPr>
          <w:rFonts w:eastAsia="Times New Roman" w:cs="Times New Roman"/>
          <w:szCs w:val="24"/>
        </w:rPr>
        <w:t>Ευχαριστώ, κύριε Πρόεδρε.</w:t>
      </w:r>
    </w:p>
    <w:p w14:paraId="14AC574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η συζήτηση για το πόρισμα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διεξάγεται μέσα σε μια εξαιρετικά δύσκολη και επικίνδυνη, δυστυχώς, συγκυρία για την πατρίδα μας. Βρισκόμαστε και πάλι αντιμέτωποι με θεμελιώδη και υπαρξιακά ερωτήματα, ερωτήμ</w:t>
      </w:r>
      <w:r>
        <w:rPr>
          <w:rFonts w:eastAsia="Times New Roman" w:cs="Times New Roman"/>
          <w:szCs w:val="24"/>
        </w:rPr>
        <w:t xml:space="preserve">ατα που προκαλεί, δυστυχώς, η ίδια η παρουσία της σημερινής Κυβέρνησης. </w:t>
      </w:r>
    </w:p>
    <w:p w14:paraId="14AC575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Βλέπετε, το συνεχές δημαγωγικό παιχνίδι μετατρέπεται πολύ εύκολα σε παιχνίδι με τη φωτιά. Όλα όσα πίστευε η Κυβέρνηση ότι συνιστούν ισχυρό διαπραγματευτικό όπλο</w:t>
      </w:r>
      <w:r>
        <w:rPr>
          <w:rFonts w:eastAsia="Times New Roman" w:cs="Times New Roman"/>
          <w:szCs w:val="24"/>
        </w:rPr>
        <w:t>,</w:t>
      </w:r>
      <w:r>
        <w:rPr>
          <w:rFonts w:eastAsia="Times New Roman" w:cs="Times New Roman"/>
          <w:szCs w:val="24"/>
        </w:rPr>
        <w:t xml:space="preserve"> έχουν μετα</w:t>
      </w:r>
      <w:r>
        <w:rPr>
          <w:rFonts w:eastAsia="Times New Roman" w:cs="Times New Roman"/>
          <w:szCs w:val="24"/>
        </w:rPr>
        <w:lastRenderedPageBreak/>
        <w:t>τραπεί σε μ</w:t>
      </w:r>
      <w:r>
        <w:rPr>
          <w:rFonts w:eastAsia="Times New Roman" w:cs="Times New Roman"/>
          <w:szCs w:val="24"/>
        </w:rPr>
        <w:t xml:space="preserve">πούμερανγκ όχι εναντίον της Κυβέρνησης αλλά εναντίον της οικονομίας, εναντίον των πολιτών, εναντίον του έθνους και της εθνικής ισχύος. </w:t>
      </w:r>
    </w:p>
    <w:p w14:paraId="14AC575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Άνοιξε χθες ως μη όφειλε ξανά, με πρωτοβουλία στελεχών της κοινοβουλευτικής </w:t>
      </w:r>
      <w:r>
        <w:rPr>
          <w:rFonts w:eastAsia="Times New Roman" w:cs="Times New Roman"/>
          <w:szCs w:val="24"/>
        </w:rPr>
        <w:t>Π</w:t>
      </w:r>
      <w:r>
        <w:rPr>
          <w:rFonts w:eastAsia="Times New Roman" w:cs="Times New Roman"/>
          <w:szCs w:val="24"/>
        </w:rPr>
        <w:t xml:space="preserve">λειοψηφίας, συζήτηση για </w:t>
      </w:r>
      <w:r>
        <w:rPr>
          <w:rFonts w:eastAsia="Times New Roman" w:cs="Times New Roman"/>
          <w:szCs w:val="24"/>
          <w:lang w:val="en-US"/>
        </w:rPr>
        <w:t>Grexit</w:t>
      </w:r>
      <w:r>
        <w:rPr>
          <w:rFonts w:eastAsia="Times New Roman" w:cs="Times New Roman"/>
          <w:szCs w:val="24"/>
        </w:rPr>
        <w:t xml:space="preserve"> και επιστρο</w:t>
      </w:r>
      <w:r>
        <w:rPr>
          <w:rFonts w:eastAsia="Times New Roman" w:cs="Times New Roman"/>
          <w:szCs w:val="24"/>
        </w:rPr>
        <w:t xml:space="preserve">φή στη δραχμή. Και μόνο το γεγονός ότι τίθεται δημόσια το ζήτημα αυτό, προκαλεί βαριά βλάβη στην εθνική οικονομία αλλά και στις παραμέτρους άσκησης της εξωτερικής πολιτικής και της πολιτικής ασφάλειας και άμυνας. </w:t>
      </w:r>
    </w:p>
    <w:p w14:paraId="14AC575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κακό είναι ότι αυτό το πλάνο Β, το πλάν</w:t>
      </w:r>
      <w:r>
        <w:rPr>
          <w:rFonts w:eastAsia="Times New Roman" w:cs="Times New Roman"/>
          <w:szCs w:val="24"/>
        </w:rPr>
        <w:t>ο της συνωμοσιολογίας, το πλάνο της εκτροπής, το πλάνο της επιστροφής στο δήθεν σωτήριο εθνικό νόμισμα</w:t>
      </w:r>
      <w:r>
        <w:rPr>
          <w:rFonts w:eastAsia="Times New Roman" w:cs="Times New Roman"/>
          <w:szCs w:val="24"/>
        </w:rPr>
        <w:t>,</w:t>
      </w:r>
      <w:r>
        <w:rPr>
          <w:rFonts w:eastAsia="Times New Roman" w:cs="Times New Roman"/>
          <w:szCs w:val="24"/>
        </w:rPr>
        <w:t xml:space="preserve"> έχει αυτονομηθεί. Δεν εξαρτάται πλέον από χειρισμούς και αποφάσεις της Κυβέρνησης, ακόμη και αν αυτές είναι οριακές, κυνικές, τυχοδιωκτικές, εθνικά επικ</w:t>
      </w:r>
      <w:r>
        <w:rPr>
          <w:rFonts w:eastAsia="Times New Roman" w:cs="Times New Roman"/>
          <w:szCs w:val="24"/>
        </w:rPr>
        <w:t>ίνδυνες. Το πλάνο αυτό πλέον έχει δηλητηριάσει το φρόνημα ενός σημαντικού ποσοστού της ελληνικής κοινωνίας.</w:t>
      </w:r>
    </w:p>
    <w:p w14:paraId="14AC575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πια μας καθιστά όλους δέσμιους της αδυναμίας μας να αντιμετωπίζουμε τα θέματα αυτά με την υπευθυνότητα, τη νηφαλιότητα και τον ορθολογισμό </w:t>
      </w:r>
      <w:r>
        <w:rPr>
          <w:rFonts w:eastAsia="Times New Roman" w:cs="Times New Roman"/>
          <w:szCs w:val="24"/>
        </w:rPr>
        <w:t>που απαιτείται, όταν έχουμε μπροστά μας μια και μόνη υποχρέωση</w:t>
      </w:r>
      <w:r>
        <w:rPr>
          <w:rFonts w:eastAsia="Times New Roman" w:cs="Times New Roman"/>
          <w:szCs w:val="24"/>
        </w:rPr>
        <w:t>.</w:t>
      </w:r>
      <w:r>
        <w:rPr>
          <w:rFonts w:eastAsia="Times New Roman" w:cs="Times New Roman"/>
          <w:szCs w:val="24"/>
        </w:rPr>
        <w:t xml:space="preserve"> Να υπερβούμε την κρίση, </w:t>
      </w:r>
      <w:r>
        <w:rPr>
          <w:rFonts w:eastAsia="Times New Roman" w:cs="Times New Roman"/>
          <w:szCs w:val="24"/>
        </w:rPr>
        <w:lastRenderedPageBreak/>
        <w:t>να βγούμε από τη περιδίνηση, να επιτύχουμε την εθνική συνέγερση, να περάσουμε στην κανονικότητα, όπως έχουμε πει πολλές φορές, μιας χώρας μέλους της Ευρωπαϊκής Ένωσης κ</w:t>
      </w:r>
      <w:r>
        <w:rPr>
          <w:rFonts w:eastAsia="Times New Roman" w:cs="Times New Roman"/>
          <w:szCs w:val="24"/>
        </w:rPr>
        <w:t xml:space="preserve">αι της </w:t>
      </w:r>
      <w:r>
        <w:rPr>
          <w:rFonts w:eastAsia="Times New Roman" w:cs="Times New Roman"/>
          <w:szCs w:val="24"/>
        </w:rPr>
        <w:t>Ζ</w:t>
      </w:r>
      <w:r>
        <w:rPr>
          <w:rFonts w:eastAsia="Times New Roman" w:cs="Times New Roman"/>
          <w:szCs w:val="24"/>
        </w:rPr>
        <w:t xml:space="preserve">ώνης του ευρώ. </w:t>
      </w:r>
    </w:p>
    <w:p w14:paraId="14AC575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Όταν τίθενται τέτοιου είδους θέματα, ποιες καταθέσεις θα επιστρέψουν στις τράπεζες; Τι δυνατότητες ρευστότητας στην πραγματική οικονομία έχει το ελληνικό τραπεζικό σύστημα; Ποιος θα επενδύσει; Ποιος θα καταναλώσει; Δεν αντιλαμβανόμα</w:t>
      </w:r>
      <w:r>
        <w:rPr>
          <w:rFonts w:eastAsia="Times New Roman" w:cs="Times New Roman"/>
          <w:szCs w:val="24"/>
        </w:rPr>
        <w:t>στε ότι η αβεβαιότητα και η απαισιοδοξία</w:t>
      </w:r>
      <w:r>
        <w:rPr>
          <w:rFonts w:eastAsia="Times New Roman" w:cs="Times New Roman"/>
          <w:szCs w:val="24"/>
        </w:rPr>
        <w:t>,</w:t>
      </w:r>
      <w:r>
        <w:rPr>
          <w:rFonts w:eastAsia="Times New Roman" w:cs="Times New Roman"/>
          <w:szCs w:val="24"/>
        </w:rPr>
        <w:t xml:space="preserve"> λειτουργούν ως οικονομικοί παράγοντες και παράγουν εξαιρετικά αρνητικό αποτέλεσμα</w:t>
      </w:r>
      <w:r>
        <w:rPr>
          <w:rFonts w:eastAsia="Times New Roman" w:cs="Times New Roman"/>
          <w:szCs w:val="24"/>
        </w:rPr>
        <w:t>,</w:t>
      </w:r>
      <w:r>
        <w:rPr>
          <w:rFonts w:eastAsia="Times New Roman" w:cs="Times New Roman"/>
          <w:szCs w:val="24"/>
        </w:rPr>
        <w:t xml:space="preserve"> απομακρύνοντας την πιθανότητα επανόδου στις αγορές έστω μετά από πολλούς μήνες. </w:t>
      </w:r>
    </w:p>
    <w:p w14:paraId="14AC575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ίδιο συνέβη και με το επικίνδυνο παιχνίδι που α</w:t>
      </w:r>
      <w:r>
        <w:rPr>
          <w:rFonts w:eastAsia="Times New Roman" w:cs="Times New Roman"/>
          <w:szCs w:val="24"/>
        </w:rPr>
        <w:t>φορά τη συμμετοχή του Διεθνούς Νομισματικού Ταμείου στο πρόγραμμα. Ακόμα δεν έχει διασφαλιστεί η συμμετοχή του στο τρίτο πρόγραμμα, στο τρίτο μνημόνιο. Η Κυβέρνηση θέλει το ΔΝΤ ως μοχλό πίεσης, προκειμένου να ληφθούν μέτρα για το χρέος που δεν λαμβάνονται,</w:t>
      </w:r>
      <w:r>
        <w:rPr>
          <w:rFonts w:eastAsia="Times New Roman" w:cs="Times New Roman"/>
          <w:szCs w:val="24"/>
        </w:rPr>
        <w:t xml:space="preserve"> πλην αστείων δήθεν βραχυπρόθεσμων μέτρων μακροπρόθεσμης απόδοσης το 2060, χωρίς να επέρχεται μείωση στην παρούσα αξία του χρέους, δεν θέλει το ΔΝΤ, επειδή το </w:t>
      </w:r>
      <w:r>
        <w:rPr>
          <w:rFonts w:eastAsia="Times New Roman" w:cs="Times New Roman"/>
          <w:szCs w:val="24"/>
        </w:rPr>
        <w:lastRenderedPageBreak/>
        <w:t>ΔΝΤ απαιτεί σκληρά, πρόσθετα μέτρα λιτότητας, που</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δεν βοηθούν σε τίποτα την εθνική οικ</w:t>
      </w:r>
      <w:r>
        <w:rPr>
          <w:rFonts w:eastAsia="Times New Roman" w:cs="Times New Roman"/>
          <w:szCs w:val="24"/>
        </w:rPr>
        <w:t xml:space="preserve">ονομία. </w:t>
      </w:r>
    </w:p>
    <w:p w14:paraId="14AC575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 αποτέλεσμα, όμως, είναι όλος αυτός ο χειρισμός τελικά να μετατρέπεται σε μηχανισμό άσκησης πίεσης επί της χώρας μας και επί των πολιτών από σύσσωμο το </w:t>
      </w:r>
      <w:r>
        <w:rPr>
          <w:rFonts w:eastAsia="Times New Roman" w:cs="Times New Roman"/>
          <w:szCs w:val="24"/>
          <w:lang w:val="en-US"/>
        </w:rPr>
        <w:t>E</w:t>
      </w:r>
      <w:r>
        <w:rPr>
          <w:rFonts w:eastAsia="Times New Roman" w:cs="Times New Roman"/>
          <w:szCs w:val="24"/>
          <w:lang w:val="en-US"/>
        </w:rPr>
        <w:t>urogroup</w:t>
      </w:r>
      <w:r>
        <w:rPr>
          <w:rFonts w:eastAsia="Times New Roman" w:cs="Times New Roman"/>
          <w:szCs w:val="24"/>
        </w:rPr>
        <w:t xml:space="preserve">, χωρίς καμμία επίσημη διαφοροποίηση χώρας στο εσωτερικό του </w:t>
      </w:r>
      <w:r>
        <w:rPr>
          <w:rFonts w:eastAsia="Times New Roman" w:cs="Times New Roman"/>
          <w:szCs w:val="24"/>
          <w:lang w:val="en-US"/>
        </w:rPr>
        <w:t>E</w:t>
      </w:r>
      <w:r>
        <w:rPr>
          <w:rFonts w:eastAsia="Times New Roman" w:cs="Times New Roman"/>
          <w:szCs w:val="24"/>
          <w:lang w:val="en-US"/>
        </w:rPr>
        <w:t>urogroup</w:t>
      </w:r>
      <w:r>
        <w:rPr>
          <w:rFonts w:eastAsia="Times New Roman" w:cs="Times New Roman"/>
          <w:szCs w:val="24"/>
        </w:rPr>
        <w:t>. Και όλα αυτά</w:t>
      </w:r>
      <w:r>
        <w:rPr>
          <w:rFonts w:eastAsia="Times New Roman" w:cs="Times New Roman"/>
          <w:szCs w:val="24"/>
        </w:rPr>
        <w:t xml:space="preserve">, όπως αντιλαμβάνεστε, θα μας οδηγήσουν κάποια στιγμή όχι σε ομαλές, αθώες, θεσμικές εξελίξεις. </w:t>
      </w:r>
    </w:p>
    <w:p w14:paraId="14AC575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Ναι η χώρα έχει ως βασικό οικονομικό πρόγραμμα το πολιτικό της πρόβλημα. Ναι η χώρα θέλει άλλη </w:t>
      </w:r>
      <w:r>
        <w:rPr>
          <w:rFonts w:eastAsia="Times New Roman" w:cs="Times New Roman"/>
          <w:szCs w:val="24"/>
        </w:rPr>
        <w:t>κ</w:t>
      </w:r>
      <w:r>
        <w:rPr>
          <w:rFonts w:eastAsia="Times New Roman" w:cs="Times New Roman"/>
          <w:szCs w:val="24"/>
        </w:rPr>
        <w:t>υβέρνηση, θέλει άλλη Βουλή, θέλει άλλους συσχετισμούς. Χωρίς εκ</w:t>
      </w:r>
      <w:r>
        <w:rPr>
          <w:rFonts w:eastAsia="Times New Roman" w:cs="Times New Roman"/>
          <w:szCs w:val="24"/>
        </w:rPr>
        <w:t xml:space="preserve">λογές δεν μπορεί να υπάρξει καμμία λύση. Δεν ματαιοπονώ. Ξέρω ότι οι εκλογές είναι επιλογή της Κυβέρνησης. Δεν θα είναι, όμως, μια απλή επιλογή. Θα είναι μια απλή επιλογή συνδυασμένη με θεσμική κρίση, με ένταση. Με κάποιο τρόπο θα επαναληφθεί, δυστυχώς, ή </w:t>
      </w:r>
      <w:r>
        <w:rPr>
          <w:rFonts w:eastAsia="Times New Roman" w:cs="Times New Roman"/>
          <w:szCs w:val="24"/>
        </w:rPr>
        <w:t xml:space="preserve">θα γίνει απόπειρα επανάληψης της φάρσας του 2015. </w:t>
      </w:r>
    </w:p>
    <w:p w14:paraId="14AC575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Όμως </w:t>
      </w:r>
      <w:r>
        <w:rPr>
          <w:rFonts w:eastAsia="Times New Roman" w:cs="Times New Roman"/>
          <w:szCs w:val="24"/>
        </w:rPr>
        <w:t>αυτή</w:t>
      </w:r>
      <w:r>
        <w:rPr>
          <w:rFonts w:eastAsia="Times New Roman" w:cs="Times New Roman"/>
          <w:szCs w:val="24"/>
        </w:rPr>
        <w:t xml:space="preserve"> τη φορά δεν μπορείτε να φλερτάρετε με ιδέες δημοψηφίσματος, με ένα δημοψήφισμα αντισυνταγματικό και απαγορευμένο ως προς το θέμα του, το οποίο θα οδηγήσει, ως διαδικασία πλέον, σε βαθιά και ανυπέ</w:t>
      </w:r>
      <w:r>
        <w:rPr>
          <w:rFonts w:eastAsia="Times New Roman" w:cs="Times New Roman"/>
          <w:szCs w:val="24"/>
        </w:rPr>
        <w:t xml:space="preserve">ρβλητη οικονομική κρίση, </w:t>
      </w:r>
      <w:r>
        <w:rPr>
          <w:rFonts w:eastAsia="Times New Roman" w:cs="Times New Roman"/>
          <w:szCs w:val="24"/>
        </w:rPr>
        <w:lastRenderedPageBreak/>
        <w:t>σε εθνική καταστροφή ούτε με εκλογές συγκρουσιακές γύρω από δήθεν διλήμματα που αφορούν το εθνικό νόμισμα. Δεν θα επιτραπεί να έχουμε τέτοιου τύπου εξελίξεις. Και όλοι όσοι έχουν αρμοδιότητα και ευθύνη για μια συντεταγμένη πολιτεία</w:t>
      </w:r>
      <w:r>
        <w:rPr>
          <w:rFonts w:eastAsia="Times New Roman" w:cs="Times New Roman"/>
          <w:szCs w:val="24"/>
        </w:rPr>
        <w:t>,</w:t>
      </w:r>
      <w:r>
        <w:rPr>
          <w:rFonts w:eastAsia="Times New Roman" w:cs="Times New Roman"/>
          <w:szCs w:val="24"/>
        </w:rPr>
        <w:t xml:space="preserve"> οφείλουν εγκαίρως να το πουν και να αντιδράσουν. Πάντως η Αντιπολίτευση –είμαι βέβαιος- σύσσωμη θα αντιδράσει σε οποιαδήποτε παρόμοια εξέλιξη θεσμικού εκβιασμού και φάρσας. </w:t>
      </w:r>
    </w:p>
    <w:p w14:paraId="14AC575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Χρειαζόμαστε όμως, άλλη Βουλή και άλλη </w:t>
      </w:r>
      <w:r>
        <w:rPr>
          <w:rFonts w:eastAsia="Times New Roman" w:cs="Times New Roman"/>
          <w:szCs w:val="24"/>
        </w:rPr>
        <w:t>κ</w:t>
      </w:r>
      <w:r>
        <w:rPr>
          <w:rFonts w:eastAsia="Times New Roman" w:cs="Times New Roman"/>
          <w:szCs w:val="24"/>
        </w:rPr>
        <w:t>υβέρνηση ευρύτατης εθνικής συνεργασίας ό</w:t>
      </w:r>
      <w:r>
        <w:rPr>
          <w:rFonts w:eastAsia="Times New Roman" w:cs="Times New Roman"/>
          <w:szCs w:val="24"/>
        </w:rPr>
        <w:t>λων των δημοκρατικών δυνάμεων ευρωπαϊκού προσανατολισμού, στην οποία ο ηττημένος ΣΥΡΙΖΑ θα κληθεί να μετάσχει, εάν το θέλει, χωρίς να μπορεί αυτός να καθορίσει τις εξελίξεις αλλά και κανένα άλλο κόμμα μόνο του δεν πρέπει να μπορεί να καθορίσει τις εξελίξει</w:t>
      </w:r>
      <w:r>
        <w:rPr>
          <w:rFonts w:eastAsia="Times New Roman" w:cs="Times New Roman"/>
          <w:szCs w:val="24"/>
        </w:rPr>
        <w:t>ς. Ούτε η ανιστόρητη αυτοδυναμία της Νέας Δημοκρατίας είναι λύση. Λύση είναι μόνο η συνεργασία όλων όσοι πρέπει να συνεργαστούν στο πλαίσιο της μόνης εθνικής στρατηγικής που έχει αποδειχθεί ότι υπάρχει, ότι είναι υπεύθυνη, ότι αποδίδει αποτέλεσμα. Γιατί αυ</w:t>
      </w:r>
      <w:r>
        <w:rPr>
          <w:rFonts w:eastAsia="Times New Roman" w:cs="Times New Roman"/>
          <w:szCs w:val="24"/>
        </w:rPr>
        <w:t>τό που χρειάζεται είναι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μια ουσιαστική επαναδιαπραγμάτευση. </w:t>
      </w:r>
    </w:p>
    <w:p w14:paraId="14AC575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Πράγματι και χρειαζόμαστε και μπορούμε να αποκτήσουμε δημοσιονομικό χώρο αναπνοής, εάν εμείς οι ίδιοι ξέρουμε να χειριστούμε το ζήτημα, να προτείνουμε το αντάλλαγμα, που θα είναι </w:t>
      </w:r>
      <w:r>
        <w:rPr>
          <w:rFonts w:eastAsia="Times New Roman" w:cs="Times New Roman"/>
          <w:szCs w:val="24"/>
        </w:rPr>
        <w:t>αντάλλαγμα γενναίων μεταρρυθμίσεων και αυτό όλο προϋποθέτει ότι θα έχουμε, επιτέλους, συνεννοηθεί στον τόπο αυτόν για την ορθή απεικόνιση του χρέους, για την ορθή απεικόνιση των ροών του χρέους σε ετήσια βάση και θα έχουμε διαμορφώσει ένα εθνικό, διαπραγμα</w:t>
      </w:r>
      <w:r>
        <w:rPr>
          <w:rFonts w:eastAsia="Times New Roman" w:cs="Times New Roman"/>
          <w:szCs w:val="24"/>
        </w:rPr>
        <w:t>τευτικό πρόταγμα το οποίο θα βγάζει νόημα, όταν συζητάμε με τους εταίρους και πιστωτές μας.</w:t>
      </w:r>
    </w:p>
    <w:p w14:paraId="14AC575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Κυβέρνηση αυτή διαπραγματεύεται; Η Κυβέρνηση αυτή έχει σχέδιο; Η Κυβέρνηση αυτή έχει αίσθηση του χρόνου; Όχι, κυρίες και κύριοι συνάδελφοι. Και ξέρετε τι φοβούμαι</w:t>
      </w:r>
      <w:r>
        <w:rPr>
          <w:rFonts w:eastAsia="Times New Roman" w:cs="Times New Roman"/>
          <w:szCs w:val="24"/>
        </w:rPr>
        <w:t xml:space="preserve"> και θέλω να καταγραφεί στα Πρακτικά της σημερινής συνεδρίασης; Ότι όπως εν όψει της κωμικοτραγικής σύγκρουσης του Ιουνίου</w:t>
      </w:r>
      <w:r>
        <w:rPr>
          <w:rFonts w:eastAsia="Times New Roman" w:cs="Times New Roman"/>
          <w:szCs w:val="24"/>
        </w:rPr>
        <w:t xml:space="preserve"> </w:t>
      </w:r>
      <w:r>
        <w:rPr>
          <w:rFonts w:eastAsia="Times New Roman" w:cs="Times New Roman"/>
          <w:szCs w:val="24"/>
        </w:rPr>
        <w:t>Ιουλίου 2015 συγκεντρώσατε και «στεγνώσατε» τα αποθεματικά των ασφαλιστικών ταμείων και των νομικών προσώπων δημοσίου δικαίου και των</w:t>
      </w:r>
      <w:r>
        <w:rPr>
          <w:rFonts w:eastAsia="Times New Roman" w:cs="Times New Roman"/>
          <w:szCs w:val="24"/>
        </w:rPr>
        <w:t xml:space="preserve"> κρατικών νομικών προσώπων ιδιωτικού δικαίου, έτσι τώρα πάλι το ζήτημα θα συνδέεται με τη διαχείριση του κοινού ταμείου της Τράπεζας της Ελλάδος, δηλαδή με τα χρήματα των νομικών προσώπων δημοσίου δικαίου, τα οποία τώρα δεν </w:t>
      </w:r>
      <w:r>
        <w:rPr>
          <w:rFonts w:eastAsia="Times New Roman" w:cs="Times New Roman"/>
          <w:szCs w:val="24"/>
        </w:rPr>
        <w:lastRenderedPageBreak/>
        <w:t xml:space="preserve">θα πάνε στο κράτος, προκειμένου </w:t>
      </w:r>
      <w:r>
        <w:rPr>
          <w:rFonts w:eastAsia="Times New Roman" w:cs="Times New Roman"/>
          <w:szCs w:val="24"/>
        </w:rPr>
        <w:t>το κράτος να ξαναεπιχορηγήσει γενναιόδωρα τα ασφαλιστικά ταμεία, αλλά θα πάνε, προκειμένου να πληρωθεί η Ευρωπαϊκή Κεντρική Τράπεζα και άλλοι πιστωτές της χώρας, όπως χάθηκαν τα κεφάλαια που έβαλε το ΤΣΜΕΔΕ και το ΤΑΠΙΛΤ-ΑΤ στην κωμικοτραγική αύξηση κεφαλα</w:t>
      </w:r>
      <w:r>
        <w:rPr>
          <w:rFonts w:eastAsia="Times New Roman" w:cs="Times New Roman"/>
          <w:szCs w:val="24"/>
        </w:rPr>
        <w:t>ίου της Τράπεζας Αττικής.</w:t>
      </w:r>
    </w:p>
    <w:p w14:paraId="14AC575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Επί των ημερών σας όλα αυτά. Όμως σας προειδοποιώ</w:t>
      </w:r>
      <w:r>
        <w:rPr>
          <w:rFonts w:eastAsia="Times New Roman" w:cs="Times New Roman"/>
          <w:szCs w:val="24"/>
        </w:rPr>
        <w:t>.</w:t>
      </w:r>
      <w:r>
        <w:rPr>
          <w:rFonts w:eastAsia="Times New Roman" w:cs="Times New Roman"/>
          <w:szCs w:val="24"/>
        </w:rPr>
        <w:t xml:space="preserve"> Μη σχεδιάζετε να σύρετε τη χώρα σε μια μακρά αναμονή που τρώει τις σάρκες της οικονομίας και του έθνους, μέχρις ότου υπερβούμε τον κίνδυνο πιστωτικού γεγονότος τον Ιούνιο με χειρι</w:t>
      </w:r>
      <w:r>
        <w:rPr>
          <w:rFonts w:eastAsia="Times New Roman" w:cs="Times New Roman"/>
          <w:szCs w:val="24"/>
        </w:rPr>
        <w:t xml:space="preserve">σμούς τέτοιου τύπου, εις βάρος πλέον των συμφερόντων όχι μόνον της οικονομίας αόριστα αλλά και των ασφαλιστικών φορέων, υπέρ των οποίων έχετε πάρα πολλές φορές ξιφουλκήσει ρητορικές, λέγοντας ωμά και χυδαία ψέματα. </w:t>
      </w:r>
    </w:p>
    <w:p w14:paraId="14AC575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Σε σχέση με τα μέσα μαζικής ενημέρωσης π</w:t>
      </w:r>
      <w:r>
        <w:rPr>
          <w:rFonts w:eastAsia="Times New Roman" w:cs="Times New Roman"/>
          <w:szCs w:val="24"/>
        </w:rPr>
        <w:t>ου πρέπει να τα διαχωρίσουμε από τη μια μεριά σε επιχειρήσεις, σε επιχειρήσεις που είναι προβληματικές, υπερχρεωμένες με ευθύνη και των διοικήσεών τους και των μετόχων τους -και εκεί πρέπει να εφαρμοστεί ό,τι θα εφαρμοστεί σε όλες τις επιχειρήσεις σε σχέση</w:t>
      </w:r>
      <w:r>
        <w:rPr>
          <w:rFonts w:eastAsia="Times New Roman" w:cs="Times New Roman"/>
          <w:szCs w:val="24"/>
        </w:rPr>
        <w:t xml:space="preserve"> με την αναδιάρθρωση των δανείων αλλά και την αναδιάρθρωση των </w:t>
      </w:r>
      <w:r>
        <w:rPr>
          <w:rFonts w:eastAsia="Times New Roman" w:cs="Times New Roman"/>
          <w:szCs w:val="24"/>
        </w:rPr>
        <w:lastRenderedPageBreak/>
        <w:t>επιχειρήσεων- και σε θεσμούς δημοκρατικής πολυφωνίας και ενημέρωσης που έχουν ιστορία</w:t>
      </w:r>
      <w:r>
        <w:rPr>
          <w:rFonts w:eastAsia="Times New Roman" w:cs="Times New Roman"/>
          <w:szCs w:val="24"/>
        </w:rPr>
        <w:t>,</w:t>
      </w:r>
      <w:r>
        <w:rPr>
          <w:rFonts w:eastAsia="Times New Roman" w:cs="Times New Roman"/>
          <w:szCs w:val="24"/>
        </w:rPr>
        <w:t xml:space="preserve"> φυσιογνωμία, παράδοση, ρόλο, εργαζόμενους, αναγνώστες, συνεργάτες, κύρος, άποψη.</w:t>
      </w:r>
    </w:p>
    <w:p w14:paraId="14AC575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Αυτή η δεύτερη διάσταση τ</w:t>
      </w:r>
      <w:r>
        <w:rPr>
          <w:rFonts w:eastAsia="Times New Roman" w:cs="Times New Roman"/>
          <w:szCs w:val="24"/>
        </w:rPr>
        <w:t>ων μέσων μαζικής ενημέρωσης πρέπει να προστατευθεί, όχι με επιτροπεία όπως αυτή που εκπροσωπεί ο κ. Μουλόπουλος αλλά μέσα από μια νομοθετική ρύθμιση η οποία θα προβλέπει ότι θα διασφαλιστεί η συνεχής περιοδική έκθεση των συμβατικών και των ψηφιακών μέσων ε</w:t>
      </w:r>
      <w:r>
        <w:rPr>
          <w:rFonts w:eastAsia="Times New Roman" w:cs="Times New Roman"/>
          <w:szCs w:val="24"/>
        </w:rPr>
        <w:t>νημέρωσης που έχουν επιχειρηματικό πρόβλημα, όχι προς όφελος –επαναλαμβάνω- των διοικούντων και των μετόχων αλλά προς όφελος της πολυφωνίας και διασφάλιση των συμφερόντων των εργαζομένων. Ούτως ή άλλως αυτό προβλέπεται ήδη από το 2013. Με ευρύτατη πλειοψηφ</w:t>
      </w:r>
      <w:r>
        <w:rPr>
          <w:rFonts w:eastAsia="Times New Roman" w:cs="Times New Roman"/>
          <w:szCs w:val="24"/>
        </w:rPr>
        <w:t>ία έχει ψηφιστεί η διάταξη αυτή για τους υπερχρεωμένους ραδιοφωνικούς σταθμούς.</w:t>
      </w:r>
    </w:p>
    <w:p w14:paraId="14AC575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Προς την κατεύθυνση αυτή η πρωτοβουλία της Δημοκρατικής Συμπαράταξης για σύσταση διακομματικής επιτροπής είναι αναμφίβολα θετική. Επείγει, όμως, η νομοθετική ρύθμιση του ζητήμα</w:t>
      </w:r>
      <w:r>
        <w:rPr>
          <w:rFonts w:eastAsia="Times New Roman" w:cs="Times New Roman"/>
          <w:szCs w:val="24"/>
        </w:rPr>
        <w:t xml:space="preserve">τος με σχετική τροπολογία, γιατί αλοίμονο αν τέτοιου είδους θέματα αντιμετωπίζονται ως θέματα </w:t>
      </w:r>
      <w:r>
        <w:rPr>
          <w:rFonts w:eastAsia="Times New Roman" w:cs="Times New Roman"/>
          <w:szCs w:val="24"/>
        </w:rPr>
        <w:t>Π</w:t>
      </w:r>
      <w:r>
        <w:rPr>
          <w:rFonts w:eastAsia="Times New Roman" w:cs="Times New Roman"/>
          <w:szCs w:val="24"/>
        </w:rPr>
        <w:t xml:space="preserve">οινικού </w:t>
      </w:r>
      <w:r>
        <w:rPr>
          <w:rFonts w:eastAsia="Times New Roman" w:cs="Times New Roman"/>
          <w:szCs w:val="24"/>
        </w:rPr>
        <w:t>Δ</w:t>
      </w:r>
      <w:r>
        <w:rPr>
          <w:rFonts w:eastAsia="Times New Roman" w:cs="Times New Roman"/>
          <w:szCs w:val="24"/>
        </w:rPr>
        <w:t xml:space="preserve">ικαίου και όχι ως </w:t>
      </w:r>
      <w:r>
        <w:rPr>
          <w:rFonts w:eastAsia="Times New Roman" w:cs="Times New Roman"/>
          <w:szCs w:val="24"/>
        </w:rPr>
        <w:lastRenderedPageBreak/>
        <w:t xml:space="preserve">θέματα θεσμικά ή, βεβαίως, ως θέματα </w:t>
      </w:r>
      <w:r>
        <w:rPr>
          <w:rFonts w:eastAsia="Times New Roman" w:cs="Times New Roman"/>
          <w:szCs w:val="24"/>
        </w:rPr>
        <w:t>Π</w:t>
      </w:r>
      <w:r>
        <w:rPr>
          <w:rFonts w:eastAsia="Times New Roman" w:cs="Times New Roman"/>
          <w:szCs w:val="24"/>
        </w:rPr>
        <w:t xml:space="preserve">τωχευτικού και γενικότερα </w:t>
      </w:r>
      <w:r>
        <w:rPr>
          <w:rFonts w:eastAsia="Times New Roman" w:cs="Times New Roman"/>
          <w:szCs w:val="24"/>
        </w:rPr>
        <w:t>Ε</w:t>
      </w:r>
      <w:r>
        <w:rPr>
          <w:rFonts w:eastAsia="Times New Roman" w:cs="Times New Roman"/>
          <w:szCs w:val="24"/>
        </w:rPr>
        <w:t xml:space="preserve">ταιρικού </w:t>
      </w:r>
      <w:r>
        <w:rPr>
          <w:rFonts w:eastAsia="Times New Roman" w:cs="Times New Roman"/>
          <w:szCs w:val="24"/>
        </w:rPr>
        <w:t>Δ</w:t>
      </w:r>
      <w:r>
        <w:rPr>
          <w:rFonts w:eastAsia="Times New Roman" w:cs="Times New Roman"/>
          <w:szCs w:val="24"/>
        </w:rPr>
        <w:t>ικαίου.</w:t>
      </w:r>
    </w:p>
    <w:p w14:paraId="14AC576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Κλείνω, κυρίες και κύριες συνάδελφοι, σε σχέση με τ</w:t>
      </w:r>
      <w:r>
        <w:rPr>
          <w:rFonts w:eastAsia="Times New Roman" w:cs="Times New Roman"/>
          <w:szCs w:val="24"/>
        </w:rPr>
        <w:t>α κόμματα και τη χρηματοδότησή τους. Ας κάνουμε με αφορμή το νομοθετικό έργο μία σύγχρονη σοβαρή συζήτηση</w:t>
      </w:r>
      <w:r>
        <w:rPr>
          <w:rFonts w:eastAsia="Times New Roman" w:cs="Times New Roman"/>
          <w:szCs w:val="24"/>
        </w:rPr>
        <w:t>,</w:t>
      </w:r>
      <w:r>
        <w:rPr>
          <w:rFonts w:eastAsia="Times New Roman" w:cs="Times New Roman"/>
          <w:szCs w:val="24"/>
        </w:rPr>
        <w:t xml:space="preserve"> για το πώς πρέπει να διασφαλίζεται με διαφάνεια σήμερα εν έτει 2017 η χρηματοδότηση των πολιτικών κομμάτων. </w:t>
      </w:r>
    </w:p>
    <w:p w14:paraId="14AC5761" w14:textId="77777777" w:rsidR="001812B4" w:rsidRDefault="001009A2">
      <w:pPr>
        <w:spacing w:line="600" w:lineRule="auto"/>
        <w:ind w:firstLine="720"/>
        <w:contextualSpacing/>
        <w:jc w:val="both"/>
        <w:rPr>
          <w:rFonts w:eastAsia="Times New Roman"/>
          <w:szCs w:val="24"/>
        </w:rPr>
      </w:pPr>
      <w:r>
        <w:rPr>
          <w:rFonts w:eastAsia="Times New Roman"/>
          <w:szCs w:val="24"/>
        </w:rPr>
        <w:t>Ας μιλήσουμε ξανά για τα όρια και τη φύσ</w:t>
      </w:r>
      <w:r>
        <w:rPr>
          <w:rFonts w:eastAsia="Times New Roman"/>
          <w:szCs w:val="24"/>
        </w:rPr>
        <w:t>η της κρατικής χρηματοδότησης και για τη δυνατότητα άντλησης πόρων από την κοινωνία των πολιτών. Ας δούμε τα διεθνή παραδείγματα. Ας μιλήσουμε με έναν υπεύθυνο και συναινετικό τρόπο γύρω από θεμελιώδεις δημοκρατικούς θεσμούς.</w:t>
      </w:r>
    </w:p>
    <w:p w14:paraId="14AC5762" w14:textId="77777777" w:rsidR="001812B4" w:rsidRDefault="001009A2">
      <w:pPr>
        <w:spacing w:line="600" w:lineRule="auto"/>
        <w:ind w:firstLine="720"/>
        <w:contextualSpacing/>
        <w:jc w:val="both"/>
        <w:rPr>
          <w:rFonts w:eastAsia="Times New Roman"/>
          <w:szCs w:val="24"/>
        </w:rPr>
      </w:pPr>
      <w:r>
        <w:rPr>
          <w:rFonts w:eastAsia="Times New Roman"/>
          <w:szCs w:val="24"/>
        </w:rPr>
        <w:t>Ως προς το παρελθόν, όμως, επε</w:t>
      </w:r>
      <w:r>
        <w:rPr>
          <w:rFonts w:eastAsia="Times New Roman"/>
          <w:szCs w:val="24"/>
        </w:rPr>
        <w:t>ιδή συνέβη επί των ημερών μου ως Πρόεδρου του ΠΑΣΟΚ να δοθεί η εντολή για την πλήρη διερεύνηση των οικονομικών του κόμματος από τις έξι μεγαλύτερες ελεγκτικές εταιρείες που λειτουργούν στην Ελλάδα, πρέπει να σας πω ότι αυτή είναι έμπρακτη αυτοκριτική και έ</w:t>
      </w:r>
      <w:r>
        <w:rPr>
          <w:rFonts w:eastAsia="Times New Roman"/>
          <w:szCs w:val="24"/>
        </w:rPr>
        <w:t>μπρακτη διαφάνεια.</w:t>
      </w:r>
    </w:p>
    <w:p w14:paraId="14AC5763"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Καλώ όλα τα κόμματα να κάνουν το ίδιο. Όταν όλα τα κόμματα κάνουν το ίδιο, μπορούμε να συζητήσουμε πάνω σε μια </w:t>
      </w:r>
      <w:r>
        <w:rPr>
          <w:rFonts w:eastAsia="Times New Roman"/>
          <w:szCs w:val="24"/>
        </w:rPr>
        <w:lastRenderedPageBreak/>
        <w:t>κοινή, αντικειμενική βάση. Εάν δεν έχει γίνει αυτό με το ίδιο θάρρος, με τον ίδιο απόλυτο τρόπο στα άλλα κόμματα, θα παρακαλέσ</w:t>
      </w:r>
      <w:r>
        <w:rPr>
          <w:rFonts w:eastAsia="Times New Roman"/>
          <w:szCs w:val="24"/>
        </w:rPr>
        <w:t xml:space="preserve">ω να είστε επιφυλακτικοί και προσεκτικοί, έως ότου αποκτήσουμε ισότητα στην αφετηρία. Όταν την αποκτήσουμε, θα μπορέσουμε να αξιολογήσουμε ψυχραιμότερα και αντικειμενικότερα το πόρισμα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w:t>
      </w:r>
    </w:p>
    <w:p w14:paraId="14AC5764" w14:textId="77777777" w:rsidR="001812B4" w:rsidRDefault="001009A2">
      <w:pPr>
        <w:spacing w:line="600" w:lineRule="auto"/>
        <w:ind w:firstLine="720"/>
        <w:contextualSpacing/>
        <w:jc w:val="both"/>
        <w:rPr>
          <w:rFonts w:eastAsia="Times New Roman"/>
          <w:szCs w:val="24"/>
        </w:rPr>
      </w:pPr>
      <w:r>
        <w:rPr>
          <w:rFonts w:eastAsia="Times New Roman"/>
          <w:szCs w:val="24"/>
        </w:rPr>
        <w:t>Προκύπτει από κανένα στοιχείο του πορίσματος</w:t>
      </w:r>
      <w:r>
        <w:rPr>
          <w:rFonts w:eastAsia="Times New Roman"/>
          <w:szCs w:val="24"/>
        </w:rPr>
        <w:t>,</w:t>
      </w:r>
      <w:r>
        <w:rPr>
          <w:rFonts w:eastAsia="Times New Roman"/>
          <w:szCs w:val="24"/>
        </w:rPr>
        <w:t xml:space="preserve"> ότι υπήρξε πολιτική εντολή δανειοδότησης μέσων ενημέρωσης; Προκύπτει ότι υπήρξε παραλληλισμός δανειοδότησης κόμματος και δανειοδότησης μέσου ενημέρωσης; Αυτά όλα ίσχυαν μέχρι το 2015.</w:t>
      </w:r>
    </w:p>
    <w:p w14:paraId="14AC5765"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Τώρα βλέπουμε μια Κυβέρνηση, βλέπουμε κυβερνώντα κόμματα που ενεργούν </w:t>
      </w:r>
      <w:r>
        <w:rPr>
          <w:rFonts w:eastAsia="Times New Roman"/>
          <w:szCs w:val="24"/>
        </w:rPr>
        <w:t>στο όνομα επιχειρηματιών, που τους διαχειρίζονται, που τους μεταφέρουν με ευκολία από το πεδίο των τηλεοπτικών αδειών στο πεδίο των εφημερίδων και των περιοδικών. Βλέπουμε να γίνονται παρεμβάσεις ωμές σε σχέση με τη δανειοδότηση από μικρές μη συστημικές τρ</w:t>
      </w:r>
      <w:r>
        <w:rPr>
          <w:rFonts w:eastAsia="Times New Roman"/>
          <w:szCs w:val="24"/>
        </w:rPr>
        <w:t>άπεζες. Βλέπουμε να αναπτύσσονται περίεργες οικειότητες και διασυνδέσεις.</w:t>
      </w:r>
    </w:p>
    <w:p w14:paraId="14AC576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Για αυτό, λοιπόν, όταν τα βάλουμε κάτω κι όταν έχουμε ίδιες προϋποθέσεις θεσμικές, θα συνεννοηθούμε. Αλλά προς το </w:t>
      </w:r>
      <w:r>
        <w:rPr>
          <w:rFonts w:eastAsia="Times New Roman"/>
          <w:szCs w:val="24"/>
        </w:rPr>
        <w:lastRenderedPageBreak/>
        <w:t>παρόν διαπιστώνω</w:t>
      </w:r>
      <w:r>
        <w:rPr>
          <w:rFonts w:eastAsia="Times New Roman"/>
          <w:szCs w:val="24"/>
        </w:rPr>
        <w:t>,</w:t>
      </w:r>
      <w:r>
        <w:rPr>
          <w:rFonts w:eastAsia="Times New Roman"/>
          <w:szCs w:val="24"/>
        </w:rPr>
        <w:t xml:space="preserve"> ότι, δυστυχώς, δεν έχετε αντλήσει κανένα δίδαγμα α</w:t>
      </w:r>
      <w:r>
        <w:rPr>
          <w:rFonts w:eastAsia="Times New Roman"/>
          <w:szCs w:val="24"/>
        </w:rPr>
        <w:t xml:space="preserve">πό την εμπειρία σας των δύο ετών, τη βαθιά προοπτική για τον τόπο ούτε καν από την εμπειρία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w:t>
      </w:r>
    </w:p>
    <w:p w14:paraId="14AC5767"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Τελειώνετε, παρακαλώ.</w:t>
      </w:r>
    </w:p>
    <w:p w14:paraId="14AC5768" w14:textId="77777777" w:rsidR="001812B4" w:rsidRDefault="001009A2">
      <w:pPr>
        <w:spacing w:line="600" w:lineRule="auto"/>
        <w:ind w:firstLine="720"/>
        <w:contextualSpacing/>
        <w:jc w:val="both"/>
        <w:rPr>
          <w:rFonts w:eastAsia="Times New Roman"/>
          <w:szCs w:val="24"/>
        </w:rPr>
      </w:pPr>
      <w:r>
        <w:rPr>
          <w:rFonts w:eastAsia="Times New Roman"/>
          <w:b/>
          <w:szCs w:val="24"/>
        </w:rPr>
        <w:t>ΕΥΑΓΓΕΛΟΣ ΒΕΝΙΖΕΛΟΣ:</w:t>
      </w:r>
      <w:r>
        <w:rPr>
          <w:rFonts w:eastAsia="Times New Roman"/>
          <w:szCs w:val="24"/>
        </w:rPr>
        <w:t xml:space="preserve"> Όταν θα αντλήσετε τα διδάγματα, θα είναι αργά για εσάς. Ελπίζ</w:t>
      </w:r>
      <w:r>
        <w:rPr>
          <w:rFonts w:eastAsia="Times New Roman"/>
          <w:szCs w:val="24"/>
        </w:rPr>
        <w:t>ω να μην είναι αργά και για την πατρίδα.</w:t>
      </w:r>
    </w:p>
    <w:p w14:paraId="14AC5769" w14:textId="77777777" w:rsidR="001812B4" w:rsidRDefault="001009A2">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4AC576A"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γίνεται γνωστό στο Σώμα ότι τη συνεδρίασή μας παρακολουθούν από τα άνω δυτικά</w:t>
      </w:r>
      <w:r>
        <w:rPr>
          <w:rFonts w:eastAsia="Times New Roman"/>
          <w:szCs w:val="24"/>
        </w:rPr>
        <w:t xml:space="preserve"> θεωρεία, αφού ξεναγήθηκαν στην έκθεση της </w:t>
      </w:r>
      <w:r>
        <w:rPr>
          <w:rFonts w:eastAsia="Times New Roman"/>
          <w:szCs w:val="24"/>
        </w:rPr>
        <w:t xml:space="preserve">αίθουσας </w:t>
      </w:r>
      <w:r>
        <w:rPr>
          <w:rFonts w:eastAsia="Times New Roman"/>
          <w:szCs w:val="24"/>
        </w:rPr>
        <w:t>«ΕΛΕΥΘΕΡΙΟΣ ΒΕΝΙΖΕΛΟΣ» και ενημερώθηκαν για την ιστορία του κτηρίου και τον τρόπο οργάνωσης και λειτουργίας της Βουλής, σαράντα μαθητές και μαθήτριες και τέσσερις συνοδοί εκπαιδευτικοί από το 2</w:t>
      </w:r>
      <w:r>
        <w:rPr>
          <w:rFonts w:eastAsia="Times New Roman"/>
          <w:szCs w:val="24"/>
          <w:vertAlign w:val="superscript"/>
        </w:rPr>
        <w:t>ο</w:t>
      </w:r>
      <w:r>
        <w:rPr>
          <w:rFonts w:eastAsia="Times New Roman"/>
          <w:szCs w:val="24"/>
        </w:rPr>
        <w:t xml:space="preserve"> Γυμνάσιο Καλύμνου.</w:t>
      </w:r>
    </w:p>
    <w:p w14:paraId="14AC576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Η Βουλή τούς καλωσορίζει. </w:t>
      </w:r>
    </w:p>
    <w:p w14:paraId="14AC576C" w14:textId="77777777" w:rsidR="001812B4" w:rsidRDefault="001009A2">
      <w:pPr>
        <w:spacing w:line="600" w:lineRule="auto"/>
        <w:ind w:firstLine="539"/>
        <w:contextualSpacing/>
        <w:jc w:val="center"/>
        <w:rPr>
          <w:rFonts w:eastAsia="Times New Roman" w:cs="Times New Roman"/>
          <w:szCs w:val="24"/>
        </w:rPr>
      </w:pPr>
      <w:r>
        <w:rPr>
          <w:rFonts w:eastAsia="Times New Roman"/>
          <w:szCs w:val="24"/>
        </w:rPr>
        <w:lastRenderedPageBreak/>
        <w:t>(Χειροκροτήματα απ</w:t>
      </w:r>
      <w:r>
        <w:rPr>
          <w:rFonts w:eastAsia="Times New Roman"/>
          <w:szCs w:val="24"/>
        </w:rPr>
        <w:t>’</w:t>
      </w:r>
      <w:r>
        <w:rPr>
          <w:rFonts w:eastAsia="Times New Roman"/>
          <w:szCs w:val="24"/>
        </w:rPr>
        <w:t xml:space="preserve"> όλες τις πτέρυγες της Βουλής)</w:t>
      </w:r>
    </w:p>
    <w:p w14:paraId="14AC576D" w14:textId="77777777" w:rsidR="001812B4" w:rsidRDefault="001009A2">
      <w:pPr>
        <w:spacing w:line="600" w:lineRule="auto"/>
        <w:ind w:firstLine="720"/>
        <w:contextualSpacing/>
        <w:jc w:val="both"/>
        <w:rPr>
          <w:rFonts w:eastAsia="Times New Roman"/>
          <w:szCs w:val="24"/>
        </w:rPr>
      </w:pPr>
      <w:r>
        <w:rPr>
          <w:rFonts w:eastAsia="Times New Roman"/>
          <w:szCs w:val="24"/>
        </w:rPr>
        <w:t>Τον λόγο έχει η κ. Αννέτα Καββαδία.</w:t>
      </w:r>
    </w:p>
    <w:p w14:paraId="14AC576E" w14:textId="77777777" w:rsidR="001812B4" w:rsidRDefault="001009A2">
      <w:pPr>
        <w:spacing w:line="600" w:lineRule="auto"/>
        <w:ind w:firstLine="720"/>
        <w:contextualSpacing/>
        <w:jc w:val="both"/>
        <w:rPr>
          <w:rFonts w:eastAsia="Times New Roman"/>
          <w:szCs w:val="24"/>
        </w:rPr>
      </w:pPr>
      <w:r>
        <w:rPr>
          <w:rFonts w:eastAsia="Times New Roman"/>
          <w:b/>
          <w:szCs w:val="24"/>
        </w:rPr>
        <w:t>ΙΩΑΝΝΕΤΑ (ΑΝΝΕΤΑ) ΚΑΒΒΑΔΙΑ:</w:t>
      </w:r>
      <w:r>
        <w:rPr>
          <w:rFonts w:eastAsia="Times New Roman"/>
          <w:szCs w:val="24"/>
        </w:rPr>
        <w:t xml:space="preserve"> Κυρίες και κύριοι συνάδελφοι, ακούμε πολλά σήμερα σε αυτή την Αίθουσα. Ακούμε αλήθειες και ψέμα</w:t>
      </w:r>
      <w:r>
        <w:rPr>
          <w:rFonts w:eastAsia="Times New Roman"/>
          <w:szCs w:val="24"/>
        </w:rPr>
        <w:t xml:space="preserve">τα, απειλές και νουθεσίες, ακόμη και λογύδρια περί λογοκρισίας από τους θιασώτες του φασισμού. Και παρακολουθούμε, όπως δείχνουν τα πρώτα δείγματα γραφής, την ίδια ακριβώς παράσταση υποκρισίας που παρακολουθήσαμε και κατά τη διάρκεια των συνεδριάσεων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w:t>
      </w:r>
    </w:p>
    <w:p w14:paraId="14AC576F" w14:textId="77777777" w:rsidR="001812B4" w:rsidRDefault="001009A2">
      <w:pPr>
        <w:spacing w:line="600" w:lineRule="auto"/>
        <w:ind w:firstLine="720"/>
        <w:contextualSpacing/>
        <w:jc w:val="both"/>
        <w:rPr>
          <w:rFonts w:eastAsia="Times New Roman"/>
          <w:szCs w:val="24"/>
        </w:rPr>
      </w:pPr>
      <w:r>
        <w:rPr>
          <w:rFonts w:eastAsia="Times New Roman"/>
          <w:szCs w:val="24"/>
        </w:rPr>
        <w:t>Η Αξιωματική Αντιπολίτευση και το ΠΑΣΟΚ με περισσό θράσος μάς κουνούν το δάχτυλο, προσπαθώντας να αποπροσανατολίσουν τη συζήτηση, να συσκοτίσουν την αλήθεια και να μας πείσουν για τι ακριβώς; Ότι διαπλοκή δεν υπήρξε. Ότι το τρίγωνο τρ</w:t>
      </w:r>
      <w:r>
        <w:rPr>
          <w:rFonts w:eastAsia="Times New Roman"/>
          <w:szCs w:val="24"/>
        </w:rPr>
        <w:t>απεζών, πολιτικού συστήματος και μέσων μαζικής ενημέρωσης δεν αποδείχθηκε.</w:t>
      </w:r>
    </w:p>
    <w:p w14:paraId="14AC5770" w14:textId="77777777" w:rsidR="001812B4" w:rsidRDefault="001009A2">
      <w:pPr>
        <w:spacing w:line="600" w:lineRule="auto"/>
        <w:ind w:firstLine="720"/>
        <w:contextualSpacing/>
        <w:jc w:val="both"/>
        <w:rPr>
          <w:rFonts w:eastAsia="Times New Roman"/>
          <w:szCs w:val="24"/>
        </w:rPr>
      </w:pPr>
      <w:r>
        <w:rPr>
          <w:rFonts w:eastAsia="Times New Roman"/>
          <w:szCs w:val="24"/>
        </w:rPr>
        <w:t>Βεβαίως αντιλαμβάνομαι τη σημερινή αγωνία εκπροσώπων της Αντιπολίτευσης</w:t>
      </w:r>
      <w:r>
        <w:rPr>
          <w:rFonts w:eastAsia="Times New Roman"/>
          <w:szCs w:val="24"/>
        </w:rPr>
        <w:t>.</w:t>
      </w:r>
      <w:r>
        <w:rPr>
          <w:rFonts w:eastAsia="Times New Roman"/>
          <w:szCs w:val="24"/>
        </w:rPr>
        <w:t xml:space="preserve"> </w:t>
      </w:r>
      <w:r>
        <w:rPr>
          <w:rFonts w:eastAsia="Times New Roman"/>
          <w:szCs w:val="24"/>
        </w:rPr>
        <w:t>Ο</w:t>
      </w:r>
      <w:r>
        <w:rPr>
          <w:rFonts w:eastAsia="Times New Roman"/>
          <w:szCs w:val="24"/>
        </w:rPr>
        <w:t>ι άνθρωποι διαπιστευτήρια δίνουν</w:t>
      </w:r>
      <w:r>
        <w:rPr>
          <w:rFonts w:eastAsia="Times New Roman"/>
          <w:szCs w:val="24"/>
        </w:rPr>
        <w:t>,</w:t>
      </w:r>
      <w:r>
        <w:rPr>
          <w:rFonts w:eastAsia="Times New Roman"/>
          <w:szCs w:val="24"/>
        </w:rPr>
        <w:t xml:space="preserve"> ακόμη και τώρα</w:t>
      </w:r>
      <w:r>
        <w:rPr>
          <w:rFonts w:eastAsia="Times New Roman"/>
          <w:szCs w:val="24"/>
        </w:rPr>
        <w:t>,</w:t>
      </w:r>
      <w:r>
        <w:rPr>
          <w:rFonts w:eastAsia="Times New Roman"/>
          <w:szCs w:val="24"/>
        </w:rPr>
        <w:t xml:space="preserve"> σε αυτούς στους οποίους οφείλουν εν πολλοίς την πολιτική </w:t>
      </w:r>
      <w:r>
        <w:rPr>
          <w:rFonts w:eastAsia="Times New Roman"/>
          <w:szCs w:val="24"/>
        </w:rPr>
        <w:t>τους ύπαρξη.</w:t>
      </w:r>
    </w:p>
    <w:p w14:paraId="14AC5771"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Ας τα δούμε όμως. Δεν αποτελεί χειροπιαστή απόδειξη διαπλοκής</w:t>
      </w:r>
      <w:r>
        <w:rPr>
          <w:rFonts w:eastAsia="Times New Roman"/>
          <w:szCs w:val="24"/>
        </w:rPr>
        <w:t>,</w:t>
      </w:r>
      <w:r>
        <w:rPr>
          <w:rFonts w:eastAsia="Times New Roman"/>
          <w:szCs w:val="24"/>
        </w:rPr>
        <w:t xml:space="preserve"> πως αυτή τη στιγμή τα δύο κόμματα, Νέα Δημοκρατία και ΠΑΣΟΚ, χρωστούν συνολικά 420 εκατομμύρια; Επαναλαμβάνω το νούμερο</w:t>
      </w:r>
      <w:r>
        <w:rPr>
          <w:rFonts w:eastAsia="Times New Roman"/>
          <w:szCs w:val="24"/>
        </w:rPr>
        <w:t>.</w:t>
      </w:r>
      <w:r>
        <w:rPr>
          <w:rFonts w:eastAsia="Times New Roman"/>
          <w:szCs w:val="24"/>
        </w:rPr>
        <w:t xml:space="preserve"> </w:t>
      </w:r>
      <w:r>
        <w:rPr>
          <w:rFonts w:eastAsia="Times New Roman"/>
          <w:szCs w:val="24"/>
        </w:rPr>
        <w:t xml:space="preserve">Τετρακόσια είκοσι </w:t>
      </w:r>
      <w:r>
        <w:rPr>
          <w:rFonts w:eastAsia="Times New Roman"/>
          <w:szCs w:val="24"/>
        </w:rPr>
        <w:t>εκατομμύρια. Έχουν πάψει να εξυπηρετούν τ</w:t>
      </w:r>
      <w:r>
        <w:rPr>
          <w:rFonts w:eastAsia="Times New Roman"/>
          <w:szCs w:val="24"/>
        </w:rPr>
        <w:t>α δάνειά τους από το 2011 και όμως οι τράπεζες για πέντε ολόκληρα χρόνια δεν έκαναν τίποτα σχετικά με αυτό.</w:t>
      </w:r>
    </w:p>
    <w:p w14:paraId="14AC5772"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Πώς και πότε θα αποπληρωθούν, κυρίες και κύριοι, τα δάνεια αυτά; Περιμένουμε ακόμα την απάντηση στο ερώτημα. </w:t>
      </w:r>
    </w:p>
    <w:p w14:paraId="14AC5773" w14:textId="77777777" w:rsidR="001812B4" w:rsidRDefault="001009A2">
      <w:pPr>
        <w:spacing w:line="600" w:lineRule="auto"/>
        <w:ind w:firstLine="720"/>
        <w:contextualSpacing/>
        <w:jc w:val="both"/>
        <w:rPr>
          <w:rFonts w:eastAsia="Times New Roman"/>
          <w:szCs w:val="24"/>
        </w:rPr>
      </w:pPr>
      <w:r>
        <w:rPr>
          <w:rFonts w:eastAsia="Times New Roman"/>
          <w:szCs w:val="24"/>
        </w:rPr>
        <w:t>Δεν αποτελεί, αλήθεια, απόδειξη διαπλο</w:t>
      </w:r>
      <w:r>
        <w:rPr>
          <w:rFonts w:eastAsia="Times New Roman"/>
          <w:szCs w:val="24"/>
        </w:rPr>
        <w:t>κής</w:t>
      </w:r>
      <w:r>
        <w:rPr>
          <w:rFonts w:eastAsia="Times New Roman"/>
          <w:szCs w:val="24"/>
        </w:rPr>
        <w:t>,</w:t>
      </w:r>
      <w:r>
        <w:rPr>
          <w:rFonts w:eastAsia="Times New Roman"/>
          <w:szCs w:val="24"/>
        </w:rPr>
        <w:t xml:space="preserve"> ότι τα τραπεζικά δάνεια προς τα μέσα μαζικής ενημέρωσης ύψους 1,3 δισεκατομμυρίων ευρώ είναι στην πλειοψηφία τους χωρίς εγγύηση, ακάλυπτα, συνοδεύονται ωστόσο από εκατοντάδες εκατομμύρια σε διαφημιστικά πακέτα</w:t>
      </w:r>
      <w:r>
        <w:rPr>
          <w:rFonts w:eastAsia="Times New Roman"/>
          <w:szCs w:val="24"/>
        </w:rPr>
        <w:t>;</w:t>
      </w:r>
      <w:r>
        <w:rPr>
          <w:rFonts w:eastAsia="Times New Roman"/>
          <w:szCs w:val="24"/>
        </w:rPr>
        <w:t xml:space="preserve"> Και αυτά ακριβώς τα δάνεια κατά παράβαση</w:t>
      </w:r>
      <w:r>
        <w:rPr>
          <w:rFonts w:eastAsia="Times New Roman"/>
          <w:szCs w:val="24"/>
        </w:rPr>
        <w:t xml:space="preserve"> των πιστοδοτικών πολιτικών των τραπεζών μολονότι συχνά μη εξυπηρετούμενα, δεν καταγγέλλονταν επί χρόνια, αναχρηματοδοτούνταν με πάντοτε ευνοϊκούς όρους και μόνο όταν άρχισε η λειτουργία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οι τράπεζες θυμήθηκαν, επιτέλους, να ζητήσ</w:t>
      </w:r>
      <w:r>
        <w:rPr>
          <w:rFonts w:eastAsia="Times New Roman"/>
          <w:szCs w:val="24"/>
        </w:rPr>
        <w:t xml:space="preserve">ουν μέρος από τα χρωστούμενα. Με τέτοια ακριβώς δάνεια χτίστηκε η κατ’ ευφημισμόν πλουραλιστική </w:t>
      </w:r>
      <w:r>
        <w:rPr>
          <w:rFonts w:eastAsia="Times New Roman"/>
          <w:szCs w:val="24"/>
        </w:rPr>
        <w:lastRenderedPageBreak/>
        <w:t>ενημέρωση στη χώρα μας, με τέτοιες «φιλικές» τραπεζικές συμπεριφορές οικοδομήθηκε η -εντός πολλών εισαγωγικών- «ανεξαρτησία» των μέσων μαζικής ενημέρωσης στην Ε</w:t>
      </w:r>
      <w:r>
        <w:rPr>
          <w:rFonts w:eastAsia="Times New Roman"/>
          <w:szCs w:val="24"/>
        </w:rPr>
        <w:t>λλάδα και σύμφωνα με τη Νέα Δημοκρατία και το ΠΑΣΟΚ όλα έγιναν καλώς. Δεν υπάρχει τίποτα το ασυνήθιστο τίποτα το μεμπτό.</w:t>
      </w:r>
    </w:p>
    <w:p w14:paraId="14AC5774" w14:textId="77777777" w:rsidR="001812B4" w:rsidRDefault="001009A2">
      <w:pPr>
        <w:spacing w:line="600" w:lineRule="auto"/>
        <w:ind w:firstLine="720"/>
        <w:contextualSpacing/>
        <w:jc w:val="both"/>
        <w:rPr>
          <w:rFonts w:eastAsia="Times New Roman"/>
          <w:szCs w:val="24"/>
        </w:rPr>
      </w:pPr>
      <w:r>
        <w:rPr>
          <w:rFonts w:eastAsia="Times New Roman"/>
          <w:szCs w:val="24"/>
        </w:rPr>
        <w:t>Στην αγωνία τους να συνεχίσουν να υπερασπίζονται τα συμφέροντα που τόσα χρόνια αλληλοεξυπηρετούνταν, η Αντιπολίτευση ξεχνά ακόμη και όσ</w:t>
      </w:r>
      <w:r>
        <w:rPr>
          <w:rFonts w:eastAsia="Times New Roman"/>
          <w:szCs w:val="24"/>
        </w:rPr>
        <w:t xml:space="preserve">α έλεγε στο παρελθόν. Ας μας απαντήσει, λοιπόν, ο κ. Μητσοτάκης, ας μας απαντήσει η Νέα Δημοκρατία. </w:t>
      </w:r>
    </w:p>
    <w:p w14:paraId="14AC5775" w14:textId="77777777" w:rsidR="001812B4" w:rsidRDefault="001009A2">
      <w:pPr>
        <w:spacing w:line="600" w:lineRule="auto"/>
        <w:ind w:firstLine="720"/>
        <w:contextualSpacing/>
        <w:jc w:val="both"/>
        <w:rPr>
          <w:rFonts w:eastAsia="Times New Roman"/>
          <w:szCs w:val="24"/>
        </w:rPr>
      </w:pPr>
      <w:r>
        <w:rPr>
          <w:rFonts w:eastAsia="Times New Roman"/>
          <w:szCs w:val="24"/>
        </w:rPr>
        <w:t>Όταν ο Κώστας Καραμανλής στον Μπαϊρακτάρη κήρυττε τον πόλεμο στη διαπλοκή, δεν συμπεριελάμβανε στους νταβατζήδες τα μέσα μαζικής ενημέρωσης;</w:t>
      </w:r>
    </w:p>
    <w:p w14:paraId="14AC577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Όταν ο </w:t>
      </w:r>
      <w:r>
        <w:rPr>
          <w:rFonts w:eastAsia="Times New Roman"/>
          <w:szCs w:val="24"/>
        </w:rPr>
        <w:t>κ</w:t>
      </w:r>
      <w:r>
        <w:rPr>
          <w:rFonts w:eastAsia="Times New Roman"/>
          <w:szCs w:val="24"/>
        </w:rPr>
        <w:t>υβερνη</w:t>
      </w:r>
      <w:r>
        <w:rPr>
          <w:rFonts w:eastAsia="Times New Roman"/>
          <w:szCs w:val="24"/>
        </w:rPr>
        <w:t xml:space="preserve">τικός </w:t>
      </w:r>
      <w:r>
        <w:rPr>
          <w:rFonts w:eastAsia="Times New Roman"/>
          <w:szCs w:val="24"/>
        </w:rPr>
        <w:t>ε</w:t>
      </w:r>
      <w:r>
        <w:rPr>
          <w:rFonts w:eastAsia="Times New Roman"/>
          <w:szCs w:val="24"/>
        </w:rPr>
        <w:t xml:space="preserve">κπρόσωπος της </w:t>
      </w:r>
      <w:r>
        <w:rPr>
          <w:rFonts w:eastAsia="Times New Roman"/>
          <w:szCs w:val="24"/>
        </w:rPr>
        <w:t>σ</w:t>
      </w:r>
      <w:r>
        <w:rPr>
          <w:rFonts w:eastAsia="Times New Roman"/>
          <w:szCs w:val="24"/>
        </w:rPr>
        <w:t>υγκυβέρνησης Νέας Δημοκρατίας και ΠΑΣΟΚ, Σίμος Κεδίκογλου, μετά τη συνάντηση με τον Γιώργο Σούρλα τότε Γενικό Γραμματέα Διαφάνειας αναφορικά με το ζήτημα της διαπλοκής στα μέσα μαζικής ενημέρωσης, δήλωνε στις 10 Μαΐου του 2013: «Είναι</w:t>
      </w:r>
      <w:r>
        <w:rPr>
          <w:rFonts w:eastAsia="Times New Roman"/>
          <w:szCs w:val="24"/>
        </w:rPr>
        <w:t xml:space="preserve"> επιτακτική η ανάγκη για διαφάνεια στα μέσα μαζικής ενημέρωσης και ειδικότερα στα οικονομικά τους. Έχει ξεκινήσει διαβούλευση με τους </w:t>
      </w:r>
      <w:r>
        <w:rPr>
          <w:rFonts w:eastAsia="Times New Roman"/>
          <w:szCs w:val="24"/>
        </w:rPr>
        <w:lastRenderedPageBreak/>
        <w:t>εμπλεκόμενους φορείς και σύντομα θα αρχίσει και με τα πολιτικά κόμματα, προκειμένου να προωθηθεί το νομοθετικό πλαίσιο», τ</w:t>
      </w:r>
      <w:r>
        <w:rPr>
          <w:rFonts w:eastAsia="Times New Roman"/>
          <w:szCs w:val="24"/>
        </w:rPr>
        <w:t xml:space="preserve">ι ακριβώς εννοούσε τότε ο κ. Κεδίκογλου; Ότι όλα βαίνουν καλώς; Ωστόσο ο ίδιος ο κ. Κεδίκογλου και, βεβαίως, η </w:t>
      </w:r>
      <w:r>
        <w:rPr>
          <w:rFonts w:eastAsia="Times New Roman"/>
          <w:szCs w:val="24"/>
        </w:rPr>
        <w:t>κ</w:t>
      </w:r>
      <w:r>
        <w:rPr>
          <w:rFonts w:eastAsia="Times New Roman"/>
          <w:szCs w:val="24"/>
        </w:rPr>
        <w:t>υβέρνηση Σαμαρά-Βενιζέλου αντί να επιβάλουν διαφάνεια στα μέσα μαζικής ενημέρωσης, επέβαλαν, όπως όλοι θυμόμαστε, το «μαύρο» στην ΕΡΤ.</w:t>
      </w:r>
    </w:p>
    <w:p w14:paraId="14AC5777" w14:textId="77777777" w:rsidR="001812B4" w:rsidRDefault="001009A2">
      <w:pPr>
        <w:spacing w:line="600" w:lineRule="auto"/>
        <w:ind w:firstLine="720"/>
        <w:contextualSpacing/>
        <w:jc w:val="both"/>
        <w:rPr>
          <w:rFonts w:eastAsia="Times New Roman"/>
          <w:szCs w:val="24"/>
        </w:rPr>
      </w:pPr>
      <w:r>
        <w:rPr>
          <w:rFonts w:eastAsia="Times New Roman"/>
          <w:szCs w:val="24"/>
        </w:rPr>
        <w:t>Και για ν</w:t>
      </w:r>
      <w:r>
        <w:rPr>
          <w:rFonts w:eastAsia="Times New Roman"/>
          <w:szCs w:val="24"/>
        </w:rPr>
        <w:t>α συνεχίσουμε την αναδρομή στο παρελθόν, ακούστε: «Ο κ. Σαμαράς θεωρείται πολύ καλός στην καλλιέργεια προσωπικών σχέσεων, με τους βαρόνους των μέσων μαζικής ενημέρωσης και των επιχειρήσεων και τη συμμόρφωση προς τις υποδείξεις. Μέχρι και οι εκλογικές λίστε</w:t>
      </w:r>
      <w:r>
        <w:rPr>
          <w:rFonts w:eastAsia="Times New Roman"/>
          <w:szCs w:val="24"/>
        </w:rPr>
        <w:t>ς της Νέας Δημοκρατίας αξιοποιήθηκαν, για να διευκολυνθεί η συνεννόησή του με ισχυρούς παράγοντες των μέσων μαζικής ενημέρωσης και του επιχειρηματικού κόσμου».</w:t>
      </w:r>
    </w:p>
    <w:p w14:paraId="14AC5778" w14:textId="77777777" w:rsidR="001812B4" w:rsidRDefault="001009A2">
      <w:pPr>
        <w:spacing w:line="600" w:lineRule="auto"/>
        <w:ind w:firstLine="720"/>
        <w:contextualSpacing/>
        <w:jc w:val="both"/>
        <w:rPr>
          <w:rFonts w:eastAsia="Times New Roman"/>
          <w:szCs w:val="24"/>
        </w:rPr>
      </w:pPr>
      <w:r>
        <w:rPr>
          <w:rFonts w:eastAsia="Times New Roman"/>
          <w:szCs w:val="24"/>
        </w:rPr>
        <w:t>Ποιος τα λέει αυτά; Ο Ευρωβουλευτής της Νέας Δημοκρατίας εκδότης και δημοσιογράφος Γιώργος Κύρτσ</w:t>
      </w:r>
      <w:r>
        <w:rPr>
          <w:rFonts w:eastAsia="Times New Roman"/>
          <w:szCs w:val="24"/>
        </w:rPr>
        <w:t xml:space="preserve">ος, στο βιβλίο του «Αγανακτήστε, αλλά τολμήστε» που εκδόθηκε το 2013 στη σελίδα 420, για να συνεχίσει λίγο παρακάτω: «Είναι κοινό μυστικό ότι τα περισσότερα μέσα μαζικής ενημέρωσης, που έχουν </w:t>
      </w:r>
      <w:r>
        <w:rPr>
          <w:rFonts w:eastAsia="Times New Roman"/>
          <w:szCs w:val="24"/>
        </w:rPr>
        <w:lastRenderedPageBreak/>
        <w:t>μεγάλη επιρροή στη διαμόρφωση της κοινής γνώμης, παίζουν το επικ</w:t>
      </w:r>
      <w:r>
        <w:rPr>
          <w:rFonts w:eastAsia="Times New Roman"/>
          <w:szCs w:val="24"/>
        </w:rPr>
        <w:t xml:space="preserve">οινωνιακό παιχνίδι με τους όρους που εξυπηρετούν την κυβέρνηση Σαμαρά. Το μιντιακό σύστημα έχει σήμερα τεράστια συμβολή στη διαμόρφωση και την εφαρμογή της οικονομικής πολιτικής». </w:t>
      </w:r>
    </w:p>
    <w:p w14:paraId="14AC5779" w14:textId="77777777" w:rsidR="001812B4" w:rsidRDefault="001009A2">
      <w:pPr>
        <w:spacing w:line="600" w:lineRule="auto"/>
        <w:ind w:firstLine="720"/>
        <w:contextualSpacing/>
        <w:jc w:val="both"/>
        <w:rPr>
          <w:rFonts w:eastAsia="Times New Roman"/>
          <w:szCs w:val="24"/>
        </w:rPr>
      </w:pPr>
      <w:r>
        <w:rPr>
          <w:rFonts w:eastAsia="Times New Roman"/>
          <w:szCs w:val="24"/>
        </w:rPr>
        <w:t>Αυτά έγραφε, κυρίες και κύριοι, ο νυν Ευρωβουλευτής της Νέας Δημοκρατίας κα</w:t>
      </w:r>
      <w:r>
        <w:rPr>
          <w:rFonts w:eastAsia="Times New Roman"/>
          <w:szCs w:val="24"/>
        </w:rPr>
        <w:t>ι αυτή ακριβώς τη διαπλοκή αρν</w:t>
      </w:r>
      <w:r>
        <w:rPr>
          <w:rFonts w:eastAsia="Times New Roman"/>
          <w:szCs w:val="24"/>
        </w:rPr>
        <w:t>ούν</w:t>
      </w:r>
      <w:r>
        <w:rPr>
          <w:rFonts w:eastAsia="Times New Roman"/>
          <w:szCs w:val="24"/>
        </w:rPr>
        <w:t>ται ότι υφίσταται στον χώρο των μέσων μαζικής ενημέρωσης η Νέα Δημοκρατία και το ΠΑΣΟΚ.</w:t>
      </w:r>
    </w:p>
    <w:p w14:paraId="14AC577A"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συνάδελφοι, οι πολίτες αυτής της χώρας γνωρίζουν πολύ καλά αν υπήρχε διαπλοκή όλα αυτά τα χρόνια και αν υπάρχει ακόμη</w:t>
      </w:r>
      <w:r>
        <w:rPr>
          <w:rFonts w:eastAsia="Times New Roman"/>
          <w:szCs w:val="24"/>
        </w:rPr>
        <w:t xml:space="preserve"> στον χώρο των μέσων μαζικής ενημέρωσης. Το έβλεπαν και το βλέπουν στα δελτία ειδήσεων και στους πρωτοσέλιδους τίτλους στα περίπτερα. Γνωρίζουν γιατί τόσοι επιχειρηματίες, σοβαροί αλλά και αεριτζήδες, επέλεξαν να επενδύσουν, όχι βέβαια τα δικά τους χρήματα</w:t>
      </w:r>
      <w:r>
        <w:rPr>
          <w:rFonts w:eastAsia="Times New Roman"/>
          <w:szCs w:val="24"/>
        </w:rPr>
        <w:t xml:space="preserve"> αλλά τα χρήματα που τους δάνειζαν αφειδώς οι τράπεζες, σε κανάλια και εφημερίδες. Δεν το έκαναν, βεβαίως, </w:t>
      </w:r>
      <w:r>
        <w:rPr>
          <w:rFonts w:eastAsia="Times New Roman"/>
          <w:szCs w:val="24"/>
        </w:rPr>
        <w:t>από</w:t>
      </w:r>
      <w:r>
        <w:rPr>
          <w:rFonts w:eastAsia="Times New Roman"/>
          <w:szCs w:val="24"/>
        </w:rPr>
        <w:t xml:space="preserve"> αγάπη προς το αγαθό της ενημέρωσης. Άλλωστε το παραδέχτηκαν όλοι οι μιντιάρχες στις μαρτυρικές </w:t>
      </w:r>
      <w:r>
        <w:rPr>
          <w:rFonts w:eastAsia="Times New Roman"/>
          <w:szCs w:val="24"/>
        </w:rPr>
        <w:lastRenderedPageBreak/>
        <w:t>τους καταθέσεις. Ο καθένας το είπε, αλλά για τους ανταγωνιστές του, εξαιρώντας βεβαίως τον εαυτό του.</w:t>
      </w:r>
    </w:p>
    <w:p w14:paraId="14AC577B" w14:textId="77777777" w:rsidR="001812B4" w:rsidRDefault="001009A2">
      <w:pPr>
        <w:spacing w:line="600" w:lineRule="auto"/>
        <w:ind w:firstLine="720"/>
        <w:contextualSpacing/>
        <w:jc w:val="both"/>
        <w:rPr>
          <w:rFonts w:eastAsia="Times New Roman"/>
          <w:szCs w:val="24"/>
        </w:rPr>
      </w:pPr>
      <w:r>
        <w:rPr>
          <w:rFonts w:eastAsia="Times New Roman"/>
          <w:szCs w:val="24"/>
        </w:rPr>
        <w:t>Η αλήθεια είναι πολύ απλή</w:t>
      </w:r>
      <w:r>
        <w:rPr>
          <w:rFonts w:eastAsia="Times New Roman"/>
          <w:szCs w:val="24"/>
        </w:rPr>
        <w:t>.</w:t>
      </w:r>
      <w:r>
        <w:rPr>
          <w:rFonts w:eastAsia="Times New Roman"/>
          <w:szCs w:val="24"/>
        </w:rPr>
        <w:t xml:space="preserve"> Τα δάνεια δίνονταν κατά παρέκκλ</w:t>
      </w:r>
      <w:r>
        <w:rPr>
          <w:rFonts w:eastAsia="Times New Roman"/>
          <w:szCs w:val="24"/>
        </w:rPr>
        <w:t>ιση κάθε τραπεζικού κανόνα και χωρίς να τηρούνται ούτε τα προσχήματα. Υπήρξαν πολλαπλές εκχωρήσεις σε διάφορες τράπεζες της ίδιας κρατικής επιχορήγησης κόμματος, υπήρξαν δάνεια χωρίς τις αναγκαίες εξασφαλίσεις, που δόθηκαν μεν τυπικά για κανάλια ή εφημερίδ</w:t>
      </w:r>
      <w:r>
        <w:rPr>
          <w:rFonts w:eastAsia="Times New Roman"/>
          <w:szCs w:val="24"/>
        </w:rPr>
        <w:t>ες, κατέληξαν όμως στις τσέπες των επιχειρηματιών, με αποτέλεσμα οι εργαζόμενοι δημοσιογράφοι, διοικητικοί και τεχνικοί στα μέσα αυτά, να μείνουν άνεργοι, να χάνουν τα δεδουλευμένα μηνών, ενώ οι ιδιοκτήτες των μέσων να εξακολουθούν να έχουν περιουσία. Παρα</w:t>
      </w:r>
      <w:r>
        <w:rPr>
          <w:rFonts w:eastAsia="Times New Roman"/>
          <w:szCs w:val="24"/>
        </w:rPr>
        <w:t xml:space="preserve">δείγματα έχουμε πολλά: το </w:t>
      </w:r>
      <w:r>
        <w:rPr>
          <w:rFonts w:eastAsia="Times New Roman"/>
          <w:szCs w:val="24"/>
        </w:rPr>
        <w:t>«</w:t>
      </w:r>
      <w:r>
        <w:rPr>
          <w:rFonts w:eastAsia="Times New Roman"/>
          <w:szCs w:val="24"/>
          <w:lang w:val="en-US"/>
        </w:rPr>
        <w:t>ALTER</w:t>
      </w:r>
      <w:r>
        <w:rPr>
          <w:rFonts w:eastAsia="Times New Roman"/>
          <w:szCs w:val="24"/>
        </w:rPr>
        <w:t>»</w:t>
      </w:r>
      <w:r>
        <w:rPr>
          <w:rFonts w:eastAsia="Times New Roman"/>
          <w:szCs w:val="24"/>
        </w:rPr>
        <w:t xml:space="preserve"> και η </w:t>
      </w:r>
      <w:r>
        <w:rPr>
          <w:rFonts w:eastAsia="Times New Roman"/>
          <w:szCs w:val="24"/>
        </w:rPr>
        <w:t>«</w:t>
      </w:r>
      <w:r>
        <w:rPr>
          <w:rFonts w:eastAsia="Times New Roman"/>
          <w:szCs w:val="24"/>
        </w:rPr>
        <w:t>ΑΠΟΓΕΥΜΑΤΙΝΗ</w:t>
      </w:r>
      <w:r>
        <w:rPr>
          <w:rFonts w:eastAsia="Times New Roman"/>
          <w:szCs w:val="24"/>
        </w:rPr>
        <w:t>»</w:t>
      </w:r>
      <w:r>
        <w:rPr>
          <w:rFonts w:eastAsia="Times New Roman"/>
          <w:szCs w:val="24"/>
        </w:rPr>
        <w:t xml:space="preserve"> στο παρελθόν, ο ΔΟΛ σήμερα. Υπήρξαν σκανδαλώδεις δανειοδοτήσεις για την εξαγορά μετοχικών επιχειρήσεων</w:t>
      </w:r>
      <w:r>
        <w:rPr>
          <w:rFonts w:eastAsia="Times New Roman"/>
          <w:szCs w:val="24"/>
        </w:rPr>
        <w:t>,</w:t>
      </w:r>
      <w:r>
        <w:rPr>
          <w:rFonts w:eastAsia="Times New Roman"/>
          <w:szCs w:val="24"/>
        </w:rPr>
        <w:t xml:space="preserve"> που ανήκαν ήδη στη δανειοδοτούμενη επιχείρηση ή και στους ίδιους μετόχους. Αυτή είναι η περίπτωση</w:t>
      </w:r>
      <w:r>
        <w:rPr>
          <w:rFonts w:eastAsia="Times New Roman"/>
          <w:szCs w:val="24"/>
        </w:rPr>
        <w:t xml:space="preserve"> </w:t>
      </w:r>
      <w:r>
        <w:rPr>
          <w:rFonts w:eastAsia="Times New Roman"/>
          <w:szCs w:val="24"/>
        </w:rPr>
        <w:t>της εφημερίδας</w:t>
      </w:r>
      <w:r>
        <w:rPr>
          <w:rFonts w:eastAsia="Times New Roman"/>
          <w:szCs w:val="24"/>
        </w:rPr>
        <w:t xml:space="preserve"> </w:t>
      </w:r>
      <w:r>
        <w:rPr>
          <w:rFonts w:eastAsia="Times New Roman"/>
          <w:szCs w:val="24"/>
        </w:rPr>
        <w:t>«</w:t>
      </w:r>
      <w:r>
        <w:rPr>
          <w:rFonts w:eastAsia="Times New Roman"/>
          <w:szCs w:val="24"/>
        </w:rPr>
        <w:t>ΠΡΩΤΟ ΘΕΜΑ</w:t>
      </w:r>
      <w:r>
        <w:rPr>
          <w:rFonts w:eastAsia="Times New Roman"/>
          <w:szCs w:val="24"/>
        </w:rPr>
        <w:t>»</w:t>
      </w:r>
      <w:r>
        <w:rPr>
          <w:rFonts w:eastAsia="Times New Roman"/>
          <w:szCs w:val="24"/>
        </w:rPr>
        <w:t>.</w:t>
      </w:r>
    </w:p>
    <w:p w14:paraId="14AC577C"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 Αυτή είναι, κυρίες και κύριοι, η αλήθεια, ένα καθεστώς δυσωδίας που αναπαρήγαγε τις παθογένειές του σε πολιτικό, επιχειρηματικό και χρηματοπιστωτικό επίπεδο, προκειμένου να διατηρηθεί στην εξουσία.</w:t>
      </w:r>
    </w:p>
    <w:p w14:paraId="14AC577D"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συνάδελφο</w:t>
      </w:r>
      <w:r>
        <w:rPr>
          <w:rFonts w:eastAsia="Times New Roman"/>
          <w:szCs w:val="24"/>
        </w:rPr>
        <w:t>ι, θέλω να κλείσω αυτή την παρέμβασή μου από το Βήμα της Βουλής, κάνοντας μια ιδιαίτερη μνεία στην κατάσταση που βιώνουν αυτή την περίοδο συνάδελφοι και συναδέλφισσές μου στο χώρο των μέσων μαζικής ενημέρωσης. Δεν αναφέρομαι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στους μεγαλόσχημους α</w:t>
      </w:r>
      <w:r>
        <w:rPr>
          <w:rFonts w:eastAsia="Times New Roman"/>
          <w:szCs w:val="24"/>
        </w:rPr>
        <w:t xml:space="preserve">λλά σε εκείνους τους δημοσιογράφους που πληρώνονται ψίχουλα ή έστω τα βασικά, δουλεύοντας πάμπολλες ώρες σε έναν κλάδο με διαρκώς αυξανόμενη ανεργία. </w:t>
      </w:r>
    </w:p>
    <w:p w14:paraId="14AC577E" w14:textId="77777777" w:rsidR="001812B4" w:rsidRDefault="001009A2">
      <w:pPr>
        <w:spacing w:line="600" w:lineRule="auto"/>
        <w:ind w:firstLine="720"/>
        <w:contextualSpacing/>
        <w:jc w:val="both"/>
        <w:rPr>
          <w:rFonts w:eastAsia="Times New Roman"/>
          <w:szCs w:val="24"/>
        </w:rPr>
      </w:pPr>
      <w:r>
        <w:rPr>
          <w:rFonts w:eastAsia="Times New Roman"/>
          <w:szCs w:val="24"/>
        </w:rPr>
        <w:t>Γνωρίζετε πολύ καλά ότι προέρχομαι απ’ αυτό</w:t>
      </w:r>
      <w:r>
        <w:rPr>
          <w:rFonts w:eastAsia="Times New Roman"/>
          <w:szCs w:val="24"/>
        </w:rPr>
        <w:t>ν</w:t>
      </w:r>
      <w:r>
        <w:rPr>
          <w:rFonts w:eastAsia="Times New Roman"/>
          <w:szCs w:val="24"/>
        </w:rPr>
        <w:t xml:space="preserve"> τον κλάδο και έχω νιώσει στο πετσί μου τι σημαίνει εργασιακή</w:t>
      </w:r>
      <w:r>
        <w:rPr>
          <w:rFonts w:eastAsia="Times New Roman"/>
          <w:szCs w:val="24"/>
        </w:rPr>
        <w:t xml:space="preserve"> ανασφάλεια</w:t>
      </w:r>
      <w:r>
        <w:rPr>
          <w:rFonts w:eastAsia="Times New Roman"/>
          <w:szCs w:val="24"/>
        </w:rPr>
        <w:t>.</w:t>
      </w:r>
      <w:r>
        <w:rPr>
          <w:rFonts w:eastAsia="Times New Roman"/>
          <w:szCs w:val="24"/>
        </w:rPr>
        <w:t xml:space="preserve"> </w:t>
      </w:r>
      <w:r>
        <w:rPr>
          <w:rFonts w:eastAsia="Times New Roman"/>
          <w:szCs w:val="24"/>
        </w:rPr>
        <w:t>Γ</w:t>
      </w:r>
      <w:r>
        <w:rPr>
          <w:rFonts w:eastAsia="Times New Roman"/>
          <w:szCs w:val="24"/>
        </w:rPr>
        <w:t>ι’ αυτό και μπορώ να καταλάβω πάρα πολύ καλά</w:t>
      </w:r>
      <w:r>
        <w:rPr>
          <w:rFonts w:eastAsia="Times New Roman"/>
          <w:szCs w:val="24"/>
        </w:rPr>
        <w:t>,</w:t>
      </w:r>
      <w:r>
        <w:rPr>
          <w:rFonts w:eastAsia="Times New Roman"/>
          <w:szCs w:val="24"/>
        </w:rPr>
        <w:t xml:space="preserve"> τι σημαίνει να ανατρέπεται η ζωή σου από τη μία στιγμή στην άλλη. Γι’ αυτό και θεωρώ αισχρό –θα χρησιμοποιούσα ακόμα και τη λέξη χυδαίο- να χρησιμοποιούνται απλοί εργαζόμενοι ως ασπίδα προστασίας </w:t>
      </w:r>
      <w:r>
        <w:rPr>
          <w:rFonts w:eastAsia="Times New Roman"/>
          <w:szCs w:val="24"/>
        </w:rPr>
        <w:t xml:space="preserve">των εκάστοτε εργοδοτών τους, να γίνονται αυτοί τα θύματα στο </w:t>
      </w:r>
      <w:r>
        <w:rPr>
          <w:rFonts w:eastAsia="Times New Roman"/>
          <w:szCs w:val="24"/>
        </w:rPr>
        <w:lastRenderedPageBreak/>
        <w:t>βωμό του κέρδους, της σκοπιμότητας αλλά και τα θύματα της επιχειρηματικής ανικανότητας ορισμένων.</w:t>
      </w:r>
    </w:p>
    <w:p w14:paraId="14AC577F" w14:textId="77777777" w:rsidR="001812B4" w:rsidRDefault="001009A2">
      <w:pPr>
        <w:spacing w:line="600" w:lineRule="auto"/>
        <w:ind w:firstLine="720"/>
        <w:contextualSpacing/>
        <w:jc w:val="both"/>
        <w:rPr>
          <w:rFonts w:eastAsia="Times New Roman"/>
          <w:szCs w:val="24"/>
        </w:rPr>
      </w:pPr>
      <w:r>
        <w:rPr>
          <w:rFonts w:eastAsia="Times New Roman"/>
          <w:szCs w:val="24"/>
        </w:rPr>
        <w:t>Ως γνωστόν, ο Πρωθυπουργός στην προ ημερησίας διατάξεως συζήτηση στη Βουλή δήλωσε ευθέως</w:t>
      </w:r>
      <w:r>
        <w:rPr>
          <w:rFonts w:eastAsia="Times New Roman"/>
          <w:szCs w:val="24"/>
        </w:rPr>
        <w:t>,</w:t>
      </w:r>
      <w:r>
        <w:rPr>
          <w:rFonts w:eastAsia="Times New Roman"/>
          <w:szCs w:val="24"/>
        </w:rPr>
        <w:t xml:space="preserve"> ότι η Κ</w:t>
      </w:r>
      <w:r>
        <w:rPr>
          <w:rFonts w:eastAsia="Times New Roman"/>
          <w:szCs w:val="24"/>
        </w:rPr>
        <w:t>υβέρνηση έχει διάθεση να βοηθήσει, προκειμένου να δημιουργηθεί ένα σταθερό θεσμικό πλαίσιο για τη διάσωση των μέσων μαζικής ενημέρωσης. Ζήτησε τη συναίνεση των υπολοίπων πολιτικών κομμάτων</w:t>
      </w:r>
      <w:r>
        <w:rPr>
          <w:rFonts w:eastAsia="Times New Roman"/>
          <w:szCs w:val="24"/>
        </w:rPr>
        <w:t>,</w:t>
      </w:r>
      <w:r>
        <w:rPr>
          <w:rFonts w:eastAsia="Times New Roman"/>
          <w:szCs w:val="24"/>
        </w:rPr>
        <w:t xml:space="preserve"> προκειμένου να υπάρξει αυτή η νομοθετική ρύθμιση. </w:t>
      </w:r>
    </w:p>
    <w:p w14:paraId="14AC5780"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Δυστυχώς μέχρι </w:t>
      </w:r>
      <w:r>
        <w:rPr>
          <w:rFonts w:eastAsia="Times New Roman"/>
          <w:szCs w:val="24"/>
        </w:rPr>
        <w:t xml:space="preserve">αυτή την ώρα η Νέα Δημοκρατία σιωπά και γι’ αυτή τη σιωπή που περιορίζει τις ελπίδες διάσωσης των θέσεων εργασίας των μέσων μαζικής ενημέρωσης που βρίσκονται σε κρίση, θα πρέπει να δώσει εξηγήσεις. </w:t>
      </w:r>
    </w:p>
    <w:p w14:paraId="14AC5781"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της Νέας Δημοκρατίας, οι εργαζόμενοι στ</w:t>
      </w:r>
      <w:r>
        <w:rPr>
          <w:rFonts w:eastAsia="Times New Roman"/>
          <w:szCs w:val="24"/>
        </w:rPr>
        <w:t xml:space="preserve">ον </w:t>
      </w:r>
      <w:r>
        <w:rPr>
          <w:rFonts w:eastAsia="Times New Roman"/>
          <w:szCs w:val="24"/>
        </w:rPr>
        <w:t>Τ</w:t>
      </w:r>
      <w:r>
        <w:rPr>
          <w:rFonts w:eastAsia="Times New Roman"/>
          <w:szCs w:val="24"/>
        </w:rPr>
        <w:t xml:space="preserve">ύπο δεν χρειάζονται τα κροκοδείλια δάκρυά σας. </w:t>
      </w:r>
    </w:p>
    <w:p w14:paraId="14AC5782" w14:textId="77777777" w:rsidR="001812B4" w:rsidRDefault="001009A2">
      <w:pPr>
        <w:spacing w:line="600" w:lineRule="auto"/>
        <w:ind w:firstLine="720"/>
        <w:contextualSpacing/>
        <w:jc w:val="both"/>
        <w:rPr>
          <w:rFonts w:eastAsia="Times New Roman"/>
          <w:szCs w:val="24"/>
        </w:rPr>
      </w:pPr>
      <w:r>
        <w:rPr>
          <w:rFonts w:eastAsia="Times New Roman"/>
          <w:szCs w:val="24"/>
        </w:rPr>
        <w:t>Απαντήστε, λοιπόν, τα συμφέροντα ποιων υπερασπίζεστε, αν και</w:t>
      </w:r>
      <w:r>
        <w:rPr>
          <w:rFonts w:eastAsia="Times New Roman"/>
          <w:szCs w:val="24"/>
        </w:rPr>
        <w:t>,</w:t>
      </w:r>
      <w:r>
        <w:rPr>
          <w:rFonts w:eastAsia="Times New Roman"/>
          <w:szCs w:val="24"/>
        </w:rPr>
        <w:t xml:space="preserve"> βεβαίως</w:t>
      </w:r>
      <w:r>
        <w:rPr>
          <w:rFonts w:eastAsia="Times New Roman"/>
          <w:szCs w:val="24"/>
        </w:rPr>
        <w:t>,</w:t>
      </w:r>
      <w:r>
        <w:rPr>
          <w:rFonts w:eastAsia="Times New Roman"/>
          <w:szCs w:val="24"/>
        </w:rPr>
        <w:t xml:space="preserve"> το ερώτημα έχει καθαρά ρητορικό χαρακτήρα, καθώς εδώ και χρόνια έχετε δείξει ξεκάθαρα με το πλευρό ποιου συντάσσεστε. Προφανώς και οι</w:t>
      </w:r>
      <w:r>
        <w:rPr>
          <w:rFonts w:eastAsia="Times New Roman"/>
          <w:szCs w:val="24"/>
        </w:rPr>
        <w:t xml:space="preserve"> εργαζόμενοι δεν είναι η πρώτη προτεραιότητά σας, μόνο που δυστυχώς για σας η </w:t>
      </w:r>
      <w:r>
        <w:rPr>
          <w:rFonts w:eastAsia="Times New Roman"/>
          <w:szCs w:val="24"/>
        </w:rPr>
        <w:t>ε</w:t>
      </w:r>
      <w:r>
        <w:rPr>
          <w:rFonts w:eastAsia="Times New Roman"/>
          <w:szCs w:val="24"/>
        </w:rPr>
        <w:t>ξετα</w:t>
      </w:r>
      <w:r>
        <w:rPr>
          <w:rFonts w:eastAsia="Times New Roman"/>
          <w:szCs w:val="24"/>
        </w:rPr>
        <w:lastRenderedPageBreak/>
        <w:t xml:space="preserve">στική </w:t>
      </w:r>
      <w:r>
        <w:rPr>
          <w:rFonts w:eastAsia="Times New Roman"/>
          <w:szCs w:val="24"/>
        </w:rPr>
        <w:t>ε</w:t>
      </w:r>
      <w:r>
        <w:rPr>
          <w:rFonts w:eastAsia="Times New Roman"/>
          <w:szCs w:val="24"/>
        </w:rPr>
        <w:t>πιτροπή συνέβαλε</w:t>
      </w:r>
      <w:r>
        <w:rPr>
          <w:rFonts w:eastAsia="Times New Roman"/>
          <w:szCs w:val="24"/>
        </w:rPr>
        <w:t>,</w:t>
      </w:r>
      <w:r>
        <w:rPr>
          <w:rFonts w:eastAsia="Times New Roman"/>
          <w:szCs w:val="24"/>
        </w:rPr>
        <w:t xml:space="preserve"> ώστε όλος ο ελληνικός λαός να παγιώσει</w:t>
      </w:r>
      <w:r>
        <w:rPr>
          <w:rFonts w:eastAsia="Times New Roman"/>
          <w:szCs w:val="24"/>
        </w:rPr>
        <w:t>,</w:t>
      </w:r>
      <w:r>
        <w:rPr>
          <w:rFonts w:eastAsia="Times New Roman"/>
          <w:szCs w:val="24"/>
        </w:rPr>
        <w:t xml:space="preserve"> και με αποδείξεις πια</w:t>
      </w:r>
      <w:r>
        <w:rPr>
          <w:rFonts w:eastAsia="Times New Roman"/>
          <w:szCs w:val="24"/>
        </w:rPr>
        <w:t>,</w:t>
      </w:r>
      <w:r>
        <w:rPr>
          <w:rFonts w:eastAsia="Times New Roman"/>
          <w:szCs w:val="24"/>
        </w:rPr>
        <w:t xml:space="preserve"> αυτό που οι πάντες –με εξαίρεση εσάς φυσικά- γνωρίζουν, ότι η διαπλοκή δεν είναι λόγι</w:t>
      </w:r>
      <w:r>
        <w:rPr>
          <w:rFonts w:eastAsia="Times New Roman"/>
          <w:szCs w:val="24"/>
        </w:rPr>
        <w:t xml:space="preserve">α του αέρα αλλά πραγματικότητα. </w:t>
      </w:r>
    </w:p>
    <w:p w14:paraId="14AC5783" w14:textId="77777777" w:rsidR="001812B4" w:rsidRDefault="001009A2">
      <w:pPr>
        <w:spacing w:line="600" w:lineRule="auto"/>
        <w:ind w:firstLine="720"/>
        <w:contextualSpacing/>
        <w:jc w:val="both"/>
        <w:rPr>
          <w:rFonts w:eastAsia="Times New Roman"/>
          <w:szCs w:val="24"/>
        </w:rPr>
      </w:pPr>
      <w:r>
        <w:rPr>
          <w:rFonts w:eastAsia="Times New Roman"/>
          <w:szCs w:val="24"/>
        </w:rPr>
        <w:t>Αν για κάτι μπορούμε να διαβεβαιώσουμε όσους και όσες μας ακούν, είναι ότι η μάχη ενάντια της διαπλοκής όχι μόνο δεν τελειώνει αλλά αντιθέτως τώρα αρχίζει</w:t>
      </w:r>
      <w:r>
        <w:rPr>
          <w:rFonts w:eastAsia="Times New Roman"/>
          <w:szCs w:val="24"/>
        </w:rPr>
        <w:t>.</w:t>
      </w:r>
      <w:r>
        <w:rPr>
          <w:rFonts w:eastAsia="Times New Roman"/>
          <w:szCs w:val="24"/>
        </w:rPr>
        <w:t xml:space="preserve"> </w:t>
      </w:r>
      <w:r>
        <w:rPr>
          <w:rFonts w:eastAsia="Times New Roman"/>
          <w:szCs w:val="24"/>
        </w:rPr>
        <w:t>Κ</w:t>
      </w:r>
      <w:r>
        <w:rPr>
          <w:rFonts w:eastAsia="Times New Roman"/>
          <w:szCs w:val="24"/>
        </w:rPr>
        <w:t>αι κανείς δεν μπορεί πια να πει ότι δεν ήξερε.</w:t>
      </w:r>
    </w:p>
    <w:p w14:paraId="14AC5784"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w:t>
      </w:r>
      <w:r>
        <w:rPr>
          <w:rFonts w:eastAsia="Times New Roman"/>
          <w:szCs w:val="24"/>
        </w:rPr>
        <w:t xml:space="preserve"> την πτέρυγα του ΣΥΡΙΖΑ)</w:t>
      </w:r>
    </w:p>
    <w:p w14:paraId="14AC5785"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Ο κ. Βορίδης έχει τον λόγο.</w:t>
      </w:r>
    </w:p>
    <w:p w14:paraId="14AC5786" w14:textId="77777777" w:rsidR="001812B4" w:rsidRDefault="001009A2">
      <w:pPr>
        <w:spacing w:line="600" w:lineRule="auto"/>
        <w:ind w:firstLine="720"/>
        <w:contextualSpacing/>
        <w:jc w:val="both"/>
        <w:rPr>
          <w:rFonts w:eastAsia="Times New Roman"/>
          <w:szCs w:val="24"/>
        </w:rPr>
      </w:pPr>
      <w:r>
        <w:rPr>
          <w:rFonts w:eastAsia="Times New Roman"/>
          <w:b/>
          <w:szCs w:val="24"/>
        </w:rPr>
        <w:t>ΜΑΥΡΟΥΔΗΣ ΒΟΡΙΔΗΣ:</w:t>
      </w:r>
      <w:r>
        <w:rPr>
          <w:rFonts w:eastAsia="Times New Roman"/>
          <w:szCs w:val="24"/>
        </w:rPr>
        <w:t xml:space="preserve"> Ευχαριστώ, κύριε Πρόεδρε.</w:t>
      </w:r>
    </w:p>
    <w:p w14:paraId="14AC5787" w14:textId="77777777" w:rsidR="001812B4" w:rsidRDefault="001009A2">
      <w:pPr>
        <w:spacing w:line="600" w:lineRule="auto"/>
        <w:ind w:firstLine="720"/>
        <w:contextualSpacing/>
        <w:jc w:val="both"/>
        <w:rPr>
          <w:rFonts w:eastAsia="Times New Roman"/>
          <w:szCs w:val="24"/>
        </w:rPr>
      </w:pPr>
      <w:r>
        <w:rPr>
          <w:rFonts w:eastAsia="Times New Roman"/>
          <w:szCs w:val="24"/>
        </w:rPr>
        <w:t>Να ξεκινήσουμε μ’ αυτό το τελευταίο; Απεδείχθη</w:t>
      </w:r>
      <w:r>
        <w:rPr>
          <w:rFonts w:eastAsia="Times New Roman"/>
          <w:szCs w:val="24"/>
        </w:rPr>
        <w:t>,</w:t>
      </w:r>
      <w:r>
        <w:rPr>
          <w:rFonts w:eastAsia="Times New Roman"/>
          <w:szCs w:val="24"/>
        </w:rPr>
        <w:t xml:space="preserve"> ότι η διαπλοκή είναι πραγματικότητα με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Απεδείχθη</w:t>
      </w:r>
      <w:r>
        <w:rPr>
          <w:rFonts w:eastAsia="Times New Roman"/>
          <w:szCs w:val="24"/>
        </w:rPr>
        <w:t xml:space="preserve"> συνάδελφοι; Αυτό λέτε; Ωραία απεδείχθη. Διαπλοκή, λοιπόν. Διαπλοκή ποιανού με ποιον; Προφανώς του πολιτικού συστήματος αυτονοήτως. Διαπλοκή άνευ συμμετοχής του πολιτικού συστήματος δεν νοείται. Απεδείχθη; Κανέναν κατηγορούμενο έχουμε; Διαπλοκή χωρίς κατηγ</w:t>
      </w:r>
      <w:r>
        <w:rPr>
          <w:rFonts w:eastAsia="Times New Roman"/>
          <w:szCs w:val="24"/>
        </w:rPr>
        <w:t>ορούμενο; Δεν έχουμε; Πώς απεδείχθη τότε;</w:t>
      </w:r>
    </w:p>
    <w:p w14:paraId="14AC5788" w14:textId="77777777" w:rsidR="001812B4" w:rsidRDefault="001009A2">
      <w:pPr>
        <w:spacing w:line="600" w:lineRule="auto"/>
        <w:ind w:firstLine="720"/>
        <w:contextualSpacing/>
        <w:jc w:val="center"/>
        <w:rPr>
          <w:rFonts w:eastAsia="Times New Roman"/>
          <w:szCs w:val="24"/>
        </w:rPr>
      </w:pPr>
      <w:r>
        <w:rPr>
          <w:rFonts w:eastAsia="Times New Roman"/>
          <w:szCs w:val="24"/>
        </w:rPr>
        <w:lastRenderedPageBreak/>
        <w:t>(Θόρυβος στην Αίθουσα)</w:t>
      </w:r>
    </w:p>
    <w:p w14:paraId="14AC5789" w14:textId="77777777" w:rsidR="001812B4" w:rsidRDefault="001009A2">
      <w:pPr>
        <w:spacing w:line="600" w:lineRule="auto"/>
        <w:ind w:firstLine="720"/>
        <w:contextualSpacing/>
        <w:jc w:val="both"/>
        <w:rPr>
          <w:rFonts w:eastAsia="Times New Roman"/>
          <w:szCs w:val="24"/>
        </w:rPr>
      </w:pPr>
      <w:r>
        <w:rPr>
          <w:rFonts w:eastAsia="Times New Roman"/>
          <w:szCs w:val="24"/>
        </w:rPr>
        <w:t>Δεν γίνεται έτσι. Αν απεδείχθη η διαπλοκή και τελειώσαμε, τότε να έχουμε και κανέναν κατηγορούμενο, αλλιώς –με συγχωρείτε, σύμφωνα με την απλή μου λογική- δεν απεδείχθη. Δεν γίνεται. Ή το ένα</w:t>
      </w:r>
      <w:r>
        <w:rPr>
          <w:rFonts w:eastAsia="Times New Roman"/>
          <w:szCs w:val="24"/>
        </w:rPr>
        <w:t xml:space="preserve"> ή το άλλο. Και τα δυο μαζί δεν μπορούν να συμβαίνουν. Δηλαδή και απεδείχθη ότι έχουμε έκνομες συναλλαγές και σχέσεις των μέσων ενημέρωσης με τις τράπεζες λόγω της παρέμβασης των πολιτικών, αλλά κατηγορούμενο δεν βρήκαμε.</w:t>
      </w:r>
    </w:p>
    <w:p w14:paraId="14AC578A" w14:textId="77777777" w:rsidR="001812B4" w:rsidRDefault="001009A2">
      <w:pPr>
        <w:spacing w:line="600" w:lineRule="auto"/>
        <w:ind w:firstLine="720"/>
        <w:contextualSpacing/>
        <w:jc w:val="both"/>
        <w:rPr>
          <w:rFonts w:eastAsia="Times New Roman"/>
          <w:szCs w:val="24"/>
        </w:rPr>
      </w:pPr>
      <w:r>
        <w:rPr>
          <w:rFonts w:eastAsia="Times New Roman"/>
          <w:szCs w:val="24"/>
        </w:rPr>
        <w:t>Άρα, λοιπόν, πάμε να δούμε και αρι</w:t>
      </w:r>
      <w:r>
        <w:rPr>
          <w:rFonts w:eastAsia="Times New Roman"/>
          <w:szCs w:val="24"/>
        </w:rPr>
        <w:t>θμούς; Όλοι εσείς τώρα προϊόντα του διαφωτισμού, προϊόντα του ιστορικού υλισμού, άνθρωποι οι οποίοι πιστεύετε στην επιστημοσύνη της θεωρίας σας, δεν μπορεί να λέτε ό,τι να’ ναι. Πάμε, λοιπόν, να δούμε αριθμούς, να κάνουμε σκέψεις. Για να υπάρχει εδώ κάτι τ</w:t>
      </w:r>
      <w:r>
        <w:rPr>
          <w:rFonts w:eastAsia="Times New Roman"/>
          <w:szCs w:val="24"/>
        </w:rPr>
        <w:t xml:space="preserve">ο παράνομο, εφόσον αλλιώς δεν γίνεται να υπάρχει διαπλοκή και κάτι το περίεργο, πρέπει να βρούμε κάτι παράνομο, πρέπει να υπάρχει ζημία. </w:t>
      </w:r>
    </w:p>
    <w:p w14:paraId="14AC578B" w14:textId="77777777" w:rsidR="001812B4" w:rsidRDefault="001009A2">
      <w:pPr>
        <w:spacing w:line="600" w:lineRule="auto"/>
        <w:ind w:firstLine="720"/>
        <w:contextualSpacing/>
        <w:jc w:val="both"/>
        <w:rPr>
          <w:rFonts w:eastAsia="Times New Roman"/>
          <w:szCs w:val="24"/>
        </w:rPr>
      </w:pPr>
      <w:r>
        <w:rPr>
          <w:rFonts w:eastAsia="Times New Roman"/>
          <w:szCs w:val="24"/>
        </w:rPr>
        <w:t>Για να συνεννοηθούμε</w:t>
      </w:r>
      <w:r>
        <w:rPr>
          <w:rFonts w:eastAsia="Times New Roman"/>
          <w:szCs w:val="24"/>
        </w:rPr>
        <w:t>.</w:t>
      </w:r>
      <w:r>
        <w:rPr>
          <w:rFonts w:eastAsia="Times New Roman"/>
          <w:szCs w:val="24"/>
        </w:rPr>
        <w:t xml:space="preserve"> Ήταν 1,3 δισεκατομμύρια ο δανεισμός στα μέσα μαζικής ενημέρωσης. Μάλιστα. Ποια είναι τώρα τα μη </w:t>
      </w:r>
      <w:r>
        <w:rPr>
          <w:rFonts w:eastAsia="Times New Roman"/>
          <w:szCs w:val="24"/>
        </w:rPr>
        <w:t xml:space="preserve">εξυπηρετούμενα απ’ αυτά; Είναι 317 εκατομμύρια. Δηλαδή </w:t>
      </w:r>
      <w:r>
        <w:rPr>
          <w:rFonts w:eastAsia="Times New Roman"/>
          <w:szCs w:val="24"/>
        </w:rPr>
        <w:lastRenderedPageBreak/>
        <w:t xml:space="preserve">πόσο; Κοντά στο 25%. Τα υπόλοιπα είναι εξυπηρετούμενα; Μάλιστα. </w:t>
      </w:r>
    </w:p>
    <w:p w14:paraId="14AC578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Άρα εκεί δεν έχουμε ζημίες; Όχι. Δεν εθίγη ο ελληνικός λαός; Όχι. Δεν καταστράφηκε το τραπεζικό σύστημα από αυτά; Σωστά. Έτσι δεν είναι;</w:t>
      </w:r>
      <w:r>
        <w:rPr>
          <w:rFonts w:eastAsia="Times New Roman" w:cs="Times New Roman"/>
          <w:szCs w:val="24"/>
        </w:rPr>
        <w:t xml:space="preserve"> Άρα για το 75% του δανεισμού καλώς καμωμένα υπό την έννοια ότι εξυπηρετούνται.</w:t>
      </w:r>
    </w:p>
    <w:p w14:paraId="14AC578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σας ρωτώ</w:t>
      </w:r>
      <w:r>
        <w:rPr>
          <w:rFonts w:eastAsia="Times New Roman" w:cs="Times New Roman"/>
          <w:szCs w:val="24"/>
        </w:rPr>
        <w:t>.</w:t>
      </w:r>
      <w:r>
        <w:rPr>
          <w:rFonts w:eastAsia="Times New Roman" w:cs="Times New Roman"/>
          <w:szCs w:val="24"/>
        </w:rPr>
        <w:t xml:space="preserve"> Κάθε μη εξυπηρετούμενο δάνειο είναι και παράνομο ως χορηγηθέν; Αστόχησε μια επιχείρηση. Καλώς εδόθη, εφαρμόστηκαν τα τραπεζικά κριτήρια κατά τον δανεισμό της. Όλα</w:t>
      </w:r>
      <w:r>
        <w:rPr>
          <w:rFonts w:eastAsia="Times New Roman" w:cs="Times New Roman"/>
          <w:szCs w:val="24"/>
        </w:rPr>
        <w:t xml:space="preserve"> έγιναν κανονικά αλλά δεν μπόρεσε. Έπεσε έξω. Δεν το εξυπηρέτησε. Κάθε μη εξυπηρετούμενο δάνειο είναι και παράνομο; Όχι. </w:t>
      </w:r>
    </w:p>
    <w:p w14:paraId="14AC578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Για να πούμε τώρα από τα 317 εκατομμύρια ευρώ τι μένει. Δεν τα λέω εγώ. Θέλω να διαβάζετε το πόρισμά σας όταν έρχεστε εδώ και τα λέτε </w:t>
      </w:r>
      <w:r>
        <w:rPr>
          <w:rFonts w:eastAsia="Times New Roman" w:cs="Times New Roman"/>
          <w:szCs w:val="24"/>
        </w:rPr>
        <w:t xml:space="preserve">αυτά με στόμφο. Το δικό σας πόρισμα έχετε διαβάσει όχι το δικό μας όχι κάποιο άλλο. Εσείς θέλω να διαβάσετε τι λέτε, για το ποια είναι τα επιλήψιμα. Έχετε κεφάλαιο εδώ για τα επιλήψιμα. Ανοίξτε να το δείτε ποια είναι τα επιλήψιμα. Να σας κάνω το άθροισμα; </w:t>
      </w:r>
      <w:r>
        <w:rPr>
          <w:rFonts w:eastAsia="Times New Roman" w:cs="Times New Roman"/>
          <w:szCs w:val="24"/>
        </w:rPr>
        <w:t xml:space="preserve">Σαράντα επτά του ενός, πενήντα οκτώ του άλλου και πέντε. Ξέρετε πόσα είναι τούτα; Εκατόν δέκα. Από αυτά </w:t>
      </w:r>
      <w:r>
        <w:rPr>
          <w:rFonts w:eastAsia="Times New Roman" w:cs="Times New Roman"/>
          <w:szCs w:val="24"/>
        </w:rPr>
        <w:lastRenderedPageBreak/>
        <w:t xml:space="preserve">τώρα, κυρίες και κύριοι συνάδελφοι, πόσα είναι ήδη στη δικαιοσύνη και ελέγχονται ως επιλήψιμα; Για μαντέψτε! Τα εκατόν δέκα! Τι προσθέσατε; </w:t>
      </w:r>
    </w:p>
    <w:p w14:paraId="14AC578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Φάγαμε εννι</w:t>
      </w:r>
      <w:r>
        <w:rPr>
          <w:rFonts w:eastAsia="Times New Roman" w:cs="Times New Roman"/>
          <w:szCs w:val="24"/>
        </w:rPr>
        <w:t>ά μήνες, έχουμε δεκαπέντε χιλιάδες σελίδες πρακτικά, διαβάσαμε χιλιάδες σελίδες έγγραφα, για να μας πείτε ότι τα επιλήψιμα δάνεια είναι αυτά τα οποία εκκρεμούν ήδη στη δικαιοσύνη. Συγχαρητήρια συνάδελφοι, αποκαλύψατε κάτι συγκλονιστικό. Μπράβο! Εύγε! Απεδε</w:t>
      </w:r>
      <w:r>
        <w:rPr>
          <w:rFonts w:eastAsia="Times New Roman" w:cs="Times New Roman"/>
          <w:szCs w:val="24"/>
        </w:rPr>
        <w:t xml:space="preserve">ίχθη η θεωρία.  </w:t>
      </w:r>
    </w:p>
    <w:p w14:paraId="14AC5790" w14:textId="77777777" w:rsidR="001812B4" w:rsidRDefault="001009A2">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79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 Προσέξτε, όμως, τώρα, αυτό το «πάμε για μαλλί και βγαίνουμε κουρεμένοι», το «πάμε να αποδείξουμε αυτή τη θεωρία για το τρίγωνο» και αντί του τριγώνου κανείς δεν ανακύπτει. </w:t>
      </w:r>
    </w:p>
    <w:p w14:paraId="14AC579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Επικαλείστε</w:t>
      </w:r>
      <w:r>
        <w:rPr>
          <w:rFonts w:eastAsia="Times New Roman" w:cs="Times New Roman"/>
          <w:szCs w:val="24"/>
        </w:rPr>
        <w:t xml:space="preserve"> όλους αυτούς που έρχονταν και έλεγαν ότι υπάρχει διαπλοκή. Εγώ αλλά και άλλοι συνάδελφοι μου ρωτάγαμε</w:t>
      </w:r>
      <w:r>
        <w:rPr>
          <w:rFonts w:eastAsia="Times New Roman" w:cs="Times New Roman"/>
          <w:szCs w:val="24"/>
        </w:rPr>
        <w:t>.</w:t>
      </w:r>
      <w:r>
        <w:rPr>
          <w:rFonts w:eastAsia="Times New Roman" w:cs="Times New Roman"/>
          <w:szCs w:val="24"/>
        </w:rPr>
        <w:t xml:space="preserve"> Μάλιστα. Όνομα; Θέλουμε ένα όνομα. Όνομα σημαίνει ο κύριος τάδε πήρε τηλέφωνο τον κύριο δείνα και είπε ότι πρέπει παρανόμως να δώσει στον επόμενο κύριο </w:t>
      </w:r>
      <w:r>
        <w:rPr>
          <w:rFonts w:eastAsia="Times New Roman" w:cs="Times New Roman"/>
          <w:szCs w:val="24"/>
        </w:rPr>
        <w:t xml:space="preserve">ένα δάνειο που δεν έπρεπε να πάρει. Όνομα δεν υπάρχει. </w:t>
      </w:r>
    </w:p>
    <w:p w14:paraId="14AC579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υπάρχει ένα. Υπάρχει ένα! Θα έρθει σε λίγο να κάτσει εκεί. Πρωθυπουργός Αλέξης Τσίπρας. Αυτός είναι εκείνος ο οποίος ζήτησε παρανόμως να λάβει δάνειο για τον ΣΥΡΙΖΑ και μάλιστα εγγράφως. Ένα όνομ</w:t>
      </w:r>
      <w:r>
        <w:rPr>
          <w:rFonts w:eastAsia="Times New Roman" w:cs="Times New Roman"/>
          <w:szCs w:val="24"/>
        </w:rPr>
        <w:t xml:space="preserve">α μάς προέκυψε. Η αλήθεια είναι αυτή. </w:t>
      </w:r>
    </w:p>
    <w:p w14:paraId="14AC5794" w14:textId="77777777" w:rsidR="001812B4" w:rsidRDefault="001009A2">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79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τον άνθρωπο εν τη αφελεία του –τι να πω, εγώ ασχολούμαι με το ποινικό, έφυγε και ο Νίκος- τον έβαζαν να τα υπογράφει αυτά, δηλαδή, εγγράφως να παρακινεί σε παρ</w:t>
      </w:r>
      <w:r>
        <w:rPr>
          <w:rFonts w:eastAsia="Times New Roman" w:cs="Times New Roman"/>
          <w:szCs w:val="24"/>
        </w:rPr>
        <w:t>άβαση. Την ηθική αυτουργία δεν μπαίνεις και σε κόπο να την αποδείξεις. Ξεκούραστα πάει, «τρένο», όταν έρχεται ο άλλος και σου λέει «παρακαλώ πολύ, κάμψτε τους κανόνες του τραπεζικού δανεισμού, δηλαδή μην εφαρμόσετε αυτά που πρέπει» –είναι αυτά που λέτε εσε</w:t>
      </w:r>
      <w:r>
        <w:rPr>
          <w:rFonts w:eastAsia="Times New Roman" w:cs="Times New Roman"/>
          <w:szCs w:val="24"/>
        </w:rPr>
        <w:t>ίς- «προκειμένου να δανειστώ».</w:t>
      </w:r>
    </w:p>
    <w:p w14:paraId="14AC579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έχετε μετά και το άλλο συγκλονιστικό επιχείρημα. Πού είναι ο κ. Φάμελλος; Έφυγε. Κρίμα γιατί ήθελα να του δώσω λύση στο πρόβλημα του δανεισμού της Νέας Δημοκρατίας. Αλλά ξέρετε τώρα, λύση ισότιμη, αυτά που σας αρέσουν. Ισ</w:t>
      </w:r>
      <w:r>
        <w:rPr>
          <w:rFonts w:eastAsia="Times New Roman" w:cs="Times New Roman"/>
          <w:szCs w:val="24"/>
        </w:rPr>
        <w:t xml:space="preserve">ότητα! Ό,τι για τον έναν και για τον άλλον. Ε, τι λέτε τώρα; Να ρωτήσω τον κ. </w:t>
      </w:r>
      <w:r>
        <w:rPr>
          <w:rFonts w:eastAsia="Times New Roman" w:cs="Times New Roman"/>
          <w:szCs w:val="24"/>
        </w:rPr>
        <w:lastRenderedPageBreak/>
        <w:t>Φάμελλο</w:t>
      </w:r>
      <w:r>
        <w:rPr>
          <w:rFonts w:eastAsia="Times New Roman" w:cs="Times New Roman"/>
          <w:szCs w:val="24"/>
        </w:rPr>
        <w:t>.</w:t>
      </w:r>
      <w:r>
        <w:rPr>
          <w:rFonts w:eastAsia="Times New Roman" w:cs="Times New Roman"/>
          <w:szCs w:val="24"/>
        </w:rPr>
        <w:t xml:space="preserve"> Να κάνουμε και εμείς για τα δάνειά </w:t>
      </w:r>
      <w:r>
        <w:rPr>
          <w:rFonts w:eastAsia="Times New Roman" w:cs="Times New Roman"/>
          <w:szCs w:val="24"/>
        </w:rPr>
        <w:t>μας,</w:t>
      </w:r>
      <w:r>
        <w:rPr>
          <w:rFonts w:eastAsia="Times New Roman" w:cs="Times New Roman"/>
          <w:szCs w:val="24"/>
        </w:rPr>
        <w:t xml:space="preserve"> ό,τι κάνατε εσείς για το δικό σας; Γιατί ανέκυψε και αυτό. </w:t>
      </w:r>
    </w:p>
    <w:p w14:paraId="14AC579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 τους συναδέλφους που δεν το γνωρίζουν…</w:t>
      </w:r>
    </w:p>
    <w:p w14:paraId="14AC579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w:t>
      </w:r>
      <w:r>
        <w:rPr>
          <w:rFonts w:eastAsia="Times New Roman" w:cs="Times New Roman"/>
          <w:b/>
          <w:szCs w:val="24"/>
        </w:rPr>
        <w:t xml:space="preserve">ΑΤΙΔΗ: </w:t>
      </w:r>
      <w:r>
        <w:rPr>
          <w:rFonts w:eastAsia="Times New Roman" w:cs="Times New Roman"/>
          <w:szCs w:val="24"/>
        </w:rPr>
        <w:t xml:space="preserve">Να το κάνετε! Σας προκαλούμε! </w:t>
      </w:r>
    </w:p>
    <w:p w14:paraId="14AC579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Να πούμε τι είναι αυτό που κάνατε εσείς και μετά θα δούμε τι θα κάνουμε εμείς. Αφήστε με να το πω, όμως. Βλέπω ότι ταραχτήκατε. Μπορεί κάποιοι συνάδελφοι να μην το ξέρουν. </w:t>
      </w:r>
    </w:p>
    <w:p w14:paraId="14AC579A" w14:textId="77777777" w:rsidR="001812B4" w:rsidRDefault="001009A2">
      <w:pPr>
        <w:spacing w:line="600" w:lineRule="auto"/>
        <w:ind w:firstLine="720"/>
        <w:contextualSpacing/>
        <w:jc w:val="both"/>
        <w:rPr>
          <w:rFonts w:eastAsia="Times New Roman"/>
          <w:szCs w:val="24"/>
        </w:rPr>
      </w:pPr>
      <w:r>
        <w:rPr>
          <w:rFonts w:eastAsia="Times New Roman"/>
          <w:szCs w:val="24"/>
        </w:rPr>
        <w:t>(Στο σημείο αυτό κτυπάει τ</w:t>
      </w:r>
      <w:r>
        <w:rPr>
          <w:rFonts w:eastAsia="Times New Roman"/>
          <w:szCs w:val="24"/>
        </w:rPr>
        <w:t>ο κουδούνι λήξεως του χρόνου ομιλίας του κυρίου Βουλευτή)</w:t>
      </w:r>
    </w:p>
    <w:p w14:paraId="14AC579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Έχω ένα λεπτό ακόμα, κύριε Πρόεδρε; </w:t>
      </w:r>
    </w:p>
    <w:p w14:paraId="14AC579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Βεβαίως ένα λεπτό ακόμα. </w:t>
      </w:r>
    </w:p>
    <w:p w14:paraId="14AC579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Ευχαριστώ. </w:t>
      </w:r>
    </w:p>
    <w:p w14:paraId="14AC579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Άμα δεν το ξέρετε, είστε νομικά –αυτός είναι ο ισχυρισμός σας- καθολικοί διάδοχοι ενός κόμματος που λέγεται ελληνική Αριστερά. Έτσι λέτε εσείς. Αυτός είναι ο δικός σας ισχυρισμός για την εξέλιξή σας. Είναι ελεγχόμενο για το εάν είναι ακριβές, αλλά έτσι λέτ</w:t>
      </w:r>
      <w:r>
        <w:rPr>
          <w:rFonts w:eastAsia="Times New Roman" w:cs="Times New Roman"/>
          <w:szCs w:val="24"/>
        </w:rPr>
        <w:t xml:space="preserve">ε εσείς. </w:t>
      </w:r>
    </w:p>
    <w:p w14:paraId="14AC579F" w14:textId="77777777" w:rsidR="001812B4" w:rsidRDefault="001009A2">
      <w:pPr>
        <w:spacing w:line="600" w:lineRule="auto"/>
        <w:jc w:val="both"/>
        <w:rPr>
          <w:rFonts w:eastAsia="Times New Roman" w:cs="Times New Roman"/>
          <w:szCs w:val="24"/>
        </w:rPr>
      </w:pPr>
      <w:r>
        <w:rPr>
          <w:rFonts w:eastAsia="Times New Roman" w:cs="Times New Roman"/>
          <w:szCs w:val="24"/>
        </w:rPr>
        <w:lastRenderedPageBreak/>
        <w:t xml:space="preserve">Αυτό το ωραίο κόμμα, απεκαλύφθη πράγματι στη διαδικασία της </w:t>
      </w:r>
      <w:r>
        <w:rPr>
          <w:rFonts w:eastAsia="Times New Roman" w:cs="Times New Roman"/>
          <w:szCs w:val="24"/>
        </w:rPr>
        <w:t xml:space="preserve">εξεταστικής επιτροπής </w:t>
      </w:r>
      <w:r>
        <w:rPr>
          <w:rFonts w:eastAsia="Times New Roman" w:cs="Times New Roman"/>
          <w:szCs w:val="24"/>
        </w:rPr>
        <w:t xml:space="preserve">ότι το δάνειό του, αυτό που χρώσταγε στην τράπεζα, το κούρεψε κατά 60%! </w:t>
      </w:r>
    </w:p>
    <w:p w14:paraId="14AC57A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Να κάνουμε όλοι το ίδιο, για να λύσουμε τα θέματά μας; Αυτό που κάνατε εσείς, να το κάνουμε</w:t>
      </w:r>
      <w:r>
        <w:rPr>
          <w:rFonts w:eastAsia="Times New Roman" w:cs="Times New Roman"/>
          <w:szCs w:val="24"/>
        </w:rPr>
        <w:t xml:space="preserve"> και τα άλλα κόμματα είναι η άποψή σας; Τι λέτε, κυρία Κοζομπόλη; Να το κουρέψουμε ή όχι κατά 60%; Ισότιμα μαζί σας. </w:t>
      </w:r>
    </w:p>
    <w:p w14:paraId="14AC57A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Αλλά έχω κι άλλες απορίες γιατί λέτε για τη διαφάνεια. Γιατί δεν έχετε την ευγενή καλοσύνη μέχρι και σήμερα να μας πείτε αυτή η ωραία </w:t>
      </w:r>
      <w:r>
        <w:rPr>
          <w:rFonts w:eastAsia="Times New Roman" w:cs="Times New Roman"/>
          <w:szCs w:val="24"/>
          <w:lang w:val="en-US"/>
        </w:rPr>
        <w:t>offs</w:t>
      </w:r>
      <w:r>
        <w:rPr>
          <w:rFonts w:eastAsia="Times New Roman" w:cs="Times New Roman"/>
          <w:szCs w:val="24"/>
          <w:lang w:val="en-US"/>
        </w:rPr>
        <w:t>hore</w:t>
      </w:r>
      <w:r>
        <w:rPr>
          <w:rFonts w:eastAsia="Times New Roman" w:cs="Times New Roman"/>
          <w:szCs w:val="24"/>
        </w:rPr>
        <w:t xml:space="preserve"> που έρχεται…</w:t>
      </w:r>
    </w:p>
    <w:p w14:paraId="14AC57A2"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14AC57A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κάτι. Έχετε ψηφίσει εσείς και μαζί με μας, όλοι εδώ το ψηφίσαμε, ότι αποτελεί παράνομη πράξη, κυρίες και κύριοι συνάδελφοι, η συμμετοχή Βουλευτή σε </w:t>
      </w:r>
      <w:r>
        <w:rPr>
          <w:rFonts w:eastAsia="Times New Roman" w:cs="Times New Roman"/>
          <w:szCs w:val="24"/>
          <w:lang w:val="en-US"/>
        </w:rPr>
        <w:t>offshore</w:t>
      </w:r>
      <w:r>
        <w:rPr>
          <w:rFonts w:eastAsia="Times New Roman" w:cs="Times New Roman"/>
          <w:szCs w:val="24"/>
        </w:rPr>
        <w:t>.</w:t>
      </w:r>
    </w:p>
    <w:p w14:paraId="14AC57A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Από πότε ισχύει αυ</w:t>
      </w:r>
      <w:r>
        <w:rPr>
          <w:rFonts w:eastAsia="Times New Roman" w:cs="Times New Roman"/>
          <w:szCs w:val="24"/>
        </w:rPr>
        <w:t>τό;</w:t>
      </w:r>
    </w:p>
    <w:p w14:paraId="14AC57A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Αυτό ισχύει από τότε, από μας. Δεν είναι δικό σας αυτό, είναι δικό μας.</w:t>
      </w:r>
    </w:p>
    <w:p w14:paraId="14AC57A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Κύριε Βορίδη, πέρασε ο χρόνος. Βάλτε την τελεία. </w:t>
      </w:r>
    </w:p>
    <w:p w14:paraId="14AC57A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Τελειώνω, κύριε Πρόεδρε. </w:t>
      </w:r>
    </w:p>
    <w:p w14:paraId="14AC57A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Ερώτηση τώρα: Γιατί το βάλαμε αυτ</w:t>
      </w:r>
      <w:r>
        <w:rPr>
          <w:rFonts w:eastAsia="Times New Roman" w:cs="Times New Roman"/>
          <w:szCs w:val="24"/>
        </w:rPr>
        <w:t xml:space="preserve">ό; Για να μην αποκρύπτουν οι Βουλευτές περιουσιακά στοιχεία, αθέμιτες συναλλαγές και όλα αυτά, ε; Γιατί δεν είναι φανεροί οι μέτοχοι στις </w:t>
      </w:r>
      <w:r>
        <w:rPr>
          <w:rFonts w:eastAsia="Times New Roman" w:cs="Times New Roman"/>
          <w:szCs w:val="24"/>
          <w:lang w:val="en-US"/>
        </w:rPr>
        <w:t>offshore</w:t>
      </w:r>
      <w:r>
        <w:rPr>
          <w:rFonts w:eastAsia="Times New Roman" w:cs="Times New Roman"/>
          <w:szCs w:val="24"/>
        </w:rPr>
        <w:t xml:space="preserve">; Γιατί δεν είναι φανεροί οι μέτοχοι στις </w:t>
      </w:r>
      <w:r>
        <w:rPr>
          <w:rFonts w:eastAsia="Times New Roman" w:cs="Times New Roman"/>
          <w:szCs w:val="24"/>
          <w:lang w:val="en-US"/>
        </w:rPr>
        <w:t>offshore</w:t>
      </w:r>
      <w:r>
        <w:rPr>
          <w:rFonts w:eastAsia="Times New Roman" w:cs="Times New Roman"/>
          <w:szCs w:val="24"/>
        </w:rPr>
        <w:t>, αυτές που καταδικάζετε εσείς, έτσι δεν είναι; Είναι ύποπτε</w:t>
      </w:r>
      <w:r>
        <w:rPr>
          <w:rFonts w:eastAsia="Times New Roman" w:cs="Times New Roman"/>
          <w:szCs w:val="24"/>
        </w:rPr>
        <w:t xml:space="preserve">ς αυτές. Μάλιστα. Γιατί έχετε εσείς </w:t>
      </w:r>
      <w:r>
        <w:rPr>
          <w:rFonts w:eastAsia="Times New Roman" w:cs="Times New Roman"/>
          <w:szCs w:val="24"/>
          <w:lang w:val="en-US"/>
        </w:rPr>
        <w:t>offshore</w:t>
      </w:r>
      <w:r>
        <w:rPr>
          <w:rFonts w:eastAsia="Times New Roman" w:cs="Times New Roman"/>
          <w:szCs w:val="24"/>
        </w:rPr>
        <w:t xml:space="preserve"> βρε παιδιά, στην «Α</w:t>
      </w:r>
      <w:r>
        <w:rPr>
          <w:rFonts w:eastAsia="Times New Roman" w:cs="Times New Roman"/>
          <w:szCs w:val="24"/>
        </w:rPr>
        <w:t>ΥΓΗ</w:t>
      </w:r>
      <w:r>
        <w:rPr>
          <w:rFonts w:eastAsia="Times New Roman" w:cs="Times New Roman"/>
          <w:szCs w:val="24"/>
        </w:rPr>
        <w:t>»; Και σας ρωτάμε να σας πούμε…</w:t>
      </w:r>
    </w:p>
    <w:p w14:paraId="14AC57A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 xml:space="preserve">ΑΣ </w:t>
      </w:r>
      <w:r>
        <w:rPr>
          <w:rFonts w:eastAsia="Times New Roman" w:cs="Times New Roman"/>
          <w:b/>
          <w:szCs w:val="24"/>
        </w:rPr>
        <w:t>ΛΑΠΠΑΣ:</w:t>
      </w:r>
      <w:r>
        <w:rPr>
          <w:rFonts w:eastAsia="Times New Roman" w:cs="Times New Roman"/>
          <w:szCs w:val="24"/>
        </w:rPr>
        <w:t xml:space="preserve"> Δεν είναι </w:t>
      </w:r>
      <w:r>
        <w:rPr>
          <w:rFonts w:eastAsia="Times New Roman" w:cs="Times New Roman"/>
          <w:szCs w:val="24"/>
          <w:lang w:val="en-US"/>
        </w:rPr>
        <w:t>offshore</w:t>
      </w:r>
      <w:r>
        <w:rPr>
          <w:rFonts w:eastAsia="Times New Roman" w:cs="Times New Roman"/>
          <w:szCs w:val="24"/>
        </w:rPr>
        <w:t>.</w:t>
      </w:r>
    </w:p>
    <w:p w14:paraId="14AC57A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Δεν είναι </w:t>
      </w:r>
      <w:r>
        <w:rPr>
          <w:rFonts w:eastAsia="Times New Roman" w:cs="Times New Roman"/>
          <w:szCs w:val="24"/>
          <w:lang w:val="en-US"/>
        </w:rPr>
        <w:t>offshore</w:t>
      </w:r>
      <w:r>
        <w:rPr>
          <w:rFonts w:eastAsia="Times New Roman" w:cs="Times New Roman"/>
          <w:szCs w:val="24"/>
        </w:rPr>
        <w:t>. Είναι «ψ</w:t>
      </w:r>
      <w:r>
        <w:rPr>
          <w:rFonts w:eastAsia="Times New Roman" w:cs="Times New Roman"/>
          <w:szCs w:val="24"/>
          <w:lang w:val="en-US"/>
        </w:rPr>
        <w:t>off</w:t>
      </w:r>
      <w:r>
        <w:rPr>
          <w:rFonts w:eastAsia="Times New Roman" w:cs="Times New Roman"/>
          <w:szCs w:val="24"/>
        </w:rPr>
        <w:t xml:space="preserve">» </w:t>
      </w:r>
      <w:r>
        <w:rPr>
          <w:rFonts w:eastAsia="Times New Roman" w:cs="Times New Roman"/>
          <w:szCs w:val="24"/>
          <w:lang w:val="en-US"/>
        </w:rPr>
        <w:t>shore</w:t>
      </w:r>
      <w:r>
        <w:rPr>
          <w:rFonts w:eastAsia="Times New Roman" w:cs="Times New Roman"/>
          <w:szCs w:val="24"/>
        </w:rPr>
        <w:t>. Είναι κυπριακή. Ποιος είναι ο ανθρωπάκος που είναι από πίσω</w:t>
      </w:r>
      <w:r>
        <w:rPr>
          <w:rFonts w:eastAsia="Times New Roman" w:cs="Times New Roman"/>
          <w:szCs w:val="24"/>
        </w:rPr>
        <w:t xml:space="preserve">; Αυτόν τον ιδιοκτήτη αυτής της ρημάδας της </w:t>
      </w:r>
      <w:r>
        <w:rPr>
          <w:rFonts w:eastAsia="Times New Roman" w:cs="Times New Roman"/>
          <w:szCs w:val="24"/>
          <w:lang w:val="en-US"/>
        </w:rPr>
        <w:t>offshore</w:t>
      </w:r>
      <w:r>
        <w:rPr>
          <w:rFonts w:eastAsia="Times New Roman" w:cs="Times New Roman"/>
          <w:szCs w:val="24"/>
        </w:rPr>
        <w:t xml:space="preserve">, γιατί δεν μας τον λέτε; Και έρχεται ωραίος και άνετος ο κύριος της </w:t>
      </w:r>
      <w:r>
        <w:rPr>
          <w:rFonts w:eastAsia="Times New Roman" w:cs="Times New Roman"/>
          <w:szCs w:val="24"/>
        </w:rPr>
        <w:t xml:space="preserve">εφημερίδας </w:t>
      </w:r>
      <w:r>
        <w:rPr>
          <w:rFonts w:eastAsia="Times New Roman" w:cs="Times New Roman"/>
          <w:szCs w:val="24"/>
        </w:rPr>
        <w:t>«Α</w:t>
      </w:r>
      <w:r>
        <w:rPr>
          <w:rFonts w:eastAsia="Times New Roman" w:cs="Times New Roman"/>
          <w:szCs w:val="24"/>
        </w:rPr>
        <w:t>ΥΓΗ</w:t>
      </w:r>
      <w:r>
        <w:rPr>
          <w:rFonts w:eastAsia="Times New Roman" w:cs="Times New Roman"/>
          <w:szCs w:val="24"/>
        </w:rPr>
        <w:t xml:space="preserve">» και λέει «δεν γνωρίζω». Τι δεν γνωρίζεις; Από πού πήρες τα λεφτά; Δεν έρχεται κανείς στη συνέλευσή σου; Δεν ρώτησες; </w:t>
      </w:r>
      <w:r>
        <w:rPr>
          <w:rFonts w:eastAsia="Times New Roman" w:cs="Times New Roman"/>
          <w:szCs w:val="24"/>
        </w:rPr>
        <w:t>Και άμα αυτός βρε παιδιά είναι βαρόνος από τα ναρκωτικά και σας έχει βάλει λεφτά στο μετοχικό κεφάλαιο ο έρμος, τα πήρατε εσείς χωρίς να κάνετε μια ερώτηση;</w:t>
      </w:r>
    </w:p>
    <w:p w14:paraId="14AC57AB"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7A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(Γεώργιος Βαρεμένος):</w:t>
      </w:r>
      <w:r>
        <w:rPr>
          <w:rFonts w:eastAsia="Times New Roman" w:cs="Times New Roman"/>
          <w:szCs w:val="24"/>
        </w:rPr>
        <w:t xml:space="preserve"> Κύριε Βορίδη, τέλειωσε ο χρόνος. </w:t>
      </w:r>
    </w:p>
    <w:p w14:paraId="14AC57A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Αυτό, λοιπόν, κύριε Πρόεδρε, το οποίο ανέκυψε από όλη αυτήν την ωραία διαδικασία, είναι ότι «ναι», πράγματι, τίποτα δεν αποδείξατε. Τίποτα περισσότερο. Και μάλιστα, να σας πω και κάτι άλλο; Ακούω να λέε</w:t>
      </w:r>
      <w:r>
        <w:rPr>
          <w:rFonts w:eastAsia="Times New Roman" w:cs="Times New Roman"/>
          <w:szCs w:val="24"/>
        </w:rPr>
        <w:t xml:space="preserve">ι ότι θα πάει στην </w:t>
      </w:r>
      <w:r>
        <w:rPr>
          <w:rFonts w:eastAsia="Times New Roman" w:cs="Times New Roman"/>
          <w:szCs w:val="24"/>
        </w:rPr>
        <w:t>εισαγγελία</w:t>
      </w:r>
      <w:r>
        <w:rPr>
          <w:rFonts w:eastAsia="Times New Roman" w:cs="Times New Roman"/>
          <w:szCs w:val="24"/>
        </w:rPr>
        <w:t xml:space="preserve">. Τι να πάει; Αφού δεν γράφει τίποτα. Ό,τι έχει κάνει η </w:t>
      </w:r>
      <w:r>
        <w:rPr>
          <w:rFonts w:eastAsia="Times New Roman" w:cs="Times New Roman"/>
          <w:szCs w:val="24"/>
        </w:rPr>
        <w:t xml:space="preserve">εισαγγελία </w:t>
      </w:r>
      <w:r>
        <w:rPr>
          <w:rFonts w:eastAsia="Times New Roman" w:cs="Times New Roman"/>
          <w:szCs w:val="24"/>
        </w:rPr>
        <w:t>είναι εδώ μέσα. Αυτό να πάει; Για να ξανακάνει τη δίωξη που έχει ήδη κάνει; Τίποτα πρόσθετο δεν έχει. Αλλά να πω και κάτι ακόμη. Άμα δεν βγάλατε φήμες για τα πο</w:t>
      </w:r>
      <w:r>
        <w:rPr>
          <w:rFonts w:eastAsia="Times New Roman" w:cs="Times New Roman"/>
          <w:szCs w:val="24"/>
        </w:rPr>
        <w:t xml:space="preserve">λιτικά πρόσωπα, εμείς εδώ τι είμαστε; Εισαγγελία; Τράπεζα της Ελλάδος είμαστε; Εποπτικός μηχανισμός είμαστε; Τα έχετε μπερδέψει. </w:t>
      </w:r>
    </w:p>
    <w:p w14:paraId="14AC57A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μέσα από όλο αυτό, μετά από εννιά μήνες, μία πρόταση νομοθεσίας δεν διαβάζω. Μία πρόταση νομοθεσίας δεν διαβάζω! Άρα, άνθρ</w:t>
      </w:r>
      <w:r>
        <w:rPr>
          <w:rFonts w:eastAsia="Times New Roman" w:cs="Times New Roman"/>
          <w:szCs w:val="24"/>
        </w:rPr>
        <w:t xml:space="preserve">ακες ο θησαυρός. Υπάρχει πράγματι διαπλοκή, έχει ένα ωραιότατο όνομα και έχει και ένα στρατήγημα. </w:t>
      </w:r>
    </w:p>
    <w:p w14:paraId="14AC57A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Τέλειωσε, κύριε Βορίδη. Τέλειωσε ο χρόνος. </w:t>
      </w:r>
    </w:p>
    <w:p w14:paraId="14AC57B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ΜΑΥΡΟΥΔΗΣ ΒΟΡΙΔΗΣ:</w:t>
      </w:r>
      <w:r>
        <w:rPr>
          <w:rFonts w:eastAsia="Times New Roman" w:cs="Times New Roman"/>
          <w:szCs w:val="24"/>
        </w:rPr>
        <w:t xml:space="preserve"> Τελειώνω με μισή φράση.</w:t>
      </w:r>
    </w:p>
    <w:p w14:paraId="14AC57B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Το μόνο στρατήγημα, το οποίο αποπειρα</w:t>
      </w:r>
      <w:r>
        <w:rPr>
          <w:rFonts w:eastAsia="Times New Roman" w:cs="Times New Roman"/>
          <w:szCs w:val="24"/>
        </w:rPr>
        <w:t xml:space="preserve">θήκατε να κάνετε είναι ένα και το απλό: Αυτό όλο, μαζί με την προσπάθεια του κ. Παππά για τη χειραγώγηση των μέσων μαζικής ενημέρωσης, μαζί με τον κομισάριο Μουλόπουλο και μαζί με την </w:t>
      </w:r>
      <w:r>
        <w:rPr>
          <w:rFonts w:eastAsia="Times New Roman" w:cs="Times New Roman"/>
          <w:szCs w:val="24"/>
        </w:rPr>
        <w:t>εξεταστική επιτροπή</w:t>
      </w:r>
      <w:r>
        <w:rPr>
          <w:rFonts w:eastAsia="Times New Roman" w:cs="Times New Roman"/>
          <w:szCs w:val="24"/>
        </w:rPr>
        <w:t xml:space="preserve">, ένας μηχανισμός εκφοβισμού της ελευθερίας έκφρασης </w:t>
      </w:r>
      <w:r>
        <w:rPr>
          <w:rFonts w:eastAsia="Times New Roman" w:cs="Times New Roman"/>
          <w:szCs w:val="24"/>
        </w:rPr>
        <w:t xml:space="preserve">της γνώμης της δημοκρατίας στα μέσα ενημέρωσης! Αυτό καταπίπτει σήμερα. Αυτό είναι που σας επιστρέφουμε. Αυτό μένει σαν στίγμα. </w:t>
      </w:r>
    </w:p>
    <w:p w14:paraId="14AC57B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(Χειροκροτήματα ζωηρά και παρατεταμένα από την πτέρυγα της Νέας Δημοκρατίας)</w:t>
      </w:r>
    </w:p>
    <w:p w14:paraId="14AC57B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Τον λόγο έχει ο Υ</w:t>
      </w:r>
      <w:r>
        <w:rPr>
          <w:rFonts w:eastAsia="Times New Roman" w:cs="Times New Roman"/>
          <w:szCs w:val="24"/>
        </w:rPr>
        <w:t xml:space="preserve">πουργός Εσωτερικών κ. Πάνος Σκουρλέτης. </w:t>
      </w:r>
    </w:p>
    <w:p w14:paraId="14AC57B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(ΠΑΝΟΣ) Σ</w:t>
      </w:r>
      <w:r>
        <w:rPr>
          <w:rFonts w:eastAsia="Times New Roman" w:cs="Times New Roman"/>
          <w:b/>
          <w:szCs w:val="24"/>
        </w:rPr>
        <w:t>ΚΟΥΡΛΕΤΗΣ (Υπουργός Εσωτερικών):</w:t>
      </w:r>
      <w:r>
        <w:rPr>
          <w:rFonts w:eastAsia="Times New Roman" w:cs="Times New Roman"/>
          <w:szCs w:val="24"/>
        </w:rPr>
        <w:t xml:space="preserve"> Ευχαριστώ, κύριε Πρόεδρε. </w:t>
      </w:r>
    </w:p>
    <w:p w14:paraId="14AC57B5"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14AC57B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Ησυχία, παρακαλώ!</w:t>
      </w:r>
    </w:p>
    <w:p w14:paraId="14AC57B7" w14:textId="77777777" w:rsidR="001812B4" w:rsidRDefault="001009A2">
      <w:pPr>
        <w:spacing w:line="600" w:lineRule="auto"/>
        <w:ind w:firstLine="720"/>
        <w:jc w:val="both"/>
        <w:rPr>
          <w:rFonts w:eastAsia="Times New Roman" w:cs="Times New Roman"/>
          <w:szCs w:val="24"/>
        </w:rPr>
      </w:pPr>
      <w:r>
        <w:rPr>
          <w:rFonts w:eastAsia="Times New Roman" w:cs="Times New Roman"/>
          <w:b/>
          <w:szCs w:val="24"/>
        </w:rPr>
        <w:t xml:space="preserve">ΠΑΝΑΓΙΩΤΗΣ </w:t>
      </w:r>
      <w:r>
        <w:rPr>
          <w:rFonts w:eastAsia="Times New Roman" w:cs="Times New Roman"/>
          <w:b/>
          <w:szCs w:val="24"/>
        </w:rPr>
        <w:t xml:space="preserve">(ΠΑΝΟΣ) </w:t>
      </w:r>
      <w:r>
        <w:rPr>
          <w:rFonts w:eastAsia="Times New Roman" w:cs="Times New Roman"/>
          <w:b/>
          <w:szCs w:val="24"/>
        </w:rPr>
        <w:t>ΣΚΟΥΡΛΕΤΗΣ (Υπουργός Εσωτερικών):</w:t>
      </w:r>
      <w:r>
        <w:rPr>
          <w:rFonts w:eastAsia="Times New Roman" w:cs="Times New Roman"/>
          <w:szCs w:val="24"/>
        </w:rPr>
        <w:t xml:space="preserve"> Λένε ότι η καλύτερη άμυνα είναι η επίθεση. Ισχύει πάντοτε αυτό; Διότι τεθήκανε πολλά ερωτήματα, αλλά δεν δόθηκε </w:t>
      </w:r>
      <w:r>
        <w:rPr>
          <w:rFonts w:eastAsia="Times New Roman" w:cs="Times New Roman"/>
          <w:szCs w:val="24"/>
        </w:rPr>
        <w:lastRenderedPageBreak/>
        <w:t>κα</w:t>
      </w:r>
      <w:r>
        <w:rPr>
          <w:rFonts w:eastAsia="Times New Roman" w:cs="Times New Roman"/>
          <w:szCs w:val="24"/>
        </w:rPr>
        <w:t>μ</w:t>
      </w:r>
      <w:r>
        <w:rPr>
          <w:rFonts w:eastAsia="Times New Roman" w:cs="Times New Roman"/>
          <w:szCs w:val="24"/>
        </w:rPr>
        <w:t>μία μέχρι τώρα απάντηση για ένα και κύριο ερώτημα που σας αφορά. Θα σας το ξαναθυμίσω και ελπίζω οι υπόλοιποι ομιλητές από το ΠΑΣΟΚ και τη Ν</w:t>
      </w:r>
      <w:r>
        <w:rPr>
          <w:rFonts w:eastAsia="Times New Roman" w:cs="Times New Roman"/>
          <w:szCs w:val="24"/>
        </w:rPr>
        <w:t>έα Δημοκρατία να μπουν στον κόπο να απαντήσουν τι σκέφτονται να κάνουν με τα δάνειά τους. Προσέξτε. Εσείς εκλέγεστε ως Βουλευτές της Νέας Δημοκρατίας. Η Νέα Δημοκρατία, όμως, είναι ένας τίτλος που έχει βάρη. Εσείς τώρα χρησιμοποιείτε αυτόν τον τίτλο τον χρ</w:t>
      </w:r>
      <w:r>
        <w:rPr>
          <w:rFonts w:eastAsia="Times New Roman" w:cs="Times New Roman"/>
          <w:szCs w:val="24"/>
        </w:rPr>
        <w:t xml:space="preserve">εοκοπημένο και εκλέγεστε, παίρνετε μια υπεραξία. Αυτό με τους όρους της αγοράς πού οδηγεί; Μπορείτε να το κάνετε αυτό; Σκέφτεστε μια επιχείρηση η οποία έχει χρεοκοπήσει και πηγαίνουν κάποιοι άλλοι στο όνομά της και πουλάνε, αγοράζουν, εκλέγονται; </w:t>
      </w:r>
    </w:p>
    <w:p w14:paraId="14AC57B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Μήπως θα</w:t>
      </w:r>
      <w:r>
        <w:rPr>
          <w:rFonts w:eastAsia="Times New Roman" w:cs="Times New Roman"/>
          <w:szCs w:val="24"/>
        </w:rPr>
        <w:t xml:space="preserve"> πρέπει να δίνετε ένα μέρος του μισθού σας, μιας και έχετε εκλεγεί στο όνομα της Νέας Δημοκρατίας, έτσι ώστε, μαζί με την κρατική επιχορήγηση που παίρνετε, να αποπληρωθεί κάποτε αυτό το δάνειο; Προς σκέψη. Εγώ καταθέτω μια πρόταση. Λέω να το δούμε. Πάμε πα</w:t>
      </w:r>
      <w:r>
        <w:rPr>
          <w:rFonts w:eastAsia="Times New Roman" w:cs="Times New Roman"/>
          <w:szCs w:val="24"/>
        </w:rPr>
        <w:t xml:space="preserve">ρακάτω. </w:t>
      </w:r>
    </w:p>
    <w:p w14:paraId="14AC57B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Απέναντι στο ερώτημα εάν θα έπρεπε να γίνει αυτή η </w:t>
      </w:r>
      <w:r>
        <w:rPr>
          <w:rFonts w:eastAsia="Times New Roman" w:cs="Times New Roman"/>
          <w:szCs w:val="24"/>
        </w:rPr>
        <w:t>εξεταστική επιτροπή</w:t>
      </w:r>
      <w:r>
        <w:rPr>
          <w:rFonts w:eastAsia="Times New Roman" w:cs="Times New Roman"/>
          <w:szCs w:val="24"/>
        </w:rPr>
        <w:t xml:space="preserve"> -η οποία σημειωτέον δεν είναι προανακριτική, εξεταστική είναι και ξέρετε ότι υπάρχει διαφορά- η αβίαστη απάντηση είναι «ασφαλώς και ναι». Όχι διότι έφερε στην επιφάνεια </w:t>
      </w:r>
      <w:r>
        <w:rPr>
          <w:rFonts w:eastAsia="Times New Roman" w:cs="Times New Roman"/>
          <w:szCs w:val="24"/>
        </w:rPr>
        <w:lastRenderedPageBreak/>
        <w:t>πράγματ</w:t>
      </w:r>
      <w:r>
        <w:rPr>
          <w:rFonts w:eastAsia="Times New Roman" w:cs="Times New Roman"/>
          <w:szCs w:val="24"/>
        </w:rPr>
        <w:t>α που δεν τα γνώριζε η ελληνική κοινωνία. Ήταν τόσο έντονες οι σχέσεις διαπλοκής, που σφράγισαν τις τελευταίες δεκαετίες. Χάρη σε αυτές τις σχέσεις διαπλοκής και του πελατειακού συστήματος που είχατε δημιουργήσει, κατορθώνατε και είχατε ένα πραγματικά μονα</w:t>
      </w:r>
      <w:r>
        <w:rPr>
          <w:rFonts w:eastAsia="Times New Roman" w:cs="Times New Roman"/>
          <w:szCs w:val="24"/>
        </w:rPr>
        <w:t xml:space="preserve">δικό για τα ευρωπαϊκά δεδομένα δικομματικό πολιτικό σύστημα που σας χάριζε 70%-75%. Μόνο που αυτό κατέρρευσε και κατέρρευσε με πάταγο και μας κληροδότησαν την κοινωνική και οικονομική χρεοκοπία την οποία καλούμαστε να διαχειριστούμε. </w:t>
      </w:r>
    </w:p>
    <w:p w14:paraId="14AC57B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Έπρεπε, λοιπόν, να γί</w:t>
      </w:r>
      <w:r>
        <w:rPr>
          <w:rFonts w:eastAsia="Times New Roman" w:cs="Times New Roman"/>
          <w:szCs w:val="24"/>
        </w:rPr>
        <w:t xml:space="preserve">νει αυτή η </w:t>
      </w:r>
      <w:r>
        <w:rPr>
          <w:rFonts w:eastAsia="Times New Roman" w:cs="Times New Roman"/>
          <w:szCs w:val="24"/>
        </w:rPr>
        <w:t>εξεταστική επιτροπή</w:t>
      </w:r>
      <w:r>
        <w:rPr>
          <w:rFonts w:eastAsia="Times New Roman" w:cs="Times New Roman"/>
          <w:szCs w:val="24"/>
        </w:rPr>
        <w:t xml:space="preserve"> για να εμβαθύνει, να κάνει μια συστηματική προσέγγιση στα πράγματα και να φτάσει σε ένα σημείο που να έρθει η ώρα της δικαιοσύνης. Μην βιάζεστε, λοιπόν, το υλικό αυτό θα πάει εκεί που πρέπει και από εκεί και πέρα θα δούμε αν </w:t>
      </w:r>
      <w:r>
        <w:rPr>
          <w:rFonts w:eastAsia="Times New Roman" w:cs="Times New Roman"/>
          <w:szCs w:val="24"/>
        </w:rPr>
        <w:t>τα ερωτήματα που θέτετε θα απαντηθούν με τόσο ελαφρά τη καρδία. Άλλωστε, σε πάρα πολλές περιπτώσεις χωρίς φωνές, χωρίς κορώνες, γίνεται μια συστηματική δουλειά από την παρούσα Κυβέρνηση για να ανακαλυφθούν και να ελεγχθούν και οι λίστες και αυτοί που τα έβ</w:t>
      </w:r>
      <w:r>
        <w:rPr>
          <w:rFonts w:eastAsia="Times New Roman" w:cs="Times New Roman"/>
          <w:szCs w:val="24"/>
        </w:rPr>
        <w:t xml:space="preserve">γαλαν έξω και διάφορες άλλες περιπτώσεις. Ποτέ άλλοτε μετά τη Μεταπολίτευση δεν είχαμε αποκάλυψη και δεν είχαμε έρευνα σε </w:t>
      </w:r>
      <w:r>
        <w:rPr>
          <w:rFonts w:eastAsia="Times New Roman" w:cs="Times New Roman"/>
          <w:szCs w:val="24"/>
        </w:rPr>
        <w:lastRenderedPageBreak/>
        <w:t>τέτοιες περιπτώσεις διαπλοκής μεταφοράς χρημάτων στο εξωτερικό. Και αυτό αποτυπώθηκε και στην υπεραπόδοση των εσόδων της χρονιάς που έ</w:t>
      </w:r>
      <w:r>
        <w:rPr>
          <w:rFonts w:eastAsia="Times New Roman" w:cs="Times New Roman"/>
          <w:szCs w:val="24"/>
        </w:rPr>
        <w:t xml:space="preserve">κλεισε. Για να μιλάμε με συγκεκριμένα στοιχεία. </w:t>
      </w:r>
    </w:p>
    <w:p w14:paraId="14AC57B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Είδα, όμως, ότι εδώ υπάρχει ένας διαγωνισμός ανάμεσα σε διάφορους που μίλησαν και πραγματικά εγώ δυσκολεύομαι σε ποιον να αποδώσω το βραβείο. Στον κ. Μηταράκη, ως τον άνθρωπο που είπε το πρώτο ανέκδοτο της χ</w:t>
      </w:r>
      <w:r>
        <w:rPr>
          <w:rFonts w:eastAsia="Times New Roman" w:cs="Times New Roman"/>
          <w:szCs w:val="24"/>
        </w:rPr>
        <w:t xml:space="preserve">ρονιάς, λέγοντας ότι η διαπλοκή ξεκίνησε επί ΣΥΡΙΖΑ; Στον κ. Βενιζέλο που ήρθε να εγκαλέσει εμάς για ασφαλιστικά ταμεία, τον εμπνευστή του </w:t>
      </w:r>
      <w:r>
        <w:rPr>
          <w:rFonts w:eastAsia="Times New Roman" w:cs="Times New Roman"/>
          <w:szCs w:val="24"/>
          <w:lang w:val="en-US"/>
        </w:rPr>
        <w:t>PSI</w:t>
      </w:r>
      <w:r>
        <w:rPr>
          <w:rFonts w:eastAsia="Times New Roman" w:cs="Times New Roman"/>
          <w:szCs w:val="24"/>
        </w:rPr>
        <w:t>, του μεγάλου ρεσάλτο που έγινε στα αποθεματικά, πάνω στον οποίο οφείλεται η χρεοκοπία των ταμείων κοινωνικής ασφά</w:t>
      </w:r>
      <w:r>
        <w:rPr>
          <w:rFonts w:eastAsia="Times New Roman" w:cs="Times New Roman"/>
          <w:szCs w:val="24"/>
        </w:rPr>
        <w:t xml:space="preserve">λισης ή στον κ. Λοβέρδο, ο οποίος μας είπε ότι δεν έχουμε καν το δικαίωμα να αναφερόμαστε σε αυτά τα ζητήματα; </w:t>
      </w:r>
    </w:p>
    <w:p w14:paraId="14AC57B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Κατανοώ, πράγματι, γιατί γίνονται αυτές οι τοποθετήσεις. Διότι θέλετε ακριβώς να συγκαλύψετε μέσα από κραυγές, μέσα από επιχειρήματα, τα οποία είναι έωλα αυτά τα οποία σας βαρύνουν και αυτά τα οποία οδήγησαν εν μέρει στα σημερινά οικονομικά αδιέξοδα. </w:t>
      </w:r>
    </w:p>
    <w:p w14:paraId="14AC57B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Ναι,</w:t>
      </w:r>
      <w:r>
        <w:rPr>
          <w:rFonts w:eastAsia="Times New Roman" w:cs="Times New Roman"/>
          <w:szCs w:val="24"/>
        </w:rPr>
        <w:t xml:space="preserve"> συμφωνώ δεν είναι οι επιχειρήσεις των ΜΜΕ, ο υπερδανεισμός στα κόμματα, τα οποία οδήγησαν στα μεγάλα προβλήματα των τραπεζών. Είναι η μία πλευρά του τριγώνου της διαπλοκής, το οποίο φάνηκε ξεκάθαρα για άλλη μια φορά με επιχειρήματα με στοιχεία, από αυτά π</w:t>
      </w:r>
      <w:r>
        <w:rPr>
          <w:rFonts w:eastAsia="Times New Roman" w:cs="Times New Roman"/>
          <w:szCs w:val="24"/>
        </w:rPr>
        <w:t xml:space="preserve">ου δεν δώσαμε εμείς, δεν τα ανακαλύψαμε εμείς, η Τράπεζα της Ελλάδος τα έδωσε, οι τράπεζες τα έδωσαν. Δεν χωρούν διαφορετική προσέγγιση. Άνοιξαν στόματα. Ακούστηκαν αλήθειες και θα ακουστούν στην πορεία και άλλες. </w:t>
      </w:r>
    </w:p>
    <w:p w14:paraId="14AC57B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ξέρετε κάτι; Όταν ο κόσμος που μας πα</w:t>
      </w:r>
      <w:r>
        <w:rPr>
          <w:rFonts w:eastAsia="Times New Roman" w:cs="Times New Roman"/>
          <w:szCs w:val="24"/>
        </w:rPr>
        <w:t>ρακολουθεί και στέκεται πολλές φορές επικριτικός σε αυτά που κάναμε και κάνουμε, διότι δεν μπορέσαμε να ικανοποιήσουμε διάφορα πράγματα, τα οποία είχαμε υποσχεθεί ξέρετε τι μας λέει; «Κρατάτε τουλάχιστον, γιατί ακούγονται αλήθειες». Κάντε ένα μυστικό γκάλο</w:t>
      </w:r>
      <w:r>
        <w:rPr>
          <w:rFonts w:eastAsia="Times New Roman" w:cs="Times New Roman"/>
          <w:szCs w:val="24"/>
        </w:rPr>
        <w:t xml:space="preserve">π, εσείς που αρέσκεστε στις δημοσκοπήσεις και ανάλογα με το αποτέλεσμα δημοσιοποιήστε το ή όχι. </w:t>
      </w:r>
    </w:p>
    <w:p w14:paraId="14AC57B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Πηγαίν</w:t>
      </w:r>
      <w:r>
        <w:rPr>
          <w:rFonts w:eastAsia="Times New Roman" w:cs="Times New Roman"/>
          <w:szCs w:val="24"/>
        </w:rPr>
        <w:t>ε</w:t>
      </w:r>
      <w:r>
        <w:rPr>
          <w:rFonts w:eastAsia="Times New Roman" w:cs="Times New Roman"/>
          <w:szCs w:val="24"/>
        </w:rPr>
        <w:t>τε και ρωτήστε αυτούς που συναλλάσσονται με το δημόσιο σήμερα αν έχουν αφαιρεθεί από το κόστος των δουλειών που κάνουν, οι μίζες που έδιναν για να παίρν</w:t>
      </w:r>
      <w:r>
        <w:rPr>
          <w:rFonts w:eastAsia="Times New Roman" w:cs="Times New Roman"/>
          <w:szCs w:val="24"/>
        </w:rPr>
        <w:t xml:space="preserve">ουν δουλειές στο δημόσιο, οι προμηθευτές του δημοσίου. Πηγαίνετε, λοιπόν, </w:t>
      </w:r>
      <w:r>
        <w:rPr>
          <w:rFonts w:eastAsia="Times New Roman" w:cs="Times New Roman"/>
          <w:szCs w:val="24"/>
        </w:rPr>
        <w:lastRenderedPageBreak/>
        <w:t>εσείς που έχετε μεγάλες σχέσεις με τον επιχειρηματικό κόσμο και πείτε: «Τώρα τα δύο χρόνια του ΣΥΡΙΖΑ τι γίνεται ρε παιδιά; Πώς τα βρίσκετε τα πράγματα; Έχουν κάπως καθαρίσει;». Διότ</w:t>
      </w:r>
      <w:r>
        <w:rPr>
          <w:rFonts w:eastAsia="Times New Roman" w:cs="Times New Roman"/>
          <w:szCs w:val="24"/>
        </w:rPr>
        <w:t xml:space="preserve">ι εγώ από την εμπειρία μου σε κυβερνητική θέση ήταν κάτι που μου το έλεγαν στο αυτί. Εσείς, μπορεί να διαφωνούμε σε διάφορα πράγματα, αλλά δεν είστε με το χέρι έτσι διαρκώς, όπως ήταν οι προηγούμενοι. </w:t>
      </w:r>
    </w:p>
    <w:p w14:paraId="14AC57C0"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συνάδελφοι, αν και δεν είμαι αισιόδο</w:t>
      </w:r>
      <w:r>
        <w:rPr>
          <w:rFonts w:eastAsia="Times New Roman"/>
          <w:szCs w:val="24"/>
        </w:rPr>
        <w:t xml:space="preserve">ξος ότι μέχρι τέλους θα απαντηθούν τα ερωτήματα, θέλω να σας πω ότι αυτή η συνταγή, αυτή η πρακτική, αυτό το σύστημα της διαπλοκής που είχατε εγκαθιδρύσει τα προηγούμενα χρόνια, είχε αποδώσει. Κατορθώσατε, μάλιστα, μία χώρα που την οδηγήσατε στα αδιέξοδα, </w:t>
      </w:r>
      <w:r>
        <w:rPr>
          <w:rFonts w:eastAsia="Times New Roman"/>
          <w:szCs w:val="24"/>
        </w:rPr>
        <w:t xml:space="preserve">από το 2010 μέχρι το 2015 να έχει δικές σας κυβερνήσεις. </w:t>
      </w:r>
    </w:p>
    <w:p w14:paraId="14AC57C1" w14:textId="77777777" w:rsidR="001812B4" w:rsidRDefault="001009A2">
      <w:pPr>
        <w:spacing w:line="600" w:lineRule="auto"/>
        <w:ind w:firstLine="720"/>
        <w:contextualSpacing/>
        <w:jc w:val="both"/>
        <w:rPr>
          <w:rFonts w:eastAsia="Times New Roman"/>
          <w:szCs w:val="24"/>
        </w:rPr>
      </w:pPr>
      <w:r>
        <w:rPr>
          <w:rFonts w:eastAsia="Times New Roman"/>
          <w:szCs w:val="24"/>
        </w:rPr>
        <w:t>Και θυμόμαστε όλοι αυτούς οι οποίοι έβγαιναν στο ραντεβού των 20:</w:t>
      </w:r>
      <w:r>
        <w:rPr>
          <w:rFonts w:eastAsia="Times New Roman"/>
          <w:szCs w:val="24"/>
        </w:rPr>
        <w:t xml:space="preserve">00΄ </w:t>
      </w:r>
      <w:r>
        <w:rPr>
          <w:rFonts w:eastAsia="Times New Roman"/>
          <w:szCs w:val="24"/>
        </w:rPr>
        <w:t>στα τηλεπαράθυρα, που μας έλεγαν πόσο απαραίτητο ήταν να κοπεί δια νόμου ο κατώτατος μισθός, πόσο απαραίτητο ήταν να απολυθούν οι</w:t>
      </w:r>
      <w:r>
        <w:rPr>
          <w:rFonts w:eastAsia="Times New Roman"/>
          <w:szCs w:val="24"/>
        </w:rPr>
        <w:t xml:space="preserve"> </w:t>
      </w:r>
      <w:r>
        <w:rPr>
          <w:rFonts w:eastAsia="Times New Roman"/>
          <w:szCs w:val="24"/>
        </w:rPr>
        <w:t xml:space="preserve">άλφα </w:t>
      </w:r>
      <w:r>
        <w:rPr>
          <w:rFonts w:eastAsia="Times New Roman"/>
          <w:szCs w:val="24"/>
        </w:rPr>
        <w:t>ή οι β</w:t>
      </w:r>
      <w:r>
        <w:rPr>
          <w:rFonts w:eastAsia="Times New Roman"/>
          <w:szCs w:val="24"/>
        </w:rPr>
        <w:t>ήτα</w:t>
      </w:r>
      <w:r>
        <w:rPr>
          <w:rFonts w:eastAsia="Times New Roman"/>
          <w:szCs w:val="24"/>
        </w:rPr>
        <w:t xml:space="preserve"> εργαζόμενοι, πώς δικαιολογούσαν διαρκώς τις πιο σκληρές πολιτικές που γνώρισε </w:t>
      </w:r>
      <w:r>
        <w:rPr>
          <w:rFonts w:eastAsia="Times New Roman"/>
          <w:szCs w:val="24"/>
        </w:rPr>
        <w:lastRenderedPageBreak/>
        <w:t xml:space="preserve">αυτός εδώ ο τόπος. Ναι, ήταν οι σχέσεις διαπλοκής που είχατε χτίσει.   </w:t>
      </w:r>
    </w:p>
    <w:p w14:paraId="14AC57C2"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συνάδελφοι, βρισκόμαστε για άλλη μια φορά ως χώρα σε μια κρίσιμη στιγμή,</w:t>
      </w:r>
      <w:r>
        <w:rPr>
          <w:rFonts w:eastAsia="Times New Roman"/>
          <w:szCs w:val="24"/>
        </w:rPr>
        <w:t xml:space="preserve"> σε μια διαπραγμάτευση μέσα από την οποία κρίνονται αρκετά και επιλέξατε όχι να καθίσετε στην άκρη. Ας πούμε ότι δεν αισθάνεστε την ευθύνη, έστω σε κάποια σημεία, που θα μπορούσαμε να συμφωνήσουμε να έχουμε μία κοινή φωνή. Δεν σας αφήνει ο κομματικός σας ε</w:t>
      </w:r>
      <w:r>
        <w:rPr>
          <w:rFonts w:eastAsia="Times New Roman"/>
          <w:szCs w:val="24"/>
        </w:rPr>
        <w:t xml:space="preserve">γωισμός. </w:t>
      </w:r>
    </w:p>
    <w:p w14:paraId="14AC57C3" w14:textId="77777777" w:rsidR="001812B4" w:rsidRDefault="001009A2">
      <w:pPr>
        <w:spacing w:line="600" w:lineRule="auto"/>
        <w:ind w:firstLine="720"/>
        <w:contextualSpacing/>
        <w:jc w:val="both"/>
        <w:rPr>
          <w:rFonts w:eastAsia="Times New Roman"/>
          <w:szCs w:val="24"/>
        </w:rPr>
      </w:pPr>
      <w:r>
        <w:rPr>
          <w:rFonts w:eastAsia="Times New Roman"/>
          <w:szCs w:val="24"/>
        </w:rPr>
        <w:t>Κι εσείς, κύριοι της Δημοκρατικής Συμπαράταξης και του ΠΑΣΟΚ, που υποτίθεται ότι βρισκόσαστε σε μία φάση ανασύνταξης, βρισκόσαστε στα ξενοδοχεία ξανά όλα τα παλιά πρόσωπα, έστω με ευκαιρία αυτή τη συζήτηση, δεν κάνατε τη στοιχειώδη αυτοκριτική. Β</w:t>
      </w:r>
      <w:r>
        <w:rPr>
          <w:rFonts w:eastAsia="Times New Roman"/>
          <w:szCs w:val="24"/>
        </w:rPr>
        <w:t xml:space="preserve">εβαίως, σας συνιστώ το πρώτο πράγμα που έχετε να κάνετε, πέρα από την ανασύσταση και επανασυσπείρωση της </w:t>
      </w:r>
      <w:r>
        <w:rPr>
          <w:rFonts w:eastAsia="Times New Roman"/>
          <w:szCs w:val="24"/>
        </w:rPr>
        <w:t>κεντροαριστεράς</w:t>
      </w:r>
      <w:r>
        <w:rPr>
          <w:rFonts w:eastAsia="Times New Roman"/>
          <w:szCs w:val="24"/>
        </w:rPr>
        <w:t xml:space="preserve">, είναι να πείσετε ότι δεν είστε </w:t>
      </w:r>
      <w:r>
        <w:rPr>
          <w:rFonts w:eastAsia="Times New Roman"/>
          <w:szCs w:val="24"/>
        </w:rPr>
        <w:t>κεντροδεξιά</w:t>
      </w:r>
      <w:r>
        <w:rPr>
          <w:rFonts w:eastAsia="Times New Roman"/>
          <w:szCs w:val="24"/>
        </w:rPr>
        <w:t>. Διότι, όσο είστε πάνω στο άρμα του νεοφιλελευθερισμού, είναι σίγουρο ότι αυτή η στρατηγική</w:t>
      </w:r>
      <w:r>
        <w:rPr>
          <w:rFonts w:eastAsia="Times New Roman"/>
          <w:szCs w:val="24"/>
        </w:rPr>
        <w:t xml:space="preserve"> περιδίνηση που βρίσκεστε τα τελευταία χρόνια θα συνεχιστεί. </w:t>
      </w:r>
    </w:p>
    <w:p w14:paraId="14AC57C4"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Για να επανέλθω, όμως, σε αυτό που ξεκίνησα πριν, τις ώρες αυτές της διαπραγμάτευσης, οι οποίες έρχονται μετά το επιτυχές κλείσιμο της πρώτης αξιολόγησης, επιλέξατε όχι απλά να καταθέσετε, κύριο</w:t>
      </w:r>
      <w:r>
        <w:rPr>
          <w:rFonts w:eastAsia="Times New Roman"/>
          <w:szCs w:val="24"/>
        </w:rPr>
        <w:t xml:space="preserve">ι της Νέας Δημοκρατίας, τις διαφωνίες σας, αλλά, μέσα από την παρέμβαση την προηγούμενη φορά του Αρχηγού σας, ουσιαστικά να δώσετε ψήφο εμπιστοσύνης στα 4,5 δισεκατομμύρια μέτρα που ζητάει ο κ. Σόιμπλε και το Διεθνές Νομισματικό Ταμείο. </w:t>
      </w:r>
    </w:p>
    <w:p w14:paraId="14AC57C5" w14:textId="77777777" w:rsidR="001812B4" w:rsidRDefault="001009A2">
      <w:pPr>
        <w:spacing w:line="600" w:lineRule="auto"/>
        <w:ind w:firstLine="720"/>
        <w:contextualSpacing/>
        <w:jc w:val="both"/>
        <w:rPr>
          <w:rFonts w:eastAsia="Times New Roman"/>
          <w:szCs w:val="24"/>
        </w:rPr>
      </w:pPr>
      <w:r>
        <w:rPr>
          <w:rFonts w:eastAsia="Times New Roman"/>
          <w:szCs w:val="24"/>
        </w:rPr>
        <w:t>Και αρνείστε συστη</w:t>
      </w:r>
      <w:r>
        <w:rPr>
          <w:rFonts w:eastAsia="Times New Roman"/>
          <w:szCs w:val="24"/>
        </w:rPr>
        <w:t>ματικά να πείτε ποια είναι η θέση σας για το αφορολόγητο, αρνείστε συστηματικά να πείτε ποια είναι η θέση σας για την προσωπική διαφορά, αρνείστε συστηματικά να τοποθετηθείτε για το τι λέτε για τις εργασιακές σχέσεις. Σε μερικούς ξεφεύγει, όπως στον κ. Βρο</w:t>
      </w:r>
      <w:r>
        <w:rPr>
          <w:rFonts w:eastAsia="Times New Roman"/>
          <w:szCs w:val="24"/>
        </w:rPr>
        <w:t>ύτση, και λένε ότι είναι απαράδεκτο για τις ομαδικές απολύσεις να έχει βέτο ο Υπουργός, που είναι ένα από τα τελευταία μέτρα προστασίας απέναντι στις ομαδικές απολύσεις. Και πριν καν τεθεί στο τραπέζι, και αυτό το δίνετε στον αντίπαλο.</w:t>
      </w:r>
    </w:p>
    <w:p w14:paraId="14AC57C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Αυτή, λοιπόν, είναι </w:t>
      </w:r>
      <w:r>
        <w:rPr>
          <w:rFonts w:eastAsia="Times New Roman"/>
          <w:szCs w:val="24"/>
        </w:rPr>
        <w:t>η προσφορά σας σήμερα, ο απόλυτος συντονισμός με το Διεθνές Νομισματικό Ταμείο και τον κ. Σόι</w:t>
      </w:r>
      <w:r>
        <w:rPr>
          <w:rFonts w:eastAsia="Times New Roman"/>
          <w:szCs w:val="24"/>
        </w:rPr>
        <w:lastRenderedPageBreak/>
        <w:t>μπλε. Ξέρετε γιατί; Γιατί είστε ακραία αντικοινωνικοί και νεοφιλελεύθεροι. Και μέσα από αυτόν τον τρόπο, ουσιαστικά στηρίζετε εκείνες τις απόψεις που οδηγούν την Ε</w:t>
      </w:r>
      <w:r>
        <w:rPr>
          <w:rFonts w:eastAsia="Times New Roman"/>
          <w:szCs w:val="24"/>
        </w:rPr>
        <w:t xml:space="preserve">υρωπαϊκή Ένωση σε νέες περιπέτειες. Δεν είστε, λοιπόν, οι καλύτεροι εκφραστές μιας αντίληψης η οποία νοιάζεται για το μέλλον των ευρωπαϊκών λαών. Οι απόψεις σας είναι αυτές οι οποίες ενισχύουν την </w:t>
      </w:r>
      <w:r>
        <w:rPr>
          <w:rFonts w:eastAsia="Times New Roman"/>
          <w:szCs w:val="24"/>
        </w:rPr>
        <w:t>ακροδεξιά</w:t>
      </w:r>
      <w:r>
        <w:rPr>
          <w:rFonts w:eastAsia="Times New Roman"/>
          <w:szCs w:val="24"/>
        </w:rPr>
        <w:t>, οι απόψεις σας είναι αυτές οι οποίες ενισχύουν φ</w:t>
      </w:r>
      <w:r>
        <w:rPr>
          <w:rFonts w:eastAsia="Times New Roman"/>
          <w:szCs w:val="24"/>
        </w:rPr>
        <w:t>υγόκεντρες δυνάμεις.</w:t>
      </w:r>
    </w:p>
    <w:p w14:paraId="14AC57C7" w14:textId="77777777" w:rsidR="001812B4" w:rsidRDefault="001009A2">
      <w:pPr>
        <w:spacing w:line="600" w:lineRule="auto"/>
        <w:ind w:firstLine="720"/>
        <w:contextualSpacing/>
        <w:jc w:val="both"/>
        <w:rPr>
          <w:rFonts w:eastAsia="Times New Roman"/>
          <w:szCs w:val="24"/>
        </w:rPr>
      </w:pPr>
      <w:r>
        <w:rPr>
          <w:rFonts w:eastAsia="Times New Roman"/>
          <w:szCs w:val="24"/>
        </w:rPr>
        <w:t>Και τώρα που σας δίνεται μια ευκαιρία να ακολουθήσετε μία στάση που θα μπορούσε κάπως να αποκαταστήσει το κύρος της παράταξής σας, επιλέγετε για άλλη μια φορά την υπονόμευση μίας προσπάθειας, που εκ των πραγμάτων, απ’ ό,τι ακούμε από π</w:t>
      </w:r>
      <w:r>
        <w:rPr>
          <w:rFonts w:eastAsia="Times New Roman"/>
          <w:szCs w:val="24"/>
        </w:rPr>
        <w:t xml:space="preserve">αντού, τουλάχιστον προσπαθεί να δημιουργήσει, να φέρει το καλύτερο δυνατό αποτέλεσμα. </w:t>
      </w:r>
    </w:p>
    <w:p w14:paraId="14AC57C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εμείς θα συνεχίσουμε αυτό που έχουμε κάνει όλα αυτά τα δύο χρόνια, να υπηρετούμε, με τον τρόπο που αντιλαμβανόμαστε, το κοινό συμφέρον, να </w:t>
      </w:r>
      <w:r>
        <w:rPr>
          <w:rFonts w:eastAsia="Times New Roman"/>
          <w:szCs w:val="24"/>
        </w:rPr>
        <w:t xml:space="preserve">προσπαθούμε να είμαστε συνεπείς μέσα στο πλαίσιο ενός επώδυνου συμβιβασμού που κάναμε τον Σεπτέμβριο του 2015 και είναι </w:t>
      </w:r>
      <w:r>
        <w:rPr>
          <w:rFonts w:eastAsia="Times New Roman"/>
          <w:szCs w:val="24"/>
        </w:rPr>
        <w:lastRenderedPageBreak/>
        <w:t xml:space="preserve">αυτό το οποίο μας αναγνωρίζει ο κόσμος, ο οποίος παρά την κριτική, την δικαιολογημένη ορισμένες φορές, μας δίνει περιθώριο χρόνου. </w:t>
      </w:r>
    </w:p>
    <w:p w14:paraId="14AC57C9" w14:textId="77777777" w:rsidR="001812B4" w:rsidRDefault="001009A2">
      <w:pPr>
        <w:spacing w:line="600" w:lineRule="auto"/>
        <w:ind w:firstLine="720"/>
        <w:contextualSpacing/>
        <w:jc w:val="both"/>
        <w:rPr>
          <w:rFonts w:eastAsia="Times New Roman"/>
          <w:szCs w:val="24"/>
        </w:rPr>
      </w:pPr>
      <w:r>
        <w:rPr>
          <w:rFonts w:eastAsia="Times New Roman"/>
          <w:szCs w:val="24"/>
        </w:rPr>
        <w:t>Αυτό</w:t>
      </w:r>
      <w:r>
        <w:rPr>
          <w:rFonts w:eastAsia="Times New Roman"/>
          <w:szCs w:val="24"/>
        </w:rPr>
        <w:t xml:space="preserve"> μας δίνει αισιοδοξία. Αυτό μας δίνει εμπιστοσύνη στις ιδέες μας. Και να είστε βέβαιοι, ότι το αποτέλεσμα δεν θα είναι καλό για την παρούσα Κυβέρνηση. Θα είναι, όμως, το καλύτερο δυνατό για τη μεγάλη πλειοψηφία του ελληνικού λαού.</w:t>
      </w:r>
    </w:p>
    <w:p w14:paraId="14AC57CA" w14:textId="77777777" w:rsidR="001812B4" w:rsidRDefault="001009A2">
      <w:pPr>
        <w:spacing w:line="600" w:lineRule="auto"/>
        <w:ind w:firstLine="720"/>
        <w:contextualSpacing/>
        <w:jc w:val="both"/>
        <w:rPr>
          <w:rFonts w:eastAsia="Times New Roman"/>
          <w:szCs w:val="24"/>
        </w:rPr>
      </w:pPr>
      <w:r>
        <w:rPr>
          <w:rFonts w:eastAsia="Times New Roman"/>
          <w:szCs w:val="24"/>
        </w:rPr>
        <w:t>Σας ευχαριστώ.</w:t>
      </w:r>
    </w:p>
    <w:p w14:paraId="14AC57CB"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w:t>
      </w:r>
      <w:r>
        <w:rPr>
          <w:rFonts w:eastAsia="Times New Roman" w:cs="Times New Roman"/>
          <w:szCs w:val="24"/>
        </w:rPr>
        <w:t>ήματα από τις πτέρυγες του ΣΥΡΙΖΑ και των ΑΝΕΛ)</w:t>
      </w:r>
    </w:p>
    <w:p w14:paraId="14AC57CC" w14:textId="77777777" w:rsidR="001812B4" w:rsidRDefault="001009A2">
      <w:pPr>
        <w:spacing w:line="600" w:lineRule="auto"/>
        <w:ind w:firstLine="720"/>
        <w:contextualSpacing/>
        <w:jc w:val="both"/>
        <w:rPr>
          <w:rFonts w:eastAsia="Times New Roman"/>
          <w:szCs w:val="24"/>
        </w:rPr>
      </w:pPr>
      <w:r>
        <w:rPr>
          <w:rFonts w:eastAsia="Times New Roman"/>
          <w:b/>
          <w:bCs/>
          <w:szCs w:val="24"/>
        </w:rPr>
        <w:t>ΠΡΟΕΔΡΕΥΩΝ (Γεώργιος Βαρεμένος):</w:t>
      </w:r>
      <w:r>
        <w:rPr>
          <w:rFonts w:eastAsia="Times New Roman"/>
          <w:b/>
          <w:szCs w:val="24"/>
        </w:rPr>
        <w:t xml:space="preserve"> </w:t>
      </w:r>
      <w:r>
        <w:rPr>
          <w:rFonts w:eastAsia="Times New Roman"/>
          <w:szCs w:val="24"/>
        </w:rPr>
        <w:t>Τον λόγο έχει ο Πρόεδρος της Κοινοβουλευτικής Ομάδας του ΚΚΕ κ. Δημήτρης Κουτσούμπας.</w:t>
      </w:r>
    </w:p>
    <w:p w14:paraId="14AC57CD" w14:textId="77777777" w:rsidR="001812B4" w:rsidRDefault="001009A2">
      <w:pPr>
        <w:spacing w:line="600" w:lineRule="auto"/>
        <w:ind w:firstLine="720"/>
        <w:contextualSpacing/>
        <w:jc w:val="both"/>
        <w:rPr>
          <w:rFonts w:eastAsia="Times New Roman" w:cs="Times New Roman"/>
          <w:szCs w:val="24"/>
        </w:rPr>
      </w:pPr>
      <w:r>
        <w:rPr>
          <w:rFonts w:eastAsia="Times New Roman"/>
          <w:b/>
          <w:szCs w:val="24"/>
        </w:rPr>
        <w:t xml:space="preserve">ΔΗΜΗΤΡΙΟΣ ΚΟΥΤΣΟΥΜΠΑΣ (Γενικός Γραμματέας της Κεντρικής Επιτροπής του Κομμουνιστικού </w:t>
      </w:r>
      <w:r>
        <w:rPr>
          <w:rFonts w:eastAsia="Times New Roman"/>
          <w:b/>
          <w:szCs w:val="24"/>
        </w:rPr>
        <w:t>Κόμματος Ελλάδας):</w:t>
      </w:r>
      <w:r>
        <w:rPr>
          <w:rFonts w:eastAsia="Times New Roman" w:cs="Times New Roman"/>
          <w:szCs w:val="24"/>
        </w:rPr>
        <w:t xml:space="preserve"> Κυρίες και κύριοι Βουλευτές, τα διάφορα πιθανά σενάρια που γράφονται και λέγονται αυτές τις μέρες για το εάν, πότε και πώς θα κλείσει η αξιολόγηση, δεν μπορούν να κρύψουν από τον λαό ότι η σκληρή πραγματικότητα που ζει, η παραπέρα φτω</w:t>
      </w:r>
      <w:r>
        <w:rPr>
          <w:rFonts w:eastAsia="Times New Roman" w:cs="Times New Roman"/>
          <w:szCs w:val="24"/>
        </w:rPr>
        <w:lastRenderedPageBreak/>
        <w:t>χοπ</w:t>
      </w:r>
      <w:r>
        <w:rPr>
          <w:rFonts w:eastAsia="Times New Roman" w:cs="Times New Roman"/>
          <w:szCs w:val="24"/>
        </w:rPr>
        <w:t>οίησή του, η αφαίρεση και των τελευταίων εργασιακών δικαιωμάτων που του έχουν απομείνει, δεν είναι κάποιο σενάριο. Είναι ένα ολοκληρωμένο αντιλαϊκό σχέδιο, που υλοποιείται βήμα το βήμα για λογαριασμό του κεφαλαίου.</w:t>
      </w:r>
    </w:p>
    <w:p w14:paraId="14AC57C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ακριβώς επειδή, κύριοι της Κυβέρνησης</w:t>
      </w:r>
      <w:r>
        <w:rPr>
          <w:rFonts w:eastAsia="Times New Roman" w:cs="Times New Roman"/>
          <w:szCs w:val="24"/>
        </w:rPr>
        <w:t xml:space="preserve">, αυτήν την κατεύθυνση υπηρετείτε, θα κάνετε ό,τι περνάει το χέρι σας για να ολοκληρώσετε την αξιολόγηση. Και όλα αυτά που λέτε ότι δήθεν δεν θα ψηφίσετε ούτε ένα ευρώ επιπλέον μέτρα, ο λαός πλέον τα ακούει βερεσέ. Για να μην απαριθμήσω τι έχει ακούσει να </w:t>
      </w:r>
      <w:r>
        <w:rPr>
          <w:rFonts w:eastAsia="Times New Roman" w:cs="Times New Roman"/>
          <w:szCs w:val="24"/>
        </w:rPr>
        <w:t>του λέτε όχι μόνο πριν ως Αξιωματική Αντιπολίτευση, αλλά και ως Κυβέρνηση κυρίως τα τελευταία ολόκληρα δύο χρόνια πλέον.</w:t>
      </w:r>
    </w:p>
    <w:p w14:paraId="14AC57C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η όξυνση των αντιθέσεων ανάμεσα στα διάφορα διεθνή κέντρα και η ενίσχυση φυγόκεντρων δυνάμεων και τάσεων στο εσωτερικό της </w:t>
      </w:r>
      <w:r>
        <w:rPr>
          <w:rFonts w:eastAsia="Times New Roman" w:cs="Times New Roman"/>
          <w:szCs w:val="24"/>
        </w:rPr>
        <w:t>Ευρ</w:t>
      </w:r>
      <w:r>
        <w:rPr>
          <w:rFonts w:eastAsia="Times New Roman" w:cs="Times New Roman"/>
          <w:szCs w:val="24"/>
        </w:rPr>
        <w:t>ωζώνης</w:t>
      </w:r>
      <w:r>
        <w:rPr>
          <w:rFonts w:eastAsia="Times New Roman" w:cs="Times New Roman"/>
          <w:szCs w:val="24"/>
        </w:rPr>
        <w:t>, οι γενικότερες εξελίξεις στην πορεία της οικονομικής κρίσης, έχουν τη δική τους δυναμική. Είναι όλα αυτά που προσπαθείτε να κρύψετε πίσω από το γνωστό παραμύθι του καλού και του κακού -πότε ο καλός είναι η Ευρωπαϊκή Ένωση και ο κακός το ΔΝΤ, πότε τ</w:t>
      </w:r>
      <w:r>
        <w:rPr>
          <w:rFonts w:eastAsia="Times New Roman" w:cs="Times New Roman"/>
          <w:szCs w:val="24"/>
        </w:rPr>
        <w:t xml:space="preserve">ο αντίστροφο- για να στριμώχνετε τον λαό ανάμεσά τους. </w:t>
      </w:r>
    </w:p>
    <w:p w14:paraId="14AC57D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όσο για την συζήτηση που άρχισε πάλι περί </w:t>
      </w:r>
      <w:r>
        <w:rPr>
          <w:rFonts w:eastAsia="Times New Roman" w:cs="Times New Roman"/>
          <w:szCs w:val="24"/>
          <w:lang w:val="en-US"/>
        </w:rPr>
        <w:t>Grexit</w:t>
      </w:r>
      <w:r>
        <w:rPr>
          <w:rFonts w:eastAsia="Times New Roman" w:cs="Times New Roman"/>
          <w:szCs w:val="24"/>
        </w:rPr>
        <w:t xml:space="preserve"> και δεν συμμαζεύεται, η ουσία βρίσκεται στο αναμφισβήτητο γεγονός ότι σήμερα η συνοχή της Ευρωπαϊκής Ένωσης, της </w:t>
      </w:r>
      <w:r>
        <w:rPr>
          <w:rFonts w:eastAsia="Times New Roman" w:cs="Times New Roman"/>
          <w:szCs w:val="24"/>
        </w:rPr>
        <w:t>Ευρωζώνης</w:t>
      </w:r>
      <w:r>
        <w:rPr>
          <w:rFonts w:eastAsia="Times New Roman" w:cs="Times New Roman"/>
          <w:szCs w:val="24"/>
        </w:rPr>
        <w:t xml:space="preserve">, δεν είναι δεδομένη. Θα </w:t>
      </w:r>
      <w:r>
        <w:rPr>
          <w:rFonts w:eastAsia="Times New Roman" w:cs="Times New Roman"/>
          <w:szCs w:val="24"/>
        </w:rPr>
        <w:t>δοκιμαστεί ακόμα περισσότερο το επόμενο διάστημα ως αποτέλεσμα της έντασης της ανισομετρίας των κρατών μελών της, της κρίσης, που φέρνουν στην επιφάνεια νέες αντιθέσεις, οι οποίες πιθανά πλέον δεν μπορούν να γεφυρωθούν όπως παλιότερα.</w:t>
      </w:r>
    </w:p>
    <w:p w14:paraId="14AC57D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 αυτό βλέπουμε -πρ</w:t>
      </w:r>
      <w:r>
        <w:rPr>
          <w:rFonts w:eastAsia="Times New Roman" w:cs="Times New Roman"/>
          <w:szCs w:val="24"/>
        </w:rPr>
        <w:t xml:space="preserve">οσωρινά τουλάχιστον- να ισχυροποιείται και το ρεύμα του προστατευτισμού, του εθνικισμού στην οικονομία. </w:t>
      </w:r>
      <w:r>
        <w:rPr>
          <w:rFonts w:eastAsia="Times New Roman" w:cs="Times New Roman"/>
          <w:szCs w:val="24"/>
          <w:lang w:val="en-US"/>
        </w:rPr>
        <w:t>To</w:t>
      </w:r>
      <w:r>
        <w:rPr>
          <w:rFonts w:eastAsia="Times New Roman" w:cs="Times New Roman"/>
          <w:szCs w:val="24"/>
        </w:rPr>
        <w:t xml:space="preserve"> </w:t>
      </w:r>
      <w:r>
        <w:rPr>
          <w:rFonts w:eastAsia="Times New Roman" w:cs="Times New Roman"/>
          <w:szCs w:val="24"/>
          <w:lang w:val="en-US"/>
        </w:rPr>
        <w:t>Brexit</w:t>
      </w:r>
      <w:r>
        <w:rPr>
          <w:rFonts w:eastAsia="Times New Roman" w:cs="Times New Roman"/>
          <w:szCs w:val="24"/>
        </w:rPr>
        <w:t xml:space="preserve">, η πολιτική </w:t>
      </w:r>
      <w:r>
        <w:rPr>
          <w:rFonts w:eastAsia="Times New Roman" w:cs="Times New Roman"/>
          <w:szCs w:val="24"/>
          <w:lang w:val="en-US"/>
        </w:rPr>
        <w:t>T</w:t>
      </w:r>
      <w:r>
        <w:rPr>
          <w:rFonts w:eastAsia="Times New Roman" w:cs="Times New Roman"/>
          <w:szCs w:val="24"/>
        </w:rPr>
        <w:t>ραμπ</w:t>
      </w:r>
      <w:r>
        <w:rPr>
          <w:rFonts w:eastAsia="Times New Roman" w:cs="Times New Roman"/>
          <w:szCs w:val="24"/>
        </w:rPr>
        <w:t xml:space="preserve"> στις Ηνωμένες Πολιτείες, η ευρωσκεπτικιστική τάση στην Ευρωπαϊκή Ένωση, στην Ευρώπη συνολικότερα, που αναπτύσσεται, είναι τέ</w:t>
      </w:r>
      <w:r>
        <w:rPr>
          <w:rFonts w:eastAsia="Times New Roman" w:cs="Times New Roman"/>
          <w:szCs w:val="24"/>
        </w:rPr>
        <w:t>τοιες πλευρές που επιβεβαιώνουν ότι η διεθνοποίηση -που είναι μία αντικειμενική διαδικασία στον σύγχρονο καπιταλιστικό κόσμο- συμβαδίζει με το διαφορετικό επίπεδο ανάπτυξης, την ανισομετρία, όπως λέμε, ανάμεσα στις διάφορες χώρες, με το γεγονός ότι η αναπα</w:t>
      </w:r>
      <w:r>
        <w:rPr>
          <w:rFonts w:eastAsia="Times New Roman" w:cs="Times New Roman"/>
          <w:szCs w:val="24"/>
        </w:rPr>
        <w:t>ραγωγή του κεφαλαίου διενεργείται κατά βάση στο πλαίσιο εθνικών κρατών και των ενώσεων που αυτά συμμετέχουν.</w:t>
      </w:r>
    </w:p>
    <w:p w14:paraId="14AC57D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αποκλείεται, συνεπώς, να προκύψουν και άλλες νέες διακρατικές συμμαχίες και νομισματικές, εξίσου, όμως, αντιδραστικές με αυτή της Ευρωπαϊκής Έν</w:t>
      </w:r>
      <w:r>
        <w:rPr>
          <w:rFonts w:eastAsia="Times New Roman" w:cs="Times New Roman"/>
          <w:szCs w:val="24"/>
        </w:rPr>
        <w:t xml:space="preserve">ωσης. </w:t>
      </w:r>
    </w:p>
    <w:p w14:paraId="14AC57D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Αυτό, συνεπώς, που λέει το ΚΚΕ στον ελληνικό λαό είναι ότι δεν πρέπει να παγιδευτεί στους διάφορους σχεδιασμούς του κεφαλαίου, της αστικής τάξης, ως σύνολο ή τμημάτων της που καθορίζουν τις διεθνείς συμμαχίες τους και τις επιλογές τους με βάση τα συ</w:t>
      </w:r>
      <w:r>
        <w:rPr>
          <w:rFonts w:eastAsia="Times New Roman" w:cs="Times New Roman"/>
          <w:szCs w:val="24"/>
        </w:rPr>
        <w:t>μφέροντά τους και τη μεγαλύτερη εκμετάλλευση των εργαζομένων.</w:t>
      </w:r>
      <w:r>
        <w:rPr>
          <w:rFonts w:eastAsia="Times New Roman" w:cs="Times New Roman"/>
          <w:szCs w:val="24"/>
        </w:rPr>
        <w:t xml:space="preserve"> </w:t>
      </w:r>
      <w:r>
        <w:rPr>
          <w:rFonts w:eastAsia="Times New Roman" w:cs="Times New Roman"/>
          <w:szCs w:val="24"/>
        </w:rPr>
        <w:t>Η πάλη των λαϊκών κινημάτων στην Ελλάδα και σε όλη την Ευρώπη πρέπει να κατευθύνεται σε λύση φιλολαϊκής διεξόδου απ’ αυτήν την κατάσταση, με τον λαό πραγματικά στην εξουσία, με σχεδιασμό της κοι</w:t>
      </w:r>
      <w:r>
        <w:rPr>
          <w:rFonts w:eastAsia="Times New Roman" w:cs="Times New Roman"/>
          <w:szCs w:val="24"/>
        </w:rPr>
        <w:t xml:space="preserve">νωνικοποιημένης οικονομίας, με αποδέσμευση απ’ όλες τις λυκοσυμμαχίες και όχι να παρασύρεται σε λύσεις που προτείνουν άλλες δυνάμεις, που καταδικάζουν μεν την Ευρωπαϊκή Ένωση και την </w:t>
      </w:r>
      <w:r>
        <w:rPr>
          <w:rFonts w:eastAsia="Times New Roman" w:cs="Times New Roman"/>
          <w:szCs w:val="24"/>
        </w:rPr>
        <w:t>Ευρωζώνη</w:t>
      </w:r>
      <w:r>
        <w:rPr>
          <w:rFonts w:eastAsia="Times New Roman" w:cs="Times New Roman"/>
          <w:szCs w:val="24"/>
        </w:rPr>
        <w:t>, αλλά η γραμμή τους οδηγεί στο να δίνουν ανάσα ζωής, ανασύνταξης</w:t>
      </w:r>
      <w:r>
        <w:rPr>
          <w:rFonts w:eastAsia="Times New Roman" w:cs="Times New Roman"/>
          <w:szCs w:val="24"/>
        </w:rPr>
        <w:t xml:space="preserve"> των αστικών δυνάμεων, του ίδιου αυτού καπιταλιστικού τρόπου παραγωγής, της βαρβαρότητας που αυτό περικλείει και την έχουμε ζήσει χρόνια τώρα στο πετσί μας.</w:t>
      </w:r>
    </w:p>
    <w:p w14:paraId="14AC57D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το παραμύθι ότι η διαπραγμάτευση πρέπει να κλείσει γιατί στο τέλος, δήθεν, θα δο</w:t>
      </w:r>
      <w:r>
        <w:rPr>
          <w:rFonts w:eastAsia="Times New Roman" w:cs="Times New Roman"/>
          <w:szCs w:val="24"/>
        </w:rPr>
        <w:t>υν προκοπή οι εργαζόμενοι, οι εκβιασμοί της εκλογολογίας και ο μπαμπούλας της πολιτικής αστάθειας, αλλά και το σενάριο των ευρύτερων συναινέσεων με τα άλλα κόμματα, με τα οποία μπορείτε να μοιραστείτε και την ευθύνη της αντιλαϊκής πολιτικής βέβαια, στόχο έ</w:t>
      </w:r>
      <w:r>
        <w:rPr>
          <w:rFonts w:eastAsia="Times New Roman" w:cs="Times New Roman"/>
          <w:szCs w:val="24"/>
        </w:rPr>
        <w:t xml:space="preserve">χουν να αμπαλάρουν το επόμενο πακέτο αντιλαϊκών μέτρων που ετοιμάζεται. Γιατί, όπως έχετε συνηθίσει να λέτε και εσείς και η Νέα Δημοκρατία, στόχος είναι η επιστροφή στην κανονικότητα. </w:t>
      </w:r>
    </w:p>
    <w:p w14:paraId="14AC57D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 εσάς επιστροφή στην κανονικότητα σημαίνει να θεωρήσει ο λαός μας όλ</w:t>
      </w:r>
      <w:r>
        <w:rPr>
          <w:rFonts w:eastAsia="Times New Roman" w:cs="Times New Roman"/>
          <w:szCs w:val="24"/>
        </w:rPr>
        <w:t>α όσα έχασε τα χρόνια της κρίσης ως περασμένα-ξεχασμένα και φυσικά να παραιτηθεί από οποιαδήποτε απαίτηση να ζήσει καλύτερα αυτός και τα παιδιά του. Για εσάς επιστροφή στην κανονικότητα σημαίνει συμβιβασμός με την ανεργία, τη φτώχεια, την εξαθλίωση. Επιστρ</w:t>
      </w:r>
      <w:r>
        <w:rPr>
          <w:rFonts w:eastAsia="Times New Roman" w:cs="Times New Roman"/>
          <w:szCs w:val="24"/>
        </w:rPr>
        <w:t xml:space="preserve">οφή στην κανονικότητα για εσάς είναι, για παράδειγμα, η παρουσία του ΝΑΤΟ στο Αιγαίο, οι αποφάσεις που ψηφίσατε και συνιστούν πολεμική προετοιμασία απέναντι στη Ρωσία. Για εσάς τείνει να γίνει κανονικότητα το </w:t>
      </w:r>
      <w:r>
        <w:rPr>
          <w:rFonts w:eastAsia="Times New Roman" w:cs="Times New Roman"/>
          <w:szCs w:val="24"/>
        </w:rPr>
        <w:lastRenderedPageBreak/>
        <w:t>να μάθει να ζει ο λαός μας με την τούρκικη επιθ</w:t>
      </w:r>
      <w:r>
        <w:rPr>
          <w:rFonts w:eastAsia="Times New Roman" w:cs="Times New Roman"/>
          <w:szCs w:val="24"/>
        </w:rPr>
        <w:t xml:space="preserve">ετικότητα και προκλητικότητα, να βλέπει τους Τούρκους στρατηγούς να κάνουν δήθεν εκδρομούλες -όπως γράφτηκε- στα Ίμια. </w:t>
      </w:r>
    </w:p>
    <w:p w14:paraId="14AC57D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Έχουμε ήδη ως κόμμα καταγγείλει την παραβίαση των ελληνικών χωρικών υδάτων στην περιοχή των Ιμίων από τα τουρκικά πολεμικά σκάφη, παρουσ</w:t>
      </w:r>
      <w:r>
        <w:rPr>
          <w:rFonts w:eastAsia="Times New Roman" w:cs="Times New Roman"/>
          <w:szCs w:val="24"/>
        </w:rPr>
        <w:t xml:space="preserve">ία, μάλιστα, των επικεφαλής των ενόπλων τουρκικών δυνάμεων, την προηγούμενη Κυριακή. Και έχετε ευθύνη, κύριοι της Κυβέρνησης, γιατί προσπαθείτε να περάσετε στον λαό μας κλίμα εφησυχασμού. Είναι άλλο η ψύχραιμη, η υπεύθυνη στάση και άλλο να μην ενημερώνετε </w:t>
      </w:r>
      <w:r>
        <w:rPr>
          <w:rFonts w:eastAsia="Times New Roman" w:cs="Times New Roman"/>
          <w:szCs w:val="24"/>
        </w:rPr>
        <w:t xml:space="preserve">σωστά, ολοκληρωμένα τον ελληνικό λαό. Κάνετε ότι δεν καταλαβαίνετε τη σοβαρότητα της κατάστασης που διαμορφώνουν οι τούρκικες επιδιώξεις για γκρίζες ζώνες στο Αιγαίο, που διαμορφώνει ο ανταγωνισμός ανάμεσα στις αστικές τάξεις των χωρών της περιοχής για τη </w:t>
      </w:r>
      <w:r>
        <w:rPr>
          <w:rFonts w:eastAsia="Times New Roman" w:cs="Times New Roman"/>
          <w:szCs w:val="24"/>
        </w:rPr>
        <w:t xml:space="preserve">γεωστρατηγική αναβάθμιση αυτών των αστικών τάξεων σε συνδυασμό με την όξυνση των ανταγωνισμών στη Μέση Ανατολή, στη </w:t>
      </w:r>
      <w:r>
        <w:rPr>
          <w:rFonts w:eastAsia="Times New Roman" w:cs="Times New Roman"/>
          <w:szCs w:val="24"/>
        </w:rPr>
        <w:t xml:space="preserve">Βόρεια </w:t>
      </w:r>
      <w:r>
        <w:rPr>
          <w:rFonts w:eastAsia="Times New Roman" w:cs="Times New Roman"/>
          <w:szCs w:val="24"/>
        </w:rPr>
        <w:t xml:space="preserve">Αφρική, στην </w:t>
      </w:r>
      <w:r>
        <w:rPr>
          <w:rFonts w:eastAsia="Times New Roman" w:cs="Times New Roman"/>
          <w:szCs w:val="24"/>
        </w:rPr>
        <w:t xml:space="preserve">Ανατολική </w:t>
      </w:r>
      <w:r>
        <w:rPr>
          <w:rFonts w:eastAsia="Times New Roman" w:cs="Times New Roman"/>
          <w:szCs w:val="24"/>
        </w:rPr>
        <w:t xml:space="preserve">Μεσόγειο. </w:t>
      </w:r>
    </w:p>
    <w:p w14:paraId="14AC57D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Είναι επικίνδυνες οι θέσεις όλων </w:t>
      </w:r>
      <w:r>
        <w:rPr>
          <w:rFonts w:eastAsia="Times New Roman" w:cs="Times New Roman"/>
          <w:szCs w:val="24"/>
        </w:rPr>
        <w:t xml:space="preserve">όσοι </w:t>
      </w:r>
      <w:r>
        <w:rPr>
          <w:rFonts w:eastAsia="Times New Roman" w:cs="Times New Roman"/>
          <w:szCs w:val="24"/>
        </w:rPr>
        <w:t>παρουσιάζουν ως δήθεν εγγυητές την Ευρωπαϊκή Ένωση και το ΝΑΤ</w:t>
      </w:r>
      <w:r>
        <w:rPr>
          <w:rFonts w:eastAsia="Times New Roman" w:cs="Times New Roman"/>
          <w:szCs w:val="24"/>
        </w:rPr>
        <w:t xml:space="preserve">Ο ή μιλούν και για ευρωπαϊκά ή και </w:t>
      </w:r>
      <w:r>
        <w:rPr>
          <w:rFonts w:eastAsia="Times New Roman" w:cs="Times New Roman"/>
          <w:szCs w:val="24"/>
        </w:rPr>
        <w:t>νατο</w:t>
      </w:r>
      <w:r>
        <w:rPr>
          <w:rFonts w:eastAsia="Times New Roman" w:cs="Times New Roman"/>
          <w:szCs w:val="24"/>
        </w:rPr>
        <w:t xml:space="preserve">ϊκά ακόμα σύνορα στο Αιγαίο. Αυτές </w:t>
      </w:r>
      <w:r>
        <w:rPr>
          <w:rFonts w:eastAsia="Times New Roman" w:cs="Times New Roman"/>
          <w:szCs w:val="24"/>
        </w:rPr>
        <w:lastRenderedPageBreak/>
        <w:t>οι θέσεις δεν έχουν κα</w:t>
      </w:r>
      <w:r>
        <w:rPr>
          <w:rFonts w:eastAsia="Times New Roman" w:cs="Times New Roman"/>
          <w:szCs w:val="24"/>
        </w:rPr>
        <w:t>μ</w:t>
      </w:r>
      <w:r>
        <w:rPr>
          <w:rFonts w:eastAsia="Times New Roman" w:cs="Times New Roman"/>
          <w:szCs w:val="24"/>
        </w:rPr>
        <w:t xml:space="preserve">μιά σχέση με την πραγματική υπεράσπιση των κυριαρχικών δικαιωμάτων της χώρας. Και φυσικά η </w:t>
      </w:r>
      <w:r>
        <w:rPr>
          <w:rFonts w:eastAsia="Times New Roman" w:cs="Times New Roman"/>
          <w:szCs w:val="24"/>
        </w:rPr>
        <w:t>νατο</w:t>
      </w:r>
      <w:r>
        <w:rPr>
          <w:rFonts w:eastAsia="Times New Roman" w:cs="Times New Roman"/>
          <w:szCs w:val="24"/>
        </w:rPr>
        <w:t>ϊκή παρουσία στο Αιγαίο όχι μόνο δεν εμποδίζει, αλλά επιπλέον απ</w:t>
      </w:r>
      <w:r>
        <w:rPr>
          <w:rFonts w:eastAsia="Times New Roman" w:cs="Times New Roman"/>
          <w:szCs w:val="24"/>
        </w:rPr>
        <w:t xml:space="preserve">οθρασύνει αυτήν την τούρκικη επιθετικότητα. </w:t>
      </w:r>
    </w:p>
    <w:p w14:paraId="14AC57D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Την ίδια στιγμή για το άλυτο για σαράντα δύο χρόνια πρόβλημα εισβολής-κατοχής στην Κύπρο, στηρίζετε στην πραγματικότητα ως λύση τη </w:t>
      </w:r>
      <w:r>
        <w:rPr>
          <w:rFonts w:eastAsia="Times New Roman" w:cs="Times New Roman"/>
          <w:szCs w:val="24"/>
          <w:lang w:val="en-US"/>
        </w:rPr>
        <w:t>de</w:t>
      </w:r>
      <w:r>
        <w:rPr>
          <w:rFonts w:eastAsia="Times New Roman" w:cs="Times New Roman"/>
          <w:szCs w:val="24"/>
        </w:rPr>
        <w:t xml:space="preserve"> </w:t>
      </w:r>
      <w:r>
        <w:rPr>
          <w:rFonts w:eastAsia="Times New Roman" w:cs="Times New Roman"/>
          <w:szCs w:val="24"/>
          <w:lang w:val="en-US"/>
        </w:rPr>
        <w:t>facto</w:t>
      </w:r>
      <w:r>
        <w:rPr>
          <w:rFonts w:eastAsia="Times New Roman" w:cs="Times New Roman"/>
          <w:szCs w:val="24"/>
        </w:rPr>
        <w:t xml:space="preserve"> διχοτόμηση μέσω ενός νέου σχεδίου τύπου Ανάν.</w:t>
      </w:r>
    </w:p>
    <w:p w14:paraId="14AC57D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w:t>
      </w:r>
      <w:r>
        <w:rPr>
          <w:rFonts w:eastAsia="Times New Roman" w:cs="Times New Roman"/>
          <w:szCs w:val="24"/>
        </w:rPr>
        <w:t xml:space="preserve">ές, να έρθουμε και στο βασικό θέμα της σημερινής συζήτησης, που είναι το πόρισμα της </w:t>
      </w:r>
      <w:r>
        <w:rPr>
          <w:rFonts w:eastAsia="Times New Roman" w:cs="Times New Roman"/>
          <w:szCs w:val="24"/>
        </w:rPr>
        <w:t xml:space="preserve">εξεταστικής </w:t>
      </w:r>
      <w:r>
        <w:rPr>
          <w:rFonts w:eastAsia="Times New Roman" w:cs="Times New Roman"/>
          <w:szCs w:val="24"/>
        </w:rPr>
        <w:t>επιτροπής</w:t>
      </w:r>
      <w:r>
        <w:rPr>
          <w:rFonts w:eastAsia="Times New Roman" w:cs="Times New Roman"/>
          <w:szCs w:val="24"/>
        </w:rPr>
        <w:t xml:space="preserve"> για τα δάνεια των κομμάτων και των μέσων μαζικής ενημέρωσης, δηλαδή μια ακόμα εξεταστική επιτροπή που προστίθεται στις δεκάδες που συγκροτήθηκαν τις </w:t>
      </w:r>
      <w:r>
        <w:rPr>
          <w:rFonts w:eastAsia="Times New Roman" w:cs="Times New Roman"/>
          <w:szCs w:val="24"/>
        </w:rPr>
        <w:t xml:space="preserve">τελευταίες δεκαετίες. </w:t>
      </w:r>
    </w:p>
    <w:p w14:paraId="14AC57DA" w14:textId="77777777" w:rsidR="001812B4" w:rsidRDefault="001009A2">
      <w:pPr>
        <w:spacing w:line="600" w:lineRule="auto"/>
        <w:ind w:firstLine="720"/>
        <w:jc w:val="both"/>
        <w:rPr>
          <w:rFonts w:eastAsia="Times New Roman" w:cs="Times New Roman"/>
          <w:szCs w:val="24"/>
        </w:rPr>
      </w:pPr>
      <w:r>
        <w:rPr>
          <w:rFonts w:eastAsia="Times New Roman" w:cs="Times New Roman"/>
          <w:szCs w:val="24"/>
        </w:rPr>
        <w:t xml:space="preserve">Έχουμε ήδη καταθέσει το πόρισμα του εκπροσώπου του κόμματος στην </w:t>
      </w:r>
      <w:r>
        <w:rPr>
          <w:rFonts w:eastAsia="Times New Roman" w:cs="Times New Roman"/>
          <w:szCs w:val="24"/>
        </w:rPr>
        <w:t xml:space="preserve">επιτροπή </w:t>
      </w:r>
      <w:r>
        <w:rPr>
          <w:rFonts w:eastAsia="Times New Roman" w:cs="Times New Roman"/>
          <w:szCs w:val="24"/>
        </w:rPr>
        <w:t>όπου βάζουμε αναλυτικά τις θέσεις και τα συμπεράσματα. Αν θέλουμε να το πούμε με μια κουβέντα, θα λέγαμε -όσο κι αν διαφωνείτε και το έλεγαν εδώ και οι εισηγητ</w:t>
      </w:r>
      <w:r>
        <w:rPr>
          <w:rFonts w:eastAsia="Times New Roman" w:cs="Times New Roman"/>
          <w:szCs w:val="24"/>
        </w:rPr>
        <w:t xml:space="preserve">ές του ΣΥΡΙΖΑ- ότι τελικά είναι άνθρακες ο θησαυρός. Αυτό ισχύει </w:t>
      </w:r>
      <w:r>
        <w:rPr>
          <w:rFonts w:eastAsia="Times New Roman" w:cs="Times New Roman"/>
          <w:szCs w:val="24"/>
        </w:rPr>
        <w:lastRenderedPageBreak/>
        <w:t>απόλυτα! Ούτε τώρα, φυσικά, έλαμψε η αλήθεια, ούτε τώρα έφτασε το μαχαίρι στο κόκκαλο, για να χρησιμοποιήσω πάλι μια δική σας αγαπημένη έκφραση. Αντίθετα, η σήψη, η διαφθορά, η διαπλοκή παραμ</w:t>
      </w:r>
      <w:r>
        <w:rPr>
          <w:rFonts w:eastAsia="Times New Roman" w:cs="Times New Roman"/>
          <w:szCs w:val="24"/>
        </w:rPr>
        <w:t xml:space="preserve">ένουν, δεν αντιμετωπίστηκαν. Βεβαίως, εμείς λέμε ότι δεν μπορεί να αντιμετωπιστούν με τις συγκεκριμένες κυβερνήσεις που εναλλάσσονται εδώ και δεκαετίες -και τη δική σας μαζί- </w:t>
      </w:r>
      <w:r>
        <w:rPr>
          <w:rFonts w:eastAsia="Times New Roman" w:cs="Times New Roman"/>
          <w:szCs w:val="24"/>
        </w:rPr>
        <w:t xml:space="preserve">στο </w:t>
      </w:r>
      <w:r>
        <w:rPr>
          <w:rFonts w:eastAsia="Times New Roman" w:cs="Times New Roman"/>
          <w:szCs w:val="24"/>
        </w:rPr>
        <w:t xml:space="preserve">πλαίσιο </w:t>
      </w:r>
      <w:r>
        <w:rPr>
          <w:rFonts w:eastAsia="Times New Roman" w:cs="Times New Roman"/>
          <w:szCs w:val="24"/>
        </w:rPr>
        <w:t xml:space="preserve">αυτού του σάπιου συστήματος. </w:t>
      </w:r>
    </w:p>
    <w:p w14:paraId="14AC57D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με τη συγκρότηση της </w:t>
      </w:r>
      <w:r>
        <w:rPr>
          <w:rFonts w:eastAsia="Times New Roman" w:cs="Times New Roman"/>
          <w:szCs w:val="24"/>
        </w:rPr>
        <w:t xml:space="preserve">εξεταστικής επιτροπής </w:t>
      </w:r>
      <w:r>
        <w:rPr>
          <w:rFonts w:eastAsia="Times New Roman" w:cs="Times New Roman"/>
          <w:szCs w:val="24"/>
        </w:rPr>
        <w:t xml:space="preserve">προσπάθησε να πετάξει την μπάλα στην εξέδρα και αξιοποιεί την </w:t>
      </w:r>
      <w:r>
        <w:rPr>
          <w:rFonts w:eastAsia="Times New Roman" w:cs="Times New Roman"/>
          <w:szCs w:val="24"/>
        </w:rPr>
        <w:t xml:space="preserve">εξεταστική </w:t>
      </w:r>
      <w:r>
        <w:rPr>
          <w:rFonts w:eastAsia="Times New Roman" w:cs="Times New Roman"/>
          <w:szCs w:val="24"/>
        </w:rPr>
        <w:t>για να τραβήξει την προσοχή του λαού από τα πολύ σκληρά μέτρα που παζαρεύει και σκέφτεται να υλοποιήσει στο πλαίσιο της εφαρμογής του τρίτου μνημονίου -με την στ</w:t>
      </w:r>
      <w:r>
        <w:rPr>
          <w:rFonts w:eastAsia="Times New Roman" w:cs="Times New Roman"/>
          <w:szCs w:val="24"/>
        </w:rPr>
        <w:t>ήριξη και των άλλων κομμάτων φυσικά- προκειμένου να συντηρεί ένα ψευδεπίγραφο, πολωτικό κλίμα, για να κρυφτεί η στρατηγική σύμπλευση σε αντιλαϊκές αναδιαρθρώσεις που επιβάλλει το μεγάλο κεφάλαιο και η Ευρωπαϊκή Ένωση. Και είναι λογικό. Εμείς σας καταλαβαίν</w:t>
      </w:r>
      <w:r>
        <w:rPr>
          <w:rFonts w:eastAsia="Times New Roman" w:cs="Times New Roman"/>
          <w:szCs w:val="24"/>
        </w:rPr>
        <w:t xml:space="preserve">ουμε. Πάνω σε τι να αντιπαρατεθείτε; Στην αντιμετώπιση των αγώνων; </w:t>
      </w:r>
    </w:p>
    <w:p w14:paraId="14AC57D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Πάρτε, για παράδειγμα, τους αγρότες τώρα. Βρίσκονται στα μπλόκα για να μην ξεκληριστούν ελέω Κυβέρνησης, Ευρωπαϊκής Ένωσης, ΚΑΠ και μονοπωλίων. Μπουκωμένη από ενισχύσεις και επιδοτήσεις πα</w:t>
      </w:r>
      <w:r>
        <w:rPr>
          <w:rFonts w:eastAsia="Times New Roman" w:cs="Times New Roman"/>
          <w:szCs w:val="24"/>
        </w:rPr>
        <w:t xml:space="preserve">ρουσιάζει η Κυβέρνηση τη φτωχή αγροτιά, ισχυριζόμενη ότι εξαιτίας αυτού δεν έχει και λόγους να κινητοποιείται. Όμως, τα ίδια -έστω με άλλα λόγια- έλεγε πριν και η κυβέρνηση της Νέας Δημοκρατίας, του ΠΑΣΟΚ, όταν ήταν, βέβαια, αυτοί στην κυβέρνηση. </w:t>
      </w:r>
    </w:p>
    <w:p w14:paraId="14AC57D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βέβ</w:t>
      </w:r>
      <w:r>
        <w:rPr>
          <w:rFonts w:eastAsia="Times New Roman" w:cs="Times New Roman"/>
          <w:szCs w:val="24"/>
        </w:rPr>
        <w:t xml:space="preserve">αια, αυτή η αντιπαράθεση δεν πρόκειται να αγγίξει την ουσία, που είναι η πολιτική των κομμάτων σας που διαχειρίζεται αυτό το σάπιο σύστημα, τα συμφέροντα της αστικής τάξης, δηλαδή -για να ακριβολογούμε ακόμα περισσότερο- το σύστημα που διαμορφώνει σχέσεις </w:t>
      </w:r>
      <w:r>
        <w:rPr>
          <w:rFonts w:eastAsia="Times New Roman" w:cs="Times New Roman"/>
          <w:szCs w:val="24"/>
        </w:rPr>
        <w:t>διαπλοκής - διασύνδεσης με μονοπωλιακούς ομίλους και το μεγάλο κεφάλαιο.</w:t>
      </w:r>
    </w:p>
    <w:p w14:paraId="14AC57D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Τα επιτελεία του δικού σας συστήματος λένε ότι αυτοί που κυρίως δωροδοκούν, είναι οι μεγάλοι όμιλοι, για να αυξήσουν τα κέρδη, τα μερίδιά τους στην αγορά. Τέτοιες περιπτώσεις δεν είνα</w:t>
      </w:r>
      <w:r>
        <w:rPr>
          <w:rFonts w:eastAsia="Times New Roman" w:cs="Times New Roman"/>
          <w:szCs w:val="24"/>
        </w:rPr>
        <w:t xml:space="preserve">ι και η </w:t>
      </w:r>
      <w:r>
        <w:rPr>
          <w:rFonts w:eastAsia="Times New Roman" w:cs="Times New Roman"/>
          <w:szCs w:val="24"/>
        </w:rPr>
        <w:t>«</w:t>
      </w:r>
      <w:r>
        <w:rPr>
          <w:rFonts w:eastAsia="Times New Roman" w:cs="Times New Roman"/>
          <w:szCs w:val="24"/>
          <w:lang w:val="en-GB"/>
        </w:rPr>
        <w:t>S</w:t>
      </w:r>
      <w:r>
        <w:rPr>
          <w:rFonts w:eastAsia="Times New Roman" w:cs="Times New Roman"/>
          <w:szCs w:val="24"/>
          <w:lang w:val="en-GB"/>
        </w:rPr>
        <w:t>IEMENS</w:t>
      </w:r>
      <w:r>
        <w:rPr>
          <w:rFonts w:eastAsia="Times New Roman" w:cs="Times New Roman"/>
          <w:szCs w:val="24"/>
        </w:rPr>
        <w:t>»</w:t>
      </w:r>
      <w:r>
        <w:rPr>
          <w:rFonts w:eastAsia="Times New Roman" w:cs="Times New Roman"/>
          <w:szCs w:val="24"/>
        </w:rPr>
        <w:t xml:space="preserve"> και πρόσφατα η </w:t>
      </w:r>
      <w:r>
        <w:rPr>
          <w:rFonts w:eastAsia="Times New Roman" w:cs="Times New Roman"/>
          <w:szCs w:val="24"/>
        </w:rPr>
        <w:t>«Ν</w:t>
      </w:r>
      <w:r>
        <w:rPr>
          <w:rFonts w:eastAsia="Times New Roman" w:cs="Times New Roman"/>
          <w:szCs w:val="24"/>
          <w:lang w:val="en-GB"/>
        </w:rPr>
        <w:t>OVARTIS</w:t>
      </w:r>
      <w:r>
        <w:rPr>
          <w:rFonts w:eastAsia="Times New Roman" w:cs="Times New Roman"/>
          <w:szCs w:val="24"/>
        </w:rPr>
        <w:t>»</w:t>
      </w:r>
      <w:r>
        <w:rPr>
          <w:rFonts w:eastAsia="Times New Roman" w:cs="Times New Roman"/>
          <w:szCs w:val="24"/>
        </w:rPr>
        <w:t xml:space="preserve">; </w:t>
      </w:r>
    </w:p>
    <w:p w14:paraId="14AC57D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Όσοι, λοιπόν, προσπαθείτε να κρύψετε τον ομφάλιο λώρο που συνδέει τα φαινόμενα αυτά με το κυνήγι του κέρδους, παρουσιάζοντάς τα ως ζητήματα κυρίως ηθικής, η καταπολέμηση των οποίων εξαρτάται από τη σχετική πολι</w:t>
      </w:r>
      <w:r>
        <w:rPr>
          <w:rFonts w:eastAsia="Times New Roman" w:cs="Times New Roman"/>
          <w:szCs w:val="24"/>
        </w:rPr>
        <w:t xml:space="preserve">τική βούληση, το μόνο που κάνετε είναι να κοροϊδεύετε στην πραγματικότητα τον κόσμο. </w:t>
      </w:r>
    </w:p>
    <w:p w14:paraId="14AC57E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Αν η Κυβέρνηση και τα άλλα κόμματα ήθελαν πραγματικά την προώθηση της διαφάνειας στην αντιμετώπιση της διαπλοκής των σκανδάλων, θα είχαν υιοθετήσει επανειλημμένες προτάσε</w:t>
      </w:r>
      <w:r>
        <w:rPr>
          <w:rFonts w:eastAsia="Times New Roman" w:cs="Times New Roman"/>
          <w:szCs w:val="24"/>
        </w:rPr>
        <w:t>ις του ΚΚΕ για υποχρεωτική μετατροπή όλων των μετοχών σε ονομαστικές, για κατάργηση όλων των απορρήτων -του τραπεζικού, του επιχειρηματικού, του φορολογικού, του εμπορικού-, για απαγόρευση λειτουργίας εξωχώριων, για τον έλεγχο στην εξαγωγή κεφαλαίων. Ωστόσ</w:t>
      </w:r>
      <w:r>
        <w:rPr>
          <w:rFonts w:eastAsia="Times New Roman" w:cs="Times New Roman"/>
          <w:szCs w:val="24"/>
        </w:rPr>
        <w:t>ο, όλα αυτά τα απορρίπτετε ασυζητητί, επειδή όλα αυτά είναι νόμιμα για το σύστημά σας, για την Ευρωπαϊκή Ένωση, την τάξη σας. Και ας παριστάνετε τους ανήξερους! Δεν είστε αφελείς!</w:t>
      </w:r>
    </w:p>
    <w:p w14:paraId="14AC57E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Με την συγκρότηση της </w:t>
      </w:r>
      <w:r>
        <w:rPr>
          <w:rFonts w:eastAsia="Times New Roman" w:cs="Times New Roman"/>
          <w:szCs w:val="24"/>
        </w:rPr>
        <w:t xml:space="preserve">εξεταστικής </w:t>
      </w:r>
      <w:r>
        <w:rPr>
          <w:rFonts w:eastAsia="Times New Roman" w:cs="Times New Roman"/>
          <w:szCs w:val="24"/>
        </w:rPr>
        <w:t>επιτροπής</w:t>
      </w:r>
      <w:r>
        <w:rPr>
          <w:rFonts w:eastAsia="Times New Roman" w:cs="Times New Roman"/>
          <w:szCs w:val="24"/>
        </w:rPr>
        <w:t xml:space="preserve"> για τα δάνεια των κομμάτων και τ</w:t>
      </w:r>
      <w:r>
        <w:rPr>
          <w:rFonts w:eastAsia="Times New Roman" w:cs="Times New Roman"/>
          <w:szCs w:val="24"/>
        </w:rPr>
        <w:t xml:space="preserve">ων μέσων ενημέρωσης επιχειρήσατε -εκτός των άλλων- να συσκοτίσετε και τον ρόλο των τραπεζών, οι οποίες τα προηγούμενα χρόνια στηρίχθηκαν και ενισχύθηκαν με </w:t>
      </w:r>
      <w:r>
        <w:rPr>
          <w:rFonts w:eastAsia="Times New Roman" w:cs="Times New Roman"/>
          <w:szCs w:val="24"/>
        </w:rPr>
        <w:lastRenderedPageBreak/>
        <w:t>πακτωλό δισεκατομμυρίων, που φορτώθηκε, βέβαια, πάλι στις πλάτες του ελληνικού λαού.</w:t>
      </w:r>
    </w:p>
    <w:p w14:paraId="14AC57E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Επιχειρείτε να </w:t>
      </w:r>
      <w:r>
        <w:rPr>
          <w:rFonts w:eastAsia="Times New Roman" w:cs="Times New Roman"/>
          <w:szCs w:val="24"/>
        </w:rPr>
        <w:t>συσκοτίσετε το σύνολο των κόκκινων</w:t>
      </w:r>
      <w:r>
        <w:rPr>
          <w:rFonts w:eastAsia="Times New Roman" w:cs="Times New Roman"/>
          <w:szCs w:val="24"/>
        </w:rPr>
        <w:t xml:space="preserve"> </w:t>
      </w:r>
      <w:r>
        <w:rPr>
          <w:rFonts w:eastAsia="Times New Roman" w:cs="Times New Roman"/>
          <w:szCs w:val="24"/>
        </w:rPr>
        <w:t>δανείων, τα οποία το Διεθνές Νομισματικό Ταμείο πρόσφατα τα υπολόγισε σε 100 δισεκατομμύρια. Και από αυτά, υπολογίζεται ότι τα 60 δισεκατομμύρια είναι κόκκινα</w:t>
      </w:r>
      <w:r>
        <w:rPr>
          <w:rFonts w:eastAsia="Times New Roman" w:cs="Times New Roman"/>
          <w:szCs w:val="24"/>
        </w:rPr>
        <w:t xml:space="preserve"> </w:t>
      </w:r>
      <w:r>
        <w:rPr>
          <w:rFonts w:eastAsia="Times New Roman" w:cs="Times New Roman"/>
          <w:szCs w:val="24"/>
        </w:rPr>
        <w:t>επιχειρηματικά δάνεια. Τα 12 δισεκατομμύρια τα οφείλουν οκτακό</w:t>
      </w:r>
      <w:r>
        <w:rPr>
          <w:rFonts w:eastAsia="Times New Roman" w:cs="Times New Roman"/>
          <w:szCs w:val="24"/>
        </w:rPr>
        <w:t xml:space="preserve">σιοι μεγάλοι μονοπωλιακοί όμιλοι και τα υπόλοιπα 30 δισεκατομμύρια άλλες έξι χιλιάδες μεγάλες επιχειρήσεις. Δηλαδή, 40 δισεκατομμύρια από </w:t>
      </w:r>
      <w:r>
        <w:rPr>
          <w:rFonts w:eastAsia="Times New Roman" w:cs="Times New Roman"/>
          <w:szCs w:val="24"/>
        </w:rPr>
        <w:t xml:space="preserve"> </w:t>
      </w:r>
      <w:r>
        <w:rPr>
          <w:rFonts w:eastAsia="Times New Roman" w:cs="Times New Roman"/>
          <w:szCs w:val="24"/>
        </w:rPr>
        <w:t>κόκκινα δάνεια οφείλονται από μεγάλους ομίλους. Και, βέβαια, είναι κόκκινα</w:t>
      </w:r>
      <w:r>
        <w:rPr>
          <w:rFonts w:eastAsia="Times New Roman" w:cs="Times New Roman"/>
          <w:szCs w:val="24"/>
        </w:rPr>
        <w:t xml:space="preserve"> </w:t>
      </w:r>
      <w:r>
        <w:rPr>
          <w:rFonts w:eastAsia="Times New Roman" w:cs="Times New Roman"/>
          <w:szCs w:val="24"/>
        </w:rPr>
        <w:t xml:space="preserve">δάνεια αυτά. </w:t>
      </w:r>
    </w:p>
    <w:p w14:paraId="14AC57E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Αλήθεια, γιατί δεν έγιναν αν</w:t>
      </w:r>
      <w:r>
        <w:rPr>
          <w:rFonts w:eastAsia="Times New Roman" w:cs="Times New Roman"/>
          <w:szCs w:val="24"/>
        </w:rPr>
        <w:t>τικείμενο εξέτασης και αυτά τα 40 δισεκατομμύρια, τα οποία δόθηκαν σε αυτούς τους ομίλους; Γιατί δεν ελέγχθηκε αν τηρήθηκε η νομιμότητα, αν τηρήθηκαν όλες οι τραπεζικές διαδικασίες για την παραχώρηση των συγκεκριμένων δανείων; Γιατί απλά και μόνο στο όνομα</w:t>
      </w:r>
      <w:r>
        <w:rPr>
          <w:rFonts w:eastAsia="Times New Roman" w:cs="Times New Roman"/>
          <w:szCs w:val="24"/>
        </w:rPr>
        <w:t xml:space="preserve"> των εντυπώσεων περιορίζεται το ζήτημα της εξέτασης στη χρηματοδότηση των κομμάτων, στη χρηματοδότηση των μέσων ενημέρωσης;</w:t>
      </w:r>
    </w:p>
    <w:p w14:paraId="14AC57E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με αυτήν την έννοια λέμε ότι το έργο της </w:t>
      </w:r>
      <w:r>
        <w:rPr>
          <w:rFonts w:eastAsia="Times New Roman" w:cs="Times New Roman"/>
          <w:szCs w:val="24"/>
        </w:rPr>
        <w:t xml:space="preserve">επιτροπής </w:t>
      </w:r>
      <w:r>
        <w:rPr>
          <w:rFonts w:eastAsia="Times New Roman" w:cs="Times New Roman"/>
          <w:szCs w:val="24"/>
        </w:rPr>
        <w:t xml:space="preserve">περιορίστηκε στην εξέταση ενός μικρού </w:t>
      </w:r>
      <w:r>
        <w:rPr>
          <w:rFonts w:eastAsia="Times New Roman" w:cs="Times New Roman"/>
          <w:szCs w:val="24"/>
        </w:rPr>
        <w:lastRenderedPageBreak/>
        <w:t>μέρους της συν</w:t>
      </w:r>
      <w:r>
        <w:rPr>
          <w:rFonts w:eastAsia="Times New Roman" w:cs="Times New Roman"/>
          <w:szCs w:val="24"/>
        </w:rPr>
        <w:t xml:space="preserve">ολικής δανειοδότησης του χρηματοπιστωτικού συστήματος. Τις εργασίες της </w:t>
      </w:r>
      <w:r>
        <w:rPr>
          <w:rFonts w:eastAsia="Times New Roman" w:cs="Times New Roman"/>
          <w:szCs w:val="24"/>
        </w:rPr>
        <w:t xml:space="preserve">επιτροπής </w:t>
      </w:r>
      <w:r>
        <w:rPr>
          <w:rFonts w:eastAsia="Times New Roman" w:cs="Times New Roman"/>
          <w:szCs w:val="24"/>
        </w:rPr>
        <w:t xml:space="preserve">απασχόλησε μόνο η εξέταση των δανείων στα μέσα ενημέρωσης και στα κόμματα, που ανέρχονται </w:t>
      </w:r>
      <w:r>
        <w:rPr>
          <w:rFonts w:eastAsia="Times New Roman" w:cs="Times New Roman"/>
          <w:szCs w:val="24"/>
        </w:rPr>
        <w:t xml:space="preserve">στο </w:t>
      </w:r>
      <w:r>
        <w:rPr>
          <w:rFonts w:eastAsia="Times New Roman" w:cs="Times New Roman"/>
          <w:szCs w:val="24"/>
        </w:rPr>
        <w:t xml:space="preserve">1,8 </w:t>
      </w:r>
      <w:r>
        <w:rPr>
          <w:rFonts w:eastAsia="Times New Roman" w:cs="Times New Roman"/>
          <w:szCs w:val="24"/>
        </w:rPr>
        <w:t xml:space="preserve">δισεκατομμύριο </w:t>
      </w:r>
      <w:r>
        <w:rPr>
          <w:rFonts w:eastAsia="Times New Roman" w:cs="Times New Roman"/>
          <w:szCs w:val="24"/>
        </w:rPr>
        <w:t>περίπου, που είναι, όμως, σταγόνα στον ωκεανό, σε σχέση με τα</w:t>
      </w:r>
      <w:r>
        <w:rPr>
          <w:rFonts w:eastAsia="Times New Roman" w:cs="Times New Roman"/>
          <w:szCs w:val="24"/>
        </w:rPr>
        <w:t xml:space="preserve"> εκατοντάδες δισεκατομμύρια των υπολοίπων επιχειρηματιών. </w:t>
      </w:r>
    </w:p>
    <w:p w14:paraId="14AC57E5"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Τα δάνεια προς τις επιχειρήσεις αποτελούν το 53,8% της συνολικής χρηματοδότησης. Από τα 94,8 </w:t>
      </w:r>
      <w:r>
        <w:rPr>
          <w:rFonts w:eastAsia="Times New Roman"/>
          <w:bCs/>
          <w:shd w:val="clear" w:color="auto" w:fill="FFFFFF"/>
        </w:rPr>
        <w:t xml:space="preserve">δισεκατομμύρια ευρώ </w:t>
      </w:r>
      <w:r>
        <w:rPr>
          <w:rFonts w:eastAsia="Times New Roman"/>
          <w:szCs w:val="24"/>
        </w:rPr>
        <w:t xml:space="preserve">δάνεια προς τα νοικοκυριά, τα μη εξυπηρετούμενα </w:t>
      </w:r>
      <w:r>
        <w:rPr>
          <w:rFonts w:eastAsia="Times New Roman"/>
          <w:bCs/>
        </w:rPr>
        <w:t>είναι</w:t>
      </w:r>
      <w:r>
        <w:rPr>
          <w:rFonts w:eastAsia="Times New Roman"/>
          <w:szCs w:val="24"/>
        </w:rPr>
        <w:t xml:space="preserve"> το 45,7%, ενώ από τα 145,8 </w:t>
      </w:r>
      <w:r>
        <w:rPr>
          <w:rFonts w:eastAsia="Times New Roman"/>
          <w:bCs/>
          <w:shd w:val="clear" w:color="auto" w:fill="FFFFFF"/>
        </w:rPr>
        <w:t xml:space="preserve">δισεκατομμύρια ευρώ </w:t>
      </w:r>
      <w:r>
        <w:rPr>
          <w:rFonts w:eastAsia="Times New Roman"/>
          <w:szCs w:val="24"/>
        </w:rPr>
        <w:t xml:space="preserve">δάνεια προς τις επιχειρήσεις, τα μη εξυπηρετούμενα </w:t>
      </w:r>
      <w:r>
        <w:rPr>
          <w:rFonts w:eastAsia="Times New Roman"/>
          <w:bCs/>
        </w:rPr>
        <w:t>είναι</w:t>
      </w:r>
      <w:r>
        <w:rPr>
          <w:rFonts w:eastAsia="Times New Roman"/>
          <w:szCs w:val="24"/>
        </w:rPr>
        <w:t xml:space="preserve"> το 44,75%. </w:t>
      </w:r>
    </w:p>
    <w:p w14:paraId="14AC57E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Από τις εργασίες της </w:t>
      </w:r>
      <w:r>
        <w:rPr>
          <w:rFonts w:eastAsia="Times New Roman"/>
          <w:szCs w:val="24"/>
        </w:rPr>
        <w:t>επιτροπής</w:t>
      </w:r>
      <w:r>
        <w:rPr>
          <w:rFonts w:eastAsia="Times New Roman"/>
          <w:szCs w:val="24"/>
        </w:rPr>
        <w:t xml:space="preserve"> επιβεβαιώθηκε ότι οι τράπεζες αντιμετωπίζουν με διαφορετικό τρόπο τα δάνεια προς τα νοικοκυριά από αυτά προς τις επιχειρήσεις. Τα δάνεια</w:t>
      </w:r>
      <w:r>
        <w:rPr>
          <w:rFonts w:eastAsia="Times New Roman"/>
          <w:szCs w:val="24"/>
        </w:rPr>
        <w:t xml:space="preserve"> προς τα νοικοκυριά έχουν, βέβαια, υψηλότερα επιτόκια και άρα </w:t>
      </w:r>
      <w:r>
        <w:rPr>
          <w:rFonts w:eastAsia="Times New Roman"/>
          <w:bCs/>
        </w:rPr>
        <w:t>είναι</w:t>
      </w:r>
      <w:r>
        <w:rPr>
          <w:rFonts w:eastAsia="Times New Roman"/>
          <w:szCs w:val="24"/>
        </w:rPr>
        <w:t xml:space="preserve"> πιο ακριβά. Τα στεγαστικά δάνεια διασφαλίζουν τις τράπεζες με εμπράγματες εξασφαλίσεις και εγγυήσεις, όπως </w:t>
      </w:r>
      <w:r>
        <w:rPr>
          <w:rFonts w:eastAsia="Times New Roman"/>
          <w:bCs/>
        </w:rPr>
        <w:t>είναι</w:t>
      </w:r>
      <w:r>
        <w:rPr>
          <w:rFonts w:eastAsia="Times New Roman"/>
          <w:szCs w:val="24"/>
        </w:rPr>
        <w:t xml:space="preserve"> η υποθήκη ακινήτου. Αντίθετα, για τις μεγάλες επιχειρήσεις έχουν χαμηλά επι</w:t>
      </w:r>
      <w:r>
        <w:rPr>
          <w:rFonts w:eastAsia="Times New Roman"/>
          <w:szCs w:val="24"/>
        </w:rPr>
        <w:t xml:space="preserve">τόκια και σε μεγάλο βαθμό δίνονται </w:t>
      </w:r>
      <w:r>
        <w:rPr>
          <w:rFonts w:eastAsia="Times New Roman"/>
        </w:rPr>
        <w:t>χωρίς</w:t>
      </w:r>
      <w:r>
        <w:rPr>
          <w:rFonts w:eastAsia="Times New Roman"/>
          <w:szCs w:val="24"/>
        </w:rPr>
        <w:t xml:space="preserve"> εμπράγματες εγγυήσεις. </w:t>
      </w:r>
    </w:p>
    <w:p w14:paraId="14AC57E7"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Επιβεβαιώνεται ότι το χρηματοπιστωτικό σύστημα αποτελεί την καρδιά του συστήματος, τροφοδοτώντας με φθηνό χρήμα τις επιχειρήσεις, την ίδια στιγμή που οδηγεί σε μακροχρόνια ομηρία μέσω του δανεισμού τα λαϊκά νοικοκυριά, τις μικρές επιχειρήσεις. </w:t>
      </w:r>
    </w:p>
    <w:p w14:paraId="14AC57E8" w14:textId="77777777" w:rsidR="001812B4" w:rsidRDefault="001009A2">
      <w:pPr>
        <w:spacing w:line="600" w:lineRule="auto"/>
        <w:ind w:firstLine="720"/>
        <w:contextualSpacing/>
        <w:jc w:val="both"/>
        <w:rPr>
          <w:rFonts w:eastAsia="Times New Roman"/>
          <w:bCs/>
        </w:rPr>
      </w:pPr>
      <w:r>
        <w:rPr>
          <w:rFonts w:eastAsia="Times New Roman"/>
          <w:szCs w:val="24"/>
        </w:rPr>
        <w:t>Δεν αντέχει</w:t>
      </w:r>
      <w:r>
        <w:rPr>
          <w:rFonts w:eastAsia="Times New Roman"/>
          <w:szCs w:val="24"/>
        </w:rPr>
        <w:t xml:space="preserve"> σοβαρή κριτική ο ισχυρισμός που προέβαλαν οι εκπρόσωποι των τραπεζών, ότι αυτή η διαφοροποίηση, </w:t>
      </w:r>
      <w:r>
        <w:rPr>
          <w:rFonts w:eastAsia="Times New Roman"/>
        </w:rPr>
        <w:t>δηλαδή</w:t>
      </w:r>
      <w:r>
        <w:rPr>
          <w:rFonts w:eastAsia="Times New Roman"/>
          <w:szCs w:val="24"/>
        </w:rPr>
        <w:t xml:space="preserve"> η ευνοϊκή </w:t>
      </w:r>
      <w:r>
        <w:rPr>
          <w:rFonts w:eastAsia="Times New Roman"/>
        </w:rPr>
        <w:t xml:space="preserve">μεταχείριση, οφείλεται στο υψηλό λειτουργικό </w:t>
      </w:r>
      <w:r>
        <w:rPr>
          <w:rFonts w:eastAsia="Times New Roman"/>
          <w:bCs/>
        </w:rPr>
        <w:t xml:space="preserve">κόστος που έχει η </w:t>
      </w:r>
      <w:r>
        <w:rPr>
          <w:rFonts w:eastAsia="Times New Roman"/>
          <w:bCs/>
          <w:shd w:val="clear" w:color="auto" w:fill="FFFFFF"/>
        </w:rPr>
        <w:t>διαχείριση</w:t>
      </w:r>
      <w:r>
        <w:rPr>
          <w:rFonts w:eastAsia="Times New Roman"/>
          <w:bCs/>
        </w:rPr>
        <w:t xml:space="preserve"> χιλιάδων δανείων προς τα νοικοκυριά, ακριβώς γιατί την ίδια στιγμή ο</w:t>
      </w:r>
      <w:r>
        <w:rPr>
          <w:rFonts w:eastAsia="Times New Roman"/>
          <w:bCs/>
        </w:rPr>
        <w:t xml:space="preserve">ι κίνδυνοι για την τράπεζα είναι πολύ μεγαλύτεροι σε περίπτωση μη εξυπηρέτησης ενός δανείου ύψους εκατοντάδων εκατομμυρίων ευρώ προς μια επιχείρηση. </w:t>
      </w:r>
    </w:p>
    <w:p w14:paraId="14AC57E9" w14:textId="77777777" w:rsidR="001812B4" w:rsidRDefault="001009A2">
      <w:pPr>
        <w:spacing w:line="600" w:lineRule="auto"/>
        <w:ind w:firstLine="720"/>
        <w:contextualSpacing/>
        <w:jc w:val="both"/>
        <w:rPr>
          <w:rFonts w:eastAsia="Times New Roman"/>
          <w:bCs/>
        </w:rPr>
      </w:pPr>
      <w:r>
        <w:rPr>
          <w:rFonts w:eastAsia="Times New Roman"/>
          <w:bCs/>
        </w:rPr>
        <w:t>Β</w:t>
      </w:r>
      <w:r>
        <w:rPr>
          <w:rFonts w:eastAsia="Times New Roman"/>
          <w:bCs/>
          <w:shd w:val="clear" w:color="auto" w:fill="FFFFFF"/>
        </w:rPr>
        <w:t>εβαίως,</w:t>
      </w:r>
      <w:r>
        <w:rPr>
          <w:rFonts w:eastAsia="Times New Roman"/>
          <w:bCs/>
        </w:rPr>
        <w:t xml:space="preserve"> οι όμιλοι που δραστηριοποιούνται στον χώρο των μέσων μαζικής ενημέρωσης δεν θα μπορούσαν να εξαιρ</w:t>
      </w:r>
      <w:r>
        <w:rPr>
          <w:rFonts w:eastAsia="Times New Roman"/>
          <w:bCs/>
        </w:rPr>
        <w:t>εθούν της ευνοϊκής μεταχείρισης. Τα δάνεια προς τις επιχειρήσεις που δραστηριοποιούνται στον τομέα των μέσων μαζικής ενημέρωσης, δεν ξεφεύγουν. Αντίθετα, επιβεβαιώνουν τον κανόνα της ευνοϊκής μεταχείρισης και χορηγούνται, μάλιστα, χωρίς διασφαλίσεις για τη</w:t>
      </w:r>
      <w:r>
        <w:rPr>
          <w:rFonts w:eastAsia="Times New Roman"/>
          <w:bCs/>
        </w:rPr>
        <w:t xml:space="preserve">ν αποπληρωμή τους. </w:t>
      </w:r>
    </w:p>
    <w:p w14:paraId="14AC57EA" w14:textId="77777777" w:rsidR="001812B4" w:rsidRDefault="001009A2">
      <w:pPr>
        <w:spacing w:line="600" w:lineRule="auto"/>
        <w:ind w:firstLine="720"/>
        <w:contextualSpacing/>
        <w:jc w:val="both"/>
        <w:rPr>
          <w:rFonts w:eastAsia="Times New Roman"/>
          <w:bCs/>
        </w:rPr>
      </w:pPr>
      <w:r>
        <w:rPr>
          <w:rFonts w:eastAsia="Times New Roman"/>
          <w:bCs/>
        </w:rPr>
        <w:lastRenderedPageBreak/>
        <w:t xml:space="preserve">Βέβαια, με τη συγκρότηση της </w:t>
      </w:r>
      <w:r>
        <w:rPr>
          <w:rFonts w:eastAsia="Times New Roman"/>
          <w:bCs/>
        </w:rPr>
        <w:t xml:space="preserve">επιτροπής </w:t>
      </w:r>
      <w:r>
        <w:rPr>
          <w:rFonts w:eastAsia="Times New Roman"/>
          <w:bCs/>
        </w:rPr>
        <w:t>επιχειρήσατε, κύριοι της Κυβέρνησης, να συσκοτίσετε το γεγονός ότι καθημερινά, διαχρονικά παραβιάζετε κάθε έννοια αντικειμενικής ενημέρωσης από τα μέσα ενημέρωσης -ιδιωτικά, αλλά και κρατικά- γιατί</w:t>
      </w:r>
      <w:r>
        <w:rPr>
          <w:rFonts w:eastAsia="Times New Roman"/>
          <w:bCs/>
        </w:rPr>
        <w:t xml:space="preserve"> τα μέσα ενημέρωσης παραμένουν στην ιδιοκτησία του μεγάλου κεφαλαίου. Με διάφορους τρόπους αυτά τα συμφέροντα προσπαθούν να υπηρετήσουν.</w:t>
      </w:r>
    </w:p>
    <w:p w14:paraId="14AC57EB" w14:textId="77777777" w:rsidR="001812B4" w:rsidRDefault="001009A2">
      <w:pPr>
        <w:spacing w:line="600" w:lineRule="auto"/>
        <w:ind w:firstLine="720"/>
        <w:contextualSpacing/>
        <w:jc w:val="both"/>
        <w:rPr>
          <w:rFonts w:eastAsia="Times New Roman"/>
          <w:bCs/>
        </w:rPr>
      </w:pPr>
      <w:r>
        <w:rPr>
          <w:rFonts w:eastAsia="Times New Roman"/>
          <w:bCs/>
        </w:rPr>
        <w:t>Γνωρίζετε πολύ καλά πως ο έλεγχος της ενημέρωσης αποτελεί εργαλείο χειραγώγησης και ενσωμάτωσης της λαϊκής δυσαρέσκειας</w:t>
      </w:r>
      <w:r>
        <w:rPr>
          <w:rFonts w:eastAsia="Times New Roman"/>
          <w:bCs/>
        </w:rPr>
        <w:t xml:space="preserve">. Και οι μεγάλοι χαμένοι πάλι θα είναι οι εργαζόμενοι σε αυτά τα μέσα και το </w:t>
      </w:r>
      <w:r>
        <w:rPr>
          <w:rFonts w:eastAsia="Times New Roman"/>
          <w:bCs/>
          <w:shd w:val="clear" w:color="auto" w:fill="FFFFFF"/>
        </w:rPr>
        <w:t>δικαίωμα</w:t>
      </w:r>
      <w:r>
        <w:rPr>
          <w:rFonts w:eastAsia="Times New Roman"/>
          <w:bCs/>
        </w:rPr>
        <w:t xml:space="preserve"> του λαού στην ενημέρωση. Αυτό είναι το βασικό. </w:t>
      </w:r>
    </w:p>
    <w:p w14:paraId="14AC57EC" w14:textId="77777777" w:rsidR="001812B4" w:rsidRDefault="001009A2">
      <w:pPr>
        <w:spacing w:line="600" w:lineRule="auto"/>
        <w:ind w:firstLine="720"/>
        <w:contextualSpacing/>
        <w:jc w:val="both"/>
        <w:rPr>
          <w:rFonts w:eastAsia="Times New Roman"/>
          <w:bCs/>
        </w:rPr>
      </w:pPr>
      <w:r>
        <w:rPr>
          <w:rFonts w:eastAsia="Times New Roman"/>
          <w:bCs/>
        </w:rPr>
        <w:t xml:space="preserve">Και μην μας πείτε πάλι ως επιχείρημα, τον έλεγχο στον </w:t>
      </w:r>
      <w:r>
        <w:rPr>
          <w:rFonts w:eastAsia="Times New Roman"/>
          <w:bCs/>
        </w:rPr>
        <w:t>«</w:t>
      </w:r>
      <w:r>
        <w:rPr>
          <w:rFonts w:eastAsia="Times New Roman"/>
          <w:bCs/>
        </w:rPr>
        <w:t>ΔΟΛ</w:t>
      </w:r>
      <w:r>
        <w:rPr>
          <w:rFonts w:eastAsia="Times New Roman"/>
          <w:bCs/>
        </w:rPr>
        <w:t>»</w:t>
      </w:r>
      <w:r>
        <w:rPr>
          <w:rFonts w:eastAsia="Times New Roman"/>
          <w:bCs/>
        </w:rPr>
        <w:t>. Οι εξελίξεις αυτές συνδέονται τόσο με την πορεία της ίδιας τη</w:t>
      </w:r>
      <w:r>
        <w:rPr>
          <w:rFonts w:eastAsia="Times New Roman"/>
          <w:bCs/>
        </w:rPr>
        <w:t>ς κρίσης και τον αντίκτυπό της στα μέσα ενημέρωσης όσο και με την προσπάθεια της Κυβέρνησης να ευνοήσει την αναδιανομή της πίτας στον χώρο των μέσων μαζικής ενημέρωσης, προωθώντας τις δικές της συμμαχίες, όπως κάνει, βέβαια, κάθε αστική κυβέρνηση.</w:t>
      </w:r>
    </w:p>
    <w:p w14:paraId="14AC57ED" w14:textId="77777777" w:rsidR="001812B4" w:rsidRDefault="001009A2">
      <w:pPr>
        <w:spacing w:line="600" w:lineRule="auto"/>
        <w:ind w:firstLine="720"/>
        <w:contextualSpacing/>
        <w:jc w:val="both"/>
        <w:rPr>
          <w:rFonts w:eastAsia="Times New Roman"/>
          <w:bCs/>
        </w:rPr>
      </w:pPr>
      <w:r>
        <w:rPr>
          <w:rFonts w:eastAsia="Times New Roman"/>
          <w:bCs/>
        </w:rPr>
        <w:lastRenderedPageBreak/>
        <w:t>Ανέκαθεν</w:t>
      </w:r>
      <w:r>
        <w:rPr>
          <w:rFonts w:eastAsia="Times New Roman"/>
          <w:bCs/>
        </w:rPr>
        <w:t>, η εκάστοτε διακυβέρνηση επεδίωκε να δημιουργεί φιλικές σχέσεις με τις επιχειρήσεις που δραστηριοποιούνται στον χώρο των μέσων μαζικής ενημέρωσης, να δημιουργεί ευνοϊκό περιβάλλον για αυτήν. Έλεγχε, όπως λέμε, αυτά τα μέσα. Και φυσικά έλεγχε, κυρίως, τα κ</w:t>
      </w:r>
      <w:r>
        <w:rPr>
          <w:rFonts w:eastAsia="Times New Roman"/>
          <w:bCs/>
        </w:rPr>
        <w:t xml:space="preserve">ρατικά μέσα ενημέρωσης. Έτσι και η σημερινή διακυβέρνηση προσπάθησε -και ξαναπροσπαθεί- να μοιράσει ξανά την πίτα της ενημέρωσης σε παλιούς και νέους επιχειρηματικούς ομίλους. </w:t>
      </w:r>
    </w:p>
    <w:p w14:paraId="14AC57EE" w14:textId="77777777" w:rsidR="001812B4" w:rsidRDefault="001009A2">
      <w:pPr>
        <w:spacing w:line="600" w:lineRule="auto"/>
        <w:ind w:firstLine="720"/>
        <w:contextualSpacing/>
        <w:jc w:val="both"/>
        <w:rPr>
          <w:rFonts w:eastAsia="Times New Roman"/>
          <w:bCs/>
        </w:rPr>
      </w:pPr>
      <w:r>
        <w:rPr>
          <w:rFonts w:eastAsia="Times New Roman"/>
          <w:bCs/>
        </w:rPr>
        <w:t>Σε αυτή τη βάση βρίσκεται και η αντιμετώπιση από το κεφάλαιο των κομμάτων που ε</w:t>
      </w:r>
      <w:r>
        <w:rPr>
          <w:rFonts w:eastAsia="Times New Roman"/>
          <w:bCs/>
        </w:rPr>
        <w:t xml:space="preserve">ξυπηρετούν τα συμφέροντα του. Η ευνοϊκή δανειοδότηση της Νέας Δημοκρατίας και του ΠΑΣΟΚ αποτελεί μια πλευρά αυτής της στήριξης. Οι πολιτικές ευθύνες είναι δεδομένες. Η περεταίρω διερεύνηση των ευρημάτων της </w:t>
      </w:r>
      <w:r>
        <w:rPr>
          <w:rFonts w:eastAsia="Times New Roman"/>
          <w:bCs/>
        </w:rPr>
        <w:t xml:space="preserve">εξεταστικής </w:t>
      </w:r>
      <w:r>
        <w:rPr>
          <w:rFonts w:eastAsia="Times New Roman"/>
          <w:bCs/>
        </w:rPr>
        <w:t>επιτροπής</w:t>
      </w:r>
      <w:r>
        <w:rPr>
          <w:rFonts w:eastAsia="Times New Roman"/>
          <w:bCs/>
        </w:rPr>
        <w:t xml:space="preserve"> για τα δάνεια των κομμάτων </w:t>
      </w:r>
      <w:r>
        <w:rPr>
          <w:rFonts w:eastAsia="Times New Roman"/>
          <w:bCs/>
        </w:rPr>
        <w:t xml:space="preserve">και των μεσών ενημέρωσης και τυχόν, βέβαια, ποινικές ευθύνες, αποτελεί υπόθεση των αρμόδιων </w:t>
      </w:r>
      <w:r>
        <w:rPr>
          <w:rFonts w:eastAsia="Times New Roman"/>
          <w:bCs/>
        </w:rPr>
        <w:t>αρχών</w:t>
      </w:r>
      <w:r>
        <w:rPr>
          <w:rFonts w:eastAsia="Times New Roman"/>
          <w:bCs/>
        </w:rPr>
        <w:t xml:space="preserve">. </w:t>
      </w:r>
    </w:p>
    <w:p w14:paraId="14AC57EF" w14:textId="77777777" w:rsidR="001812B4" w:rsidRDefault="001009A2">
      <w:pPr>
        <w:spacing w:line="600" w:lineRule="auto"/>
        <w:ind w:firstLine="720"/>
        <w:contextualSpacing/>
        <w:jc w:val="both"/>
        <w:rPr>
          <w:rFonts w:eastAsia="Times New Roman"/>
          <w:szCs w:val="24"/>
        </w:rPr>
      </w:pPr>
      <w:r>
        <w:rPr>
          <w:rFonts w:eastAsia="Times New Roman"/>
          <w:bCs/>
        </w:rPr>
        <w:t xml:space="preserve">Και μιας και συζητάμε περί διαφάνειας και διαφθοράς, για να έχουμε και το καλό ρώτημα: Πού ακριβώς βρίσκεται αυτή η υπόθεση των υποκλοπών, των συνακροάσεων </w:t>
      </w:r>
      <w:r>
        <w:rPr>
          <w:rFonts w:eastAsia="Times New Roman"/>
          <w:bCs/>
        </w:rPr>
        <w:t>τηλεφωνικών κέ</w:t>
      </w:r>
      <w:r>
        <w:rPr>
          <w:rFonts w:eastAsia="Times New Roman"/>
          <w:bCs/>
        </w:rPr>
        <w:lastRenderedPageBreak/>
        <w:t>ντρων πολιτικών κομμάτων, όπως πολύ συγκεκριμένα είχε καταγγείλει το ΚΚΕ; Πέρασαν πάνω από τρεις μήνες και ούτε φωνή ούτε ακρόαση. Δεν υπήρξε καμμιά επίσημη ενημέρωση, μόνο διαρροές και δημοσιεύματα σε διάφορες εφημερίδες.</w:t>
      </w:r>
    </w:p>
    <w:p w14:paraId="14AC57F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Πηγαίνετε, μήπως, ξ</w:t>
      </w:r>
      <w:r>
        <w:rPr>
          <w:rFonts w:eastAsia="Times New Roman" w:cs="Times New Roman"/>
          <w:szCs w:val="24"/>
        </w:rPr>
        <w:t xml:space="preserve">ανά για πλήρη συγκάλυψη ή μήπως έμπλεξαν οι γραμμές σας ανάμεσα στην ΕΥΠ, την Αστυνομία, τον κάθε κρατικό και παρακρατικό μηχανισμό, τις ξένες υπηρεσίες που εξακολουθούν να αλωνίζουν στη χώρα μας; </w:t>
      </w:r>
    </w:p>
    <w:p w14:paraId="14AC57F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Αναμένουμε εις το ακουστικό μας όχι για μια νέα συνακρόαση</w:t>
      </w:r>
      <w:r>
        <w:rPr>
          <w:rFonts w:eastAsia="Times New Roman" w:cs="Times New Roman"/>
          <w:szCs w:val="24"/>
        </w:rPr>
        <w:t xml:space="preserve"> - παρακολούθηση ανεκπαίδευτων, προφανώς, πρακτορίσκων, αλλά για ουσιαστική, σαφή και συγκεκριμένη ενημέρωση και αποκάλυψη των κυκλωμάτων αυτών. </w:t>
      </w:r>
    </w:p>
    <w:p w14:paraId="14AC57F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4AC57F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σας ευχαριστούμε. </w:t>
      </w:r>
    </w:p>
    <w:p w14:paraId="14AC57F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w:t>
      </w:r>
      <w:r>
        <w:rPr>
          <w:rFonts w:eastAsia="Times New Roman" w:cs="Times New Roman"/>
          <w:szCs w:val="24"/>
        </w:rPr>
        <w:t xml:space="preserve">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w:t>
      </w:r>
      <w:r>
        <w:rPr>
          <w:rFonts w:eastAsia="Times New Roman" w:cs="Times New Roman"/>
          <w:szCs w:val="24"/>
        </w:rPr>
        <w:lastRenderedPageBreak/>
        <w:t>λειτουργί</w:t>
      </w:r>
      <w:r>
        <w:rPr>
          <w:rFonts w:eastAsia="Times New Roman" w:cs="Times New Roman"/>
          <w:szCs w:val="24"/>
        </w:rPr>
        <w:t>ας της Βουλής των Ελλήνων, σαράντα μαθήτριες και μαθητές και τρεις εκπαιδευτικοί συνοδοί τους από το Σχολείο Δεύτερης Ευκαιρίας Άσσου Λεχαίου Κορινθίας.</w:t>
      </w:r>
    </w:p>
    <w:p w14:paraId="14AC57F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 Η Βουλή </w:t>
      </w:r>
      <w:r>
        <w:rPr>
          <w:rFonts w:eastAsia="Times New Roman" w:cs="Times New Roman"/>
          <w:szCs w:val="24"/>
        </w:rPr>
        <w:t xml:space="preserve">τούς </w:t>
      </w:r>
      <w:r>
        <w:rPr>
          <w:rFonts w:eastAsia="Times New Roman" w:cs="Times New Roman"/>
          <w:szCs w:val="24"/>
        </w:rPr>
        <w:t>καλωσορίζει.</w:t>
      </w:r>
    </w:p>
    <w:p w14:paraId="14AC57F6"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4AC57F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Νικόλαο</w:t>
      </w:r>
      <w:r>
        <w:rPr>
          <w:rFonts w:eastAsia="Times New Roman" w:cs="Times New Roman"/>
          <w:szCs w:val="24"/>
        </w:rPr>
        <w:t xml:space="preserve">ς Συρμαλένιος από τον ΣΥΡΙΖΑ. </w:t>
      </w:r>
    </w:p>
    <w:p w14:paraId="14AC57F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F27500">
        <w:rPr>
          <w:rFonts w:eastAsia="Times New Roman" w:cs="Times New Roman"/>
          <w:b/>
          <w:szCs w:val="24"/>
        </w:rPr>
        <w:t>ΝΙΚΟΛΑΟΣ ΒΟΥΤΣΗΣ</w:t>
      </w:r>
      <w:r>
        <w:rPr>
          <w:rFonts w:eastAsia="Times New Roman" w:cs="Times New Roman"/>
          <w:szCs w:val="24"/>
        </w:rPr>
        <w:t>)</w:t>
      </w:r>
    </w:p>
    <w:p w14:paraId="14AC57F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ΣΥΡΜΑΛΕΝΙΟΣ: </w:t>
      </w:r>
      <w:r>
        <w:rPr>
          <w:rFonts w:eastAsia="Times New Roman" w:cs="Times New Roman"/>
          <w:szCs w:val="24"/>
        </w:rPr>
        <w:t xml:space="preserve">Ευχαριστώ, κύριε Πρόεδρε. </w:t>
      </w:r>
    </w:p>
    <w:p w14:paraId="14AC57F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κυρίες και κύριοι Υπουργοί, η σημερινή μέρα μπορεί να αποδειχθε</w:t>
      </w:r>
      <w:r>
        <w:rPr>
          <w:rFonts w:eastAsia="Times New Roman" w:cs="Times New Roman"/>
          <w:szCs w:val="24"/>
        </w:rPr>
        <w:t xml:space="preserve">ί ιστορική, διότι αυτό που συζητάμε σήμερα, το πόρισμα της </w:t>
      </w:r>
      <w:r>
        <w:rPr>
          <w:rFonts w:eastAsia="Times New Roman" w:cs="Times New Roman"/>
          <w:szCs w:val="24"/>
        </w:rPr>
        <w:t>εξεταστικής επιτροπής</w:t>
      </w:r>
      <w:r>
        <w:rPr>
          <w:rFonts w:eastAsia="Times New Roman" w:cs="Times New Roman"/>
          <w:szCs w:val="24"/>
        </w:rPr>
        <w:t xml:space="preserve">, μετά από εννέα μήνες δουλειάς και συνεδριάσεων αποτελεί κατάκτηση για τη </w:t>
      </w:r>
      <w:r>
        <w:rPr>
          <w:rFonts w:eastAsia="Times New Roman" w:cs="Times New Roman"/>
          <w:szCs w:val="24"/>
        </w:rPr>
        <w:t>δημοκρατία</w:t>
      </w:r>
      <w:r>
        <w:rPr>
          <w:rFonts w:eastAsia="Times New Roman" w:cs="Times New Roman"/>
          <w:szCs w:val="24"/>
        </w:rPr>
        <w:t>, κατάκτηση για το κοινοβουλευτικό σύστημα, κατάκτηση για το πολιτικό σύστημα της χώρας, έν</w:t>
      </w:r>
      <w:r>
        <w:rPr>
          <w:rFonts w:eastAsia="Times New Roman" w:cs="Times New Roman"/>
          <w:szCs w:val="24"/>
        </w:rPr>
        <w:t xml:space="preserve">α πολιτικό σύστημα που επί πολλά χρόνια, σε απόλυτη διαπλοκή με τις τράπεζες και τα μεγάλα μέσα μαζικής ενημέρωσης, επιδίωκε με κάθε τρόπο την αναπαραγωγή του, αδιαφορώντας για τη ζημιά που </w:t>
      </w:r>
      <w:r>
        <w:rPr>
          <w:rFonts w:eastAsia="Times New Roman" w:cs="Times New Roman"/>
          <w:szCs w:val="24"/>
        </w:rPr>
        <w:lastRenderedPageBreak/>
        <w:t>προκαλούσε στη χώρα και στον ελληνικό λαό, ένα σύστημα εξουσίας κα</w:t>
      </w:r>
      <w:r>
        <w:rPr>
          <w:rFonts w:eastAsia="Times New Roman" w:cs="Times New Roman"/>
          <w:szCs w:val="24"/>
        </w:rPr>
        <w:t xml:space="preserve">ι διαπλοκής που δάνεισε 1,3 </w:t>
      </w:r>
      <w:r>
        <w:rPr>
          <w:rFonts w:eastAsia="Times New Roman" w:cs="Times New Roman"/>
          <w:szCs w:val="24"/>
        </w:rPr>
        <w:t xml:space="preserve">δισεκατομμύριο </w:t>
      </w:r>
      <w:r>
        <w:rPr>
          <w:rFonts w:eastAsia="Times New Roman" w:cs="Times New Roman"/>
          <w:szCs w:val="24"/>
        </w:rPr>
        <w:t>στα μέσα μαζικής ενημέρωσης και πάνω από 420 εκατομμύρια στα δύο πρώην μεγάλα κόμματα εξουσίας, τη Νέα Δημοκρατία και το ΠΑΣΟΚ, τα οποία δάνεια δεν υπάρχει κα</w:t>
      </w:r>
      <w:r>
        <w:rPr>
          <w:rFonts w:eastAsia="Times New Roman" w:cs="Times New Roman"/>
          <w:szCs w:val="24"/>
        </w:rPr>
        <w:t>μ</w:t>
      </w:r>
      <w:r>
        <w:rPr>
          <w:rFonts w:eastAsia="Times New Roman" w:cs="Times New Roman"/>
          <w:szCs w:val="24"/>
        </w:rPr>
        <w:t>μία περίπτωση να αποπληρωθούν ούτε σε τριακόσια ή τετρ</w:t>
      </w:r>
      <w:r>
        <w:rPr>
          <w:rFonts w:eastAsia="Times New Roman" w:cs="Times New Roman"/>
          <w:szCs w:val="24"/>
        </w:rPr>
        <w:t xml:space="preserve">ακόσια χρόνια. </w:t>
      </w:r>
    </w:p>
    <w:p w14:paraId="14AC57F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 να τελειώνουμε με το θέμα της δανειοδότησης του ΣΥΡΙΖΑ, θα πω τα εξής: Ο ΣΥΡΙΖΑ δανειοδοτήθηκε συνολικά με 27 εκατομμύρια κι έχει αποπληρώσει πάνω από 18 εκατομμύρια. Τα δάνειά του είναι ενήμερα, σε αντίθεση με τα δάνεια της Νέας Δημοκρ</w:t>
      </w:r>
      <w:r>
        <w:rPr>
          <w:rFonts w:eastAsia="Times New Roman" w:cs="Times New Roman"/>
          <w:szCs w:val="24"/>
        </w:rPr>
        <w:t>ατίας και του ΠΑΣΟΚ, που έχουν καταγγελθεί, δάνεια δανεικά και αγύριστα που τα δύο κόμματα εξουσίας για πολλά χρόνια τα χρησιμοποίησαν για απίστευτες δαπάνες προβολής, διαφήμισης, λειτουργίας και διακίνησης ψηφοφόρων, ιδιαίτερα στις εκλογικές περιόδους, γι</w:t>
      </w:r>
      <w:r>
        <w:rPr>
          <w:rFonts w:eastAsia="Times New Roman" w:cs="Times New Roman"/>
          <w:szCs w:val="24"/>
        </w:rPr>
        <w:t xml:space="preserve">α να εξασφαλίσουν την επανεκλογή τους. </w:t>
      </w:r>
    </w:p>
    <w:p w14:paraId="14AC57F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Όλοι θυμούνται τους εκατοντάδες χιλιάδες ανθρώπους που πήγαιναν στα γραφεία του ΠΑΣΟΚ και της Νέας Δημοκρατίας, για να εξασφαλίσουν τα εισιτήρια για τις περιοχές τους. </w:t>
      </w:r>
    </w:p>
    <w:p w14:paraId="14AC57F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Θα απομονώσω μόνο δύο διατυπώσεις από τη μαρτυρ</w:t>
      </w:r>
      <w:r>
        <w:rPr>
          <w:rFonts w:eastAsia="Times New Roman" w:cs="Times New Roman"/>
          <w:szCs w:val="24"/>
        </w:rPr>
        <w:t xml:space="preserve">ία στην </w:t>
      </w:r>
      <w:r>
        <w:rPr>
          <w:rFonts w:eastAsia="Times New Roman" w:cs="Times New Roman"/>
          <w:szCs w:val="24"/>
        </w:rPr>
        <w:t xml:space="preserve">εξεταστική επιτροπή </w:t>
      </w:r>
      <w:r>
        <w:rPr>
          <w:rFonts w:eastAsia="Times New Roman" w:cs="Times New Roman"/>
          <w:szCs w:val="24"/>
        </w:rPr>
        <w:t xml:space="preserve">των τελευταίων Προέδρων της Τράπεζας της Ελλάδος, του κ. Στουρνάρα και του κ. Προβόπουλου, που κάθε άλλο παρά υποστηρικτές του ΣΥΡΙΖΑ είναι. </w:t>
      </w:r>
    </w:p>
    <w:p w14:paraId="14AC57F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 κ. Στουρνάρας είπε ότι από τα 842 εκατομμύρια δάνεια προς τα μέσα μαζικής ενημέρωσης</w:t>
      </w:r>
      <w:r>
        <w:rPr>
          <w:rFonts w:eastAsia="Times New Roman" w:cs="Times New Roman"/>
          <w:szCs w:val="24"/>
        </w:rPr>
        <w:t xml:space="preserve">, μόνο τα 256 εκατομμύρια είχαν εξασφαλίσεις. Δηλαδή, οι τράπεζες έδιναν δάνεια χωρίς εξασφαλίσεις. Και να θυμίσω και τον υιό Ψυχάρη, που μας είπε ευθαρσώς ότι έπαιρνε δάνεια με αέρα. </w:t>
      </w:r>
    </w:p>
    <w:p w14:paraId="14AC57F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Πρόκειται, λοιπόν, για μέγα αδίκημα -το οποίο είμαστε σίγουροι ότι θα ε</w:t>
      </w:r>
      <w:r>
        <w:rPr>
          <w:rFonts w:eastAsia="Times New Roman" w:cs="Times New Roman"/>
          <w:szCs w:val="24"/>
        </w:rPr>
        <w:t xml:space="preserve">ρευνήσει η ελληνική </w:t>
      </w:r>
      <w:r>
        <w:rPr>
          <w:rFonts w:eastAsia="Times New Roman" w:cs="Times New Roman"/>
          <w:szCs w:val="24"/>
        </w:rPr>
        <w:t>δικαιοσύνη</w:t>
      </w:r>
      <w:r>
        <w:rPr>
          <w:rFonts w:eastAsia="Times New Roman" w:cs="Times New Roman"/>
          <w:szCs w:val="24"/>
        </w:rPr>
        <w:t xml:space="preserve">- που παρήγαγε τα αποτελέσματα που βλέπουμε πλέον όλοι: πτωχευμένες επιχειρήσεις με εργαζόμενους στον δρόμο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ALTER</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MEGA</w:t>
      </w:r>
      <w:r>
        <w:rPr>
          <w:rFonts w:eastAsia="Times New Roman" w:cs="Times New Roman"/>
          <w:szCs w:val="24"/>
        </w:rPr>
        <w:t>»</w:t>
      </w:r>
      <w:r>
        <w:rPr>
          <w:rFonts w:eastAsia="Times New Roman" w:cs="Times New Roman"/>
          <w:szCs w:val="24"/>
        </w:rPr>
        <w:t xml:space="preserve"> κ</w:t>
      </w:r>
      <w:r>
        <w:rPr>
          <w:rFonts w:eastAsia="Times New Roman" w:cs="Times New Roman"/>
          <w:szCs w:val="24"/>
        </w:rPr>
        <w:t>.</w:t>
      </w:r>
      <w:r>
        <w:rPr>
          <w:rFonts w:eastAsia="Times New Roman" w:cs="Times New Roman"/>
          <w:szCs w:val="24"/>
        </w:rPr>
        <w:t>λπ.- με πλούσιους ιδιοκτήτες, οι οποίοι φρόντισαν, βεβαίως, να βγάλουν τα κέρδη τους στο εξω</w:t>
      </w:r>
      <w:r>
        <w:rPr>
          <w:rFonts w:eastAsia="Times New Roman" w:cs="Times New Roman"/>
          <w:szCs w:val="24"/>
        </w:rPr>
        <w:t xml:space="preserve">τερικό. </w:t>
      </w:r>
    </w:p>
    <w:p w14:paraId="14AC580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 κ. Προβόπουλος μας είπε ότι τα δάνεια των κομμάτων από την </w:t>
      </w:r>
      <w:r>
        <w:rPr>
          <w:rFonts w:eastAsia="Times New Roman" w:cs="Times New Roman"/>
          <w:szCs w:val="24"/>
        </w:rPr>
        <w:t>Αγροτική Τράπεζα</w:t>
      </w:r>
      <w:r>
        <w:rPr>
          <w:rFonts w:eastAsia="Times New Roman" w:cs="Times New Roman"/>
          <w:szCs w:val="24"/>
        </w:rPr>
        <w:t xml:space="preserve"> </w:t>
      </w:r>
      <w:r>
        <w:rPr>
          <w:rFonts w:eastAsia="Times New Roman" w:cs="Times New Roman"/>
          <w:szCs w:val="24"/>
        </w:rPr>
        <w:t xml:space="preserve">με εξασφάλιση την μελλοντική κρατική χρηματοδότηση, είναι μη επαρκής εγγύηση, ενώ ταυτόχρονα </w:t>
      </w:r>
      <w:r>
        <w:rPr>
          <w:rFonts w:eastAsia="Times New Roman" w:cs="Times New Roman"/>
          <w:szCs w:val="24"/>
        </w:rPr>
        <w:lastRenderedPageBreak/>
        <w:t xml:space="preserve">το πόρισμα της Τράπεζας της Ελλάδος ήδη από το 2010 διαπιστώνει ότι τα δάνεια των δύο κομμάτων δεν μπορούν να αποπληρωθούν. </w:t>
      </w:r>
    </w:p>
    <w:p w14:paraId="14AC580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Θέλω εδώ να θυμίσω ότι η πορισματική έκθεση του Εισαγγελέα Καλούδη που αφορά τα δάνεια των κομμάτων ήταν αποτέλεσμα των καταγγελιών του σημερινού Γραμματέα της Νέας Δημοκρατίας κ. Αυγενάκη, ο οποίος τότε ανήκε σε άλλο κόμμα, στο κόμμα της κ. Μπακογιάννη, τ</w:t>
      </w:r>
      <w:r>
        <w:rPr>
          <w:rFonts w:eastAsia="Times New Roman" w:cs="Times New Roman"/>
          <w:szCs w:val="24"/>
        </w:rPr>
        <w:t xml:space="preserve">η Δημοκρατική Συμμαχία, πριν ενσωματωθεί η κ. Μπακογιάννη στη Νέα Δημοκρατία. Είναι φανερό ότι αυτή η πορισματική έκθεση θα ανασυρθεί και πάλι από το αρχείο με όσα αδικήματα προέκυψαν από τις εργασίες της </w:t>
      </w:r>
      <w:r>
        <w:rPr>
          <w:rFonts w:eastAsia="Times New Roman" w:cs="Times New Roman"/>
          <w:szCs w:val="24"/>
        </w:rPr>
        <w:t>εξεταστικής</w:t>
      </w:r>
      <w:r>
        <w:rPr>
          <w:rFonts w:eastAsia="Times New Roman" w:cs="Times New Roman"/>
          <w:szCs w:val="24"/>
        </w:rPr>
        <w:t xml:space="preserve">. </w:t>
      </w:r>
    </w:p>
    <w:p w14:paraId="14AC580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Σταχυολογώντας ορισμένα από τα σοβαρά</w:t>
      </w:r>
      <w:r>
        <w:rPr>
          <w:rFonts w:eastAsia="Times New Roman" w:cs="Times New Roman"/>
          <w:szCs w:val="24"/>
        </w:rPr>
        <w:t xml:space="preserve"> αδικήματα που αποκάλυψαν οι εργασίες της </w:t>
      </w:r>
      <w:r>
        <w:rPr>
          <w:rFonts w:eastAsia="Times New Roman" w:cs="Times New Roman"/>
          <w:szCs w:val="24"/>
        </w:rPr>
        <w:t xml:space="preserve">εξεταστικής </w:t>
      </w:r>
      <w:r>
        <w:rPr>
          <w:rFonts w:eastAsia="Times New Roman" w:cs="Times New Roman"/>
          <w:szCs w:val="24"/>
        </w:rPr>
        <w:t>επιτροπής</w:t>
      </w:r>
      <w:r>
        <w:rPr>
          <w:rFonts w:eastAsia="Times New Roman" w:cs="Times New Roman"/>
          <w:szCs w:val="24"/>
        </w:rPr>
        <w:t xml:space="preserve"> αναφέρω την αναχρηματοδότηση των τόκων παλαιότερων δανείων κατά παράβαση των πιστοδοτικών κανόνων, τη δανειοδότηση χωρίς καθόλου ή με ελάχιστες εξασφαλίσεις, την πολλαπλή δανειοδότηση των ίδιω</w:t>
      </w:r>
      <w:r>
        <w:rPr>
          <w:rFonts w:eastAsia="Times New Roman" w:cs="Times New Roman"/>
          <w:szCs w:val="24"/>
        </w:rPr>
        <w:t xml:space="preserve">ν πιστούχων για διαφορετικές εταιρείες με τους ίδιους ιδιοκτήτες, τη δανειοδότηση εταιρειών μέσων μαζικής ενημέρωσης με αποκλειστικούς μετόχους </w:t>
      </w:r>
      <w:r>
        <w:rPr>
          <w:rFonts w:eastAsia="Times New Roman" w:cs="Times New Roman"/>
          <w:szCs w:val="24"/>
          <w:lang w:val="en-US"/>
        </w:rPr>
        <w:t>offshore</w:t>
      </w:r>
      <w:r>
        <w:rPr>
          <w:rFonts w:eastAsia="Times New Roman" w:cs="Times New Roman"/>
          <w:szCs w:val="24"/>
        </w:rPr>
        <w:t xml:space="preserve"> εταιρείες, την </w:t>
      </w:r>
      <w:r>
        <w:rPr>
          <w:rFonts w:eastAsia="Times New Roman" w:cs="Times New Roman"/>
          <w:szCs w:val="24"/>
        </w:rPr>
        <w:lastRenderedPageBreak/>
        <w:t>ταυτόχρονη μελλοντική εκχώρηση της κρατικής χρηματοδότησης από πολλές τράπεζες ως εγγύησ</w:t>
      </w:r>
      <w:r>
        <w:rPr>
          <w:rFonts w:eastAsia="Times New Roman" w:cs="Times New Roman"/>
          <w:szCs w:val="24"/>
        </w:rPr>
        <w:t>η για το ίδιο δάνειο των κομμάτων, τις ψευδείς δηλώσεις εκπροσώπων της Νέας Δημοκρατίας σε συγκεκριμένη τράπεζα περί μη εκχώρησης της μελλοντικής κρατικής χρηματοδότησης ταυτόχρονα σε άλλες τράπεζες.</w:t>
      </w:r>
    </w:p>
    <w:p w14:paraId="14AC580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χαρακτηριστικό της διαπλοκής αναδεικνύεται και με συγ</w:t>
      </w:r>
      <w:r>
        <w:rPr>
          <w:rFonts w:eastAsia="Times New Roman" w:cs="Times New Roman"/>
          <w:szCs w:val="24"/>
        </w:rPr>
        <w:t>κεκριμένες τροπολογίες που κατατέθηκαν και ψηφίστηκαν από την Βουλή. Η πρώτη ήταν με το</w:t>
      </w:r>
      <w:r>
        <w:rPr>
          <w:rFonts w:eastAsia="Times New Roman" w:cs="Times New Roman"/>
          <w:szCs w:val="24"/>
        </w:rPr>
        <w:t>ν</w:t>
      </w:r>
      <w:r>
        <w:rPr>
          <w:rFonts w:eastAsia="Times New Roman" w:cs="Times New Roman"/>
          <w:szCs w:val="24"/>
        </w:rPr>
        <w:t xml:space="preserve"> </w:t>
      </w:r>
      <w:r>
        <w:rPr>
          <w:rFonts w:eastAsia="Times New Roman" w:cs="Times New Roman"/>
          <w:szCs w:val="24"/>
        </w:rPr>
        <w:t>ν.</w:t>
      </w:r>
      <w:r>
        <w:rPr>
          <w:rFonts w:eastAsia="Times New Roman" w:cs="Times New Roman"/>
          <w:szCs w:val="24"/>
        </w:rPr>
        <w:t xml:space="preserve">4071/2012, που καθόρισε ως ακατάσχετες τις κρατικές χρηματοδοτήσεις προς τα κόμματα σε βάρος του τραπεζικού συστήματος και η δεύτερη ήταν η τροπολογία που έφεραν οι </w:t>
      </w:r>
      <w:r>
        <w:rPr>
          <w:rFonts w:eastAsia="Times New Roman" w:cs="Times New Roman"/>
          <w:szCs w:val="24"/>
        </w:rPr>
        <w:t xml:space="preserve">γνωστοί τρεις Βουλευτές της Νέας Δημοκρατίας κ. Σταμενίτης, Τσουμάνης και Χριστογιάννης με το άρθρο 78 του </w:t>
      </w:r>
      <w:r>
        <w:rPr>
          <w:rFonts w:eastAsia="Times New Roman" w:cs="Times New Roman"/>
          <w:szCs w:val="24"/>
        </w:rPr>
        <w:t>ν.</w:t>
      </w:r>
      <w:r>
        <w:rPr>
          <w:rFonts w:eastAsia="Times New Roman" w:cs="Times New Roman"/>
          <w:szCs w:val="24"/>
        </w:rPr>
        <w:t xml:space="preserve">4146/2013, με την οποία δεν καταλογίζεται απιστία στον Πρόεδρο, τα μέλη των διοικητικών συμβουλίων και τα στελέχη των τραπεζών για τη δανειοδότηση </w:t>
      </w:r>
      <w:r>
        <w:rPr>
          <w:rFonts w:eastAsia="Times New Roman" w:cs="Times New Roman"/>
          <w:szCs w:val="24"/>
        </w:rPr>
        <w:t xml:space="preserve">νομικών προσώπων δημοσίου ή ιδιωτικού δικαίου. </w:t>
      </w:r>
    </w:p>
    <w:p w14:paraId="14AC580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Κραυγαλέα περίπτωση αδικημάτων που εμφανίστηκαν στη διαδικασία αδειοδότησης μέσων μαζικής ενημέρωσης αποτελεί η περίπτωση </w:t>
      </w:r>
      <w:r>
        <w:rPr>
          <w:rFonts w:eastAsia="Times New Roman" w:cs="Times New Roman"/>
          <w:szCs w:val="24"/>
        </w:rPr>
        <w:t xml:space="preserve">της εφημερίδας </w:t>
      </w:r>
      <w:r>
        <w:rPr>
          <w:rFonts w:eastAsia="Times New Roman" w:cs="Times New Roman"/>
          <w:szCs w:val="24"/>
        </w:rPr>
        <w:t>«Π</w:t>
      </w:r>
      <w:r>
        <w:rPr>
          <w:rFonts w:eastAsia="Times New Roman" w:cs="Times New Roman"/>
          <w:szCs w:val="24"/>
        </w:rPr>
        <w:t>ΡΩΤΟ</w:t>
      </w:r>
      <w:r>
        <w:rPr>
          <w:rFonts w:eastAsia="Times New Roman" w:cs="Times New Roman"/>
          <w:szCs w:val="24"/>
        </w:rPr>
        <w:t xml:space="preserve"> Θ</w:t>
      </w:r>
      <w:r>
        <w:rPr>
          <w:rFonts w:eastAsia="Times New Roman" w:cs="Times New Roman"/>
          <w:szCs w:val="24"/>
        </w:rPr>
        <w:t>ΕΜΑ</w:t>
      </w:r>
      <w:r>
        <w:rPr>
          <w:rFonts w:eastAsia="Times New Roman" w:cs="Times New Roman"/>
          <w:szCs w:val="24"/>
        </w:rPr>
        <w:t>», όπου μετά την ίδρυση της αρχικής εταιρείας το 2005 με αρχ</w:t>
      </w:r>
      <w:r>
        <w:rPr>
          <w:rFonts w:eastAsia="Times New Roman" w:cs="Times New Roman"/>
          <w:szCs w:val="24"/>
        </w:rPr>
        <w:t xml:space="preserve">ικούς μετόχους </w:t>
      </w:r>
      <w:r>
        <w:rPr>
          <w:rFonts w:eastAsia="Times New Roman" w:cs="Times New Roman"/>
          <w:szCs w:val="24"/>
        </w:rPr>
        <w:lastRenderedPageBreak/>
        <w:t>τους Θέμο Αναστασιάδη, Αναστάσιο Καραμήτσο και Μάκη Τριανταφυλλόπουλο, ιδρύεται το 2007 από τους ίδιους μια νέα εταιρεία, η «Α</w:t>
      </w:r>
      <w:r>
        <w:rPr>
          <w:rFonts w:eastAsia="Times New Roman" w:cs="Times New Roman"/>
          <w:szCs w:val="24"/>
        </w:rPr>
        <w:t>ΝΑΠΤΥΞΙΑΚΗ</w:t>
      </w:r>
      <w:r>
        <w:rPr>
          <w:rFonts w:eastAsia="Times New Roman" w:cs="Times New Roman"/>
          <w:szCs w:val="24"/>
        </w:rPr>
        <w:t>», η οποία παίρνει δάνειο 18 εκατομμύρια από την Τράπεζα Πειραιώς, με το οποίο οι μέτοχοι αγοράζουν τις δ</w:t>
      </w:r>
      <w:r>
        <w:rPr>
          <w:rFonts w:eastAsia="Times New Roman" w:cs="Times New Roman"/>
          <w:szCs w:val="24"/>
        </w:rPr>
        <w:t>ικές τους μετοχές στο «Π</w:t>
      </w:r>
      <w:r>
        <w:rPr>
          <w:rFonts w:eastAsia="Times New Roman" w:cs="Times New Roman"/>
          <w:szCs w:val="24"/>
        </w:rPr>
        <w:t>ΡΩΤΟ</w:t>
      </w:r>
      <w:r>
        <w:rPr>
          <w:rFonts w:eastAsia="Times New Roman" w:cs="Times New Roman"/>
          <w:szCs w:val="24"/>
        </w:rPr>
        <w:t xml:space="preserve"> Θ</w:t>
      </w:r>
      <w:r>
        <w:rPr>
          <w:rFonts w:eastAsia="Times New Roman" w:cs="Times New Roman"/>
          <w:szCs w:val="24"/>
        </w:rPr>
        <w:t>ΕΜΑ</w:t>
      </w:r>
      <w:r>
        <w:rPr>
          <w:rFonts w:eastAsia="Times New Roman" w:cs="Times New Roman"/>
          <w:szCs w:val="24"/>
        </w:rPr>
        <w:t>» χωρίς η εταιρεία «Α</w:t>
      </w:r>
      <w:r>
        <w:rPr>
          <w:rFonts w:eastAsia="Times New Roman" w:cs="Times New Roman"/>
          <w:szCs w:val="24"/>
        </w:rPr>
        <w:t>ΝΑΠΤΥΞΙΑΚΗ</w:t>
      </w:r>
      <w:r>
        <w:rPr>
          <w:rFonts w:eastAsia="Times New Roman" w:cs="Times New Roman"/>
          <w:szCs w:val="24"/>
        </w:rPr>
        <w:t>» να παρουσιάζει κα</w:t>
      </w:r>
      <w:r>
        <w:rPr>
          <w:rFonts w:eastAsia="Times New Roman" w:cs="Times New Roman"/>
          <w:szCs w:val="24"/>
        </w:rPr>
        <w:t>μ</w:t>
      </w:r>
      <w:r>
        <w:rPr>
          <w:rFonts w:eastAsia="Times New Roman" w:cs="Times New Roman"/>
          <w:szCs w:val="24"/>
        </w:rPr>
        <w:t xml:space="preserve">μία δραστηριότητα. </w:t>
      </w:r>
    </w:p>
    <w:p w14:paraId="14AC580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Στη συνέχεια, το 2010 δόθηκε πάλι από την Τράπεζα Πειραιώς νέο δάνειο 18.000.000 σε μία νέα εταιρεία με την επωνυμία «Ν</w:t>
      </w:r>
      <w:r>
        <w:rPr>
          <w:rFonts w:eastAsia="Times New Roman" w:cs="Times New Roman"/>
          <w:szCs w:val="24"/>
        </w:rPr>
        <w:t>ΕΟ</w:t>
      </w:r>
      <w:r>
        <w:rPr>
          <w:rFonts w:eastAsia="Times New Roman" w:cs="Times New Roman"/>
          <w:szCs w:val="24"/>
        </w:rPr>
        <w:t xml:space="preserve"> Θ</w:t>
      </w:r>
      <w:r>
        <w:rPr>
          <w:rFonts w:eastAsia="Times New Roman" w:cs="Times New Roman"/>
          <w:szCs w:val="24"/>
        </w:rPr>
        <w:t>ΕΜΑ</w:t>
      </w:r>
      <w:r>
        <w:rPr>
          <w:rFonts w:eastAsia="Times New Roman" w:cs="Times New Roman"/>
          <w:szCs w:val="24"/>
        </w:rPr>
        <w:t>», των ίδιων βασικά μετόχω</w:t>
      </w:r>
      <w:r>
        <w:rPr>
          <w:rFonts w:eastAsia="Times New Roman" w:cs="Times New Roman"/>
          <w:szCs w:val="24"/>
        </w:rPr>
        <w:t>ν, Αναστασιάδη και Καραμήτσου, για να εξαγοράσουν το 70% της εταιρείας «Α</w:t>
      </w:r>
      <w:r>
        <w:rPr>
          <w:rFonts w:eastAsia="Times New Roman" w:cs="Times New Roman"/>
          <w:szCs w:val="24"/>
        </w:rPr>
        <w:t>ΝΑΠΤΥΞΙΑΚΗ</w:t>
      </w:r>
      <w:r>
        <w:rPr>
          <w:rFonts w:eastAsia="Times New Roman" w:cs="Times New Roman"/>
          <w:szCs w:val="24"/>
        </w:rPr>
        <w:t>», το οποίο ενδιαμέσως είχε δοθεί στην εταιρ</w:t>
      </w:r>
      <w:r>
        <w:rPr>
          <w:rFonts w:eastAsia="Times New Roman" w:cs="Times New Roman"/>
          <w:szCs w:val="24"/>
        </w:rPr>
        <w:t>ε</w:t>
      </w:r>
      <w:r>
        <w:rPr>
          <w:rFonts w:eastAsia="Times New Roman" w:cs="Times New Roman"/>
          <w:szCs w:val="24"/>
        </w:rPr>
        <w:t>ία «Π</w:t>
      </w:r>
      <w:r>
        <w:rPr>
          <w:rFonts w:eastAsia="Times New Roman" w:cs="Times New Roman"/>
          <w:szCs w:val="24"/>
        </w:rPr>
        <w:t>ΗΓΑΣΟΣ</w:t>
      </w:r>
      <w:r>
        <w:rPr>
          <w:rFonts w:eastAsia="Times New Roman" w:cs="Times New Roman"/>
          <w:szCs w:val="24"/>
        </w:rPr>
        <w:t>». Τα χρήματα τα οποία εισπράχθηκαν, συνολικά 12,5 εκατομμύρια ευρώ, ούτε καν αποδόθηκαν για την αποπληρωμή του πρώτο</w:t>
      </w:r>
      <w:r>
        <w:rPr>
          <w:rFonts w:eastAsia="Times New Roman" w:cs="Times New Roman"/>
          <w:szCs w:val="24"/>
        </w:rPr>
        <w:t>υ δανείου, ενώ είχαν μπει ενέχυρο. Δηλαδή, δανειοδοτήθηκαν με συνολικό χρέος σήμερα 44 εκατομμύρια τρεις εταιρείες των ίδιων προσώπων, εκ των οποίων οι δύο ήταν εικονικές χωρίς κα</w:t>
      </w:r>
      <w:r>
        <w:rPr>
          <w:rFonts w:eastAsia="Times New Roman" w:cs="Times New Roman"/>
          <w:szCs w:val="24"/>
        </w:rPr>
        <w:t>μ</w:t>
      </w:r>
      <w:r>
        <w:rPr>
          <w:rFonts w:eastAsia="Times New Roman" w:cs="Times New Roman"/>
          <w:szCs w:val="24"/>
        </w:rPr>
        <w:t xml:space="preserve">μία δραστηριότητα. </w:t>
      </w:r>
    </w:p>
    <w:p w14:paraId="14AC5806" w14:textId="77777777" w:rsidR="001812B4" w:rsidRDefault="001009A2">
      <w:pPr>
        <w:spacing w:line="600" w:lineRule="auto"/>
        <w:ind w:firstLine="720"/>
        <w:contextualSpacing/>
        <w:jc w:val="both"/>
        <w:rPr>
          <w:rFonts w:eastAsia="Times New Roman"/>
          <w:szCs w:val="24"/>
        </w:rPr>
      </w:pPr>
      <w:r>
        <w:rPr>
          <w:rFonts w:eastAsia="Times New Roman" w:cs="Times New Roman"/>
          <w:szCs w:val="24"/>
        </w:rPr>
        <w:t xml:space="preserve">Τα αμείλικτα ερωτήματα που προκύπτουν είναι: Πρώτον, </w:t>
      </w:r>
      <w:r>
        <w:rPr>
          <w:rFonts w:eastAsia="Times New Roman" w:cs="Times New Roman"/>
          <w:szCs w:val="24"/>
        </w:rPr>
        <w:t xml:space="preserve">γιατί δεν τηρήθηκε από την Τράπεζα η πιστοδοτική πολιτική που </w:t>
      </w:r>
      <w:r>
        <w:rPr>
          <w:rFonts w:eastAsia="Times New Roman" w:cs="Times New Roman"/>
          <w:szCs w:val="24"/>
        </w:rPr>
        <w:lastRenderedPageBreak/>
        <w:t>επιτάσσει ότι η πιστώτρια τράπεζα πρέπει να είναι ιδιαίτερα προσεκτική σε περίπτωση παροχής πιστοδοτήσεων προς τους συνδεδεμένους πιστούχους, στη συγκεκριμένη περίπτωση προς τους ίδιους πιστούχο</w:t>
      </w:r>
      <w:r>
        <w:rPr>
          <w:rFonts w:eastAsia="Times New Roman" w:cs="Times New Roman"/>
          <w:szCs w:val="24"/>
        </w:rPr>
        <w:t>υς; Δεύτερον, γιατί το τίμημα εξαγοράς από τον «Π</w:t>
      </w:r>
      <w:r>
        <w:rPr>
          <w:rFonts w:eastAsia="Times New Roman" w:cs="Times New Roman"/>
          <w:szCs w:val="24"/>
        </w:rPr>
        <w:t>ΗΓΑΣΟ</w:t>
      </w:r>
      <w:r>
        <w:rPr>
          <w:rFonts w:eastAsia="Times New Roman" w:cs="Times New Roman"/>
          <w:szCs w:val="24"/>
        </w:rPr>
        <w:t>» δεν πιστώθηκε για την απομείωση του δανείου; Τρίτον, με ποιες εγγυήσεις και ποιες δυνατότητες αποπληρωμής αποφασίστηκαν οι εγκρίσεις δανείων, όταν η «Α</w:t>
      </w:r>
      <w:r>
        <w:rPr>
          <w:rFonts w:eastAsia="Times New Roman" w:cs="Times New Roman"/>
          <w:szCs w:val="24"/>
        </w:rPr>
        <w:t>ΝΑΠΤΥΞΙΑΚΗ</w:t>
      </w:r>
      <w:r>
        <w:rPr>
          <w:rFonts w:eastAsia="Times New Roman" w:cs="Times New Roman"/>
          <w:szCs w:val="24"/>
        </w:rPr>
        <w:t>» είχε μείωση των ιδίων κεφαλαίων ή ότα</w:t>
      </w:r>
      <w:r>
        <w:rPr>
          <w:rFonts w:eastAsia="Times New Roman" w:cs="Times New Roman"/>
          <w:szCs w:val="24"/>
        </w:rPr>
        <w:t>ν το «Π</w:t>
      </w:r>
      <w:r>
        <w:rPr>
          <w:rFonts w:eastAsia="Times New Roman" w:cs="Times New Roman"/>
          <w:szCs w:val="24"/>
        </w:rPr>
        <w:t>ΡΩΤΟ</w:t>
      </w:r>
      <w:r>
        <w:rPr>
          <w:rFonts w:eastAsia="Times New Roman" w:cs="Times New Roman"/>
          <w:szCs w:val="24"/>
        </w:rPr>
        <w:t xml:space="preserve"> Θ</w:t>
      </w:r>
      <w:r>
        <w:rPr>
          <w:rFonts w:eastAsia="Times New Roman" w:cs="Times New Roman"/>
          <w:szCs w:val="24"/>
        </w:rPr>
        <w:t>ΕΜΑ</w:t>
      </w:r>
      <w:r>
        <w:rPr>
          <w:rFonts w:eastAsia="Times New Roman" w:cs="Times New Roman"/>
          <w:szCs w:val="24"/>
        </w:rPr>
        <w:t>» είχε καθαρή αρνητική θέση το 2009, αλλά και πτώση του κύκλου εργασιών από το 2008 ως το 2014, όταν επίσης</w:t>
      </w:r>
      <w:r>
        <w:rPr>
          <w:rFonts w:eastAsia="Times New Roman"/>
          <w:szCs w:val="24"/>
        </w:rPr>
        <w:t xml:space="preserve"> η αντικατάσταση εγγύησης της «Π</w:t>
      </w:r>
      <w:r>
        <w:rPr>
          <w:rFonts w:eastAsia="Times New Roman"/>
          <w:szCs w:val="24"/>
        </w:rPr>
        <w:t>ΗΓΑΣΟΣ</w:t>
      </w:r>
      <w:r>
        <w:rPr>
          <w:rFonts w:eastAsia="Times New Roman"/>
          <w:szCs w:val="24"/>
        </w:rPr>
        <w:t>» με εξασφαλίσεις νέων μετόχων ούτε ισοδύναμη ήταν από πλευράς φερεγγυότητας ούτε ελήφθησαν επα</w:t>
      </w:r>
      <w:r>
        <w:rPr>
          <w:rFonts w:eastAsia="Times New Roman"/>
          <w:szCs w:val="24"/>
        </w:rPr>
        <w:t>ρκή μέτρα για την αντιστάθμιση του πολύ υψηλού κινδύνου;</w:t>
      </w:r>
    </w:p>
    <w:p w14:paraId="14AC5807" w14:textId="77777777" w:rsidR="001812B4" w:rsidRDefault="001009A2">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4AC5808" w14:textId="77777777" w:rsidR="001812B4" w:rsidRDefault="001009A2">
      <w:pPr>
        <w:spacing w:line="600" w:lineRule="auto"/>
        <w:ind w:firstLine="720"/>
        <w:contextualSpacing/>
        <w:jc w:val="both"/>
        <w:rPr>
          <w:rFonts w:eastAsia="Times New Roman"/>
          <w:szCs w:val="24"/>
        </w:rPr>
      </w:pPr>
      <w:r>
        <w:rPr>
          <w:rFonts w:eastAsia="Times New Roman"/>
          <w:szCs w:val="24"/>
        </w:rPr>
        <w:t>Ένα λεπτό, κύριε Πρόεδρε.</w:t>
      </w:r>
    </w:p>
    <w:p w14:paraId="14AC5809" w14:textId="77777777" w:rsidR="001812B4" w:rsidRDefault="001009A2">
      <w:pPr>
        <w:spacing w:line="600" w:lineRule="auto"/>
        <w:ind w:firstLine="720"/>
        <w:contextualSpacing/>
        <w:jc w:val="both"/>
        <w:rPr>
          <w:rFonts w:eastAsia="Times New Roman"/>
          <w:szCs w:val="24"/>
        </w:rPr>
      </w:pPr>
      <w:r>
        <w:rPr>
          <w:rFonts w:eastAsia="Times New Roman"/>
          <w:szCs w:val="24"/>
        </w:rPr>
        <w:t>Εν πάση περιπτώσει, ποια φερεγγυότητα μπορεί να έχει μια εταιρεία ενός ανθρώπου, όπως ο Θ</w:t>
      </w:r>
      <w:r>
        <w:rPr>
          <w:rFonts w:eastAsia="Times New Roman"/>
          <w:szCs w:val="24"/>
        </w:rPr>
        <w:t xml:space="preserve">έμος Αναστασιάδης, με το γνωστό παρελθόν σύλληψης και κατάσχεσης επιταγών στα </w:t>
      </w:r>
      <w:r>
        <w:rPr>
          <w:rFonts w:eastAsia="Times New Roman"/>
          <w:szCs w:val="24"/>
        </w:rPr>
        <w:lastRenderedPageBreak/>
        <w:t>γαλλοελβετικά σύνορα, αλλά και πρόσφατης απόφασης του Ελεγκτικού Συνεδρίου, που του καταλογίζει την υποχρέωση επιστροφής 4 εκατομμυρίων προς το ελληνικό δημόσιο;</w:t>
      </w:r>
    </w:p>
    <w:p w14:paraId="14AC580A" w14:textId="77777777" w:rsidR="001812B4" w:rsidRDefault="001009A2">
      <w:pPr>
        <w:spacing w:line="600" w:lineRule="auto"/>
        <w:ind w:firstLine="720"/>
        <w:contextualSpacing/>
        <w:jc w:val="both"/>
        <w:rPr>
          <w:rFonts w:eastAsia="Times New Roman"/>
          <w:szCs w:val="24"/>
        </w:rPr>
      </w:pPr>
      <w:r>
        <w:rPr>
          <w:rFonts w:eastAsia="Times New Roman"/>
          <w:szCs w:val="24"/>
        </w:rPr>
        <w:t>Αγαπητοί συνάδελ</w:t>
      </w:r>
      <w:r>
        <w:rPr>
          <w:rFonts w:eastAsia="Times New Roman"/>
          <w:szCs w:val="24"/>
        </w:rPr>
        <w:t xml:space="preserve">φοι, θεωρώ ότι το έργο της </w:t>
      </w:r>
      <w:r>
        <w:rPr>
          <w:rFonts w:eastAsia="Times New Roman"/>
          <w:szCs w:val="24"/>
        </w:rPr>
        <w:t xml:space="preserve">επιτροπής </w:t>
      </w:r>
      <w:r>
        <w:rPr>
          <w:rFonts w:eastAsia="Times New Roman"/>
          <w:szCs w:val="24"/>
        </w:rPr>
        <w:t xml:space="preserve">σημαδεύτηκε από την αρχή θετικά. Και μόνο το γεγονός ότι όλες οι εξελίξεις και οι καταγγελίες δανείων από τις τράπεζες έγιναν μετά τη σύσταση της </w:t>
      </w:r>
      <w:r>
        <w:rPr>
          <w:rFonts w:eastAsia="Times New Roman"/>
          <w:szCs w:val="24"/>
        </w:rPr>
        <w:t xml:space="preserve">εξεταστικής </w:t>
      </w:r>
      <w:r>
        <w:rPr>
          <w:rFonts w:eastAsia="Times New Roman"/>
          <w:szCs w:val="24"/>
        </w:rPr>
        <w:t>αποτελεί επιβεβαίωση ότι πετύχαμε τους στόχους, στόχους για τ</w:t>
      </w:r>
      <w:r>
        <w:rPr>
          <w:rFonts w:eastAsia="Times New Roman"/>
          <w:szCs w:val="24"/>
        </w:rPr>
        <w:t xml:space="preserve">ην αρχή εξυγίανσης του πολιτικού συστήματος και για την απόδοση ευθυνών σε όλους αυτούς που επί πολλά χρόνια εξέθρεψαν το πολυδαίδαλο σύστημα της διαπλοκής. </w:t>
      </w:r>
    </w:p>
    <w:p w14:paraId="14AC580B" w14:textId="77777777" w:rsidR="001812B4" w:rsidRDefault="001009A2">
      <w:pPr>
        <w:spacing w:line="600" w:lineRule="auto"/>
        <w:ind w:firstLine="720"/>
        <w:contextualSpacing/>
        <w:jc w:val="both"/>
        <w:rPr>
          <w:rFonts w:eastAsia="Times New Roman"/>
          <w:szCs w:val="24"/>
        </w:rPr>
      </w:pPr>
      <w:r>
        <w:rPr>
          <w:rFonts w:eastAsia="Times New Roman"/>
          <w:szCs w:val="24"/>
        </w:rPr>
        <w:t>Και κάτι τέτοιο δεν θα γινόταν ποτέ, αν δεν υπήρχε αυτή η Κυβέρνηση. Άλλωστε, γιατί δεν έγινε τόσα</w:t>
      </w:r>
      <w:r>
        <w:rPr>
          <w:rFonts w:eastAsia="Times New Roman"/>
          <w:szCs w:val="24"/>
        </w:rPr>
        <w:t xml:space="preserve"> χρόνια; Είναι, τουλάχιστον, κωμικό οι συνάδελφοι της Αντιπολίτευσης να προσπαθούν να συγκρίνουν τον ελέφαντα με το μυρμήγκι, όπως προσπάθησαν να κάνουν παραπλανώντας τον κόσμο με το δήθεν σκάνδαλο της Κουμουνδούρου ή με την ανύπαρκτη </w:t>
      </w:r>
      <w:r>
        <w:rPr>
          <w:rFonts w:eastAsia="Times New Roman"/>
          <w:szCs w:val="24"/>
          <w:lang w:val="en-US"/>
        </w:rPr>
        <w:t>offshore</w:t>
      </w:r>
      <w:r>
        <w:rPr>
          <w:rFonts w:eastAsia="Times New Roman"/>
          <w:szCs w:val="24"/>
        </w:rPr>
        <w:t xml:space="preserve"> της </w:t>
      </w:r>
      <w:r>
        <w:rPr>
          <w:rFonts w:eastAsia="Times New Roman"/>
          <w:szCs w:val="24"/>
        </w:rPr>
        <w:t>εφημερίδ</w:t>
      </w:r>
      <w:r>
        <w:rPr>
          <w:rFonts w:eastAsia="Times New Roman"/>
          <w:szCs w:val="24"/>
        </w:rPr>
        <w:t xml:space="preserve">ας </w:t>
      </w:r>
      <w:r>
        <w:rPr>
          <w:rFonts w:eastAsia="Times New Roman"/>
          <w:szCs w:val="24"/>
        </w:rPr>
        <w:t>«Α</w:t>
      </w:r>
      <w:r>
        <w:rPr>
          <w:rFonts w:eastAsia="Times New Roman"/>
          <w:szCs w:val="24"/>
        </w:rPr>
        <w:t>ΥΓΗ</w:t>
      </w:r>
      <w:r>
        <w:rPr>
          <w:rFonts w:eastAsia="Times New Roman"/>
          <w:szCs w:val="24"/>
        </w:rPr>
        <w:t xml:space="preserve">» με το ιλιγγιώδες ποσό συμμετοχής του 2%, </w:t>
      </w:r>
      <w:r>
        <w:rPr>
          <w:rFonts w:eastAsia="Times New Roman"/>
          <w:szCs w:val="24"/>
        </w:rPr>
        <w:lastRenderedPageBreak/>
        <w:t xml:space="preserve">μια κυπριακή εταιρεία, η οποία πήρε μέρος στην ανοιχτή πρόσκληση για αύξηση του μετοχικού κεφαλαίου της </w:t>
      </w:r>
      <w:r>
        <w:rPr>
          <w:rFonts w:eastAsia="Times New Roman"/>
          <w:szCs w:val="24"/>
        </w:rPr>
        <w:t xml:space="preserve">εφημερίδας </w:t>
      </w:r>
      <w:r>
        <w:rPr>
          <w:rFonts w:eastAsia="Times New Roman"/>
          <w:szCs w:val="24"/>
        </w:rPr>
        <w:t>«Α</w:t>
      </w:r>
      <w:r>
        <w:rPr>
          <w:rFonts w:eastAsia="Times New Roman"/>
          <w:szCs w:val="24"/>
        </w:rPr>
        <w:t>ΥΓΗ</w:t>
      </w:r>
      <w:r>
        <w:rPr>
          <w:rFonts w:eastAsia="Times New Roman"/>
          <w:szCs w:val="24"/>
        </w:rPr>
        <w:t>».</w:t>
      </w:r>
    </w:p>
    <w:p w14:paraId="14AC580C"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Σήμερα η </w:t>
      </w:r>
      <w:r>
        <w:rPr>
          <w:rFonts w:eastAsia="Times New Roman"/>
          <w:szCs w:val="24"/>
        </w:rPr>
        <w:t xml:space="preserve">επιτροπή </w:t>
      </w:r>
      <w:r>
        <w:rPr>
          <w:rFonts w:eastAsia="Times New Roman"/>
          <w:szCs w:val="24"/>
        </w:rPr>
        <w:t>ολοκληρώνει το έργο της. Η Ολομέλεια έχει τον λόγο και μετά η ελ</w:t>
      </w:r>
      <w:r>
        <w:rPr>
          <w:rFonts w:eastAsia="Times New Roman"/>
          <w:szCs w:val="24"/>
        </w:rPr>
        <w:t xml:space="preserve">ληνική </w:t>
      </w:r>
      <w:r>
        <w:rPr>
          <w:rFonts w:eastAsia="Times New Roman"/>
          <w:szCs w:val="24"/>
        </w:rPr>
        <w:t>δικαιοσύνη</w:t>
      </w:r>
      <w:r>
        <w:rPr>
          <w:rFonts w:eastAsia="Times New Roman"/>
          <w:szCs w:val="24"/>
        </w:rPr>
        <w:t xml:space="preserve">. </w:t>
      </w:r>
    </w:p>
    <w:p w14:paraId="14AC580D"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Κυρίες και κύριοι συνάδελφοι, να κλείνουμε παρακαλώ.</w:t>
      </w:r>
    </w:p>
    <w:p w14:paraId="14AC580E"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ΝΙΚΟΛΑΟΣ ΣΥΡΜΑΛΕΝΙΟΣ: </w:t>
      </w:r>
      <w:r>
        <w:rPr>
          <w:rFonts w:eastAsia="Times New Roman"/>
          <w:szCs w:val="24"/>
        </w:rPr>
        <w:t>Τελειώνω, κύριε Πρόεδρε.</w:t>
      </w:r>
    </w:p>
    <w:p w14:paraId="14AC580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Έχουμε απόλυτη εμπιστοσύνη στις διαδικασίες της </w:t>
      </w:r>
      <w:r>
        <w:rPr>
          <w:rFonts w:eastAsia="Times New Roman"/>
          <w:szCs w:val="24"/>
        </w:rPr>
        <w:t xml:space="preserve">δικαιοσύνης </w:t>
      </w:r>
      <w:r>
        <w:rPr>
          <w:rFonts w:eastAsia="Times New Roman"/>
          <w:szCs w:val="24"/>
        </w:rPr>
        <w:t>και ότι θα αποδοθούν ευθύνες είτε σε εκπροσώπου</w:t>
      </w:r>
      <w:r>
        <w:rPr>
          <w:rFonts w:eastAsia="Times New Roman"/>
          <w:szCs w:val="24"/>
        </w:rPr>
        <w:t xml:space="preserve">ς τραπεζών είτε σ’ αυτούς των </w:t>
      </w:r>
      <w:r>
        <w:rPr>
          <w:rFonts w:eastAsia="Times New Roman"/>
          <w:szCs w:val="24"/>
        </w:rPr>
        <w:t xml:space="preserve">μέσων μαζικής ενημέρωσης </w:t>
      </w:r>
      <w:r>
        <w:rPr>
          <w:rFonts w:eastAsia="Times New Roman"/>
          <w:szCs w:val="24"/>
        </w:rPr>
        <w:t>είτε, τέλος, στα πρόσωπα του πολιτικού συστήματος.</w:t>
      </w:r>
    </w:p>
    <w:p w14:paraId="14AC5810" w14:textId="77777777" w:rsidR="001812B4" w:rsidRDefault="001009A2">
      <w:pPr>
        <w:spacing w:line="600" w:lineRule="auto"/>
        <w:ind w:firstLine="720"/>
        <w:contextualSpacing/>
        <w:jc w:val="both"/>
        <w:rPr>
          <w:rFonts w:eastAsia="Times New Roman"/>
          <w:szCs w:val="24"/>
        </w:rPr>
      </w:pPr>
      <w:r>
        <w:rPr>
          <w:rFonts w:eastAsia="Times New Roman"/>
          <w:szCs w:val="24"/>
        </w:rPr>
        <w:t>Να είστε σίγουροι ότι μετά την ολοκλήρωση αυτών των διαδικασιών δεν θα είναι εύκολο να αναβιώσει το παλιό σάπιο πολιτικό σύστημα, που παρήγαγε ή ανέχθ</w:t>
      </w:r>
      <w:r>
        <w:rPr>
          <w:rFonts w:eastAsia="Times New Roman"/>
          <w:szCs w:val="24"/>
        </w:rPr>
        <w:t xml:space="preserve">ηκε τη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τη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xml:space="preserve">, το ΚΕΕΛΠΝΟ, τα δομημένα ομόλογα, το σκάνδαλο του Χρηματιστηρίου, τα δάνεια με αέρα, όλα αυτά, τέλος πάντων, που οδήγησαν τη χώρα στα πρόθυρα της χρεοκοπίας και στα μνημόνια και έβαλαν στην πρέσα τη μεγάλη πλειοψηφία του </w:t>
      </w:r>
      <w:r>
        <w:rPr>
          <w:rFonts w:eastAsia="Times New Roman"/>
          <w:szCs w:val="24"/>
        </w:rPr>
        <w:t>ελληνικού λαού.</w:t>
      </w:r>
    </w:p>
    <w:p w14:paraId="14AC5811"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Ευχαριστούμε πολύ.</w:t>
      </w:r>
    </w:p>
    <w:p w14:paraId="14AC5812"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ΝΙΚΟΛΑΟΣ ΣΥΡΜΑΛΕΝΙΟΣ: </w:t>
      </w:r>
      <w:r>
        <w:rPr>
          <w:rFonts w:eastAsia="Times New Roman"/>
          <w:szCs w:val="24"/>
        </w:rPr>
        <w:t>Ευχαριστώ, κύριε Πρόεδρε.</w:t>
      </w:r>
    </w:p>
    <w:p w14:paraId="14AC5813" w14:textId="77777777" w:rsidR="001812B4" w:rsidRDefault="001009A2">
      <w:pPr>
        <w:spacing w:line="600" w:lineRule="auto"/>
        <w:ind w:firstLine="720"/>
        <w:contextualSpacing/>
        <w:jc w:val="center"/>
        <w:rPr>
          <w:rFonts w:eastAsia="Times New Roman"/>
          <w:szCs w:val="24"/>
        </w:rPr>
      </w:pPr>
      <w:r>
        <w:rPr>
          <w:rFonts w:eastAsia="Times New Roman"/>
          <w:szCs w:val="24"/>
        </w:rPr>
        <w:t xml:space="preserve">(Χειροκροτήματα από τις πτέρυγες </w:t>
      </w:r>
      <w:r>
        <w:rPr>
          <w:rFonts w:eastAsia="Times New Roman"/>
          <w:szCs w:val="24"/>
        </w:rPr>
        <w:t xml:space="preserve">του </w:t>
      </w:r>
      <w:r>
        <w:rPr>
          <w:rFonts w:eastAsia="Times New Roman"/>
          <w:szCs w:val="24"/>
        </w:rPr>
        <w:t>ΣΥΡΙΖΑ και των ΑΝΕΛ)</w:t>
      </w:r>
    </w:p>
    <w:p w14:paraId="14AC5814"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Τον λόγο έχει ο κ. Μιχαλολιάκος, Πρόεδρος του Λαϊκού Συνδ</w:t>
      </w:r>
      <w:r>
        <w:rPr>
          <w:rFonts w:eastAsia="Times New Roman"/>
          <w:szCs w:val="24"/>
        </w:rPr>
        <w:t>έσμου</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Χρυσή Αυγή, ύστερα ο κ. Λαγός από το ίδιο κόμμα, ύστερα η </w:t>
      </w:r>
      <w:r>
        <w:rPr>
          <w:rFonts w:eastAsia="Times New Roman"/>
          <w:szCs w:val="24"/>
        </w:rPr>
        <w:t xml:space="preserve">κ. </w:t>
      </w:r>
      <w:r>
        <w:rPr>
          <w:rFonts w:eastAsia="Times New Roman"/>
          <w:szCs w:val="24"/>
        </w:rPr>
        <w:t xml:space="preserve">Κοζομπόλη και η </w:t>
      </w:r>
      <w:r>
        <w:rPr>
          <w:rFonts w:eastAsia="Times New Roman"/>
          <w:szCs w:val="24"/>
        </w:rPr>
        <w:t xml:space="preserve">κ. </w:t>
      </w:r>
      <w:r>
        <w:rPr>
          <w:rFonts w:eastAsia="Times New Roman"/>
          <w:szCs w:val="24"/>
        </w:rPr>
        <w:t>Γεννηματά από τους Προέδρους.</w:t>
      </w:r>
    </w:p>
    <w:p w14:paraId="14AC5815" w14:textId="77777777" w:rsidR="001812B4" w:rsidRDefault="001009A2">
      <w:pPr>
        <w:spacing w:line="600" w:lineRule="auto"/>
        <w:ind w:firstLine="720"/>
        <w:contextualSpacing/>
        <w:jc w:val="both"/>
        <w:rPr>
          <w:rFonts w:eastAsia="Times New Roman"/>
          <w:szCs w:val="24"/>
        </w:rPr>
      </w:pPr>
      <w:r>
        <w:rPr>
          <w:rFonts w:eastAsia="Times New Roman"/>
          <w:szCs w:val="24"/>
        </w:rPr>
        <w:t>Παρακαλώ, κύριε Μιχαλολιάκο, έχετε τον λόγο.</w:t>
      </w:r>
    </w:p>
    <w:p w14:paraId="14AC5816" w14:textId="77777777" w:rsidR="001812B4" w:rsidRDefault="001009A2">
      <w:pPr>
        <w:spacing w:line="600" w:lineRule="auto"/>
        <w:ind w:firstLine="720"/>
        <w:contextualSpacing/>
        <w:jc w:val="both"/>
        <w:rPr>
          <w:rFonts w:eastAsia="Times New Roman"/>
          <w:szCs w:val="24"/>
        </w:rPr>
      </w:pPr>
      <w:r>
        <w:rPr>
          <w:rFonts w:eastAsia="Times New Roman"/>
          <w:b/>
          <w:szCs w:val="24"/>
        </w:rPr>
        <w:t>ΝΙΚΟΛΑΟΣ ΜΙΧΑΛΟΛΙΑΚΟΣ (Γενικός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 xml:space="preserve">Χρυσή Αυγή): </w:t>
      </w:r>
      <w:r>
        <w:rPr>
          <w:rFonts w:eastAsia="Times New Roman"/>
          <w:szCs w:val="24"/>
        </w:rPr>
        <w:t xml:space="preserve">Κύριε Πρόεδρε, </w:t>
      </w:r>
      <w:r>
        <w:rPr>
          <w:rFonts w:eastAsia="Times New Roman"/>
          <w:szCs w:val="24"/>
        </w:rPr>
        <w:t>κυρίες και κύριοι Βουλευτές, πολλά και σημαντικά τα σκάνδαλα τα οποία κατήγγειλε ο προηγούμενος ομιλητής, αλλά δεν είδαμε τίποτε να κάνετε δύο χρόνια που κυβερνάτε. Φαίνεται πως νομίζετε ότι είστε ακόμα στην Αξιωματική Αντιπολίτευση και ότι δεν είστε Κυβέρ</w:t>
      </w:r>
      <w:r>
        <w:rPr>
          <w:rFonts w:eastAsia="Times New Roman"/>
          <w:szCs w:val="24"/>
        </w:rPr>
        <w:t>νηση.</w:t>
      </w:r>
    </w:p>
    <w:p w14:paraId="14AC5817"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Πριν αναφερθώ στο ζήτημα της σημερινής συνεδριάσεως, όπως άλλωστε έκαναν και πολλοί άλλοι από τους ομιλητές, θέλω να αναφερθώ σε κάποια θλιβερά φαινόμενα, για τα οποία άμεσα </w:t>
      </w:r>
      <w:r>
        <w:rPr>
          <w:rFonts w:eastAsia="Times New Roman"/>
          <w:szCs w:val="24"/>
        </w:rPr>
        <w:lastRenderedPageBreak/>
        <w:t>ευθύνεται η Κυβέρνηση, όπως για τις περίφημες αντισυγκεντρώσεις, οι οποίες γ</w:t>
      </w:r>
      <w:r>
        <w:rPr>
          <w:rFonts w:eastAsia="Times New Roman"/>
          <w:szCs w:val="24"/>
        </w:rPr>
        <w:t>ίνονται σε κάθε νόμιμη συγκέντρωση της Χρυσής Αυγής.</w:t>
      </w:r>
    </w:p>
    <w:p w14:paraId="14AC581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Πριν λίγες εβδομάδες στην Ξάνθη μεταφερόμενοι αγανακτισμένοι πολίτες με πούλμαν με τη συνοδεία της Αστυνομίας προέβησαν σε καταστροφές μέσα στην πόλη. Το ίδιο έγινε και πριν λίγες ημέρες και στη Βέροια. </w:t>
      </w:r>
      <w:r>
        <w:rPr>
          <w:rFonts w:eastAsia="Times New Roman"/>
          <w:szCs w:val="24"/>
        </w:rPr>
        <w:t>Το ίδιο είχαμε και σε μια αντισυγκέντρωση και το Σάββατο που πέρασε 28 του μηνός, όταν η Χρυσή Αυγή οργάνωσε τη μεγάλη συγκέντρωση που κάνει κάθε χρόνο προς τιμήν των τριών γενναίων αξιωματικών του Πολεμικού μας Ναυτικού, που έπεσαν υπέρ πίστεως και πατρίδ</w:t>
      </w:r>
      <w:r>
        <w:rPr>
          <w:rFonts w:eastAsia="Times New Roman"/>
          <w:szCs w:val="24"/>
        </w:rPr>
        <w:t>ος στα Ίμια.</w:t>
      </w:r>
    </w:p>
    <w:p w14:paraId="14AC5819" w14:textId="77777777" w:rsidR="001812B4" w:rsidRDefault="001009A2">
      <w:pPr>
        <w:spacing w:line="600" w:lineRule="auto"/>
        <w:ind w:firstLine="720"/>
        <w:contextualSpacing/>
        <w:jc w:val="both"/>
        <w:rPr>
          <w:rFonts w:eastAsia="Times New Roman"/>
          <w:szCs w:val="24"/>
        </w:rPr>
      </w:pPr>
      <w:r>
        <w:rPr>
          <w:rFonts w:eastAsia="Times New Roman"/>
          <w:szCs w:val="24"/>
        </w:rPr>
        <w:t>Το πλέον κωμικό όλων είναι ότι πριν αναγγείλουμε εμείς τη συγκέντρωση, την οποία κάνουμε κατά συνήθεια το τελευταίο Σάββατο του Ιανουαρίου, είχε ανακοινωθεί η αντισυγκέντρωση.</w:t>
      </w:r>
    </w:p>
    <w:p w14:paraId="14AC581A" w14:textId="77777777" w:rsidR="001812B4" w:rsidRDefault="001009A2">
      <w:pPr>
        <w:spacing w:line="600" w:lineRule="auto"/>
        <w:ind w:firstLine="720"/>
        <w:contextualSpacing/>
        <w:jc w:val="both"/>
        <w:rPr>
          <w:rFonts w:eastAsia="Times New Roman"/>
          <w:szCs w:val="24"/>
        </w:rPr>
      </w:pPr>
      <w:r>
        <w:rPr>
          <w:rFonts w:eastAsia="Times New Roman"/>
          <w:szCs w:val="24"/>
        </w:rPr>
        <w:t>Είστε μια Κυβέρνηση δημοκρατική της Αριστεράς, όπως λέτε, ή μήπως ε</w:t>
      </w:r>
      <w:r>
        <w:rPr>
          <w:rFonts w:eastAsia="Times New Roman"/>
          <w:szCs w:val="24"/>
        </w:rPr>
        <w:t>ίστε η ΕΡΕ της δεκαετίας του 1950 και του 1950; Γιατί αντισυγκεντρώσεις από αγανακτισμένους πολίτες τότε γινόντουσαν.</w:t>
      </w:r>
    </w:p>
    <w:p w14:paraId="14AC581B"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Λυπάμαι πάρα πολύ, αλλά</w:t>
      </w:r>
      <w:r>
        <w:rPr>
          <w:rFonts w:eastAsia="Times New Roman"/>
          <w:szCs w:val="24"/>
        </w:rPr>
        <w:t xml:space="preserve"> απ’ ό,τι φαίνεται, είστε εγκλωβισμένοι σ’ ένα παρακράτος προστατευόμενο από εσάς, το οποίο κάθε Σαββατοκύριακο καίει την Αθήνα. </w:t>
      </w:r>
    </w:p>
    <w:p w14:paraId="14AC581C" w14:textId="77777777" w:rsidR="001812B4" w:rsidRDefault="001009A2">
      <w:pPr>
        <w:spacing w:line="600" w:lineRule="auto"/>
        <w:contextualSpacing/>
        <w:jc w:val="both"/>
        <w:rPr>
          <w:rFonts w:eastAsia="Times New Roman" w:cs="Times New Roman"/>
          <w:szCs w:val="24"/>
        </w:rPr>
      </w:pPr>
      <w:r>
        <w:rPr>
          <w:rFonts w:eastAsia="Times New Roman" w:cs="Times New Roman"/>
          <w:szCs w:val="24"/>
        </w:rPr>
        <w:t xml:space="preserve">Κάθε Σαββατοκύριακο έχουμε πλήθος από βόμβες μολότοφ στον χώρο του Πολυτεχνείου, όπου καίνε τρόλεϊ και τα παρακολουθείτε –από </w:t>
      </w:r>
      <w:r>
        <w:rPr>
          <w:rFonts w:eastAsia="Times New Roman" w:cs="Times New Roman"/>
          <w:szCs w:val="24"/>
        </w:rPr>
        <w:t xml:space="preserve">ό,τι φαίνεται- με απάθεια. </w:t>
      </w:r>
    </w:p>
    <w:p w14:paraId="14AC581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Την ίδια στιγμή φτάσαμε στο σημείο, ενώ αφήνονται σωρηδόν ελεύθεροι, μετά από κάποιες προσαγωγές που δεν γίνονται συλλήψεις στις περισσότερες περιπτώσεις, να έχουμε το φαινόμενο για πρώτη φορά στην ιστορία της Ελλάδος να καταδικ</w:t>
      </w:r>
      <w:r>
        <w:rPr>
          <w:rFonts w:eastAsia="Times New Roman" w:cs="Times New Roman"/>
          <w:szCs w:val="24"/>
        </w:rPr>
        <w:t xml:space="preserve">ασθεί ένας ηγούμενος Μονής του Αγίου Όρους σε είκοσι χρόνια φυλακή για μολότοφ! </w:t>
      </w:r>
    </w:p>
    <w:p w14:paraId="14AC581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Τιμήσαμε το περασμένο Σάββατο τα Ίμια, γεγονός στο οποίο αναφέρθηκαν και προηγουμένως άλλοι ομιλητές. Είχαμε μια προ </w:t>
      </w:r>
      <w:r>
        <w:rPr>
          <w:rFonts w:eastAsia="Times New Roman" w:cs="Times New Roman"/>
          <w:szCs w:val="24"/>
        </w:rPr>
        <w:t xml:space="preserve">ημερησίας διατάξεως συζήτηση </w:t>
      </w:r>
      <w:r>
        <w:rPr>
          <w:rFonts w:eastAsia="Times New Roman" w:cs="Times New Roman"/>
          <w:szCs w:val="24"/>
        </w:rPr>
        <w:t xml:space="preserve">σε επίπεδο </w:t>
      </w:r>
      <w:r>
        <w:rPr>
          <w:rFonts w:eastAsia="Times New Roman" w:cs="Times New Roman"/>
          <w:szCs w:val="24"/>
        </w:rPr>
        <w:t>Αρχηγών</w:t>
      </w:r>
      <w:r>
        <w:rPr>
          <w:rFonts w:eastAsia="Times New Roman" w:cs="Times New Roman"/>
          <w:szCs w:val="24"/>
        </w:rPr>
        <w:t xml:space="preserve"> κομμάτων ε</w:t>
      </w:r>
      <w:r>
        <w:rPr>
          <w:rFonts w:eastAsia="Times New Roman" w:cs="Times New Roman"/>
          <w:szCs w:val="24"/>
        </w:rPr>
        <w:t>δώ στη Βουλή –τα Πρακτικά υπάρχουν- όπου μέσα στη Βουλή σας είχα πει: «Μας λέει αυτή εδώ η Κυβέρνηση όσο και η Αντιπολίτευση ότι το Αιγαίο είναι ελληνικό και καταγγέλλουν τους Τούρκους που αμφισβητούν την κυριαρχία μας. Σε λίγες ημέρες συμπληρώνονται είκοσ</w:t>
      </w:r>
      <w:r>
        <w:rPr>
          <w:rFonts w:eastAsia="Times New Roman" w:cs="Times New Roman"/>
          <w:szCs w:val="24"/>
        </w:rPr>
        <w:t xml:space="preserve">ι ένα χρόνια από την τραγική, τη μεγάλη </w:t>
      </w:r>
      <w:r>
        <w:rPr>
          <w:rFonts w:eastAsia="Times New Roman" w:cs="Times New Roman"/>
          <w:szCs w:val="24"/>
        </w:rPr>
        <w:lastRenderedPageBreak/>
        <w:t xml:space="preserve">θυσία τριών γενναίων αξιωματικών του Πολεμικού μας Ναυτικού στις βραχονησίδες των Ιμίων. Καλώ την </w:t>
      </w:r>
      <w:r>
        <w:rPr>
          <w:rFonts w:eastAsia="Times New Roman" w:cs="Times New Roman"/>
          <w:szCs w:val="24"/>
        </w:rPr>
        <w:t>ελληνική</w:t>
      </w:r>
      <w:r>
        <w:rPr>
          <w:rFonts w:eastAsia="Times New Roman" w:cs="Times New Roman"/>
          <w:szCs w:val="24"/>
        </w:rPr>
        <w:t xml:space="preserve"> Βουλή, μια αντιπροσωπεία Βουλευτών από όλα τα κόμματα να πάει στα Ίμια, να καταθέσει ένα στεφάνι και να υψώσε</w:t>
      </w:r>
      <w:r>
        <w:rPr>
          <w:rFonts w:eastAsia="Times New Roman" w:cs="Times New Roman"/>
          <w:szCs w:val="24"/>
        </w:rPr>
        <w:t>ι μια ελληνική σημαία. Μόνο τότε θα δεχθούμε ότι τα Ίμια είναι ελληνικά».</w:t>
      </w:r>
    </w:p>
    <w:p w14:paraId="14AC581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Δημόσια καλέσαμε άπαντες, κανείς δεν έκανε κάτι, όλοι σιώπησαν και αντί μια αντιπροσωπεία Βουλευτών της Βουλής των Ελλήνων να πάει στις βραχονησίδες των Ιμίων και να καταθέσει ένα στ</w:t>
      </w:r>
      <w:r>
        <w:rPr>
          <w:rFonts w:eastAsia="Times New Roman" w:cs="Times New Roman"/>
          <w:szCs w:val="24"/>
        </w:rPr>
        <w:t xml:space="preserve">εφάνι, είχαμε την επίσκεψη του Τούρκου Αρχηγού ΓΕΕΘΑ στα Ίμια, μια ολοκάθαρη πρόκληση εις βάρος της εθνικής μας κυριαρχίας. </w:t>
      </w:r>
    </w:p>
    <w:p w14:paraId="14AC582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Είναι και αυτό σημάδι της πολιτικής των γκρίζων ζωνών, που ασφαλώς και δεν είναι δική σας πολιτική, την κληρονομήσατε, όμως εμείς, </w:t>
      </w:r>
      <w:r>
        <w:rPr>
          <w:rFonts w:eastAsia="Times New Roman" w:cs="Times New Roman"/>
          <w:szCs w:val="24"/>
        </w:rPr>
        <w:t xml:space="preserve">ως </w:t>
      </w:r>
      <w:r>
        <w:rPr>
          <w:rFonts w:eastAsia="Times New Roman" w:cs="Times New Roman"/>
          <w:szCs w:val="24"/>
        </w:rPr>
        <w:t xml:space="preserve">Χρυσή Αυγή δεν τη δεχθήκαμε τότε σαν ένα μικρό εξωκοινοβουλευτικό κόμμα και δεν την δεχόμαστε και σήμερα. </w:t>
      </w:r>
    </w:p>
    <w:p w14:paraId="14AC582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 αυτόν τον λόγο, στο Εθνικό Συμβούλιο της Χρυσής Αυγής, που έγινε την 17</w:t>
      </w:r>
      <w:r>
        <w:rPr>
          <w:rFonts w:eastAsia="Times New Roman" w:cs="Times New Roman"/>
          <w:szCs w:val="24"/>
          <w:vertAlign w:val="superscript"/>
        </w:rPr>
        <w:t>η</w:t>
      </w:r>
      <w:r>
        <w:rPr>
          <w:rFonts w:eastAsia="Times New Roman" w:cs="Times New Roman"/>
          <w:szCs w:val="24"/>
        </w:rPr>
        <w:t xml:space="preserve"> Δεκεμβρίου 2016 αποφασίσαμε τα παρακάτω: Απέναντι, στην τουρκική απειλή πιστεύουμε ότι πρέπει η Ελλάς να λάβει ξεκάθαρη θέση με ένα ελληνικό </w:t>
      </w:r>
      <w:r>
        <w:rPr>
          <w:rFonts w:eastAsia="Times New Roman" w:cs="Times New Roman"/>
          <w:szCs w:val="24"/>
          <w:lang w:val="en-US"/>
        </w:rPr>
        <w:t>casus</w:t>
      </w:r>
      <w:r>
        <w:rPr>
          <w:rFonts w:eastAsia="Times New Roman" w:cs="Times New Roman"/>
          <w:szCs w:val="24"/>
        </w:rPr>
        <w:t xml:space="preserve"> </w:t>
      </w:r>
      <w:r>
        <w:rPr>
          <w:rFonts w:eastAsia="Times New Roman" w:cs="Times New Roman"/>
          <w:szCs w:val="24"/>
          <w:lang w:val="en-US"/>
        </w:rPr>
        <w:t>belli</w:t>
      </w:r>
      <w:r>
        <w:rPr>
          <w:rFonts w:eastAsia="Times New Roman" w:cs="Times New Roman"/>
          <w:szCs w:val="24"/>
        </w:rPr>
        <w:t xml:space="preserve">, το </w:t>
      </w:r>
      <w:r>
        <w:rPr>
          <w:rFonts w:eastAsia="Times New Roman" w:cs="Times New Roman"/>
          <w:szCs w:val="24"/>
        </w:rPr>
        <w:lastRenderedPageBreak/>
        <w:t>οποίο θα ψηφιστεί από την ελληνική Βουλή, απέναντι στις διεκδικήσεις των Τούρκων στο Αιγαίο, καθώς</w:t>
      </w:r>
      <w:r>
        <w:rPr>
          <w:rFonts w:eastAsia="Times New Roman" w:cs="Times New Roman"/>
          <w:szCs w:val="24"/>
        </w:rPr>
        <w:t xml:space="preserve"> και στην απειλή του Ερντογάν ότι θα φέρει στην πατρίδα μας εκατομμύρια πρόσφυγες και λαθρομετανάστες. </w:t>
      </w:r>
    </w:p>
    <w:p w14:paraId="14AC582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 ανθρωπισμός σας, μια και αναφέρθηκα σε λαθρομετανάστες, απεδείχθη ανεπαρκής, εάν όχι υποκριτικός. Τέσσερις άνθρωποι πέθαναν μέσα σε θερινές σκηνές, τη</w:t>
      </w:r>
      <w:r>
        <w:rPr>
          <w:rFonts w:eastAsia="Times New Roman" w:cs="Times New Roman"/>
          <w:szCs w:val="24"/>
        </w:rPr>
        <w:t>ν ίδια στιγμή που οι αρμόδιοι Υπουργοί των Κυβέρνησεών σας έλεγαν ότι θα τους νοικιάσουν διαμερίσματα και κατοικίες, θα τους βάλουν κοντέινερ και όλα αυτά. Πέθαναν τέσσερα άτομα από μαγκάλια!</w:t>
      </w:r>
    </w:p>
    <w:p w14:paraId="14AC582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σε αυτό το σημείο συμφωνείτε άπαντες, το πολιτικό κατεστημέν</w:t>
      </w:r>
      <w:r>
        <w:rPr>
          <w:rFonts w:eastAsia="Times New Roman" w:cs="Times New Roman"/>
          <w:szCs w:val="24"/>
        </w:rPr>
        <w:t>ο αυτής της χώρας, που ενωμένο είναι εναντίον της Χρυσής Αυγής, καθώς και τα μέσα μαζικής ενημερώσεως. Κανείς δεν είπε λέξη. Δεν έγινε θέμα στα δελτία ειδήσεων. Απόλυτη σιωπή!</w:t>
      </w:r>
    </w:p>
    <w:p w14:paraId="14AC582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Θα κλείσω την αναφορά μου στην επέτειο των Ιμίων, θυμίζοντας τα λόγια ενός τραγι</w:t>
      </w:r>
      <w:r>
        <w:rPr>
          <w:rFonts w:eastAsia="Times New Roman" w:cs="Times New Roman"/>
          <w:szCs w:val="24"/>
        </w:rPr>
        <w:t xml:space="preserve">κού προσώπου, ενός από τους πρωταγωνιστές εκείνης της ημέρας, του τότε Υπουργού Εξωτερικών, </w:t>
      </w:r>
      <w:r>
        <w:rPr>
          <w:rFonts w:eastAsia="Times New Roman" w:cs="Times New Roman"/>
          <w:szCs w:val="24"/>
        </w:rPr>
        <w:lastRenderedPageBreak/>
        <w:t>του κ. Θεόδωρου Πάγκαλου, ο οποίος είχε πει στον Ναύαρχο Λυμπέρη: «Δεν μπορούμε να πούμε ότι την πήρε ο αέρας τη σημαία;».</w:t>
      </w:r>
    </w:p>
    <w:p w14:paraId="14AC582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Θα του απαντήσω ότι «ναι, την πήρε ο αέρα</w:t>
      </w:r>
      <w:r>
        <w:rPr>
          <w:rFonts w:eastAsia="Times New Roman" w:cs="Times New Roman"/>
          <w:szCs w:val="24"/>
        </w:rPr>
        <w:t>ς και πήγε σε κάθε γωνιά της ελληνικής γης, όπου υπάρχουν χρυσαυγίτες και χρυσαυγίτισσες, που υψώνουν ψηλά την ελληνική σημαία!</w:t>
      </w:r>
    </w:p>
    <w:p w14:paraId="14AC5826"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4AC582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είχαμε και άλλα παρεπόμενα, σε σχέση με τη συγκέντρωση που έγινε το Σάββ</w:t>
      </w:r>
      <w:r>
        <w:rPr>
          <w:rFonts w:eastAsia="Times New Roman" w:cs="Times New Roman"/>
          <w:szCs w:val="24"/>
        </w:rPr>
        <w:t>ατο και μεταδόθηκε την επόμενη ημέρα το πρωί από το δεύτερο κανάλι της κρατικής τηλεοράσεως. Είχαμε μια ανακοίνωση του Προέδρου της ΕΡΤ, του κ. Τσακνή, ο οποίος δήλωσε χαρακτηριστικά: «Η ΕΡΤ προσφάτως είχε αποστείλει ερώτημα στο Εθνικό Συμβούλιο Ραδιοτηλεο</w:t>
      </w:r>
      <w:r>
        <w:rPr>
          <w:rFonts w:eastAsia="Times New Roman" w:cs="Times New Roman"/>
          <w:szCs w:val="24"/>
        </w:rPr>
        <w:t>ράσεως, σχετικά με το εάν υποχρεούται ή όχι να μεταδίδει ομιλίες και εκδηλώσεις της Χρυσής Αυγής.</w:t>
      </w:r>
    </w:p>
    <w:p w14:paraId="14AC582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ΕΣΡ αποφάσισε ότι βάσει του άρθρου 15 του Συντάγματος η ΕΡΤ υποχρεούται να τηρεί αφ’ ενός την αρχή της αναλογικής ισότητος, αφ’ ετέρου δε να μη μεταδίδει ε</w:t>
      </w:r>
      <w:r>
        <w:rPr>
          <w:rFonts w:eastAsia="Times New Roman" w:cs="Times New Roman"/>
          <w:szCs w:val="24"/>
        </w:rPr>
        <w:t xml:space="preserve">κδηλώσεις ρατσισμού και ξενοφοβίας, νομικές έννοιες, όμως, που όπως αναφέρει το κείμενο της απόφασης, δεν έχουν τύχει ακόμη νομολογιακής </w:t>
      </w:r>
      <w:r>
        <w:rPr>
          <w:rFonts w:eastAsia="Times New Roman" w:cs="Times New Roman"/>
          <w:szCs w:val="24"/>
        </w:rPr>
        <w:lastRenderedPageBreak/>
        <w:t xml:space="preserve">επεξεργασίας και εξειδίκευσης». Και αυτό το λέει το ΕΣΡ, του οποίου προΐσταται ένας πρώην Πρόεδρος του Αρείου Πάγου». </w:t>
      </w:r>
    </w:p>
    <w:p w14:paraId="14AC5829"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συνεχίζει ο κ. Τσακνής: «Ως εκ τούτου, η διοίκηση της ΕΡΤ αποφασίζει: Οι ομιλίες στελεχών της Χρυσής Αυγής δεν θα μεταδίδονται ζωντανά. Δεύτερον, συγκροτείται υπηρεσιακή επιτροπή, η οποία θα κρίνει κατά πόσον το υλικό των μαγνητοσκοπήσεων είναι μεταδόσ</w:t>
      </w:r>
      <w:r>
        <w:rPr>
          <w:rFonts w:eastAsia="Times New Roman" w:cs="Times New Roman"/>
          <w:szCs w:val="24"/>
        </w:rPr>
        <w:t xml:space="preserve">ιμο ή όχι». </w:t>
      </w:r>
    </w:p>
    <w:p w14:paraId="14AC582A"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Δηλαδή, με απλά λόγια, αυτό που δεν μπόρεσε να κρίνει ο Πρόεδρος του ΕΣΡ, που ετύγχανε να είναι και Πρόεδρος του Αρείου Πάγου, θα το κρίνει μια επιτροπή του κ. Τσακνή και της κομματικής ΕΡΤ. </w:t>
      </w:r>
    </w:p>
    <w:p w14:paraId="14AC582B"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 την ανεξαρτησία και την αδιάβλητη λειτουργία τ</w:t>
      </w:r>
      <w:r>
        <w:rPr>
          <w:rFonts w:eastAsia="Times New Roman" w:cs="Times New Roman"/>
          <w:szCs w:val="24"/>
        </w:rPr>
        <w:t xml:space="preserve">ης επιτροπής εγγυώμαι ο ίδιος». </w:t>
      </w:r>
    </w:p>
    <w:p w14:paraId="14AC582C"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Και σας απαντά η </w:t>
      </w:r>
      <w:r>
        <w:rPr>
          <w:rFonts w:eastAsia="Times New Roman" w:cs="Times New Roman"/>
          <w:szCs w:val="24"/>
        </w:rPr>
        <w:t>εφημερίδα «</w:t>
      </w:r>
      <w:r>
        <w:rPr>
          <w:rFonts w:eastAsia="Times New Roman" w:cs="Times New Roman"/>
          <w:szCs w:val="24"/>
        </w:rPr>
        <w:t>ΕΣΤΙΑ</w:t>
      </w:r>
      <w:r>
        <w:rPr>
          <w:rFonts w:eastAsia="Times New Roman" w:cs="Times New Roman"/>
          <w:szCs w:val="24"/>
        </w:rPr>
        <w:t>»</w:t>
      </w:r>
      <w:r>
        <w:rPr>
          <w:rFonts w:eastAsia="Times New Roman" w:cs="Times New Roman"/>
          <w:szCs w:val="24"/>
        </w:rPr>
        <w:t xml:space="preserve"> με σχόλιό της με τίτλο «Λογοκρισία» ότι πρόκειται για θεσμοθετημένη προληπτική λογοκρισία, κάτι που δεν επιτρέπεται στην ελληνική συνταγματική τάξη. </w:t>
      </w:r>
    </w:p>
    <w:p w14:paraId="14AC582D"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Βεβαίως, ο κ. Τσακνής επικαλείται το ά</w:t>
      </w:r>
      <w:r>
        <w:rPr>
          <w:rFonts w:eastAsia="Times New Roman" w:cs="Times New Roman"/>
          <w:szCs w:val="24"/>
        </w:rPr>
        <w:t xml:space="preserve">ρθρο 15 του Συντάγματος, το οποίο είναι συνέχεια εκείνου του άρθρου του Συντάγματος, το οποίο προβλέπει ότι ο Τύπος είναι ελεύθερος και </w:t>
      </w:r>
      <w:r>
        <w:rPr>
          <w:rFonts w:eastAsia="Times New Roman" w:cs="Times New Roman"/>
          <w:szCs w:val="24"/>
        </w:rPr>
        <w:lastRenderedPageBreak/>
        <w:t xml:space="preserve">δεν δέχεται λογοκρισία. Και λέει ότι προκειμένου για τη Ραδιοφωνία και την Τηλεόραση βρίσκεται υπό άμεσο κρατικό έλεγχο </w:t>
      </w:r>
      <w:r>
        <w:rPr>
          <w:rFonts w:eastAsia="Times New Roman" w:cs="Times New Roman"/>
          <w:szCs w:val="24"/>
        </w:rPr>
        <w:t>και έτσι θα έπρεπε να είναι. Όμως, την ώρα όπου ελεύθερα μεταδίδονται από τα κανάλια των «νταβατζήδων» που δήθεν θα διαλύατε –και τα διαλύσατε βεβαίως και ούτε κάνατε τίποτα- πορνοταινίες, ακόμη και πορνοδιαφημίσεις, την ίδια ώρα δεν γίνεται καμμία λογοκρι</w:t>
      </w:r>
      <w:r>
        <w:rPr>
          <w:rFonts w:eastAsia="Times New Roman" w:cs="Times New Roman"/>
          <w:szCs w:val="24"/>
        </w:rPr>
        <w:t xml:space="preserve">σία πάνω σε αυτά. Λογοκρισία γίνεται μόνο για τη Χρυσή Αυγή. </w:t>
      </w:r>
    </w:p>
    <w:p w14:paraId="14AC582E"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χαρακτηριστικό δε ότι ακόμη και για τη σημερινή μου ομιλία μας μετέδωσαν από την ΕΡΤ να μην ανησυχούμε και ότι θα μεταδοθεί κατευθείαν. Δηλαδή, θα υπήρχε περίπτωση ακόμα και να μιλήσω εδώ </w:t>
      </w:r>
      <w:r>
        <w:rPr>
          <w:rFonts w:eastAsia="Times New Roman" w:cs="Times New Roman"/>
          <w:szCs w:val="24"/>
        </w:rPr>
        <w:t xml:space="preserve">μέσα στη Βουλή και να περιμένουμε να το εγκρίνει η επιτροπή της κομματικής ΕΡΤ για να μεταδοθεί. Αυτά είναι πράγματα τα οποία είναι άνευ προηγουμένου. </w:t>
      </w:r>
    </w:p>
    <w:p w14:paraId="14AC582F"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Ετέθη προηγουμένως από έναν εκ των ομιλητών πάλι το ζήτημα της αξιολόγησης και του τι πρόκειται να γίνει</w:t>
      </w:r>
      <w:r>
        <w:rPr>
          <w:rFonts w:eastAsia="Times New Roman" w:cs="Times New Roman"/>
          <w:szCs w:val="24"/>
        </w:rPr>
        <w:t>. Είναι προφανές ότι είναι ανοιχτό το ενδεχόμενο η Κυβέρνηση να μη δεχθεί τους όρους που θέτουν οι δανειστές μας και να προχωρήσουμε σε εκλογές, πράγμα το οποίο δεν το πιστεύω. Έχετε δείξει ότι εί</w:t>
      </w:r>
      <w:r>
        <w:rPr>
          <w:rFonts w:eastAsia="Times New Roman" w:cs="Times New Roman"/>
          <w:szCs w:val="24"/>
        </w:rPr>
        <w:lastRenderedPageBreak/>
        <w:t>στε πρόθυμοι να παραχωρήσετε τα πάντα, προκειμένου να παραμε</w:t>
      </w:r>
      <w:r>
        <w:rPr>
          <w:rFonts w:eastAsia="Times New Roman" w:cs="Times New Roman"/>
          <w:szCs w:val="24"/>
        </w:rPr>
        <w:t xml:space="preserve">ίνετε στην εξουσία, πόσω μάλλον που σε περίπτωση εκλογών δεν έχετε τη δυνατότητα να διεκδικήσετε την εξουσία. Και αυτό είναι πασιφανές. </w:t>
      </w:r>
    </w:p>
    <w:p w14:paraId="14AC5830"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Θα ήθελα, όμως, στο σημείο αυτό η Νέα Δημοκρατία να πει τη θέση της, γιατί τρίβουν αναμεταξύ τους τα χέρια και λένε ότι</w:t>
      </w:r>
      <w:r>
        <w:rPr>
          <w:rFonts w:eastAsia="Times New Roman" w:cs="Times New Roman"/>
          <w:szCs w:val="24"/>
        </w:rPr>
        <w:t xml:space="preserve"> δεν θα περάσει η αξιολόγηση, θα πάμε σε εκλογές και θα πάρουν την εξουσία. Να πάρει συγκεκριμένη θέση για τα μέτρα. Αυτή τι θα έκανε; Θα τα ψήφιζε ή θα τα καταψήφιζε; Διότι αν έχει σκοπό να τα ψηφίσει, ας σταματήσει το μικροπολιτικό παιχνίδι και ας τα ψηφ</w:t>
      </w:r>
      <w:r>
        <w:rPr>
          <w:rFonts w:eastAsia="Times New Roman" w:cs="Times New Roman"/>
          <w:szCs w:val="24"/>
        </w:rPr>
        <w:t xml:space="preserve">ίσει, όπως στην πραγματικότητα έχει κάνει, όταν ψήφιζε το μνημόνιο το οποίο κατέθεσε ο ΣΥΡΙΖΑ στις 14 Αυγούστου του 2015, που εμείς καταψηφίσαμε. Όλα τα άλλα είναι προσχήματα, είναι φθηνή προπαγάνδα και δεν έχουν καμμία βάση. </w:t>
      </w:r>
    </w:p>
    <w:p w14:paraId="14AC5831"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Είναι δεδομένο, βεβαίως, ότι </w:t>
      </w:r>
      <w:r>
        <w:rPr>
          <w:rFonts w:eastAsia="Times New Roman" w:cs="Times New Roman"/>
          <w:szCs w:val="24"/>
        </w:rPr>
        <w:t xml:space="preserve">έχετε τελειώσει πολιτικά και αυτό θα φανεί όποτε και αν γίνουν εκλογές. </w:t>
      </w:r>
    </w:p>
    <w:p w14:paraId="14AC5832"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Μάλιστα, ο Βουλευτής σας κ. Ξυδάκης έκανε μια δήλωση, την οποία έσπευσε να διορθώσει τάχιστα, η οποία είχε ως εξής: «Είχαμε δραχμή και πριν το ευρώ, το 1910, το 1912, το 1930, το </w:t>
      </w:r>
      <w:r>
        <w:rPr>
          <w:rFonts w:eastAsia="Times New Roman" w:cs="Times New Roman"/>
          <w:szCs w:val="24"/>
        </w:rPr>
        <w:lastRenderedPageBreak/>
        <w:t>1980. Κάτι έκανε μια χώρα, κάπως ζούσαμε. Ζούσαμε και σε άλλες περιόδους». Εγ</w:t>
      </w:r>
      <w:r>
        <w:rPr>
          <w:rFonts w:eastAsia="Times New Roman" w:cs="Times New Roman"/>
          <w:szCs w:val="24"/>
        </w:rPr>
        <w:t>ώ τη βάζω ιστορικά αυτή τη συζήτηση. Ο κ. Ξυδάκης δεν λέει τίποτα διαφορετικό από αυτό που είχα πει ακόμη το 2012 στη συζήτηση περί μνημονίου, ότι η Ελλάδα μπορεί να ζήσει και χωρίς το ευρώ. Και πάνω σε αυτό είναι και η θέση μας ως Χρυσή Αυγή, διότι πιστεύ</w:t>
      </w:r>
      <w:r>
        <w:rPr>
          <w:rFonts w:eastAsia="Times New Roman" w:cs="Times New Roman"/>
          <w:szCs w:val="24"/>
        </w:rPr>
        <w:t xml:space="preserve">ουμε σε μια συντεταγμένη αποχώρηση από το ευρώ, σύμφωνα πάντα με τη θέληση του λαού. Θα πρέπει ο λαός να αποφασίσει, ίσως να γίνει και ένα δημοψήφισμα. </w:t>
      </w:r>
    </w:p>
    <w:p w14:paraId="14AC5833" w14:textId="77777777" w:rsidR="001812B4" w:rsidRDefault="001009A2">
      <w:pPr>
        <w:spacing w:line="600" w:lineRule="auto"/>
        <w:ind w:firstLine="720"/>
        <w:contextualSpacing/>
        <w:jc w:val="both"/>
        <w:rPr>
          <w:rFonts w:eastAsia="Times New Roman"/>
          <w:szCs w:val="24"/>
        </w:rPr>
      </w:pPr>
      <w:r>
        <w:rPr>
          <w:rFonts w:eastAsia="Times New Roman"/>
          <w:szCs w:val="24"/>
        </w:rPr>
        <w:t>Θεωρούμε ως μόνη λύση για την οικονομική αναγέννηση του έθνους μία επιστροφή στο εθνικό νόμισμα, με ταυ</w:t>
      </w:r>
      <w:r>
        <w:rPr>
          <w:rFonts w:eastAsia="Times New Roman"/>
          <w:szCs w:val="24"/>
        </w:rPr>
        <w:t>τόχρονη επιστροφή στην εθνική παραγωγή. Αυτό δεν αποτελεί οικονομική θέση, αποτελεί και πολιτική και ιδεολογική θέση. Χώρα η οποία δεν διαθέτει εθνικό νόμισμα, δεν είναι εθνικά ανεξάρτητη χώρα.</w:t>
      </w:r>
    </w:p>
    <w:p w14:paraId="14AC5834"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Έρχομαι στα του πορίσματος και στα της </w:t>
      </w:r>
      <w:r>
        <w:rPr>
          <w:rFonts w:eastAsia="Times New Roman"/>
          <w:szCs w:val="24"/>
        </w:rPr>
        <w:t>επιτροπής</w:t>
      </w:r>
      <w:r>
        <w:rPr>
          <w:rFonts w:eastAsia="Times New Roman"/>
          <w:szCs w:val="24"/>
        </w:rPr>
        <w:t>.</w:t>
      </w:r>
    </w:p>
    <w:p w14:paraId="14AC5835" w14:textId="77777777" w:rsidR="001812B4" w:rsidRDefault="001009A2">
      <w:pPr>
        <w:spacing w:line="600" w:lineRule="auto"/>
        <w:ind w:firstLine="720"/>
        <w:contextualSpacing/>
        <w:jc w:val="both"/>
        <w:rPr>
          <w:rFonts w:eastAsia="Times New Roman"/>
          <w:szCs w:val="24"/>
        </w:rPr>
      </w:pPr>
      <w:r>
        <w:rPr>
          <w:rFonts w:eastAsia="Times New Roman"/>
          <w:szCs w:val="24"/>
        </w:rPr>
        <w:t>Χρέη των ΜΜΕ</w:t>
      </w:r>
      <w:r>
        <w:rPr>
          <w:rFonts w:eastAsia="Times New Roman"/>
          <w:szCs w:val="24"/>
        </w:rPr>
        <w:t xml:space="preserve">: χάος ατέλειωτο! Δεν κάνατε τίποτα ούτε πρόκειται να διορθώσετε τα πράγματα. Όσα έχουν γίνει είναι μία μάχη εντυπώσεων. </w:t>
      </w:r>
    </w:p>
    <w:p w14:paraId="14AC583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Κοιτάξτε να δείτε, εξ όνυχος τον λέοντα. Η γυναίκα του Καίσαρος δεν αρκεί να είναι τίμια. Πρέπει και να φαίνεται τίμια. Και </w:t>
      </w:r>
      <w:r>
        <w:rPr>
          <w:rFonts w:eastAsia="Times New Roman"/>
          <w:szCs w:val="24"/>
        </w:rPr>
        <w:lastRenderedPageBreak/>
        <w:t xml:space="preserve">ναι, έχει </w:t>
      </w:r>
      <w:r>
        <w:rPr>
          <w:rFonts w:eastAsia="Times New Roman"/>
          <w:szCs w:val="24"/>
        </w:rPr>
        <w:t xml:space="preserve">σημασία και το χρέος που έχετε εσείς, για το οποίο είχατε βάλει υποθήκη το ακίνητο της Κουμουνδούρου, και το 2% της </w:t>
      </w:r>
      <w:r>
        <w:rPr>
          <w:rFonts w:eastAsia="Times New Roman"/>
          <w:szCs w:val="24"/>
          <w:lang w:val="en-US"/>
        </w:rPr>
        <w:t>offshore</w:t>
      </w:r>
      <w:r>
        <w:rPr>
          <w:rFonts w:eastAsia="Times New Roman"/>
          <w:szCs w:val="24"/>
        </w:rPr>
        <w:t xml:space="preserve"> της </w:t>
      </w:r>
      <w:r>
        <w:rPr>
          <w:rFonts w:eastAsia="Times New Roman"/>
          <w:szCs w:val="24"/>
        </w:rPr>
        <w:t xml:space="preserve">εφημερίδας </w:t>
      </w:r>
      <w:r>
        <w:rPr>
          <w:rFonts w:eastAsia="Times New Roman"/>
          <w:szCs w:val="24"/>
        </w:rPr>
        <w:t>«Α</w:t>
      </w:r>
      <w:r>
        <w:rPr>
          <w:rFonts w:eastAsia="Times New Roman"/>
          <w:szCs w:val="24"/>
        </w:rPr>
        <w:t>ΥΓΗ</w:t>
      </w:r>
      <w:r>
        <w:rPr>
          <w:rFonts w:eastAsia="Times New Roman"/>
          <w:szCs w:val="24"/>
        </w:rPr>
        <w:t xml:space="preserve">» και ασφαλώς πολύ μεγάλη σημασία έχει και η πώληση του «902» από το ΚΚΕ σε </w:t>
      </w:r>
      <w:r>
        <w:rPr>
          <w:rFonts w:eastAsia="Times New Roman"/>
          <w:szCs w:val="24"/>
          <w:lang w:val="en-US"/>
        </w:rPr>
        <w:t>offshore</w:t>
      </w:r>
      <w:r>
        <w:rPr>
          <w:rFonts w:eastAsia="Times New Roman"/>
          <w:szCs w:val="24"/>
        </w:rPr>
        <w:t xml:space="preserve"> εταιρεία έναντι 6 εκατομμυ</w:t>
      </w:r>
      <w:r>
        <w:rPr>
          <w:rFonts w:eastAsia="Times New Roman"/>
          <w:szCs w:val="24"/>
        </w:rPr>
        <w:t>ρίων ευρώ.</w:t>
      </w:r>
    </w:p>
    <w:p w14:paraId="14AC5837"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Όλα αυτά, όμως, δεν ετέθησαν στην </w:t>
      </w:r>
      <w:r>
        <w:rPr>
          <w:rFonts w:eastAsia="Times New Roman"/>
          <w:szCs w:val="24"/>
        </w:rPr>
        <w:t>επιτροπή</w:t>
      </w:r>
      <w:r>
        <w:rPr>
          <w:rFonts w:eastAsia="Times New Roman"/>
          <w:szCs w:val="24"/>
        </w:rPr>
        <w:t xml:space="preserve">. Και όχι μόνο δεν ετέθησαν, αλλά συμμετείχαν στην </w:t>
      </w:r>
      <w:r>
        <w:rPr>
          <w:rFonts w:eastAsia="Times New Roman"/>
          <w:szCs w:val="24"/>
        </w:rPr>
        <w:t xml:space="preserve">επιτροπή </w:t>
      </w:r>
      <w:r>
        <w:rPr>
          <w:rFonts w:eastAsia="Times New Roman"/>
          <w:szCs w:val="24"/>
        </w:rPr>
        <w:t xml:space="preserve">και άνθρωποι οι οποίοι έχουν παίξει με τις τηλεοπτικές άδειες. </w:t>
      </w:r>
    </w:p>
    <w:p w14:paraId="14AC583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Σχετικά τώρα με τα χρέη των κομμάτων. </w:t>
      </w:r>
    </w:p>
    <w:p w14:paraId="14AC5839" w14:textId="77777777" w:rsidR="001812B4" w:rsidRDefault="001009A2">
      <w:pPr>
        <w:spacing w:line="600" w:lineRule="auto"/>
        <w:ind w:firstLine="720"/>
        <w:contextualSpacing/>
        <w:jc w:val="both"/>
        <w:rPr>
          <w:rFonts w:eastAsia="Times New Roman"/>
          <w:szCs w:val="24"/>
        </w:rPr>
      </w:pPr>
      <w:r>
        <w:rPr>
          <w:rFonts w:eastAsia="Times New Roman"/>
          <w:szCs w:val="24"/>
        </w:rPr>
        <w:t>Στη Βουλή ο κ. Κουρουμπλής είχε απαντήσει ότι το 2016 η Βουλή είχε συνολική χρηματοδότηση προς τα κόμματα 6,5 εκατομμυρίων ευρώ. Για να μην λέω πολλούς αριθμούς, πόση ήταν η πρώτη δόση, πόση ήταν η δεύτερη δόση, σημειώνω τα εξής: Η Νέα Δημοκρατία έλαβε συν</w:t>
      </w:r>
      <w:r>
        <w:rPr>
          <w:rFonts w:eastAsia="Times New Roman"/>
          <w:szCs w:val="24"/>
        </w:rPr>
        <w:t>ολικά το 2016 1.712.737 ευρώ και το ΠΑΣΟΚ – ΔΗΜΑΡ, Δημοκρατική Συμπαράταξη –όπως θέλετε πείτε το- 428.203 ευρώ. Την ίδια στιγμή τα κόμματα αυτά χρωστάνε συνολικά η Νέα Δημοκρατία 215 εκατομμύρια και το ΠΑΣΟΚ 199 εκατομμύρια. Είναι δεδομένο ότι τα λεφτά αυτ</w:t>
      </w:r>
      <w:r>
        <w:rPr>
          <w:rFonts w:eastAsia="Times New Roman"/>
          <w:szCs w:val="24"/>
        </w:rPr>
        <w:t xml:space="preserve">ά, που είναι λεφτά του ελληνικού λαού, δεν θα επιστραφούν ποτέ. </w:t>
      </w:r>
    </w:p>
    <w:p w14:paraId="14AC583A"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Και δεν ξέρω εάν η ψήφος νομιμοποιεί τα πάντα, αλλά σίγουρα δεν νομιμοποιεί κάποιους να έχουν κλέψει χρήματα του ελληνικού λαού, να μην τα ξεπληρώνουν, να έχουν παρουσία στην ελληνική Βουλή κ</w:t>
      </w:r>
      <w:r>
        <w:rPr>
          <w:rFonts w:eastAsia="Times New Roman"/>
          <w:szCs w:val="24"/>
        </w:rPr>
        <w:t xml:space="preserve">αι επιπλέον να έχουν το θράσος να μιλούν για εμάς και να λένε ότι χρησιμοποιούμε ρητορεία μίσους. </w:t>
      </w:r>
    </w:p>
    <w:p w14:paraId="14AC583B" w14:textId="77777777" w:rsidR="001812B4" w:rsidRDefault="001009A2">
      <w:pPr>
        <w:spacing w:line="600" w:lineRule="auto"/>
        <w:ind w:firstLine="720"/>
        <w:contextualSpacing/>
        <w:jc w:val="both"/>
        <w:rPr>
          <w:rFonts w:eastAsia="Times New Roman"/>
          <w:szCs w:val="24"/>
        </w:rPr>
      </w:pPr>
      <w:r>
        <w:rPr>
          <w:rFonts w:eastAsia="Times New Roman"/>
          <w:szCs w:val="24"/>
        </w:rPr>
        <w:t>Ποια είναι η ρητορεία μίσους; Εδώ σας μιλάω με αριθμούς. Η Νέα Δημοκρατία χρωστάει 215 εκατομμύρια. Και όλη την κομματική χρηματοδότησή της να δίνει, χρειάζο</w:t>
      </w:r>
      <w:r>
        <w:rPr>
          <w:rFonts w:eastAsia="Times New Roman"/>
          <w:szCs w:val="24"/>
        </w:rPr>
        <w:t xml:space="preserve">νται εκατόν πενήντα περίπου χρόνια για να ξεχρεώσει, πράγμα το οποίο δεν συμβαίνει γιατί με νόμο φροντίσατε ούτως ώστε να μην συμβαίνει. </w:t>
      </w:r>
    </w:p>
    <w:p w14:paraId="14AC583C"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(Στο σημείο αυτό κτυπάει το κουδούνι λήξεως του χρόνου ομιλίας του κυρίου </w:t>
      </w:r>
      <w:r>
        <w:rPr>
          <w:rFonts w:eastAsia="Times New Roman"/>
          <w:szCs w:val="24"/>
        </w:rPr>
        <w:t>Γ</w:t>
      </w:r>
      <w:r>
        <w:rPr>
          <w:rFonts w:eastAsia="Times New Roman"/>
          <w:szCs w:val="24"/>
        </w:rPr>
        <w:t>ενικού</w:t>
      </w:r>
      <w:r>
        <w:rPr>
          <w:rFonts w:eastAsia="Times New Roman"/>
          <w:szCs w:val="24"/>
        </w:rPr>
        <w:t xml:space="preserve"> </w:t>
      </w:r>
      <w:r>
        <w:rPr>
          <w:rFonts w:eastAsia="Times New Roman"/>
          <w:szCs w:val="24"/>
        </w:rPr>
        <w:t>Γραμματέ</w:t>
      </w:r>
      <w:r>
        <w:rPr>
          <w:rFonts w:eastAsia="Times New Roman"/>
          <w:szCs w:val="24"/>
        </w:rPr>
        <w:t>ως</w:t>
      </w:r>
      <w:r>
        <w:rPr>
          <w:rFonts w:eastAsia="Times New Roman"/>
          <w:szCs w:val="24"/>
        </w:rPr>
        <w:t>)</w:t>
      </w:r>
    </w:p>
    <w:p w14:paraId="14AC583D" w14:textId="77777777" w:rsidR="001812B4" w:rsidRDefault="001009A2">
      <w:pPr>
        <w:spacing w:line="600" w:lineRule="auto"/>
        <w:ind w:firstLine="720"/>
        <w:contextualSpacing/>
        <w:jc w:val="both"/>
        <w:rPr>
          <w:rFonts w:eastAsia="Times New Roman"/>
          <w:szCs w:val="24"/>
        </w:rPr>
      </w:pPr>
      <w:r>
        <w:rPr>
          <w:rFonts w:eastAsia="Times New Roman"/>
          <w:szCs w:val="24"/>
        </w:rPr>
        <w:t>Λίγα λεπτά παρακαλώ, κύρ</w:t>
      </w:r>
      <w:r>
        <w:rPr>
          <w:rFonts w:eastAsia="Times New Roman"/>
          <w:szCs w:val="24"/>
        </w:rPr>
        <w:t>ιε Πρόεδρε.</w:t>
      </w:r>
    </w:p>
    <w:p w14:paraId="14AC583E"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Και βέβαια έχουμε στις 2 Μαΐου του 2012 το πόρισμα. Άρχισε η έρευνα σχετικά με τα χρέη των μέσων μαζικής ενημερώσεως και των κομμάτων και κατέληξαν –να μην σας κουράζω- στο πόρισμα Καλούδη, το οποίο βεβαίως επέρριπτε ευθύνες σε σαράντα στελέχη </w:t>
      </w:r>
      <w:r>
        <w:rPr>
          <w:rFonts w:eastAsia="Times New Roman"/>
          <w:szCs w:val="24"/>
        </w:rPr>
        <w:t xml:space="preserve">τραπεζών και στους κομματικούς υπεύθυνους και της Νέας Δημοκρατίας και του ΠΑΣΟΚ και του ΚΚΕ. Όμως έχουμε έναν περίφημο νόμο, που δεν είναι νόμος, είναι άρθρο του </w:t>
      </w:r>
      <w:r>
        <w:rPr>
          <w:rFonts w:eastAsia="Times New Roman"/>
          <w:szCs w:val="24"/>
        </w:rPr>
        <w:lastRenderedPageBreak/>
        <w:t>Συντάγματος, το άρθρο 86, ο νόμος περί ευθύνης Υπουργών, ο οποίος απαλλάσσει τους Υπουργούς κ</w:t>
      </w:r>
      <w:r>
        <w:rPr>
          <w:rFonts w:eastAsia="Times New Roman"/>
          <w:szCs w:val="24"/>
        </w:rPr>
        <w:t xml:space="preserve">αι τους Πρωθυπουργούς βεβαίως από τις πολιτικές τους ευθύνες. </w:t>
      </w:r>
    </w:p>
    <w:p w14:paraId="14AC583F" w14:textId="77777777" w:rsidR="001812B4" w:rsidRDefault="001009A2">
      <w:pPr>
        <w:spacing w:line="600" w:lineRule="auto"/>
        <w:ind w:firstLine="720"/>
        <w:contextualSpacing/>
        <w:jc w:val="both"/>
        <w:rPr>
          <w:rFonts w:eastAsia="Times New Roman"/>
          <w:szCs w:val="24"/>
        </w:rPr>
      </w:pPr>
      <w:r>
        <w:rPr>
          <w:rFonts w:eastAsia="Times New Roman"/>
          <w:szCs w:val="24"/>
        </w:rPr>
        <w:t>Εγώ είχα προτείνει και άλλη φορά εδώ και θα το επαναλάβω: Προβλέπεται η αναστολή άρθρων του Συντάγματος σε κατάσταση πολιορκίας. Ναι, ανάλογη με κατάσταση πολιορκίας είναι αυτό που συμβαίνει, η</w:t>
      </w:r>
      <w:r>
        <w:rPr>
          <w:rFonts w:eastAsia="Times New Roman"/>
          <w:szCs w:val="24"/>
        </w:rPr>
        <w:t xml:space="preserve"> κατάσταση ηθικής πολιορκίας. Όπου να πάτε, σε κάθε γωνιά της Ελλάδας, σε κάθε καφενείο, λένε ότι οι πολιτικοί και τα κόμματα είναι κλέφτες.</w:t>
      </w:r>
    </w:p>
    <w:p w14:paraId="14AC5840" w14:textId="77777777" w:rsidR="001812B4" w:rsidRDefault="001009A2">
      <w:pPr>
        <w:spacing w:line="600" w:lineRule="auto"/>
        <w:ind w:firstLine="720"/>
        <w:contextualSpacing/>
        <w:jc w:val="both"/>
        <w:rPr>
          <w:rFonts w:eastAsia="Times New Roman"/>
          <w:szCs w:val="24"/>
        </w:rPr>
      </w:pPr>
      <w:r>
        <w:rPr>
          <w:rFonts w:eastAsia="Times New Roman"/>
          <w:szCs w:val="24"/>
        </w:rPr>
        <w:t>Ας πάρουμε μια πρωτοβουλία και οι τριακόσιοι να ψηφίσουμε την αναστολή του νόμου περί ευθύνης των Υπουργών. Ίσως δε</w:t>
      </w:r>
      <w:r>
        <w:rPr>
          <w:rFonts w:eastAsia="Times New Roman"/>
          <w:szCs w:val="24"/>
        </w:rPr>
        <w:t xml:space="preserve">ν είναι συνταγματικά κομψό, είναι όμως ηθικά δίκαιο και θα χειροκροτηθεί και θα επικροτηθεί από ολόκληρο τον ελληνικό λαό. </w:t>
      </w:r>
    </w:p>
    <w:p w14:paraId="14AC5841"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Βεβαίως το πόρισμα του </w:t>
      </w:r>
      <w:r>
        <w:rPr>
          <w:rFonts w:eastAsia="Times New Roman"/>
          <w:szCs w:val="24"/>
        </w:rPr>
        <w:t xml:space="preserve">Εισαγγελέα </w:t>
      </w:r>
      <w:r>
        <w:rPr>
          <w:rFonts w:eastAsia="Times New Roman"/>
          <w:szCs w:val="24"/>
        </w:rPr>
        <w:t xml:space="preserve">Καλούδη ζητούσε, όπως είπα, την άσκηση ποινικής διώξεως. Το καλοκαίρι του 2013 ο οικονομικός </w:t>
      </w:r>
      <w:r>
        <w:rPr>
          <w:rFonts w:eastAsia="Times New Roman"/>
          <w:szCs w:val="24"/>
        </w:rPr>
        <w:t>Εισαγ</w:t>
      </w:r>
      <w:r>
        <w:rPr>
          <w:rFonts w:eastAsia="Times New Roman"/>
          <w:szCs w:val="24"/>
        </w:rPr>
        <w:t xml:space="preserve">γελέας </w:t>
      </w:r>
      <w:r>
        <w:rPr>
          <w:rFonts w:eastAsia="Times New Roman"/>
          <w:szCs w:val="24"/>
        </w:rPr>
        <w:t>κ. Αθανασίου κάλεσε τους συντάκτες των πορισμάτων της Τράπεζας της Ελλάδος για διευκρινίσεις. Όλα αυτά τα οποία είχε το πόρισμα Καλούδη δεν τα έβγαλε από το μυαλό του. Ήταν πορίσματα της Τράπεζας της Ελλάδος.</w:t>
      </w:r>
    </w:p>
    <w:p w14:paraId="14AC584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Βράδυ της 4ης Ιουλίου και τρεις Βουλευτέ</w:t>
      </w:r>
      <w:r>
        <w:rPr>
          <w:rFonts w:eastAsia="Times New Roman" w:cs="Times New Roman"/>
          <w:szCs w:val="24"/>
        </w:rPr>
        <w:t>ς της Νέας Δημοκρατίας σε άσχετο νομοσχέδιο καταθέτουν τροπολογία που αμνήστευε αναδρομικά τους τραπεζίτες και τα κομματικά στελέχη. Αμέσως οι Βουλευτές της Νέας Δημοκρατίας και του ΠΑΣΟΚ υπερψηφίζουν την τροπολογία και δίνουν αμνηστία κατά κάποιο τρόπο σε</w:t>
      </w:r>
      <w:r>
        <w:rPr>
          <w:rFonts w:eastAsia="Times New Roman" w:cs="Times New Roman"/>
          <w:szCs w:val="24"/>
        </w:rPr>
        <w:t xml:space="preserve"> όλους αυτούς. Εσείς γιατί δεν έχετε καταργήσει ακόμα αυτό</w:t>
      </w:r>
      <w:r>
        <w:rPr>
          <w:rFonts w:eastAsia="Times New Roman" w:cs="Times New Roman"/>
          <w:szCs w:val="24"/>
        </w:rPr>
        <w:t>ν</w:t>
      </w:r>
      <w:r>
        <w:rPr>
          <w:rFonts w:eastAsia="Times New Roman" w:cs="Times New Roman"/>
          <w:szCs w:val="24"/>
        </w:rPr>
        <w:t xml:space="preserve"> </w:t>
      </w:r>
      <w:r>
        <w:rPr>
          <w:rFonts w:eastAsia="Times New Roman" w:cs="Times New Roman"/>
          <w:szCs w:val="24"/>
        </w:rPr>
        <w:t>τον νόμο; Γιατί τον αφήνετε και υπάρχει;</w:t>
      </w:r>
    </w:p>
    <w:p w14:paraId="14AC584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επιτέλους, όταν ο εκπρόσωπός μας στην </w:t>
      </w:r>
      <w:r>
        <w:rPr>
          <w:rFonts w:eastAsia="Times New Roman" w:cs="Times New Roman"/>
          <w:szCs w:val="24"/>
        </w:rPr>
        <w:t>εξεταστική επιτροπή</w:t>
      </w:r>
      <w:r>
        <w:rPr>
          <w:rFonts w:eastAsia="Times New Roman" w:cs="Times New Roman"/>
          <w:szCs w:val="24"/>
        </w:rPr>
        <w:t>, ο Ηλίας Κασιδιάρης, ζήτησε να κληθούν σαν μάρτυρες οι τρεις Βουλευτές που κατέθεσαν την τροπ</w:t>
      </w:r>
      <w:r>
        <w:rPr>
          <w:rFonts w:eastAsia="Times New Roman" w:cs="Times New Roman"/>
          <w:szCs w:val="24"/>
        </w:rPr>
        <w:t>ολογία, γιατί δεν τους καλέσατε; Ποιος ήταν ο λόγος που δεν θελήσατε να πάρετε εξηγήσεις από αυτούς τους τρεις; Τι είχαν; Έμπνευση; Το θείο πνεύμα ήρθε ξαφνικά και τους είπε να κάνουν αυτή την τροπολογία; Όλα σταμάτησαν λοιπόν χάρη της ευνοϊκής ρυθμίσεως τ</w:t>
      </w:r>
      <w:r>
        <w:rPr>
          <w:rFonts w:eastAsia="Times New Roman" w:cs="Times New Roman"/>
          <w:szCs w:val="24"/>
        </w:rPr>
        <w:t xml:space="preserve">ης Κυβέρνησης Σαμαρά-Βενιζέλου. </w:t>
      </w:r>
    </w:p>
    <w:p w14:paraId="14AC584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Θα ήθελα να τελειώσω λέγοντας ότι στα επτά χρόνια του μνημονίου τα δύο σας ανήκουν. Να τα χαίρεστε. Η κάθαρση, που ευαγγελιστήκατε προεκλογικά, αποδεικνύεται ένα μεγάλο ψέμα. Δύο χρόνια διακυβερνήσεως ΣΥΡΙΖΑ δεν συνέχισε να</w:t>
      </w:r>
      <w:r>
        <w:rPr>
          <w:rFonts w:eastAsia="Times New Roman" w:cs="Times New Roman"/>
          <w:szCs w:val="24"/>
        </w:rPr>
        <w:t xml:space="preserve"> χρεοκοπεί </w:t>
      </w:r>
      <w:r>
        <w:rPr>
          <w:rFonts w:eastAsia="Times New Roman" w:cs="Times New Roman"/>
          <w:szCs w:val="24"/>
        </w:rPr>
        <w:lastRenderedPageBreak/>
        <w:t xml:space="preserve">μόνο η χώρα, χρεοκόπησε η Αριστερά. Δεν είστε η πρώτη φορά Αριστερά, είστε η πρώτη και τελευταία φορά Αριστερά. </w:t>
      </w:r>
    </w:p>
    <w:p w14:paraId="14AC5845"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4AC5846" w14:textId="77777777" w:rsidR="001812B4" w:rsidRDefault="001009A2">
      <w:pPr>
        <w:spacing w:line="600" w:lineRule="auto"/>
        <w:ind w:firstLine="720"/>
        <w:contextualSpacing/>
        <w:jc w:val="both"/>
        <w:rPr>
          <w:rFonts w:eastAsia="Times New Roman" w:cs="Times New Roman"/>
        </w:rPr>
      </w:pPr>
      <w:r>
        <w:rPr>
          <w:rFonts w:eastAsia="Times New Roman" w:cs="Times New Roman"/>
          <w:b/>
          <w:szCs w:val="24"/>
        </w:rPr>
        <w:t>ΠΡΟΕΔΡΟΣ (Νικόλαος Βούτσης):</w:t>
      </w:r>
      <w:r>
        <w:rPr>
          <w:rFonts w:eastAsia="Times New Roman" w:cs="Times New Roman"/>
          <w:szCs w:val="24"/>
        </w:rPr>
        <w:t xml:space="preserve"> </w:t>
      </w: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w:t>
      </w:r>
      <w:r>
        <w:rPr>
          <w:rFonts w:eastAsia="Times New Roman" w:cs="Times New Roman"/>
        </w:rPr>
        <w:t xml:space="preserve">τον τρόπο οργάνωσης και λειτουργίας της Βουλής, τριάντα έξι μαθήτριες και μαθητές και δύο συνοδοί εκπαιδευτικοί τους από το Γυμνάσιο Αγιάς Λάρισας. </w:t>
      </w:r>
    </w:p>
    <w:p w14:paraId="14AC5847" w14:textId="77777777" w:rsidR="001812B4" w:rsidRDefault="001009A2">
      <w:pPr>
        <w:spacing w:line="600" w:lineRule="auto"/>
        <w:ind w:firstLine="720"/>
        <w:contextualSpacing/>
        <w:jc w:val="both"/>
        <w:rPr>
          <w:rFonts w:eastAsia="Times New Roman" w:cs="Times New Roman"/>
        </w:rPr>
      </w:pPr>
      <w:r>
        <w:rPr>
          <w:rFonts w:eastAsia="Times New Roman" w:cs="Times New Roman"/>
        </w:rPr>
        <w:t xml:space="preserve">Η Βουλή </w:t>
      </w:r>
      <w:r>
        <w:rPr>
          <w:rFonts w:eastAsia="Times New Roman" w:cs="Times New Roman"/>
        </w:rPr>
        <w:t xml:space="preserve">τούς </w:t>
      </w:r>
      <w:r>
        <w:rPr>
          <w:rFonts w:eastAsia="Times New Roman" w:cs="Times New Roman"/>
        </w:rPr>
        <w:t xml:space="preserve">καλωσορίζει. </w:t>
      </w:r>
    </w:p>
    <w:p w14:paraId="14AC5848" w14:textId="77777777" w:rsidR="001812B4" w:rsidRDefault="001009A2">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p>
    <w:p w14:paraId="14AC584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Λαγός.</w:t>
      </w:r>
    </w:p>
    <w:p w14:paraId="14AC584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ΛΑΓΟΣ: </w:t>
      </w:r>
      <w:r>
        <w:rPr>
          <w:rFonts w:eastAsia="Times New Roman" w:cs="Times New Roman"/>
          <w:szCs w:val="24"/>
        </w:rPr>
        <w:t>Ήρθαμε σήμερα εδώ για να συμμετάσχουμε σε άλλο ένα θέατρο σκιών, όπως θα το χαρακτήριζα, για να συζητήσουμε και να αποδώσουμε δήθεν ευθύνες, όταν όλοι σας δεν θέλετε να αποδώσετε ευθύνες σε κανέναν.</w:t>
      </w:r>
    </w:p>
    <w:p w14:paraId="14AC584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Έγινε μια </w:t>
      </w:r>
      <w:r>
        <w:rPr>
          <w:rFonts w:eastAsia="Times New Roman" w:cs="Times New Roman"/>
          <w:szCs w:val="24"/>
        </w:rPr>
        <w:t xml:space="preserve">εξεταστική επιτροπή </w:t>
      </w:r>
      <w:r>
        <w:rPr>
          <w:rFonts w:eastAsia="Times New Roman" w:cs="Times New Roman"/>
          <w:szCs w:val="24"/>
        </w:rPr>
        <w:t>που διήρκησε</w:t>
      </w:r>
      <w:r>
        <w:rPr>
          <w:rFonts w:eastAsia="Times New Roman" w:cs="Times New Roman"/>
          <w:szCs w:val="24"/>
        </w:rPr>
        <w:t xml:space="preserve"> λίγο λιγότερο από έναν χρόνο. Σε αυτήν την </w:t>
      </w:r>
      <w:r>
        <w:rPr>
          <w:rFonts w:eastAsia="Times New Roman" w:cs="Times New Roman"/>
          <w:szCs w:val="24"/>
        </w:rPr>
        <w:t xml:space="preserve">επιτροπή </w:t>
      </w:r>
      <w:r>
        <w:rPr>
          <w:rFonts w:eastAsia="Times New Roman" w:cs="Times New Roman"/>
          <w:szCs w:val="24"/>
        </w:rPr>
        <w:t xml:space="preserve">ακούστηκαν πράματα και θάματα και ακούστηκαν κυρίως με την πίεση που άσκησε μόνο ένα κοινοβουλευτικό κόμμα, μόνο η Χρυσή Αυγή με τον εκπρόσωπό της, όταν όλοι οι άλλοι θέλετε όλα αυτά να τα κουκουλώσετε. </w:t>
      </w:r>
      <w:r>
        <w:rPr>
          <w:rFonts w:eastAsia="Times New Roman" w:cs="Times New Roman"/>
          <w:szCs w:val="24"/>
        </w:rPr>
        <w:t xml:space="preserve">Εδώ υπάρχει ένα μεγάλο ερώτημα: Γιατί κάνατε αυτή την </w:t>
      </w:r>
      <w:r>
        <w:rPr>
          <w:rFonts w:eastAsia="Times New Roman" w:cs="Times New Roman"/>
          <w:szCs w:val="24"/>
        </w:rPr>
        <w:t>εξεταστική επιτροπή</w:t>
      </w:r>
      <w:r>
        <w:rPr>
          <w:rFonts w:eastAsia="Times New Roman" w:cs="Times New Roman"/>
          <w:szCs w:val="24"/>
        </w:rPr>
        <w:t xml:space="preserve">; </w:t>
      </w:r>
    </w:p>
    <w:p w14:paraId="14AC584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Ακούσαμε προηγουμένως τον εκπρόσωπο του ΣΥΡΙΖΑ και Πρόεδρο της Επιτροπής κ. Φάμελλο να βγαίνει και να μιλάει με έναν τρόπο που, αν τον άκουγε κάποιος χωρίς να ξέρει ποιος είναι αυτ</w:t>
      </w:r>
      <w:r>
        <w:rPr>
          <w:rFonts w:eastAsia="Times New Roman" w:cs="Times New Roman"/>
          <w:szCs w:val="24"/>
        </w:rPr>
        <w:t xml:space="preserve">ός ο κύριος, τι εκπροσωπεί και κυρίως τι πόρισμα έχει βγάλει το κόμμα του για αυτά, θα έλεγε ότι αυτός ο άνθρωπος ήρθε στην </w:t>
      </w:r>
      <w:r>
        <w:rPr>
          <w:rFonts w:eastAsia="Times New Roman" w:cs="Times New Roman"/>
          <w:szCs w:val="24"/>
        </w:rPr>
        <w:t xml:space="preserve">επιτροπή </w:t>
      </w:r>
      <w:r>
        <w:rPr>
          <w:rFonts w:eastAsia="Times New Roman" w:cs="Times New Roman"/>
          <w:szCs w:val="24"/>
        </w:rPr>
        <w:t>και πήρε τα κεφάλια των μεγαλοκαναλαρχών, των μεγαλοεργολάβων, των μεγαλομιζαδόρων. Μίλησε λες και ξεκαθάρισαν τα πράγματα,</w:t>
      </w:r>
      <w:r>
        <w:rPr>
          <w:rFonts w:eastAsia="Times New Roman" w:cs="Times New Roman"/>
          <w:szCs w:val="24"/>
        </w:rPr>
        <w:t xml:space="preserve"> λες και τιμωρήθηκαν και θα πληρώσουν οι ένοχοι.</w:t>
      </w:r>
    </w:p>
    <w:p w14:paraId="14AC584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Όμως, μετά από αυτή την ομιλία του, ξέχασε να μας πει ότι ο ΣΥΡΙΖΑ στο πόρισμά του δεν καταλογίζει καμμία ευθύνη σε κανέναν. Μιλάει γενικά και αόριστα. Αφήνει να αιωρούνται τα πάντα, </w:t>
      </w:r>
      <w:r>
        <w:rPr>
          <w:rFonts w:eastAsia="Times New Roman" w:cs="Times New Roman"/>
          <w:szCs w:val="24"/>
        </w:rPr>
        <w:lastRenderedPageBreak/>
        <w:t>λέγοντας ότι κάπου, κάπο</w:t>
      </w:r>
      <w:r>
        <w:rPr>
          <w:rFonts w:eastAsia="Times New Roman" w:cs="Times New Roman"/>
          <w:szCs w:val="24"/>
        </w:rPr>
        <w:t>τε κάτι συνέβη. Αυτή είναι η αιτιολογία που δίνει το κόμμα του.</w:t>
      </w:r>
    </w:p>
    <w:p w14:paraId="14AC584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Ακούσαμε επίσης να λέει ότι επιτέλους έβαλαν μια τάξη. Είπε «φέραμε τους μεγαλοκαναλάρχες –και τους μεγαλοεργολάβους θα έλεγα εγώ, αυτούς που κάνουν ό,τι θέλουν στην Ελλάδα τα τελευταία σαράντ</w:t>
      </w:r>
      <w:r>
        <w:rPr>
          <w:rFonts w:eastAsia="Times New Roman" w:cs="Times New Roman"/>
          <w:szCs w:val="24"/>
        </w:rPr>
        <w:t xml:space="preserve">α πέντε χρόνια- για να τους αποδείξουμε ότι στην ελληνική Βουλή δεν μπορούν να κάνουν ό,τι θέλουν». </w:t>
      </w:r>
    </w:p>
    <w:p w14:paraId="14AC584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Μα, αυτό ήταν το χειρότερο που συνέβη. Ήρθαν στην ελληνική Βουλή και σας έκαναν ό,τι ήθελαν. Αν δεν υπήρχε ο εκπρόσωπος της Χρυσής Αυγής, αυτοί οι άνθρωποι</w:t>
      </w:r>
      <w:r>
        <w:rPr>
          <w:rFonts w:eastAsia="Times New Roman" w:cs="Times New Roman"/>
          <w:szCs w:val="24"/>
        </w:rPr>
        <w:t xml:space="preserve"> θα έβγαιναν από πάνω και θα τους ζητούσατε και συγγνώμη, όπως στην ουσία κάνατε. </w:t>
      </w:r>
    </w:p>
    <w:p w14:paraId="14AC585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ρωτάμε, λοιπόν: Μετά από όλο αυτό το ενδελεχές ξεκαθάρισμα που έγινε για εννέα-δέκα μήνες, ποιες είναι οι συνέπειες; Υπάρχουν ή δεν υπάρχουν ατασθαλίες; Έχουν κλαπεί χρή</w:t>
      </w:r>
      <w:r>
        <w:rPr>
          <w:rFonts w:eastAsia="Times New Roman" w:cs="Times New Roman"/>
          <w:szCs w:val="24"/>
        </w:rPr>
        <w:t>ματα ή δεν έχουν κλαπεί χρήματα; Έχουν εξαφανιστεί χρήματα του ελληνικού δημοσίου ή δεν έχουν; Αν δεν έχουν, ζητήστε συγγνώμη από όλους αυτούς που καλέσατε. Και δεν είναι και πολύ δύσκολο να το κάνετε. Αν έχουν, όμως, γίνει τέτοια πράγματα, πρέπει όλα αυτά</w:t>
      </w:r>
      <w:r>
        <w:rPr>
          <w:rFonts w:eastAsia="Times New Roman" w:cs="Times New Roman"/>
          <w:szCs w:val="24"/>
        </w:rPr>
        <w:t xml:space="preserve"> να πάνε στη δικαιοσύνη. Και από εκεί και </w:t>
      </w:r>
      <w:r>
        <w:rPr>
          <w:rFonts w:eastAsia="Times New Roman" w:cs="Times New Roman"/>
          <w:szCs w:val="24"/>
        </w:rPr>
        <w:lastRenderedPageBreak/>
        <w:t>πέρα, η δικαιοσύνη να κρίνει ποιος πρέπει να διωχθεί και ποιος όχι.</w:t>
      </w:r>
    </w:p>
    <w:p w14:paraId="14AC585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Τι σας φοβίζει; Τι είναι αυτό που σας κάνει να κρατάει ο ένας τον άλλον προκειμένου να μην ακουστεί η αλήθεια; Το θέμα είναι ότι σας φοβίζει το ότ</w:t>
      </w:r>
      <w:r>
        <w:rPr>
          <w:rFonts w:eastAsia="Times New Roman" w:cs="Times New Roman"/>
          <w:szCs w:val="24"/>
        </w:rPr>
        <w:t xml:space="preserve">ι είστε όλοι ένοχοι. Σαράντα πέντε χρόνια όλα τα κόμματα που ήσασταν μέσα στο ελληνικό Κοινοβούλιο λεηλατήσατε την πατρίδα μας, τον Έλληνα πολίτη, τον Έλληνα φορολογούμενο. </w:t>
      </w:r>
    </w:p>
    <w:p w14:paraId="14AC585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Μιλάμε για εκατοντάδες εκατομμύρια ευρώ σαν να μην τρέχει τίποτα: Διακόσια δεκαπέν</w:t>
      </w:r>
      <w:r>
        <w:rPr>
          <w:rFonts w:eastAsia="Times New Roman" w:cs="Times New Roman"/>
          <w:szCs w:val="24"/>
        </w:rPr>
        <w:t xml:space="preserve">τε εκατομμύρια, λέει, η Νέα Δημοκρατία, 195 εκατομμύρια το ΠΑΣΟΚ. Και μάλιστα, αυτοί μας κρίνουν τώρα κι έρχονται να μας πουν ότι θα μας δώσουν και λύσεις για το πώς θα σώσουν την πατρίδα και για το πώς θα σώσουν όλο αυτό το σύστημα που υπάρχει. </w:t>
      </w:r>
    </w:p>
    <w:p w14:paraId="14AC585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Τι να σώσ</w:t>
      </w:r>
      <w:r>
        <w:rPr>
          <w:rFonts w:eastAsia="Times New Roman" w:cs="Times New Roman"/>
          <w:szCs w:val="24"/>
        </w:rPr>
        <w:t>ετε; Τι να σώσ</w:t>
      </w:r>
      <w:r>
        <w:rPr>
          <w:rFonts w:eastAsia="Times New Roman" w:cs="Times New Roman"/>
          <w:szCs w:val="24"/>
        </w:rPr>
        <w:t>ε</w:t>
      </w:r>
      <w:r>
        <w:rPr>
          <w:rFonts w:eastAsia="Times New Roman" w:cs="Times New Roman"/>
          <w:szCs w:val="24"/>
        </w:rPr>
        <w:t>τε, βρε κακομοίρηδες; Εδώ χρωστάτε σε όποιον μιλάει ελληνικά. Εδώ χρωστάτε και μας δουλεύετε ότι με μπρελόκ και με στυλό θα ξεχρεώσετε τα 220 εκατομμύρια. Εδώ μας δουλεύετε όλους και μέχρι τώρα δουλεύατε όλοι τον ελληνικό λαό. Ευτυχώς, όμως,</w:t>
      </w:r>
      <w:r>
        <w:rPr>
          <w:rFonts w:eastAsia="Times New Roman" w:cs="Times New Roman"/>
          <w:szCs w:val="24"/>
        </w:rPr>
        <w:t xml:space="preserve"> σιγά σιγά ένα μεγάλο κομμάτι του </w:t>
      </w:r>
      <w:r>
        <w:rPr>
          <w:rFonts w:eastAsia="Times New Roman" w:cs="Times New Roman"/>
          <w:szCs w:val="24"/>
        </w:rPr>
        <w:lastRenderedPageBreak/>
        <w:t>ελληνικού λαού αφυπνίζεται. Και αφυπνίζεται μέσω της παρουσίας της Χρυσής Αυγής.</w:t>
      </w:r>
    </w:p>
    <w:p w14:paraId="14AC585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Κι επίσης, εδώ να τονίσουμε και κάτι, για να τα γνωρίζει και να τα μαθαίνει ο κόσμος. Όλοι προηγουμένως άκουσα να λέτε και να κατηγορεί ο ΣΥΡ</w:t>
      </w:r>
      <w:r>
        <w:rPr>
          <w:rFonts w:eastAsia="Times New Roman" w:cs="Times New Roman"/>
          <w:szCs w:val="24"/>
        </w:rPr>
        <w:t xml:space="preserve">ΙΖΑ τη Νέα Δημοκρατία, η Νέα Δημοκρατία το ΠΑΣΟΚ, το ΠΑΣΟΚ το ΚΚΕ –λέμε τώρα, δεν υπήρχε κατηγορία για το ΚΚΕ ποτέ- ότι τα λεφτά έχουν εξαφανιστεί από όλους, ότι τα έχετε πάρει και πώς τα έχετε πάρει, με ποιον τρόπο. </w:t>
      </w:r>
    </w:p>
    <w:p w14:paraId="14AC585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 ένα κόμμα δεν ακούστηκε ότι έχει π</w:t>
      </w:r>
      <w:r>
        <w:rPr>
          <w:rFonts w:eastAsia="Times New Roman" w:cs="Times New Roman"/>
          <w:szCs w:val="24"/>
        </w:rPr>
        <w:t>άρει χρήματα, για τη Χρυσή Αυγή. Δεν μπορείτε να το πείτε με τίποτα αυτό. Η Χρυσή Αυγή δεν έχει πάρει τίποτα. Δεν έχει πάρει ούτε ό,τι της αναλογεί. Με ετσιθελικό και αντιδημοκρατικό τρόπο, εσείς οι δημοκράτες απαγορεύσατε στο μοναδικό κόμμα που δεν χρωστά</w:t>
      </w:r>
      <w:r>
        <w:rPr>
          <w:rFonts w:eastAsia="Times New Roman" w:cs="Times New Roman"/>
          <w:szCs w:val="24"/>
        </w:rPr>
        <w:t xml:space="preserve">ει να παίρνει κομματική χρηματοδότηση. Στο μοναδικό κόμμα που δεν χρωστάει! Ενώ όλοι εσείς οι υπόλοιποι κλέφτες που τα έχετε εξαφανίσει, συνεχίζετε και τα μοιράζετε τα χρήματα. </w:t>
      </w:r>
    </w:p>
    <w:p w14:paraId="14AC585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Αυτό θα θέλατε και από τη Χρυσή Αυγή, να έχει μπει στο ίδιο πλαίσιο με εσάς, ν</w:t>
      </w:r>
      <w:r>
        <w:rPr>
          <w:rFonts w:eastAsia="Times New Roman" w:cs="Times New Roman"/>
          <w:szCs w:val="24"/>
        </w:rPr>
        <w:t xml:space="preserve">α αποκρύψει την αλήθεια από τον Έλληνα φορολογούμενο πολίτη, να τον κοροϊδεύει κι έτσι να μπορεί να παίρνει τα δάνειά της και να μην της λέει κανείς τίποτα. Τότε θα </w:t>
      </w:r>
      <w:r>
        <w:rPr>
          <w:rFonts w:eastAsia="Times New Roman" w:cs="Times New Roman"/>
          <w:szCs w:val="24"/>
        </w:rPr>
        <w:lastRenderedPageBreak/>
        <w:t>ήμασταν καλοί! Τότε θα ήμασταν δημοκράτες! Τότε θα ήμασταν φιλήσυχοι και καλοί πολίτες! Προ</w:t>
      </w:r>
      <w:r>
        <w:rPr>
          <w:rFonts w:eastAsia="Times New Roman" w:cs="Times New Roman"/>
          <w:szCs w:val="24"/>
        </w:rPr>
        <w:t>τιμούμε, όμως, να μην είμαστε δημοκράτες, όπως εσείς λέτε αυτό τον όρο και όπως τον έχετε ξεφτιλίσει πραγματικά, μέσα κι έξω από το ελληνικό Κοινοβούλιο.</w:t>
      </w:r>
    </w:p>
    <w:p w14:paraId="14AC585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Κι εδώ, λοιπόν, τίθεται το ζήτημα: Γιατί ο ΣΥΡΙΖΑ έκανε αυτή την </w:t>
      </w:r>
      <w:r>
        <w:rPr>
          <w:rFonts w:eastAsia="Times New Roman" w:cs="Times New Roman"/>
          <w:szCs w:val="24"/>
        </w:rPr>
        <w:t>εξεταστική</w:t>
      </w:r>
      <w:r>
        <w:rPr>
          <w:rFonts w:eastAsia="Times New Roman" w:cs="Times New Roman"/>
          <w:szCs w:val="24"/>
        </w:rPr>
        <w:t>; Και αφού την έκανε, γιατί</w:t>
      </w:r>
      <w:r>
        <w:rPr>
          <w:rFonts w:eastAsia="Times New Roman" w:cs="Times New Roman"/>
          <w:szCs w:val="24"/>
        </w:rPr>
        <w:t xml:space="preserve"> αθωώνει όλους τους υπολοίπους; Γιατί εδώ με αυτό που έκανε, ουσιαστικά έδωσε άφεση αμαρτιών. Ξεκαθάρισε και τη Νέα Δημοκρατία και το ΠΑΣΟΚ και τους προηγούμενους που υπήρχαν. Τους έδωσε κυριολεκτικά άφεση αμαρτιών. Γιατί; </w:t>
      </w:r>
    </w:p>
    <w:p w14:paraId="14AC585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Γιατί ο ΣΥΡΙΖΑ εκπροσωπεί το ίδι</w:t>
      </w:r>
      <w:r>
        <w:rPr>
          <w:rFonts w:eastAsia="Times New Roman" w:cs="Times New Roman"/>
          <w:szCs w:val="24"/>
        </w:rPr>
        <w:t>ο σαθρό κατεστημένο. Γιατί ο ΣΥΡΙΖΑ παίρνει εντολές από τους διεθνείς και τους Ευρωπαίους κυρίως τοκογλύφους. Και η εντολή που δίνεται είναι να προσπαθήσετε, με όλα τα μέσα, με όλους τους τρόπους, γαντζωμένοι όλοι, να μην δώσετε την τελευταία κλωτσιά σε αυ</w:t>
      </w:r>
      <w:r>
        <w:rPr>
          <w:rFonts w:eastAsia="Times New Roman" w:cs="Times New Roman"/>
          <w:szCs w:val="24"/>
        </w:rPr>
        <w:t xml:space="preserve">τό το σαθρό σύστημα, το οποίο πραγματικά καταρρέει και καταρρέει καθημερινά. </w:t>
      </w:r>
    </w:p>
    <w:p w14:paraId="14AC585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 Έλληνας πολίτης, όπως πολύ σωστά είπε ο Αρχηγός μας πριν από λίγο, θεωρεί όλους τους Έλληνες Βουλευτές κλέφτες και απατεώνες. Κι εσείς προσπαθείτε με οποιονδήποτε </w:t>
      </w:r>
      <w:r>
        <w:rPr>
          <w:rFonts w:eastAsia="Times New Roman" w:cs="Times New Roman"/>
          <w:szCs w:val="24"/>
        </w:rPr>
        <w:lastRenderedPageBreak/>
        <w:t>τρόπο να κρατ</w:t>
      </w:r>
      <w:r>
        <w:rPr>
          <w:rFonts w:eastAsia="Times New Roman" w:cs="Times New Roman"/>
          <w:szCs w:val="24"/>
        </w:rPr>
        <w:t xml:space="preserve">ήσετε αυτό το σύστημα, να το κρατήσετε γαντζωμένοι, το σύστημα αυτό που εξαθλίωσε την πατρίδα μας, το σύστημα αυτό που έφερε μια βίαιη αλλοίωση πληθυσμού μέσα στην ελληνική κοινωνία, το σύστημα αυτό το οποίο αδιαφορεί παντελώς και δεν ενδιαφέρεται καθόλου </w:t>
      </w:r>
      <w:r>
        <w:rPr>
          <w:rFonts w:eastAsia="Times New Roman" w:cs="Times New Roman"/>
          <w:szCs w:val="24"/>
        </w:rPr>
        <w:t xml:space="preserve">για τα προβλήματα του μέσου Έλληνα πολίτη, αλλά κόπτεται δήθεν ανθρωπιστικά για τα προβλήματα όλων των λαθρομεταναστών που έχουν κατακλύσει τα σύνορα της πατρίδας μας. </w:t>
      </w:r>
    </w:p>
    <w:p w14:paraId="14AC585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ονόματα δεν ακούστηκαν από κανέναν -μετά από εννέα-δέκα μήνες </w:t>
      </w:r>
      <w:r>
        <w:rPr>
          <w:rFonts w:eastAsia="Times New Roman" w:cs="Times New Roman"/>
          <w:szCs w:val="24"/>
        </w:rPr>
        <w:t>εξεταστικής</w:t>
      </w:r>
      <w:r>
        <w:rPr>
          <w:rFonts w:eastAsia="Times New Roman" w:cs="Times New Roman"/>
          <w:szCs w:val="24"/>
        </w:rPr>
        <w:t>, δε</w:t>
      </w:r>
      <w:r>
        <w:rPr>
          <w:rFonts w:eastAsia="Times New Roman" w:cs="Times New Roman"/>
          <w:szCs w:val="24"/>
        </w:rPr>
        <w:t xml:space="preserve">ν υπάρχουν ονόματα για κανέναν από όλους εσάς, μόνο η Χρυσή Αυγή ανέφερε ονόματα- θα σας πούμε, λοιπόν, για άλλη μια φορά –μάλλον για μία φορά, γιατί την προηγούμενη δεν κατάφερε ο Ηλίας Κασιδιάρης να τελειώσει και να πει αυτά που έπρεπε- τι έχει γίνει. </w:t>
      </w:r>
    </w:p>
    <w:p w14:paraId="14AC585B" w14:textId="77777777" w:rsidR="001812B4" w:rsidRDefault="001009A2">
      <w:pPr>
        <w:tabs>
          <w:tab w:val="left" w:pos="1800"/>
        </w:tabs>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4AC585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Εδώ υπάρχει ένα σάπιο σύστημα το οποίο αποτελείται από τα κανάλια, τους μεγαλομιντιάρχες και τους μεγαλοτραπεζίτες. Τα κανάλια, τα μεγαλοκανάλια, οι μεγαλοεργολάβοι έπαιρνα</w:t>
      </w:r>
      <w:r>
        <w:rPr>
          <w:rFonts w:eastAsia="Times New Roman" w:cs="Times New Roman"/>
          <w:szCs w:val="24"/>
        </w:rPr>
        <w:t xml:space="preserve">ν </w:t>
      </w:r>
      <w:r>
        <w:rPr>
          <w:rFonts w:eastAsia="Times New Roman" w:cs="Times New Roman"/>
          <w:szCs w:val="24"/>
        </w:rPr>
        <w:lastRenderedPageBreak/>
        <w:t>εκατοντάδες εκατομμύρια ευρώ από τις τράπεζες για να καλύπτουν τα πολιτικά σκάνδαλα που συνέβαιναν στην πατρίδα μας, για να αλλοιώνουν τη σκέψη και την άποψη…</w:t>
      </w:r>
    </w:p>
    <w:p w14:paraId="14AC585D" w14:textId="77777777" w:rsidR="001812B4" w:rsidRDefault="001009A2">
      <w:pPr>
        <w:spacing w:line="600" w:lineRule="auto"/>
        <w:ind w:firstLine="720"/>
        <w:contextualSpacing/>
        <w:jc w:val="both"/>
        <w:rPr>
          <w:rFonts w:eastAsia="Times New Roman"/>
          <w:bCs/>
        </w:rPr>
      </w:pPr>
      <w:r>
        <w:rPr>
          <w:rFonts w:eastAsia="Times New Roman"/>
          <w:b/>
          <w:bCs/>
        </w:rPr>
        <w:t xml:space="preserve">ΠΡΟΕΔΡΟΣ (Νικόλαος Βούτσης): </w:t>
      </w:r>
      <w:r>
        <w:rPr>
          <w:rFonts w:eastAsia="Times New Roman"/>
          <w:bCs/>
        </w:rPr>
        <w:t>Ένα λεπτό, κύριε Λαγέ, θα σας αφήσω επιπλέον χρόνο. Ήδη έχετε μιλή</w:t>
      </w:r>
      <w:r>
        <w:rPr>
          <w:rFonts w:eastAsia="Times New Roman"/>
          <w:bCs/>
        </w:rPr>
        <w:t>σει επιπλέον.</w:t>
      </w:r>
    </w:p>
    <w:p w14:paraId="14AC585E" w14:textId="77777777" w:rsidR="001812B4" w:rsidRDefault="001009A2">
      <w:pPr>
        <w:spacing w:line="600" w:lineRule="auto"/>
        <w:ind w:firstLine="720"/>
        <w:contextualSpacing/>
        <w:jc w:val="both"/>
        <w:rPr>
          <w:rFonts w:eastAsia="Times New Roman"/>
          <w:bCs/>
        </w:rPr>
      </w:pPr>
      <w:r>
        <w:rPr>
          <w:rFonts w:eastAsia="Times New Roman"/>
          <w:b/>
          <w:bCs/>
        </w:rPr>
        <w:t xml:space="preserve">ΙΩΑΝΝΗΣ ΛΑΓΟΣ: </w:t>
      </w:r>
      <w:r>
        <w:rPr>
          <w:rFonts w:eastAsia="Times New Roman"/>
          <w:bCs/>
        </w:rPr>
        <w:t>…του Έλληνα πολίτη και να καθοδηγούν τον Έλληνα σε άλλα πράγματα και όχι σε αυτά που πραγματικά συνέβαιναν δίπλα του και που του κατέστρεφαν τη ζωή.</w:t>
      </w:r>
    </w:p>
    <w:p w14:paraId="14AC585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Οι μεγαλοκαναλάρχες, λοιπόν, έπαιρναν τα εκατομμύρια. Οι μεγαλοτραπεζίτες έδιν</w:t>
      </w:r>
      <w:r>
        <w:rPr>
          <w:rFonts w:eastAsia="Times New Roman" w:cs="Times New Roman"/>
          <w:szCs w:val="24"/>
        </w:rPr>
        <w:t>αν τα εκατομμύρια αυτά, με την εξασφάλιση βέβαια ότι αυτά τα χρήματα δεν θα τα χάσουν, δεν θα τα πληρώσουν ποτέ από την τσέπη τους. Όμως, όταν οδηγηθήκαμε στα μνημόνια που εσείς μας βάλατε, όλοι εδώ πέρα μέσα, ήξεραν ότι με τις ανακεφαλοποιήσεις των τραπεζ</w:t>
      </w:r>
      <w:r>
        <w:rPr>
          <w:rFonts w:eastAsia="Times New Roman" w:cs="Times New Roman"/>
          <w:szCs w:val="24"/>
        </w:rPr>
        <w:t>ών, τις οποίες πληρώνει ο Έλληνας πολίτης, ο Έλληνας φορολογούμενος, αυτά τα χρήματα που χάριζαν οι μεγαλοτραπεζίτες στους μεγαλοκαναλάρχες θα τα έπαιρναν ξανά και θα τα έπαιρναν ξανά μέσω του Έλληνα φορολογούμενου, αυτόν που εσείς τον έχετε κάνει ό,τι θέλ</w:t>
      </w:r>
      <w:r>
        <w:rPr>
          <w:rFonts w:eastAsia="Times New Roman" w:cs="Times New Roman"/>
          <w:szCs w:val="24"/>
        </w:rPr>
        <w:t>ετε, τον έχετε ταπεινώσει.</w:t>
      </w:r>
    </w:p>
    <w:p w14:paraId="14AC586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λοιπόν, τα μεγαλοκόμματα και όσα κόμματα ήταν στην </w:t>
      </w:r>
      <w:r>
        <w:rPr>
          <w:rFonts w:eastAsia="Times New Roman" w:cs="Times New Roman"/>
          <w:szCs w:val="24"/>
        </w:rPr>
        <w:t xml:space="preserve">ελληνική </w:t>
      </w:r>
      <w:r>
        <w:rPr>
          <w:rFonts w:eastAsia="Times New Roman" w:cs="Times New Roman"/>
          <w:szCs w:val="24"/>
        </w:rPr>
        <w:t>Βουλή σαράντα πέντε χρόνια έτρωγαν, έπιναν εις υγείαν του κορόιδου, που ήταν ο ελληνικός λαός. Αυτή είναι η πραγματικότητα.</w:t>
      </w:r>
    </w:p>
    <w:p w14:paraId="14AC586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Χρυσή Αυγή, λοιπόν, απαιτεί τη σύστασ</w:t>
      </w:r>
      <w:r>
        <w:rPr>
          <w:rFonts w:eastAsia="Times New Roman" w:cs="Times New Roman"/>
          <w:szCs w:val="24"/>
        </w:rPr>
        <w:t xml:space="preserve">η εξεταστικής επιτροπής που θα υπάρξει και θα συζητηθεί η τέλεση του ποινικού αδικήματος της ηθικής αυτουργίας σε απιστία σε βαθμό κακουργήματος για όλους τους Πρωθυπουργούς από τον Κώστα Σημίτη και μετά, για τον Κώστα Σημίτη, για τον Κώστα Καραμανλή, για </w:t>
      </w:r>
      <w:r>
        <w:rPr>
          <w:rFonts w:eastAsia="Times New Roman" w:cs="Times New Roman"/>
          <w:szCs w:val="24"/>
        </w:rPr>
        <w:t>τον Γιώργο Παπανδρέου, για τον Λουκά Παπαδήμο, για τον Αντώνη Σαμαρά και για τον νυν Πρωθυπουργό Αλέξη Τσίπρα -βλέπετε ότι εμείς μιλάμε με ονόματα- όπως και για τους Υπουργούς Οικονομικών όλων αυτών των κυβερνήσεων. Να υπάρξει μια εξεταστική επιτροπή και ε</w:t>
      </w:r>
      <w:r>
        <w:rPr>
          <w:rFonts w:eastAsia="Times New Roman" w:cs="Times New Roman"/>
          <w:szCs w:val="24"/>
        </w:rPr>
        <w:t>κεί να δούμε πόσοι θα είναι αυτοί που θα διωχθούν και πόσοι θα είναι αυτοί που θα λογοδοτήσουν στην ελληνική δικαιοσύνη.</w:t>
      </w:r>
    </w:p>
    <w:p w14:paraId="14AC5862" w14:textId="77777777" w:rsidR="001812B4" w:rsidRDefault="001009A2">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4AC586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εσείς οι δημοκράτες τρέμετε την ελληνική δικα</w:t>
      </w:r>
      <w:r>
        <w:rPr>
          <w:rFonts w:eastAsia="Times New Roman" w:cs="Times New Roman"/>
          <w:szCs w:val="24"/>
        </w:rPr>
        <w:t>ιοσύνη…</w:t>
      </w:r>
    </w:p>
    <w:p w14:paraId="14AC5864" w14:textId="77777777" w:rsidR="001812B4" w:rsidRDefault="001009A2">
      <w:pPr>
        <w:spacing w:line="600" w:lineRule="auto"/>
        <w:ind w:firstLine="720"/>
        <w:contextualSpacing/>
        <w:jc w:val="both"/>
        <w:rPr>
          <w:rFonts w:eastAsia="Times New Roman" w:cs="Times New Roman"/>
          <w:szCs w:val="24"/>
        </w:rPr>
      </w:pPr>
      <w:r>
        <w:rPr>
          <w:rFonts w:eastAsia="Times New Roman"/>
          <w:b/>
          <w:bCs/>
        </w:rPr>
        <w:lastRenderedPageBreak/>
        <w:t>ΠΡΟΕΔΡΟΣ (Νικόλαος Βούτσης):</w:t>
      </w:r>
      <w:r>
        <w:rPr>
          <w:rFonts w:eastAsia="Times New Roman"/>
          <w:bCs/>
        </w:rPr>
        <w:t xml:space="preserve"> </w:t>
      </w:r>
      <w:r>
        <w:rPr>
          <w:rFonts w:eastAsia="Times New Roman" w:cs="Times New Roman"/>
          <w:szCs w:val="24"/>
        </w:rPr>
        <w:t>Έχετε τελειώσει.</w:t>
      </w:r>
    </w:p>
    <w:p w14:paraId="14AC586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…φοβάστε, κοιτάτε να τη χειραγωγήσετε, κοιτάτε να την ελέγξετε και όταν έχετε το οποιοδήποτε ζήτημα, για να δείξετε ότι είστε διαφορετικοί ο ένας από τον άλλο και να πάει κάποιος…</w:t>
      </w:r>
    </w:p>
    <w:p w14:paraId="14AC5866"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Έχετε τελειώσει, κύριε Λαγέ.</w:t>
      </w:r>
    </w:p>
    <w:p w14:paraId="14AC586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Έχουμε τελειώσει!</w:t>
      </w:r>
    </w:p>
    <w:p w14:paraId="14AC586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Εσείς έχετε τελειώσει, κύριε Βούτση και δεν το έχετε πάρει χαμπάρι. Εμείς ξεκινάμε τώρα.</w:t>
      </w:r>
    </w:p>
    <w:p w14:paraId="14AC586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Λοιπόν, εμείς τελειώσαμε αυτή</w:t>
      </w:r>
      <w:r>
        <w:rPr>
          <w:rFonts w:eastAsia="Times New Roman" w:cs="Times New Roman"/>
          <w:szCs w:val="24"/>
        </w:rPr>
        <w:t>ν</w:t>
      </w:r>
      <w:r>
        <w:rPr>
          <w:rFonts w:eastAsia="Times New Roman" w:cs="Times New Roman"/>
          <w:szCs w:val="24"/>
        </w:rPr>
        <w:t xml:space="preserve"> τη στιγμή. Θα πω μόνο ένα σκάνδαλο που για άλ</w:t>
      </w:r>
      <w:r>
        <w:rPr>
          <w:rFonts w:eastAsia="Times New Roman" w:cs="Times New Roman"/>
          <w:szCs w:val="24"/>
        </w:rPr>
        <w:t>λη μια φορά έγινε και που αναφέρθηκε και ο Αρχηγός μας. Αυτή τη στιγμή υπάρχει μια διαμαρτυρία έξω από τους πιστούς…</w:t>
      </w:r>
    </w:p>
    <w:p w14:paraId="14AC586A"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Τώρα συνεχίζετε; Με συγχωρείτε.</w:t>
      </w:r>
    </w:p>
    <w:p w14:paraId="14AC586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Για μισό λεπτό, κύριε Πρόεδρε.</w:t>
      </w:r>
    </w:p>
    <w:p w14:paraId="14AC586C"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bCs/>
        </w:rPr>
        <w:t xml:space="preserve"> </w:t>
      </w:r>
      <w:r>
        <w:rPr>
          <w:rFonts w:eastAsia="Times New Roman" w:cs="Times New Roman"/>
          <w:szCs w:val="24"/>
        </w:rPr>
        <w:t xml:space="preserve">Τι </w:t>
      </w:r>
      <w:r>
        <w:rPr>
          <w:rFonts w:eastAsia="Times New Roman" w:cs="Times New Roman"/>
          <w:szCs w:val="24"/>
        </w:rPr>
        <w:t>μισό λεπτό; Θέλετε να πω τι έγινε έξω;</w:t>
      </w:r>
    </w:p>
    <w:p w14:paraId="14AC586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Τι έγινε έξω;</w:t>
      </w:r>
    </w:p>
    <w:p w14:paraId="14AC586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Αυτό που πάτε να πείτε εσείς τώρα.</w:t>
      </w:r>
    </w:p>
    <w:p w14:paraId="14AC586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Θα το πω εγώ. Θέλετε να το πείτε εσείς; Θα τους καλέσετε εσείς να έρθουν;</w:t>
      </w:r>
    </w:p>
    <w:p w14:paraId="14AC587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w:t>
      </w:r>
    </w:p>
    <w:p w14:paraId="14AC587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w:t>
      </w:r>
      <w:r>
        <w:rPr>
          <w:rFonts w:eastAsia="Times New Roman" w:cs="Times New Roman"/>
          <w:b/>
          <w:szCs w:val="24"/>
        </w:rPr>
        <w:t>ΩΑΝΝΗΣ ΛΑΓΟΣ:</w:t>
      </w:r>
      <w:r>
        <w:rPr>
          <w:rFonts w:eastAsia="Times New Roman" w:cs="Times New Roman"/>
          <w:szCs w:val="24"/>
        </w:rPr>
        <w:t xml:space="preserve"> Καλέστε εσείς τον κόσμο να έρθει, γιατί εμείς θα καλέσουμε τον κόσμο να έρθει, γιατί για πρώτη φορά…</w:t>
      </w:r>
    </w:p>
    <w:p w14:paraId="14AC587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Αυτοί που πρέπει να κάνουν τη δουλειά τους έξω την κάνουν πάντως αυτή</w:t>
      </w:r>
      <w:r>
        <w:rPr>
          <w:rFonts w:eastAsia="Times New Roman" w:cs="Times New Roman"/>
          <w:szCs w:val="24"/>
        </w:rPr>
        <w:t>ν</w:t>
      </w:r>
      <w:r>
        <w:rPr>
          <w:rFonts w:eastAsia="Times New Roman" w:cs="Times New Roman"/>
          <w:szCs w:val="24"/>
        </w:rPr>
        <w:t xml:space="preserve"> τη στιγμή. Σταμάτησαν το να υπάρξει μια βίαιη είσοδος στη Βουλή.</w:t>
      </w:r>
    </w:p>
    <w:p w14:paraId="14AC587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Τι έκαναν;</w:t>
      </w:r>
    </w:p>
    <w:p w14:paraId="14AC587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Αυτό που ακούτε. </w:t>
      </w:r>
    </w:p>
    <w:p w14:paraId="14AC587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Όσο για την ελληνική δικαιοσύνη, επειδή είπατε το ποιος την τρέμει ατομικά και συλλογικά, παρακαλώ πολύ…</w:t>
      </w:r>
    </w:p>
    <w:p w14:paraId="14AC587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ΛΑΓΟ</w:t>
      </w:r>
      <w:r>
        <w:rPr>
          <w:rFonts w:eastAsia="Times New Roman" w:cs="Times New Roman"/>
          <w:b/>
          <w:szCs w:val="24"/>
        </w:rPr>
        <w:t>Σ:</w:t>
      </w:r>
      <w:r>
        <w:rPr>
          <w:rFonts w:eastAsia="Times New Roman" w:cs="Times New Roman"/>
          <w:szCs w:val="24"/>
        </w:rPr>
        <w:t xml:space="preserve"> Από τους μοναχούς; Αυτοί ήσαστε. Φοβάστε τον ηγούμενο και τους μοναχούς και όχι τους αλήτες παρακρατικούς που καίνε την αλήθεια. Αυτή είναι η Κυβέρνηση ΣΥΡΙΖΑ και έτσι θα ξεφτιλίζεται.</w:t>
      </w:r>
    </w:p>
    <w:p w14:paraId="14AC5877" w14:textId="77777777" w:rsidR="001812B4" w:rsidRDefault="001009A2">
      <w:pPr>
        <w:spacing w:line="600" w:lineRule="auto"/>
        <w:ind w:firstLine="709"/>
        <w:contextualSpacing/>
        <w:jc w:val="center"/>
        <w:rPr>
          <w:rFonts w:eastAsia="Times New Roman"/>
          <w:bCs/>
        </w:rPr>
      </w:pPr>
      <w:r>
        <w:rPr>
          <w:rFonts w:eastAsia="Times New Roman"/>
          <w:bCs/>
        </w:rPr>
        <w:t>(Χειροκροτήματα από την πτέρυγα της Χρυσής Αυγής)</w:t>
      </w:r>
    </w:p>
    <w:p w14:paraId="14AC587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w:t>
      </w:r>
      <w:r>
        <w:rPr>
          <w:rFonts w:eastAsia="Times New Roman" w:cs="Times New Roman"/>
          <w:b/>
          <w:szCs w:val="24"/>
        </w:rPr>
        <w:t xml:space="preserve"> Βούτσης):</w:t>
      </w:r>
      <w:r>
        <w:rPr>
          <w:rFonts w:eastAsia="Times New Roman" w:cs="Times New Roman"/>
          <w:szCs w:val="24"/>
        </w:rPr>
        <w:t xml:space="preserve"> Μπράβο, εντάξει.</w:t>
      </w:r>
    </w:p>
    <w:p w14:paraId="14AC587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Να φοβάστε την Ορθοδοξία, την Εκκλησία και τον Χριστιανισμό.</w:t>
      </w:r>
    </w:p>
    <w:p w14:paraId="14AC587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Ωραία!</w:t>
      </w:r>
    </w:p>
    <w:p w14:paraId="14AC587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Να φοβάστε την Χρυσή Αυγή και τους Έλληνες εθνικιστές. Χαϊδέψτε τους κουκουλοφόρους των Εξαρχείων!</w:t>
      </w:r>
    </w:p>
    <w:p w14:paraId="14AC587C" w14:textId="77777777" w:rsidR="001812B4" w:rsidRDefault="001009A2">
      <w:pPr>
        <w:spacing w:line="600" w:lineRule="auto"/>
        <w:ind w:firstLine="709"/>
        <w:contextualSpacing/>
        <w:jc w:val="center"/>
        <w:rPr>
          <w:rFonts w:eastAsia="Times New Roman"/>
          <w:bCs/>
        </w:rPr>
      </w:pPr>
      <w:r>
        <w:rPr>
          <w:rFonts w:eastAsia="Times New Roman"/>
          <w:bCs/>
        </w:rPr>
        <w:t>(Χ</w:t>
      </w:r>
      <w:r>
        <w:rPr>
          <w:rFonts w:eastAsia="Times New Roman"/>
          <w:bCs/>
        </w:rPr>
        <w:t>ειροκροτήματα από την πτέρυγα της Χρυσής Αυγής)</w:t>
      </w:r>
    </w:p>
    <w:p w14:paraId="14AC587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Ωραία, εντάξει.</w:t>
      </w:r>
    </w:p>
    <w:p w14:paraId="14AC587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λέω, πάντως, αυτό το ποιοι τρέμουν την ελληνική δικαιοσύνη και ποιοι βρίσκονται ενώπιον της δικαιοσύνης…</w:t>
      </w:r>
    </w:p>
    <w:p w14:paraId="14AC587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ΗΛΙΑΣ ΚΑΣΙΔΙΑΡΗΣ:</w:t>
      </w:r>
      <w:r>
        <w:rPr>
          <w:rFonts w:eastAsia="Times New Roman" w:cs="Times New Roman"/>
          <w:szCs w:val="24"/>
        </w:rPr>
        <w:t xml:space="preserve"> Αφού τα ξέρετε πώς μπήκαμε. Τον Μπαλτάκο τον ακούσατε, τον Σαμαρά τον ακούσατε.</w:t>
      </w:r>
    </w:p>
    <w:p w14:paraId="14AC588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w:t>
      </w:r>
    </w:p>
    <w:p w14:paraId="14AC588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Ελάτε, κυρία Κοζομπόλη, έχετε τον λόγο.</w:t>
      </w:r>
    </w:p>
    <w:p w14:paraId="14AC588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 τα έξω, κύριε Πρόεδρε, κύριε Αρχηγέ, κύριε Μιχαλολιάκο, παρακαλώ πολύ, να πάρετε την ε</w:t>
      </w:r>
      <w:r>
        <w:rPr>
          <w:rFonts w:eastAsia="Times New Roman" w:cs="Times New Roman"/>
          <w:szCs w:val="24"/>
        </w:rPr>
        <w:t>υθύνη, διότι παραλίγο να είχαμε σοβαρά προβλήματα.</w:t>
      </w:r>
    </w:p>
    <w:p w14:paraId="14AC5883" w14:textId="77777777" w:rsidR="001812B4" w:rsidRDefault="001009A2">
      <w:pPr>
        <w:spacing w:line="600" w:lineRule="auto"/>
        <w:ind w:firstLine="720"/>
        <w:contextualSpacing/>
        <w:jc w:val="both"/>
        <w:rPr>
          <w:rFonts w:eastAsia="Times New Roman"/>
          <w:szCs w:val="24"/>
        </w:rPr>
      </w:pPr>
      <w:r>
        <w:rPr>
          <w:rFonts w:eastAsia="Times New Roman"/>
          <w:b/>
          <w:bCs/>
          <w:szCs w:val="24"/>
        </w:rPr>
        <w:t xml:space="preserve">ΝΙΚΟΛΑΟΣ ΜΙΧΑΛΟΛΙΑΚΟΣ </w:t>
      </w:r>
      <w:r>
        <w:rPr>
          <w:rFonts w:eastAsia="Times New Roman"/>
          <w:b/>
          <w:szCs w:val="24"/>
        </w:rPr>
        <w:t>(Γενικός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Δεν τα γνωρίζω.</w:t>
      </w:r>
    </w:p>
    <w:p w14:paraId="14AC5884"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Δεν τα γνωρίζετε. Σας το λέω από Έδρας.</w:t>
      </w:r>
    </w:p>
    <w:p w14:paraId="14AC5885" w14:textId="77777777" w:rsidR="001812B4" w:rsidRDefault="001009A2">
      <w:pPr>
        <w:spacing w:line="600" w:lineRule="auto"/>
        <w:ind w:firstLine="720"/>
        <w:contextualSpacing/>
        <w:jc w:val="both"/>
        <w:rPr>
          <w:rFonts w:eastAsia="Times New Roman"/>
          <w:szCs w:val="24"/>
        </w:rPr>
      </w:pPr>
      <w:r>
        <w:rPr>
          <w:rFonts w:eastAsia="Times New Roman"/>
          <w:szCs w:val="24"/>
        </w:rPr>
        <w:t>Ευχαριστώ πολύ.</w:t>
      </w:r>
    </w:p>
    <w:p w14:paraId="14AC5886" w14:textId="77777777" w:rsidR="001812B4" w:rsidRDefault="001009A2">
      <w:pPr>
        <w:spacing w:line="600" w:lineRule="auto"/>
        <w:ind w:firstLine="720"/>
        <w:contextualSpacing/>
        <w:jc w:val="both"/>
        <w:rPr>
          <w:rFonts w:eastAsia="Times New Roman"/>
          <w:szCs w:val="24"/>
        </w:rPr>
      </w:pPr>
      <w:r>
        <w:rPr>
          <w:rFonts w:eastAsia="Times New Roman"/>
          <w:b/>
          <w:bCs/>
          <w:szCs w:val="24"/>
        </w:rPr>
        <w:t xml:space="preserve">ΝΙΚΟΛΑΟΣ ΜΙΧΑΛΟΛΙΑΚΟΣ </w:t>
      </w:r>
      <w:r>
        <w:rPr>
          <w:rFonts w:eastAsia="Times New Roman"/>
          <w:b/>
          <w:szCs w:val="24"/>
        </w:rPr>
        <w:t>(Γεν</w:t>
      </w:r>
      <w:r>
        <w:rPr>
          <w:rFonts w:eastAsia="Times New Roman"/>
          <w:b/>
          <w:szCs w:val="24"/>
        </w:rPr>
        <w:t>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Για αυτό το «πρέπει να τρέμουμε», ξέρετε κάτι παραπάνω;</w:t>
      </w:r>
    </w:p>
    <w:p w14:paraId="14AC5887"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Όχι.</w:t>
      </w:r>
    </w:p>
    <w:p w14:paraId="14AC5888" w14:textId="77777777" w:rsidR="001812B4" w:rsidRDefault="001009A2">
      <w:pPr>
        <w:spacing w:line="600" w:lineRule="auto"/>
        <w:ind w:firstLine="720"/>
        <w:contextualSpacing/>
        <w:jc w:val="both"/>
        <w:rPr>
          <w:rFonts w:eastAsia="Times New Roman"/>
          <w:szCs w:val="24"/>
        </w:rPr>
      </w:pPr>
      <w:r>
        <w:rPr>
          <w:rFonts w:eastAsia="Times New Roman"/>
          <w:b/>
          <w:bCs/>
          <w:szCs w:val="24"/>
        </w:rPr>
        <w:t xml:space="preserve">ΝΙΚΟΛΑΟΣ ΜΙΧΑΛΟΛΙΑΚΟΣ </w:t>
      </w:r>
      <w:r>
        <w:rPr>
          <w:rFonts w:eastAsia="Times New Roman"/>
          <w:b/>
          <w:szCs w:val="24"/>
        </w:rPr>
        <w:t>(Γενικός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Εσείς το λέτε.</w:t>
      </w:r>
    </w:p>
    <w:p w14:paraId="14AC5889"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w:t>
      </w:r>
      <w:r>
        <w:rPr>
          <w:rFonts w:eastAsia="Times New Roman"/>
          <w:b/>
          <w:szCs w:val="24"/>
        </w:rPr>
        <w:t>Βούτσης):</w:t>
      </w:r>
      <w:r>
        <w:rPr>
          <w:rFonts w:eastAsia="Times New Roman"/>
          <w:szCs w:val="24"/>
        </w:rPr>
        <w:t xml:space="preserve"> Όχι, αλλά το άκουσα προηγούμενα προς όλους τους…</w:t>
      </w:r>
    </w:p>
    <w:p w14:paraId="14AC588A" w14:textId="77777777" w:rsidR="001812B4" w:rsidRDefault="001009A2">
      <w:pPr>
        <w:spacing w:line="600" w:lineRule="auto"/>
        <w:ind w:firstLine="720"/>
        <w:contextualSpacing/>
        <w:jc w:val="both"/>
        <w:rPr>
          <w:rFonts w:eastAsia="Times New Roman"/>
          <w:szCs w:val="24"/>
        </w:rPr>
      </w:pPr>
      <w:r>
        <w:rPr>
          <w:rFonts w:eastAsia="Times New Roman"/>
          <w:b/>
          <w:bCs/>
          <w:szCs w:val="24"/>
        </w:rPr>
        <w:t xml:space="preserve">ΝΙΚΟΛΑΟΣ ΜΙΧΑΛΟΛΙΑΚΟΣ </w:t>
      </w:r>
      <w:r>
        <w:rPr>
          <w:rFonts w:eastAsia="Times New Roman"/>
          <w:b/>
          <w:szCs w:val="24"/>
        </w:rPr>
        <w:t>(Γενικός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Μήπως παίρνετε τίποτα τηλέφωνα…</w:t>
      </w:r>
    </w:p>
    <w:p w14:paraId="14AC588B"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Με συγχωρείτε πάρα πολύ, αλλά βρίσκεστε ενώπιον της ελληνι</w:t>
      </w:r>
      <w:r>
        <w:rPr>
          <w:rFonts w:eastAsia="Times New Roman"/>
          <w:szCs w:val="24"/>
        </w:rPr>
        <w:t xml:space="preserve">κής δικαιοσύνης. Η αναφορά του Βουλευτού σας για όλους τους υπόλοιπους -Βουλευτές, πολιτικούς Αρχηγούς και Πρωθυπουργούς- ότι πρέπει να τρέμουν τη δικαιοσύνη υπερβαίνει όχι τα </w:t>
      </w:r>
      <w:r>
        <w:rPr>
          <w:rFonts w:eastAsia="Times New Roman"/>
          <w:szCs w:val="24"/>
        </w:rPr>
        <w:t>εσκεμμένα</w:t>
      </w:r>
      <w:r>
        <w:rPr>
          <w:rFonts w:eastAsia="Times New Roman"/>
          <w:szCs w:val="24"/>
        </w:rPr>
        <w:t xml:space="preserve"> αλλά και τα όρια της λογικής.</w:t>
      </w:r>
    </w:p>
    <w:p w14:paraId="14AC588C" w14:textId="77777777" w:rsidR="001812B4" w:rsidRDefault="001009A2">
      <w:pPr>
        <w:spacing w:line="600" w:lineRule="auto"/>
        <w:ind w:firstLine="720"/>
        <w:contextualSpacing/>
        <w:jc w:val="both"/>
        <w:rPr>
          <w:rFonts w:eastAsia="Times New Roman"/>
          <w:szCs w:val="24"/>
        </w:rPr>
      </w:pPr>
      <w:r>
        <w:rPr>
          <w:rFonts w:eastAsia="Times New Roman"/>
          <w:b/>
          <w:bCs/>
          <w:szCs w:val="24"/>
        </w:rPr>
        <w:lastRenderedPageBreak/>
        <w:t xml:space="preserve">ΝΙΚΟΛΑΟΣ ΜΙΧΑΛΟΛΙΑΚΟΣ </w:t>
      </w:r>
      <w:r>
        <w:rPr>
          <w:rFonts w:eastAsia="Times New Roman"/>
          <w:b/>
          <w:szCs w:val="24"/>
        </w:rPr>
        <w:t>(Γενικός Γραμματέα</w:t>
      </w:r>
      <w:r>
        <w:rPr>
          <w:rFonts w:eastAsia="Times New Roman"/>
          <w:b/>
          <w:szCs w:val="24"/>
        </w:rPr>
        <w:t>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Νομίζω ότι αναφέρθηκα προηγουμένως ότι με τον </w:t>
      </w:r>
      <w:r>
        <w:rPr>
          <w:rFonts w:eastAsia="Times New Roman"/>
          <w:szCs w:val="24"/>
        </w:rPr>
        <w:t xml:space="preserve">νόμο </w:t>
      </w:r>
      <w:r>
        <w:rPr>
          <w:rFonts w:eastAsia="Times New Roman"/>
          <w:szCs w:val="24"/>
        </w:rPr>
        <w:t xml:space="preserve">περί </w:t>
      </w:r>
      <w:r>
        <w:rPr>
          <w:rFonts w:eastAsia="Times New Roman"/>
          <w:szCs w:val="24"/>
        </w:rPr>
        <w:t xml:space="preserve">ευθύνης </w:t>
      </w:r>
      <w:r>
        <w:rPr>
          <w:rFonts w:eastAsia="Times New Roman"/>
          <w:szCs w:val="24"/>
        </w:rPr>
        <w:t xml:space="preserve">Υπουργών δεν έχουν κανένα λόγο να φοβούνται, όπως έχει σχεδιαστεί. Όμως, εσείς είστε δύο χρόνια Κυβέρνηση και δεν έχετε κάνει τίποτα για τον </w:t>
      </w:r>
      <w:r>
        <w:rPr>
          <w:rFonts w:eastAsia="Times New Roman"/>
          <w:szCs w:val="24"/>
        </w:rPr>
        <w:t xml:space="preserve">νόμο </w:t>
      </w:r>
      <w:r>
        <w:rPr>
          <w:rFonts w:eastAsia="Times New Roman"/>
          <w:szCs w:val="24"/>
        </w:rPr>
        <w:t xml:space="preserve">περί </w:t>
      </w:r>
      <w:r>
        <w:rPr>
          <w:rFonts w:eastAsia="Times New Roman"/>
          <w:szCs w:val="24"/>
        </w:rPr>
        <w:t>ευθ</w:t>
      </w:r>
      <w:r>
        <w:rPr>
          <w:rFonts w:eastAsia="Times New Roman"/>
          <w:szCs w:val="24"/>
        </w:rPr>
        <w:t xml:space="preserve">ύνης </w:t>
      </w:r>
      <w:r>
        <w:rPr>
          <w:rFonts w:eastAsia="Times New Roman"/>
          <w:szCs w:val="24"/>
        </w:rPr>
        <w:t>Υπουργών.</w:t>
      </w:r>
    </w:p>
    <w:p w14:paraId="14AC588D"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cs="Times New Roman"/>
          <w:szCs w:val="24"/>
        </w:rPr>
        <w:t xml:space="preserve"> </w:t>
      </w:r>
      <w:r>
        <w:rPr>
          <w:rFonts w:eastAsia="Times New Roman"/>
          <w:szCs w:val="24"/>
        </w:rPr>
        <w:t xml:space="preserve">Τώρα μη μιλήσουμε για αυτό και για τη συνταγματική </w:t>
      </w:r>
      <w:r>
        <w:rPr>
          <w:rFonts w:eastAsia="Times New Roman"/>
          <w:szCs w:val="24"/>
        </w:rPr>
        <w:t xml:space="preserve">Αναθεώρηση </w:t>
      </w:r>
      <w:r>
        <w:rPr>
          <w:rFonts w:eastAsia="Times New Roman"/>
          <w:szCs w:val="24"/>
        </w:rPr>
        <w:t>και για το συγκεκριμένο άρθρο, για το οποίο όλα τα κόμματα έχουν θέσει την άποψή τους και είναι γνωστά αυτά.</w:t>
      </w:r>
    </w:p>
    <w:p w14:paraId="14AC588E" w14:textId="77777777" w:rsidR="001812B4" w:rsidRDefault="001009A2">
      <w:pPr>
        <w:spacing w:line="600" w:lineRule="auto"/>
        <w:ind w:firstLine="720"/>
        <w:contextualSpacing/>
        <w:jc w:val="both"/>
        <w:rPr>
          <w:rFonts w:eastAsia="Times New Roman"/>
          <w:szCs w:val="24"/>
        </w:rPr>
      </w:pPr>
      <w:r>
        <w:rPr>
          <w:rFonts w:eastAsia="Times New Roman"/>
          <w:b/>
          <w:bCs/>
          <w:szCs w:val="24"/>
        </w:rPr>
        <w:t xml:space="preserve">ΝΙΚΟΛΑΟΣ ΜΙΧΑΛΟΛΙΑΚΟΣ </w:t>
      </w:r>
      <w:r>
        <w:rPr>
          <w:rFonts w:eastAsia="Times New Roman"/>
          <w:b/>
          <w:szCs w:val="24"/>
        </w:rPr>
        <w:t>(Γενικός Γραμματέας</w:t>
      </w:r>
      <w:r>
        <w:rPr>
          <w:rFonts w:eastAsia="Times New Roman"/>
          <w:b/>
          <w:szCs w:val="24"/>
        </w:rPr>
        <w:t xml:space="preserve">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Εγώ, πάντως, πρότεινα μια λύση για δεύτερη φορά.</w:t>
      </w:r>
    </w:p>
    <w:p w14:paraId="14AC588F"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Εντάξει, σημειώθηκε.</w:t>
      </w:r>
    </w:p>
    <w:p w14:paraId="14AC5890" w14:textId="77777777" w:rsidR="001812B4" w:rsidRDefault="001009A2">
      <w:pPr>
        <w:spacing w:line="600" w:lineRule="auto"/>
        <w:ind w:firstLine="720"/>
        <w:contextualSpacing/>
        <w:jc w:val="both"/>
        <w:rPr>
          <w:rFonts w:eastAsia="Times New Roman"/>
          <w:szCs w:val="24"/>
        </w:rPr>
      </w:pPr>
      <w:r>
        <w:rPr>
          <w:rFonts w:eastAsia="Times New Roman"/>
          <w:b/>
          <w:bCs/>
          <w:szCs w:val="24"/>
        </w:rPr>
        <w:t xml:space="preserve">ΝΙΚΟΛΑΟΣ ΜΙΧΑΛΟΛΙΑΚΟΣ </w:t>
      </w:r>
      <w:r>
        <w:rPr>
          <w:rFonts w:eastAsia="Times New Roman"/>
          <w:b/>
          <w:szCs w:val="24"/>
        </w:rPr>
        <w:t>(Γενικός Γραμματέας του Λαϊκού Συνδέσμου</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Χρυσή Αυγή):</w:t>
      </w:r>
      <w:r>
        <w:rPr>
          <w:rFonts w:eastAsia="Times New Roman"/>
          <w:szCs w:val="24"/>
        </w:rPr>
        <w:t xml:space="preserve"> Να είστε καλά.</w:t>
      </w:r>
    </w:p>
    <w:p w14:paraId="14AC5891"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b/>
          <w:szCs w:val="24"/>
        </w:rPr>
        <w:t>:</w:t>
      </w:r>
      <w:r>
        <w:rPr>
          <w:rFonts w:eastAsia="Times New Roman"/>
          <w:szCs w:val="24"/>
        </w:rPr>
        <w:t xml:space="preserve"> Να είστε καλά.</w:t>
      </w:r>
    </w:p>
    <w:p w14:paraId="14AC5892" w14:textId="77777777" w:rsidR="001812B4" w:rsidRDefault="001009A2">
      <w:pPr>
        <w:spacing w:line="600" w:lineRule="auto"/>
        <w:ind w:firstLine="720"/>
        <w:contextualSpacing/>
        <w:jc w:val="both"/>
        <w:rPr>
          <w:rFonts w:eastAsia="Times New Roman"/>
          <w:szCs w:val="24"/>
        </w:rPr>
      </w:pPr>
      <w:r>
        <w:rPr>
          <w:rFonts w:eastAsia="Times New Roman"/>
          <w:szCs w:val="24"/>
        </w:rPr>
        <w:t>Παρακαλώ, κυρία Κοζομπόλη, έχετε τον λόγο.</w:t>
      </w:r>
    </w:p>
    <w:p w14:paraId="14AC5893" w14:textId="77777777" w:rsidR="001812B4" w:rsidRDefault="001009A2">
      <w:pPr>
        <w:spacing w:line="600" w:lineRule="auto"/>
        <w:ind w:firstLine="720"/>
        <w:contextualSpacing/>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Ευχαριστώ, κύριε Πρόεδρε.</w:t>
      </w:r>
    </w:p>
    <w:p w14:paraId="14AC5894"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Οι ζημιές των ελληνικών τραπεζών καλύφθηκαν από συνεχείς ανακεφαλαιοποιήσεις, που έγιναν με χρήματα του ελληνικού δημοσίου, που το </w:t>
      </w:r>
      <w:r>
        <w:rPr>
          <w:rFonts w:eastAsia="Times New Roman"/>
          <w:szCs w:val="24"/>
        </w:rPr>
        <w:t>ελληνικό δημόσιο δεν τα είχε και προστέθηκαν στο δημόσιο χρέος, το χρέος που έγινε δυσθεώρητο και για την αποπληρωμή του η χώρα μας έχει τεθεί σε κηδεμονία.</w:t>
      </w:r>
    </w:p>
    <w:p w14:paraId="14AC589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Όμως, δεν είναι αυτή η αιτία που η Ολομέλεια της Βουλής ανέθεσε ομόφωνα στην </w:t>
      </w:r>
      <w:r>
        <w:rPr>
          <w:rFonts w:eastAsia="Times New Roman" w:cs="Times New Roman"/>
          <w:szCs w:val="24"/>
        </w:rPr>
        <w:t xml:space="preserve">εξεταστική επιτροπή </w:t>
      </w:r>
      <w:r>
        <w:rPr>
          <w:rFonts w:eastAsia="Times New Roman" w:cs="Times New Roman"/>
          <w:szCs w:val="24"/>
        </w:rPr>
        <w:t>τη</w:t>
      </w:r>
      <w:r>
        <w:rPr>
          <w:rFonts w:eastAsia="Times New Roman" w:cs="Times New Roman"/>
          <w:szCs w:val="24"/>
        </w:rPr>
        <w:t xml:space="preserve"> διερεύνηση της δανειοδότησης των κομμάτων και των μέσων μαζικής ενημέρωσης. Το 1,3 </w:t>
      </w:r>
      <w:r>
        <w:rPr>
          <w:rFonts w:eastAsia="Times New Roman" w:cs="Times New Roman"/>
          <w:szCs w:val="24"/>
        </w:rPr>
        <w:t>δισεκατομμύριο</w:t>
      </w:r>
      <w:r>
        <w:rPr>
          <w:rFonts w:eastAsia="Times New Roman" w:cs="Times New Roman"/>
          <w:szCs w:val="24"/>
        </w:rPr>
        <w:t xml:space="preserve"> ευρώ δανεισμού των εταιρειών μέσων μαζικής ενημέρωσης, από τα οποία τα μισά κατά μέσο όρο είναι επισφαλή και τα 420 εκατομμύρια ευρώ είναι οφειλόμενα, δανεικ</w:t>
      </w:r>
      <w:r>
        <w:rPr>
          <w:rFonts w:eastAsia="Times New Roman" w:cs="Times New Roman"/>
          <w:szCs w:val="24"/>
        </w:rPr>
        <w:t>ά και αγύριστα των δυο πρώην μεγάλων κομμάτων της Νέας Δημοκρατίας και του ΠΑΣΟΚ, χωρίς να είναι αμελητέα ποσά, αποτελούν ένα μικρό μέρος του συνολικού δανεισμού των επιχειρήσεων.</w:t>
      </w:r>
    </w:p>
    <w:p w14:paraId="14AC589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Όμως, το θέμα δεν είναι ποσοτικό αλλά ποιοτικό. Η αιτία συγκρότησης της </w:t>
      </w:r>
      <w:r>
        <w:rPr>
          <w:rFonts w:eastAsia="Times New Roman" w:cs="Times New Roman"/>
          <w:szCs w:val="24"/>
        </w:rPr>
        <w:t>εξετ</w:t>
      </w:r>
      <w:r>
        <w:rPr>
          <w:rFonts w:eastAsia="Times New Roman" w:cs="Times New Roman"/>
          <w:szCs w:val="24"/>
        </w:rPr>
        <w:t>αστικής επιτροπής</w:t>
      </w:r>
      <w:r>
        <w:rPr>
          <w:rFonts w:eastAsia="Times New Roman" w:cs="Times New Roman"/>
          <w:szCs w:val="24"/>
        </w:rPr>
        <w:t xml:space="preserve"> και της διερεύνησης όσων κλήθηκε να διερευνήσει είναι η άμεση σχέση της λειτουργίας των κομμάτων και των δημοσιογραφικών οργανισμών με τη δη</w:t>
      </w:r>
      <w:r>
        <w:rPr>
          <w:rFonts w:eastAsia="Times New Roman" w:cs="Times New Roman"/>
          <w:szCs w:val="24"/>
        </w:rPr>
        <w:lastRenderedPageBreak/>
        <w:t>μοκρατία. Τα μέσα μαζικής ενημέρωσης διαθέτουν τεράστια δύναμη να επηρεάζουν τη θέληση και τη γνώμ</w:t>
      </w:r>
      <w:r>
        <w:rPr>
          <w:rFonts w:eastAsia="Times New Roman" w:cs="Times New Roman"/>
          <w:szCs w:val="24"/>
        </w:rPr>
        <w:t xml:space="preserve">η του λαού και εν τέλει να επηρεάζουν και να ελέγχουν τις πολιτικές εξελίξεις. </w:t>
      </w:r>
    </w:p>
    <w:p w14:paraId="14AC589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Σε μια δημοκρατική κοινωνία στην οποία λειτουργούν απρόσκοπτα οι θεσμοί και εφαρμόζονται οι νόμοι, τα μέσα μαζικής ενημέρωσης θα έπρεπε να ανήκουν σε οντότητες που λειτουργούν </w:t>
      </w:r>
      <w:r>
        <w:rPr>
          <w:rFonts w:eastAsia="Times New Roman" w:cs="Times New Roman"/>
          <w:szCs w:val="24"/>
        </w:rPr>
        <w:t>σε καθεστώς πλήρους διαφάνειας των οικονομικών τους, όπως και των μεταξύ τους διασυνδέσεων. Όμως, δεν συμβαίνει κάτι τέτοιο. Η πλειοψηφία των μέσων μαζικής ενημέρωσης ανήκει σε επιχειρηματίες που διαπλεκόμενοι με τις τράπεζες και με το πολιτικό σύστημα απέ</w:t>
      </w:r>
      <w:r>
        <w:rPr>
          <w:rFonts w:eastAsia="Times New Roman" w:cs="Times New Roman"/>
          <w:szCs w:val="24"/>
        </w:rPr>
        <w:t>κτησαν τεράστια δύναμη και οδήγησαν την πληροφόρηση και την ενημέρωση σε παρακμή και απαξίωση. Ευνοημένα μέσα μαζικής ενημέρωσης εκθείαζαν συγκεκριμένες καταστροφικές για τη χώρα μας πολιτικές, με σκοπό τη διατήρηση στην εξουσία εκείνων που ασκούσαν τις πο</w:t>
      </w:r>
      <w:r>
        <w:rPr>
          <w:rFonts w:eastAsia="Times New Roman" w:cs="Times New Roman"/>
          <w:szCs w:val="24"/>
        </w:rPr>
        <w:t xml:space="preserve">λιτικές αυτές. Τα κόμματα έκαναν πολυτελείς προεκλογικές εκστρατείες με λαμπερά φυλλάδια, μετακινήσεις ψηφοφόρων, αγορά τηλεοπτικού χρόνου –και όχι μόνο- με σκοπό τη χειραγώγηση της κοινής γνώμης, υπονομεύοντας ευθέως αυτήν την ίδια τη δημοκρατία. </w:t>
      </w:r>
    </w:p>
    <w:p w14:paraId="14AC589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Γι’ αυτ</w:t>
      </w:r>
      <w:r>
        <w:rPr>
          <w:rFonts w:eastAsia="Times New Roman" w:cs="Times New Roman"/>
          <w:szCs w:val="24"/>
        </w:rPr>
        <w:t xml:space="preserve">όν τον λόγο ανατέθηκε η συγκεκριμένη διερεύνηση στην </w:t>
      </w:r>
      <w:r>
        <w:rPr>
          <w:rFonts w:eastAsia="Times New Roman" w:cs="Times New Roman"/>
          <w:szCs w:val="24"/>
        </w:rPr>
        <w:t>εξεταστική επιτροπή</w:t>
      </w:r>
      <w:r>
        <w:rPr>
          <w:rFonts w:eastAsia="Times New Roman" w:cs="Times New Roman"/>
          <w:szCs w:val="24"/>
        </w:rPr>
        <w:t xml:space="preserve">. Μπορεί η απόφαση της Ολομέλειας να ήταν ομόφωνη, αλλά είναι βέβαιο ότι κάποιοι έκαναν την ανάγκη φιλοτιμία και ψήφισαν, γιατί από την πρώτη στιγμή άρχισε η υπονόμευση αυτής της </w:t>
      </w:r>
      <w:r>
        <w:rPr>
          <w:rFonts w:eastAsia="Times New Roman" w:cs="Times New Roman"/>
          <w:szCs w:val="24"/>
        </w:rPr>
        <w:t>επιτρ</w:t>
      </w:r>
      <w:r>
        <w:rPr>
          <w:rFonts w:eastAsia="Times New Roman" w:cs="Times New Roman"/>
          <w:szCs w:val="24"/>
        </w:rPr>
        <w:t>οπής</w:t>
      </w:r>
      <w:r>
        <w:rPr>
          <w:rFonts w:eastAsia="Times New Roman" w:cs="Times New Roman"/>
          <w:szCs w:val="24"/>
        </w:rPr>
        <w:t>. Στην αρχή ζητήθηκε διορισμός πραγματογνωμόνων. Εν συνεχεία έγιναν συνήγοροι των καναλαρχών και των διευθυνόντων συμβούλων των τραπεζών. Ρωτούσε ο συνάδελφος του ΠΑΣΟΚ τους διευθύνοντες συμβούλους των τραπεζών: «Μήπως σας τηλεφώνησε κανείς και σας ζήτ</w:t>
      </w:r>
      <w:r>
        <w:rPr>
          <w:rFonts w:eastAsia="Times New Roman" w:cs="Times New Roman"/>
          <w:szCs w:val="24"/>
        </w:rPr>
        <w:t>ησε να διευκολύνετε την τάδε δανειοδότηση των συγκεκριμένων καναλιών;». «Όχι», απαντούσε ο διευθύνων σύμβουλος. Συνέχιζε ρωτώντας: «Μήπως αν δεν δανείζατε τη συγκεκριμένη επιχείρηση μέσων μαζικής ενημέρωσης, θα βγάζατε το σωληνάκι και θα απολύονταν οι εργα</w:t>
      </w:r>
      <w:r>
        <w:rPr>
          <w:rFonts w:eastAsia="Times New Roman" w:cs="Times New Roman"/>
          <w:szCs w:val="24"/>
        </w:rPr>
        <w:t>ζόμενοι;». «Ναι» απαντούσε ο εκπρόσωπος των τραπεζών.</w:t>
      </w:r>
    </w:p>
    <w:p w14:paraId="14AC589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Αναλόγως ρωτούσαν και οι Βουλευτές της Νέας Δημοκρατίας. Και οι μεν και οι δε, φυσικά, θέλουν να μη βλέπουν ότι ο συστηματικός δανεισμός των μέσων μαζικής ενημέρωσης δεν αποσκοπούσε στη διατήρηση των θέ</w:t>
      </w:r>
      <w:r>
        <w:rPr>
          <w:rFonts w:eastAsia="Times New Roman" w:cs="Times New Roman"/>
          <w:szCs w:val="24"/>
        </w:rPr>
        <w:t xml:space="preserve">σεων των εργαζομένων. Έχουμε δεκάδες παραδείγματα, όπως ενδεικτικά την περίπτωση </w:t>
      </w:r>
      <w:r>
        <w:rPr>
          <w:rFonts w:eastAsia="Times New Roman" w:cs="Times New Roman"/>
          <w:szCs w:val="24"/>
        </w:rPr>
        <w:lastRenderedPageBreak/>
        <w:t>του κ. Σταύρου Ψυχάρη. Το 2005 δανείστηκε 50 εκατομμύρια ευρώ αποκλειστικά και μόνο για να αγοράσει μετοχές του ΔΟΛ. Τα 50 εκατομμύρια ευρώ όφειλε να τα εξοφλήσει σε δύο χρόνι</w:t>
      </w:r>
      <w:r>
        <w:rPr>
          <w:rFonts w:eastAsia="Times New Roman" w:cs="Times New Roman"/>
          <w:szCs w:val="24"/>
        </w:rPr>
        <w:t xml:space="preserve">α. </w:t>
      </w:r>
    </w:p>
    <w:p w14:paraId="14AC589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2009, τέσσερα χρόνια αργότερα, υπήρχε υπόλοιπο 40 εκατομμυρίων ευρώ. Κάθε υποψήφιος δανειολήπτης αποκλείεται να δανειοδοτούνταν εκ νέου, εάν δεν είχε αποπληρώσει το παλαιό του δάνειο. Δεν έγινε, όμως, το ίδιο και στη συγκεκριμένη περίπτωση. Το 2009, ο κ</w:t>
      </w:r>
      <w:r>
        <w:rPr>
          <w:rFonts w:eastAsia="Times New Roman" w:cs="Times New Roman"/>
          <w:szCs w:val="24"/>
        </w:rPr>
        <w:t>. Σταύρος Ψυχάρης, ενώ χρωστάει 40 εκατομμύρια ευρώ που θα έπρεπε ήδη εδώ και τρία χρόνια να εξοφλήσει, παίρνει εκ νέου 14.800.000 ευρώ για να αγοράσει και τις υπόλοιπες μετοχές του ΔΟΛ. Δεν τα πήρε για να διατηρηθούν οι θέσεις συγκεκριμένων εργαζομένων, α</w:t>
      </w:r>
      <w:r>
        <w:rPr>
          <w:rFonts w:eastAsia="Times New Roman" w:cs="Times New Roman"/>
          <w:szCs w:val="24"/>
        </w:rPr>
        <w:t xml:space="preserve">λλά για να κάνει αύξηση μετοχικού κεφαλαίου που ήταν προϋπόθεση του δανεισμού. Δηλαδή, δανείστηκε, για να κάνει αύξηση μετοχικού κεφαλαίου προκειμένου να δανειστεί. </w:t>
      </w:r>
    </w:p>
    <w:p w14:paraId="14AC589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Αναλόγως είναι και ο δανεισμός των εταιρειών </w:t>
      </w:r>
      <w:r>
        <w:rPr>
          <w:rFonts w:eastAsia="Times New Roman" w:cs="Times New Roman"/>
          <w:szCs w:val="24"/>
        </w:rPr>
        <w:t>«</w:t>
      </w:r>
      <w:r>
        <w:rPr>
          <w:rFonts w:eastAsia="Times New Roman" w:cs="Times New Roman"/>
          <w:szCs w:val="24"/>
        </w:rPr>
        <w:t>ΠΡΩΤΟ ΘΕΜΑ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ΑΝΑΠΤΥΞΙΑΚΗ</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ΝΕΟ ΘΕΜΑ</w:t>
      </w:r>
      <w:r>
        <w:rPr>
          <w:rFonts w:eastAsia="Times New Roman" w:cs="Times New Roman"/>
          <w:szCs w:val="24"/>
        </w:rPr>
        <w:t>»</w:t>
      </w:r>
      <w:r>
        <w:rPr>
          <w:rFonts w:eastAsia="Times New Roman" w:cs="Times New Roman"/>
          <w:szCs w:val="24"/>
        </w:rPr>
        <w:t>, π</w:t>
      </w:r>
      <w:r>
        <w:rPr>
          <w:rFonts w:eastAsia="Times New Roman" w:cs="Times New Roman"/>
          <w:szCs w:val="24"/>
        </w:rPr>
        <w:t>ου αγόραζαν η μια εταιρεία την άλλη με δανεισμό αμέσως μετά την ίδρυσή της. Τα χρήματα, φυσικά, πήγαιναν στις τσέπες των μετόχων</w:t>
      </w:r>
      <w:r>
        <w:rPr>
          <w:rFonts w:eastAsia="Times New Roman" w:cs="Times New Roman"/>
          <w:szCs w:val="24"/>
        </w:rPr>
        <w:t>.</w:t>
      </w:r>
    </w:p>
    <w:p w14:paraId="14AC589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αφού η επιχείρηση υπεράσπισης έπεσε στο κενό, αφού έγινε περίγελος του κόσμου που παρακολουθούσε τις συνεδριάσεις της </w:t>
      </w:r>
      <w:r>
        <w:rPr>
          <w:rFonts w:eastAsia="Times New Roman" w:cs="Times New Roman"/>
          <w:szCs w:val="24"/>
        </w:rPr>
        <w:t>επιτ</w:t>
      </w:r>
      <w:r>
        <w:rPr>
          <w:rFonts w:eastAsia="Times New Roman" w:cs="Times New Roman"/>
          <w:szCs w:val="24"/>
        </w:rPr>
        <w:t>ροπής</w:t>
      </w:r>
      <w:r>
        <w:rPr>
          <w:rFonts w:eastAsia="Times New Roman" w:cs="Times New Roman"/>
          <w:szCs w:val="24"/>
        </w:rPr>
        <w:t xml:space="preserve">, υιοθετήθηκε άλλη τακτική και από τη Νέα Δημοκρατία και από το ΠΑΣΟΚ, αυτή της σπίλωσης του ΣΥΡΙΖΑ. Οι έχοντες καταλερωμένη τη φωλιά τους αναζητούν λεκέδες στους άλλους. Λένε: «Στην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συμμετέχει, στο κεφάλαιό της, </w:t>
      </w:r>
      <w:r>
        <w:rPr>
          <w:rFonts w:eastAsia="Times New Roman" w:cs="Times New Roman"/>
          <w:szCs w:val="24"/>
          <w:lang w:val="en-US"/>
        </w:rPr>
        <w:t>offshore</w:t>
      </w:r>
      <w:r>
        <w:rPr>
          <w:rFonts w:eastAsia="Times New Roman" w:cs="Times New Roman"/>
          <w:szCs w:val="24"/>
        </w:rPr>
        <w:t xml:space="preserve"> εταιρεία». </w:t>
      </w:r>
    </w:p>
    <w:p w14:paraId="14AC589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Αποκρύπτουν ότι η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xml:space="preserve"> –το θέμα που ερευνούμε δηλαδή, της δανειοδότησης των μέσων μαζικής ενημέρωσης- έχει ένα πλήρως εξυπηρετούμενο, κατά κεφάλαιο και τόκους, δάνειο 912.000 ευρώ, έχει εκχωρήσει την κυκλοφορία της </w:t>
      </w:r>
      <w:r>
        <w:rPr>
          <w:rFonts w:eastAsia="Times New Roman" w:cs="Times New Roman"/>
          <w:szCs w:val="24"/>
        </w:rPr>
        <w:t>εφημερίδας «</w:t>
      </w:r>
      <w:r>
        <w:rPr>
          <w:rFonts w:eastAsia="Times New Roman" w:cs="Times New Roman"/>
          <w:szCs w:val="24"/>
        </w:rPr>
        <w:t xml:space="preserve">ΑΥΓΗ» </w:t>
      </w:r>
      <w:r>
        <w:rPr>
          <w:rFonts w:eastAsia="Times New Roman" w:cs="Times New Roman"/>
          <w:szCs w:val="24"/>
        </w:rPr>
        <w:t>και την κυκλοφορία τη</w:t>
      </w:r>
      <w:r>
        <w:rPr>
          <w:rFonts w:eastAsia="Times New Roman" w:cs="Times New Roman"/>
          <w:szCs w:val="24"/>
        </w:rPr>
        <w:t xml:space="preserve">ς </w:t>
      </w:r>
      <w:r>
        <w:rPr>
          <w:rFonts w:eastAsia="Times New Roman" w:cs="Times New Roman"/>
          <w:szCs w:val="24"/>
        </w:rPr>
        <w:t>εφημερίδας «</w:t>
      </w:r>
      <w:r>
        <w:rPr>
          <w:rFonts w:eastAsia="Times New Roman" w:cs="Times New Roman"/>
          <w:szCs w:val="24"/>
        </w:rPr>
        <w:t>ΑΥΓΗ ΤΗΣ ΚΥΡΙΑΚΗΣ</w:t>
      </w:r>
      <w:r>
        <w:rPr>
          <w:rFonts w:eastAsia="Times New Roman" w:cs="Times New Roman"/>
          <w:szCs w:val="24"/>
        </w:rPr>
        <w:t>»</w:t>
      </w:r>
      <w:r>
        <w:rPr>
          <w:rFonts w:eastAsia="Times New Roman" w:cs="Times New Roman"/>
          <w:szCs w:val="24"/>
        </w:rPr>
        <w:t xml:space="preserve">. Δεν υπάρχει ούτε μία καθυστέρηση στη συγκεκριμένη δανειοδότηση. Λησμονούν ότι η συγκεκριμένη </w:t>
      </w:r>
      <w:r>
        <w:rPr>
          <w:rFonts w:eastAsia="Times New Roman" w:cs="Times New Roman"/>
          <w:szCs w:val="24"/>
          <w:lang w:val="en-US"/>
        </w:rPr>
        <w:t>offshore</w:t>
      </w:r>
      <w:r>
        <w:rPr>
          <w:rFonts w:eastAsia="Times New Roman" w:cs="Times New Roman"/>
          <w:szCs w:val="24"/>
        </w:rPr>
        <w:t xml:space="preserve">, που την διατυμπανίζουν, είναι μια εταιρεία σε χώρα της Ευρωπαϊκής Ένωσης. </w:t>
      </w:r>
    </w:p>
    <w:p w14:paraId="14AC589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Να θυμίσω ότι </w:t>
      </w:r>
      <w:r>
        <w:rPr>
          <w:rFonts w:eastAsia="Times New Roman" w:cs="Times New Roman"/>
          <w:szCs w:val="24"/>
          <w:lang w:val="en-US"/>
        </w:rPr>
        <w:t>offshore</w:t>
      </w:r>
      <w:r>
        <w:rPr>
          <w:rFonts w:eastAsia="Times New Roman" w:cs="Times New Roman"/>
          <w:szCs w:val="24"/>
        </w:rPr>
        <w:t xml:space="preserve"> εταιρείες λέμε εκείνε</w:t>
      </w:r>
      <w:r>
        <w:rPr>
          <w:rFonts w:eastAsia="Times New Roman" w:cs="Times New Roman"/>
          <w:szCs w:val="24"/>
        </w:rPr>
        <w:t>ς τις υπεράκτιες εταιρείες που εξυπηρετούν ένα συγκεκριμένο σκοπό, πάνε σε χώρες που έχουν καθεστώς φορολογικό που ευνοεί τη χαμηλή φορολόγηση των κερδών κ.λπ.</w:t>
      </w:r>
      <w:r>
        <w:rPr>
          <w:rFonts w:eastAsia="Times New Roman" w:cs="Times New Roman"/>
          <w:szCs w:val="24"/>
        </w:rPr>
        <w:t xml:space="preserve">. </w:t>
      </w:r>
    </w:p>
    <w:p w14:paraId="14AC589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Εδώ έχουμε, λοιπόν, μια συγκεκριμένη εταιρεία στην Κύπρο, σε χώρα της Ευρωπαϊκής Ένωσης, που έ</w:t>
      </w:r>
      <w:r>
        <w:rPr>
          <w:rFonts w:eastAsia="Times New Roman" w:cs="Times New Roman"/>
          <w:szCs w:val="24"/>
        </w:rPr>
        <w:t>χει συγκεκριμένη επωνυμία και συγκεκριμένη έδρα.</w:t>
      </w:r>
    </w:p>
    <w:p w14:paraId="14AC58A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ΠΑΝΑΓΙΩΤΗΣ ΜΗΤΑΡΑΚΗΣ:</w:t>
      </w:r>
      <w:r>
        <w:rPr>
          <w:rFonts w:eastAsia="Times New Roman" w:cs="Times New Roman"/>
          <w:szCs w:val="24"/>
        </w:rPr>
        <w:t xml:space="preserve"> Ποιανού είναι; Πώς τον λένε;</w:t>
      </w:r>
    </w:p>
    <w:p w14:paraId="14AC58A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 xml:space="preserve">Έχει όνομα και επώνυμο η εταιρεία. Λέει η εταιρεία ποια είναι, κύριε Μηταράκη. </w:t>
      </w:r>
    </w:p>
    <w:p w14:paraId="14AC58A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για ποιο ποσό μιλάμε; Μιλάμε για 2,5% τ</w:t>
      </w:r>
      <w:r>
        <w:rPr>
          <w:rFonts w:eastAsia="Times New Roman" w:cs="Times New Roman"/>
          <w:szCs w:val="24"/>
        </w:rPr>
        <w:t xml:space="preserve">ου κεφαλαίου, που σε χρήματα είναι 53.800 ευρώ. Αυτό είναι το μέγα σκάνδαλο, κύριε, που βρήκατε! Δεν σας πείραξε τίποτα άλλο από όσα είδατε! </w:t>
      </w:r>
    </w:p>
    <w:p w14:paraId="14AC58A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14:paraId="14AC58A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δώστε μου ένα </w:t>
      </w:r>
      <w:r>
        <w:rPr>
          <w:rFonts w:eastAsia="Times New Roman" w:cs="Times New Roman"/>
          <w:szCs w:val="24"/>
        </w:rPr>
        <w:t>λεπτό να τελειώσω, γιατί έχουν ακουστεί πολλά.</w:t>
      </w:r>
    </w:p>
    <w:p w14:paraId="14AC58A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Έχετε δύο λεπτά.</w:t>
      </w:r>
    </w:p>
    <w:p w14:paraId="14AC58A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olor w:val="000000"/>
          <w:szCs w:val="24"/>
        </w:rPr>
        <w:t>Ευχαριστώ, κύριε Πρόεδρε.</w:t>
      </w:r>
      <w:r>
        <w:rPr>
          <w:rFonts w:eastAsia="Times New Roman" w:cs="Times New Roman"/>
          <w:szCs w:val="24"/>
        </w:rPr>
        <w:t xml:space="preserve"> </w:t>
      </w:r>
    </w:p>
    <w:p w14:paraId="14AC58A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ΣΥΡΙΖΑ έχει ένα πλήρως εξυπηρετούμε δάνειο με συγκεκριμένες εξασφαλίσεις στις επιχορηγήσεις, όχι για </w:t>
      </w:r>
      <w:r>
        <w:rPr>
          <w:rFonts w:eastAsia="Times New Roman" w:cs="Times New Roman"/>
          <w:szCs w:val="24"/>
        </w:rPr>
        <w:t>μεγάλα διαστήματα, για παράδειγμα δέκα ετών, όπως έκαναν τα άλλα κόμματα. Και κατηγορούν ότι το δάνειο αυτό δεν είναι εντάξει. Το τεκμήριο ποιο; Έγραψε ένα γράμμα ο Αλέξης Τσίπρας και είπε: είμαι ένας δανειολήπτης είκοσι χρόνια στην Εθνική Τράπεζα και ξέρε</w:t>
      </w:r>
      <w:r>
        <w:rPr>
          <w:rFonts w:eastAsia="Times New Roman" w:cs="Times New Roman"/>
          <w:szCs w:val="24"/>
        </w:rPr>
        <w:t xml:space="preserve">τε ότι είμαι ένας καλός δανειολήπτης. Αυτό γράφει ούτως ή άλλως. </w:t>
      </w:r>
    </w:p>
    <w:p w14:paraId="14AC58A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για να γίνει το αδίκημα της απιστίας, πρέπει να τύχει μιας ευνοϊκής μεταχείρισης. Ποιας ευνοϊκής μεταχείρισης έτυχε ο ΣΥΡΙΖΑ με ένα δάνειο απολύτως εξυπηρετούμενο; </w:t>
      </w:r>
    </w:p>
    <w:p w14:paraId="14AC58A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Όχι μ</w:t>
      </w:r>
      <w:r>
        <w:rPr>
          <w:rFonts w:eastAsia="Times New Roman" w:cs="Times New Roman"/>
          <w:szCs w:val="24"/>
        </w:rPr>
        <w:t xml:space="preserve">όνο με τις επιχορηγήσεις, αλλά και με το κτήριο της Κουμουνδούρου έχει γίνει μεγάλη –μα, μεγάλη!- παραποίηση της πραγματικότητας. Είναι </w:t>
      </w:r>
      <w:r>
        <w:rPr>
          <w:rFonts w:eastAsia="Times New Roman" w:cs="Times New Roman"/>
          <w:szCs w:val="24"/>
        </w:rPr>
        <w:t>στο</w:t>
      </w:r>
      <w:r>
        <w:rPr>
          <w:rFonts w:eastAsia="Times New Roman" w:cs="Times New Roman"/>
          <w:szCs w:val="24"/>
        </w:rPr>
        <w:t xml:space="preserve"> </w:t>
      </w:r>
      <w:r>
        <w:rPr>
          <w:rFonts w:eastAsia="Times New Roman" w:cs="Times New Roman"/>
          <w:szCs w:val="24"/>
        </w:rPr>
        <w:t xml:space="preserve">πλαίσιο </w:t>
      </w:r>
      <w:r>
        <w:rPr>
          <w:rFonts w:eastAsia="Times New Roman" w:cs="Times New Roman"/>
          <w:szCs w:val="24"/>
        </w:rPr>
        <w:t>της επιχείρησης της αλήθειας, την οποία διαστρεβλώνουν πραγματικά πάρα πολύ.</w:t>
      </w:r>
    </w:p>
    <w:p w14:paraId="14AC58A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Λένε, λοιπόν, για το κτήριο της Κουμουνδούρου ότι κουρεύτηκε χρέος της άλλοτε ΕΑΡ και στη συνέχεια του Συνασπισμού. Ακούστε, κύριοι. Εάν η συμφωνία αλήθειας που </w:t>
      </w:r>
      <w:r>
        <w:rPr>
          <w:rFonts w:eastAsia="Times New Roman" w:cs="Times New Roman"/>
          <w:szCs w:val="24"/>
        </w:rPr>
        <w:t xml:space="preserve">περιφέρεται </w:t>
      </w:r>
      <w:r>
        <w:rPr>
          <w:rFonts w:eastAsia="Times New Roman" w:cs="Times New Roman"/>
          <w:szCs w:val="24"/>
        </w:rPr>
        <w:t xml:space="preserve">απαιτεί τη διαστρέβλωση των πάντων και την κακοποίηση της </w:t>
      </w:r>
      <w:r>
        <w:rPr>
          <w:rFonts w:eastAsia="Times New Roman" w:cs="Times New Roman"/>
          <w:szCs w:val="24"/>
        </w:rPr>
        <w:lastRenderedPageBreak/>
        <w:t>αλήθειας, να την απευθύνε</w:t>
      </w:r>
      <w:r>
        <w:rPr>
          <w:rFonts w:eastAsia="Times New Roman" w:cs="Times New Roman"/>
          <w:szCs w:val="24"/>
        </w:rPr>
        <w:t>τε σε λωτοφάγους, μην παίζετε με τον βασανισμένο από τις πολιτικές σας πολίτη.</w:t>
      </w:r>
    </w:p>
    <w:p w14:paraId="14AC58A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 xml:space="preserve">ότι εκφεύγει το συγκεκριμένο θέμα της έρευνας της </w:t>
      </w:r>
      <w:r>
        <w:rPr>
          <w:rFonts w:eastAsia="Times New Roman" w:cs="Times New Roman"/>
          <w:szCs w:val="24"/>
        </w:rPr>
        <w:t>επιτροπής</w:t>
      </w:r>
      <w:r>
        <w:rPr>
          <w:rFonts w:eastAsia="Times New Roman" w:cs="Times New Roman"/>
          <w:szCs w:val="24"/>
        </w:rPr>
        <w:t>, γιατί αποφασίσαμε να διερευνήσουμε για μετά το ευρώ, μετά το 2000, πρέπει να σας πω ότι το 1990 η ελληνική Αρισ</w:t>
      </w:r>
      <w:r>
        <w:rPr>
          <w:rFonts w:eastAsia="Times New Roman" w:cs="Times New Roman"/>
          <w:szCs w:val="24"/>
        </w:rPr>
        <w:t>τερά με εκπροσώπους τον Λεωνίδα Κύρκο και τον Φώτη Κουβέλη, πήρε ένα δάνειο 115 εκατομμυρίων δραχμών και αγόρασε το κτήριο της Κουμουνδούρου. Από αυτό το τίμημα, τα 35 εκατομμύρια πληρώθηκαν τοις μετρητοίς τότε με την αγορά και τα 80 εκατομμύρια πιστώθηκαν</w:t>
      </w:r>
      <w:r>
        <w:rPr>
          <w:rFonts w:eastAsia="Times New Roman" w:cs="Times New Roman"/>
          <w:szCs w:val="24"/>
        </w:rPr>
        <w:t xml:space="preserve"> και πληρώθηκαν με ισόποσο δάνειο από την τότε Ιονική και Λαϊκή Τράπεζα. </w:t>
      </w:r>
    </w:p>
    <w:p w14:paraId="14AC58A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1992 η ΕΑΡ αυτοδιαλύθηκε και ενσωματώθηκε στον Συνασπισμό και αποτέλεσαν ενιαίο κόμμα. Το 1996 το δάνειο αυτό, των 80 εκατομμυρίων δραχμών, δεν εξυπηρετείτο και έγιναν τρεις άγονο</w:t>
      </w:r>
      <w:r>
        <w:rPr>
          <w:rFonts w:eastAsia="Times New Roman" w:cs="Times New Roman"/>
          <w:szCs w:val="24"/>
        </w:rPr>
        <w:t xml:space="preserve">ι πλειστηριασμοί. Τότε κλήθηκε ο τότε Πρόεδρος του Συνασπισμού Νίκος Κωνσταντόπουλος να εξυπηρετήσει το δάνειο, καταβάλλοντας 175 εκατομμύρια δραχμές. Τα 175 εκατομμύρια δραχμές καταβλήθηκαν, δηλαδή δυόμισι φορές το κεφάλαιο. </w:t>
      </w:r>
    </w:p>
    <w:p w14:paraId="14AC58A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Πείτε μου, γνωρίζετε τι πάει </w:t>
      </w:r>
      <w:r>
        <w:rPr>
          <w:rFonts w:eastAsia="Times New Roman" w:cs="Times New Roman"/>
          <w:szCs w:val="24"/>
        </w:rPr>
        <w:t xml:space="preserve">να πει κούρεμα, κύριε Μηταράκη και κύριε Βορίδη, που τα λέγατε πριν; Αν θέλετε, πληρώστε και εσείς δυόμισι φορές το κεφάλαιό σας, που είναι 130 εκατομμύρια ευρώ, και ελάτε μετά να μας πείτε «εντάξει». </w:t>
      </w:r>
    </w:p>
    <w:p w14:paraId="14AC58A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Ευχαριστούμε, κυρία συνάδ</w:t>
      </w:r>
      <w:r>
        <w:rPr>
          <w:rFonts w:eastAsia="Times New Roman" w:cs="Times New Roman"/>
          <w:szCs w:val="24"/>
        </w:rPr>
        <w:t>ελφε. Κάντε ένα κλείσιμο.</w:t>
      </w:r>
    </w:p>
    <w:p w14:paraId="14AC58A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Είναι 130 εκατομμύρια ευρώ το κεφάλαιό σας. Πληρώστε και εσείς το κεφάλαιό σας δύο φορές και ελάτε να μιλήσετε σε εμάς για κούρεμα.</w:t>
      </w:r>
    </w:p>
    <w:p w14:paraId="14AC58B0"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Κλείστε, σας παρακαλώ, κυρία Κοζομπό</w:t>
      </w:r>
      <w:r>
        <w:rPr>
          <w:rFonts w:eastAsia="Times New Roman" w:cs="Times New Roman"/>
          <w:szCs w:val="24"/>
        </w:rPr>
        <w:t xml:space="preserve">λη. Έχετε καθυστερήσει! </w:t>
      </w:r>
    </w:p>
    <w:p w14:paraId="14AC58B1"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ΑΜΑΝΑΤΙΔΗ:</w:t>
      </w:r>
      <w:r>
        <w:rPr>
          <w:rFonts w:eastAsia="Times New Roman" w:cs="Times New Roman"/>
          <w:szCs w:val="24"/>
        </w:rPr>
        <w:t xml:space="preserve"> Τι να πω; Δεν λέγονται! </w:t>
      </w:r>
    </w:p>
    <w:p w14:paraId="14AC58B2"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Πρόεδρε, θα πω μόνο το εξής. Όλα όσα διαπίστωσε η </w:t>
      </w:r>
      <w:r>
        <w:rPr>
          <w:rFonts w:eastAsia="Times New Roman" w:cs="Times New Roman"/>
          <w:szCs w:val="24"/>
        </w:rPr>
        <w:t xml:space="preserve">εξεταστική </w:t>
      </w:r>
      <w:r>
        <w:rPr>
          <w:rFonts w:eastAsia="Times New Roman" w:cs="Times New Roman"/>
          <w:szCs w:val="24"/>
        </w:rPr>
        <w:t>επιτροπή</w:t>
      </w:r>
      <w:r>
        <w:rPr>
          <w:rFonts w:eastAsia="Times New Roman" w:cs="Times New Roman"/>
          <w:szCs w:val="24"/>
        </w:rPr>
        <w:t xml:space="preserve"> ήταν πράγματι ανατριχιαστικά και πράγματι σοκάρουν. Βέβαια, οι υποψιασμένοι πολίτες γ</w:t>
      </w:r>
      <w:r>
        <w:rPr>
          <w:rFonts w:eastAsia="Times New Roman" w:cs="Times New Roman"/>
          <w:szCs w:val="24"/>
        </w:rPr>
        <w:t xml:space="preserve">νώριζαν λίγο-πολύ. Όμως, είδαμε την τεκμηρίωση αυτών των αποκαλύψεων. Αυτό έκανε η </w:t>
      </w:r>
      <w:r>
        <w:rPr>
          <w:rFonts w:eastAsia="Times New Roman" w:cs="Times New Roman"/>
          <w:szCs w:val="24"/>
        </w:rPr>
        <w:t>εξεταστική επιτροπή</w:t>
      </w:r>
      <w:r>
        <w:rPr>
          <w:rFonts w:eastAsia="Times New Roman" w:cs="Times New Roman"/>
          <w:szCs w:val="24"/>
        </w:rPr>
        <w:t xml:space="preserve">. </w:t>
      </w:r>
    </w:p>
    <w:p w14:paraId="14AC58B3"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εκείνο που σε εμένα προσωπικά προκάλεσε μεγάλο σοκ και δέος είναι ότι και τα δύο κόμματα που άλλοτε κυβερνούσαν αυτήν τη χώρα, δεν είδαν και δεν </w:t>
      </w:r>
      <w:r>
        <w:rPr>
          <w:rFonts w:eastAsia="Times New Roman" w:cs="Times New Roman"/>
          <w:szCs w:val="24"/>
        </w:rPr>
        <w:t>άκουσαν τίποτα. Το ένα κόμμα μίλησε για «άνθρακες ο θησαυρός» και το άλλο για Βατερλώ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Αίσχος, κύριοι! Αυτό μπορώ να πω μόνο. Ντροπή!</w:t>
      </w:r>
    </w:p>
    <w:p w14:paraId="14AC58B4" w14:textId="77777777" w:rsidR="001812B4" w:rsidRDefault="001009A2">
      <w:pPr>
        <w:spacing w:line="600" w:lineRule="auto"/>
        <w:ind w:firstLine="720"/>
        <w:contextualSpacing/>
        <w:jc w:val="center"/>
        <w:rPr>
          <w:rFonts w:eastAsia="Times New Roman"/>
          <w:bCs/>
        </w:rPr>
      </w:pPr>
      <w:r>
        <w:rPr>
          <w:rFonts w:eastAsia="Times New Roman"/>
          <w:bCs/>
        </w:rPr>
        <w:t xml:space="preserve">(Χειροκροτήματα από τις πτέρυγες </w:t>
      </w:r>
      <w:r>
        <w:rPr>
          <w:rFonts w:eastAsia="Times New Roman"/>
          <w:bCs/>
        </w:rPr>
        <w:t xml:space="preserve">του </w:t>
      </w:r>
      <w:r>
        <w:rPr>
          <w:rFonts w:eastAsia="Times New Roman"/>
          <w:bCs/>
        </w:rPr>
        <w:t>ΣΥΡΙΖΑ και των ΑΝΕΛ)</w:t>
      </w:r>
    </w:p>
    <w:p w14:paraId="14AC58B5"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w:t>
      </w:r>
      <w:r>
        <w:rPr>
          <w:rFonts w:eastAsia="Times New Roman" w:cs="Times New Roman"/>
          <w:szCs w:val="24"/>
        </w:rPr>
        <w:t>στούμε πολύ.</w:t>
      </w:r>
    </w:p>
    <w:p w14:paraId="14AC58B6"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Τον λόγο έχει η Πρόεδρος της Δημοκρατικής Συμπαράταξης ΠΑΣΟΚ</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ΔΗΜΑΡ κ. Γεννηματά. Μετά τον λόγο έχει ο κ. Σταμάτης και μετά ο Υπουργός κ. Παπαγγελόπουλος.</w:t>
      </w:r>
    </w:p>
    <w:p w14:paraId="14AC58B7"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w:t>
      </w:r>
      <w:r>
        <w:rPr>
          <w:rFonts w:eastAsia="Times New Roman"/>
          <w:b/>
          <w:szCs w:val="24"/>
        </w:rPr>
        <w:t>Ν</w:t>
      </w:r>
      <w:r>
        <w:rPr>
          <w:rFonts w:eastAsia="Times New Roman"/>
          <w:b/>
          <w:szCs w:val="24"/>
        </w:rPr>
        <w:t>ΗΜΑΤΑ (Πρόεδρος της Δημοκρατικής Συμπαράταξης ΠΑΣΟΚ</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ΔΗΜΑΡ):</w:t>
      </w:r>
      <w:r>
        <w:rPr>
          <w:rFonts w:eastAsia="Times New Roman"/>
          <w:szCs w:val="24"/>
        </w:rPr>
        <w:t xml:space="preserve"> </w:t>
      </w:r>
      <w:r>
        <w:rPr>
          <w:rFonts w:eastAsia="Times New Roman" w:cs="Times New Roman"/>
          <w:szCs w:val="24"/>
        </w:rPr>
        <w:t>Κυρίες</w:t>
      </w:r>
      <w:r>
        <w:rPr>
          <w:rFonts w:eastAsia="Times New Roman" w:cs="Times New Roman"/>
          <w:szCs w:val="24"/>
        </w:rPr>
        <w:t xml:space="preserve"> και κύριοι Βουλευτές, το 2017 ο κόσμος μοιάζει να γυρίζει ανάποδα. Τα σύννεφα πυκνώνουν από πάνω μας, η Ελλάδα βρίσκεται διασωληνωμένη στην εντατική και εμείς σήμερα συζητούμε σε επίπεδο πολιτικών Αρχηγών με ευθύνη των ΣΥΡΙΖΑ-ΑΝΕΛ για τον «Κ</w:t>
      </w:r>
      <w:r>
        <w:rPr>
          <w:rFonts w:eastAsia="Times New Roman" w:cs="Times New Roman"/>
          <w:szCs w:val="24"/>
        </w:rPr>
        <w:t>ΗΡΥΚΑ</w:t>
      </w:r>
      <w:r>
        <w:rPr>
          <w:rFonts w:eastAsia="Times New Roman" w:cs="Times New Roman"/>
          <w:szCs w:val="24"/>
        </w:rPr>
        <w:t xml:space="preserve"> Χ</w:t>
      </w:r>
      <w:r>
        <w:rPr>
          <w:rFonts w:eastAsia="Times New Roman" w:cs="Times New Roman"/>
          <w:szCs w:val="24"/>
        </w:rPr>
        <w:t>ΑΝΙΩΝ</w:t>
      </w:r>
      <w:r>
        <w:rPr>
          <w:rFonts w:eastAsia="Times New Roman" w:cs="Times New Roman"/>
          <w:szCs w:val="24"/>
        </w:rPr>
        <w:t xml:space="preserve">» </w:t>
      </w:r>
      <w:r>
        <w:rPr>
          <w:rFonts w:eastAsia="Times New Roman" w:cs="Times New Roman"/>
          <w:szCs w:val="24"/>
        </w:rPr>
        <w:t>και την «Α</w:t>
      </w:r>
      <w:r>
        <w:rPr>
          <w:rFonts w:eastAsia="Times New Roman" w:cs="Times New Roman"/>
          <w:szCs w:val="24"/>
        </w:rPr>
        <w:t>ΥΓΗ</w:t>
      </w:r>
      <w:r>
        <w:rPr>
          <w:rFonts w:eastAsia="Times New Roman" w:cs="Times New Roman"/>
          <w:szCs w:val="24"/>
        </w:rPr>
        <w:t>». Και οι πολίτες εξακολουθούν να περιμένουν ένα αξιόπιστο σχέδιο εξόδου από την κρίση.</w:t>
      </w:r>
    </w:p>
    <w:p w14:paraId="14AC58B8"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εγώ ρωτώ: Ποιο είναι το σχέδιο που εφαρμόζεται τα δύο τελευταία χρόνια και μπορεί να διασφαλίσει τη θέση της χώρας μέσα σε αυτό το περιβάλλον, που γίνε</w:t>
      </w:r>
      <w:r>
        <w:rPr>
          <w:rFonts w:eastAsia="Times New Roman" w:cs="Times New Roman"/>
          <w:szCs w:val="24"/>
        </w:rPr>
        <w:t xml:space="preserve">ται ολοένα και πιο επικίνδυνο για μας; </w:t>
      </w:r>
    </w:p>
    <w:p w14:paraId="14AC58B9"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Τον Ιανουάριο του 2015 ο κ. Τσίπρας ξεκίνησε να αλλάξει την Ευρώπη. Και η Ευρώπη άλλαξε. Ερήμην του, βέβαια. Και άλλαξε προς το χειρότερο. Σήμερα ο ευρωσκεπτικισμός είναι κυρίαρχος. Οι εθνικοί εγωισμοί μεγαλώνουν, η </w:t>
      </w:r>
      <w:r>
        <w:rPr>
          <w:rFonts w:eastAsia="Times New Roman" w:cs="Times New Roman"/>
          <w:szCs w:val="24"/>
        </w:rPr>
        <w:t xml:space="preserve">ακροδεξιά </w:t>
      </w:r>
      <w:r>
        <w:rPr>
          <w:rFonts w:eastAsia="Times New Roman" w:cs="Times New Roman"/>
          <w:szCs w:val="24"/>
        </w:rPr>
        <w:t>καλπάζει και η αξία της ανθρώπινης ζωής υποχωρεί διαρκώς, κάτι που ζουν καθημερινά οι πρόσφυγες.</w:t>
      </w:r>
    </w:p>
    <w:p w14:paraId="14AC58BA"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Ο νέος Πρόεδρος των ΗΠΑ χτίζει εθνικιστικά τείχη. Θεωρεί ότι δεν δεσμεύεται από τη συμμετοχή του στο ΝΑΤΟ για παροχή βοήθειας. Βρίσκει εξαιρετικό το </w:t>
      </w:r>
      <w:r>
        <w:rPr>
          <w:rFonts w:eastAsia="Times New Roman" w:cs="Times New Roman"/>
          <w:szCs w:val="24"/>
          <w:lang w:val="en-US"/>
        </w:rPr>
        <w:t>Brexit</w:t>
      </w:r>
      <w:r>
        <w:rPr>
          <w:rFonts w:eastAsia="Times New Roman" w:cs="Times New Roman"/>
          <w:szCs w:val="24"/>
        </w:rPr>
        <w:t xml:space="preserve"> και επιθυμεί την κατάρρευση της Ευρωπαϊκής Ένωσης. Οι διεθνείς συσχετισμοί γυρνούν εναντίον μας. Η τουρκική προκλητικότητα αποθρασύνεται και η Κυβέρνηση παρακολουθεί αμήχανη με την Ευρωπαϊκή Ένωση να μην αναλαμβάνει κα</w:t>
      </w:r>
      <w:r>
        <w:rPr>
          <w:rFonts w:eastAsia="Times New Roman" w:cs="Times New Roman"/>
          <w:szCs w:val="24"/>
        </w:rPr>
        <w:t>μ</w:t>
      </w:r>
      <w:r>
        <w:rPr>
          <w:rFonts w:eastAsia="Times New Roman" w:cs="Times New Roman"/>
          <w:szCs w:val="24"/>
        </w:rPr>
        <w:t>μιά πρωτοβουλία για να στηρίξε</w:t>
      </w:r>
      <w:r>
        <w:rPr>
          <w:rFonts w:eastAsia="Times New Roman" w:cs="Times New Roman"/>
          <w:szCs w:val="24"/>
        </w:rPr>
        <w:t xml:space="preserve">ι τις διεθνείς συνθήκες, αλλά και τα δικά της σύνορα. </w:t>
      </w:r>
    </w:p>
    <w:p w14:paraId="14AC58BB"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2017, κυρίες και κύριοι Βουλευτές, δεν θα είναι ίδιο με την περίοδο 2010-2016. Και το τονίζω αυτό, γιατί το 2010 η διεθνής συγκυρία επέτρεψε τη στήριξη της χώρας και την παροχή βοήθειας και από την </w:t>
      </w:r>
      <w:r>
        <w:rPr>
          <w:rFonts w:eastAsia="Times New Roman" w:cs="Times New Roman"/>
          <w:szCs w:val="24"/>
        </w:rPr>
        <w:t>Ευρώπη και από τη διεθνή κοινότητα, έστω και με επώδυνους όρους.</w:t>
      </w:r>
    </w:p>
    <w:p w14:paraId="14AC58BC"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2017, σε αυτό το ασταθές και δυσμενές διεθνές περιβάλλον, η Κυβέρνηση έχει αφήσει τη χώρα απροστάτευτη και σε ομηρία. Η χώρα έχει στην πιο κρίσιμη περίοδο τη χειρότερη κυβέρνηση της Μεταπο</w:t>
      </w:r>
      <w:r>
        <w:rPr>
          <w:rFonts w:eastAsia="Times New Roman" w:cs="Times New Roman"/>
          <w:szCs w:val="24"/>
        </w:rPr>
        <w:t>λίτευσης.</w:t>
      </w:r>
    </w:p>
    <w:p w14:paraId="14AC58BD" w14:textId="77777777" w:rsidR="001812B4" w:rsidRDefault="001009A2">
      <w:pPr>
        <w:spacing w:line="600" w:lineRule="auto"/>
        <w:ind w:firstLine="720"/>
        <w:contextualSpacing/>
        <w:jc w:val="both"/>
        <w:rPr>
          <w:rFonts w:eastAsia="Times New Roman"/>
          <w:bCs/>
        </w:rPr>
      </w:pPr>
      <w:r>
        <w:rPr>
          <w:rFonts w:eastAsia="Times New Roman"/>
          <w:bCs/>
        </w:rPr>
        <w:t>(Χειροκροτήματα από την πτέρυγα της Δημοκρατικής Συμπαράταξης ΠΑΣΟΚ</w:t>
      </w:r>
      <w:r>
        <w:rPr>
          <w:rFonts w:eastAsia="Times New Roman"/>
          <w:bCs/>
        </w:rPr>
        <w:t xml:space="preserve"> </w:t>
      </w:r>
      <w:r>
        <w:rPr>
          <w:rFonts w:eastAsia="Times New Roman"/>
          <w:bCs/>
        </w:rPr>
        <w:t>-</w:t>
      </w:r>
      <w:r>
        <w:rPr>
          <w:rFonts w:eastAsia="Times New Roman"/>
          <w:bCs/>
        </w:rPr>
        <w:t xml:space="preserve"> </w:t>
      </w:r>
      <w:r>
        <w:rPr>
          <w:rFonts w:eastAsia="Times New Roman"/>
          <w:bCs/>
        </w:rPr>
        <w:t>ΔΗΜΑΡ)</w:t>
      </w:r>
    </w:p>
    <w:p w14:paraId="14AC58BE"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Πρόκειται για μια Κυβέρνηση που δέχεται διαρκώς χτυπήματα το ένα μετά το άλλο σε όλα τα επίπεδα. Το «σωτήριο» τρίτο μνημόνιο της Κυβέρνησης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μετέτρεψε όλες </w:t>
      </w:r>
      <w:r>
        <w:rPr>
          <w:rFonts w:eastAsia="Times New Roman" w:cs="Times New Roman"/>
          <w:szCs w:val="24"/>
        </w:rPr>
        <w:t>τις έκτακτες ρυθμίσεις σε μόνιμες: μόνιμη επιτροπεία, μόνιμος κόφτης. Σε τι να πρωτοαναφερθώ;</w:t>
      </w:r>
    </w:p>
    <w:p w14:paraId="14AC58BF"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 Υπερταμείο ελέγχου της κρατικής περιουσίας έχει χρόνο ζωής </w:t>
      </w:r>
      <w:r>
        <w:rPr>
          <w:rFonts w:eastAsia="Times New Roman" w:cs="Times New Roman"/>
          <w:szCs w:val="24"/>
        </w:rPr>
        <w:t xml:space="preserve">ενενήντα εννέα </w:t>
      </w:r>
      <w:r>
        <w:rPr>
          <w:rFonts w:eastAsia="Times New Roman" w:cs="Times New Roman"/>
          <w:szCs w:val="24"/>
        </w:rPr>
        <w:t xml:space="preserve">χρόνια. Και εγώ αναρωτιέμαι: Ποιος τελικά από εμάς θα ζήσει για να το δει; Τα παιδιά </w:t>
      </w:r>
      <w:r>
        <w:rPr>
          <w:rFonts w:eastAsia="Times New Roman" w:cs="Times New Roman"/>
          <w:szCs w:val="24"/>
        </w:rPr>
        <w:t xml:space="preserve">μας σίγουρα όχι! Τα εγγόνια μας και τα δισέγγονά μας ίσως έχουν μια ελπίδα να </w:t>
      </w:r>
      <w:r>
        <w:rPr>
          <w:rFonts w:eastAsia="Times New Roman" w:cs="Times New Roman"/>
          <w:szCs w:val="24"/>
        </w:rPr>
        <w:lastRenderedPageBreak/>
        <w:t>προσδοκούν ότι θα ζήσουν σε μια χώρα που η δημόσια περιουσία δεν θα είναι σε ξένα χέρια.</w:t>
      </w:r>
    </w:p>
    <w:p w14:paraId="14AC58C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μην κουράζεστε να μας πείσετε για τα πενιχρά αποτελέσματα που είχατε στο ζήτημα του χ</w:t>
      </w:r>
      <w:r>
        <w:rPr>
          <w:rFonts w:eastAsia="Times New Roman" w:cs="Times New Roman"/>
          <w:szCs w:val="24"/>
        </w:rPr>
        <w:t xml:space="preserve">ρέους, γιατί απεμπολήσατε όσα προέβλεπε η απόφαση του </w:t>
      </w:r>
      <w:r>
        <w:rPr>
          <w:rFonts w:eastAsia="Times New Roman" w:cs="Times New Roman"/>
          <w:szCs w:val="24"/>
          <w:lang w:val="en-US"/>
        </w:rPr>
        <w:t>Eurogroup</w:t>
      </w:r>
      <w:r>
        <w:rPr>
          <w:rFonts w:eastAsia="Times New Roman" w:cs="Times New Roman"/>
          <w:szCs w:val="24"/>
        </w:rPr>
        <w:t xml:space="preserve"> του 2012, πολύ συνειδητά. Η απόφαση του </w:t>
      </w:r>
      <w:r>
        <w:rPr>
          <w:rFonts w:eastAsia="Times New Roman" w:cs="Times New Roman"/>
          <w:szCs w:val="24"/>
          <w:lang w:val="en-US"/>
        </w:rPr>
        <w:t>Eurogroup</w:t>
      </w:r>
      <w:r>
        <w:rPr>
          <w:rFonts w:eastAsia="Times New Roman" w:cs="Times New Roman"/>
          <w:szCs w:val="24"/>
        </w:rPr>
        <w:t xml:space="preserve"> του 2012 προέβλεπε συγκεκριμένους στόχους και περαιτέρω βοήθεια από τους εταίρους μας, έτσι ώστε το 2022 ο λόγος χρέους προς ΑΕΠ να είναι σημα</w:t>
      </w:r>
      <w:r>
        <w:rPr>
          <w:rFonts w:eastAsia="Times New Roman" w:cs="Times New Roman"/>
          <w:szCs w:val="24"/>
        </w:rPr>
        <w:t xml:space="preserve">ντικά χαμηλότερος από το 110%. </w:t>
      </w:r>
    </w:p>
    <w:p w14:paraId="14AC58C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δήθεν σκληρή διαπραγμάτευση έχει καταστροφικές συνέπειες για την πραγματική οικονομία και την αγοραστική δύναμη των πολιτών. Καίγεται, κυρίες και κύριοι συνάδελφοι, και το τελευταίο λίπος. Οι καταθέσεις έχουν πάρει νέα πτω</w:t>
      </w:r>
      <w:r>
        <w:rPr>
          <w:rFonts w:eastAsia="Times New Roman" w:cs="Times New Roman"/>
          <w:szCs w:val="24"/>
        </w:rPr>
        <w:t>τική τροχιά. Οι μέχρι πρότινος καταχωνιασμένες στα σεντούκια οικονομίες στερεύουν. Το εισόδημα δεν γεμίζει το καλάθι της νοικοκυράς και δεν καλύπτει τις οικογενειακές ανάγκες. Και η κίνηση στην αγορά, που το 2014 δειλά-δειλά είχε αναθαρρήσει, σήμερα δυστυχ</w:t>
      </w:r>
      <w:r>
        <w:rPr>
          <w:rFonts w:eastAsia="Times New Roman" w:cs="Times New Roman"/>
          <w:szCs w:val="24"/>
        </w:rPr>
        <w:t xml:space="preserve">ώς σπάει το ένα αρνητικό ρεκόρ μετά το άλλο. </w:t>
      </w:r>
    </w:p>
    <w:p w14:paraId="14AC58C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Οι επιλεκτικές προσλήψεις των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προφανώς δεν αυξάνουν τη ζήτηση και δεν ρίχνουν χρήμα στην αγορά, </w:t>
      </w:r>
      <w:r>
        <w:rPr>
          <w:rFonts w:eastAsia="Times New Roman" w:cs="Times New Roman"/>
          <w:szCs w:val="24"/>
        </w:rPr>
        <w:lastRenderedPageBreak/>
        <w:t xml:space="preserve">αυξάνουν όμως το κόστος συντήρησης του κράτους, φουσκώνοντας τα φορολογικά βάρη για τους πολίτες. </w:t>
      </w:r>
    </w:p>
    <w:p w14:paraId="14AC58C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ε τις τράπεζες ευνουχισμένες, οι όποιες υγιείς εταιρικές και επιχειρηματικές πράξεις γίνονται πια με το σταγονόμετρο. Ο ίδιος δε ο Υπουργός σας εμφανίστηκε μόλις χθες και παραδέχθηκε ότι το 70% των δεσμεύσεων που έχετε αναλάβει, για να κλείσει η αξιολόγηση</w:t>
      </w:r>
      <w:r>
        <w:rPr>
          <w:rFonts w:eastAsia="Times New Roman" w:cs="Times New Roman"/>
          <w:szCs w:val="24"/>
        </w:rPr>
        <w:t xml:space="preserve">, δεν έχει υλοποιηθεί. Ποιον κοροϊδεύετε τόσο καιρό; </w:t>
      </w:r>
    </w:p>
    <w:p w14:paraId="14AC58C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έξοδος της χώρας στις αγορές το 2018 φαντάζει όνειρο απατηλό και η εφιαλτική εξέλιξη ανάγκης ενός νέου προγράμματος στήριξης, ενός τετάρτου μνημονίου, είναι κάτι περισσότερο από πιθανή. </w:t>
      </w:r>
    </w:p>
    <w:p w14:paraId="14AC58C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χειρότερο,</w:t>
      </w:r>
      <w:r>
        <w:rPr>
          <w:rFonts w:eastAsia="Times New Roman" w:cs="Times New Roman"/>
          <w:szCs w:val="24"/>
        </w:rPr>
        <w:t xml:space="preserve"> όμως, απ’ όλα</w:t>
      </w:r>
      <w:r>
        <w:rPr>
          <w:rFonts w:eastAsia="Times New Roman" w:cs="Times New Roman"/>
          <w:szCs w:val="24"/>
        </w:rPr>
        <w:t>,</w:t>
      </w:r>
      <w:r>
        <w:rPr>
          <w:rFonts w:eastAsia="Times New Roman" w:cs="Times New Roman"/>
          <w:szCs w:val="24"/>
        </w:rPr>
        <w:t xml:space="preserve"> είναι ότι σήμερα αλυσοδένετε τη χώρα με στόχους οικονομικά ανέφικτους και κοινωνικά αβάστακτους. Και μας γυρίζετε, κυρίες και κύριοι των ΣΥΡΙΖΑ-ΑΝΕΛ, σε ένα επικίνδυνο δίλημμα: </w:t>
      </w:r>
      <w:r>
        <w:rPr>
          <w:rFonts w:eastAsia="Times New Roman" w:cs="Times New Roman"/>
          <w:szCs w:val="24"/>
          <w:lang w:val="en-US"/>
        </w:rPr>
        <w:t>GREXIT</w:t>
      </w:r>
      <w:r>
        <w:rPr>
          <w:rFonts w:eastAsia="Times New Roman" w:cs="Times New Roman"/>
          <w:szCs w:val="24"/>
        </w:rPr>
        <w:t xml:space="preserve"> ή μόνιμη λιτότητα; </w:t>
      </w:r>
    </w:p>
    <w:p w14:paraId="14AC58C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Εσείς με την πολιτική σας, αλλά και </w:t>
      </w:r>
      <w:r>
        <w:rPr>
          <w:rFonts w:eastAsia="Times New Roman" w:cs="Times New Roman"/>
          <w:szCs w:val="24"/>
        </w:rPr>
        <w:t xml:space="preserve">με δηλώσεις των στελεχών σας κουβαλάτε νερό στον μύλο των πιο συντηρητικών κύκλων της Ευρώπης που απεργάζονται την έξοδο της χώρας μας </w:t>
      </w:r>
      <w:r>
        <w:rPr>
          <w:rFonts w:eastAsia="Times New Roman" w:cs="Times New Roman"/>
          <w:szCs w:val="24"/>
        </w:rPr>
        <w:lastRenderedPageBreak/>
        <w:t xml:space="preserve">από την Ευρωζώνη. Τώρα παίζετε και το παιχνίδι του Σόιμπλε για το </w:t>
      </w:r>
      <w:r>
        <w:rPr>
          <w:rFonts w:eastAsia="Times New Roman" w:cs="Times New Roman"/>
          <w:szCs w:val="24"/>
          <w:lang w:val="en-US"/>
        </w:rPr>
        <w:t>GREXIT</w:t>
      </w:r>
      <w:r>
        <w:rPr>
          <w:rFonts w:eastAsia="Times New Roman" w:cs="Times New Roman"/>
          <w:szCs w:val="24"/>
        </w:rPr>
        <w:t xml:space="preserve">, κύριε Τσίπρα; </w:t>
      </w:r>
    </w:p>
    <w:p w14:paraId="14AC58C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Ξεκινήσατε ως δήθεν επαναστάτης </w:t>
      </w:r>
      <w:r>
        <w:rPr>
          <w:rFonts w:eastAsia="Times New Roman" w:cs="Times New Roman"/>
          <w:szCs w:val="24"/>
        </w:rPr>
        <w:t>και γίνατε υποτακτικός. Τώρα γίνεστε και συνεργός; Οφείλετε να δώσε</w:t>
      </w:r>
      <w:r>
        <w:rPr>
          <w:rFonts w:eastAsia="Times New Roman" w:cs="Times New Roman"/>
          <w:szCs w:val="24"/>
        </w:rPr>
        <w:t xml:space="preserve">τε </w:t>
      </w:r>
      <w:r>
        <w:rPr>
          <w:rFonts w:eastAsia="Times New Roman" w:cs="Times New Roman"/>
          <w:szCs w:val="24"/>
        </w:rPr>
        <w:t>απαντήσεις εδώ και τώρα, έχετε άλλο σχέδιο για τη χώρα;</w:t>
      </w:r>
    </w:p>
    <w:p w14:paraId="14AC58C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δεν ισχυρίζομαι ότι το ζήτημα της χρηματοδότησης των μέσων μαζικής ενημέρωσης και των κομμάτων δεν εί</w:t>
      </w:r>
      <w:r>
        <w:rPr>
          <w:rFonts w:eastAsia="Times New Roman" w:cs="Times New Roman"/>
          <w:szCs w:val="24"/>
        </w:rPr>
        <w:t>ναι σημαντικό. Το αντίθετο μάλιστα. Αφορά την ποιότητα της δημοκρατίας, την προστασία του δημοσίου συμφέροντος και εκπέμπει εντονότατο συμβολισμό</w:t>
      </w:r>
      <w:r>
        <w:rPr>
          <w:rFonts w:eastAsia="Times New Roman" w:cs="Times New Roman"/>
          <w:szCs w:val="24"/>
        </w:rPr>
        <w:t>,</w:t>
      </w:r>
      <w:r>
        <w:rPr>
          <w:rFonts w:eastAsia="Times New Roman" w:cs="Times New Roman"/>
          <w:szCs w:val="24"/>
        </w:rPr>
        <w:t xml:space="preserve"> που ενδιαφέρει όλους τους πολίτες</w:t>
      </w:r>
      <w:r>
        <w:rPr>
          <w:rFonts w:eastAsia="Times New Roman" w:cs="Times New Roman"/>
          <w:szCs w:val="24"/>
        </w:rPr>
        <w:t>,</w:t>
      </w:r>
      <w:r>
        <w:rPr>
          <w:rFonts w:eastAsia="Times New Roman" w:cs="Times New Roman"/>
          <w:szCs w:val="24"/>
        </w:rPr>
        <w:t xml:space="preserve"> που μας παρακολουθούν. Δεν ενδιαφέρει, όμως, την κυβερνητική πλειοψηφία αυ</w:t>
      </w:r>
      <w:r>
        <w:rPr>
          <w:rFonts w:eastAsia="Times New Roman" w:cs="Times New Roman"/>
          <w:szCs w:val="24"/>
        </w:rPr>
        <w:t xml:space="preserve">τή η προσέγγιση. Τους ενδιαφέρει μόνο να στήσουν κατηγορητήριο. </w:t>
      </w:r>
    </w:p>
    <w:p w14:paraId="14AC58C9" w14:textId="77777777" w:rsidR="001812B4" w:rsidRDefault="001009A2">
      <w:pPr>
        <w:spacing w:line="600" w:lineRule="auto"/>
        <w:ind w:firstLine="720"/>
        <w:jc w:val="both"/>
        <w:rPr>
          <w:rFonts w:eastAsia="Times New Roman" w:cs="Times New Roman"/>
          <w:szCs w:val="24"/>
        </w:rPr>
      </w:pPr>
      <w:r>
        <w:rPr>
          <w:rFonts w:eastAsia="Times New Roman" w:cs="Times New Roman"/>
          <w:szCs w:val="24"/>
        </w:rPr>
        <w:t xml:space="preserve">Η πρόταση για κοινό πόρισμα και συνεννόηση για τις απαραίτητες θεσμικές αλλαγές που πρέπει να γίνουν και τις πρωτοβουλίες που πρέπει να πάρουμε για να θεραπεύσουμε χρόνιες παθογένειες, έπεσε στο κενό. Μπορεί κάποιος να μας απαντήσει γιατί; </w:t>
      </w:r>
    </w:p>
    <w:p w14:paraId="14AC58C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εάν δεν μπο</w:t>
      </w:r>
      <w:r>
        <w:rPr>
          <w:rFonts w:eastAsia="Times New Roman" w:cs="Times New Roman"/>
          <w:szCs w:val="24"/>
        </w:rPr>
        <w:t xml:space="preserve">ρείτε να απαντήσετε σε αυτό το καίριο ερώτημα, απαντήστε τουλάχιστον στις καταγγελίες του Βουλευτή </w:t>
      </w:r>
      <w:r>
        <w:rPr>
          <w:rFonts w:eastAsia="Times New Roman" w:cs="Times New Roman"/>
          <w:szCs w:val="24"/>
        </w:rPr>
        <w:lastRenderedPageBreak/>
        <w:t>των Ανεξαρτήτων Ελλήνων, του κ. Δημήτρη Καμμένου ότι αλλοιώθηκε το πόρισμα της Επιτροπής, της Πλειοψηφίας προφανώς, γιατί αρνηθήκατε να υπάρχει κοινό πόρισμα</w:t>
      </w:r>
      <w:r>
        <w:rPr>
          <w:rFonts w:eastAsia="Times New Roman" w:cs="Times New Roman"/>
          <w:szCs w:val="24"/>
        </w:rPr>
        <w:t xml:space="preserve">. </w:t>
      </w:r>
    </w:p>
    <w:p w14:paraId="14AC58C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Δεν πρόκειται να σας ακολουθήσουμε σε αυτόν τον ολισθηρό δρόμο, γιατί ευτελίζει το κύρος των θεσμών και της ίδιας της </w:t>
      </w:r>
      <w:r>
        <w:rPr>
          <w:rFonts w:eastAsia="Times New Roman" w:cs="Times New Roman"/>
          <w:szCs w:val="24"/>
        </w:rPr>
        <w:t>δημοκρατίας</w:t>
      </w:r>
      <w:r>
        <w:rPr>
          <w:rFonts w:eastAsia="Times New Roman" w:cs="Times New Roman"/>
          <w:szCs w:val="24"/>
        </w:rPr>
        <w:t>.</w:t>
      </w:r>
    </w:p>
    <w:p w14:paraId="14AC58C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καλούμε</w:t>
      </w:r>
      <w:r>
        <w:rPr>
          <w:rFonts w:eastAsia="Times New Roman" w:cs="Times New Roman"/>
          <w:szCs w:val="24"/>
        </w:rPr>
        <w:t>,</w:t>
      </w:r>
      <w:r>
        <w:rPr>
          <w:rFonts w:eastAsia="Times New Roman" w:cs="Times New Roman"/>
          <w:szCs w:val="24"/>
        </w:rPr>
        <w:t xml:space="preserve"> έστω και την ύστατη στιγμή</w:t>
      </w:r>
      <w:r>
        <w:rPr>
          <w:rFonts w:eastAsia="Times New Roman" w:cs="Times New Roman"/>
          <w:szCs w:val="24"/>
        </w:rPr>
        <w:t>,</w:t>
      </w:r>
      <w:r>
        <w:rPr>
          <w:rFonts w:eastAsia="Times New Roman" w:cs="Times New Roman"/>
          <w:szCs w:val="24"/>
        </w:rPr>
        <w:t xml:space="preserve"> να προχωρήσουμε σήμερα σε μια ουσιαστική συζήτηση</w:t>
      </w:r>
      <w:r>
        <w:rPr>
          <w:rFonts w:eastAsia="Times New Roman" w:cs="Times New Roman"/>
          <w:szCs w:val="24"/>
        </w:rPr>
        <w:t>,</w:t>
      </w:r>
      <w:r>
        <w:rPr>
          <w:rFonts w:eastAsia="Times New Roman" w:cs="Times New Roman"/>
          <w:szCs w:val="24"/>
        </w:rPr>
        <w:t xml:space="preserve"> με βάση τις προτάσεις που κατέ</w:t>
      </w:r>
      <w:r>
        <w:rPr>
          <w:rFonts w:eastAsia="Times New Roman" w:cs="Times New Roman"/>
          <w:szCs w:val="24"/>
        </w:rPr>
        <w:t xml:space="preserve">θεσε ο Κοινοβουλευτικός μας Εκπρόσωπος Ανδρέας Λοβέρδος στο αναγκαστικά ξεχωριστό πόρισμα που καταθέσαμε ως Δημοκρατική Συμπαράταξη. </w:t>
      </w:r>
    </w:p>
    <w:p w14:paraId="14AC58C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Αλλά, δυστυχώς, απ’ ό,τι καταλαβαίνω, δεν σας ενδιαφέρει καθόλου αυτό. Και αυτό προκύπτει από το κομματικό δικό σας πόρισμ</w:t>
      </w:r>
      <w:r>
        <w:rPr>
          <w:rFonts w:eastAsia="Times New Roman" w:cs="Times New Roman"/>
          <w:szCs w:val="24"/>
        </w:rPr>
        <w:t>α που καταθέσατε, πάρα πολύ καθαρά. Στόχος σας είναι να κρατήσετε ζωντανό το μύθο του δήθεν νέου απέναντι στο δήθεν παλιό. Αυτή είναι η αγωνία σας.</w:t>
      </w:r>
    </w:p>
    <w:p w14:paraId="14AC58C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 xml:space="preserve">εν διστάσατε να αλλοιώσετε για τον σκοπό αυτόν και την κατάθεση του Νίκου Σαλαγιάννη, που, όμως, δυστυχώς </w:t>
      </w:r>
      <w:r>
        <w:rPr>
          <w:rFonts w:eastAsia="Times New Roman" w:cs="Times New Roman"/>
          <w:szCs w:val="24"/>
        </w:rPr>
        <w:t>για σας, υπάρχει στα Πρακτικά και είναι μαγνητοσκοπημένη.</w:t>
      </w:r>
    </w:p>
    <w:p w14:paraId="14AC58C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Καταθέτω την επιστολή που έστειλε στον Πρόεδρο της Βουλής, γιατί αυτό που έγινε με το πόρισμα είναι μια καθαρή πλαστογραφία και είναι πραγματικά ντροπή σας αυτό που κάνατε.</w:t>
      </w:r>
    </w:p>
    <w:p w14:paraId="14AC58D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η Πρόεδρ</w:t>
      </w:r>
      <w:r>
        <w:rPr>
          <w:rFonts w:eastAsia="Times New Roman" w:cs="Times New Roman"/>
          <w:szCs w:val="24"/>
        </w:rPr>
        <w:t>ος της Δημοκρατικής Συμπαράταξης ΠΑΣΟΚ – ΔΗΜΑΡ κ. Φωτεινή Γεννηματά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4AC58D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w:t>
      </w:r>
      <w:r>
        <w:rPr>
          <w:rFonts w:eastAsia="Times New Roman" w:cs="Times New Roman"/>
          <w:szCs w:val="24"/>
        </w:rPr>
        <w:t>τέρυγα της Δημοκρατικής Συμπαράταξης ΠΑΣΟΚ-ΔΗΜΑΡ)</w:t>
      </w:r>
    </w:p>
    <w:p w14:paraId="14AC58D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Πέστε μας τι είπε και τι διαφοροποιήσαμε.</w:t>
      </w:r>
    </w:p>
    <w:p w14:paraId="14AC58D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ΦΩΤΕΙΝΗ</w:t>
      </w:r>
      <w:r>
        <w:rPr>
          <w:rFonts w:eastAsia="Times New Roman" w:cs="Times New Roman"/>
          <w:b/>
          <w:szCs w:val="24"/>
        </w:rPr>
        <w:t xml:space="preserve"> (ΦΩΦΗ) </w:t>
      </w:r>
      <w:r>
        <w:rPr>
          <w:rFonts w:eastAsia="Times New Roman" w:cs="Times New Roman"/>
          <w:b/>
          <w:szCs w:val="24"/>
        </w:rPr>
        <w:t>ΓΕΝΝΗΜΑΤΑ (Πρόεδρος της Δημοκρατικής Συμπαράταξης ΠΑΣΟΚ-ΔΗΜΑΡ):</w:t>
      </w:r>
      <w:r>
        <w:rPr>
          <w:rFonts w:eastAsia="Times New Roman" w:cs="Times New Roman"/>
          <w:szCs w:val="24"/>
        </w:rPr>
        <w:t xml:space="preserve"> Είναι αναλυτικά όλα γραμμένα στην επιστολή του κ. Σαλαγιάννη προς </w:t>
      </w:r>
      <w:r>
        <w:rPr>
          <w:rFonts w:eastAsia="Times New Roman" w:cs="Times New Roman"/>
          <w:szCs w:val="24"/>
        </w:rPr>
        <w:t xml:space="preserve">τον Πρόεδρο της Βουλής και θα είναι στα Πρακτικά. </w:t>
      </w:r>
    </w:p>
    <w:p w14:paraId="14AC58D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Να ακούσουμε, κυρία Γεννηματά, να σας απαντήσουμε.</w:t>
      </w:r>
    </w:p>
    <w:p w14:paraId="14AC58D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ΠΑΣΟΚ-ΔΗΜΑΡ):</w:t>
      </w:r>
      <w:r>
        <w:rPr>
          <w:rFonts w:eastAsia="Times New Roman" w:cs="Times New Roman"/>
          <w:szCs w:val="24"/>
        </w:rPr>
        <w:t xml:space="preserve"> Δεν είχατε παρά να ακούσετε αυτά που είπε στην </w:t>
      </w:r>
      <w:r>
        <w:rPr>
          <w:rFonts w:eastAsia="Times New Roman" w:cs="Times New Roman"/>
          <w:szCs w:val="24"/>
        </w:rPr>
        <w:t>ε</w:t>
      </w:r>
      <w:r>
        <w:rPr>
          <w:rFonts w:eastAsia="Times New Roman" w:cs="Times New Roman"/>
          <w:szCs w:val="24"/>
        </w:rPr>
        <w:t>πιτροπή.</w:t>
      </w:r>
    </w:p>
    <w:p w14:paraId="14AC58D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Πάντα</w:t>
      </w:r>
      <w:r>
        <w:rPr>
          <w:rFonts w:eastAsia="Times New Roman" w:cs="Times New Roman"/>
          <w:szCs w:val="24"/>
        </w:rPr>
        <w:t>,</w:t>
      </w:r>
      <w:r>
        <w:rPr>
          <w:rFonts w:eastAsia="Times New Roman" w:cs="Times New Roman"/>
          <w:szCs w:val="24"/>
        </w:rPr>
        <w:t xml:space="preserve"> όταν σκουραίνουν τα πράγματα για την Κυβέρνησή σας καταφεύγετε στο γνώριμο γήπεδο για σας, αυτό της μάχης κατά της διαπλοκής. Πόσες φορές μας ζητήσατε, και μάλιστα απειλητικά, να συζητήσουμε για τη διαφθορά; Θυμάστε; Εμείς πάντα σας λέγαμε «ναι», ν</w:t>
      </w:r>
      <w:r>
        <w:rPr>
          <w:rFonts w:eastAsia="Times New Roman" w:cs="Times New Roman"/>
          <w:szCs w:val="24"/>
        </w:rPr>
        <w:t>α δούμε και να αντιμετωπίσουμε τα προβλήματα της διαπλοκής και της διαφθοράς.</w:t>
      </w:r>
    </w:p>
    <w:p w14:paraId="14AC58D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Τι περιμένετε; Βγείτε και χτυπήστε την είτε πρόκειται για τα μέσα μαζικής ενημέρωσης είτε πρόκειται για τη δημόσια διοίκηση είτε πρόκειται για την ιδιωτική οικονομία. Αλλά, τι έχ</w:t>
      </w:r>
      <w:r>
        <w:rPr>
          <w:rFonts w:eastAsia="Times New Roman" w:cs="Times New Roman"/>
          <w:szCs w:val="24"/>
        </w:rPr>
        <w:t xml:space="preserve">ετε κάνει όλο αυτό το διάστημα; Και γιατί αυτό το επαναλαμβανόμενο σόου εδώ στη Βουλή; </w:t>
      </w:r>
    </w:p>
    <w:p w14:paraId="14AC58D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αλήθεια είναι ότι στο μέτωπο της διαφθοράς δεν έχετε κάνει απολύτως τίποτα, κύριε Τσίπρα. Λόγια πολλά, πράξη καμ</w:t>
      </w:r>
      <w:r>
        <w:rPr>
          <w:rFonts w:eastAsia="Times New Roman" w:cs="Times New Roman"/>
          <w:szCs w:val="24"/>
        </w:rPr>
        <w:t>μ</w:t>
      </w:r>
      <w:r>
        <w:rPr>
          <w:rFonts w:eastAsia="Times New Roman" w:cs="Times New Roman"/>
          <w:szCs w:val="24"/>
        </w:rPr>
        <w:t>ία. Αντίθετα, μάλιστα, η Ελλάδα επί των ημερών σας υπ</w:t>
      </w:r>
      <w:r>
        <w:rPr>
          <w:rFonts w:eastAsia="Times New Roman" w:cs="Times New Roman"/>
          <w:szCs w:val="24"/>
        </w:rPr>
        <w:t>οχώρησε έντεκα ολόκληρες θέσεις στην παγκόσμια κατάταξη μέτρησης φαινομένων διαφθοράς.</w:t>
      </w:r>
    </w:p>
    <w:p w14:paraId="14AC58D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Την αγκαλιάσατε τη διαφθορά, αυτή είναι η αλήθεια. Αγωνιστήκατε να φτιάξετε το «ΣΥΡΙΖΑ </w:t>
      </w:r>
      <w:r>
        <w:rPr>
          <w:rFonts w:eastAsia="Times New Roman" w:cs="Times New Roman"/>
          <w:szCs w:val="24"/>
          <w:lang w:val="en-US"/>
        </w:rPr>
        <w:t>Channel</w:t>
      </w:r>
      <w:r>
        <w:rPr>
          <w:rFonts w:eastAsia="Times New Roman" w:cs="Times New Roman"/>
          <w:szCs w:val="24"/>
        </w:rPr>
        <w:t xml:space="preserve">» με την ευγενική επιχορήγηση της «ΣΥΡΙΖΑ </w:t>
      </w:r>
      <w:r>
        <w:rPr>
          <w:rFonts w:eastAsia="Times New Roman" w:cs="Times New Roman"/>
          <w:szCs w:val="24"/>
          <w:lang w:val="en-US"/>
        </w:rPr>
        <w:t>Bank</w:t>
      </w:r>
      <w:r>
        <w:rPr>
          <w:rFonts w:eastAsia="Times New Roman" w:cs="Times New Roman"/>
          <w:szCs w:val="24"/>
        </w:rPr>
        <w:t>» και με εγγυήσεις μερικά βοσ</w:t>
      </w:r>
      <w:r>
        <w:rPr>
          <w:rFonts w:eastAsia="Times New Roman" w:cs="Times New Roman"/>
          <w:szCs w:val="24"/>
        </w:rPr>
        <w:t>κοτόπια στην Ιθάκη υπερχρεωμένων επιχειρηματιών. Και συνεχίσατε με δήθεν ντοκουμέντα κατά των πολιτικών σας αντιπάλων στον κίτρινο Τύπο, στα κίτρινα έντυπα. Δεν διστάσατε δε</w:t>
      </w:r>
      <w:r>
        <w:rPr>
          <w:rFonts w:eastAsia="Times New Roman" w:cs="Times New Roman"/>
          <w:szCs w:val="24"/>
        </w:rPr>
        <w:t>,</w:t>
      </w:r>
      <w:r>
        <w:rPr>
          <w:rFonts w:eastAsia="Times New Roman" w:cs="Times New Roman"/>
          <w:szCs w:val="24"/>
        </w:rPr>
        <w:t xml:space="preserve"> να τοποθετήσετε και «κομισάριο» σε συγκεκριμένο συγκρότημα</w:t>
      </w:r>
      <w:r>
        <w:rPr>
          <w:rFonts w:eastAsia="Times New Roman" w:cs="Times New Roman"/>
          <w:szCs w:val="24"/>
        </w:rPr>
        <w:t>,</w:t>
      </w:r>
      <w:r>
        <w:rPr>
          <w:rFonts w:eastAsia="Times New Roman" w:cs="Times New Roman"/>
          <w:szCs w:val="24"/>
        </w:rPr>
        <w:t xml:space="preserve"> για να μπορέσετε να τ</w:t>
      </w:r>
      <w:r>
        <w:rPr>
          <w:rFonts w:eastAsia="Times New Roman" w:cs="Times New Roman"/>
          <w:szCs w:val="24"/>
        </w:rPr>
        <w:t>ο ελέγξετε.</w:t>
      </w:r>
    </w:p>
    <w:p w14:paraId="14AC58D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Είστε η Κυβέρνηση των πληρωμένων </w:t>
      </w:r>
      <w:r>
        <w:rPr>
          <w:rFonts w:eastAsia="Times New Roman" w:cs="Times New Roman"/>
          <w:szCs w:val="24"/>
          <w:lang w:val="en-US"/>
        </w:rPr>
        <w:t>trolls</w:t>
      </w:r>
      <w:r>
        <w:rPr>
          <w:rFonts w:eastAsia="Times New Roman" w:cs="Times New Roman"/>
          <w:szCs w:val="24"/>
        </w:rPr>
        <w:t xml:space="preserve"> και της προπαγάνδας. Έτσι θα μείνετε στην ιστορία, κυρίες και κύριοι των ΣΥΡΙΖΑ–ΑΝΕΛ.</w:t>
      </w:r>
    </w:p>
    <w:p w14:paraId="14AC58D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4AC58D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Παρουσιάσατε ένα ογκώδες πόρισμα, ασύνδετο</w:t>
      </w:r>
      <w:r>
        <w:rPr>
          <w:rFonts w:eastAsia="Times New Roman" w:cs="Times New Roman"/>
          <w:szCs w:val="24"/>
        </w:rPr>
        <w:t>,</w:t>
      </w:r>
      <w:r>
        <w:rPr>
          <w:rFonts w:eastAsia="Times New Roman" w:cs="Times New Roman"/>
          <w:szCs w:val="24"/>
        </w:rPr>
        <w:t xml:space="preserve"> με ανακρίβειες και παρερμηνείες, με προσθαφαιρέσεις και υπαγορεύσεις της τελευταίας στιγμής και ορισμένες πολύ σημαντικές ελλείψεις, πολύ βολικές, αλλά και ύποπτα βολικές ελλείψεις.</w:t>
      </w:r>
    </w:p>
    <w:p w14:paraId="14AC58D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Ξέχασαν οι Βουλευτές του ΣΥΡΙΖΑ να πληροφορήσουν τη Βουλή ότι όλα τα </w:t>
      </w:r>
      <w:r>
        <w:rPr>
          <w:rFonts w:eastAsia="Times New Roman" w:cs="Times New Roman"/>
          <w:szCs w:val="24"/>
        </w:rPr>
        <w:t xml:space="preserve">πολιτικά κόμματα δανείζονταν ακριβώς με τον ίδιο τρόπο, με την ίδια εξασφάλιση, εκχωρώντας την κρατική τους </w:t>
      </w:r>
      <w:r>
        <w:rPr>
          <w:rFonts w:eastAsia="Times New Roman" w:cs="Times New Roman"/>
          <w:szCs w:val="24"/>
        </w:rPr>
        <w:lastRenderedPageBreak/>
        <w:t>χρηματοδότηση. Στις πεντακόσιες σελίδες του πορίσματός του ο ΣΥΡΙΖΑ δεν βρήκε έστω και λίγο χώρο να γράψει για τότε που ο ίδιος ο Πρωθυπουργός, ως Α</w:t>
      </w:r>
      <w:r>
        <w:rPr>
          <w:rFonts w:eastAsia="Times New Roman" w:cs="Times New Roman"/>
          <w:szCs w:val="24"/>
        </w:rPr>
        <w:t>ρχηγός του ΣΥΡΙΖΑ, ζητούσε με προσωπική του επιστολή τον τραπεζικό δανεισμό του κόμματός του</w:t>
      </w:r>
      <w:r>
        <w:rPr>
          <w:rFonts w:eastAsia="Times New Roman" w:cs="Times New Roman"/>
          <w:szCs w:val="24"/>
        </w:rPr>
        <w:t>,</w:t>
      </w:r>
      <w:r>
        <w:rPr>
          <w:rFonts w:eastAsia="Times New Roman" w:cs="Times New Roman"/>
          <w:szCs w:val="24"/>
        </w:rPr>
        <w:t xml:space="preserve"> με πολιτικά και όχι τραπεζικά κριτήρια. Τι έκανε δηλαδή; Με λίγα λόγια, επικαλέστηκε</w:t>
      </w:r>
      <w:r>
        <w:rPr>
          <w:rFonts w:eastAsia="Times New Roman" w:cs="Times New Roman"/>
          <w:szCs w:val="24"/>
        </w:rPr>
        <w:t>,</w:t>
      </w:r>
      <w:r>
        <w:rPr>
          <w:rFonts w:eastAsia="Times New Roman" w:cs="Times New Roman"/>
          <w:szCs w:val="24"/>
        </w:rPr>
        <w:t xml:space="preserve"> όχι την κρατική χρηματοδότηση, αλλά τα ποσοστά που προσδοκούσε να πάρει το κ</w:t>
      </w:r>
      <w:r>
        <w:rPr>
          <w:rFonts w:eastAsia="Times New Roman" w:cs="Times New Roman"/>
          <w:szCs w:val="24"/>
        </w:rPr>
        <w:t>όμμα του</w:t>
      </w:r>
      <w:r>
        <w:rPr>
          <w:rFonts w:eastAsia="Times New Roman" w:cs="Times New Roman"/>
          <w:szCs w:val="24"/>
        </w:rPr>
        <w:t>,</w:t>
      </w:r>
      <w:r>
        <w:rPr>
          <w:rFonts w:eastAsia="Times New Roman" w:cs="Times New Roman"/>
          <w:szCs w:val="24"/>
        </w:rPr>
        <w:t xml:space="preserve"> σύμφωνα με τις δημοσκοπήσεις.</w:t>
      </w:r>
    </w:p>
    <w:p w14:paraId="14AC58D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Παρέλειψαν να αναφέρουν ότι το μόνο ενημερωτικό μέσο που ζήτησε και χρησιμοποίησε πολιτική παρέμβαση για τη ρύθμιση δανείου είναι η «Α</w:t>
      </w:r>
      <w:r>
        <w:rPr>
          <w:rFonts w:eastAsia="Times New Roman" w:cs="Times New Roman"/>
          <w:szCs w:val="24"/>
        </w:rPr>
        <w:t>ΥΓΗ</w:t>
      </w:r>
      <w:r>
        <w:rPr>
          <w:rFonts w:eastAsia="Times New Roman" w:cs="Times New Roman"/>
          <w:szCs w:val="24"/>
        </w:rPr>
        <w:t>», με τη χρήση ειδικής επιστολής διευκόλυνσης του ΣΥΡΙΖΑ, πως ο ΣΥΡΙΖΑ είναι το</w:t>
      </w:r>
      <w:r>
        <w:rPr>
          <w:rFonts w:eastAsia="Times New Roman" w:cs="Times New Roman"/>
          <w:szCs w:val="24"/>
        </w:rPr>
        <w:t xml:space="preserve"> μοναδικό κόμμα που</w:t>
      </w:r>
      <w:r>
        <w:rPr>
          <w:rFonts w:eastAsia="Times New Roman" w:cs="Times New Roman"/>
          <w:szCs w:val="24"/>
        </w:rPr>
        <w:t>,</w:t>
      </w:r>
      <w:r>
        <w:rPr>
          <w:rFonts w:eastAsia="Times New Roman" w:cs="Times New Roman"/>
          <w:szCs w:val="24"/>
        </w:rPr>
        <w:t xml:space="preserve"> ως ενωμένη Αριστερά τότε έχει ωφεληθεί από γενναίο κούρεμα, περίπου 60%, των οφειλών προς τις τράπεζες.</w:t>
      </w:r>
    </w:p>
    <w:p w14:paraId="14AC58D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μόνη αλήθεια πίσω από τους πομπώδεις τίτλους και τα πολύ μεγάλα λόγια γύρω από την </w:t>
      </w:r>
      <w:r>
        <w:rPr>
          <w:rFonts w:eastAsia="Times New Roman" w:cs="Times New Roman"/>
          <w:szCs w:val="24"/>
        </w:rPr>
        <w:t>ε</w:t>
      </w:r>
      <w:r>
        <w:rPr>
          <w:rFonts w:eastAsia="Times New Roman" w:cs="Times New Roman"/>
          <w:szCs w:val="24"/>
        </w:rPr>
        <w:t>ξεταστική είναι ότι</w:t>
      </w:r>
      <w:r>
        <w:rPr>
          <w:rFonts w:eastAsia="Times New Roman" w:cs="Times New Roman"/>
          <w:szCs w:val="24"/>
        </w:rPr>
        <w:t>,</w:t>
      </w:r>
      <w:r>
        <w:rPr>
          <w:rFonts w:eastAsia="Times New Roman" w:cs="Times New Roman"/>
          <w:szCs w:val="24"/>
        </w:rPr>
        <w:t xml:space="preserve"> παρά τις μεθοδεύσεις και</w:t>
      </w:r>
      <w:r>
        <w:rPr>
          <w:rFonts w:eastAsia="Times New Roman" w:cs="Times New Roman"/>
          <w:szCs w:val="24"/>
        </w:rPr>
        <w:t xml:space="preserve"> τις αλλοιώσεις,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δεν απέδωσε ποινικές ευθύνες σε πολιτικά πρόσωπα. Άνθρακες ο θησαυρός.</w:t>
      </w:r>
    </w:p>
    <w:p w14:paraId="14AC58E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Όσο και αν ψάξατε, όσο και αν σκάψατε βαθιά, ό,τι μεθοδεύσεις και αν κάνατε, ό,τι και αν σκαρφιστήκατε η σκευωρία απέτυχε και τελικά είδατε τα δικ</w:t>
      </w:r>
      <w:r>
        <w:rPr>
          <w:rFonts w:eastAsia="Times New Roman" w:cs="Times New Roman"/>
          <w:szCs w:val="24"/>
        </w:rPr>
        <w:t>ά σας άπλυτα να βγαίνουν στη φόρα. Συγχαρητήρια!</w:t>
      </w:r>
    </w:p>
    <w:p w14:paraId="14AC58E1" w14:textId="77777777" w:rsidR="001812B4" w:rsidRDefault="001009A2">
      <w:pPr>
        <w:spacing w:line="600" w:lineRule="auto"/>
        <w:ind w:firstLine="720"/>
        <w:jc w:val="both"/>
        <w:rPr>
          <w:rFonts w:eastAsia="Times New Roman"/>
          <w:szCs w:val="24"/>
        </w:rPr>
      </w:pPr>
      <w:r>
        <w:rPr>
          <w:rFonts w:eastAsia="Times New Roman" w:cs="Times New Roman"/>
          <w:szCs w:val="24"/>
        </w:rPr>
        <w:t xml:space="preserve">Κυρίες και κύριοι Βουλευτές, είναι ώρα, όμως, να ειπωθούν όλα με το όνομά τους. </w:t>
      </w:r>
      <w:r>
        <w:rPr>
          <w:rFonts w:eastAsia="Times New Roman"/>
          <w:szCs w:val="24"/>
        </w:rPr>
        <w:t>Η Κυβέρνηση επιχείρησε να στοχοποιήσει ως διεφθαρμένα τα σαράντα χρόνια της Μεταπολίτευσης στο σύνολό τους. Πάσχισε να πείσει τ</w:t>
      </w:r>
      <w:r>
        <w:rPr>
          <w:rFonts w:eastAsia="Times New Roman"/>
          <w:szCs w:val="24"/>
        </w:rPr>
        <w:t>ις Ελληνίδες και τους Έλληνες πως όσα έζησαν στην πιο δημιουργική, την πιο παραγωγική περίοδο της ελληνικής ιστορίας ήταν μια εικονική πραγματικότητα, ότι δεν τα δικαιούντο ή ότι δεν τα είχαν. Να ξεχάσει, δηλαδή, ο πολίτης τις δημοκρατικές κατακτήσεις τόσω</w:t>
      </w:r>
      <w:r>
        <w:rPr>
          <w:rFonts w:eastAsia="Times New Roman"/>
          <w:szCs w:val="24"/>
        </w:rPr>
        <w:t>ν ετών, τα δικαιώματα και τους αγώνες τους για μια καλύτερη ζωή.</w:t>
      </w:r>
    </w:p>
    <w:p w14:paraId="14AC58E2" w14:textId="77777777" w:rsidR="001812B4" w:rsidRDefault="001009A2">
      <w:pPr>
        <w:spacing w:line="600" w:lineRule="auto"/>
        <w:ind w:firstLine="720"/>
        <w:contextualSpacing/>
        <w:jc w:val="both"/>
        <w:rPr>
          <w:rFonts w:eastAsia="Times New Roman"/>
          <w:szCs w:val="24"/>
        </w:rPr>
      </w:pPr>
      <w:r>
        <w:rPr>
          <w:rFonts w:eastAsia="Times New Roman"/>
          <w:szCs w:val="24"/>
        </w:rPr>
        <w:t>Για τον κ. Τσίπρα οι κυβερνήσεις στα χρόνια της Μεταπολίτευσης δεν ήταν επιλογή με την ψήφο του ελληνικού λαού. Αυτό προσπαθεί να μας πείσει, ότι ήταν αποτέλεσμα διαπλοκής και διαφθοράς, προϊ</w:t>
      </w:r>
      <w:r>
        <w:rPr>
          <w:rFonts w:eastAsia="Times New Roman"/>
          <w:szCs w:val="24"/>
        </w:rPr>
        <w:t>όν και αποτέλεσμα του τριγώνου πολιτικά κόμματα, τράπεζες και μέσα μαζικής ενημέρωσης. Δεν υπήρχε, κατά τον ίδιο, λαϊκό κίνημα, δεν υπήρξαν εθνικοί στόχοι, δεν υπήρξαν προσπάθειες και δεν υπήρξαν λαϊκές κατακτήσεις.</w:t>
      </w:r>
    </w:p>
    <w:p w14:paraId="14AC58E3"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Ακούστε, εδώ πρόκειται για μια συνειδητή, επικίνδυνη, ισοπεδωτική διαστρέβλωση της </w:t>
      </w:r>
      <w:r>
        <w:rPr>
          <w:rFonts w:eastAsia="Times New Roman"/>
          <w:szCs w:val="24"/>
        </w:rPr>
        <w:t>ι</w:t>
      </w:r>
      <w:r>
        <w:rPr>
          <w:rFonts w:eastAsia="Times New Roman"/>
          <w:szCs w:val="24"/>
        </w:rPr>
        <w:t>στορίας</w:t>
      </w:r>
      <w:r>
        <w:rPr>
          <w:rFonts w:eastAsia="Times New Roman"/>
          <w:szCs w:val="24"/>
        </w:rPr>
        <w:t>,</w:t>
      </w:r>
      <w:r>
        <w:rPr>
          <w:rFonts w:eastAsia="Times New Roman"/>
          <w:szCs w:val="24"/>
        </w:rPr>
        <w:t xml:space="preserve"> που θυμίζει το βρώμικο ’89 και ενισχύει μόνο τους κύκλους</w:t>
      </w:r>
      <w:r>
        <w:rPr>
          <w:rFonts w:eastAsia="Times New Roman"/>
          <w:szCs w:val="24"/>
        </w:rPr>
        <w:t>,</w:t>
      </w:r>
      <w:r>
        <w:rPr>
          <w:rFonts w:eastAsia="Times New Roman"/>
          <w:szCs w:val="24"/>
        </w:rPr>
        <w:t xml:space="preserve"> που θέλουν μαύρες περιόδους. Μόνο αυτούς εξυπηρετείτε με αυτήν τη στάση. Κι όλα αυτά γιατί; Όλα αυτά, γι</w:t>
      </w:r>
      <w:r>
        <w:rPr>
          <w:rFonts w:eastAsia="Times New Roman"/>
          <w:szCs w:val="24"/>
        </w:rPr>
        <w:t>α να δικαιολογηθεί ο κ. Τσίπρας για τις αδυναμίες του και να διευκολυνθεί στην προώθηση αυταρχικών και καθεστωτικών αντιλήψεων. Όμως και αυτοί οι επικίνδυνοι ισχυρισμοί πλέον καταρρέουν.</w:t>
      </w:r>
    </w:p>
    <w:p w14:paraId="14AC58E4"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Τα κόκκινα δάνεια των μέσων μαζικής ενημέρωσης είναι κάτω του 1% του </w:t>
      </w:r>
      <w:r>
        <w:rPr>
          <w:rFonts w:eastAsia="Times New Roman"/>
          <w:szCs w:val="24"/>
        </w:rPr>
        <w:t>συνόλου των κόκκινων δανείων. Και τα κόκκινα δάνεια των μέσων μαζικής ενημέρωσης είναι μόνο το 37% των δανείων που δόθηκαν στα μέσα. Μεταξύ αυτών, βέβαια, πρέπει να τονίσω ότι εξέχουσα θέση έχουν τα μέσα που υποστηρίζουν απόλυτα τη σημερινή Κυβέρνηση και τ</w:t>
      </w:r>
      <w:r>
        <w:rPr>
          <w:rFonts w:eastAsia="Times New Roman"/>
          <w:szCs w:val="24"/>
        </w:rPr>
        <w:t>ους υποστήριξαν και το προηγούμενο διάστημα.</w:t>
      </w:r>
    </w:p>
    <w:p w14:paraId="14AC58E5" w14:textId="77777777" w:rsidR="001812B4" w:rsidRDefault="001009A2">
      <w:pPr>
        <w:spacing w:line="600" w:lineRule="auto"/>
        <w:ind w:firstLine="720"/>
        <w:contextualSpacing/>
        <w:jc w:val="both"/>
        <w:rPr>
          <w:rFonts w:eastAsia="Times New Roman"/>
          <w:szCs w:val="24"/>
        </w:rPr>
      </w:pPr>
      <w:r>
        <w:rPr>
          <w:rFonts w:eastAsia="Times New Roman"/>
          <w:b/>
          <w:szCs w:val="24"/>
        </w:rPr>
        <w:t>ΧΡΗΣΤΟΣ ΜΑΝΤΑΣ:</w:t>
      </w:r>
      <w:r>
        <w:rPr>
          <w:rFonts w:eastAsia="Times New Roman"/>
          <w:szCs w:val="24"/>
        </w:rPr>
        <w:t xml:space="preserve"> Έχουμε τέτοια; Ποια είναι αυτά;</w:t>
      </w:r>
    </w:p>
    <w:p w14:paraId="14AC58E6"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όχι απορίες από κάτω. Σταματήστε.</w:t>
      </w:r>
    </w:p>
    <w:p w14:paraId="14AC58E7"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ΦΩΤΕΙΝΗ</w:t>
      </w:r>
      <w:r>
        <w:rPr>
          <w:rFonts w:eastAsia="Times New Roman"/>
          <w:b/>
          <w:szCs w:val="24"/>
        </w:rPr>
        <w:t xml:space="preserve"> (ΦΩΦΗ)</w:t>
      </w:r>
      <w:r>
        <w:rPr>
          <w:rFonts w:eastAsia="Times New Roman"/>
          <w:b/>
          <w:szCs w:val="24"/>
        </w:rPr>
        <w:t xml:space="preserve"> ΓΕΝΝΗΜΑΤΑ (Πρόεδρος της Δημοκρατικής Συμπαράταξης ΠΑΣΟΚ-ΔΗΜΑΡ):</w:t>
      </w:r>
      <w:r>
        <w:rPr>
          <w:rFonts w:eastAsia="Times New Roman"/>
          <w:szCs w:val="24"/>
        </w:rPr>
        <w:t xml:space="preserve"> Ακούστε, κυ</w:t>
      </w:r>
      <w:r>
        <w:rPr>
          <w:rFonts w:eastAsia="Times New Roman"/>
          <w:szCs w:val="24"/>
        </w:rPr>
        <w:t>ρίες και κύριοι συνάδελφοι, και καταλάβετέ το καλά: Το κίνημά μας, το ΠΑΣΟΚ, εξέφρασε τις λαϊκές διεκδικήσεις για πάρα πολλά χρόνια. Δεν το έφεραν και δεν το στήριξαν ούτε τα συμφέροντα ούτε τα μέσα. Το έφερε ο ελληνικός λαός.</w:t>
      </w:r>
    </w:p>
    <w:p w14:paraId="14AC58E8" w14:textId="77777777" w:rsidR="001812B4" w:rsidRDefault="001009A2">
      <w:pPr>
        <w:spacing w:line="600" w:lineRule="auto"/>
        <w:ind w:firstLine="720"/>
        <w:contextualSpacing/>
        <w:jc w:val="both"/>
        <w:rPr>
          <w:rFonts w:eastAsia="Times New Roman"/>
          <w:szCs w:val="24"/>
        </w:rPr>
      </w:pPr>
      <w:r>
        <w:rPr>
          <w:rFonts w:eastAsia="Times New Roman"/>
          <w:szCs w:val="24"/>
        </w:rPr>
        <w:t>(Χειροκροτήματα από την πτέρυ</w:t>
      </w:r>
      <w:r>
        <w:rPr>
          <w:rFonts w:eastAsia="Times New Roman"/>
          <w:szCs w:val="24"/>
        </w:rPr>
        <w:t>γα της Δημοκρατικής Συμπαράταξης ΠΑΣΟΚ-ΔΗΜΑΡ)</w:t>
      </w:r>
    </w:p>
    <w:p w14:paraId="14AC58E9" w14:textId="77777777" w:rsidR="001812B4" w:rsidRDefault="001009A2">
      <w:pPr>
        <w:spacing w:line="600" w:lineRule="auto"/>
        <w:ind w:firstLine="720"/>
        <w:contextualSpacing/>
        <w:jc w:val="both"/>
        <w:rPr>
          <w:rFonts w:eastAsia="Times New Roman"/>
          <w:szCs w:val="24"/>
        </w:rPr>
      </w:pPr>
      <w:r>
        <w:rPr>
          <w:rFonts w:eastAsia="Times New Roman"/>
          <w:szCs w:val="24"/>
        </w:rPr>
        <w:t>Είτε σας αρέσει είτε όχι, αυτή είναι η πραγματικότητα, ως έκφραση μιας πηγαίας ανάγκης για ένα καλύτερο αύριο. Μια παράταξη που ταυτίζεται με την πιο φωτεινή και την πιο δημιουργική περίοδο για την πατρίδα μας,</w:t>
      </w:r>
      <w:r>
        <w:rPr>
          <w:rFonts w:eastAsia="Times New Roman"/>
          <w:szCs w:val="24"/>
        </w:rPr>
        <w:t xml:space="preserve"> με τις μεγάλες κατακτήσεις του λαού μας. Και μέσα από τον λαό καθημερινά αναγεννιέται και σήμερα πάλι η δημοκρατική παράταξη, τώρα που καταρρέουν τα ψέματα και ο λαϊκισμός που σας έφερε στην εξουσία.</w:t>
      </w:r>
    </w:p>
    <w:p w14:paraId="14AC58EA" w14:textId="77777777" w:rsidR="001812B4" w:rsidRDefault="001009A2">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w:t>
      </w:r>
      <w:r>
        <w:rPr>
          <w:rFonts w:eastAsia="Times New Roman"/>
          <w:szCs w:val="24"/>
        </w:rPr>
        <w:t>άταξης ΠΑΣΟΚ-ΔΗΜΑΡ)</w:t>
      </w:r>
    </w:p>
    <w:p w14:paraId="14AC58EB" w14:textId="77777777" w:rsidR="001812B4" w:rsidRDefault="001009A2">
      <w:pPr>
        <w:spacing w:line="600" w:lineRule="auto"/>
        <w:ind w:firstLine="720"/>
        <w:contextualSpacing/>
        <w:jc w:val="both"/>
        <w:rPr>
          <w:rFonts w:eastAsia="Times New Roman"/>
          <w:szCs w:val="24"/>
        </w:rPr>
      </w:pPr>
      <w:r>
        <w:rPr>
          <w:rFonts w:eastAsia="Times New Roman"/>
          <w:szCs w:val="24"/>
        </w:rPr>
        <w:t>Αρκετά πια με την παραχάραξη της Ιστορίας. Δεν έχετε το δικαίωμα, ειδικά εσείς αυτής της Κυβέρνησης, να καταπατάτε το δημοκρατικό κεκτημένο τόσων δεκαετιών.</w:t>
      </w:r>
    </w:p>
    <w:p w14:paraId="14AC58EC"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Και σίγουρα</w:t>
      </w:r>
      <w:r>
        <w:rPr>
          <w:rFonts w:eastAsia="Times New Roman"/>
          <w:szCs w:val="24"/>
        </w:rPr>
        <w:t>,</w:t>
      </w:r>
      <w:r>
        <w:rPr>
          <w:rFonts w:eastAsia="Times New Roman"/>
          <w:szCs w:val="24"/>
        </w:rPr>
        <w:t xml:space="preserve"> δεν είναι τυχαίο ότι σε ανάλογη επίθεση πρωτοστατούν και κύκλοι τη</w:t>
      </w:r>
      <w:r>
        <w:rPr>
          <w:rFonts w:eastAsia="Times New Roman"/>
          <w:szCs w:val="24"/>
        </w:rPr>
        <w:t>ς Δεξιάς και ειδικά αυτοί που ταυτίστηκαν με την καταστροφική για τη χώρα διακυβέρνηση της Νέας Δημοκρατίας από το 2004 έως το 2009, πρόσωπα που είναι υπόλογα απέναντι στην Ιστορία και στο έθνος, κύκλοι που έχουν, βέβαια, εκπρόσωπο μέσα στην ίδια την Κυβέρ</w:t>
      </w:r>
      <w:r>
        <w:rPr>
          <w:rFonts w:eastAsia="Times New Roman"/>
          <w:szCs w:val="24"/>
        </w:rPr>
        <w:t>νηση ΣΥΡΙΖΑ-ΑΝΕΛ που φροντίζει να μην γίνεται κανένας απολύτως έλεγχος και να μην ερευνάται τίποτα για εκείνη την περίοδο.</w:t>
      </w:r>
    </w:p>
    <w:p w14:paraId="14AC58ED" w14:textId="77777777" w:rsidR="001812B4" w:rsidRDefault="001009A2">
      <w:pPr>
        <w:spacing w:line="600" w:lineRule="auto"/>
        <w:ind w:firstLine="720"/>
        <w:contextualSpacing/>
        <w:jc w:val="both"/>
        <w:rPr>
          <w:rFonts w:eastAsia="Times New Roman"/>
          <w:szCs w:val="24"/>
        </w:rPr>
      </w:pPr>
      <w:r>
        <w:rPr>
          <w:rFonts w:eastAsia="Times New Roman"/>
          <w:szCs w:val="24"/>
        </w:rPr>
        <w:t>Αλλά όλοι γνωρίζουμε πια το πώς εκτινάχθηκε το χρέος, το πώς δημιουργήθηκε το έλλειμμα των 35 δισεκατομμυρίων και το πώς η χώρα εξανα</w:t>
      </w:r>
      <w:r>
        <w:rPr>
          <w:rFonts w:eastAsia="Times New Roman"/>
          <w:szCs w:val="24"/>
        </w:rPr>
        <w:t>γκάστηκε να μπει στον μονόδρομο των μνημονίων, όταν οι πραγματικοί υπεύθυνοι πετούσαν πέτρες έξω από τη Βουλή.</w:t>
      </w:r>
    </w:p>
    <w:p w14:paraId="14AC58EE" w14:textId="77777777" w:rsidR="001812B4" w:rsidRDefault="001009A2">
      <w:pPr>
        <w:spacing w:line="600" w:lineRule="auto"/>
        <w:ind w:firstLine="720"/>
        <w:contextualSpacing/>
        <w:jc w:val="both"/>
        <w:rPr>
          <w:rFonts w:eastAsia="Times New Roman"/>
          <w:szCs w:val="24"/>
        </w:rPr>
      </w:pPr>
      <w:r>
        <w:rPr>
          <w:rFonts w:eastAsia="Times New Roman"/>
          <w:szCs w:val="24"/>
        </w:rPr>
        <w:t>Και επειδή ακούω αυτές τις ημέρες</w:t>
      </w:r>
      <w:r>
        <w:rPr>
          <w:rFonts w:eastAsia="Times New Roman"/>
          <w:szCs w:val="24"/>
        </w:rPr>
        <w:t>,</w:t>
      </w:r>
      <w:r>
        <w:rPr>
          <w:rFonts w:eastAsia="Times New Roman"/>
          <w:szCs w:val="24"/>
        </w:rPr>
        <w:t xml:space="preserve"> θρασύτατα κάποιοι να προσπαθούν να επιρρίψουν στο ΠΑΣΟΚ ευθύνες για τη διόγκωση του χρέους, ιδού η Ρόδος, κυρίες και κύριοι και του ΣΥΡΙΖΑ και των ΑΝΕΛ και της Νέας Δημοκρατίας: Επαναφέρω την πρότασή μας για εξεταστική επιτροπή για την οικονομία, να ερευν</w:t>
      </w:r>
      <w:r>
        <w:rPr>
          <w:rFonts w:eastAsia="Times New Roman"/>
          <w:szCs w:val="24"/>
        </w:rPr>
        <w:t>ήσουμε επιτέλους τις ευθύνες όλων από την ημέρα που η χώρα μπήκε στο ευρώ μέχρι σήμερα.</w:t>
      </w:r>
    </w:p>
    <w:p w14:paraId="14AC58EF"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(Χειροκροτήματα από την πτέρυγα της Δημοκρατικής Συμπαράταξης ΠΑΣΟΚ-ΔΗΜΑΡ)</w:t>
      </w:r>
    </w:p>
    <w:p w14:paraId="14AC58F0"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Βουλευτές, οφείλουμε, όμως, όλοι να παραδεχτούμε ότι υπήρξαν και κακώς κείμ</w:t>
      </w:r>
      <w:r>
        <w:rPr>
          <w:rFonts w:eastAsia="Times New Roman"/>
          <w:szCs w:val="24"/>
        </w:rPr>
        <w:t>ενα όλη αυτήν την περίοδο, που πρέπει να αναγνωρίσουμε και να έχουμε την ειλικρίνεια, την τόλμη να φροντίσουμε με θεσμικές αλλαγές να μην επαναληφθούν στο μέλλον.</w:t>
      </w:r>
    </w:p>
    <w:p w14:paraId="14AC58F1" w14:textId="77777777" w:rsidR="001812B4" w:rsidRDefault="001009A2">
      <w:pPr>
        <w:spacing w:line="600" w:lineRule="auto"/>
        <w:ind w:firstLine="720"/>
        <w:contextualSpacing/>
        <w:jc w:val="both"/>
        <w:rPr>
          <w:rFonts w:eastAsia="Times New Roman"/>
          <w:szCs w:val="24"/>
        </w:rPr>
      </w:pPr>
      <w:r>
        <w:rPr>
          <w:rFonts w:eastAsia="Times New Roman"/>
          <w:szCs w:val="24"/>
        </w:rPr>
        <w:t>Πρώτοι εμείς, με μεγάλο αίσθημα ευθύνης, το αναγνωρίσαμε. Ναι, υπήρξε στη χώρα μας η περίοδος</w:t>
      </w:r>
      <w:r>
        <w:rPr>
          <w:rFonts w:eastAsia="Times New Roman"/>
          <w:szCs w:val="24"/>
        </w:rPr>
        <w:t xml:space="preserve"> της σπατάλης, του υπερδανεισμού, με εύκολα δάνεια, προτύπων ζωής</w:t>
      </w:r>
      <w:r>
        <w:rPr>
          <w:rFonts w:eastAsia="Times New Roman"/>
          <w:szCs w:val="24"/>
        </w:rPr>
        <w:t>,</w:t>
      </w:r>
      <w:r>
        <w:rPr>
          <w:rFonts w:eastAsia="Times New Roman"/>
          <w:szCs w:val="24"/>
        </w:rPr>
        <w:t xml:space="preserve"> που δεν αντιστοιχούσαν στις πραγματικές μας δυνατότητες. </w:t>
      </w:r>
      <w:r>
        <w:rPr>
          <w:rFonts w:eastAsia="Times New Roman"/>
          <w:szCs w:val="24"/>
        </w:rPr>
        <w:t>Α</w:t>
      </w:r>
      <w:r>
        <w:rPr>
          <w:rFonts w:eastAsia="Times New Roman"/>
          <w:szCs w:val="24"/>
        </w:rPr>
        <w:t>υτό συνέβη και στα πολιτικά κόμματα, με τις πολυέξοδες εκστρατείες, με τα μεγάλα λειτουργικά κόστη, με τις πανάκριβες καμπάνιες, με</w:t>
      </w:r>
      <w:r>
        <w:rPr>
          <w:rFonts w:eastAsia="Times New Roman"/>
          <w:szCs w:val="24"/>
        </w:rPr>
        <w:t xml:space="preserve"> τις ακριβές μετακινήσεις των ετεροδημοτών. Παθογένειες του δημόσιου βίου, που παρέσυραν και τα κόμματα σε υπερδανεισμό, αντί να περιορίσουν τότε τις δαπάνες τους. </w:t>
      </w:r>
    </w:p>
    <w:p w14:paraId="14AC58F2" w14:textId="77777777" w:rsidR="001812B4" w:rsidRDefault="001009A2">
      <w:pPr>
        <w:spacing w:line="600" w:lineRule="auto"/>
        <w:ind w:firstLine="720"/>
        <w:contextualSpacing/>
        <w:jc w:val="both"/>
        <w:rPr>
          <w:rFonts w:eastAsia="Times New Roman"/>
          <w:szCs w:val="24"/>
        </w:rPr>
      </w:pPr>
      <w:r>
        <w:rPr>
          <w:rFonts w:eastAsia="Times New Roman"/>
          <w:szCs w:val="24"/>
        </w:rPr>
        <w:t>Αυτά, όμως, έχουν ήδη αλλάξει. Και άλλαξαν</w:t>
      </w:r>
      <w:r>
        <w:rPr>
          <w:rFonts w:eastAsia="Times New Roman"/>
          <w:szCs w:val="24"/>
        </w:rPr>
        <w:t>,</w:t>
      </w:r>
      <w:r>
        <w:rPr>
          <w:rFonts w:eastAsia="Times New Roman"/>
          <w:szCs w:val="24"/>
        </w:rPr>
        <w:t xml:space="preserve"> γιατί τολμήσαμε εμείς πρώτοι, με δικές μας νομο</w:t>
      </w:r>
      <w:r>
        <w:rPr>
          <w:rFonts w:eastAsia="Times New Roman"/>
          <w:szCs w:val="24"/>
        </w:rPr>
        <w:t>θετικές πρωτοβουλίες, με νέους αυστηρούς κανόνες για τις εκλογικές δαπάνες.</w:t>
      </w:r>
    </w:p>
    <w:p w14:paraId="14AC58F3"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Και εμείς, επίσης, πρώτοι λάβαμε και υλοποιήσαμε δραματικές αποφάσεις για τα οικονομικά μας. Με τρόπο συστηματικό και επίπονο έχουμε νοικοκυρέψει τα του οίκου μας. Περιορίσαμε τα λ</w:t>
      </w:r>
      <w:r>
        <w:rPr>
          <w:rFonts w:eastAsia="Times New Roman"/>
          <w:szCs w:val="24"/>
        </w:rPr>
        <w:t>ειτουργικά μας έξοδα και το ίδιο ακριβώς κάναμε και για τις εκλογικές μας δαπάνες.</w:t>
      </w:r>
    </w:p>
    <w:p w14:paraId="14AC58F4" w14:textId="77777777" w:rsidR="001812B4" w:rsidRDefault="001009A2">
      <w:pPr>
        <w:spacing w:line="600" w:lineRule="auto"/>
        <w:ind w:firstLine="720"/>
        <w:contextualSpacing/>
        <w:jc w:val="both"/>
        <w:rPr>
          <w:rFonts w:eastAsia="Times New Roman"/>
          <w:szCs w:val="24"/>
        </w:rPr>
      </w:pPr>
      <w:r>
        <w:rPr>
          <w:rFonts w:eastAsia="Times New Roman"/>
          <w:szCs w:val="24"/>
        </w:rPr>
        <w:t>Είναι χαρακτηριστικό ότι στις Ευρωεκλογές του 2014 ξοδέψαμε περίπου 285 χιλιάδες ευρώ, την ώρα που ο ΣΥΡΙΖΑ είχε την πολυτέλεια να δαπανά 1,3 εκατομμύριο. Ίδια ήταν τα μεγέθ</w:t>
      </w:r>
      <w:r>
        <w:rPr>
          <w:rFonts w:eastAsia="Times New Roman"/>
          <w:szCs w:val="24"/>
        </w:rPr>
        <w:t>η και στις επόμενες εκλογικές αναμετρήσεις, εκλογικές αναμετρήσεις στις οποίες δεν μπορεί κανείς να πει ότι το ΠΑΣΟΚ στηρίχθηκε από τα μέσα</w:t>
      </w:r>
      <w:r>
        <w:rPr>
          <w:rFonts w:eastAsia="Times New Roman"/>
          <w:szCs w:val="24"/>
        </w:rPr>
        <w:t>,</w:t>
      </w:r>
      <w:r>
        <w:rPr>
          <w:rFonts w:eastAsia="Times New Roman"/>
          <w:szCs w:val="24"/>
        </w:rPr>
        <w:t xml:space="preserve"> με τα οποία καταγγελλόμαστε ότι διαπλεκόμαστε. Αντίθετα, πρέπει να πω ότι τους είχαμε, μάλιστα, επιθετικά απέναντί </w:t>
      </w:r>
      <w:r>
        <w:rPr>
          <w:rFonts w:eastAsia="Times New Roman"/>
          <w:szCs w:val="24"/>
        </w:rPr>
        <w:t>μας.</w:t>
      </w:r>
    </w:p>
    <w:p w14:paraId="14AC58F5"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Το ΠΑΣΟΚ είναι το μόνο </w:t>
      </w:r>
      <w:r>
        <w:rPr>
          <w:rFonts w:eastAsia="Times New Roman"/>
          <w:szCs w:val="24"/>
        </w:rPr>
        <w:t>-</w:t>
      </w:r>
      <w:r>
        <w:rPr>
          <w:rFonts w:eastAsia="Times New Roman"/>
          <w:szCs w:val="24"/>
        </w:rPr>
        <w:t>και το υπογραμμίζω, το μόνο</w:t>
      </w:r>
      <w:r>
        <w:rPr>
          <w:rFonts w:eastAsia="Times New Roman"/>
          <w:szCs w:val="24"/>
        </w:rPr>
        <w:t>-</w:t>
      </w:r>
      <w:r>
        <w:rPr>
          <w:rFonts w:eastAsia="Times New Roman"/>
          <w:szCs w:val="24"/>
        </w:rPr>
        <w:t xml:space="preserve"> πολιτικό κόμμα από συστάσεως του ελληνικού κράτους</w:t>
      </w:r>
      <w:r>
        <w:rPr>
          <w:rFonts w:eastAsia="Times New Roman"/>
          <w:szCs w:val="24"/>
        </w:rPr>
        <w:t>,</w:t>
      </w:r>
      <w:r>
        <w:rPr>
          <w:rFonts w:eastAsia="Times New Roman"/>
          <w:szCs w:val="24"/>
        </w:rPr>
        <w:t xml:space="preserve"> που επιχείρησε τόσο βαθύ έλεγχο στα οικονομικά του και στην οικονομική του διαχείριση. Δεν κρύψαμε τίποτα, πληρώνουμε…</w:t>
      </w:r>
    </w:p>
    <w:p w14:paraId="14AC58F6" w14:textId="77777777" w:rsidR="001812B4" w:rsidRDefault="001009A2">
      <w:pPr>
        <w:spacing w:line="600" w:lineRule="auto"/>
        <w:ind w:firstLine="720"/>
        <w:contextualSpacing/>
        <w:jc w:val="both"/>
        <w:rPr>
          <w:rFonts w:eastAsia="Times New Roman"/>
          <w:szCs w:val="24"/>
        </w:rPr>
      </w:pPr>
      <w:r>
        <w:rPr>
          <w:rFonts w:eastAsia="Times New Roman"/>
          <w:b/>
          <w:szCs w:val="24"/>
        </w:rPr>
        <w:t>ΚΩΝΣΤΑΝΤΙΝΟΣ ΣΠΑΡΤΙΝΟΣ:</w:t>
      </w:r>
      <w:r>
        <w:rPr>
          <w:rFonts w:eastAsia="Times New Roman"/>
          <w:szCs w:val="24"/>
        </w:rPr>
        <w:t xml:space="preserve"> Πλη</w:t>
      </w:r>
      <w:r>
        <w:rPr>
          <w:rFonts w:eastAsia="Times New Roman"/>
          <w:szCs w:val="24"/>
        </w:rPr>
        <w:t>ρώστε… (δεν ακούστηκε).</w:t>
      </w:r>
    </w:p>
    <w:p w14:paraId="14AC58F7"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 xml:space="preserve">ΦΩΤΕΙΝΗ </w:t>
      </w:r>
      <w:r>
        <w:rPr>
          <w:rFonts w:eastAsia="Times New Roman"/>
          <w:b/>
          <w:szCs w:val="24"/>
        </w:rPr>
        <w:t>(ΦΩΦΗ)</w:t>
      </w:r>
      <w:r>
        <w:rPr>
          <w:rFonts w:eastAsia="Times New Roman"/>
          <w:b/>
          <w:szCs w:val="24"/>
        </w:rPr>
        <w:t xml:space="preserve"> ΓΕΝΝΗΜΑΤΑ (Πρόεδρος της Δημοκρατικής Συμπαράστασης ΠΑΣΟΚ-ΔΗΜΑΡ):</w:t>
      </w:r>
      <w:r>
        <w:rPr>
          <w:rFonts w:eastAsia="Times New Roman"/>
          <w:szCs w:val="24"/>
        </w:rPr>
        <w:t xml:space="preserve"> Αφήστε τα αυτά. Αρκετά με τις κορώνες. Να μάθετε να ακούτε κιόλας και να σέβεστε τους Αρχηγούς των άλλων κομμάτων.</w:t>
      </w:r>
    </w:p>
    <w:p w14:paraId="14AC58F8"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Ησυχία, </w:t>
      </w:r>
      <w:r>
        <w:rPr>
          <w:rFonts w:eastAsia="Times New Roman"/>
          <w:szCs w:val="24"/>
        </w:rPr>
        <w:t>σας παρακαλώ.</w:t>
      </w:r>
    </w:p>
    <w:p w14:paraId="14AC58F9"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ΦΩΤΕΙΝΗ </w:t>
      </w:r>
      <w:r>
        <w:rPr>
          <w:rFonts w:eastAsia="Times New Roman"/>
          <w:b/>
          <w:szCs w:val="24"/>
        </w:rPr>
        <w:t>(ΦΩΦΗ)</w:t>
      </w:r>
      <w:r>
        <w:rPr>
          <w:rFonts w:eastAsia="Times New Roman"/>
          <w:b/>
          <w:szCs w:val="24"/>
        </w:rPr>
        <w:t xml:space="preserve"> ΓΕΝΝΗΜΑΤΑ (Πρόεδρος της Δημοκρατικής Συμπαράστασης ΠΑΣΟΚ-ΔΗΜΑΡ):</w:t>
      </w:r>
      <w:r>
        <w:rPr>
          <w:rFonts w:eastAsia="Times New Roman"/>
          <w:szCs w:val="24"/>
        </w:rPr>
        <w:t xml:space="preserve"> Γιατί μόνο με τον σεβασμό ο ένας απέναντι στον άλλο μπορούμε να χτίσουμε την εθνική συνεννόηση, που είναι αναγκαία γι’ αυτόν τον τόπο.</w:t>
      </w:r>
    </w:p>
    <w:p w14:paraId="14AC58FA" w14:textId="77777777" w:rsidR="001812B4" w:rsidRDefault="001009A2">
      <w:pPr>
        <w:spacing w:line="600" w:lineRule="auto"/>
        <w:ind w:firstLine="720"/>
        <w:contextualSpacing/>
        <w:jc w:val="both"/>
        <w:rPr>
          <w:rFonts w:eastAsia="Times New Roman"/>
          <w:szCs w:val="24"/>
        </w:rPr>
      </w:pPr>
      <w:r>
        <w:rPr>
          <w:rFonts w:eastAsia="Times New Roman"/>
          <w:szCs w:val="24"/>
        </w:rPr>
        <w:t>(Χειροκροτήματα από την πτέ</w:t>
      </w:r>
      <w:r>
        <w:rPr>
          <w:rFonts w:eastAsia="Times New Roman"/>
          <w:szCs w:val="24"/>
        </w:rPr>
        <w:t>ρυγα της Δημοκρατικής Συμπαράταξης ΠΑΣΟΚ-ΔΗΜΑΡ)</w:t>
      </w:r>
    </w:p>
    <w:p w14:paraId="14AC58F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Σταματήστε επιτέλους αυτήν την πρακτική. Εμείς δεν κρύψαμε τίποτα. Και δεν κρύψαμε τίποτα, γιατί δεν φοβόμαστε τίποτα. Και δεν το κάναμε αυτό ούτε καταγγελτικά ούτε εισαγγελικά. Κάποιοι βιάστηκαν να πουν ότι </w:t>
      </w:r>
      <w:r>
        <w:rPr>
          <w:rFonts w:eastAsia="Times New Roman"/>
          <w:szCs w:val="24"/>
        </w:rPr>
        <w:t>έγινε γι’ αυτόν τον λόγο, για μικροκομματικά οφέλη. Με αυτήν την αντίληψη</w:t>
      </w:r>
      <w:r>
        <w:rPr>
          <w:rFonts w:eastAsia="Times New Roman"/>
          <w:szCs w:val="24"/>
        </w:rPr>
        <w:t>,</w:t>
      </w:r>
      <w:r>
        <w:rPr>
          <w:rFonts w:eastAsia="Times New Roman"/>
          <w:szCs w:val="24"/>
        </w:rPr>
        <w:t xml:space="preserve"> συνεχώς η χώρα χάνεται και η αντίληψη αυτή πρωτοστατεί παντού.</w:t>
      </w:r>
    </w:p>
    <w:p w14:paraId="14AC58FC"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Εμείς το κάναμε με τη ματιά στο μέλλον. Γιατί στο ΠΑΣΟΚ δεν κλείνουμε τα μάτια μας στα προβλήματα και στα λάθη. Μαθαίν</w:t>
      </w:r>
      <w:r>
        <w:rPr>
          <w:rFonts w:eastAsia="Times New Roman"/>
          <w:szCs w:val="24"/>
        </w:rPr>
        <w:t>ουμε από αυτά και γινόμαστε καλύτεροι. Τα αντιμετωπίζουμε και τα διορθώνουμε.</w:t>
      </w:r>
    </w:p>
    <w:p w14:paraId="14AC58FD" w14:textId="77777777" w:rsidR="001812B4" w:rsidRDefault="001009A2">
      <w:pPr>
        <w:spacing w:line="600" w:lineRule="auto"/>
        <w:ind w:firstLine="720"/>
        <w:contextualSpacing/>
        <w:jc w:val="both"/>
        <w:rPr>
          <w:rFonts w:eastAsia="Times New Roman"/>
          <w:szCs w:val="24"/>
        </w:rPr>
      </w:pPr>
      <w:r>
        <w:rPr>
          <w:rFonts w:eastAsia="Times New Roman"/>
          <w:szCs w:val="24"/>
        </w:rPr>
        <w:t>Αυτός είναι ο λόγος που αναθέσαμε, μόνο εμείς από όλα τα κόμματα, στις μεγαλύτερες εταιρείες ορκωτών ελεγκτών να κάνουν τους ελέγχους</w:t>
      </w:r>
      <w:r>
        <w:rPr>
          <w:rFonts w:eastAsia="Times New Roman"/>
          <w:szCs w:val="24"/>
        </w:rPr>
        <w:t>,</w:t>
      </w:r>
      <w:r>
        <w:rPr>
          <w:rFonts w:eastAsia="Times New Roman"/>
          <w:szCs w:val="24"/>
        </w:rPr>
        <w:t xml:space="preserve"> για να δούμε τι πήγε στραβά, τι πρέπει να δ</w:t>
      </w:r>
      <w:r>
        <w:rPr>
          <w:rFonts w:eastAsia="Times New Roman"/>
          <w:szCs w:val="24"/>
        </w:rPr>
        <w:t>ιορθώσουμε, τι πρέπει να κάνουμε από εδώ και πέρα.</w:t>
      </w:r>
    </w:p>
    <w:p w14:paraId="14AC58FE" w14:textId="77777777" w:rsidR="001812B4" w:rsidRDefault="001009A2">
      <w:pPr>
        <w:spacing w:line="600" w:lineRule="auto"/>
        <w:ind w:firstLine="720"/>
        <w:contextualSpacing/>
        <w:jc w:val="both"/>
        <w:rPr>
          <w:rFonts w:eastAsia="Times New Roman"/>
          <w:szCs w:val="24"/>
        </w:rPr>
      </w:pPr>
      <w:r>
        <w:rPr>
          <w:rFonts w:eastAsia="Times New Roman"/>
          <w:szCs w:val="24"/>
        </w:rPr>
        <w:t>Και σας έχουμε προκαλέσει πάρα πολλές φορές, αλλά κάνετε συνέχεια ότι δεν ακούτε, δεν καταλαβαίνετε τι σας λέμε. Κάντε πρώτα κι εσείς αυτούς τους ελέγχους στα οικονομικά σας και μετά να έλθετε εδώ να ξανασ</w:t>
      </w:r>
      <w:r>
        <w:rPr>
          <w:rFonts w:eastAsia="Times New Roman"/>
          <w:szCs w:val="24"/>
        </w:rPr>
        <w:t>υζητήσουμε.</w:t>
      </w:r>
    </w:p>
    <w:p w14:paraId="14AC58FF" w14:textId="77777777" w:rsidR="001812B4" w:rsidRDefault="001009A2">
      <w:pPr>
        <w:spacing w:line="600" w:lineRule="auto"/>
        <w:ind w:firstLine="720"/>
        <w:contextualSpacing/>
        <w:jc w:val="both"/>
        <w:rPr>
          <w:rFonts w:eastAsia="Times New Roman"/>
          <w:szCs w:val="24"/>
        </w:rPr>
      </w:pPr>
      <w:r>
        <w:rPr>
          <w:rFonts w:eastAsia="Times New Roman"/>
          <w:szCs w:val="24"/>
        </w:rPr>
        <w:t>Το πόρισμα είναι εδώ και πολλούς μήνες στη διάθεση της ελληνικής δικαιοσύνης, από τότε ακριβώς που μας το ζήτησε. Σε αυτήν την έρευνα δεν έχει τίποτα να προσθέσει ούτε η Βουλή ούτε κανένας άλλος.</w:t>
      </w:r>
    </w:p>
    <w:p w14:paraId="14AC5900"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Η λυσσώδης προσπάθειά σας να πλήξετε το ΠΑΣΟΚ και να ναρκοθετήσετε την επιστροφή της μεγάλης δημοκρατικής παράταξης πέφτει στα βράχια. Ματαιοπονούν όσοι από δεξιά και από αριστερά νομίζουν ότι μπορούν να δημιουργήσουν ρήγματα </w:t>
      </w:r>
      <w:r>
        <w:rPr>
          <w:rFonts w:eastAsia="Times New Roman"/>
          <w:szCs w:val="24"/>
        </w:rPr>
        <w:lastRenderedPageBreak/>
        <w:t>στην προσπάθειά μας για την αν</w:t>
      </w:r>
      <w:r>
        <w:rPr>
          <w:rFonts w:eastAsia="Times New Roman"/>
          <w:szCs w:val="24"/>
        </w:rPr>
        <w:t xml:space="preserve">ασυγκρότηση του χώρου και την μεγάλη κεντροαριστερά. </w:t>
      </w:r>
    </w:p>
    <w:p w14:paraId="14AC5901"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Μην κουράζεστε. Κύριοι της Κυβέρνησης, σταματήστε να δηλητηριάζετε τον δημόσιο βίο. Σταματήστε τα ύπουλα παιχνίδια. Παραπλανήσατε τον ελληνικό λαό μία </w:t>
      </w:r>
      <w:r>
        <w:rPr>
          <w:rFonts w:eastAsia="Times New Roman"/>
          <w:szCs w:val="24"/>
        </w:rPr>
        <w:t xml:space="preserve">φορά, </w:t>
      </w:r>
      <w:r>
        <w:rPr>
          <w:rFonts w:eastAsia="Times New Roman"/>
          <w:szCs w:val="24"/>
        </w:rPr>
        <w:t>για να ανεβείτε στην εξουσία.</w:t>
      </w:r>
    </w:p>
    <w:p w14:paraId="14AC5902" w14:textId="77777777" w:rsidR="001812B4" w:rsidRDefault="001009A2">
      <w:pPr>
        <w:spacing w:line="600" w:lineRule="auto"/>
        <w:ind w:firstLine="720"/>
        <w:contextualSpacing/>
        <w:jc w:val="both"/>
        <w:rPr>
          <w:rFonts w:eastAsia="Times New Roman"/>
          <w:szCs w:val="24"/>
        </w:rPr>
      </w:pPr>
      <w:r>
        <w:rPr>
          <w:rFonts w:eastAsia="Times New Roman"/>
          <w:szCs w:val="24"/>
        </w:rPr>
        <w:t>Και τι κάνετε τ</w:t>
      </w:r>
      <w:r>
        <w:rPr>
          <w:rFonts w:eastAsia="Times New Roman"/>
          <w:szCs w:val="24"/>
        </w:rPr>
        <w:t>ώρα; Έρχεστε σε έναν λαό κουρασμένο, έναν λαό απελπισμένο και απογοητευμένο, που πληρώνει τις δικές σας πολιτικές και τα δικά σας μέτρα, και προσπαθείτε να παρουσιάσετε και πάλι το κακό και τον δράκο, με μοναδικό στόχο να κρατήσετε για λίγο ακόμα τις θέσει</w:t>
      </w:r>
      <w:r>
        <w:rPr>
          <w:rFonts w:eastAsia="Times New Roman"/>
          <w:szCs w:val="24"/>
        </w:rPr>
        <w:t>ς σας στην εξουσία.</w:t>
      </w:r>
    </w:p>
    <w:p w14:paraId="14AC5903"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Όμως, ο δράκος και τα παραμύθια σας δεν πείθουν </w:t>
      </w:r>
      <w:r>
        <w:rPr>
          <w:rFonts w:eastAsia="Times New Roman"/>
          <w:szCs w:val="24"/>
        </w:rPr>
        <w:t xml:space="preserve">πια </w:t>
      </w:r>
      <w:r>
        <w:rPr>
          <w:rFonts w:eastAsia="Times New Roman"/>
          <w:szCs w:val="24"/>
        </w:rPr>
        <w:t xml:space="preserve">κανέναν και ψάχνετε για νέα απειλή, για το νέο κακό, γιατί </w:t>
      </w:r>
      <w:r>
        <w:rPr>
          <w:rFonts w:eastAsia="Times New Roman"/>
          <w:szCs w:val="24"/>
        </w:rPr>
        <w:t>«</w:t>
      </w:r>
      <w:r>
        <w:rPr>
          <w:rFonts w:eastAsia="Times New Roman"/>
          <w:szCs w:val="24"/>
        </w:rPr>
        <w:t>τι θα απογίνετε χωρίς βαρβάρους</w:t>
      </w:r>
      <w:r>
        <w:rPr>
          <w:rFonts w:eastAsia="Times New Roman"/>
          <w:szCs w:val="24"/>
        </w:rPr>
        <w:t>»</w:t>
      </w:r>
      <w:r>
        <w:rPr>
          <w:rFonts w:eastAsia="Times New Roman"/>
          <w:szCs w:val="24"/>
        </w:rPr>
        <w:t>; Δεν έχετε τίποτα άλλο να πείτε στον ελληνικό λαό.</w:t>
      </w:r>
    </w:p>
    <w:p w14:paraId="14AC5904"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Όμως, αυτά δεν αφορούν κανέναν. Σας </w:t>
      </w:r>
      <w:r>
        <w:rPr>
          <w:rFonts w:eastAsia="Times New Roman"/>
          <w:szCs w:val="24"/>
        </w:rPr>
        <w:t>έχουν πάρει όλοι είδηση. Και η καταδίκη του ελληνικού λαού θα είναι πολύ σκληρή, όταν θα πέσει επάνω σας.</w:t>
      </w:r>
    </w:p>
    <w:p w14:paraId="14AC5905"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Επιτέλους, καταλάβετέ το καλά: Από το ’74 και μετά η Ελλάδα άφησε πίσω της οριστικά τα διχαστικά σχήματα, τις διαιρέσεις και τα πιστοποιητικά κοινωνικ</w:t>
      </w:r>
      <w:r>
        <w:rPr>
          <w:rFonts w:eastAsia="Times New Roman"/>
          <w:szCs w:val="24"/>
        </w:rPr>
        <w:t>ών και πολιτικών φρονημάτων. Με τη σφραγίδα του ΠΑΣΟΚ, του Ανδρέα Παπανδρέου και της γνήσιας μεγάλης δημοκρατικής παράταξης, η Ελλάδα της Μεταπολίτευσης πέτυχε οριστικά την εθνική συμφιλίωση.</w:t>
      </w:r>
    </w:p>
    <w:p w14:paraId="14AC5906" w14:textId="77777777" w:rsidR="001812B4" w:rsidRDefault="001009A2">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w:t>
      </w:r>
      <w:r>
        <w:rPr>
          <w:rFonts w:eastAsia="Times New Roman"/>
          <w:szCs w:val="24"/>
        </w:rPr>
        <w:t>ΣΟΚ-ΔΗΜΑΡ)</w:t>
      </w:r>
    </w:p>
    <w:p w14:paraId="14AC5907" w14:textId="77777777" w:rsidR="001812B4" w:rsidRDefault="001009A2">
      <w:pPr>
        <w:spacing w:line="600" w:lineRule="auto"/>
        <w:ind w:firstLine="720"/>
        <w:contextualSpacing/>
        <w:jc w:val="both"/>
        <w:rPr>
          <w:rFonts w:eastAsia="Times New Roman"/>
          <w:szCs w:val="24"/>
        </w:rPr>
      </w:pPr>
      <w:r>
        <w:rPr>
          <w:rFonts w:eastAsia="Times New Roman"/>
          <w:szCs w:val="24"/>
        </w:rPr>
        <w:t>Δημιούργησε τις βάσεις για την ενότητα και την ομοψυχία. Εμπέδωσε την ισονομία. Εμπεδώθηκε και επιτεύχθηκε η ελεύθερη πρόσβαση στη γνώση, στη δημόσια υγεία, στην ασφάλιση. Εξασφαλίστηκαν συνθήκες ευημερίας και δίκαιης ανάπτυξης, κράτος δικαίου κ</w:t>
      </w:r>
      <w:r>
        <w:rPr>
          <w:rFonts w:eastAsia="Times New Roman"/>
          <w:szCs w:val="24"/>
        </w:rPr>
        <w:t>αι κοινωνικό κράτος.</w:t>
      </w:r>
    </w:p>
    <w:p w14:paraId="14AC5908" w14:textId="77777777" w:rsidR="001812B4" w:rsidRDefault="001009A2">
      <w:pPr>
        <w:spacing w:line="600" w:lineRule="auto"/>
        <w:ind w:firstLine="720"/>
        <w:contextualSpacing/>
        <w:jc w:val="both"/>
        <w:rPr>
          <w:rFonts w:eastAsia="Times New Roman"/>
          <w:szCs w:val="24"/>
        </w:rPr>
      </w:pPr>
      <w:r>
        <w:rPr>
          <w:rFonts w:eastAsia="Times New Roman"/>
          <w:szCs w:val="24"/>
        </w:rPr>
        <w:t>Όλα αυτά δεν είναι ψηφίδες της ιστορίας. Είναι βαθιά βιώματα</w:t>
      </w:r>
      <w:r>
        <w:rPr>
          <w:rFonts w:eastAsia="Times New Roman"/>
          <w:szCs w:val="24"/>
        </w:rPr>
        <w:t>,</w:t>
      </w:r>
      <w:r>
        <w:rPr>
          <w:rFonts w:eastAsia="Times New Roman"/>
          <w:szCs w:val="24"/>
        </w:rPr>
        <w:t xml:space="preserve"> που τα γνωρίζει ο ελληνικός λαός γιατί τα έζησε. Όλα αυτά έγιναν με ισχυρές και καθαρές εντολές του ελληνικού λαού και δεν στηρίχθηκαν σε κα</w:t>
      </w:r>
      <w:r>
        <w:rPr>
          <w:rFonts w:eastAsia="Times New Roman"/>
          <w:szCs w:val="24"/>
        </w:rPr>
        <w:t>μ</w:t>
      </w:r>
      <w:r>
        <w:rPr>
          <w:rFonts w:eastAsia="Times New Roman"/>
          <w:szCs w:val="24"/>
        </w:rPr>
        <w:t xml:space="preserve">μία διαπλοκή με τα </w:t>
      </w:r>
      <w:r>
        <w:rPr>
          <w:rFonts w:eastAsia="Times New Roman"/>
          <w:szCs w:val="24"/>
        </w:rPr>
        <w:t>μ</w:t>
      </w:r>
      <w:r>
        <w:rPr>
          <w:rFonts w:eastAsia="Times New Roman"/>
          <w:szCs w:val="24"/>
        </w:rPr>
        <w:t>έσα. Πάρτε τ</w:t>
      </w:r>
      <w:r>
        <w:rPr>
          <w:rFonts w:eastAsia="Times New Roman"/>
          <w:szCs w:val="24"/>
        </w:rPr>
        <w:t xml:space="preserve">ο απόφαση αυτό. Υπήρξε κίνημα λαού και αυτά ήταν τα αποτελέσματα. </w:t>
      </w:r>
    </w:p>
    <w:p w14:paraId="14AC5909" w14:textId="77777777" w:rsidR="001812B4" w:rsidRDefault="001009A2">
      <w:pPr>
        <w:spacing w:line="600" w:lineRule="auto"/>
        <w:ind w:firstLine="720"/>
        <w:contextualSpacing/>
        <w:jc w:val="both"/>
        <w:rPr>
          <w:rFonts w:eastAsia="Times New Roman"/>
          <w:szCs w:val="24"/>
        </w:rPr>
      </w:pPr>
      <w:r>
        <w:rPr>
          <w:rFonts w:eastAsia="Times New Roman"/>
          <w:szCs w:val="24"/>
        </w:rPr>
        <w:t>(Χειροκροτήματα από την πτέρυγα της Δημοκρατικής Συμπαράταξης ΠΑΣΟΚ-ΔΗΜΑΡ)</w:t>
      </w:r>
    </w:p>
    <w:p w14:paraId="14AC590A"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Καμ</w:t>
      </w:r>
      <w:r>
        <w:rPr>
          <w:rFonts w:eastAsia="Times New Roman"/>
          <w:szCs w:val="24"/>
        </w:rPr>
        <w:t>μ</w:t>
      </w:r>
      <w:r>
        <w:rPr>
          <w:rFonts w:eastAsia="Times New Roman"/>
          <w:szCs w:val="24"/>
        </w:rPr>
        <w:t>ία νέα τάξη πραγμάτων και κα</w:t>
      </w:r>
      <w:r>
        <w:rPr>
          <w:rFonts w:eastAsia="Times New Roman"/>
          <w:szCs w:val="24"/>
        </w:rPr>
        <w:t>μ</w:t>
      </w:r>
      <w:r>
        <w:rPr>
          <w:rFonts w:eastAsia="Times New Roman"/>
          <w:szCs w:val="24"/>
        </w:rPr>
        <w:t>μία νέα Μεταπολίτευση δεν μπορεί να τα διαγράψει. Οι κατακτήσεις του χθες θα ορίζ</w:t>
      </w:r>
      <w:r>
        <w:rPr>
          <w:rFonts w:eastAsia="Times New Roman"/>
          <w:szCs w:val="24"/>
        </w:rPr>
        <w:t>ουν και τις διεκδικήσεις του αύριο για δημοκρατία, διαφάνεια και δικαιοσύνη.</w:t>
      </w:r>
    </w:p>
    <w:p w14:paraId="14AC590B" w14:textId="77777777" w:rsidR="001812B4" w:rsidRDefault="001009A2">
      <w:pPr>
        <w:spacing w:line="600" w:lineRule="auto"/>
        <w:ind w:firstLine="720"/>
        <w:contextualSpacing/>
        <w:jc w:val="both"/>
        <w:rPr>
          <w:rFonts w:eastAsia="Times New Roman"/>
          <w:szCs w:val="24"/>
        </w:rPr>
      </w:pPr>
      <w:r>
        <w:rPr>
          <w:rFonts w:eastAsia="Times New Roman"/>
          <w:szCs w:val="24"/>
        </w:rPr>
        <w:t>Εσείς αποδείξατε όλο αυτό το διάστημα πως ούτε θέλετε ούτε μπορείτε να τα διασφαλίσετε, γι’ αυτό</w:t>
      </w:r>
      <w:r>
        <w:rPr>
          <w:rFonts w:eastAsia="Times New Roman"/>
          <w:szCs w:val="24"/>
        </w:rPr>
        <w:t>,</w:t>
      </w:r>
      <w:r>
        <w:rPr>
          <w:rFonts w:eastAsia="Times New Roman"/>
          <w:szCs w:val="24"/>
        </w:rPr>
        <w:t xml:space="preserve"> όσο πιο γρήγορα φύγετε, τόσο το καλύτερο για τον τόπο. </w:t>
      </w:r>
    </w:p>
    <w:p w14:paraId="14AC590C" w14:textId="77777777" w:rsidR="001812B4" w:rsidRDefault="001009A2">
      <w:pPr>
        <w:spacing w:line="600" w:lineRule="auto"/>
        <w:ind w:firstLine="720"/>
        <w:contextualSpacing/>
        <w:jc w:val="both"/>
        <w:rPr>
          <w:rFonts w:eastAsia="Times New Roman"/>
          <w:szCs w:val="24"/>
        </w:rPr>
      </w:pPr>
      <w:r>
        <w:rPr>
          <w:rFonts w:eastAsia="Times New Roman"/>
          <w:szCs w:val="24"/>
        </w:rPr>
        <w:t>Η λύση</w:t>
      </w:r>
      <w:r>
        <w:rPr>
          <w:rFonts w:eastAsia="Times New Roman"/>
          <w:szCs w:val="24"/>
        </w:rPr>
        <w:t>,</w:t>
      </w:r>
      <w:r>
        <w:rPr>
          <w:rFonts w:eastAsia="Times New Roman"/>
          <w:szCs w:val="24"/>
        </w:rPr>
        <w:t xml:space="preserve"> βέβαια</w:t>
      </w:r>
      <w:r>
        <w:rPr>
          <w:rFonts w:eastAsia="Times New Roman"/>
          <w:szCs w:val="24"/>
        </w:rPr>
        <w:t>,</w:t>
      </w:r>
      <w:r>
        <w:rPr>
          <w:rFonts w:eastAsia="Times New Roman"/>
          <w:szCs w:val="24"/>
        </w:rPr>
        <w:t xml:space="preserve"> δεν βρίσκ</w:t>
      </w:r>
      <w:r>
        <w:rPr>
          <w:rFonts w:eastAsia="Times New Roman"/>
          <w:szCs w:val="24"/>
        </w:rPr>
        <w:t>εται ούτε στην παράδοση στις ακραίες απαιτήσεις του κ. Σόιμπλε ούτε στην παλινόρθωση της Δεξιάς. Στην Ελλάδα του 2017 δεν αξίζει μια νέα εθνική καταστροφή</w:t>
      </w:r>
      <w:r>
        <w:rPr>
          <w:rFonts w:eastAsia="Times New Roman"/>
          <w:szCs w:val="24"/>
        </w:rPr>
        <w:t>,</w:t>
      </w:r>
      <w:r>
        <w:rPr>
          <w:rFonts w:eastAsia="Times New Roman"/>
          <w:szCs w:val="24"/>
        </w:rPr>
        <w:t xml:space="preserve"> επειδή τα δύο δήθεν μεγάλα κόμματα δεν μπορούν να ξεπεράσουν τις ψυχώσεις τους, από τη μία μεριά </w:t>
      </w:r>
      <w:r>
        <w:rPr>
          <w:rFonts w:eastAsia="Times New Roman"/>
          <w:szCs w:val="24"/>
        </w:rPr>
        <w:t xml:space="preserve">με </w:t>
      </w:r>
      <w:r>
        <w:rPr>
          <w:rFonts w:eastAsia="Times New Roman"/>
          <w:szCs w:val="24"/>
        </w:rPr>
        <w:t xml:space="preserve">τον λαϊκισμό και τον άκρατο κρατισμό και από την άλλη μεριά </w:t>
      </w:r>
      <w:r>
        <w:rPr>
          <w:rFonts w:eastAsia="Times New Roman"/>
          <w:szCs w:val="24"/>
        </w:rPr>
        <w:t xml:space="preserve">με </w:t>
      </w:r>
      <w:r>
        <w:rPr>
          <w:rFonts w:eastAsia="Times New Roman"/>
          <w:szCs w:val="24"/>
        </w:rPr>
        <w:t xml:space="preserve">την ασυδοσία της αγοράς. Κυρίως, όμως, αυτό που δεν μπορούν να ξεπεράσουν και οι δύο είναι η ακόρεστη δίψα τους για την εξουσία. Γι’ αυτό εμποδίζουν την εθνική συνεννόηση. </w:t>
      </w:r>
    </w:p>
    <w:p w14:paraId="14AC590D" w14:textId="77777777" w:rsidR="001812B4" w:rsidRDefault="001009A2">
      <w:pPr>
        <w:spacing w:line="600" w:lineRule="auto"/>
        <w:ind w:firstLine="720"/>
        <w:contextualSpacing/>
        <w:jc w:val="both"/>
        <w:rPr>
          <w:rFonts w:eastAsia="Times New Roman"/>
          <w:szCs w:val="24"/>
        </w:rPr>
      </w:pPr>
      <w:r>
        <w:rPr>
          <w:rFonts w:eastAsia="Times New Roman"/>
          <w:szCs w:val="24"/>
        </w:rPr>
        <w:t>Είναι</w:t>
      </w:r>
      <w:r>
        <w:rPr>
          <w:rFonts w:eastAsia="Times New Roman"/>
          <w:szCs w:val="24"/>
        </w:rPr>
        <w:t>,</w:t>
      </w:r>
      <w:r>
        <w:rPr>
          <w:rFonts w:eastAsia="Times New Roman"/>
          <w:szCs w:val="24"/>
        </w:rPr>
        <w:t xml:space="preserve"> </w:t>
      </w:r>
      <w:r>
        <w:rPr>
          <w:rFonts w:eastAsia="Times New Roman"/>
          <w:szCs w:val="24"/>
        </w:rPr>
        <w:t>όμως,</w:t>
      </w:r>
      <w:r>
        <w:rPr>
          <w:rFonts w:eastAsia="Times New Roman"/>
          <w:szCs w:val="24"/>
        </w:rPr>
        <w:t xml:space="preserve"> ώρα για</w:t>
      </w:r>
      <w:r>
        <w:rPr>
          <w:rFonts w:eastAsia="Times New Roman"/>
          <w:szCs w:val="24"/>
        </w:rPr>
        <w:t xml:space="preserve"> μια άλλη πολιτική με εθνική συνεννόηση, με εθνική γραμμή εξόδου από την κρίση και τα μνημόνια. Η εθνική συνεννόηση ξεκινά ως αναγκαιότητα, αλλά θεμελιώνε</w:t>
      </w:r>
      <w:r>
        <w:rPr>
          <w:rFonts w:eastAsia="Times New Roman"/>
          <w:szCs w:val="24"/>
        </w:rPr>
        <w:lastRenderedPageBreak/>
        <w:t>ται πάνω σε κοινό έργο, έργο για κοινή προσπάθεια</w:t>
      </w:r>
      <w:r>
        <w:rPr>
          <w:rFonts w:eastAsia="Times New Roman"/>
          <w:szCs w:val="24"/>
        </w:rPr>
        <w:t>,</w:t>
      </w:r>
      <w:r>
        <w:rPr>
          <w:rFonts w:eastAsia="Times New Roman"/>
          <w:szCs w:val="24"/>
        </w:rPr>
        <w:t xml:space="preserve"> που θα στηριχθεί σ’ ένα σχέδιο</w:t>
      </w:r>
      <w:r>
        <w:rPr>
          <w:rFonts w:eastAsia="Times New Roman"/>
          <w:szCs w:val="24"/>
        </w:rPr>
        <w:t>,</w:t>
      </w:r>
      <w:r>
        <w:rPr>
          <w:rFonts w:eastAsia="Times New Roman"/>
          <w:szCs w:val="24"/>
        </w:rPr>
        <w:t xml:space="preserve"> που τολμώ σήμερα να</w:t>
      </w:r>
      <w:r>
        <w:rPr>
          <w:rFonts w:eastAsia="Times New Roman"/>
          <w:szCs w:val="24"/>
        </w:rPr>
        <w:t xml:space="preserve"> το ονομάσω «σχέδιο Ελλάδα», μια δική μας συμφωνία για την ανασυγκρότηση της χώρας. Το έργο αυτό και μόνο μπορεί να αποτρέψει έναν νέο διχασμό ως συνέπεια μιας εθνικής ήττας. Αυτή την εξέλιξη η δημοκρατική παράταξη είναι υποχρεωμένη να την αποτρέψει. Έχει </w:t>
      </w:r>
      <w:r>
        <w:rPr>
          <w:rFonts w:eastAsia="Times New Roman"/>
          <w:szCs w:val="24"/>
        </w:rPr>
        <w:t>ιστορικό χρέος να το κάνει.</w:t>
      </w:r>
    </w:p>
    <w:p w14:paraId="14AC590E" w14:textId="77777777" w:rsidR="001812B4" w:rsidRDefault="001009A2">
      <w:pPr>
        <w:spacing w:line="600" w:lineRule="auto"/>
        <w:ind w:firstLine="720"/>
        <w:contextualSpacing/>
        <w:jc w:val="both"/>
        <w:rPr>
          <w:rFonts w:eastAsia="Times New Roman"/>
          <w:szCs w:val="24"/>
        </w:rPr>
      </w:pPr>
      <w:r>
        <w:rPr>
          <w:rFonts w:eastAsia="Times New Roman"/>
          <w:szCs w:val="24"/>
        </w:rPr>
        <w:t>Όπως έχω κατ’ επανάληψη πει, η χώρα χρειάζεται μια κυβέρνηση εθνικής συνεννόησης, ευρείας κοινοβουλευτικής στήριξης, με άλλον Πρωθυπουργό, με πρόσωπα κοινής αποδοχής. Είναι, όμως, φανερό ότι ΣΥΡΙΖΑ και Νέα Δημοκρατία δεν το επιθ</w:t>
      </w:r>
      <w:r>
        <w:rPr>
          <w:rFonts w:eastAsia="Times New Roman"/>
          <w:szCs w:val="24"/>
        </w:rPr>
        <w:t xml:space="preserve">υμούν και οι πολιτικοί συσχετισμοί που έχουν σήμερα δεν το επιτρέπουν και τους δίνουν τη δυνατότητα να επιβάλουν τη θέλησή τους. </w:t>
      </w:r>
    </w:p>
    <w:p w14:paraId="14AC590F" w14:textId="77777777" w:rsidR="001812B4" w:rsidRDefault="001009A2">
      <w:pPr>
        <w:spacing w:line="600" w:lineRule="auto"/>
        <w:ind w:firstLine="720"/>
        <w:contextualSpacing/>
        <w:jc w:val="both"/>
        <w:rPr>
          <w:rFonts w:eastAsia="Times New Roman"/>
          <w:szCs w:val="24"/>
        </w:rPr>
      </w:pPr>
      <w:r>
        <w:rPr>
          <w:rFonts w:eastAsia="Times New Roman"/>
          <w:szCs w:val="24"/>
        </w:rPr>
        <w:t>Αυτό, όμως, θα γίνει, κυρίες και κύριοι Βουλευτές. Θα γίνει αμέσως μετά τις επόμενες εκλογές. Γι’ αυτό ζητάμε τη δύναμη από το</w:t>
      </w:r>
      <w:r>
        <w:rPr>
          <w:rFonts w:eastAsia="Times New Roman"/>
          <w:szCs w:val="24"/>
        </w:rPr>
        <w:t>ν ελληνικό λαό, γιατί μια Δημοκρατική Συμπαράταξη ισχυρή θα το επιβάλει.</w:t>
      </w:r>
    </w:p>
    <w:p w14:paraId="14AC5910" w14:textId="77777777" w:rsidR="001812B4" w:rsidRDefault="001009A2">
      <w:pPr>
        <w:spacing w:line="600" w:lineRule="auto"/>
        <w:ind w:firstLine="720"/>
        <w:contextualSpacing/>
        <w:jc w:val="both"/>
        <w:rPr>
          <w:rFonts w:eastAsia="Times New Roman"/>
          <w:szCs w:val="24"/>
        </w:rPr>
      </w:pPr>
      <w:r>
        <w:rPr>
          <w:rFonts w:eastAsia="Times New Roman"/>
          <w:szCs w:val="24"/>
        </w:rPr>
        <w:t>Σας ευχαριστώ πολύ.</w:t>
      </w:r>
    </w:p>
    <w:p w14:paraId="14AC5911"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(Χειροκροτήματα από την πτέρυγα της Δημοκρατικής Συμπαράταξης ΠΑΣΟΚ-ΔΗΜΑΡ)</w:t>
      </w:r>
    </w:p>
    <w:p w14:paraId="14AC5912"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w:t>
      </w:r>
      <w:r>
        <w:rPr>
          <w:rFonts w:eastAsia="Times New Roman"/>
          <w:szCs w:val="24"/>
          <w:lang w:val="en-US"/>
        </w:rPr>
        <w:t>O</w:t>
      </w:r>
      <w:r>
        <w:rPr>
          <w:rFonts w:eastAsia="Times New Roman"/>
          <w:szCs w:val="24"/>
        </w:rPr>
        <w:t xml:space="preserve"> κ. Δημήτριος Σταμάτης έχει τον λόγο.</w:t>
      </w:r>
    </w:p>
    <w:p w14:paraId="14AC5913" w14:textId="77777777" w:rsidR="001812B4" w:rsidRDefault="001009A2">
      <w:pPr>
        <w:spacing w:line="600" w:lineRule="auto"/>
        <w:ind w:firstLine="720"/>
        <w:contextualSpacing/>
        <w:jc w:val="both"/>
        <w:rPr>
          <w:rFonts w:eastAsia="Times New Roman"/>
          <w:szCs w:val="24"/>
        </w:rPr>
      </w:pPr>
      <w:r>
        <w:rPr>
          <w:rFonts w:eastAsia="Times New Roman"/>
          <w:b/>
          <w:szCs w:val="24"/>
        </w:rPr>
        <w:t>ΔΗΜΗΤΡΙΟΣ ΣΤΑΜΑΤΗΣ:</w:t>
      </w:r>
      <w:r>
        <w:rPr>
          <w:rFonts w:eastAsia="Times New Roman"/>
          <w:szCs w:val="24"/>
        </w:rPr>
        <w:t xml:space="preserve"> </w:t>
      </w:r>
      <w:r>
        <w:rPr>
          <w:rFonts w:eastAsia="Times New Roman"/>
          <w:szCs w:val="24"/>
        </w:rPr>
        <w:t>Κυρίες και κύριοι συνάδελφοι, ακούγοντας καθ’ όλη τη διάρκεια της συζήτησης στη Βουλή τους συναδέλφους ομιλητές του ΣΥΡΙΖΑ</w:t>
      </w:r>
      <w:r>
        <w:rPr>
          <w:rFonts w:eastAsia="Times New Roman"/>
          <w:szCs w:val="24"/>
        </w:rPr>
        <w:t>,</w:t>
      </w:r>
      <w:r>
        <w:rPr>
          <w:rFonts w:eastAsia="Times New Roman"/>
          <w:szCs w:val="24"/>
        </w:rPr>
        <w:t xml:space="preserve"> οι οποίοι μετείχαν στην </w:t>
      </w:r>
      <w:r>
        <w:rPr>
          <w:rFonts w:eastAsia="Times New Roman"/>
          <w:szCs w:val="24"/>
        </w:rPr>
        <w:t>εξεταστική επιτροπή</w:t>
      </w:r>
      <w:r>
        <w:rPr>
          <w:rFonts w:eastAsia="Times New Roman"/>
          <w:szCs w:val="24"/>
        </w:rPr>
        <w:t>, διερωτήθηκα:</w:t>
      </w:r>
    </w:p>
    <w:p w14:paraId="14AC591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Αυτά που έλεγαν</w:t>
      </w:r>
      <w:r>
        <w:rPr>
          <w:rFonts w:eastAsia="Times New Roman" w:cs="Times New Roman"/>
          <w:szCs w:val="24"/>
        </w:rPr>
        <w:t>,</w:t>
      </w:r>
      <w:r>
        <w:rPr>
          <w:rFonts w:eastAsia="Times New Roman" w:cs="Times New Roman"/>
          <w:szCs w:val="24"/>
        </w:rPr>
        <w:t xml:space="preserve"> τι σχέση είχαν με το πόρισμα</w:t>
      </w:r>
      <w:r>
        <w:rPr>
          <w:rFonts w:eastAsia="Times New Roman" w:cs="Times New Roman"/>
          <w:szCs w:val="24"/>
        </w:rPr>
        <w:t>,</w:t>
      </w:r>
      <w:r>
        <w:rPr>
          <w:rFonts w:eastAsia="Times New Roman" w:cs="Times New Roman"/>
          <w:szCs w:val="24"/>
        </w:rPr>
        <w:t xml:space="preserve"> στο οποίο κατέληξαν; Και για να το πω απλά, έχουν διαβάσει το τελικό πόρισμα που κατέθεσαν στη Βουλή; Γιατί δεν έχει καμμία σχέση με όλα τα υπόλοιπα που είπα</w:t>
      </w:r>
      <w:r>
        <w:rPr>
          <w:rFonts w:eastAsia="Times New Roman" w:cs="Times New Roman"/>
          <w:szCs w:val="24"/>
        </w:rPr>
        <w:t>ν</w:t>
      </w:r>
      <w:r>
        <w:rPr>
          <w:rFonts w:eastAsia="Times New Roman" w:cs="Times New Roman"/>
          <w:szCs w:val="24"/>
        </w:rPr>
        <w:t xml:space="preserve"> εδώ.</w:t>
      </w:r>
    </w:p>
    <w:p w14:paraId="14AC591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Ποιο ήταν, κυρίες και κύριοι συνάδελφοι, το ερώτημα στο οποίο έπρεπε να απαντήσει η </w:t>
      </w:r>
      <w:r>
        <w:rPr>
          <w:rFonts w:eastAsia="Times New Roman" w:cs="Times New Roman"/>
          <w:szCs w:val="24"/>
        </w:rPr>
        <w:t>ε</w:t>
      </w:r>
      <w:r>
        <w:rPr>
          <w:rFonts w:eastAsia="Times New Roman" w:cs="Times New Roman"/>
          <w:szCs w:val="24"/>
        </w:rPr>
        <w:t>ξεταστ</w:t>
      </w:r>
      <w:r>
        <w:rPr>
          <w:rFonts w:eastAsia="Times New Roman" w:cs="Times New Roman"/>
          <w:szCs w:val="24"/>
        </w:rPr>
        <w:t xml:space="preserve">ική </w:t>
      </w:r>
      <w:r>
        <w:rPr>
          <w:rFonts w:eastAsia="Times New Roman" w:cs="Times New Roman"/>
          <w:szCs w:val="24"/>
        </w:rPr>
        <w:t>ε</w:t>
      </w:r>
      <w:r>
        <w:rPr>
          <w:rFonts w:eastAsia="Times New Roman" w:cs="Times New Roman"/>
          <w:szCs w:val="24"/>
        </w:rPr>
        <w:t>πιτροπή; Ένα ήταν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άν τα κόμματα</w:t>
      </w:r>
      <w:r>
        <w:rPr>
          <w:rFonts w:eastAsia="Times New Roman" w:cs="Times New Roman"/>
          <w:szCs w:val="24"/>
        </w:rPr>
        <w:t>,</w:t>
      </w:r>
      <w:r>
        <w:rPr>
          <w:rFonts w:eastAsia="Times New Roman" w:cs="Times New Roman"/>
          <w:szCs w:val="24"/>
        </w:rPr>
        <w:t xml:space="preserve"> αξιοποιώντας τη δεσπόζουσα θέση που έχουν στην πολιτική και οικονομική ζωή του τόπου</w:t>
      </w:r>
      <w:r>
        <w:rPr>
          <w:rFonts w:eastAsia="Times New Roman" w:cs="Times New Roman"/>
          <w:szCs w:val="24"/>
        </w:rPr>
        <w:t>,</w:t>
      </w:r>
      <w:r>
        <w:rPr>
          <w:rFonts w:eastAsia="Times New Roman" w:cs="Times New Roman"/>
          <w:szCs w:val="24"/>
        </w:rPr>
        <w:t xml:space="preserve"> άσκησαν πίεση στις τράπεζες, ώστε να πάρουν τα ίδια τα κόμματα παράνομα δάνεια και να μεσολαβήσουν, πιέζοντας πάλι ασφυκτικά τις τ</w:t>
      </w:r>
      <w:r>
        <w:rPr>
          <w:rFonts w:eastAsia="Times New Roman" w:cs="Times New Roman"/>
          <w:szCs w:val="24"/>
        </w:rPr>
        <w:t xml:space="preserve">ράπεζες να χορηγήσουν παράνομα δάνεια στα μέσα ενημέρωσης. </w:t>
      </w:r>
    </w:p>
    <w:p w14:paraId="14AC591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Απαραίτητος σύνδεσμος για την κρίση όλων των θεμάτων που ανέκυψαν ήταν ένας: η πολιτική παρέμβαση, για να τεκμηριωθεί το δικό σας πολιτικό αφήγημα του «τριγώνου της διαπλοκής». Και αυτό κατέρρευσε</w:t>
      </w:r>
      <w:r>
        <w:rPr>
          <w:rFonts w:eastAsia="Times New Roman" w:cs="Times New Roman"/>
          <w:szCs w:val="24"/>
        </w:rPr>
        <w:t>. Φροντίσατε</w:t>
      </w:r>
      <w:r>
        <w:rPr>
          <w:rFonts w:eastAsia="Times New Roman" w:cs="Times New Roman"/>
          <w:szCs w:val="24"/>
        </w:rPr>
        <w:t>,</w:t>
      </w:r>
      <w:r>
        <w:rPr>
          <w:rFonts w:eastAsia="Times New Roman" w:cs="Times New Roman"/>
          <w:szCs w:val="24"/>
        </w:rPr>
        <w:t xml:space="preserve"> βέβαια -γιατί δεν έχετε το πολιτικό θάρρος, κρύβεστε- να αποτυπώσετε το τελικό συμπέρασμα σεμνά σεμνά σε τρεις αράδες. Αυτό λέει το πόρισμά σας! </w:t>
      </w:r>
    </w:p>
    <w:p w14:paraId="14AC591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ρωτώ εγώ τώρα: Είχαμε μία πολυτελέστατη διαδικασία, προανακριτική ουσιαστικά, που όμοιά της </w:t>
      </w:r>
      <w:r>
        <w:rPr>
          <w:rFonts w:eastAsia="Times New Roman" w:cs="Times New Roman"/>
          <w:szCs w:val="24"/>
        </w:rPr>
        <w:t>δεν έχει γνωρίσει κανένας ανακριτής. Χρησιμοποιήθηκε μεγάλος αριθμός υπαλλήλων, συνεργατών, εμφανών και αφανών. Εξετάστηκαν χιλιάδες έγγραφα –μία αίθουσα έγγραφα- και παρήλασαν δεκάδες μάρτυρες. Πολλές φορές, δε, η διαδικασία αυτή ήταν εξόχως αντιδικονομικ</w:t>
      </w:r>
      <w:r>
        <w:rPr>
          <w:rFonts w:eastAsia="Times New Roman" w:cs="Times New Roman"/>
          <w:szCs w:val="24"/>
        </w:rPr>
        <w:t>ή, προσβλητική</w:t>
      </w:r>
      <w:r>
        <w:rPr>
          <w:rFonts w:eastAsia="Times New Roman" w:cs="Times New Roman"/>
          <w:szCs w:val="24"/>
        </w:rPr>
        <w:t>,</w:t>
      </w:r>
      <w:r>
        <w:rPr>
          <w:rFonts w:eastAsia="Times New Roman" w:cs="Times New Roman"/>
          <w:szCs w:val="24"/>
        </w:rPr>
        <w:t xml:space="preserve"> θα έλεγα</w:t>
      </w:r>
      <w:r>
        <w:rPr>
          <w:rFonts w:eastAsia="Times New Roman" w:cs="Times New Roman"/>
          <w:szCs w:val="24"/>
        </w:rPr>
        <w:t>,</w:t>
      </w:r>
      <w:r>
        <w:rPr>
          <w:rFonts w:eastAsia="Times New Roman" w:cs="Times New Roman"/>
          <w:szCs w:val="24"/>
        </w:rPr>
        <w:t xml:space="preserve"> και πιεστική σε βάρος των μαρτύρων. Το αποτέλεσμα ποιο ήταν; Η διαπίστωση ότι επί του ερωτήματος της Βουλής η ίδια η Πλειοψηφία του ΣΥΡΙΖΑ απάντησε πως δεν διαπιστώθηκε καμμία πολιτική παρέμβαση κανενός πολιτικού προσώπου είτε για</w:t>
      </w:r>
      <w:r>
        <w:rPr>
          <w:rFonts w:eastAsia="Times New Roman" w:cs="Times New Roman"/>
          <w:szCs w:val="24"/>
        </w:rPr>
        <w:t xml:space="preserve"> τα δικά τους </w:t>
      </w:r>
      <w:r>
        <w:rPr>
          <w:rFonts w:eastAsia="Times New Roman" w:cs="Times New Roman"/>
          <w:szCs w:val="24"/>
        </w:rPr>
        <w:t xml:space="preserve">κομματικά </w:t>
      </w:r>
      <w:r>
        <w:rPr>
          <w:rFonts w:eastAsia="Times New Roman" w:cs="Times New Roman"/>
          <w:szCs w:val="24"/>
        </w:rPr>
        <w:t xml:space="preserve">δάνεια είτε για τα δάνεια των μέσων ενημέρωσης. </w:t>
      </w:r>
    </w:p>
    <w:p w14:paraId="14AC591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επειδή δεν μπορούσατε να κρύψετε αυτό που είδε ολόκληρος ο ελληνικός λαός, καταφεύγετε τώρα</w:t>
      </w:r>
      <w:r>
        <w:rPr>
          <w:rFonts w:eastAsia="Times New Roman" w:cs="Times New Roman"/>
          <w:szCs w:val="24"/>
        </w:rPr>
        <w:t>,</w:t>
      </w:r>
      <w:r>
        <w:rPr>
          <w:rFonts w:eastAsia="Times New Roman" w:cs="Times New Roman"/>
          <w:szCs w:val="24"/>
        </w:rPr>
        <w:t xml:space="preserve"> αφενός σε μια </w:t>
      </w:r>
      <w:r>
        <w:rPr>
          <w:rFonts w:eastAsia="Times New Roman" w:cs="Times New Roman"/>
          <w:szCs w:val="24"/>
        </w:rPr>
        <w:lastRenderedPageBreak/>
        <w:t>διατύπωση</w:t>
      </w:r>
      <w:r>
        <w:rPr>
          <w:rFonts w:eastAsia="Times New Roman" w:cs="Times New Roman"/>
          <w:szCs w:val="24"/>
        </w:rPr>
        <w:t>,</w:t>
      </w:r>
      <w:r>
        <w:rPr>
          <w:rFonts w:eastAsia="Times New Roman" w:cs="Times New Roman"/>
          <w:szCs w:val="24"/>
        </w:rPr>
        <w:t xml:space="preserve"> που δεν στέκεται πουθενά</w:t>
      </w:r>
      <w:r>
        <w:rPr>
          <w:rFonts w:eastAsia="Times New Roman" w:cs="Times New Roman"/>
          <w:szCs w:val="24"/>
        </w:rPr>
        <w:t>,</w:t>
      </w:r>
      <w:r>
        <w:rPr>
          <w:rFonts w:eastAsia="Times New Roman" w:cs="Times New Roman"/>
          <w:szCs w:val="24"/>
        </w:rPr>
        <w:t xml:space="preserve"> όσον αφορά το σκεπτικό της απόφασής</w:t>
      </w:r>
      <w:r>
        <w:rPr>
          <w:rFonts w:eastAsia="Times New Roman" w:cs="Times New Roman"/>
          <w:szCs w:val="24"/>
        </w:rPr>
        <w:t xml:space="preserve"> σας και καταλήγετε και σε μία </w:t>
      </w:r>
      <w:r>
        <w:rPr>
          <w:rFonts w:eastAsia="Times New Roman" w:cs="Times New Roman"/>
          <w:szCs w:val="24"/>
        </w:rPr>
        <w:t xml:space="preserve">τάχα </w:t>
      </w:r>
      <w:r>
        <w:rPr>
          <w:rFonts w:eastAsia="Times New Roman" w:cs="Times New Roman"/>
          <w:szCs w:val="24"/>
        </w:rPr>
        <w:t xml:space="preserve">μεγάλη πρόταση: να πάει ο φάκελος στον Εισαγγελέα του Αρείου Πάγου. </w:t>
      </w:r>
    </w:p>
    <w:p w14:paraId="14AC591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Εδώ πρέπει να διευκρινίσουμε κάτι, κύριε Μπαλωμενάκη. Εμείς αρνηθήκαμε να πάει ο φάκελος στον Άρειο Πάγο; Λέτε ψέματα! Ευθέως σας λέω ότι λέτε ψέματα. </w:t>
      </w:r>
    </w:p>
    <w:p w14:paraId="14AC591A" w14:textId="77777777" w:rsidR="001812B4" w:rsidRDefault="001009A2">
      <w:pPr>
        <w:spacing w:line="600" w:lineRule="auto"/>
        <w:ind w:left="720"/>
        <w:contextualSpacing/>
        <w:jc w:val="both"/>
        <w:rPr>
          <w:rFonts w:eastAsia="Times New Roman" w:cs="Times New Roman"/>
          <w:szCs w:val="24"/>
        </w:rPr>
      </w:pPr>
      <w:r>
        <w:rPr>
          <w:rFonts w:eastAsia="Times New Roman" w:cs="Times New Roman"/>
          <w:b/>
          <w:szCs w:val="24"/>
        </w:rPr>
        <w:t>ΑΝΤΩΝΙΟΣ ΜΠΑΛΩΜΕΝΑΚΗΣ:</w:t>
      </w:r>
      <w:r>
        <w:rPr>
          <w:rFonts w:eastAsia="Times New Roman" w:cs="Times New Roman"/>
          <w:szCs w:val="24"/>
        </w:rPr>
        <w:t xml:space="preserve"> Καθόλου δεν λέω ψέματα. </w:t>
      </w:r>
      <w:r>
        <w:rPr>
          <w:rFonts w:eastAsia="Times New Roman" w:cs="Times New Roman"/>
          <w:b/>
          <w:szCs w:val="24"/>
        </w:rPr>
        <w:t xml:space="preserve">ΔΗΜΗΤΡΙΟΣ ΣΤΑΜΑΤΗΣ: </w:t>
      </w:r>
      <w:r>
        <w:rPr>
          <w:rFonts w:eastAsia="Times New Roman" w:cs="Times New Roman"/>
          <w:szCs w:val="24"/>
        </w:rPr>
        <w:t xml:space="preserve">Υπάρχουν τα Πρακτικά… </w:t>
      </w:r>
    </w:p>
    <w:p w14:paraId="14AC591B" w14:textId="77777777" w:rsidR="001812B4" w:rsidRDefault="001009A2">
      <w:pPr>
        <w:spacing w:line="600" w:lineRule="auto"/>
        <w:ind w:firstLine="720"/>
        <w:contextualSpacing/>
        <w:jc w:val="both"/>
        <w:rPr>
          <w:rFonts w:eastAsia="Times New Roman" w:cs="Times New Roman"/>
          <w:b/>
          <w:szCs w:val="24"/>
        </w:rPr>
      </w:pPr>
      <w:r>
        <w:rPr>
          <w:rFonts w:eastAsia="Times New Roman" w:cs="Times New Roman"/>
          <w:b/>
          <w:szCs w:val="24"/>
        </w:rPr>
        <w:t>ΑΝΤΩΝΙΟΣ ΜΠΑΛΩΜΕΝΑΚΗΣ:</w:t>
      </w:r>
      <w:r>
        <w:rPr>
          <w:rFonts w:eastAsia="Times New Roman" w:cs="Times New Roman"/>
          <w:szCs w:val="24"/>
        </w:rPr>
        <w:t xml:space="preserve"> Πείτε το τώρα. Να πείτε τώρα να πάει.</w:t>
      </w:r>
    </w:p>
    <w:p w14:paraId="14AC591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Επί λέξει είπα ότι δεν έχουμε καμμία αντίρρηση, γιατί τον μπελά από τον έλεγχο θα τον βρείτε εσείς. Εμείς δεν έχουμε καμμία αντίρρηση, αλλά είπα ότι η </w:t>
      </w:r>
      <w:r>
        <w:rPr>
          <w:rFonts w:eastAsia="Times New Roman" w:cs="Times New Roman"/>
          <w:szCs w:val="24"/>
        </w:rPr>
        <w:t>ε</w:t>
      </w:r>
      <w:r>
        <w:rPr>
          <w:rFonts w:eastAsia="Times New Roman" w:cs="Times New Roman"/>
          <w:szCs w:val="24"/>
        </w:rPr>
        <w:t xml:space="preserve">πιτροπή δεν νομιμοποιείται να το πάει στον </w:t>
      </w:r>
      <w:r>
        <w:rPr>
          <w:rFonts w:eastAsia="Times New Roman" w:cs="Times New Roman"/>
          <w:szCs w:val="24"/>
        </w:rPr>
        <w:t>ε</w:t>
      </w:r>
      <w:r>
        <w:rPr>
          <w:rFonts w:eastAsia="Times New Roman" w:cs="Times New Roman"/>
          <w:szCs w:val="24"/>
        </w:rPr>
        <w:t xml:space="preserve">ισαγγελέα. </w:t>
      </w:r>
    </w:p>
    <w:p w14:paraId="14AC591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Ψηφίσαμε και είπατε όχι. </w:t>
      </w:r>
    </w:p>
    <w:p w14:paraId="14AC591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Γιατί αρνηθήκατε;</w:t>
      </w:r>
    </w:p>
    <w:p w14:paraId="14AC591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Και επειδή είναι εδώ ο Πρόεδρος της Βουλής, του απευθύνω ευθέως το ερώτημα: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κύριε Πρόεδρε, είχε το δικαίωμα μόνη της να </w:t>
      </w:r>
      <w:r>
        <w:rPr>
          <w:rFonts w:eastAsia="Times New Roman" w:cs="Times New Roman"/>
          <w:szCs w:val="24"/>
        </w:rPr>
        <w:lastRenderedPageBreak/>
        <w:t>στείλει τον φάκελο στον Εισαγγελέα ή έπρεπε να τον περάσει</w:t>
      </w:r>
      <w:r>
        <w:rPr>
          <w:rFonts w:eastAsia="Times New Roman" w:cs="Times New Roman"/>
          <w:szCs w:val="24"/>
        </w:rPr>
        <w:t xml:space="preserve"> από τη Βουλή;</w:t>
      </w:r>
    </w:p>
    <w:p w14:paraId="14AC592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Ρωτήστε τον κύριο Πρόεδρο. Σας είπαμε: μην το κάνετε αυτό, μη λέτε τέτοια πράγματα, γιατί θα φέρετε σε δύσκολη θέση τον Πρόεδρο της Βουλής. Όμως έχετε εθιστεί με το ψέμα. Έχει γίνει δεύτερη φύση σας. </w:t>
      </w:r>
    </w:p>
    <w:p w14:paraId="14AC592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ΘΕΟΦΥΛΑΚΤΟΣ:</w:t>
      </w:r>
      <w:r>
        <w:rPr>
          <w:rFonts w:eastAsia="Times New Roman" w:cs="Times New Roman"/>
          <w:szCs w:val="24"/>
        </w:rPr>
        <w:t xml:space="preserve"> Σήμερα, τώρα τι λέτ</w:t>
      </w:r>
      <w:r>
        <w:rPr>
          <w:rFonts w:eastAsia="Times New Roman" w:cs="Times New Roman"/>
          <w:szCs w:val="24"/>
        </w:rPr>
        <w:t>ε; Ποια είναι η θέση σας;</w:t>
      </w:r>
    </w:p>
    <w:p w14:paraId="14AC592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Από εκεί και πέρα, κυρίες και κύριοι συνάδελφοι, υπάρχει και ένα άλλο θέμα εδώ.</w:t>
      </w:r>
    </w:p>
    <w:p w14:paraId="14AC5923"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14AC5924" w14:textId="77777777" w:rsidR="001812B4" w:rsidRDefault="001009A2">
      <w:pPr>
        <w:spacing w:line="600" w:lineRule="auto"/>
        <w:ind w:firstLine="720"/>
        <w:contextualSpacing/>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Παρακαλώ πολύ, κάντε ησυχία. Τώρα είναι ρητορικές αυτές οι ερωτήσεις, ένθεν κα</w:t>
      </w:r>
      <w:r>
        <w:rPr>
          <w:rFonts w:eastAsia="Times New Roman" w:cs="Times New Roman"/>
          <w:szCs w:val="24"/>
        </w:rPr>
        <w:t>κείθεν.</w:t>
      </w:r>
    </w:p>
    <w:p w14:paraId="14AC592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Αφού δεν απαντάνε τι θα κάνουν.</w:t>
      </w:r>
    </w:p>
    <w:p w14:paraId="14AC592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Δεν είναι καθόλου ρητορικές. Πείτε μας: Εμείς ως </w:t>
      </w:r>
      <w:r>
        <w:rPr>
          <w:rFonts w:eastAsia="Times New Roman" w:cs="Times New Roman"/>
          <w:szCs w:val="24"/>
        </w:rPr>
        <w:t>ε</w:t>
      </w:r>
      <w:r>
        <w:rPr>
          <w:rFonts w:eastAsia="Times New Roman" w:cs="Times New Roman"/>
          <w:szCs w:val="24"/>
        </w:rPr>
        <w:t xml:space="preserve">πιτροπή είχαμε το δικαίωμα; </w:t>
      </w:r>
    </w:p>
    <w:p w14:paraId="14AC5927" w14:textId="77777777" w:rsidR="001812B4" w:rsidRDefault="001009A2">
      <w:pPr>
        <w:spacing w:line="600" w:lineRule="auto"/>
        <w:ind w:firstLine="720"/>
        <w:contextualSpacing/>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Σταμάτη, σας λέω ότι είχαν δικαίωμα. Είμαστε στην Ολομέλεια πια κ</w:t>
      </w:r>
      <w:r>
        <w:rPr>
          <w:rFonts w:eastAsia="Times New Roman" w:cs="Times New Roman"/>
          <w:szCs w:val="24"/>
        </w:rPr>
        <w:t xml:space="preserve">αι μπορεί να συζητηθεί. Είχαν, έχουν το δικαίωμα. </w:t>
      </w:r>
    </w:p>
    <w:p w14:paraId="14AC592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ΑΝΤΩΝΙΟΣ ΜΠΑΛΩΜΕΝΑΚΗΣ: </w:t>
      </w:r>
      <w:r>
        <w:rPr>
          <w:rFonts w:eastAsia="Times New Roman" w:cs="Times New Roman"/>
          <w:szCs w:val="24"/>
        </w:rPr>
        <w:t xml:space="preserve">Αφού ρωτήσατε τον Πρόεδρο, σας είπε. </w:t>
      </w:r>
    </w:p>
    <w:p w14:paraId="14AC592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ΔΗΜΗΤΡΙΟΣ ΣΤΑΜΑΤΗΣ: </w:t>
      </w:r>
      <w:r>
        <w:rPr>
          <w:rFonts w:eastAsia="Times New Roman" w:cs="Times New Roman"/>
          <w:szCs w:val="24"/>
        </w:rPr>
        <w:t xml:space="preserve">Κύριε Πρόεδρε, δεν έχουν κανένα δικαίωμα, αλλά εν πάση περιπτώσει. </w:t>
      </w:r>
    </w:p>
    <w:p w14:paraId="14AC592A" w14:textId="77777777" w:rsidR="001812B4" w:rsidRDefault="001009A2">
      <w:pPr>
        <w:spacing w:line="600" w:lineRule="auto"/>
        <w:ind w:firstLine="720"/>
        <w:contextualSpacing/>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Έχουν δικαίωμα, αλλά μιλάμε</w:t>
      </w:r>
      <w:r>
        <w:rPr>
          <w:rFonts w:eastAsia="Times New Roman" w:cs="Times New Roman"/>
          <w:szCs w:val="24"/>
        </w:rPr>
        <w:t xml:space="preserve"> πια στην Ολομέλεια. Έχει ωριμάσει η συζήτηση, έχουμε περάσει από αυτό το στάδιο. Με συγχωρείτε για τη διακοπή, κύριε Σταμάτη. </w:t>
      </w:r>
    </w:p>
    <w:p w14:paraId="14AC592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Εμείς δεν είχαμε αυταπάτες. Διότι είτε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αποφάσισε είτε η Βουλή, την πλειοψηφία έχετε. Δ</w:t>
      </w:r>
      <w:r>
        <w:rPr>
          <w:rFonts w:eastAsia="Times New Roman" w:cs="Times New Roman"/>
          <w:szCs w:val="24"/>
        </w:rPr>
        <w:t>εν είχαμε κανένα τέτοιο πρόβλημα. Εδώ, όμως, γεννάται ένα τεράστιο</w:t>
      </w:r>
      <w:r>
        <w:rPr>
          <w:rFonts w:eastAsia="Times New Roman" w:cs="Times New Roman"/>
          <w:szCs w:val="24"/>
        </w:rPr>
        <w:t xml:space="preserve"> </w:t>
      </w:r>
      <w:r>
        <w:rPr>
          <w:rFonts w:eastAsia="Times New Roman" w:cs="Times New Roman"/>
          <w:szCs w:val="24"/>
        </w:rPr>
        <w:t xml:space="preserve">ζήτημα. Όταν μετά από μια εξαντλητική διαδικασία εννέα μηνών, με εκατοντάδες ώρες εντατικής δουλειάς, εσείς που τα ψάξατε όλα, που χρησιμοποιήσατε κάθε μέσο που είχατε στη διάθεσή σας, δεν </w:t>
      </w:r>
      <w:r>
        <w:rPr>
          <w:rFonts w:eastAsia="Times New Roman" w:cs="Times New Roman"/>
          <w:szCs w:val="24"/>
        </w:rPr>
        <w:t xml:space="preserve">φτάσατε σε συμπέρασμα και είπατε «δεν μπορούμε να διαπιστώσουμε κάτι», αυτό </w:t>
      </w:r>
      <w:r>
        <w:rPr>
          <w:rFonts w:eastAsia="Times New Roman" w:cs="Times New Roman"/>
          <w:szCs w:val="24"/>
        </w:rPr>
        <w:t>σωρευτικά έχει δύο εκδοχές.</w:t>
      </w:r>
    </w:p>
    <w:p w14:paraId="14AC592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εκδοχή είναι ότι δεν βρήκατε τίποτα. </w:t>
      </w:r>
    </w:p>
    <w:p w14:paraId="14AC592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δεύτερη εκδοχή είναι </w:t>
      </w:r>
      <w:r>
        <w:rPr>
          <w:rFonts w:eastAsia="Times New Roman" w:cs="Times New Roman"/>
          <w:szCs w:val="24"/>
        </w:rPr>
        <w:t>«</w:t>
      </w:r>
      <w:r>
        <w:rPr>
          <w:rFonts w:eastAsia="Times New Roman" w:cs="Times New Roman"/>
          <w:szCs w:val="24"/>
        </w:rPr>
        <w:t xml:space="preserve">να το αναθέσουμε στον </w:t>
      </w:r>
      <w:r>
        <w:rPr>
          <w:rFonts w:eastAsia="Times New Roman" w:cs="Times New Roman"/>
          <w:szCs w:val="24"/>
        </w:rPr>
        <w:t>ε</w:t>
      </w:r>
      <w:r>
        <w:rPr>
          <w:rFonts w:eastAsia="Times New Roman" w:cs="Times New Roman"/>
          <w:szCs w:val="24"/>
        </w:rPr>
        <w:t>ισαγγελέα, για να δικαιολογήσουμε γιατί δημιουργήσαμε τέτοι</w:t>
      </w:r>
      <w:r>
        <w:rPr>
          <w:rFonts w:eastAsia="Times New Roman" w:cs="Times New Roman"/>
          <w:szCs w:val="24"/>
        </w:rPr>
        <w:t>ο θόρυβο</w:t>
      </w:r>
      <w:r>
        <w:rPr>
          <w:rFonts w:eastAsia="Times New Roman" w:cs="Times New Roman"/>
          <w:szCs w:val="24"/>
        </w:rPr>
        <w:t>»</w:t>
      </w:r>
      <w:r>
        <w:rPr>
          <w:rFonts w:eastAsia="Times New Roman" w:cs="Times New Roman"/>
          <w:szCs w:val="24"/>
        </w:rPr>
        <w:t>.</w:t>
      </w:r>
    </w:p>
    <w:p w14:paraId="14AC592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Κι εγώ ρωτώ: Οι κύριοι συνάδελφοι του ΣΥΡΙΖΑ, πολλοί εκ των οποίων είναι νομομαθείς, ήταν ανίκανοι</w:t>
      </w:r>
      <w:r>
        <w:rPr>
          <w:rFonts w:eastAsia="Times New Roman" w:cs="Times New Roman"/>
          <w:szCs w:val="24"/>
        </w:rPr>
        <w:t>,</w:t>
      </w:r>
      <w:r>
        <w:rPr>
          <w:rFonts w:eastAsia="Times New Roman" w:cs="Times New Roman"/>
          <w:szCs w:val="24"/>
        </w:rPr>
        <w:t xml:space="preserve"> μετά από εννιά μήνες</w:t>
      </w:r>
      <w:r>
        <w:rPr>
          <w:rFonts w:eastAsia="Times New Roman" w:cs="Times New Roman"/>
          <w:szCs w:val="24"/>
        </w:rPr>
        <w:t>,</w:t>
      </w:r>
      <w:r>
        <w:rPr>
          <w:rFonts w:eastAsia="Times New Roman" w:cs="Times New Roman"/>
          <w:szCs w:val="24"/>
        </w:rPr>
        <w:t xml:space="preserve"> να φτάσουν στη διαπίστωση της αλήθειας και χρειάζεται να απευθυνθούν στον </w:t>
      </w:r>
      <w:r>
        <w:rPr>
          <w:rFonts w:eastAsia="Times New Roman" w:cs="Times New Roman"/>
          <w:szCs w:val="24"/>
        </w:rPr>
        <w:t>ε</w:t>
      </w:r>
      <w:r>
        <w:rPr>
          <w:rFonts w:eastAsia="Times New Roman" w:cs="Times New Roman"/>
          <w:szCs w:val="24"/>
        </w:rPr>
        <w:t xml:space="preserve">ισαγγελέα; Είστε ανίκανοι, κύριοι συνάδελφοι; </w:t>
      </w:r>
      <w:r>
        <w:rPr>
          <w:rFonts w:eastAsia="Times New Roman" w:cs="Times New Roman"/>
          <w:szCs w:val="24"/>
        </w:rPr>
        <w:t>Εγώ πιστεύω πως όχι. Όμως γιατί δεχθήκατε τέτοιον προσωπικό εξευτελισμό; Για να δώσετε τη δυνατότητα στον Αρχηγό σας να δικαιο</w:t>
      </w:r>
      <w:r>
        <w:rPr>
          <w:rFonts w:eastAsia="Times New Roman" w:cs="Times New Roman"/>
          <w:szCs w:val="24"/>
        </w:rPr>
        <w:t xml:space="preserve">λογηθεί </w:t>
      </w:r>
      <w:r>
        <w:rPr>
          <w:rFonts w:eastAsia="Times New Roman" w:cs="Times New Roman"/>
          <w:szCs w:val="24"/>
        </w:rPr>
        <w:t>που δημιούργησε τέτοιο τεράστιο ζήτημα</w:t>
      </w:r>
      <w:r>
        <w:rPr>
          <w:rFonts w:eastAsia="Times New Roman" w:cs="Times New Roman"/>
          <w:szCs w:val="24"/>
        </w:rPr>
        <w:t>,</w:t>
      </w:r>
      <w:r>
        <w:rPr>
          <w:rFonts w:eastAsia="Times New Roman" w:cs="Times New Roman"/>
          <w:szCs w:val="24"/>
        </w:rPr>
        <w:t xml:space="preserve"> χωρίς να έχει κανένα απολύτως στοιχείο. </w:t>
      </w:r>
    </w:p>
    <w:p w14:paraId="14AC592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Νέα Δημοκρατία δεν έχει να φοβηθεί τίπο</w:t>
      </w:r>
      <w:r>
        <w:rPr>
          <w:rFonts w:eastAsia="Times New Roman" w:cs="Times New Roman"/>
          <w:szCs w:val="24"/>
        </w:rPr>
        <w:t>τα και δεν φοβάται να κάνει ακόμα και τη σύγκριση στη συμπεριφορά. Η Νέα Δημοκρατία είναι το κόμμα που ως κυβέρνηση έβαλε τα δάχτυλα στα μάτια τα δικά της και τα έβγαλε.</w:t>
      </w:r>
    </w:p>
    <w:p w14:paraId="14AC5930"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AC593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Έκοψε την κρατική επιχορήγηση πάνω από το 50% και έφερε ο τότε Πρωθυπουργός Σαμαράς τον Αρχηγό του κόμματός του -που ήταν ο ίδιος- και το κόμμα του, σε δυσχερή θέση, γιατί </w:t>
      </w:r>
      <w:r>
        <w:rPr>
          <w:rFonts w:eastAsia="Times New Roman" w:cs="Times New Roman"/>
          <w:szCs w:val="24"/>
        </w:rPr>
        <w:lastRenderedPageBreak/>
        <w:t>αυτό επέβαλλε το εθνικό συμφέρον. Και επίσης, η Νέα Δημοκρατία έχοντας το σύνολο των</w:t>
      </w:r>
      <w:r>
        <w:rPr>
          <w:rFonts w:eastAsia="Times New Roman" w:cs="Times New Roman"/>
          <w:szCs w:val="24"/>
        </w:rPr>
        <w:t xml:space="preserve"> δανείων στην Αγροτική Τράπεζα, όχι μόνο δεν πίεσε να της δοθεί παράνομα δάνειο, αλλά υπέστη καταπιεστική συμπεριφορά. Ενώ η Αγροτική Τράπεζα είχε σχεδόν το σύνολο των δανείων, αποφάσισε μονομερώς και τετραπλασίασε τα επιτόκια. </w:t>
      </w:r>
    </w:p>
    <w:p w14:paraId="14AC593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Ρωτώ εγώ: ποιος δανειολήπτη</w:t>
      </w:r>
      <w:r>
        <w:rPr>
          <w:rFonts w:eastAsia="Times New Roman" w:cs="Times New Roman"/>
          <w:szCs w:val="24"/>
        </w:rPr>
        <w:t xml:space="preserve">ς θα δεχόταν να τετραπλασιαστούν τα επιτόκια δανεισμού; Και για να σας φύγει η περιέργεια, εκείνη τη στιγμή που έπαιρνε η Νέα Δημοκρατία τα δάνεια, μπορούσε να τα αποπληρώσει σε τέσσερα χρόνια. </w:t>
      </w:r>
    </w:p>
    <w:p w14:paraId="14AC593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Όμως -τα λέω γρήγορα, κύριε Πρόεδρε- νομιμοποιείστε εσείς οι </w:t>
      </w:r>
      <w:r>
        <w:rPr>
          <w:rFonts w:eastAsia="Times New Roman" w:cs="Times New Roman"/>
          <w:szCs w:val="24"/>
        </w:rPr>
        <w:t>οποίοι ζητήσατε…</w:t>
      </w:r>
    </w:p>
    <w:p w14:paraId="14AC593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να ολοκληρώσετε. Σας δίνω ένα λεπτό ακόμη. </w:t>
      </w:r>
    </w:p>
    <w:p w14:paraId="14AC593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b/>
          <w:szCs w:val="24"/>
        </w:rPr>
        <w:t xml:space="preserve"> </w:t>
      </w:r>
      <w:r>
        <w:rPr>
          <w:rFonts w:eastAsia="Times New Roman" w:cs="Times New Roman"/>
          <w:szCs w:val="24"/>
        </w:rPr>
        <w:t>…διά του Αρχηγού σας, με επιστολή, κατ’ εξαίρεση χορήγηση δανείων, πέρα από τους νόμους</w:t>
      </w:r>
      <w:r>
        <w:rPr>
          <w:rFonts w:eastAsia="Times New Roman" w:cs="Times New Roman"/>
          <w:szCs w:val="24"/>
        </w:rPr>
        <w:t xml:space="preserve">, </w:t>
      </w:r>
      <w:r>
        <w:rPr>
          <w:rFonts w:eastAsia="Times New Roman" w:cs="Times New Roman"/>
          <w:szCs w:val="24"/>
        </w:rPr>
        <w:t xml:space="preserve">να μιλάτε; Υπάρχει αντίστοιχη επιστολή κάποιου </w:t>
      </w:r>
      <w:r>
        <w:rPr>
          <w:rFonts w:eastAsia="Times New Roman" w:cs="Times New Roman"/>
          <w:szCs w:val="24"/>
        </w:rPr>
        <w:t xml:space="preserve">άλλου </w:t>
      </w:r>
      <w:r>
        <w:rPr>
          <w:rFonts w:eastAsia="Times New Roman" w:cs="Times New Roman"/>
          <w:szCs w:val="24"/>
        </w:rPr>
        <w:t xml:space="preserve">κόμματος; </w:t>
      </w:r>
    </w:p>
    <w:p w14:paraId="14AC593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Όμως, επειδή ακούστηκαν πολλά, εγώ θα καταλήξω σε δύο, γιατί δεν με παίρνει ο χρόνος. </w:t>
      </w:r>
    </w:p>
    <w:p w14:paraId="14AC593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Ετέθη ένα θέμα</w:t>
      </w:r>
      <w:r>
        <w:rPr>
          <w:rFonts w:eastAsia="Times New Roman" w:cs="Times New Roman"/>
          <w:szCs w:val="24"/>
        </w:rPr>
        <w:t xml:space="preserve"> Κ</w:t>
      </w:r>
      <w:r>
        <w:rPr>
          <w:rFonts w:eastAsia="Times New Roman" w:cs="Times New Roman"/>
          <w:szCs w:val="24"/>
        </w:rPr>
        <w:t>άποιος πήρε μετοχές της «Α</w:t>
      </w:r>
      <w:r>
        <w:rPr>
          <w:rFonts w:eastAsia="Times New Roman" w:cs="Times New Roman"/>
          <w:szCs w:val="24"/>
        </w:rPr>
        <w:t>ΥΓΗΣ</w:t>
      </w:r>
      <w:r>
        <w:rPr>
          <w:rFonts w:eastAsia="Times New Roman" w:cs="Times New Roman"/>
          <w:szCs w:val="24"/>
        </w:rPr>
        <w:t xml:space="preserve">». Δεν είναι </w:t>
      </w:r>
      <w:r>
        <w:rPr>
          <w:rFonts w:eastAsia="Times New Roman" w:cs="Times New Roman"/>
          <w:szCs w:val="24"/>
          <w:lang w:val="en-US"/>
        </w:rPr>
        <w:t>offshore</w:t>
      </w:r>
      <w:r>
        <w:rPr>
          <w:rFonts w:eastAsia="Times New Roman" w:cs="Times New Roman"/>
          <w:szCs w:val="24"/>
        </w:rPr>
        <w:t xml:space="preserve"> εταιρεία. Αυτός που πήρε τις μετοχές χρησιμοποίησε μια καταπιστευματική εταιρεία της</w:t>
      </w:r>
      <w:r>
        <w:rPr>
          <w:rFonts w:eastAsia="Times New Roman" w:cs="Times New Roman"/>
          <w:szCs w:val="24"/>
        </w:rPr>
        <w:t xml:space="preserve"> Κύπρου. Σήμερα έρχεστε εσείς και λέτε «αυτή η εταιρεία </w:t>
      </w:r>
      <w:r>
        <w:rPr>
          <w:rFonts w:eastAsia="Times New Roman" w:cs="Times New Roman"/>
          <w:szCs w:val="24"/>
        </w:rPr>
        <w:t xml:space="preserve">τις </w:t>
      </w:r>
      <w:r>
        <w:rPr>
          <w:rFonts w:eastAsia="Times New Roman" w:cs="Times New Roman"/>
          <w:szCs w:val="24"/>
        </w:rPr>
        <w:t xml:space="preserve">πήρε». Λέτε ψέματα. Η εταιρεία τα πήρε για λογαριασμό κάποιου φυσικού ή νομικού προσώπου. Πείτε, λοιπόν, ποιο είναι το φυσικό </w:t>
      </w:r>
      <w:r>
        <w:rPr>
          <w:rFonts w:eastAsia="Times New Roman" w:cs="Times New Roman"/>
          <w:szCs w:val="24"/>
        </w:rPr>
        <w:t>ή</w:t>
      </w:r>
      <w:r>
        <w:rPr>
          <w:rFonts w:eastAsia="Times New Roman" w:cs="Times New Roman"/>
          <w:szCs w:val="24"/>
        </w:rPr>
        <w:t xml:space="preserve"> νομικό πρόσωπο! Ντρέπεστε; Ποιος είναι; Ο Ρωχάμης; Γιατί δεν λέτε; Δ</w:t>
      </w:r>
      <w:r>
        <w:rPr>
          <w:rFonts w:eastAsia="Times New Roman" w:cs="Times New Roman"/>
          <w:szCs w:val="24"/>
        </w:rPr>
        <w:t>ηλαδή θα μπορούσε να πάρει μετοχές της «Α</w:t>
      </w:r>
      <w:r>
        <w:rPr>
          <w:rFonts w:eastAsia="Times New Roman" w:cs="Times New Roman"/>
          <w:szCs w:val="24"/>
        </w:rPr>
        <w:t>ΥΓΗΣ</w:t>
      </w:r>
      <w:r>
        <w:rPr>
          <w:rFonts w:eastAsia="Times New Roman" w:cs="Times New Roman"/>
          <w:szCs w:val="24"/>
        </w:rPr>
        <w:t>», του κομματικού σας οργάνου, ο οποιοσδήποτε; Δεν το ελέγξατε; Είστε αφελείς; Όχι! Επικίνδυνοι είστε! Οφείλετε, λοιπόν, εδώ, εσείς που κάνετε τους τιμητές των πάντων, να μας πείτε ποιος κρύβεται πίσω από την ετ</w:t>
      </w:r>
      <w:r>
        <w:rPr>
          <w:rFonts w:eastAsia="Times New Roman" w:cs="Times New Roman"/>
          <w:szCs w:val="24"/>
        </w:rPr>
        <w:t>αιρεία που αγόρασε τις μετοχές της «Α</w:t>
      </w:r>
      <w:r>
        <w:rPr>
          <w:rFonts w:eastAsia="Times New Roman" w:cs="Times New Roman"/>
          <w:szCs w:val="24"/>
        </w:rPr>
        <w:t>ΥΓΗΣ</w:t>
      </w:r>
      <w:r>
        <w:rPr>
          <w:rFonts w:eastAsia="Times New Roman" w:cs="Times New Roman"/>
          <w:szCs w:val="24"/>
        </w:rPr>
        <w:t>».</w:t>
      </w:r>
    </w:p>
    <w:p w14:paraId="14AC593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το δεύτερο…</w:t>
      </w:r>
    </w:p>
    <w:p w14:paraId="14AC593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Ευχαριστώ πολύ, κύριε Σταμάτη. </w:t>
      </w:r>
    </w:p>
    <w:p w14:paraId="14AC593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Ένα λεπτό, κύριε Πρόεδρε.</w:t>
      </w:r>
    </w:p>
    <w:p w14:paraId="14AC593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 δεν υπάρχει δεύτερο. Το πρώτο το εξαντλήσατε όλο.</w:t>
      </w:r>
    </w:p>
    <w:p w14:paraId="14AC593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Σε μισό λεπτό θα ολοκληρώσω. </w:t>
      </w:r>
    </w:p>
    <w:p w14:paraId="14AC593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Μα, όταν παίρνει κάθε Βουλευτής…</w:t>
      </w:r>
    </w:p>
    <w:p w14:paraId="14AC593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ΔΗΜΗΤΡΙΟΣ ΣΤΑΜΑΤΗΣ:</w:t>
      </w:r>
      <w:r>
        <w:rPr>
          <w:rFonts w:eastAsia="Times New Roman" w:cs="Times New Roman"/>
          <w:szCs w:val="24"/>
        </w:rPr>
        <w:t xml:space="preserve"> Μη με διακόπτετε, κύριε Πρόεδρε, κι εσείς. </w:t>
      </w:r>
    </w:p>
    <w:p w14:paraId="14AC593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Τι να σας διακόψω; Τρεις φορές με ρωτήσατε…</w:t>
      </w:r>
    </w:p>
    <w:p w14:paraId="14AC594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ΔΗΜΗΤΡΙ</w:t>
      </w:r>
      <w:r>
        <w:rPr>
          <w:rFonts w:eastAsia="Times New Roman" w:cs="Times New Roman"/>
          <w:b/>
          <w:szCs w:val="24"/>
        </w:rPr>
        <w:t>ΟΣ ΣΤΑΜΑΤΗΣ:</w:t>
      </w:r>
      <w:r>
        <w:rPr>
          <w:rFonts w:eastAsia="Times New Roman" w:cs="Times New Roman"/>
          <w:szCs w:val="24"/>
        </w:rPr>
        <w:t xml:space="preserve"> Εγώ θα καταλήξω σε ένα άλλο σημείο και θα τελειώσω, κύριε Πρόεδρε.</w:t>
      </w:r>
    </w:p>
    <w:p w14:paraId="14AC5941" w14:textId="77777777" w:rsidR="001812B4" w:rsidRDefault="001009A2">
      <w:pPr>
        <w:spacing w:line="600" w:lineRule="auto"/>
        <w:contextualSpacing/>
        <w:jc w:val="both"/>
        <w:rPr>
          <w:rFonts w:eastAsia="Times New Roman" w:cs="Times New Roman"/>
          <w:szCs w:val="24"/>
        </w:rPr>
      </w:pPr>
      <w:r>
        <w:rPr>
          <w:rFonts w:eastAsia="Times New Roman" w:cs="Times New Roman"/>
          <w:szCs w:val="24"/>
        </w:rPr>
        <w:t>Εδώ υπάρχει και ένα άλλο πρόβλημα. Υπάρχει διαπλοκή; Ναι, υπάρχει διαπλοκή, την οποία εσείς την αποκαλύψατε με τη συμπεριφορά σας. Ο κ. Καλογρίτσας είναι γνωστό ακόμα και στα μ</w:t>
      </w:r>
      <w:r>
        <w:rPr>
          <w:rFonts w:eastAsia="Times New Roman" w:cs="Times New Roman"/>
          <w:szCs w:val="24"/>
        </w:rPr>
        <w:t>ικρά παιδιά στην Ελλάδα ότι διατηρεί εξαιρετικές σχέσεις μαζί σας, ότι κάνατε τα πάντα</w:t>
      </w:r>
      <w:r>
        <w:rPr>
          <w:rFonts w:eastAsia="Times New Roman" w:cs="Times New Roman"/>
          <w:szCs w:val="24"/>
        </w:rPr>
        <w:t>,</w:t>
      </w:r>
      <w:r>
        <w:rPr>
          <w:rFonts w:eastAsia="Times New Roman" w:cs="Times New Roman"/>
          <w:szCs w:val="24"/>
        </w:rPr>
        <w:t xml:space="preserve"> για να πάρει κάποιο μέσο ενημέρωσης, ότι ο κ. Καλογρίτσας, παρά τα χρέη που έχει, τις οφειλές, τα παραπτώματα και τα ποινικά αδικήματα με την εφορία, πήρε επί των ημερώ</w:t>
      </w:r>
      <w:r>
        <w:rPr>
          <w:rFonts w:eastAsia="Times New Roman" w:cs="Times New Roman"/>
          <w:szCs w:val="24"/>
        </w:rPr>
        <w:t>ν σας περίπου 100 εκατομμύρια ευρώ.</w:t>
      </w:r>
      <w:r w:rsidDel="00593B06">
        <w:rPr>
          <w:rFonts w:eastAsia="Times New Roman" w:cs="Times New Roman"/>
          <w:szCs w:val="24"/>
        </w:rPr>
        <w:t xml:space="preserve"> </w:t>
      </w:r>
      <w:r>
        <w:rPr>
          <w:rFonts w:eastAsia="Times New Roman" w:cs="Times New Roman"/>
          <w:szCs w:val="24"/>
        </w:rPr>
        <w:t xml:space="preserve">Είναι αυτός που προορίζατε εσείς για να βγάλει τηλεόραση ή να εκδώσει έντυπο. Εσείς, ασκήσατε πίεση σε μια τράπεζα περιφερειακή, την Τράπεζα Αττικής, για να δώσει δάνειο στον κ. Καλογρίτσα, για να </w:t>
      </w:r>
      <w:r>
        <w:rPr>
          <w:rFonts w:eastAsia="Times New Roman" w:cs="Times New Roman"/>
          <w:szCs w:val="24"/>
        </w:rPr>
        <w:lastRenderedPageBreak/>
        <w:t>μπορέσετε εσείς να αποκ</w:t>
      </w:r>
      <w:r>
        <w:rPr>
          <w:rFonts w:eastAsia="Times New Roman" w:cs="Times New Roman"/>
          <w:szCs w:val="24"/>
        </w:rPr>
        <w:t>τήσετε μέσο. Εσείς λοιπόν</w:t>
      </w:r>
      <w:r>
        <w:rPr>
          <w:rFonts w:eastAsia="Times New Roman" w:cs="Times New Roman"/>
          <w:szCs w:val="24"/>
        </w:rPr>
        <w:t>,</w:t>
      </w:r>
      <w:r>
        <w:rPr>
          <w:rFonts w:eastAsia="Times New Roman" w:cs="Times New Roman"/>
          <w:szCs w:val="24"/>
        </w:rPr>
        <w:t xml:space="preserve"> δεν έχετε κανένα δικαίωμα να είστε τιμητές.  Είστε απολογούμενοι και κατηγορούμενοι!</w:t>
      </w:r>
    </w:p>
    <w:p w14:paraId="14AC5942"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94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w:t>
      </w:r>
    </w:p>
    <w:p w14:paraId="14AC594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ο Αναπληρωτής Υπουργός Δικαιοσύν</w:t>
      </w:r>
      <w:r>
        <w:rPr>
          <w:rFonts w:eastAsia="Times New Roman" w:cs="Times New Roman"/>
          <w:szCs w:val="24"/>
        </w:rPr>
        <w:t xml:space="preserve">ης, Διαφάνειας και Ανθρωπίνων Δικαιωμάτων κ. Δημήτριος Παπαγγελόπουλος. Ύστερα είναι ο κ. Χριστόφορος Παπαδόπουλος. </w:t>
      </w:r>
    </w:p>
    <w:p w14:paraId="14AC594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ΑΝΤΩΝΙΟΣ ΜΠΑΛΩΜΕΝΑΚΗΣ: </w:t>
      </w:r>
      <w:r>
        <w:rPr>
          <w:rFonts w:eastAsia="Times New Roman" w:cs="Times New Roman"/>
          <w:szCs w:val="24"/>
        </w:rPr>
        <w:t xml:space="preserve">Κύριε Πρόεδρε, παρακαλώ τον λόγο. </w:t>
      </w:r>
    </w:p>
    <w:p w14:paraId="14AC594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Κοιτάξτε, κάνω μια μεγάλη προσπάθεια να κρατηθεί η δ</w:t>
      </w:r>
      <w:r>
        <w:rPr>
          <w:rFonts w:eastAsia="Times New Roman" w:cs="Times New Roman"/>
          <w:szCs w:val="24"/>
        </w:rPr>
        <w:t>ιαδικασία. Όποιος και όποια καταλαβαίνει, καταλαβαίνει. Εντάξει; Διότι φεύγουμε από τους χρόνους. Δεν ήθελα να περάσουμε στη διαδικασία να κοπούν οι Βουλευτές και οι κύκλοι ομιλητών που είχαν δοθεί από τα κόμματα. Διότι είναι εξαιρετικές οι πιέσεις που ασκ</w:t>
      </w:r>
      <w:r>
        <w:rPr>
          <w:rFonts w:eastAsia="Times New Roman" w:cs="Times New Roman"/>
          <w:szCs w:val="24"/>
        </w:rPr>
        <w:t xml:space="preserve">ούνται είτε από Κοινοβουλευτικούς Εκπροσώπους είτε από Αρχηγούς κ.λπ. να </w:t>
      </w:r>
      <w:r>
        <w:rPr>
          <w:rFonts w:eastAsia="Times New Roman" w:cs="Times New Roman"/>
          <w:szCs w:val="24"/>
        </w:rPr>
        <w:lastRenderedPageBreak/>
        <w:t>τηρηθούν κάποιοι άλλοι χρόνοι</w:t>
      </w:r>
      <w:r>
        <w:rPr>
          <w:rFonts w:eastAsia="Times New Roman" w:cs="Times New Roman"/>
          <w:szCs w:val="24"/>
        </w:rPr>
        <w:t>,</w:t>
      </w:r>
      <w:r>
        <w:rPr>
          <w:rFonts w:eastAsia="Times New Roman" w:cs="Times New Roman"/>
          <w:szCs w:val="24"/>
        </w:rPr>
        <w:t xml:space="preserve"> που είχαν στο μυαλό τους. Αφήστε διά της παρουσίας μου να πάει μια διαδικασία όσο μπορούμε καλύτερα. Δεν μπαίνω σε λεπτομέρειες. </w:t>
      </w:r>
    </w:p>
    <w:p w14:paraId="14AC594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Παπαγγελόπουλε, </w:t>
      </w:r>
      <w:r>
        <w:rPr>
          <w:rFonts w:eastAsia="Times New Roman" w:cs="Times New Roman"/>
          <w:szCs w:val="24"/>
        </w:rPr>
        <w:t xml:space="preserve">παρακαλώ έχετε τον λόγο. </w:t>
      </w:r>
    </w:p>
    <w:p w14:paraId="14AC594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ΔΗΜΗΤΡΙΟΣ ΠΑΠΑΓΓΕΛΟΠΟΥΛΟΣ (Αναπληρωτής Υπουργός Δικαιοσύνης, Διαφάνειας και Ανθρωπίνων Δικαιωμάτων):</w:t>
      </w:r>
      <w:r>
        <w:rPr>
          <w:rFonts w:eastAsia="Times New Roman" w:cs="Times New Roman"/>
          <w:szCs w:val="24"/>
        </w:rPr>
        <w:t xml:space="preserve"> Κύριε Πρόεδρε, κυρίες και κύριοι, πριν πω οτιδήποτε άλλο, οφείλω μια απάντηση στην κ. Γεννηματά, στην Πρόεδρο του ΠΑΣΟΚ, γι’ αυτά που είπε για την Ετήσια Έκθεση της Διεθνούς Αμνηστίας για το έτος 2016. </w:t>
      </w:r>
    </w:p>
    <w:p w14:paraId="14AC594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Αν διαβάσει κανείς προσεκτικά την </w:t>
      </w:r>
      <w:r>
        <w:rPr>
          <w:rFonts w:eastAsia="Times New Roman" w:cs="Times New Roman"/>
          <w:szCs w:val="24"/>
        </w:rPr>
        <w:t>έ</w:t>
      </w:r>
      <w:r>
        <w:rPr>
          <w:rFonts w:eastAsia="Times New Roman" w:cs="Times New Roman"/>
          <w:szCs w:val="24"/>
        </w:rPr>
        <w:t>κθεση, θα αντιληφ</w:t>
      </w:r>
      <w:r>
        <w:rPr>
          <w:rFonts w:eastAsia="Times New Roman" w:cs="Times New Roman"/>
          <w:szCs w:val="24"/>
        </w:rPr>
        <w:t xml:space="preserve">θεί ότι αφορά την υποκειμενική μέτρηση της αντίληψης της διαφθοράς και όχι το πραγματικό μέγεθος της διαφθοράς. </w:t>
      </w:r>
    </w:p>
    <w:p w14:paraId="14AC594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εξηγώ: Με βάση τη μεθοδολογία της έρευνας, η πρόσφατη αποκάλυψη μεγάλων σκανδάλων του χθες είχε αρνητική επίδραση για τη βαθμολογία της χώρ</w:t>
      </w:r>
      <w:r>
        <w:rPr>
          <w:rFonts w:eastAsia="Times New Roman" w:cs="Times New Roman"/>
          <w:szCs w:val="24"/>
        </w:rPr>
        <w:t>ας, αφού καταδεικνύεται η ύπαρξη διεφθαρμένων συστημάτων του παρελθόντος</w:t>
      </w:r>
      <w:r>
        <w:rPr>
          <w:rFonts w:eastAsia="Times New Roman" w:cs="Times New Roman"/>
          <w:szCs w:val="24"/>
        </w:rPr>
        <w:t>,</w:t>
      </w:r>
      <w:r>
        <w:rPr>
          <w:rFonts w:eastAsia="Times New Roman" w:cs="Times New Roman"/>
          <w:szCs w:val="24"/>
        </w:rPr>
        <w:t xml:space="preserve"> που έως τώρα, που κυβερνάει η σημερινή Κυβέρνηση, τα διεφθαρμένα συστήματα ζούσαν στη σκιά και οι υπαίτιοι ήταν στο απυρόβλητο. </w:t>
      </w:r>
    </w:p>
    <w:p w14:paraId="14AC594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Αυτά σε απάντηση στα όσα είπε η κ. Γεννηματά, η οποία</w:t>
      </w:r>
      <w:r>
        <w:rPr>
          <w:rFonts w:eastAsia="Times New Roman" w:cs="Times New Roman"/>
          <w:szCs w:val="24"/>
        </w:rPr>
        <w:t xml:space="preserve"> πρέπει να παρατηρήσω ότι κάθε φορά στην ομιλία της αναφέρεται άμεσα ή έμμεσα σε εμένα. Πρέπει να την ενοχλεί πολύ η παρουσία μου στην Κυβέρνηση. </w:t>
      </w:r>
    </w:p>
    <w:p w14:paraId="14AC594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σήμερα πρέπει να δοθούν απαντήσεις σε μερικά πολύ απλά αλλά ταυτόχρονα πολύ σημαντικά ερωτ</w:t>
      </w:r>
      <w:r>
        <w:rPr>
          <w:rFonts w:eastAsia="Times New Roman" w:cs="Times New Roman"/>
          <w:szCs w:val="24"/>
        </w:rPr>
        <w:t>ήματα. Από τις απαντήσεις που θα δοθούν</w:t>
      </w:r>
      <w:r>
        <w:rPr>
          <w:rFonts w:eastAsia="Times New Roman" w:cs="Times New Roman"/>
          <w:szCs w:val="24"/>
        </w:rPr>
        <w:t>,</w:t>
      </w:r>
      <w:r>
        <w:rPr>
          <w:rFonts w:eastAsia="Times New Roman" w:cs="Times New Roman"/>
          <w:szCs w:val="24"/>
        </w:rPr>
        <w:t xml:space="preserve"> όχι μόνο θα εξαχθούν χρήσιμα συμπεράσματα, αλλά θα κριθεί και η αξιοπιστία του πολιτικού συστήματος και κυρίως αυτών που θα απαντήσουν στα ερωτήματα αυτά. Από υπεκφυγές και υποκριτικές κραυγές υπέρ της διαφάνειας έχ</w:t>
      </w:r>
      <w:r>
        <w:rPr>
          <w:rFonts w:eastAsia="Times New Roman" w:cs="Times New Roman"/>
          <w:szCs w:val="24"/>
        </w:rPr>
        <w:t xml:space="preserve">ει χορτάσει ο ελληνικός λαός. </w:t>
      </w:r>
    </w:p>
    <w:p w14:paraId="14AC594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για να μη μακρηγορώ, απόψε η Εθνική Αντιπροσωπεία πρέπει να απαντήσει στα ακόλουθα ερωτήματα: Δόθηκαν δάνεια από τις τράπεζες ύψους 1.400.000.000 ευρώ στα μέσα μαζικής ενημέρωσης και 400.000.000 στα κόμματα; Ποιοι ακριβώς</w:t>
      </w:r>
      <w:r>
        <w:rPr>
          <w:rFonts w:eastAsia="Times New Roman" w:cs="Times New Roman"/>
          <w:szCs w:val="24"/>
        </w:rPr>
        <w:t xml:space="preserve"> τα πήραν τα δάνεια αυτά; Ποιοι και πώς τα έδωσαν; Υπήρξαν εγγυήσεις ή μόνο αέρας, και όπως εύστοχα λέει ο λαός μας, κοπανιστός; Τι τα έκαναν αυτοί που τα πήραν; Θα τα επιστρέψουν και πότε; Σε αυτόν τον αιώνα, στον επόμενο ή στον μεθεπόμενο; </w:t>
      </w:r>
    </w:p>
    <w:p w14:paraId="14AC594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Τα χρήματα αυ</w:t>
      </w:r>
      <w:r>
        <w:rPr>
          <w:rFonts w:eastAsia="Times New Roman" w:cs="Times New Roman"/>
          <w:szCs w:val="24"/>
        </w:rPr>
        <w:t xml:space="preserve">τά δεν ανήκουν στους τραπεζίτες, ανήκουν στον ελληνικό λαό, ο οποίος πληρώνει τελικά τα σπασμένα. </w:t>
      </w:r>
    </w:p>
    <w:p w14:paraId="14AC594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το πανηγύρι –δεν λέω το «πάρτι», γιατί προτιμώ να εκφράζομαι στην ελληνική γλώσσα- τελείωσε! Τώρα που το σκέφτομαι </w:t>
      </w:r>
      <w:r>
        <w:rPr>
          <w:rFonts w:eastAsia="Times New Roman" w:cs="Times New Roman"/>
          <w:szCs w:val="24"/>
        </w:rPr>
        <w:t>όμως,</w:t>
      </w:r>
      <w:r>
        <w:rPr>
          <w:rFonts w:eastAsia="Times New Roman" w:cs="Times New Roman"/>
          <w:szCs w:val="24"/>
        </w:rPr>
        <w:t xml:space="preserve"> θα έπρεπε να πω ρωμαϊκό όργιο και όχι πανηγύρι, γιατί το πανηγύρι αφορά αγνή λαϊκή διασκέδαση, ενώ στα όργια δεν συμμετέχει ο λαός</w:t>
      </w:r>
      <w:r>
        <w:rPr>
          <w:rFonts w:eastAsia="Times New Roman" w:cs="Times New Roman"/>
          <w:szCs w:val="24"/>
        </w:rPr>
        <w:t>,</w:t>
      </w:r>
      <w:r>
        <w:rPr>
          <w:rFonts w:eastAsia="Times New Roman" w:cs="Times New Roman"/>
          <w:szCs w:val="24"/>
        </w:rPr>
        <w:t xml:space="preserve"> αλλά λίγοι διεφθαρμένοι εκπρόσωποι της άρχουσας τάξης, η οποία δεν διασκέδασε απλώς, αλλά επιδόθηκε σε κάθε είδους κραιπάλη</w:t>
      </w:r>
      <w:r>
        <w:rPr>
          <w:rFonts w:eastAsia="Times New Roman" w:cs="Times New Roman"/>
          <w:szCs w:val="24"/>
        </w:rPr>
        <w:t xml:space="preserve"> και ακολασία. </w:t>
      </w:r>
    </w:p>
    <w:p w14:paraId="14AC595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Τώρα, όμως, τα κάθε είδους όργια τελείωσαν οριστικά. Τώρα πρέπει να καθαρίσουμε τον χώρο από τα ερείπια και τα σκουπίδια</w:t>
      </w:r>
      <w:r>
        <w:rPr>
          <w:rFonts w:eastAsia="Times New Roman" w:cs="Times New Roman"/>
          <w:szCs w:val="24"/>
        </w:rPr>
        <w:t>,</w:t>
      </w:r>
      <w:r>
        <w:rPr>
          <w:rFonts w:eastAsia="Times New Roman" w:cs="Times New Roman"/>
          <w:szCs w:val="24"/>
        </w:rPr>
        <w:t xml:space="preserve"> που άφησαν πίσω τους και να ομορφύνουμε πάλι τον τόπο μας, στον οποίο ασχημονούσαν τόσα χρόνια οι αχόρταγοι συνδαιτυμό</w:t>
      </w:r>
      <w:r>
        <w:rPr>
          <w:rFonts w:eastAsia="Times New Roman" w:cs="Times New Roman"/>
          <w:szCs w:val="24"/>
        </w:rPr>
        <w:t xml:space="preserve">νες των οργίων. </w:t>
      </w:r>
    </w:p>
    <w:p w14:paraId="14AC595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Δυστυχώς, για τη σημερινή Κυβέρνηση, αλλά ευτυχώς για τη χώρα, ο ρόλος του καθαρισμού και του εξωραϊσμού της…</w:t>
      </w:r>
    </w:p>
    <w:p w14:paraId="14AC5952"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14AC595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Λίγη ησυχία, παρακαλώ.  </w:t>
      </w:r>
    </w:p>
    <w:p w14:paraId="14AC5954"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ΔΗΜΗΤΡΙΟΣ ΠΑΠΑΓΓΕΛΟΠΟΥΛΟΣ (Αναπληρωτής Υπουργός Δικα</w:t>
      </w:r>
      <w:r>
        <w:rPr>
          <w:rFonts w:eastAsia="Times New Roman"/>
          <w:b/>
          <w:szCs w:val="24"/>
        </w:rPr>
        <w:t xml:space="preserve">ιοσύνης, Διαφάνειας και Ανθρωπίνων Δικαιωμάτων): </w:t>
      </w:r>
      <w:r>
        <w:rPr>
          <w:rFonts w:eastAsia="Times New Roman"/>
          <w:szCs w:val="24"/>
        </w:rPr>
        <w:t>Επαναλαμβάνω: Δυστυχώς</w:t>
      </w:r>
      <w:r>
        <w:rPr>
          <w:rFonts w:eastAsia="Times New Roman"/>
          <w:szCs w:val="24"/>
        </w:rPr>
        <w:t>,</w:t>
      </w:r>
      <w:r>
        <w:rPr>
          <w:rFonts w:eastAsia="Times New Roman"/>
          <w:szCs w:val="24"/>
        </w:rPr>
        <w:t xml:space="preserve"> για τη σημερινή Κυβέρνηση, αλλά ευτυχώς για τη χώρα, ο ρόλος του καθαρισμού και του εξωραϊσμού της ανατέθηκε από τον ελληνικό λαό σε ανθρώπους που δεν είχαν κα</w:t>
      </w:r>
      <w:r>
        <w:rPr>
          <w:rFonts w:eastAsia="Times New Roman"/>
          <w:szCs w:val="24"/>
        </w:rPr>
        <w:t>μ</w:t>
      </w:r>
      <w:r>
        <w:rPr>
          <w:rFonts w:eastAsia="Times New Roman"/>
          <w:szCs w:val="24"/>
        </w:rPr>
        <w:t>μία ανάμειξη στην κραιπ</w:t>
      </w:r>
      <w:r>
        <w:rPr>
          <w:rFonts w:eastAsia="Times New Roman"/>
          <w:szCs w:val="24"/>
        </w:rPr>
        <w:t>άλη του παρελθόντος. Όσα περισσότερα χέρια, όμως, συμμετάσχουν στην αποκατάσταση της καθαριότητας και του εξωραϊσμού, τόσο πιο γρήγορα και καλά αποτελέσματα θα έχουμε. Πρέπει, λοιπόν, να επωφεληθούμε της ευκαιρίας και να βάλουμε όλοι ένα χεράκι στον καθαρι</w:t>
      </w:r>
      <w:r>
        <w:rPr>
          <w:rFonts w:eastAsia="Times New Roman"/>
          <w:szCs w:val="24"/>
        </w:rPr>
        <w:t xml:space="preserve">σμό και καλλωπισμό της χώρας μας. </w:t>
      </w:r>
    </w:p>
    <w:p w14:paraId="14AC5955" w14:textId="77777777" w:rsidR="001812B4" w:rsidRDefault="001009A2">
      <w:pPr>
        <w:spacing w:line="600" w:lineRule="auto"/>
        <w:ind w:firstLine="720"/>
        <w:contextualSpacing/>
        <w:jc w:val="both"/>
        <w:rPr>
          <w:rFonts w:eastAsia="Times New Roman"/>
          <w:szCs w:val="24"/>
        </w:rPr>
      </w:pPr>
      <w:r>
        <w:rPr>
          <w:rFonts w:eastAsia="Times New Roman"/>
          <w:szCs w:val="24"/>
        </w:rPr>
        <w:t>Δεν πρέπει να ξεχνάμε ότι τα δάνεια στα μέσα μαζικής ενημέρωσης, εκτός από την ποινική τους διάσταση, έχουν και πολιτική διάσταση, που, κατά την άποψή μου, είναι πολύ χειρότερη. Τα χρήματα των δανείων –δανεικά κι αγύριστα</w:t>
      </w:r>
      <w:r>
        <w:rPr>
          <w:rFonts w:eastAsia="Times New Roman"/>
          <w:szCs w:val="24"/>
        </w:rPr>
        <w:t xml:space="preserve">, όπως αποδεικνύεται σήμερα- προς τα μέσα μαζικής ενημέρωσης δεν αποτελούν μόνο εγκλήματα, όπως υπεξαίρεση του δημοσίου χρήματος, από αυτούς που τα ιδιοποιήθηκαν και απιστίας, από τους τραπεζίτες που χορήγησαν τα «θαλασσοδάνεια», αλλά και αποσταθεροποίηση </w:t>
      </w:r>
      <w:r>
        <w:rPr>
          <w:rFonts w:eastAsia="Times New Roman"/>
          <w:szCs w:val="24"/>
        </w:rPr>
        <w:t>της δημοκρατίας.</w:t>
      </w:r>
    </w:p>
    <w:p w14:paraId="14AC5956"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Με τα αμαρτωλά αυτά δάνεια διατηρήθηκαν τεχνητά στη ζωή μέσα μαζικής ενημέρωσης</w:t>
      </w:r>
      <w:r>
        <w:rPr>
          <w:rFonts w:eastAsia="Times New Roman"/>
          <w:szCs w:val="24"/>
        </w:rPr>
        <w:t>,</w:t>
      </w:r>
      <w:r>
        <w:rPr>
          <w:rFonts w:eastAsia="Times New Roman"/>
          <w:szCs w:val="24"/>
        </w:rPr>
        <w:t xml:space="preserve"> που πρωταγωνίστησαν στη σκανδαλολογία σε βάρος εκλεγμένων κυβερνήσεων και που ασύστολα προπαγάνδισαν τα μνημόνια. Έχω αναφερθεί και στο παρελθόν από το Βήμα α</w:t>
      </w:r>
      <w:r>
        <w:rPr>
          <w:rFonts w:eastAsia="Times New Roman"/>
          <w:szCs w:val="24"/>
        </w:rPr>
        <w:t>υτό στο παρακράτος της διαπλοκής και στις μεθόδους του, με κατ</w:t>
      </w:r>
      <w:r>
        <w:rPr>
          <w:rFonts w:eastAsia="Times New Roman"/>
          <w:szCs w:val="24"/>
        </w:rPr>
        <w:t>’</w:t>
      </w:r>
      <w:r>
        <w:rPr>
          <w:rFonts w:eastAsia="Times New Roman"/>
          <w:szCs w:val="24"/>
        </w:rPr>
        <w:t xml:space="preserve">εξοχήν όργανά του τα μέσα μαζικής ενημέρωσης. Δεν θα σας κουράσω επαναλαμβάνοντας τα ίδια. </w:t>
      </w:r>
    </w:p>
    <w:p w14:paraId="14AC5957" w14:textId="77777777" w:rsidR="001812B4" w:rsidRDefault="001009A2">
      <w:pPr>
        <w:spacing w:line="600" w:lineRule="auto"/>
        <w:ind w:firstLine="720"/>
        <w:contextualSpacing/>
        <w:jc w:val="both"/>
        <w:rPr>
          <w:rFonts w:eastAsia="Times New Roman"/>
          <w:szCs w:val="24"/>
        </w:rPr>
      </w:pPr>
      <w:r>
        <w:rPr>
          <w:rFonts w:eastAsia="Times New Roman"/>
          <w:szCs w:val="24"/>
        </w:rPr>
        <w:t>Θα περιοριστώ μόνο στο να θέσω δυο-τρία ρητορικά ερωτήματα. Ποιοι σχεδίασαν και υλοποίησαν το «βρώμικ</w:t>
      </w:r>
      <w:r>
        <w:rPr>
          <w:rFonts w:eastAsia="Times New Roman"/>
          <w:szCs w:val="24"/>
        </w:rPr>
        <w:t>ο ‘89», όπως το αποκάλεσε προηγουμένως η κ. Γεννηματά; Ποιοι και πώς έριξαν την Κυβέρνηση του Πρωθυπουργού</w:t>
      </w:r>
      <w:r>
        <w:rPr>
          <w:rFonts w:eastAsia="Times New Roman"/>
          <w:szCs w:val="24"/>
        </w:rPr>
        <w:t>,</w:t>
      </w:r>
      <w:r>
        <w:rPr>
          <w:rFonts w:eastAsia="Times New Roman"/>
          <w:szCs w:val="24"/>
        </w:rPr>
        <w:t xml:space="preserve"> που ανέφερε για πρώτη φορά -κι έκτοτε καθιερώθηκε- τον όρο «διαπλοκή»; Μήπως οι «νταβατζήδες» της χώρας, όπως κάποιος άλλος πρωθυπουργός τόλμησε για</w:t>
      </w:r>
      <w:r>
        <w:rPr>
          <w:rFonts w:eastAsia="Times New Roman"/>
          <w:szCs w:val="24"/>
        </w:rPr>
        <w:t xml:space="preserve"> πρώτη φορά, εύστοχα, να τους χαρακτηρίσει και να τους καταγγείλει; Πόσοι πολιτικοί δεν στοχοποιήθηκαν από τους «νταβατζήδες», προκειμένου είτε να εξουδετερωθούν είτε να συμβιβαστούν μαζί τους; Πόσοι από εσάς εδώ μέσα δεν υπήρξατε θύματα αυτής της εκβιαστι</w:t>
      </w:r>
      <w:r>
        <w:rPr>
          <w:rFonts w:eastAsia="Times New Roman"/>
          <w:szCs w:val="24"/>
        </w:rPr>
        <w:t>κής τακτικής; Εγώ πάντως</w:t>
      </w:r>
      <w:r>
        <w:rPr>
          <w:rFonts w:eastAsia="Times New Roman"/>
          <w:szCs w:val="24"/>
        </w:rPr>
        <w:t>,</w:t>
      </w:r>
      <w:r>
        <w:rPr>
          <w:rFonts w:eastAsia="Times New Roman"/>
          <w:szCs w:val="24"/>
        </w:rPr>
        <w:t xml:space="preserve"> υπήρξα. </w:t>
      </w:r>
    </w:p>
    <w:p w14:paraId="14AC5958"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Αγνοούσαν, όμως, αυτοί που με στοχοποίησαν ότι ένας από τους αγαπημένους μου ήρωες στην Ιστορία είναι ο </w:t>
      </w:r>
      <w:r>
        <w:rPr>
          <w:rFonts w:eastAsia="Times New Roman"/>
          <w:szCs w:val="24"/>
        </w:rPr>
        <w:t xml:space="preserve">γάλλος </w:t>
      </w:r>
      <w:r>
        <w:rPr>
          <w:rFonts w:eastAsia="Times New Roman"/>
          <w:szCs w:val="24"/>
        </w:rPr>
        <w:t xml:space="preserve">Συνταγματάρχης Καμπρόν, που όταν ο γαλλικός στρατός είχε διαλυθεί και τραπεί σε φυγή, παρέμεινε στο πεδίο της </w:t>
      </w:r>
      <w:r>
        <w:rPr>
          <w:rFonts w:eastAsia="Times New Roman"/>
          <w:szCs w:val="24"/>
        </w:rPr>
        <w:t>μάχης κι όταν τον ικέτευσε, σχεδόν, ο επικεφαλής των αντιπάλων δυνάμεων να παραδοθεί, απάντησε με μία λέξη, που δεν θα την πω ούτε ελληνικά ούτε γαλλικά, για να μη βρουν ευκαιρία κάποιοι να με χαρακτηρίσουν απρεπή ή ασεβή. Η λέξη, όμως, είχε μια μεγαλειώδη</w:t>
      </w:r>
      <w:r>
        <w:rPr>
          <w:rFonts w:eastAsia="Times New Roman"/>
          <w:szCs w:val="24"/>
        </w:rPr>
        <w:t xml:space="preserve"> σημασία τη στιγμή εκείνη. </w:t>
      </w:r>
    </w:p>
    <w:p w14:paraId="14AC5959"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Υποκύπτω στον πειρασμό, με μεγάλη μου χαρά, κρυφή μεν, το ομολογώ, να φρεσκάρω τη μνήμη των παλιών και να πληροφορήσω τους νεότερους ότι υπήρξε ενυπόγραφο άρθρο-καταγγελία ενός σοβαρού ανθρώπου, ενός επιτυχημένου επιχειρηματία, </w:t>
      </w:r>
      <w:r>
        <w:rPr>
          <w:rFonts w:eastAsia="Times New Roman"/>
          <w:szCs w:val="24"/>
        </w:rPr>
        <w:t xml:space="preserve">στην πρώτη σελίδα της εφημερίδας </w:t>
      </w:r>
      <w:r>
        <w:rPr>
          <w:rFonts w:eastAsia="Times New Roman"/>
          <w:szCs w:val="24"/>
        </w:rPr>
        <w:t>«</w:t>
      </w:r>
      <w:r>
        <w:rPr>
          <w:rFonts w:eastAsia="Times New Roman"/>
          <w:szCs w:val="24"/>
        </w:rPr>
        <w:t>ΑΔΕΥΣΜΕΥΤΟΣ ΤΥΠΟΣ</w:t>
      </w:r>
      <w:r>
        <w:rPr>
          <w:rFonts w:eastAsia="Times New Roman"/>
          <w:szCs w:val="24"/>
        </w:rPr>
        <w:t>»</w:t>
      </w:r>
      <w:r>
        <w:rPr>
          <w:rFonts w:eastAsia="Times New Roman"/>
          <w:szCs w:val="24"/>
        </w:rPr>
        <w:t xml:space="preserve"> προ πολλών ετών, με τίτλο «Ο Μίζας». Και αυτή η εφημερίδα δεν ανήκε στην Αριστερά. Άραγε, ποιον να εννοούσε; Εγώ ξέρω, δεν θα το πω όμως, γιατί δεν συνηθίζω ποτέ να χτυπάω πεσμένους. Απεναντίας, δίνω το </w:t>
      </w:r>
      <w:r>
        <w:rPr>
          <w:rFonts w:eastAsia="Times New Roman"/>
          <w:szCs w:val="24"/>
        </w:rPr>
        <w:t xml:space="preserve">χέρι μου να τους βοηθήσω να σηκωθούν. </w:t>
      </w:r>
    </w:p>
    <w:p w14:paraId="14AC595A"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Κυρίες και κύριοι, δεν ντρέπομαι να επαναλάβω ότι είμαι άπειρος στην πολιτική. Όπως φαίνεται, όμως, μαθαίνω γρήγορα. Έμαθα, λοιπόν, παρατηρώντας έμπειρους πολιτικούς της Αντιπολίτευσης να προσπαθούν να πλήξουν την Κυβ</w:t>
      </w:r>
      <w:r>
        <w:rPr>
          <w:rFonts w:eastAsia="Times New Roman"/>
          <w:szCs w:val="24"/>
        </w:rPr>
        <w:t xml:space="preserve">έρνηση κραδαίνοντας και επικαλούμενοι δημοσιεύματα εχθρικών προς την Κυβέρνηση και φιλικών προς την Αντιπολίτευση εφημερίδων. Αποφάσισα, λοιπόν, να παίξω κι εγώ αυτό το παιχνίδι. </w:t>
      </w:r>
    </w:p>
    <w:p w14:paraId="14AC595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Επειδή, όμως, δεν μου αρέσουν τα στημένα παιχνίδια, θα παίξω πιο καθαρά και </w:t>
      </w:r>
      <w:r>
        <w:rPr>
          <w:rFonts w:eastAsia="Times New Roman"/>
          <w:szCs w:val="24"/>
        </w:rPr>
        <w:t xml:space="preserve">θα το κάνω πιο δύσκολο για μένα, για να έχει και περισσότερο ενδιαφέρον. Θα επικαλούμαι, από εδώ και πέρα, ως επί το πλείστον, εφημερίδες που ανήκουν στη Δεξιά. Διάβασα προχθές, τη Δευτέρα, στις 30 Ιανουαρίου, στην εφημερίδα </w:t>
      </w:r>
      <w:r>
        <w:rPr>
          <w:rFonts w:eastAsia="Times New Roman"/>
          <w:szCs w:val="24"/>
        </w:rPr>
        <w:t>«</w:t>
      </w:r>
      <w:r>
        <w:rPr>
          <w:rFonts w:eastAsia="Times New Roman"/>
          <w:szCs w:val="24"/>
        </w:rPr>
        <w:t>ΔΗΜΟΚΡΑΤΙΑ</w:t>
      </w:r>
      <w:r>
        <w:rPr>
          <w:rFonts w:eastAsia="Times New Roman"/>
          <w:szCs w:val="24"/>
        </w:rPr>
        <w:t>»</w:t>
      </w:r>
      <w:r>
        <w:rPr>
          <w:rFonts w:eastAsia="Times New Roman"/>
          <w:szCs w:val="24"/>
        </w:rPr>
        <w:t xml:space="preserve">, που όλοι ξέρουμε </w:t>
      </w:r>
      <w:r>
        <w:rPr>
          <w:rFonts w:eastAsia="Times New Roman"/>
          <w:szCs w:val="24"/>
        </w:rPr>
        <w:t xml:space="preserve">πού ανήκει, άρθρο του εκδότη </w:t>
      </w:r>
      <w:r>
        <w:rPr>
          <w:rFonts w:eastAsia="Times New Roman"/>
          <w:szCs w:val="24"/>
        </w:rPr>
        <w:t xml:space="preserve">της κ. </w:t>
      </w:r>
      <w:r>
        <w:rPr>
          <w:rFonts w:eastAsia="Times New Roman"/>
          <w:szCs w:val="24"/>
        </w:rPr>
        <w:t>Γιάννη Φιλιππάκη, με τίτλο «Τι ξέχασε να πει ο Σταύρος Ψυχάρης για το τέλος του ΔΟΛ».</w:t>
      </w:r>
    </w:p>
    <w:p w14:paraId="14AC595C"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Καταθέτω το άρθρο για τα Πρακτικά και το επικαλούμαι ως απάντηση σε όσους ισχυρίζονται, ψευδώς, ότι η Κυβέρνηση επιδιώκει το κλείσιμο </w:t>
      </w:r>
      <w:r>
        <w:rPr>
          <w:rFonts w:eastAsia="Times New Roman"/>
          <w:szCs w:val="24"/>
        </w:rPr>
        <w:t xml:space="preserve">του ΔΟΛ ή τον έλεγχό του. </w:t>
      </w:r>
    </w:p>
    <w:p w14:paraId="14AC595D"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(Στο σημείο αυτό ο Αναπληρωτής Υπουργός κ. Δημήτριος Παπαγγελόπουλος καταθέτει για τα Πρακτικά το προαναφερθέν </w:t>
      </w:r>
      <w:r>
        <w:rPr>
          <w:rFonts w:eastAsia="Times New Roman"/>
          <w:szCs w:val="24"/>
        </w:rPr>
        <w:lastRenderedPageBreak/>
        <w:t xml:space="preserve">δημοσίευμα, το οποίο βρίσκεται στο </w:t>
      </w:r>
      <w:r>
        <w:rPr>
          <w:rFonts w:eastAsia="Times New Roman"/>
          <w:szCs w:val="24"/>
        </w:rPr>
        <w:t xml:space="preserve">αρχείο </w:t>
      </w:r>
      <w:r>
        <w:rPr>
          <w:rFonts w:eastAsia="Times New Roman"/>
          <w:szCs w:val="24"/>
        </w:rPr>
        <w:t xml:space="preserve">του Τμήματος Γραμματείας της Διεύθυνσης Στενογραφίας και Πρακτικών της Βουλής) </w:t>
      </w:r>
    </w:p>
    <w:p w14:paraId="14AC595E" w14:textId="77777777" w:rsidR="001812B4" w:rsidRDefault="001009A2">
      <w:pPr>
        <w:spacing w:line="600" w:lineRule="auto"/>
        <w:ind w:firstLine="720"/>
        <w:contextualSpacing/>
        <w:jc w:val="both"/>
        <w:rPr>
          <w:rFonts w:eastAsia="Times New Roman"/>
          <w:szCs w:val="24"/>
        </w:rPr>
      </w:pPr>
      <w:r>
        <w:rPr>
          <w:rFonts w:eastAsia="Times New Roman"/>
          <w:szCs w:val="24"/>
        </w:rPr>
        <w:t>Το επικαλούμαι, επίσης, ως απάντηση σε όσους προσπαθούν ή θα προσπαθήσουν να εκβιάσουν τους τραπεζίτες προς όφελος του συγκεκριμένου εκδότη, χρησιμοποιώντας τη δικαιοσύνη ως απ</w:t>
      </w:r>
      <w:r>
        <w:rPr>
          <w:rFonts w:eastAsia="Times New Roman"/>
          <w:szCs w:val="24"/>
        </w:rPr>
        <w:t>ειλή.</w:t>
      </w:r>
    </w:p>
    <w:p w14:paraId="14AC595F" w14:textId="77777777" w:rsidR="001812B4" w:rsidRDefault="001009A2">
      <w:pPr>
        <w:spacing w:line="600" w:lineRule="auto"/>
        <w:ind w:firstLine="720"/>
        <w:contextualSpacing/>
        <w:jc w:val="both"/>
        <w:rPr>
          <w:rFonts w:eastAsia="Times New Roman"/>
          <w:szCs w:val="24"/>
        </w:rPr>
      </w:pPr>
      <w:r>
        <w:rPr>
          <w:rFonts w:eastAsia="Times New Roman"/>
          <w:szCs w:val="24"/>
        </w:rPr>
        <w:t>Στο σημείο αυτό θέλω να σας διαβεβαιώσω ότι η Κυβέρνηση δεν πρόκειται να κάνει ούτε βήμα πίσω στη μάχη κατά της διαπλοκής. Είναι δε χαρακτηριστικό ότι ο έγκριτος δημοσιογράφος Μανώλης Κοττάκης –θα τον ονομάσω- ο οποίος ανέλαβε καθήκοντα διευθυντή στη</w:t>
      </w:r>
      <w:r>
        <w:rPr>
          <w:rFonts w:eastAsia="Times New Roman"/>
          <w:szCs w:val="24"/>
        </w:rPr>
        <w:t xml:space="preserve">ν ιστορική εφημερίδα </w:t>
      </w:r>
      <w:r>
        <w:rPr>
          <w:rFonts w:eastAsia="Times New Roman"/>
          <w:szCs w:val="24"/>
        </w:rPr>
        <w:t>«</w:t>
      </w:r>
      <w:r>
        <w:rPr>
          <w:rFonts w:eastAsia="Times New Roman"/>
          <w:szCs w:val="24"/>
        </w:rPr>
        <w:t>ΕΣΤΙΑ</w:t>
      </w:r>
      <w:r>
        <w:rPr>
          <w:rFonts w:eastAsia="Times New Roman"/>
          <w:szCs w:val="24"/>
        </w:rPr>
        <w:t>»</w:t>
      </w:r>
      <w:r>
        <w:rPr>
          <w:rFonts w:eastAsia="Times New Roman"/>
          <w:szCs w:val="24"/>
        </w:rPr>
        <w:t xml:space="preserve">, σε άρθρο του στην εφημερίδα </w:t>
      </w:r>
      <w:r>
        <w:rPr>
          <w:rFonts w:eastAsia="Times New Roman"/>
          <w:szCs w:val="24"/>
        </w:rPr>
        <w:t>«</w:t>
      </w:r>
      <w:r>
        <w:rPr>
          <w:rFonts w:eastAsia="Times New Roman"/>
          <w:szCs w:val="24"/>
        </w:rPr>
        <w:t>ΔΗΜΟΚΡΑΤΙΑ</w:t>
      </w:r>
      <w:r>
        <w:rPr>
          <w:rFonts w:eastAsia="Times New Roman"/>
          <w:szCs w:val="24"/>
        </w:rPr>
        <w:t>»</w:t>
      </w:r>
      <w:r>
        <w:rPr>
          <w:rFonts w:eastAsia="Times New Roman"/>
          <w:szCs w:val="24"/>
        </w:rPr>
        <w:t xml:space="preserve"> και πάλι –δεν είναι φιλοκυβερνητική, επαναλαμβάνω- αναγνωρίζει ότι ο Τσίπρας ξηλώνει πόντο, πόντο το σύστημα της κλεπτοκρατίας που οδήγησε τον τόπο στη χρεοκοπία, κάτι που ήταν λαϊκή απ</w:t>
      </w:r>
      <w:r>
        <w:rPr>
          <w:rFonts w:eastAsia="Times New Roman"/>
          <w:szCs w:val="24"/>
        </w:rPr>
        <w:t xml:space="preserve">αίτηση από το 2004. Δεν τα λέω εγώ αυτά. </w:t>
      </w:r>
    </w:p>
    <w:p w14:paraId="14AC5960"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είναι μοναδική ευκαιρία τώρα</w:t>
      </w:r>
      <w:r>
        <w:rPr>
          <w:rFonts w:eastAsia="Times New Roman"/>
          <w:szCs w:val="24"/>
        </w:rPr>
        <w:t>,</w:t>
      </w:r>
      <w:r>
        <w:rPr>
          <w:rFonts w:eastAsia="Times New Roman"/>
          <w:szCs w:val="24"/>
        </w:rPr>
        <w:t xml:space="preserve"> που η διαπλοκή πνέει τα λοίσθια. Έχει σαπίσει από τα ανομήματά της. Έχει χάσει και νύχια και δόντια. Δεν μπορεί ούτε να δαγκώσει </w:t>
      </w:r>
      <w:r>
        <w:rPr>
          <w:rFonts w:eastAsia="Times New Roman"/>
          <w:szCs w:val="24"/>
        </w:rPr>
        <w:lastRenderedPageBreak/>
        <w:t>ούτε να γρατζουνίσει. Και έχει απαξι</w:t>
      </w:r>
      <w:r>
        <w:rPr>
          <w:rFonts w:eastAsia="Times New Roman"/>
          <w:szCs w:val="24"/>
        </w:rPr>
        <w:t xml:space="preserve">ωθεί στη συνείδηση του ελληνικού λαού. Οι υγιείς πολιτικές δυνάμεις –έκκληση κάνω- να ενωθούν και να της δώσουν τη χαριστική βολή. </w:t>
      </w:r>
    </w:p>
    <w:p w14:paraId="14AC5961" w14:textId="77777777" w:rsidR="001812B4" w:rsidRDefault="001009A2">
      <w:pPr>
        <w:spacing w:line="600" w:lineRule="auto"/>
        <w:ind w:firstLine="720"/>
        <w:contextualSpacing/>
        <w:jc w:val="both"/>
        <w:rPr>
          <w:rFonts w:eastAsia="Times New Roman"/>
          <w:szCs w:val="24"/>
        </w:rPr>
      </w:pPr>
      <w:r>
        <w:rPr>
          <w:rFonts w:eastAsia="Times New Roman"/>
          <w:szCs w:val="24"/>
        </w:rPr>
        <w:t>Τι εννοώ; Κυρίες και κύριοι, οφείλουμε στον ελληνικό λαό να εξασφαλίσουμε</w:t>
      </w:r>
      <w:r>
        <w:rPr>
          <w:rFonts w:eastAsia="Times New Roman"/>
          <w:szCs w:val="24"/>
        </w:rPr>
        <w:t>,</w:t>
      </w:r>
      <w:r>
        <w:rPr>
          <w:rFonts w:eastAsia="Times New Roman"/>
          <w:szCs w:val="24"/>
        </w:rPr>
        <w:t xml:space="preserve"> με όσο </w:t>
      </w:r>
      <w:r>
        <w:rPr>
          <w:rFonts w:eastAsia="Times New Roman"/>
          <w:szCs w:val="24"/>
        </w:rPr>
        <w:t xml:space="preserve">το </w:t>
      </w:r>
      <w:r>
        <w:rPr>
          <w:rFonts w:eastAsia="Times New Roman"/>
          <w:szCs w:val="24"/>
        </w:rPr>
        <w:t>δυνατόν μεγαλύτερη συναίνεση το θεσμικό</w:t>
      </w:r>
      <w:r>
        <w:rPr>
          <w:rFonts w:eastAsia="Times New Roman"/>
          <w:szCs w:val="24"/>
        </w:rPr>
        <w:t xml:space="preserve"> πλαίσιο</w:t>
      </w:r>
      <w:r>
        <w:rPr>
          <w:rFonts w:eastAsia="Times New Roman"/>
          <w:szCs w:val="24"/>
        </w:rPr>
        <w:t>,</w:t>
      </w:r>
      <w:r>
        <w:rPr>
          <w:rFonts w:eastAsia="Times New Roman"/>
          <w:szCs w:val="24"/>
        </w:rPr>
        <w:t xml:space="preserve"> που θα επιτρέπει στα υγιή μέσα μαζικής ενημέρωσης να επιτελούν το έργο της ενημέρωσης των πολιτών χωρίς εξαρτήσεις από θαλασσοδάνεια, με εγγυήσεις του αέρα, ύποπτες χρηματοδοτήσεις διαφήμισης και άλλες αφανείς χορηγίες.</w:t>
      </w:r>
    </w:p>
    <w:p w14:paraId="14AC5962"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Γιουσουφάκια, καρακόλια </w:t>
      </w:r>
      <w:r>
        <w:rPr>
          <w:rFonts w:eastAsia="Times New Roman"/>
          <w:szCs w:val="24"/>
        </w:rPr>
        <w:t>και Βεληγκέκες πρέπει να περιοριστούν στον ρόλο τους στο θέατρο σκιών, στο οποίο είχαν αναλάβει με αντάλλαγμα τον παχυλό λουφέ τους να υπηρετούν τον πασά, καταπιέζοντας τον λαό. Στον τομέα της ενημέρωσης, όμως, πρέπει να σταματήσουν οριστικά χαλκευμένες ει</w:t>
      </w:r>
      <w:r>
        <w:rPr>
          <w:rFonts w:eastAsia="Times New Roman"/>
          <w:szCs w:val="24"/>
        </w:rPr>
        <w:t>δήσεις, βαρύγδουπες δήθεν εμπεριστατωμένες αναλύσεις να πλήττουν τους αντιπάλους των «πασάδων» της διαπλοκής.</w:t>
      </w:r>
    </w:p>
    <w:p w14:paraId="14AC5963" w14:textId="77777777" w:rsidR="001812B4" w:rsidRDefault="001009A2">
      <w:pPr>
        <w:spacing w:line="600" w:lineRule="auto"/>
        <w:ind w:firstLine="720"/>
        <w:contextualSpacing/>
        <w:jc w:val="both"/>
        <w:rPr>
          <w:rFonts w:eastAsia="Times New Roman"/>
          <w:szCs w:val="24"/>
        </w:rPr>
      </w:pPr>
      <w:r>
        <w:rPr>
          <w:rFonts w:eastAsia="Times New Roman"/>
          <w:szCs w:val="24"/>
        </w:rPr>
        <w:t>Σας ευχαριστώ.</w:t>
      </w:r>
    </w:p>
    <w:p w14:paraId="14AC5964"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4AC5965"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κύριε Υπουργέ.</w:t>
      </w:r>
    </w:p>
    <w:p w14:paraId="14AC5966"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Τον λόγο έχει ο κ. Χριστόφορο</w:t>
      </w:r>
      <w:r>
        <w:rPr>
          <w:rFonts w:eastAsia="Times New Roman"/>
          <w:szCs w:val="24"/>
        </w:rPr>
        <w:t>ς Παπαδόπουλος και ύστερα ο Αρχηγός της Αξιωματικής Αντιπολίτευσης.</w:t>
      </w:r>
    </w:p>
    <w:p w14:paraId="14AC5967" w14:textId="77777777" w:rsidR="001812B4" w:rsidRDefault="001009A2">
      <w:pPr>
        <w:spacing w:line="600" w:lineRule="auto"/>
        <w:ind w:firstLine="720"/>
        <w:contextualSpacing/>
        <w:jc w:val="both"/>
        <w:rPr>
          <w:rFonts w:eastAsia="Times New Roman"/>
          <w:szCs w:val="24"/>
        </w:rPr>
      </w:pPr>
      <w:r>
        <w:rPr>
          <w:rFonts w:eastAsia="Times New Roman"/>
          <w:szCs w:val="24"/>
        </w:rPr>
        <w:t>Θέλω να πω προς τους Κοινοβουλευτικούς Εκπρόσωπους των κομμάτων</w:t>
      </w:r>
      <w:r>
        <w:rPr>
          <w:rFonts w:eastAsia="Times New Roman"/>
          <w:szCs w:val="24"/>
        </w:rPr>
        <w:t>,</w:t>
      </w:r>
      <w:r>
        <w:rPr>
          <w:rFonts w:eastAsia="Times New Roman"/>
          <w:szCs w:val="24"/>
        </w:rPr>
        <w:t xml:space="preserve"> που δεν έχουν προηγηθεί των Αρχηγών που θα μιλήσουν</w:t>
      </w:r>
      <w:r>
        <w:rPr>
          <w:rFonts w:eastAsia="Times New Roman"/>
          <w:szCs w:val="24"/>
        </w:rPr>
        <w:t>,</w:t>
      </w:r>
      <w:r>
        <w:rPr>
          <w:rFonts w:eastAsia="Times New Roman"/>
          <w:szCs w:val="24"/>
        </w:rPr>
        <w:t xml:space="preserve"> ότι θα υπάρχει μια ελαστικότητα του χρόνου ύστερα, έτσι ώστε να γίνει </w:t>
      </w:r>
      <w:r>
        <w:rPr>
          <w:rFonts w:eastAsia="Times New Roman"/>
          <w:szCs w:val="24"/>
        </w:rPr>
        <w:t>μια ουσιαστική συζήτηση. Να κινηθούμε ουσιαστικά.</w:t>
      </w:r>
    </w:p>
    <w:p w14:paraId="14AC5968" w14:textId="77777777" w:rsidR="001812B4" w:rsidRDefault="001009A2">
      <w:pPr>
        <w:spacing w:line="600" w:lineRule="auto"/>
        <w:ind w:firstLine="720"/>
        <w:contextualSpacing/>
        <w:jc w:val="both"/>
        <w:rPr>
          <w:rFonts w:eastAsia="Times New Roman"/>
          <w:szCs w:val="24"/>
        </w:rPr>
      </w:pPr>
      <w:r>
        <w:rPr>
          <w:rFonts w:eastAsia="Times New Roman"/>
          <w:szCs w:val="24"/>
        </w:rPr>
        <w:t>Ορίστε, έχετε τον λόγο, κύριε Παπαδόπουλε.</w:t>
      </w:r>
    </w:p>
    <w:p w14:paraId="14AC5969" w14:textId="77777777" w:rsidR="001812B4" w:rsidRDefault="001009A2">
      <w:pPr>
        <w:spacing w:line="600" w:lineRule="auto"/>
        <w:ind w:firstLine="720"/>
        <w:contextualSpacing/>
        <w:jc w:val="both"/>
        <w:rPr>
          <w:rFonts w:eastAsia="Times New Roman"/>
          <w:szCs w:val="24"/>
        </w:rPr>
      </w:pPr>
      <w:r>
        <w:rPr>
          <w:rFonts w:eastAsia="Times New Roman"/>
          <w:b/>
          <w:szCs w:val="24"/>
        </w:rPr>
        <w:t>ΧΡΙΣΤΟΦΟΡΟΣ ΠΑΠΑΔΟΠΟΥΛΟΣ:</w:t>
      </w:r>
      <w:r>
        <w:rPr>
          <w:rFonts w:eastAsia="Times New Roman"/>
          <w:szCs w:val="24"/>
        </w:rPr>
        <w:t xml:space="preserve"> Ευχαριστώ, κύριε Πρόεδρε.</w:t>
      </w:r>
    </w:p>
    <w:p w14:paraId="14AC596A"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με τα αναμφισβήτητα στοιχεία του πορίσματος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βγαίνει ένα</w:t>
      </w:r>
      <w:r>
        <w:rPr>
          <w:rFonts w:eastAsia="Times New Roman"/>
          <w:szCs w:val="24"/>
        </w:rPr>
        <w:t xml:space="preserve"> βασικό συμπέρασμα: Τα μέσα μαζικής ενημέρωσης και τα κόμματα δανειοδοτήθηκαν αθρόα μια ολόκληρη περίοδο, χωρίς εξασφαλίσεις και χωρίς καλύμματα. </w:t>
      </w:r>
    </w:p>
    <w:p w14:paraId="14AC596B" w14:textId="77777777" w:rsidR="001812B4" w:rsidRDefault="001009A2">
      <w:pPr>
        <w:spacing w:line="600" w:lineRule="auto"/>
        <w:ind w:firstLine="720"/>
        <w:contextualSpacing/>
        <w:jc w:val="both"/>
        <w:rPr>
          <w:rFonts w:eastAsia="Times New Roman"/>
          <w:szCs w:val="24"/>
        </w:rPr>
      </w:pPr>
      <w:r>
        <w:rPr>
          <w:rFonts w:eastAsia="Times New Roman"/>
          <w:szCs w:val="24"/>
        </w:rPr>
        <w:t>Το αξιοπερίεργο είναι ότι αυτή η απεριόριστη πιστωτική επέκταση, τα δάνεια χωρίς προϋποθέσεις εξόφλησης δεν δ</w:t>
      </w:r>
      <w:r>
        <w:rPr>
          <w:rFonts w:eastAsia="Times New Roman"/>
          <w:szCs w:val="24"/>
        </w:rPr>
        <w:t>ίνονταν μόνο την εποχή της ευημερίας</w:t>
      </w:r>
      <w:r>
        <w:rPr>
          <w:rFonts w:eastAsia="Times New Roman"/>
          <w:szCs w:val="24"/>
        </w:rPr>
        <w:t>,</w:t>
      </w:r>
      <w:r>
        <w:rPr>
          <w:rFonts w:eastAsia="Times New Roman"/>
          <w:szCs w:val="24"/>
        </w:rPr>
        <w:t xml:space="preserve"> αλλά και μεσούσης της κρίσης. Δάνεια χωρίς εγγυήσεις, χωρίς οικονομικές προϋποθέσεις αποπληρωμής δ</w:t>
      </w:r>
      <w:r>
        <w:rPr>
          <w:rFonts w:eastAsia="Times New Roman"/>
          <w:szCs w:val="24"/>
        </w:rPr>
        <w:t>ίνονταν</w:t>
      </w:r>
      <w:r>
        <w:rPr>
          <w:rFonts w:eastAsia="Times New Roman"/>
          <w:szCs w:val="24"/>
        </w:rPr>
        <w:t xml:space="preserve"> το 2010, το 2011, το 2012, το 2013 και </w:t>
      </w:r>
      <w:r>
        <w:rPr>
          <w:rFonts w:eastAsia="Times New Roman"/>
          <w:szCs w:val="24"/>
        </w:rPr>
        <w:lastRenderedPageBreak/>
        <w:t>το 2014, όταν όλα έδειχναν το ανέφικτο της εξόφλησής τους. Χαμηλός κύκλος</w:t>
      </w:r>
      <w:r>
        <w:rPr>
          <w:rFonts w:eastAsia="Times New Roman"/>
          <w:szCs w:val="24"/>
        </w:rPr>
        <w:t xml:space="preserve"> εργασιών, μικρή διαφημιστική δαπάνη, αρνητικά κεφάλαια, συρρίκνωση της κρατικής επιχορήγησης. Ένα βασικό ερώτημα που μας απασχόλησε σαν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ήταν: Είχαν οι εποπτεύουσες αρχές, η Ευρωπαϊκή Κεντρική Τράπεζα, η Τράπεζα της Ελλάδος, τα εργαλεία για να σταματήσουν το πάρτι του ανεξέλεγκτου δανεισμού; </w:t>
      </w:r>
    </w:p>
    <w:p w14:paraId="14AC596C" w14:textId="77777777" w:rsidR="001812B4" w:rsidRDefault="001009A2">
      <w:pPr>
        <w:spacing w:line="600" w:lineRule="auto"/>
        <w:ind w:firstLine="720"/>
        <w:contextualSpacing/>
        <w:jc w:val="both"/>
        <w:rPr>
          <w:rFonts w:eastAsia="Times New Roman"/>
          <w:szCs w:val="24"/>
        </w:rPr>
      </w:pPr>
      <w:r>
        <w:rPr>
          <w:rFonts w:eastAsia="Times New Roman"/>
          <w:szCs w:val="24"/>
        </w:rPr>
        <w:t>Εδώ οι καταθέσεις των στελεχών της Τράπεζας της Ελλάδος έχουν ιδιαίτερο ενδιαφέρον. Ο κ. Πρ</w:t>
      </w:r>
      <w:r>
        <w:rPr>
          <w:rFonts w:eastAsia="Times New Roman"/>
          <w:szCs w:val="24"/>
        </w:rPr>
        <w:t>οβόπουλος στην κατάθεσή του ισχυρίστηκε ότι μετά την απελευθέρωση του τραπεζικού συστήματος στα μέσα της δεκαετίας του ’90, οι τράπεζες είχαν το δικαίωμα να δίνουν δάνεια όπου ήθελαν, όπως ήθελαν και σε όποιον ίσως ήθελαν, με μοναδικό περιορισμό να υπακούο</w:t>
      </w:r>
      <w:r>
        <w:rPr>
          <w:rFonts w:eastAsia="Times New Roman"/>
          <w:szCs w:val="24"/>
        </w:rPr>
        <w:t>υν στον εσωτερικό κανονισμό δανειοδοτήσεων.</w:t>
      </w:r>
    </w:p>
    <w:p w14:paraId="14AC596D"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Τον ισχυρισμό Προβόπουλου τον διέψευσαν και τα στελέχη της Τράπεζας της Ελλάδος και ο ίδιος ο σημερινός Πρόεδρος, κ. Στουρνάρας, όταν είπε πολύ ευκρινώς και πολύ συγκεκριμένα ότι αυτά ίσχυαν μέχρι το 2009. </w:t>
      </w:r>
    </w:p>
    <w:p w14:paraId="14AC596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Από τ</w:t>
      </w:r>
      <w:r>
        <w:rPr>
          <w:rFonts w:eastAsia="Times New Roman" w:cs="Times New Roman"/>
          <w:szCs w:val="24"/>
        </w:rPr>
        <w:t>ο 2010 και μετά η Ευρωπαϊκή Κεντρική Τράπεζα έδωσε τα εργαλεία στις τράπεζες, για να βάλουν φρένο στον ανεξέλεγκτο δανεισμό, στη δημιουργία μιας νέας τραπεζικής φούσκας και στον συστημικό κίνδυνο του τραπεζικού συστήματος, το οποίο εξυπακούεται ότι δημιουρ</w:t>
      </w:r>
      <w:r>
        <w:rPr>
          <w:rFonts w:eastAsia="Times New Roman" w:cs="Times New Roman"/>
          <w:szCs w:val="24"/>
        </w:rPr>
        <w:t xml:space="preserve">γούσε την ανάγκη συνεχών ανακεφαλαιοποιήσεων, τρεις έγιναν στη χώρα μας. Η εποπτεύουσα αρχή είχε τον τρόπο να απαιτεί από τις τράπεζες για δανειοδοτήσεις υψηλού κινδύνου εμπράγματες εξασφαλίσεις, υψηλές προβλέψεις, ακριβό επιτόκιο και κυρίως συμμετοχή των </w:t>
      </w:r>
      <w:r>
        <w:rPr>
          <w:rFonts w:eastAsia="Times New Roman" w:cs="Times New Roman"/>
          <w:szCs w:val="24"/>
        </w:rPr>
        <w:t xml:space="preserve">επιχειρήσεων στα ίδια κεφάλαια διαμέσου της αύξησης του μετοχικού κεφαλαίου. </w:t>
      </w:r>
    </w:p>
    <w:p w14:paraId="14AC596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βασικό, λοιπόν, πολιτικό και θεσμικό ερώτημα είναι γιατί τίποτα απ’ αυτά δεν υλοποιήθηκε. Οι τράπεζες χρηματοδοτούσαν όλα τα χρόνια της κρίσης χωρίς καμ</w:t>
      </w:r>
      <w:r>
        <w:rPr>
          <w:rFonts w:eastAsia="Times New Roman" w:cs="Times New Roman"/>
          <w:szCs w:val="24"/>
        </w:rPr>
        <w:t>μ</w:t>
      </w:r>
      <w:r>
        <w:rPr>
          <w:rFonts w:eastAsia="Times New Roman" w:cs="Times New Roman"/>
          <w:szCs w:val="24"/>
        </w:rPr>
        <w:t>ιά από τις παραπάνω εγ</w:t>
      </w:r>
      <w:r>
        <w:rPr>
          <w:rFonts w:eastAsia="Times New Roman" w:cs="Times New Roman"/>
          <w:szCs w:val="24"/>
        </w:rPr>
        <w:t xml:space="preserve">γυήσεις. Ξέρετε, αυτό άλλαξε μόνο από τα μέσα του 2015 και κυρίως το 2016 με τη δημιουργία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Τότε οι τράπεζες απαιτήσαν εγγυήσεις, εξασφαλίσεις, αυξήσεις μετοχικού κεφαλαίου, με συνέπεια κοινοπρακτικά δάνεια των ΜΜΕ να καταγγελθούν</w:t>
      </w:r>
      <w:r>
        <w:rPr>
          <w:rFonts w:eastAsia="Times New Roman" w:cs="Times New Roman"/>
          <w:szCs w:val="24"/>
        </w:rPr>
        <w:t xml:space="preserve"> και δάνεια των κομμάτων, επίσης, να καταγγελθούν.</w:t>
      </w:r>
    </w:p>
    <w:p w14:paraId="14AC597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Πράγματι</w:t>
      </w:r>
      <w:r>
        <w:rPr>
          <w:rFonts w:eastAsia="Times New Roman" w:cs="Times New Roman"/>
          <w:szCs w:val="24"/>
        </w:rPr>
        <w:t>,</w:t>
      </w:r>
      <w:r>
        <w:rPr>
          <w:rFonts w:eastAsia="Times New Roman" w:cs="Times New Roman"/>
          <w:szCs w:val="24"/>
        </w:rPr>
        <w:t xml:space="preserve"> το σύστημα εποπτείας που υπάρχει στη χώρα μας είναι πολυποίκιλο, πολυδαίδαλο. Σκεφτείτε Ευρωπαϊκή Κεντρική Τράπεζα, Τράπεζα Ελλάδος, Ταμείο Χρηματοπιστωτικής Σταθερότητας, Ενιαίος Εποπτικός Μηχαν</w:t>
      </w:r>
      <w:r>
        <w:rPr>
          <w:rFonts w:eastAsia="Times New Roman" w:cs="Times New Roman"/>
          <w:szCs w:val="24"/>
        </w:rPr>
        <w:t>ισμός, ένα σύνολο, υποτίθεται, εποπτικών φορέων</w:t>
      </w:r>
      <w:r>
        <w:rPr>
          <w:rFonts w:eastAsia="Times New Roman" w:cs="Times New Roman"/>
          <w:szCs w:val="24"/>
        </w:rPr>
        <w:t>,</w:t>
      </w:r>
      <w:r>
        <w:rPr>
          <w:rFonts w:eastAsia="Times New Roman" w:cs="Times New Roman"/>
          <w:szCs w:val="24"/>
        </w:rPr>
        <w:t xml:space="preserve"> οι οποίοι το μόνο που κάνουν εύκολα είναι να διαχέουν την ευθύνη. </w:t>
      </w:r>
    </w:p>
    <w:p w14:paraId="14AC597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Υ</w:t>
      </w:r>
      <w:r>
        <w:rPr>
          <w:rFonts w:eastAsia="Times New Roman" w:cs="Times New Roman"/>
          <w:szCs w:val="24"/>
        </w:rPr>
        <w:t xml:space="preserve">πάρχει μια τεράστια ευθύνη και μάλιστα ακαταλόγιστη, όταν τον Ιούλιο του 2014 και τον Ιούλιο του 2015, στο </w:t>
      </w:r>
      <w:r>
        <w:rPr>
          <w:rFonts w:eastAsia="Times New Roman" w:cs="Times New Roman"/>
          <w:szCs w:val="24"/>
          <w:lang w:val="en-US"/>
        </w:rPr>
        <w:t>bank</w:t>
      </w:r>
      <w:r>
        <w:rPr>
          <w:rFonts w:eastAsia="Times New Roman" w:cs="Times New Roman"/>
          <w:szCs w:val="24"/>
        </w:rPr>
        <w:t xml:space="preserve"> </w:t>
      </w:r>
      <w:r>
        <w:rPr>
          <w:rFonts w:eastAsia="Times New Roman" w:cs="Times New Roman"/>
          <w:szCs w:val="24"/>
          <w:lang w:val="en-US"/>
        </w:rPr>
        <w:t>run</w:t>
      </w:r>
      <w:r>
        <w:rPr>
          <w:rFonts w:eastAsia="Times New Roman" w:cs="Times New Roman"/>
          <w:szCs w:val="24"/>
        </w:rPr>
        <w:t xml:space="preserve"> που έγινε με την παρότρ</w:t>
      </w:r>
      <w:r>
        <w:rPr>
          <w:rFonts w:eastAsia="Times New Roman" w:cs="Times New Roman"/>
          <w:szCs w:val="24"/>
        </w:rPr>
        <w:t xml:space="preserve">υνση, με την ενθάρρυνση, με την υποκίνηση του τριγώνου της διαπλοκής και των κομμάτων και των ΜΜΕ, αλλά και των ίδιων των τραπεζών εις βάρος της κεφαλαιακής τους βάσης, έφυγαν τρομακτικά χρήματα από τις ελληνικές τράπεζες χωρίς να ανοίξει ρουθούνι. </w:t>
      </w:r>
    </w:p>
    <w:p w14:paraId="14AC597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τρί</w:t>
      </w:r>
      <w:r>
        <w:rPr>
          <w:rFonts w:eastAsia="Times New Roman" w:cs="Times New Roman"/>
          <w:szCs w:val="24"/>
        </w:rPr>
        <w:t>γωνο, βλέπετε, της διαπλοκής προτιμούσε να καταρρεύσουν οι τράπεζες, να κινδυνεύσουν οι καταθέσεις των απλών ανθρώπων, ώστε να ξαναέρθει στα πράγματα παρά να προστατεύσει τους κόπους των συμπολιτών, την οικονομία της χώρας και το ίδιο το τραπεζικό σύστημα.</w:t>
      </w:r>
      <w:r>
        <w:rPr>
          <w:rFonts w:eastAsia="Times New Roman" w:cs="Times New Roman"/>
          <w:szCs w:val="24"/>
        </w:rPr>
        <w:t xml:space="preserve"> </w:t>
      </w:r>
    </w:p>
    <w:p w14:paraId="14AC597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ένα δεύτερο ερώτημα: Όλα αυτά ήταν υπόθεση ιδεοληψίας; Δηλαδή, ο ανεξέλεγκτος δανεισμός, η ασυδοσία των </w:t>
      </w:r>
      <w:r>
        <w:rPr>
          <w:rFonts w:eastAsia="Times New Roman" w:cs="Times New Roman"/>
          <w:szCs w:val="24"/>
        </w:rPr>
        <w:lastRenderedPageBreak/>
        <w:t>τραπεζών, η απουσία ρυθμιστικών αρχών είναι ζήτημα ιδεολογίας και όχι διαπλοκής; Οι νεοφιλελεύθεροι έχουν τη βαθιά πεποίθηση ότι όλα τα οικονο</w:t>
      </w:r>
      <w:r>
        <w:rPr>
          <w:rFonts w:eastAsia="Times New Roman" w:cs="Times New Roman"/>
          <w:szCs w:val="24"/>
        </w:rPr>
        <w:t xml:space="preserve">μικά προβλήματα λύνονται μέσα από την αγορά και δεν χρειάζεται η παρουσία και η ρύθμιση από την πλευρά της πολιτείας; </w:t>
      </w:r>
    </w:p>
    <w:p w14:paraId="14AC597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Θα μπορούσε κανείς να το ισχυριστεί</w:t>
      </w:r>
      <w:r>
        <w:rPr>
          <w:rFonts w:eastAsia="Times New Roman" w:cs="Times New Roman"/>
          <w:szCs w:val="24"/>
        </w:rPr>
        <w:t>,</w:t>
      </w:r>
      <w:r>
        <w:rPr>
          <w:rFonts w:eastAsia="Times New Roman" w:cs="Times New Roman"/>
          <w:szCs w:val="24"/>
        </w:rPr>
        <w:t xml:space="preserve"> μόνο που τα πραγματικά περιστατικά δείχνουν και άλλα στοιχεία. Το πιο γνωστό και το πιο γλαφυρό παρά</w:t>
      </w:r>
      <w:r>
        <w:rPr>
          <w:rFonts w:eastAsia="Times New Roman" w:cs="Times New Roman"/>
          <w:szCs w:val="24"/>
        </w:rPr>
        <w:t>δειγμα είναι η ιστορία της Αγροτικής Τράπεζας. Το 2013, σε μία νύκτα, αποφασίστηκε από την Τράπεζα της Ελλάδος και το Υπουργείο Οικονομικών να κλείσει η Αγροτική Τράπεζα, μια συστημική επίπτωση που και σήμερα την πληρώνουμε και την πληρώνουμε και σαν κράτο</w:t>
      </w:r>
      <w:r>
        <w:rPr>
          <w:rFonts w:eastAsia="Times New Roman" w:cs="Times New Roman"/>
          <w:szCs w:val="24"/>
        </w:rPr>
        <w:t xml:space="preserve">ς, αλλά και σαν οικονομία. </w:t>
      </w:r>
    </w:p>
    <w:p w14:paraId="14AC597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Είμαστε το μοναδικό κράτος στην Ευρωπαϊκή Ένωση που δεν έχει τράπεζα ειδικού σκοπού, δεν έχει αγροτική τράπεζα, δεν έχει ταχυδρομικό ταμιευτήριο, δεν έχει επενδυτική τράπεζα. Δεν έχει με λίγα λόγια</w:t>
      </w:r>
      <w:r>
        <w:rPr>
          <w:rFonts w:eastAsia="Times New Roman" w:cs="Times New Roman"/>
          <w:szCs w:val="24"/>
        </w:rPr>
        <w:t>,</w:t>
      </w:r>
      <w:r>
        <w:rPr>
          <w:rFonts w:eastAsia="Times New Roman" w:cs="Times New Roman"/>
          <w:szCs w:val="24"/>
        </w:rPr>
        <w:t xml:space="preserve"> εναλλακτικά εργαλεία χρηματοδ</w:t>
      </w:r>
      <w:r>
        <w:rPr>
          <w:rFonts w:eastAsia="Times New Roman" w:cs="Times New Roman"/>
          <w:szCs w:val="24"/>
        </w:rPr>
        <w:t>ότησης έξω από τις τέσσερις συστημικές τράπεζες, από ένα τραπεζικό σύστημα υπερσυγκεντρωμένο και μάλιστα</w:t>
      </w:r>
      <w:r>
        <w:rPr>
          <w:rFonts w:eastAsia="Times New Roman" w:cs="Times New Roman"/>
          <w:szCs w:val="24"/>
        </w:rPr>
        <w:t>,</w:t>
      </w:r>
      <w:r>
        <w:rPr>
          <w:rFonts w:eastAsia="Times New Roman" w:cs="Times New Roman"/>
          <w:szCs w:val="24"/>
        </w:rPr>
        <w:t xml:space="preserve"> ανίκανο να επιτελέσει τον ρόλο του στην πραγματική οικονομία. </w:t>
      </w:r>
    </w:p>
    <w:p w14:paraId="14AC597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Ο ΣΥΡΙΖΑ γι’ αυτόν ακριβώς τον λόγο προσπάθησε να επινοήσει νέα εργαλεία, για να μπορέσ</w:t>
      </w:r>
      <w:r>
        <w:rPr>
          <w:rFonts w:eastAsia="Times New Roman" w:cs="Times New Roman"/>
          <w:szCs w:val="24"/>
        </w:rPr>
        <w:t>ει να αντιμετωπίσει το πρόβλημα της επένδυσης στην πραγματική οικονομία.</w:t>
      </w:r>
    </w:p>
    <w:p w14:paraId="14AC5977"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Το ερώτημα είναι το εξής: Ο Προβόπουλος έκλεισε την Αγροτική Τράπεζα σε μια νύχτα και τη χώρισε σε «καλή» και «κακή» και ξέρετε ποιο είναι το περίεργο; Ότι δάνεια</w:t>
      </w:r>
      <w:r>
        <w:rPr>
          <w:rFonts w:eastAsia="Times New Roman" w:cs="Times New Roman"/>
          <w:szCs w:val="24"/>
        </w:rPr>
        <w:t>,</w:t>
      </w:r>
      <w:r>
        <w:rPr>
          <w:rFonts w:eastAsia="Times New Roman" w:cs="Times New Roman"/>
          <w:szCs w:val="24"/>
        </w:rPr>
        <w:t xml:space="preserve"> τα οποία ήταν απλήρ</w:t>
      </w:r>
      <w:r>
        <w:rPr>
          <w:rFonts w:eastAsia="Times New Roman" w:cs="Times New Roman"/>
          <w:szCs w:val="24"/>
        </w:rPr>
        <w:t>ωτα ήδη επί τριετίας, όπως τα δάνεια των κομμάτων, πήγαν στην «καλή» τράπεζα. Στην ερώτησή μας, πώς και έγινε και δάνεια που ήταν ήδη διαμαρτυρόμενα, τα οποία ήταν απαιτητά, τα πήγε στην «καλή» τράπεζα και δεν τα έδωσε στον εκκαθαριστή της «κακής» τράπεζας</w:t>
      </w:r>
      <w:r>
        <w:rPr>
          <w:rFonts w:eastAsia="Times New Roman" w:cs="Times New Roman"/>
          <w:szCs w:val="24"/>
        </w:rPr>
        <w:t xml:space="preserve">; </w:t>
      </w:r>
    </w:p>
    <w:p w14:paraId="14AC5978"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 xml:space="preserve">Η απάντηση ήταν προφανώς προσχηματική: «Δεν είχαν καλά συστήματα πληροφόρησης στην Αγροτική Τράπεζα και δεν είχαμε τις καταστάσεις, για να μπορέσουμε να δικαιολογήσουμε τα δάνεια ως είχαν». </w:t>
      </w:r>
    </w:p>
    <w:p w14:paraId="14AC5979" w14:textId="77777777" w:rsidR="001812B4" w:rsidRDefault="001009A2">
      <w:pPr>
        <w:spacing w:line="600" w:lineRule="auto"/>
        <w:ind w:firstLine="709"/>
        <w:contextualSpacing/>
        <w:jc w:val="center"/>
        <w:rPr>
          <w:rFonts w:eastAsia="Times New Roman"/>
          <w:bCs/>
        </w:rPr>
      </w:pPr>
      <w:r>
        <w:rPr>
          <w:rFonts w:eastAsia="Times New Roman"/>
          <w:bCs/>
        </w:rPr>
        <w:t>(Χειροκροτήματα από την πτέρυγα του ΣΥΡΙΖΑ)</w:t>
      </w:r>
    </w:p>
    <w:p w14:paraId="14AC597A"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 xml:space="preserve">Και το ερώτημα που τίθεται τώρα είναι: Για ποιον λόγο έγινε αυτό; Ήταν ο Προβόπουλος ένας αδιάλλακτος φονταμενταλιστής των αγορών, που δεν τον ενδιαφέρει, δηλαδή, καμμία ρύθμιση μέσα στο τοπίο; </w:t>
      </w:r>
    </w:p>
    <w:p w14:paraId="14AC597B"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lastRenderedPageBreak/>
        <w:t>Θα ήταν έτσι τα πράγματα, εάν δεν μεσολαβούσαν κάποιες λεπτομ</w:t>
      </w:r>
      <w:r>
        <w:rPr>
          <w:rFonts w:eastAsia="Times New Roman" w:cs="Times New Roman"/>
          <w:szCs w:val="24"/>
        </w:rPr>
        <w:t>έρειες, όπως το γεγονός ότι τα μη ασφαλή δάνεια θεωρήθηκαν ασφαλή με κόλπο.</w:t>
      </w:r>
    </w:p>
    <w:p w14:paraId="14AC597C" w14:textId="77777777" w:rsidR="001812B4" w:rsidRDefault="001009A2">
      <w:pPr>
        <w:spacing w:line="600" w:lineRule="auto"/>
        <w:ind w:firstLine="709"/>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4AC597D" w14:textId="77777777" w:rsidR="001812B4" w:rsidRDefault="001009A2">
      <w:pPr>
        <w:spacing w:line="600" w:lineRule="auto"/>
        <w:ind w:firstLine="709"/>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Κύριε Παπαδόπουλε, ένα λεπτό ακριβώς σας δίνω ακόμη. </w:t>
      </w:r>
    </w:p>
    <w:p w14:paraId="14AC597E"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b/>
          <w:szCs w:val="24"/>
        </w:rPr>
        <w:t xml:space="preserve">ΧΡΙΣΤΟΦΟΡΟΣ </w:t>
      </w:r>
      <w:r>
        <w:rPr>
          <w:rFonts w:eastAsia="Times New Roman" w:cs="Times New Roman"/>
          <w:b/>
          <w:szCs w:val="24"/>
        </w:rPr>
        <w:t>ΠΑΠΑΔΟΠΟΥΛΟΣ:</w:t>
      </w:r>
      <w:r>
        <w:rPr>
          <w:rFonts w:eastAsia="Times New Roman" w:cs="Times New Roman"/>
          <w:szCs w:val="24"/>
        </w:rPr>
        <w:t xml:space="preserve"> Μου φτάνει, κύριε Πρόεδρε. </w:t>
      </w:r>
    </w:p>
    <w:p w14:paraId="14AC597F"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 xml:space="preserve">Την ίδια στιγμή η </w:t>
      </w:r>
      <w:r>
        <w:rPr>
          <w:rFonts w:eastAsia="Times New Roman" w:cs="Times New Roman"/>
          <w:szCs w:val="24"/>
        </w:rPr>
        <w:t>«</w:t>
      </w:r>
      <w:r>
        <w:rPr>
          <w:rFonts w:eastAsia="Times New Roman" w:cs="Times New Roman"/>
          <w:szCs w:val="24"/>
        </w:rPr>
        <w:t>ΠΕΙΡΑΙΩΣ</w:t>
      </w:r>
      <w:r>
        <w:rPr>
          <w:rFonts w:eastAsia="Times New Roman" w:cs="Times New Roman"/>
          <w:szCs w:val="24"/>
        </w:rPr>
        <w:t>»</w:t>
      </w:r>
      <w:r>
        <w:rPr>
          <w:rFonts w:eastAsia="Times New Roman" w:cs="Times New Roman"/>
          <w:szCs w:val="24"/>
        </w:rPr>
        <w:t xml:space="preserve"> πήρε ένα δωράκι, για να πάρει τα «κακά» δάνεια. Πήρε ένα δωράκι, που ήταν οι προβλέψεις 500 εκατομμυρίων ευρώ, προβλέψεις</w:t>
      </w:r>
      <w:r>
        <w:rPr>
          <w:rFonts w:eastAsia="Times New Roman" w:cs="Times New Roman"/>
          <w:szCs w:val="24"/>
        </w:rPr>
        <w:t>,</w:t>
      </w:r>
      <w:r>
        <w:rPr>
          <w:rFonts w:eastAsia="Times New Roman" w:cs="Times New Roman"/>
          <w:szCs w:val="24"/>
        </w:rPr>
        <w:t xml:space="preserve"> που είναι τα ίδια κεφάλαια ή τα κέρδη της τράπεζας. Πήρε το με</w:t>
      </w:r>
      <w:r>
        <w:rPr>
          <w:rFonts w:eastAsia="Times New Roman" w:cs="Times New Roman"/>
          <w:szCs w:val="24"/>
        </w:rPr>
        <w:t>ρτικό της, πλήρωσε και τα «κακά» δάνεια και της έμεινε και κατιτίς κέρδος. Με άλλα λόγια, δηλαδή, ο ανεξέλεγκτος δανεισμός και η απουσία ελέγχου δεν είναι μόνο θέμα ιδεολογίας ή νεοφιλελεύθερης ιδεολογίας, εάν θέλετε, αλλά και οικονομικής διαπλοκής.</w:t>
      </w:r>
    </w:p>
    <w:p w14:paraId="14AC5980"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szCs w:val="24"/>
        </w:rPr>
        <w:t>Το τελ</w:t>
      </w:r>
      <w:r>
        <w:rPr>
          <w:rFonts w:eastAsia="Times New Roman" w:cs="Times New Roman"/>
          <w:szCs w:val="24"/>
        </w:rPr>
        <w:t xml:space="preserve">ικό συμπέρασμα, κυρίες και κύριοι συνάδελφοι, είναι ότι δεν μπορούμε να πάμε πολύ μακριά με αυτό το θεσμικό πλαίσιο, ότι χρειαζόμαστε άμεσα οικονομικούς και εποπτικούς </w:t>
      </w:r>
      <w:r>
        <w:rPr>
          <w:rFonts w:eastAsia="Times New Roman" w:cs="Times New Roman"/>
          <w:szCs w:val="24"/>
        </w:rPr>
        <w:lastRenderedPageBreak/>
        <w:t>θεσμούς. Και να ξέρετε, δεν θα είμαστε η εξαίρεση. Ακόμη και η Γερμανία</w:t>
      </w:r>
      <w:r>
        <w:rPr>
          <w:rFonts w:eastAsia="Times New Roman" w:cs="Times New Roman"/>
          <w:szCs w:val="24"/>
        </w:rPr>
        <w:t>,</w:t>
      </w:r>
      <w:r>
        <w:rPr>
          <w:rFonts w:eastAsia="Times New Roman" w:cs="Times New Roman"/>
          <w:szCs w:val="24"/>
        </w:rPr>
        <w:t xml:space="preserve"> του ακραίου νεο</w:t>
      </w:r>
      <w:r>
        <w:rPr>
          <w:rFonts w:eastAsia="Times New Roman" w:cs="Times New Roman"/>
          <w:szCs w:val="24"/>
        </w:rPr>
        <w:t xml:space="preserve">φιλελευθερισμού και της ακραίας λιτότητας, για τους υπολοίπους, σήμερα διαθέτει το πιο εκτεταμένο δίκτυο μη συστημικών τραπεζών και την ίδια στιγμή η </w:t>
      </w:r>
      <w:r>
        <w:rPr>
          <w:rFonts w:eastAsia="Times New Roman" w:cs="Times New Roman"/>
          <w:szCs w:val="24"/>
        </w:rPr>
        <w:t>«</w:t>
      </w:r>
      <w:r>
        <w:rPr>
          <w:rFonts w:eastAsia="Times New Roman" w:cs="Times New Roman"/>
          <w:szCs w:val="24"/>
          <w:lang w:val="en-US"/>
        </w:rPr>
        <w:t>Bundesbank</w:t>
      </w:r>
      <w:r>
        <w:rPr>
          <w:rFonts w:eastAsia="Times New Roman" w:cs="Times New Roman"/>
          <w:szCs w:val="24"/>
        </w:rPr>
        <w:t>»</w:t>
      </w:r>
      <w:r>
        <w:rPr>
          <w:rFonts w:eastAsia="Times New Roman" w:cs="Times New Roman"/>
          <w:szCs w:val="24"/>
        </w:rPr>
        <w:t xml:space="preserve"> η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τ</w:t>
      </w:r>
      <w:r>
        <w:rPr>
          <w:rFonts w:eastAsia="Times New Roman" w:cs="Times New Roman"/>
          <w:szCs w:val="24"/>
        </w:rPr>
        <w:t>ράπεζα της Γερμανίας, βάζει περιορισμούς στην πιστωτική επέκταση στα στεγαστικά δ</w:t>
      </w:r>
      <w:r>
        <w:rPr>
          <w:rFonts w:eastAsia="Times New Roman" w:cs="Times New Roman"/>
          <w:szCs w:val="24"/>
        </w:rPr>
        <w:t xml:space="preserve">άνεια, επειδή φοβάται μια «φούσκα». </w:t>
      </w:r>
    </w:p>
    <w:p w14:paraId="14AC5981" w14:textId="77777777" w:rsidR="001812B4" w:rsidRDefault="001009A2">
      <w:pPr>
        <w:spacing w:line="600" w:lineRule="auto"/>
        <w:ind w:firstLine="709"/>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Παρακαλώ, κύριε Παπαδόπουλε, τελειώνετε. </w:t>
      </w:r>
    </w:p>
    <w:p w14:paraId="14AC5982" w14:textId="77777777" w:rsidR="001812B4" w:rsidRDefault="001009A2">
      <w:pPr>
        <w:spacing w:line="600" w:lineRule="auto"/>
        <w:ind w:firstLine="709"/>
        <w:contextualSpacing/>
        <w:jc w:val="both"/>
        <w:rPr>
          <w:rFonts w:eastAsia="Times New Roman" w:cs="Times New Roman"/>
          <w:szCs w:val="24"/>
        </w:rPr>
      </w:pPr>
      <w:r>
        <w:rPr>
          <w:rFonts w:eastAsia="Times New Roman" w:cs="Times New Roman"/>
          <w:b/>
          <w:szCs w:val="24"/>
        </w:rPr>
        <w:t>ΧΡΙΣΤΟΦΟΡΟΣ ΠΑΠΑΔΟΠΟΥΛΟΣ:</w:t>
      </w:r>
      <w:r>
        <w:rPr>
          <w:rFonts w:eastAsia="Times New Roman" w:cs="Times New Roman"/>
          <w:szCs w:val="24"/>
        </w:rPr>
        <w:t xml:space="preserve"> Θέλω να πω, με άλλα λόγια, ότι δεν είναι μια επαναστατική πράξη το να φτιάχνεις ελεγκτικούς θεσμούς, δεν είναι επαναστατικ</w:t>
      </w:r>
      <w:r>
        <w:rPr>
          <w:rFonts w:eastAsia="Times New Roman" w:cs="Times New Roman"/>
          <w:szCs w:val="24"/>
        </w:rPr>
        <w:t xml:space="preserve">ή πράξη το να φτιάχνεις νέα επενδυτικά εργαλεία, δεν είναι επαναστατική πράξη το να δημιουργείς τους τρόπους για μια νέα ανάπτυξη, είναι υποχρέωσή σου και είναι και δική μας ευθύνη. </w:t>
      </w:r>
    </w:p>
    <w:p w14:paraId="14AC5983" w14:textId="77777777" w:rsidR="001812B4" w:rsidRDefault="001009A2">
      <w:pPr>
        <w:spacing w:line="600" w:lineRule="auto"/>
        <w:ind w:firstLine="709"/>
        <w:contextualSpacing/>
        <w:jc w:val="center"/>
        <w:rPr>
          <w:rFonts w:eastAsia="Times New Roman"/>
          <w:bCs/>
        </w:rPr>
      </w:pPr>
      <w:r>
        <w:rPr>
          <w:rFonts w:eastAsia="Times New Roman"/>
          <w:bCs/>
        </w:rPr>
        <w:t>(Χειροκροτήματα από την πτέρυγα του ΣΥΡΙΖΑ)</w:t>
      </w:r>
    </w:p>
    <w:p w14:paraId="14AC5984" w14:textId="77777777" w:rsidR="001812B4" w:rsidRDefault="001009A2">
      <w:pPr>
        <w:spacing w:line="600" w:lineRule="auto"/>
        <w:ind w:firstLine="709"/>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szCs w:val="24"/>
        </w:rPr>
        <w:t xml:space="preserve"> </w:t>
      </w:r>
      <w:r>
        <w:rPr>
          <w:rFonts w:eastAsia="Times New Roman" w:cs="Times New Roman"/>
          <w:szCs w:val="24"/>
        </w:rPr>
        <w:t>Ευχαριστώ πολύ.</w:t>
      </w:r>
    </w:p>
    <w:p w14:paraId="14AC5985" w14:textId="77777777" w:rsidR="001812B4" w:rsidRDefault="001009A2">
      <w:pPr>
        <w:spacing w:line="600" w:lineRule="auto"/>
        <w:ind w:firstLine="709"/>
        <w:contextualSpacing/>
        <w:jc w:val="both"/>
        <w:rPr>
          <w:rFonts w:eastAsia="Times New Roman" w:cs="Times New Roman"/>
        </w:rPr>
      </w:pPr>
      <w:r>
        <w:rPr>
          <w:rFonts w:eastAsia="Times New Roman" w:cs="Times New Roman"/>
        </w:rPr>
        <w:t xml:space="preserve">Κυρίες και κύριοι συνάδελφοι, έχω την τιμή να ανακοινώσω στο Σώμα ότι τη συνεδρίασή μας παρακολουθούν από τα </w:t>
      </w:r>
      <w:r>
        <w:rPr>
          <w:rFonts w:eastAsia="Times New Roman" w:cs="Times New Roman"/>
        </w:rPr>
        <w:lastRenderedPageBreak/>
        <w:t xml:space="preserve">άνω δυτικά θεωρεία, αφού προηγουμένως ξεναγήθηκαν στην έκθεση της αίθουσας «ΕΛΕΥΘΕΡΙΟΣ ΒΕΝΙΖΕΛΟΣ» και ενημερώθηκαν για την ιστορία </w:t>
      </w:r>
      <w:r>
        <w:rPr>
          <w:rFonts w:eastAsia="Times New Roman" w:cs="Times New Roman"/>
        </w:rPr>
        <w:t>του κτηρίου και τον τρόπο οργάνωσης και λειτουργίας της Βουλής, τριάντα έξι μαθητές και μαθήτριες και δυο εκπαιδευτικοί συνοδοί τους από το Γυμνάσιο Αγιάς Λάρισας (</w:t>
      </w:r>
      <w:r>
        <w:rPr>
          <w:rFonts w:eastAsia="Times New Roman" w:cs="Times New Roman"/>
        </w:rPr>
        <w:t xml:space="preserve">δεύτερο </w:t>
      </w:r>
      <w:r>
        <w:rPr>
          <w:rFonts w:eastAsia="Times New Roman" w:cs="Times New Roman"/>
        </w:rPr>
        <w:t xml:space="preserve">τμήμα). </w:t>
      </w:r>
    </w:p>
    <w:p w14:paraId="14AC5986" w14:textId="77777777" w:rsidR="001812B4" w:rsidRDefault="001009A2">
      <w:pPr>
        <w:spacing w:line="600" w:lineRule="auto"/>
        <w:ind w:firstLine="720"/>
        <w:contextualSpacing/>
        <w:jc w:val="both"/>
        <w:rPr>
          <w:rFonts w:eastAsia="Times New Roman" w:cs="Times New Roman"/>
        </w:rPr>
      </w:pPr>
      <w:r>
        <w:rPr>
          <w:rFonts w:eastAsia="Times New Roman" w:cs="Times New Roman"/>
        </w:rPr>
        <w:t xml:space="preserve">Η Βουλή τούς καλωσορίζει. </w:t>
      </w:r>
    </w:p>
    <w:p w14:paraId="14AC5987" w14:textId="77777777" w:rsidR="001812B4" w:rsidRDefault="001009A2">
      <w:pPr>
        <w:spacing w:line="600" w:lineRule="auto"/>
        <w:ind w:firstLine="720"/>
        <w:contextualSpacing/>
        <w:jc w:val="center"/>
        <w:rPr>
          <w:rFonts w:eastAsia="Times New Roman" w:cs="Times New Roman"/>
        </w:rPr>
      </w:pPr>
      <w:r>
        <w:rPr>
          <w:rFonts w:eastAsia="Times New Roman" w:cs="Times New Roman"/>
        </w:rPr>
        <w:t>(Χειροκροτήματα απ’ όλες τις πτέρυγες της Βουλής</w:t>
      </w:r>
      <w:r>
        <w:rPr>
          <w:rFonts w:eastAsia="Times New Roman" w:cs="Times New Roman"/>
        </w:rPr>
        <w:t>)</w:t>
      </w:r>
    </w:p>
    <w:p w14:paraId="14AC5988" w14:textId="77777777" w:rsidR="001812B4" w:rsidRDefault="001009A2">
      <w:pPr>
        <w:spacing w:line="600" w:lineRule="auto"/>
        <w:ind w:firstLine="720"/>
        <w:contextualSpacing/>
        <w:jc w:val="both"/>
        <w:rPr>
          <w:rFonts w:eastAsia="Times New Roman" w:cs="Times New Roman"/>
        </w:rPr>
      </w:pPr>
      <w:r>
        <w:rPr>
          <w:rFonts w:eastAsia="Times New Roman" w:cs="Times New Roman"/>
        </w:rPr>
        <w:t xml:space="preserve">Τον λόγο έχει ο Αρχηγός της Αξιωματικής Αντιπολίτευσης κ. Κυριάκος Μητσοτάκης. </w:t>
      </w:r>
    </w:p>
    <w:p w14:paraId="14AC5989" w14:textId="77777777" w:rsidR="001812B4" w:rsidRDefault="001009A2">
      <w:pPr>
        <w:spacing w:line="600" w:lineRule="auto"/>
        <w:ind w:firstLine="720"/>
        <w:contextualSpacing/>
        <w:jc w:val="center"/>
        <w:rPr>
          <w:rFonts w:eastAsia="Times New Roman"/>
          <w:bCs/>
        </w:rPr>
      </w:pPr>
      <w:r>
        <w:rPr>
          <w:rFonts w:eastAsia="Times New Roman"/>
          <w:bCs/>
        </w:rPr>
        <w:t>(Χειροκροτήματα από την πτέρυγα της Νέας Δημοκρατίας)</w:t>
      </w:r>
    </w:p>
    <w:p w14:paraId="14AC598A" w14:textId="77777777" w:rsidR="001812B4" w:rsidRDefault="001009A2">
      <w:pPr>
        <w:spacing w:line="600" w:lineRule="auto"/>
        <w:ind w:firstLine="720"/>
        <w:contextualSpacing/>
        <w:jc w:val="both"/>
        <w:rPr>
          <w:rFonts w:eastAsia="Times New Roman" w:cs="Times New Roman"/>
        </w:rPr>
      </w:pPr>
      <w:r>
        <w:rPr>
          <w:rFonts w:eastAsia="Times New Roman" w:cs="Times New Roman"/>
          <w:b/>
        </w:rPr>
        <w:t>ΚΥΡΙΑΚΟΣ ΜΗΤΣΟΤΑΚΗΣ (Πρόεδρος της Νέας Δημοκρατίας):</w:t>
      </w:r>
      <w:r>
        <w:rPr>
          <w:rFonts w:eastAsia="Times New Roman" w:cs="Times New Roman"/>
        </w:rPr>
        <w:t xml:space="preserve"> Κυρίες και κύριοι Βουλευτές, σε προηγούμενή μου ομιλία στη Βουλή εί</w:t>
      </w:r>
      <w:r>
        <w:rPr>
          <w:rFonts w:eastAsia="Times New Roman" w:cs="Times New Roman"/>
        </w:rPr>
        <w:t>χα αναφερθεί στη μοναδική ιστορική ευκαιρία που έχασε ο κ. Τσίπρας να διορθώσει διαχρονικές παθογένειες του πολιτικού μας συστήματος: τον λαϊκισμό, το πελατειακό κράτος, τη διαπλοκή.</w:t>
      </w:r>
    </w:p>
    <w:p w14:paraId="14AC598B" w14:textId="77777777" w:rsidR="001812B4" w:rsidRDefault="001009A2">
      <w:pPr>
        <w:spacing w:line="600" w:lineRule="auto"/>
        <w:ind w:firstLine="720"/>
        <w:contextualSpacing/>
        <w:jc w:val="both"/>
        <w:rPr>
          <w:rFonts w:eastAsia="Times New Roman" w:cs="Times New Roman"/>
        </w:rPr>
      </w:pPr>
      <w:r>
        <w:rPr>
          <w:rFonts w:eastAsia="Times New Roman" w:cs="Times New Roman"/>
        </w:rPr>
        <w:t>Είχατε πράγματι, κύριε Τσίπρα, μια μεγάλη ευκαιρία, αλλά τη χάσατε και, δ</w:t>
      </w:r>
      <w:r>
        <w:rPr>
          <w:rFonts w:eastAsia="Times New Roman" w:cs="Times New Roman"/>
        </w:rPr>
        <w:t xml:space="preserve">υστυχώς, μαζί σας έχασε και η Ελλάδα, διότι, αν </w:t>
      </w:r>
      <w:r>
        <w:rPr>
          <w:rFonts w:eastAsia="Times New Roman" w:cs="Times New Roman"/>
        </w:rPr>
        <w:lastRenderedPageBreak/>
        <w:t xml:space="preserve">και νέος, αποδειχθήκατε παλαιότερος και χειρότερος από τους παλιούς. </w:t>
      </w:r>
    </w:p>
    <w:p w14:paraId="14AC598C" w14:textId="77777777" w:rsidR="001812B4" w:rsidRDefault="001009A2">
      <w:pPr>
        <w:spacing w:line="600" w:lineRule="auto"/>
        <w:ind w:firstLine="720"/>
        <w:contextualSpacing/>
        <w:jc w:val="both"/>
        <w:rPr>
          <w:rFonts w:eastAsia="Times New Roman" w:cs="Times New Roman"/>
        </w:rPr>
      </w:pPr>
      <w:r>
        <w:rPr>
          <w:rFonts w:eastAsia="Times New Roman" w:cs="Times New Roman"/>
        </w:rPr>
        <w:t xml:space="preserve">Η χώρα έχει, πράγματι, μια παράδοση λαϊκιστών πολιτικών, αλλά στις μέρες σας ο λαϊκισμός ξεπέρασε κάθε προηγούμενο. </w:t>
      </w:r>
    </w:p>
    <w:p w14:paraId="14AC598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διαστρέβλωση της πρ</w:t>
      </w:r>
      <w:r>
        <w:rPr>
          <w:rFonts w:eastAsia="Times New Roman" w:cs="Times New Roman"/>
          <w:szCs w:val="24"/>
        </w:rPr>
        <w:t xml:space="preserve">αγματικότητας είναι στην ημερήσια διάταξη. Οι ψεύτικοι διχασμοί και οι θεωρίες συνομωσίας είναι καθημερινή σας πρακτική και οι δολοφονίες χαρακτήρων από τα πληρωμένα σας </w:t>
      </w:r>
      <w:r>
        <w:rPr>
          <w:rFonts w:eastAsia="Times New Roman" w:cs="Times New Roman"/>
          <w:szCs w:val="24"/>
          <w:lang w:val="en-US"/>
        </w:rPr>
        <w:t>trolls</w:t>
      </w:r>
      <w:r>
        <w:rPr>
          <w:rFonts w:eastAsia="Times New Roman" w:cs="Times New Roman"/>
          <w:b/>
          <w:szCs w:val="24"/>
        </w:rPr>
        <w:t xml:space="preserve"> </w:t>
      </w:r>
      <w:r>
        <w:rPr>
          <w:rFonts w:eastAsia="Times New Roman" w:cs="Times New Roman"/>
          <w:szCs w:val="24"/>
        </w:rPr>
        <w:t xml:space="preserve">είναι η μεγάλη σας εξειδίκευση. Ανεβήκατε στην εξουσία μέσα σε ένα κρεσέντο </w:t>
      </w:r>
      <w:r>
        <w:rPr>
          <w:rFonts w:eastAsia="Times New Roman" w:cs="Times New Roman"/>
          <w:szCs w:val="24"/>
        </w:rPr>
        <w:t xml:space="preserve">ψεύτικων υποσχέσεων και πέφτετε μέσα σε ένα παραλήρημα λασπολογίας και, για να επιβραδύνετε την κατάρρευσή σας, επιχειρείτε να ορθώσετε δύο αναχώματα: Το πρώτο είναι το χτίσιμο ενός νέου πελατειακού κράτους. </w:t>
      </w:r>
    </w:p>
    <w:p w14:paraId="14AC598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Είναι αλήθεια ότι ο έλεγχος του κράτους για την</w:t>
      </w:r>
      <w:r>
        <w:rPr>
          <w:rFonts w:eastAsia="Times New Roman" w:cs="Times New Roman"/>
          <w:szCs w:val="24"/>
        </w:rPr>
        <w:t xml:space="preserve"> ικανοποίηση κομματικών διορισμών αποτελούσε για πολλά χρόνια προτεραιότητα της κάθε εκτελεστικής εξουσίας. Ταυτόχρονα, βέβαια, για να είμαστε ειλικρινείς, αποτελούσε και απαίτηση πολλών πολιτών. Όμως, κατά τα χρόνια της κρίσης</w:t>
      </w:r>
      <w:r>
        <w:rPr>
          <w:rFonts w:eastAsia="Times New Roman" w:cs="Times New Roman"/>
          <w:szCs w:val="24"/>
        </w:rPr>
        <w:t>,</w:t>
      </w:r>
      <w:r>
        <w:rPr>
          <w:rFonts w:eastAsia="Times New Roman" w:cs="Times New Roman"/>
          <w:szCs w:val="24"/>
        </w:rPr>
        <w:t xml:space="preserve"> αυτές οι πρακτικές περιορίσ</w:t>
      </w:r>
      <w:r>
        <w:rPr>
          <w:rFonts w:eastAsia="Times New Roman" w:cs="Times New Roman"/>
          <w:szCs w:val="24"/>
        </w:rPr>
        <w:t xml:space="preserve">τηκαν σημαντικά και εγώ έδωσα προσωπικό αγώνα, για </w:t>
      </w:r>
      <w:r>
        <w:rPr>
          <w:rFonts w:eastAsia="Times New Roman" w:cs="Times New Roman"/>
          <w:szCs w:val="24"/>
        </w:rPr>
        <w:lastRenderedPageBreak/>
        <w:t xml:space="preserve">να ξεριζώσω πελατειακές λογικές, που κράτησαν πίσω τη χώρα, και για να εισάγω στη δημόσια διοίκηση την έννοια της αξιολόγησης, την οποία τόσο πολεμήσατε, και της αξιοκρατίας, δύο έννοιες που δεν σας είναι </w:t>
      </w:r>
      <w:r>
        <w:rPr>
          <w:rFonts w:eastAsia="Times New Roman" w:cs="Times New Roman"/>
          <w:szCs w:val="24"/>
        </w:rPr>
        <w:t>και πολύ οικείες, κύριε Τσίπρα.</w:t>
      </w:r>
    </w:p>
    <w:p w14:paraId="14AC598F"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99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αυτό ήταν ένα σημαντικό παράπλευρο όφελος της κρίσης, μέχρι τη στιγμή, βέβαια, που αναλάβατε εσείς, διότι διχάσατε και πάλι τους Έλληνες στους δικούς μας και στους </w:t>
      </w:r>
      <w:r>
        <w:rPr>
          <w:rFonts w:eastAsia="Times New Roman" w:cs="Times New Roman"/>
          <w:szCs w:val="24"/>
        </w:rPr>
        <w:t>άλλους. Εσείς εφαρμόσατε ξανά και παρά τα πολύ στενά πλαίσια των μνημονίων κομματικές διακρίσεις στο κράτος. Έχετε διορίσει χιλιάδες δικούς σας από την πίσω πόρτα</w:t>
      </w:r>
      <w:r>
        <w:rPr>
          <w:rFonts w:eastAsia="Times New Roman" w:cs="Times New Roman"/>
          <w:szCs w:val="24"/>
        </w:rPr>
        <w:t>,</w:t>
      </w:r>
      <w:r>
        <w:rPr>
          <w:rFonts w:eastAsia="Times New Roman" w:cs="Times New Roman"/>
          <w:szCs w:val="24"/>
        </w:rPr>
        <w:t xml:space="preserve"> μόλις σε δύο χρόνια</w:t>
      </w:r>
      <w:r>
        <w:rPr>
          <w:rFonts w:eastAsia="Times New Roman" w:cs="Times New Roman"/>
          <w:szCs w:val="24"/>
        </w:rPr>
        <w:t>,</w:t>
      </w:r>
      <w:r>
        <w:rPr>
          <w:rFonts w:eastAsia="Times New Roman" w:cs="Times New Roman"/>
          <w:szCs w:val="24"/>
        </w:rPr>
        <w:t xml:space="preserve"> με μοναδικό διαπιστευτήριο, όχι ασφαλώς τα προσόντα τους, αλλά την κομμ</w:t>
      </w:r>
      <w:r>
        <w:rPr>
          <w:rFonts w:eastAsia="Times New Roman" w:cs="Times New Roman"/>
          <w:szCs w:val="24"/>
        </w:rPr>
        <w:t>ατική νομιμοφροσύνη και όταν σας κατηγορούμε γι’ αυτό, είχατε το θράσος, κύριε Τσίπρα, να μας εγκαλείτε από αυτό το Βήμα για δήθεν ταξικές διακρίσεις, λες και δεν υπάρχουν φτωχά παιδιά με πτυχία και προσόντα</w:t>
      </w:r>
      <w:r>
        <w:rPr>
          <w:rFonts w:eastAsia="Times New Roman" w:cs="Times New Roman"/>
          <w:szCs w:val="24"/>
        </w:rPr>
        <w:t>,</w:t>
      </w:r>
      <w:r>
        <w:rPr>
          <w:rFonts w:eastAsia="Times New Roman" w:cs="Times New Roman"/>
          <w:szCs w:val="24"/>
        </w:rPr>
        <w:t xml:space="preserve"> που θα μπορούσαν να παίρνουν τις θέσεις των κομ</w:t>
      </w:r>
      <w:r>
        <w:rPr>
          <w:rFonts w:eastAsia="Times New Roman" w:cs="Times New Roman"/>
          <w:szCs w:val="24"/>
        </w:rPr>
        <w:t>ματικών κολλητών σας!</w:t>
      </w:r>
    </w:p>
    <w:p w14:paraId="14AC5991"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99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όλα αυτά συμβαίνουν την ίδια ώρα, που εκατοντάδες εργαζόμενοι στον ιδιωτικό τομέα κάθε ημέρα χάνουν τη δουλειά τους. Καταρρακώσατε κάθε έννοια αξιοκρατίας και κυρίως, αναβιώσατ</w:t>
      </w:r>
      <w:r>
        <w:rPr>
          <w:rFonts w:eastAsia="Times New Roman" w:cs="Times New Roman"/>
          <w:szCs w:val="24"/>
        </w:rPr>
        <w:t xml:space="preserve">ε τις προσδοκίες για ένα μεγάλο </w:t>
      </w:r>
      <w:r>
        <w:rPr>
          <w:rFonts w:eastAsia="Times New Roman" w:cs="Times New Roman"/>
          <w:szCs w:val="24"/>
        </w:rPr>
        <w:t>δ</w:t>
      </w:r>
      <w:r>
        <w:rPr>
          <w:rFonts w:eastAsia="Times New Roman" w:cs="Times New Roman"/>
          <w:szCs w:val="24"/>
        </w:rPr>
        <w:t>ημόσιο</w:t>
      </w:r>
      <w:r>
        <w:rPr>
          <w:rFonts w:eastAsia="Times New Roman" w:cs="Times New Roman"/>
          <w:szCs w:val="24"/>
        </w:rPr>
        <w:t>,</w:t>
      </w:r>
      <w:r>
        <w:rPr>
          <w:rFonts w:eastAsia="Times New Roman" w:cs="Times New Roman"/>
          <w:szCs w:val="24"/>
        </w:rPr>
        <w:t xml:space="preserve"> σε μια εποχή που τελείως διαφορετικά μηνύματα πρέπει να στέλνουμε στη νέα γενιά.</w:t>
      </w:r>
    </w:p>
    <w:p w14:paraId="14AC599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δεύτερο ανάχωμα, που επιχειρήσατε να ορθώσετε, για να συγκρατήσετε την κατάρρευσή σας, είναι η μάχη κατά της διαφθοράς και της διαπ</w:t>
      </w:r>
      <w:r>
        <w:rPr>
          <w:rFonts w:eastAsia="Times New Roman" w:cs="Times New Roman"/>
          <w:szCs w:val="24"/>
        </w:rPr>
        <w:t xml:space="preserve">λοκής, το δήθεν ηθικό πλεονέκτημα της Αριστεράς, το συντομότερο ανέκδοτο. Παρουσιάσατε τους εαυτούς σας ως τους «λευκούς ιππότες» της κάθαρσης. Χαρακτηρίσατε συλλήβδην όλο το παλιό πολιτικό σύστημα ως διεφθαρμένο. Και πράγματι, στην αρχή της διακυβέρνησής </w:t>
      </w:r>
      <w:r>
        <w:rPr>
          <w:rFonts w:eastAsia="Times New Roman" w:cs="Times New Roman"/>
          <w:szCs w:val="24"/>
        </w:rPr>
        <w:t xml:space="preserve">σας καταλαβαίνω ότι το έργο αυτό μπορούσε να κόβει εισιτήρια, γιατί είναι πράγματι αλήθεια ότι υπήρξαν επιχειρηματίες, που χρησιμοποίησαν την επιρροή τους στα </w:t>
      </w:r>
      <w:r>
        <w:rPr>
          <w:rFonts w:eastAsia="Times New Roman" w:cs="Times New Roman"/>
          <w:szCs w:val="24"/>
        </w:rPr>
        <w:t>μ</w:t>
      </w:r>
      <w:r>
        <w:rPr>
          <w:rFonts w:eastAsia="Times New Roman" w:cs="Times New Roman"/>
          <w:szCs w:val="24"/>
        </w:rPr>
        <w:t xml:space="preserve">έσα </w:t>
      </w:r>
      <w:r>
        <w:rPr>
          <w:rFonts w:eastAsia="Times New Roman" w:cs="Times New Roman"/>
          <w:szCs w:val="24"/>
        </w:rPr>
        <w:t>μ</w:t>
      </w:r>
      <w:r>
        <w:rPr>
          <w:rFonts w:eastAsia="Times New Roman" w:cs="Times New Roman"/>
          <w:szCs w:val="24"/>
        </w:rPr>
        <w:t xml:space="preserve">αζικής </w:t>
      </w:r>
      <w:r>
        <w:rPr>
          <w:rFonts w:eastAsia="Times New Roman" w:cs="Times New Roman"/>
          <w:szCs w:val="24"/>
        </w:rPr>
        <w:t>ε</w:t>
      </w:r>
      <w:r>
        <w:rPr>
          <w:rFonts w:eastAsia="Times New Roman" w:cs="Times New Roman"/>
          <w:szCs w:val="24"/>
        </w:rPr>
        <w:t xml:space="preserve">νημέρωσης, για να προωθήσουν τα συμφέροντά τους. Υπήρχε διαπλοκή στην Ελλάδα, μόνο </w:t>
      </w:r>
      <w:r>
        <w:rPr>
          <w:rFonts w:eastAsia="Times New Roman" w:cs="Times New Roman"/>
          <w:szCs w:val="24"/>
        </w:rPr>
        <w:t xml:space="preserve">που εσείς δεν την πολεμήσατε, αλλά επιχειρήσατε να κάνετε συναλλαγή μαζί της. </w:t>
      </w:r>
    </w:p>
    <w:p w14:paraId="14AC5994"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4AC599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Εσείς κάνατε μυστικές συναντήσεις με εκδότες! Δεν τις κάναμε εμείς! Εσείς χρησιμοποιήσατε -πώς τα λέει ο κ. Πολάκης;- «τα β</w:t>
      </w:r>
      <w:r>
        <w:rPr>
          <w:rFonts w:eastAsia="Times New Roman" w:cs="Times New Roman"/>
          <w:szCs w:val="24"/>
        </w:rPr>
        <w:t>οθροκάναλα» της διαπλοκής, τα οποία σας έδιναν βήμα, για να προωθήσετε τον πιο χυδαίο λαϊκισμό σας. Και εσείς, βέβαια, αν θυμάμαι καλά, σε αυτήν εδώ την Αίθουσα απειλούσατε διά του ωρυόμενου κ. Δραγασάκη ότι τα ονόματα της διαπλοκής θα τα αποκαλύψετε όλα σ</w:t>
      </w:r>
      <w:r>
        <w:rPr>
          <w:rFonts w:eastAsia="Times New Roman" w:cs="Times New Roman"/>
          <w:szCs w:val="24"/>
        </w:rPr>
        <w:t>τη Βουλή, όταν γίνει Κυβέρνηση ο ΣΥΡΙΖΑ. Και όταν ήρθατε στην εξουσία, επιχειρήσατε να χτίσετε μεθοδικά τη δική σας νέα διαπλοκή. Και αυτή η νέα διαπλοκή είναι πιο δηλητηριώδης από την παλιά, διότι βασίζεται σε πράξεις και μεθοδεύσεις, που διαβρώνουν θεσμο</w:t>
      </w:r>
      <w:r>
        <w:rPr>
          <w:rFonts w:eastAsia="Times New Roman" w:cs="Times New Roman"/>
          <w:szCs w:val="24"/>
        </w:rPr>
        <w:t>ύς του πολιτεύματος, καταλύουν ανεξάρτητες αρχές και παρεμβαίνουν απροκάλυπτα στη δικαιοσύνη.</w:t>
      </w:r>
    </w:p>
    <w:p w14:paraId="14AC599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Τα βοσκοτόπια του κ. Καλογρίτσα και οι παρεμβάσεις στην </w:t>
      </w:r>
      <w:r>
        <w:rPr>
          <w:rFonts w:eastAsia="Times New Roman"/>
          <w:szCs w:val="24"/>
        </w:rPr>
        <w:t>«</w:t>
      </w:r>
      <w:r>
        <w:rPr>
          <w:rFonts w:eastAsia="Times New Roman"/>
          <w:szCs w:val="24"/>
        </w:rPr>
        <w:t>Τράπεζα Αττικής</w:t>
      </w:r>
      <w:r>
        <w:rPr>
          <w:rFonts w:eastAsia="Times New Roman"/>
          <w:szCs w:val="24"/>
        </w:rPr>
        <w:t>»</w:t>
      </w:r>
      <w:r>
        <w:rPr>
          <w:rFonts w:eastAsia="Times New Roman"/>
          <w:szCs w:val="24"/>
        </w:rPr>
        <w:t xml:space="preserve"> θα </w:t>
      </w:r>
      <w:r>
        <w:rPr>
          <w:rFonts w:eastAsia="Times New Roman"/>
          <w:bCs/>
        </w:rPr>
        <w:t>είναι</w:t>
      </w:r>
      <w:r>
        <w:rPr>
          <w:rFonts w:eastAsia="Times New Roman"/>
          <w:szCs w:val="24"/>
        </w:rPr>
        <w:t xml:space="preserve"> για τον ιστορικό του μέλλοντος μια θλιβερή υπενθύμιση των μεθοδεύσεών σας. Δυστ</w:t>
      </w:r>
      <w:r>
        <w:rPr>
          <w:rFonts w:eastAsia="Times New Roman"/>
          <w:szCs w:val="24"/>
        </w:rPr>
        <w:t xml:space="preserve">υχώς, </w:t>
      </w:r>
      <w:r>
        <w:rPr>
          <w:rFonts w:eastAsia="Times New Roman"/>
          <w:bCs/>
          <w:shd w:val="clear" w:color="auto" w:fill="FFFFFF"/>
        </w:rPr>
        <w:t>όμως,</w:t>
      </w:r>
      <w:r>
        <w:rPr>
          <w:rFonts w:eastAsia="Times New Roman"/>
          <w:szCs w:val="24"/>
        </w:rPr>
        <w:t xml:space="preserve"> για εσάς, αλλά ευτυχώς για τη δημοκρατία, η ανεξάρτητη δικαιοσύνη υπερασπίστηκε το κύρος των θεσμών και το σχέδιό </w:t>
      </w:r>
      <w:r>
        <w:rPr>
          <w:rFonts w:eastAsia="Times New Roman"/>
          <w:szCs w:val="24"/>
        </w:rPr>
        <w:lastRenderedPageBreak/>
        <w:t xml:space="preserve">σας για τον έλεγχο του ραδιοτηλεοπτικού τοπίου κατέρρευσε μετά τα «χαστούκι νομιμότητας» του </w:t>
      </w:r>
      <w:r>
        <w:rPr>
          <w:rFonts w:eastAsia="Times New Roman"/>
          <w:bCs/>
          <w:shd w:val="clear" w:color="auto" w:fill="FFFFFF"/>
        </w:rPr>
        <w:t>Συμβουλίου της Επικρατείας</w:t>
      </w:r>
      <w:r>
        <w:rPr>
          <w:rFonts w:eastAsia="Times New Roman"/>
          <w:szCs w:val="24"/>
        </w:rPr>
        <w:t xml:space="preserve">. </w:t>
      </w:r>
    </w:p>
    <w:p w14:paraId="14AC5997" w14:textId="77777777" w:rsidR="001812B4" w:rsidRDefault="001009A2">
      <w:pPr>
        <w:spacing w:line="600" w:lineRule="auto"/>
        <w:ind w:firstLine="709"/>
        <w:contextualSpacing/>
        <w:jc w:val="center"/>
        <w:rPr>
          <w:rFonts w:eastAsia="Times New Roman" w:cs="Times New Roman"/>
        </w:rPr>
      </w:pPr>
      <w:r>
        <w:rPr>
          <w:rFonts w:eastAsia="Times New Roman" w:cs="Times New Roman"/>
        </w:rPr>
        <w:t>(Χειροκρ</w:t>
      </w:r>
      <w:r>
        <w:rPr>
          <w:rFonts w:eastAsia="Times New Roman" w:cs="Times New Roman"/>
        </w:rPr>
        <w:t>οτήματα από την πτέρυγα της Νέας Δημοκρατίας)</w:t>
      </w:r>
    </w:p>
    <w:p w14:paraId="14AC599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Η υπόθεση του διαγωνισμού φιάσκου του κ. Παππά για τις τηλεοπτικές άδειες θα διδάσκεται για πολλά χρόνια ως πρότυπο διαπλοκής. Διότι για εσάς αποδεικνύεται ότι η δήθεν πάταξη της διαπλοκής δεν </w:t>
      </w:r>
      <w:r>
        <w:rPr>
          <w:rFonts w:eastAsia="Times New Roman"/>
          <w:bCs/>
        </w:rPr>
        <w:t>είναι</w:t>
      </w:r>
      <w:r>
        <w:rPr>
          <w:rFonts w:eastAsia="Times New Roman"/>
          <w:szCs w:val="24"/>
        </w:rPr>
        <w:t xml:space="preserve"> τίποτα άλλο</w:t>
      </w:r>
      <w:r>
        <w:rPr>
          <w:rFonts w:eastAsia="Times New Roman"/>
          <w:szCs w:val="24"/>
        </w:rPr>
        <w:t xml:space="preserve"> παρά ένα πρόσχημα για τη συγκέντρωση όσο το δυνατόν περισσότερων εξουσιών στο πρόσωπό σας, ένα πρόσχημα για τη σταδιακή κατάλυση του κράτους δικαίου και το τελευταίο καταφύγιο μπροστά στην αυξανόμενη κοινωνική κατακραυγή της πιο αποτυχημένης και βλαβερής </w:t>
      </w:r>
      <w:r>
        <w:rPr>
          <w:rFonts w:eastAsia="Times New Roman"/>
          <w:bCs/>
        </w:rPr>
        <w:t>Κυβέρνησης</w:t>
      </w:r>
      <w:r>
        <w:rPr>
          <w:rFonts w:eastAsia="Times New Roman"/>
          <w:szCs w:val="24"/>
        </w:rPr>
        <w:t xml:space="preserve"> που γνώρισε ο τόπος από τη Μεταπολίτευση και μετά.</w:t>
      </w:r>
    </w:p>
    <w:p w14:paraId="14AC5999"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Πράγματι, </w:t>
      </w:r>
      <w:r>
        <w:rPr>
          <w:rFonts w:eastAsia="Times New Roman"/>
          <w:bCs/>
        </w:rPr>
        <w:t>είναι</w:t>
      </w:r>
      <w:r>
        <w:rPr>
          <w:rFonts w:eastAsia="Times New Roman"/>
          <w:szCs w:val="24"/>
        </w:rPr>
        <w:t xml:space="preserve"> τόσο επιτυχημένη, κύριοι του ΣΥΡΙΖΑ, η προσπάθειά σας στο μέτωπο της καταπολέμησης της διαφθοράς, που η χώρα υποχώρησε έντεκα θέσεις στην κατάταξη της διαφθοράς της Διεθνούς Διαφ</w:t>
      </w:r>
      <w:r>
        <w:rPr>
          <w:rFonts w:eastAsia="Times New Roman"/>
          <w:szCs w:val="24"/>
        </w:rPr>
        <w:t>άνειας. Έχω εδώ τον σχετικό πίνακα, κύριε Τσίπρα, με την πορεία σας και τις αποδόσεις σας. Έτσι, ανακόπηκε μια πολύ σημαντική προσπάθεια</w:t>
      </w:r>
      <w:r>
        <w:rPr>
          <w:rFonts w:eastAsia="Times New Roman"/>
          <w:szCs w:val="24"/>
        </w:rPr>
        <w:t>,</w:t>
      </w:r>
      <w:r>
        <w:rPr>
          <w:rFonts w:eastAsia="Times New Roman"/>
          <w:szCs w:val="24"/>
        </w:rPr>
        <w:t xml:space="preserve"> η οποία είχε </w:t>
      </w:r>
      <w:r>
        <w:rPr>
          <w:rFonts w:eastAsia="Times New Roman"/>
          <w:szCs w:val="24"/>
        </w:rPr>
        <w:lastRenderedPageBreak/>
        <w:t>ξεκινήσει από το 2012 και είχε ως αποτέλεσμα</w:t>
      </w:r>
      <w:r>
        <w:rPr>
          <w:rFonts w:eastAsia="Times New Roman"/>
          <w:szCs w:val="24"/>
        </w:rPr>
        <w:t>,</w:t>
      </w:r>
      <w:r>
        <w:rPr>
          <w:rFonts w:eastAsia="Times New Roman"/>
          <w:szCs w:val="24"/>
        </w:rPr>
        <w:t xml:space="preserve"> από την ενενηκοστή τέταρτη θέση να φτάσουμε στην πεντηκοστή όγδοη. Επί των ημερών σας κατρακυλήσαμε ξανά στην εξηκοστή ένατη θέση. </w:t>
      </w:r>
    </w:p>
    <w:p w14:paraId="14AC599A" w14:textId="77777777" w:rsidR="001812B4" w:rsidRDefault="001009A2">
      <w:pPr>
        <w:spacing w:line="600" w:lineRule="auto"/>
        <w:ind w:firstLine="720"/>
        <w:contextualSpacing/>
        <w:jc w:val="both"/>
        <w:rPr>
          <w:rFonts w:eastAsia="Times New Roman" w:cs="Times New Roman"/>
        </w:rPr>
      </w:pPr>
      <w:r>
        <w:rPr>
          <w:rFonts w:eastAsia="Times New Roman" w:cs="Times New Roman"/>
        </w:rPr>
        <w:t>(Στο σημείο αυτό ο Πρόεδρος της Νέας Δημοκρατίας κ. Κυριάκος Μητσοτάκης καταθέτει για τα Πρακτικά τον προαναφερθέντα πίνακα</w:t>
      </w:r>
      <w:r>
        <w:rPr>
          <w:rFonts w:eastAsia="Times New Roman" w:cs="Times New Roman"/>
        </w:rPr>
        <w:t>, ο οποίος βρίσκεται στο αρχείο του Τμήματος Γραμματείας της Διεύθυνσης Στενογραφίας και Πρακτικών της Βουλής)</w:t>
      </w:r>
    </w:p>
    <w:p w14:paraId="14AC599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Φαίνεται ότι μόνο εσείς και ο κ. Παππάς, όταν δεν </w:t>
      </w:r>
      <w:r>
        <w:rPr>
          <w:rFonts w:eastAsia="Times New Roman"/>
          <w:bCs/>
        </w:rPr>
        <w:t>είναι</w:t>
      </w:r>
      <w:r>
        <w:rPr>
          <w:rFonts w:eastAsia="Times New Roman"/>
          <w:szCs w:val="24"/>
        </w:rPr>
        <w:t xml:space="preserve"> απασχολημένος με διάφορες διαστημικές αναζητήσεις, πιστεύετε ότι επί των ημερών σας καταπ</w:t>
      </w:r>
      <w:r>
        <w:rPr>
          <w:rFonts w:eastAsia="Times New Roman"/>
          <w:szCs w:val="24"/>
        </w:rPr>
        <w:t xml:space="preserve">ολεμήθηκε η διαφθορά και η διαπλοκή. Μάλλον, κύριε Παππά, είστε από άλλον πλανήτη. </w:t>
      </w:r>
    </w:p>
    <w:p w14:paraId="14AC599C"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Κύριε Τσίπρα, εισηγηθήκατε τη σύσταση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σε μια προσπάθεια να κατασκευάσετε εχθρούς και να επιτεθείτε στους πολιτικούς σας αντιπάλους. Το κάνατε, βέβαια,</w:t>
      </w:r>
      <w:r>
        <w:rPr>
          <w:rFonts w:eastAsia="Times New Roman"/>
          <w:szCs w:val="24"/>
        </w:rPr>
        <w:t xml:space="preserve"> ενώ γνωρίζατε ότι όσον αφορά στα θέματα των δανείων των κομμάτων η δικαιοσύνη </w:t>
      </w:r>
      <w:r>
        <w:rPr>
          <w:rFonts w:eastAsia="Times New Roman"/>
          <w:bCs/>
        </w:rPr>
        <w:t>έχει</w:t>
      </w:r>
      <w:r>
        <w:rPr>
          <w:rFonts w:eastAsia="Times New Roman"/>
          <w:szCs w:val="24"/>
        </w:rPr>
        <w:t xml:space="preserve"> ήδη κρίνει ότι δεν </w:t>
      </w:r>
      <w:r>
        <w:rPr>
          <w:rFonts w:eastAsia="Times New Roman"/>
          <w:bCs/>
          <w:shd w:val="clear" w:color="auto" w:fill="FFFFFF"/>
        </w:rPr>
        <w:t>υπάρχουν</w:t>
      </w:r>
      <w:r>
        <w:rPr>
          <w:rFonts w:eastAsia="Times New Roman"/>
          <w:szCs w:val="24"/>
        </w:rPr>
        <w:t xml:space="preserve"> ευθύνες, ενώ για τα θέματα των δανείων των μέσων μαζικής ενημέρωσης βρίσκεται ήδη σε εξέλιξη μια ενδελεχής έρευνα από τους οικονομικούς εισαγγελ</w:t>
      </w:r>
      <w:r>
        <w:rPr>
          <w:rFonts w:eastAsia="Times New Roman"/>
          <w:szCs w:val="24"/>
        </w:rPr>
        <w:t xml:space="preserve">είς. </w:t>
      </w:r>
    </w:p>
    <w:p w14:paraId="14AC599D"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Εμείς δεν είχαμε καμμία δυσκολία να συμφωνήσουμε στην πρόταση σύστασης </w:t>
      </w:r>
      <w:r>
        <w:rPr>
          <w:rFonts w:eastAsia="Times New Roman"/>
          <w:szCs w:val="24"/>
        </w:rPr>
        <w:t>ε</w:t>
      </w:r>
      <w:r>
        <w:rPr>
          <w:rFonts w:eastAsia="Times New Roman"/>
          <w:szCs w:val="24"/>
        </w:rPr>
        <w:t xml:space="preserve">πιτροπής, παρ’ ότι ήμασταν απολύτως σίγουροι για τις πραγματικές σας προθέσεις. Ήμασταν σίγουροι ότι θέλατε να χρησιμοποιήσετε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ως μέσο εκφοβισμού των τραπ</w:t>
      </w:r>
      <w:r>
        <w:rPr>
          <w:rFonts w:eastAsia="Times New Roman"/>
          <w:szCs w:val="24"/>
        </w:rPr>
        <w:t xml:space="preserve">εζικών στελεχών από τη μία και των μέσων μαζικής ενημέρωσης από την άλλη. Ήταν μια ευκαιρία να τα βρείτε με την παλιά διαπλοκή, αλλά ταυτόχρονα να δημιουργήσετε και τη νέα, τη δική σας διαπλοκή. </w:t>
      </w:r>
    </w:p>
    <w:p w14:paraId="14AC599E" w14:textId="77777777" w:rsidR="001812B4" w:rsidRDefault="001009A2">
      <w:pPr>
        <w:spacing w:line="600" w:lineRule="auto"/>
        <w:ind w:firstLine="720"/>
        <w:contextualSpacing/>
        <w:jc w:val="both"/>
        <w:rPr>
          <w:rFonts w:eastAsia="Times New Roman"/>
          <w:szCs w:val="24"/>
        </w:rPr>
      </w:pPr>
      <w:r>
        <w:rPr>
          <w:rFonts w:eastAsia="Times New Roman"/>
          <w:szCs w:val="24"/>
        </w:rPr>
        <w:t>Φροντίσατε, βέβαια, να στείλετε και ένα σαφές μήνυμα: Όσοι δ</w:t>
      </w:r>
      <w:r>
        <w:rPr>
          <w:rFonts w:eastAsia="Times New Roman"/>
          <w:szCs w:val="24"/>
        </w:rPr>
        <w:t>εν τα βρουν μαζί μας θα έχουν την τύχη του κ. Ψυχάρη και του ΔΟΛ. Κάποιοι έσπευσαν να συμβιβαστούν με μεγάλη ταχύτητα –ήταν οι ίδιοι</w:t>
      </w:r>
      <w:r>
        <w:rPr>
          <w:rFonts w:eastAsia="Times New Roman"/>
          <w:szCs w:val="24"/>
        </w:rPr>
        <w:t>,</w:t>
      </w:r>
      <w:r>
        <w:rPr>
          <w:rFonts w:eastAsia="Times New Roman"/>
          <w:szCs w:val="24"/>
        </w:rPr>
        <w:t xml:space="preserve"> τους οποίους κατηγορούσατε ως διαπλεκόμενους– και να μετατρέψουν τα έντυπά τους σε «λιβανιστήρια» της </w:t>
      </w:r>
      <w:r>
        <w:rPr>
          <w:rFonts w:eastAsia="Times New Roman"/>
          <w:bCs/>
        </w:rPr>
        <w:t>Κυβέρνηση</w:t>
      </w:r>
      <w:r>
        <w:rPr>
          <w:rFonts w:eastAsia="Times New Roman"/>
          <w:szCs w:val="24"/>
        </w:rPr>
        <w:t xml:space="preserve">ς. Κάποιοι </w:t>
      </w:r>
      <w:r>
        <w:rPr>
          <w:rFonts w:eastAsia="Times New Roman"/>
          <w:szCs w:val="24"/>
        </w:rPr>
        <w:t xml:space="preserve">άλλοι αντιστάθηκαν και βρέθηκαν στο στόχαστρο κυβερνητικών εκβιασμών και μεθοδεύσεων. </w:t>
      </w:r>
    </w:p>
    <w:p w14:paraId="14AC599F" w14:textId="77777777" w:rsidR="001812B4" w:rsidRDefault="001009A2">
      <w:pPr>
        <w:spacing w:line="600" w:lineRule="auto"/>
        <w:ind w:firstLine="720"/>
        <w:contextualSpacing/>
        <w:jc w:val="both"/>
        <w:rPr>
          <w:rFonts w:eastAsia="Times New Roman"/>
          <w:szCs w:val="24"/>
        </w:rPr>
      </w:pPr>
      <w:r>
        <w:rPr>
          <w:rFonts w:eastAsia="Times New Roman"/>
          <w:bCs/>
          <w:shd w:val="clear" w:color="auto" w:fill="FFFFFF"/>
        </w:rPr>
        <w:t>Όμως</w:t>
      </w:r>
      <w:r>
        <w:rPr>
          <w:rFonts w:eastAsia="Times New Roman"/>
          <w:szCs w:val="24"/>
        </w:rPr>
        <w:t xml:space="preserve">, ξέρετε, κύριε Τσίπρα, δεν </w:t>
      </w:r>
      <w:r>
        <w:rPr>
          <w:rFonts w:eastAsia="Times New Roman"/>
          <w:bCs/>
        </w:rPr>
        <w:t>είναι</w:t>
      </w:r>
      <w:r>
        <w:rPr>
          <w:rFonts w:eastAsia="Times New Roman"/>
          <w:szCs w:val="24"/>
        </w:rPr>
        <w:t xml:space="preserve"> στραβός ο γιαλός, εσείς στραβά αρμενίζετε. Και όσο και αν επιχειρείτε να χειραγωγήσετε τα μέσα ενημέρωσης, η πραγματικότητα </w:t>
      </w:r>
      <w:r>
        <w:rPr>
          <w:rFonts w:eastAsia="Times New Roman"/>
          <w:bCs/>
        </w:rPr>
        <w:t>είναι</w:t>
      </w:r>
      <w:r>
        <w:rPr>
          <w:rFonts w:eastAsia="Times New Roman"/>
          <w:szCs w:val="24"/>
        </w:rPr>
        <w:t xml:space="preserve"> α</w:t>
      </w:r>
      <w:r>
        <w:rPr>
          <w:rFonts w:eastAsia="Times New Roman"/>
          <w:szCs w:val="24"/>
        </w:rPr>
        <w:t xml:space="preserve">μείλικτη και σας καταδιώκει. Δεν φταίει ο καθρέφτης των μέσων μαζικής </w:t>
      </w:r>
      <w:r>
        <w:rPr>
          <w:rFonts w:eastAsia="Times New Roman"/>
          <w:szCs w:val="24"/>
        </w:rPr>
        <w:lastRenderedPageBreak/>
        <w:t xml:space="preserve">ενημέρωσης. Το δικό σας είδωλο </w:t>
      </w:r>
      <w:r>
        <w:rPr>
          <w:rFonts w:eastAsia="Times New Roman"/>
          <w:bCs/>
        </w:rPr>
        <w:t>είναι</w:t>
      </w:r>
      <w:r>
        <w:rPr>
          <w:rFonts w:eastAsia="Times New Roman"/>
          <w:szCs w:val="24"/>
        </w:rPr>
        <w:t xml:space="preserve"> απαξιωμένο στη συνείδηση της μεγάλης πλειοψηφίας των Ελλήνων πολιτών. </w:t>
      </w:r>
    </w:p>
    <w:p w14:paraId="14AC59A0" w14:textId="77777777" w:rsidR="001812B4" w:rsidRDefault="001009A2">
      <w:pPr>
        <w:spacing w:line="600" w:lineRule="auto"/>
        <w:ind w:firstLine="709"/>
        <w:contextualSpacing/>
        <w:jc w:val="center"/>
        <w:rPr>
          <w:rFonts w:eastAsia="Times New Roman" w:cs="Times New Roman"/>
        </w:rPr>
      </w:pPr>
      <w:r>
        <w:rPr>
          <w:rFonts w:eastAsia="Times New Roman" w:cs="Times New Roman"/>
        </w:rPr>
        <w:t>(Χειροκροτήματα από την πτέρυγα της Νέας Δημοκρατίας)</w:t>
      </w:r>
    </w:p>
    <w:p w14:paraId="14AC59A1"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συνάδε</w:t>
      </w:r>
      <w:r>
        <w:rPr>
          <w:rFonts w:eastAsia="Times New Roman"/>
          <w:szCs w:val="24"/>
        </w:rPr>
        <w:t xml:space="preserve">λφοι, μετά από δεκάδες συνεδριάσεις, με την εντατική παρουσία πολλών στελεχών και μαρτύρων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το συμπέρασμα στο οποίο καταλήγει το πόρισμα της Πλειοψηφίας </w:t>
      </w:r>
      <w:r>
        <w:rPr>
          <w:rFonts w:eastAsia="Times New Roman"/>
          <w:bCs/>
        </w:rPr>
        <w:t>είναι</w:t>
      </w:r>
      <w:r>
        <w:rPr>
          <w:rFonts w:eastAsia="Times New Roman"/>
          <w:szCs w:val="24"/>
        </w:rPr>
        <w:t xml:space="preserve"> απλό και ακυρώνει τελείως την κυβερνητική προπαγάνδα. </w:t>
      </w:r>
    </w:p>
    <w:p w14:paraId="14AC59A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Τι λέει το πόρισμ</w:t>
      </w:r>
      <w:r>
        <w:rPr>
          <w:rFonts w:eastAsia="Times New Roman" w:cs="Times New Roman"/>
          <w:szCs w:val="24"/>
        </w:rPr>
        <w:t>α της Πλειοψηφίας; Δεν απεδείχθησαν ευθύνες πολιτικών προσώπων και δεν προέκυψαν εξωθεσμικές παρεμβάσεις πολιτικών προσώπων σε θέματα δανειοδότησης. Αυτό λέει το πόρισμά σας. με μια εξαίρεση βέβαια: Τη δική σας, στην περίπτωση της «ΑΥΓΗΣ», του κομματικού σ</w:t>
      </w:r>
      <w:r>
        <w:rPr>
          <w:rFonts w:eastAsia="Times New Roman" w:cs="Times New Roman"/>
          <w:szCs w:val="24"/>
        </w:rPr>
        <w:t xml:space="preserve">ας οργάνου, που έχει μάλιστα ως μέτοχο κάποια εταιρεία </w:t>
      </w:r>
      <w:r>
        <w:rPr>
          <w:rFonts w:eastAsia="Times New Roman" w:cs="Times New Roman"/>
          <w:szCs w:val="24"/>
          <w:lang w:val="en-US"/>
        </w:rPr>
        <w:t>offshore</w:t>
      </w:r>
      <w:r>
        <w:rPr>
          <w:rFonts w:eastAsia="Times New Roman" w:cs="Times New Roman"/>
          <w:szCs w:val="24"/>
        </w:rPr>
        <w:t xml:space="preserve"> με κρυφή ακόμη ιδιοκτησία. Ακόμη δεν μας έχετε πει ποιος είναι ο μέτοχος που κρύβεται πίσω από την ο</w:t>
      </w:r>
      <w:r>
        <w:rPr>
          <w:rFonts w:eastAsia="Times New Roman" w:cs="Times New Roman"/>
          <w:szCs w:val="24"/>
          <w:lang w:val="en-US"/>
        </w:rPr>
        <w:t>ffshore</w:t>
      </w:r>
      <w:r>
        <w:rPr>
          <w:rFonts w:eastAsia="Times New Roman" w:cs="Times New Roman"/>
          <w:szCs w:val="24"/>
        </w:rPr>
        <w:t xml:space="preserve"> που έχει ένα ποσοστό στην «ΑΥΓΗ». </w:t>
      </w:r>
    </w:p>
    <w:p w14:paraId="14AC59A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εφημερίδα του κόμματός σας, κύριε Τσίπρα, παρ</w:t>
      </w:r>
      <w:r>
        <w:rPr>
          <w:rFonts w:eastAsia="Times New Roman" w:cs="Times New Roman"/>
          <w:szCs w:val="24"/>
        </w:rPr>
        <w:t>’</w:t>
      </w:r>
      <w:r>
        <w:rPr>
          <w:rFonts w:eastAsia="Times New Roman" w:cs="Times New Roman"/>
          <w:szCs w:val="24"/>
        </w:rPr>
        <w:t xml:space="preserve">ότι προφανώς δεν έχει πιστοληπτική ικανότητα –εξάλλου, είναι μια </w:t>
      </w:r>
      <w:r>
        <w:rPr>
          <w:rFonts w:eastAsia="Times New Roman" w:cs="Times New Roman"/>
          <w:szCs w:val="24"/>
        </w:rPr>
        <w:lastRenderedPageBreak/>
        <w:t>εφημερίδα που πουλάει σκάρτα δύο χιλιάδες φύλλα- και δεν πληροί χρηματοοικονομικά κριτήρια, παίρνει δάνεια. Γιατί παίρνει δάνεια; Διότι τα ζητάτε εσείς. Διότι υπάρχει από πίσω ο ΣΥΡΙΖΑ, ο οπο</w:t>
      </w:r>
      <w:r>
        <w:rPr>
          <w:rFonts w:eastAsia="Times New Roman" w:cs="Times New Roman"/>
          <w:szCs w:val="24"/>
        </w:rPr>
        <w:t>ίος εγγυάται τα δάνεια της «ΑΥΓΗΣ», υποθηκεύοντας την κρατική του χρηματοδότηση. Και αυτά τα έχετε κάνει προσωπικά και ενυπόγραφα. Σας υποβάλλω και τη σχετική κατάθεση, με την οποία αποδεικνύεται η παρέμβασή σας κατά δήλωση του κ. Δημήτρη Στούμπου, ο οποίο</w:t>
      </w:r>
      <w:r>
        <w:rPr>
          <w:rFonts w:eastAsia="Times New Roman" w:cs="Times New Roman"/>
          <w:szCs w:val="24"/>
        </w:rPr>
        <w:t xml:space="preserve">ς λέει ξεκάθαρα ότι για το συγκεκριμένο δάνειο των 1,2 εκατομμυρίων είχαμε ζητήσει από την ηγεσία του Συνασπισμού να στηριχθεί αυτό το αίτημα. </w:t>
      </w:r>
    </w:p>
    <w:p w14:paraId="14AC59A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Κατατίθεται λοιπόν στα Πρακτικά. </w:t>
      </w:r>
    </w:p>
    <w:p w14:paraId="14AC59A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Πρόεδρος της Νέας Δημοκρατίας κ. Κυριάκος Μητσοτάκης καταθέ</w:t>
      </w:r>
      <w:r>
        <w:rPr>
          <w:rFonts w:eastAsia="Times New Roman" w:cs="Times New Roman"/>
          <w:szCs w:val="24"/>
        </w:rPr>
        <w:t>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AC59A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αυτό δεν βρήκε τη θέση του στο πόρισμα της Πλειοψηφίας, στις τετρακόσιες δέκα πέντε σελίδες. </w:t>
      </w:r>
      <w:r>
        <w:rPr>
          <w:rFonts w:eastAsia="Times New Roman" w:cs="Times New Roman"/>
          <w:szCs w:val="24"/>
        </w:rPr>
        <w:t xml:space="preserve">Αναρωτιέμαι: Γιατί άραγε; </w:t>
      </w:r>
    </w:p>
    <w:p w14:paraId="14AC59A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Το πόρισμα όμως καταλήγει και σε ένα ακόμη ενδιαφέρον συμπέρασμα. Ποιο είναι αυτό; Όλα τα κόμματα λάμβαναν χρηματοδοτήσεις</w:t>
      </w:r>
      <w:r>
        <w:rPr>
          <w:rFonts w:eastAsia="Times New Roman" w:cs="Times New Roman"/>
          <w:szCs w:val="24"/>
        </w:rPr>
        <w:t>,</w:t>
      </w:r>
      <w:r>
        <w:rPr>
          <w:rFonts w:eastAsia="Times New Roman" w:cs="Times New Roman"/>
          <w:szCs w:val="24"/>
        </w:rPr>
        <w:t xml:space="preserve"> ακριβώς με τον ίδιο τρόπο, με μοναδική εγγύηση τις μελλοντικές κρατικές επιχορηγήσεις. Αυτό έκανε η Νέα Δ</w:t>
      </w:r>
      <w:r>
        <w:rPr>
          <w:rFonts w:eastAsia="Times New Roman" w:cs="Times New Roman"/>
          <w:szCs w:val="24"/>
        </w:rPr>
        <w:t>ημοκρατία. Αυτό έκανε το ΠΑΣΟΚ. Αυτό κάνατε κι εσείς. Προσέξτε, όμως. Μόνο ένας Πρόεδρος κόμματος έστειλε επιστολή σε τράπεζα με την οποία</w:t>
      </w:r>
      <w:r>
        <w:rPr>
          <w:rFonts w:eastAsia="Times New Roman" w:cs="Times New Roman"/>
          <w:szCs w:val="24"/>
        </w:rPr>
        <w:t>,</w:t>
      </w:r>
      <w:r>
        <w:rPr>
          <w:rFonts w:eastAsia="Times New Roman" w:cs="Times New Roman"/>
          <w:szCs w:val="24"/>
        </w:rPr>
        <w:t xml:space="preserve"> για να δικαιολογήσει το αίτημα συμπληρωματικού δανεισμού</w:t>
      </w:r>
      <w:r>
        <w:rPr>
          <w:rFonts w:eastAsia="Times New Roman" w:cs="Times New Roman"/>
          <w:szCs w:val="24"/>
        </w:rPr>
        <w:t>,</w:t>
      </w:r>
      <w:r>
        <w:rPr>
          <w:rFonts w:eastAsia="Times New Roman" w:cs="Times New Roman"/>
          <w:szCs w:val="24"/>
        </w:rPr>
        <w:t xml:space="preserve"> απαιτεί από το τραπεζικό ίδρυμα –και διαβάζω- ευρύτερη θεώ</w:t>
      </w:r>
      <w:r>
        <w:rPr>
          <w:rFonts w:eastAsia="Times New Roman" w:cs="Times New Roman"/>
          <w:szCs w:val="24"/>
        </w:rPr>
        <w:t xml:space="preserve">ρηση, που δεν προσδιορίζεται αποκλειστικά με αυστηρά και μοναδικά τραπεζικά κριτήρια. Αυτός είστε εσείς, κύριε Τσίπρα, όταν </w:t>
      </w:r>
      <w:r>
        <w:rPr>
          <w:rFonts w:eastAsia="Times New Roman" w:cs="Times New Roman"/>
          <w:szCs w:val="24"/>
        </w:rPr>
        <w:t>Α</w:t>
      </w:r>
      <w:r>
        <w:rPr>
          <w:rFonts w:eastAsia="Times New Roman" w:cs="Times New Roman"/>
          <w:szCs w:val="24"/>
        </w:rPr>
        <w:t xml:space="preserve">ρχηγός ενός μικρού κόμματος το 2010 ζητούσατε να δανειστείτε πάνω από τις δυνατότητές σας. </w:t>
      </w:r>
    </w:p>
    <w:p w14:paraId="14AC59A8"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w:t>
      </w:r>
      <w:r>
        <w:rPr>
          <w:rFonts w:eastAsia="Times New Roman" w:cs="Times New Roman"/>
          <w:szCs w:val="24"/>
        </w:rPr>
        <w:t>ς Δημοκρατίας)</w:t>
      </w:r>
    </w:p>
    <w:p w14:paraId="14AC59A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Βέβαια, όλα τα κόμματα οφείλουν στις τράπεζες το σύνολο του κεφαλαίου τους, συν τα πανωτόκια. Κι εμείς ανήκουμε σε αυτήν την κατηγορία, με μία εξαίρεση πάλι. Το μόνο κόμμα το οποίο έχει ωφεληθεί δύο φορές από διαγραφή τραπεζικού χρέους –μαντέψτε ποιο είναι</w:t>
      </w:r>
      <w:r>
        <w:rPr>
          <w:rFonts w:eastAsia="Times New Roman" w:cs="Times New Roman"/>
          <w:szCs w:val="24"/>
        </w:rPr>
        <w:t xml:space="preserve">- ο ΣΥΡΙΖΑ είναι και πάλι. </w:t>
      </w:r>
    </w:p>
    <w:p w14:paraId="14AC59AA"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4AC59A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Παράξενα πράγματα συμβαίνουν εδώ. Μία με τη διαγραφή της οφειλής για το ακίνητο της Κουμουνδούρου και μία για τη διαγραφή χρεών της εφημερίδας «ΑΥΓΗ» στην οποία είστε βασικός</w:t>
      </w:r>
      <w:r>
        <w:rPr>
          <w:rFonts w:eastAsia="Times New Roman" w:cs="Times New Roman"/>
          <w:szCs w:val="24"/>
        </w:rPr>
        <w:t xml:space="preserve"> μέτοχος. Αυτό, ξέρετε, στη γλώσσα του σοφού ελληνικού λαού λέγεται, «πήγατε για μαλλί και βγήκατε κουρεμένοι» από αυτήν την ιστορία της </w:t>
      </w:r>
      <w:r>
        <w:rPr>
          <w:rFonts w:eastAsia="Times New Roman" w:cs="Times New Roman"/>
          <w:szCs w:val="24"/>
        </w:rPr>
        <w:t>ε</w:t>
      </w:r>
      <w:r>
        <w:rPr>
          <w:rFonts w:eastAsia="Times New Roman" w:cs="Times New Roman"/>
          <w:szCs w:val="24"/>
        </w:rPr>
        <w:t xml:space="preserve">ξεταστικής. </w:t>
      </w:r>
    </w:p>
    <w:p w14:paraId="14AC59AC"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9A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 πόρισμα όμως αποτελεί κόλαφο για την Πλειοψηφία </w:t>
      </w:r>
      <w:r>
        <w:rPr>
          <w:rFonts w:eastAsia="Times New Roman" w:cs="Times New Roman"/>
          <w:szCs w:val="24"/>
        </w:rPr>
        <w:t xml:space="preserve">για δύο ακόμα λόγους: Ο πρώτος είναι διότι κάποιο αόρατο χέρι, όπως κατήγγειλε ο Αντιπρόεδρος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ο κ. Καμμένος, παρέμβαινε και άλλαζε το περιεχόμενο του πορίσματος. Άλλο πόρισμα είχαμε στην αρχή. Άλλο πόρισμα αναρτήθηκε στη συνέχεια</w:t>
      </w:r>
      <w:r>
        <w:rPr>
          <w:rFonts w:eastAsia="Times New Roman" w:cs="Times New Roman"/>
          <w:szCs w:val="24"/>
        </w:rPr>
        <w:t>. Πράγματα έμπαιναν στο πόρισμα. Πράγματα έβγαιναν στο πόρισμα χωρίς καμ</w:t>
      </w:r>
      <w:r>
        <w:rPr>
          <w:rFonts w:eastAsia="Times New Roman" w:cs="Times New Roman"/>
          <w:szCs w:val="24"/>
        </w:rPr>
        <w:t>μ</w:t>
      </w:r>
      <w:r>
        <w:rPr>
          <w:rFonts w:eastAsia="Times New Roman" w:cs="Times New Roman"/>
          <w:szCs w:val="24"/>
        </w:rPr>
        <w:t xml:space="preserve">ία απολύτως εξήγηση για το ποιο ήταν αυτό το αόρατο χέρι, το οποίο έκανε τέτοιες παρεμβάσεις. </w:t>
      </w:r>
    </w:p>
    <w:p w14:paraId="14AC59A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Δεύτερον –και δεν μπορώ πραγματικά αυτό να μην το σχολιάσω- μεγάλα κομμάτια του πορίσματ</w:t>
      </w:r>
      <w:r>
        <w:rPr>
          <w:rFonts w:eastAsia="Times New Roman" w:cs="Times New Roman"/>
          <w:szCs w:val="24"/>
        </w:rPr>
        <w:t xml:space="preserve">ος, κύριε Τσίπρα, αποτελούν προϊόν λογοκλοπής. Η αντιγραφή –τα έχω εδώ- έγινε λέξη προς λέξη από κείμενο αναρτημένο στην ιστοσελίδα του ομίλου Αριστόβουλος Μάνεσης. Ολόκληρες σελίδες αντιγράψατε. </w:t>
      </w:r>
    </w:p>
    <w:p w14:paraId="14AC59AF"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9B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Pr>
          <w:rFonts w:eastAsia="Times New Roman" w:cs="Times New Roman"/>
          <w:szCs w:val="24"/>
        </w:rPr>
        <w:t>σημείο αυτό ο Πρόεδρος της Νέας Δημοκρατίας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14:paraId="14AC59B1"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Μα καλά, τόσους συντάκτες έχ</w:t>
      </w:r>
      <w:r>
        <w:rPr>
          <w:rFonts w:eastAsia="Times New Roman"/>
          <w:szCs w:val="24"/>
        </w:rPr>
        <w:t xml:space="preserve">ετε που γράφουνε </w:t>
      </w:r>
      <w:r>
        <w:rPr>
          <w:rFonts w:eastAsia="Times New Roman"/>
          <w:szCs w:val="24"/>
          <w:lang w:val="en-US"/>
        </w:rPr>
        <w:t>non</w:t>
      </w:r>
      <w:r>
        <w:rPr>
          <w:rFonts w:eastAsia="Times New Roman"/>
          <w:szCs w:val="24"/>
        </w:rPr>
        <w:t xml:space="preserve"> </w:t>
      </w:r>
      <w:r>
        <w:rPr>
          <w:rFonts w:eastAsia="Times New Roman"/>
          <w:szCs w:val="24"/>
          <w:lang w:val="en-US"/>
        </w:rPr>
        <w:t>papers</w:t>
      </w:r>
      <w:r>
        <w:rPr>
          <w:rFonts w:eastAsia="Times New Roman"/>
          <w:szCs w:val="24"/>
        </w:rPr>
        <w:t>, δεν μπορούσατε να βρείτε έναν να γράψει κάτι πρωτότυπο, έναν από όλους αυτούς που έχετε στα υπόγεια του Μαξίμου; Έπρεπε να πάτε να αντιγράψετε ολόκληρες σελίδες;</w:t>
      </w:r>
    </w:p>
    <w:p w14:paraId="14AC59B2" w14:textId="77777777" w:rsidR="001812B4" w:rsidRDefault="001009A2">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4AC59B3"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lastRenderedPageBreak/>
        <w:t>Αυτό το πόρ</w:t>
      </w:r>
      <w:r>
        <w:rPr>
          <w:rFonts w:eastAsia="Times New Roman"/>
          <w:szCs w:val="24"/>
        </w:rPr>
        <w:t>ισμα, λοιπόν, συζητάμε σήμερα του αόρατου χεριού και της λογοκλοπής και του πορίσματος που δεν καταλογίζει τελικά κα</w:t>
      </w:r>
      <w:r>
        <w:rPr>
          <w:rFonts w:eastAsia="Times New Roman"/>
          <w:szCs w:val="24"/>
        </w:rPr>
        <w:t>μ</w:t>
      </w:r>
      <w:r>
        <w:rPr>
          <w:rFonts w:eastAsia="Times New Roman"/>
          <w:szCs w:val="24"/>
        </w:rPr>
        <w:t>μία ευθύνη σε πολιτικά πρόσωπα και το οποίο βέβαια</w:t>
      </w:r>
      <w:r>
        <w:rPr>
          <w:rFonts w:eastAsia="Times New Roman"/>
          <w:szCs w:val="24"/>
        </w:rPr>
        <w:t>,</w:t>
      </w:r>
      <w:r>
        <w:rPr>
          <w:rFonts w:eastAsia="Times New Roman"/>
          <w:szCs w:val="24"/>
        </w:rPr>
        <w:t xml:space="preserve"> έχει ως σκοπό να μεταθέσει τη συζήτηση από τα τεράστια αδιέξοδα στα οποία έχει περιέλθε</w:t>
      </w:r>
      <w:r>
        <w:rPr>
          <w:rFonts w:eastAsia="Times New Roman"/>
          <w:szCs w:val="24"/>
        </w:rPr>
        <w:t>ι η πατρίδα μας με αποκλειστική ευθύνη της Κυβέρνησης.</w:t>
      </w:r>
    </w:p>
    <w:p w14:paraId="14AC59B4"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Κυρίες και κύριοι Βουλευτές, στην προηγούμενή μου ομιλία στη Βουλή πριν από δύο εβδομάδες είχα προειδοποιήσει την Κυβέρνηση και τον κ. Τσίπρα προσωπικά ότι εγκλωβίζει τη χώρα σε ένα τραγικό αδιέξοδο, ό</w:t>
      </w:r>
      <w:r>
        <w:rPr>
          <w:rFonts w:eastAsia="Times New Roman"/>
          <w:szCs w:val="24"/>
        </w:rPr>
        <w:t xml:space="preserve">τι επαναλαμβάνεται ως τραγωδία το πρώτο τραυματικό εξάμηνο του 2015, ότι αυτόν τον τρόπο επανέρχεται στον δημόσιο διάλογο η απαγορευμένη συζήτηση για το </w:t>
      </w:r>
      <w:r>
        <w:rPr>
          <w:rFonts w:eastAsia="Times New Roman"/>
          <w:szCs w:val="24"/>
          <w:lang w:val="en-US"/>
        </w:rPr>
        <w:t>Grexit</w:t>
      </w:r>
      <w:r>
        <w:rPr>
          <w:rFonts w:eastAsia="Times New Roman"/>
          <w:szCs w:val="24"/>
        </w:rPr>
        <w:t xml:space="preserve">. </w:t>
      </w:r>
    </w:p>
    <w:p w14:paraId="14AC59B5"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Κατηγορηθήκαμε τότε ως φερέφωνα της κομματικής προπαγάνδας. Κατηγορηθήκαμε ως κινδυνολόγοι, γι</w:t>
      </w:r>
      <w:r>
        <w:rPr>
          <w:rFonts w:eastAsia="Times New Roman"/>
          <w:szCs w:val="24"/>
        </w:rPr>
        <w:t xml:space="preserve">α να έρθει ο ίδιος ο </w:t>
      </w:r>
      <w:r>
        <w:rPr>
          <w:rFonts w:eastAsia="Times New Roman"/>
          <w:szCs w:val="24"/>
        </w:rPr>
        <w:t>Κ</w:t>
      </w:r>
      <w:r>
        <w:rPr>
          <w:rFonts w:eastAsia="Times New Roman"/>
          <w:szCs w:val="24"/>
        </w:rPr>
        <w:t xml:space="preserve">οινοβουλευτικός εκπρόσωπος του ΣΥΡΙΖΑ να ανοίξει θέμα </w:t>
      </w:r>
      <w:r>
        <w:rPr>
          <w:rFonts w:eastAsia="Times New Roman"/>
          <w:szCs w:val="24"/>
          <w:lang w:val="en-US"/>
        </w:rPr>
        <w:t>Grexit</w:t>
      </w:r>
      <w:r>
        <w:rPr>
          <w:rFonts w:eastAsia="Times New Roman"/>
          <w:szCs w:val="24"/>
        </w:rPr>
        <w:t xml:space="preserve"> και να μας ενθαρρύνει μάλιστα να το συζητήσουμε όλοι εδώ στη Βουλή.</w:t>
      </w:r>
    </w:p>
    <w:p w14:paraId="14AC59B6"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Δεν τον βλέπω σήμερα. Α, να τος! Συγγνώμη, εδώ είναι! Δεν σας είδα. Κοίταζα στο βάθος της Αίθουσας.</w:t>
      </w:r>
    </w:p>
    <w:p w14:paraId="14AC59B7"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lastRenderedPageBreak/>
        <w:t xml:space="preserve">Αλλά </w:t>
      </w:r>
      <w:r>
        <w:rPr>
          <w:rFonts w:eastAsia="Times New Roman"/>
          <w:szCs w:val="24"/>
        </w:rPr>
        <w:t>κα</w:t>
      </w:r>
      <w:r>
        <w:rPr>
          <w:rFonts w:eastAsia="Times New Roman"/>
          <w:szCs w:val="24"/>
        </w:rPr>
        <w:t>μ</w:t>
      </w:r>
      <w:r>
        <w:rPr>
          <w:rFonts w:eastAsia="Times New Roman"/>
          <w:szCs w:val="24"/>
        </w:rPr>
        <w:t xml:space="preserve">μία αντίδραση από τη λαλίστατη Κυβέρνηση, κανένα </w:t>
      </w:r>
      <w:r>
        <w:rPr>
          <w:rFonts w:eastAsia="Times New Roman"/>
          <w:szCs w:val="24"/>
          <w:lang w:val="en-US"/>
        </w:rPr>
        <w:t>non</w:t>
      </w:r>
      <w:r>
        <w:rPr>
          <w:rFonts w:eastAsia="Times New Roman"/>
          <w:szCs w:val="24"/>
        </w:rPr>
        <w:t xml:space="preserve"> </w:t>
      </w:r>
      <w:r>
        <w:rPr>
          <w:rFonts w:eastAsia="Times New Roman"/>
          <w:szCs w:val="24"/>
          <w:lang w:val="en-US"/>
        </w:rPr>
        <w:t>paper</w:t>
      </w:r>
      <w:r>
        <w:rPr>
          <w:rFonts w:eastAsia="Times New Roman"/>
          <w:szCs w:val="24"/>
        </w:rPr>
        <w:t xml:space="preserve"> από τον εξαιρετικά αποτελεσματικό μηχανισμό προπαγάνδας, κα</w:t>
      </w:r>
      <w:r>
        <w:rPr>
          <w:rFonts w:eastAsia="Times New Roman"/>
          <w:szCs w:val="24"/>
        </w:rPr>
        <w:t>μ</w:t>
      </w:r>
      <w:r>
        <w:rPr>
          <w:rFonts w:eastAsia="Times New Roman"/>
          <w:szCs w:val="24"/>
        </w:rPr>
        <w:t xml:space="preserve">μία δημόσια επίπληξη στον κ. Ξυδάκη. </w:t>
      </w:r>
    </w:p>
    <w:p w14:paraId="14AC59B8"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 xml:space="preserve">Το γεγονός ότι τα </w:t>
      </w:r>
      <w:r>
        <w:rPr>
          <w:rFonts w:eastAsia="Times New Roman"/>
          <w:szCs w:val="24"/>
          <w:lang w:val="en-US"/>
        </w:rPr>
        <w:t>spreads</w:t>
      </w:r>
      <w:r>
        <w:rPr>
          <w:rFonts w:eastAsia="Times New Roman"/>
          <w:szCs w:val="24"/>
        </w:rPr>
        <w:t xml:space="preserve"> εκτοξεύθηκαν σας άφησε παγερά αδιάφορους. Το γεγονός ότι κάθε ανοησία </w:t>
      </w:r>
      <w:r>
        <w:rPr>
          <w:rFonts w:eastAsia="Times New Roman"/>
          <w:szCs w:val="24"/>
        </w:rPr>
        <w:t xml:space="preserve">που εκστομίζει κυβερνητικό στέλεχος έχει επιπτώσεις στην πραγματική οικονομία, σας αφήνει προκλητικά αδιάφορους. </w:t>
      </w:r>
    </w:p>
    <w:p w14:paraId="14AC59B9"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Εκτός αν ο κ. Ξυδάκης δεν είπε κάποια ανοησία, αλλά απεκάλυψε εναλλακτικές που εξετάζετε, κύριε Τσίπρα, για να μείνετε στην εξουσία. Γιατί μόν</w:t>
      </w:r>
      <w:r>
        <w:rPr>
          <w:rFonts w:eastAsia="Times New Roman"/>
          <w:szCs w:val="24"/>
        </w:rPr>
        <w:t>ο αυτό σας νοιάζει, η παραμονή πάση θυσία στην εξουσία με κάθε κόστος και γι’ αυτό κοροϊδεύετε τους πάντες.</w:t>
      </w:r>
    </w:p>
    <w:p w14:paraId="14AC59BA"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Ο κ. Ξυδάκης είπε δημόσια απλά κάτι το οποίο συζητάτε και κατ’ ιδίαν, ότι αν μας πιέσουν υπερβολικά οι πιστωτές, υπάρχει κι άλλος δρόμος. Φτωχοί είμ</w:t>
      </w:r>
      <w:r>
        <w:rPr>
          <w:rFonts w:eastAsia="Times New Roman"/>
          <w:szCs w:val="24"/>
        </w:rPr>
        <w:t>αστε, δεν έχουμε τίποτα να χάσουμε, ίσα ίσα θα κερδίσουμε την ανεξαρτησία μας.</w:t>
      </w:r>
    </w:p>
    <w:p w14:paraId="14AC59BB"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Ποιος συντάσσεται, λοιπόν, κύριε Τσίπρα, με τον κ. Σόιμπλε, του οποίου οι σκέψεις για την έξοδο της Ελλάδος από το ευρώ είναι γνωστές; Εμείς ή τα δικά σας στελέχη;</w:t>
      </w:r>
    </w:p>
    <w:p w14:paraId="14AC59BC" w14:textId="77777777" w:rsidR="001812B4" w:rsidRDefault="001009A2">
      <w:pPr>
        <w:tabs>
          <w:tab w:val="left" w:pos="2820"/>
        </w:tabs>
        <w:spacing w:line="600" w:lineRule="auto"/>
        <w:ind w:firstLine="720"/>
        <w:contextualSpacing/>
        <w:jc w:val="center"/>
        <w:rPr>
          <w:rFonts w:eastAsia="Times New Roman"/>
          <w:szCs w:val="24"/>
        </w:rPr>
      </w:pPr>
      <w:r>
        <w:rPr>
          <w:rFonts w:eastAsia="Times New Roman"/>
          <w:szCs w:val="24"/>
        </w:rPr>
        <w:lastRenderedPageBreak/>
        <w:t>(Χειροκροτήμα</w:t>
      </w:r>
      <w:r>
        <w:rPr>
          <w:rFonts w:eastAsia="Times New Roman"/>
          <w:szCs w:val="24"/>
        </w:rPr>
        <w:t>τα από την πτέρυγα της Νέας Δημοκρατίας)</w:t>
      </w:r>
    </w:p>
    <w:p w14:paraId="14AC59BD"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 xml:space="preserve">Και τολμάτε να κατηγορείτε τη Νέα Δημοκρατία ότι είμαστε υποχείρια του κ. Σόιμπλε -σαν δεν ντρέπεστε λίγο!- όταν δικά σας στελέχη ανασύρουν το ζήτημα της δραχμής. </w:t>
      </w:r>
    </w:p>
    <w:p w14:paraId="14AC59BE" w14:textId="77777777" w:rsidR="001812B4" w:rsidRDefault="001009A2">
      <w:pPr>
        <w:tabs>
          <w:tab w:val="left" w:pos="2820"/>
        </w:tabs>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w:t>
      </w:r>
      <w:r>
        <w:rPr>
          <w:rFonts w:eastAsia="Times New Roman"/>
          <w:szCs w:val="24"/>
        </w:rPr>
        <w:t>ς)</w:t>
      </w:r>
    </w:p>
    <w:p w14:paraId="14AC59BF"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Και πότε έρχεται αυτή η δήλωση; Δεν έρχεται σε μια τυχαία εποχή. Έρχεται σε μια ταραγμένη εποχή, όπου διάφοροι εποφθαλμιούν τη διάλυση της Ευρωζώνης. Έρχεται σε μια εποχή όπου μια αποκαμωμένη κοινωνία είναι ακόμα πιο επιρρεπής από ό,τι ήταν στο παρελθόν σε</w:t>
      </w:r>
      <w:r>
        <w:rPr>
          <w:rFonts w:eastAsia="Times New Roman"/>
          <w:szCs w:val="24"/>
        </w:rPr>
        <w:t xml:space="preserve"> θεωρίες συνομωσίας και σε λαϊκίστικα αφηγήματα εθνικής ανεξαρτησίας. </w:t>
      </w:r>
    </w:p>
    <w:p w14:paraId="14AC59C0"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Τα στρατόπεδα στην ελληνική κοινωνία είναι πια ξεκάθαρα. Από τη μία βρίσκονται οι υπέρμαχοι της αστικής δημοκρατίας, αυτοί που θεωρούν την παρουσία της Ελλάδος στον σκληρό πυρήνα της Ευ</w:t>
      </w:r>
      <w:r>
        <w:rPr>
          <w:rFonts w:eastAsia="Times New Roman"/>
          <w:szCs w:val="24"/>
        </w:rPr>
        <w:t xml:space="preserve">ρώπης ως ένα αδιαπραγμάτευτο αξίωμα. Και από την άλλη είναι διάφορες ετερόκλητες δυνάμεις, υπέρμαχοι του εθνολαϊκισμού, που φαντασιώνονται άλλους δρόμους για </w:t>
      </w:r>
      <w:r>
        <w:rPr>
          <w:rFonts w:eastAsia="Times New Roman"/>
          <w:szCs w:val="24"/>
        </w:rPr>
        <w:lastRenderedPageBreak/>
        <w:t>τη χώρα και παίρνουν κουράγιο κάποιοι από αυτούς που προβλέπουν το τέλος της ενωμένης Ευρώπης.</w:t>
      </w:r>
    </w:p>
    <w:p w14:paraId="14AC59C1"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 xml:space="preserve">Το </w:t>
      </w:r>
      <w:r>
        <w:rPr>
          <w:rFonts w:eastAsia="Times New Roman"/>
          <w:szCs w:val="24"/>
        </w:rPr>
        <w:t>πρόβλημα, κύριε Τσίπρα, είναι ότι εσείς δεν γνωρίζετε πραγματικά σε ποιο από τα δύο στρατόπεδα ανήκετε.</w:t>
      </w:r>
    </w:p>
    <w:p w14:paraId="14AC59C2"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Κυρίες και κύριοι συνάδελφοι, ο χρόνος στην κλεψύδρα της χώρας δυστυχώς αδειάζει με μεγάλη ταχύτητα. Η δεύτερη αξιολόγηση έπρεπε να είχε ολοκληρωθεί πότ</w:t>
      </w:r>
      <w:r>
        <w:rPr>
          <w:rFonts w:eastAsia="Times New Roman"/>
          <w:szCs w:val="24"/>
        </w:rPr>
        <w:t>ε, κυρίες και κύριοι συνάδελφοι; Τον Φεβρουάριο του 2016, ακριβώς πριν από έναν χρόνο.</w:t>
      </w:r>
    </w:p>
    <w:p w14:paraId="14AC59C3"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Ο κ. Τσακαλώτος έχει ήδη δεσμεύσει τη χώρα σε πρωτογενή πλεονάσματα υπερβολικά υψηλά, που πηγαίνουν πολύ πέρα από το τέλος του τρίτου προγράμματος. </w:t>
      </w:r>
    </w:p>
    <w:p w14:paraId="14AC59C4" w14:textId="77777777" w:rsidR="001812B4" w:rsidRDefault="001009A2">
      <w:pPr>
        <w:spacing w:line="600" w:lineRule="auto"/>
        <w:ind w:firstLine="720"/>
        <w:contextualSpacing/>
        <w:jc w:val="both"/>
        <w:rPr>
          <w:rFonts w:eastAsia="Times New Roman"/>
          <w:szCs w:val="24"/>
        </w:rPr>
      </w:pPr>
      <w:r>
        <w:rPr>
          <w:rFonts w:eastAsia="Times New Roman"/>
          <w:szCs w:val="24"/>
        </w:rPr>
        <w:t>Και οι δανειστές μας</w:t>
      </w:r>
      <w:r>
        <w:rPr>
          <w:rFonts w:eastAsia="Times New Roman"/>
          <w:szCs w:val="24"/>
        </w:rPr>
        <w:t xml:space="preserve"> απαιτούν, πράγματι, υπερβολικά πρόσθετα μέτρα. Το κάνουν αυτό, διότι αυτό δυστυχώς είναι το τίμημα της προσωπικής αναξιοπιστίας του κυρίου Τσίπρα. Τα μέτρα είναι το αναγκαστικό τίμημα της αποτυχίας της πολιτικής σας, της τραγικής σας ανικανότητας και της </w:t>
      </w:r>
      <w:r>
        <w:rPr>
          <w:rFonts w:eastAsia="Times New Roman"/>
          <w:szCs w:val="24"/>
        </w:rPr>
        <w:t>βαθιάς άρνησης να πραγματοποιήσετε τις αλλαγές που χρειάζονται. Πολλές απ’ αυτές –θα αναφερθώ στη συνέχεια σε συγκεκριμένα παραδείγματα- είναι αλλαγές που δεν έχουν δημοσιονομικό κόστος.</w:t>
      </w:r>
    </w:p>
    <w:p w14:paraId="14AC59C5"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Είστε ο αποκλειστικός υπεύθυνος που προκαλείτε νέα μέτρα λιτότητας, κ</w:t>
      </w:r>
      <w:r>
        <w:rPr>
          <w:rFonts w:eastAsia="Times New Roman"/>
          <w:szCs w:val="24"/>
        </w:rPr>
        <w:t>ύριε Τσίπρα. Και επειδή κανείς δεν πιστεύει ότι αυτή η Κυβέρνηση μπορεί πραγματικά να υλοποιήσει ουσιαστικές μεταρρυθμίσεις, γι’ αυτό ζητούνται σήμερα από την Κυβέρνηση, αλλά βέβαια και από τη χώρα, πρόσθετες δεσμεύσεις.</w:t>
      </w:r>
    </w:p>
    <w:p w14:paraId="14AC59C6" w14:textId="77777777" w:rsidR="001812B4" w:rsidRDefault="001009A2">
      <w:pPr>
        <w:spacing w:line="600" w:lineRule="auto"/>
        <w:ind w:firstLine="720"/>
        <w:contextualSpacing/>
        <w:jc w:val="both"/>
        <w:rPr>
          <w:rFonts w:eastAsia="Times New Roman"/>
          <w:szCs w:val="24"/>
        </w:rPr>
      </w:pPr>
      <w:r>
        <w:rPr>
          <w:rFonts w:eastAsia="Times New Roman"/>
          <w:szCs w:val="24"/>
        </w:rPr>
        <w:t>Ο κίνδυνος για τη χώρα είναι τεράστ</w:t>
      </w:r>
      <w:r>
        <w:rPr>
          <w:rFonts w:eastAsia="Times New Roman"/>
          <w:szCs w:val="24"/>
        </w:rPr>
        <w:t>ιος. Επαναλαμβάνεται το πρώτο εξάμηνο του 2015, αλλά σε πολύ χειρότερες συνθήκες για όλες τις Ελληνίδες, για όλους τους Έλληνες, διότι σήμερα είμαστε πιο εξασθενημένοι, είμαστε πιο αδύναμοι, είμαστε πιο αποκαμωμένοι, με πολύ λιγότερη αξιοπιστία.</w:t>
      </w:r>
    </w:p>
    <w:p w14:paraId="14AC59C7" w14:textId="77777777" w:rsidR="001812B4" w:rsidRDefault="001009A2">
      <w:pPr>
        <w:spacing w:line="600" w:lineRule="auto"/>
        <w:ind w:firstLine="720"/>
        <w:contextualSpacing/>
        <w:jc w:val="both"/>
        <w:rPr>
          <w:rFonts w:eastAsia="Times New Roman"/>
          <w:szCs w:val="24"/>
        </w:rPr>
      </w:pPr>
      <w:r>
        <w:rPr>
          <w:rFonts w:eastAsia="Times New Roman"/>
          <w:szCs w:val="24"/>
        </w:rPr>
        <w:t>Το δίλημμα</w:t>
      </w:r>
      <w:r>
        <w:rPr>
          <w:rFonts w:eastAsia="Times New Roman"/>
          <w:szCs w:val="24"/>
        </w:rPr>
        <w:t>, το οποίο εσείς προκαλέσατε με τη δικιά σας ανικανότητα το πρώτο εξάμηνο του 2015, ήταν τελικά «</w:t>
      </w:r>
      <w:r>
        <w:rPr>
          <w:rFonts w:eastAsia="Times New Roman"/>
          <w:szCs w:val="24"/>
          <w:lang w:val="en-US"/>
        </w:rPr>
        <w:t>Grexit</w:t>
      </w:r>
      <w:r>
        <w:rPr>
          <w:rFonts w:eastAsia="Times New Roman"/>
          <w:szCs w:val="24"/>
        </w:rPr>
        <w:t xml:space="preserve"> ή τρίτο μνημόνιο». Σήμερα πηγαίνετε να το κάνετε «</w:t>
      </w:r>
      <w:r>
        <w:rPr>
          <w:rFonts w:eastAsia="Times New Roman"/>
          <w:szCs w:val="24"/>
          <w:lang w:val="en-US"/>
        </w:rPr>
        <w:t>Grexit</w:t>
      </w:r>
      <w:r>
        <w:rPr>
          <w:rFonts w:eastAsia="Times New Roman"/>
          <w:szCs w:val="24"/>
        </w:rPr>
        <w:t xml:space="preserve"> ή τέταρτο μνημόνιο».</w:t>
      </w:r>
    </w:p>
    <w:p w14:paraId="14AC59C8" w14:textId="77777777" w:rsidR="001812B4" w:rsidRDefault="001009A2">
      <w:pPr>
        <w:spacing w:line="600" w:lineRule="auto"/>
        <w:ind w:firstLine="720"/>
        <w:contextualSpacing/>
        <w:jc w:val="both"/>
        <w:rPr>
          <w:rFonts w:eastAsia="Times New Roman"/>
          <w:szCs w:val="24"/>
        </w:rPr>
      </w:pPr>
      <w:r>
        <w:rPr>
          <w:rFonts w:eastAsia="Times New Roman"/>
          <w:szCs w:val="24"/>
        </w:rPr>
        <w:t>Μη σπεύσετε πάλι να μας κατηγορείτε ότι εμείς κινδυνολογούμε. Το ανεξάρτητ</w:t>
      </w:r>
      <w:r>
        <w:rPr>
          <w:rFonts w:eastAsia="Times New Roman"/>
          <w:szCs w:val="24"/>
        </w:rPr>
        <w:t>ο Γραφείο Προϋπολογισμού της Βουλής στην τελευταία τριμηνιαία του έκθεση ασκεί δριμεία κριτική στην τακτική της παρατεταμένης καθυστέρησης. Γράφει: «Το οικονομικό κόστος των καθυστερήσεων και αναβολών στις διαδικασίες αξιολόγησης μπορεί να αποδειχθεί μεγαλ</w:t>
      </w:r>
      <w:r>
        <w:rPr>
          <w:rFonts w:eastAsia="Times New Roman"/>
          <w:szCs w:val="24"/>
        </w:rPr>
        <w:t xml:space="preserve">ύτερο για την Ελλάδα </w:t>
      </w:r>
      <w:r>
        <w:rPr>
          <w:rFonts w:eastAsia="Times New Roman"/>
          <w:szCs w:val="24"/>
        </w:rPr>
        <w:lastRenderedPageBreak/>
        <w:t xml:space="preserve">από το πιθανό όφελος, το οποίο επιπλέον θα αποδειχθεί προσωρινό». Αναφέρει, όμως, και κάτι άλλο, πολύ πιο ανησυχητικό: «Αν δεν υπάρξει συμφωνία με τον </w:t>
      </w:r>
      <w:r>
        <w:rPr>
          <w:rFonts w:eastAsia="Times New Roman"/>
          <w:szCs w:val="24"/>
          <w:lang w:val="en-US"/>
        </w:rPr>
        <w:t>ESM</w:t>
      </w:r>
      <w:r>
        <w:rPr>
          <w:rFonts w:eastAsia="Times New Roman"/>
          <w:szCs w:val="24"/>
        </w:rPr>
        <w:t xml:space="preserve"> ή χρηματοδότηση μέσω εξόδου στις αγορές, τότε η πτώχευση θα είναι αναπόφευκτη με</w:t>
      </w:r>
      <w:r>
        <w:rPr>
          <w:rFonts w:eastAsia="Times New Roman"/>
          <w:szCs w:val="24"/>
        </w:rPr>
        <w:t xml:space="preserve"> πιθανότατη συνέπεια την έξοδο από το ευρώ».</w:t>
      </w:r>
    </w:p>
    <w:p w14:paraId="14AC59C9" w14:textId="77777777" w:rsidR="001812B4" w:rsidRDefault="001009A2">
      <w:pPr>
        <w:spacing w:line="600" w:lineRule="auto"/>
        <w:ind w:firstLine="720"/>
        <w:contextualSpacing/>
        <w:jc w:val="both"/>
        <w:rPr>
          <w:rFonts w:eastAsia="Times New Roman"/>
          <w:szCs w:val="24"/>
        </w:rPr>
      </w:pPr>
      <w:r>
        <w:rPr>
          <w:rFonts w:eastAsia="Times New Roman"/>
          <w:szCs w:val="24"/>
        </w:rPr>
        <w:t>Και ήρθε ο κ. Λιαργκόβας το περασμένο Σάββατο σε συνέντευξή του και είπε και κάτι ακόμη: «Αν δεν υπάρξει τέταρτο μνημόνιο, εάν δεν μας προσφερθεί τέταρτο μνημόνιο, τότε μιλάμε για το απευκταίο σενάριο της εξόδου</w:t>
      </w:r>
      <w:r>
        <w:rPr>
          <w:rFonts w:eastAsia="Times New Roman"/>
          <w:szCs w:val="24"/>
        </w:rPr>
        <w:t xml:space="preserve"> από τη ζώνη του ευρώ».</w:t>
      </w:r>
    </w:p>
    <w:p w14:paraId="14AC59CA" w14:textId="77777777" w:rsidR="001812B4" w:rsidRDefault="001009A2">
      <w:pPr>
        <w:spacing w:line="600" w:lineRule="auto"/>
        <w:ind w:firstLine="720"/>
        <w:contextualSpacing/>
        <w:jc w:val="both"/>
        <w:rPr>
          <w:rFonts w:eastAsia="Times New Roman"/>
          <w:szCs w:val="24"/>
        </w:rPr>
      </w:pPr>
      <w:r>
        <w:rPr>
          <w:rFonts w:eastAsia="Times New Roman"/>
          <w:szCs w:val="24"/>
        </w:rPr>
        <w:t>Δεν πρέπει να φτάσουμε εκεί, ιδιαίτερα διότι κανείς σήμερα με την ισορροπία δυνάμεων στην Ευρώπη και ιδίως στη Γερμανία δεν μας εξασφαλίζει, κύριε Τσίπρα, ότι θα υπάρχει τέταρτο μνημόνιο, εάν η Ελλάδα αναγκαστεί να το ζητήσει.</w:t>
      </w:r>
    </w:p>
    <w:p w14:paraId="14AC59CB" w14:textId="77777777" w:rsidR="001812B4" w:rsidRDefault="001009A2">
      <w:pPr>
        <w:spacing w:line="600" w:lineRule="auto"/>
        <w:ind w:firstLine="720"/>
        <w:contextualSpacing/>
        <w:jc w:val="both"/>
        <w:rPr>
          <w:rFonts w:eastAsia="Times New Roman"/>
          <w:szCs w:val="24"/>
        </w:rPr>
      </w:pPr>
      <w:r>
        <w:rPr>
          <w:rFonts w:eastAsia="Times New Roman"/>
          <w:szCs w:val="24"/>
        </w:rPr>
        <w:t>Γι’ α</w:t>
      </w:r>
      <w:r>
        <w:rPr>
          <w:rFonts w:eastAsia="Times New Roman"/>
          <w:szCs w:val="24"/>
        </w:rPr>
        <w:t>υτό, κύριε Τσίπρα, πρέπει να φύγετε το συντομότερο δυνατόν. Το ότι δεν μπορείτε ή δεν θέλετε έχει μικρή σημασία πια. Αυτό που έχει σημασία είναι ότι δεν έχετε κανένα δικαίωμα να συμπαρασύρετε μια χώρα στον γκρεμό, διότι εκεί μας οδηγεί η Κυβέρνησή σας.</w:t>
      </w:r>
    </w:p>
    <w:p w14:paraId="14AC59CC"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Εδώ</w:t>
      </w:r>
      <w:r>
        <w:rPr>
          <w:rFonts w:eastAsia="Times New Roman"/>
          <w:szCs w:val="24"/>
        </w:rPr>
        <w:t xml:space="preserve"> και πολύ καιρό, απ’ αυτό εδώ το Βήμα, σας προειδοποιούμε ότι οδηγείτε τη χώρα σ’ ένα απόλυτο αδιέξοδο και εδώ μας έχετε οδηγήσει σήμερα.</w:t>
      </w:r>
    </w:p>
    <w:p w14:paraId="14AC59CD" w14:textId="77777777" w:rsidR="001812B4" w:rsidRDefault="001009A2">
      <w:pPr>
        <w:spacing w:line="600" w:lineRule="auto"/>
        <w:ind w:firstLine="720"/>
        <w:contextualSpacing/>
        <w:jc w:val="both"/>
        <w:rPr>
          <w:rFonts w:eastAsia="Times New Roman"/>
          <w:szCs w:val="24"/>
        </w:rPr>
      </w:pPr>
      <w:r>
        <w:rPr>
          <w:rFonts w:eastAsia="Times New Roman"/>
          <w:szCs w:val="24"/>
        </w:rPr>
        <w:t>Επαναλαμβάνετε διαρκώς τα ίδια λάθη. Καθυστερείτε στην υλοποίηση όσων έχετε δεσμευθεί και σπαταλάτε ό,τι σας έχει μείν</w:t>
      </w:r>
      <w:r>
        <w:rPr>
          <w:rFonts w:eastAsia="Times New Roman"/>
          <w:szCs w:val="24"/>
        </w:rPr>
        <w:t xml:space="preserve">ει από το ελάχιστο κεφάλαιο αξιοπιστίας, το οποίο διαθέτετε, όχι δικό σας, κεφάλαιο της χώρας, με αποτέλεσμα να αυξάνονται πάλι οι απαιτήσεις από την άλλη μεριά. </w:t>
      </w:r>
    </w:p>
    <w:p w14:paraId="14AC59CE" w14:textId="77777777" w:rsidR="001812B4" w:rsidRDefault="001009A2">
      <w:pPr>
        <w:spacing w:line="600" w:lineRule="auto"/>
        <w:ind w:firstLine="720"/>
        <w:contextualSpacing/>
        <w:jc w:val="both"/>
        <w:rPr>
          <w:rFonts w:eastAsia="Times New Roman"/>
          <w:szCs w:val="24"/>
        </w:rPr>
      </w:pPr>
      <w:r>
        <w:rPr>
          <w:rFonts w:eastAsia="Times New Roman"/>
          <w:szCs w:val="24"/>
        </w:rPr>
        <w:t>Πάλι για άλλη μια φορά διαβάσατε λάθος τους συσχετισμούς δυνάμεων. Μας λέγατε ότι έχετε απομο</w:t>
      </w:r>
      <w:r>
        <w:rPr>
          <w:rFonts w:eastAsia="Times New Roman"/>
          <w:szCs w:val="24"/>
        </w:rPr>
        <w:t xml:space="preserve">νώσει τους ακραίους και ότι δημιουργείτε κάποια νέα μεγάλη συμμαχία και στο </w:t>
      </w:r>
      <w:r>
        <w:rPr>
          <w:rFonts w:eastAsia="Times New Roman"/>
          <w:szCs w:val="24"/>
          <w:lang w:val="en-US"/>
        </w:rPr>
        <w:t>Eurogroup</w:t>
      </w:r>
      <w:r>
        <w:rPr>
          <w:rFonts w:eastAsia="Times New Roman"/>
          <w:szCs w:val="24"/>
        </w:rPr>
        <w:t xml:space="preserve"> πριν από λίγες μέρες ήταν όλοι απέναντί μας, δυστυχώς. Συντάχθηκαν όλοι με τις πιο σκληρές και παράλογες απαιτήσεις των δανειστών. Αυτό δεν έγινε μόνο στο πρόσφατο </w:t>
      </w:r>
      <w:r>
        <w:rPr>
          <w:rFonts w:eastAsia="Times New Roman"/>
          <w:szCs w:val="24"/>
          <w:lang w:val="en-US"/>
        </w:rPr>
        <w:t>Eurogr</w:t>
      </w:r>
      <w:r>
        <w:rPr>
          <w:rFonts w:eastAsia="Times New Roman"/>
          <w:szCs w:val="24"/>
          <w:lang w:val="en-US"/>
        </w:rPr>
        <w:t>oup</w:t>
      </w:r>
      <w:r>
        <w:rPr>
          <w:rFonts w:eastAsia="Times New Roman"/>
          <w:szCs w:val="24"/>
        </w:rPr>
        <w:t>. Έγινε και τον Δεκέμβριο, όταν με υπογραφή του κ</w:t>
      </w:r>
      <w:r>
        <w:rPr>
          <w:rFonts w:eastAsia="Times New Roman"/>
          <w:szCs w:val="24"/>
        </w:rPr>
        <w:t>.</w:t>
      </w:r>
      <w:r>
        <w:rPr>
          <w:rFonts w:eastAsia="Times New Roman"/>
          <w:szCs w:val="24"/>
        </w:rPr>
        <w:t xml:space="preserve"> Τσακαλώτου δεσμεύσατε τη χώρα σε μακροχρόνια λιτότητα.</w:t>
      </w:r>
    </w:p>
    <w:p w14:paraId="14AC59C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Αναρωτιέμαι, κύριε Τσίπρα, πραγματικά πόσες φορές πρέπει να κάνετε το ίδιο λάθος σε βάρος της χώρας; </w:t>
      </w:r>
    </w:p>
    <w:p w14:paraId="14AC59D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Το κάνατε το πρώτο εξάμηνο του 2015 και μας κ</w:t>
      </w:r>
      <w:r>
        <w:rPr>
          <w:rFonts w:eastAsia="Times New Roman" w:cs="Times New Roman"/>
          <w:szCs w:val="24"/>
        </w:rPr>
        <w:t>όστισε σχεδόν 100 δισεκατομμύρια. Γύρισε πολλά χρόνια πίσω την οικονομία μας. Το κάνατε στην πρώτη αξιολόγηση. Καθυστερήσατε έναν χρόνο. Και τι μας προέκυψε; Το ασφαλιστικό Κατρούγκαλου, ο κόφτης, το υπερταμείο και φόροι 9 δισεκατομμυρίων!</w:t>
      </w:r>
    </w:p>
    <w:p w14:paraId="14AC59D1"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 xml:space="preserve">(Χειροκροτήματα </w:t>
      </w:r>
      <w:r>
        <w:rPr>
          <w:rFonts w:eastAsia="Times New Roman" w:cs="Times New Roman"/>
          <w:szCs w:val="24"/>
        </w:rPr>
        <w:t>από την πτέρυγα της Νέας Δημοκρατίας)</w:t>
      </w:r>
    </w:p>
    <w:p w14:paraId="14AC59D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Αυτό ήταν το κόστος της καθυστέρησης! Το κάνετε και τώρα, για μια αξιολόγηση</w:t>
      </w:r>
      <w:r>
        <w:rPr>
          <w:rFonts w:eastAsia="Times New Roman" w:cs="Times New Roman"/>
          <w:szCs w:val="24"/>
        </w:rPr>
        <w:t>,</w:t>
      </w:r>
      <w:r>
        <w:rPr>
          <w:rFonts w:eastAsia="Times New Roman" w:cs="Times New Roman"/>
          <w:szCs w:val="24"/>
        </w:rPr>
        <w:t xml:space="preserve"> η οποία έπρεπε να έχει κλείσει εδώ και δώδεκα μήνες, με λιγότερες απαιτήσεις. Εξαιτίας ακριβώς των χειρισμών της Κυβέρνησης σήμερα ζητούνται από τη χώρα πολύ περισσότερα. </w:t>
      </w:r>
    </w:p>
    <w:p w14:paraId="14AC59D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Αναρωτιέμαι, γιατί δεν τα ζητούσαν πέρυσι όλα αυτά; Γιατί δεν γινόταν ποτέ η συζήτη</w:t>
      </w:r>
      <w:r>
        <w:rPr>
          <w:rFonts w:eastAsia="Times New Roman" w:cs="Times New Roman"/>
          <w:szCs w:val="24"/>
        </w:rPr>
        <w:t xml:space="preserve">ση πέρυσι για μέτρα μετά το 2019 και προέκυψε τώρα η συζήτηση; Διότι αυτό είναι το τίμημα της δικής σας προσωπικής αναξιοπιστίας και της παντελούς αδυναμίας σας να υλοποιήσετε οποιαδήποτε πραγματική μεταρρύθμιση. </w:t>
      </w:r>
    </w:p>
    <w:p w14:paraId="14AC59D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Δεν έχετε κα</w:t>
      </w:r>
      <w:r>
        <w:rPr>
          <w:rFonts w:eastAsia="Times New Roman" w:cs="Times New Roman"/>
          <w:szCs w:val="24"/>
        </w:rPr>
        <w:t>μ</w:t>
      </w:r>
      <w:r>
        <w:rPr>
          <w:rFonts w:eastAsia="Times New Roman" w:cs="Times New Roman"/>
          <w:szCs w:val="24"/>
        </w:rPr>
        <w:t>μία δικαιολογία, διότι γνωρίζ</w:t>
      </w:r>
      <w:r>
        <w:rPr>
          <w:rFonts w:eastAsia="Times New Roman" w:cs="Times New Roman"/>
          <w:szCs w:val="24"/>
        </w:rPr>
        <w:t>ετε πολύ καλά πόσο κρίσιμος είναι ο χρόνος. Εξάλλου, εσείς οι ίδιοι- ο κ. Τσα</w:t>
      </w:r>
      <w:r>
        <w:rPr>
          <w:rFonts w:eastAsia="Times New Roman" w:cs="Times New Roman"/>
          <w:szCs w:val="24"/>
        </w:rPr>
        <w:lastRenderedPageBreak/>
        <w:t>καλώτος συγκεκριμένα- λέγατε ότι εάν δεν κλείσουμε την αξιολόγηση τον Δεκέμβριο η οικονομία θα έχει μεγάλο πρόβλημα. Μπαίνουμε στον Φεβρουάριο και ακόμα τίποτα! Δεν έχετε κα</w:t>
      </w:r>
      <w:r>
        <w:rPr>
          <w:rFonts w:eastAsia="Times New Roman" w:cs="Times New Roman"/>
          <w:szCs w:val="24"/>
        </w:rPr>
        <w:t>,</w:t>
      </w:r>
      <w:r>
        <w:rPr>
          <w:rFonts w:eastAsia="Times New Roman" w:cs="Times New Roman"/>
          <w:szCs w:val="24"/>
        </w:rPr>
        <w:t>μία ε</w:t>
      </w:r>
      <w:r>
        <w:rPr>
          <w:rFonts w:eastAsia="Times New Roman" w:cs="Times New Roman"/>
          <w:szCs w:val="24"/>
        </w:rPr>
        <w:t>υθύνη γι’ αυτό</w:t>
      </w:r>
      <w:r>
        <w:rPr>
          <w:rFonts w:eastAsia="Times New Roman" w:cs="Times New Roman"/>
          <w:szCs w:val="24"/>
        </w:rPr>
        <w:t>,</w:t>
      </w:r>
      <w:r>
        <w:rPr>
          <w:rFonts w:eastAsia="Times New Roman" w:cs="Times New Roman"/>
          <w:szCs w:val="24"/>
        </w:rPr>
        <w:t xml:space="preserve"> κύριε Τσίπρα; Φυσικά και έχετε! </w:t>
      </w:r>
    </w:p>
    <w:p w14:paraId="14AC59D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Λοιπόν, εμείς σας το λέμε για άλλη μια φορά ξεκάθαρα, ότι δεν πρόκειται να σας επιτρέψουμε να παίξετε την τύχη της χώρας στα ζάρια. Δύο χρόνια τώρα το μόνο το οποίο κάνετε είναι να φορτώνετε φόρους στους Έλλ</w:t>
      </w:r>
      <w:r>
        <w:rPr>
          <w:rFonts w:eastAsia="Times New Roman" w:cs="Times New Roman"/>
          <w:szCs w:val="24"/>
        </w:rPr>
        <w:t xml:space="preserve">ηνες και νέα μέτρα λιτότητας. Αντίθετα, δεν έχετε κάνει τίποτα ουσιαστικό για να προωθήσετε πραγματικές αλλαγές, δεν έχετε κάνει τίποτα ουσιαστικό στο μέτωπο των αποκρατικοποιήσεων. </w:t>
      </w:r>
    </w:p>
    <w:p w14:paraId="14AC59D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βέβαια, όσο δεν υλοποιούνται αυτές οι διαθρωτικές αλλαγές, στις οποίε</w:t>
      </w:r>
      <w:r>
        <w:rPr>
          <w:rFonts w:eastAsia="Times New Roman" w:cs="Times New Roman"/>
          <w:szCs w:val="24"/>
        </w:rPr>
        <w:t xml:space="preserve">ς αφορά το σημαντικότερο σκέλος του μνημονίου, τόσο καθίσταται ακόμα πιο αναξιόπιστη η εικόνα της χώρας στο εξωτερικό. </w:t>
      </w:r>
    </w:p>
    <w:p w14:paraId="14AC59D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Είναι πραγματικά εντυπωσιακή η κυνική ομολογία του κ. Τσακαλώτου ότι η Κυβέρνηση δεν έχει υλοποιήσει τα 2/3 των δεσμεύσεων που έχει αναλάβει στο πρόγραμμα για την ολοκλήρωση της δεύτερης αξιολόγησης. Το επιβεβαίωσαν για άλλη μια φορά και τα δικά σας </w:t>
      </w:r>
      <w:r>
        <w:rPr>
          <w:rFonts w:eastAsia="Times New Roman" w:cs="Times New Roman"/>
          <w:szCs w:val="24"/>
          <w:lang w:val="en-US"/>
        </w:rPr>
        <w:t>non</w:t>
      </w:r>
      <w:r>
        <w:rPr>
          <w:rFonts w:eastAsia="Times New Roman" w:cs="Times New Roman"/>
          <w:szCs w:val="24"/>
        </w:rPr>
        <w:t xml:space="preserve"> </w:t>
      </w:r>
      <w:r>
        <w:rPr>
          <w:rFonts w:eastAsia="Times New Roman" w:cs="Times New Roman"/>
          <w:szCs w:val="24"/>
          <w:lang w:val="en-US"/>
        </w:rPr>
        <w:t>pa</w:t>
      </w:r>
      <w:r>
        <w:rPr>
          <w:rFonts w:eastAsia="Times New Roman" w:cs="Times New Roman"/>
          <w:szCs w:val="24"/>
          <w:lang w:val="en-US"/>
        </w:rPr>
        <w:t>pers</w:t>
      </w:r>
      <w:r>
        <w:rPr>
          <w:rFonts w:eastAsia="Times New Roman" w:cs="Times New Roman"/>
          <w:szCs w:val="24"/>
        </w:rPr>
        <w:t xml:space="preserve"> του Μαξίμου. </w:t>
      </w:r>
    </w:p>
    <w:p w14:paraId="14AC59D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Ποια είναι η διαπραγματευτική δύναμη ενάντια των εταίρων, όταν μια Κυβέρνηση αποδέχεται με τόσο ξεκάθαρο τρόπο την αποτυχία της; Και πώς να μην αυξάνονται στη συνέχεια οι πιέσεις και οι απαιτήσεις;</w:t>
      </w:r>
    </w:p>
    <w:p w14:paraId="14AC59D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Υπουργέ των Οικονομικών, τα έχετε</w:t>
      </w:r>
      <w:r>
        <w:rPr>
          <w:rFonts w:eastAsia="Times New Roman" w:cs="Times New Roman"/>
          <w:szCs w:val="24"/>
        </w:rPr>
        <w:t xml:space="preserve"> πει όλα αυτά στον κ. Τσίπρα; Ο Πρωθυπουργός, την ώρα που λέει «έχουμε τηρήσει όλα τα συμφωνηθέντα» έχει ακούσει τον Υπουργό Οικονομικών, ο οποίος λέει ότι έχουμε κάνει μόνο το 1/3;  </w:t>
      </w:r>
    </w:p>
    <w:p w14:paraId="14AC59DA"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9D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Δεν είναι σοβαρά π</w:t>
      </w:r>
      <w:r>
        <w:rPr>
          <w:rFonts w:eastAsia="Times New Roman" w:cs="Times New Roman"/>
          <w:szCs w:val="24"/>
        </w:rPr>
        <w:t>ράγματα αυτά! Ποιον κοροϊδεύετε, επιτέλους, κύριε Τσίπρα και ποιος πληρώνει την κοροϊδία; Η πατρίδα και οι πολίτες. Ανεβάζετε το κόστος κάθε διαπραγμάτευσης, παριστάνοντας τα «σκληρά καρύδια» για εσωτερική κατανάλωση, την ώρα που η πραγματική οικονομία βου</w:t>
      </w:r>
      <w:r>
        <w:rPr>
          <w:rFonts w:eastAsia="Times New Roman" w:cs="Times New Roman"/>
          <w:szCs w:val="24"/>
        </w:rPr>
        <w:t>λιάζει, ρευστότητα δεν υπάρχει, το ιδιωτικό χρέος αυξάνεται με τρομακτικούς ρυθμούς. Τα επιτόκια δανεισμού εκτινάχθηκαν, το διετές ομόλογο ήταν χθες στο 9,45%. Χειρότερα από τριτοκοσμική χώρα!</w:t>
      </w:r>
    </w:p>
    <w:p w14:paraId="14AC59D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Έτσι θα βγούμε στις αγορές, κύριε Τσίπρα; Τα χρέη του </w:t>
      </w:r>
      <w:r>
        <w:rPr>
          <w:rFonts w:eastAsia="Times New Roman" w:cs="Times New Roman"/>
          <w:szCs w:val="24"/>
        </w:rPr>
        <w:t>δ</w:t>
      </w:r>
      <w:r>
        <w:rPr>
          <w:rFonts w:eastAsia="Times New Roman" w:cs="Times New Roman"/>
          <w:szCs w:val="24"/>
        </w:rPr>
        <w:t xml:space="preserve">ημοσίου </w:t>
      </w:r>
      <w:r>
        <w:rPr>
          <w:rFonts w:eastAsia="Times New Roman" w:cs="Times New Roman"/>
          <w:szCs w:val="24"/>
        </w:rPr>
        <w:t xml:space="preserve">προς ιδιώτες -μέρος των οποίων έπρεπε να εξοφληθεί </w:t>
      </w:r>
      <w:r>
        <w:rPr>
          <w:rFonts w:eastAsia="Times New Roman" w:cs="Times New Roman"/>
          <w:szCs w:val="24"/>
        </w:rPr>
        <w:lastRenderedPageBreak/>
        <w:t xml:space="preserve">από τη δόση, η οποία ακόμα δεν έχει έρθει- αυξάνονται, αλλά προφανώς αυτά δεν σας ενδιαφέρουν πολύ. </w:t>
      </w:r>
    </w:p>
    <w:p w14:paraId="14AC59D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Να σας υπενθυμίσω, λοιπόν, κυρίες και κύριοι συνάδελφοι, μια σειρά από δεσμεύσεις για διαρθρωτικές αλλαγ</w:t>
      </w:r>
      <w:r>
        <w:rPr>
          <w:rFonts w:eastAsia="Times New Roman" w:cs="Times New Roman"/>
          <w:szCs w:val="24"/>
        </w:rPr>
        <w:t>ές, που ενώ δεν έχουν δημοσιονομικό κόστος, αντίθετα έχουν δημοσιονομικό όφελος, δεν τις υλοποιείτε. Δεν αποπληρώνετε ληξιπρόθεσμες οφειλές του Δημοσίου.</w:t>
      </w:r>
    </w:p>
    <w:p w14:paraId="14AC59D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είστε υπερήφανοι γιατί υπερβήκατε τον στόχο του πρωτογενούς πλεονάσματος, ως αποτέλεσμα μιας απαρά</w:t>
      </w:r>
      <w:r>
        <w:rPr>
          <w:rFonts w:eastAsia="Times New Roman" w:cs="Times New Roman"/>
          <w:szCs w:val="24"/>
        </w:rPr>
        <w:t xml:space="preserve">δεκτης υπερφορολόγησης της παραγωγικής Ελλάδας. </w:t>
      </w:r>
    </w:p>
    <w:p w14:paraId="14AC59D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Κωλυσιεργήσατε στην παραχώρηση των δεκατεσσάρων περιφερειακών αεροδρομίων. Χάσατε έναν χρόνο από αυτή την υπόθεση. Ένας χρόνος χάθηκε, που θα μπορούσαν τα αεροδρόμια να έχουν ήδη αναβαθμιστεί και να φέρνουν </w:t>
      </w:r>
      <w:r>
        <w:rPr>
          <w:rFonts w:eastAsia="Times New Roman" w:cs="Times New Roman"/>
          <w:szCs w:val="24"/>
        </w:rPr>
        <w:t xml:space="preserve">έσοδα στο ελληνικό δημόσιο. </w:t>
      </w:r>
    </w:p>
    <w:p w14:paraId="14AC59E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Φυσικά, καθυστερείτε στην αποκρατικοποίηση της έκτασης στο Ελληνικό, που είναι η μεγαλύτερη επένδυση που μπορεί να γίνει σήμερα στην Ελλάδα. Θα δημιουργήσει δεκάδες χιλιάδες θέσεις εργασίας. Λες και δεν σας ενδιαφέρει καθόλου, </w:t>
      </w:r>
      <w:r>
        <w:rPr>
          <w:rFonts w:eastAsia="Times New Roman" w:cs="Times New Roman"/>
          <w:szCs w:val="24"/>
        </w:rPr>
        <w:t>κανείς δεν ασχολείται με αυτή την επένδυση!</w:t>
      </w:r>
    </w:p>
    <w:p w14:paraId="14AC59E1"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Τορπιλίσατε την αποκρατικοποίηση του ΔΕΣΦΑ. Θα απέφερε 188 εκατομμύρια στο δημόσιο ταμείο. Και βέβαια, μέχρι την τελευταία στιγμή δημιουργούσατε προσκόμματα στην ιδιωτικοποίηση  της ΤΡΑΙΝΟΣΕ, για να την πουλήσετε</w:t>
      </w:r>
      <w:r>
        <w:rPr>
          <w:rFonts w:eastAsia="Times New Roman" w:cs="Times New Roman"/>
          <w:szCs w:val="24"/>
        </w:rPr>
        <w:t xml:space="preserve"> τελικά για 45 εκατομμύρια, όταν εμείς είχαμε εξασφαλίσει τίμημα 300 εκατομμυρίων πριν από δυο χρόνια, ενώ ακούω κιόλας ότι ετοιμάζετε και νέα κρατική ΤΡΑΙΝΟΣΕ, για να μπορέσει προφανώς να ανταγωνιστεί τον ιδιώτη και να βολέψετε τίποτα δικούς σας κομματικο</w:t>
      </w:r>
      <w:r>
        <w:rPr>
          <w:rFonts w:eastAsia="Times New Roman" w:cs="Times New Roman"/>
          <w:szCs w:val="24"/>
        </w:rPr>
        <w:t xml:space="preserve">ύς εγκάθετους. </w:t>
      </w:r>
    </w:p>
    <w:p w14:paraId="14AC59E2"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Έχετε κάνει ό,τι περνά από το χέρι σας, κύριε Τσίπρα, για να εξασθενίσετε το τραπεζικό σύστημα. </w:t>
      </w:r>
    </w:p>
    <w:p w14:paraId="14AC59E3" w14:textId="77777777" w:rsidR="001812B4" w:rsidRDefault="001009A2">
      <w:pPr>
        <w:tabs>
          <w:tab w:val="left" w:pos="2738"/>
          <w:tab w:val="center" w:pos="4753"/>
          <w:tab w:val="left" w:pos="5723"/>
        </w:tabs>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14AC59E4"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Κάνετε λίγη ησυχία, παρακαλώ.</w:t>
      </w:r>
    </w:p>
    <w:p w14:paraId="14AC59E5"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κύριε Τσίπρα, καθυστερείτε τόσο πολύ στην τοποθέτηση διοικήσεων στις </w:t>
      </w:r>
      <w:r>
        <w:rPr>
          <w:rFonts w:eastAsia="Times New Roman" w:cs="Times New Roman"/>
          <w:szCs w:val="24"/>
        </w:rPr>
        <w:t>τράπεζες; Γιατί καθυστερείτε στην καθιέρωση ενός σύγχρονου συστήματος εξωδικαστικού συμβιβασμού και ενός πλαισίου διευθέτησης και επίλυσης του θέματος των κόκκινων δανείων, ώστε να μπορέσουν επιτέλους να ανασάνουν οι τράπεζες και να δώσετε πραγματική ρευστ</w:t>
      </w:r>
      <w:r>
        <w:rPr>
          <w:rFonts w:eastAsia="Times New Roman" w:cs="Times New Roman"/>
          <w:szCs w:val="24"/>
        </w:rPr>
        <w:t xml:space="preserve">ότητα στην αγορά; </w:t>
      </w:r>
      <w:r>
        <w:rPr>
          <w:rFonts w:eastAsia="Times New Roman" w:cs="Times New Roman"/>
          <w:szCs w:val="24"/>
        </w:rPr>
        <w:lastRenderedPageBreak/>
        <w:t xml:space="preserve">Υπάρχει κάποια δικαιολογία γιατί οι μεγάλες συστημικές τράπεζες παραμένουν ακέφαλες εδώ και επτά, οκτώ μήνες; </w:t>
      </w:r>
    </w:p>
    <w:p w14:paraId="14AC59E6"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Αντί να εξορθολογίζετε το κράτος, προχωράτε σε μια στείρα κομματικοποίηση. </w:t>
      </w:r>
    </w:p>
    <w:p w14:paraId="14AC59E7"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Γιατί δεν έχετε προχωρήσει ακόμα τα σχέδιά σας για </w:t>
      </w:r>
      <w:r>
        <w:rPr>
          <w:rFonts w:eastAsia="Times New Roman" w:cs="Times New Roman"/>
          <w:szCs w:val="24"/>
        </w:rPr>
        <w:t xml:space="preserve">αξιολόγηση δημοσίων υπαλλήλων, κύριε Τσίπρα; Θεωρείτε ότι η αξιολόγηση είναι μια πολυτέλεια σήμερα για το </w:t>
      </w:r>
      <w:r>
        <w:rPr>
          <w:rFonts w:eastAsia="Times New Roman" w:cs="Times New Roman"/>
          <w:szCs w:val="24"/>
        </w:rPr>
        <w:t>δ</w:t>
      </w:r>
      <w:r>
        <w:rPr>
          <w:rFonts w:eastAsia="Times New Roman" w:cs="Times New Roman"/>
          <w:szCs w:val="24"/>
        </w:rPr>
        <w:t xml:space="preserve">ημόσιο ή αντιβαίνει στα ιδεολογικά σας γονίδια; </w:t>
      </w:r>
    </w:p>
    <w:p w14:paraId="14AC59E8"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Γιατί δεν υλοποιείτε τις συστάσεις της Εργαλειοθήκης του ΟΟΣΑ, που θα ενίσχυαν σήμερα τον ανταγωνισμ</w:t>
      </w:r>
      <w:r>
        <w:rPr>
          <w:rFonts w:eastAsia="Times New Roman" w:cs="Times New Roman"/>
          <w:szCs w:val="24"/>
        </w:rPr>
        <w:t>ό; Γιατί απαξιώνετε με τις πολιτικές σας τους φορείς μαζικών συγκοινωνιών, δημιουργώντας νέα τεράστια ελλείμματα, τα οποία φυσικά θα φορτωθούν στις πλάτες των Ελλήνων φορολογουμένων; Και γιατί αρνείστε να νομοθετήσετε ένα σύγχρονο πλαίσιο για τον περιορισμ</w:t>
      </w:r>
      <w:r>
        <w:rPr>
          <w:rFonts w:eastAsia="Times New Roman" w:cs="Times New Roman"/>
          <w:szCs w:val="24"/>
        </w:rPr>
        <w:t xml:space="preserve">ό των προνομίων των συνδικαλιστών; </w:t>
      </w:r>
    </w:p>
    <w:p w14:paraId="14AC59E9"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Σας έδωσα δέκα παραδείγματα παρεμβάσεων που συμπεριλαμβάνονται στο πλαίσιο της δεύτερης αξιολόγησης, που δεν έχουν κανένα δημοσιονομικό κόστος και που ο μόνος λόγος που δεν τις προχωράτε είναι οι ιδεολογικές εμμονές και </w:t>
      </w:r>
      <w:r>
        <w:rPr>
          <w:rFonts w:eastAsia="Times New Roman" w:cs="Times New Roman"/>
          <w:szCs w:val="24"/>
        </w:rPr>
        <w:t xml:space="preserve">οι αγκυλώσεις σας. </w:t>
      </w:r>
    </w:p>
    <w:p w14:paraId="14AC59EA"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Αυτά, λοιπόν, θα έπρεπε ήδη να είχαν γίνει, όχι μόνο για να ξεκολλήσουμε από το τέλμα της κρίσης, όχι μόνο για να σταματήσει η υπερβολική, η αχρείαστη υπερφορολόγηση και όχι προφανώς</w:t>
      </w:r>
      <w:r>
        <w:rPr>
          <w:rFonts w:eastAsia="Times New Roman" w:cs="Times New Roman"/>
          <w:szCs w:val="24"/>
        </w:rPr>
        <w:t>,</w:t>
      </w:r>
      <w:r>
        <w:rPr>
          <w:rFonts w:eastAsia="Times New Roman" w:cs="Times New Roman"/>
          <w:szCs w:val="24"/>
        </w:rPr>
        <w:t xml:space="preserve"> διότι μας τα επιβάλλουν κάποιοι κακοί ξένοι, αλλά δι</w:t>
      </w:r>
      <w:r>
        <w:rPr>
          <w:rFonts w:eastAsia="Times New Roman" w:cs="Times New Roman"/>
          <w:szCs w:val="24"/>
        </w:rPr>
        <w:t xml:space="preserve">ότι είναι σωστές αλλαγές που θα βελτιώσουν την ανταγωνιστικότητα της ελληνικής οικονομίας και θα κάνουν το κράτος μας πιο φιλικό και πιο αποτελεσματικό. </w:t>
      </w:r>
    </w:p>
    <w:p w14:paraId="14AC59EB"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γι’ αυτό ισχυριζόμαστε ότι σήμερα η χώρα χρειάζεται μια νέα μεταρρυθμιστική κυβέρνηση, μια κυβέρνη</w:t>
      </w:r>
      <w:r>
        <w:rPr>
          <w:rFonts w:eastAsia="Times New Roman" w:cs="Times New Roman"/>
          <w:szCs w:val="24"/>
        </w:rPr>
        <w:t>ση με ένα εθνικό σχέδιο που θα πηγαίνει πολύ πέρα από τις δεσμεύσεις του τρίτου προγράμματος, μια κυβέρνηση της Νέας Δημοκρατίας, αλλά μια κυβέρνηση και όλων των Ελληνίδων και των Ελλήνων που πιστεύουν στην αλήθεια, στην ελπίδα και στην προοπτική, μια κυβέ</w:t>
      </w:r>
      <w:r>
        <w:rPr>
          <w:rFonts w:eastAsia="Times New Roman" w:cs="Times New Roman"/>
          <w:szCs w:val="24"/>
        </w:rPr>
        <w:t xml:space="preserve">ρνηση που θα εφαρμόσει με συνέπεια όλες τις απαραίτητες αλλαγές στο κράτος, στην παιδεία, στην υγεία, στη Δημόσια Διοίκηση, στην ασφάλεια, στον πρωτογενή τομέα. </w:t>
      </w:r>
    </w:p>
    <w:p w14:paraId="14AC59EC"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 αυτό πρέπει, κύριε Τσίπρα, να φύγετε μια ώρα αρχύτερα, για να προφθάσουμε να περισώσουμε ό</w:t>
      </w:r>
      <w:r>
        <w:rPr>
          <w:rFonts w:eastAsia="Times New Roman" w:cs="Times New Roman"/>
          <w:szCs w:val="24"/>
        </w:rPr>
        <w:t>,τι πλέον περισώ</w:t>
      </w:r>
      <w:r>
        <w:rPr>
          <w:rFonts w:eastAsia="Times New Roman" w:cs="Times New Roman"/>
          <w:szCs w:val="24"/>
        </w:rPr>
        <w:lastRenderedPageBreak/>
        <w:t>ζεται μέσα σε ένα διεθνές περιβάλλον, το οποίο δυστυχώς</w:t>
      </w:r>
      <w:r>
        <w:rPr>
          <w:rFonts w:eastAsia="Times New Roman" w:cs="Times New Roman"/>
          <w:szCs w:val="24"/>
        </w:rPr>
        <w:t>,</w:t>
      </w:r>
      <w:r>
        <w:rPr>
          <w:rFonts w:eastAsia="Times New Roman" w:cs="Times New Roman"/>
          <w:szCs w:val="24"/>
        </w:rPr>
        <w:t xml:space="preserve"> αλλάζει ραγδαία και με διεθνείς συγκυρίες </w:t>
      </w:r>
      <w:r>
        <w:rPr>
          <w:rFonts w:eastAsia="Times New Roman" w:cs="Times New Roman"/>
          <w:szCs w:val="24"/>
        </w:rPr>
        <w:t>που</w:t>
      </w:r>
      <w:r>
        <w:rPr>
          <w:rFonts w:eastAsia="Times New Roman" w:cs="Times New Roman"/>
          <w:szCs w:val="24"/>
        </w:rPr>
        <w:t xml:space="preserve"> –λυπάμαι που το λέω- δεν είναι καθόλου ευνοϊκές για τη χώρα μας. </w:t>
      </w:r>
    </w:p>
    <w:p w14:paraId="14AC59ED"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Ελλάδα</w:t>
      </w:r>
      <w:r>
        <w:rPr>
          <w:rFonts w:eastAsia="Times New Roman" w:cs="Times New Roman"/>
          <w:szCs w:val="24"/>
        </w:rPr>
        <w:t>,</w:t>
      </w:r>
      <w:r>
        <w:rPr>
          <w:rFonts w:eastAsia="Times New Roman" w:cs="Times New Roman"/>
          <w:szCs w:val="24"/>
        </w:rPr>
        <w:t xml:space="preserve"> μετά από δυο χρόνια διακυβέρνησης Τσίπρα-Καμμένου είναι εξασθενημένη. Και η ιστορία μάς διδάσκει ότι</w:t>
      </w:r>
      <w:r>
        <w:rPr>
          <w:rFonts w:eastAsia="Times New Roman" w:cs="Times New Roman"/>
          <w:szCs w:val="24"/>
        </w:rPr>
        <w:t>,</w:t>
      </w:r>
      <w:r>
        <w:rPr>
          <w:rFonts w:eastAsia="Times New Roman" w:cs="Times New Roman"/>
          <w:szCs w:val="24"/>
        </w:rPr>
        <w:t xml:space="preserve"> όποτε η χώρα μας είναι ασθενής, οι κίνδυνοι πολλαπλασιάζονται. </w:t>
      </w:r>
    </w:p>
    <w:p w14:paraId="14AC59EE"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Κυρίες και κύριοι Βουλευτές, κλείνω με την εξής παρατήρηση: Εμείς ως Νέα Δημοκρατία είμασ</w:t>
      </w:r>
      <w:r>
        <w:rPr>
          <w:rFonts w:eastAsia="Times New Roman" w:cs="Times New Roman"/>
          <w:szCs w:val="24"/>
        </w:rPr>
        <w:t>τε έτοιμοι να αναλάβουμε τις δικές μας ευθύνες. Ξέρουμε πολύ καλά ότι η επόμενη μέρα δεν θα είναι μια εύκολη μέρα για τη χώρα, διότι η πατρίδα μας έκανε πολλά βήματα πίσω αυτά τα δυο χρόνια. Ευκαιρίες χάθηκαν, η αξιοπιστία μας καταρρακώθηκε και δυστυχώς</w:t>
      </w:r>
      <w:r>
        <w:rPr>
          <w:rFonts w:eastAsia="Times New Roman" w:cs="Times New Roman"/>
          <w:szCs w:val="24"/>
        </w:rPr>
        <w:t>,</w:t>
      </w:r>
      <w:r>
        <w:rPr>
          <w:rFonts w:eastAsia="Times New Roman" w:cs="Times New Roman"/>
          <w:szCs w:val="24"/>
        </w:rPr>
        <w:t xml:space="preserve"> τ</w:t>
      </w:r>
      <w:r>
        <w:rPr>
          <w:rFonts w:eastAsia="Times New Roman" w:cs="Times New Roman"/>
          <w:szCs w:val="24"/>
        </w:rPr>
        <w:t xml:space="preserve">α προβλήματα πολλαπλασιάστηκαν, αλλά το σημαντικότερο είναι το εξής: Η ελπίδα ότι τα πράγματα μπορούν να πάνε καλύτερα αντικαταστάθηκε από μια βαθιά αίσθηση απαισιοδοξίας και από έναν υπόκωφο φόβο. Και αυτόν τον φόβο πρέπει να πολεμήσουμε. </w:t>
      </w:r>
    </w:p>
    <w:p w14:paraId="14AC59EF" w14:textId="77777777" w:rsidR="001812B4" w:rsidRDefault="001009A2">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szCs w:val="24"/>
        </w:rPr>
        <w:t xml:space="preserve">Όμως, μέσα στη </w:t>
      </w:r>
      <w:r>
        <w:rPr>
          <w:rFonts w:eastAsia="Times New Roman" w:cs="Times New Roman"/>
          <w:szCs w:val="24"/>
        </w:rPr>
        <w:t>γενικότερη κατάθλιψη</w:t>
      </w:r>
      <w:r>
        <w:rPr>
          <w:rFonts w:eastAsia="Times New Roman" w:cs="Times New Roman"/>
          <w:szCs w:val="24"/>
        </w:rPr>
        <w:t>,</w:t>
      </w:r>
      <w:r>
        <w:rPr>
          <w:rFonts w:eastAsia="Times New Roman" w:cs="Times New Roman"/>
          <w:szCs w:val="24"/>
        </w:rPr>
        <w:t xml:space="preserve"> υπάρχουν νέα ρεύματα στην ελληνική κοινωνία που διαμορφώνουν μια νέα</w:t>
      </w:r>
      <w:r>
        <w:rPr>
          <w:rFonts w:eastAsia="Times New Roman" w:cs="Times New Roman"/>
          <w:szCs w:val="24"/>
        </w:rPr>
        <w:t>,</w:t>
      </w:r>
      <w:r>
        <w:rPr>
          <w:rFonts w:eastAsia="Times New Roman" w:cs="Times New Roman"/>
          <w:szCs w:val="24"/>
        </w:rPr>
        <w:t xml:space="preserve"> σιωπηλή προς το παρόν πλειοψηφία, μια πλειοψηφία η οποία ζητά από τους πολιτικούς την αλήθεια και όχι την ψεύτικη ελπίδα. </w:t>
      </w:r>
      <w:r>
        <w:rPr>
          <w:rFonts w:eastAsia="Times New Roman"/>
          <w:szCs w:val="24"/>
        </w:rPr>
        <w:lastRenderedPageBreak/>
        <w:t>Είναι μία πλειοψηφία, η οποία θέλει να πλη</w:t>
      </w:r>
      <w:r>
        <w:rPr>
          <w:rFonts w:eastAsia="Times New Roman"/>
          <w:szCs w:val="24"/>
        </w:rPr>
        <w:t>ρώνει λιγότερους φόρους και αντιλαμβάνεται ότι αυτό μπορεί να συμβεί μόνο μέσα από ένα πιο λιτό και αποτελεσματικό κράτος. Είναι μία πλειοψηφία, η οποία αναγνωρίζει ως κυρίαρχη αξία την αξιοκρατία, να κρίνεται κάποιος με βάση τις πραγματικές του δυνατότητε</w:t>
      </w:r>
      <w:r>
        <w:rPr>
          <w:rFonts w:eastAsia="Times New Roman"/>
          <w:szCs w:val="24"/>
        </w:rPr>
        <w:t>ς και όχι τις κομματικές του γνωριμίες. Είναι μία πλειοψηφία</w:t>
      </w:r>
      <w:r>
        <w:rPr>
          <w:rFonts w:eastAsia="Times New Roman"/>
          <w:szCs w:val="24"/>
        </w:rPr>
        <w:t>,</w:t>
      </w:r>
      <w:r>
        <w:rPr>
          <w:rFonts w:eastAsia="Times New Roman"/>
          <w:szCs w:val="24"/>
        </w:rPr>
        <w:t xml:space="preserve"> που περιμένει από τα κόμματα συγκεκριμένο κοστολογημένο προγραμματικό λόγο και όχι ανεδαφικές εξαγγελίες. Είναι μία πλειοψηφία που θέλει να δει νέα πρόσωπα στα κοινά, νέες ευκαιρίες σε νέους ανθ</w:t>
      </w:r>
      <w:r>
        <w:rPr>
          <w:rFonts w:eastAsia="Times New Roman"/>
          <w:szCs w:val="24"/>
        </w:rPr>
        <w:t xml:space="preserve">ρώπους να προσφέρουν στη δημόσια σφαίρα. </w:t>
      </w:r>
    </w:p>
    <w:p w14:paraId="14AC59F0"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Αυτή τη σιωπηλή πλειοψηφία θέλουμε να εκφράσουμε. Δεν μας ενδιαφέρει τι ψήφισε μέχρι σήμερα και γι’ αυτό επιζητούμε την πολιτική αλλαγή το συντομότερο δυνατό. </w:t>
      </w:r>
    </w:p>
    <w:p w14:paraId="14AC59F1" w14:textId="77777777" w:rsidR="001812B4" w:rsidRDefault="001009A2">
      <w:pPr>
        <w:spacing w:line="600" w:lineRule="auto"/>
        <w:ind w:firstLine="720"/>
        <w:contextualSpacing/>
        <w:jc w:val="both"/>
        <w:rPr>
          <w:rFonts w:eastAsia="Times New Roman"/>
          <w:szCs w:val="24"/>
        </w:rPr>
      </w:pPr>
      <w:r>
        <w:rPr>
          <w:rFonts w:eastAsia="Times New Roman"/>
          <w:szCs w:val="24"/>
        </w:rPr>
        <w:t>Εμείς λέμε ξεκάθαρα στις Ελληνίδες και στους Έλληνες ό</w:t>
      </w:r>
      <w:r>
        <w:rPr>
          <w:rFonts w:eastAsia="Times New Roman"/>
          <w:szCs w:val="24"/>
        </w:rPr>
        <w:t>τι είμαστε έτοιμοι γι’ αυτήν την ευθύνη. Ο ελληνικός λαός επίσης είναι έτοιμος και αποφασισμένος και η ετυμηγορία του θα είναι καταλυτική για εσάς, κύριε Τσίπρα! Και σταματήστε να αγνοείτε τη βούληση του ελληνικού λαού!</w:t>
      </w:r>
    </w:p>
    <w:p w14:paraId="14AC59F2" w14:textId="77777777" w:rsidR="001812B4" w:rsidRDefault="001009A2">
      <w:pPr>
        <w:spacing w:line="600" w:lineRule="auto"/>
        <w:ind w:firstLine="720"/>
        <w:contextualSpacing/>
        <w:jc w:val="center"/>
        <w:rPr>
          <w:rFonts w:eastAsia="Times New Roman"/>
          <w:szCs w:val="24"/>
        </w:rPr>
      </w:pPr>
      <w:r>
        <w:rPr>
          <w:rFonts w:eastAsia="Times New Roman"/>
          <w:szCs w:val="24"/>
        </w:rPr>
        <w:t xml:space="preserve">(Χειροκροτήματα από την πτέρυγα της </w:t>
      </w:r>
      <w:r>
        <w:rPr>
          <w:rFonts w:eastAsia="Times New Roman"/>
          <w:szCs w:val="24"/>
        </w:rPr>
        <w:t>Νέας Δημοκρατίας)</w:t>
      </w:r>
    </w:p>
    <w:p w14:paraId="14AC59F3"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Δεν συμφωνεί ο λαός με όλα όσα κάνετε. Δεν σας εμπιστεύεται πλέον. Στις δημοκρατίες αυτή η βούληση του λαού πρέπει να γίνεται σεβαστή.</w:t>
      </w:r>
    </w:p>
    <w:p w14:paraId="14AC59F4" w14:textId="77777777" w:rsidR="001812B4" w:rsidRDefault="001009A2">
      <w:pPr>
        <w:spacing w:line="600" w:lineRule="auto"/>
        <w:ind w:firstLine="720"/>
        <w:contextualSpacing/>
        <w:jc w:val="both"/>
        <w:rPr>
          <w:rFonts w:eastAsia="Times New Roman"/>
          <w:szCs w:val="24"/>
        </w:rPr>
      </w:pPr>
      <w:r>
        <w:rPr>
          <w:rFonts w:eastAsia="Times New Roman"/>
          <w:szCs w:val="24"/>
        </w:rPr>
        <w:t>Και βέβαια, να πω και κάτι τελευταίο: Μην διανοηθείτε, κύριε Τσίπρα, να επαναλάβετε τους τυχοδιωκτισμού</w:t>
      </w:r>
      <w:r>
        <w:rPr>
          <w:rFonts w:eastAsia="Times New Roman"/>
          <w:szCs w:val="24"/>
        </w:rPr>
        <w:t>ς του καλοκαιριού του 2015. Ξεχάστε τα σενάρια περί δημοψηφίσματος, που διακινούν κάποια στελέχη σας, διότι σε έναν τέτοιο τυχοδιωκτισμό ούτε η Αντιπολίτευση ούτε ο ελληνικός λαός πρόκειται να συμμετέχουν. Η μόνη υπηρεσία που μπορείτε να προσφέρετε είναι ν</w:t>
      </w:r>
      <w:r>
        <w:rPr>
          <w:rFonts w:eastAsia="Times New Roman"/>
          <w:szCs w:val="24"/>
        </w:rPr>
        <w:t>α φύγετε κάνοντας όσο το δυνατόν λιγότερη ζημιά στην πατρίδα.</w:t>
      </w:r>
    </w:p>
    <w:p w14:paraId="14AC59F5" w14:textId="77777777" w:rsidR="001812B4" w:rsidRDefault="001009A2">
      <w:pPr>
        <w:spacing w:line="600" w:lineRule="auto"/>
        <w:ind w:firstLine="720"/>
        <w:contextualSpacing/>
        <w:jc w:val="both"/>
        <w:rPr>
          <w:rFonts w:eastAsia="Times New Roman"/>
          <w:szCs w:val="24"/>
        </w:rPr>
      </w:pPr>
      <w:r>
        <w:rPr>
          <w:rFonts w:eastAsia="Times New Roman"/>
          <w:szCs w:val="24"/>
        </w:rPr>
        <w:t>Σας ευχαριστώ πολύ.</w:t>
      </w:r>
    </w:p>
    <w:p w14:paraId="14AC59F6" w14:textId="77777777" w:rsidR="001812B4" w:rsidRDefault="001009A2">
      <w:pPr>
        <w:spacing w:line="600" w:lineRule="auto"/>
        <w:ind w:firstLine="720"/>
        <w:contextualSpacing/>
        <w:jc w:val="both"/>
        <w:rPr>
          <w:rFonts w:eastAsia="Times New Roman"/>
          <w:szCs w:val="24"/>
        </w:rPr>
      </w:pPr>
      <w:r>
        <w:rPr>
          <w:rFonts w:eastAsia="Times New Roman"/>
          <w:szCs w:val="24"/>
        </w:rPr>
        <w:t>(Όρθιοι οι Βουλευτές της Νέας Δημοκρατίας χειροκροτούν ζωηρά και παρατεταμένα)</w:t>
      </w:r>
    </w:p>
    <w:p w14:paraId="14AC59F7"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Ευχαριστώ.</w:t>
      </w:r>
    </w:p>
    <w:p w14:paraId="14AC59F8" w14:textId="77777777" w:rsidR="001812B4" w:rsidRDefault="001009A2">
      <w:pPr>
        <w:spacing w:line="600" w:lineRule="auto"/>
        <w:ind w:firstLine="720"/>
        <w:contextualSpacing/>
        <w:jc w:val="both"/>
        <w:rPr>
          <w:rFonts w:eastAsia="Times New Roman"/>
          <w:szCs w:val="24"/>
        </w:rPr>
      </w:pPr>
      <w:r>
        <w:rPr>
          <w:rFonts w:eastAsia="Times New Roman"/>
          <w:szCs w:val="24"/>
        </w:rPr>
        <w:t>Καλώ στο Βήμα τον Πρωθυπουργό και…</w:t>
      </w:r>
    </w:p>
    <w:p w14:paraId="14AC59F9" w14:textId="77777777" w:rsidR="001812B4" w:rsidRDefault="001009A2">
      <w:pPr>
        <w:spacing w:line="600" w:lineRule="auto"/>
        <w:ind w:firstLine="720"/>
        <w:contextualSpacing/>
        <w:jc w:val="both"/>
        <w:rPr>
          <w:rFonts w:eastAsia="Times New Roman"/>
          <w:szCs w:val="24"/>
        </w:rPr>
      </w:pPr>
      <w:r>
        <w:rPr>
          <w:rFonts w:eastAsia="Times New Roman"/>
          <w:b/>
          <w:szCs w:val="24"/>
        </w:rPr>
        <w:t>ΕΥΚΛΕΙΔΗΣ ΤΣΑΚΑΛΩΤΟΣ</w:t>
      </w:r>
      <w:r>
        <w:rPr>
          <w:rFonts w:eastAsia="Times New Roman"/>
          <w:b/>
          <w:szCs w:val="24"/>
        </w:rPr>
        <w:t xml:space="preserve"> (Υπουργός Οικονομικών): </w:t>
      </w:r>
      <w:r>
        <w:rPr>
          <w:rFonts w:eastAsia="Times New Roman"/>
          <w:szCs w:val="24"/>
        </w:rPr>
        <w:t>Κύριε Πρόεδρε, θα ήθελα τον λόγο.</w:t>
      </w:r>
    </w:p>
    <w:p w14:paraId="14AC59FA"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Παρακαλώ πολύ!</w:t>
      </w:r>
    </w:p>
    <w:p w14:paraId="14AC59FB"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 xml:space="preserve">ΕΥΚΛΕΙΔΗΣ ΤΣΑΚΑΛΩΤΟΣ (Υπουργός Οικονομικών): </w:t>
      </w:r>
      <w:r>
        <w:rPr>
          <w:rFonts w:eastAsia="Times New Roman"/>
          <w:szCs w:val="24"/>
        </w:rPr>
        <w:t>Πρέπει να με ακούσετε! Δεν είναι σωστό αυτό.</w:t>
      </w:r>
    </w:p>
    <w:p w14:paraId="14AC59FC"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Κύριε Τσακαλώτο, το τι είναι σωστό</w:t>
      </w:r>
      <w:r>
        <w:rPr>
          <w:rFonts w:eastAsia="Times New Roman"/>
          <w:szCs w:val="24"/>
        </w:rPr>
        <w:t xml:space="preserve"> το ορίζω εγώ. Τον λόγο έχει ο Πρόεδρος του ΣΥΡΙΖΑ και Πρωθυπουργός…</w:t>
      </w:r>
    </w:p>
    <w:p w14:paraId="14AC59FD"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Δεν υπάρχει Κανονισμός; Δεν προβλέπεται από τον Κανονισμό; Δεν μπορώ να πάρω τον λόγο επί προσωπικού; Έξι φορές αναφέρθηκε στο όνομά μου!</w:t>
      </w:r>
    </w:p>
    <w:p w14:paraId="14AC59FE" w14:textId="77777777" w:rsidR="001812B4" w:rsidRDefault="001009A2">
      <w:pPr>
        <w:spacing w:line="600" w:lineRule="auto"/>
        <w:ind w:firstLine="720"/>
        <w:contextualSpacing/>
        <w:jc w:val="both"/>
        <w:rPr>
          <w:rFonts w:eastAsia="Times New Roman"/>
          <w:szCs w:val="24"/>
        </w:rPr>
      </w:pPr>
      <w:r>
        <w:rPr>
          <w:rFonts w:eastAsia="Times New Roman"/>
          <w:b/>
          <w:szCs w:val="24"/>
        </w:rPr>
        <w:t>ΠΡΟΕ</w:t>
      </w:r>
      <w:r>
        <w:rPr>
          <w:rFonts w:eastAsia="Times New Roman"/>
          <w:b/>
          <w:szCs w:val="24"/>
        </w:rPr>
        <w:t xml:space="preserve">ΔΡΟΣ (Νικόλαος Βούτσης): </w:t>
      </w:r>
      <w:r>
        <w:rPr>
          <w:rFonts w:eastAsia="Times New Roman"/>
          <w:szCs w:val="24"/>
        </w:rPr>
        <w:t>Όχι, κύριε Τσακαλώτο. Ύστερα.</w:t>
      </w:r>
    </w:p>
    <w:p w14:paraId="14AC59FF"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ΕΥΚΛΕΙΔΗΣ ΤΣΑΚΑΛΩΤΟΣ (Υπουργός Οικονομικών): </w:t>
      </w:r>
      <w:r>
        <w:rPr>
          <w:rFonts w:eastAsia="Times New Roman"/>
          <w:szCs w:val="24"/>
        </w:rPr>
        <w:t>Όχι.</w:t>
      </w:r>
    </w:p>
    <w:p w14:paraId="14AC5A00"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Σας παρακαλώ το «όχι» όχι σε εμένα. Καθίστε παρακαλώ κάτω και θα πάρετε ύστερα τον λόγο.</w:t>
      </w:r>
    </w:p>
    <w:p w14:paraId="14AC5A01" w14:textId="77777777" w:rsidR="001812B4" w:rsidRDefault="001009A2">
      <w:pPr>
        <w:spacing w:line="600" w:lineRule="auto"/>
        <w:ind w:firstLine="720"/>
        <w:contextualSpacing/>
        <w:jc w:val="both"/>
        <w:rPr>
          <w:rFonts w:eastAsia="Times New Roman"/>
          <w:szCs w:val="24"/>
        </w:rPr>
      </w:pPr>
      <w:r>
        <w:rPr>
          <w:rFonts w:eastAsia="Times New Roman"/>
          <w:b/>
          <w:szCs w:val="24"/>
        </w:rPr>
        <w:t>ΕΥΚΛΕΙΔΗΣ ΤΣΑΚΑΛΩΤΟΣ (Υπουργός Οι</w:t>
      </w:r>
      <w:r>
        <w:rPr>
          <w:rFonts w:eastAsia="Times New Roman"/>
          <w:b/>
          <w:szCs w:val="24"/>
        </w:rPr>
        <w:t xml:space="preserve">κονομικών): </w:t>
      </w:r>
      <w:r>
        <w:rPr>
          <w:rFonts w:eastAsia="Times New Roman"/>
          <w:szCs w:val="24"/>
        </w:rPr>
        <w:t>Είστε απαράδεκτος!</w:t>
      </w:r>
    </w:p>
    <w:p w14:paraId="14AC5A02"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Κύριε συνάδελφε,</w:t>
      </w:r>
      <w:r>
        <w:rPr>
          <w:rFonts w:eastAsia="Times New Roman"/>
          <w:b/>
          <w:szCs w:val="24"/>
        </w:rPr>
        <w:t xml:space="preserve"> </w:t>
      </w:r>
      <w:r>
        <w:rPr>
          <w:rFonts w:eastAsia="Times New Roman"/>
          <w:szCs w:val="24"/>
        </w:rPr>
        <w:t>σας παρακαλώ, καθίστε κάτω.</w:t>
      </w:r>
    </w:p>
    <w:p w14:paraId="14AC5A03"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Παρακαλώ πολύ να είστε ήρεμοι και όταν απευθύνεστε προς το Προεδρείο, εκφράσεις περί απαράδεκτου και άλλα πράγματα είναι εντελώς εκτός τόπου και </w:t>
      </w:r>
      <w:r>
        <w:rPr>
          <w:rFonts w:eastAsia="Times New Roman"/>
          <w:szCs w:val="24"/>
        </w:rPr>
        <w:t>χρόνου.</w:t>
      </w:r>
    </w:p>
    <w:p w14:paraId="14AC5A04"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ΣΠΥΡΙΔΩΝ – ΑΔΩΝΙΣ ΓΕΩΡΓΙΑΔΗΣ: </w:t>
      </w:r>
      <w:r>
        <w:rPr>
          <w:rFonts w:eastAsia="Times New Roman"/>
          <w:szCs w:val="24"/>
        </w:rPr>
        <w:t>Ανακαλέστε. Δεν το δεχόμαστε αυτό για τον Πρόεδρό μας!</w:t>
      </w:r>
    </w:p>
    <w:p w14:paraId="14AC5A05"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(Νικόλαος Βούτσης): </w:t>
      </w:r>
      <w:r>
        <w:rPr>
          <w:rFonts w:eastAsia="Times New Roman"/>
          <w:szCs w:val="24"/>
        </w:rPr>
        <w:t>Κύριε Γεωργιάδη, σας παρακαλώ!</w:t>
      </w:r>
    </w:p>
    <w:p w14:paraId="14AC5A06" w14:textId="77777777" w:rsidR="001812B4" w:rsidRDefault="001009A2">
      <w:pPr>
        <w:spacing w:line="600" w:lineRule="auto"/>
        <w:ind w:firstLine="720"/>
        <w:contextualSpacing/>
        <w:jc w:val="both"/>
        <w:rPr>
          <w:rFonts w:eastAsia="Times New Roman"/>
          <w:szCs w:val="24"/>
        </w:rPr>
      </w:pPr>
      <w:r>
        <w:rPr>
          <w:rFonts w:eastAsia="Times New Roman"/>
          <w:szCs w:val="24"/>
        </w:rPr>
        <w:t>Τον λόγο έχει ο Πρωθυπουργός και Πρόεδρος του ΣΥΡΙΖΑ, ο κ. Αλέξης Τσίπρας.</w:t>
      </w:r>
    </w:p>
    <w:p w14:paraId="14AC5A07"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Ευχαριστώ, κύριε Πρόεδρε.</w:t>
      </w:r>
    </w:p>
    <w:p w14:paraId="14AC5A0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Κύριε Μητσοτάκη, σας άκουσα για άλλη μία φορά να τοποθετήστε στα θέματα της αξιολόγησης και της διαπραγμάτευσης και ειλικρινά απορώ με τη στάση σας. </w:t>
      </w:r>
    </w:p>
    <w:p w14:paraId="14AC5A09"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Μέχρι τώρα είχα την αίσθηση ότι είστε </w:t>
      </w:r>
      <w:r>
        <w:rPr>
          <w:rFonts w:eastAsia="Times New Roman"/>
          <w:szCs w:val="24"/>
        </w:rPr>
        <w:t>κήρυκας θαλασσοδανείων, σήμερα διαπιστώνω ότι είστε και κήρυκας ανευθυνότητας, κύριε Μητσοτάκη!</w:t>
      </w:r>
    </w:p>
    <w:p w14:paraId="14AC5A0A" w14:textId="77777777" w:rsidR="001812B4" w:rsidRDefault="001009A2">
      <w:pPr>
        <w:spacing w:line="600" w:lineRule="auto"/>
        <w:ind w:firstLine="720"/>
        <w:contextualSpacing/>
        <w:jc w:val="center"/>
        <w:rPr>
          <w:rFonts w:eastAsia="Times New Roman"/>
          <w:szCs w:val="24"/>
        </w:rPr>
      </w:pPr>
      <w:r>
        <w:rPr>
          <w:rFonts w:eastAsia="Times New Roman"/>
          <w:szCs w:val="24"/>
        </w:rPr>
        <w:t>(Ζωηρά χειροκροτήματα από την πτέρυγα του ΣΥΡΙΖΑ)</w:t>
      </w:r>
    </w:p>
    <w:p w14:paraId="14AC5A0B" w14:textId="77777777" w:rsidR="001812B4" w:rsidRDefault="001009A2">
      <w:pPr>
        <w:spacing w:line="600" w:lineRule="auto"/>
        <w:ind w:firstLine="720"/>
        <w:contextualSpacing/>
        <w:jc w:val="both"/>
        <w:rPr>
          <w:rFonts w:eastAsia="Times New Roman"/>
          <w:szCs w:val="24"/>
        </w:rPr>
      </w:pPr>
      <w:r>
        <w:rPr>
          <w:rFonts w:eastAsia="Times New Roman"/>
          <w:szCs w:val="24"/>
        </w:rPr>
        <w:t>Τόσο ξεδιάντροπα, προκειμένου να πετύχετε τον μικροπολιτικό σας στόχο, δεν διστάζετε σε μια κρίσιμη στιγμή για</w:t>
      </w:r>
      <w:r>
        <w:rPr>
          <w:rFonts w:eastAsia="Times New Roman"/>
          <w:szCs w:val="24"/>
        </w:rPr>
        <w:t xml:space="preserve"> τη χώρα </w:t>
      </w:r>
      <w:r>
        <w:rPr>
          <w:rFonts w:eastAsia="Times New Roman"/>
          <w:szCs w:val="24"/>
        </w:rPr>
        <w:lastRenderedPageBreak/>
        <w:t xml:space="preserve">να κάνετε κακό στη χώρα, όχι στην Κυβέρνηση. Και έρχεστε εδώ και αναπαράγετε αμάσητη την προπαγάνδα όσων πιέζουν τη χώρα με παράλογες απαιτήσεις. </w:t>
      </w:r>
    </w:p>
    <w:p w14:paraId="14AC5A0C" w14:textId="77777777" w:rsidR="001812B4" w:rsidRDefault="001009A2">
      <w:pPr>
        <w:spacing w:line="600" w:lineRule="auto"/>
        <w:ind w:firstLine="720"/>
        <w:contextualSpacing/>
        <w:jc w:val="both"/>
        <w:rPr>
          <w:rFonts w:eastAsia="Times New Roman"/>
          <w:szCs w:val="24"/>
        </w:rPr>
      </w:pPr>
      <w:r>
        <w:rPr>
          <w:rFonts w:eastAsia="Times New Roman"/>
          <w:szCs w:val="24"/>
        </w:rPr>
        <w:t>Από τη μια μεριά, για άλλη μια φορά έρχεστε εδώ και μας λέτε ότι καθυστερούμε και χρησιμοποιείτε και</w:t>
      </w:r>
      <w:r>
        <w:rPr>
          <w:rFonts w:eastAsia="Times New Roman"/>
          <w:szCs w:val="24"/>
        </w:rPr>
        <w:t xml:space="preserve"> αβάσιμες υποθέσεις, που αναπαράγουν μέσα ενημέρωσης. Δεν θα απαντήσω εγώ θα απαντήσει ο ίδιος ο Υπουργός Οικονομικών, έχει ζητήσει τον λόγο αργότερα. </w:t>
      </w:r>
    </w:p>
    <w:p w14:paraId="14AC5A0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Μας λέτε όμως ότι καθυστερούμε να κλείσουμε την αξιολόγηση. Μα, δεν γνωρίζετε, κύριε Μητσοτάκη -πού ζείτ</w:t>
      </w:r>
      <w:r>
        <w:rPr>
          <w:rFonts w:eastAsia="Times New Roman" w:cs="Times New Roman"/>
          <w:szCs w:val="24"/>
        </w:rPr>
        <w:t xml:space="preserve">ε;- ότι η αξιολόγηση δεν κλείνει, επειδή το Διεθνές Νομισματικό Ταμείο ζητάει αναίτια προληπτικά μέτρα 2% του ΑΕΠ; </w:t>
      </w:r>
    </w:p>
    <w:p w14:paraId="14AC5A0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rPr>
        <w:t>ΚΥΡΙΑΚΟΣ ΜΗΤΣΟΤΑΚΗΣ (Πρόεδρος της Νέας Δημοκρατίας):</w:t>
      </w:r>
      <w:r>
        <w:rPr>
          <w:rFonts w:eastAsia="Times New Roman" w:cs="Times New Roman"/>
          <w:szCs w:val="24"/>
        </w:rPr>
        <w:t xml:space="preserve"> Τώρα τα ζητάει! </w:t>
      </w:r>
    </w:p>
    <w:p w14:paraId="14AC5A0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Άρα τι μας ζητάτε; Μας ζητάτ</w:t>
      </w:r>
      <w:r>
        <w:rPr>
          <w:rFonts w:eastAsia="Times New Roman" w:cs="Times New Roman"/>
          <w:szCs w:val="24"/>
        </w:rPr>
        <w:t xml:space="preserve">ε να τα δεχθούμε. Γιατί δεν μιλάτε ανοικτά; Γιατί δεν λέτε στον ελληνικό λαό την άποψή σας; Την ίδια στιγμή όμως που μας λέτε ότι καθυστερούμε, σπεύδετε να μας κατηγορήσετε ότι είμαστε διατεθειμένοι, προκειμένου να κρατηθούμε </w:t>
      </w:r>
      <w:r>
        <w:rPr>
          <w:rFonts w:eastAsia="Times New Roman" w:cs="Times New Roman"/>
          <w:szCs w:val="24"/>
        </w:rPr>
        <w:t>-</w:t>
      </w:r>
      <w:r>
        <w:rPr>
          <w:rFonts w:eastAsia="Times New Roman" w:cs="Times New Roman"/>
          <w:szCs w:val="24"/>
        </w:rPr>
        <w:t>λέει- στις καρέκλες της εξουσ</w:t>
      </w:r>
      <w:r>
        <w:rPr>
          <w:rFonts w:eastAsia="Times New Roman" w:cs="Times New Roman"/>
          <w:szCs w:val="24"/>
        </w:rPr>
        <w:t xml:space="preserve">ίας, να δώσουμε γη και ύδωρ στους </w:t>
      </w:r>
      <w:r>
        <w:rPr>
          <w:rFonts w:eastAsia="Times New Roman" w:cs="Times New Roman"/>
          <w:szCs w:val="24"/>
        </w:rPr>
        <w:lastRenderedPageBreak/>
        <w:t xml:space="preserve">δανειστές. Μονά ζυγά δικά σας. Κορώνα κερδίζω, γράμματα χάνεις. </w:t>
      </w:r>
    </w:p>
    <w:p w14:paraId="14AC5A1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Μόνο που, κύριε Μητσοτάκη, εδώ μιλάμε για το μέλλον της χώρας και για τις αντοχές του ελληνικού λαού. Δεν μπορείτε να παίζετε. Είστε Αρχηγός της Αξιωματικής </w:t>
      </w:r>
      <w:r>
        <w:rPr>
          <w:rFonts w:eastAsia="Times New Roman" w:cs="Times New Roman"/>
          <w:szCs w:val="24"/>
        </w:rPr>
        <w:t>Αντιπολίτευσης. Πρέπει να πάρετε θέση ενώπιον του ελληνικού λαού και μπροστά στο ελληνικό Κοινοβούλιο.</w:t>
      </w:r>
    </w:p>
    <w:p w14:paraId="14AC5A1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Αποφασίστε τι από όλα αυτά συμβαίνει, δεν μπορεί να γίνονται και τα δύο ταυτόχρονα. Είμαστε εμμονικοί αριστεροί που δεν καταλαβαίνουμε τη σοφία του Διεθν</w:t>
      </w:r>
      <w:r>
        <w:rPr>
          <w:rFonts w:eastAsia="Times New Roman" w:cs="Times New Roman"/>
          <w:szCs w:val="24"/>
        </w:rPr>
        <w:t xml:space="preserve">ούς Νομισματικού Ταμείου ή είμαστε μειοδότες που τα έχουμε δώσει όλα; Διότι αυτή είναι μια θεμελιώδης αντίφαση στη συγκρότηση του επιχειρήματός σας. </w:t>
      </w:r>
    </w:p>
    <w:p w14:paraId="14AC5A1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Έρχεστε εδώ και αναπαράγετε τα επιχειρήματα των ακραίων κύκλων, ότι δήθεν έχουμε μείνει πίσω και δεν έχουμ</w:t>
      </w:r>
      <w:r>
        <w:rPr>
          <w:rFonts w:eastAsia="Times New Roman" w:cs="Times New Roman"/>
          <w:szCs w:val="24"/>
        </w:rPr>
        <w:t xml:space="preserve">ε κάνει μεταρρυθμίσεις. Όμως αυτό που σας διαψεύδει και εσάς και όσους επιχειρούν να στριμώξουν την Ελλάδα, είναι η ίδια η πραγματικότητα. Διότι μέσα σε ενάμιση χρόνο καταφέραμε να κάνουμε </w:t>
      </w:r>
      <w:r>
        <w:rPr>
          <w:rFonts w:eastAsia="Times New Roman" w:cs="Times New Roman"/>
          <w:szCs w:val="24"/>
        </w:rPr>
        <w:lastRenderedPageBreak/>
        <w:t>αυτό που εσείς δεν καταφέρατε σε πέντε χρόνια. Στήσαμε την οικονομί</w:t>
      </w:r>
      <w:r>
        <w:rPr>
          <w:rFonts w:eastAsia="Times New Roman" w:cs="Times New Roman"/>
          <w:szCs w:val="24"/>
        </w:rPr>
        <w:t xml:space="preserve">α ξανά στα πόδια της, έχουμε θετικούς ρυθμούς ανάπτυξης. </w:t>
      </w:r>
    </w:p>
    <w:p w14:paraId="14AC5A13" w14:textId="77777777" w:rsidR="001812B4" w:rsidRDefault="001009A2">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14AC5A1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Έχουμε κλείσει το 2016 με τρεις συνεχόμενους μήνες θετικούς ρυθμούς ανάπτυξης, μειώσαμε την ανεργία τέσσερις μονάδες, εξορθολογήσαμε τα δημό</w:t>
      </w:r>
      <w:r>
        <w:rPr>
          <w:rFonts w:eastAsia="Times New Roman" w:cs="Times New Roman"/>
          <w:szCs w:val="24"/>
        </w:rPr>
        <w:t xml:space="preserve">σια χρηματοδοτικά εργαλεία, επανεκκινήσαμε τα μεγάλα έργα, αναβαθμίσαμε τη θέση της χώρας στη διεθνή γεωπολιτική σκηνή. </w:t>
      </w:r>
    </w:p>
    <w:p w14:paraId="14AC5A1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Απέναντι λοιπόν στους παραλογισμούς που ζητάει το Διεθνές Νομισματικό Ταμείο και εσείς ως ουρά του ακολουθείτε, έχουμε ως σημαντικότερο</w:t>
      </w:r>
      <w:r>
        <w:rPr>
          <w:rFonts w:eastAsia="Times New Roman" w:cs="Times New Roman"/>
          <w:szCs w:val="24"/>
        </w:rPr>
        <w:t xml:space="preserve"> σύμμαχο, δικό μας, τους ίδιους τους αριθμούς. Και αυτό είναι κάτι το οποίο δεν μπορεί κανείς να παρακάμψει. </w:t>
      </w:r>
    </w:p>
    <w:p w14:paraId="14AC5A1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Δεν μπορεί κανείς να παρακάμψει το γεγονός ότι και έχουμε πιάσει ήδη θετικούς ρυθμούς ανάπτυξης και το 2016, ενώ ο στόχος πρωτογενούς πλεονάσματος</w:t>
      </w:r>
      <w:r>
        <w:rPr>
          <w:rFonts w:eastAsia="Times New Roman" w:cs="Times New Roman"/>
          <w:szCs w:val="24"/>
        </w:rPr>
        <w:t xml:space="preserve"> ήταν 0,5%, τα αποτελέσματα δείχνουν ότι είναι πολύ πιθανό το πρωτογενές πλεόνασμα να αγγίξει το 2%, να υπερβεί δηλαδή από το 2016 που είχαμε </w:t>
      </w:r>
      <w:r>
        <w:rPr>
          <w:rFonts w:eastAsia="Times New Roman" w:cs="Times New Roman"/>
          <w:szCs w:val="24"/>
        </w:rPr>
        <w:lastRenderedPageBreak/>
        <w:t xml:space="preserve">0,2% ανάπτυξη, το στόχο του 2017 που είναι 0,75%, με προβλέψεις ανάπτυξης 2,5% και 3%. </w:t>
      </w:r>
    </w:p>
    <w:p w14:paraId="14AC5A1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είναι ακριβώς αυτή η π</w:t>
      </w:r>
      <w:r>
        <w:rPr>
          <w:rFonts w:eastAsia="Times New Roman" w:cs="Times New Roman"/>
          <w:szCs w:val="24"/>
        </w:rPr>
        <w:t xml:space="preserve">ραγματικότητα που δεν σας επιτρέπει, κύριε Μητσοτάκη, να χρεώνετε καθυστερήσεις στην ελληνική Κυβέρνηση. Είναι ακριβώς αυτή η πραγματικότητα που οδηγεί στο κενό το επιχείρημά σας περί δήθεν αναξιοπιστίας της ελληνικής Κυβέρνησης. </w:t>
      </w:r>
    </w:p>
    <w:p w14:paraId="14AC5A1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Εν πάση περιπτώσει, εγώ ε</w:t>
      </w:r>
      <w:r>
        <w:rPr>
          <w:rFonts w:eastAsia="Times New Roman" w:cs="Times New Roman"/>
          <w:szCs w:val="24"/>
        </w:rPr>
        <w:t>παναλαμβάνω: Θα πάρετε επιτέλους καθαρή θέση; Σας ακούει ο ελληνικός λαός. Εσείς τι ακριβώς προτείνετε; Ποιες είναι οι θέσεις σας; Διαφωνείτε ή συμφωνείτε με τις απαιτήσεις ακραίων κύκλων και του Διεθνούς Νομισματικού Ταμείου για προληπτικά μέτρα; Είναι αν</w:t>
      </w:r>
      <w:r>
        <w:rPr>
          <w:rFonts w:eastAsia="Times New Roman" w:cs="Times New Roman"/>
          <w:szCs w:val="24"/>
        </w:rPr>
        <w:t xml:space="preserve">αγκαία η αποκατάσταση των συλλογικών διαπραγματεύσεων </w:t>
      </w:r>
      <w:r>
        <w:rPr>
          <w:rFonts w:eastAsia="Times New Roman" w:cs="Times New Roman"/>
          <w:szCs w:val="24"/>
        </w:rPr>
        <w:t xml:space="preserve">ή </w:t>
      </w:r>
      <w:r>
        <w:rPr>
          <w:rFonts w:eastAsia="Times New Roman" w:cs="Times New Roman"/>
          <w:szCs w:val="24"/>
        </w:rPr>
        <w:t xml:space="preserve">είναι μια εμμονή και αριστερή ιδεοληψία; Δείξτε επιτέλους σε μια κρίσιμη ακόμη στιγμή ότι έχετε μια στοιχειώδη συναίσθηση του κοινωνικού, του εθνικού συμφέροντος. </w:t>
      </w:r>
    </w:p>
    <w:p w14:paraId="14AC5A1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στάση μας, κύριε Μητσοτάκη, είναι </w:t>
      </w:r>
      <w:r>
        <w:rPr>
          <w:rFonts w:eastAsia="Times New Roman" w:cs="Times New Roman"/>
          <w:szCs w:val="24"/>
        </w:rPr>
        <w:t>καθαρή. Και εμείς ξέρετε ενόσω δίνουμε τη μάχη της διαπραγμάτευσης για το συμφέρον της ελληνικής κοινωνίας, δεν ψάχνουμε προθύμους να ψη</w:t>
      </w:r>
      <w:r>
        <w:rPr>
          <w:rFonts w:eastAsia="Times New Roman" w:cs="Times New Roman"/>
          <w:szCs w:val="24"/>
        </w:rPr>
        <w:lastRenderedPageBreak/>
        <w:t>φίσουν μέτρα. Γιατί εσείς δηλώνετε με τη στάση σας δεξιά και αριστερά ένα πράγμα, την προθυμία σας να δεχθείτε ό,τι ακρι</w:t>
      </w:r>
      <w:r>
        <w:rPr>
          <w:rFonts w:eastAsia="Times New Roman" w:cs="Times New Roman"/>
          <w:szCs w:val="24"/>
        </w:rPr>
        <w:t xml:space="preserve">βώς ζητήσουν και ακόμη περισσότερα, να δεχθείτε ακραία λιτότητα όπως κάνατε και παλιά. </w:t>
      </w:r>
    </w:p>
    <w:p w14:paraId="14AC5A1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μόνο που σας ενδιαφέρει είναι να μπορέσετε να ξαναγυρίσετε στις θέσεις εξουσίας, για να κάνετε αυτά που κάνατε όλα τα προηγούμενα χρόνια που λεηλατήσατε και χρεοκοπή</w:t>
      </w:r>
      <w:r>
        <w:rPr>
          <w:rFonts w:eastAsia="Times New Roman" w:cs="Times New Roman"/>
          <w:szCs w:val="24"/>
        </w:rPr>
        <w:t>σατε τη χώρα. Αυτό σας ενδιαφέρει μόνο!</w:t>
      </w:r>
    </w:p>
    <w:p w14:paraId="14AC5A1B" w14:textId="77777777" w:rsidR="001812B4" w:rsidRDefault="001009A2">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4AC5A1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Αλλά την ίδια στιγμή που δεν χάνετε ευκαιρία να εκφράζετε τη συμπάθειά σας προς τους δανειστές μας, με δηλώσεις σαν αυτή του Αντιπροέδρου σας ότι και αυτά και άλλα τόσα θα </w:t>
      </w:r>
      <w:r>
        <w:rPr>
          <w:rFonts w:eastAsia="Times New Roman" w:cs="Times New Roman"/>
          <w:szCs w:val="24"/>
        </w:rPr>
        <w:t xml:space="preserve">τα δεχθείτε ή του αναπληρωτή εκπροσώπου σας ότι οι δανειστές μας νοιάζονται για το καλό του ελληνικού λαού –εσείς τα λέτε δεξιά και αριστερά-, σπεύδετε και να απαντήσετε σε κατασκευασμένα δημοσιεύματα ότι δεν θα δεχθείτε αυξημένη πλειοψηφία για νέα μέτρα. </w:t>
      </w:r>
      <w:r>
        <w:rPr>
          <w:rFonts w:eastAsia="Times New Roman" w:cs="Times New Roman"/>
          <w:szCs w:val="24"/>
        </w:rPr>
        <w:t xml:space="preserve">Μα, ποιος σας ζήτησε να ψηφίσετε νέα μέτρα; </w:t>
      </w:r>
    </w:p>
    <w:p w14:paraId="14AC5A1D" w14:textId="77777777" w:rsidR="001812B4" w:rsidRDefault="001009A2">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4AC5A1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Αν εμείς, κύριε Μητσοτάκη, αναζητούμε ένα κοινό εθνικό μέτωπο, μια κοινή εθνική γραμμή, δεν είναι για να δεχθούμε και </w:t>
      </w:r>
      <w:r>
        <w:rPr>
          <w:rFonts w:eastAsia="Times New Roman" w:cs="Times New Roman"/>
          <w:szCs w:val="24"/>
        </w:rPr>
        <w:lastRenderedPageBreak/>
        <w:t xml:space="preserve">να ψηφίσουμε αχρείαστα νέα μέτρα, αλλά για να τα </w:t>
      </w:r>
      <w:r>
        <w:rPr>
          <w:rFonts w:eastAsia="Times New Roman" w:cs="Times New Roman"/>
          <w:szCs w:val="24"/>
        </w:rPr>
        <w:t>αρνηθούμε αυτά, προς όφελος του ελληνικού λαού και της ελληνικής κοινωνίας.</w:t>
      </w:r>
    </w:p>
    <w:p w14:paraId="14AC5A1F" w14:textId="77777777" w:rsidR="001812B4" w:rsidRDefault="001009A2">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4AC5A2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 Αλλά εσείς αρνείστε και πάλι να πάρετε μια καθαρή θέση. Πάλι στρίβειν δια του αρραβώνος! </w:t>
      </w:r>
    </w:p>
    <w:p w14:paraId="14AC5A2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Ακόμα και την ώρα που συντηρητικές κυβερνήσεις στην Ευρώπη, όπως αυτές ομοϊδεατών σας, στην Κύπρο και την Ισπανία στηρίζουν καθαρά τις θέσεις της Ελλάδας στη Σύνοδο του Νότου της Ευρώπης το προηγούμενο Σάββατο στη Λισαβόνα και στο κοινό ανακοινωθέν, εσείς </w:t>
      </w:r>
      <w:r>
        <w:rPr>
          <w:rFonts w:eastAsia="Times New Roman" w:cs="Times New Roman"/>
          <w:szCs w:val="24"/>
        </w:rPr>
        <w:t>δεν βρίσκετε να πείτε ούτε μια λέξη για να στηρίξετε τη χώρα σας σε αυτή την κρίσιμη προσπάθεια υπέρ του ελληνικού λαού! Αυτοί είσαστε!</w:t>
      </w:r>
    </w:p>
    <w:p w14:paraId="14AC5A22" w14:textId="77777777" w:rsidR="001812B4" w:rsidRDefault="001009A2">
      <w:pPr>
        <w:tabs>
          <w:tab w:val="left" w:pos="1800"/>
        </w:tabs>
        <w:spacing w:line="600" w:lineRule="auto"/>
        <w:ind w:firstLine="720"/>
        <w:contextualSpacing/>
        <w:jc w:val="center"/>
        <w:rPr>
          <w:rFonts w:eastAsia="Times New Roman"/>
          <w:szCs w:val="24"/>
        </w:rPr>
      </w:pPr>
      <w:r>
        <w:rPr>
          <w:rFonts w:eastAsia="Times New Roman"/>
          <w:szCs w:val="24"/>
        </w:rPr>
        <w:t>(Χειροκροτήματα από την πτέρυγα του ΣΥΡΙΖΑ)</w:t>
      </w:r>
    </w:p>
    <w:p w14:paraId="14AC5A2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Τόσο τυφλωμένοι από το πάθος σας να ξαναγυρίσετε στις καρέκλες της εξουσίας!</w:t>
      </w:r>
      <w:r>
        <w:rPr>
          <w:rFonts w:eastAsia="Times New Roman" w:cs="Times New Roman"/>
          <w:szCs w:val="24"/>
        </w:rPr>
        <w:t xml:space="preserve"> Αλλά θα την πατήσετε ξανά, όπως συνέβη και με την πρώτη αξιολόγηση.</w:t>
      </w:r>
    </w:p>
    <w:p w14:paraId="14AC5A2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Διότι η Ελλάδα σε πείσμα των μικροκομματικών επιδιώξεών σας, κύριε Μητσοτάκη, θα πετύχει. Η αξιολόγηση θα κλείσει </w:t>
      </w:r>
      <w:r>
        <w:rPr>
          <w:rFonts w:eastAsia="Times New Roman" w:cs="Times New Roman"/>
          <w:szCs w:val="24"/>
        </w:rPr>
        <w:lastRenderedPageBreak/>
        <w:t>και το κυριότερο, θα κλείσει χωρίς υποχωρήσεις σε θέματα αρχών. Διότι η Ε</w:t>
      </w:r>
      <w:r>
        <w:rPr>
          <w:rFonts w:eastAsia="Times New Roman" w:cs="Times New Roman"/>
          <w:szCs w:val="24"/>
        </w:rPr>
        <w:t xml:space="preserve">υρώπη δεν αντέχει άλλη μια κρίση, διότι η εκπληκτική απόδοση της ελληνικής οικονομίας δεν δικαιολογεί αναζωπύρωση της κρίσης και διότι αυτή τη φορά δεν είμαστε μόνοι μας. </w:t>
      </w:r>
    </w:p>
    <w:p w14:paraId="14AC5A2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συντριπτική πλειοψηφία της Ευρώπης αναγνωρίζει τις θυσίες του ελληνικού λαού, αναγ</w:t>
      </w:r>
      <w:r>
        <w:rPr>
          <w:rFonts w:eastAsia="Times New Roman" w:cs="Times New Roman"/>
          <w:szCs w:val="24"/>
        </w:rPr>
        <w:t>νωρίζει τη θετική πορεία της ελληνικής οικονομίας και ζητά, όπως διατυπώθηκε και ρητά στο ανακοινωθέν των χωρών του Νότου, έγκαιρο κλείσιμο της αξιολόγησης στη βάση του κοινοτικού κεκτημένου και με σεβασμό στις συνταγματικές και δημοκρατικές αξίες της Ελλά</w:t>
      </w:r>
      <w:r>
        <w:rPr>
          <w:rFonts w:eastAsia="Times New Roman" w:cs="Times New Roman"/>
          <w:szCs w:val="24"/>
        </w:rPr>
        <w:t xml:space="preserve">δας και της Ευρώπης. </w:t>
      </w:r>
    </w:p>
    <w:p w14:paraId="14AC5A2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Διότι αυτά που ζητάει το ΔΝΤ -κι εσείς φαίνεται να τα σιγοντάρετε- δεν είναι μόνο πέρα και έξω από κάθε οικονομική λογική, είναι πέρα και έξω από κάθε δημοκρατική και συνταγματική λογική και αξία. Από αυτό το απλό σας ζητάμε να παραιτ</w:t>
      </w:r>
      <w:r>
        <w:rPr>
          <w:rFonts w:eastAsia="Times New Roman" w:cs="Times New Roman"/>
          <w:szCs w:val="24"/>
        </w:rPr>
        <w:t xml:space="preserve">ηθείτε και το αρνείστε. </w:t>
      </w:r>
    </w:p>
    <w:p w14:paraId="14AC5A2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κάτι τελευταίο, κύριε Μητσοτάκη, για να μπω και στο θέμα μας μετά. Σε σχέση με τις κορώνες σας, για άλλη μια φορά, περί </w:t>
      </w:r>
      <w:r>
        <w:rPr>
          <w:rFonts w:eastAsia="Times New Roman" w:cs="Times New Roman"/>
          <w:szCs w:val="24"/>
          <w:lang w:val="en-US"/>
        </w:rPr>
        <w:t>Grexit</w:t>
      </w:r>
      <w:r>
        <w:rPr>
          <w:rFonts w:eastAsia="Times New Roman" w:cs="Times New Roman"/>
          <w:szCs w:val="24"/>
        </w:rPr>
        <w:t xml:space="preserve"> και δραχμής, θα σας πρότεινα να μην χαλάτε τον </w:t>
      </w:r>
      <w:r>
        <w:rPr>
          <w:rFonts w:eastAsia="Times New Roman" w:cs="Times New Roman"/>
          <w:szCs w:val="24"/>
        </w:rPr>
        <w:lastRenderedPageBreak/>
        <w:t>χρόνο σας σερβίροντας και δοκιμάζοντας μόνοι σας ξανα</w:t>
      </w:r>
      <w:r>
        <w:rPr>
          <w:rFonts w:eastAsia="Times New Roman" w:cs="Times New Roman"/>
          <w:szCs w:val="24"/>
        </w:rPr>
        <w:t xml:space="preserve">ζεσταμένο φαγητό. </w:t>
      </w:r>
    </w:p>
    <w:p w14:paraId="14AC5A2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Εμείς, κύριε Μητσοτάκη, αποδείξαμε τότε που τα πράγματα ήταν όχι αστεία, όχι στους διαδρόμους στη Βουλή, αλλά στη βράση, εκεί όπου πραγματικά οι αποφάσεις ήταν βαριές και δύσκολες, και το αίσθημα ευθύνης που έχουμε απέναντι στον ελληνικό</w:t>
      </w:r>
      <w:r>
        <w:rPr>
          <w:rFonts w:eastAsia="Times New Roman" w:cs="Times New Roman"/>
          <w:szCs w:val="24"/>
        </w:rPr>
        <w:t xml:space="preserve"> λαό και την ευρωπαϊκή μας επιλογή με μεγάλο κόστος, όταν κληθήκαμε να πάρουμε δύσκολες αποφάσεις. </w:t>
      </w:r>
    </w:p>
    <w:p w14:paraId="14AC5A29" w14:textId="77777777" w:rsidR="001812B4" w:rsidRDefault="001009A2">
      <w:pPr>
        <w:spacing w:line="600" w:lineRule="auto"/>
        <w:ind w:firstLine="720"/>
        <w:jc w:val="both"/>
        <w:rPr>
          <w:rFonts w:eastAsia="Times New Roman" w:cs="Times New Roman"/>
          <w:szCs w:val="24"/>
        </w:rPr>
      </w:pPr>
      <w:r>
        <w:rPr>
          <w:rFonts w:eastAsia="Times New Roman" w:cs="Times New Roman"/>
          <w:szCs w:val="24"/>
        </w:rPr>
        <w:t>Αλλά προσέξτε μήπως εσείς από την πολλή σας αγάπη στον ομοϊδεάτη σας, τον Γερμανό Υπουργό Οικονομικών -διότι στη δική σας πολιτική οικογένεια ανήκει, όχι στ</w:t>
      </w:r>
      <w:r>
        <w:rPr>
          <w:rFonts w:eastAsia="Times New Roman" w:cs="Times New Roman"/>
          <w:szCs w:val="24"/>
        </w:rPr>
        <w:t xml:space="preserve">η δική μας- ταυτιστείτε στο τέλος με τις απόψεις του και με τα σχέδιά του. </w:t>
      </w:r>
      <w:r>
        <w:rPr>
          <w:rFonts w:eastAsia="Times New Roman" w:cs="Times New Roman"/>
          <w:szCs w:val="24"/>
        </w:rPr>
        <w:t>Διότι το να ζητάτε με πάθος εκλογές, ενώ δεν έχει κλείσει η αξιολόγηση, ή απερισκεψία είναι ή χρήσιμη ηλιθιότητα, κύριε Μητσοτάκη, εκτός και αν δεν γνωρίζετε πού θα μπορούσε να οδηγ</w:t>
      </w:r>
      <w:r>
        <w:rPr>
          <w:rFonts w:eastAsia="Times New Roman" w:cs="Times New Roman"/>
          <w:szCs w:val="24"/>
        </w:rPr>
        <w:t>ήσει τον τόπο μια τέτοια εκδοχή.</w:t>
      </w:r>
    </w:p>
    <w:p w14:paraId="14AC5A2A" w14:textId="77777777" w:rsidR="001812B4" w:rsidRDefault="001009A2">
      <w:pPr>
        <w:spacing w:line="600" w:lineRule="auto"/>
        <w:ind w:firstLine="709"/>
        <w:contextualSpacing/>
        <w:jc w:val="center"/>
        <w:rPr>
          <w:rFonts w:eastAsia="Times New Roman"/>
          <w:bCs/>
        </w:rPr>
      </w:pPr>
      <w:r>
        <w:rPr>
          <w:rFonts w:eastAsia="Times New Roman"/>
          <w:bCs/>
        </w:rPr>
        <w:t>(Χειροκροτήματα από την πτέρυγα του ΣΥΡΙΖΑ)</w:t>
      </w:r>
    </w:p>
    <w:p w14:paraId="14AC5A2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να έλεγε κανείς ότι έχετε κα</w:t>
      </w:r>
      <w:r>
        <w:rPr>
          <w:rFonts w:eastAsia="Times New Roman" w:cs="Times New Roman"/>
          <w:szCs w:val="24"/>
        </w:rPr>
        <w:t>μ</w:t>
      </w:r>
      <w:r>
        <w:rPr>
          <w:rFonts w:eastAsia="Times New Roman" w:cs="Times New Roman"/>
          <w:szCs w:val="24"/>
        </w:rPr>
        <w:t xml:space="preserve">μιά σοβαρή αντιπρόταση, ότι θέλετε να διαπραγματευτείτε καλύτερα εσείς προς όφελος της </w:t>
      </w:r>
      <w:r>
        <w:rPr>
          <w:rFonts w:eastAsia="Times New Roman" w:cs="Times New Roman"/>
          <w:szCs w:val="24"/>
        </w:rPr>
        <w:lastRenderedPageBreak/>
        <w:t>χώρας, να το καταλάβουμε. Εσείς θέλετε εκλογές για να παραδ</w:t>
      </w:r>
      <w:r>
        <w:rPr>
          <w:rFonts w:eastAsia="Times New Roman" w:cs="Times New Roman"/>
          <w:szCs w:val="24"/>
        </w:rPr>
        <w:t>ώσετε τον λαό και τη χώρα έρμαιο στα χέρια των πιο ακραίων εκ των δανειστών. Ε, λοιπόν, δεν θα σας κάνουμε τη χάρη</w:t>
      </w:r>
      <w:r w:rsidRPr="009A5F29">
        <w:rPr>
          <w:rFonts w:eastAsia="Times New Roman" w:cs="Times New Roman"/>
          <w:szCs w:val="24"/>
        </w:rPr>
        <w:t>!</w:t>
      </w:r>
    </w:p>
    <w:p w14:paraId="14AC5A2C" w14:textId="77777777" w:rsidR="001812B4" w:rsidRDefault="001009A2">
      <w:pPr>
        <w:spacing w:line="600" w:lineRule="auto"/>
        <w:ind w:firstLine="709"/>
        <w:contextualSpacing/>
        <w:jc w:val="center"/>
        <w:rPr>
          <w:rFonts w:eastAsia="Times New Roman"/>
          <w:bCs/>
        </w:rPr>
      </w:pPr>
      <w:r>
        <w:rPr>
          <w:rFonts w:eastAsia="Times New Roman"/>
          <w:bCs/>
        </w:rPr>
        <w:t>(Χειροκροτήματα από την πτέρυγα του ΣΥΡΙΖΑ)</w:t>
      </w:r>
    </w:p>
    <w:p w14:paraId="14AC5A2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Δεν πρόκειται να εγκαταλείψουμε τον ελληνικό λαό στα χέρια των προθύμων. Θα διαπραγματευτούμε κα</w:t>
      </w:r>
      <w:r>
        <w:rPr>
          <w:rFonts w:eastAsia="Times New Roman" w:cs="Times New Roman"/>
          <w:szCs w:val="24"/>
        </w:rPr>
        <w:t xml:space="preserve">ι θα πετύχουμε ό,τι καλύτερο για τον ελληνικό λαό. Θα κλείσουμε την αξιολόγηση και θα είμαστε η Κυβέρνηση εκείνη που θα κλείσει αυτόν τον φαύλο κύκλο των μνημονιακών κυβερνήσεων. Θα βγάλουμε τη χώρα από τα μνημόνια και από την επιτροπεία, στην οποία εσείς </w:t>
      </w:r>
      <w:r>
        <w:rPr>
          <w:rFonts w:eastAsia="Times New Roman" w:cs="Times New Roman"/>
          <w:szCs w:val="24"/>
        </w:rPr>
        <w:t>μας οδηγήσατε με τις πολιτικές σας, που λεηλατήσατε και χρεοκοπήσατε τη χώρα εδώ και σαράντα χρόνια τώρα.</w:t>
      </w:r>
    </w:p>
    <w:p w14:paraId="14AC5A2E" w14:textId="77777777" w:rsidR="001812B4" w:rsidRDefault="001009A2">
      <w:pPr>
        <w:spacing w:line="600" w:lineRule="auto"/>
        <w:ind w:firstLine="709"/>
        <w:contextualSpacing/>
        <w:jc w:val="center"/>
        <w:rPr>
          <w:rFonts w:eastAsia="Times New Roman"/>
          <w:bCs/>
        </w:rPr>
      </w:pPr>
      <w:r>
        <w:rPr>
          <w:rFonts w:eastAsia="Times New Roman"/>
          <w:bCs/>
        </w:rPr>
        <w:t>(Χειροκροτήματα από την πτέρυγα του ΣΥΡΙΖΑ)</w:t>
      </w:r>
    </w:p>
    <w:p w14:paraId="14AC5A2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 ελληνικός λαός, είτε το θέλετε είτε όχι, κύριε Μητσοτάκη, θα μας κρίνει όλους και θα τα κρίνει όλα στην </w:t>
      </w:r>
      <w:r>
        <w:rPr>
          <w:rFonts w:eastAsia="Times New Roman" w:cs="Times New Roman"/>
          <w:szCs w:val="24"/>
        </w:rPr>
        <w:t>ώρα του, με τη χώρα όρθια και κυρίως, με την κοινωνία όρθια, το φθινόπωρο του 2019, όταν θα έχει τελειώσει οριστικά αυτή η περιπέτεια, όταν θα έχουμε υψηλούς ρυθμούς ανάπτυξης, όταν η ελληνική κοινωνία και η ελληνική οικονομία θα έχει περάσει σε μια διαφορ</w:t>
      </w:r>
      <w:r>
        <w:rPr>
          <w:rFonts w:eastAsia="Times New Roman" w:cs="Times New Roman"/>
          <w:szCs w:val="24"/>
        </w:rPr>
        <w:t>ετική φάση.</w:t>
      </w:r>
    </w:p>
    <w:p w14:paraId="14AC5A3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Έρχομαι, όμως, τώρα στο θέμα μας. Όπως είδατε, εγώ σπατάλησα μόνο δώδεκα λεπτά και όχι μισή ώρα της ομιλίας μου για αυτά τα θέματα, διότι την υπόλοιπη μισή ώρα θα ασχοληθώ με άλλα πιο χαριτωμένα θέματα, κύριε Μητσοτάκη.</w:t>
      </w:r>
    </w:p>
    <w:p w14:paraId="14AC5A3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Εδώ και τριάντα σχεδόν χ</w:t>
      </w:r>
      <w:r>
        <w:rPr>
          <w:rFonts w:eastAsia="Times New Roman" w:cs="Times New Roman"/>
          <w:szCs w:val="24"/>
        </w:rPr>
        <w:t>ρόνια διαρκώς συζητούμε για τη διαπλοκή, αλλά ουδέποτε κάποια κοινοβουλευτική πλειοψηφία δεν τόλμησε να αναλάβει την πρωτοβουλία να εξεταστεί και να αποκαλυφθεί το βάθος και το περιεχόμενο της διαπλοκής στη χώρα μας και να εξεταστεί με ονόματα, διευθύνσεις</w:t>
      </w:r>
      <w:r>
        <w:rPr>
          <w:rFonts w:eastAsia="Times New Roman" w:cs="Times New Roman"/>
          <w:szCs w:val="24"/>
        </w:rPr>
        <w:t>, τραπεζικούς λογαριασμός και νούμερα και αυτό, διότι είναι η πρώτη φορά που μια Κυβέρνηση με κόστος -το βλέπετε, το γνωρίζετε όλοι- αποφασίζει να μη συμβιβαστεί και να συγκρουστεί.</w:t>
      </w:r>
    </w:p>
    <w:p w14:paraId="14AC5A3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Έτσι, για πρώτη φορά γίνεται στη Βουλή αναλυτική και λεπτομερής συζήτηση γ</w:t>
      </w:r>
      <w:r>
        <w:rPr>
          <w:rFonts w:eastAsia="Times New Roman" w:cs="Times New Roman"/>
          <w:szCs w:val="24"/>
        </w:rPr>
        <w:t xml:space="preserve">ια τα δάνεια των μέσων ενημέρωσης, αλλά και των κομμάτων. Για πρώτη φορά διερευνάται ένα διαχρονικό σκάνδαλο με αυτή την πρόταση για σύσταση </w:t>
      </w:r>
      <w:r>
        <w:rPr>
          <w:rFonts w:eastAsia="Times New Roman" w:cs="Times New Roman"/>
          <w:szCs w:val="24"/>
        </w:rPr>
        <w:t>εξεταστικής επιτροπής</w:t>
      </w:r>
      <w:r>
        <w:rPr>
          <w:rFonts w:eastAsia="Times New Roman" w:cs="Times New Roman"/>
          <w:szCs w:val="24"/>
        </w:rPr>
        <w:t xml:space="preserve"> και οι πολίτες πιστεύω ότι θα έχουν τη δυνατότητα να μάθουν την αλήθεια και να κρίνουν, να μά</w:t>
      </w:r>
      <w:r>
        <w:rPr>
          <w:rFonts w:eastAsia="Times New Roman" w:cs="Times New Roman"/>
          <w:szCs w:val="24"/>
        </w:rPr>
        <w:t xml:space="preserve">θουν με στοιχεία όλα όσα συνέβαιναν, όλα όσα υπέθεταν ότι συμβαίνουν, αλλά χωρίς κανείς να </w:t>
      </w:r>
      <w:r>
        <w:rPr>
          <w:rFonts w:eastAsia="Times New Roman" w:cs="Times New Roman"/>
          <w:szCs w:val="24"/>
        </w:rPr>
        <w:lastRenderedPageBreak/>
        <w:t>τους παρουσιάζει στοιχεία. Θα έχουν τη δυνατότητα να διαπιστώσουν ότι η πραγματικότητα ορισμένες φορές ξεπερνά και την πιο αρρωστημένη φαντασία. Θα μπορέσουν να κατα</w:t>
      </w:r>
      <w:r>
        <w:rPr>
          <w:rFonts w:eastAsia="Times New Roman" w:cs="Times New Roman"/>
          <w:szCs w:val="24"/>
        </w:rPr>
        <w:t>λάβουν σε τελική ανάλυση πώς λειτούργησε αυτό το σύστημα που κυβερνούσε τη χώρα μέχρι την πολιτική αλλαγή του Γενάρη του 2015.</w:t>
      </w:r>
    </w:p>
    <w:p w14:paraId="14AC5A3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Είναι το ίδιο σύστημα που οδήγησε τη χώρα στη χρεοκοπία και στα μνημόνια και το οποίο το 2010 μέχρι και την οριστική πολιτική του</w:t>
      </w:r>
      <w:r>
        <w:rPr>
          <w:rFonts w:eastAsia="Times New Roman" w:cs="Times New Roman"/>
          <w:szCs w:val="24"/>
        </w:rPr>
        <w:t xml:space="preserve"> ήττα το 2015, λεηλάτησε ωμά την πραγματική οικονομία, τους δημόσιους πόρους, το κοινωνικό κράτος, κατέστρεψε το ένα τέταρτο του εθνικού μας πλούτου, ενώ ταυτόχρονα ορκιζόταν στην επιχειρηματικότητα και στην ανάπτυξη. Μιλούσε για την ανάγκη να υποστούν οι </w:t>
      </w:r>
      <w:r>
        <w:rPr>
          <w:rFonts w:eastAsia="Times New Roman" w:cs="Times New Roman"/>
          <w:szCs w:val="24"/>
        </w:rPr>
        <w:t>Έλληνες αιματηρές θυσίες την ώρα, όμως, που είχε τακτοποιήσει τον εαυτό του με εξαιρετικά βολικό τρόπο σε βάρος του δημοσίου συμφέροντος και την ώρα που η κοινωνία μάτωνε, οι βαλίτσες με τα θαλασσοδάνεια πηγαινοέρχονταν από τις τράπεζες στα κομματικά γραφε</w:t>
      </w:r>
      <w:r>
        <w:rPr>
          <w:rFonts w:eastAsia="Times New Roman" w:cs="Times New Roman"/>
          <w:szCs w:val="24"/>
        </w:rPr>
        <w:t xml:space="preserve">ία και στα λογιστήρια των εκδοτικών συγκροτημάτων. Από τη μια, κουνούσατε το δάκτυλο στον κόσμο, λέγοντας «μαζί τα φάγαμε, μαζί σας, εσείς φταίτε, όση ευθύνη έχουμε εμείς που κυβερνάμε έχετε και εσείς» </w:t>
      </w:r>
      <w:r>
        <w:rPr>
          <w:rFonts w:eastAsia="Times New Roman" w:cs="Times New Roman"/>
          <w:szCs w:val="24"/>
        </w:rPr>
        <w:lastRenderedPageBreak/>
        <w:t xml:space="preserve">και από την άλλη, το χρήμα έπεφτε ζεστό στα κομματικά </w:t>
      </w:r>
      <w:r>
        <w:rPr>
          <w:rFonts w:eastAsia="Times New Roman" w:cs="Times New Roman"/>
          <w:szCs w:val="24"/>
        </w:rPr>
        <w:t>ταμεία εις υγείαν των κορόιδων.</w:t>
      </w:r>
    </w:p>
    <w:p w14:paraId="14AC5A3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 να καταλάβει, λοιπόν, ο κόσμος που μας παρακολουθεί πώς ακριβώς έχει αυτή η υπόθεση, ας μιλήσουμε με λόγια απλά και ξεκάθαρα. Όμως, ξέρετε, δεν είναι μονάχα οι πολίτες που θα μάθουν, αλλά και η δικαιοσύνη που θα έχει στα χέρια της στοιχεία αυτή τη φορά</w:t>
      </w:r>
      <w:r>
        <w:rPr>
          <w:rFonts w:eastAsia="Times New Roman" w:cs="Times New Roman"/>
          <w:szCs w:val="24"/>
        </w:rPr>
        <w:t xml:space="preserve">. </w:t>
      </w:r>
    </w:p>
    <w:p w14:paraId="14AC5A3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Μη βιάζεστε. Σας έχω δει παντού, δεξιά-αριστερά, να λέτε «άνθρακες ο θησαυρός!». Το </w:t>
      </w:r>
      <w:r>
        <w:rPr>
          <w:rFonts w:eastAsia="Times New Roman" w:cs="Times New Roman"/>
          <w:szCs w:val="24"/>
        </w:rPr>
        <w:t xml:space="preserve">πόρισμα </w:t>
      </w:r>
      <w:r>
        <w:rPr>
          <w:rFonts w:eastAsia="Times New Roman" w:cs="Times New Roman"/>
          <w:szCs w:val="24"/>
        </w:rPr>
        <w:t xml:space="preserve">της </w:t>
      </w:r>
      <w:r>
        <w:rPr>
          <w:rFonts w:eastAsia="Times New Roman" w:cs="Times New Roman"/>
          <w:szCs w:val="24"/>
        </w:rPr>
        <w:t>εξεταστικής επιτροπής</w:t>
      </w:r>
      <w:r>
        <w:rPr>
          <w:rFonts w:eastAsia="Times New Roman" w:cs="Times New Roman"/>
          <w:szCs w:val="24"/>
        </w:rPr>
        <w:t xml:space="preserve"> βρίσκεται στη δικαιοσύνη και αυτή είναι που θα κρίνει αν υπάρχουν ποινικές ευθύνες πολιτικών προσώπων. Αυτή είναι που θα κρίνει αν υπάρ</w:t>
      </w:r>
      <w:r>
        <w:rPr>
          <w:rFonts w:eastAsia="Times New Roman" w:cs="Times New Roman"/>
          <w:szCs w:val="24"/>
        </w:rPr>
        <w:t>χει εμπλοκή προσώπων που εμπίπτουν στον νόμο περί ευθύνης Υπουργών.</w:t>
      </w:r>
    </w:p>
    <w:p w14:paraId="14AC5A36"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w:t>
      </w:r>
      <w:r>
        <w:rPr>
          <w:rFonts w:eastAsia="Times New Roman" w:cs="Times New Roman"/>
          <w:szCs w:val="24"/>
        </w:rPr>
        <w:t xml:space="preserve">διαμαρτυρίες </w:t>
      </w:r>
      <w:r>
        <w:rPr>
          <w:rFonts w:eastAsia="Times New Roman" w:cs="Times New Roman"/>
          <w:szCs w:val="24"/>
        </w:rPr>
        <w:t>από την πτέρυγα της Νέας Δημοκρατίας)</w:t>
      </w:r>
    </w:p>
    <w:p w14:paraId="14AC5A3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Γιατί αναστατώνεστε; Ξέρετε κάτι; Ξέρετε από κάπου ότι δεν υπάρχει κάποια εμπλοκή; Γιατί αναστατώνεστε;</w:t>
      </w:r>
    </w:p>
    <w:p w14:paraId="14AC5A3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 xml:space="preserve">Τα πολιτικά πρόσωπα θα τα κρίνει η Βουλή. </w:t>
      </w:r>
    </w:p>
    <w:p w14:paraId="14AC5A3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Κύριε Γεωργιάδη, σας παρακαλώ πολύ.</w:t>
      </w:r>
    </w:p>
    <w:p w14:paraId="14AC5A3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Το Σύνταγμα δεν το έχει διαβάσει, κύριε Πρόεδρε και είναι και Πρωθυπουργός;</w:t>
      </w:r>
    </w:p>
    <w:p w14:paraId="14AC5A3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w:t>
      </w:r>
      <w:r>
        <w:rPr>
          <w:rFonts w:eastAsia="Times New Roman" w:cs="Times New Roman"/>
          <w:b/>
          <w:szCs w:val="24"/>
        </w:rPr>
        <w:t xml:space="preserve">Πρόεδρος της Κυβέρνησης): </w:t>
      </w:r>
      <w:r>
        <w:rPr>
          <w:rFonts w:eastAsia="Times New Roman" w:cs="Times New Roman"/>
          <w:szCs w:val="24"/>
        </w:rPr>
        <w:t>Η δικαιοσύνη, λοιπόν, είναι αυτή που θα αποφανθεί, είτε το θέλετε, είτε όχι, διότι, κυρίες και κύριοι της Νέας Δημοκρατίας και του ΠΑΣΟΚ, διαπιστώνουμε τόσες ημέρες μία σπουδή να αφήσετε τους πολίτες…</w:t>
      </w:r>
    </w:p>
    <w:p w14:paraId="14AC5A3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Δ</w:t>
      </w:r>
      <w:r>
        <w:rPr>
          <w:rFonts w:eastAsia="Times New Roman" w:cs="Times New Roman"/>
          <w:szCs w:val="24"/>
        </w:rPr>
        <w:t xml:space="preserve">ιαβάστε το Σύνταγμα! </w:t>
      </w:r>
    </w:p>
    <w:p w14:paraId="14AC5A3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Σας παρακαλώ, κύριε Γεωργιάδη. Θα μιλήσει πιο ύστερα…</w:t>
      </w:r>
    </w:p>
    <w:p w14:paraId="14AC5A3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ΣΠΥΡΙΔΩΝ-ΑΔΩΝΙΣ ΓΕΩΡΓΙΑΔΗΣ: </w:t>
      </w:r>
      <w:r>
        <w:rPr>
          <w:rFonts w:eastAsia="Times New Roman" w:cs="Times New Roman"/>
          <w:szCs w:val="24"/>
        </w:rPr>
        <w:t>Κοροϊδεύει τον ελληνικό λαό!</w:t>
      </w:r>
    </w:p>
    <w:p w14:paraId="14AC5A3F"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(Διαμαρτυρίες από την πτέρυγα του ΣΥΡΙΖΑ)</w:t>
      </w:r>
    </w:p>
    <w:p w14:paraId="14AC5A4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Κατ’ </w:t>
      </w:r>
      <w:r>
        <w:rPr>
          <w:rFonts w:eastAsia="Times New Roman" w:cs="Times New Roman"/>
          <w:szCs w:val="24"/>
        </w:rPr>
        <w:t>αρχάς</w:t>
      </w:r>
      <w:r>
        <w:rPr>
          <w:rFonts w:eastAsia="Times New Roman" w:cs="Times New Roman"/>
          <w:szCs w:val="24"/>
        </w:rPr>
        <w:t>, είναι αδιαν</w:t>
      </w:r>
      <w:r>
        <w:rPr>
          <w:rFonts w:eastAsia="Times New Roman" w:cs="Times New Roman"/>
          <w:szCs w:val="24"/>
        </w:rPr>
        <w:t>όητο αυτό το οποίο κάνετε. Θα μιλήσει ο Κοινοβουλευτικός σας Εκπρόσωπος μετά από ορισμένες ομιλίες. Σας παρακαλώ!</w:t>
      </w:r>
    </w:p>
    <w:p w14:paraId="14AC5A4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ΑΛΕΞΗΣ ΤΣΙΠΡΑΣ (Πρόεδρος της Κυβέρνησης): </w:t>
      </w:r>
      <w:r>
        <w:rPr>
          <w:rFonts w:eastAsia="Times New Roman" w:cs="Times New Roman"/>
          <w:szCs w:val="24"/>
        </w:rPr>
        <w:t xml:space="preserve">Βλέπω την αγωνία σας, όπως είδα και την αγωνία σας να βγείτε και να πείτε ότι το </w:t>
      </w:r>
      <w:r>
        <w:rPr>
          <w:rFonts w:eastAsia="Times New Roman" w:cs="Times New Roman"/>
          <w:szCs w:val="24"/>
        </w:rPr>
        <w:t xml:space="preserve">πόρισμα </w:t>
      </w:r>
      <w:r>
        <w:rPr>
          <w:rFonts w:eastAsia="Times New Roman" w:cs="Times New Roman"/>
          <w:szCs w:val="24"/>
        </w:rPr>
        <w:t>δεν επιβεβα</w:t>
      </w:r>
      <w:r>
        <w:rPr>
          <w:rFonts w:eastAsia="Times New Roman" w:cs="Times New Roman"/>
          <w:szCs w:val="24"/>
        </w:rPr>
        <w:t>ιώνει την ύπαρξη και λειτουργία του τριγώνου της διαπλοκής. Εάν δεν ήσασταν υπόλογοι οι ίδιοι γι’ αυτές τις αποκαλύψεις, θα ήσασταν απλά αστείοι. Όμως, είστε υπόλογοι.</w:t>
      </w:r>
    </w:p>
    <w:p w14:paraId="14AC5A42"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(Ζωηρά χειροκροτήματα από την πτέρυγα του ΣΥΡΙΖΑ)</w:t>
      </w:r>
    </w:p>
    <w:p w14:paraId="14AC5A4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Ξεκινώ, λοιπόν, από τα Μέσα Μαζικής Εν</w:t>
      </w:r>
      <w:r>
        <w:rPr>
          <w:rFonts w:eastAsia="Times New Roman" w:cs="Times New Roman"/>
          <w:szCs w:val="24"/>
        </w:rPr>
        <w:t xml:space="preserve">ημέρωσης, για να μη χάνω χρόνο. Από το </w:t>
      </w:r>
      <w:r>
        <w:rPr>
          <w:rFonts w:eastAsia="Times New Roman" w:cs="Times New Roman"/>
          <w:szCs w:val="24"/>
        </w:rPr>
        <w:t xml:space="preserve">πόρισμα </w:t>
      </w:r>
      <w:r>
        <w:rPr>
          <w:rFonts w:eastAsia="Times New Roman" w:cs="Times New Roman"/>
          <w:szCs w:val="24"/>
        </w:rPr>
        <w:t xml:space="preserve">της </w:t>
      </w:r>
      <w:r>
        <w:rPr>
          <w:rFonts w:eastAsia="Times New Roman" w:cs="Times New Roman"/>
          <w:szCs w:val="24"/>
        </w:rPr>
        <w:t>εξεταστικής επιτροπής</w:t>
      </w:r>
      <w:r>
        <w:rPr>
          <w:rFonts w:eastAsia="Times New Roman" w:cs="Times New Roman"/>
          <w:szCs w:val="24"/>
        </w:rPr>
        <w:t xml:space="preserve"> προκύπτει ότι χρωστούν συνολικά στις τράπεζες, τις οποίες ανακεφαλαιώνει με ζεστό χρήμα ο Έλληνας φορολογούμενος, ο ελληνικός λαός, 1,3 δισεκατομμύρια ευρώ. Το μεγαλύτερο μέρος απ’ αυ</w:t>
      </w:r>
      <w:r>
        <w:rPr>
          <w:rFonts w:eastAsia="Times New Roman" w:cs="Times New Roman"/>
          <w:szCs w:val="24"/>
        </w:rPr>
        <w:t>τά τα 1,3 δισεκατομμύρια ευρώ είναι δανεικά και αγύριστα, δηλαδή δεν υπάρχει κα</w:t>
      </w:r>
      <w:r>
        <w:rPr>
          <w:rFonts w:eastAsia="Times New Roman" w:cs="Times New Roman"/>
          <w:szCs w:val="24"/>
        </w:rPr>
        <w:t>μ</w:t>
      </w:r>
      <w:r>
        <w:rPr>
          <w:rFonts w:eastAsia="Times New Roman" w:cs="Times New Roman"/>
          <w:szCs w:val="24"/>
        </w:rPr>
        <w:t xml:space="preserve">μία δυνατότητα αποπληρωμής. Γιατί συνέβη αυτό; Το είπε ξεκάθαρα και ευκρινέστατα στην </w:t>
      </w:r>
      <w:r>
        <w:rPr>
          <w:rFonts w:eastAsia="Times New Roman" w:cs="Times New Roman"/>
          <w:szCs w:val="24"/>
        </w:rPr>
        <w:t xml:space="preserve">εξεταστική επιτροπή </w:t>
      </w:r>
      <w:r>
        <w:rPr>
          <w:rFonts w:eastAsia="Times New Roman" w:cs="Times New Roman"/>
          <w:szCs w:val="24"/>
        </w:rPr>
        <w:t>ο υιός του κ. Ψυχάρη, όχι αυτός που ήταν Βουλευτής σας μέχρι πρότινος,</w:t>
      </w:r>
      <w:r>
        <w:rPr>
          <w:rFonts w:eastAsia="Times New Roman" w:cs="Times New Roman"/>
          <w:szCs w:val="24"/>
        </w:rPr>
        <w:t xml:space="preserve"> αλλά ο άλλος. Τι είπε, λοιπόν; Είπε ότι αυτά τα δάνεια δόθηκαν με αέρα, χωρίς εγγυήσεις και χωρίς κα</w:t>
      </w:r>
      <w:r>
        <w:rPr>
          <w:rFonts w:eastAsia="Times New Roman" w:cs="Times New Roman"/>
          <w:szCs w:val="24"/>
        </w:rPr>
        <w:t>μ</w:t>
      </w:r>
      <w:r>
        <w:rPr>
          <w:rFonts w:eastAsia="Times New Roman" w:cs="Times New Roman"/>
          <w:szCs w:val="24"/>
        </w:rPr>
        <w:t xml:space="preserve">μία εκτίμηση κινδύνου. Βεβαίως, αυτά τα χρήματα δεν χρησιμοποιήθηκαν για την ανάπτυξη των ομίλων. Αλλού πήγαν. Ξέρετε πολύ </w:t>
      </w:r>
      <w:r>
        <w:rPr>
          <w:rFonts w:eastAsia="Times New Roman" w:cs="Times New Roman"/>
          <w:szCs w:val="24"/>
        </w:rPr>
        <w:lastRenderedPageBreak/>
        <w:t xml:space="preserve">καλά πού πήγαν. Πήγαν σε βίλες </w:t>
      </w:r>
      <w:r>
        <w:rPr>
          <w:rFonts w:eastAsia="Times New Roman" w:cs="Times New Roman"/>
          <w:szCs w:val="24"/>
        </w:rPr>
        <w:t>στο Πόρτο Χέλι, σε πολυτελή θέρετρα στην Ελβετία, σε κότερα και σε φορολογικούς παραδείσους.</w:t>
      </w:r>
    </w:p>
    <w:p w14:paraId="14AC5A4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Όλα αυτά και πολλά περισσότερα –θα μάθουμε φαντάζομαι απ’ αυτά που θα αποκαλυφθούν στην πορεία- έγιναν με την ανοχή των κυβερνήσεών σας. Αυτή είναι η πραγματικότητ</w:t>
      </w:r>
      <w:r>
        <w:rPr>
          <w:rFonts w:eastAsia="Times New Roman" w:cs="Times New Roman"/>
          <w:szCs w:val="24"/>
        </w:rPr>
        <w:t>α. Ακόμα χειρότερα, όσο περισσότερο και όσο βαθύτερα μπαίναμε στην κρίση, τόσο αυτού του είδους ο δανεισμός, αντί να γίνεται πιο δύσκολος, γινόταν ευκολότερος. Όσο οι ισολογισμοί των εταιρειών γέμιζαν με παθητικό, όσο τα χρέη συσσωρεύονταν και τα ίδια κεφά</w:t>
      </w:r>
      <w:r>
        <w:rPr>
          <w:rFonts w:eastAsia="Times New Roman" w:cs="Times New Roman"/>
          <w:szCs w:val="24"/>
        </w:rPr>
        <w:t>λαια εξανεμίζονταν, τόσο η κάνουλα της χρηματοδότησης άνοιγε.</w:t>
      </w:r>
    </w:p>
    <w:p w14:paraId="14AC5A4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αυτό δεν το λες και υγιή επιχειρηματικότητα!</w:t>
      </w:r>
    </w:p>
    <w:p w14:paraId="14AC5A4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Θα ήθελα, λοιπόν, εδώ να κάνω τρεις παρατηρήσεις. Η πρώτη παρατήρηση είναι ότι ο χαριστικός δανεισμός συντελέστηκε και κορυφώθηκε μέ</w:t>
      </w:r>
      <w:r>
        <w:rPr>
          <w:rFonts w:eastAsia="Times New Roman" w:cs="Times New Roman"/>
          <w:szCs w:val="24"/>
        </w:rPr>
        <w:t xml:space="preserve">σα στην εποχή της κρίσης, την εποχή δηλαδή που ακόμα και υγιείς επιχειρήσεις δεν μπορούσαν να δανειστούν ούτε ευρώ τσακιστό, όχι για να ξελασπώσουν, αλλά ούτε καν για να κάνουν ανοίγματα, να πληρώσουν προμηθευτές, </w:t>
      </w:r>
      <w:r>
        <w:rPr>
          <w:rFonts w:eastAsia="Times New Roman" w:cs="Times New Roman"/>
          <w:szCs w:val="24"/>
        </w:rPr>
        <w:lastRenderedPageBreak/>
        <w:t>να αναβαθμίσουν τον εξοπλισμό τους, να κυν</w:t>
      </w:r>
      <w:r>
        <w:rPr>
          <w:rFonts w:eastAsia="Times New Roman" w:cs="Times New Roman"/>
          <w:szCs w:val="24"/>
        </w:rPr>
        <w:t>ηγήσουν δουλειές και, βεβαίως, να διασφαλίσουν αξιοπρεπείς θέσεις εργασίας.</w:t>
      </w:r>
    </w:p>
    <w:p w14:paraId="14AC5A4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δεύτερη παρατήρηση είναι ότι οι τράπεζες πετούσαν λεφτά από το παράθυρο για να δανείζουν χρεοκοπημένα μέσα ενημέρωσης ώστε να υποστηρίζουν τις πολιτικές σας, την ίδια περίοδο που</w:t>
      </w:r>
      <w:r>
        <w:rPr>
          <w:rFonts w:eastAsia="Times New Roman" w:cs="Times New Roman"/>
          <w:szCs w:val="24"/>
        </w:rPr>
        <w:t xml:space="preserve"> ο ελληνικός λαός κλήθηκε να τις ανακεφαλαιοποιήσει δύο φορές, πληρώνοντας συνολικά 30 δισεκατομμύρια ευρώ για τις τράπεζες, με δανεισμό που, βεβαίως, αύξησε το χρέος της χώρας. </w:t>
      </w:r>
    </w:p>
    <w:p w14:paraId="14AC5A4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Έτσι αυξάνεται το χρέος της χώρας και όχι με δανεισμό που παίρνεις για να απο</w:t>
      </w:r>
      <w:r>
        <w:rPr>
          <w:rFonts w:eastAsia="Times New Roman" w:cs="Times New Roman"/>
          <w:szCs w:val="24"/>
        </w:rPr>
        <w:t>πληρώσεις τον προηγούμενο, αυτά που μας φεσώσατε εσείς τόσα χρόνια. Και έχετε το θράσος να έρχεστε εδώ και να λέτε ότι το τρίτο δάνειο που πήραμε για να ξεπληρώσουμε τα δικά σας σπασμένα, φέσωσε τη χώρα. Τα θαλασσοδάνεια φέσωσαν τη χώρα.</w:t>
      </w:r>
    </w:p>
    <w:p w14:paraId="14AC5A49"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τις πτέρυγες του ΣΥΡΙΖΑ και των ΑΝΕΛ)</w:t>
      </w:r>
    </w:p>
    <w:p w14:paraId="14AC5A4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Θα πείτε, βέβαια: Φταίνε μόνο τα δάνεια στα ΜΜΕ και στα κόμματα για την κατάσταση των τραπεζών; Όχι βέβαια. Όμως, τα 1,7 δισεκατομμύρια ευρώ δανεικά και αγύριστα σε δέκα όλες και </w:t>
      </w:r>
      <w:r>
        <w:rPr>
          <w:rFonts w:eastAsia="Times New Roman" w:cs="Times New Roman"/>
          <w:szCs w:val="24"/>
        </w:rPr>
        <w:lastRenderedPageBreak/>
        <w:t>όλες επιχειρήσεις δεν το λες και λίγο</w:t>
      </w:r>
      <w:r>
        <w:rPr>
          <w:rFonts w:eastAsia="Times New Roman" w:cs="Times New Roman"/>
          <w:szCs w:val="24"/>
        </w:rPr>
        <w:t>! Εκτός αν έχετε αντίθετη άποψη, κύριε Μητσοτάκη και κύριοι του ΠΑΣΟΚ!</w:t>
      </w:r>
    </w:p>
    <w:p w14:paraId="14AC5A4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κρίση τσάκισε τις επιχειρήσεις και τα νοικοκυριά. Φορτώθηκαν οι τράπεζες με κόκκινα δάνεια, αλλά την ίδια στιγμή οι επιχειρήσεις των μέσων ενημέρωσης και τα κόμματά σας έπαιρναν χρήμα</w:t>
      </w:r>
      <w:r>
        <w:rPr>
          <w:rFonts w:eastAsia="Times New Roman" w:cs="Times New Roman"/>
          <w:szCs w:val="24"/>
        </w:rPr>
        <w:t xml:space="preserve">τα. </w:t>
      </w:r>
    </w:p>
    <w:p w14:paraId="14AC5A4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Ξέρετε, εδώ υπάρχει και ένα ηθικό ζήτημα: Πρώτον, το να δίνει η τράπεζα χρήματα, γνωρίζοντας ότι θα τα χάσει, είναι μια συναλλαγή, συνδιαλλαγή παράνομη, παράνομη και για αυτόν που τα δίνει παράνομη και για αυτόν που τα παίρνει. Δεύτερον, αυτή η παράνο</w:t>
      </w:r>
      <w:r>
        <w:rPr>
          <w:rFonts w:eastAsia="Times New Roman" w:cs="Times New Roman"/>
          <w:szCs w:val="24"/>
        </w:rPr>
        <w:t xml:space="preserve">μη συνδιαλλαγή κάτι εξαγόραζε. Και θα δούμε τι ακριβώς εξαγόραζε μόλις βάλουμε στη συνολική εικόνα και τη δανειοδότηση των κομμάτων. </w:t>
      </w:r>
    </w:p>
    <w:p w14:paraId="14AC5A4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τρίτη παρατήρηση είναι ότι η φούσκα έχει σκάσει και πολλοί εκδοτικοί όμιλοι βρίσκονται στο χείλος του γκρεμού. Και ξέρετ</w:t>
      </w:r>
      <w:r>
        <w:rPr>
          <w:rFonts w:eastAsia="Times New Roman" w:cs="Times New Roman"/>
          <w:szCs w:val="24"/>
        </w:rPr>
        <w:t xml:space="preserve">ε ποιο είναι το θλιβερό; Το θλιβερό είναι ότι υπάρχουν άνθρωποι που θα μείνουν στο δρόμο, που θα ψάξουν δουλειά για 100 ευρώ και για 150 ευρώ και θα πρέπει να βρουν οκτώ τέτοιες δουλειές για να μπορέσουν να ζήσουν αξιοπρεπώς. Επίσης, το </w:t>
      </w:r>
      <w:r>
        <w:rPr>
          <w:rFonts w:eastAsia="Times New Roman" w:cs="Times New Roman"/>
          <w:szCs w:val="24"/>
        </w:rPr>
        <w:lastRenderedPageBreak/>
        <w:t>θλιβερό είναι ότι υ</w:t>
      </w:r>
      <w:r>
        <w:rPr>
          <w:rFonts w:eastAsia="Times New Roman" w:cs="Times New Roman"/>
          <w:szCs w:val="24"/>
        </w:rPr>
        <w:t>πάρχουν άνθρωποι που έχουν περάσει τα πενήντα και θα δυσκολευτούν πάρα πολύ να βρουν εργοδότη που θα τους προσλάβει. Όμως, την ίδια στιγμή τα μεγάλα αφεντικά και τα βαριά δημοσιογραφικά ονόματα έχουν εξασφαλίσει χρήματα για δέκα ζωές, αυτά ακριβώς τα χρήμα</w:t>
      </w:r>
      <w:r>
        <w:rPr>
          <w:rFonts w:eastAsia="Times New Roman" w:cs="Times New Roman"/>
          <w:szCs w:val="24"/>
        </w:rPr>
        <w:t>τα, τα εκατομμύρια, που δόθηκαν με αέρα, σαν μαρουλόφυλλα, αυτά τα εκατομμύρια που ξέχναγαν να τα δηλώσουν και στο «πόθεν έσχες» και που αν ερωτηθούν θεσμικά που τα έχουν βρει αυτά τα λεφτά, ανεβαίνουν στα κεραμίδια και καταγγέλλουν πολιτική δίωξη και φίμω</w:t>
      </w:r>
      <w:r>
        <w:rPr>
          <w:rFonts w:eastAsia="Times New Roman" w:cs="Times New Roman"/>
          <w:szCs w:val="24"/>
        </w:rPr>
        <w:t>ση της ελευθεροτυπίας. Αυτή είναι η τραγική πραγματικότητα που χρόνια τώρα καλλιεργήσατε.</w:t>
      </w:r>
    </w:p>
    <w:p w14:paraId="14AC5A4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Πάμε τώρα στα δάνειά σας, στα δάνεια των κομμάτων σας, του ΠΑΣΟΚ και της Νέας Δημοκρατίας. Ξέρετε, διάβαζα τις προάλλες ότι στην Ταϊλάνδη -είναι τριτοκοσμική λέτε;- ξέσπασε ένα μεγάλο σκάνδαλο: αποκαλύφθηκε ότι η </w:t>
      </w:r>
      <w:r>
        <w:rPr>
          <w:rFonts w:eastAsia="Times New Roman" w:cs="Times New Roman"/>
          <w:szCs w:val="24"/>
        </w:rPr>
        <w:t>«ROLLS-ROYCE»</w:t>
      </w:r>
      <w:r>
        <w:rPr>
          <w:rFonts w:eastAsia="Times New Roman" w:cs="Times New Roman"/>
          <w:szCs w:val="24"/>
        </w:rPr>
        <w:t xml:space="preserve"> εξαγόραζε κρατικά στελέχη. Οι</w:t>
      </w:r>
      <w:r>
        <w:rPr>
          <w:rFonts w:eastAsia="Times New Roman" w:cs="Times New Roman"/>
          <w:szCs w:val="24"/>
        </w:rPr>
        <w:t xml:space="preserve"> μη κυβερνητικές οργανώσεις της χώρας απαίτησαν να διαλευκανθεί η υπόθεση, γιατί αλλιώς η χώρα δεν θα είχε μούτρα να αντικρίσει τον κόσμο. Ξέρετε για τι ποσό έγινε όλος αυτός ο θόρυβος; Για 600 εκατομμύρια δολάρια περίπου. </w:t>
      </w:r>
    </w:p>
    <w:p w14:paraId="14AC5A4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 λοιπόν, η Νέα Δημοκρατία και </w:t>
      </w:r>
      <w:r>
        <w:rPr>
          <w:rFonts w:eastAsia="Times New Roman" w:cs="Times New Roman"/>
          <w:szCs w:val="24"/>
        </w:rPr>
        <w:t>το ΠΑΣΟΚ μόνο από τις τράπεζες έχουν «φάει» 420 εκατομμύρια ευρώ: 220 εκατομμύρια ευρώ η Νέα Δημοκρατία του κ. Μητσοτάκη και άλλα 200 εκατομμύρια το ΠΑΣΟΚ της κ. Γεννηματά, παρόμοιας τάξης ποσό. Και κάνετε ότι δεν τρέχει τίποτα για όλα αυτά; Θα ήθελα να σα</w:t>
      </w:r>
      <w:r>
        <w:rPr>
          <w:rFonts w:eastAsia="Times New Roman" w:cs="Times New Roman"/>
          <w:szCs w:val="24"/>
        </w:rPr>
        <w:t>ς ρωτήσω: Σκέφτεστε ποτέ, σας έχει περάσει από το μυαλό, ότι αυτά τα χρήματα ήταν χρήματα του ελληνικού λαού και πρέπει να επιστραφούν; Ακόμα και αν εκχωρούνταν στο σύνολό της η κρατική επιχορήγηση, αυτά τα χρήματα θα γύρναγαν πίσω το 2100 και βάλε! Και δε</w:t>
      </w:r>
      <w:r>
        <w:rPr>
          <w:rFonts w:eastAsia="Times New Roman" w:cs="Times New Roman"/>
          <w:szCs w:val="24"/>
        </w:rPr>
        <w:t xml:space="preserve">ν τρέχει τίποτα! Δεν σας κάνει τίποτα αυτό; </w:t>
      </w:r>
    </w:p>
    <w:p w14:paraId="14AC5A5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σημειώσω ότι το ποσό αυτό είναι μονάχα αυτά που «φάγανε» απευθείας από τις τράπεζες και σε συνεννόηση μαζί τους. Γιατί, κυρίες και κύριοι συνάδελφοι, όλοι γνωρίζουμε σε αυτή τη χώρα ότι στην υπόθεση </w:t>
      </w:r>
      <w:r>
        <w:rPr>
          <w:rFonts w:eastAsia="Times New Roman" w:cs="Times New Roman"/>
          <w:szCs w:val="24"/>
        </w:rPr>
        <w:t>«</w:t>
      </w:r>
      <w:r>
        <w:rPr>
          <w:rFonts w:eastAsia="Times New Roman" w:cs="Times New Roman"/>
          <w:szCs w:val="24"/>
          <w:lang w:val="en-US"/>
        </w:rPr>
        <w:t>SIE</w:t>
      </w:r>
      <w:r>
        <w:rPr>
          <w:rFonts w:eastAsia="Times New Roman" w:cs="Times New Roman"/>
          <w:szCs w:val="24"/>
          <w:lang w:val="en-US"/>
        </w:rPr>
        <w:t>MENS</w:t>
      </w:r>
      <w:r>
        <w:rPr>
          <w:rFonts w:eastAsia="Times New Roman" w:cs="Times New Roman"/>
          <w:szCs w:val="24"/>
        </w:rPr>
        <w:t>»</w:t>
      </w:r>
      <w:r>
        <w:rPr>
          <w:rFonts w:eastAsia="Times New Roman" w:cs="Times New Roman"/>
          <w:szCs w:val="24"/>
        </w:rPr>
        <w:t xml:space="preserve"> υπήρχε ένα συγκεκριμένο ποσοστό από τα μαύρα ταμεία που πέρα από τις βοήθειες σε πρόσωπα πήγαινε και στα κομματικά ταμεία.</w:t>
      </w:r>
    </w:p>
    <w:p w14:paraId="14AC5A5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βεβαίως, τώρα ανοίγει και μια άλλη υπόθεση, 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xml:space="preserve">, που θα δούμε και αυτή τι θα μας φέρει, όπως και τα θηριώδη εξοπλιστικά προγράμματα. Το τι μίζες έχουν μπει στα μαύρα ταμεία των κομμάτων που κυβερνούσαν σαράντα χρόνια </w:t>
      </w:r>
      <w:r>
        <w:rPr>
          <w:rFonts w:eastAsia="Times New Roman" w:cs="Times New Roman"/>
          <w:szCs w:val="24"/>
        </w:rPr>
        <w:lastRenderedPageBreak/>
        <w:t>τώρα τη χώρα -χρήματα του ελληνικού δημοσίου και των ασφαλιστικών ταμείων-, είναι κάτι</w:t>
      </w:r>
      <w:r>
        <w:rPr>
          <w:rFonts w:eastAsia="Times New Roman" w:cs="Times New Roman"/>
          <w:szCs w:val="24"/>
        </w:rPr>
        <w:t xml:space="preserve"> που μένει να το ψάξουμε όλοι για να το βρούμε. Και μας κουνάτε το δάχτυλο και λέτε «Η ΑΥΓΗ!». Έχετε το θράσος να έρχεστε εδώ και να μιλάτε για την </w:t>
      </w:r>
      <w:r>
        <w:rPr>
          <w:rFonts w:eastAsia="Times New Roman" w:cs="Times New Roman"/>
          <w:szCs w:val="24"/>
        </w:rPr>
        <w:t>«</w:t>
      </w:r>
      <w:r>
        <w:rPr>
          <w:rFonts w:eastAsia="Times New Roman" w:cs="Times New Roman"/>
          <w:szCs w:val="24"/>
        </w:rPr>
        <w:t>ΑΥΓΗ</w:t>
      </w:r>
      <w:r>
        <w:rPr>
          <w:rFonts w:eastAsia="Times New Roman" w:cs="Times New Roman"/>
          <w:szCs w:val="24"/>
        </w:rPr>
        <w:t>»</w:t>
      </w:r>
      <w:r>
        <w:rPr>
          <w:rFonts w:eastAsia="Times New Roman" w:cs="Times New Roman"/>
          <w:szCs w:val="24"/>
        </w:rPr>
        <w:t>! Δεν παίζεστε! Αδιανόητοι είστε πια!</w:t>
      </w:r>
    </w:p>
    <w:p w14:paraId="14AC5A52" w14:textId="77777777" w:rsidR="001812B4" w:rsidRDefault="001009A2">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14AC5A5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εσ</w:t>
      </w:r>
      <w:r>
        <w:rPr>
          <w:rFonts w:eastAsia="Times New Roman" w:cs="Times New Roman"/>
          <w:szCs w:val="24"/>
        </w:rPr>
        <w:t xml:space="preserve">είς, κυρία Γεννηματά -προφανώς δεν θέλω να καταλογίσω προσωπικά τις ευθύνες, αλλά ηγείστε ενός κόμματος- δεν μας είπατε ποτέ τι ακριβώς έγινε με τα δάνεια του ΠΑΣΟΚ -που με τα σημερινά δεδομένα θα εξοφληθούν σε τριακόσια χρόνια-, τι ακριβώς έγινε με αυτήν </w:t>
      </w:r>
      <w:r>
        <w:rPr>
          <w:rFonts w:eastAsia="Times New Roman" w:cs="Times New Roman"/>
          <w:szCs w:val="24"/>
        </w:rPr>
        <w:t xml:space="preserve">την υπόθεση των 15 εκατομμυρίων ευρώ που βρήκαν ορκωτοί λογιστές στα ταμεία του κόμματός σας. Ακόμη και ο οικονομικός υπεύθυνος του ΠΑΣΟΚ, όταν ζορίστηκε λίγο στην </w:t>
      </w:r>
      <w:r>
        <w:rPr>
          <w:rFonts w:eastAsia="Times New Roman" w:cs="Times New Roman"/>
          <w:szCs w:val="24"/>
        </w:rPr>
        <w:t>εξεταστική</w:t>
      </w:r>
      <w:r>
        <w:rPr>
          <w:rFonts w:eastAsia="Times New Roman" w:cs="Times New Roman"/>
          <w:szCs w:val="24"/>
        </w:rPr>
        <w:t xml:space="preserve">, δήλωσε άγνοια για την προέλευσή τους. </w:t>
      </w:r>
    </w:p>
    <w:p w14:paraId="14AC5A54" w14:textId="77777777" w:rsidR="001812B4" w:rsidRDefault="001009A2">
      <w:pPr>
        <w:spacing w:line="600" w:lineRule="auto"/>
        <w:ind w:firstLine="720"/>
        <w:contextualSpacing/>
        <w:jc w:val="both"/>
        <w:rPr>
          <w:rFonts w:eastAsia="Times New Roman" w:cs="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w:t>
      </w:r>
      <w:r>
        <w:rPr>
          <w:rFonts w:eastAsia="Times New Roman"/>
          <w:b/>
          <w:szCs w:val="24"/>
        </w:rPr>
        <w:t>μοκρατικής Συμπαράταξης ΠΑΣΟΚ-ΔΗΜΑΡ):</w:t>
      </w:r>
      <w:r>
        <w:rPr>
          <w:rFonts w:eastAsia="Times New Roman"/>
          <w:szCs w:val="24"/>
        </w:rPr>
        <w:t xml:space="preserve"> </w:t>
      </w:r>
      <w:r>
        <w:rPr>
          <w:rFonts w:eastAsia="Times New Roman" w:cs="Times New Roman"/>
          <w:szCs w:val="24"/>
        </w:rPr>
        <w:t>Ψέματα!</w:t>
      </w:r>
    </w:p>
    <w:p w14:paraId="14AC5A5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Ψέματα!</w:t>
      </w:r>
    </w:p>
    <w:p w14:paraId="14AC5A56" w14:textId="77777777" w:rsidR="001812B4" w:rsidRDefault="001009A2">
      <w:pPr>
        <w:spacing w:line="600" w:lineRule="auto"/>
        <w:ind w:firstLine="720"/>
        <w:contextualSpacing/>
        <w:jc w:val="both"/>
        <w:rPr>
          <w:rFonts w:eastAsia="Times New Roman"/>
          <w:bCs/>
          <w:szCs w:val="24"/>
        </w:rPr>
      </w:pPr>
      <w:r>
        <w:rPr>
          <w:rFonts w:eastAsia="Times New Roman"/>
          <w:b/>
          <w:bCs/>
          <w:szCs w:val="24"/>
        </w:rPr>
        <w:lastRenderedPageBreak/>
        <w:t xml:space="preserve">ΑΛΕΞΗΣ ΤΣΙΠΡΑΣ (Πρόεδρος της Κυβέρνησης): </w:t>
      </w:r>
      <w:r>
        <w:rPr>
          <w:rFonts w:eastAsia="Times New Roman"/>
          <w:bCs/>
          <w:szCs w:val="24"/>
        </w:rPr>
        <w:t>Ψέματα! Να μας πείτε μετά. Εγώ περιμένω επιτέλους να ακούσω! Ξέρετε, δεν είναι 10 ευρώ, αλλά 15 εκατομμύρια. Καταλαβαίνετε τι λέτε τώρα; Πρέπε</w:t>
      </w:r>
      <w:r>
        <w:rPr>
          <w:rFonts w:eastAsia="Times New Roman"/>
          <w:bCs/>
          <w:szCs w:val="24"/>
        </w:rPr>
        <w:t xml:space="preserve">ι να πείτε στον ελληνικό λαό πόθεν προέκυψαν αυτά! </w:t>
      </w:r>
    </w:p>
    <w:p w14:paraId="14AC5A57" w14:textId="77777777" w:rsidR="001812B4" w:rsidRDefault="001009A2">
      <w:pPr>
        <w:spacing w:line="600" w:lineRule="auto"/>
        <w:ind w:firstLine="720"/>
        <w:contextualSpacing/>
        <w:jc w:val="both"/>
        <w:rPr>
          <w:rFonts w:eastAsia="Times New Roman"/>
          <w:bCs/>
          <w:szCs w:val="24"/>
        </w:rPr>
      </w:pPr>
      <w:r>
        <w:rPr>
          <w:rFonts w:eastAsia="Times New Roman"/>
          <w:bCs/>
          <w:szCs w:val="24"/>
        </w:rPr>
        <w:t xml:space="preserve">Με αυτά και με αυτά, κυρίες και κύριοι συνάδελφοι -και γι’ αυτό σας έδωσα το παράδειγμα της Ταϊλάνδης- η Ταϊλάνδη είναι νηπιαγωγείο μπροστά </w:t>
      </w:r>
      <w:r>
        <w:rPr>
          <w:rFonts w:eastAsia="Times New Roman"/>
          <w:bCs/>
          <w:szCs w:val="24"/>
        </w:rPr>
        <w:t>σ</w:t>
      </w:r>
      <w:r>
        <w:rPr>
          <w:rFonts w:eastAsia="Times New Roman"/>
          <w:bCs/>
          <w:szCs w:val="24"/>
        </w:rPr>
        <w:t>το πάρτι που στήσατε τόσα χρόνια Νέα Δημοκρατία και ΠΑΣΟΚ στη χ</w:t>
      </w:r>
      <w:r>
        <w:rPr>
          <w:rFonts w:eastAsia="Times New Roman"/>
          <w:bCs/>
          <w:szCs w:val="24"/>
        </w:rPr>
        <w:t xml:space="preserve">ώρα μας. </w:t>
      </w:r>
    </w:p>
    <w:p w14:paraId="14AC5A58" w14:textId="77777777" w:rsidR="001812B4" w:rsidRDefault="001009A2">
      <w:pPr>
        <w:spacing w:line="600" w:lineRule="auto"/>
        <w:ind w:firstLine="720"/>
        <w:contextualSpacing/>
        <w:jc w:val="both"/>
        <w:rPr>
          <w:rFonts w:eastAsia="Times New Roman"/>
          <w:bCs/>
          <w:szCs w:val="24"/>
        </w:rPr>
      </w:pPr>
      <w:r>
        <w:rPr>
          <w:rFonts w:eastAsia="Times New Roman"/>
          <w:bCs/>
          <w:szCs w:val="24"/>
        </w:rPr>
        <w:t xml:space="preserve">Εδώ θέλω να κάνω ορισμένες παρατηρήσεις. </w:t>
      </w:r>
    </w:p>
    <w:p w14:paraId="14AC5A59" w14:textId="77777777" w:rsidR="001812B4" w:rsidRDefault="001009A2">
      <w:pPr>
        <w:spacing w:line="600" w:lineRule="auto"/>
        <w:ind w:firstLine="720"/>
        <w:contextualSpacing/>
        <w:jc w:val="both"/>
        <w:rPr>
          <w:rFonts w:eastAsia="Times New Roman"/>
          <w:bCs/>
          <w:szCs w:val="24"/>
        </w:rPr>
      </w:pPr>
      <w:r>
        <w:rPr>
          <w:rFonts w:eastAsia="Times New Roman"/>
          <w:bCs/>
          <w:szCs w:val="24"/>
        </w:rPr>
        <w:t xml:space="preserve">Πρώτον, τα χρήματα αυτά δόθηκαν με εγγύηση τις μελλοντικές κρατικές χρηματοδοτήσεις. Κανείς τραπεζίτης δεν ρώτησε πώς θα διασφαλιστεί αν αύριο τα κόμματά σας έπεφταν από το 35%, 40%, 45% στο 10%, στο 15% </w:t>
      </w:r>
      <w:r>
        <w:rPr>
          <w:rFonts w:eastAsia="Times New Roman"/>
          <w:bCs/>
          <w:szCs w:val="24"/>
        </w:rPr>
        <w:t xml:space="preserve">ή στο 5%, όπως και πέσατε. Κανείς! Όμως, ας πούμε ότι αυτό απαιτεί πολιτική διορατικότητα την οποία ο τραπεζίτης δεν είχε. Δεν ρώτησε όμως, όταν άρχιζε η κρίση και όταν άρχισαν να μειώνονται και οι δαπάνες, οι κρατικές επιχορηγήσεις, το εξής: Τι θα γίνει, </w:t>
      </w:r>
      <w:r>
        <w:rPr>
          <w:rFonts w:eastAsia="Times New Roman"/>
          <w:bCs/>
          <w:szCs w:val="24"/>
        </w:rPr>
        <w:t xml:space="preserve">βρε παιδιά, αν η χρηματοδότηση μειωθεί; Τι θα γίνει αν τα κόμματα αυτά διασπαστούν ή </w:t>
      </w:r>
      <w:r>
        <w:rPr>
          <w:rFonts w:eastAsia="Times New Roman"/>
          <w:bCs/>
          <w:szCs w:val="24"/>
        </w:rPr>
        <w:lastRenderedPageBreak/>
        <w:t>πέσουν τα ποσοστά τους; Κανείς δεν ρώτησε! Άνοιγαν τα συρτάρια και σας έδιναν και τότε, τις μέρες και τα χρόνια της κρίσης, απλόχερα ό,τι ζητούσατε. Και εσείς, φυσικά, την</w:t>
      </w:r>
      <w:r>
        <w:rPr>
          <w:rFonts w:eastAsia="Times New Roman"/>
          <w:bCs/>
          <w:szCs w:val="24"/>
        </w:rPr>
        <w:t xml:space="preserve"> ώρα που με το ένα χέρι υπογράφατε τα μνημόνια, με το άλλο χέρι τα παίρνατε αυτά τα χρήματα. </w:t>
      </w:r>
    </w:p>
    <w:p w14:paraId="14AC5A5A" w14:textId="77777777" w:rsidR="001812B4" w:rsidRDefault="001009A2">
      <w:pPr>
        <w:spacing w:line="600" w:lineRule="auto"/>
        <w:ind w:firstLine="720"/>
        <w:contextualSpacing/>
        <w:jc w:val="both"/>
        <w:rPr>
          <w:rFonts w:eastAsia="Times New Roman"/>
          <w:bCs/>
          <w:szCs w:val="24"/>
        </w:rPr>
      </w:pPr>
      <w:r>
        <w:rPr>
          <w:rFonts w:eastAsia="Times New Roman"/>
          <w:bCs/>
          <w:szCs w:val="24"/>
        </w:rPr>
        <w:t>Δεύτερη παρατήρηση. Θα πει κανείς ότι τώρα όλο αυτό που περιγράφω, γινόταν στο πλαίσιο μια συνήθειας των προηγούμενων χρόνων και ότι εντάξει, δεν ήξεραν και οι τρ</w:t>
      </w:r>
      <w:r>
        <w:rPr>
          <w:rFonts w:eastAsia="Times New Roman"/>
          <w:bCs/>
          <w:szCs w:val="24"/>
        </w:rPr>
        <w:t>απεζίτες τι θα έρθει. Όμως, την ίδια εγγύηση της κρατικής χρηματοδότησης δεν τη δίνατε σε μια τράπεζα για να παίρνετε χρήματα, αλλά τη δώσατε σε περισσότερες από μια τράπεζες. Και οι τράπεζες που εν γένει πιάνουν πουλιά στον αέρα και έχουν άποψη για την πο</w:t>
      </w:r>
      <w:r>
        <w:rPr>
          <w:rFonts w:eastAsia="Times New Roman"/>
          <w:bCs/>
          <w:szCs w:val="24"/>
        </w:rPr>
        <w:t xml:space="preserve">ρεία της οικονομίας, για το τι πρέπει να γίνει, πώς πρέπει να περικοπούν δαπάνες, έξοδα, μισθοί, συντάξεις, εδώ συμπεριφέρθηκαν ως οσίες παρθένες. Δεν ρώτησαν η μια την άλλη τι εγγυήσεις πήρατε. Και έτσι, με μια μελλοντική χρηματοδότηση, η οποία προέβλεπε </w:t>
      </w:r>
      <w:r>
        <w:rPr>
          <w:rFonts w:eastAsia="Times New Roman"/>
          <w:bCs/>
          <w:szCs w:val="24"/>
        </w:rPr>
        <w:t xml:space="preserve">ότι η Νέα Δημοκρατία θα έχει εσαεί 40% και το ΠΑΣΟΚ 35%, πήρατε δάνεια τριπλά και τετραπλά. </w:t>
      </w:r>
    </w:p>
    <w:p w14:paraId="14AC5A5B" w14:textId="77777777" w:rsidR="001812B4" w:rsidRDefault="001009A2">
      <w:pPr>
        <w:spacing w:line="600" w:lineRule="auto"/>
        <w:ind w:firstLine="720"/>
        <w:contextualSpacing/>
        <w:jc w:val="both"/>
        <w:rPr>
          <w:rFonts w:eastAsia="Times New Roman"/>
          <w:bCs/>
          <w:szCs w:val="24"/>
        </w:rPr>
      </w:pPr>
      <w:r>
        <w:rPr>
          <w:rFonts w:eastAsia="Times New Roman"/>
          <w:bCs/>
          <w:szCs w:val="24"/>
        </w:rPr>
        <w:lastRenderedPageBreak/>
        <w:t>Και ξέρετε, αυτό δεν είναι ζήτημα ηθικής τάξης μονάχα. Δεν είμαι νομικός, αλλά έχω την αίσθηση ότι αυτό είναι καραμπινάτη απάτη. Θα αποφανθεί η δικαιοσύνη γι’ αυτά</w:t>
      </w:r>
      <w:r>
        <w:rPr>
          <w:rFonts w:eastAsia="Times New Roman"/>
          <w:bCs/>
          <w:szCs w:val="24"/>
        </w:rPr>
        <w:t xml:space="preserve">. Βλέπετε, ο </w:t>
      </w:r>
      <w:r>
        <w:rPr>
          <w:rFonts w:eastAsia="Times New Roman"/>
          <w:bCs/>
          <w:szCs w:val="24"/>
        </w:rPr>
        <w:t>«</w:t>
      </w:r>
      <w:r>
        <w:rPr>
          <w:rFonts w:eastAsia="Times New Roman"/>
          <w:bCs/>
          <w:szCs w:val="24"/>
        </w:rPr>
        <w:t>ΤΕΙΡΕΣΙΑΣ</w:t>
      </w:r>
      <w:r>
        <w:rPr>
          <w:rFonts w:eastAsia="Times New Roman"/>
          <w:bCs/>
          <w:szCs w:val="24"/>
        </w:rPr>
        <w:t>»</w:t>
      </w:r>
      <w:r>
        <w:rPr>
          <w:rFonts w:eastAsia="Times New Roman"/>
          <w:bCs/>
          <w:szCs w:val="24"/>
        </w:rPr>
        <w:t xml:space="preserve"> είναι για τους φτωχοδιάβολους και για όσους δεν έχουν τις κατάλληλες γνωριμίες. Είναι για τους βιοπαλαιστές που προσπαθούν να κρατήσουν το μαγαζί τους ανοιχτό και δεν παίρνουν δάνειο και βάζουν λουκέτο, για τους μικρομεσαίους επιχε</w:t>
      </w:r>
      <w:r>
        <w:rPr>
          <w:rFonts w:eastAsia="Times New Roman"/>
          <w:bCs/>
          <w:szCs w:val="24"/>
        </w:rPr>
        <w:t>ιρηματίες. Στην περίπτωσή σας, όμως, για τους τραπεζίτες ο λόγος σας συμβόλαιο! Πώς το λέει ο λαός; «Είχατε κούτελο», κύριε Μητσοτάκη! Γι’ αυτό!</w:t>
      </w:r>
    </w:p>
    <w:p w14:paraId="14AC5A5C" w14:textId="77777777" w:rsidR="001812B4" w:rsidRDefault="001009A2">
      <w:pPr>
        <w:spacing w:line="600" w:lineRule="auto"/>
        <w:ind w:firstLine="720"/>
        <w:contextualSpacing/>
        <w:jc w:val="center"/>
        <w:rPr>
          <w:rFonts w:eastAsia="Times New Roman" w:cs="Times New Roman"/>
          <w:szCs w:val="24"/>
        </w:rPr>
      </w:pPr>
      <w:r>
        <w:rPr>
          <w:rFonts w:eastAsia="Times New Roman"/>
          <w:bCs/>
        </w:rPr>
        <w:t>(Χειροκροτήματα από τις πτέρυγες του ΣΥΡΙΖΑ και των ΑΝΕΛ)</w:t>
      </w:r>
    </w:p>
    <w:p w14:paraId="14AC5A5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Νομίζω ότι η τρίτη παρατήρηση που θα κάνω είναι η πιο</w:t>
      </w:r>
      <w:r>
        <w:rPr>
          <w:rFonts w:eastAsia="Times New Roman" w:cs="Times New Roman"/>
          <w:szCs w:val="24"/>
        </w:rPr>
        <w:t xml:space="preserve"> ενδιαφέρουσα, διότι αυτό είναι ένα αίσχος για το οποίο θα πρέπει κάποια στιγμή να απολογηθείτε και θα απολογείστε για δεκαετίες. Κάποια στιγμή ο οικονομικός εισαγγελέας αντελήφθη το μέγεθος της απάτης και καταλόγισε -μιλάω για το περίφημο «πόρισμα Καλούδη</w:t>
      </w:r>
      <w:r>
        <w:rPr>
          <w:rFonts w:eastAsia="Times New Roman" w:cs="Times New Roman"/>
          <w:szCs w:val="24"/>
        </w:rPr>
        <w:t xml:space="preserve">»- ποινικές ευθύνες στους τραπεζίτες και τους οικονομικούς υπευθύνους των κομμάτων. Τι κάνατε, λοιπόν, τότε; Το </w:t>
      </w:r>
      <w:r>
        <w:rPr>
          <w:rFonts w:eastAsia="Times New Roman" w:cs="Times New Roman"/>
          <w:szCs w:val="24"/>
        </w:rPr>
        <w:lastRenderedPageBreak/>
        <w:t>2013 περάσατε μια τροπολογία όνειδος, που έδινε ασυλία στους τραπεζίτες για τα εκατομμύρια που σας είχαν σπρώξει.</w:t>
      </w:r>
    </w:p>
    <w:p w14:paraId="14AC5A5E"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w:t>
      </w:r>
      <w:r>
        <w:rPr>
          <w:rFonts w:eastAsia="Times New Roman" w:cs="Times New Roman"/>
          <w:szCs w:val="24"/>
        </w:rPr>
        <w:t>ες του ΣΥΡΙΖΑ και των ΑΝΕΛ)</w:t>
      </w:r>
    </w:p>
    <w:p w14:paraId="14AC5A5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να πω έτσι για την άχρηστη πληροφορία της ημέρας, ότι η τροπολογία αυτή ήταν εκπρόθεσμη. Και να πω, επίσης, ότι την σήκωσαν στις πλάτες τους τρεις κακόμοιροι Βουλευτές της Νέας Δημοκρατίας, ο κ. Χρηστογιάννης, ο κ. Τσουμάνης</w:t>
      </w:r>
      <w:r>
        <w:rPr>
          <w:rFonts w:eastAsia="Times New Roman" w:cs="Times New Roman"/>
          <w:szCs w:val="24"/>
        </w:rPr>
        <w:t xml:space="preserve"> και ο κ. Σταμενίτης. Αλήθεια, δεν ξέρω σήμερα πού βρίσκονται οι άνθρωποι. Πάντως, αν τους βάλουμε στο </w:t>
      </w:r>
      <w:r>
        <w:rPr>
          <w:rFonts w:eastAsia="Times New Roman" w:cs="Times New Roman"/>
          <w:szCs w:val="24"/>
          <w:lang w:val="en-US"/>
        </w:rPr>
        <w:t>google</w:t>
      </w:r>
      <w:r>
        <w:rPr>
          <w:rFonts w:eastAsia="Times New Roman" w:cs="Times New Roman"/>
          <w:szCs w:val="24"/>
        </w:rPr>
        <w:t>, δεν θα τους βρούμε.</w:t>
      </w:r>
    </w:p>
    <w:p w14:paraId="14AC5A6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Να πω, επίσης, ότι την τροπολογία εκείνη δεν την κάνατε για την ψυχή της μάνας σας, δεν την κάνατε για να μην τιμωρηθούν οι φτωχοί τραπεζίτες, που μέσα στην καλοσύνη και την αφέλειά τους σας είχαν βοηθήσει. Την τροπολογία εκείνη την περάσατε γιατί εάν δεν </w:t>
      </w:r>
      <w:r>
        <w:rPr>
          <w:rFonts w:eastAsia="Times New Roman" w:cs="Times New Roman"/>
          <w:szCs w:val="24"/>
        </w:rPr>
        <w:t xml:space="preserve">βρίσκατε τρόπο να εξουδετερώσετε το «πόρισμα Καλούδη», κινδυνεύατε και εσείς για ηθική αυτουργία. </w:t>
      </w:r>
    </w:p>
    <w:p w14:paraId="14AC5A6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Τέταρτη παρατήρηση: Δεν πρέπει, επιτέλους, να πείτε -εντάξει, τα πήρατε τα χρήματα, 220 εκατομμύρια ο ένας, 200 εκατομμύρια ο άλλος- τι τα κάνατε; Πού τα ξοδ</w:t>
      </w:r>
      <w:r>
        <w:rPr>
          <w:rFonts w:eastAsia="Times New Roman" w:cs="Times New Roman"/>
          <w:szCs w:val="24"/>
        </w:rPr>
        <w:t xml:space="preserve">έψατε όλα αυτά τα χρήματα; Πού πήγαν όλα αυτά τα χρήματα; Και εάν προσθέσουμε </w:t>
      </w:r>
      <w:r>
        <w:rPr>
          <w:rFonts w:eastAsia="Times New Roman" w:cs="Times New Roman"/>
          <w:szCs w:val="24"/>
        </w:rPr>
        <w:lastRenderedPageBreak/>
        <w:t>τώρα σε αυτά τα θαλασσοδάνειά σας και τα υπέρογκα ποσά της κρατικής χρηματοδότησης την περίοδο των παχέων αγελάδων, υπάρχει ένα ερώτημα που θέλει να ξέρει ο ελληνικός λαός.</w:t>
      </w:r>
    </w:p>
    <w:p w14:paraId="14AC5A6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τ</w:t>
      </w:r>
      <w:r>
        <w:rPr>
          <w:rFonts w:eastAsia="Times New Roman" w:cs="Times New Roman"/>
          <w:szCs w:val="24"/>
        </w:rPr>
        <w:t xml:space="preserve">έλος -πέμπτον- θέλω να μας απαντήσετε ποιος δανειολήπτης θα ετύγχανε της ίδιας μεταχείρισης από τις τράπεζες, να μην πληρώνει για χρόνια ούτε ένα ευρώ και οι τράπεζες να έχουν ξεχάσει την ύπαρξή του. Μονάχα κάποιοι -πώς το λένε οι θεσμοί;- </w:t>
      </w:r>
      <w:r>
        <w:rPr>
          <w:rFonts w:eastAsia="Times New Roman" w:cs="Times New Roman"/>
          <w:szCs w:val="24"/>
          <w:lang w:val="en-US"/>
        </w:rPr>
        <w:t>strategic</w:t>
      </w:r>
      <w:r>
        <w:rPr>
          <w:rFonts w:eastAsia="Times New Roman" w:cs="Times New Roman"/>
          <w:szCs w:val="24"/>
        </w:rPr>
        <w:t xml:space="preserve"> </w:t>
      </w:r>
      <w:r>
        <w:rPr>
          <w:rFonts w:eastAsia="Times New Roman" w:cs="Times New Roman"/>
          <w:szCs w:val="24"/>
          <w:lang w:val="en-US"/>
        </w:rPr>
        <w:t>defaul</w:t>
      </w:r>
      <w:r>
        <w:rPr>
          <w:rFonts w:eastAsia="Times New Roman" w:cs="Times New Roman"/>
          <w:szCs w:val="24"/>
          <w:lang w:val="en-US"/>
        </w:rPr>
        <w:t>ters</w:t>
      </w:r>
      <w:r>
        <w:rPr>
          <w:rFonts w:eastAsia="Times New Roman" w:cs="Times New Roman"/>
          <w:szCs w:val="24"/>
        </w:rPr>
        <w:t xml:space="preserve">, στρατηγικοί κακοπληρωτές, όπως εσείς, κύριοι της Νέας Δημοκρατίας και του ΠΑΣΟΚ. </w:t>
      </w:r>
    </w:p>
    <w:p w14:paraId="14AC5A6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ξέρετε αυτό στην αγορά ονομάζεται «κανόνι», ένα κανόνι 420 εκατομμυρίων από τις δήθεν υπεύθυνες πολιτικές δυνάμεις του τόπου, που τώρα θέλουν και εκλογές για να σώσ</w:t>
      </w:r>
      <w:r>
        <w:rPr>
          <w:rFonts w:eastAsia="Times New Roman" w:cs="Times New Roman"/>
          <w:szCs w:val="24"/>
        </w:rPr>
        <w:t xml:space="preserve">ουν την χώρα. Θα μας </w:t>
      </w:r>
      <w:r>
        <w:rPr>
          <w:rFonts w:eastAsia="Times New Roman" w:cs="Times New Roman"/>
          <w:szCs w:val="24"/>
        </w:rPr>
        <w:t>σώσετε</w:t>
      </w:r>
      <w:r>
        <w:rPr>
          <w:rFonts w:eastAsia="Times New Roman" w:cs="Times New Roman"/>
          <w:szCs w:val="24"/>
        </w:rPr>
        <w:t xml:space="preserve"> εσείς, που μας λεηλατήσατε, μας ρημάξατε, χρεοκοπήσατε τη χώρα και δεν μας λέτε τι κάνατε τα λεφτά!</w:t>
      </w:r>
    </w:p>
    <w:p w14:paraId="14AC5A64"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4AC5A6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ξέρετε, δεν είναι απλώς κανόνι, γιατί τις προϋποθέσεις για το κα</w:t>
      </w:r>
      <w:r>
        <w:rPr>
          <w:rFonts w:eastAsia="Times New Roman" w:cs="Times New Roman"/>
          <w:szCs w:val="24"/>
        </w:rPr>
        <w:t xml:space="preserve">νόνι αυτό τις δημιουργήσατε με δικές σας ενέργειες, </w:t>
      </w:r>
      <w:r>
        <w:rPr>
          <w:rFonts w:eastAsia="Times New Roman" w:cs="Times New Roman"/>
          <w:szCs w:val="24"/>
        </w:rPr>
        <w:lastRenderedPageBreak/>
        <w:t xml:space="preserve">έχοντας καλύψει πλήρως τα νώτα σας. Δεν είναι, λοιπόν, κανόνι. Είναι συνειδητή και κακόβουλη κακοπιστία. </w:t>
      </w:r>
    </w:p>
    <w:p w14:paraId="14AC5A6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θέλω να πω και κάτι ακόμα. Το πρόβλημα είναι ότι μαζί σας και εξαιτίας της δικής σας πρακτικής</w:t>
      </w:r>
      <w:r>
        <w:rPr>
          <w:rFonts w:eastAsia="Times New Roman" w:cs="Times New Roman"/>
          <w:szCs w:val="24"/>
        </w:rPr>
        <w:t xml:space="preserve"> δυσφημείτε στο σύνολό του το πολιτικό σύστημα και κερδίζουν έδαφος δυνάμεις που το παίζουν δήθεν αντισυστημικές και λένε «όλοι ίδιοι είναι» και λένε «όχι στα κόμματα, να καεί η Βουλή». Εξαιτίας σας συμβαίνει αυτό! Εξαιτίας αυτών των πολιτικών επιλογών δυσ</w:t>
      </w:r>
      <w:r>
        <w:rPr>
          <w:rFonts w:eastAsia="Times New Roman" w:cs="Times New Roman"/>
          <w:szCs w:val="24"/>
        </w:rPr>
        <w:t xml:space="preserve">φημούνται οι θεσμοί, δυσφημείται η </w:t>
      </w:r>
      <w:r>
        <w:rPr>
          <w:rFonts w:eastAsia="Times New Roman" w:cs="Times New Roman"/>
          <w:szCs w:val="24"/>
        </w:rPr>
        <w:t>δημοκρατία</w:t>
      </w:r>
      <w:r>
        <w:rPr>
          <w:rFonts w:eastAsia="Times New Roman" w:cs="Times New Roman"/>
          <w:szCs w:val="24"/>
        </w:rPr>
        <w:t>.</w:t>
      </w:r>
    </w:p>
    <w:p w14:paraId="14AC5A6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πάμε, λοιπόν, τώρα -γιατί βλέπω ότι έχουν ανάψει τα αίματα- να σας εξηγήσω και λίγο για το περίφημο «τρίγωνο της διαπλοκής», γιατί λέτε ότι δεν υπάρχει. Τη σχέση ανάμεσα στις τράπεζες, τα ΜΜΕ και τα κόμματ</w:t>
      </w:r>
      <w:r>
        <w:rPr>
          <w:rFonts w:eastAsia="Times New Roman" w:cs="Times New Roman"/>
          <w:szCs w:val="24"/>
        </w:rPr>
        <w:t xml:space="preserve">ά σας να σας την εξηγήσω λίγο, να εξηγήσουμε πώς ωφελούσε ο ένας τον άλλο. Ξέρετε, τώρα η </w:t>
      </w:r>
      <w:r>
        <w:rPr>
          <w:rFonts w:eastAsia="Times New Roman" w:cs="Times New Roman"/>
          <w:szCs w:val="24"/>
        </w:rPr>
        <w:t>ομερτά</w:t>
      </w:r>
      <w:r>
        <w:rPr>
          <w:rFonts w:eastAsia="Times New Roman" w:cs="Times New Roman"/>
          <w:szCs w:val="24"/>
        </w:rPr>
        <w:t xml:space="preserve"> έχει σταματήσει και αρχίζουν κάποιοι και μιλάνε. Και τα συνεταιράκια άρχισαν να δίνουν ο ένας τον άλλον και μάλιστα, ορισμένες φορές, με ανατριχιαστικές λεπτομ</w:t>
      </w:r>
      <w:r>
        <w:rPr>
          <w:rFonts w:eastAsia="Times New Roman" w:cs="Times New Roman"/>
          <w:szCs w:val="24"/>
        </w:rPr>
        <w:t xml:space="preserve">έρειες. Από αυτό το τρίγωνο, λοιπόν, οι πρώτοι ωφελημένοι ήσασταν εσείς. Δεν υπάρχει αμφιβολία! Με τον δανεισμό που σε εποχές εκλογών εκτοξευόταν όλως τυχαίως, παραβιάζατε μια συνταγματική αρχή: </w:t>
      </w:r>
      <w:r>
        <w:rPr>
          <w:rFonts w:eastAsia="Times New Roman" w:cs="Times New Roman"/>
          <w:szCs w:val="24"/>
        </w:rPr>
        <w:lastRenderedPageBreak/>
        <w:t>ότι τα κόμματά σας είναι ισότιμα με τα άλλα κόμματα στις εκλο</w:t>
      </w:r>
      <w:r>
        <w:rPr>
          <w:rFonts w:eastAsia="Times New Roman" w:cs="Times New Roman"/>
          <w:szCs w:val="24"/>
        </w:rPr>
        <w:t xml:space="preserve">γικές αναμετρήσεις. Είχατε άφθονο χρήμα για να διαφημίζεστε προεκλογικά, είχατε άφθονο χρήμα για να μετακινείτε ψηφοφόρους, είχατε άφθονο χρήμα για να πληρώνετε δημοσκοπήσεις και να καθορίζετε το κλίμα. Τις τελευταίες σαράντα </w:t>
      </w:r>
      <w:r>
        <w:rPr>
          <w:rFonts w:eastAsia="Times New Roman" w:cs="Times New Roman"/>
          <w:szCs w:val="24"/>
        </w:rPr>
        <w:t>οκτώ</w:t>
      </w:r>
      <w:r>
        <w:rPr>
          <w:rFonts w:eastAsia="Times New Roman" w:cs="Times New Roman"/>
          <w:szCs w:val="24"/>
        </w:rPr>
        <w:t xml:space="preserve"> ώρες υπήρξε μια ραγδαία μ</w:t>
      </w:r>
      <w:r>
        <w:rPr>
          <w:rFonts w:eastAsia="Times New Roman" w:cs="Times New Roman"/>
          <w:szCs w:val="24"/>
        </w:rPr>
        <w:t>ετακίνηση και γι’ αυτό διαψεύστηκαν αυτές οι δημοσκοπήσεις. Όλως τυχαίως πάντα σαράντα οκτώ ώρες πριν τις εκλογές υπήρχε μετακίνηση των ψηφοφόρων. Είχατε άφθονο χρήμα για να κάνετε εντυπωσιακές προεκλογικές εκστρατείες, είχατε τα ΜΜΕ, που βεβαίως εισέπραττ</w:t>
      </w:r>
      <w:r>
        <w:rPr>
          <w:rFonts w:eastAsia="Times New Roman" w:cs="Times New Roman"/>
          <w:szCs w:val="24"/>
        </w:rPr>
        <w:t>αν τα χρήματα αυτής της διαφήμισης και είχατε εξασφαλίσει από αυτά ένα καθεστώς ιδιότυπης ασυλίας. Κατείχαν τις δημόσιες τηλεοπτικές συχνότητες παρανόμως, χωρίς να έχουν πληρώσει ποτέ φράγκο και κάθε φορά, με μια πονηρή τροπολογία, τα απαλλάσσατε και από ά</w:t>
      </w:r>
      <w:r>
        <w:rPr>
          <w:rFonts w:eastAsia="Times New Roman" w:cs="Times New Roman"/>
          <w:szCs w:val="24"/>
        </w:rPr>
        <w:t>λλες υποχρεώσεις όπως τον φόρο επί των διαφημιστικών εσόδων.</w:t>
      </w:r>
    </w:p>
    <w:p w14:paraId="14AC5A6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Επιπλέον δε, επειδή πολλοί ιδιοκτήτες ΜΜΕ ήταν μπλεγμένοι και σε άλλες επιχειρήσεις, ωφελούνταν και από εκεί με άλλες τροπολογίες. Έπαιρναν προνομιακές συμβάσεις, που ήταν σκανδαλώδεις, έμπαιναν </w:t>
      </w:r>
      <w:r>
        <w:rPr>
          <w:rFonts w:eastAsia="Times New Roman" w:cs="Times New Roman"/>
          <w:szCs w:val="24"/>
        </w:rPr>
        <w:t>με φόρα στα δημόσια έργα, όπου τότε η μίζα πήγαινε σύννεφο.</w:t>
      </w:r>
    </w:p>
    <w:p w14:paraId="14AC5A6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έρχεστε τώρα εδώ και ήσαστε τόσο αστείοι και μας παρουσιάζετε ότι ανέβηκε η διαφθορά στη χώρα όταν ο ΣΥΡΙΖΑ ανέβηκε στην εξουσία. Γιατί; Διότι παρουσιάζετε την ετήσια έκθεση μιας ΜΚΟ με το όνο</w:t>
      </w:r>
      <w:r>
        <w:rPr>
          <w:rFonts w:eastAsia="Times New Roman" w:cs="Times New Roman"/>
          <w:szCs w:val="24"/>
        </w:rPr>
        <w:t>μα «Διεθνής Διαφάνεια», η οποία, όμως, αφορά την υποκειμενική τεκμηρίωση μέτρησης της αντίληψης της διαφθοράς, όχι το πραγματικό μέγεθος της διαφθοράς. Και ξέρετε τι γίνεται; Έχουν ανοίξει τώρα με εμάς όλες οι υποθέσεις της διαφθοράς και η αίσθηση της κοιν</w:t>
      </w:r>
      <w:r>
        <w:rPr>
          <w:rFonts w:eastAsia="Times New Roman" w:cs="Times New Roman"/>
          <w:szCs w:val="24"/>
        </w:rPr>
        <w:t>ής γνώμης είναι ότι, ναι, η Ελλάδα είναι μια διεφθαρμένη χώρα. Εσείς συγκαλύπτατε και εμείς αποκαλύπτουμε. Αυτή είναι η διαφορά. Και  μας παρουσιάζετε πίνακες εδώ. Μας παρουσιάζετε πίνακες.</w:t>
      </w:r>
    </w:p>
    <w:p w14:paraId="14AC5A6A"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4AC5A6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Ξέρετε, </w:t>
      </w:r>
      <w:r>
        <w:rPr>
          <w:rFonts w:eastAsia="Times New Roman" w:cs="Times New Roman"/>
          <w:szCs w:val="24"/>
        </w:rPr>
        <w:t xml:space="preserve">το Σύνταγμα προβλέπει ότι η </w:t>
      </w:r>
      <w:r>
        <w:rPr>
          <w:rFonts w:eastAsia="Times New Roman" w:cs="Times New Roman"/>
          <w:szCs w:val="24"/>
        </w:rPr>
        <w:t>πολιτεία</w:t>
      </w:r>
      <w:r>
        <w:rPr>
          <w:rFonts w:eastAsia="Times New Roman" w:cs="Times New Roman"/>
          <w:szCs w:val="24"/>
        </w:rPr>
        <w:t xml:space="preserve"> υποχρεούται να διασφαλίζει την αντικειμενική ενημέρωση. Όμως, δεν θα σταθώ εκεί. Το τι λέει ένα μέσο είναι δική του υπόθεση. Αν είναι αντικειμενικό ή όχι πρέπει να το κρίνει, σε τελική ανάλυση, ο ίδιος ο τηλεθεατής, ο α</w:t>
      </w:r>
      <w:r>
        <w:rPr>
          <w:rFonts w:eastAsia="Times New Roman" w:cs="Times New Roman"/>
          <w:szCs w:val="24"/>
        </w:rPr>
        <w:t xml:space="preserve">κροατής, ο κόσμος, οι πολίτες. Θα σας πω, όμως, το εξής: Η πραγματική δύναμη των μέσων δεν είναι σε αυτά που λένε, αλλά σε αυτά που κρύβουν. Και σας έκαναν όλα τα </w:t>
      </w:r>
      <w:r>
        <w:rPr>
          <w:rFonts w:eastAsia="Times New Roman" w:cs="Times New Roman"/>
          <w:szCs w:val="24"/>
        </w:rPr>
        <w:lastRenderedPageBreak/>
        <w:t>προηγούμενα χρόνια σκανδαλωδώς πλάτες όσο ήσασταν κυβερνήσεις. Και τώρα σας κάνουν. Εξαφάνιζα</w:t>
      </w:r>
      <w:r>
        <w:rPr>
          <w:rFonts w:eastAsia="Times New Roman" w:cs="Times New Roman"/>
          <w:szCs w:val="24"/>
        </w:rPr>
        <w:t>ν συστηματικά από την ατζέντα τους ειδήσεις και γεγονότα που ήταν δυσάρεστα για σας, πράγματα που σε κα</w:t>
      </w:r>
      <w:r>
        <w:rPr>
          <w:rFonts w:eastAsia="Times New Roman" w:cs="Times New Roman"/>
          <w:szCs w:val="24"/>
        </w:rPr>
        <w:t>μ</w:t>
      </w:r>
      <w:r>
        <w:rPr>
          <w:rFonts w:eastAsia="Times New Roman" w:cs="Times New Roman"/>
          <w:szCs w:val="24"/>
        </w:rPr>
        <w:t>μία περίπτωση δεν σας συνέφερε να ακουστούν και τώρα το κάνουν με τον ακριβώς αντίθετο τρόπο. Αν είχατε εσείς υποστεί το 1/10 της εκστρατείας αποδόμησης</w:t>
      </w:r>
      <w:r>
        <w:rPr>
          <w:rFonts w:eastAsia="Times New Roman" w:cs="Times New Roman"/>
          <w:szCs w:val="24"/>
        </w:rPr>
        <w:t xml:space="preserve"> που υφίσταται αυτή η Κυβέρνηση επειδή επέλεξε να συγκρουστεί με αυτό το τρίγωνο της διαπλοκής, δεν θα είχατε αντέξει όχι σαράντα χρόνια, ούτε σαράντα μέρες στην εξουσία.</w:t>
      </w:r>
    </w:p>
    <w:p w14:paraId="14AC5A6C"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4AC5A6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Τέλος, οι τράπεζες εξασφάλι</w:t>
      </w:r>
      <w:r>
        <w:rPr>
          <w:rFonts w:eastAsia="Times New Roman" w:cs="Times New Roman"/>
          <w:szCs w:val="24"/>
        </w:rPr>
        <w:t>σαν ένα καθεστώς που δεν τις ενοχλούσε σε τίποτα. Μπορούσαν να παραβιάζουν κανόνες ατιμώρητα. Οποιαδήποτε διάταξη τις ευνοούσε, σας την έφερναν έτοιμη και απλά την προωθούσατε διεκπεραιωτικά στη Βουλή, την ώρα που οι εισπρακτικές εταιρείες εξουθένωναν τους</w:t>
      </w:r>
      <w:r>
        <w:rPr>
          <w:rFonts w:eastAsia="Times New Roman" w:cs="Times New Roman"/>
          <w:szCs w:val="24"/>
        </w:rPr>
        <w:t xml:space="preserve"> πολίτες με καθημερινό </w:t>
      </w:r>
      <w:r>
        <w:rPr>
          <w:rFonts w:eastAsia="Times New Roman" w:cs="Times New Roman"/>
          <w:szCs w:val="24"/>
          <w:lang w:val="en-US"/>
        </w:rPr>
        <w:t>bullying</w:t>
      </w:r>
      <w:r>
        <w:rPr>
          <w:rFonts w:eastAsia="Times New Roman" w:cs="Times New Roman"/>
          <w:szCs w:val="24"/>
        </w:rPr>
        <w:t xml:space="preserve"> για λογαριασμό των τραπεζών, εσείς το γλεντάγατε κανονικά. Τα εκατομμύρια έδιναν και έπαιρναν, οι χαριστικές τροπολογίες επίσης. Δεν τις ακουμπήσατε τις τράπεζες και δεν τις ακούμπησαν ποτέ ούτε τα μέσα ενημέρωσης.</w:t>
      </w:r>
    </w:p>
    <w:p w14:paraId="14AC5A6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επειδ</w:t>
      </w:r>
      <w:r>
        <w:rPr>
          <w:rFonts w:eastAsia="Times New Roman" w:cs="Times New Roman"/>
          <w:szCs w:val="24"/>
        </w:rPr>
        <w:t xml:space="preserve">ή θα με πείτε κακοπροαίρετο, ακούστε τι έγραψε προχθές μια δημοσιογράφος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μια από αυτούς τους ανθρώπους που αγωνιούν σήμερα για τις δουλειές τους, όχι οι άλλοι που είναι οι μεγαλο-δημοσιογράφοι, που άμα δείτε τα «πόθεν έσχες» τους θα πάθετε πλάκα</w:t>
      </w:r>
      <w:r>
        <w:rPr>
          <w:rFonts w:eastAsia="Times New Roman" w:cs="Times New Roman"/>
          <w:szCs w:val="24"/>
        </w:rPr>
        <w:t xml:space="preserve">. Και, βέβαια, δεν ξέρουμε ακριβώς. Αυτά είναι τα δηλωμένα. Μιλάμε για τους δημοσιογράφους που θα χάσουν τη δουλειά τους. Λέει, λοιπόν: «Το ΒΗΜΑ είχε ξεχάσει να κρίνει τις τράπεζες και να τις ελέγχει δημοσιογραφικά. Δεν έβαζε στο πρωτοσέλιδο τις παράνομες </w:t>
      </w:r>
      <w:r>
        <w:rPr>
          <w:rFonts w:eastAsia="Times New Roman" w:cs="Times New Roman"/>
          <w:szCs w:val="24"/>
        </w:rPr>
        <w:t xml:space="preserve">και καταχρηστικές πρακτικές τους. Σε μια περίοδο όπου σε κάθε σπίτι δινόταν μια μάχη με τις τράπεζες, το </w:t>
      </w:r>
      <w:r>
        <w:rPr>
          <w:rFonts w:eastAsia="Times New Roman" w:cs="Times New Roman"/>
          <w:szCs w:val="24"/>
        </w:rPr>
        <w:t>«</w:t>
      </w:r>
      <w:r>
        <w:rPr>
          <w:rFonts w:eastAsia="Times New Roman" w:cs="Times New Roman"/>
          <w:szCs w:val="24"/>
        </w:rPr>
        <w:t>ΒΗΜΑ</w:t>
      </w:r>
      <w:r>
        <w:rPr>
          <w:rFonts w:eastAsia="Times New Roman" w:cs="Times New Roman"/>
          <w:szCs w:val="24"/>
        </w:rPr>
        <w:t>»</w:t>
      </w:r>
      <w:r>
        <w:rPr>
          <w:rFonts w:eastAsia="Times New Roman" w:cs="Times New Roman"/>
          <w:szCs w:val="24"/>
        </w:rPr>
        <w:t xml:space="preserve"> έγραφε λιβανωτούς για κερδοφορίες που ήταν εντελώς έξω από την παγκόσμια κλίμακα τραπεζικής ανάπτυξης». Και λέει και άλλα, αλλά δεν θα σας κουρά</w:t>
      </w:r>
      <w:r>
        <w:rPr>
          <w:rFonts w:eastAsia="Times New Roman" w:cs="Times New Roman"/>
          <w:szCs w:val="24"/>
        </w:rPr>
        <w:t>σω.</w:t>
      </w:r>
    </w:p>
    <w:p w14:paraId="14AC5A6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Αυτό, λοιπόν, κυρίες και κύριοι συνάδελφοι, είναι το τρίγωνο της διαπλοκής που εσείς λέτε ότι δεν υπάρχει, αλλά κυβέρνησε τον τόπο για σαράντα χρόνια.</w:t>
      </w:r>
    </w:p>
    <w:p w14:paraId="14AC5A70"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Και επιτρέψτε μου να κλείσω εστιάζοντας σε δύο θέματα. Πρώτον, ο </w:t>
      </w:r>
      <w:r>
        <w:rPr>
          <w:rFonts w:eastAsia="Times New Roman"/>
          <w:szCs w:val="24"/>
        </w:rPr>
        <w:t>«</w:t>
      </w:r>
      <w:r>
        <w:rPr>
          <w:rFonts w:eastAsia="Times New Roman"/>
          <w:szCs w:val="24"/>
        </w:rPr>
        <w:t>ΔΟΛ</w:t>
      </w:r>
      <w:r>
        <w:rPr>
          <w:rFonts w:eastAsia="Times New Roman"/>
          <w:szCs w:val="24"/>
        </w:rPr>
        <w:t>»</w:t>
      </w:r>
      <w:r>
        <w:rPr>
          <w:rFonts w:eastAsia="Times New Roman"/>
          <w:szCs w:val="24"/>
        </w:rPr>
        <w:t>. Σας είπα και προηγουμένως ότι</w:t>
      </w:r>
      <w:r>
        <w:rPr>
          <w:rFonts w:eastAsia="Times New Roman"/>
          <w:szCs w:val="24"/>
        </w:rPr>
        <w:t xml:space="preserve"> ο κ. Ψυχάρης </w:t>
      </w:r>
      <w:r>
        <w:rPr>
          <w:rFonts w:eastAsia="Times New Roman"/>
          <w:szCs w:val="24"/>
        </w:rPr>
        <w:lastRenderedPageBreak/>
        <w:t>βαρύνεται με κατηγορίες για δεκάδες εκατομμύρια μαύρου χρήματος και οι εργαζόμενοι, δυστυχώς, οδηγούνται στην ανεργία. Ας βγάλει ο κόσμος τα συμπεράσματά του από την πορεία ενός ιστορικού συγκροτήματος που έγινε κουβάρι με τις τράπεζες και με</w:t>
      </w:r>
      <w:r>
        <w:rPr>
          <w:rFonts w:eastAsia="Times New Roman"/>
          <w:szCs w:val="24"/>
        </w:rPr>
        <w:t xml:space="preserve"> το πολιτικό κατεστημένο. Διότι αυτό ακριβώς είναι το πρόβλημα. Με την κατάρρευση του παλιού πολιτικού κατεστημένου, κατέρρευσε και το τρίγωνο και τα συγκοινωνούντα δοχεία. Για αυτό και η κρίση στον Τύπο είναι τα απόνερα της κρίσης του πολιτικού συστήματος</w:t>
      </w:r>
      <w:r>
        <w:rPr>
          <w:rFonts w:eastAsia="Times New Roman"/>
          <w:szCs w:val="24"/>
        </w:rPr>
        <w:t>.</w:t>
      </w:r>
    </w:p>
    <w:p w14:paraId="14AC5A71" w14:textId="77777777" w:rsidR="001812B4" w:rsidRDefault="001009A2">
      <w:pPr>
        <w:spacing w:line="600" w:lineRule="auto"/>
        <w:ind w:firstLine="720"/>
        <w:contextualSpacing/>
        <w:jc w:val="both"/>
        <w:rPr>
          <w:rFonts w:eastAsia="Times New Roman"/>
          <w:szCs w:val="24"/>
        </w:rPr>
      </w:pPr>
      <w:r>
        <w:rPr>
          <w:rFonts w:eastAsia="Times New Roman"/>
          <w:szCs w:val="24"/>
        </w:rPr>
        <w:t>Θα ήταν πραγματικά ευχής έργον να υπάρξει κάποιος καινούργιος ιδιοκτήτης, να υπάρξει ρύθμιση των χρεών. Το λέω όπως θα το έλεγα και για κάθε επιχείρηση που πάει για κλείσιμο.</w:t>
      </w:r>
    </w:p>
    <w:p w14:paraId="14AC5A72" w14:textId="77777777" w:rsidR="001812B4" w:rsidRDefault="001009A2">
      <w:pPr>
        <w:spacing w:line="600" w:lineRule="auto"/>
        <w:ind w:firstLine="720"/>
        <w:contextualSpacing/>
        <w:jc w:val="both"/>
        <w:rPr>
          <w:rFonts w:eastAsia="Times New Roman"/>
          <w:szCs w:val="24"/>
        </w:rPr>
      </w:pPr>
      <w:r>
        <w:rPr>
          <w:rFonts w:eastAsia="Times New Roman"/>
          <w:szCs w:val="24"/>
        </w:rPr>
        <w:t>Μου έχετε δημιουργήσει, όμως, την εντύπωση τις δεκαπέντε αυτές μέρες από την πρ</w:t>
      </w:r>
      <w:r>
        <w:rPr>
          <w:rFonts w:eastAsia="Times New Roman"/>
          <w:szCs w:val="24"/>
        </w:rPr>
        <w:t xml:space="preserve">οηγούμενη συζήτηση στη Βουλή, ότι δεν επιθυμείτε μια τέτοια εξέλιξη. Είναι προφανές. Σας ζήτησα να δούμε αν μπορούμε να βρούμε μια λύση για τους εργαζόμενους και είπατε «όχι». Δημιουργείτε την εντύπωση, λοιπόν, ότι προτιμάτε να κλείσει το συγκρότημα, παρά </w:t>
      </w:r>
      <w:r>
        <w:rPr>
          <w:rFonts w:eastAsia="Times New Roman"/>
          <w:szCs w:val="24"/>
        </w:rPr>
        <w:t xml:space="preserve">να ρισκάρετε την πιθανότητα μιας νέας ιδιοκτησίας που δεν θα συνεχίσει να σας υποστηρίζει σκανδαλωδώς, που δεν θα κινδυνολογεί κάθε μέρα, δεν θα </w:t>
      </w:r>
      <w:r>
        <w:rPr>
          <w:rFonts w:eastAsia="Times New Roman"/>
          <w:szCs w:val="24"/>
        </w:rPr>
        <w:lastRenderedPageBreak/>
        <w:t>μας τεμαχίζει, δεν θα παρακαλάει τους δανειστές τους σκληρούς να μας αντιμετωπίσουν με σκληρότητα.</w:t>
      </w:r>
    </w:p>
    <w:p w14:paraId="14AC5A73"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14AC5A74" w14:textId="77777777" w:rsidR="001812B4" w:rsidRDefault="001009A2">
      <w:pPr>
        <w:spacing w:line="600" w:lineRule="auto"/>
        <w:ind w:firstLine="720"/>
        <w:contextualSpacing/>
        <w:jc w:val="both"/>
        <w:rPr>
          <w:rFonts w:eastAsia="Times New Roman"/>
          <w:szCs w:val="24"/>
        </w:rPr>
      </w:pPr>
      <w:r>
        <w:rPr>
          <w:rFonts w:eastAsia="Times New Roman"/>
          <w:szCs w:val="24"/>
        </w:rPr>
        <w:t>Εντάξει, το καταλαβαίνουμε, αλλά ο κόσμος και οι εργαζόμενοι πρέπει να βγάλουν τα συμπεράσματά τους για τη στάση σας.</w:t>
      </w:r>
    </w:p>
    <w:p w14:paraId="14AC5A75" w14:textId="77777777" w:rsidR="001812B4" w:rsidRDefault="001009A2">
      <w:pPr>
        <w:spacing w:line="600" w:lineRule="auto"/>
        <w:ind w:firstLine="720"/>
        <w:contextualSpacing/>
        <w:jc w:val="both"/>
        <w:rPr>
          <w:rFonts w:eastAsia="Times New Roman"/>
          <w:szCs w:val="24"/>
        </w:rPr>
      </w:pPr>
      <w:r>
        <w:rPr>
          <w:rFonts w:eastAsia="Times New Roman"/>
          <w:szCs w:val="24"/>
        </w:rPr>
        <w:t>Εμείς, ξέρετε, προνομιακά δεν θα ενεργήσουμε για κανέναν. Κάθε επιχείρηση που αν</w:t>
      </w:r>
      <w:r>
        <w:rPr>
          <w:rFonts w:eastAsia="Times New Roman"/>
          <w:szCs w:val="24"/>
        </w:rPr>
        <w:t xml:space="preserve">τιμετωπίζει πρόβλημα βιωσιμότητας για εμάς είναι το ίδιο. Πάρτε για παράδειγμα την υπόθεση </w:t>
      </w:r>
      <w:r>
        <w:rPr>
          <w:rFonts w:eastAsia="Times New Roman"/>
          <w:szCs w:val="24"/>
        </w:rPr>
        <w:t>«</w:t>
      </w:r>
      <w:r>
        <w:rPr>
          <w:rFonts w:eastAsia="Times New Roman"/>
          <w:szCs w:val="24"/>
        </w:rPr>
        <w:t>ΜΑΡΙΝΟΠΟΥΛΟΣ</w:t>
      </w:r>
      <w:r>
        <w:rPr>
          <w:rFonts w:eastAsia="Times New Roman"/>
          <w:szCs w:val="24"/>
        </w:rPr>
        <w:t>»</w:t>
      </w:r>
      <w:r>
        <w:rPr>
          <w:rFonts w:eastAsia="Times New Roman"/>
          <w:szCs w:val="24"/>
        </w:rPr>
        <w:t>. Δεν ήταν δικός μας πολιτικός φίλος. Μάλλον δικός σας ήταν, του κ. Σαμαρά, του κ. Αναστασιάδη που είχε τα κουπόνια του στην εφημερίδα. Όμως, φροντίσαμ</w:t>
      </w:r>
      <w:r>
        <w:rPr>
          <w:rFonts w:eastAsia="Times New Roman"/>
          <w:szCs w:val="24"/>
        </w:rPr>
        <w:t>ε να βρούμε λύση όχι για αυτόν, αλλά για τους χιλιάδες εργαζόμενους, για τις θέσεις εργασίας. Και το ίδιο προσπαθούμε να κάνουμε για όλους.</w:t>
      </w:r>
    </w:p>
    <w:p w14:paraId="14AC5A76"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14AC5A77" w14:textId="77777777" w:rsidR="001812B4" w:rsidRDefault="001009A2">
      <w:pPr>
        <w:spacing w:line="600" w:lineRule="auto"/>
        <w:ind w:firstLine="720"/>
        <w:contextualSpacing/>
        <w:jc w:val="both"/>
        <w:rPr>
          <w:rFonts w:eastAsia="Times New Roman"/>
          <w:szCs w:val="24"/>
        </w:rPr>
      </w:pPr>
      <w:r>
        <w:rPr>
          <w:rFonts w:eastAsia="Times New Roman"/>
          <w:szCs w:val="24"/>
        </w:rPr>
        <w:t>Πριν από δύο βδομάδες σας κάλεσα να βρούμε τον τρόπο να μη</w:t>
      </w:r>
      <w:r>
        <w:rPr>
          <w:rFonts w:eastAsia="Times New Roman"/>
          <w:szCs w:val="24"/>
        </w:rPr>
        <w:t>ν βρεθούν ιστορικά μέσα στο χείλος του γκρεμού. Και ξέ</w:t>
      </w:r>
      <w:r>
        <w:rPr>
          <w:rFonts w:eastAsia="Times New Roman"/>
          <w:szCs w:val="24"/>
        </w:rPr>
        <w:lastRenderedPageBreak/>
        <w:t>ρετε, αυτά τα μέσα σε καμμιά περίπτωση δεν μπορούν να χαρακτηριστούν φιλικά προς την Κυβέρνηση. Ενώ μέχρι τότε, λοιπόν, χύνατε κροκοδείλια δάκρυα για τους εργαζόμενους, ξαφνικά τα δάκρυα αυτά στέρεψαν.</w:t>
      </w:r>
    </w:p>
    <w:p w14:paraId="14AC5A78" w14:textId="77777777" w:rsidR="001812B4" w:rsidRDefault="001009A2">
      <w:pPr>
        <w:spacing w:line="600" w:lineRule="auto"/>
        <w:ind w:firstLine="720"/>
        <w:contextualSpacing/>
        <w:jc w:val="both"/>
        <w:rPr>
          <w:rFonts w:eastAsia="Times New Roman"/>
          <w:szCs w:val="24"/>
        </w:rPr>
      </w:pPr>
      <w:r>
        <w:rPr>
          <w:rFonts w:eastAsia="Times New Roman"/>
          <w:szCs w:val="24"/>
        </w:rPr>
        <w:t>Θέλω, λοιπόν, εκ νέου να σας καλέσω προσωπικά, κύριε Μητσοτάκη, και όλους τους πολιτικούς Αρχηγούς, αν έχετε κάποια λύση, να την προτείνετε. Από αυτό θα φανεί αν πραγματικά θέλετε διάσωση των θέσεων εργασίας και της πολυφωνίας ή μονάχα διασφάλιση ότι θα εκ</w:t>
      </w:r>
      <w:r>
        <w:rPr>
          <w:rFonts w:eastAsia="Times New Roman"/>
          <w:szCs w:val="24"/>
        </w:rPr>
        <w:t>τελούν τυφλά επικοινωνιακές σας στρατηγικές. Αν σας ενδιαφέρει, λοιπόν, εμείς είμαστε εδώ. Ιδού η Ρόδος, ιδού και το πήδημα.</w:t>
      </w:r>
    </w:p>
    <w:p w14:paraId="14AC5A79" w14:textId="77777777" w:rsidR="001812B4" w:rsidRDefault="001009A2">
      <w:pPr>
        <w:spacing w:line="600" w:lineRule="auto"/>
        <w:ind w:firstLine="720"/>
        <w:contextualSpacing/>
        <w:jc w:val="both"/>
        <w:rPr>
          <w:rFonts w:eastAsia="Times New Roman"/>
          <w:szCs w:val="24"/>
        </w:rPr>
      </w:pPr>
      <w:r>
        <w:rPr>
          <w:rFonts w:eastAsia="Times New Roman"/>
          <w:szCs w:val="24"/>
        </w:rPr>
        <w:t>Δεύτερον, ο αγαπημένος σας «Κήρυκας Χανίων», κύριε Μητσοτάκη. Ο «</w:t>
      </w:r>
      <w:r>
        <w:rPr>
          <w:rFonts w:eastAsia="Times New Roman"/>
          <w:szCs w:val="24"/>
        </w:rPr>
        <w:t>ΚΗΡΥΚΑΣ»</w:t>
      </w:r>
      <w:r>
        <w:rPr>
          <w:rFonts w:eastAsia="Times New Roman"/>
          <w:szCs w:val="24"/>
        </w:rPr>
        <w:t xml:space="preserve"> Χανίων, λοιπόν, εξασφάλισε, κυρίες και κύριοι συνάδελφοι,</w:t>
      </w:r>
      <w:r>
        <w:rPr>
          <w:rFonts w:eastAsia="Times New Roman"/>
          <w:szCs w:val="24"/>
        </w:rPr>
        <w:t xml:space="preserve"> ένα δάνειο 300.000 ευρώ έναν μήνα πριν αναστείλει την έκδοσή του. Όταν πιεστήκατε επ’ αυτού, βγήκατε και είπατε ότι είναι μια ιστορική εφημερίδα και ότι είστε δισέγγονος του Βενιζέλου. Δισέγγονος του Βενιζέλου μπορεί να είστε, αλλά δεν είστε και κληρονόμο</w:t>
      </w:r>
      <w:r>
        <w:rPr>
          <w:rFonts w:eastAsia="Times New Roman"/>
          <w:szCs w:val="24"/>
        </w:rPr>
        <w:t xml:space="preserve">ς της παρακαταθήκης του. Είστε απλά κληρονόμος της διαπλοκής, κύριε Μητσοτάκη, και με τη βούλα της </w:t>
      </w:r>
      <w:r>
        <w:rPr>
          <w:rFonts w:eastAsia="Times New Roman"/>
          <w:szCs w:val="24"/>
        </w:rPr>
        <w:t>εξεταστικής επιτροπής</w:t>
      </w:r>
      <w:r>
        <w:rPr>
          <w:rFonts w:eastAsia="Times New Roman"/>
          <w:szCs w:val="24"/>
        </w:rPr>
        <w:t>.</w:t>
      </w:r>
    </w:p>
    <w:p w14:paraId="14AC5A7A" w14:textId="77777777" w:rsidR="001812B4" w:rsidRDefault="001009A2">
      <w:pPr>
        <w:spacing w:line="600" w:lineRule="auto"/>
        <w:ind w:firstLine="720"/>
        <w:contextualSpacing/>
        <w:jc w:val="center"/>
        <w:rPr>
          <w:rFonts w:eastAsia="Times New Roman"/>
          <w:szCs w:val="24"/>
        </w:rPr>
      </w:pPr>
      <w:r>
        <w:rPr>
          <w:rFonts w:eastAsia="Times New Roman"/>
          <w:szCs w:val="24"/>
        </w:rPr>
        <w:lastRenderedPageBreak/>
        <w:t>(Χειροκροτήματα από τις πτέρυγες του ΣΥΡΙΖΑ και των ΑΝΕΛ)</w:t>
      </w:r>
    </w:p>
    <w:p w14:paraId="14AC5A7B" w14:textId="77777777" w:rsidR="001812B4" w:rsidRDefault="001009A2">
      <w:pPr>
        <w:spacing w:line="600" w:lineRule="auto"/>
        <w:ind w:firstLine="720"/>
        <w:contextualSpacing/>
        <w:jc w:val="both"/>
        <w:rPr>
          <w:rFonts w:eastAsia="Times New Roman"/>
          <w:szCs w:val="24"/>
        </w:rPr>
      </w:pPr>
      <w:r>
        <w:rPr>
          <w:rFonts w:eastAsia="Times New Roman"/>
          <w:szCs w:val="24"/>
        </w:rPr>
        <w:t>Διότι και εσείς παίρνετε δάνεια για τον ίδιο λόγο που έπαιρνε και ο κ. Ψυχάρ</w:t>
      </w:r>
      <w:r>
        <w:rPr>
          <w:rFonts w:eastAsia="Times New Roman"/>
          <w:szCs w:val="24"/>
        </w:rPr>
        <w:t>ης. Με «αέρα», επειδή είσαστε κάποιος ή ήσασταν κάποιος και συνεχίζετε να είστε, έχετε όνομα. Διότι το ακίνητο που υποτίθεται ότι είχατε βάλει εγγύηση, είχε μπει εγγύηση νωρίτερα και για άλλο δάνειο του «</w:t>
      </w:r>
      <w:r>
        <w:rPr>
          <w:rFonts w:eastAsia="Times New Roman"/>
          <w:szCs w:val="24"/>
        </w:rPr>
        <w:t>ΚΗΡΥΚΑ</w:t>
      </w:r>
      <w:r>
        <w:rPr>
          <w:rFonts w:eastAsia="Times New Roman"/>
          <w:szCs w:val="24"/>
        </w:rPr>
        <w:t>».</w:t>
      </w:r>
    </w:p>
    <w:p w14:paraId="14AC5A7C" w14:textId="77777777" w:rsidR="001812B4" w:rsidRDefault="001009A2">
      <w:pPr>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w:t>
      </w:r>
      <w:r>
        <w:rPr>
          <w:rFonts w:eastAsia="Times New Roman"/>
          <w:b/>
          <w:szCs w:val="24"/>
        </w:rPr>
        <w:t xml:space="preserve">κρατίας): </w:t>
      </w:r>
      <w:r>
        <w:rPr>
          <w:rFonts w:eastAsia="Times New Roman"/>
          <w:szCs w:val="24"/>
        </w:rPr>
        <w:t>Δεν είχε φτιαχτεί καν το ακίνητο.</w:t>
      </w:r>
    </w:p>
    <w:p w14:paraId="14AC5A7D"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ΑΛΕΞΗΣ ΤΣΙΠΡΑΣ (Πρόεδρος της Κυβέρνησης): </w:t>
      </w:r>
      <w:r>
        <w:rPr>
          <w:rFonts w:eastAsia="Times New Roman"/>
          <w:szCs w:val="24"/>
        </w:rPr>
        <w:t>Επομένως, «αέρας». Από το δάνειο αυτό έντεκα ολόκληρα χρόνια δεν πληρώσατε ούτε μισό ευρώ. Και δεν σας ενόχλησε κανείς ποτέ! Δεν σας έπαιρναν εσάς οι εισπρακτικές εταιρεί</w:t>
      </w:r>
      <w:r>
        <w:rPr>
          <w:rFonts w:eastAsia="Times New Roman"/>
          <w:szCs w:val="24"/>
        </w:rPr>
        <w:t>ες από το πρωί μέχρι το βράδυ, όπως κάνουν σε κάθε άλλο πολίτη που χρωστάει! Κατανοητό, γιατί ήσασταν επώνυμος.</w:t>
      </w:r>
    </w:p>
    <w:p w14:paraId="14AC5A7E"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14AC5A7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Έντεκα χρόνια αργότερα, όμως, και υπό την πίεση ακριβώς αυτής της </w:t>
      </w:r>
      <w:r>
        <w:rPr>
          <w:rFonts w:eastAsia="Times New Roman"/>
          <w:szCs w:val="24"/>
        </w:rPr>
        <w:t>εξεταστικής επιτροπή</w:t>
      </w:r>
      <w:r>
        <w:rPr>
          <w:rFonts w:eastAsia="Times New Roman"/>
          <w:szCs w:val="24"/>
        </w:rPr>
        <w:t>ς</w:t>
      </w:r>
      <w:r>
        <w:rPr>
          <w:rFonts w:eastAsia="Times New Roman"/>
          <w:szCs w:val="24"/>
        </w:rPr>
        <w:t xml:space="preserve">, που δεν έβγαλε τίποτα </w:t>
      </w:r>
      <w:r>
        <w:rPr>
          <w:rFonts w:eastAsia="Times New Roman"/>
          <w:szCs w:val="24"/>
        </w:rPr>
        <w:lastRenderedPageBreak/>
        <w:t xml:space="preserve">κατά τα άλλα, η τράπεζα τελικά βρήκε το τηλέφωνό σας, κύριε Μητσοτάκη, και τότε πήγατε άρον-άρον σε ρύθμιση. Ακόμα, όμως, και τότε δεν αποφύγατε τον πειρασμό ενός νέου σκανδάλου, διότι έτσι μονάχα μπορεί να χαρακτηριστεί η ρύθμιση </w:t>
      </w:r>
      <w:r>
        <w:rPr>
          <w:rFonts w:eastAsia="Times New Roman"/>
          <w:szCs w:val="24"/>
        </w:rPr>
        <w:t>«μπαλόνι» που κάνατε. Εσείς, λοιπόν, μπορείτε να πληρώνετε τρία χιλιάρικα τον μήνα έως τον Νοέμβριο του 2018 και στη λήξη αυτής της περιόδου θα μπορείτε είτε να καταβάλλετε το υπόλοιπο ποσό, τα εξακόσια σαράντα εννιά χιλιάρικα, είτε να κάνετε νέα διαπραγμά</w:t>
      </w:r>
      <w:r>
        <w:rPr>
          <w:rFonts w:eastAsia="Times New Roman"/>
          <w:szCs w:val="24"/>
        </w:rPr>
        <w:t xml:space="preserve">τευση και νέα ρύθμιση. </w:t>
      </w:r>
    </w:p>
    <w:p w14:paraId="14AC5A80" w14:textId="77777777" w:rsidR="001812B4" w:rsidRDefault="001009A2">
      <w:pPr>
        <w:spacing w:line="600" w:lineRule="auto"/>
        <w:ind w:firstLine="720"/>
        <w:contextualSpacing/>
        <w:jc w:val="both"/>
        <w:rPr>
          <w:rFonts w:eastAsia="Times New Roman"/>
          <w:szCs w:val="24"/>
        </w:rPr>
      </w:pPr>
      <w:r>
        <w:rPr>
          <w:rFonts w:eastAsia="Times New Roman"/>
          <w:szCs w:val="24"/>
        </w:rPr>
        <w:t>Σας καλώ λοιπόν, να πάμε να βρούμε μαζί έναν άνθρωπο, έναν συμπολίτη μας, που έχει στεγαστικό δάνειο και πήγε σε ρύθμιση, επειδή έπεσαν τα εισοδήματά του επειδή κόψατε τους μισθούς και δεν μπορεί να πληρώσει τη ρύθμιση, τη μηνιαία δ</w:t>
      </w:r>
      <w:r>
        <w:rPr>
          <w:rFonts w:eastAsia="Times New Roman"/>
          <w:szCs w:val="24"/>
        </w:rPr>
        <w:t xml:space="preserve">όση. Ρωτήστε πόσο του αύξησε το συνολικό ποσό που είχε να πληρώσει και αν το χαρτί που τελικά αυτός υπέγραψε, του δίνει το δικαίωμα να πάει σε νέα ρύθμιση, όπως εσείς. </w:t>
      </w:r>
    </w:p>
    <w:p w14:paraId="14AC5A81" w14:textId="77777777" w:rsidR="001812B4" w:rsidRDefault="001009A2">
      <w:pPr>
        <w:spacing w:line="600" w:lineRule="auto"/>
        <w:ind w:firstLine="720"/>
        <w:contextualSpacing/>
        <w:jc w:val="both"/>
        <w:rPr>
          <w:rFonts w:eastAsia="Times New Roman"/>
          <w:szCs w:val="24"/>
        </w:rPr>
      </w:pPr>
      <w:r>
        <w:rPr>
          <w:rFonts w:eastAsia="Times New Roman"/>
          <w:szCs w:val="24"/>
        </w:rPr>
        <w:t>Αυτά τα λέω, κυρίες και κύριοι συνάδελφοι, για να μην κοροϊδευόμαστε εδώ, ποιος είναι δ</w:t>
      </w:r>
      <w:r>
        <w:rPr>
          <w:rFonts w:eastAsia="Times New Roman"/>
          <w:szCs w:val="24"/>
        </w:rPr>
        <w:t>ιαπλοκή και ποιος δεν είναι.</w:t>
      </w:r>
    </w:p>
    <w:p w14:paraId="14AC5A82"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14AC5A83"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Για να μείνω, όμως, στο πολιτικό μέρος, θέλω να επαναλάβω το εξής: Ακόμα και σε αυτήν τη ρύθμιση, πήγατε όταν έγινε η </w:t>
      </w:r>
      <w:r>
        <w:rPr>
          <w:rFonts w:eastAsia="Times New Roman"/>
          <w:szCs w:val="24"/>
        </w:rPr>
        <w:t xml:space="preserve">εξεταστική </w:t>
      </w:r>
      <w:r>
        <w:rPr>
          <w:rFonts w:eastAsia="Times New Roman"/>
          <w:szCs w:val="24"/>
        </w:rPr>
        <w:t xml:space="preserve">και ξέσπασε θόρυβος. Και ξέρετε τι μου θυμίζει αυτό, κύριε Μητσοτάκη; Μια άλλη υπόθεση για την οποία έχετε κατηγορηθεί, για το δώρο από την εταιρεία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ενός τηλεφωνικού κέντρου, αξίας 130 χιλιάδων ευρώ. Δεν είναι έτσι; Δεν είναι έτσι.</w:t>
      </w:r>
    </w:p>
    <w:p w14:paraId="14AC5A84" w14:textId="77777777" w:rsidR="001812B4" w:rsidRDefault="001009A2">
      <w:pPr>
        <w:spacing w:line="600" w:lineRule="auto"/>
        <w:ind w:firstLine="720"/>
        <w:contextualSpacing/>
        <w:jc w:val="center"/>
        <w:rPr>
          <w:rFonts w:eastAsia="Times New Roman"/>
          <w:szCs w:val="24"/>
        </w:rPr>
      </w:pPr>
      <w:r>
        <w:rPr>
          <w:rFonts w:eastAsia="Times New Roman"/>
          <w:szCs w:val="24"/>
        </w:rPr>
        <w:t>(Θόρυβος-διαμα</w:t>
      </w:r>
      <w:r>
        <w:rPr>
          <w:rFonts w:eastAsia="Times New Roman"/>
          <w:szCs w:val="24"/>
        </w:rPr>
        <w:t>ρτυρίες από την πτέρυγα της Νέας Δημοκρατίας)</w:t>
      </w:r>
    </w:p>
    <w:p w14:paraId="14AC5A85" w14:textId="77777777" w:rsidR="001812B4" w:rsidRDefault="001009A2">
      <w:pPr>
        <w:spacing w:line="600" w:lineRule="auto"/>
        <w:ind w:firstLine="720"/>
        <w:contextualSpacing/>
        <w:jc w:val="both"/>
        <w:rPr>
          <w:rFonts w:eastAsia="Times New Roman"/>
          <w:szCs w:val="24"/>
        </w:rPr>
      </w:pPr>
      <w:r>
        <w:rPr>
          <w:rFonts w:eastAsia="Times New Roman"/>
          <w:szCs w:val="24"/>
        </w:rPr>
        <w:t>Βέβαια εδώ, έχω ένα ερώτημα: Εκατόν τριάντα χιλιάδες ευρώ τηλεφωνικό κέντρο. Τι ήταν; Διαστημικό; Να ενημερώσω τον κ. Παππά που ξεκίνησε διαστημική υπηρεσία, μήπως πάρει κι αυτός.</w:t>
      </w:r>
    </w:p>
    <w:p w14:paraId="14AC5A86" w14:textId="77777777" w:rsidR="001812B4" w:rsidRDefault="001009A2">
      <w:pPr>
        <w:spacing w:line="600" w:lineRule="auto"/>
        <w:ind w:firstLine="720"/>
        <w:contextualSpacing/>
        <w:jc w:val="center"/>
        <w:rPr>
          <w:rFonts w:eastAsia="Times New Roman"/>
          <w:szCs w:val="24"/>
        </w:rPr>
      </w:pPr>
      <w:r>
        <w:rPr>
          <w:rFonts w:eastAsia="Times New Roman"/>
          <w:szCs w:val="24"/>
        </w:rPr>
        <w:t>(Γέλωτες- χειροκροτήματα από τ</w:t>
      </w:r>
      <w:r>
        <w:rPr>
          <w:rFonts w:eastAsia="Times New Roman"/>
          <w:szCs w:val="24"/>
        </w:rPr>
        <w:t>ις πτέρυγες του ΣΥΡΙΖΑ και των ΑΝΕΛ)</w:t>
      </w:r>
    </w:p>
    <w:p w14:paraId="14AC5A87"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Αυτό, λοιπόν, το τηλεφωνικό κέντρο που σας το έδωσαν το 2007, τρέξατε να το αποπληρώσετε, όχι σε εξήντα μέρες που έγραφαν τα τιμολόγια, αλλά μόνο όταν μπήκε ο εισαγγελέας στα γραφεία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Το ίδιο κάνατε και με</w:t>
      </w:r>
      <w:r>
        <w:rPr>
          <w:rFonts w:eastAsia="Times New Roman"/>
          <w:szCs w:val="24"/>
        </w:rPr>
        <w:t xml:space="preserve"> την υπόθεση του «</w:t>
      </w:r>
      <w:r>
        <w:rPr>
          <w:rFonts w:eastAsia="Times New Roman"/>
          <w:szCs w:val="24"/>
        </w:rPr>
        <w:t>ΚΗΡΥΚΑ»</w:t>
      </w:r>
      <w:r>
        <w:rPr>
          <w:rFonts w:eastAsia="Times New Roman"/>
          <w:szCs w:val="24"/>
        </w:rPr>
        <w:t xml:space="preserve"> Χανίων. </w:t>
      </w:r>
    </w:p>
    <w:p w14:paraId="14AC5A88"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Αναρωτιέμαι, λοιπόν, κύριε Μητσοτάκη, τι φασαρία θα είχε γίνει αν εγώ είχα τέτοιες δωρεές, αν εγώ έπαιρνα δάνειο για την εφημερίδα του χωριού μου και δεν το πλήρωνα για έντεκα χρόνια. Τι φασαρία θα είχε γίνει στις ιστοσελ</w:t>
      </w:r>
      <w:r>
        <w:rPr>
          <w:rFonts w:eastAsia="Times New Roman"/>
          <w:szCs w:val="24"/>
        </w:rPr>
        <w:t>ίδες, στα μέσα ενημέρωσης, στις τηλεοράσεις, παντού! Το προσπερνάω όμως, αυτό.</w:t>
      </w:r>
    </w:p>
    <w:p w14:paraId="14AC5A89"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14AC5A8A"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-και το λέω με λύπη μου- δεν περιμένω σήμερα ούτε από τη Νέα Δημοκρατία ούτε από το ΠΑΣΟΚ </w:t>
      </w:r>
      <w:r>
        <w:rPr>
          <w:rFonts w:eastAsia="Times New Roman"/>
          <w:szCs w:val="24"/>
        </w:rPr>
        <w:t>κάποια εποικοδομητική στάση στη συγκεκριμένη συζήτηση και καταλαβαίνω γιατί. Είναι πολλά τα λεφτά. Και είναι πολύ βρώμικη η ιστορία για να την πετάξετε από πάνω σας με ένα «κάναμε λάθη, αλλά τώρα κάνουμε εξυγίανση και, εντάξει, αλλάξαμε και γραφεία». Σε αν</w:t>
      </w:r>
      <w:r>
        <w:rPr>
          <w:rFonts w:eastAsia="Times New Roman"/>
          <w:szCs w:val="24"/>
        </w:rPr>
        <w:t xml:space="preserve">τίθεση με την κυνική σας ομολογία, που δεν αρκεί για τις διαχρονικές σας ευθύνες, η Κυβέρνηση σήκωσε τη βαριά ευθύνη της εξυγίανσης του πολιτικού συστήματος με κόστος. </w:t>
      </w:r>
    </w:p>
    <w:p w14:paraId="14AC5A8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Και η </w:t>
      </w:r>
      <w:r>
        <w:rPr>
          <w:rFonts w:eastAsia="Times New Roman"/>
          <w:szCs w:val="24"/>
        </w:rPr>
        <w:t>εξεταστική</w:t>
      </w:r>
      <w:r>
        <w:rPr>
          <w:rFonts w:eastAsia="Times New Roman"/>
          <w:szCs w:val="24"/>
        </w:rPr>
        <w:t xml:space="preserve"> αυτή δεν είναι η μοναδική μας πρωτοβουλία σε αυτήν την κατεύθυνση. Αλλ</w:t>
      </w:r>
      <w:r>
        <w:rPr>
          <w:rFonts w:eastAsia="Times New Roman"/>
          <w:szCs w:val="24"/>
        </w:rPr>
        <w:t xml:space="preserve">άξαμε τη σύνθεση της Επιτροπής Ελέγχου των οικονομικών των πολιτικών κομμάτων, ενισχύοντας την ανεξαρτησία της σε αντίθεση με ό,τι συνέβαινε έως το </w:t>
      </w:r>
      <w:r>
        <w:rPr>
          <w:rFonts w:eastAsia="Times New Roman"/>
          <w:szCs w:val="24"/>
        </w:rPr>
        <w:lastRenderedPageBreak/>
        <w:t>2014. Ψηφίσαμε τον ν.4339, τον νόμο για τα ραδιοτηλεοπτικά μέσα ενημέρωσης και πλέον, παρά την περιπέτεια πο</w:t>
      </w:r>
      <w:r>
        <w:rPr>
          <w:rFonts w:eastAsia="Times New Roman"/>
          <w:szCs w:val="24"/>
        </w:rPr>
        <w:t>υ είχαμε στο Σ</w:t>
      </w:r>
      <w:r>
        <w:rPr>
          <w:rFonts w:eastAsia="Times New Roman"/>
          <w:szCs w:val="24"/>
        </w:rPr>
        <w:t>.</w:t>
      </w:r>
      <w:r>
        <w:rPr>
          <w:rFonts w:eastAsia="Times New Roman"/>
          <w:szCs w:val="24"/>
        </w:rPr>
        <w:t>τ</w:t>
      </w:r>
      <w:r>
        <w:rPr>
          <w:rFonts w:eastAsia="Times New Roman"/>
          <w:szCs w:val="24"/>
        </w:rPr>
        <w:t>.</w:t>
      </w:r>
      <w:r>
        <w:rPr>
          <w:rFonts w:eastAsia="Times New Roman"/>
          <w:szCs w:val="24"/>
        </w:rPr>
        <w:t>Ε</w:t>
      </w:r>
      <w:r>
        <w:rPr>
          <w:rFonts w:eastAsia="Times New Roman"/>
          <w:szCs w:val="24"/>
        </w:rPr>
        <w:t>.</w:t>
      </w:r>
      <w:r>
        <w:rPr>
          <w:rFonts w:eastAsia="Times New Roman"/>
          <w:szCs w:val="24"/>
        </w:rPr>
        <w:t>, ο νόμος ισχύει και είναι πλέον το Εθνικό Συμβούλιο Ραδιοτηλεόρασης αυτό που οφείλει να τον εφαρμόσει και να προχωρήσει στην άμεση διεξαγωγή διαγωνισμού, ώστε να μπει τέλος στον πυρήνα της διαπλοκής, στις τσάμπα, δηλαδή, τηλεοπτικές συχ</w:t>
      </w:r>
      <w:r>
        <w:rPr>
          <w:rFonts w:eastAsia="Times New Roman"/>
          <w:szCs w:val="24"/>
        </w:rPr>
        <w:t>νότητες όλα αυτά τα χρόνια.</w:t>
      </w:r>
    </w:p>
    <w:p w14:paraId="14AC5A8C"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14AC5A8D"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Ψηφίσαμε την απλή αναλογική για τη δίκαιη εκπροσώπηση των πολιτικών κομμάτων και το τέλος του άγονου, ανεξέλεγκτου και ασύδοτου δικομματισμού. Θεσπίσαμε Κανονισμό </w:t>
      </w:r>
      <w:r>
        <w:rPr>
          <w:rFonts w:eastAsia="Times New Roman"/>
          <w:szCs w:val="24"/>
        </w:rPr>
        <w:t>Δεοντολογίας για τους Βουλευτές με ειδική απόφαση της Βουλής και ξεκινάμε άμεσα έναν ευρύτατο διάλογο για την Αναθεώρηση του Συντάγματος, στην οποία κεντρική θέση έχει η αναθεώρηση του άρθρου 86 περί ευθύνης Υπουργών.</w:t>
      </w:r>
    </w:p>
    <w:p w14:paraId="14AC5A8E" w14:textId="77777777" w:rsidR="001812B4" w:rsidRDefault="001009A2">
      <w:pPr>
        <w:spacing w:line="600" w:lineRule="auto"/>
        <w:ind w:firstLine="720"/>
        <w:contextualSpacing/>
        <w:jc w:val="both"/>
        <w:rPr>
          <w:rFonts w:eastAsia="Times New Roman"/>
          <w:szCs w:val="24"/>
        </w:rPr>
      </w:pPr>
      <w:r>
        <w:rPr>
          <w:rFonts w:eastAsia="Times New Roman"/>
          <w:szCs w:val="24"/>
        </w:rPr>
        <w:t>Παράλληλα, δεσμευόμαστε άμεσα για συγκ</w:t>
      </w:r>
      <w:r>
        <w:rPr>
          <w:rFonts w:eastAsia="Times New Roman"/>
          <w:szCs w:val="24"/>
        </w:rPr>
        <w:t xml:space="preserve">εκριμένη δέσμη μέτρων ως προς τη διαφάνεια των συναλλαγών των κομμάτων με τις τράπεζες, να ενημερώνεται η Επιτροπή Ελέγχου και η </w:t>
      </w:r>
      <w:r>
        <w:rPr>
          <w:rFonts w:eastAsia="Times New Roman"/>
          <w:szCs w:val="24"/>
        </w:rPr>
        <w:lastRenderedPageBreak/>
        <w:t>Τράπεζα της Ελλάδος για κάθε δανειακή σύμβαση ή για κάθε τροποποίηση υφιστάμενης σύμβασης και δη να ενημερώνεται εγγράφως, οι δ</w:t>
      </w:r>
      <w:r>
        <w:rPr>
          <w:rFonts w:eastAsia="Times New Roman"/>
          <w:szCs w:val="24"/>
        </w:rPr>
        <w:t xml:space="preserve">ανειοδοτήσεις των κομμάτων να γίνονται μόνο με αιτιολογημένη απόφαση του </w:t>
      </w:r>
      <w:r>
        <w:rPr>
          <w:rFonts w:eastAsia="Times New Roman"/>
          <w:szCs w:val="24"/>
        </w:rPr>
        <w:t>διοικητικού συμβουλίου</w:t>
      </w:r>
      <w:r>
        <w:rPr>
          <w:rFonts w:eastAsia="Times New Roman"/>
          <w:szCs w:val="24"/>
        </w:rPr>
        <w:t xml:space="preserve"> των πιστωτικών ιδρυμάτων που δανειοδοτούν και σε πλήρη συμμόρφωση με την τραπεζική δεοντολογία. </w:t>
      </w:r>
    </w:p>
    <w:p w14:paraId="14AC5A8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Έτσι, τα πρόσωπα που αναλαμβάνουν την ευθύνη της χορήγησης του </w:t>
      </w:r>
      <w:r>
        <w:rPr>
          <w:rFonts w:eastAsia="Times New Roman"/>
          <w:szCs w:val="24"/>
        </w:rPr>
        <w:t xml:space="preserve">δανείου θα εντοπίζονται αμέσως, όχι όπως σήμερα που για να εντοπιστούν αυτά τα πρόσωπα χρειάζεται </w:t>
      </w:r>
      <w:r>
        <w:rPr>
          <w:rFonts w:eastAsia="Times New Roman"/>
          <w:szCs w:val="24"/>
        </w:rPr>
        <w:t xml:space="preserve">εξεταστική επιτροπή </w:t>
      </w:r>
      <w:r>
        <w:rPr>
          <w:rFonts w:eastAsia="Times New Roman"/>
          <w:szCs w:val="24"/>
        </w:rPr>
        <w:t>της Βουλής. Η ενημέρωση για τη δανειοδότηση θα αναρτάται στο διαδίκτυο από την Επιτροπή Ελέγχου και όλοι οι πολίτες θα γνωρίζουν τους όρου</w:t>
      </w:r>
      <w:r>
        <w:rPr>
          <w:rFonts w:eastAsia="Times New Roman"/>
          <w:szCs w:val="24"/>
        </w:rPr>
        <w:t xml:space="preserve">ς της δανειοδότησης. </w:t>
      </w:r>
    </w:p>
    <w:p w14:paraId="14AC5A90"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θα πω ένα πράγμα μόνο: Η χώρα περνάει δύσκολα εδώ και πολλά χρόνια και ο λαός μας έχει κάνει θυσίες που ξεπερνούν κατά πολύ αυτό που τού αναλογεί, αλλά ξεπερνούν κατά πολύ και τις αντοχές του. Γι’ αυτό η </w:t>
      </w:r>
      <w:r>
        <w:rPr>
          <w:rFonts w:eastAsia="Times New Roman"/>
          <w:szCs w:val="24"/>
        </w:rPr>
        <w:t xml:space="preserve">Κυβέρνησή μας δεν πρόκειται να κάνει πίσω σε κανένα θέμα που αφορά ζητήματα διαφάνειας και υπεράσπισης του δημόσιου συμφέροντος. Όλα θα βγουν στο φως. </w:t>
      </w:r>
    </w:p>
    <w:p w14:paraId="14AC5A91"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Σας διαβεβαιώνω ότι με τη σημερινή συζήτηση «δεν ψεκάσαμε, σκουπίσαμε, τελειώσαμε», δεν «κρύβουμε κάτω α</w:t>
      </w:r>
      <w:r>
        <w:rPr>
          <w:rFonts w:eastAsia="Times New Roman"/>
          <w:szCs w:val="24"/>
        </w:rPr>
        <w:t>πό το χαλί». Μόλις τώρα ξεκινάμε. Η υπεράσπιση της διαφάνειας είναι θέμα τιμής για τη δημοκρατία, είναι ζήτημα κύρους για τους θεσμούς, για την ίδια τη δημοκρατία. Γι’ αυτό να είστε σίγουροι ότι θα προχωρήσουμε μέχρι τέλους με όποιο κόστος, όσο και αν αυτό</w:t>
      </w:r>
      <w:r>
        <w:rPr>
          <w:rFonts w:eastAsia="Times New Roman"/>
          <w:szCs w:val="24"/>
        </w:rPr>
        <w:t xml:space="preserve"> σας προκαλεί άγχος. Έχετε πράγματι να απολογηθείτε για πολλά. </w:t>
      </w:r>
    </w:p>
    <w:p w14:paraId="14AC5A92" w14:textId="77777777" w:rsidR="001812B4" w:rsidRDefault="001009A2">
      <w:pPr>
        <w:spacing w:line="600" w:lineRule="auto"/>
        <w:ind w:firstLine="720"/>
        <w:contextualSpacing/>
        <w:jc w:val="both"/>
        <w:rPr>
          <w:rFonts w:eastAsia="Times New Roman"/>
          <w:szCs w:val="24"/>
        </w:rPr>
      </w:pPr>
      <w:r>
        <w:rPr>
          <w:rFonts w:eastAsia="Times New Roman"/>
          <w:szCs w:val="24"/>
        </w:rPr>
        <w:t>Ένα πράγμα λέω: Με τη διαπλοκή δεν τελειώσαμε. Τώρα αρχίζουμε! Η συνέχεια είναι στα χέρια της ελληνικής δικαιοσύνης.</w:t>
      </w:r>
    </w:p>
    <w:p w14:paraId="14AC5A93" w14:textId="77777777" w:rsidR="001812B4" w:rsidRDefault="001009A2">
      <w:pPr>
        <w:spacing w:line="600" w:lineRule="auto"/>
        <w:ind w:firstLine="720"/>
        <w:contextualSpacing/>
        <w:jc w:val="both"/>
        <w:rPr>
          <w:rFonts w:eastAsia="Times New Roman"/>
          <w:szCs w:val="24"/>
        </w:rPr>
      </w:pPr>
      <w:r>
        <w:rPr>
          <w:rFonts w:eastAsia="Times New Roman"/>
          <w:szCs w:val="24"/>
        </w:rPr>
        <w:t>(Όρθιοι οι Βουλευτές του ΣΥΡΙΖΑ και των ΑΝΕΛ χειροκροτούν ζωηρά και παρατετ</w:t>
      </w:r>
      <w:r>
        <w:rPr>
          <w:rFonts w:eastAsia="Times New Roman"/>
          <w:szCs w:val="24"/>
        </w:rPr>
        <w:t>αμένα)</w:t>
      </w:r>
    </w:p>
    <w:p w14:paraId="14AC5A94"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Ευχαριστώ πολύ.</w:t>
      </w:r>
    </w:p>
    <w:p w14:paraId="14AC5A95" w14:textId="77777777" w:rsidR="001812B4" w:rsidRDefault="001009A2">
      <w:pPr>
        <w:spacing w:line="600" w:lineRule="auto"/>
        <w:ind w:firstLine="720"/>
        <w:contextualSpacing/>
        <w:jc w:val="both"/>
        <w:rPr>
          <w:rFonts w:eastAsia="Times New Roman"/>
          <w:szCs w:val="24"/>
        </w:rPr>
      </w:pPr>
      <w:r>
        <w:rPr>
          <w:rFonts w:eastAsia="Times New Roman"/>
          <w:szCs w:val="24"/>
        </w:rPr>
        <w:t>Τον λόγο έχει για δύο λεπτά επί προσωπικού ο κ. Ξυδάκης, μετά ο κ. Τσακαλώτος και ύστερα ο Αρχηγός της Νέας Δημοκρατίας.</w:t>
      </w:r>
    </w:p>
    <w:p w14:paraId="14AC5A96" w14:textId="77777777" w:rsidR="001812B4" w:rsidRDefault="001009A2">
      <w:pPr>
        <w:spacing w:line="600" w:lineRule="auto"/>
        <w:ind w:firstLine="720"/>
        <w:contextualSpacing/>
        <w:jc w:val="both"/>
        <w:rPr>
          <w:rFonts w:eastAsia="Times New Roman"/>
          <w:szCs w:val="24"/>
        </w:rPr>
      </w:pPr>
      <w:r>
        <w:rPr>
          <w:rFonts w:eastAsia="Times New Roman"/>
          <w:szCs w:val="24"/>
        </w:rPr>
        <w:t>Ορίστε, κύριε Ξυδάκη.</w:t>
      </w:r>
    </w:p>
    <w:p w14:paraId="14AC5A97"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ΦΩΤΕΙΝΗ </w:t>
      </w:r>
      <w:r>
        <w:rPr>
          <w:rFonts w:eastAsia="Times New Roman"/>
          <w:b/>
          <w:szCs w:val="24"/>
        </w:rPr>
        <w:t>(ΦΩΦΗ)</w:t>
      </w:r>
      <w:r>
        <w:rPr>
          <w:rFonts w:eastAsia="Times New Roman"/>
          <w:b/>
          <w:szCs w:val="24"/>
        </w:rPr>
        <w:t xml:space="preserve"> ΓΕΝΝΗΜΑΤΑ (Πρόεδρος της Δημοκρατικής Συμπαράτα</w:t>
      </w:r>
      <w:r>
        <w:rPr>
          <w:rFonts w:eastAsia="Times New Roman"/>
          <w:b/>
          <w:szCs w:val="24"/>
        </w:rPr>
        <w:t>ξης ΠΑΣΟΚ-ΔΗΜΑΡ):</w:t>
      </w:r>
      <w:r>
        <w:rPr>
          <w:rFonts w:eastAsia="Times New Roman"/>
          <w:szCs w:val="24"/>
        </w:rPr>
        <w:t xml:space="preserve"> Κύριε Πρόεδρε, ζητώ κι εγώ τον λόγο επί προσωπικού.</w:t>
      </w:r>
    </w:p>
    <w:p w14:paraId="14AC5A98"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Όχι, κυρία Γεννηματά, δεν υπήρξε προσωπικό για σας. </w:t>
      </w:r>
    </w:p>
    <w:p w14:paraId="14AC5A99"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w:t>
      </w:r>
      <w:r>
        <w:rPr>
          <w:rFonts w:eastAsia="Times New Roman"/>
          <w:szCs w:val="24"/>
        </w:rPr>
        <w:t xml:space="preserve"> </w:t>
      </w:r>
      <w:r>
        <w:rPr>
          <w:rFonts w:eastAsia="Times New Roman"/>
          <w:b/>
          <w:szCs w:val="24"/>
        </w:rPr>
        <w:t>ΠΑΣΟΚ-ΔΗΜΑΡ):</w:t>
      </w:r>
      <w:r>
        <w:rPr>
          <w:rFonts w:eastAsia="Times New Roman"/>
          <w:szCs w:val="24"/>
        </w:rPr>
        <w:t xml:space="preserve"> Κύριε Πρόεδρε …</w:t>
      </w:r>
    </w:p>
    <w:p w14:paraId="14AC5A9A"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w:t>
      </w:r>
      <w:r>
        <w:rPr>
          <w:rFonts w:eastAsia="Times New Roman"/>
          <w:b/>
          <w:szCs w:val="24"/>
        </w:rPr>
        <w:t>(Νικόλαος Βούτσης):</w:t>
      </w:r>
      <w:r>
        <w:rPr>
          <w:rFonts w:eastAsia="Times New Roman"/>
          <w:szCs w:val="24"/>
        </w:rPr>
        <w:t xml:space="preserve"> Γνωρίζω τι είναι προσωπικό. Δεν θα μου υποβάλετε εσείς τη διαδικασία.</w:t>
      </w:r>
    </w:p>
    <w:p w14:paraId="14AC5A9B"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ΦΩΤΕΙΝΗ </w:t>
      </w:r>
      <w:r>
        <w:rPr>
          <w:rFonts w:eastAsia="Times New Roman"/>
          <w:b/>
          <w:szCs w:val="24"/>
        </w:rPr>
        <w:t xml:space="preserve">(ΦΩΦΗ) </w:t>
      </w:r>
      <w:r>
        <w:rPr>
          <w:rFonts w:eastAsia="Times New Roman"/>
          <w:b/>
          <w:szCs w:val="24"/>
        </w:rPr>
        <w:t>ΓΕΝΝΗΜΑΤΑ (Πρόεδρος της Δημοκρατικής Συμπαράταξης</w:t>
      </w:r>
      <w:r>
        <w:rPr>
          <w:rFonts w:eastAsia="Times New Roman"/>
          <w:szCs w:val="24"/>
        </w:rPr>
        <w:t xml:space="preserve"> </w:t>
      </w:r>
      <w:r>
        <w:rPr>
          <w:rFonts w:eastAsia="Times New Roman"/>
          <w:b/>
          <w:szCs w:val="24"/>
        </w:rPr>
        <w:t>ΠΑΣΟΚ-ΔΗΜΑΡ):</w:t>
      </w:r>
      <w:r>
        <w:rPr>
          <w:rFonts w:eastAsia="Times New Roman"/>
          <w:szCs w:val="24"/>
        </w:rPr>
        <w:t xml:space="preserve"> Κύριε Πρόεδρε …</w:t>
      </w:r>
    </w:p>
    <w:p w14:paraId="14AC5A9C"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κυρία Γεννηματά. Δεν υπήρξε προσωπικό. Σας παρακαλώ πολύ!</w:t>
      </w:r>
    </w:p>
    <w:p w14:paraId="14AC5A9D"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ΦΩΤΕΙΝΗ </w:t>
      </w:r>
      <w:r>
        <w:rPr>
          <w:rFonts w:eastAsia="Times New Roman"/>
          <w:b/>
          <w:szCs w:val="24"/>
        </w:rPr>
        <w:t>(ΦΩΦΗ)</w:t>
      </w:r>
      <w:r>
        <w:rPr>
          <w:rFonts w:eastAsia="Times New Roman"/>
          <w:b/>
          <w:szCs w:val="24"/>
        </w:rPr>
        <w:t xml:space="preserve"> ΓΕΝΝΗΜΑΤΑ (Πρόεδρος της Δημοκρατικής Συμπαράταξης ΠΑΣΟΚ-ΔΗΜΑΡ):</w:t>
      </w:r>
      <w:r>
        <w:rPr>
          <w:rFonts w:eastAsia="Times New Roman"/>
          <w:szCs w:val="24"/>
        </w:rPr>
        <w:t xml:space="preserve"> Έκανε προσωπική αναφορά σε μένα ο Πρωθυπουργός.</w:t>
      </w:r>
    </w:p>
    <w:p w14:paraId="14AC5A9E"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Η προσωπική αναφορά δεν συνιστά</w:t>
      </w:r>
      <w:r>
        <w:rPr>
          <w:rFonts w:eastAsia="Times New Roman"/>
          <w:szCs w:val="24"/>
        </w:rPr>
        <w:t xml:space="preserve"> προσωπικό. Συνεννοούμαστε πολύ καλά. Σας παρακαλώ πολύ.</w:t>
      </w:r>
    </w:p>
    <w:p w14:paraId="14AC5A9F" w14:textId="77777777" w:rsidR="001812B4" w:rsidRDefault="001009A2">
      <w:pPr>
        <w:spacing w:line="600" w:lineRule="auto"/>
        <w:ind w:firstLine="720"/>
        <w:contextualSpacing/>
        <w:jc w:val="both"/>
        <w:rPr>
          <w:rFonts w:eastAsia="Times New Roman"/>
          <w:szCs w:val="24"/>
        </w:rPr>
      </w:pPr>
      <w:r>
        <w:rPr>
          <w:rFonts w:eastAsia="Times New Roman"/>
          <w:szCs w:val="24"/>
        </w:rPr>
        <w:t>Κύριε Ξυδάκη, έχετε τον λόγο για δύο λεπτά.</w:t>
      </w:r>
    </w:p>
    <w:p w14:paraId="14AC5AA0"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 xml:space="preserve">ΝΙΚΟΛΑΟΣ ΞΥΔΑΚΗΣ: </w:t>
      </w:r>
      <w:r>
        <w:rPr>
          <w:rFonts w:eastAsia="Times New Roman"/>
          <w:szCs w:val="24"/>
        </w:rPr>
        <w:t>Θέλω να βοηθήσω τον κ. Μητσοτάκη να αυξήσει τη δυνατότητά του να κατανοεί τα κείμενα και τα νοήματα, να του κάνω μερικές υποδείξεις φιλικ</w:t>
      </w:r>
      <w:r>
        <w:rPr>
          <w:rFonts w:eastAsia="Times New Roman"/>
          <w:szCs w:val="24"/>
        </w:rPr>
        <w:t>ές για το πού θα καταλάβει τι είναι προπαγάνδα, ποια είναι …</w:t>
      </w:r>
    </w:p>
    <w:p w14:paraId="14AC5AA1" w14:textId="77777777" w:rsidR="001812B4" w:rsidRDefault="001009A2">
      <w:pPr>
        <w:spacing w:line="600" w:lineRule="auto"/>
        <w:ind w:firstLine="720"/>
        <w:contextualSpacing/>
        <w:jc w:val="center"/>
        <w:rPr>
          <w:rFonts w:eastAsia="Times New Roman"/>
          <w:szCs w:val="24"/>
        </w:rPr>
      </w:pPr>
      <w:r>
        <w:rPr>
          <w:rFonts w:eastAsia="Times New Roman"/>
          <w:szCs w:val="24"/>
        </w:rPr>
        <w:t>(Θόρυβος από την πτέρυγα της Νέας Δημοκρατίας)</w:t>
      </w:r>
    </w:p>
    <w:p w14:paraId="14AC5AA2" w14:textId="77777777" w:rsidR="001812B4" w:rsidRDefault="001009A2">
      <w:pPr>
        <w:spacing w:line="600" w:lineRule="auto"/>
        <w:ind w:firstLine="720"/>
        <w:contextualSpacing/>
        <w:jc w:val="both"/>
        <w:rPr>
          <w:rFonts w:eastAsia="Times New Roman"/>
          <w:szCs w:val="24"/>
        </w:rPr>
      </w:pPr>
      <w:r>
        <w:rPr>
          <w:rFonts w:eastAsia="Times New Roman"/>
          <w:szCs w:val="24"/>
        </w:rPr>
        <w:t>Δυο λεπτά, σας παρακαλώ.</w:t>
      </w:r>
    </w:p>
    <w:p w14:paraId="14AC5AA3" w14:textId="77777777" w:rsidR="001812B4" w:rsidRDefault="001009A2">
      <w:pPr>
        <w:spacing w:line="600" w:lineRule="auto"/>
        <w:ind w:firstLine="720"/>
        <w:contextualSpacing/>
        <w:jc w:val="both"/>
        <w:rPr>
          <w:rFonts w:eastAsia="Times New Roman"/>
          <w:szCs w:val="24"/>
        </w:rPr>
      </w:pPr>
      <w:r>
        <w:rPr>
          <w:rFonts w:eastAsia="Times New Roman"/>
          <w:b/>
          <w:szCs w:val="24"/>
        </w:rPr>
        <w:t>ΒΑΣΙΛΕΙΟΣ ΚΙΚΙΛΙΑΣ:</w:t>
      </w:r>
      <w:r>
        <w:rPr>
          <w:rFonts w:eastAsia="Times New Roman"/>
          <w:szCs w:val="24"/>
        </w:rPr>
        <w:t xml:space="preserve"> Κύριε Πρόεδρε, μ’ αυτό το ύφος θα συνεχίσει; Σε ποιον νομίζει ότι μιλάει ο κύριος συνάδελφος;</w:t>
      </w:r>
    </w:p>
    <w:p w14:paraId="14AC5AA4"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ΠΡΟΕΔΡΟΣ </w:t>
      </w:r>
      <w:r>
        <w:rPr>
          <w:rFonts w:eastAsia="Times New Roman"/>
          <w:b/>
          <w:szCs w:val="24"/>
        </w:rPr>
        <w:t>(Νικόλαος Βούτσης):</w:t>
      </w:r>
      <w:r>
        <w:rPr>
          <w:rFonts w:eastAsia="Times New Roman"/>
          <w:szCs w:val="24"/>
        </w:rPr>
        <w:t xml:space="preserve"> Κύριε Κικίλια, αρχίσαμε; Σας παρακαλώ πάρα πολύ.</w:t>
      </w:r>
    </w:p>
    <w:p w14:paraId="14AC5AA5" w14:textId="77777777" w:rsidR="001812B4" w:rsidRDefault="001009A2">
      <w:pPr>
        <w:spacing w:line="600" w:lineRule="auto"/>
        <w:ind w:firstLine="720"/>
        <w:contextualSpacing/>
        <w:jc w:val="both"/>
        <w:rPr>
          <w:rFonts w:eastAsia="Times New Roman"/>
          <w:szCs w:val="24"/>
        </w:rPr>
      </w:pPr>
      <w:r>
        <w:rPr>
          <w:rFonts w:eastAsia="Times New Roman"/>
          <w:b/>
          <w:szCs w:val="24"/>
        </w:rPr>
        <w:t>ΒΑΣΙΛΕΙΟΣ ΚΙΚΙΛΙΑΣ:</w:t>
      </w:r>
      <w:r>
        <w:rPr>
          <w:rFonts w:eastAsia="Times New Roman"/>
          <w:szCs w:val="24"/>
        </w:rPr>
        <w:t xml:space="preserve"> Να τον επαναφέρετε στην τάξη.</w:t>
      </w:r>
    </w:p>
    <w:p w14:paraId="14AC5AA6"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Κικίλια, σας παρακαλώ πολύ. Απαντάει επί του θέματος που ετέθη για δήθεν δήλωσή του. Παρακαλώ πολύ.</w:t>
      </w:r>
    </w:p>
    <w:p w14:paraId="14AC5AA7" w14:textId="77777777" w:rsidR="001812B4" w:rsidRDefault="001009A2">
      <w:pPr>
        <w:spacing w:line="600" w:lineRule="auto"/>
        <w:ind w:firstLine="720"/>
        <w:contextualSpacing/>
        <w:jc w:val="both"/>
        <w:rPr>
          <w:rFonts w:eastAsia="Times New Roman"/>
          <w:szCs w:val="24"/>
        </w:rPr>
      </w:pPr>
      <w:r>
        <w:rPr>
          <w:rFonts w:eastAsia="Times New Roman"/>
          <w:b/>
          <w:szCs w:val="24"/>
        </w:rPr>
        <w:t>ΚΩΝΣΤΑΝΤΙΝΟΣ ΤΣΙΑΡΑΣ:</w:t>
      </w:r>
      <w:r>
        <w:rPr>
          <w:rFonts w:eastAsia="Times New Roman"/>
          <w:szCs w:val="24"/>
        </w:rPr>
        <w:t xml:space="preserve"> Να μιλήσει για τη δήλωση.</w:t>
      </w:r>
    </w:p>
    <w:p w14:paraId="14AC5AA8"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Έτσι όπως πάμε, θα συνεχίσουμε για πολλές ώρες. Ενώ δεν είναι σήμερα προ ημερησίας διατάξεως συζήτηση, ζήτησαν οι πολιτικοί Αρχηγοί να προηγηθούν. Θα κλείσουμε με τους πολιτικούς </w:t>
      </w:r>
      <w:r>
        <w:rPr>
          <w:rFonts w:eastAsia="Times New Roman"/>
          <w:szCs w:val="24"/>
        </w:rPr>
        <w:t xml:space="preserve">Αρχηγούς. Είναι επίσης επτά </w:t>
      </w:r>
      <w:r>
        <w:rPr>
          <w:rFonts w:eastAsia="Times New Roman"/>
          <w:szCs w:val="24"/>
        </w:rPr>
        <w:t>Κοινοβουλευτικοί Εκπρόσωποι</w:t>
      </w:r>
      <w:r>
        <w:rPr>
          <w:rFonts w:eastAsia="Times New Roman"/>
          <w:szCs w:val="24"/>
        </w:rPr>
        <w:t xml:space="preserve">, είναι δύο Υπουργοί </w:t>
      </w:r>
      <w:r>
        <w:rPr>
          <w:rFonts w:eastAsia="Times New Roman"/>
          <w:szCs w:val="24"/>
        </w:rPr>
        <w:lastRenderedPageBreak/>
        <w:t xml:space="preserve">και είναι είκοσι συνάδελφοι που θα μιλήσουν όλοι, όσο είμαι εγώ εδώ πέρα. </w:t>
      </w:r>
    </w:p>
    <w:p w14:paraId="14AC5AA9" w14:textId="77777777" w:rsidR="001812B4" w:rsidRDefault="001009A2">
      <w:pPr>
        <w:spacing w:line="600" w:lineRule="auto"/>
        <w:ind w:firstLine="720"/>
        <w:contextualSpacing/>
        <w:jc w:val="center"/>
        <w:rPr>
          <w:rFonts w:eastAsia="Times New Roman"/>
          <w:szCs w:val="24"/>
        </w:rPr>
      </w:pPr>
      <w:r>
        <w:rPr>
          <w:rFonts w:eastAsia="Times New Roman"/>
          <w:szCs w:val="24"/>
        </w:rPr>
        <w:t xml:space="preserve">(Χειροκροτήματα από </w:t>
      </w:r>
      <w:r>
        <w:rPr>
          <w:rFonts w:eastAsia="Times New Roman"/>
          <w:szCs w:val="24"/>
        </w:rPr>
        <w:t xml:space="preserve">τις πτέρυγες </w:t>
      </w:r>
      <w:r>
        <w:rPr>
          <w:rFonts w:eastAsia="Times New Roman"/>
          <w:szCs w:val="24"/>
        </w:rPr>
        <w:t>του ΣΥΡΙΖΑ και των ΑΝΕΛ)</w:t>
      </w:r>
    </w:p>
    <w:p w14:paraId="14AC5AAA" w14:textId="77777777" w:rsidR="001812B4" w:rsidRDefault="001009A2">
      <w:pPr>
        <w:spacing w:line="600" w:lineRule="auto"/>
        <w:ind w:firstLine="720"/>
        <w:contextualSpacing/>
        <w:jc w:val="both"/>
        <w:rPr>
          <w:rFonts w:eastAsia="Times New Roman"/>
          <w:szCs w:val="24"/>
        </w:rPr>
      </w:pPr>
      <w:r>
        <w:rPr>
          <w:rFonts w:eastAsia="Times New Roman"/>
          <w:szCs w:val="24"/>
        </w:rPr>
        <w:t>Ηρεμία, ησυχία και πολλή υπομονή σήμερα.</w:t>
      </w:r>
    </w:p>
    <w:p w14:paraId="14AC5AA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Κύριε </w:t>
      </w:r>
      <w:r>
        <w:rPr>
          <w:rFonts w:eastAsia="Times New Roman"/>
          <w:szCs w:val="24"/>
        </w:rPr>
        <w:t>Ξυδάκη, έχετε τον λόγο.</w:t>
      </w:r>
    </w:p>
    <w:p w14:paraId="14AC5AA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Κύριε Αρχηγέ της Αξιωματικής Αντιπολίτευσης, για να μην τρολάρετε τον ίδιο σας τον εαυτό και για να μάθετε τι είναι προπαγάνδα ή τι είναι γελοία προπαγάνδα, αρχίστε με την ταινία «Η Ζωή του Μπράιν» των Monty Python</w:t>
      </w:r>
      <w:r>
        <w:rPr>
          <w:rFonts w:eastAsia="Times New Roman" w:cs="Times New Roman"/>
          <w:szCs w:val="24"/>
        </w:rPr>
        <w:t xml:space="preserve">s. Κάθε φορά που ακούγεται μια επικατάρατη λέξη, λιθοβολείται αυτός που τη λέει, όποιος και να είναι. Λιθοβολείτε τον εαυτό σας. Δεν καταλαβαίνετε τι ακούτε. </w:t>
      </w:r>
    </w:p>
    <w:p w14:paraId="14AC5AAD"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της Νέας Δημοκρατίας)</w:t>
      </w:r>
    </w:p>
    <w:p w14:paraId="14AC5AA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Σας παρακαλώ! Στον κ. Μητσοτάκη μιλάω. Με ανέφερε </w:t>
      </w:r>
      <w:r>
        <w:rPr>
          <w:rFonts w:eastAsia="Times New Roman" w:cs="Times New Roman"/>
          <w:szCs w:val="24"/>
        </w:rPr>
        <w:t xml:space="preserve">και του απαντώ. </w:t>
      </w:r>
    </w:p>
    <w:p w14:paraId="14AC5AA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Όταν επίσης, κύριε Αρχηγέ της Αξιωματικής Αντιπολίτευσης, αν θέλετε να καταλάβετε ποιο είναι το ιστορικό βάθος της αγωνίας ενός αριστερού εκλεγμένου Βουλευτή για το πού πάει ο τόπος, αρχίστε με την έκθεση Πόρτερ και να διαβάσετε τι λέει ο </w:t>
      </w:r>
      <w:r>
        <w:rPr>
          <w:rFonts w:eastAsia="Times New Roman" w:cs="Times New Roman"/>
          <w:szCs w:val="24"/>
        </w:rPr>
        <w:lastRenderedPageBreak/>
        <w:t xml:space="preserve">απεσταλμένος του Αμερικανού Προέδρου το 1947 για την παρασιτική ελίτ, την οποία φαίνεται ότι φιλοδοξείτε να συνεχίσετε στις μέρες μας. </w:t>
      </w:r>
    </w:p>
    <w:p w14:paraId="14AC5AB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Αν δεν το ξέρετε, έχουμε δύο εξαίρετους ιστορικούς, οι οποίοι υπηρετούν το ελληνικό κράτος. Ο ένας κοσμεί την Κυβέρνησή </w:t>
      </w:r>
      <w:r>
        <w:rPr>
          <w:rFonts w:eastAsia="Times New Roman" w:cs="Times New Roman"/>
          <w:szCs w:val="24"/>
        </w:rPr>
        <w:t>μας. Είναι ο Γιώργος Σταθάκης. Ο άλλος είναι ο Μιχάλης Ψαλιδόπουλος, ο οποίος εκπροσωπεί την Ελλάδα στο Διεθνές Νομισματικό Ταμείο, σε κρίσιμα πόστα της ελληνικής δημόσιας ζωής. Αυτοί γνωρίζουν τι έλεγε ο Αμερικανός Πωλ Πόρτερ για την παρασιτική ελληνική ε</w:t>
      </w:r>
      <w:r>
        <w:rPr>
          <w:rFonts w:eastAsia="Times New Roman" w:cs="Times New Roman"/>
          <w:szCs w:val="24"/>
        </w:rPr>
        <w:t>λίτ. Φιλοδοξείτε να εκπροσωπήσετε την ίδια συνέχεια, αυτούς που θησαύριζαν εις βάρος…</w:t>
      </w:r>
    </w:p>
    <w:p w14:paraId="14AC5AB1"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(Θόρυβος-διαμαρτυρίες από την πτέρυγα της Νέας Δημοκρατίας)</w:t>
      </w:r>
    </w:p>
    <w:p w14:paraId="14AC5AB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Κύριε Πρόεδρε, αρκετά! </w:t>
      </w:r>
    </w:p>
    <w:p w14:paraId="14AC5AB3" w14:textId="77777777" w:rsidR="001812B4" w:rsidRDefault="001009A2">
      <w:pPr>
        <w:spacing w:line="600" w:lineRule="auto"/>
        <w:ind w:firstLine="720"/>
        <w:contextualSpacing/>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Ησυχ</w:t>
      </w:r>
      <w:r>
        <w:rPr>
          <w:rFonts w:eastAsia="Times New Roman" w:cs="Times New Roman"/>
          <w:szCs w:val="24"/>
        </w:rPr>
        <w:t xml:space="preserve">ία παρακαλώ. </w:t>
      </w:r>
    </w:p>
    <w:p w14:paraId="14AC5AB4" w14:textId="77777777" w:rsidR="001812B4" w:rsidRDefault="001009A2">
      <w:pPr>
        <w:spacing w:line="600" w:lineRule="auto"/>
        <w:ind w:firstLine="720"/>
        <w:contextualSpacing/>
        <w:rPr>
          <w:rFonts w:eastAsia="Times New Roman" w:cs="Times New Roman"/>
          <w:szCs w:val="24"/>
        </w:rPr>
      </w:pPr>
      <w:r>
        <w:rPr>
          <w:rFonts w:eastAsia="Times New Roman" w:cs="Times New Roman"/>
          <w:szCs w:val="24"/>
        </w:rPr>
        <w:t xml:space="preserve">Κύριε Ξυδάκη, ολοκληρώστε σας παρακαλώ. </w:t>
      </w:r>
    </w:p>
    <w:p w14:paraId="14AC5AB5" w14:textId="77777777" w:rsidR="001812B4" w:rsidRDefault="001009A2">
      <w:pPr>
        <w:spacing w:line="600" w:lineRule="auto"/>
        <w:ind w:firstLine="720"/>
        <w:contextualSpacing/>
        <w:rPr>
          <w:rFonts w:eastAsia="Times New Roman" w:cs="Times New Roman"/>
          <w:szCs w:val="24"/>
        </w:rPr>
      </w:pPr>
      <w:r>
        <w:rPr>
          <w:rFonts w:eastAsia="Times New Roman" w:cs="Times New Roman"/>
          <w:b/>
          <w:szCs w:val="24"/>
        </w:rPr>
        <w:t xml:space="preserve">ΝΙΚΟΛΑΟΣ ΞΥΔΑΚΗΣ: </w:t>
      </w:r>
      <w:r>
        <w:rPr>
          <w:rFonts w:eastAsia="Times New Roman" w:cs="Times New Roman"/>
          <w:szCs w:val="24"/>
        </w:rPr>
        <w:t xml:space="preserve">Και ένα τελευταίο. </w:t>
      </w:r>
    </w:p>
    <w:p w14:paraId="14AC5AB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ΤΣΙΑΡΑΣ: </w:t>
      </w:r>
      <w:r>
        <w:rPr>
          <w:rFonts w:eastAsia="Times New Roman" w:cs="Times New Roman"/>
          <w:szCs w:val="24"/>
        </w:rPr>
        <w:t xml:space="preserve">Δεν το είπατε; Αυτό είναι το προσωπικό! </w:t>
      </w:r>
    </w:p>
    <w:p w14:paraId="14AC5AB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ΝΙΚΟΛΑΟΣ ΞΥΔΑΚΗΣ: </w:t>
      </w:r>
      <w:r>
        <w:rPr>
          <w:rFonts w:eastAsia="Times New Roman" w:cs="Times New Roman"/>
          <w:szCs w:val="24"/>
        </w:rPr>
        <w:t xml:space="preserve">Σας παρακαλώ, δεν απαντώ σε εσάς. </w:t>
      </w:r>
    </w:p>
    <w:p w14:paraId="14AC5AB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 να καταλάβετε την αγωνία της κοινωνικής, της ιστορικής Αριστεράς αυτά τα δύσκολα χρόνια της ιστορικής δοκιμασίας, θα σας πω μια κουβέντα ενός σπουδαίου Έλληνα, του σπουδαιότερου εν ζωή Έλληνα ιστορικού. Δεν ξέρω εάν το γνωρίζετε. Είναι ένα Λευκαδίτης ά</w:t>
      </w:r>
      <w:r>
        <w:rPr>
          <w:rFonts w:eastAsia="Times New Roman" w:cs="Times New Roman"/>
          <w:szCs w:val="24"/>
        </w:rPr>
        <w:t xml:space="preserve">νθρωπος, λέγεται Σπύρος Ασδραχάς. Λέει ο Σπύρος Ασδραχάς ότι είμαστε ένας ιστορικός λαός. Και τι σημαίνει αυτό; Σημαίνει ευθύνη ενώπιον της μνήμης, ευθύνη ενώπιον του μέλλοντος. Αυτήν την αγωνία έχουμε. </w:t>
      </w:r>
    </w:p>
    <w:p w14:paraId="14AC5AB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 Σπύρος Ασδραχάς λέει –και τελειώνω με αυτό ελπίζον</w:t>
      </w:r>
      <w:r>
        <w:rPr>
          <w:rFonts w:eastAsia="Times New Roman" w:cs="Times New Roman"/>
          <w:szCs w:val="24"/>
        </w:rPr>
        <w:t xml:space="preserve">τας να μπείτε στην ίδια αγωνία που έχουμε εμείς και να το καταλάβετε- ότι ο πολίτης ενός ιστορικού λαού έχει την αγωνία του μέλλοντος, διότι γνωρίζει ότι θα ζούμε και μετά τον θάνατό μας. </w:t>
      </w:r>
    </w:p>
    <w:p w14:paraId="14AC5AB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Εδώ μιλάμε, στοχαζόμαστε και συζητούμε, κύριε Μητσοτάκη, για τις μέ</w:t>
      </w:r>
      <w:r>
        <w:rPr>
          <w:rFonts w:eastAsia="Times New Roman" w:cs="Times New Roman"/>
          <w:szCs w:val="24"/>
        </w:rPr>
        <w:t xml:space="preserve">λλουσες γενιές, όχι από τη λύσσα μας ποιος θα είναι ο επόμενος νομάρχης στην αποικία χρέους που θα λέγεται Ελλάδα. </w:t>
      </w:r>
    </w:p>
    <w:p w14:paraId="14AC5ABB"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4AC5AB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ΚΩΝΣΤΑΝΤΙΝΟΣ ΤΖΑΒΑΡΑΣ:</w:t>
      </w:r>
      <w:r>
        <w:rPr>
          <w:rFonts w:eastAsia="Times New Roman" w:cs="Times New Roman"/>
          <w:szCs w:val="24"/>
        </w:rPr>
        <w:t xml:space="preserve"> Κύριε Πρόεδρε, θα ήθελα τον λόγο επί του Κανονισμού. </w:t>
      </w:r>
    </w:p>
    <w:p w14:paraId="14AC5AB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w:t>
      </w:r>
      <w:r>
        <w:rPr>
          <w:rFonts w:eastAsia="Times New Roman" w:cs="Times New Roman"/>
          <w:b/>
          <w:szCs w:val="24"/>
        </w:rPr>
        <w:t xml:space="preserve">ΡΟΣ (Νικόλαος Βούτσης): </w:t>
      </w:r>
      <w:r>
        <w:rPr>
          <w:rFonts w:eastAsia="Times New Roman" w:cs="Times New Roman"/>
          <w:szCs w:val="24"/>
        </w:rPr>
        <w:t xml:space="preserve">Σας παρακαλώ, κύριε Τζαβάρα, αφήστε να κυλήσει η συζήτηση. </w:t>
      </w:r>
    </w:p>
    <w:p w14:paraId="14AC5AB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Με εντυπωσιάζει το γεγονός πως ξέρετε ότι παραβιάζετε ο Κανονισμός με την προσωπικά απεύθυνση του προηγουμένου ομιλητή προς τον κ. Μητσοτάκη και τον </w:t>
      </w:r>
      <w:r>
        <w:rPr>
          <w:rFonts w:eastAsia="Times New Roman" w:cs="Times New Roman"/>
          <w:szCs w:val="24"/>
        </w:rPr>
        <w:t>αφήνετε να ομιλεί. Ξέρετε πολύ καλά ότι όποιος μιλάει από τα έδρανα, απευθύνεται στον Πρόεδρο του Σώματος και δεν επιτρέπεται να απευθύνεται κάποιος προσωπικά σε συνάδελφο. Και το ανεχθήκατε, κύριε Πρόεδρε.</w:t>
      </w:r>
    </w:p>
    <w:p w14:paraId="14AC5AB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Ευχαριστώ πολύ για τ</w:t>
      </w:r>
      <w:r>
        <w:rPr>
          <w:rFonts w:eastAsia="Times New Roman" w:cs="Times New Roman"/>
          <w:szCs w:val="24"/>
        </w:rPr>
        <w:t xml:space="preserve">ην υπόδειξη, κύριε συνάδελφε. </w:t>
      </w:r>
    </w:p>
    <w:p w14:paraId="14AC5AC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Είναι το άρθρο 66. </w:t>
      </w:r>
    </w:p>
    <w:p w14:paraId="14AC5AC1" w14:textId="77777777" w:rsidR="001812B4" w:rsidRDefault="001009A2">
      <w:pPr>
        <w:spacing w:line="600" w:lineRule="auto"/>
        <w:ind w:firstLine="720"/>
        <w:contextualSpacing/>
        <w:jc w:val="both"/>
        <w:rPr>
          <w:rFonts w:eastAsia="Times New Roman" w:cs="Times New Roman"/>
          <w:b/>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Ευχαριστώ πολύ, κύριε Τζαβάρα, για την υπόμνηση. Εγώ παραδέχομαι ότι δεν θυμάμαι. Δεν έχω πρόβλημα. </w:t>
      </w:r>
    </w:p>
    <w:p w14:paraId="14AC5AC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Τσακαλώτε, κύριε Υπουργέ Οικονομικών, θέλετε τον λόγο επί του θέματος που ετέθη από την ομιλία του κ. Μητσοτάκη; </w:t>
      </w:r>
    </w:p>
    <w:p w14:paraId="14AC5AC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ΕΥΚΛΕΙΔΗΣ ΤΣΑΚΑΛΩΤΟΣ (Υπουργός Οικονομικών): </w:t>
      </w:r>
      <w:r>
        <w:rPr>
          <w:rFonts w:eastAsia="Times New Roman" w:cs="Times New Roman"/>
          <w:szCs w:val="24"/>
        </w:rPr>
        <w:t xml:space="preserve">Δεν θέλω τον λόγο, κύριε Πρόεδρε. </w:t>
      </w:r>
    </w:p>
    <w:p w14:paraId="14AC5AC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Δεν θέλετε να πάρετε τον λό</w:t>
      </w:r>
      <w:r>
        <w:rPr>
          <w:rFonts w:eastAsia="Times New Roman" w:cs="Times New Roman"/>
          <w:szCs w:val="24"/>
        </w:rPr>
        <w:t xml:space="preserve">γο. Ευχαριστώ. </w:t>
      </w:r>
    </w:p>
    <w:p w14:paraId="14AC5AC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Μητσοτάκης. </w:t>
      </w:r>
    </w:p>
    <w:p w14:paraId="14AC5AC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Κυρίες και κύριοι συνάδελφοι, πραγματικά δεν περίμενα ότι σε αυτήν εδώ την Αίθουσα θα έφτανε η μέρα που ο εκλεγμένος Πρωθυπουργός της χώρας γίνεται το κούφ</w:t>
      </w:r>
      <w:r>
        <w:rPr>
          <w:rFonts w:eastAsia="Times New Roman" w:cs="Times New Roman"/>
          <w:szCs w:val="24"/>
        </w:rPr>
        <w:t xml:space="preserve">ιο μεγάφωνο του κ. Βαξεβάνη. Ντροπή σας, κύριε Τσίπρα. Ντροπή σας! </w:t>
      </w:r>
    </w:p>
    <w:p w14:paraId="14AC5AC7" w14:textId="77777777" w:rsidR="001812B4" w:rsidRDefault="001009A2">
      <w:pPr>
        <w:tabs>
          <w:tab w:val="left" w:pos="3189"/>
          <w:tab w:val="center" w:pos="45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AC8" w14:textId="77777777" w:rsidR="001812B4" w:rsidRDefault="001009A2">
      <w:pPr>
        <w:tabs>
          <w:tab w:val="left" w:pos="3189"/>
          <w:tab w:val="center" w:pos="4513"/>
        </w:tabs>
        <w:spacing w:line="600" w:lineRule="auto"/>
        <w:ind w:firstLine="720"/>
        <w:contextualSpacing/>
        <w:jc w:val="both"/>
        <w:rPr>
          <w:rFonts w:eastAsia="Times New Roman" w:cs="Times New Roman"/>
          <w:szCs w:val="24"/>
        </w:rPr>
      </w:pPr>
      <w:r>
        <w:rPr>
          <w:rFonts w:eastAsia="Times New Roman" w:cs="Times New Roman"/>
          <w:szCs w:val="24"/>
        </w:rPr>
        <w:t xml:space="preserve">Αναφερθήκατε στα δάνεια του </w:t>
      </w:r>
      <w:r>
        <w:rPr>
          <w:rFonts w:eastAsia="Times New Roman" w:cs="Times New Roman"/>
          <w:szCs w:val="24"/>
        </w:rPr>
        <w:t>«ΚΗΡΥΚΑ»</w:t>
      </w:r>
      <w:r>
        <w:rPr>
          <w:rFonts w:eastAsia="Times New Roman" w:cs="Times New Roman"/>
          <w:szCs w:val="24"/>
        </w:rPr>
        <w:t xml:space="preserve">. Αποκρύψατε το γεγονός ότι ο </w:t>
      </w:r>
      <w:r>
        <w:rPr>
          <w:rFonts w:eastAsia="Times New Roman" w:cs="Times New Roman"/>
          <w:szCs w:val="24"/>
        </w:rPr>
        <w:t>«ΚΗΡΥΚΑΣ»</w:t>
      </w:r>
      <w:r>
        <w:rPr>
          <w:rFonts w:eastAsia="Times New Roman" w:cs="Times New Roman"/>
          <w:szCs w:val="24"/>
        </w:rPr>
        <w:t xml:space="preserve"> ήταν η μόνη περιφερειακή εφημερίδα η οποία ελέγχθηκε από τ</w:t>
      </w:r>
      <w:r>
        <w:rPr>
          <w:rFonts w:eastAsia="Times New Roman" w:cs="Times New Roman"/>
          <w:szCs w:val="24"/>
        </w:rPr>
        <w:t xml:space="preserve">ην </w:t>
      </w:r>
      <w:r>
        <w:rPr>
          <w:rFonts w:eastAsia="Times New Roman" w:cs="Times New Roman"/>
          <w:szCs w:val="24"/>
        </w:rPr>
        <w:t>εξεταστική επιτροπή</w:t>
      </w:r>
      <w:r>
        <w:rPr>
          <w:rFonts w:eastAsia="Times New Roman" w:cs="Times New Roman"/>
          <w:szCs w:val="24"/>
        </w:rPr>
        <w:t>. Γιατί άραγε; Γιατί άραγε, κύριε Τσίπρα; Για απαντήστε εδώ πέρα.</w:t>
      </w:r>
    </w:p>
    <w:p w14:paraId="14AC5AC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Δεν υπήρξε καμμία άλλη περιφερειακή εφημερίδα, η οποία ελέγχθηκε. </w:t>
      </w:r>
    </w:p>
    <w:p w14:paraId="14AC5ACA"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14AC5AC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Κάντε ησυχία, παρακαλώ πολύ!</w:t>
      </w:r>
    </w:p>
    <w:p w14:paraId="14AC5AC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Και βέβαια, αποκρύψατε, κύριε Τσίπρα, το πιο ουσιαστικό. Αποκρύψατε το γεγονός ότι για το ζήτημα…</w:t>
      </w:r>
    </w:p>
    <w:p w14:paraId="14AC5AC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Φάμελλε, θα του τα πείτε μετά του κ. Τσίπρα. Καθήστε κάτω, δεν πειράζει. Θα του τα πείτε μετά, μην </w:t>
      </w:r>
      <w:r>
        <w:rPr>
          <w:rFonts w:eastAsia="Times New Roman" w:cs="Times New Roman"/>
          <w:szCs w:val="24"/>
        </w:rPr>
        <w:t xml:space="preserve">ανησυχείτε. Φέρτε και τον κ. Βαξεβάνη να σας τα πει. </w:t>
      </w:r>
    </w:p>
    <w:p w14:paraId="14AC5ACE"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 xml:space="preserve">(Θόρυβος - </w:t>
      </w:r>
      <w:r>
        <w:rPr>
          <w:rFonts w:eastAsia="Times New Roman" w:cs="Times New Roman"/>
          <w:szCs w:val="24"/>
        </w:rPr>
        <w:t>δ</w:t>
      </w:r>
      <w:r>
        <w:rPr>
          <w:rFonts w:eastAsia="Times New Roman" w:cs="Times New Roman"/>
          <w:szCs w:val="24"/>
        </w:rPr>
        <w:t>ιαμαρτυρίες από την πτέρυγα του ΣΥΡΙΖΑ)</w:t>
      </w:r>
    </w:p>
    <w:p w14:paraId="14AC5AC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Παρακαλώ! Κάντε ησυχία!</w:t>
      </w:r>
    </w:p>
    <w:p w14:paraId="14AC5AD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Συνεχίστε, κύριε Μητσοτάκη.</w:t>
      </w:r>
    </w:p>
    <w:p w14:paraId="14AC5AD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Αποκρύψατε, κύρι</w:t>
      </w:r>
      <w:r>
        <w:rPr>
          <w:rFonts w:eastAsia="Times New Roman" w:cs="Times New Roman"/>
          <w:szCs w:val="24"/>
        </w:rPr>
        <w:t>ε Τσίπρα, ότι για το ζήτημα του «</w:t>
      </w:r>
      <w:r>
        <w:rPr>
          <w:rFonts w:eastAsia="Times New Roman" w:cs="Times New Roman"/>
          <w:szCs w:val="24"/>
        </w:rPr>
        <w:t>ΚΗΡΥΚΑ</w:t>
      </w:r>
      <w:r>
        <w:rPr>
          <w:rFonts w:eastAsia="Times New Roman" w:cs="Times New Roman"/>
          <w:szCs w:val="24"/>
        </w:rPr>
        <w:t>» υπήρξε πόρισμα της Τράπεζας της Ελλάδος. Τι λέει, κύριε Τσίπρα, αυτό το πόρισμα; «Δεν σημειώθηκε παρέκκλιση από τα διαλαμβανόμενα στην τότε πιστωτική πολιτική της τράπεζας, ενώ οι κίνδυνοι καλύπτονται εμπραγμάτως, ο</w:t>
      </w:r>
      <w:r>
        <w:rPr>
          <w:rFonts w:eastAsia="Times New Roman" w:cs="Times New Roman"/>
          <w:szCs w:val="24"/>
        </w:rPr>
        <w:t xml:space="preserve">ι εισπράξεις των ενοικίων, έστω και μειωμένες, διενεργούνται κανονικά». Δεν γνωρίζετε ότι το δάνειο έχει απόλυτη εξασφάλιση;  </w:t>
      </w:r>
    </w:p>
    <w:p w14:paraId="14AC5AD2"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4AC5AD3"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του ΣΥΡΙΖΑ)</w:t>
      </w:r>
    </w:p>
    <w:p w14:paraId="14AC5AD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w:t>
      </w:r>
      <w:r>
        <w:rPr>
          <w:rFonts w:eastAsia="Times New Roman" w:cs="Times New Roman"/>
          <w:b/>
          <w:szCs w:val="24"/>
        </w:rPr>
        <w:t>σης):</w:t>
      </w:r>
      <w:r>
        <w:rPr>
          <w:rFonts w:eastAsia="Times New Roman" w:cs="Times New Roman"/>
          <w:szCs w:val="24"/>
        </w:rPr>
        <w:t xml:space="preserve"> Παρακαλώ, σταματήστε!</w:t>
      </w:r>
    </w:p>
    <w:p w14:paraId="14AC5AD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Δεν γνωρίζετε ότι από όλες τις υποθέσεις που ελέγχθηκαν από την </w:t>
      </w:r>
      <w:r>
        <w:rPr>
          <w:rFonts w:eastAsia="Times New Roman" w:cs="Times New Roman"/>
          <w:szCs w:val="24"/>
        </w:rPr>
        <w:t>εξεταστική επιτροπή</w:t>
      </w:r>
      <w:r>
        <w:rPr>
          <w:rFonts w:eastAsia="Times New Roman" w:cs="Times New Roman"/>
          <w:szCs w:val="24"/>
        </w:rPr>
        <w:t>, ο «</w:t>
      </w:r>
      <w:r>
        <w:rPr>
          <w:rFonts w:eastAsia="Times New Roman" w:cs="Times New Roman"/>
          <w:szCs w:val="24"/>
        </w:rPr>
        <w:t>ΚΗΡΥΚΑΣ</w:t>
      </w:r>
      <w:r>
        <w:rPr>
          <w:rFonts w:eastAsia="Times New Roman" w:cs="Times New Roman"/>
          <w:szCs w:val="24"/>
        </w:rPr>
        <w:t>» είναι το μόνο μέσο του οποίου ο δανεισμός είναι απόλυτα καλυμμένος; Δεν τα γνω</w:t>
      </w:r>
      <w:r>
        <w:rPr>
          <w:rFonts w:eastAsia="Times New Roman" w:cs="Times New Roman"/>
          <w:szCs w:val="24"/>
        </w:rPr>
        <w:t xml:space="preserve">ρίζετε αυτά; Δεν σας ενημέρωσε ο κ. Φάμελλος για όλα αυτά; </w:t>
      </w:r>
    </w:p>
    <w:p w14:paraId="14AC5AD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Ντροπή σας, λοιπόν, κύριε Τσίπρα, να πέφτετε τόσο χαμηλά σε αυτήν την Αίθουσα. Πόσω μάλλον…</w:t>
      </w:r>
    </w:p>
    <w:p w14:paraId="14AC5AD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ΑΝΑΣΤΑΣΙΑ ΓΚΑΡΑ: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(δεν ακούστηκε)</w:t>
      </w:r>
    </w:p>
    <w:p w14:paraId="14AC5AD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Σας παρακαλώ! Μαζ</w:t>
      </w:r>
      <w:r>
        <w:rPr>
          <w:rFonts w:eastAsia="Times New Roman" w:cs="Times New Roman"/>
          <w:szCs w:val="24"/>
        </w:rPr>
        <w:t>ευτείτε λίγο, κυρία μου!</w:t>
      </w:r>
    </w:p>
    <w:p w14:paraId="14AC5AD9"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 – διαμαρτυρίες από την πτέρυγα της Νέας Δημοκρατίας)</w:t>
      </w:r>
    </w:p>
    <w:p w14:paraId="14AC5AD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Τι θέλετε τέλος πάντως; Εγώ θα κάνω τη διαδικασία εδώ μέσα! Το καταλάβατε; Σας παρακαλώ πολύ!</w:t>
      </w:r>
    </w:p>
    <w:p w14:paraId="14AC5AD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Μητσοτάκη, συνεχίστε.</w:t>
      </w:r>
    </w:p>
    <w:p w14:paraId="14AC5AD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Αποκρύψατε συνειδητά το γεγονός ότι υπάρχουν εμπράγματες εξασφαλίσεις, οι οποίες υπερκαλύπτουν το ύψος του δανεισμού. Η μισή αλήθεια είναι χειρότερη από το ψέμα, κύριε Τσίπρα. Και πράγματι, πρέπει να είσ</w:t>
      </w:r>
      <w:r>
        <w:rPr>
          <w:rFonts w:eastAsia="Times New Roman" w:cs="Times New Roman"/>
          <w:szCs w:val="24"/>
        </w:rPr>
        <w:t>τε πολύ απογοητευμένος και πολύ προβληματισμένος από την πορεία της χώρας για να φτάνετε στο σημείο να εξαπολύετε τέτοιες προσωπικές επιθέσεις. Πραγματικά λυπάμαι. Λυπάμαι!</w:t>
      </w:r>
    </w:p>
    <w:p w14:paraId="14AC5AD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Να πω και δυο πράγματα ακόμα για τα υπόλοιπα στα οποία αναφερθήκατε. Αναφερθήκατε μ</w:t>
      </w:r>
      <w:r>
        <w:rPr>
          <w:rFonts w:eastAsia="Times New Roman" w:cs="Times New Roman"/>
          <w:szCs w:val="24"/>
        </w:rPr>
        <w:t xml:space="preserve">ε σκληρή γλώσσα, κύριε Τσίπρα, στο ζήτημα του κ. Ψυχάρη. Είπατε ότι έχει βίλες, κρυφούς λογαριασμούς, ότι στην ουσία είναι ο βασικός υπαίτιος της χρεοκοπίας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και μπορεί να έχετε και δίκιο, ξέρετε, κύριε Τσίπρα. Δεν μου λέτε, γιατί τον συναντήσατε </w:t>
      </w:r>
      <w:r>
        <w:rPr>
          <w:rFonts w:eastAsia="Times New Roman" w:cs="Times New Roman"/>
          <w:szCs w:val="24"/>
        </w:rPr>
        <w:t>τέσσερις φορές μυστικά; Δεν τα ξέρατε τότε; Δεν τα γνωρίζατε τότε;</w:t>
      </w:r>
    </w:p>
    <w:p w14:paraId="14AC5ADE"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14:paraId="14AC5AD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δεν μου λέτε, κύριε Τσίπρα, επιβεβαιώνετε ή όχι τη γνώμη…</w:t>
      </w:r>
    </w:p>
    <w:p w14:paraId="14AC5AE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ΚΩΝΣΤΑΝΤΙΝΟΣ ΜΠΑΡΚΑΣ:</w:t>
      </w:r>
      <w:r>
        <w:rPr>
          <w:rFonts w:eastAsia="Times New Roman" w:cs="Times New Roman"/>
          <w:szCs w:val="24"/>
        </w:rPr>
        <w:t xml:space="preserve"> Γελάει ο κόσμος.</w:t>
      </w:r>
    </w:p>
    <w:p w14:paraId="14AC5AE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w:t>
      </w:r>
      <w:r>
        <w:rPr>
          <w:rFonts w:eastAsia="Times New Roman" w:cs="Times New Roman"/>
          <w:b/>
          <w:szCs w:val="24"/>
        </w:rPr>
        <w:t xml:space="preserve">Νέας Δημοκρατίας): </w:t>
      </w:r>
      <w:r>
        <w:rPr>
          <w:rFonts w:eastAsia="Times New Roman" w:cs="Times New Roman"/>
          <w:szCs w:val="24"/>
        </w:rPr>
        <w:t>Σας παρακαλώ!</w:t>
      </w:r>
    </w:p>
    <w:p w14:paraId="14AC5AE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Ήσυχα. Ηρεμήστε!</w:t>
      </w:r>
    </w:p>
    <w:p w14:paraId="14AC5AE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εσείς μην απευθύνεστε έτσι και εσείς, κύριε Αρχηγέ της Αξιωματικής Αντιπολίτευσης, επειδή είναι επί προσωπικού, μην επεκτείνεστε στο θέμα Ψυχάρη κλπ</w:t>
      </w:r>
      <w:r>
        <w:rPr>
          <w:rFonts w:eastAsia="Times New Roman" w:cs="Times New Roman"/>
          <w:szCs w:val="24"/>
        </w:rPr>
        <w:t>..</w:t>
      </w:r>
      <w:r>
        <w:rPr>
          <w:rFonts w:eastAsia="Times New Roman" w:cs="Times New Roman"/>
          <w:szCs w:val="24"/>
        </w:rPr>
        <w:t xml:space="preserve"> Δεν αφορά εσάς.</w:t>
      </w:r>
    </w:p>
    <w:p w14:paraId="14AC5AE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Κύριε Πρόεδρε, μη μου κάνετε υποδείξεις. Σας παρακαλώ!</w:t>
      </w:r>
    </w:p>
    <w:p w14:paraId="14AC5AE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Μπορώ να σας κάνω υποδείξεις.</w:t>
      </w:r>
    </w:p>
    <w:p w14:paraId="14AC5AE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Δεν θα μου κάνετε καμμία υπόδειξη!</w:t>
      </w:r>
    </w:p>
    <w:p w14:paraId="14AC5AE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w:t>
      </w:r>
      <w:r>
        <w:rPr>
          <w:rFonts w:eastAsia="Times New Roman" w:cs="Times New Roman"/>
          <w:b/>
          <w:szCs w:val="24"/>
        </w:rPr>
        <w:t>ΡΟΕΔΡΟΣ (Νικόλαος Βούτσης):</w:t>
      </w:r>
      <w:r>
        <w:rPr>
          <w:rFonts w:eastAsia="Times New Roman" w:cs="Times New Roman"/>
          <w:szCs w:val="24"/>
        </w:rPr>
        <w:t xml:space="preserve"> Κύριε Μητσοτάκη, σε μένα όχι αυτά!</w:t>
      </w:r>
    </w:p>
    <w:p w14:paraId="14AC5AE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ΚΥΡΙΑΚΟΣ ΜΗΤΣΟΤΑΚΗΣ (Πρόεδρος της Νέας Δημοκρατίας): </w:t>
      </w:r>
      <w:r>
        <w:rPr>
          <w:rFonts w:eastAsia="Times New Roman" w:cs="Times New Roman"/>
          <w:szCs w:val="24"/>
        </w:rPr>
        <w:t>Δεν θα μου κάνετε καμμία υπόδειξη!</w:t>
      </w:r>
    </w:p>
    <w:p w14:paraId="14AC5AE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Μητσοτάκη, θα σας κάνω υποδείξεις. Το καταλάβατε; </w:t>
      </w:r>
    </w:p>
    <w:p w14:paraId="14AC5AE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w:t>
      </w:r>
      <w:r>
        <w:rPr>
          <w:rFonts w:eastAsia="Times New Roman" w:cs="Times New Roman"/>
          <w:b/>
          <w:szCs w:val="24"/>
        </w:rPr>
        <w:t xml:space="preserve"> (Πρόεδρος της Νέας Δημοκρατίας): </w:t>
      </w:r>
      <w:r>
        <w:rPr>
          <w:rFonts w:eastAsia="Times New Roman" w:cs="Times New Roman"/>
          <w:szCs w:val="24"/>
        </w:rPr>
        <w:t>Καμμία υπόδειξη σε μένα!</w:t>
      </w:r>
    </w:p>
    <w:p w14:paraId="14AC5AE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Σοβαρά; Δεν δέχεστε υποδείξεις από το Προεδρείο; Γιατί όχι;  </w:t>
      </w:r>
    </w:p>
    <w:p w14:paraId="14AC5AE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 xml:space="preserve">Σας παρακαλώ, κύριε Πρόεδρε. </w:t>
      </w:r>
    </w:p>
    <w:p w14:paraId="14AC5AE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w:t>
      </w:r>
      <w:r>
        <w:rPr>
          <w:rFonts w:eastAsia="Times New Roman" w:cs="Times New Roman"/>
          <w:b/>
          <w:szCs w:val="24"/>
        </w:rPr>
        <w:t>σης):</w:t>
      </w:r>
      <w:r>
        <w:rPr>
          <w:rFonts w:eastAsia="Times New Roman" w:cs="Times New Roman"/>
          <w:szCs w:val="24"/>
        </w:rPr>
        <w:t xml:space="preserve"> Επειδή με παρακαλάτε…</w:t>
      </w:r>
    </w:p>
    <w:p w14:paraId="14AC5AE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ΚΥΡΙΑΚΟΣ ΜΗΤΣΟΤΑΚΗΣ (Πρόεδρος της Νέας Δημοκρατίας): </w:t>
      </w:r>
      <w:r>
        <w:rPr>
          <w:rFonts w:eastAsia="Times New Roman" w:cs="Times New Roman"/>
          <w:szCs w:val="24"/>
        </w:rPr>
        <w:t>Όχι μαθήματα σε μένα!</w:t>
      </w:r>
    </w:p>
    <w:p w14:paraId="14AC5AE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Όχι, δίνω μαθήματα και σε σας, αν χρειαστεί. Καταλάβατε; Καθένας έχει τον ρόλο του. Σας παρακαλώ πολύ!</w:t>
      </w:r>
    </w:p>
    <w:p w14:paraId="14AC5AF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ΚΥΡΙΑΚΟΣ ΜΗΤΣΟΤΑΚΗΣ (</w:t>
      </w:r>
      <w:r>
        <w:rPr>
          <w:rFonts w:eastAsia="Times New Roman" w:cs="Times New Roman"/>
          <w:b/>
          <w:szCs w:val="24"/>
        </w:rPr>
        <w:t xml:space="preserve">Πρόεδρος της Νέας Δημοκρατίας): </w:t>
      </w:r>
      <w:r>
        <w:rPr>
          <w:rFonts w:eastAsia="Times New Roman" w:cs="Times New Roman"/>
          <w:szCs w:val="24"/>
        </w:rPr>
        <w:t xml:space="preserve">Κύριε Τσίπρα, κοιτάξτε με, αν έχετε την καλοσύνη. Κοιτάξτε λίγο. </w:t>
      </w:r>
    </w:p>
    <w:p w14:paraId="14AC5AF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Ναι, κύριε Μητσοτάκη.</w:t>
      </w:r>
    </w:p>
    <w:p w14:paraId="14AC5AF2"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(Γέλωτες</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χειροκροτήματα από την πτέρυγα του ΣΥΡΙΖΑ)</w:t>
      </w:r>
    </w:p>
    <w:p w14:paraId="14AC5AF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ΚΥΡΙΑΚΟΣ ΜΗΤΣΟΤΑΚΗΣ (Πρόεδρος της Νέας Δ</w:t>
      </w:r>
      <w:r>
        <w:rPr>
          <w:rFonts w:eastAsia="Times New Roman" w:cs="Times New Roman"/>
          <w:b/>
          <w:szCs w:val="24"/>
        </w:rPr>
        <w:t xml:space="preserve">ημοκρατίας): </w:t>
      </w:r>
      <w:r>
        <w:rPr>
          <w:rFonts w:eastAsia="Times New Roman" w:cs="Times New Roman"/>
          <w:szCs w:val="24"/>
        </w:rPr>
        <w:t>Επιβεβαιώνετε, λοιπόν, κύριε Τσίπρα, ή όχι ότι ζητήσατε από τον κ. Ψυχάρη την αντικατάσταση του κ. Μητρόπουλου από τον κ. Μουλόπουλο; Ναι ή όχι; Το πετύχατε δύο χρόνια μετά, κύριε Τσίπρα. Και μιλάτε εσείς για διαπλοκή και δεν ντρέπεστε λίγο; Δ</w:t>
      </w:r>
      <w:r>
        <w:rPr>
          <w:rFonts w:eastAsia="Times New Roman" w:cs="Times New Roman"/>
          <w:szCs w:val="24"/>
        </w:rPr>
        <w:t>εν ντρέπεστε λίγο;</w:t>
      </w:r>
    </w:p>
    <w:p w14:paraId="14AC5AF4"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AF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κλείνω με ένα ζήτημα, στο οποίο αναφερθήκατε σχετικά με τις δημοσκοπήσεις. Αφήσατε ένα υπονοούμενο ότι επειδή είχαμε μεγάλο τραπεζικό δανεισμό και στενές σχέσεις με εταιρείες δημο</w:t>
      </w:r>
      <w:r>
        <w:rPr>
          <w:rFonts w:eastAsia="Times New Roman" w:cs="Times New Roman"/>
          <w:szCs w:val="24"/>
        </w:rPr>
        <w:t>σκοπήσεων, είχαμε αλλαγές στα αποτελέσματα των δημο</w:t>
      </w:r>
      <w:r>
        <w:rPr>
          <w:rFonts w:eastAsia="Times New Roman" w:cs="Times New Roman"/>
          <w:szCs w:val="24"/>
        </w:rPr>
        <w:lastRenderedPageBreak/>
        <w:t>σκοπήσεων την τελευταία στιγμή, που δεν συμβάδιζαν με το τελικό εκλογικό αποτέλεσμα. Τώρα, που δεν έχουμε χρήματα να δώσουμε στις δημοσκοπήσεις, γιατί μας δείχνουν δεκαπέντε μονάδες μπροστά, κύριε Τσίπρα;</w:t>
      </w:r>
    </w:p>
    <w:p w14:paraId="14AC5AF6"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AF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Κυρία Γεννηματά, έχετε τον λόγο για δύο λεπτά, έτσι ώστε ο Πρωθυπουργός ύστερα να τα λάβει υπ’ όψιν του εν συνόλω και να κλείσει αυτός ο εμβόλιμος κύκλος που δημιουργήθηκε. </w:t>
      </w:r>
    </w:p>
    <w:p w14:paraId="14AC5AF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w:t>
      </w:r>
      <w:r>
        <w:rPr>
          <w:rFonts w:eastAsia="Times New Roman" w:cs="Times New Roman"/>
          <w:b/>
          <w:szCs w:val="24"/>
        </w:rPr>
        <w:t>(ΦΩΦΗ)</w:t>
      </w:r>
      <w:r>
        <w:rPr>
          <w:rFonts w:eastAsia="Times New Roman" w:cs="Times New Roman"/>
          <w:b/>
          <w:szCs w:val="24"/>
        </w:rPr>
        <w:t xml:space="preserve"> ΓΕΝΝΗΜΑΤΑ (Πρόεδρος της Δημοκρατικής Συμπαράταξης ΠΑΣΟΚ - ΔΗΜΑΡ): </w:t>
      </w:r>
      <w:r>
        <w:rPr>
          <w:rFonts w:eastAsia="Times New Roman" w:cs="Times New Roman"/>
          <w:szCs w:val="24"/>
        </w:rPr>
        <w:t xml:space="preserve">Ευχαριστώ, κύριε Πρόεδρε. </w:t>
      </w:r>
    </w:p>
    <w:p w14:paraId="14AC5AF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Δυστυχώς, παρακολουθήσαμε σήμερα μια συζήτηση που την ευτέλισε με ευθύνη του ο ίδιος ο Πρωθυπουργός. Κάνατε μια συζήτηση σήμερα σαν να μην προηγήθη</w:t>
      </w:r>
      <w:r>
        <w:rPr>
          <w:rFonts w:eastAsia="Times New Roman" w:cs="Times New Roman"/>
          <w:szCs w:val="24"/>
        </w:rPr>
        <w:t xml:space="preserve">καν δέκα μήνες συζήτησης στην </w:t>
      </w:r>
      <w:r>
        <w:rPr>
          <w:rFonts w:eastAsia="Times New Roman" w:cs="Times New Roman"/>
          <w:szCs w:val="24"/>
        </w:rPr>
        <w:t>εξεταστική</w:t>
      </w:r>
      <w:r>
        <w:rPr>
          <w:rFonts w:eastAsia="Times New Roman" w:cs="Times New Roman"/>
          <w:szCs w:val="24"/>
        </w:rPr>
        <w:t xml:space="preserve">, σαν να μην δούλεψαν τόσοι Βουλευτές, σαν να μην γράφτηκαν όλα αυτά τα Πρακτικά, σαν να ξεκινάμε από το μηδέν. </w:t>
      </w:r>
    </w:p>
    <w:p w14:paraId="14AC5AF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Εγώ κατάλαβα ένα πράγμα. Ετοιμάζεστε, κύριε Πρωθυπουργέ, για μια συνθηκολόγηση ηττημένου ξανά. Και το μ</w:t>
      </w:r>
      <w:r>
        <w:rPr>
          <w:rFonts w:eastAsia="Times New Roman" w:cs="Times New Roman"/>
          <w:szCs w:val="24"/>
        </w:rPr>
        <w:t xml:space="preserve">όνο πράγμα που σας έχει απομείνει είναι να στάζετε δηλητήριο. Ήρθατε εδώ και μας ξαναείπατε ότι συλλήβδην τα σαράντα χρόνια της Μεταπολίτευσης ευθύνονται για την κρίση και τα μνημόνια. </w:t>
      </w:r>
    </w:p>
    <w:p w14:paraId="14AC5AF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Κι επειδή, ξέρετε, τοποθετήθηκε προηγουμένως κι ένας Υπουργός σας και </w:t>
      </w:r>
      <w:r>
        <w:rPr>
          <w:rFonts w:eastAsia="Times New Roman" w:cs="Times New Roman"/>
          <w:szCs w:val="24"/>
        </w:rPr>
        <w:t>ο ελληνικός λαός λέει ότι όποιος έχει τη μύγα μυγιάζεται, δεν αναφέρθηκα ποτέ σε κανένα όνομα Υπουργού σας. Αν, όμως, ο Υπουργός που τοποθετήθηκε αισθάνεται ότι ευθύνεται γιατί περιορίζει έρευνες για τη συγκεκριμένη εποχή του 2004-2009, τότε υπάρχει σοβαρό</w:t>
      </w:r>
      <w:r>
        <w:rPr>
          <w:rFonts w:eastAsia="Times New Roman" w:cs="Times New Roman"/>
          <w:szCs w:val="24"/>
        </w:rPr>
        <w:t xml:space="preserve"> πρόβλημα, κύριε Πρωθυπουργέ. </w:t>
      </w:r>
    </w:p>
    <w:p w14:paraId="14AC5AF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Κι εγώ επαναλαμβάνω το εξής: Δεν θα υπήρχε η ανάγκη για τα μνημόνια, αν δεν είχε προηγηθεί η καταστροφική περίοδος της Νέας Δημοκρατίας από το 2004 έως το 2009, αυτή που ο κ. Μητσοτάκης καλύπτει με αφωνία κι εσείς με αυτό το </w:t>
      </w:r>
      <w:r>
        <w:rPr>
          <w:rFonts w:eastAsia="Times New Roman" w:cs="Times New Roman"/>
          <w:szCs w:val="24"/>
        </w:rPr>
        <w:t>περίεργο και ιδιότυπο φλερτ. Επιτέλους, επτά χρόνια κι ούτε μια λέξη από μεριά σας. Ντροπή επιτέλους! Ντροπή!</w:t>
      </w:r>
    </w:p>
    <w:p w14:paraId="14AC5AF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Κι έρχομαι στα όσα είπατε. Ζητήσατε τη γνώμη μας κι αν έχουμε κάτι να καταθέσουμε δημιουργικό για τα ζητήματα των μέσων και των κόκκινων δανείων τ</w:t>
      </w:r>
      <w:r>
        <w:rPr>
          <w:rFonts w:eastAsia="Times New Roman" w:cs="Times New Roman"/>
          <w:szCs w:val="24"/>
        </w:rPr>
        <w:t>ων επιχειρήσεων. Από το πρωί έχω κάνει δημόσια παρέμβαση κι έχω ζητήσει διακομματική επιτροπή, γιατί αυτά τα θέματα, κύριε Πρωθυπουργέ, πρέπει να λύνονται θεσμικά πάνω από το τραπέζι, συλλογικά, με την προσπάθεια όλων των κομμάτων της Βουλής -των δημοκρατι</w:t>
      </w:r>
      <w:r>
        <w:rPr>
          <w:rFonts w:eastAsia="Times New Roman" w:cs="Times New Roman"/>
          <w:szCs w:val="24"/>
        </w:rPr>
        <w:t>κών τουλάχιστον- και όχι σε κρυφές συναντήσεις και με κομισάριους. Δεν έχετε λοιπόν παρά να ανταποκριθείτε στην παρέμβασή μου και να σχηματίσετε αύριο το πρωί διακομματική επιτροπή για να σώσουμε θέσεις εργασίας και στα μέσα μαζικής ενημέρωσης, αλλά και στ</w:t>
      </w:r>
      <w:r>
        <w:rPr>
          <w:rFonts w:eastAsia="Times New Roman" w:cs="Times New Roman"/>
          <w:szCs w:val="24"/>
        </w:rPr>
        <w:t xml:space="preserve">ις ελληνικές επιχειρήσεις που αυτή την στιγμή είναι σε αδιέξοδο. </w:t>
      </w:r>
    </w:p>
    <w:p w14:paraId="14AC5AF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με τα όσα είπατε για τα οικονομικά του ΠΑΣΟΚ. Σας παραπέμπω στις αποστομωτικές απαντήσεις που έδωσε ο Νίκος Σαλαγιάννης, τις οποίες οι Βουλευτές σας πλαστογράφησαν προκειμένου να βγει το συγκεκριμένο πόρισμα και θα έπρεπε κάτι να πείτε γι’ αυτό </w:t>
      </w:r>
      <w:r>
        <w:rPr>
          <w:rFonts w:eastAsia="Times New Roman" w:cs="Times New Roman"/>
          <w:szCs w:val="24"/>
        </w:rPr>
        <w:t xml:space="preserve">στην τοποθέτησή σας, γιατί σας προκάλεσα. Είναι τουλάχιστον ανοησία να υποστηρίζει πολιτικός σε αυτήν την Αίθουσα ότι υπάρχουν 15.000.000 αυτήν τη στιγμή σε </w:t>
      </w:r>
      <w:r>
        <w:rPr>
          <w:rFonts w:eastAsia="Times New Roman" w:cs="Times New Roman"/>
          <w:szCs w:val="24"/>
        </w:rPr>
        <w:lastRenderedPageBreak/>
        <w:t>τοίχους ή σε περίεργα χρηματοκιβώτια και συρτάρια του ΠΑΣΟΚ και δεν πρόκειται για λογιστικό εύρημα,</w:t>
      </w:r>
      <w:r>
        <w:rPr>
          <w:rFonts w:eastAsia="Times New Roman" w:cs="Times New Roman"/>
          <w:szCs w:val="24"/>
        </w:rPr>
        <w:t xml:space="preserve"> το οποίο λένε και οι ορκωτοί λογιστές. </w:t>
      </w:r>
    </w:p>
    <w:p w14:paraId="14AC5AF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Όσον αφορά δε αυτό που είπατε για τα χρέη μας, κύριε Πρωθυπουργέ, είπατε ότι χρωστάμε 200.000.000 ευρώ στις τράπεζες και δεν τα εξυπηρετούμε και δεν ενδιαφερόμαστε. Είμαστε πολύ αξιοπρεπείς. Δεν χρωστάμε 200.000.000</w:t>
      </w:r>
      <w:r>
        <w:rPr>
          <w:rFonts w:eastAsia="Times New Roman" w:cs="Times New Roman"/>
          <w:szCs w:val="24"/>
        </w:rPr>
        <w:t xml:space="preserve"> ευρώ, χρωστάμε 100.000.000 ευρώ και το θεωρούμε πολύ μεγάλο βάρος. Εξυπηρετούμε όσο μπορούμε τις υποχρεώσεις μας και σας συνιστώ κλείνοντας, κύριε Πρωθυπουργέ, να μην ανησυχείτε για τα δικά μας, γιατί εμείς κάθε μέρα δυναμώνουμε και θα είμαστε πολύ γρήγορ</w:t>
      </w:r>
      <w:r>
        <w:rPr>
          <w:rFonts w:eastAsia="Times New Roman" w:cs="Times New Roman"/>
          <w:szCs w:val="24"/>
        </w:rPr>
        <w:t xml:space="preserve">α σε θέση να ανταποκριθούμε στις υποχρεώσεις μας έτσι όπως πρέπει. Να αρχίσετε να ανησυχείτε για τις δικές σας υποχρεώσεις, γιατί επιστρέφετε εκεί που πραγματικά ανήκετε. </w:t>
      </w:r>
    </w:p>
    <w:p w14:paraId="14AC5B0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4AC5B0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w:t>
      </w:r>
      <w:r>
        <w:rPr>
          <w:rFonts w:eastAsia="Times New Roman" w:cs="Times New Roman"/>
          <w:szCs w:val="24"/>
        </w:rPr>
        <w:t>-ΔΗΜΑΡ)</w:t>
      </w:r>
    </w:p>
    <w:p w14:paraId="14AC5B0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w:t>
      </w:r>
    </w:p>
    <w:p w14:paraId="14AC5B0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Πρωθυπουργέ, έχετε τον λόγο.</w:t>
      </w:r>
    </w:p>
    <w:p w14:paraId="14AC5B0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ΑΛΕΞΗΣ ΤΣΙΠΡΑΣ (Πρόεδρος της Κυβέρνησης):</w:t>
      </w:r>
      <w:r>
        <w:rPr>
          <w:rFonts w:eastAsia="Times New Roman" w:cs="Times New Roman"/>
          <w:szCs w:val="24"/>
        </w:rPr>
        <w:t xml:space="preserve"> Ευχαριστώ, κύριε Πρόεδρε. </w:t>
      </w:r>
    </w:p>
    <w:p w14:paraId="14AC5B0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Μητσοτάκη, καταλαβαίνω τον εκνευρισμό σας. Όμως, θα ήθελα με κάποια στοιχεία συγκεκριμένα να ε</w:t>
      </w:r>
      <w:r>
        <w:rPr>
          <w:rFonts w:eastAsia="Times New Roman" w:cs="Times New Roman"/>
          <w:szCs w:val="24"/>
        </w:rPr>
        <w:t xml:space="preserve">πανέλθω σε ένα θέμα το οποίο πρέπει κάποια στιγμή και εσείς να απαντήσετε, αλλά και ο ελληνικός λαός να βγάλει τα συμπεράσματά του. Και δεν είναι -αν θέλετε- υποβάθμιση του επιπέδου της συζήτησης να λέμε σε αυτήν την Αίθουσα επιτέλους «τα σύκα σύκα και τη </w:t>
      </w:r>
      <w:r>
        <w:rPr>
          <w:rFonts w:eastAsia="Times New Roman" w:cs="Times New Roman"/>
          <w:szCs w:val="24"/>
        </w:rPr>
        <w:t xml:space="preserve">σκάφη σκάφη». Διότι τριγύρω μας θα δείτε χιλιάδες συμπολίτες μας, οι οποίοι έχουν βασανιστεί από τις τράπεζες, οι οποίοι έχουν δει τις περιουσίες τους να καταρρέουν, να κλείνουν, τα δάνειά τους να πέφτουν και είχαν άλλη μεταχείριση. </w:t>
      </w:r>
    </w:p>
    <w:p w14:paraId="14AC5B0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Έρχομαι, λοιπόν, στην </w:t>
      </w:r>
      <w:r>
        <w:rPr>
          <w:rFonts w:eastAsia="Times New Roman"/>
          <w:szCs w:val="24"/>
        </w:rPr>
        <w:t>ταμπακιέρα. Θα σας πω μόνο ημερομηνίες. Στις 19</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2016 έγινε η σύσταση και συγκρότηση της </w:t>
      </w:r>
      <w:r>
        <w:rPr>
          <w:rFonts w:eastAsia="Times New Roman"/>
          <w:szCs w:val="24"/>
        </w:rPr>
        <w:t>εξεταστικής επιτροπής</w:t>
      </w:r>
      <w:r>
        <w:rPr>
          <w:rFonts w:eastAsia="Times New Roman"/>
          <w:szCs w:val="24"/>
        </w:rPr>
        <w:t>. Στις 22</w:t>
      </w:r>
      <w:r>
        <w:rPr>
          <w:rFonts w:eastAsia="Times New Roman"/>
          <w:szCs w:val="24"/>
        </w:rPr>
        <w:t>-</w:t>
      </w:r>
      <w:r>
        <w:rPr>
          <w:rFonts w:eastAsia="Times New Roman"/>
          <w:szCs w:val="24"/>
        </w:rPr>
        <w:t>4</w:t>
      </w:r>
      <w:r>
        <w:rPr>
          <w:rFonts w:eastAsia="Times New Roman"/>
          <w:szCs w:val="24"/>
        </w:rPr>
        <w:t>-</w:t>
      </w:r>
      <w:r>
        <w:rPr>
          <w:rFonts w:eastAsia="Times New Roman"/>
          <w:szCs w:val="24"/>
        </w:rPr>
        <w:t>2016, όλως τυχαίως τρεις μέρες μετά και μετά από έντεκα χρόνια, η Τράπεζα Πειραιώς αποφασίζει να καταγγείλει τη σύμβαση του χρεολυτικ</w:t>
      </w:r>
      <w:r>
        <w:rPr>
          <w:rFonts w:eastAsia="Times New Roman"/>
          <w:szCs w:val="24"/>
        </w:rPr>
        <w:t>ού δανείου της εταιρείας με την επωνυμία «ΚΗΡΥΞ».</w:t>
      </w:r>
    </w:p>
    <w:p w14:paraId="14AC5B07" w14:textId="77777777" w:rsidR="001812B4" w:rsidRDefault="001009A2">
      <w:pPr>
        <w:spacing w:line="600" w:lineRule="auto"/>
        <w:ind w:firstLine="720"/>
        <w:contextualSpacing/>
        <w:jc w:val="both"/>
        <w:rPr>
          <w:rFonts w:eastAsia="Times New Roman"/>
          <w:szCs w:val="24"/>
        </w:rPr>
      </w:pPr>
      <w:r>
        <w:rPr>
          <w:rFonts w:eastAsia="Times New Roman"/>
          <w:szCs w:val="24"/>
        </w:rPr>
        <w:t>Στις 12</w:t>
      </w:r>
      <w:r>
        <w:rPr>
          <w:rFonts w:eastAsia="Times New Roman"/>
          <w:szCs w:val="24"/>
        </w:rPr>
        <w:t>-</w:t>
      </w:r>
      <w:r>
        <w:rPr>
          <w:rFonts w:eastAsia="Times New Roman"/>
          <w:szCs w:val="24"/>
        </w:rPr>
        <w:t>7</w:t>
      </w:r>
      <w:r>
        <w:rPr>
          <w:rFonts w:eastAsia="Times New Roman"/>
          <w:szCs w:val="24"/>
        </w:rPr>
        <w:t>-</w:t>
      </w:r>
      <w:r>
        <w:rPr>
          <w:rFonts w:eastAsia="Times New Roman"/>
          <w:szCs w:val="24"/>
        </w:rPr>
        <w:t xml:space="preserve">2016 το θέμα του «ΚΗΡΥΚΑ» αναδεικνύεται στη συνεδρίαση της </w:t>
      </w:r>
      <w:r>
        <w:rPr>
          <w:rFonts w:eastAsia="Times New Roman"/>
          <w:szCs w:val="24"/>
        </w:rPr>
        <w:t>εξεταστικής επιτροπής</w:t>
      </w:r>
      <w:r>
        <w:rPr>
          <w:rFonts w:eastAsia="Times New Roman"/>
          <w:szCs w:val="24"/>
        </w:rPr>
        <w:t xml:space="preserve">, κατά την εξέταση του </w:t>
      </w:r>
      <w:r>
        <w:rPr>
          <w:rFonts w:eastAsia="Times New Roman"/>
          <w:szCs w:val="24"/>
        </w:rPr>
        <w:lastRenderedPageBreak/>
        <w:t>Διευθύνοντα Συμβούλου της Τράπεζας Πειραιώς και μετά από ερώτηση του Βουλευτή του ΣΥΡΙΖΑ κ. Σ</w:t>
      </w:r>
      <w:r>
        <w:rPr>
          <w:rFonts w:eastAsia="Times New Roman"/>
          <w:szCs w:val="24"/>
        </w:rPr>
        <w:t>αντορινιού.</w:t>
      </w:r>
    </w:p>
    <w:p w14:paraId="14AC5B08" w14:textId="77777777" w:rsidR="001812B4" w:rsidRDefault="001009A2">
      <w:pPr>
        <w:spacing w:line="600" w:lineRule="auto"/>
        <w:ind w:firstLine="720"/>
        <w:contextualSpacing/>
        <w:jc w:val="both"/>
        <w:rPr>
          <w:rFonts w:eastAsia="Times New Roman"/>
          <w:szCs w:val="24"/>
        </w:rPr>
      </w:pPr>
      <w:r>
        <w:rPr>
          <w:rFonts w:eastAsia="Times New Roman"/>
          <w:szCs w:val="24"/>
        </w:rPr>
        <w:t>Στις 18</w:t>
      </w:r>
      <w:r>
        <w:rPr>
          <w:rFonts w:eastAsia="Times New Roman"/>
          <w:szCs w:val="24"/>
        </w:rPr>
        <w:t>-</w:t>
      </w:r>
      <w:r>
        <w:rPr>
          <w:rFonts w:eastAsia="Times New Roman"/>
          <w:szCs w:val="24"/>
        </w:rPr>
        <w:t>10</w:t>
      </w:r>
      <w:r>
        <w:rPr>
          <w:rFonts w:eastAsia="Times New Roman"/>
          <w:szCs w:val="24"/>
        </w:rPr>
        <w:t>-</w:t>
      </w:r>
      <w:r>
        <w:rPr>
          <w:rFonts w:eastAsia="Times New Roman"/>
          <w:szCs w:val="24"/>
        </w:rPr>
        <w:t xml:space="preserve">2106 ο Πρόεδρος της Επιτροπής, ο κ. Φάμελλος, στέλνει επιστολή στην Τράπεζα Πειραιώς με την οποία αιτάται τη χορήγηση, το αργότερο μέχρι τις 10/11, της σχετικής αλληλογραφίας. </w:t>
      </w:r>
    </w:p>
    <w:p w14:paraId="14AC5B09"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ΙΩΑΝΝΗΣ ΤΡΑΓΑΚΗΣ: </w:t>
      </w:r>
      <w:r>
        <w:rPr>
          <w:rFonts w:eastAsia="Times New Roman"/>
          <w:szCs w:val="24"/>
        </w:rPr>
        <w:t xml:space="preserve">Αιτείται! </w:t>
      </w:r>
    </w:p>
    <w:p w14:paraId="14AC5B0A" w14:textId="77777777" w:rsidR="001812B4" w:rsidRDefault="001009A2">
      <w:pPr>
        <w:spacing w:line="600" w:lineRule="auto"/>
        <w:ind w:firstLine="720"/>
        <w:contextualSpacing/>
        <w:jc w:val="both"/>
        <w:rPr>
          <w:rFonts w:eastAsia="Times New Roman"/>
          <w:szCs w:val="24"/>
        </w:rPr>
      </w:pPr>
      <w:r>
        <w:rPr>
          <w:rFonts w:eastAsia="Times New Roman"/>
          <w:b/>
          <w:szCs w:val="24"/>
        </w:rPr>
        <w:t>ΑΛΕΞΗΣ ΤΣΙΠΡΑΣ (Πρόεδρος τη</w:t>
      </w:r>
      <w:r>
        <w:rPr>
          <w:rFonts w:eastAsia="Times New Roman"/>
          <w:b/>
          <w:szCs w:val="24"/>
        </w:rPr>
        <w:t>ς Κυβέρνησης):</w:t>
      </w:r>
      <w:r>
        <w:rPr>
          <w:rFonts w:eastAsia="Times New Roman"/>
          <w:szCs w:val="24"/>
        </w:rPr>
        <w:t xml:space="preserve"> Ναι, αιτείται. Αυτό σας μάρανε. Εντάξει. Έχετε δίκιο να μας κάνετε κριτική στα ουσιώδη, αλλά δώστε και κα</w:t>
      </w:r>
      <w:r>
        <w:rPr>
          <w:rFonts w:eastAsia="Times New Roman"/>
          <w:szCs w:val="24"/>
        </w:rPr>
        <w:t>μ</w:t>
      </w:r>
      <w:r>
        <w:rPr>
          <w:rFonts w:eastAsia="Times New Roman"/>
          <w:szCs w:val="24"/>
        </w:rPr>
        <w:t>μιά απάντηση σε αυτά που σας λέμε.</w:t>
      </w:r>
    </w:p>
    <w:p w14:paraId="14AC5B0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Ο κ. Φάμελλος, λοιπόν, στέλνει επιστολή στις 18/10, όπου ζητά το αργότερο έως τις 10/11 να βγει η </w:t>
      </w:r>
      <w:r>
        <w:rPr>
          <w:rFonts w:eastAsia="Times New Roman"/>
          <w:szCs w:val="24"/>
        </w:rPr>
        <w:t>σχετική αλληλογραφία της τράπεζας με τους εκπροσώπους της εταιρείας. Δεκαπέντε μέρες μετά την επιστολή του κ. Φάμελλου, η καταγγελία του δανείου επιδίδεται, δηλαδή στις 2</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2016, και γίνεται δυνατή η ρύθμιση της οφειλής. </w:t>
      </w:r>
    </w:p>
    <w:p w14:paraId="14AC5B0C" w14:textId="77777777" w:rsidR="001812B4" w:rsidRDefault="001009A2">
      <w:pPr>
        <w:spacing w:line="600" w:lineRule="auto"/>
        <w:ind w:firstLine="720"/>
        <w:contextualSpacing/>
        <w:jc w:val="both"/>
        <w:rPr>
          <w:rFonts w:eastAsia="Times New Roman"/>
          <w:szCs w:val="24"/>
        </w:rPr>
      </w:pPr>
      <w:r>
        <w:rPr>
          <w:rFonts w:eastAsia="Times New Roman"/>
          <w:szCs w:val="24"/>
        </w:rPr>
        <w:t>Και σας ρωτώ, κύριε Μητσοτάκη: Πο</w:t>
      </w:r>
      <w:r>
        <w:rPr>
          <w:rFonts w:eastAsia="Times New Roman"/>
          <w:szCs w:val="24"/>
        </w:rPr>
        <w:t xml:space="preserve">ιος άλλος συμπολίτης μας θα είχε τη δυνατότητα μιας τέτοιας ρύθμισης; Και δεύτερον, είναι δυνατόν έντεκα χρόνια να σας είχαν ξεχάσει αυτοί που </w:t>
      </w:r>
      <w:r>
        <w:rPr>
          <w:rFonts w:eastAsia="Times New Roman"/>
          <w:szCs w:val="24"/>
        </w:rPr>
        <w:lastRenderedPageBreak/>
        <w:t>κάθε μέρα χτυπούσαν τρεις και τέσσερις φορές τα τηλέφωνα των απλών συμπολιτών μας και να θυμήθηκαν το τηλέφωνό σα</w:t>
      </w:r>
      <w:r>
        <w:rPr>
          <w:rFonts w:eastAsia="Times New Roman"/>
          <w:szCs w:val="24"/>
        </w:rPr>
        <w:t xml:space="preserve">ς μόνο όταν ανέδειξε η </w:t>
      </w:r>
      <w:r>
        <w:rPr>
          <w:rFonts w:eastAsia="Times New Roman"/>
          <w:szCs w:val="24"/>
        </w:rPr>
        <w:t>εξεταστική επιτροπή</w:t>
      </w:r>
      <w:r>
        <w:rPr>
          <w:rFonts w:eastAsia="Times New Roman"/>
          <w:szCs w:val="24"/>
        </w:rPr>
        <w:t xml:space="preserve"> το μεγάλο αυτό θέμα;  </w:t>
      </w:r>
    </w:p>
    <w:p w14:paraId="14AC5B0D"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14AC5B0E" w14:textId="77777777" w:rsidR="001812B4" w:rsidRDefault="001009A2">
      <w:pPr>
        <w:spacing w:line="600" w:lineRule="auto"/>
        <w:ind w:firstLine="720"/>
        <w:contextualSpacing/>
        <w:jc w:val="both"/>
        <w:rPr>
          <w:rFonts w:eastAsia="Times New Roman"/>
          <w:szCs w:val="24"/>
        </w:rPr>
      </w:pPr>
      <w:r>
        <w:rPr>
          <w:rFonts w:eastAsia="Times New Roman"/>
          <w:szCs w:val="24"/>
        </w:rPr>
        <w:t>Είπατε: «Η μόνη περιφερειακή επιχείρηση είναι;». Αν έχετε κι άλλες, ας τις φέρετε. Αυτό είναι το θέμα σας; Εάν υπάρχουν κι άλλες περ</w:t>
      </w:r>
      <w:r>
        <w:rPr>
          <w:rFonts w:eastAsia="Times New Roman"/>
          <w:szCs w:val="24"/>
        </w:rPr>
        <w:t>ιφερειακές εφημερίδες ή περιφερειακά έντυπα που έχουν τέτοια ζητήματα, να μας τα φέρετε. Δεν είναι απάντηση αυτή.</w:t>
      </w:r>
    </w:p>
    <w:p w14:paraId="14AC5B0F" w14:textId="77777777" w:rsidR="001812B4" w:rsidRDefault="001009A2">
      <w:pPr>
        <w:spacing w:line="600" w:lineRule="auto"/>
        <w:ind w:firstLine="720"/>
        <w:contextualSpacing/>
        <w:jc w:val="both"/>
        <w:rPr>
          <w:rFonts w:eastAsia="Times New Roman"/>
          <w:szCs w:val="24"/>
        </w:rPr>
      </w:pPr>
      <w:r>
        <w:rPr>
          <w:rFonts w:eastAsia="Times New Roman"/>
          <w:szCs w:val="24"/>
        </w:rPr>
        <w:t>Και εν πάση περιπτώσει, επειδή σας αρέσει να ανοίγετε κι άλλα θέματα –εγώ δεν αναφέρθηκα σε αυτό- κι επειδή εμείς δεν μιλάμε από την κοιλιά μα</w:t>
      </w:r>
      <w:r>
        <w:rPr>
          <w:rFonts w:eastAsia="Times New Roman"/>
          <w:szCs w:val="24"/>
        </w:rPr>
        <w:t xml:space="preserve">ς, όταν βάζουμε ζητήματα, έχουμε τη έκθεση της </w:t>
      </w:r>
      <w:r>
        <w:rPr>
          <w:rFonts w:eastAsia="Times New Roman"/>
          <w:szCs w:val="24"/>
        </w:rPr>
        <w:t>ειδικής έρευνας</w:t>
      </w:r>
      <w:r>
        <w:rPr>
          <w:rFonts w:eastAsia="Times New Roman"/>
          <w:szCs w:val="24"/>
        </w:rPr>
        <w:t xml:space="preserve"> της Τράπεζας της Ελλάδος στις 29</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2016, όπου λέει –δεν τα λέμε εμείς, δεν τα λέει η </w:t>
      </w:r>
      <w:r>
        <w:rPr>
          <w:rFonts w:eastAsia="Times New Roman"/>
          <w:szCs w:val="24"/>
        </w:rPr>
        <w:t>εξεταστική επιτροπή</w:t>
      </w:r>
      <w:r>
        <w:rPr>
          <w:rFonts w:eastAsia="Times New Roman"/>
          <w:szCs w:val="24"/>
        </w:rPr>
        <w:t xml:space="preserve">, τα λέει η </w:t>
      </w:r>
      <w:r>
        <w:rPr>
          <w:rFonts w:eastAsia="Times New Roman"/>
          <w:szCs w:val="24"/>
        </w:rPr>
        <w:t xml:space="preserve">έκθεση </w:t>
      </w:r>
      <w:r>
        <w:rPr>
          <w:rFonts w:eastAsia="Times New Roman"/>
          <w:szCs w:val="24"/>
        </w:rPr>
        <w:t xml:space="preserve">της </w:t>
      </w:r>
      <w:r>
        <w:rPr>
          <w:rFonts w:eastAsia="Times New Roman"/>
          <w:szCs w:val="24"/>
        </w:rPr>
        <w:t>έρευνας</w:t>
      </w:r>
      <w:r>
        <w:rPr>
          <w:rFonts w:eastAsia="Times New Roman"/>
          <w:szCs w:val="24"/>
        </w:rPr>
        <w:t xml:space="preserve"> της Τραπέζης της Ελλάδος- ότι ποσόν 554.000 ευρώ, τουλάχι</w:t>
      </w:r>
      <w:r>
        <w:rPr>
          <w:rFonts w:eastAsia="Times New Roman"/>
          <w:szCs w:val="24"/>
        </w:rPr>
        <w:t xml:space="preserve">στον, σίγουρα δεν κατευθύνθηκε στην κατασκευή για την οποία χορηγήθηκε το δάνειο, χωρίς να είναι γνωστό πού πήγε, όπως λέει η </w:t>
      </w:r>
      <w:r>
        <w:rPr>
          <w:rFonts w:eastAsia="Times New Roman"/>
          <w:szCs w:val="24"/>
        </w:rPr>
        <w:t>έκθεση</w:t>
      </w:r>
      <w:r>
        <w:rPr>
          <w:rFonts w:eastAsia="Times New Roman"/>
          <w:szCs w:val="24"/>
        </w:rPr>
        <w:t>.</w:t>
      </w:r>
    </w:p>
    <w:p w14:paraId="14AC5B10"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Και επιπλέον, επειδή, απ’ ό,τι φαίνεται, η συγκεκριμένη επιχείρηση δεν είχε μόνο αυτό το δάνειο, αλλά είχε κι άλλο δάνειο </w:t>
      </w:r>
      <w:r>
        <w:rPr>
          <w:rFonts w:eastAsia="Times New Roman"/>
          <w:szCs w:val="24"/>
        </w:rPr>
        <w:t>ύψους 2.150.000 ευρώ, σας διαβάζω πάλι από την Τράπεζα της Ελλάδος: «Ο συνολικός δανεισμός της «ΚΗΡΥΞ ΑΕ» από την Παγκρήτια Συνεταιριστική Τράπεζα ανήλθε στα 2.150.000 ευρώ».</w:t>
      </w:r>
    </w:p>
    <w:p w14:paraId="14AC5B11"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Η </w:t>
      </w:r>
      <w:r>
        <w:rPr>
          <w:rFonts w:eastAsia="Times New Roman"/>
          <w:szCs w:val="24"/>
        </w:rPr>
        <w:t>έκθεση ειδικής έρευνας</w:t>
      </w:r>
      <w:r>
        <w:rPr>
          <w:rFonts w:eastAsia="Times New Roman"/>
          <w:szCs w:val="24"/>
        </w:rPr>
        <w:t xml:space="preserve">, λοιπόν, της Τράπεζας της Ελλάδος σημειώνει ότι για τον </w:t>
      </w:r>
      <w:r>
        <w:rPr>
          <w:rFonts w:eastAsia="Times New Roman"/>
          <w:szCs w:val="24"/>
        </w:rPr>
        <w:t>δανεισμό αυτό οι διαδικασίες αξιολόγησης και παρακολούθησης απείχαν τουλάχιστον της συνήθους τραπεζικής πρακτικής, ενώ κρίνει μη ορθή, από τραπεζική άποψη, τόσο την αναποτελεσματική παρακολούθηση της εκταμίευσης, εξαιτίας της αποδοχής της πρόωρης εκταμίευσ</w:t>
      </w:r>
      <w:r>
        <w:rPr>
          <w:rFonts w:eastAsia="Times New Roman"/>
          <w:szCs w:val="24"/>
        </w:rPr>
        <w:t xml:space="preserve">ης, όσο και το ότι σημαντικό μέρος του δανείου, προφανώς, δεν κατευθύνθηκε στον σκοπό για τον οποίο δόθηκε. </w:t>
      </w:r>
    </w:p>
    <w:p w14:paraId="14AC5B12"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Τι άλλο να πούμε, κύριε Μητσοτάκη; Ρίχνουμε εμείς το επίπεδο της συζήτησης; Φανταστείτε, αν τέτοια ζητήματα υπήρχαν όχι στον Πρόεδρο του κόμματος, </w:t>
      </w:r>
      <w:r>
        <w:rPr>
          <w:rFonts w:eastAsia="Times New Roman"/>
          <w:szCs w:val="24"/>
        </w:rPr>
        <w:t xml:space="preserve">αλλά σε έναν απλό Βουλευτή, τι θα είχατε κάνει εσείς. </w:t>
      </w:r>
    </w:p>
    <w:p w14:paraId="14AC5B13"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τις πτέρυγες του ΣΥΡΙΖΑ και των ΑΝΕΛ)</w:t>
      </w:r>
    </w:p>
    <w:p w14:paraId="14AC5B14"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Αν θέλετε, λοιπόν, να με κρίνετε για τον κ. Ψυχάρη και για οποιονδήποτε άλλον, να κρίνετε και να συγκρίνετε εάν εγώ από τη θέση του Πρωθυπουργο</w:t>
      </w:r>
      <w:r>
        <w:rPr>
          <w:rFonts w:eastAsia="Times New Roman"/>
          <w:szCs w:val="24"/>
        </w:rPr>
        <w:t>ύ ή οποιοδήποτε μέλος της Κυβέρνησης εξυπηρέτησε, ευνόησε, έφερε χαριστικές τροπολογίες της τελευταίας στιγμής για κάποιον από όλους αυτούς τους κυρίους. Αυτό είναι διαπλοκή.</w:t>
      </w:r>
    </w:p>
    <w:p w14:paraId="14AC5B15" w14:textId="77777777" w:rsidR="001812B4" w:rsidRDefault="001009A2">
      <w:pPr>
        <w:spacing w:line="600" w:lineRule="auto"/>
        <w:ind w:firstLine="720"/>
        <w:contextualSpacing/>
        <w:jc w:val="both"/>
        <w:rPr>
          <w:rFonts w:eastAsia="Times New Roman"/>
          <w:szCs w:val="24"/>
        </w:rPr>
      </w:pPr>
      <w:r>
        <w:rPr>
          <w:rFonts w:eastAsia="Times New Roman"/>
          <w:szCs w:val="24"/>
        </w:rPr>
        <w:t>Δεν είναι διαπλοκή εάν βλέπουμε κάποιον. Διαπλοκή είναι εάν ευνοούμε κάποιον, προ</w:t>
      </w:r>
      <w:r>
        <w:rPr>
          <w:rFonts w:eastAsia="Times New Roman"/>
          <w:szCs w:val="24"/>
        </w:rPr>
        <w:t>κειμένου να μας ευνοήσει με τα πρωτοσέλιδά του, τα οποία μας τα φέρνατε συνέχεια εδώ στο Βήμα της Βουλής.</w:t>
      </w:r>
    </w:p>
    <w:p w14:paraId="14AC5B16" w14:textId="77777777" w:rsidR="001812B4" w:rsidRDefault="001009A2">
      <w:pPr>
        <w:spacing w:line="600" w:lineRule="auto"/>
        <w:ind w:firstLine="720"/>
        <w:contextualSpacing/>
        <w:jc w:val="both"/>
        <w:rPr>
          <w:rFonts w:eastAsia="Times New Roman"/>
          <w:szCs w:val="24"/>
        </w:rPr>
      </w:pPr>
      <w:r>
        <w:rPr>
          <w:rFonts w:eastAsia="Times New Roman"/>
          <w:szCs w:val="24"/>
        </w:rPr>
        <w:t>Να πω και για τις δημοσκοπήσεις. Ξέρετε, στο τέλος μπορεί να μείνετε με τις δημοσκοπήσεις στο χέρι. Μην χαίρεστε πολύ. Γιατί στο τέλος ξυρίζουν τον γα</w:t>
      </w:r>
      <w:r>
        <w:rPr>
          <w:rFonts w:eastAsia="Times New Roman"/>
          <w:szCs w:val="24"/>
        </w:rPr>
        <w:t>μπρό και χωρίς τον ξενοδόχο να μην λογαριάζετε. Γιατί ξενοδόχος είναι ο ελληνικός λαός και όχι οι δημοσκόποι που έχετε πάρει και για στενούς σας συνεργάτες.</w:t>
      </w:r>
    </w:p>
    <w:p w14:paraId="14AC5B17" w14:textId="77777777" w:rsidR="001812B4" w:rsidRDefault="001009A2">
      <w:pPr>
        <w:spacing w:line="600" w:lineRule="auto"/>
        <w:ind w:firstLine="720"/>
        <w:contextualSpacing/>
        <w:jc w:val="both"/>
        <w:rPr>
          <w:rFonts w:eastAsia="Times New Roman"/>
          <w:szCs w:val="24"/>
        </w:rPr>
      </w:pPr>
      <w:r>
        <w:rPr>
          <w:rFonts w:eastAsia="Times New Roman"/>
          <w:szCs w:val="24"/>
        </w:rPr>
        <w:t>Θέλω, λοιπόν, να κλείσω λέγοντας και στην κ. Γεννηματά, που την άκουσα, ότι πρέπει να μας πείτε κάτ</w:t>
      </w:r>
      <w:r>
        <w:rPr>
          <w:rFonts w:eastAsia="Times New Roman"/>
          <w:szCs w:val="24"/>
        </w:rPr>
        <w:t xml:space="preserve">ι τουλάχιστον γι’ αυτά τα δυο που θα σας πω: Τι τα κάνατε όλα αυτά τα λεφτά; Να δώσετε μια εξήγηση στον ελληνικό λαό. Τι τα κάνατε τόσα λεφτά; Δεν ξέρω εάν έκανε και κούρεμα ήδη η κ. Γεννηματά και λέει ότι δεν </w:t>
      </w:r>
      <w:r>
        <w:rPr>
          <w:rFonts w:eastAsia="Times New Roman"/>
          <w:szCs w:val="24"/>
        </w:rPr>
        <w:lastRenderedPageBreak/>
        <w:t>είναι 200 αλλά 100, αλλά εν πάση περιπτώσει κα</w:t>
      </w:r>
      <w:r>
        <w:rPr>
          <w:rFonts w:eastAsia="Times New Roman"/>
          <w:szCs w:val="24"/>
        </w:rPr>
        <w:t>ι 100 να είναι, είναι πάρα πολλά! Τι τα κάνατε, όμως, όλα αυτά τα χρήματα μαζί με τις υπέρογκες χρηματοδοτήσεις από τις κρατικές επιχορηγήσεις;</w:t>
      </w:r>
    </w:p>
    <w:p w14:paraId="14AC5B1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Και δεν συνυπολογίζουμε όλα τα σκάνδαλα της </w:t>
      </w:r>
      <w:r>
        <w:rPr>
          <w:rFonts w:eastAsia="Times New Roman"/>
          <w:szCs w:val="24"/>
        </w:rPr>
        <w:t>«</w:t>
      </w:r>
      <w:r>
        <w:rPr>
          <w:rFonts w:eastAsia="Times New Roman"/>
          <w:szCs w:val="24"/>
          <w:lang w:val="en-US"/>
        </w:rPr>
        <w:t>SIEMENS</w:t>
      </w:r>
      <w:r>
        <w:rPr>
          <w:rFonts w:eastAsia="Times New Roman"/>
          <w:szCs w:val="24"/>
        </w:rPr>
        <w:t>»</w:t>
      </w:r>
      <w:r>
        <w:rPr>
          <w:rFonts w:eastAsia="Times New Roman"/>
          <w:szCs w:val="24"/>
        </w:rPr>
        <w:t xml:space="preserve">, της </w:t>
      </w:r>
      <w:r>
        <w:rPr>
          <w:rFonts w:eastAsia="Times New Roman"/>
          <w:szCs w:val="24"/>
        </w:rPr>
        <w:t>«</w:t>
      </w:r>
      <w:r>
        <w:rPr>
          <w:rFonts w:eastAsia="Times New Roman"/>
          <w:szCs w:val="24"/>
          <w:lang w:val="en-US"/>
        </w:rPr>
        <w:t>NOVARTIS</w:t>
      </w:r>
      <w:r>
        <w:rPr>
          <w:rFonts w:eastAsia="Times New Roman"/>
          <w:szCs w:val="24"/>
        </w:rPr>
        <w:t>»</w:t>
      </w:r>
      <w:r>
        <w:rPr>
          <w:rFonts w:eastAsia="Times New Roman"/>
          <w:szCs w:val="24"/>
        </w:rPr>
        <w:t>. Δεν τα υπολογίζουμε αυτά, αλλά τα θεσμικά</w:t>
      </w:r>
      <w:r>
        <w:rPr>
          <w:rFonts w:eastAsia="Times New Roman"/>
          <w:szCs w:val="24"/>
        </w:rPr>
        <w:t xml:space="preserve"> λεφτά που παίρνατε από δάνεια –λεφτά που πληρώνουν σήμερα οι Έλληνες φορολογούμενοι στις τράπεζες- και τα λεφτά από τις κρατικές επιχορηγήσεις.</w:t>
      </w:r>
    </w:p>
    <w:p w14:paraId="14AC5B19" w14:textId="77777777" w:rsidR="001812B4" w:rsidRDefault="001009A2">
      <w:pPr>
        <w:spacing w:line="600" w:lineRule="auto"/>
        <w:ind w:firstLine="720"/>
        <w:contextualSpacing/>
        <w:jc w:val="both"/>
        <w:rPr>
          <w:rFonts w:eastAsia="Times New Roman"/>
          <w:szCs w:val="24"/>
        </w:rPr>
      </w:pPr>
      <w:r>
        <w:rPr>
          <w:rFonts w:eastAsia="Times New Roman"/>
          <w:szCs w:val="24"/>
        </w:rPr>
        <w:t>Και το δεύτερο ερώτημα. Σας απασχολεί –ειλικρινά σας το λέω- εάν ποτέ θα τα ξεπληρώσετε; Ο τελευταίος Έλληνας ε</w:t>
      </w:r>
      <w:r>
        <w:rPr>
          <w:rFonts w:eastAsia="Times New Roman"/>
          <w:szCs w:val="24"/>
        </w:rPr>
        <w:t>πιχειρηματίας έχει υποστεί τεράστια ζημιά. Κάποιοι έχουν πηδήξει από τα μπαλκόνια τους, κάποιοι έχουν δει το βιός τους να καταστρέφεται, χιλιάδες λουκέτα έχουν μπει. Εσείς παίρνατε αυτά τα χρήματα. Σας απασχολεί εάν θα τα επιστρέψετε ποτέ; Υπάρχει τρόπος ν</w:t>
      </w:r>
      <w:r>
        <w:rPr>
          <w:rFonts w:eastAsia="Times New Roman"/>
          <w:szCs w:val="24"/>
        </w:rPr>
        <w:t xml:space="preserve">α τα επιστρέψετε; </w:t>
      </w:r>
    </w:p>
    <w:p w14:paraId="14AC5B1A"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Διεκδικείτε, μάλιστα, να έρθετε και να μας σώσετε κάποια στιγμή, εσείς που μας οδηγήσατε στην καταστροφή. Το θέμα αυτό θα το απαντήσετε; Θεωρείτε ότι είναι λογικό να αποπληρωθούν αυτά τα δάνεια, εάν εκχωρηθεί –που δεν εκχωρείται αυτή τη </w:t>
      </w:r>
      <w:r>
        <w:rPr>
          <w:rFonts w:eastAsia="Times New Roman"/>
          <w:szCs w:val="24"/>
        </w:rPr>
        <w:lastRenderedPageBreak/>
        <w:t>στιγμή το σύνολο της επιχορήγησης στις τράπεζες- το 60%; Συνεχίζετε να παίρνετε χρήματα.</w:t>
      </w:r>
    </w:p>
    <w:p w14:paraId="14AC5B1B" w14:textId="77777777" w:rsidR="001812B4" w:rsidRDefault="001009A2">
      <w:pPr>
        <w:spacing w:line="600" w:lineRule="auto"/>
        <w:ind w:firstLine="720"/>
        <w:contextualSpacing/>
        <w:jc w:val="both"/>
        <w:rPr>
          <w:rFonts w:eastAsia="Times New Roman"/>
          <w:szCs w:val="24"/>
        </w:rPr>
      </w:pPr>
      <w:r>
        <w:rPr>
          <w:rFonts w:eastAsia="Times New Roman"/>
          <w:szCs w:val="24"/>
        </w:rPr>
        <w:t>Εμείς, ξέρετε, κύριε Μητσοτάκη, όλοι οι Βουλευτές του ΣΥΡΙΖΑ και οι Υπουργοί δίνουμε το 40% της βουλευτικής μας αποζημίωσης, επιπλέον του 20% που προβλέπει ο νόμος –εά</w:t>
      </w:r>
      <w:r>
        <w:rPr>
          <w:rFonts w:eastAsia="Times New Roman"/>
          <w:szCs w:val="24"/>
        </w:rPr>
        <w:t>ν βάλατε υπογραφή-, για να μπορεί το κόμμα μας να επιβιώνει, να πληρώνει τους λογαριασμούς του, να πληρώνει τα δάνεια της εφημερίδας του. Και εσείς μας κατηγορήσατε κιόλας ότι πληρώνει το κόμμα τα δάνεια της εφημερίδας.</w:t>
      </w:r>
    </w:p>
    <w:p w14:paraId="14AC5B1C"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τις πτέρυγες του</w:t>
      </w:r>
      <w:r>
        <w:rPr>
          <w:rFonts w:eastAsia="Times New Roman"/>
          <w:szCs w:val="24"/>
        </w:rPr>
        <w:t xml:space="preserve"> ΣΥΡΙΖΑ και των ΑΝΕΛ)</w:t>
      </w:r>
    </w:p>
    <w:p w14:paraId="14AC5B1D" w14:textId="77777777" w:rsidR="001812B4" w:rsidRDefault="001009A2">
      <w:pPr>
        <w:spacing w:line="600" w:lineRule="auto"/>
        <w:ind w:firstLine="720"/>
        <w:contextualSpacing/>
        <w:jc w:val="both"/>
        <w:rPr>
          <w:rFonts w:eastAsia="Times New Roman"/>
          <w:szCs w:val="24"/>
        </w:rPr>
      </w:pPr>
      <w:r>
        <w:rPr>
          <w:rFonts w:eastAsia="Times New Roman"/>
          <w:szCs w:val="24"/>
        </w:rPr>
        <w:t>Εσείς, οι Βουλευτές σας, θα βάλουν το χέρι στην τσέπη, για να ξεπληρώσετε αυτά που πήρατε δανεικά και αγύριστα από τον ελληνικό λαό ή θα είναι και αυτά σαν του «</w:t>
      </w:r>
      <w:r>
        <w:rPr>
          <w:rFonts w:eastAsia="Times New Roman"/>
          <w:szCs w:val="24"/>
        </w:rPr>
        <w:t>ΚΗΡΥΚΑ»</w:t>
      </w:r>
      <w:r>
        <w:rPr>
          <w:rFonts w:eastAsia="Times New Roman"/>
          <w:szCs w:val="24"/>
        </w:rPr>
        <w:t xml:space="preserve"> Χανίων; Δώστε μια απάντηση.</w:t>
      </w:r>
    </w:p>
    <w:p w14:paraId="14AC5B1E"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Τον λόγο</w:t>
      </w:r>
      <w:r>
        <w:rPr>
          <w:rFonts w:eastAsia="Times New Roman"/>
          <w:szCs w:val="24"/>
        </w:rPr>
        <w:t xml:space="preserve"> έχει ο κ. Μητσοτάκης για δύο λεπτά για τον «</w:t>
      </w:r>
      <w:r>
        <w:rPr>
          <w:rFonts w:eastAsia="Times New Roman"/>
          <w:szCs w:val="24"/>
        </w:rPr>
        <w:t>ΚΗΡΥΚΑ</w:t>
      </w:r>
      <w:r>
        <w:rPr>
          <w:rFonts w:eastAsia="Times New Roman"/>
          <w:szCs w:val="24"/>
        </w:rPr>
        <w:t>».</w:t>
      </w:r>
    </w:p>
    <w:p w14:paraId="14AC5B1F" w14:textId="77777777" w:rsidR="001812B4" w:rsidRDefault="001009A2">
      <w:pPr>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Φαντάζομαι, κύριε Τσίπρα ότι δεν μας εισηγείστε να κουρέψουμε και εμείς τα δάνεια, όπως κουρέψατε και εσείς τα </w:t>
      </w:r>
      <w:r>
        <w:rPr>
          <w:rFonts w:eastAsia="Times New Roman"/>
          <w:szCs w:val="24"/>
        </w:rPr>
        <w:lastRenderedPageBreak/>
        <w:t>δικά σας. Έτσι δεν είναι; Αυτό μας προ</w:t>
      </w:r>
      <w:r>
        <w:rPr>
          <w:rFonts w:eastAsia="Times New Roman"/>
          <w:szCs w:val="24"/>
        </w:rPr>
        <w:t>τείνετε; Γιατί είστε το μόνο κόμμα στο οποίο έχουν κουρευτεί δάνεια. Να μην το ξεχνάμε αυτό. Κανένα άλλο κόμμα δεν έχει κουρέψει τα δάνειά του.</w:t>
      </w:r>
    </w:p>
    <w:p w14:paraId="14AC5B20" w14:textId="77777777" w:rsidR="001812B4" w:rsidRDefault="001009A2">
      <w:pPr>
        <w:spacing w:line="600" w:lineRule="auto"/>
        <w:ind w:firstLine="720"/>
        <w:contextualSpacing/>
        <w:jc w:val="both"/>
        <w:rPr>
          <w:rFonts w:eastAsia="Times New Roman"/>
          <w:szCs w:val="24"/>
        </w:rPr>
      </w:pPr>
      <w:r>
        <w:rPr>
          <w:rFonts w:eastAsia="Times New Roman"/>
          <w:szCs w:val="24"/>
        </w:rPr>
        <w:t>Εμείς κάνουμε μια πολύ σημαντική προσπάθεια οικονομικής εξυγίανσης της Νέας Δημοκρατίας. Αναλαμβάνουμε πλήρως τι</w:t>
      </w:r>
      <w:r>
        <w:rPr>
          <w:rFonts w:eastAsia="Times New Roman"/>
          <w:szCs w:val="24"/>
        </w:rPr>
        <w:t xml:space="preserve">ς ευθύνες μας. Έχουμε κάνει την αυτοκριτική μας και ξεπληρώνουμε σιγά, σιγά τα δάνειά μας, κύριε Τσίπρα. </w:t>
      </w:r>
    </w:p>
    <w:p w14:paraId="14AC5B21" w14:textId="77777777" w:rsidR="001812B4" w:rsidRDefault="001009A2">
      <w:pPr>
        <w:spacing w:line="600" w:lineRule="auto"/>
        <w:ind w:firstLine="720"/>
        <w:contextualSpacing/>
        <w:jc w:val="center"/>
        <w:rPr>
          <w:rFonts w:eastAsia="Times New Roman"/>
          <w:szCs w:val="24"/>
        </w:rPr>
      </w:pPr>
      <w:r>
        <w:rPr>
          <w:rFonts w:eastAsia="Times New Roman"/>
          <w:szCs w:val="24"/>
        </w:rPr>
        <w:t>(Θόρυβος από την πτέρυγα του ΣΥΡΙΖΑ)</w:t>
      </w:r>
    </w:p>
    <w:p w14:paraId="14AC5B22"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Παρακαλώ, κάντε ησυχία!</w:t>
      </w:r>
    </w:p>
    <w:p w14:paraId="14AC5B23" w14:textId="77777777" w:rsidR="001812B4" w:rsidRDefault="001009A2">
      <w:pPr>
        <w:spacing w:line="600" w:lineRule="auto"/>
        <w:ind w:firstLine="720"/>
        <w:contextualSpacing/>
        <w:jc w:val="both"/>
        <w:rPr>
          <w:rFonts w:eastAsia="Times New Roman"/>
          <w:szCs w:val="24"/>
        </w:rPr>
      </w:pPr>
      <w:r>
        <w:rPr>
          <w:rFonts w:eastAsia="Times New Roman"/>
          <w:b/>
          <w:szCs w:val="24"/>
        </w:rPr>
        <w:t>ΚΥΡΙΑΚΟΣ ΜΗΤΣΟΤΑΚΗΣ (Πρόεδρος της Νέας Δημοκρατίας):</w:t>
      </w:r>
      <w:r>
        <w:rPr>
          <w:rFonts w:eastAsia="Times New Roman"/>
          <w:szCs w:val="24"/>
        </w:rPr>
        <w:t xml:space="preserve"> Και δεν δεχόμαστε από εσάς, που, επαναλαμβάνω, είστε το μόνο κόμμα που έχει κάνει κούρεμα στα δάνεια του δύο φορές –και αν δεν το γνωρίζετε, κύριε Τσίπρα, να σας ενημερώσουν οι συνεργάτες- υποδείξεις σχετικά με τη συνέπειά μας.</w:t>
      </w:r>
    </w:p>
    <w:p w14:paraId="14AC5B24" w14:textId="77777777" w:rsidR="001812B4" w:rsidRDefault="001009A2">
      <w:pPr>
        <w:spacing w:line="600" w:lineRule="auto"/>
        <w:ind w:firstLine="720"/>
        <w:contextualSpacing/>
        <w:jc w:val="both"/>
        <w:rPr>
          <w:rFonts w:eastAsia="Times New Roman" w:cs="Times New Roman"/>
          <w:szCs w:val="24"/>
        </w:rPr>
      </w:pPr>
      <w:r>
        <w:rPr>
          <w:rFonts w:eastAsia="Times New Roman"/>
          <w:szCs w:val="24"/>
        </w:rPr>
        <w:t>Δεύτερον, δεν μου απαντήσατ</w:t>
      </w:r>
      <w:r>
        <w:rPr>
          <w:rFonts w:eastAsia="Times New Roman"/>
          <w:szCs w:val="24"/>
        </w:rPr>
        <w:t>ε για το θέμα του κ. Μουλόπουλου. Ζητήσατε από τον κ. Ψυχάρη την αντικατάσταση του κ. Μητρόπουλου από τον κ. Μουλόπουλο, ναι ή όχι;</w:t>
      </w:r>
      <w:r>
        <w:rPr>
          <w:rFonts w:eastAsia="Times New Roman" w:cs="Times New Roman"/>
          <w:szCs w:val="24"/>
        </w:rPr>
        <w:t xml:space="preserve"> </w:t>
      </w:r>
      <w:r>
        <w:rPr>
          <w:rFonts w:eastAsia="Times New Roman" w:cs="Times New Roman"/>
          <w:szCs w:val="24"/>
        </w:rPr>
        <w:t xml:space="preserve">Και όταν χάλασε η δουλειά, τότε βρεθήκατε απέναντι και αρχίσατε να εκβιάζετε τον κ. Ψυχάρη; </w:t>
      </w:r>
    </w:p>
    <w:p w14:paraId="14AC5B2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μιας και μιλήσατε για διαπλ</w:t>
      </w:r>
      <w:r>
        <w:rPr>
          <w:rFonts w:eastAsia="Times New Roman" w:cs="Times New Roman"/>
          <w:szCs w:val="24"/>
        </w:rPr>
        <w:t xml:space="preserve">οκή, να σας πω εγώ τι είναι διαπλοκή. Διαπλοκή, κύριε Παππά και κύριε Τσίπρα, είναι να προσπαθείτε να δώσετε άδεια στον κ. Καλογρίτσα, τον οποίο χρηματοδοτούσατε με δάνεια της Τράπεζας Αττικής, για να πάρει άδεια, για να κάνει το δικό σας παιχνίδι. </w:t>
      </w:r>
    </w:p>
    <w:p w14:paraId="14AC5B26"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την πτέρυγα της Νέας Δημοκρατίας)</w:t>
      </w:r>
    </w:p>
    <w:p w14:paraId="14AC5B2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τώρα να τον έχετε και εκδότη στην εφημερίδα του κ. Βαξεβάνη, να εκτελεί συμβόλαια για τους πολιτικούς σας αντιπάλους. Αυτό είναι διαπλοκή. Αυτή είναι η δική σας διαπλοκή, κύριε Τσίπρα. Ο κ. Καλογρίτσας κα</w:t>
      </w:r>
      <w:r>
        <w:rPr>
          <w:rFonts w:eastAsia="Times New Roman" w:cs="Times New Roman"/>
          <w:szCs w:val="24"/>
        </w:rPr>
        <w:t xml:space="preserve">ι όλοι αυτοί, οι οποίοι προσδοκούσαν επί των ημερών σας να πάρουν άδεια, για να μπορείτε να ελέγχετε το μιντιακό παιχνίδι. </w:t>
      </w:r>
    </w:p>
    <w:p w14:paraId="14AC5B2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τέλος, να σας ενημερώσω για το ζήτημα του «</w:t>
      </w:r>
      <w:r>
        <w:rPr>
          <w:rFonts w:eastAsia="Times New Roman" w:cs="Times New Roman"/>
          <w:szCs w:val="24"/>
        </w:rPr>
        <w:t>ΚΗΡΥΚΑ</w:t>
      </w:r>
      <w:r>
        <w:rPr>
          <w:rFonts w:eastAsia="Times New Roman" w:cs="Times New Roman"/>
          <w:szCs w:val="24"/>
        </w:rPr>
        <w:t>», επειδή φοβάμαι ότι δεν τα γνωρίζετε. Ο «</w:t>
      </w:r>
      <w:r>
        <w:rPr>
          <w:rFonts w:eastAsia="Times New Roman" w:cs="Times New Roman"/>
          <w:szCs w:val="24"/>
        </w:rPr>
        <w:t>ΚΗΡΥΚΑΣ</w:t>
      </w:r>
      <w:r>
        <w:rPr>
          <w:rFonts w:eastAsia="Times New Roman" w:cs="Times New Roman"/>
          <w:szCs w:val="24"/>
        </w:rPr>
        <w:t>» έχει ξεπληρώσει παραπάνω α</w:t>
      </w:r>
      <w:r>
        <w:rPr>
          <w:rFonts w:eastAsia="Times New Roman" w:cs="Times New Roman"/>
          <w:szCs w:val="24"/>
        </w:rPr>
        <w:t xml:space="preserve">πό 500.000 ευρώ σε τόκους συνολικά. </w:t>
      </w:r>
    </w:p>
    <w:p w14:paraId="14AC5B29"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(Θόρυβος στην Αίθουσα)</w:t>
      </w:r>
    </w:p>
    <w:p w14:paraId="14AC5B2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Κάντε ησυχία, παρακαλώ.</w:t>
      </w:r>
    </w:p>
    <w:p w14:paraId="14AC5B2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ΚΥΡΙΑΚΟΣ ΜΗΤΣΟΤΑΚΗΣ (Πρόεδρος της Νέας Δημοκρατίας):</w:t>
      </w:r>
      <w:r>
        <w:rPr>
          <w:rFonts w:eastAsia="Times New Roman" w:cs="Times New Roman"/>
          <w:szCs w:val="24"/>
        </w:rPr>
        <w:t xml:space="preserve"> Καταλαβαίνω ότι το γεγονός ότι το δάνειο αυτό είναι απολύτως εξασφαλισμένο σας ενοχλεί. Ού</w:t>
      </w:r>
      <w:r>
        <w:rPr>
          <w:rFonts w:eastAsia="Times New Roman" w:cs="Times New Roman"/>
          <w:szCs w:val="24"/>
        </w:rPr>
        <w:t>τε ένα ευρώ δεν έχασε η τράπεζα ούτε ένα ευρώ δεν έχασε κάποιος Έλληνας φορολογούμενος, κύριε Τσίπρα. Αρκετά πια με αυτήν την ιστορία.</w:t>
      </w:r>
    </w:p>
    <w:p w14:paraId="14AC5B2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Να σας πω και κάτι ακόμα; Αν νομίζετε, κύριοι, ότι μπορείτε να μας πάτε σε εκλογές με το ζήτημα του «</w:t>
      </w:r>
      <w:r>
        <w:rPr>
          <w:rFonts w:eastAsia="Times New Roman" w:cs="Times New Roman"/>
          <w:szCs w:val="24"/>
        </w:rPr>
        <w:t>ΚΗΡΥΚΑ</w:t>
      </w:r>
      <w:r>
        <w:rPr>
          <w:rFonts w:eastAsia="Times New Roman" w:cs="Times New Roman"/>
          <w:szCs w:val="24"/>
        </w:rPr>
        <w:t xml:space="preserve">» και της </w:t>
      </w:r>
      <w:r>
        <w:rPr>
          <w:rFonts w:eastAsia="Times New Roman" w:cs="Times New Roman"/>
          <w:szCs w:val="24"/>
        </w:rPr>
        <w:t>«</w:t>
      </w:r>
      <w:r>
        <w:rPr>
          <w:rFonts w:eastAsia="Times New Roman" w:cs="Times New Roman"/>
          <w:szCs w:val="24"/>
          <w:lang w:val="en-US"/>
        </w:rPr>
        <w:t>SIE</w:t>
      </w:r>
      <w:r>
        <w:rPr>
          <w:rFonts w:eastAsia="Times New Roman" w:cs="Times New Roman"/>
          <w:szCs w:val="24"/>
          <w:lang w:val="en-US"/>
        </w:rPr>
        <w:t>MENS</w:t>
      </w:r>
      <w:r>
        <w:rPr>
          <w:rFonts w:eastAsia="Times New Roman" w:cs="Times New Roman"/>
          <w:szCs w:val="24"/>
        </w:rPr>
        <w:t>»</w:t>
      </w:r>
      <w:r>
        <w:rPr>
          <w:rFonts w:eastAsia="Times New Roman" w:cs="Times New Roman"/>
          <w:szCs w:val="24"/>
        </w:rPr>
        <w:t xml:space="preserve">, ελάτε να πάμε σε εκλογές, για να μην ξεχάσουμε ότι έξι μήνες, το πρώτο εξάμηνο του 2015 διαλύσατε τη χώρα. Μας στοιχίσατε 86 δισεκατομμύρια και θα μας κάνετε και μαθήματα; Ελάτε, λοιπόν, κύριε Τσίπρα να πάμε σε εκλογές, να δούμε αν θα επιβεβαιωθούν </w:t>
      </w:r>
      <w:r>
        <w:rPr>
          <w:rFonts w:eastAsia="Times New Roman" w:cs="Times New Roman"/>
          <w:szCs w:val="24"/>
        </w:rPr>
        <w:t>οι δημοσκοπήσεις.</w:t>
      </w:r>
    </w:p>
    <w:p w14:paraId="14AC5B2D"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B2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Τον λόγο έχει ο κύριος Πρωθυπουργός, για να κλείσει αυτός ο κύκλος. Έλεος!</w:t>
      </w:r>
    </w:p>
    <w:p w14:paraId="14AC5B2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ΑΛΕΞΗΣ ΤΣΙΠΡΑΣ (Πρόεδρος της Κυβέρνησης):</w:t>
      </w:r>
      <w:r>
        <w:rPr>
          <w:rFonts w:eastAsia="Times New Roman" w:cs="Times New Roman"/>
          <w:szCs w:val="24"/>
        </w:rPr>
        <w:t xml:space="preserve"> Θα κλείσει αυτός ο κύκλος πράγματι, κύ</w:t>
      </w:r>
      <w:r>
        <w:rPr>
          <w:rFonts w:eastAsia="Times New Roman" w:cs="Times New Roman"/>
          <w:szCs w:val="24"/>
        </w:rPr>
        <w:t>ριε Πρόεδρε, διότι όταν συ</w:t>
      </w:r>
      <w:r>
        <w:rPr>
          <w:rFonts w:eastAsia="Times New Roman" w:cs="Times New Roman"/>
          <w:szCs w:val="24"/>
        </w:rPr>
        <w:lastRenderedPageBreak/>
        <w:t xml:space="preserve">ζητάω με τον κ. Μητσοτάκη για ζητήματα διαπλοκής έχω μια αίσθηση ότι έρχομαι εδώ για να κλέψω εκκλησίες και δεν θέλω να το κάνω. </w:t>
      </w:r>
    </w:p>
    <w:p w14:paraId="14AC5B30"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4AC5B3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Μητσοτάκη, λοιπόν, για να τελειώνει </w:t>
      </w:r>
      <w:r>
        <w:rPr>
          <w:rFonts w:eastAsia="Times New Roman" w:cs="Times New Roman"/>
          <w:szCs w:val="24"/>
        </w:rPr>
        <w:t>αυτό το καλαμπούρι, αν νομίζετε ότι θα σας αφήσουμε έτσι να μας κουνάτε το δάχτυλο εσείς, που χρεοκοπήσατε τη χώρα επί σαράντα χρόνια, εσείς, που είχατε δημιουργήσει αυτό το τρίγωνο της διαπλοκής, που πήρατε δάνεια δανεικά και αγύριστα, όταν ο ελληνικός λα</w:t>
      </w:r>
      <w:r>
        <w:rPr>
          <w:rFonts w:eastAsia="Times New Roman" w:cs="Times New Roman"/>
          <w:szCs w:val="24"/>
        </w:rPr>
        <w:t>ός πλήρωνε τις δικές σας αμαρτίες, κάνετε λάθος.</w:t>
      </w:r>
    </w:p>
    <w:p w14:paraId="14AC5B3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Μη</w:t>
      </w:r>
      <w:r>
        <w:rPr>
          <w:rFonts w:eastAsia="Times New Roman" w:cs="Times New Roman"/>
          <w:szCs w:val="24"/>
        </w:rPr>
        <w:t xml:space="preserve"> βιάζεστε τόσο πολύ για εκλογές. Οι εκλογές θα γίνουν στην ώρα τους. Και όταν θα γίνουν οι εκλογές, θα διαπιστώσετε, κύριε Μητσοτάκη, ότι το να κρατάτε μια στάση μοχθηρή απέναντι στην Ελλάδα, στον ελληνικό λαό και στην ελληνική κοινωνία παρακαλώντας τους δ</w:t>
      </w:r>
      <w:r>
        <w:rPr>
          <w:rFonts w:eastAsia="Times New Roman" w:cs="Times New Roman"/>
          <w:szCs w:val="24"/>
        </w:rPr>
        <w:t>ανειστές να κρατήσουν άμυνα για να μπορέσετε εσείς να έρθετε ξανά στις θέσεις εξουσίας, για να αποτελειώσετε τη ζημιά που κάνατε δεν είναι δημοφιλής θέση και στάση. Θα την πληρώσετε αυτή σας την επιλογή.</w:t>
      </w:r>
    </w:p>
    <w:p w14:paraId="14AC5B33"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lastRenderedPageBreak/>
        <w:t xml:space="preserve">(Χειροκροτήματα από τις πτέρυγες του ΣΥΡΙΖΑ και των </w:t>
      </w:r>
      <w:r>
        <w:rPr>
          <w:rFonts w:eastAsia="Times New Roman" w:cs="Times New Roman"/>
          <w:szCs w:val="24"/>
        </w:rPr>
        <w:t>ΑΝΕΛ)</w:t>
      </w:r>
    </w:p>
    <w:p w14:paraId="14AC5B3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ένα τελευταίο: Κύριε Μητσοτάκη, αναφέρεστε διαρκώς στον κ. Ψυχάρη. Τόσο πολύ μάλλον τον είχατε εμπιστευθεί και τον πιστεύατε, γι’ αυτό και ερχόσασταν διαρκώς στη Βουλή αναρτώντας τις εφημερίδες του, τα πρωτοσέλιδά του, τα </w:t>
      </w:r>
      <w:r>
        <w:rPr>
          <w:rFonts w:eastAsia="Times New Roman" w:cs="Times New Roman"/>
          <w:szCs w:val="24"/>
          <w:lang w:val="en-US"/>
        </w:rPr>
        <w:t>editorial</w:t>
      </w:r>
      <w:r>
        <w:rPr>
          <w:rFonts w:eastAsia="Times New Roman" w:cs="Times New Roman"/>
          <w:szCs w:val="24"/>
        </w:rPr>
        <w:t xml:space="preserve"> του, όλες τις </w:t>
      </w:r>
      <w:r>
        <w:rPr>
          <w:rFonts w:eastAsia="Times New Roman" w:cs="Times New Roman"/>
          <w:szCs w:val="24"/>
        </w:rPr>
        <w:t>έξυπνες –γιατί είναι πολύ καλός αρθρογράφος κατά τα άλλα- ατάκες του.</w:t>
      </w:r>
    </w:p>
    <w:p w14:paraId="14AC5B3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Μην εμπιστεύεστε, όμως, και όλα όσα σας λέει. Διότι ο ίδιος έχει να απολογηθεί στην ελληνική δικαιοσύνη για τα εκατομμύρια τα οποία υπέκλεψε μέσα από τον τραπεζικό δανεισμό, για τα πόθεν</w:t>
      </w:r>
      <w:r>
        <w:rPr>
          <w:rFonts w:eastAsia="Times New Roman" w:cs="Times New Roman"/>
          <w:szCs w:val="24"/>
        </w:rPr>
        <w:t xml:space="preserve"> έσχες τα οποία δεν δήλωσε και εν τέλει για το γεγονός ότι οδήγησε ένα ιστορικό συγκρότημα στην κατάσταση στην οποία βρίσκεται σήμερα. </w:t>
      </w:r>
    </w:p>
    <w:p w14:paraId="14AC5B3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Αν θέλετε, λοιπόν, να κρίνετε για κάτι εμένα, επαναλαμβάνω, να με κρίνετε για το αν ευνόησα ή όχι όλους αυτούς τους ανθρ</w:t>
      </w:r>
      <w:r>
        <w:rPr>
          <w:rFonts w:eastAsia="Times New Roman" w:cs="Times New Roman"/>
          <w:szCs w:val="24"/>
        </w:rPr>
        <w:t xml:space="preserve">ώπους στους οποίους αναφέρεστε. Όλα τα υπόλοιπα, τα οποία επαναφέρετε διαρκώς εδώ, είναι δυστυχώς επιπέδου κουτσομπολιού, πρωινής τηλεοπτικής εκπομπής και μάλιστα σε </w:t>
      </w:r>
      <w:r>
        <w:rPr>
          <w:rFonts w:eastAsia="Times New Roman" w:cs="Times New Roman"/>
          <w:szCs w:val="24"/>
        </w:rPr>
        <w:lastRenderedPageBreak/>
        <w:t>σταθμούς τρίτης κατηγορίας, που μέχρι πρότινος δεν πλήρωναν ευρώ για να μπορούν να εκπέμπο</w:t>
      </w:r>
      <w:r>
        <w:rPr>
          <w:rFonts w:eastAsia="Times New Roman" w:cs="Times New Roman"/>
          <w:szCs w:val="24"/>
        </w:rPr>
        <w:t xml:space="preserve">υν σε δημόσια συχνότητα. </w:t>
      </w:r>
    </w:p>
    <w:p w14:paraId="14AC5B3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κλείνω. Κυρίες και κύριοι συνάδελφοι, εμείς δεν ανοίγουμε το θέμα του τριγώνου της διαπλοκής, των θαλασσοδανείων, της μεγάλης ευθύνης του πολιτικού συστήματος γιατί </w:t>
      </w:r>
      <w:r>
        <w:rPr>
          <w:rFonts w:eastAsia="Times New Roman" w:cs="Times New Roman"/>
          <w:szCs w:val="24"/>
        </w:rPr>
        <w:t xml:space="preserve">δεν </w:t>
      </w:r>
      <w:r>
        <w:rPr>
          <w:rFonts w:eastAsia="Times New Roman" w:cs="Times New Roman"/>
          <w:szCs w:val="24"/>
        </w:rPr>
        <w:t>έχουμε κα</w:t>
      </w:r>
      <w:r>
        <w:rPr>
          <w:rFonts w:eastAsia="Times New Roman" w:cs="Times New Roman"/>
          <w:szCs w:val="24"/>
        </w:rPr>
        <w:t>μ</w:t>
      </w:r>
      <w:r>
        <w:rPr>
          <w:rFonts w:eastAsia="Times New Roman" w:cs="Times New Roman"/>
          <w:szCs w:val="24"/>
        </w:rPr>
        <w:t xml:space="preserve">μία εκδικητική διάθεση ούτε για ρεβανσισμό, </w:t>
      </w:r>
      <w:r>
        <w:rPr>
          <w:rFonts w:eastAsia="Times New Roman" w:cs="Times New Roman"/>
          <w:szCs w:val="24"/>
        </w:rPr>
        <w:t>αλλά γιατί υπάρχει μια βαθιά, αν θέλετε, απαίτηση σε όλους τους Έλληνες πολίτες να βγούνε όλα αυτά στο φως και να αποδοθεί δικαιοσύνη. Όχι για να στήσουμε ειδικά δικαστήρια.</w:t>
      </w:r>
    </w:p>
    <w:p w14:paraId="14AC5B38"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δικαιοσύνη</w:t>
      </w:r>
      <w:r>
        <w:rPr>
          <w:rFonts w:eastAsia="Times New Roman" w:cs="Times New Roman"/>
          <w:szCs w:val="24"/>
        </w:rPr>
        <w:t xml:space="preserve"> είναι εκείνη η οποία θα επιρρίψει τις ευθύνες, εάν κρίνει και όταν κρ</w:t>
      </w:r>
      <w:r>
        <w:rPr>
          <w:rFonts w:eastAsia="Times New Roman" w:cs="Times New Roman"/>
          <w:szCs w:val="24"/>
        </w:rPr>
        <w:t xml:space="preserve">ίνει και με τον τρόπο που ξέρει να κρίνει, γιατί την εμπιστευόμαστε. Γι’ αυτόν τον λόγο, άλλωστε, δεν είμαστε εμείς αυτοί οι οποίοι θα υποδείξουμε στη </w:t>
      </w:r>
      <w:r>
        <w:rPr>
          <w:rFonts w:eastAsia="Times New Roman" w:cs="Times New Roman"/>
          <w:szCs w:val="24"/>
        </w:rPr>
        <w:t>δικαιοσύνη</w:t>
      </w:r>
      <w:r>
        <w:rPr>
          <w:rFonts w:eastAsia="Times New Roman" w:cs="Times New Roman"/>
          <w:szCs w:val="24"/>
        </w:rPr>
        <w:t>. Δίνουμε τα στοιχεία, για να τα δει και να κρίνει.</w:t>
      </w:r>
    </w:p>
    <w:p w14:paraId="14AC5B39"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Όμως, κύριε Μητσοτάκη, μη νομίζετε ότι τα α</w:t>
      </w:r>
      <w:r>
        <w:rPr>
          <w:rFonts w:eastAsia="Times New Roman" w:cs="Times New Roman"/>
          <w:szCs w:val="24"/>
        </w:rPr>
        <w:t>νομήματά σας των τελευταίων ετών που κυβερνήσατε τη χώρα, χρεώνοντας τον ελληνικό λαό και χρεοκοπώντας την ελληνική οικονομία, θα έχετε τη δυνατότητα να ξεχαστούν και θα έρχεστε εδώ να μας κουνάτε και το δάκτυλο ότι θα έρθετε να σώσετε τη χώρα, διότι εμείς</w:t>
      </w:r>
      <w:r>
        <w:rPr>
          <w:rFonts w:eastAsia="Times New Roman" w:cs="Times New Roman"/>
          <w:szCs w:val="24"/>
        </w:rPr>
        <w:t xml:space="preserve"> τη διαλύουμε και ότι εμείς φτιάξαμε τη διαπλοκή. Να το ξεχάσετε </w:t>
      </w:r>
      <w:r>
        <w:rPr>
          <w:rFonts w:eastAsia="Times New Roman" w:cs="Times New Roman"/>
          <w:szCs w:val="24"/>
        </w:rPr>
        <w:lastRenderedPageBreak/>
        <w:t>αυτό. Ο ελληνικός λαός θα σας κρίνει, όπως μας κρίνει όλους μας.</w:t>
      </w:r>
    </w:p>
    <w:p w14:paraId="14AC5B3A" w14:textId="77777777" w:rsidR="001812B4" w:rsidRDefault="001009A2">
      <w:pPr>
        <w:spacing w:line="600" w:lineRule="auto"/>
        <w:ind w:firstLine="720"/>
        <w:contextualSpacing/>
        <w:jc w:val="center"/>
        <w:rPr>
          <w:rFonts w:eastAsia="Times New Roman"/>
          <w:bCs/>
        </w:rPr>
      </w:pPr>
      <w:r>
        <w:rPr>
          <w:rFonts w:eastAsia="Times New Roman"/>
          <w:bCs/>
        </w:rPr>
        <w:t>(Χειροκροτήματα από τις πτέρυγες του ΣΥΡΙΖΑ και των ΑΝΕΛ)</w:t>
      </w:r>
    </w:p>
    <w:p w14:paraId="14AC5B3B"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b/>
          <w:szCs w:val="24"/>
        </w:rPr>
      </w:pPr>
      <w:r>
        <w:rPr>
          <w:rFonts w:eastAsia="Times New Roman" w:cs="Times New Roman"/>
          <w:b/>
          <w:szCs w:val="24"/>
        </w:rPr>
        <w:t>ΠΡΟΕΔΡΟΣ (Νικόλαος Βούτσης):</w:t>
      </w:r>
      <w:r>
        <w:rPr>
          <w:rFonts w:eastAsia="Times New Roman" w:cs="Times New Roman"/>
          <w:szCs w:val="24"/>
        </w:rPr>
        <w:t xml:space="preserve"> Ευχαριστώ.</w:t>
      </w:r>
    </w:p>
    <w:p w14:paraId="14AC5B3C"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Αρχηγός των </w:t>
      </w:r>
      <w:r>
        <w:rPr>
          <w:rFonts w:eastAsia="Times New Roman" w:cs="Times New Roman"/>
          <w:szCs w:val="24"/>
        </w:rPr>
        <w:t>Ανεξάρτητων Ελλήνων και Υπουργός Αμύνης κ. Παναγιώτης Καμμένος.</w:t>
      </w:r>
    </w:p>
    <w:p w14:paraId="14AC5B3D"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b/>
          <w:szCs w:val="24"/>
        </w:rPr>
        <w:t>ΠΑΝΟΣ ΚΑΜΜΕΝΟΣ (Υπουργός Εθνικής Άμυνας-Πρόεδρος των Ανεξαρτήτων Ελλήνων):</w:t>
      </w:r>
      <w:r>
        <w:rPr>
          <w:rFonts w:eastAsia="Times New Roman" w:cs="Times New Roman"/>
          <w:szCs w:val="24"/>
        </w:rPr>
        <w:t xml:space="preserve"> Κύριε Πρόεδρε, κυρίες και κύριοι συνάδελφοι, είμαι ίσως από τους αρχαιότερους σ’ αυτήν εδώ την Αίθουσα πλέον, από το </w:t>
      </w:r>
      <w:r>
        <w:rPr>
          <w:rFonts w:eastAsia="Times New Roman" w:cs="Times New Roman"/>
          <w:szCs w:val="24"/>
        </w:rPr>
        <w:t xml:space="preserve">1992, και έχω παρακολουθήσει όλες τις εξεταστικές επιτροπές. Όπως έκανα και στο παρελθόν, παρά τις υποχρεώσεις μου, διάβασα με προσοχή τα Πρακτικά αυτής της </w:t>
      </w:r>
      <w:r>
        <w:rPr>
          <w:rFonts w:eastAsia="Times New Roman" w:cs="Times New Roman"/>
          <w:szCs w:val="24"/>
        </w:rPr>
        <w:t>εξεταστικής επιτροπής</w:t>
      </w:r>
      <w:r>
        <w:rPr>
          <w:rFonts w:eastAsia="Times New Roman" w:cs="Times New Roman"/>
          <w:szCs w:val="24"/>
        </w:rPr>
        <w:t>.</w:t>
      </w:r>
    </w:p>
    <w:p w14:paraId="14AC5B3E"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Παρ’ ότι απ’ αυτή την </w:t>
      </w:r>
      <w:r>
        <w:rPr>
          <w:rFonts w:eastAsia="Times New Roman" w:cs="Times New Roman"/>
          <w:szCs w:val="24"/>
        </w:rPr>
        <w:t>εξεταστική επιτροπή</w:t>
      </w:r>
      <w:r>
        <w:rPr>
          <w:rFonts w:eastAsia="Times New Roman" w:cs="Times New Roman"/>
          <w:szCs w:val="24"/>
        </w:rPr>
        <w:t xml:space="preserve"> δεν προέκυψαν πολιτικές ευθύνες –δ</w:t>
      </w:r>
      <w:r>
        <w:rPr>
          <w:rFonts w:eastAsia="Times New Roman" w:cs="Times New Roman"/>
          <w:szCs w:val="24"/>
        </w:rPr>
        <w:t xml:space="preserve">ιότι έτσι κρινόταν στο παρελθόν η επιτυχία ή όχι μιας εξεταστικής επιτροπής-, θέλω να πω ότι αυτή η </w:t>
      </w:r>
      <w:r>
        <w:rPr>
          <w:rFonts w:eastAsia="Times New Roman" w:cs="Times New Roman"/>
          <w:szCs w:val="24"/>
        </w:rPr>
        <w:t>εξεταστική επιτροπή</w:t>
      </w:r>
      <w:r>
        <w:rPr>
          <w:rFonts w:eastAsia="Times New Roman" w:cs="Times New Roman"/>
          <w:szCs w:val="24"/>
        </w:rPr>
        <w:t xml:space="preserve"> ίσως να είναι από τις πιο επιτυχείς εξεταστικές επιτροπές που έχουν συσταθεί στη Βουλή των Ελλήνων.</w:t>
      </w:r>
    </w:p>
    <w:p w14:paraId="14AC5B3F"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αυτό γιατί; Διότι, πρώτον, από τ</w:t>
      </w:r>
      <w:r>
        <w:rPr>
          <w:rFonts w:eastAsia="Times New Roman" w:cs="Times New Roman"/>
          <w:szCs w:val="24"/>
        </w:rPr>
        <w:t xml:space="preserve">α Πρακτικά της </w:t>
      </w:r>
      <w:r>
        <w:rPr>
          <w:rFonts w:eastAsia="Times New Roman" w:cs="Times New Roman"/>
          <w:szCs w:val="24"/>
        </w:rPr>
        <w:t>εξεταστικής επιτροπής</w:t>
      </w:r>
      <w:r>
        <w:rPr>
          <w:rFonts w:eastAsia="Times New Roman" w:cs="Times New Roman"/>
          <w:szCs w:val="24"/>
        </w:rPr>
        <w:t xml:space="preserve"> και από τις μαρτυρίες αυτών που κατέθεσαν αύριο το πρωί, μετά τη λήξη της συζήτησης, θα έπρεπε να είναι εδώ δεκαπέντε εισαγγελείς, ο </w:t>
      </w:r>
      <w:r>
        <w:rPr>
          <w:rFonts w:eastAsia="Times New Roman" w:cs="Times New Roman"/>
          <w:szCs w:val="24"/>
        </w:rPr>
        <w:t xml:space="preserve">εισαγγελέας </w:t>
      </w:r>
      <w:r>
        <w:rPr>
          <w:rFonts w:eastAsia="Times New Roman" w:cs="Times New Roman"/>
          <w:szCs w:val="24"/>
        </w:rPr>
        <w:t xml:space="preserve">ξεπλύματος χρήματος, η </w:t>
      </w:r>
      <w:r>
        <w:rPr>
          <w:rFonts w:eastAsia="Times New Roman" w:cs="Times New Roman"/>
          <w:szCs w:val="24"/>
        </w:rPr>
        <w:t>εισαγγελέας διαφθοράς</w:t>
      </w:r>
      <w:r>
        <w:rPr>
          <w:rFonts w:eastAsia="Times New Roman" w:cs="Times New Roman"/>
          <w:szCs w:val="24"/>
        </w:rPr>
        <w:t>, να πάρουν φακέλους και καταθ</w:t>
      </w:r>
      <w:r>
        <w:rPr>
          <w:rFonts w:eastAsia="Times New Roman" w:cs="Times New Roman"/>
          <w:szCs w:val="24"/>
        </w:rPr>
        <w:t>έσεις και να αρχίσουν τις ποινικές διώξεις και τις ποινικές διερευνήσεις. Ειπώθηκαν και καταγράφηκαν πράγματα, τα οποία τα λέγαμε στον αέρα, αλλά ποτέ δεν είχαν τη νομική ισχύ που έχει μια κατάθεση ενώπιον μιας εξεταστικής επιτροπής. Περιμένω, λοιπόν, να τ</w:t>
      </w:r>
      <w:r>
        <w:rPr>
          <w:rFonts w:eastAsia="Times New Roman" w:cs="Times New Roman"/>
          <w:szCs w:val="24"/>
        </w:rPr>
        <w:t>ο κάνουν.</w:t>
      </w:r>
    </w:p>
    <w:p w14:paraId="14AC5B40"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Και αν κάποιοι νομίζουν ότι μετά απ’ αυτά τα οποία ειπώθηκαν, με το κλείσιμο σήμερα το βράδυ τελειώνει αυτή η ιστορία, κάνουν μεγάλο λάθος. Κάνουν πάρα πολύ μεγάλο λάθος, διότι αυτό που έκανε αυτή η </w:t>
      </w:r>
      <w:r>
        <w:rPr>
          <w:rFonts w:eastAsia="Times New Roman" w:cs="Times New Roman"/>
          <w:szCs w:val="24"/>
        </w:rPr>
        <w:t xml:space="preserve">εξεταστική επιτροπή </w:t>
      </w:r>
      <w:r>
        <w:rPr>
          <w:rFonts w:eastAsia="Times New Roman" w:cs="Times New Roman"/>
          <w:szCs w:val="24"/>
        </w:rPr>
        <w:t>είναι να εξετάσει ουσιαστικ</w:t>
      </w:r>
      <w:r>
        <w:rPr>
          <w:rFonts w:eastAsia="Times New Roman" w:cs="Times New Roman"/>
          <w:szCs w:val="24"/>
        </w:rPr>
        <w:t xml:space="preserve">ά την αλήθεια της Μεταπολίτευσης. </w:t>
      </w:r>
    </w:p>
    <w:p w14:paraId="14AC5B41"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Ποια είναι η αλήθεια της Μεταπολίτευσης; Η αλήθεια της Μεταπολίτευσης είναι ότι από το 1996 μέχρι το 2014 επίσημα, δηλαδή μέσω επιχορηγήσεων και τραπεζικών δανείων απλήρωτων, δόθηκαν σε κόμματα προς διαχείριση, στα δύο με</w:t>
      </w:r>
      <w:r>
        <w:rPr>
          <w:rFonts w:eastAsia="Times New Roman" w:cs="Times New Roman"/>
          <w:szCs w:val="24"/>
        </w:rPr>
        <w:t>γάλα κόμ</w:t>
      </w:r>
      <w:r>
        <w:rPr>
          <w:rFonts w:eastAsia="Times New Roman" w:cs="Times New Roman"/>
          <w:szCs w:val="24"/>
        </w:rPr>
        <w:lastRenderedPageBreak/>
        <w:t>ματα, 1,3 δισεκατομμύρια ευρώ. Εάν κανείς βάλει μέσα τις διαφημίσεις των τραπεζών, τις οποίες χρησιμοποιούσαν ως χρηματοδότηση έμμεση των μέσων τα κόμματα εξουσίας, εάν προσθέσει τα «μαύρα» του ΚΕΕΛΠΝΟ, τα «μαύρα» της Αγροτικής Τράπεζας, τα «μαύρα»</w:t>
      </w:r>
      <w:r>
        <w:rPr>
          <w:rFonts w:eastAsia="Times New Roman" w:cs="Times New Roman"/>
          <w:szCs w:val="24"/>
        </w:rPr>
        <w:t xml:space="preserve">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θα δει κανείς ότι μιλάμε για πολλά δισεκατομμύρια ευρώ, τα οποία ουσιαστικά οδηγήθηκαν από την πολιτική –άλλα επίσημα και άλλα ανεπίσημα- σε μέσα μαζικής ενημέρωσης, τα οποία δεν ήταν μέσα ενημέρωσης του ελληνικού λαού, αλλά μέσα ελέγχου το</w:t>
      </w:r>
      <w:r>
        <w:rPr>
          <w:rFonts w:eastAsia="Times New Roman" w:cs="Times New Roman"/>
          <w:szCs w:val="24"/>
        </w:rPr>
        <w:t>υ πολιτικού παιγνιδιού.</w:t>
      </w:r>
    </w:p>
    <w:p w14:paraId="14AC5B42" w14:textId="77777777" w:rsidR="001812B4" w:rsidRDefault="001009A2">
      <w:pPr>
        <w:tabs>
          <w:tab w:val="left" w:pos="1138"/>
          <w:tab w:val="left" w:pos="1565"/>
          <w:tab w:val="left" w:pos="2965"/>
          <w:tab w:val="center" w:pos="4753"/>
        </w:tabs>
        <w:spacing w:line="600" w:lineRule="auto"/>
        <w:ind w:firstLine="720"/>
        <w:contextualSpacing/>
        <w:jc w:val="both"/>
        <w:rPr>
          <w:rFonts w:eastAsia="Times New Roman" w:cs="Times New Roman"/>
          <w:szCs w:val="24"/>
        </w:rPr>
      </w:pPr>
      <w:r>
        <w:rPr>
          <w:rFonts w:eastAsia="Times New Roman" w:cs="Times New Roman"/>
          <w:szCs w:val="24"/>
        </w:rPr>
        <w:t>Άλλα ήταν ως «σαρανταπεντάρια» για να εκτελούν πολιτικούς αντιπάλους, άλλα ως μέσα συγκάλυψης σκανδάλων, άλλα ως μέσα χειραγώγησης της κοινής γνώμης, προκειμένου να οδηγηθεί η Ελλάδα στη χρεοκοπία και κάποιοι να κατασχέσουν τον πλού</w:t>
      </w:r>
      <w:r>
        <w:rPr>
          <w:rFonts w:eastAsia="Times New Roman" w:cs="Times New Roman"/>
          <w:szCs w:val="24"/>
        </w:rPr>
        <w:t>το των Ελλήνων.</w:t>
      </w:r>
      <w:r>
        <w:rPr>
          <w:rFonts w:eastAsia="Times New Roman" w:cs="Times New Roman"/>
          <w:szCs w:val="24"/>
        </w:rPr>
        <w:t xml:space="preserve"> </w:t>
      </w:r>
      <w:r>
        <w:rPr>
          <w:rFonts w:eastAsia="Times New Roman" w:cs="Times New Roman"/>
          <w:szCs w:val="24"/>
        </w:rPr>
        <w:t xml:space="preserve">Αυτό έκανε </w:t>
      </w:r>
      <w:r>
        <w:rPr>
          <w:rFonts w:eastAsia="Times New Roman" w:cs="Times New Roman"/>
          <w:szCs w:val="24"/>
        </w:rPr>
        <w:t xml:space="preserve">αυτή </w:t>
      </w:r>
      <w:r>
        <w:rPr>
          <w:rFonts w:eastAsia="Times New Roman" w:cs="Times New Roman"/>
          <w:szCs w:val="24"/>
        </w:rPr>
        <w:t xml:space="preserve">η </w:t>
      </w:r>
      <w:r>
        <w:rPr>
          <w:rFonts w:eastAsia="Times New Roman" w:cs="Times New Roman"/>
          <w:szCs w:val="24"/>
        </w:rPr>
        <w:t>εξεταστική ε</w:t>
      </w:r>
      <w:r>
        <w:rPr>
          <w:rFonts w:eastAsia="Times New Roman" w:cs="Times New Roman"/>
          <w:szCs w:val="24"/>
        </w:rPr>
        <w:t xml:space="preserve">πιτροπή. </w:t>
      </w:r>
    </w:p>
    <w:p w14:paraId="14AC5B4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Πόσο άφθονο χρήμα, λοιπόν! Άφθονο χρήμα, το οποίο πρέπει να εξεταστεί το πού βρίσκεται και όπως είπα και προηγουμένως, δεν τελειώσαμε εδώ.</w:t>
      </w:r>
    </w:p>
    <w:p w14:paraId="14AC5B4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το δεύτερο, που προκύπτει από </w:t>
      </w:r>
      <w:r>
        <w:rPr>
          <w:rFonts w:eastAsia="Times New Roman" w:cs="Times New Roman"/>
          <w:szCs w:val="24"/>
        </w:rPr>
        <w:t>α</w:t>
      </w:r>
      <w:r>
        <w:rPr>
          <w:rFonts w:eastAsia="Times New Roman" w:cs="Times New Roman"/>
          <w:szCs w:val="24"/>
        </w:rPr>
        <w:t xml:space="preserve">υτή </w:t>
      </w:r>
      <w:r>
        <w:rPr>
          <w:rFonts w:eastAsia="Times New Roman" w:cs="Times New Roman"/>
          <w:szCs w:val="24"/>
        </w:rPr>
        <w:t xml:space="preserve">την </w:t>
      </w:r>
      <w:r>
        <w:rPr>
          <w:rFonts w:eastAsia="Times New Roman" w:cs="Times New Roman"/>
          <w:szCs w:val="24"/>
        </w:rPr>
        <w:t xml:space="preserve">εξεταστική επιτροπή </w:t>
      </w:r>
      <w:r>
        <w:rPr>
          <w:rFonts w:eastAsia="Times New Roman" w:cs="Times New Roman"/>
          <w:szCs w:val="24"/>
        </w:rPr>
        <w:t xml:space="preserve">και θεωρώ ότι είναι πολύ σημαντικό, είναι αυτό που ειπώθηκε κατά τη διάρκεια της εξέτασης του Διοικητή της Τράπεζας της Ελλάδος, του κ. Στουρνάρα. </w:t>
      </w:r>
    </w:p>
    <w:p w14:paraId="14AC5B4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Τι είπε ο κ. Στουρνάρας; Ότι ουσιαστικά επανέρχεται προς διερεύνηση –και αυτό το</w:t>
      </w:r>
      <w:r>
        <w:rPr>
          <w:rFonts w:eastAsia="Times New Roman" w:cs="Times New Roman"/>
          <w:szCs w:val="24"/>
        </w:rPr>
        <w:t xml:space="preserve"> ζητώ από τον Υπουργό επί της Δικαιοσύνης- το πόρισμα Καλούδη. Το πόρισμα Καλούδη είναι το πόρισμα αυτό, το οποίο παρέδωσε ο Εισαγγελέας Καλούδης στις 15 Μαρτίου 2013, περιμένοντας την έγκριση για την άσκηση κακουργηματικών διώξεων μέχρι τη 18η Απριλίου, ο</w:t>
      </w:r>
      <w:r>
        <w:rPr>
          <w:rFonts w:eastAsia="Times New Roman" w:cs="Times New Roman"/>
          <w:szCs w:val="24"/>
        </w:rPr>
        <w:t>πότε και εισήχθη αιφνιδίως η τροπολογία στον αναπτυξιακό νόμο 4146/2013, σύμφωνα με την οποία απαλλάσσονται των ευθυνών όσοι τραπεζικοί υπέγραψαν τις χρηματοδοτήσεις αυτές που δόθηκαν παράνομα την περίοδο 2000-2011 με μοναδική διασφάλιση τις κρατικές επιχο</w:t>
      </w:r>
      <w:r>
        <w:rPr>
          <w:rFonts w:eastAsia="Times New Roman" w:cs="Times New Roman"/>
          <w:szCs w:val="24"/>
        </w:rPr>
        <w:t xml:space="preserve">ρηγήσεις έως το 2020, νομίζοντας έτσι ότι θα μπει στο συρτάρι το πόρισμα-φωτιά. </w:t>
      </w:r>
    </w:p>
    <w:p w14:paraId="14AC5B4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Έρχεται, λοιπόν, κατά τη διάρκεια της κατάθεσής του ο Διοικητής της Τράπεζας της Ελλάδος, κατόπιν προσκλήσεως των Βουλευτών, και προκαλείται συζήτηση για την τροπολογία του κ.</w:t>
      </w:r>
      <w:r>
        <w:rPr>
          <w:rFonts w:eastAsia="Times New Roman" w:cs="Times New Roman"/>
          <w:szCs w:val="24"/>
        </w:rPr>
        <w:t xml:space="preserve"> Τζουμάνη της Νέας Δημοκρατίας, του κ. Χριστογιάννη και </w:t>
      </w:r>
      <w:r>
        <w:rPr>
          <w:rFonts w:eastAsia="Times New Roman" w:cs="Times New Roman"/>
          <w:szCs w:val="24"/>
        </w:rPr>
        <w:lastRenderedPageBreak/>
        <w:t>του κ. Σταμενίτη, που έδινε ασυλίες στα στελέχη των τραπεζών. Και λέει ο κ. Στουρνάρας: «Αναφέρεται σε νομικά πρόσωπα δημοσίου δικαίου και νομικά πρόσωπα ιδιωτικού δικαίου που ανήκουν στη Γενική Κυβέρ</w:t>
      </w:r>
      <w:r>
        <w:rPr>
          <w:rFonts w:eastAsia="Times New Roman" w:cs="Times New Roman"/>
          <w:szCs w:val="24"/>
        </w:rPr>
        <w:t>νηση</w:t>
      </w:r>
      <w:r>
        <w:rPr>
          <w:rFonts w:eastAsia="Times New Roman" w:cs="Times New Roman"/>
          <w:szCs w:val="24"/>
        </w:rPr>
        <w:t>»</w:t>
      </w:r>
      <w:r>
        <w:rPr>
          <w:rFonts w:eastAsia="Times New Roman" w:cs="Times New Roman"/>
          <w:szCs w:val="24"/>
        </w:rPr>
        <w:t>. Τα κόμματα, προσθέτει ο κ. Στουρνάρας, «δεν ανήκουν στη Γενική Κυβέρνηση». Και έτσι ανοίγει ο δρόμος για την ανάσχεση του πορίσματος.</w:t>
      </w:r>
    </w:p>
    <w:p w14:paraId="14AC5B4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Τι σημαίνει αυτή η τροπολογία; Η τροπολογία αυτή του 2013, κυρίες και κύριοι συνάδελφοι, είναι το σημείο, όπου ο </w:t>
      </w:r>
      <w:r>
        <w:rPr>
          <w:rFonts w:eastAsia="Times New Roman" w:cs="Times New Roman"/>
          <w:szCs w:val="24"/>
        </w:rPr>
        <w:t>Αντώνης Σαμαράς, έχοντας την Προεδρία της Νέας Δημοκρατίας, μετατρέπει τη Νέα Δημοκρατία, ένα κόμμα αρχών μέχρι τότε του Κωνσταντίνου Καραμανλή, σε υπερασπιστή του ΠΑΣΟΚ του Γιώργου Παπανδρέου, του Κώστα Σημίτη και εν συνεχεία, του Ευάγγελου Βενιζέλου.</w:t>
      </w:r>
    </w:p>
    <w:p w14:paraId="14AC5B4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w:t>
      </w:r>
      <w:r>
        <w:rPr>
          <w:rFonts w:eastAsia="Times New Roman" w:cs="Times New Roman"/>
          <w:szCs w:val="24"/>
        </w:rPr>
        <w:t xml:space="preserve"> να τα καταλάβει ο ελληνικός λαός πιο απλά, είναι η στιγμή που τα «κάνουν πλακάκια», είναι η στιγμή που ο Εισαγγελέας Καλούδης τους πιάνει «με τη γίδα στην πλάτη» και μέσα σε μια νύχτα έρχονται να ψηφίσουν την περίφημη αυτή τροπολογία, που μας λέει ο Διοικ</w:t>
      </w:r>
      <w:r>
        <w:rPr>
          <w:rFonts w:eastAsia="Times New Roman" w:cs="Times New Roman"/>
          <w:szCs w:val="24"/>
        </w:rPr>
        <w:t xml:space="preserve">ητής της Τράπεζας της Ελλάδος σήμερα επίσημα στην </w:t>
      </w:r>
      <w:r>
        <w:rPr>
          <w:rFonts w:eastAsia="Times New Roman" w:cs="Times New Roman"/>
          <w:szCs w:val="24"/>
        </w:rPr>
        <w:t>εξεταστική επιτροπή</w:t>
      </w:r>
      <w:r>
        <w:rPr>
          <w:rFonts w:eastAsia="Times New Roman" w:cs="Times New Roman"/>
          <w:szCs w:val="24"/>
        </w:rPr>
        <w:t xml:space="preserve"> ότι δεν αφορά τα κόμματα.</w:t>
      </w:r>
    </w:p>
    <w:p w14:paraId="14AC5B4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επί της Δικαιοσύνης, επίσημα σας ζητώ να εξετάσετε τη νομική ισχύ αυτού που δήλωσε ο κύριος Διοικητής της Τράπεζας της Ελλάδος και να ξεκινήσουν ά</w:t>
      </w:r>
      <w:r>
        <w:rPr>
          <w:rFonts w:eastAsia="Times New Roman" w:cs="Times New Roman"/>
          <w:szCs w:val="24"/>
        </w:rPr>
        <w:t>μεσα οι διώξεις που αφορούν το πόρισμα Καλούδη.</w:t>
      </w:r>
    </w:p>
    <w:p w14:paraId="14AC5B4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Υπάρχει τέτοιο αίτημα, κύριε Πρόεδρε, μέσα στο πόρισμα.</w:t>
      </w:r>
    </w:p>
    <w:p w14:paraId="14AC5B4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Άμυνας-Πρόεδρος των Ανεξάρτητων Ελλήνων): </w:t>
      </w:r>
      <w:r>
        <w:rPr>
          <w:rFonts w:eastAsia="Times New Roman" w:cs="Times New Roman"/>
          <w:szCs w:val="24"/>
        </w:rPr>
        <w:t>Χαίρομαι ιδιαίτερα γι’ αυτό.</w:t>
      </w:r>
    </w:p>
    <w:p w14:paraId="14AC5B4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Εδώ, λοιπόν, έχουμε το δεύτερο σημαντικό αποτέλεσμα, το οποίο προέκυψε από τη συζήτηση </w:t>
      </w:r>
      <w:r>
        <w:rPr>
          <w:rFonts w:eastAsia="Times New Roman" w:cs="Times New Roman"/>
          <w:szCs w:val="24"/>
        </w:rPr>
        <w:t xml:space="preserve">αυτής </w:t>
      </w:r>
      <w:r>
        <w:rPr>
          <w:rFonts w:eastAsia="Times New Roman" w:cs="Times New Roman"/>
          <w:szCs w:val="24"/>
        </w:rPr>
        <w:t xml:space="preserve">της </w:t>
      </w:r>
      <w:r>
        <w:rPr>
          <w:rFonts w:eastAsia="Times New Roman" w:cs="Times New Roman"/>
          <w:szCs w:val="24"/>
        </w:rPr>
        <w:t>εξεταστικής ε</w:t>
      </w:r>
      <w:r>
        <w:rPr>
          <w:rFonts w:eastAsia="Times New Roman" w:cs="Times New Roman"/>
          <w:szCs w:val="24"/>
        </w:rPr>
        <w:t xml:space="preserve">πιτροπής. </w:t>
      </w:r>
    </w:p>
    <w:p w14:paraId="14AC5B4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Τρίτο θέμα. Έχουμε το θέμα, που προκύπτει για τις ποινικές ευθύνες, ιδίως των μέσων μαζικής ενημερώσεως σε αυτά που κατέθεσαν, σε αυτά </w:t>
      </w:r>
      <w:r>
        <w:rPr>
          <w:rFonts w:eastAsia="Times New Roman" w:cs="Times New Roman"/>
          <w:szCs w:val="24"/>
        </w:rPr>
        <w:t xml:space="preserve">που ευρέθησαν και στο πόρισμα της </w:t>
      </w:r>
      <w:r>
        <w:rPr>
          <w:rFonts w:eastAsia="Times New Roman" w:cs="Times New Roman"/>
          <w:szCs w:val="24"/>
        </w:rPr>
        <w:t>επιτροπής</w:t>
      </w:r>
      <w:r>
        <w:rPr>
          <w:rFonts w:eastAsia="Times New Roman" w:cs="Times New Roman"/>
          <w:szCs w:val="24"/>
        </w:rPr>
        <w:t xml:space="preserve">. Μιλάμε με ονόματα γενικότερα. Εγώ θα μιλήσω με ονόματα ειδικά και θα αποδείξω ότι πλέον έχει υποχρέωση η Αρχή για το Ξέπλυμα Χρήματος και η </w:t>
      </w:r>
      <w:r>
        <w:rPr>
          <w:rFonts w:eastAsia="Times New Roman" w:cs="Times New Roman"/>
          <w:szCs w:val="24"/>
        </w:rPr>
        <w:t xml:space="preserve">εισαγγελέας </w:t>
      </w:r>
      <w:r>
        <w:rPr>
          <w:rFonts w:eastAsia="Times New Roman" w:cs="Times New Roman"/>
          <w:szCs w:val="24"/>
        </w:rPr>
        <w:t>Διαφθοράς, που επίσημα αιτούμαι διά του Βήματος της Βουλής,</w:t>
      </w:r>
      <w:r>
        <w:rPr>
          <w:rFonts w:eastAsia="Times New Roman" w:cs="Times New Roman"/>
          <w:szCs w:val="24"/>
        </w:rPr>
        <w:t xml:space="preserve"> να παρέμβουν αύριο σε σειρά υποθέσεων. </w:t>
      </w:r>
    </w:p>
    <w:p w14:paraId="14AC5B4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Υπόθεση πρώτη: «ΠΑΡΑΠΟΛΙΤΙΚΑ». Ερωτά ο κ. Παναγιώτης Μηταράκης: «Επίσης, επαναλαμβάνονται στη δήλωση του πόθεν έσχες;» Απάντηση, Ιωάννης Κουρτάκης: «Περιλαμβάνονται σε όλες τις δηλώσεις του πόθεν έσχες και τα καταθέ</w:t>
      </w:r>
      <w:r>
        <w:rPr>
          <w:rFonts w:eastAsia="Times New Roman" w:cs="Times New Roman"/>
          <w:szCs w:val="24"/>
        </w:rPr>
        <w:t>τω». Παναγιώτης Μηταράκης: «Θυμάστε το ποσό που χρηματοδοτήσατε εσείς την εφημερίδα;» Ιωάννης Κουρτάκης: «Το συνολικό ποσό που είχα δώσει στην εταιρεία ανέρχεται περίπου στο 1.400.000 ευρώ». Παναγιώτης Μηταράκης: «Τα οποία είναι από προσωπική περιουσία και</w:t>
      </w:r>
      <w:r>
        <w:rPr>
          <w:rFonts w:eastAsia="Times New Roman" w:cs="Times New Roman"/>
          <w:szCs w:val="24"/>
        </w:rPr>
        <w:t xml:space="preserve"> από δουλειά δεκαοκτώ ετών, όπως είπατε πριν;» Μάρτυς: «Ακριβώς. Όταν εξέδωσα την εφημερίδα, εργαζόμουν σε επτά μέσα ενημέρωσης».</w:t>
      </w:r>
    </w:p>
    <w:p w14:paraId="14AC5B4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Πείτε μου έναν Βουλευτή, έναν Υπουργό, έναν Πρωθυπουργό, έναν εκδότη που έχει καταφέρει μέσα σε αυτά τα χρόνια δουλειάς, με το</w:t>
      </w:r>
      <w:r>
        <w:rPr>
          <w:rFonts w:eastAsia="Times New Roman" w:cs="Times New Roman"/>
          <w:szCs w:val="24"/>
        </w:rPr>
        <w:t>υς μισθούς που υπήρχαν στις εφημερίδες, να έχει βάλει στην άκρη 1.400.000 ευρώ. Δεν υπάρχει ούτε ένας! Ούτε ένας!</w:t>
      </w:r>
    </w:p>
    <w:p w14:paraId="14AC5B50" w14:textId="77777777" w:rsidR="001812B4" w:rsidRDefault="001009A2">
      <w:pPr>
        <w:spacing w:line="600" w:lineRule="auto"/>
        <w:ind w:firstLine="720"/>
        <w:contextualSpacing/>
        <w:jc w:val="both"/>
        <w:rPr>
          <w:rFonts w:eastAsia="Times New Roman"/>
          <w:bCs/>
        </w:rPr>
      </w:pPr>
      <w:r>
        <w:rPr>
          <w:rFonts w:eastAsia="Times New Roman" w:cs="Times New Roman"/>
        </w:rPr>
        <w:t xml:space="preserve">Για να πάμε να δούμε λίγο παρακάτω τι έρχεται και αποφασίζει για τα </w:t>
      </w:r>
      <w:r>
        <w:rPr>
          <w:rFonts w:eastAsia="Times New Roman" w:cs="Times New Roman"/>
        </w:rPr>
        <w:t>«</w:t>
      </w:r>
      <w:r>
        <w:rPr>
          <w:rFonts w:eastAsia="Times New Roman" w:cs="Times New Roman"/>
        </w:rPr>
        <w:t>ΠΑΡΑΠΟΛΙΤΙΚΑ</w:t>
      </w:r>
      <w:r>
        <w:rPr>
          <w:rFonts w:eastAsia="Times New Roman" w:cs="Times New Roman"/>
        </w:rPr>
        <w:t>»</w:t>
      </w:r>
      <w:r>
        <w:rPr>
          <w:rFonts w:eastAsia="Times New Roman" w:cs="Times New Roman"/>
        </w:rPr>
        <w:t xml:space="preserve"> το </w:t>
      </w:r>
      <w:r>
        <w:rPr>
          <w:rFonts w:eastAsia="Times New Roman" w:cs="Times New Roman"/>
        </w:rPr>
        <w:t xml:space="preserve">πόρισμα </w:t>
      </w:r>
      <w:r>
        <w:rPr>
          <w:rFonts w:eastAsia="Times New Roman" w:cs="Times New Roman"/>
        </w:rPr>
        <w:t xml:space="preserve">της </w:t>
      </w:r>
      <w:r>
        <w:rPr>
          <w:rFonts w:eastAsia="Times New Roman" w:cs="Times New Roman"/>
        </w:rPr>
        <w:t xml:space="preserve">επιτροπής </w:t>
      </w:r>
      <w:r>
        <w:rPr>
          <w:rFonts w:eastAsia="Times New Roman" w:cs="Times New Roman"/>
        </w:rPr>
        <w:t xml:space="preserve">της </w:t>
      </w:r>
      <w:r>
        <w:rPr>
          <w:rFonts w:eastAsia="Times New Roman"/>
          <w:bCs/>
        </w:rPr>
        <w:t>Βουλή</w:t>
      </w:r>
      <w:r>
        <w:rPr>
          <w:rFonts w:eastAsia="Times New Roman" w:cs="Times New Roman"/>
        </w:rPr>
        <w:t>ς.  Αποδεικνύεται ότι τον</w:t>
      </w:r>
      <w:r>
        <w:rPr>
          <w:rFonts w:eastAsia="Times New Roman" w:cs="Times New Roman"/>
        </w:rPr>
        <w:t xml:space="preserve"> Φεβρουάριο του 2014 χορηγείται το δάνειο των 800.000 ευρώ με εξόφληση έως το 2019 με δόση </w:t>
      </w:r>
      <w:r>
        <w:rPr>
          <w:rFonts w:eastAsia="Times New Roman" w:cs="Times New Roman"/>
        </w:rPr>
        <w:lastRenderedPageBreak/>
        <w:t xml:space="preserve">13.350 ευρώ, με εξασφαλίσεις από τα έσοδα κυκλοφορίας και μετρητό κάλυμμα προθεσμιακής κατάθεσης 1,2 εκατομμυρίων δολαρίων. Ο προθεσμιακός λογαριασμός ανήκει σε </w:t>
      </w:r>
      <w:r>
        <w:rPr>
          <w:rFonts w:eastAsia="Times New Roman" w:cs="Times New Roman"/>
          <w:lang w:val="en-US"/>
        </w:rPr>
        <w:t>offs</w:t>
      </w:r>
      <w:r>
        <w:rPr>
          <w:rFonts w:eastAsia="Times New Roman" w:cs="Times New Roman"/>
          <w:lang w:val="en-US"/>
        </w:rPr>
        <w:t>hore</w:t>
      </w:r>
      <w:r>
        <w:rPr>
          <w:rFonts w:eastAsia="Times New Roman" w:cs="Times New Roman"/>
        </w:rPr>
        <w:t xml:space="preserve"> εταιρεία συμφερόντων </w:t>
      </w:r>
      <w:r>
        <w:rPr>
          <w:rFonts w:eastAsia="Times New Roman"/>
          <w:bCs/>
        </w:rPr>
        <w:t xml:space="preserve">συγκεκριμένου εφοπλιστή. </w:t>
      </w:r>
    </w:p>
    <w:p w14:paraId="14AC5B51" w14:textId="77777777" w:rsidR="001812B4" w:rsidRDefault="001009A2">
      <w:pPr>
        <w:spacing w:line="600" w:lineRule="auto"/>
        <w:ind w:firstLine="720"/>
        <w:contextualSpacing/>
        <w:jc w:val="both"/>
        <w:rPr>
          <w:rFonts w:eastAsia="Times New Roman" w:cs="Times New Roman"/>
        </w:rPr>
      </w:pPr>
      <w:r>
        <w:rPr>
          <w:rFonts w:eastAsia="Times New Roman"/>
          <w:bCs/>
        </w:rPr>
        <w:t xml:space="preserve">Νοέμβριος του 2014: Άρση της εκχώρησης από την κυκλοφορία λόγω της ύπαρξης του μετρητού καλύμματος από τον λογαριασμό του εφοπλιστή, της </w:t>
      </w:r>
      <w:r>
        <w:rPr>
          <w:rFonts w:eastAsia="Times New Roman"/>
          <w:bCs/>
          <w:lang w:val="en-US"/>
        </w:rPr>
        <w:t>offshore</w:t>
      </w:r>
      <w:r>
        <w:rPr>
          <w:rFonts w:eastAsia="Times New Roman"/>
          <w:bCs/>
        </w:rPr>
        <w:t xml:space="preserve"> δηλαδή. </w:t>
      </w:r>
    </w:p>
    <w:p w14:paraId="14AC5B52" w14:textId="77777777" w:rsidR="001812B4" w:rsidRDefault="001009A2">
      <w:pPr>
        <w:spacing w:line="600" w:lineRule="auto"/>
        <w:ind w:firstLine="720"/>
        <w:contextualSpacing/>
        <w:jc w:val="both"/>
        <w:rPr>
          <w:rFonts w:eastAsia="Times New Roman"/>
          <w:bCs/>
        </w:rPr>
      </w:pPr>
      <w:r>
        <w:rPr>
          <w:rFonts w:eastAsia="Times New Roman"/>
          <w:bCs/>
        </w:rPr>
        <w:t>Δεκέμβρης του 2014: Άρση της κάλυψης από τον προθ</w:t>
      </w:r>
      <w:r>
        <w:rPr>
          <w:rFonts w:eastAsia="Times New Roman"/>
          <w:bCs/>
        </w:rPr>
        <w:t xml:space="preserve">εσμιακό λογαριασμό, κατόπιν αιτήματος της </w:t>
      </w:r>
      <w:r>
        <w:rPr>
          <w:rFonts w:eastAsia="Times New Roman"/>
          <w:bCs/>
          <w:lang w:val="en-US"/>
        </w:rPr>
        <w:t>offshore</w:t>
      </w:r>
      <w:r>
        <w:rPr>
          <w:rFonts w:eastAsia="Times New Roman"/>
          <w:bCs/>
        </w:rPr>
        <w:t xml:space="preserve">, λόγω επικείμενης εισαγωγής της σε ξένο Χρηματιστήριο από 1-1-2015, με αλλαγή των όρων εξυπηρέτησης του δανείου. Η ΕΤΕ αποδέχεται μέρος της αποπληρωμής του δανείου να προέρχεται από οποιαδήποτε μελλοντική </w:t>
      </w:r>
      <w:r>
        <w:rPr>
          <w:rFonts w:eastAsia="Times New Roman"/>
          <w:bCs/>
        </w:rPr>
        <w:t xml:space="preserve">διαφημιστική δαπάνη στην </w:t>
      </w:r>
      <w:r>
        <w:rPr>
          <w:rFonts w:eastAsia="Times New Roman"/>
          <w:bCs/>
        </w:rPr>
        <w:t xml:space="preserve">τράπεζα </w:t>
      </w:r>
      <w:r>
        <w:rPr>
          <w:rFonts w:eastAsia="Times New Roman"/>
          <w:bCs/>
        </w:rPr>
        <w:t xml:space="preserve">προς τα </w:t>
      </w:r>
      <w:r>
        <w:rPr>
          <w:rFonts w:eastAsia="Times New Roman"/>
          <w:bCs/>
        </w:rPr>
        <w:t>«</w:t>
      </w:r>
      <w:r>
        <w:rPr>
          <w:rFonts w:eastAsia="Times New Roman"/>
          <w:bCs/>
        </w:rPr>
        <w:t>ΠΑΡΑΠΟΛΙΤΙΚΑ</w:t>
      </w:r>
      <w:r>
        <w:rPr>
          <w:rFonts w:eastAsia="Times New Roman"/>
          <w:bCs/>
        </w:rPr>
        <w:t>»</w:t>
      </w:r>
      <w:r>
        <w:rPr>
          <w:rFonts w:eastAsia="Times New Roman"/>
          <w:bCs/>
        </w:rPr>
        <w:t xml:space="preserve">. </w:t>
      </w:r>
    </w:p>
    <w:p w14:paraId="14AC5B53" w14:textId="77777777" w:rsidR="001812B4" w:rsidRDefault="001009A2">
      <w:pPr>
        <w:spacing w:line="600" w:lineRule="auto"/>
        <w:ind w:firstLine="720"/>
        <w:contextualSpacing/>
        <w:jc w:val="both"/>
        <w:rPr>
          <w:rFonts w:eastAsia="Times New Roman"/>
          <w:bCs/>
        </w:rPr>
      </w:pPr>
      <w:r>
        <w:rPr>
          <w:rFonts w:eastAsia="Times New Roman"/>
          <w:bCs/>
        </w:rPr>
        <w:t xml:space="preserve">Αυτά είναι που προκύπτουν μέχρι τώρα από την κατάθεση του εκδότη, σύμφωνα με το </w:t>
      </w:r>
      <w:r>
        <w:rPr>
          <w:rFonts w:eastAsia="Times New Roman"/>
          <w:bCs/>
        </w:rPr>
        <w:t>π</w:t>
      </w:r>
      <w:r>
        <w:rPr>
          <w:rFonts w:eastAsia="Times New Roman"/>
          <w:bCs/>
        </w:rPr>
        <w:t xml:space="preserve">όρισμα της </w:t>
      </w:r>
      <w:r>
        <w:rPr>
          <w:rFonts w:eastAsia="Times New Roman"/>
          <w:bCs/>
        </w:rPr>
        <w:t>ε</w:t>
      </w:r>
      <w:r>
        <w:rPr>
          <w:rFonts w:eastAsia="Times New Roman"/>
          <w:bCs/>
        </w:rPr>
        <w:t xml:space="preserve">πιτροπής. Έλα, </w:t>
      </w:r>
      <w:r>
        <w:rPr>
          <w:rFonts w:eastAsia="Times New Roman"/>
          <w:bCs/>
          <w:shd w:val="clear" w:color="auto" w:fill="FFFFFF"/>
        </w:rPr>
        <w:t>όμως,</w:t>
      </w:r>
      <w:r>
        <w:rPr>
          <w:rFonts w:eastAsia="Times New Roman"/>
          <w:bCs/>
        </w:rPr>
        <w:t xml:space="preserve"> που </w:t>
      </w:r>
      <w:r>
        <w:rPr>
          <w:rFonts w:eastAsia="Times New Roman"/>
          <w:bCs/>
          <w:shd w:val="clear" w:color="auto" w:fill="FFFFFF"/>
        </w:rPr>
        <w:t>υπάρχουν</w:t>
      </w:r>
      <w:r>
        <w:rPr>
          <w:rFonts w:eastAsia="Times New Roman"/>
          <w:bCs/>
        </w:rPr>
        <w:t xml:space="preserve"> και κάποιες άλλες λεπτομέρειες. Κατά διαβολική σύμπτωση, ο συγκεκριμένος εκδότης τυγχάνει να είναι εργαζόμενος και διευθυντής στην εταιρεία «</w:t>
      </w:r>
      <w:r>
        <w:rPr>
          <w:rFonts w:eastAsia="Times New Roman"/>
          <w:bCs/>
          <w:lang w:val="en-US"/>
        </w:rPr>
        <w:t>METRORAMA</w:t>
      </w:r>
      <w:r>
        <w:rPr>
          <w:rFonts w:eastAsia="Times New Roman"/>
          <w:bCs/>
        </w:rPr>
        <w:t xml:space="preserve"> ΕΚΔΟΤΙΚΗ Ε</w:t>
      </w:r>
      <w:r>
        <w:rPr>
          <w:rFonts w:eastAsia="Times New Roman"/>
          <w:bCs/>
        </w:rPr>
        <w:t>.</w:t>
      </w:r>
      <w:r>
        <w:rPr>
          <w:rFonts w:eastAsia="Times New Roman"/>
          <w:bCs/>
        </w:rPr>
        <w:t>Π</w:t>
      </w:r>
      <w:r>
        <w:rPr>
          <w:rFonts w:eastAsia="Times New Roman"/>
          <w:bCs/>
        </w:rPr>
        <w:t>.</w:t>
      </w:r>
      <w:r>
        <w:rPr>
          <w:rFonts w:eastAsia="Times New Roman"/>
          <w:bCs/>
        </w:rPr>
        <w:t xml:space="preserve">Ε», με έδρα στην οδό Καπετάν Λαχανά 53-55 –και καταθέτω </w:t>
      </w:r>
      <w:r>
        <w:rPr>
          <w:rFonts w:eastAsia="Times New Roman"/>
          <w:bCs/>
        </w:rPr>
        <w:lastRenderedPageBreak/>
        <w:t>έγγραφο του Εμπορικού και Βιομηχανι</w:t>
      </w:r>
      <w:r>
        <w:rPr>
          <w:rFonts w:eastAsia="Times New Roman"/>
          <w:bCs/>
        </w:rPr>
        <w:t>κού Επιμελητηρίου Πειραιώς– και συνέταιρος μέχρι και σήμερα που μιλούμε με τον εγκέφαλο της υπόθεσης ναρκωτικών του «</w:t>
      </w:r>
      <w:r>
        <w:rPr>
          <w:rFonts w:eastAsia="Times New Roman"/>
          <w:bCs/>
          <w:lang w:val="en-US"/>
        </w:rPr>
        <w:t>No</w:t>
      </w:r>
      <w:r>
        <w:rPr>
          <w:rFonts w:eastAsia="Times New Roman"/>
          <w:bCs/>
        </w:rPr>
        <w:t>ο</w:t>
      </w:r>
      <w:r>
        <w:rPr>
          <w:rFonts w:eastAsia="Times New Roman"/>
          <w:bCs/>
          <w:lang w:val="en-US"/>
        </w:rPr>
        <w:t>r</w:t>
      </w:r>
      <w:r>
        <w:rPr>
          <w:rFonts w:eastAsia="Times New Roman"/>
          <w:bCs/>
        </w:rPr>
        <w:t xml:space="preserve"> 1», που φέρεται να είναι ο εταίρος ιδιοκτήτης της εταιρείας αυτής. </w:t>
      </w:r>
    </w:p>
    <w:p w14:paraId="14AC5B54" w14:textId="77777777" w:rsidR="001812B4" w:rsidRDefault="001009A2">
      <w:pPr>
        <w:spacing w:line="600" w:lineRule="auto"/>
        <w:ind w:firstLine="720"/>
        <w:contextualSpacing/>
        <w:jc w:val="both"/>
        <w:rPr>
          <w:rFonts w:eastAsia="Times New Roman"/>
          <w:bCs/>
        </w:rPr>
      </w:pPr>
      <w:r>
        <w:rPr>
          <w:rFonts w:eastAsia="Times New Roman"/>
          <w:bCs/>
        </w:rPr>
        <w:t>(Στο σημείο αυτό ο Υπουργός Εθνικής Άμυνας και Πρόεδρος των Ανεξαρ</w:t>
      </w:r>
      <w:r>
        <w:rPr>
          <w:rFonts w:eastAsia="Times New Roman"/>
          <w:bCs/>
        </w:rPr>
        <w:t xml:space="preserve">τήτων Ελλήνων κ. Πάνος Καμμένος καταθέτει για τα Πρακτικά το προαναφερθέν έγγραφο, το οποίο βρίσκεται στο </w:t>
      </w:r>
      <w:r>
        <w:rPr>
          <w:rFonts w:eastAsia="Times New Roman"/>
          <w:bCs/>
        </w:rPr>
        <w:t>α</w:t>
      </w:r>
      <w:r>
        <w:rPr>
          <w:rFonts w:eastAsia="Times New Roman"/>
          <w:bCs/>
        </w:rPr>
        <w:t>ρχείο του Τμήματος Γραμματείας της Διεύθυνσης Στενογραφίας και Πρακτικών της Βουλής)</w:t>
      </w:r>
    </w:p>
    <w:p w14:paraId="14AC5B55" w14:textId="77777777" w:rsidR="001812B4" w:rsidRDefault="001009A2">
      <w:pPr>
        <w:spacing w:line="600" w:lineRule="auto"/>
        <w:ind w:firstLine="720"/>
        <w:contextualSpacing/>
        <w:jc w:val="both"/>
        <w:rPr>
          <w:rFonts w:eastAsia="Times New Roman"/>
          <w:bCs/>
        </w:rPr>
      </w:pPr>
      <w:r>
        <w:rPr>
          <w:rFonts w:eastAsia="Times New Roman"/>
          <w:bCs/>
        </w:rPr>
        <w:t>Δηλαδή, ο κύριος που εξετάστηκε εδώ με το 1,400 αυτή τη στιγμή π</w:t>
      </w:r>
      <w:r>
        <w:rPr>
          <w:rFonts w:eastAsia="Times New Roman"/>
          <w:bCs/>
        </w:rPr>
        <w:t>ου μιλάμε, μέχρι σήμερα, και όπως προκύπτει και από την Εφημερίδα της Κυβερνήσεως την οποίαν και καταθέτω, είναι ο άνθρωπος που υπήρξε υπάλληλος και συγκεκριμένα διευθυντής και υπεύθυνος της εταιρείας</w:t>
      </w:r>
      <w:r>
        <w:rPr>
          <w:rFonts w:eastAsia="Times New Roman"/>
          <w:bCs/>
        </w:rPr>
        <w:t>,</w:t>
      </w:r>
      <w:r>
        <w:rPr>
          <w:rFonts w:eastAsia="Times New Roman"/>
          <w:bCs/>
        </w:rPr>
        <w:t xml:space="preserve"> που είχε ο εγκέφαλος της εμπορίας ναρκωτικών, που αγόρ</w:t>
      </w:r>
      <w:r>
        <w:rPr>
          <w:rFonts w:eastAsia="Times New Roman"/>
          <w:bCs/>
        </w:rPr>
        <w:t xml:space="preserve">ασε τη συγκεκριμένη εφημερίδα από σημερινό Ευρωβουλευτή. </w:t>
      </w:r>
    </w:p>
    <w:p w14:paraId="14AC5B56" w14:textId="77777777" w:rsidR="001812B4" w:rsidRDefault="001009A2">
      <w:pPr>
        <w:spacing w:line="600" w:lineRule="auto"/>
        <w:ind w:firstLine="720"/>
        <w:contextualSpacing/>
        <w:jc w:val="both"/>
        <w:rPr>
          <w:rFonts w:eastAsia="Times New Roman"/>
          <w:bCs/>
        </w:rPr>
      </w:pPr>
      <w:r>
        <w:rPr>
          <w:rFonts w:eastAsia="Times New Roman"/>
          <w:bCs/>
        </w:rPr>
        <w:t xml:space="preserve">(Στο σημείο αυτό ο Υπουργός Εθνικής Άμυνας και Πρόεδρος των Ανεξαρτήτων Ελλήνων κ. Πάνος Καμμένος καταθέτει για τα Πρακτικά το προαναφερθέν έγγραφο, το οποίο βρίσκεται </w:t>
      </w:r>
      <w:r>
        <w:rPr>
          <w:rFonts w:eastAsia="Times New Roman"/>
          <w:bCs/>
        </w:rPr>
        <w:lastRenderedPageBreak/>
        <w:t xml:space="preserve">στο </w:t>
      </w:r>
      <w:r>
        <w:rPr>
          <w:rFonts w:eastAsia="Times New Roman"/>
          <w:bCs/>
        </w:rPr>
        <w:t>α</w:t>
      </w:r>
      <w:r>
        <w:rPr>
          <w:rFonts w:eastAsia="Times New Roman"/>
          <w:bCs/>
        </w:rPr>
        <w:t>ρχείο του Τμήματος Γραμμα</w:t>
      </w:r>
      <w:r>
        <w:rPr>
          <w:rFonts w:eastAsia="Times New Roman"/>
          <w:bCs/>
        </w:rPr>
        <w:t>τείας της Διεύθυνσης Στενογραφίας και Πρακτικών της Βουλής)</w:t>
      </w:r>
    </w:p>
    <w:p w14:paraId="14AC5B57" w14:textId="77777777" w:rsidR="001812B4" w:rsidRDefault="001009A2">
      <w:pPr>
        <w:spacing w:line="600" w:lineRule="auto"/>
        <w:ind w:firstLine="720"/>
        <w:contextualSpacing/>
        <w:jc w:val="both"/>
        <w:rPr>
          <w:rFonts w:eastAsia="Times New Roman"/>
          <w:bCs/>
        </w:rPr>
      </w:pPr>
      <w:r>
        <w:rPr>
          <w:rFonts w:eastAsia="Times New Roman"/>
          <w:bCs/>
        </w:rPr>
        <w:t>Αντιλαμβάνεστε, λοιπόν, ότι μια τέτοια υπόθεση είναι υπόθεση για την οποία θα έπρεπε ήδη να βρίσκεται η Αρχή για το Ξέπλυμα Χρήματος μέσα στα γραφεία τους, θα έπρεπε ήδη να προστατεύονται μάρτυρες</w:t>
      </w:r>
      <w:r>
        <w:rPr>
          <w:rFonts w:eastAsia="Times New Roman"/>
          <w:bCs/>
        </w:rPr>
        <w:t xml:space="preserve"> οι οποίοι κινδυνεύουν.</w:t>
      </w:r>
    </w:p>
    <w:p w14:paraId="14AC5B58" w14:textId="77777777" w:rsidR="001812B4" w:rsidRDefault="001009A2">
      <w:pPr>
        <w:spacing w:line="600" w:lineRule="auto"/>
        <w:ind w:firstLine="720"/>
        <w:contextualSpacing/>
        <w:jc w:val="both"/>
        <w:rPr>
          <w:rFonts w:eastAsia="Times New Roman"/>
          <w:bCs/>
        </w:rPr>
      </w:pPr>
      <w:r>
        <w:rPr>
          <w:rFonts w:eastAsia="Times New Roman"/>
          <w:bCs/>
        </w:rPr>
        <w:t>Γιατί, κύριε Υπουργέ της Δικαιοσύνης, αφού εγώ εδέχθην απειλή, αφού εξύβρισε εμένα, τη γυναίκα μου, την πεθερά μου, ανέλαβε και τον δεκαπεντάχρονο γιο μου και είπε ότι είναι τρομοκράτης και συνεργός της Ρούπα! Ο δεκαπεντάχρονος, ο ο</w:t>
      </w:r>
      <w:r>
        <w:rPr>
          <w:rFonts w:eastAsia="Times New Roman"/>
          <w:bCs/>
        </w:rPr>
        <w:t xml:space="preserve">ποίος δεν έχει φύγει. Μέχρι την Καλλιθέα έχει πάει και δεν έχει ανέβει ποτέ επάνω. Είναι ένα παιδί το οποίο θέλει να πάει να σπουδάσει και θα του απαγορεύσει να πάει στο εξωτερικό, θα του ρίξει λάσπη, γιατί έτσι γουστάρει. </w:t>
      </w:r>
    </w:p>
    <w:p w14:paraId="14AC5B59" w14:textId="77777777" w:rsidR="001812B4" w:rsidRDefault="001009A2">
      <w:pPr>
        <w:spacing w:line="600" w:lineRule="auto"/>
        <w:ind w:firstLine="720"/>
        <w:contextualSpacing/>
        <w:jc w:val="both"/>
        <w:rPr>
          <w:rFonts w:eastAsia="Times New Roman"/>
          <w:bCs/>
        </w:rPr>
      </w:pPr>
      <w:r>
        <w:rPr>
          <w:rFonts w:eastAsia="Times New Roman"/>
          <w:bCs/>
        </w:rPr>
        <w:t>Και όταν πάμε στο δικαστήριο, όπ</w:t>
      </w:r>
      <w:r>
        <w:rPr>
          <w:rFonts w:eastAsia="Times New Roman"/>
          <w:bCs/>
        </w:rPr>
        <w:t>ως την προηγούμενη φορά, φοβάται. Αύριο έχουμε το δεύτερο, την επανάληψη. Δικηγόρος του είναι ο κ. Βορίδης της Νέας Δημοκρατίας.</w:t>
      </w:r>
    </w:p>
    <w:p w14:paraId="14AC5B5A" w14:textId="77777777" w:rsidR="001812B4" w:rsidRDefault="001009A2">
      <w:pPr>
        <w:spacing w:line="600" w:lineRule="auto"/>
        <w:ind w:firstLine="720"/>
        <w:contextualSpacing/>
        <w:jc w:val="both"/>
        <w:rPr>
          <w:rFonts w:eastAsia="Times New Roman"/>
          <w:bCs/>
        </w:rPr>
      </w:pPr>
      <w:r>
        <w:rPr>
          <w:rFonts w:eastAsia="Times New Roman"/>
          <w:bCs/>
        </w:rPr>
        <w:t xml:space="preserve">Είναι ο ίδιος, κύριε Πρόεδρε, που έπαιρνε λεφτά από το ΚΕΕΛΠΝΟ με διαφορετικές ονομασίες. </w:t>
      </w:r>
      <w:r>
        <w:rPr>
          <w:rFonts w:eastAsia="Times New Roman"/>
          <w:bCs/>
        </w:rPr>
        <w:t>«</w:t>
      </w:r>
      <w:r>
        <w:rPr>
          <w:rFonts w:eastAsia="Times New Roman"/>
          <w:bCs/>
        </w:rPr>
        <w:t>ΠΑΡΑ ΕΝΑ</w:t>
      </w:r>
      <w:r>
        <w:rPr>
          <w:rFonts w:eastAsia="Times New Roman"/>
          <w:bCs/>
        </w:rPr>
        <w:t xml:space="preserve"> Μ.Ε.Π.Ε.</w:t>
      </w:r>
      <w:r>
        <w:rPr>
          <w:rFonts w:eastAsia="Times New Roman"/>
          <w:bCs/>
        </w:rPr>
        <w:t>»</w:t>
      </w:r>
      <w:r>
        <w:rPr>
          <w:rFonts w:eastAsia="Times New Roman"/>
          <w:bCs/>
        </w:rPr>
        <w:t xml:space="preserve">: 190.000 ευρώ. </w:t>
      </w:r>
      <w:r>
        <w:rPr>
          <w:rFonts w:eastAsia="Times New Roman"/>
          <w:bCs/>
        </w:rPr>
        <w:t>«</w:t>
      </w:r>
      <w:r>
        <w:rPr>
          <w:rFonts w:eastAsia="Times New Roman"/>
          <w:bCs/>
          <w:lang w:val="en-US"/>
        </w:rPr>
        <w:t>H</w:t>
      </w:r>
      <w:r>
        <w:rPr>
          <w:rFonts w:eastAsia="Times New Roman"/>
          <w:bCs/>
          <w:lang w:val="en-US"/>
        </w:rPr>
        <w:t>EALTH</w:t>
      </w:r>
      <w:r>
        <w:rPr>
          <w:rFonts w:eastAsia="Times New Roman"/>
          <w:bCs/>
        </w:rPr>
        <w:t xml:space="preserve"> </w:t>
      </w:r>
      <w:r>
        <w:rPr>
          <w:rFonts w:eastAsia="Times New Roman"/>
          <w:bCs/>
          <w:lang w:val="en-US"/>
        </w:rPr>
        <w:t>PRO</w:t>
      </w:r>
      <w:r>
        <w:rPr>
          <w:rFonts w:eastAsia="Times New Roman"/>
          <w:bCs/>
        </w:rPr>
        <w:t>»</w:t>
      </w:r>
      <w:r>
        <w:rPr>
          <w:rFonts w:eastAsia="Times New Roman"/>
          <w:bCs/>
        </w:rPr>
        <w:t xml:space="preserve">: στο όνομα του Τζένου, 177.000 </w:t>
      </w:r>
      <w:r>
        <w:rPr>
          <w:rFonts w:eastAsia="Times New Roman"/>
          <w:bCs/>
        </w:rPr>
        <w:lastRenderedPageBreak/>
        <w:t xml:space="preserve">ευρώ. </w:t>
      </w:r>
      <w:r>
        <w:rPr>
          <w:rFonts w:eastAsia="Times New Roman"/>
          <w:bCs/>
        </w:rPr>
        <w:t>«</w:t>
      </w:r>
      <w:r>
        <w:rPr>
          <w:rFonts w:eastAsia="Times New Roman"/>
          <w:bCs/>
        </w:rPr>
        <w:t>ΑΛΑΤΙ &amp;  ΠΙΠΕΡΙ</w:t>
      </w:r>
      <w:r>
        <w:rPr>
          <w:rFonts w:eastAsia="Times New Roman"/>
          <w:bCs/>
        </w:rPr>
        <w:t>»</w:t>
      </w:r>
      <w:r>
        <w:rPr>
          <w:rFonts w:eastAsia="Times New Roman"/>
          <w:bCs/>
        </w:rPr>
        <w:t xml:space="preserve">: 177.000 ευρώ. Προσέξτε. </w:t>
      </w:r>
      <w:r>
        <w:rPr>
          <w:rFonts w:eastAsia="Times New Roman"/>
          <w:bCs/>
        </w:rPr>
        <w:t>«</w:t>
      </w:r>
      <w:r>
        <w:rPr>
          <w:rFonts w:eastAsia="Times New Roman"/>
          <w:bCs/>
          <w:lang w:val="en-US"/>
        </w:rPr>
        <w:t>METRORAMA</w:t>
      </w:r>
      <w:r>
        <w:rPr>
          <w:rFonts w:eastAsia="Times New Roman"/>
          <w:bCs/>
        </w:rPr>
        <w:t>»</w:t>
      </w:r>
      <w:r>
        <w:rPr>
          <w:rFonts w:eastAsia="Times New Roman"/>
          <w:bCs/>
        </w:rPr>
        <w:t xml:space="preserve">: Αιμίλιος Κοτσώνης από το ΚΕΕΛΠΝΟ 87.000 ευρώ. Ο έμπορος ναρκωτικών πληρωνόταν από το ΚΕΕΛΠΝΟ για τα μέσα τα οποία διέθετε. </w:t>
      </w:r>
    </w:p>
    <w:p w14:paraId="14AC5B5B" w14:textId="77777777" w:rsidR="001812B4" w:rsidRDefault="001009A2">
      <w:pPr>
        <w:spacing w:line="600" w:lineRule="auto"/>
        <w:ind w:firstLine="720"/>
        <w:contextualSpacing/>
        <w:jc w:val="both"/>
        <w:rPr>
          <w:rFonts w:eastAsia="Times New Roman"/>
          <w:bCs/>
        </w:rPr>
      </w:pPr>
      <w:r>
        <w:rPr>
          <w:rFonts w:eastAsia="Times New Roman"/>
          <w:bCs/>
        </w:rPr>
        <w:t xml:space="preserve">(Στο σημείο αυτό ο Υπουργός </w:t>
      </w:r>
      <w:r>
        <w:rPr>
          <w:rFonts w:eastAsia="Times New Roman"/>
          <w:bCs/>
        </w:rPr>
        <w:t xml:space="preserve">Εθνικής Άμυνας και Πρόεδρος των Ανεξαρτήτων Ελλήνων κ. Πάνος Καμμένος καταθέτει για τα Πρακτικά το προαναφερθέν έγγραφο, το οποίο βρίσκεται στο </w:t>
      </w:r>
      <w:r>
        <w:rPr>
          <w:rFonts w:eastAsia="Times New Roman"/>
          <w:bCs/>
        </w:rPr>
        <w:t>α</w:t>
      </w:r>
      <w:r>
        <w:rPr>
          <w:rFonts w:eastAsia="Times New Roman"/>
          <w:bCs/>
        </w:rPr>
        <w:t>ρχείο του Τμήματος Γραμματείας της Διεύθυνσης Στενογραφίας και Πρακτικών της Βουλής)</w:t>
      </w:r>
    </w:p>
    <w:p w14:paraId="14AC5B5C" w14:textId="77777777" w:rsidR="001812B4" w:rsidRDefault="001009A2">
      <w:pPr>
        <w:spacing w:line="600" w:lineRule="auto"/>
        <w:ind w:firstLine="720"/>
        <w:contextualSpacing/>
        <w:jc w:val="both"/>
        <w:rPr>
          <w:rFonts w:eastAsia="Times New Roman"/>
          <w:bCs/>
        </w:rPr>
      </w:pPr>
      <w:r>
        <w:rPr>
          <w:rFonts w:eastAsia="Times New Roman"/>
          <w:bCs/>
        </w:rPr>
        <w:t>Είναι ο ίδιος ο οποίος, αφ</w:t>
      </w:r>
      <w:r>
        <w:rPr>
          <w:rFonts w:eastAsia="Times New Roman"/>
          <w:bCs/>
        </w:rPr>
        <w:t xml:space="preserve">ού επιτέθηκε αδίκως στη σύζυγο του Υπουργού της Δικαιοσύνης -για να δείτε ότι δεν κωλώνουν πουθενά-, την άλλη μέρα έβγαλε πρωτοσέλιδο, που δεν βγαίνει ούτε στην Κολομβία. Κουρτάκης για Κοντονή: «Να παραμείνει ο συγκεκριμένος βρωμιάρης στην Κυβέρνηση». </w:t>
      </w:r>
    </w:p>
    <w:p w14:paraId="14AC5B5D" w14:textId="77777777" w:rsidR="001812B4" w:rsidRDefault="001009A2">
      <w:pPr>
        <w:spacing w:line="600" w:lineRule="auto"/>
        <w:ind w:firstLine="720"/>
        <w:contextualSpacing/>
        <w:jc w:val="both"/>
        <w:rPr>
          <w:rFonts w:eastAsia="Times New Roman"/>
          <w:bCs/>
        </w:rPr>
      </w:pPr>
      <w:r>
        <w:rPr>
          <w:rFonts w:eastAsia="Times New Roman"/>
          <w:bCs/>
        </w:rPr>
        <w:t>(Στ</w:t>
      </w:r>
      <w:r>
        <w:rPr>
          <w:rFonts w:eastAsia="Times New Roman"/>
          <w:bCs/>
        </w:rPr>
        <w:t xml:space="preserve">ο σημείο αυτό ο Υπουργός Εθνικής Άμυνας και Πρόεδρος των Ανεξαρτήτων Ελλήνων κ. Πάνος Καμμένος καταθέτει για τα Πρακτικά το προαναφερθέν έγγραφο, το οποίο βρίσκεται στο </w:t>
      </w:r>
      <w:r>
        <w:rPr>
          <w:rFonts w:eastAsia="Times New Roman"/>
          <w:bCs/>
        </w:rPr>
        <w:t>α</w:t>
      </w:r>
      <w:r>
        <w:rPr>
          <w:rFonts w:eastAsia="Times New Roman"/>
          <w:bCs/>
        </w:rPr>
        <w:t>ρχείο του Τμήματος Γραμματείας της Διεύθυνσης Στενογραφίας και Πρακτικών της Βουλής)</w:t>
      </w:r>
    </w:p>
    <w:p w14:paraId="14AC5B5E" w14:textId="77777777" w:rsidR="001812B4" w:rsidRDefault="001009A2">
      <w:pPr>
        <w:spacing w:line="600" w:lineRule="auto"/>
        <w:ind w:firstLine="720"/>
        <w:contextualSpacing/>
        <w:jc w:val="both"/>
        <w:rPr>
          <w:rFonts w:eastAsia="Times New Roman"/>
          <w:bCs/>
        </w:rPr>
      </w:pPr>
      <w:r>
        <w:rPr>
          <w:rFonts w:eastAsia="Times New Roman"/>
          <w:bCs/>
        </w:rPr>
        <w:lastRenderedPageBreak/>
        <w:t xml:space="preserve">Αυτά είναι τα σαρανταπεντάρια του Τύπου, που αν δεν τα παραλάβουν οι </w:t>
      </w:r>
      <w:r>
        <w:rPr>
          <w:rFonts w:eastAsia="Times New Roman"/>
          <w:bCs/>
        </w:rPr>
        <w:t>ε</w:t>
      </w:r>
      <w:r>
        <w:rPr>
          <w:rFonts w:eastAsia="Times New Roman"/>
          <w:bCs/>
        </w:rPr>
        <w:t xml:space="preserve">ισαγγελείς αύριο το πρωί να τα διερευνήσουν, θα έχουμε εμείς ευθύνη. Θα έχουμε ευθύνη, ως Κυβέρνηση, κυρίες και κύριοι συνάδελφοι Υπουργοί, κυρίες και κύριοι συνάδελφοι της κυβερνητικής </w:t>
      </w:r>
      <w:r>
        <w:rPr>
          <w:rFonts w:eastAsia="Times New Roman"/>
          <w:bCs/>
        </w:rPr>
        <w:t xml:space="preserve">πλειοψηφίας. Διότι αυτή τη δουλειά τη συνεχίζουν –την ίδια δουλειά. </w:t>
      </w:r>
    </w:p>
    <w:p w14:paraId="14AC5B5F" w14:textId="77777777" w:rsidR="001812B4" w:rsidRDefault="001009A2">
      <w:pPr>
        <w:spacing w:line="600" w:lineRule="auto"/>
        <w:ind w:firstLine="720"/>
        <w:contextualSpacing/>
        <w:jc w:val="both"/>
        <w:rPr>
          <w:rFonts w:eastAsia="Times New Roman"/>
          <w:bCs/>
        </w:rPr>
      </w:pPr>
      <w:r>
        <w:rPr>
          <w:rFonts w:eastAsia="Times New Roman"/>
          <w:bCs/>
        </w:rPr>
        <w:t xml:space="preserve">Αύριο θα πάει στο δικαστήριο και θα πει –λέει– ότι ήταν ο άλλος γιος μου, που σπουδάζει το παιδί στην Αμερική πέντε χρόνια και ψάχνει να βρει δουλειά τώρα. Και θα έρθει με μια κατηγορία, </w:t>
      </w:r>
      <w:r>
        <w:rPr>
          <w:rFonts w:eastAsia="Times New Roman"/>
          <w:bCs/>
        </w:rPr>
        <w:t xml:space="preserve">επειδή του γουστάρει του κ. Κουρτάκη, ότι είναι φίλος της Πόλας Ρούπα και τρομοκράτης! </w:t>
      </w:r>
    </w:p>
    <w:p w14:paraId="14AC5B6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Αντιλαμβάνεστε τη σοβαρότητα του θέματος, κυρίες και κύριοι συνάδελφοι, διότι αυτό το </w:t>
      </w:r>
      <w:r>
        <w:rPr>
          <w:rFonts w:eastAsia="Times New Roman" w:cs="Times New Roman"/>
          <w:szCs w:val="24"/>
          <w:lang w:val="en-US"/>
        </w:rPr>
        <w:t>bullying</w:t>
      </w:r>
      <w:r>
        <w:rPr>
          <w:rFonts w:eastAsia="Times New Roman" w:cs="Times New Roman"/>
          <w:szCs w:val="24"/>
        </w:rPr>
        <w:t xml:space="preserve"> το έχουν υποστεί πολλοί σε αυτήν την Αίθουσα. Κάποιοι δεν το άντεξαν. Κάπ</w:t>
      </w:r>
      <w:r>
        <w:rPr>
          <w:rFonts w:eastAsia="Times New Roman" w:cs="Times New Roman"/>
          <w:szCs w:val="24"/>
        </w:rPr>
        <w:t xml:space="preserve">οιοι έφυγαν από αυτήν εδώ την Αίθουσα χωρίς να μπορούν καν να έχουν δικαιωθεί. </w:t>
      </w:r>
    </w:p>
    <w:p w14:paraId="14AC5B6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ίδιο ακριβώς έκαναν και οι υπόλοιποι, κυρίες και κύριοι συνάδελφοι. Το ίδιο έκανε και το συγκρότημα του κ. Ψυχάρη. Το συγκρότημα του κ. Ψυχάρη είναι αυτό που εμένα προσωπικά</w:t>
      </w:r>
      <w:r>
        <w:rPr>
          <w:rFonts w:eastAsia="Times New Roman" w:cs="Times New Roman"/>
          <w:szCs w:val="24"/>
        </w:rPr>
        <w:t xml:space="preserve"> </w:t>
      </w:r>
      <w:r>
        <w:rPr>
          <w:rFonts w:eastAsia="Times New Roman" w:cs="Times New Roman"/>
          <w:szCs w:val="24"/>
        </w:rPr>
        <w:lastRenderedPageBreak/>
        <w:t xml:space="preserve">σκότωσε τον πατέρα μου με πρωτοσέλιδα. Ξεφτίλισε έναν άνθρωπο ογδόντα έξι ετών, έναν επιχειρηματία που δεν είχε κατηγορηθεί ποτέ, ότι δήθεν είχε κότερα και </w:t>
      </w:r>
      <w:r>
        <w:rPr>
          <w:rFonts w:eastAsia="Times New Roman" w:cs="Times New Roman"/>
          <w:szCs w:val="24"/>
          <w:lang w:val="en-US"/>
        </w:rPr>
        <w:t>ofshore</w:t>
      </w:r>
      <w:r>
        <w:rPr>
          <w:rFonts w:eastAsia="Times New Roman" w:cs="Times New Roman"/>
          <w:szCs w:val="24"/>
        </w:rPr>
        <w:t>. Ο άνθρωπος έβγαλε καρκίνο. Έγιναν οι έλεγχοι του ΣΔΟΕ. Βγήκε αθώος. Τελείωσε η ιστορία. Το</w:t>
      </w:r>
      <w:r>
        <w:rPr>
          <w:rFonts w:eastAsia="Times New Roman" w:cs="Times New Roman"/>
          <w:szCs w:val="24"/>
        </w:rPr>
        <w:t xml:space="preserve">ν κρέμασε όμως στα μανταλάκια. Και τον κρέμασε στα μανταλάκια, γιατί είχε συγκεκριμένα πιστόλια, τα οποία εκτελούσαν. </w:t>
      </w:r>
    </w:p>
    <w:p w14:paraId="14AC5B6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Είπε ο Πρωθυπουργός προηγουμένως να ψάξουμε τα «πόθεν έσχες». </w:t>
      </w:r>
    </w:p>
    <w:p w14:paraId="14AC5B6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Πρόεδρε της Βουλής των Ελλήνων, αιτούμαι διά της δημόσιας αυτής συνε</w:t>
      </w:r>
      <w:r>
        <w:rPr>
          <w:rFonts w:eastAsia="Times New Roman" w:cs="Times New Roman"/>
          <w:szCs w:val="24"/>
        </w:rPr>
        <w:t>δριάσεως να ανοίξετε το «πόθεν έσχες» του δημοσιογράφου κ. Παπαχρήστου, να δούμε εάν αληθεύει ότι έχει μετρητά 2</w:t>
      </w:r>
      <w:r>
        <w:rPr>
          <w:rFonts w:eastAsia="Times New Roman" w:cs="Times New Roman"/>
          <w:szCs w:val="24"/>
        </w:rPr>
        <w:t>.</w:t>
      </w:r>
      <w:r>
        <w:rPr>
          <w:rFonts w:eastAsia="Times New Roman" w:cs="Times New Roman"/>
          <w:szCs w:val="24"/>
        </w:rPr>
        <w:t>300 και έως 3 εκατομμύρια από τις διάφορες μετοχές, πάλι και αυτός από τη δουλειά του σαν τον κ. Κουρτάκη, με σπίτι στη Λέρο, με σπίτι στα Γιάν</w:t>
      </w:r>
      <w:r>
        <w:rPr>
          <w:rFonts w:eastAsia="Times New Roman" w:cs="Times New Roman"/>
          <w:szCs w:val="24"/>
        </w:rPr>
        <w:t xml:space="preserve">νενα! Να ανοίξετε το «πόθεν έσχες» και να δούμε τι συμβαίνει με τον σημερινό διευθυντή των «ΝΕΩΝ», ο οποίος έχει ένα κότερο σαράντα μέτρα και πάει βόλτα με δύο Φιλιππινέζους, έναν καπετάνιο κι έναν μηχανικό. Και αυτός από τη δουλειά του τα έχει αυτά; Τόσο </w:t>
      </w:r>
      <w:r>
        <w:rPr>
          <w:rFonts w:eastAsia="Times New Roman" w:cs="Times New Roman"/>
          <w:szCs w:val="24"/>
        </w:rPr>
        <w:t xml:space="preserve">καλά τον πλήρωναν; </w:t>
      </w:r>
      <w:r>
        <w:rPr>
          <w:rFonts w:eastAsia="Times New Roman" w:cs="Times New Roman"/>
          <w:szCs w:val="24"/>
        </w:rPr>
        <w:lastRenderedPageBreak/>
        <w:t xml:space="preserve">Ως πότε θα αφήνουμε τα σαρανταπεντάρια να εκτελούν τη </w:t>
      </w:r>
      <w:r>
        <w:rPr>
          <w:rFonts w:eastAsia="Times New Roman" w:cs="Times New Roman"/>
          <w:szCs w:val="24"/>
        </w:rPr>
        <w:t>δ</w:t>
      </w:r>
      <w:r>
        <w:rPr>
          <w:rFonts w:eastAsia="Times New Roman" w:cs="Times New Roman"/>
          <w:szCs w:val="24"/>
        </w:rPr>
        <w:t xml:space="preserve">ημοκρατία; Από εδώ ξεκινάει ο έλεγχος. </w:t>
      </w:r>
    </w:p>
    <w:p w14:paraId="14AC5B6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Πρόεδρε, κυρίες και κύριοι συνάδελφοι, δεν έχω χρόνο να αναφερθώ στα κόμματα. Θα πω όμως ότι επειδή αυτοί εκτελούσαν, εκτελούν και θα πρ</w:t>
      </w:r>
      <w:r>
        <w:rPr>
          <w:rFonts w:eastAsia="Times New Roman" w:cs="Times New Roman"/>
          <w:szCs w:val="24"/>
        </w:rPr>
        <w:t>έπει να σταματήσουν να εκτελούν, δεν σημαίνει ότι δεν υπάρχουν έντιμοι δημοσιογράφοι, οι οποίοι την πληρώνουν, όπως και οι εργαζόμενοι στον Τύπο. Ξέρω περιπτώσεις ανθρώπων με τους οποίους συγκρούστηκα και πολιτικά. Θα αναφερθώ στον μακαρίτη τον Κακαουνάκη,</w:t>
      </w:r>
      <w:r>
        <w:rPr>
          <w:rFonts w:eastAsia="Times New Roman" w:cs="Times New Roman"/>
          <w:szCs w:val="24"/>
        </w:rPr>
        <w:t xml:space="preserve"> ο οποίος έφυγε ουσιαστικά στην ψάθα. Ήταν εκδότης. Ήταν ραδιοφωνικός παραγωγός. Ήταν πολιτικός αντίπαλος. Είχαμε σκοτωθεί. Τους αμυγδαλεώνες του, του τους έφαγε ο Ψυχάρης και τους έβαλε εγγύηση μαζί με κάτι υπόγεια στην Καλλιθέα, στις Τζιτζιφιές, για να π</w:t>
      </w:r>
      <w:r>
        <w:rPr>
          <w:rFonts w:eastAsia="Times New Roman" w:cs="Times New Roman"/>
          <w:szCs w:val="24"/>
        </w:rPr>
        <w:t xml:space="preserve">άρει 150 εκατομμύρια ευρώ, ο τύπος που ήρθε εδώ και μας είπε ότι παίρνει «αέρα». Ομολόγησε ότι έπαιρνε δάνεια με «αέρα». Σε μια ευνομούμενη χώρα θα τον είχαν αρπάξει μέσα από την </w:t>
      </w:r>
      <w:r>
        <w:rPr>
          <w:rFonts w:eastAsia="Times New Roman" w:cs="Times New Roman"/>
          <w:szCs w:val="24"/>
        </w:rPr>
        <w:t>ε</w:t>
      </w:r>
      <w:r>
        <w:rPr>
          <w:rFonts w:eastAsia="Times New Roman" w:cs="Times New Roman"/>
          <w:szCs w:val="24"/>
        </w:rPr>
        <w:t>ξεταστική με χειροπέδες. Είναι έγκλημα. Είναι αδίκημα. Είναι ο ίδιος, ο οποί</w:t>
      </w:r>
      <w:r>
        <w:rPr>
          <w:rFonts w:eastAsia="Times New Roman" w:cs="Times New Roman"/>
          <w:szCs w:val="24"/>
        </w:rPr>
        <w:t xml:space="preserve">ος, κυρίες και κύριοι συνάδελφοι της Νέας Δημοκρατίας, έβαλε τον κ. Καραμανλή πρωτοσέλιδο σαν «Ντόλυ», ότι είναι προϊόν κλωνοποίησης. Βέβαια, όμως, όταν </w:t>
      </w:r>
      <w:r>
        <w:rPr>
          <w:rFonts w:eastAsia="Times New Roman" w:cs="Times New Roman"/>
          <w:szCs w:val="24"/>
        </w:rPr>
        <w:lastRenderedPageBreak/>
        <w:t>ήρθε ο μετρ της διαπλοκής, ο κ. Σαμαράς, τον κ. Ψυχάρη τον κάλεσε προκειμένου, όπως έγραψε τότε, να μπε</w:t>
      </w:r>
      <w:r>
        <w:rPr>
          <w:rFonts w:eastAsia="Times New Roman" w:cs="Times New Roman"/>
          <w:szCs w:val="24"/>
        </w:rPr>
        <w:t>ι ο γιος του σαν Βουλευτής της Νέας Δημοκρατίας, όπως και εξελέγη. Γι’ αυτό, κύριοι συνάδελφοι της Νέας Δημοκρατίας, έχετε ευθύνη. Διότι δεν πρέπει η Νέα Δημοκρατία αυτόν τον οποίο προσέβαλε και πολέμησε τον Κώστα Καραμανλή να τον δικαιώνετε εν συνεχεία, γ</w:t>
      </w:r>
      <w:r>
        <w:rPr>
          <w:rFonts w:eastAsia="Times New Roman" w:cs="Times New Roman"/>
          <w:szCs w:val="24"/>
        </w:rPr>
        <w:t>ιατί επέλεξε ο Σαμαράς να τα βρει με τον Παπανδρέου. Γιατί με τον Παπανδρέου τα βρήκε. Και τα βρήκε για να τα βάλουν στην άκρη. Πιστεύω τώρα που πήρατε και τον κ. Γιώργο Παπανδρέου πίσω, θα φέρει και τα 200 χιλιάρικα του γυμναστηρίου. Αυτό ήταν το καλό για</w:t>
      </w:r>
      <w:r>
        <w:rPr>
          <w:rFonts w:eastAsia="Times New Roman" w:cs="Times New Roman"/>
          <w:szCs w:val="24"/>
        </w:rPr>
        <w:t xml:space="preserve"> το ΠΑΣΟΚ. Για να δούμε. </w:t>
      </w:r>
    </w:p>
    <w:p w14:paraId="14AC5B6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ΓΙΑΝΝΗΣ ΚΟΥΤΣΟΥΚΟΣ: </w:t>
      </w:r>
      <w:r>
        <w:rPr>
          <w:rFonts w:eastAsia="Times New Roman" w:cs="Times New Roman"/>
          <w:szCs w:val="24"/>
        </w:rPr>
        <w:t xml:space="preserve">Έχεις κάνει μήνυση, έχει πάει στον εισαγγελέα. </w:t>
      </w:r>
    </w:p>
    <w:p w14:paraId="14AC5B6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ΠΑΝΟΣ ΚΑΜΜΕΝΟΣ (Υπουργός Εθνικής Άμυνας- Πρόεδρος των Ανεξαρτήτων Ελλήνων): </w:t>
      </w:r>
      <w:r>
        <w:rPr>
          <w:rFonts w:eastAsia="Times New Roman" w:cs="Times New Roman"/>
          <w:szCs w:val="24"/>
        </w:rPr>
        <w:t>Για το γυμναστήριο; Όχι. Για το γυμναστήριο ο Βενιζέλος έκανε μήνυση. Έλα τώρα που την πάτησες. Ο Βενιζέλος έκανε μήνυση για το γυμναστήριο. Και όχι απλώς έκανε ο Βενιζέλος μήνυση για το γυμναστήριο, αλλά ο Βενιζέλος έκανε μήνυση και ζήτησε να γίνει έλεγχο</w:t>
      </w:r>
      <w:r>
        <w:rPr>
          <w:rFonts w:eastAsia="Times New Roman" w:cs="Times New Roman"/>
          <w:szCs w:val="24"/>
        </w:rPr>
        <w:t xml:space="preserve">ς στο ΠΑΣΟΚ για το ποιοι τα έφαγαν. </w:t>
      </w:r>
    </w:p>
    <w:p w14:paraId="14AC5B6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Διαβάζω λοιπόν, επειδή η κ. Γεννηματά αναφέρθηκε προηγουμένως, επίσημο Πρακτικό από την ένορκη εξέταση στις 15 Δεκεμβρίου 2015 του Μιχαήλ Κόκκινου του Ανδρέα, ελεγκτή της </w:t>
      </w:r>
      <w:r>
        <w:rPr>
          <w:rFonts w:eastAsia="Times New Roman" w:cs="Times New Roman"/>
          <w:szCs w:val="24"/>
          <w:lang w:val="en-US"/>
        </w:rPr>
        <w:t>KPMG</w:t>
      </w:r>
      <w:r>
        <w:rPr>
          <w:rFonts w:eastAsia="Times New Roman" w:cs="Times New Roman"/>
          <w:szCs w:val="24"/>
        </w:rPr>
        <w:t xml:space="preserve">. </w:t>
      </w:r>
    </w:p>
    <w:p w14:paraId="14AC5B6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Ερώτηση: «Ήταν σύμφωνη με τους κανόνες συ</w:t>
      </w:r>
      <w:r>
        <w:rPr>
          <w:rFonts w:eastAsia="Times New Roman" w:cs="Times New Roman"/>
          <w:szCs w:val="24"/>
        </w:rPr>
        <w:t xml:space="preserve">νετής οικονομικής διαχείρισης η φυσική μεταφορά και η διατήρηση στο ταμείο υπολοίπου για δύο συνεχόμενα έτη στο επίπεδο των 15 εκατομμυρίων; </w:t>
      </w:r>
    </w:p>
    <w:p w14:paraId="14AC5B6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Απάντηση ένορκη του ελεγκτή: «Κατηγορηματικά όχι, γιατί κάτι τέτοιο συνεπάγεται αφ</w:t>
      </w:r>
      <w:r>
        <w:rPr>
          <w:rFonts w:eastAsia="Times New Roman" w:cs="Times New Roman"/>
          <w:szCs w:val="24"/>
        </w:rPr>
        <w:t xml:space="preserve">’ </w:t>
      </w:r>
      <w:r>
        <w:rPr>
          <w:rFonts w:eastAsia="Times New Roman" w:cs="Times New Roman"/>
          <w:szCs w:val="24"/>
        </w:rPr>
        <w:t>ενός απώλεια τόκων και αφ</w:t>
      </w:r>
      <w:r>
        <w:rPr>
          <w:rFonts w:eastAsia="Times New Roman" w:cs="Times New Roman"/>
          <w:szCs w:val="24"/>
        </w:rPr>
        <w:t xml:space="preserve">’ </w:t>
      </w:r>
      <w:r>
        <w:rPr>
          <w:rFonts w:eastAsia="Times New Roman" w:cs="Times New Roman"/>
          <w:szCs w:val="24"/>
        </w:rPr>
        <w:t>ετέ</w:t>
      </w:r>
      <w:r>
        <w:rPr>
          <w:rFonts w:eastAsia="Times New Roman" w:cs="Times New Roman"/>
          <w:szCs w:val="24"/>
        </w:rPr>
        <w:t xml:space="preserve">ρου ενέχει κίνδυνο απώλειας και κλοπής». </w:t>
      </w:r>
    </w:p>
    <w:p w14:paraId="14AC5B6A"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«Σας επεδείχθησαν παραστατικά όπου σας παρασχέθηκε η αιτιολογική σχετικά με τη διοχέτευση του ποσού σε συγκεκριμένες δαπάνες;» Απάντηση του ελεγκτού κ. Κόκκινου: «Όχι, δεν μας δόθηκε εξήγηση για την ύπαρξη του υπολ</w:t>
      </w:r>
      <w:r>
        <w:rPr>
          <w:rFonts w:eastAsia="Times New Roman" w:cs="Times New Roman"/>
          <w:szCs w:val="24"/>
        </w:rPr>
        <w:t>οίπου ή τη χρησιμοποίηση μέρους αυτού για συγκεκριμένες δαπάνες».</w:t>
      </w:r>
    </w:p>
    <w:p w14:paraId="14AC5B6B"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Δεκαπέντε εκατομμύρια από το ένα δισεκατομμύριο τετρακόσια εκατομμύρια των επισήμων -και δεν ξέρουμε πόσων επισήμων- είναι αυτά που κυκλοφορούσαν σε σακούλες και τα οποία έλεγχαν την πολιτικ</w:t>
      </w:r>
      <w:r>
        <w:rPr>
          <w:rFonts w:eastAsia="Times New Roman" w:cs="Times New Roman"/>
          <w:szCs w:val="24"/>
        </w:rPr>
        <w:t>ή ζωή του τόπου.</w:t>
      </w:r>
    </w:p>
    <w:p w14:paraId="14AC5B6C"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Τώρα βέβαια φαίνεται ότι ο κ. Θεοδωρικάκος δουλεύει τσάμπα στη Νέα Δημοκρατία. Θα τα δούμε κι αυτά αργότερα, γιατί κάποια στιγμή πρέπει να γίνει και εξεταστική επιτροπή για όλες εκείνες τις εταιρείες δημοσκοπήσεων που κατά διαβολικό τρόπο </w:t>
      </w:r>
      <w:r>
        <w:rPr>
          <w:rFonts w:eastAsia="Times New Roman" w:cs="Times New Roman"/>
          <w:szCs w:val="24"/>
        </w:rPr>
        <w:t xml:space="preserve">έχουν πέσει όλες έξω. Δέκα μονάδες έδιναν στο </w:t>
      </w:r>
      <w:r>
        <w:rPr>
          <w:rFonts w:eastAsia="Times New Roman" w:cs="Times New Roman"/>
          <w:szCs w:val="24"/>
        </w:rPr>
        <w:t>δ</w:t>
      </w:r>
      <w:r>
        <w:rPr>
          <w:rFonts w:eastAsia="Times New Roman" w:cs="Times New Roman"/>
          <w:szCs w:val="24"/>
        </w:rPr>
        <w:t>ημοψήφισμα υπέρ του «</w:t>
      </w:r>
      <w:r>
        <w:rPr>
          <w:rFonts w:eastAsia="Times New Roman" w:cs="Times New Roman"/>
          <w:szCs w:val="24"/>
        </w:rPr>
        <w:t>ν</w:t>
      </w:r>
      <w:r>
        <w:rPr>
          <w:rFonts w:eastAsia="Times New Roman" w:cs="Times New Roman"/>
          <w:szCs w:val="24"/>
        </w:rPr>
        <w:t xml:space="preserve">αι». Οι Ανεξάρτητοι Έλληνες πάνω από 1,5% δεν έχουμε πάρει ποτέ. Τώρα μας φτάνουν στο 2,4%. Ακόμα κι όταν παίρναμε 11%, ήμασταν υπό τον βυθό. Μια φορά τουλάχιστον να ανοίξω μια εφημερίδα </w:t>
      </w:r>
      <w:r>
        <w:rPr>
          <w:rFonts w:eastAsia="Times New Roman" w:cs="Times New Roman"/>
          <w:szCs w:val="24"/>
        </w:rPr>
        <w:t xml:space="preserve">και να δω ότι μας έχει ένα 3% ή 4%! Δεν το έχω δει ποτέ. Να είναι καλά ο Θεοδωρικάκος! </w:t>
      </w:r>
    </w:p>
    <w:p w14:paraId="14AC5B6D"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 xml:space="preserve">Καμινάρης Βασίλειος του Γεωργίου, οικονομολόγος, ορκωτός ελεγκτής της εταιρείας </w:t>
      </w:r>
      <w:r>
        <w:rPr>
          <w:rFonts w:eastAsia="Times New Roman" w:cs="Times New Roman"/>
          <w:szCs w:val="24"/>
        </w:rPr>
        <w:t>«</w:t>
      </w:r>
      <w:r>
        <w:rPr>
          <w:rFonts w:eastAsia="Times New Roman" w:cs="Times New Roman"/>
          <w:szCs w:val="24"/>
          <w:lang w:val="en-US"/>
        </w:rPr>
        <w:t>Ernst</w:t>
      </w:r>
      <w:r>
        <w:rPr>
          <w:rFonts w:eastAsia="Times New Roman" w:cs="Times New Roman"/>
          <w:szCs w:val="24"/>
        </w:rPr>
        <w:t xml:space="preserve"> &amp; </w:t>
      </w:r>
      <w:r>
        <w:rPr>
          <w:rFonts w:eastAsia="Times New Roman" w:cs="Times New Roman"/>
          <w:szCs w:val="24"/>
          <w:lang w:val="en-US"/>
        </w:rPr>
        <w:t>Young</w:t>
      </w:r>
      <w:r>
        <w:rPr>
          <w:rFonts w:eastAsia="Times New Roman" w:cs="Times New Roman"/>
          <w:szCs w:val="24"/>
        </w:rPr>
        <w:t>»</w:t>
      </w:r>
      <w:r>
        <w:rPr>
          <w:rFonts w:eastAsia="Times New Roman" w:cs="Times New Roman"/>
          <w:szCs w:val="24"/>
        </w:rPr>
        <w:t>: «Υπήρχαν έξοδα κίνησης και παράσταση εκατοντάδων χιλιάδων ευρώ για το Π</w:t>
      </w:r>
      <w:r>
        <w:rPr>
          <w:rFonts w:eastAsia="Times New Roman" w:cs="Times New Roman"/>
          <w:szCs w:val="24"/>
        </w:rPr>
        <w:t>ΑΣΟΚ, χωρίς κανένα παραστατικό, κατά τα έτη 2002-2011. Οι δαπάνες εγκρίνονταν από το ίδιο άτομο, τον ταμία που διενεργούσε και τις πληρωμές, γεγονός το οποίο συνιστά σημαντική αδυναμία του συστήματος εσωτερικού ελέγχου και παρακολούθησης. Επίσης, διαπιστώσ</w:t>
      </w:r>
      <w:r>
        <w:rPr>
          <w:rFonts w:eastAsia="Times New Roman" w:cs="Times New Roman"/>
          <w:szCs w:val="24"/>
        </w:rPr>
        <w:t xml:space="preserve">αμε ότι δεν υπήρχαν συμβάσεις με προμηθευτές παροχής υπηρεσιών, παρά το ότι υπήρχε μεγάλος όγκος συναλλαγών με αυτούς. Υπήρχαν πληρωμές σε φυσικά πρόσωπα </w:t>
      </w:r>
      <w:r>
        <w:rPr>
          <w:rFonts w:eastAsia="Times New Roman" w:cs="Times New Roman"/>
          <w:szCs w:val="24"/>
        </w:rPr>
        <w:lastRenderedPageBreak/>
        <w:t>μόνο με λίστες, χωρίς να υποστηρίζονται από παραστατικά, με αιτία τις φοιτητικές εκλογές». Πληρώνανε κ</w:t>
      </w:r>
      <w:r>
        <w:rPr>
          <w:rFonts w:eastAsia="Times New Roman" w:cs="Times New Roman"/>
          <w:szCs w:val="24"/>
        </w:rPr>
        <w:t xml:space="preserve">αι τις φοιτητικές εκλογές </w:t>
      </w:r>
      <w:r>
        <w:rPr>
          <w:rFonts w:eastAsia="Times New Roman" w:cs="Times New Roman"/>
          <w:szCs w:val="24"/>
          <w:lang w:val="en-US"/>
        </w:rPr>
        <w:t>cash</w:t>
      </w:r>
      <w:r>
        <w:rPr>
          <w:rFonts w:eastAsia="Times New Roman" w:cs="Times New Roman"/>
          <w:szCs w:val="24"/>
        </w:rPr>
        <w:t xml:space="preserve">. Τα 15 εκατομμύρια έφευγαν έξω. </w:t>
      </w:r>
    </w:p>
    <w:p w14:paraId="14AC5B6E"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 xml:space="preserve">Και συνεχίζει: «Τα ποσά ήταν μικρά, της τάξεως των 200 - 300 ευρώ, που συνολικά, όμως, ανέρχονταν σε σημαντικό ύψος. Μάλιστα για ορισμένα απ’ αυτά τα ποσά υπήρχαν καταθέσεις σε τραπεζικούς λογαριασμούς». </w:t>
      </w:r>
    </w:p>
    <w:p w14:paraId="14AC5B6F"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Οπωσδήποτε τα ανωτέρω αποτελούν φορολογικές παραβάσ</w:t>
      </w:r>
      <w:r>
        <w:rPr>
          <w:rFonts w:eastAsia="Times New Roman" w:cs="Times New Roman"/>
          <w:szCs w:val="24"/>
        </w:rPr>
        <w:t>εις. Και εγώ ερωτώ τους συναδέλφους στο ΠΑΣΟΚ: Ο κ. Βενιζέλος έκανε μήνυση. Τώρα που πήρατε τον Γιώργο πίσω, τι θα κάνετε; Θα σκοτωθείτε μεταξύ σας; Πρέπει να βρείτε μια λύση. Ή ο ένας φταίει και πρέπει να φέρει πίσω τα λεφτά ή ο άλλος αποφάσισε να τον καλ</w:t>
      </w:r>
      <w:r>
        <w:rPr>
          <w:rFonts w:eastAsia="Times New Roman" w:cs="Times New Roman"/>
          <w:szCs w:val="24"/>
        </w:rPr>
        <w:t xml:space="preserve">ύψει. </w:t>
      </w:r>
    </w:p>
    <w:p w14:paraId="14AC5B70"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 xml:space="preserve">Τέλος πάντων, όποιος μείνει άστεγος η Νέα Δημοκρατία ακολουθεί το δόγμα Σαμαρά, είναι έτοιμη να σας απορροφήσει. Εμείς πάντως όχι. </w:t>
      </w:r>
    </w:p>
    <w:p w14:paraId="14AC5B71"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Κυρίες και κύριοι συνάδελφοι, η Κυβέρνηση αυτή έχει ισχυρή συνοχή και δεν θα σπάσει ποτέ μέχρι ο ελληνικός λαός να απ</w:t>
      </w:r>
      <w:r>
        <w:rPr>
          <w:rFonts w:eastAsia="Times New Roman" w:cs="Times New Roman"/>
          <w:szCs w:val="24"/>
        </w:rPr>
        <w:t xml:space="preserve">οφασίσει, γιατί ούτε ο Αλέξης ο Τρίπρας, ούτε κανείς από τον ΣΥΡΙΖΑ, ούτε οι Ανεξάρτητοι Έλληνες που δεν έχουμε πάρει ούτε </w:t>
      </w:r>
      <w:r>
        <w:rPr>
          <w:rFonts w:eastAsia="Times New Roman" w:cs="Times New Roman"/>
          <w:szCs w:val="24"/>
        </w:rPr>
        <w:lastRenderedPageBreak/>
        <w:t xml:space="preserve">1 ευρώ δάνειο, ούτε οι Βουλευτές, αλλά ούτε τα στελέχη μας αποτελούν μέρος αυτού του βούρκου της Μεταπολίτευσης. </w:t>
      </w:r>
    </w:p>
    <w:p w14:paraId="14AC5B72"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Όμως, εδώ προκύπτει</w:t>
      </w:r>
      <w:r>
        <w:rPr>
          <w:rFonts w:eastAsia="Times New Roman" w:cs="Times New Roman"/>
          <w:szCs w:val="24"/>
        </w:rPr>
        <w:t xml:space="preserve"> μια υποχρέωση. Προκύπτει η υποχρέωση να εκτελέσουμε την εντολή του ελληνικού λαού. Όλοι αυτοί που έδωσε ο ελληνικός λαός  εντολή να οδηγηθούν στη </w:t>
      </w:r>
      <w:r>
        <w:rPr>
          <w:rFonts w:eastAsia="Times New Roman" w:cs="Times New Roman"/>
          <w:szCs w:val="24"/>
        </w:rPr>
        <w:t>δ</w:t>
      </w:r>
      <w:r>
        <w:rPr>
          <w:rFonts w:eastAsia="Times New Roman" w:cs="Times New Roman"/>
          <w:szCs w:val="24"/>
        </w:rPr>
        <w:t>ικαιοσύνη και να φέρουν πίσω τα κλεμμένα, πρέπει να τα φέρουν πίσω το συντομότερο δυνατόν!</w:t>
      </w:r>
    </w:p>
    <w:p w14:paraId="14AC5B73" w14:textId="77777777" w:rsidR="001812B4" w:rsidRDefault="001009A2">
      <w:pPr>
        <w:spacing w:line="600" w:lineRule="auto"/>
        <w:ind w:firstLine="720"/>
        <w:contextualSpacing/>
        <w:jc w:val="center"/>
        <w:rPr>
          <w:rFonts w:eastAsia="Times New Roman"/>
          <w:bCs/>
        </w:rPr>
      </w:pPr>
      <w:r>
        <w:rPr>
          <w:rFonts w:eastAsia="Times New Roman"/>
          <w:bCs/>
        </w:rPr>
        <w:t>(Χειροκροτήματα α</w:t>
      </w:r>
      <w:r>
        <w:rPr>
          <w:rFonts w:eastAsia="Times New Roman"/>
          <w:bCs/>
        </w:rPr>
        <w:t xml:space="preserve">πό τις πτέρυγες των </w:t>
      </w:r>
      <w:r>
        <w:rPr>
          <w:rFonts w:eastAsia="Times New Roman"/>
          <w:bCs/>
        </w:rPr>
        <w:t>ΑΝΕΛ</w:t>
      </w:r>
      <w:r w:rsidRPr="006D4831">
        <w:rPr>
          <w:rFonts w:eastAsia="Times New Roman"/>
          <w:bCs/>
        </w:rPr>
        <w:t xml:space="preserve"> </w:t>
      </w:r>
      <w:r>
        <w:rPr>
          <w:rFonts w:eastAsia="Times New Roman"/>
          <w:bCs/>
        </w:rPr>
        <w:t xml:space="preserve">και του ΣΥΡΙΖΑ </w:t>
      </w:r>
      <w:r>
        <w:rPr>
          <w:rFonts w:eastAsia="Times New Roman"/>
          <w:bCs/>
        </w:rPr>
        <w:t>)</w:t>
      </w:r>
    </w:p>
    <w:p w14:paraId="14AC5B74" w14:textId="77777777" w:rsidR="001812B4" w:rsidRDefault="001009A2">
      <w:pPr>
        <w:spacing w:line="600" w:lineRule="auto"/>
        <w:ind w:firstLine="720"/>
        <w:contextualSpacing/>
        <w:jc w:val="both"/>
        <w:rPr>
          <w:rFonts w:eastAsia="Times New Roman"/>
          <w:bCs/>
        </w:rPr>
      </w:pPr>
      <w:r>
        <w:rPr>
          <w:rFonts w:eastAsia="Times New Roman"/>
          <w:bCs/>
        </w:rPr>
        <w:t>Και αν κάποιοι στον κρατικό μηχανισμό το σταματούν, έχουμε υποχρέωση να τους καταγγείλουμε. Αν θέλετε, όταν θα ανοίξουν τα στόματα και θα δει κ</w:t>
      </w:r>
      <w:r>
        <w:rPr>
          <w:rFonts w:eastAsia="Times New Roman"/>
          <w:bCs/>
        </w:rPr>
        <w:t>άποιος</w:t>
      </w:r>
      <w:r>
        <w:rPr>
          <w:rFonts w:eastAsia="Times New Roman"/>
          <w:bCs/>
        </w:rPr>
        <w:t xml:space="preserve"> τις καταθέσεις παραδείγματος χάρ</w:t>
      </w:r>
      <w:r>
        <w:rPr>
          <w:rFonts w:eastAsia="Times New Roman"/>
          <w:bCs/>
        </w:rPr>
        <w:t>ιν</w:t>
      </w:r>
      <w:r>
        <w:rPr>
          <w:rFonts w:eastAsia="Times New Roman"/>
          <w:bCs/>
        </w:rPr>
        <w:t xml:space="preserve"> του κυρίου Προβόπουλου, αν δε</w:t>
      </w:r>
      <w:r>
        <w:rPr>
          <w:rFonts w:eastAsia="Times New Roman"/>
          <w:bCs/>
        </w:rPr>
        <w:t>ι τις καταθέσεις Στουρνάρα σε σχέση με τι έγινε με το Τ3 και το Τ10 και τα συνδυάσει με υποθέσεις</w:t>
      </w:r>
      <w:r>
        <w:rPr>
          <w:rFonts w:eastAsia="Times New Roman"/>
          <w:bCs/>
        </w:rPr>
        <w:t>,</w:t>
      </w:r>
      <w:r>
        <w:rPr>
          <w:rFonts w:eastAsia="Times New Roman"/>
          <w:bCs/>
        </w:rPr>
        <w:t xml:space="preserve"> που είχε καταγγείλει παλιότερα η Βάσω Παπανδρέου, θα δει ότι η διαπλοκή δεν σταματάει μόνο εδώ. Η διαπλοκή έχει βαθιές ρίζες στην Ευρώπη. </w:t>
      </w:r>
    </w:p>
    <w:p w14:paraId="14AC5B75" w14:textId="77777777" w:rsidR="001812B4" w:rsidRDefault="001009A2">
      <w:pPr>
        <w:spacing w:line="600" w:lineRule="auto"/>
        <w:ind w:firstLine="720"/>
        <w:contextualSpacing/>
        <w:jc w:val="both"/>
        <w:rPr>
          <w:rFonts w:eastAsia="Times New Roman"/>
          <w:bCs/>
        </w:rPr>
      </w:pPr>
      <w:r>
        <w:rPr>
          <w:rFonts w:eastAsia="Times New Roman"/>
          <w:bCs/>
        </w:rPr>
        <w:t xml:space="preserve">Κι αν κάποιοι δεν </w:t>
      </w:r>
      <w:r>
        <w:rPr>
          <w:rFonts w:eastAsia="Times New Roman"/>
          <w:bCs/>
        </w:rPr>
        <w:t xml:space="preserve">θέλουν την Κυβέρνηση αυτή και πολεμούν αυτή τη στιγμή μια κυβέρνηση που έκανε αυτό που υποσχέθηκε, με βαρύ φόρο τιμής του ελληνικού λαού, είναι γιατί ξέρουν </w:t>
      </w:r>
      <w:r>
        <w:rPr>
          <w:rFonts w:eastAsia="Times New Roman"/>
          <w:bCs/>
        </w:rPr>
        <w:lastRenderedPageBreak/>
        <w:t>καλά ότι εμείς δεν πρόκειται να παραλάβουμε υποβρύχια που γέρνουν, δεν πρόκειται να υπογράψουμε συμ</w:t>
      </w:r>
      <w:r>
        <w:rPr>
          <w:rFonts w:eastAsia="Times New Roman"/>
          <w:bCs/>
        </w:rPr>
        <w:t xml:space="preserve">βάσεις τις οποίες εκβιαστικά μας βάζουν να υπογράψουμε για να είμαστε τα καλά παιδιά. Θα αντισταθούμε, γιατί έχουμε τη λαϊκή εντολή σε μια χώρα που γέννησε τη </w:t>
      </w:r>
      <w:r>
        <w:rPr>
          <w:rFonts w:eastAsia="Times New Roman"/>
          <w:bCs/>
        </w:rPr>
        <w:t>δ</w:t>
      </w:r>
      <w:r>
        <w:rPr>
          <w:rFonts w:eastAsia="Times New Roman"/>
          <w:bCs/>
        </w:rPr>
        <w:t xml:space="preserve">ημοκρατία. </w:t>
      </w:r>
    </w:p>
    <w:p w14:paraId="14AC5B76" w14:textId="77777777" w:rsidR="001812B4" w:rsidRDefault="001009A2">
      <w:pPr>
        <w:spacing w:line="600" w:lineRule="auto"/>
        <w:ind w:firstLine="720"/>
        <w:contextualSpacing/>
        <w:jc w:val="both"/>
        <w:rPr>
          <w:rFonts w:eastAsia="Times New Roman"/>
          <w:bCs/>
        </w:rPr>
      </w:pPr>
      <w:r>
        <w:rPr>
          <w:rFonts w:eastAsia="Times New Roman"/>
          <w:bCs/>
        </w:rPr>
        <w:t>Σας ευχαριστώ πολύ.</w:t>
      </w:r>
    </w:p>
    <w:p w14:paraId="14AC5B77" w14:textId="77777777" w:rsidR="001812B4" w:rsidRDefault="001009A2">
      <w:pPr>
        <w:spacing w:line="600" w:lineRule="auto"/>
        <w:ind w:firstLine="720"/>
        <w:contextualSpacing/>
        <w:jc w:val="center"/>
        <w:rPr>
          <w:rFonts w:eastAsia="Times New Roman"/>
          <w:bCs/>
        </w:rPr>
      </w:pPr>
      <w:r>
        <w:rPr>
          <w:rFonts w:eastAsia="Times New Roman"/>
          <w:bCs/>
        </w:rPr>
        <w:t>(Χειροκροτήματα από τις πτέρυγες των ΑΝΕΛ</w:t>
      </w:r>
      <w:r w:rsidRPr="006D4831">
        <w:rPr>
          <w:rFonts w:eastAsia="Times New Roman"/>
          <w:bCs/>
        </w:rPr>
        <w:t xml:space="preserve"> </w:t>
      </w:r>
      <w:r>
        <w:rPr>
          <w:rFonts w:eastAsia="Times New Roman"/>
          <w:bCs/>
        </w:rPr>
        <w:t>και του ΣΥΡΙΖΑ )</w:t>
      </w:r>
    </w:p>
    <w:p w14:paraId="14AC5B78" w14:textId="77777777" w:rsidR="001812B4" w:rsidRDefault="001009A2">
      <w:pPr>
        <w:spacing w:line="600" w:lineRule="auto"/>
        <w:ind w:firstLine="720"/>
        <w:contextualSpacing/>
        <w:jc w:val="both"/>
        <w:rPr>
          <w:rFonts w:eastAsia="Times New Roman"/>
          <w:bCs/>
        </w:rPr>
      </w:pPr>
      <w:r w:rsidDel="006D4831">
        <w:rPr>
          <w:rFonts w:eastAsia="Times New Roman"/>
          <w:bCs/>
        </w:rPr>
        <w:t xml:space="preserve"> </w:t>
      </w:r>
      <w:r>
        <w:rPr>
          <w:rFonts w:eastAsia="Times New Roman"/>
          <w:b/>
          <w:bCs/>
        </w:rPr>
        <w:t>ΠΡΟΕ</w:t>
      </w:r>
      <w:r>
        <w:rPr>
          <w:rFonts w:eastAsia="Times New Roman"/>
          <w:b/>
          <w:bCs/>
        </w:rPr>
        <w:t>ΔΡΟΣ (Νικόλαος Βούτσης):</w:t>
      </w:r>
      <w:r>
        <w:rPr>
          <w:rFonts w:eastAsia="Times New Roman"/>
          <w:bCs/>
        </w:rPr>
        <w:t xml:space="preserve"> Τον λόγο έχει ο κ. Λεβέντης, Πρόεδρος της Ένωσης Κεντρώων.</w:t>
      </w:r>
    </w:p>
    <w:p w14:paraId="14AC5B79" w14:textId="77777777" w:rsidR="001812B4" w:rsidRDefault="001009A2">
      <w:pPr>
        <w:spacing w:line="600" w:lineRule="auto"/>
        <w:ind w:firstLine="567"/>
        <w:contextualSpacing/>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Προς τον κύριο Πρόεδρο της Κυβέρνησης, τα μέλη του Υπουργικού Συμβουλίου, τους κυρίους και κυρίες Βουλευτές την καλησπέρα μ</w:t>
      </w:r>
      <w:r>
        <w:rPr>
          <w:rFonts w:eastAsia="Times New Roman"/>
          <w:szCs w:val="24"/>
        </w:rPr>
        <w:t>ου.</w:t>
      </w:r>
    </w:p>
    <w:p w14:paraId="14AC5B7A" w14:textId="77777777" w:rsidR="001812B4" w:rsidRDefault="001009A2">
      <w:pPr>
        <w:spacing w:line="600" w:lineRule="auto"/>
        <w:ind w:firstLine="720"/>
        <w:contextualSpacing/>
        <w:jc w:val="both"/>
        <w:rPr>
          <w:rFonts w:eastAsia="Times New Roman"/>
          <w:szCs w:val="24"/>
        </w:rPr>
      </w:pPr>
      <w:r>
        <w:rPr>
          <w:rFonts w:eastAsia="Times New Roman"/>
          <w:szCs w:val="24"/>
        </w:rPr>
        <w:t>Αυτά που έφερα εδώ δεν είναι ομιλία για να τη διαβάσω. Είναι κάποια συνημμένα</w:t>
      </w:r>
      <w:r>
        <w:rPr>
          <w:rFonts w:eastAsia="Times New Roman"/>
          <w:szCs w:val="24"/>
        </w:rPr>
        <w:t>,</w:t>
      </w:r>
      <w:r>
        <w:rPr>
          <w:rFonts w:eastAsia="Times New Roman"/>
          <w:szCs w:val="24"/>
        </w:rPr>
        <w:t xml:space="preserve"> που θα προσάψω εις τα Πρακτικά.</w:t>
      </w:r>
    </w:p>
    <w:p w14:paraId="14AC5B7B" w14:textId="77777777" w:rsidR="001812B4" w:rsidRDefault="001009A2">
      <w:pPr>
        <w:spacing w:line="600" w:lineRule="auto"/>
        <w:ind w:firstLine="720"/>
        <w:contextualSpacing/>
        <w:jc w:val="both"/>
        <w:rPr>
          <w:rFonts w:eastAsia="Times New Roman"/>
          <w:szCs w:val="24"/>
        </w:rPr>
      </w:pPr>
      <w:r>
        <w:rPr>
          <w:rFonts w:eastAsia="Times New Roman"/>
          <w:szCs w:val="24"/>
        </w:rPr>
        <w:t>Το 2011 έγινε μία επίκαιρη επερώτηση από την κ</w:t>
      </w:r>
      <w:r>
        <w:rPr>
          <w:rFonts w:eastAsia="Times New Roman"/>
          <w:szCs w:val="24"/>
        </w:rPr>
        <w:t>.</w:t>
      </w:r>
      <w:r>
        <w:rPr>
          <w:rFonts w:eastAsia="Times New Roman"/>
          <w:szCs w:val="24"/>
        </w:rPr>
        <w:t xml:space="preserve"> Μπακογιάννη. Ήταν Βουλευτής της Δημοκρατικής Συμμαχίας. Έτσι λεγόταν το </w:t>
      </w:r>
      <w:r>
        <w:rPr>
          <w:rFonts w:eastAsia="Times New Roman"/>
          <w:szCs w:val="24"/>
        </w:rPr>
        <w:t>κ</w:t>
      </w:r>
      <w:r>
        <w:rPr>
          <w:rFonts w:eastAsia="Times New Roman"/>
          <w:szCs w:val="24"/>
        </w:rPr>
        <w:t>όμμα. Και ακολούθησε</w:t>
      </w:r>
      <w:r>
        <w:rPr>
          <w:rFonts w:eastAsia="Times New Roman"/>
          <w:szCs w:val="24"/>
        </w:rPr>
        <w:t xml:space="preserve"> ένας διάλογος και κατηγορούσε </w:t>
      </w:r>
      <w:r>
        <w:rPr>
          <w:rFonts w:eastAsia="Times New Roman"/>
          <w:szCs w:val="24"/>
        </w:rPr>
        <w:lastRenderedPageBreak/>
        <w:t>τότε τη Νέα Δημοκρατία η κ</w:t>
      </w:r>
      <w:r>
        <w:rPr>
          <w:rFonts w:eastAsia="Times New Roman"/>
          <w:szCs w:val="24"/>
        </w:rPr>
        <w:t>.</w:t>
      </w:r>
      <w:r>
        <w:rPr>
          <w:rFonts w:eastAsia="Times New Roman"/>
          <w:szCs w:val="24"/>
        </w:rPr>
        <w:t xml:space="preserve"> Μπακογιάννη ότι είχε πάρει 120 εκατομμύρια ευρώ μέχρι τότε δάνειο, το ΠΑΣΟΚ 114 εκατομμύρια ευρώ. Είναι επερώτηση της κ</w:t>
      </w:r>
      <w:r>
        <w:rPr>
          <w:rFonts w:eastAsia="Times New Roman"/>
          <w:szCs w:val="24"/>
        </w:rPr>
        <w:t>.</w:t>
      </w:r>
      <w:r>
        <w:rPr>
          <w:rFonts w:eastAsia="Times New Roman"/>
          <w:szCs w:val="24"/>
        </w:rPr>
        <w:t xml:space="preserve"> Μπακογιάννη, αδελφής, νομίζω, του κυρίου Μητσοτάκη. Αδερφή δεν είναι; Ναι. Τότε εστρέφετο κατά της Νέας Δημοκρατίας η κ</w:t>
      </w:r>
      <w:r>
        <w:rPr>
          <w:rFonts w:eastAsia="Times New Roman"/>
          <w:szCs w:val="24"/>
        </w:rPr>
        <w:t>.</w:t>
      </w:r>
      <w:r>
        <w:rPr>
          <w:rFonts w:eastAsia="Times New Roman"/>
          <w:szCs w:val="24"/>
        </w:rPr>
        <w:t xml:space="preserve"> Μπακογιάννη.</w:t>
      </w:r>
    </w:p>
    <w:p w14:paraId="14AC5B7C"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Το ενδιαφέρον δεν είναι αυτό, γιατί τότε είχε λάβει άλλη στάση και πυροβολούσε. Το ενδιαφέρον είναι η απάντηση που εδόθη </w:t>
      </w:r>
      <w:r>
        <w:rPr>
          <w:rFonts w:eastAsia="Times New Roman"/>
          <w:szCs w:val="24"/>
        </w:rPr>
        <w:t>στο πλαίσιο της συζήτησης από ορισμένους, όπως τον κ. Εμμανουήλ Κεφαλογιάννη. Απήντησε ο κ. Εμμανουήλ Κεφαλογιάννης -νομίζω ότι είναι Ευρωβουλευτής τώρα- το εξής: «Δεν ήταν ο Μαρούδας. Θα το βρούμε στην πορεία ποιος ήταν. Ο κ. Λιβάνης, λοιπόν. Αφού εσείς τ</w:t>
      </w:r>
      <w:r>
        <w:rPr>
          <w:rFonts w:eastAsia="Times New Roman"/>
          <w:szCs w:val="24"/>
        </w:rPr>
        <w:t xml:space="preserve">ο ξέρετε και το θυμάστε και δεν θέλετε να με βοηθήσετε, σας το λέω εγώ. </w:t>
      </w:r>
    </w:p>
    <w:p w14:paraId="14AC5B7D"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Ο κ. Πυλαρινός, λοιπόν, από τη Νέα Δημοκρατία και ο κ. Λιβάνης από το ΠΑΣΟΚ επισκέφθηκαν τον τότε </w:t>
      </w:r>
      <w:r>
        <w:rPr>
          <w:rFonts w:eastAsia="Times New Roman"/>
          <w:szCs w:val="24"/>
        </w:rPr>
        <w:t>υ</w:t>
      </w:r>
      <w:r>
        <w:rPr>
          <w:rFonts w:eastAsia="Times New Roman"/>
          <w:szCs w:val="24"/>
        </w:rPr>
        <w:t>πηρεσιακό Υπουργό κ. Γιωργάκη και του ζήτησαν, γιατί αρνήθηκαν οι ίδιοι να προσυπογρ</w:t>
      </w:r>
      <w:r>
        <w:rPr>
          <w:rFonts w:eastAsia="Times New Roman"/>
          <w:szCs w:val="24"/>
        </w:rPr>
        <w:t xml:space="preserve">άψουν με προσωπικές τους εγγυήσεις, να μπορούν να βάλουν την επιχορήγηση των κομμάτων από μελλοντικά έσοδα των κομμάτων. Αυτή είναι η πραγματικότητα. Κι αν αυτό σήμερα είναι το πρόβλημα της Δημοκρατικής Συμμαχίας, νομίζω </w:t>
      </w:r>
      <w:r>
        <w:rPr>
          <w:rFonts w:eastAsia="Times New Roman"/>
          <w:szCs w:val="24"/>
        </w:rPr>
        <w:lastRenderedPageBreak/>
        <w:t>ότι αυτό το πρόβλημα είναι πολύ καθ</w:t>
      </w:r>
      <w:r>
        <w:rPr>
          <w:rFonts w:eastAsia="Times New Roman"/>
          <w:szCs w:val="24"/>
        </w:rPr>
        <w:t>υστερημένο» -κάτι τέτοιο λέει- κ.λπ..</w:t>
      </w:r>
    </w:p>
    <w:p w14:paraId="14AC5B7E" w14:textId="77777777" w:rsidR="001812B4" w:rsidRDefault="001009A2">
      <w:pPr>
        <w:spacing w:line="600" w:lineRule="auto"/>
        <w:ind w:firstLine="720"/>
        <w:contextualSpacing/>
        <w:jc w:val="both"/>
        <w:rPr>
          <w:rFonts w:eastAsia="Times New Roman"/>
          <w:szCs w:val="24"/>
        </w:rPr>
      </w:pPr>
      <w:r>
        <w:rPr>
          <w:rFonts w:eastAsia="Times New Roman"/>
          <w:szCs w:val="24"/>
        </w:rPr>
        <w:t>Αυτό πιστοποιεί ότι ο κ. Πυλαρινός από τη Νέα Δημοκρατία και ο κ. Λιβάνης απευθύνθηκαν στον Υπουργό και του ζήτησαν να πάρουν δάνεια. Είναι ομιλία του κ</w:t>
      </w:r>
      <w:r>
        <w:rPr>
          <w:rFonts w:eastAsia="Times New Roman"/>
          <w:szCs w:val="24"/>
        </w:rPr>
        <w:t>.</w:t>
      </w:r>
      <w:r>
        <w:rPr>
          <w:rFonts w:eastAsia="Times New Roman"/>
          <w:szCs w:val="24"/>
        </w:rPr>
        <w:t xml:space="preserve"> Εμμανουήλ Κεφαλογιάννη.  Θα τη συνάψω εις τα Πρακτικά.</w:t>
      </w:r>
    </w:p>
    <w:p w14:paraId="14AC5B7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Όμως, </w:t>
      </w:r>
      <w:r>
        <w:rPr>
          <w:rFonts w:eastAsia="Times New Roman"/>
          <w:szCs w:val="24"/>
        </w:rPr>
        <w:t>θέλω να πω κάτι και για τον ΣΥΡΙΖΑ, γιατί εδώ υπάρχει μια αρκετά ενδιαφέρουσα ομιλία του κ</w:t>
      </w:r>
      <w:r>
        <w:rPr>
          <w:rFonts w:eastAsia="Times New Roman"/>
          <w:szCs w:val="24"/>
        </w:rPr>
        <w:t>.</w:t>
      </w:r>
      <w:r>
        <w:rPr>
          <w:rFonts w:eastAsia="Times New Roman"/>
          <w:szCs w:val="24"/>
        </w:rPr>
        <w:t xml:space="preserve"> Μουλόπουλου -ένα λεπτό να κοιτάξω, γιατί ο Μουλόπουλος είναι πρόσωπο των ημερών-, ο οποίος λέει ορισμένα πράγματα τα οποία έχει αντιγράψει από την Ένωση Κεντρώων. </w:t>
      </w:r>
    </w:p>
    <w:p w14:paraId="14AC5B80"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Λέει εν ολίγοις ότι πρέπει οι Βουλευτές να μειωθούν, ο μισθός του Βουλευτή να πάει στη μέση. Είναι αντιγραφή. Θα τα προσάψω εδώ στα Πρακτικά και θα τα βρείτε εσείς με ησυχία. </w:t>
      </w:r>
    </w:p>
    <w:p w14:paraId="14AC5B81" w14:textId="77777777" w:rsidR="001812B4" w:rsidRDefault="001009A2">
      <w:pPr>
        <w:spacing w:line="600" w:lineRule="auto"/>
        <w:ind w:firstLine="720"/>
        <w:contextualSpacing/>
        <w:jc w:val="both"/>
        <w:rPr>
          <w:rFonts w:eastAsia="Times New Roman"/>
          <w:szCs w:val="24"/>
        </w:rPr>
      </w:pPr>
      <w:r>
        <w:rPr>
          <w:rFonts w:eastAsia="Times New Roman"/>
          <w:szCs w:val="24"/>
        </w:rPr>
        <w:t>Λέει, λοιπόν, ο κ. Μουλόπουλος. Διαβάζω αγόρευση του Βουλευτή κ. Βασιλείου Μουλο</w:t>
      </w:r>
      <w:r>
        <w:rPr>
          <w:rFonts w:eastAsia="Times New Roman"/>
          <w:szCs w:val="24"/>
        </w:rPr>
        <w:t xml:space="preserve">πούλου: «Ο ΣΥΡΙΖΑ έχει προτείνει αλλαγή του νόμου και έχει προτείνει και άλλα πράγματα, όπως την κατάργηση της βουλευτικής σύνταξης…». </w:t>
      </w:r>
    </w:p>
    <w:p w14:paraId="14AC5B82"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Είναι του προγράμματος της Ένωσης Κεντρώων αυτά, κύριε Τσίπρα. Ο κ. Μουλόπουλος προηγείτο εμού σε ορισμένα </w:t>
      </w:r>
      <w:r>
        <w:rPr>
          <w:rFonts w:eastAsia="Times New Roman"/>
          <w:szCs w:val="24"/>
        </w:rPr>
        <w:lastRenderedPageBreak/>
        <w:t>πράγματα. Ζητ</w:t>
      </w:r>
      <w:r>
        <w:rPr>
          <w:rFonts w:eastAsia="Times New Roman"/>
          <w:szCs w:val="24"/>
        </w:rPr>
        <w:t>άει την κατάργηση της βουλευτικής σύνταξης. Είναι περίπου οχτακόσιοι τέως Βουλευτές που παίρνουν σύνταξη.</w:t>
      </w:r>
    </w:p>
    <w:p w14:paraId="14AC5B83" w14:textId="77777777" w:rsidR="001812B4" w:rsidRDefault="001009A2">
      <w:pPr>
        <w:spacing w:line="600" w:lineRule="auto"/>
        <w:ind w:firstLine="720"/>
        <w:contextualSpacing/>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Έχει καταργηθεί.</w:t>
      </w:r>
    </w:p>
    <w:p w14:paraId="14AC5B84" w14:textId="77777777" w:rsidR="001812B4" w:rsidRDefault="001009A2">
      <w:pPr>
        <w:spacing w:line="600" w:lineRule="auto"/>
        <w:ind w:firstLine="720"/>
        <w:contextualSpacing/>
        <w:jc w:val="both"/>
        <w:rPr>
          <w:rFonts w:eastAsia="Times New Roman"/>
          <w:szCs w:val="24"/>
        </w:rPr>
      </w:pPr>
      <w:r>
        <w:rPr>
          <w:rFonts w:eastAsia="Times New Roman"/>
          <w:b/>
          <w:szCs w:val="24"/>
        </w:rPr>
        <w:t>ΒΑΣΙΛΗΣ ΛΕΒΕΝΤΗΣ (Πρόεδρος της Ένωσης Κεντρώων):</w:t>
      </w:r>
      <w:r>
        <w:rPr>
          <w:rFonts w:eastAsia="Times New Roman"/>
          <w:szCs w:val="24"/>
        </w:rPr>
        <w:t xml:space="preserve"> Για τους παλιούς; Όχι, οι παλιοί το διατηρούν. Δεν το γνωρίζετε ό</w:t>
      </w:r>
      <w:r>
        <w:rPr>
          <w:rFonts w:eastAsia="Times New Roman"/>
          <w:szCs w:val="24"/>
        </w:rPr>
        <w:t>τι οι προ του 2012 διατηρούν; Νομίζω ότι ο κ. Μουλόπουλος λέει την κατάργηση όχι των νέων, αλλά όλων.</w:t>
      </w:r>
    </w:p>
    <w:p w14:paraId="14AC5B85"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Προχωρήστε, κύριε Πρόεδρε.</w:t>
      </w:r>
    </w:p>
    <w:p w14:paraId="14AC5B86" w14:textId="77777777" w:rsidR="001812B4" w:rsidRDefault="001009A2">
      <w:pPr>
        <w:spacing w:line="600" w:lineRule="auto"/>
        <w:ind w:firstLine="720"/>
        <w:contextualSpacing/>
        <w:jc w:val="both"/>
        <w:rPr>
          <w:rFonts w:eastAsia="Times New Roman" w:cs="Times New Roman"/>
          <w:szCs w:val="24"/>
        </w:rPr>
      </w:pPr>
      <w:r>
        <w:rPr>
          <w:rFonts w:eastAsia="Times New Roman"/>
          <w:b/>
          <w:szCs w:val="24"/>
        </w:rPr>
        <w:t>ΒΑΣΙΛΗΣ ΛΕΒΕΝΤΗΣ (Πρόεδρος της Ένωσης Κεντρώων):</w:t>
      </w:r>
      <w:r>
        <w:rPr>
          <w:rFonts w:eastAsia="Times New Roman"/>
          <w:szCs w:val="24"/>
        </w:rPr>
        <w:t xml:space="preserve"> Επίσης, ζητά τη μείωση των αποδοχών των Βουλευτών</w:t>
      </w:r>
      <w:r>
        <w:rPr>
          <w:rFonts w:eastAsia="Times New Roman"/>
          <w:szCs w:val="24"/>
        </w:rPr>
        <w:t xml:space="preserve"> εις το ήμισυ. Πρακτικά από τη Βουλή διαβάζω.</w:t>
      </w:r>
      <w:r>
        <w:rPr>
          <w:rFonts w:eastAsia="Times New Roman" w:cs="Times New Roman"/>
          <w:szCs w:val="24"/>
        </w:rPr>
        <w:t xml:space="preserve"> </w:t>
      </w:r>
      <w:r>
        <w:rPr>
          <w:rFonts w:eastAsia="Times New Roman" w:cs="Times New Roman"/>
          <w:szCs w:val="24"/>
        </w:rPr>
        <w:t xml:space="preserve">Επίσης, προτείνει κατάργηση της αποζημίωσης των επιτροπών και αλλαγή στον νόμο περί ευθύνης υπουργών. </w:t>
      </w:r>
    </w:p>
    <w:p w14:paraId="14AC5B8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Κυβερνάτε δύο χρόνια. Γιατί δεν τα κάνατε αυτά, αφού ήταν στο πρόγραμμα του ΣΥΡΙΖΑ;</w:t>
      </w:r>
    </w:p>
    <w:p w14:paraId="14AC5B8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Καταθέτω στα Πρακτικά κ</w:t>
      </w:r>
      <w:r>
        <w:rPr>
          <w:rFonts w:eastAsia="Times New Roman" w:cs="Times New Roman"/>
          <w:szCs w:val="24"/>
        </w:rPr>
        <w:t xml:space="preserve">αι την επερώτηση που αφορά στην κ. Μπακογιάννη, αλλά και τις απαντήσεις. </w:t>
      </w:r>
    </w:p>
    <w:p w14:paraId="14AC5B8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Πρόεδρος της Ένωσης Κεντρώων κ. Βασίλης Λεβέντης καταθέτει για τα Πρακτικά τα προαναφερθέντα </w:t>
      </w:r>
      <w:r>
        <w:rPr>
          <w:rFonts w:eastAsia="Times New Roman" w:cs="Times New Roman"/>
          <w:szCs w:val="24"/>
        </w:rPr>
        <w:lastRenderedPageBreak/>
        <w:t xml:space="preserve">έγγραφα, τα οποία βρίσκονται στο </w:t>
      </w:r>
      <w:r>
        <w:rPr>
          <w:rFonts w:eastAsia="Times New Roman" w:cs="Times New Roman"/>
          <w:szCs w:val="24"/>
        </w:rPr>
        <w:t>α</w:t>
      </w:r>
      <w:r>
        <w:rPr>
          <w:rFonts w:eastAsia="Times New Roman" w:cs="Times New Roman"/>
          <w:szCs w:val="24"/>
        </w:rPr>
        <w:t>ρχείο του Τμήματος Γραμματείας της Δ</w:t>
      </w:r>
      <w:r>
        <w:rPr>
          <w:rFonts w:eastAsia="Times New Roman" w:cs="Times New Roman"/>
          <w:szCs w:val="24"/>
        </w:rPr>
        <w:t>ιεύθυνσης Στενογραφίας και Πρακτικών της Βουλής)</w:t>
      </w:r>
    </w:p>
    <w:p w14:paraId="14AC5B8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Δηλαδή, ο ΣΥΡΙΖΑ είχε πέντε σωστές θέσεις, τις οποίες λησμόνησε. Αυτό διαπιστώνω. Γιατί ο Μουλόπουλος ήταν δικός σας Βουλευτής τότε, έτσι δεν είναι; Εκτός εάν αυτενεργούσε και δεν είχε την έγκριση των υπολοί</w:t>
      </w:r>
      <w:r>
        <w:rPr>
          <w:rFonts w:eastAsia="Times New Roman" w:cs="Times New Roman"/>
          <w:szCs w:val="24"/>
        </w:rPr>
        <w:t>πων. Ή εκτός εάν όταν μεγαλώνει κάποιος, ως κόμμα εννοώ, αποθρασύνεται και ξεχνάει τις ρίζες. Είναι και αυτό μια πιθανότητα. Θα το δούμε αυτό, έχει συνέχεια. Εάν σας επιτρέψει ο λαός να έχετε συνέχεια, γιατί όλα είναι υπό αίρεση στην πολιτική. «Πλούσιοι επ</w:t>
      </w:r>
      <w:r>
        <w:rPr>
          <w:rFonts w:eastAsia="Times New Roman" w:cs="Times New Roman"/>
          <w:szCs w:val="24"/>
        </w:rPr>
        <w:t xml:space="preserve">τώχευσαν και επείνασαν!». Αυτό ισχύει στην πολιτική. </w:t>
      </w:r>
    </w:p>
    <w:p w14:paraId="14AC5B8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αυτής κ. </w:t>
      </w:r>
      <w:r w:rsidRPr="00682615">
        <w:rPr>
          <w:rFonts w:eastAsia="Times New Roman" w:cs="Times New Roman"/>
          <w:b/>
          <w:szCs w:val="24"/>
        </w:rPr>
        <w:t>ΣΠΥΡΙΔΩΝ ΛΥΚΟΥΔΗΣ</w:t>
      </w:r>
      <w:r>
        <w:rPr>
          <w:rFonts w:eastAsia="Times New Roman" w:cs="Times New Roman"/>
          <w:szCs w:val="24"/>
        </w:rPr>
        <w:t>)</w:t>
      </w:r>
    </w:p>
    <w:p w14:paraId="14AC5B8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είδατε ότι και η κ. Μπακογιάννη είχε στραφεί κατά της Νέας Δημοκρατίας για τα δάνεια, ούσα Αρχηγός τη</w:t>
      </w:r>
      <w:r>
        <w:rPr>
          <w:rFonts w:eastAsia="Times New Roman" w:cs="Times New Roman"/>
          <w:szCs w:val="24"/>
        </w:rPr>
        <w:t xml:space="preserve">ς Δημοκρατικής Συμμαχίας. Κατέθεσα για τα Πρακτικά την επερώτηση, για να διανεμηθεί σε όλους τους Βουλευτές. </w:t>
      </w:r>
    </w:p>
    <w:p w14:paraId="14AC5B8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Θέλω να πω δύο λόγια για τις εταιρείες δημοσκοπήσεων. Για τις εταιρείες δημοσκοπήσεων δεν έχει νόημα να γίνει </w:t>
      </w:r>
      <w:r>
        <w:rPr>
          <w:rFonts w:eastAsia="Times New Roman" w:cs="Times New Roman"/>
          <w:szCs w:val="24"/>
        </w:rPr>
        <w:t>ε</w:t>
      </w:r>
      <w:r>
        <w:rPr>
          <w:rFonts w:eastAsia="Times New Roman" w:cs="Times New Roman"/>
          <w:szCs w:val="24"/>
        </w:rPr>
        <w:t>ξεταστική. Και για τα κόμματα έγινε</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ξεταστική. Θα σταματήσουν τα </w:t>
      </w:r>
      <w:r>
        <w:rPr>
          <w:rFonts w:eastAsia="Times New Roman" w:cs="Times New Roman"/>
          <w:szCs w:val="24"/>
        </w:rPr>
        <w:lastRenderedPageBreak/>
        <w:t xml:space="preserve">κόμματα να τα παίρνουν; Εάν πιστεύετε αυτά τα πράγματα, είναι αστειότητα. </w:t>
      </w:r>
    </w:p>
    <w:p w14:paraId="14AC5B8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Οι εταιρείες δημοσκοπήσεων χρειάζονται άλλο πράγμα. Μια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 xml:space="preserve">ρχή, όπως το ΕΣΡ, ώστε πριν ανακοινωθεί το αποτέλεσμα κάθε δημοσκόπησης, να </w:t>
      </w:r>
      <w:r>
        <w:rPr>
          <w:rFonts w:eastAsia="Times New Roman" w:cs="Times New Roman"/>
          <w:szCs w:val="24"/>
        </w:rPr>
        <w:t>καταθέτει εκεί όλα τα στοιχεία, ψηφοδέλτια, τηλέφωνα, έρευνες κ</w:t>
      </w:r>
      <w:r>
        <w:rPr>
          <w:rFonts w:eastAsia="Times New Roman" w:cs="Times New Roman"/>
          <w:szCs w:val="24"/>
        </w:rPr>
        <w:t>.</w:t>
      </w:r>
      <w:r>
        <w:rPr>
          <w:rFonts w:eastAsia="Times New Roman" w:cs="Times New Roman"/>
          <w:szCs w:val="24"/>
        </w:rPr>
        <w:t>λπ. και ειδικοί επικοινωνιολόγοι να ερευνούν εάν τα στοιχεία είναι αληθή. Αυτό χρειάζεται. Και μετά να γράφει «</w:t>
      </w:r>
      <w:r>
        <w:rPr>
          <w:rFonts w:eastAsia="Times New Roman" w:cs="Times New Roman"/>
          <w:szCs w:val="24"/>
        </w:rPr>
        <w:t>ΚΑΘΗΜΕΡΙΝΗ</w:t>
      </w:r>
      <w:r>
        <w:rPr>
          <w:rFonts w:eastAsia="Times New Roman" w:cs="Times New Roman"/>
          <w:szCs w:val="24"/>
        </w:rPr>
        <w:t>», «</w:t>
      </w:r>
      <w:r>
        <w:rPr>
          <w:rFonts w:eastAsia="Times New Roman" w:cs="Times New Roman"/>
          <w:szCs w:val="24"/>
        </w:rPr>
        <w:t>ΤΑ ΝΕΑ</w:t>
      </w:r>
      <w:r>
        <w:rPr>
          <w:rFonts w:eastAsia="Times New Roman" w:cs="Times New Roman"/>
          <w:szCs w:val="24"/>
        </w:rPr>
        <w:t>», «</w:t>
      </w:r>
      <w:r>
        <w:rPr>
          <w:rFonts w:eastAsia="Times New Roman" w:cs="Times New Roman"/>
          <w:szCs w:val="24"/>
        </w:rPr>
        <w:t xml:space="preserve"> ΕΘΝΟΣ</w:t>
      </w:r>
      <w:r>
        <w:rPr>
          <w:rFonts w:eastAsia="Times New Roman" w:cs="Times New Roman"/>
          <w:szCs w:val="24"/>
        </w:rPr>
        <w:t>» ή να λένε τα κανάλια το αποτέλεσμα της δημοσκόπησ</w:t>
      </w:r>
      <w:r>
        <w:rPr>
          <w:rFonts w:eastAsia="Times New Roman" w:cs="Times New Roman"/>
          <w:szCs w:val="24"/>
        </w:rPr>
        <w:t xml:space="preserve">ης. </w:t>
      </w:r>
    </w:p>
    <w:p w14:paraId="14AC5B8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Εξεταστική που κάνατε για τα κόμματα, από ό,τι κατάλαβα, κατέληξε ότι </w:t>
      </w:r>
      <w:r>
        <w:rPr>
          <w:rFonts w:eastAsia="Times New Roman" w:cs="Times New Roman"/>
          <w:szCs w:val="24"/>
        </w:rPr>
        <w:t xml:space="preserve">ο </w:t>
      </w:r>
      <w:r>
        <w:rPr>
          <w:rFonts w:eastAsia="Times New Roman" w:cs="Times New Roman"/>
          <w:szCs w:val="24"/>
        </w:rPr>
        <w:t>«</w:t>
      </w:r>
      <w:r>
        <w:rPr>
          <w:rFonts w:eastAsia="Times New Roman" w:cs="Times New Roman"/>
          <w:szCs w:val="24"/>
        </w:rPr>
        <w:t>ΚΗΡΥΞ</w:t>
      </w:r>
      <w:r>
        <w:rPr>
          <w:rFonts w:eastAsia="Times New Roman" w:cs="Times New Roman"/>
          <w:szCs w:val="24"/>
        </w:rPr>
        <w:t>»</w:t>
      </w:r>
      <w:r>
        <w:rPr>
          <w:rFonts w:eastAsia="Times New Roman" w:cs="Times New Roman"/>
          <w:szCs w:val="24"/>
        </w:rPr>
        <w:t xml:space="preserve"> των </w:t>
      </w:r>
      <w:r>
        <w:rPr>
          <w:rFonts w:eastAsia="Times New Roman" w:cs="Times New Roman"/>
          <w:szCs w:val="24"/>
        </w:rPr>
        <w:t>Χ</w:t>
      </w:r>
      <w:r>
        <w:rPr>
          <w:rFonts w:eastAsia="Times New Roman" w:cs="Times New Roman"/>
          <w:szCs w:val="24"/>
        </w:rPr>
        <w:t>ανίων</w:t>
      </w:r>
      <w:r>
        <w:rPr>
          <w:rFonts w:eastAsia="Times New Roman" w:cs="Times New Roman"/>
          <w:szCs w:val="24"/>
        </w:rPr>
        <w:t xml:space="preserve">» είναι η μεγάλη διαπλοκή και η </w:t>
      </w:r>
      <w:r>
        <w:rPr>
          <w:rFonts w:eastAsia="Times New Roman" w:cs="Times New Roman"/>
          <w:szCs w:val="24"/>
          <w:lang w:val="en-US"/>
        </w:rPr>
        <w:t>offshore</w:t>
      </w:r>
      <w:r>
        <w:rPr>
          <w:rFonts w:eastAsia="Times New Roman" w:cs="Times New Roman"/>
          <w:szCs w:val="24"/>
        </w:rPr>
        <w:t xml:space="preserve"> της «</w:t>
      </w:r>
      <w:r>
        <w:rPr>
          <w:rFonts w:eastAsia="Times New Roman" w:cs="Times New Roman"/>
          <w:szCs w:val="24"/>
        </w:rPr>
        <w:t>ΑΥΓΗΣ</w:t>
      </w:r>
      <w:r>
        <w:rPr>
          <w:rFonts w:eastAsia="Times New Roman" w:cs="Times New Roman"/>
          <w:szCs w:val="24"/>
        </w:rPr>
        <w:t xml:space="preserve">». Εξαρχής όταν μου ελέχθη ότι θα γίνει </w:t>
      </w:r>
      <w:r>
        <w:rPr>
          <w:rFonts w:eastAsia="Times New Roman" w:cs="Times New Roman"/>
          <w:szCs w:val="24"/>
        </w:rPr>
        <w:t>ε</w:t>
      </w:r>
      <w:r>
        <w:rPr>
          <w:rFonts w:eastAsia="Times New Roman" w:cs="Times New Roman"/>
          <w:szCs w:val="24"/>
        </w:rPr>
        <w:t>ξεταστική, είπα «ποιο είναι το αντικείμενο; Θα καταλήξει σε φιάσκο!</w:t>
      </w:r>
      <w:r>
        <w:rPr>
          <w:rFonts w:eastAsia="Times New Roman" w:cs="Times New Roman"/>
          <w:szCs w:val="24"/>
        </w:rPr>
        <w:t>».</w:t>
      </w:r>
    </w:p>
    <w:p w14:paraId="14AC5B9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Όταν κάνουμε εξεταστικές και στο τέλος δεν βγαίνει κάτι, ο λαός ξέρετε τι συμπέρασμα βγάζει; Ότι κοροϊδεύουμε στην Αίθουσα αυτή ο ένας τον άλλον και όλοι μαζί τον λαό. </w:t>
      </w:r>
    </w:p>
    <w:p w14:paraId="14AC5B9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Τι προσδοκούσατε; Αυτά τα δάνεια που είπε ο κύριος Πρωθυπουργός, του ΠΑΣΟΚ, της Νέας</w:t>
      </w:r>
      <w:r>
        <w:rPr>
          <w:rFonts w:eastAsia="Times New Roman" w:cs="Times New Roman"/>
          <w:szCs w:val="24"/>
        </w:rPr>
        <w:t xml:space="preserve"> Δημοκρατίας, ήταν γνωστά. Υπάρχει περίπτωση να πληρώσουν, να τα πάρουν πίσω οι </w:t>
      </w:r>
      <w:r>
        <w:rPr>
          <w:rFonts w:eastAsia="Times New Roman" w:cs="Times New Roman"/>
          <w:szCs w:val="24"/>
        </w:rPr>
        <w:lastRenderedPageBreak/>
        <w:t xml:space="preserve">τράπεζες και ο ελληνικός λαός; Δεν υπάρχει τέτοια περίπτωση! Τετρακόσια χρόνια, λέει, θέλει το ΠΑΣΟΚ και εκατόν ογδόντα η Νέα Δημοκρατία. Άρα, μιλάμε για τα πεντασέγγονα, όταν </w:t>
      </w:r>
      <w:r>
        <w:rPr>
          <w:rFonts w:eastAsia="Times New Roman" w:cs="Times New Roman"/>
          <w:szCs w:val="24"/>
        </w:rPr>
        <w:t>και εάν υπάρχει ΠΑΣΟΚ, ΣΥΡΙΖΑ ή Ένωση Κεντρώων μετά από δύο αιώνες. Για τέτοια πράγματα μιλάμε.</w:t>
      </w:r>
    </w:p>
    <w:p w14:paraId="14AC5B9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Την </w:t>
      </w:r>
      <w:r>
        <w:rPr>
          <w:rFonts w:eastAsia="Times New Roman" w:cs="Times New Roman"/>
          <w:szCs w:val="24"/>
        </w:rPr>
        <w:t>ε</w:t>
      </w:r>
      <w:r>
        <w:rPr>
          <w:rFonts w:eastAsia="Times New Roman" w:cs="Times New Roman"/>
          <w:szCs w:val="24"/>
        </w:rPr>
        <w:t xml:space="preserve">ξεταστική την κάνατε προφανώς για παραπλάνηση της κοινωνίας, ότι κάτι ψάχνουμε. Τι ψάχνουμε εδώ; Αφού βγήκε νόμος να μην παίρνουν άλλα δάνεια. Τουλάχιστον </w:t>
      </w:r>
      <w:r>
        <w:rPr>
          <w:rFonts w:eastAsia="Times New Roman" w:cs="Times New Roman"/>
          <w:szCs w:val="24"/>
        </w:rPr>
        <w:t xml:space="preserve">σε έναν νόμο του Ντινόπουλου, νομίζω στο τέλος του 2014, απαγορεύτηκαν τα δάνεια. Άρα, καλυπτόμαστε από τη λήψη νέων δανείων. Υπάρχει περίπτωση να γίνει επιστροφή των παλαιών; </w:t>
      </w:r>
    </w:p>
    <w:p w14:paraId="14AC5B9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Άρα, ποιος ήταν ο σκοπός της </w:t>
      </w:r>
      <w:r>
        <w:rPr>
          <w:rFonts w:eastAsia="Times New Roman" w:cs="Times New Roman"/>
          <w:szCs w:val="24"/>
        </w:rPr>
        <w:t>ε</w:t>
      </w:r>
      <w:r>
        <w:rPr>
          <w:rFonts w:eastAsia="Times New Roman" w:cs="Times New Roman"/>
          <w:szCs w:val="24"/>
        </w:rPr>
        <w:t>ξεταστικής; Να στείλουμε φυλακή κάποιους; Αφού κα</w:t>
      </w:r>
      <w:r>
        <w:rPr>
          <w:rFonts w:eastAsia="Times New Roman" w:cs="Times New Roman"/>
          <w:szCs w:val="24"/>
        </w:rPr>
        <w:t>ι αυτοί</w:t>
      </w:r>
      <w:r>
        <w:rPr>
          <w:rFonts w:eastAsia="Times New Roman" w:cs="Times New Roman"/>
          <w:szCs w:val="24"/>
        </w:rPr>
        <w:t>,</w:t>
      </w:r>
      <w:r>
        <w:rPr>
          <w:rFonts w:eastAsia="Times New Roman" w:cs="Times New Roman"/>
          <w:szCs w:val="24"/>
        </w:rPr>
        <w:t xml:space="preserve"> που έφεραν την τροπολογία που κατετέθη το 2013</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ήθελαν να γλιτώσουν τους τραπεζικούς και μέσω των τραπεζικών να γλιτώσουν και οι πολιτικώς ενεχόμενοι την ηθική αυτουργία. Ούτε αυτούς έκρινε η </w:t>
      </w:r>
      <w:r>
        <w:rPr>
          <w:rFonts w:eastAsia="Times New Roman" w:cs="Times New Roman"/>
          <w:szCs w:val="24"/>
        </w:rPr>
        <w:t>ε</w:t>
      </w:r>
      <w:r>
        <w:rPr>
          <w:rFonts w:eastAsia="Times New Roman" w:cs="Times New Roman"/>
          <w:szCs w:val="24"/>
        </w:rPr>
        <w:t>πιτροπή ότι φταίνε, οι εισηγητές, ο Υπουργός</w:t>
      </w:r>
      <w:r>
        <w:rPr>
          <w:rFonts w:eastAsia="Times New Roman" w:cs="Times New Roman"/>
          <w:szCs w:val="24"/>
        </w:rPr>
        <w:t xml:space="preserve"> που δέχθηκε την τροπολογία. </w:t>
      </w:r>
    </w:p>
    <w:p w14:paraId="14AC5B94"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Ψηφίστηκε μια τροπολογία το 2013, με την οποία αθωώθηκαν οι τραπεζικοί. Με την αθώωση των τραπεζικών πάει περίπατο και η ηθική αυτουργία των πολιτικών. </w:t>
      </w:r>
    </w:p>
    <w:p w14:paraId="14AC5B95"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πιτροπή ούτε γι’ αυτούς τους ανθρώπους</w:t>
      </w:r>
      <w:r>
        <w:rPr>
          <w:rFonts w:eastAsia="Times New Roman" w:cs="Times New Roman"/>
          <w:szCs w:val="24"/>
        </w:rPr>
        <w:t>,</w:t>
      </w:r>
      <w:r>
        <w:rPr>
          <w:rFonts w:eastAsia="Times New Roman" w:cs="Times New Roman"/>
          <w:szCs w:val="24"/>
        </w:rPr>
        <w:t xml:space="preserve"> που πέρασαν αυτή την τροπολογί</w:t>
      </w:r>
      <w:r>
        <w:rPr>
          <w:rFonts w:eastAsia="Times New Roman" w:cs="Times New Roman"/>
          <w:szCs w:val="24"/>
        </w:rPr>
        <w:t xml:space="preserve">α δέχθηκε ευθύνη. Και ρωτήθηκε ο Στουρνάρας ποιους κάλυπτε αυτή η τροπολογία και είπε «δεν γνωρίζω, δεν είμαι νομικός». Αυτό είπε. </w:t>
      </w:r>
    </w:p>
    <w:p w14:paraId="14AC5B96"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Άρα, το «νιάου, νιάου στα κεραμίδια» γινόταν εδώ μέσα. Κοροϊδεύαμε ο ένας τον άλλο. </w:t>
      </w:r>
    </w:p>
    <w:p w14:paraId="14AC5B97"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Τι θα πει ο ιστορικός για αυτή την </w:t>
      </w:r>
      <w:r>
        <w:rPr>
          <w:rFonts w:eastAsia="Times New Roman" w:cs="Times New Roman"/>
          <w:szCs w:val="24"/>
        </w:rPr>
        <w:t>ε</w:t>
      </w:r>
      <w:r>
        <w:rPr>
          <w:rFonts w:eastAsia="Times New Roman" w:cs="Times New Roman"/>
          <w:szCs w:val="24"/>
        </w:rPr>
        <w:t>ξετ</w:t>
      </w:r>
      <w:r>
        <w:rPr>
          <w:rFonts w:eastAsia="Times New Roman" w:cs="Times New Roman"/>
          <w:szCs w:val="24"/>
        </w:rPr>
        <w:t xml:space="preserve">αστική; Τι ικανοποίησε, τι θεράπευσε αυτή η </w:t>
      </w:r>
      <w:r>
        <w:rPr>
          <w:rFonts w:eastAsia="Times New Roman" w:cs="Times New Roman"/>
          <w:szCs w:val="24"/>
        </w:rPr>
        <w:t>ε</w:t>
      </w:r>
      <w:r>
        <w:rPr>
          <w:rFonts w:eastAsia="Times New Roman" w:cs="Times New Roman"/>
          <w:szCs w:val="24"/>
        </w:rPr>
        <w:t xml:space="preserve">ξεταστική; Θεράπευσε κάτι; Να μη χάνουμε τον χρόνο μας, λοιπόν, άδικα. </w:t>
      </w:r>
    </w:p>
    <w:p w14:paraId="14AC5B98"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Το άλλο</w:t>
      </w:r>
      <w:r>
        <w:rPr>
          <w:rFonts w:eastAsia="Times New Roman" w:cs="Times New Roman"/>
          <w:szCs w:val="24"/>
        </w:rPr>
        <w:t>,</w:t>
      </w:r>
      <w:r>
        <w:rPr>
          <w:rFonts w:eastAsia="Times New Roman" w:cs="Times New Roman"/>
          <w:szCs w:val="24"/>
        </w:rPr>
        <w:t xml:space="preserve"> που ακούω από κάποιες πτέρυγες είναι «να σωθεί ο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Λένε, δηλαδή, να σωθούν μάλλον συγκροτήματα. Είπε και ο Πρωθυπουργός «να κάνουμε μια προσπάθεια να σώσουμε…». Τα συγκροτήματα έχουν κάποια χρέη. Τίνι τρόπω θεωρείτε ότι πρέπει να γίνει η διάσωση; Προφανώς, να πληρώσει ο ελληνικός λαός τα χρέη. Έτσι, δεν</w:t>
      </w:r>
      <w:r>
        <w:rPr>
          <w:rFonts w:eastAsia="Times New Roman" w:cs="Times New Roman"/>
          <w:szCs w:val="24"/>
        </w:rPr>
        <w:t xml:space="preserve"> είναι; Γιατί υπάρχει περίπτωση άνθρωπος να πληρώσει 300 εκατομμύρια για τον </w:t>
      </w:r>
      <w:r>
        <w:rPr>
          <w:rFonts w:eastAsia="Times New Roman" w:cs="Times New Roman"/>
          <w:szCs w:val="24"/>
        </w:rPr>
        <w:lastRenderedPageBreak/>
        <w:t>«</w:t>
      </w:r>
      <w:r>
        <w:rPr>
          <w:rFonts w:eastAsia="Times New Roman" w:cs="Times New Roman"/>
          <w:szCs w:val="24"/>
        </w:rPr>
        <w:t>ΔΟΛ</w:t>
      </w:r>
      <w:r>
        <w:rPr>
          <w:rFonts w:eastAsia="Times New Roman" w:cs="Times New Roman"/>
          <w:szCs w:val="24"/>
        </w:rPr>
        <w:t>»</w:t>
      </w:r>
      <w:r>
        <w:rPr>
          <w:rFonts w:eastAsia="Times New Roman" w:cs="Times New Roman"/>
          <w:szCs w:val="24"/>
        </w:rPr>
        <w:t>, για να μπει επενδυτής; Καταλαβαίνω να βρεθεί άνθρωπος να δώσει 20, 30 εκατομμύρια, αλλά για τα άλλα, διά το μεγάλο ποσό, υπάρχει περίπτωση να βρεθεί;</w:t>
      </w:r>
    </w:p>
    <w:p w14:paraId="14AC5B99"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Άρα, όταν λέμε να σωθο</w:t>
      </w:r>
      <w:r>
        <w:rPr>
          <w:rFonts w:eastAsia="Times New Roman" w:cs="Times New Roman"/>
          <w:szCs w:val="24"/>
        </w:rPr>
        <w:t xml:space="preserve">ύν τα συγκροτήματα, εννοούμε να μεταφερθεί στο μόνιμο υποζύγιο –τον ελληνικό λαό- το βάρος, αυτό είναι, το οποίο δεν το κάναμε στην </w:t>
      </w:r>
      <w:r>
        <w:rPr>
          <w:rFonts w:eastAsia="Times New Roman" w:cs="Times New Roman"/>
          <w:szCs w:val="24"/>
        </w:rPr>
        <w:t>«</w:t>
      </w:r>
      <w:r>
        <w:rPr>
          <w:rFonts w:eastAsia="Times New Roman" w:cs="Times New Roman"/>
          <w:szCs w:val="24"/>
          <w:lang w:val="en-US"/>
        </w:rPr>
        <w:t>PALCO</w:t>
      </w:r>
      <w:r>
        <w:rPr>
          <w:rFonts w:eastAsia="Times New Roman" w:cs="Times New Roman"/>
          <w:szCs w:val="24"/>
        </w:rPr>
        <w:t>»</w:t>
      </w:r>
      <w:r>
        <w:rPr>
          <w:rFonts w:eastAsia="Times New Roman" w:cs="Times New Roman"/>
          <w:szCs w:val="24"/>
        </w:rPr>
        <w:t xml:space="preserve">, δεν το κάναμε σε τόσες, γιατί έχουν βγει ενάμισι εκατομμύριο άνεργοι στον ιδιωτικό τομέα. Ανάλογες περιπτώσεις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πιστεύω ότι είναι εκατοντάδες. Να σωθεί, επειδή είναι του Τύπου; Δηλαδή, για να σωθούν οι θέσεις των εργαζομένων; Είναι απαραίτητες οι εφημερίδες για τη λειτουργία της </w:t>
      </w:r>
      <w:r>
        <w:rPr>
          <w:rFonts w:eastAsia="Times New Roman" w:cs="Times New Roman"/>
          <w:szCs w:val="24"/>
        </w:rPr>
        <w:t>δ</w:t>
      </w:r>
      <w:r>
        <w:rPr>
          <w:rFonts w:eastAsia="Times New Roman" w:cs="Times New Roman"/>
          <w:szCs w:val="24"/>
        </w:rPr>
        <w:t xml:space="preserve">ημοκρατίας; Δεν ξέρω με τι κριτήριο είπε ο Πρωθυπουργός ότι είναι καλό να βρεθεί </w:t>
      </w:r>
      <w:r>
        <w:rPr>
          <w:rFonts w:eastAsia="Times New Roman" w:cs="Times New Roman"/>
          <w:szCs w:val="24"/>
        </w:rPr>
        <w:t xml:space="preserve">μια φόρμουλα για να σωθούν. Γιατί αυτή τη φόρμουλα, αφού υπάρχουν τέτοιες δυνατότητες, δεν τη χρησιμοποιούμε για τόσες άλλες υποθέσεις πτωχεύσεων, όπου επίσης εργαζόμενοι μένουν στον δρόμο; Δηλαδή, τι «χρυσό αυγό» γίνεται στην προκειμένη περίπτωση, για να </w:t>
      </w:r>
      <w:r>
        <w:rPr>
          <w:rFonts w:eastAsia="Times New Roman" w:cs="Times New Roman"/>
          <w:szCs w:val="24"/>
        </w:rPr>
        <w:t>σπεύσουμε όλοι να σώσουμε αυτό το πράγμα; Δεν το κατάλαβα.</w:t>
      </w:r>
    </w:p>
    <w:p w14:paraId="14AC5B9A"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Ειλικρινά, πώς, με τι δυνατότητα η Βουλή δίνει τόσα εκατομμύρια -πάνω από 100 εκατομμύρια- κάθε χρόνο για το Μέγαρο Μουσικής; Δεν δίνει και για εκεί; Είναι σπουδαίο το Μέγαρο Μουσικής. Είναι σπουδα</w:t>
      </w:r>
      <w:r>
        <w:rPr>
          <w:rFonts w:eastAsia="Times New Roman" w:cs="Times New Roman"/>
          <w:szCs w:val="24"/>
        </w:rPr>
        <w:t xml:space="preserve">ίο, δεν είπαμε ότι δεν είναι σπουδαίο. Είναι σωστό να δίνουμε πάνω από 100 εκατομμύρια από τον ελληνικό λαό κάθε χρόνο, διότι υπάρχει έλλειμμα; Είναι ωραίο να το ακούει αυτό ο ελληνικός λαός; </w:t>
      </w:r>
    </w:p>
    <w:p w14:paraId="14AC5B9B"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Κάποτε έλεγαν «το έγραψαν </w:t>
      </w:r>
      <w:r>
        <w:rPr>
          <w:rFonts w:eastAsia="Times New Roman" w:cs="Times New Roman"/>
          <w:szCs w:val="24"/>
        </w:rPr>
        <w:t>«</w:t>
      </w:r>
      <w:r>
        <w:rPr>
          <w:rFonts w:eastAsia="Times New Roman" w:cs="Times New Roman"/>
          <w:szCs w:val="24"/>
        </w:rPr>
        <w:t>ΤΑ ΝΕΑ</w:t>
      </w:r>
      <w:r>
        <w:rPr>
          <w:rFonts w:eastAsia="Times New Roman" w:cs="Times New Roman"/>
          <w:szCs w:val="24"/>
        </w:rPr>
        <w:t>»</w:t>
      </w:r>
      <w:r>
        <w:rPr>
          <w:rFonts w:eastAsia="Times New Roman" w:cs="Times New Roman"/>
          <w:szCs w:val="24"/>
        </w:rPr>
        <w:t xml:space="preserve">» και </w:t>
      </w:r>
      <w:r>
        <w:rPr>
          <w:rFonts w:eastAsia="Times New Roman" w:cs="Times New Roman"/>
          <w:szCs w:val="24"/>
        </w:rPr>
        <w:t>«</w:t>
      </w:r>
      <w:r>
        <w:rPr>
          <w:rFonts w:eastAsia="Times New Roman" w:cs="Times New Roman"/>
          <w:szCs w:val="24"/>
        </w:rPr>
        <w:t>ΤΑ ΝΕΑ</w:t>
      </w:r>
      <w:r>
        <w:rPr>
          <w:rFonts w:eastAsia="Times New Roman" w:cs="Times New Roman"/>
          <w:szCs w:val="24"/>
        </w:rPr>
        <w:t>»</w:t>
      </w:r>
      <w:r>
        <w:rPr>
          <w:rFonts w:eastAsia="Times New Roman" w:cs="Times New Roman"/>
          <w:szCs w:val="24"/>
        </w:rPr>
        <w:t xml:space="preserve"> ήταν κάποτε μι</w:t>
      </w:r>
      <w:r>
        <w:rPr>
          <w:rFonts w:eastAsia="Times New Roman" w:cs="Times New Roman"/>
          <w:szCs w:val="24"/>
        </w:rPr>
        <w:t>α σοβαρή εφημερίδα. Όμως, υπονοούσαμε ότι βγαίνουν. Αν δεν βγαίνουν, να δίνουμε λεφτά του ελληνικού λαού; Αύριο θα ξεκινήσει να μπαίνει μέσα προφανώς και άλλη εφημερίδα. Να πάμε και εκεί να ικανοποιήσουμε το πρόγραμμα διάσωσης; Έχει τέτοιες δυνατότητες η ε</w:t>
      </w:r>
      <w:r>
        <w:rPr>
          <w:rFonts w:eastAsia="Times New Roman" w:cs="Times New Roman"/>
          <w:szCs w:val="24"/>
        </w:rPr>
        <w:t xml:space="preserve">λληνική οικονομία, ή υπάρχει κάτι ιδιαίτερο; </w:t>
      </w:r>
    </w:p>
    <w:p w14:paraId="14AC5B9C"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Εγώ –με συγχωρείτε- δεν καταλαβαίνω αυτή την ιδιαιτερότητα. Όπως δεν κατάλαβα και το γιατί κάναμε </w:t>
      </w:r>
      <w:r>
        <w:rPr>
          <w:rFonts w:eastAsia="Times New Roman" w:cs="Times New Roman"/>
          <w:szCs w:val="24"/>
        </w:rPr>
        <w:t>ε</w:t>
      </w:r>
      <w:r>
        <w:rPr>
          <w:rFonts w:eastAsia="Times New Roman" w:cs="Times New Roman"/>
          <w:szCs w:val="24"/>
        </w:rPr>
        <w:t xml:space="preserve">ξεταστική για τα δάνεια, έτσι δεν καταλαβαίνω ποιος είναι ο λόγος διάσωσης ενός συγκροτήματος, διότι και άλλες </w:t>
      </w:r>
      <w:r>
        <w:rPr>
          <w:rFonts w:eastAsia="Times New Roman" w:cs="Times New Roman"/>
          <w:szCs w:val="24"/>
        </w:rPr>
        <w:t xml:space="preserve">εφημερίδες πτώχευσαν και άλλες θα πτωχεύσουν ίσως υπό την κρίση. Θα πάμε και εκεί να πραγματοποιήσουμε το ίδιο σχέδιο ή είναι αυτή η εφημερίδα ιστορική, </w:t>
      </w:r>
      <w:r>
        <w:rPr>
          <w:rFonts w:eastAsia="Times New Roman" w:cs="Times New Roman"/>
          <w:szCs w:val="24"/>
        </w:rPr>
        <w:lastRenderedPageBreak/>
        <w:t xml:space="preserve">έχει το κοκαλάκι της νυχτερίδας –ξέρω εγώ, κάτι έχει- και πρέπει όλοι να σπεύσουμε; </w:t>
      </w:r>
    </w:p>
    <w:p w14:paraId="14AC5B9D"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Και επαναλαμβάνω ό</w:t>
      </w:r>
      <w:r>
        <w:rPr>
          <w:rFonts w:eastAsia="Times New Roman" w:cs="Times New Roman"/>
          <w:szCs w:val="24"/>
        </w:rPr>
        <w:t>τι εκτιμώ την εφημερίδα και λυπήθηκα που αυτή η εφημερίδα κινδυνεύει. Δεν είναι ότι χάρηκα –προς Θεού!- παρ’ ότι όλη μου τη ζωή πάντα γραφικό με ανέβαζαν, γραφικό με κατέβαζαν. Δεν είχα ποτέ όχι στήριξη, δεν είχα, να μην πω τη λέξη. Και όταν μπήκα στη Βουλ</w:t>
      </w:r>
      <w:r>
        <w:rPr>
          <w:rFonts w:eastAsia="Times New Roman" w:cs="Times New Roman"/>
          <w:szCs w:val="24"/>
        </w:rPr>
        <w:t>ή, γράφηκαν και σχόλια ότι κακώς μπήκα, μπήκα ως προφήτης. Πήγαν να γελοιοποιήσουν την εκλογή. Θα τη δουν, όταν την άλλη φορά το 4% της Ένωσης Κεντρώων γίνει 8%, 9%. Τότε θέλω να δω τι θα γράψουν. Βέβαια, μπορεί να μην υπάρχουν εκείνοι για να το γράψουν, α</w:t>
      </w:r>
      <w:r>
        <w:rPr>
          <w:rFonts w:eastAsia="Times New Roman" w:cs="Times New Roman"/>
          <w:szCs w:val="24"/>
        </w:rPr>
        <w:t xml:space="preserve">λλά εν πάση περιπτώσει. </w:t>
      </w:r>
    </w:p>
    <w:p w14:paraId="14AC5B9E"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Θέλω να σας πω δυο λόγια, λοιπόν, κύριε Πρωθυπουργέ, γιατί δεν ξέρω αν θα σας δω πριν γίνει –αν γίνει- η αξιολόγηση, εκτός αν για εσάς το να «τρώτε» βδομάδες είναι κάτι, ένα χόμπι. </w:t>
      </w:r>
    </w:p>
    <w:p w14:paraId="14AC5B9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Ο κ. Ξυδάκης διαμαρτυρήθηκε για την κουβέντα που </w:t>
      </w:r>
      <w:r>
        <w:rPr>
          <w:rFonts w:eastAsia="Times New Roman"/>
          <w:szCs w:val="24"/>
        </w:rPr>
        <w:t>του είπαν. Εγώ θα σας πω την αλήθεια. Ο κ. Ξυδάκης εκφράστηκε και είπε ότι έχουμε και άλλες λύσεις –δεν ξέρω πώς το είπε-, δηλαδή, εκτός ευρώ.</w:t>
      </w:r>
    </w:p>
    <w:p w14:paraId="14AC5BA0"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Σε μία ώρα που κάνετε διαπραγμάτευση είναι καλό να ακούγονται Υπουργοί και να αμφισβητούν την πορεία της χώρας; Δ</w:t>
      </w:r>
      <w:r>
        <w:rPr>
          <w:rFonts w:eastAsia="Times New Roman"/>
          <w:szCs w:val="24"/>
        </w:rPr>
        <w:t xml:space="preserve">εν είναι καλό πράγμα. Έπρεπε κατ’ ελάχιστον να τον είχατε επαναφέρει στην τάξη. Εκείνος έκανε μία διάψευση, στην οποία επέμενε ότι το να μιλάμε για </w:t>
      </w:r>
      <w:r>
        <w:rPr>
          <w:rFonts w:eastAsia="Times New Roman"/>
          <w:szCs w:val="24"/>
          <w:lang w:val="en-US"/>
        </w:rPr>
        <w:t>plan</w:t>
      </w:r>
      <w:r>
        <w:rPr>
          <w:rFonts w:eastAsia="Times New Roman"/>
          <w:szCs w:val="24"/>
        </w:rPr>
        <w:t xml:space="preserve"> </w:t>
      </w:r>
      <w:r>
        <w:rPr>
          <w:rFonts w:eastAsia="Times New Roman"/>
          <w:szCs w:val="24"/>
          <w:lang w:val="en-US"/>
        </w:rPr>
        <w:t>b</w:t>
      </w:r>
      <w:r>
        <w:rPr>
          <w:rFonts w:eastAsia="Times New Roman"/>
          <w:szCs w:val="24"/>
        </w:rPr>
        <w:t xml:space="preserve"> είναι πολύ λογικό κατ’ αυτόν. Και είναι και απαραίτητο, λέει. Θεωρώ ότι τέτοια πρόσωπα δεν σας είναι </w:t>
      </w:r>
      <w:r>
        <w:rPr>
          <w:rFonts w:eastAsia="Times New Roman"/>
          <w:szCs w:val="24"/>
        </w:rPr>
        <w:t>χρήσιμα και είναι πολύ επιζήμια.</w:t>
      </w:r>
    </w:p>
    <w:p w14:paraId="14AC5BA1" w14:textId="77777777" w:rsidR="001812B4" w:rsidRDefault="001009A2">
      <w:pPr>
        <w:spacing w:line="600" w:lineRule="auto"/>
        <w:ind w:firstLine="720"/>
        <w:contextualSpacing/>
        <w:jc w:val="both"/>
        <w:rPr>
          <w:rFonts w:eastAsia="Times New Roman"/>
          <w:szCs w:val="24"/>
        </w:rPr>
      </w:pPr>
      <w:r>
        <w:rPr>
          <w:rFonts w:eastAsia="Times New Roman"/>
          <w:szCs w:val="24"/>
        </w:rPr>
        <w:t>Δεν πρέπει να επιτρέπετε ποτέ -όχι μόνο τώρα που γίνεται διαπραγμάτευση-αν είστε κόμμα της Ευρώπης –εκτός αν είστε κόμμα τού «μάζεψέ τα όλα κι ό,τι θέλει ας γίνει», αμφισβήτηση της στρατηγικής πορείας της χώρας, γιατί είναι</w:t>
      </w:r>
      <w:r>
        <w:rPr>
          <w:rFonts w:eastAsia="Times New Roman"/>
          <w:szCs w:val="24"/>
        </w:rPr>
        <w:t xml:space="preserve"> μεγάλη ζημιά για τη διαπραγμάτευση.</w:t>
      </w:r>
    </w:p>
    <w:p w14:paraId="14AC5BA2" w14:textId="77777777" w:rsidR="001812B4" w:rsidRDefault="001009A2">
      <w:pPr>
        <w:spacing w:line="600" w:lineRule="auto"/>
        <w:ind w:firstLine="720"/>
        <w:contextualSpacing/>
        <w:jc w:val="both"/>
        <w:rPr>
          <w:rFonts w:eastAsia="Times New Roman"/>
          <w:szCs w:val="24"/>
        </w:rPr>
      </w:pPr>
      <w:r>
        <w:rPr>
          <w:rFonts w:eastAsia="Times New Roman"/>
          <w:szCs w:val="24"/>
        </w:rPr>
        <w:t>Επίσης, λέτε «ούτε ένα ευρώ μέτρα». Υποψιάζομαι ότι κάνετε τη σκέψη να υπογράψετε στις Βρυξέλλες όλα τα μέτρα κανονικότατα –συντάξεις, εργασιακά, τα πάντα- και να έρθετε εδώ στη Βουλή να περάσετε μόνον έναν υπερκόφτη, χ</w:t>
      </w:r>
      <w:r>
        <w:rPr>
          <w:rFonts w:eastAsia="Times New Roman"/>
          <w:szCs w:val="24"/>
        </w:rPr>
        <w:t>ωρίς να μνημονεύετε ένα ένα τα μέτρα. Εάν έχετε τέτοιο πρόγραμμα, αν έχετε τέτοιο σχέδιο, δηλαδή, εις μεν τις Βρυξέλλες να «ξεβρακωθούμε» -να το πω έτσι- δηλαδή, να τα υπογράψουμε όλα ένα ένα αναλυτικότατα και λεπτομερέστατα, εδώ δε στη Βουλή να έρθουμε να</w:t>
      </w:r>
      <w:r>
        <w:rPr>
          <w:rFonts w:eastAsia="Times New Roman"/>
          <w:szCs w:val="24"/>
        </w:rPr>
        <w:t xml:space="preserve"> πούμε ότι </w:t>
      </w:r>
      <w:r>
        <w:rPr>
          <w:rFonts w:eastAsia="Times New Roman"/>
          <w:szCs w:val="24"/>
        </w:rPr>
        <w:lastRenderedPageBreak/>
        <w:t>έχουμε έναν υπερκόφτη που δεν θα χρειαστεί να χρησιμοποιηθεί, αλλά αν χρειαστεί, εδώ είμαστε όλοι, είναι ταχυδακτυλουργία και, σας παρακαλώ, να το ματαιώσετε. Εάν αυτό λέτε, αν γίνει τέτοιου είδους ψηφοφορία, υποτιμάτε πολύ και την κρίση των ιδί</w:t>
      </w:r>
      <w:r>
        <w:rPr>
          <w:rFonts w:eastAsia="Times New Roman"/>
          <w:szCs w:val="24"/>
        </w:rPr>
        <w:t>ων σας των Βουλευτών σας, τινές εκ των οποίων θεωρώ ότι είναι προσωπικότητες και δεν έπρεπε να τους υποτιμήσετε τόσο πολύ.</w:t>
      </w:r>
    </w:p>
    <w:p w14:paraId="14AC5BA3"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Είναι πολύ κρίσιμη αυτή η ώρα, κύριε Τσίπρα, για να λέτε «εμείς θα τα καταφέρουμε» και «δεν περνάμε ούτε ένα μέτρο» και «η Ευρώπη θα </w:t>
      </w:r>
      <w:r>
        <w:rPr>
          <w:rFonts w:eastAsia="Times New Roman"/>
          <w:szCs w:val="24"/>
        </w:rPr>
        <w:t>υποκύψει». Τα έχετε πει και στο παρελθόν αυτά και τα έχετε πει εξίσου στεντόρεια τη φωνή και στο τέλος απογοητευτήκατε και «τα μαζέψατε». Όταν γίνεται μία διαπραγμάτευση, θα προτιμούσα να είστε σιωπηλοί και θα προτιμούσα να ενημερώνετε και τους Αρχηγούς τω</w:t>
      </w:r>
      <w:r>
        <w:rPr>
          <w:rFonts w:eastAsia="Times New Roman"/>
          <w:szCs w:val="24"/>
        </w:rPr>
        <w:t>ν υπολοίπων κομμάτων, γιατί αυτά που θα πάτε να υπογράψετε δεν θα τα πληρώσουν μόνο οι οπαδοί ή οι Βουλευτές σας, θα τα πληρώσει όλος ο ελληνικός λαός και οι οπαδοί των υπολοίπων κομμάτων.</w:t>
      </w:r>
    </w:p>
    <w:p w14:paraId="14AC5BA4" w14:textId="77777777" w:rsidR="001812B4" w:rsidRDefault="001009A2">
      <w:pPr>
        <w:spacing w:line="600" w:lineRule="auto"/>
        <w:ind w:firstLine="720"/>
        <w:contextualSpacing/>
        <w:jc w:val="both"/>
        <w:rPr>
          <w:rFonts w:eastAsia="Times New Roman"/>
          <w:szCs w:val="24"/>
        </w:rPr>
      </w:pPr>
      <w:r>
        <w:rPr>
          <w:rFonts w:eastAsia="Times New Roman"/>
          <w:szCs w:val="24"/>
        </w:rPr>
        <w:t>Από σεβασμό, λοιπόν, προς τον ελληνικό λαό πρέπει να κρατάτε γνωστό</w:t>
      </w:r>
      <w:r>
        <w:rPr>
          <w:rFonts w:eastAsia="Times New Roman"/>
          <w:szCs w:val="24"/>
        </w:rPr>
        <w:t xml:space="preserve"> το πώς εξελίσσονται τα πράγματα, όλα τα στοιχεία στους πολιτικούς αρχηγούς. Έχετε καθήκον, αν θέλετε τη </w:t>
      </w:r>
      <w:r>
        <w:rPr>
          <w:rFonts w:eastAsia="Times New Roman"/>
          <w:szCs w:val="24"/>
        </w:rPr>
        <w:lastRenderedPageBreak/>
        <w:t>στοιχειώδη συναίνεση, έστω τη συναίνεση του να λέμε «καλημέρα» και «καλησπέρα». Εάν μας χρησιμοποιείτε όλους στην Αίθουσα αυτή, δεν θα μείνει καλή η φή</w:t>
      </w:r>
      <w:r>
        <w:rPr>
          <w:rFonts w:eastAsia="Times New Roman"/>
          <w:szCs w:val="24"/>
        </w:rPr>
        <w:t>μη σας, όταν απέλθετε από το Μέγαρο Μαξίμου. Αυτό έχω να πω. Είναι πολύ επικίνδυνο να συμβεί αυτό.</w:t>
      </w:r>
    </w:p>
    <w:p w14:paraId="14AC5BA5"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Θα σας πω κάτι. Έχω ένα στοιχείο ότι το ΔΝΤ ζητάει 1.200 ευρώ μέγιστη μεικτή σύνταξη. Αυτό το στοιχείο δεν το ξέρετε εσείς, κύριε Τσίπρα, ότι ζητάει μεγίστη </w:t>
      </w:r>
      <w:r>
        <w:rPr>
          <w:rFonts w:eastAsia="Times New Roman"/>
          <w:szCs w:val="24"/>
        </w:rPr>
        <w:t xml:space="preserve">σύνταξη 1.200 ευρώ; Πώς θα πούμε στον δικαστικό που παίρνει 2.600 ευρώ, «πάρε 900 ευρώ στην τσέπη»; Πώς θα το πούμε; Και το αποκρύπτει αυτό και ο Μητσοτάκης που δεν μπορεί να μην το ξέρει ούτε αυτός. </w:t>
      </w:r>
    </w:p>
    <w:p w14:paraId="14AC5BA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Καθόσαστε εδώ και κάνετε κοκορομαχίες για την </w:t>
      </w:r>
      <w:r>
        <w:rPr>
          <w:rFonts w:eastAsia="Times New Roman"/>
          <w:szCs w:val="24"/>
          <w:lang w:val="en-US"/>
        </w:rPr>
        <w:t>offshore</w:t>
      </w:r>
      <w:r>
        <w:rPr>
          <w:rFonts w:eastAsia="Times New Roman"/>
          <w:szCs w:val="24"/>
        </w:rPr>
        <w:t xml:space="preserve"> </w:t>
      </w:r>
      <w:r>
        <w:rPr>
          <w:rFonts w:eastAsia="Times New Roman"/>
          <w:szCs w:val="24"/>
        </w:rPr>
        <w:t xml:space="preserve">της </w:t>
      </w:r>
      <w:r>
        <w:rPr>
          <w:rFonts w:eastAsia="Times New Roman"/>
          <w:szCs w:val="24"/>
        </w:rPr>
        <w:t>«</w:t>
      </w:r>
      <w:r>
        <w:rPr>
          <w:rFonts w:eastAsia="Times New Roman"/>
          <w:szCs w:val="24"/>
        </w:rPr>
        <w:t>ΑΥΓΗΣ</w:t>
      </w:r>
      <w:r>
        <w:rPr>
          <w:rFonts w:eastAsia="Times New Roman"/>
          <w:szCs w:val="24"/>
        </w:rPr>
        <w:t>»</w:t>
      </w:r>
      <w:r>
        <w:rPr>
          <w:rFonts w:eastAsia="Times New Roman"/>
          <w:szCs w:val="24"/>
        </w:rPr>
        <w:t xml:space="preserve"> και για τον </w:t>
      </w:r>
      <w:r>
        <w:rPr>
          <w:rFonts w:eastAsia="Times New Roman"/>
          <w:szCs w:val="24"/>
        </w:rPr>
        <w:t>«</w:t>
      </w:r>
      <w:r>
        <w:rPr>
          <w:rFonts w:eastAsia="Times New Roman"/>
          <w:szCs w:val="24"/>
        </w:rPr>
        <w:t>ΚΗΡΥΚΑ</w:t>
      </w:r>
      <w:r>
        <w:rPr>
          <w:rFonts w:eastAsia="Times New Roman"/>
          <w:szCs w:val="24"/>
        </w:rPr>
        <w:t>»</w:t>
      </w:r>
      <w:r>
        <w:rPr>
          <w:rFonts w:eastAsia="Times New Roman"/>
          <w:szCs w:val="24"/>
        </w:rPr>
        <w:t xml:space="preserve"> Χ</w:t>
      </w:r>
      <w:r>
        <w:rPr>
          <w:rFonts w:eastAsia="Times New Roman"/>
          <w:szCs w:val="24"/>
        </w:rPr>
        <w:t>ανίων</w:t>
      </w:r>
      <w:r>
        <w:rPr>
          <w:rFonts w:eastAsia="Times New Roman"/>
          <w:szCs w:val="24"/>
        </w:rPr>
        <w:t xml:space="preserve"> και το συνταξιοδοτικό εδώ θα γίνει εφιάλτης το επόμενο διάστημα και θα μας κυνηγάει ο κόσμος για την απόκρυψη αυτού του σοβαρότατου στοιχείου. Οι συντάξεις θα πετσοκοπούν. Ο μόνος τρόπος να γλιτώναμε κάπως τις συντάξ</w:t>
      </w:r>
      <w:r>
        <w:rPr>
          <w:rFonts w:eastAsia="Times New Roman"/>
          <w:szCs w:val="24"/>
        </w:rPr>
        <w:t xml:space="preserve">εις, είναι να έρθουν επενδύσεις. Για να έρθουν, όμως, επενδύσεις, πρέπει να γίνει μια κυβέρνηση διακοσίων σαράντα. Μου ειπώθηκε αυτό. Δεν υπάρχει περίπτωση με εκατόν πενήντα δύο και εκατόν πενήντα τρεις. </w:t>
      </w:r>
    </w:p>
    <w:p w14:paraId="14AC5BA7"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Γι’ αυτό λέω και στον κ. Μητσοτάκη ότι κακώς ζητάει</w:t>
      </w:r>
      <w:r>
        <w:rPr>
          <w:rFonts w:eastAsia="Times New Roman"/>
          <w:szCs w:val="24"/>
        </w:rPr>
        <w:t xml:space="preserve"> εκλογές. Τι θα γίνει, και να γίνουν εκλογές και να τις κερδίσει και να κάνει κυβέρνηση με την κ. Γεννηματά που είναι η μόνη φαντάζομαι που μπορεί να του δώσει ψήφο; Εγώ πολύ δύσκολα σε άνθρωπο ο οποίος είχε αποστατήσει από την Ένωση Κέντρου θα έδινα ψήφο.</w:t>
      </w:r>
    </w:p>
    <w:p w14:paraId="14AC5BA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Κάνει νόημα «όχι» ο κ. Κεγκέρογλου, αλλά πώς τότε ψηφίσατε την ενισχυμένη; </w:t>
      </w:r>
    </w:p>
    <w:p w14:paraId="14AC5BA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Κεγκέρογλου, τι κάνει νιάου-νιάου στα κεραμίδια; Θα κάνει και ο κ. Μητσοτάκης κυβέρνηση με εκατόν πενήντα δύο. Φαντάζεστε ότι με αυτό θα έρθουν επενδύσεις; Απλώς θα ικανοποι</w:t>
      </w:r>
      <w:r>
        <w:rPr>
          <w:rFonts w:eastAsia="Times New Roman" w:cs="Times New Roman"/>
          <w:szCs w:val="24"/>
        </w:rPr>
        <w:t xml:space="preserve">ήσει την εξουσιομανία ότι έγινε και αυτός Πρωθυπουργός. </w:t>
      </w:r>
    </w:p>
    <w:p w14:paraId="14AC5BA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Θα έχει, όμως, και αυτός τη γνωστή τύχη. Θα κάτσει τέσσερις, πέντε μήνες και θα καταρρεύσει. Θα πάμε σε εκλογές που τότε θα είναι με μηδέν μπόνους, γιατί δεν θα έχει μπορέσει να αλλάξει τον εκλογικό </w:t>
      </w:r>
      <w:r>
        <w:rPr>
          <w:rFonts w:eastAsia="Times New Roman" w:cs="Times New Roman"/>
          <w:szCs w:val="24"/>
        </w:rPr>
        <w:t xml:space="preserve">νόμο, όπως λέει, την πρώτη εβδομάδα, με διακόσιους. Πού θα τους βρει; </w:t>
      </w:r>
    </w:p>
    <w:p w14:paraId="14AC5BA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Άρα, θα γίνουν εκλογές πολύ σύντομα, με μηδέν μπόνους και τότε θα δείτε την οικουμενική που λέτε για τον Λεβέντη ότι </w:t>
      </w:r>
      <w:r>
        <w:rPr>
          <w:rFonts w:eastAsia="Times New Roman" w:cs="Times New Roman"/>
          <w:szCs w:val="24"/>
        </w:rPr>
        <w:lastRenderedPageBreak/>
        <w:t>κόλλησε η βελόνα. Δεν θα κολλήσει η βελόνα, απλώς θα επικρατήσει η λ</w:t>
      </w:r>
      <w:r>
        <w:rPr>
          <w:rFonts w:eastAsia="Times New Roman" w:cs="Times New Roman"/>
          <w:szCs w:val="24"/>
        </w:rPr>
        <w:t xml:space="preserve">ογική, όταν υπάρξει οικουμενική κυβέρνηση, κύριοι. Θα περάσουμε, όμως, δυστυχώς, από αυτόν τον κύκλο μέχρι να τελειώσουμε με τον κ. Τσίπρα και με εσάς με ένα πεντάμηνο, εξάμηνο, γιατί όσο πάμε πιο πέρα η πίστωση χρόνου μειώνεται. </w:t>
      </w:r>
    </w:p>
    <w:p w14:paraId="14AC5BA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 Σαμαράς έμεινε δύο χρόν</w:t>
      </w:r>
      <w:r>
        <w:rPr>
          <w:rFonts w:eastAsia="Times New Roman" w:cs="Times New Roman"/>
          <w:szCs w:val="24"/>
        </w:rPr>
        <w:t>ια, άλλα δύο χρόνια ο Γιωργάκης και δύο ο Τσίπρας. Εσείς, η Δεξιά, δεν θα κάνετε χρόνο. Θα κάνετε πέντε με έξι μήνες, γιατί όταν δει ο λαός ότι βάζετε και εσείς φόρους και κόβετε μισθούς και συντάξεις, δεν θα δείξει την υπομονή που νομίζετε. Και τότε θα πά</w:t>
      </w:r>
      <w:r>
        <w:rPr>
          <w:rFonts w:eastAsia="Times New Roman" w:cs="Times New Roman"/>
          <w:szCs w:val="24"/>
        </w:rPr>
        <w:t>με σε εκλογές με μηδέν μπόνους και τότε κάθε κατεργάρης θα πάει στον πάγκο του.</w:t>
      </w:r>
    </w:p>
    <w:p w14:paraId="14AC5BA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4AC5BAE" w14:textId="77777777" w:rsidR="001812B4" w:rsidRDefault="001009A2">
      <w:pPr>
        <w:spacing w:line="600" w:lineRule="auto"/>
        <w:ind w:firstLine="720"/>
        <w:contextualSpacing/>
        <w:jc w:val="center"/>
        <w:rPr>
          <w:rFonts w:eastAsia="Times New Roman"/>
          <w:bCs/>
        </w:rPr>
      </w:pPr>
      <w:r>
        <w:rPr>
          <w:rFonts w:eastAsia="Times New Roman"/>
          <w:bCs/>
        </w:rPr>
        <w:t>(Χειροκροτήματα από την πτέρυγα της Ένωσης Κεντρώων)</w:t>
      </w:r>
    </w:p>
    <w:p w14:paraId="14AC5BA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szCs w:val="24"/>
        </w:rPr>
        <w:t xml:space="preserve"> Σας ευχαριστούμε, κύριε Πρόεδρε.</w:t>
      </w:r>
    </w:p>
    <w:p w14:paraId="14AC5BB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Πρόεδρος της </w:t>
      </w:r>
      <w:r>
        <w:rPr>
          <w:rFonts w:eastAsia="Times New Roman" w:cs="Times New Roman"/>
          <w:szCs w:val="24"/>
        </w:rPr>
        <w:t>Κοινοβουλευτικής Ομάδας του Ποταμιού κ. Σταύρος Θεοδωράκης για δεκαπέντε λεπτά.</w:t>
      </w:r>
    </w:p>
    <w:p w14:paraId="14AC5BB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rPr>
        <w:t>ΣΤΑΥΡΟΣ ΘΕΟΔΩΡΑΚΗΣ (Πρόεδρος του κόμματος Το Ποτάμι):</w:t>
      </w:r>
      <w:r>
        <w:rPr>
          <w:rFonts w:eastAsia="Times New Roman" w:cs="Times New Roman"/>
          <w:szCs w:val="24"/>
        </w:rPr>
        <w:t xml:space="preserve"> Κύριε Λυκούδη, επιτρέψτε μου να προτείνω στο </w:t>
      </w:r>
      <w:r>
        <w:rPr>
          <w:rFonts w:eastAsia="Times New Roman" w:cs="Times New Roman"/>
          <w:szCs w:val="24"/>
        </w:rPr>
        <w:lastRenderedPageBreak/>
        <w:t>Προεδρείο σας –και να το διαβιβάσετε και στον κ. Βούτση- να κάνουμε ένα τολμη</w:t>
      </w:r>
      <w:r>
        <w:rPr>
          <w:rFonts w:eastAsia="Times New Roman" w:cs="Times New Roman"/>
          <w:szCs w:val="24"/>
        </w:rPr>
        <w:t xml:space="preserve">ρό βήμα στη Βουλή, να καταργήσουμε τα ρολόγια, τα χρονόμετρα, γιατί πραγματικά είναι ντροπή για το Κοινοβούλιο να μην κοιτάει κανείς ομιλητής το χρονόμετρο. Δεν συμβαίνει πουθενά στον κόσμο, σε καμμία χώρα. </w:t>
      </w:r>
    </w:p>
    <w:p w14:paraId="14AC5BB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Τέλος πάντων, όταν δεν τηρούμε εμείς τον ελάχιστ</w:t>
      </w:r>
      <w:r>
        <w:rPr>
          <w:rFonts w:eastAsia="Times New Roman" w:cs="Times New Roman"/>
          <w:szCs w:val="24"/>
        </w:rPr>
        <w:t>ο κανόνα, πώς περιμένουμε να θεωρήσει ο κόσμος ότι πρέπει να τηρεί κάποιους άλλους κανόνες; Υπήρξαν ομιλητές που μίλησαν μία ώρα, ενώ έπρεπε να μιλήσουν είκοσι λεπτά.</w:t>
      </w:r>
    </w:p>
    <w:p w14:paraId="14AC5BB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Πάντως, η σημερινή συζήτηση μοιάζει όντως με ξαναζεσταμένο φαγητό. Εμείς σας έχουμε πει τ</w:t>
      </w:r>
      <w:r>
        <w:rPr>
          <w:rFonts w:eastAsia="Times New Roman" w:cs="Times New Roman"/>
          <w:szCs w:val="24"/>
        </w:rPr>
        <w:t>ις απόψεις μας και για τα δάνεια των κομμάτων και για τα δάνεια των ΜΜΕ. Είναι δύο μόνο από τις όψεις παρακμής του παλαιού συστήματος. Τεράστιες επιχορηγήσεις στα κόμματα για να έχουν γραφεία, να συντηρούν κομματικούς μηχανισμούς, να κάνουν αφισοπόλεμο, να</w:t>
      </w:r>
      <w:r>
        <w:rPr>
          <w:rFonts w:eastAsia="Times New Roman" w:cs="Times New Roman"/>
          <w:szCs w:val="24"/>
        </w:rPr>
        <w:t xml:space="preserve"> κάνουν φιέστες με πλαστικές σημαίες, γιατί τι κόμμα είσαι, αν δεν είναι η φάτσα του αρχηγού πάνω στην ξύλινη κολώνα της ΔΕΗ στην Άνω Παναγιά, αν δεν έχεις γραφεία στην Κάτω Παναγιά, αν δεν έχεις διορίσει πέντε ανθρώπους στην Πέρα Παναγιά και τη Δώθε Παναγ</w:t>
      </w:r>
      <w:r>
        <w:rPr>
          <w:rFonts w:eastAsia="Times New Roman" w:cs="Times New Roman"/>
          <w:szCs w:val="24"/>
        </w:rPr>
        <w:t>ιά;</w:t>
      </w:r>
    </w:p>
    <w:p w14:paraId="14AC5BB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Έτσι, σπαταλήθηκαν εκατομμύρια επί των εκατομμυρίων, λεφτά βέβαια που στερήσαμε από τα σχολεία και τα νοσοκομεία. Όταν τελείωναν οι επιχορηγήσεις, τα κόμματα πήγαιναν στις τράπεζες και έπαιρναν και άλλα εκατομμύρια όχι με εγγυήσεις, αλλά πραγματικά με </w:t>
      </w:r>
      <w:r>
        <w:rPr>
          <w:rFonts w:eastAsia="Times New Roman" w:cs="Times New Roman"/>
          <w:szCs w:val="24"/>
        </w:rPr>
        <w:t xml:space="preserve">το κούτελο. </w:t>
      </w:r>
    </w:p>
    <w:p w14:paraId="14AC5BB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Προσέξτε, όμως. Έγραψε ο κ. Τσίπρας το 2010, ζητώντας ρύθμιση χρεών και νέο δάνειο από την Εθνική Τράπεζα, τα εξής: «Μας είναι απολύτως σαφές ότι η αποδοχή των αιτημάτων μας απαιτεί ευρύτερη θεώρηση και δεν προσδιορίζεται αποκλειστικά με αυστη</w:t>
      </w:r>
      <w:r>
        <w:rPr>
          <w:rFonts w:eastAsia="Times New Roman" w:cs="Times New Roman"/>
          <w:szCs w:val="24"/>
        </w:rPr>
        <w:t xml:space="preserve">ρά και μοναδικά χρηματοοικονομικά κριτήρια». </w:t>
      </w:r>
    </w:p>
    <w:p w14:paraId="14AC5BB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Προσέξατε τις λέξεις που χρησιμοποίησε; Ο νεότερος Αρχηγός επανέλαβε για άλλη μία φορά τα επιχειρήματα της παλαιοπολιτικής: Δανείστε μου, δανείστε στο κόμμα μου, όχι με τραπεζικά κριτήρια, αλλά επειδή προσφέρω </w:t>
      </w:r>
      <w:r>
        <w:rPr>
          <w:rFonts w:eastAsia="Times New Roman" w:cs="Times New Roman"/>
          <w:szCs w:val="24"/>
        </w:rPr>
        <w:t>στον τόπο.</w:t>
      </w:r>
    </w:p>
    <w:p w14:paraId="14AC5BB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ίδιο περίπου έλεγαν επί δεκαετίες και κάποιοι εκδότες και καναλάρχες: Έχω αέρα, δώστε μου λεφτά. Έτσι φθάσαμε τα ΜΜΕ να έχουν δανειστεί 1.027.000.000 ευρώ και τα κόμματα πάνω από 400.000.000 ευρώ, 210.000.000 ευρώ η Νέα Δημο</w:t>
      </w:r>
      <w:r>
        <w:rPr>
          <w:rFonts w:eastAsia="Times New Roman" w:cs="Times New Roman"/>
          <w:szCs w:val="24"/>
        </w:rPr>
        <w:lastRenderedPageBreak/>
        <w:t>κρατία και 190.000</w:t>
      </w:r>
      <w:r>
        <w:rPr>
          <w:rFonts w:eastAsia="Times New Roman" w:cs="Times New Roman"/>
          <w:szCs w:val="24"/>
        </w:rPr>
        <w:t>.000 ευρώ το ΠΑΣΟΚ, 8.000.000 ευρώ ο ΣΥΡΙΖΑ. Όλα αυτά πέρα από τα 825.000.000 ευρώ που έλαβαν τα κόμματα ως κρατική χρηματοδότηση τα τελευταία είκοσι χρόνια.</w:t>
      </w:r>
    </w:p>
    <w:p w14:paraId="14AC5BB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Ποτάμι μετείχε σε τρεις εκλογικές αναμετρήσεις. Κάναμε ευρωεκλογές με 100.000 ευρώ, εθνικές εκλ</w:t>
      </w:r>
      <w:r>
        <w:rPr>
          <w:rFonts w:eastAsia="Times New Roman" w:cs="Times New Roman"/>
          <w:szCs w:val="24"/>
        </w:rPr>
        <w:t>ογές τον Ιανουάριο του 2015 με 395.000 ευρώ και τον Σεπτέμβριο με 480.000 ευρώ. Και τα οικονομικά μας στοιχεία, έσοδα-έξοδα, είναι όλα δημόσια. Το Ποτάμι είναι το μόνο κόμμα που έχει στείλει πλήρη οικονομικά στοιχεία στη Διεθνή Διαφάνεια. Είναι οι μικρές π</w:t>
      </w:r>
      <w:r>
        <w:rPr>
          <w:rFonts w:eastAsia="Times New Roman" w:cs="Times New Roman"/>
          <w:szCs w:val="24"/>
        </w:rPr>
        <w:t xml:space="preserve">ρωτιές που μας κάνουν να νιώθουμε υπερήφανοι. </w:t>
      </w:r>
    </w:p>
    <w:p w14:paraId="14AC5BB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Άλλοι, λοιπόν, πετραδίζουν τα εκατομμύρια, όπως λέμε στην Κρήτη, και κάποιοι λίγοι επιμένουν διαφορετικά. Υπάρχει, βέβαια, ένα τίμημα γι’ αυτό. Δεν έχουμε γραφεία σε όλη τη χώρα. Δεν συντηρούμε κομματικούς μισ</w:t>
      </w:r>
      <w:r>
        <w:rPr>
          <w:rFonts w:eastAsia="Times New Roman" w:cs="Times New Roman"/>
          <w:szCs w:val="24"/>
        </w:rPr>
        <w:t xml:space="preserve">θοφόρους. Τα στελέχη μας μετακινούνται με δικά τους έξοδα και τις καμπάνιες μας τις στήνουν οι φίλοι μας, οι εθελοντές μας κι όχι διαφημιστικά γραφεία και ξένοι σύμβουλοι. Και δεν έχουμε, βέβαια, δημοσιογράφους σε </w:t>
      </w:r>
      <w:r>
        <w:rPr>
          <w:rFonts w:eastAsia="Times New Roman" w:cs="Times New Roman"/>
          <w:szCs w:val="24"/>
          <w:lang w:val="en-US"/>
        </w:rPr>
        <w:t>payroll</w:t>
      </w:r>
      <w:r>
        <w:rPr>
          <w:rFonts w:eastAsia="Times New Roman" w:cs="Times New Roman"/>
          <w:szCs w:val="24"/>
        </w:rPr>
        <w:t>, δημοσιογράφους και ΜΜΕ που το κόμ</w:t>
      </w:r>
      <w:r>
        <w:rPr>
          <w:rFonts w:eastAsia="Times New Roman" w:cs="Times New Roman"/>
          <w:szCs w:val="24"/>
        </w:rPr>
        <w:t xml:space="preserve">μα εξουσίας τους αμείβουν από τα δημόσια ταμεία. </w:t>
      </w:r>
    </w:p>
    <w:p w14:paraId="14AC5BB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αυτή είναι η τριπλέτα της εξουσίας: κρατική παχυλή χρηματοδότηση –τουλάχιστον παλιότερα-, τραπεζικά δάνεια και δημόσια ταμεία στην υπηρεσία του κόμματος. Διορίζεις, έχεις μυστικά κονδύλια, πληρώνεις δ</w:t>
      </w:r>
      <w:r>
        <w:rPr>
          <w:rFonts w:eastAsia="Times New Roman" w:cs="Times New Roman"/>
          <w:szCs w:val="24"/>
        </w:rPr>
        <w:t>ημοσιογράφους, παίρνεις διαχειριστές ιστοσελίδων και τους βαφτίζεις συμβούλους. Για όλα αυτά πότε θα συζητήσουμε ειλικρινά στη Βουλή, για την άλωση, δηλαδή, του κράτους από την εκάστοτε κυβέρνηση;</w:t>
      </w:r>
    </w:p>
    <w:p w14:paraId="14AC5BB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καλέσαμε, κύριοι της Κυβέρνησης, να καταργήσετε τα μυστ</w:t>
      </w:r>
      <w:r>
        <w:rPr>
          <w:rFonts w:eastAsia="Times New Roman" w:cs="Times New Roman"/>
          <w:szCs w:val="24"/>
        </w:rPr>
        <w:t xml:space="preserve">ικά κονδύλια στο ΥΠΕΞ, το Υπουργείο Άμυνας και όπου αλλού. Γιατί δεν το κάνετε; Γιατί σας βολεύουν οι μυστικοί κωδικοί, οι κωδικοί των δεκάδων εκατομμυρίων; Κλαίτε για τους φτωχούς με κάθε ευκαιρία, αλλά νοιάζεστε μόνο για τους μισθοφόρους σας. </w:t>
      </w:r>
    </w:p>
    <w:p w14:paraId="14AC5BB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Στα γραφεί</w:t>
      </w:r>
      <w:r>
        <w:rPr>
          <w:rFonts w:eastAsia="Times New Roman" w:cs="Times New Roman"/>
          <w:szCs w:val="24"/>
        </w:rPr>
        <w:t>α των Υπουργών, σε συμβούλια οργανισμών, παντού θα βρεις έναν σύμβουλο με προηγούμενο επάγγελμα διαχειριστής ιστοσελίδας. Στο Πεντάγωνο είναι πιο πολλοί οι σύμβουλοι από τους φαντάρους, όπως θα σου πουν οι αξιωματικοί. Εν ολίγοις, μέσα σε τρία χρόνια κάνατ</w:t>
      </w:r>
      <w:r>
        <w:rPr>
          <w:rFonts w:eastAsia="Times New Roman" w:cs="Times New Roman"/>
          <w:szCs w:val="24"/>
        </w:rPr>
        <w:t xml:space="preserve">ε στο ίντερνετ ό,τι οι άλλοι </w:t>
      </w:r>
      <w:r>
        <w:rPr>
          <w:rFonts w:eastAsia="Times New Roman" w:cs="Times New Roman"/>
          <w:szCs w:val="24"/>
        </w:rPr>
        <w:lastRenderedPageBreak/>
        <w:t>έκαναν στα παραδοσιακά μέσα σε τριάντα χρόνια. Το ίδιο σύστημα, η ίδια εξαγορά, μόνο που έπεσαν λίγο οι τιμές λόγω κρίσης.</w:t>
      </w:r>
    </w:p>
    <w:p w14:paraId="14AC5BB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Κι εμποδίσατε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να ασχοληθεί με συγκεκριμένες καταγγελίες για ροή μαύρου χρήματος </w:t>
      </w:r>
      <w:r>
        <w:rPr>
          <w:rFonts w:eastAsia="Times New Roman" w:cs="Times New Roman"/>
          <w:szCs w:val="24"/>
        </w:rPr>
        <w:t>σε ελεγχόμενες από τους ΣΥΡΙΖΑ-ΑΝΕΛ ιστοσελίδες. Φοβηθήκατε ότι θα αρχίσουν να μιλάνε και άλλοι, όλοι αυτοί που χρηματοδοτούσατε για να κάνουν μια βρώμικη δουλειά, αυτοί που έβριζαν, λάσπωναν και απειλούσαν τους αντιπάλους σας, αυτοί που σήμερα επιβραβεύετ</w:t>
      </w:r>
      <w:r>
        <w:rPr>
          <w:rFonts w:eastAsia="Times New Roman" w:cs="Times New Roman"/>
          <w:szCs w:val="24"/>
        </w:rPr>
        <w:t>ε με κρατικές θέσεις.</w:t>
      </w:r>
    </w:p>
    <w:p w14:paraId="14AC5BB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οι θεσμοί αντί να υπηρετήσουν τον πολίτη, εκφυλίζονται πολλές φορές σε πεδία προνομίων και καταχρήσεων. Όποιος παρακολούθησε τις σαράντα συνεδριάσεις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διαπίστωσε πως τα προνόμια σε ημετέρους</w:t>
      </w:r>
      <w:r>
        <w:rPr>
          <w:rFonts w:eastAsia="Times New Roman" w:cs="Times New Roman"/>
          <w:szCs w:val="24"/>
        </w:rPr>
        <w:t xml:space="preserve">, στα κόμματα, σε επιλεγμένους εκδότες και καναλάρχες, έγιναν εργαλεία καταχρήσεων και τελικά, εστίες διαφθοράς. Βέβαια, η κυβερνητική πλειοψηφία αποφάσισε ότι κανείς πολιτικός δεν έχει ευθύνη. </w:t>
      </w:r>
    </w:p>
    <w:p w14:paraId="14AC5BB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αναρωτιέσαι: Πού πήγαν όλες αυτές οι κορώνες, τα συνθήματ</w:t>
      </w:r>
      <w:r>
        <w:rPr>
          <w:rFonts w:eastAsia="Times New Roman" w:cs="Times New Roman"/>
          <w:szCs w:val="24"/>
        </w:rPr>
        <w:t xml:space="preserve">α και τα αναθέματα του κ. Τσίπρα για τα τρίγωνα της </w:t>
      </w:r>
      <w:r>
        <w:rPr>
          <w:rFonts w:eastAsia="Times New Roman" w:cs="Times New Roman"/>
          <w:szCs w:val="24"/>
        </w:rPr>
        <w:lastRenderedPageBreak/>
        <w:t xml:space="preserve">διαπλοκής, όταν από αυτή την πυραμίδα, από αυτό το τρίγωνο λείπει η κορυφή, λείπουν οι πολιτικοί; </w:t>
      </w:r>
    </w:p>
    <w:p w14:paraId="14AC5BC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Ζητάμε, λοιπόν –για να πάμε και στις προτάσεις και να τηρήσουμε το χρονόμετρο- το εξής: Τα υπερχρεωμένα κ</w:t>
      </w:r>
      <w:r>
        <w:rPr>
          <w:rFonts w:eastAsia="Times New Roman" w:cs="Times New Roman"/>
          <w:szCs w:val="24"/>
        </w:rPr>
        <w:t xml:space="preserve">όμματα πρέπει να παρουσιάσουν ένα ρεαλιστικό σχέδιο αποπληρωμής των δανείων τους, ποια θα είναι τα χρέη τους σε δέκα χρόνια, σε είκοσι χρόνια. </w:t>
      </w:r>
    </w:p>
    <w:p w14:paraId="14AC5BC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Ζητάμε να υπάρχει ουσιαστικό ασυμβίβαστο μεταξύ προμηθευτών δημοσίου ή εργολήπτη δημοσίων έργων και ιδιοκτήτη ΜΜ</w:t>
      </w:r>
      <w:r>
        <w:rPr>
          <w:rFonts w:eastAsia="Times New Roman" w:cs="Times New Roman"/>
          <w:szCs w:val="24"/>
        </w:rPr>
        <w:t>Ε. Ζητάμε διαφάνεια και δημοσιοποίηση των οικονομικών στοιχείων των κομμάτων, των διαφημιστικών δαπανών του κράτους, των τραπεζών και των ΔΕΚΟ.</w:t>
      </w:r>
    </w:p>
    <w:p w14:paraId="14AC5BC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τα επίκαιρα, το κλείσιμο δηλαδή των εφημερίδων, το είπαμε και στην προηγούμενη συνεδρίαση, το λέμε </w:t>
      </w:r>
      <w:r>
        <w:rPr>
          <w:rFonts w:eastAsia="Times New Roman" w:cs="Times New Roman"/>
          <w:szCs w:val="24"/>
        </w:rPr>
        <w:t>και σήμερα. Πρέπει να σώσουμε τα έντυπα και όχι, βέβαια, τους εκδότες που ευθύνονται για αυτή την κατρακύλα. Να εξαντλήσουμε κάθε δυνατότητα, ώστε να μην σιγήσουν όσα μέσα σήμερα βρίσκονται κοντά στο λουκέτο. Να μην παραγράψουμε, όμως, τις ευθύνες των ιδιο</w:t>
      </w:r>
      <w:r>
        <w:rPr>
          <w:rFonts w:eastAsia="Times New Roman" w:cs="Times New Roman"/>
          <w:szCs w:val="24"/>
        </w:rPr>
        <w:t xml:space="preserve">κτητών τους. Να καταλογιστούν ευθύνες για την </w:t>
      </w:r>
      <w:r>
        <w:rPr>
          <w:rFonts w:eastAsia="Times New Roman" w:cs="Times New Roman"/>
          <w:szCs w:val="24"/>
        </w:rPr>
        <w:lastRenderedPageBreak/>
        <w:t>κακοδιαχείρισή τους. Να εφαρμοστεί ο νόμος, αλλά να δοθεί στους εργαζόμενους μια δεύτερη ευκαιρία.</w:t>
      </w:r>
    </w:p>
    <w:p w14:paraId="14AC5BC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Εκατοντάδες άνθρωποι απλήρωτοι για μήνες αντέχουν και είναι παρόντες στο καθημερινό τους ραντεβού με τους πολίτ</w:t>
      </w:r>
      <w:r>
        <w:rPr>
          <w:rFonts w:eastAsia="Times New Roman" w:cs="Times New Roman"/>
          <w:szCs w:val="24"/>
        </w:rPr>
        <w:t xml:space="preserve">ες. Προδόθηκαν, εξαπατήθηκαν, αλλά επιμένουν. Πρέπει, λοιπόν, να τους δώσουμε τη δυνατότητα να συνεχίσουν την προσπάθειά τους, ώστε να βρεθούν σοβαροί επενδυτές και περιμένουμε από την Κυβέρνηση να κάνει τη δική της πρόταση, όπως δεσμεύθηκε στη Βουλή ο κ. </w:t>
      </w:r>
      <w:r>
        <w:rPr>
          <w:rFonts w:eastAsia="Times New Roman" w:cs="Times New Roman"/>
          <w:szCs w:val="24"/>
        </w:rPr>
        <w:t>Τσίπρας την προηγούμενη φορά. Πάντως, το λουκέτο και ο ξαφνικός θάνατος μόνο νέες ζημίες θα συσσωρεύσουν στις τράπεζες και τελικά, στο δημόσιο.</w:t>
      </w:r>
    </w:p>
    <w:p w14:paraId="14AC5BC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Στη Γαλλία για να αντιμετωπίσουν την παρατεταμένη κρίση των εντύπων, δίνουν κάθε χρόνο σε διακόσιες χιλιάδες νέο</w:t>
      </w:r>
      <w:r>
        <w:rPr>
          <w:rFonts w:eastAsia="Times New Roman" w:cs="Times New Roman"/>
          <w:szCs w:val="24"/>
        </w:rPr>
        <w:t>υς συνδρομές σε έντυπα, σε εφημερίδες και περιοδικά.</w:t>
      </w:r>
    </w:p>
    <w:p w14:paraId="14AC5BC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Θα πρέπει, λοιπόν, να στηρίξουμε την πολυφωνία και θα πρέπει -επιτρέψτε μου- να στηρίξουμε και τα τοπικά ΜΜΕ, τα οποία έχουν γονατίσει με την ξαφνική αύξηση των εισφορών και των φόρων, ενώ παράλληλα όλα </w:t>
      </w:r>
      <w:r>
        <w:rPr>
          <w:rFonts w:eastAsia="Times New Roman" w:cs="Times New Roman"/>
          <w:szCs w:val="24"/>
        </w:rPr>
        <w:t>τα έσοδα έχουν επίσης ξαφνικά εκμηδενιστεί.</w:t>
      </w:r>
    </w:p>
    <w:p w14:paraId="14AC5BC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Έχω, όμως, την αίσθηση ότι αυτή η συζήτηση είναι και λίγο μάταιη. Τα λέμε, τα ξαναλέμε και τίποτα δεν αλλάζει. Όλα έχουν βαλτώσει, όλα επιδεινώνονται. Θα τα μάθετε τα νέα από την οικονομία. Μεγάλες εταιρείες πληρ</w:t>
      </w:r>
      <w:r>
        <w:rPr>
          <w:rFonts w:eastAsia="Times New Roman" w:cs="Times New Roman"/>
          <w:szCs w:val="24"/>
        </w:rPr>
        <w:t>ώνουν, υποτίθεται, νυχτερινά, αργίες, υπερωρίες με κουπόνια για γεύματα και σούπερ μάρκετ, ενώ άλλες εταιρείες, για να γλυτώσουν φόρους και ασφαλιστικές εισφορές, δίνουν αντί για μισθό βουλγαρικές και κυπριακές προπληρωμένες τραπεζικές κάρτες.</w:t>
      </w:r>
    </w:p>
    <w:p w14:paraId="14AC5BC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μαύρη εργα</w:t>
      </w:r>
      <w:r>
        <w:rPr>
          <w:rFonts w:eastAsia="Times New Roman" w:cs="Times New Roman"/>
          <w:szCs w:val="24"/>
        </w:rPr>
        <w:t xml:space="preserve">σία εξακολουθεί να αυξάνεται. Αφορά πλέον πάνω από πεντακόσιες χιλιάδες ανθρώπους. Ένας στους πέντε εργαζόμενους είναι ανασφάλιστος και ένας στους τρεις αμείβεται με 300 ευρώ. Η Κυβέρνηση της ελπίδας, της αξιοπρέπειας, της εργασίας, των λαϊκών συμφερόντων </w:t>
      </w:r>
      <w:r>
        <w:rPr>
          <w:rFonts w:eastAsia="Times New Roman" w:cs="Times New Roman"/>
          <w:szCs w:val="24"/>
        </w:rPr>
        <w:t xml:space="preserve">συνεχίζει να παίζει με τη δεύτερη αξιολόγηση ένα επικοινωνιακό, κυρίως, παιχνίδι για να γίνει αρεστή στον κομματικό της στρατό, που τώρα πια τρέφεται από το κράτος και αδιαφορεί για τα εργασιακά και για τον εργασιακό μεσαίωνα που επικρατεί στην πραγματική </w:t>
      </w:r>
      <w:r>
        <w:rPr>
          <w:rFonts w:eastAsia="Times New Roman" w:cs="Times New Roman"/>
          <w:szCs w:val="24"/>
        </w:rPr>
        <w:t>ζωή.</w:t>
      </w:r>
    </w:p>
    <w:p w14:paraId="14AC5BC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 τα κόμματα που κυβέρνησαν και τώρα για τους ΣΥΡΙΖΑ-ΑΝΕΛ, οι άνθρωποι του ιδιωτικού τομέα είναι αόρατοι, μη</w:t>
      </w:r>
      <w:r>
        <w:rPr>
          <w:rFonts w:eastAsia="Times New Roman" w:cs="Times New Roman"/>
          <w:szCs w:val="24"/>
        </w:rPr>
        <w:lastRenderedPageBreak/>
        <w:t>χανές που πληρώνουν φόρους. Κάποια στιγμή, όμως, οι μηχανές ξεσηκώνονται, όταν αντιληφθούν ότι όλα, μα όλα και βέβαια, η υπερήφανη διαπραγμάτ</w:t>
      </w:r>
      <w:r>
        <w:rPr>
          <w:rFonts w:eastAsia="Times New Roman" w:cs="Times New Roman"/>
          <w:szCs w:val="24"/>
        </w:rPr>
        <w:t>ευση αποσκοπούν στο να διατηρηθεί σε ισχύ ένας κρατικοδίαιτος μηχανισμός και μια εξουσία λαϊκιστών.</w:t>
      </w:r>
    </w:p>
    <w:p w14:paraId="14AC5BC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Οι χαμένες θέσεις, κυρίες και κύριοι, εργασίας και το χαμένο ΑΕΠ δεν οφείλονται μόνο στη δημοσιονομική προσαρμογή, αλλά στην αβεβαιότητα, την πολιτική αστάθ</w:t>
      </w:r>
      <w:r>
        <w:rPr>
          <w:rFonts w:eastAsia="Times New Roman" w:cs="Times New Roman"/>
          <w:szCs w:val="24"/>
        </w:rPr>
        <w:t>εια και την έλλειψη ρευστότητας. Το Ποτάμι έχει ανακοινώσει από τον Μάιο του 2016 ότι ο βαθμός ονομαστικής συμμόρφωσης των συμφωνημένων δράσεων του μνημονίου δεν ξεπερνούσε το 43%.</w:t>
      </w:r>
    </w:p>
    <w:p w14:paraId="14AC5BC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είχαμε αποκαλύψει ότι η πραγματική υλοποίηση δεν ξεπερνούσε το 15% </w:t>
      </w:r>
      <w:r>
        <w:rPr>
          <w:rFonts w:eastAsia="Times New Roman" w:cs="Times New Roman"/>
          <w:szCs w:val="24"/>
        </w:rPr>
        <w:t>και μας χλευάζατε και ήρθε ο κ. Τσακαλώτος και μας επιβεβαίωσε ότι έχουμε κάνει το 1/3 των συμφωνηθέντων, το άλλο 1/3 θα το κάνουμε σε δύο εβδομάδες και το τελευταίο 1/3 θα το κάνουμε δέκα μέρες μετά την υπογραφή. Και όλα αυτά που έλεγε ο κ. Τσίπρας, ότι θ</w:t>
      </w:r>
      <w:r>
        <w:rPr>
          <w:rFonts w:eastAsia="Times New Roman" w:cs="Times New Roman"/>
          <w:szCs w:val="24"/>
        </w:rPr>
        <w:t>α ξενυχτήσουμε, αλλά θα κλείσουμε τη διαπραγμάτευση μέχρι τις 5 Δεκεμβρίου, πού πήγαν;</w:t>
      </w:r>
    </w:p>
    <w:p w14:paraId="14AC5BC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Υπάρχει το μεγάλο ερώτημα, κύριε Πρωθυπουργέ: Γιατί δώσατε χρόνο; Γιατί με την καθυστέρησή σας δώσατε χρόνο στους ακραίους κύκλους των δανειστών να απειλούν και να </w:t>
      </w:r>
      <w:r>
        <w:rPr>
          <w:rFonts w:eastAsia="Times New Roman" w:cs="Times New Roman"/>
          <w:szCs w:val="24"/>
        </w:rPr>
        <w:t>εκβιάζουν ξανά την Ελλάδα;</w:t>
      </w:r>
    </w:p>
    <w:p w14:paraId="14AC5BC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λοιπόν, ευθέως το εξής: Θα είναι έγκλημα, αν δεν κλείσετε τη δεύτερη αξιολόγηση μέχρι το τέλος Φεβρουαρίου. Θα είναι έγκλημα, αν χάσουμε την ποσοτική χαλάρωση που κρίνεται στις 9 Μαρτίου. Θα είναι έγκλημα, αν η </w:t>
      </w:r>
      <w:r>
        <w:rPr>
          <w:rFonts w:eastAsia="Times New Roman" w:cs="Times New Roman"/>
          <w:szCs w:val="24"/>
        </w:rPr>
        <w:t>αξιολόγηση πάει τον Μάιο, όπως ψιθυρίζουν κάποιοι Υπουργοί σας.</w:t>
      </w:r>
    </w:p>
    <w:p w14:paraId="14AC5BC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Κλείστε, λοιπόν, την αξιολόγηση. Μην παρατείνετε την εκκρεμότητα. Μην ανοίγετε ξανά κουβέντα για τη δραχμή. Δεν θέλουμε να ζήσουμε ξανά τον εφιάλτη του 2015. Μπορεί κάποιοι στο δικαστικό Σώμα </w:t>
      </w:r>
      <w:r>
        <w:rPr>
          <w:rFonts w:eastAsia="Times New Roman" w:cs="Times New Roman"/>
          <w:szCs w:val="24"/>
        </w:rPr>
        <w:t xml:space="preserve">να σας προστάτευσαν και να έβαλαν στο αρχείο το έγκλημα των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w:t>
      </w:r>
      <w:r>
        <w:rPr>
          <w:rFonts w:eastAsia="Times New Roman" w:cs="Times New Roman"/>
          <w:szCs w:val="24"/>
        </w:rPr>
        <w:t>. Όμως, όλα τα εγκλήματα συσσωρεύονται και οι καταστάσεις μπορούν να γίνουν κάποια στιγμή εκρηκτικές.</w:t>
      </w:r>
    </w:p>
    <w:p w14:paraId="14AC5BC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Τελειώνω, λέγοντας το εξής: Ή κλείστε την αξιολόγηση ή καταθέστε στην εντολή, γ</w:t>
      </w:r>
      <w:r>
        <w:rPr>
          <w:rFonts w:eastAsia="Times New Roman" w:cs="Times New Roman"/>
          <w:szCs w:val="24"/>
        </w:rPr>
        <w:t xml:space="preserve">ια να αναλάβει την ευθύνη μία κυβέρνηση </w:t>
      </w:r>
      <w:r>
        <w:rPr>
          <w:rFonts w:eastAsia="Times New Roman" w:cs="Times New Roman"/>
          <w:szCs w:val="24"/>
        </w:rPr>
        <w:t>ε</w:t>
      </w:r>
      <w:r>
        <w:rPr>
          <w:rFonts w:eastAsia="Times New Roman" w:cs="Times New Roman"/>
          <w:szCs w:val="24"/>
        </w:rPr>
        <w:t xml:space="preserve">θνικής Ελλάδας, αν εσείς ονειρεύεστε ένα «νέο 2015». Η </w:t>
      </w:r>
      <w:r>
        <w:rPr>
          <w:rFonts w:eastAsia="Times New Roman" w:cs="Times New Roman"/>
          <w:szCs w:val="24"/>
        </w:rPr>
        <w:lastRenderedPageBreak/>
        <w:t>χώρα δεν μπορεί να συνεχίσει να παραπαίει. Καιροφυλακτεί η άβυσσος.</w:t>
      </w:r>
    </w:p>
    <w:p w14:paraId="14AC5BC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4AC5BD0"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Ποταμιού)</w:t>
      </w:r>
    </w:p>
    <w:p w14:paraId="14AC5BD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(Σπυρίδων Λυκούδης):</w:t>
      </w:r>
      <w:r>
        <w:rPr>
          <w:rFonts w:eastAsia="Times New Roman" w:cs="Times New Roman"/>
          <w:b/>
          <w:szCs w:val="24"/>
        </w:rPr>
        <w:t xml:space="preserve"> </w:t>
      </w:r>
      <w:r>
        <w:rPr>
          <w:rFonts w:eastAsia="Times New Roman" w:cs="Times New Roman"/>
          <w:szCs w:val="24"/>
        </w:rPr>
        <w:t>Ευχαριστούμε, κύριε Πρόεδρε.</w:t>
      </w:r>
    </w:p>
    <w:p w14:paraId="14AC5BD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Πρέπει να σας δώσω μία απάντηση για την παρατήρηση που κάνατε. Έχετε δίκιο. Εδώ, σήμερα, δεν υπήρξε υπέρβαση του χρόνου. Υπήρξε συντριβή του χρόνου, διάλυση του χρόνου. Αυτό είναι ένα ζήτημα. Η Επιτροπή Κανονισμού της Βουλής α</w:t>
      </w:r>
      <w:r>
        <w:rPr>
          <w:rFonts w:eastAsia="Times New Roman" w:cs="Times New Roman"/>
          <w:szCs w:val="24"/>
        </w:rPr>
        <w:t>υτήν την περίοδο συζητά το θέμα της διαχείρισης του χρόνου στις συνεδριάσεις της Ολομέλειας. Πρέπει να το δούμε το θέμα αύριο στις 14.00΄ η ώρα. Ένα από τα θέματα είναι αυτό, διότι δεν μπορεί να συνεχιστεί αυτή η ιστορία. Ευχαριστώ για την παρατήρηση, αλλά</w:t>
      </w:r>
      <w:r>
        <w:rPr>
          <w:rFonts w:eastAsia="Times New Roman" w:cs="Times New Roman"/>
          <w:szCs w:val="24"/>
        </w:rPr>
        <w:t xml:space="preserve"> είναι θέμα όλων μας.</w:t>
      </w:r>
    </w:p>
    <w:p w14:paraId="14AC5BD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Κύριε Πρόεδρε, τι θα κάνουμε τώρα; Μέχρι τι ώρα θα πάμε;</w:t>
      </w:r>
    </w:p>
    <w:p w14:paraId="14AC5BD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Υπάρχει ένα ζήτημα, κύριε Τζαβάρα. Όμως, πρέπει να συνεννοηθούμε όλοι μαζί υπεύθυνα ότι κάποια στιγμή πρέπει να τελειώσουμ</w:t>
      </w:r>
      <w:r>
        <w:rPr>
          <w:rFonts w:eastAsia="Times New Roman" w:cs="Times New Roman"/>
          <w:szCs w:val="24"/>
        </w:rPr>
        <w:t xml:space="preserve">ε. Κι εγώ, </w:t>
      </w:r>
      <w:r>
        <w:rPr>
          <w:rFonts w:eastAsia="Times New Roman" w:cs="Times New Roman"/>
          <w:szCs w:val="24"/>
        </w:rPr>
        <w:lastRenderedPageBreak/>
        <w:t>όπως και πολλοί άλλοι είμαστε γραμμένοι να μιλήσουμε, αλλά πρέπει κάποια στιγμή να πούμε «Όσοι προλάβαμε», διότι αλλιώς πάμε με βάση τα δεδομένα –Κοινοβουλευτικοί Εκπρόσωποι, Βουλευτές,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- 02.00΄ - 02.30΄η ώρα.</w:t>
      </w:r>
    </w:p>
    <w:p w14:paraId="14AC5BD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ΠΑΝΑΓΙΩΤΗΣ ΜΗΤΑΡΑΚΗΣ: </w:t>
      </w:r>
      <w:r>
        <w:rPr>
          <w:rFonts w:eastAsia="Times New Roman" w:cs="Times New Roman"/>
          <w:szCs w:val="24"/>
        </w:rPr>
        <w:t>Κύριε Πρ</w:t>
      </w:r>
      <w:r>
        <w:rPr>
          <w:rFonts w:eastAsia="Times New Roman" w:cs="Times New Roman"/>
          <w:szCs w:val="24"/>
        </w:rPr>
        <w:t>όεδρε, πάμε για</w:t>
      </w:r>
      <w:r>
        <w:rPr>
          <w:rFonts w:eastAsia="Times New Roman" w:cs="Times New Roman"/>
          <w:szCs w:val="24"/>
        </w:rPr>
        <w:t xml:space="preserve"> </w:t>
      </w:r>
      <w:r>
        <w:rPr>
          <w:rFonts w:eastAsia="Times New Roman" w:cs="Times New Roman"/>
          <w:szCs w:val="24"/>
        </w:rPr>
        <w:t>4.00΄ η ώρα ή 5.00΄.</w:t>
      </w:r>
    </w:p>
    <w:p w14:paraId="14AC5BD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(Σπυρίδων Λυκούδης): </w:t>
      </w:r>
      <w:r>
        <w:rPr>
          <w:rFonts w:eastAsia="Times New Roman" w:cs="Times New Roman"/>
          <w:szCs w:val="24"/>
        </w:rPr>
        <w:t xml:space="preserve">Λέτε, ε; Έκανα κακό υπολογισμό. Δεν ξέρω. </w:t>
      </w:r>
    </w:p>
    <w:p w14:paraId="14AC5BD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Δένδια, κύριε Τζαβάρα, κύριε Λάππα, πρέπει να συνεννοηθούμε.</w:t>
      </w:r>
    </w:p>
    <w:p w14:paraId="14AC5BD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4AC5BD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 συνάδελφος κ. Κώστας Σκανδαλίδης έχει τον λόγο για δέκα λεπ</w:t>
      </w:r>
      <w:r>
        <w:rPr>
          <w:rFonts w:eastAsia="Times New Roman" w:cs="Times New Roman"/>
          <w:szCs w:val="24"/>
        </w:rPr>
        <w:t>τά.</w:t>
      </w:r>
    </w:p>
    <w:p w14:paraId="14AC5BD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Ευχαριστώ πολύ, κύριε Πρόεδρε.</w:t>
      </w:r>
    </w:p>
    <w:p w14:paraId="14AC5BD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είμαι υποχρεωμένος να σχολιάσω, πέρα από την ομιλία μου και την παρέμβασή μου, το ύφος και το ήθος της σημερινής συζήτησης. Είναι μία συζήτηση από τα παλιά. Την έχω παρακολου</w:t>
      </w:r>
      <w:r>
        <w:rPr>
          <w:rFonts w:eastAsia="Times New Roman" w:cs="Times New Roman"/>
          <w:szCs w:val="24"/>
        </w:rPr>
        <w:t xml:space="preserve">θήσει επανειλημμένα και θλίβομαι, γιατί ακούω σαν από μαγνητόφωνο τις ίδιες ομιλίες, το ίδιο μοτίβο, την </w:t>
      </w:r>
      <w:r>
        <w:rPr>
          <w:rFonts w:eastAsia="Times New Roman" w:cs="Times New Roman"/>
          <w:szCs w:val="24"/>
        </w:rPr>
        <w:lastRenderedPageBreak/>
        <w:t xml:space="preserve">ίδια επιχειρηματολογία, το ίδιο ύφος και ήθος. Είναι ένας λόγος παρελθοντολογικός, αδιέξοδος, που θέλει απλώς να κερδίσει κάποιες εφήμερες εντυπώσεις. </w:t>
      </w:r>
    </w:p>
    <w:p w14:paraId="14AC5BD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7A6C18">
        <w:rPr>
          <w:rFonts w:eastAsia="Times New Roman" w:cs="Times New Roman"/>
          <w:b/>
          <w:szCs w:val="24"/>
        </w:rPr>
        <w:t>ΝΙΚΟΛΑΟΣ ΒΟΥΤΣΗΣ</w:t>
      </w:r>
      <w:r>
        <w:rPr>
          <w:rFonts w:eastAsia="Times New Roman" w:cs="Times New Roman"/>
          <w:szCs w:val="24"/>
        </w:rPr>
        <w:t>)</w:t>
      </w:r>
    </w:p>
    <w:p w14:paraId="14AC5BD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Αν μεν οι παρατάξεις στην κρίση τους, στο πρόβλημά τους, μπορούν να υποκύπτουν σε τέτοιες φωνές, δεν μπορώ να καταλάβω γιατί η ηγεσία της χώρας και κυρίως ο Πρωθυπ</w:t>
      </w:r>
      <w:r>
        <w:rPr>
          <w:rFonts w:eastAsia="Times New Roman" w:cs="Times New Roman"/>
          <w:szCs w:val="24"/>
        </w:rPr>
        <w:t>ουργός έχει αυτήν την αίσθηση ότι ήταν σήμερα η μέρα που μπορούσε να υπερβεί τον εαυτό του σε κάθε λαϊκίστικη έξαρση που έχουμε ζήσει μέχρι τώρα, χρησιμοποιώντας εκφράσεις «έφαγαν», «έδειξαν», «δείξατε», «κάνατε», οι οποίες δεν ταιριάζουν σε κάποιον που ηγ</w:t>
      </w:r>
      <w:r>
        <w:rPr>
          <w:rFonts w:eastAsia="Times New Roman" w:cs="Times New Roman"/>
          <w:szCs w:val="24"/>
        </w:rPr>
        <w:t>είται σε μία δύσκολη περίοδο της χώρας.</w:t>
      </w:r>
    </w:p>
    <w:p w14:paraId="14AC5BD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Χρησιμοποίησε εκφράσεις που εγώ καταλαβαίνω. Θα ήθελαν να ακυρώσουν όλη την περίοδο της Μεταπολίτευσης, προκειμένου να υπάρξει η οντότητα της «πρώτη φορά </w:t>
      </w:r>
      <w:r>
        <w:rPr>
          <w:rFonts w:eastAsia="Times New Roman" w:cs="Times New Roman"/>
          <w:szCs w:val="24"/>
        </w:rPr>
        <w:t>α</w:t>
      </w:r>
      <w:r>
        <w:rPr>
          <w:rFonts w:eastAsia="Times New Roman" w:cs="Times New Roman"/>
          <w:szCs w:val="24"/>
        </w:rPr>
        <w:t>ριστερά». Όμως, μόνο τις αρνητικές όψεις της Μεταπολίτευσης μ</w:t>
      </w:r>
      <w:r>
        <w:rPr>
          <w:rFonts w:eastAsia="Times New Roman" w:cs="Times New Roman"/>
          <w:szCs w:val="24"/>
        </w:rPr>
        <w:t xml:space="preserve">ιμείται σήμερα και τόσο καιρό η Κυβέρνηση του ΣΥΡΙΖΑ και των ΑΝΕΛ. Μόνο τις αρνητικές όψεις, αυτές δηλαδή της ψευδολογίας, της δημιουργίας εντυπώσεων, της συλλήβδην καταδίκης, αυτές που </w:t>
      </w:r>
      <w:r>
        <w:rPr>
          <w:rFonts w:eastAsia="Times New Roman" w:cs="Times New Roman"/>
          <w:szCs w:val="24"/>
        </w:rPr>
        <w:lastRenderedPageBreak/>
        <w:t>δείχνουν μεν μία επίπλαστη αυτάρκεια, αλλά στο βάθος υπάρχει κρίση ηγε</w:t>
      </w:r>
      <w:r>
        <w:rPr>
          <w:rFonts w:eastAsia="Times New Roman" w:cs="Times New Roman"/>
          <w:szCs w:val="24"/>
        </w:rPr>
        <w:t xml:space="preserve">σίας της χώρας, τα μέτρα που έρχονται και το ότι αυτό το αδιέξοδο επιχειρεί να μετατρέψει την κυβερνώσα παράταξη σε έναν στρατό που θα υπερασπίσει σαν άλλος Δον Κιχώτης την πορεία προς τους ανεμόμυλους. </w:t>
      </w:r>
    </w:p>
    <w:p w14:paraId="14AC5BD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Τα ερείπια που θα ζήσουμε μετά, θα τα εισπράξουμε όλ</w:t>
      </w:r>
      <w:r>
        <w:rPr>
          <w:rFonts w:eastAsia="Times New Roman" w:cs="Times New Roman"/>
          <w:szCs w:val="24"/>
        </w:rPr>
        <w:t xml:space="preserve">οι μαζί, αθώοι και ένοχοι, γιατί κανένας σήμερα δεν μπορεί να μιλά από τη θέση του αθώου απέναντι σε ενόχους σε ένα πολιτικό σύστημα που δεν κατάφερε μεν να γιατρέψει τις παθογένειές του, αλλά είναι αυτό το πολιτικό σύστημα που δημιούργησε τη μόνη περίοδο </w:t>
      </w:r>
      <w:r>
        <w:rPr>
          <w:rFonts w:eastAsia="Times New Roman" w:cs="Times New Roman"/>
          <w:szCs w:val="24"/>
        </w:rPr>
        <w:t>ευημερίας που είχε η χώρα εδώ και έναν αιώνα.</w:t>
      </w:r>
    </w:p>
    <w:p w14:paraId="14AC5BE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Άρα, λοιπόν, πρέπει να υπάρξει λίγο μεγαλύτερος σεβασμός!</w:t>
      </w:r>
    </w:p>
    <w:p w14:paraId="14AC5BE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Αν με ρωτήσετε πώς νιώθω σήμερα που συζητάμε ένα κορυφαίο ζήτημα δημοκρατίας, τα συναισθήματα που με διακατέχουν είναι ανάμεικτα. Από τη μια μεριά ως Βο</w:t>
      </w:r>
      <w:r>
        <w:rPr>
          <w:rFonts w:eastAsia="Times New Roman" w:cs="Times New Roman"/>
          <w:szCs w:val="24"/>
        </w:rPr>
        <w:t>υλευτής μιας παράταξης</w:t>
      </w:r>
      <w:r>
        <w:rPr>
          <w:rFonts w:eastAsia="Times New Roman" w:cs="Times New Roman"/>
          <w:szCs w:val="24"/>
        </w:rPr>
        <w:t>,</w:t>
      </w:r>
      <w:r>
        <w:rPr>
          <w:rFonts w:eastAsia="Times New Roman" w:cs="Times New Roman"/>
          <w:szCs w:val="24"/>
        </w:rPr>
        <w:t xml:space="preserve"> που βάλλεται συστηματικά και καθ’ έξιν, νιώθω βαθιά ικανοποίηση, γιατί ακόμη μια φορά η παρουσία του εκπροσώπου μας στην </w:t>
      </w:r>
      <w:r>
        <w:rPr>
          <w:rFonts w:eastAsia="Times New Roman" w:cs="Times New Roman"/>
          <w:szCs w:val="24"/>
        </w:rPr>
        <w:t>ε</w:t>
      </w:r>
      <w:r>
        <w:rPr>
          <w:rFonts w:eastAsia="Times New Roman" w:cs="Times New Roman"/>
          <w:szCs w:val="24"/>
        </w:rPr>
        <w:t xml:space="preserve">πιτροπή, η μαρτυρία του </w:t>
      </w:r>
      <w:r>
        <w:rPr>
          <w:rFonts w:eastAsia="Times New Roman" w:cs="Times New Roman"/>
          <w:szCs w:val="24"/>
        </w:rPr>
        <w:t>γ</w:t>
      </w:r>
      <w:r>
        <w:rPr>
          <w:rFonts w:eastAsia="Times New Roman" w:cs="Times New Roman"/>
          <w:szCs w:val="24"/>
        </w:rPr>
        <w:t xml:space="preserve">ενικού </w:t>
      </w:r>
      <w:r>
        <w:rPr>
          <w:rFonts w:eastAsia="Times New Roman" w:cs="Times New Roman"/>
          <w:szCs w:val="24"/>
        </w:rPr>
        <w:t>δ</w:t>
      </w:r>
      <w:r>
        <w:rPr>
          <w:rFonts w:eastAsia="Times New Roman" w:cs="Times New Roman"/>
          <w:szCs w:val="24"/>
        </w:rPr>
        <w:t xml:space="preserve">ιευθυντή του ΠΑΣΟΚ, η τοποθέτηση του εισηγητή μας και κυρίως η ομιλία της </w:t>
      </w:r>
      <w:r>
        <w:rPr>
          <w:rFonts w:eastAsia="Times New Roman" w:cs="Times New Roman"/>
          <w:szCs w:val="24"/>
        </w:rPr>
        <w:lastRenderedPageBreak/>
        <w:t>Προέδρου μας, στάθηκαν στο ύψος των περιστάσεων, δεν έπεσαν στην παγίδα του λαϊκισμού και των εφήμερων εντυπώσεων, λειτούργησαν υποδειγματικά στην αναζήτηση της αλήθειας και εποικοδο</w:t>
      </w:r>
      <w:r>
        <w:rPr>
          <w:rFonts w:eastAsia="Times New Roman" w:cs="Times New Roman"/>
          <w:szCs w:val="24"/>
        </w:rPr>
        <w:t>μητικά στη χειμαζόμενη στις μέρες μας δημοκρατία και τους θεσμούς της. Από την άλλη μεριά, δεν μπορώ να κρύψω και την απογοήτευσή μου, γιατί άλλη μια ευκαιρία για το πολιτικό σύστημα να αντιμετωπίσει από κοινού τα δομικά του προβλήματα, να υπερβεί τις παθο</w:t>
      </w:r>
      <w:r>
        <w:rPr>
          <w:rFonts w:eastAsia="Times New Roman" w:cs="Times New Roman"/>
          <w:szCs w:val="24"/>
        </w:rPr>
        <w:t xml:space="preserve">γένειες που το ίδιο δημιούργησε και να θωρακίσει τη δημοκρατία, πήγε χαμένη. </w:t>
      </w:r>
    </w:p>
    <w:p w14:paraId="14AC5BE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παράταξη που κυβερνά έφερε το δικό της πόρισμα, περιέγραψε τη δική της αλήθεια, αρνήθηκε να τη μοιραστεί με τους άλλους και να την αναζητήσει στα πραγματικά γεγονότα, έμεινε πρ</w:t>
      </w:r>
      <w:r>
        <w:rPr>
          <w:rFonts w:eastAsia="Times New Roman" w:cs="Times New Roman"/>
          <w:szCs w:val="24"/>
        </w:rPr>
        <w:t>οσηλωμένη στον δικό της σκοπό, να σπιλώσει απλά τους πολιτικούς της αντιπάλους, να κερδίσει χρόνο, έχοντας προαποφασίσει τους ενόχους, που χωρίς αποδεικτικά στοιχεία θέλει να παραπέμψει σε δίκη.</w:t>
      </w:r>
    </w:p>
    <w:p w14:paraId="14AC5BE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Τι σημασία έχει αν οι διαδικασίες που ακολούθησαν όλα, ανεξάρ</w:t>
      </w:r>
      <w:r>
        <w:rPr>
          <w:rFonts w:eastAsia="Times New Roman" w:cs="Times New Roman"/>
          <w:szCs w:val="24"/>
        </w:rPr>
        <w:t xml:space="preserve">τητα, τα κόμματα ήταν νομότυπες και κοινές, τι σημασία έχει αν οι διαδικασίες της </w:t>
      </w:r>
      <w:r>
        <w:rPr>
          <w:rFonts w:eastAsia="Times New Roman" w:cs="Times New Roman"/>
          <w:szCs w:val="24"/>
        </w:rPr>
        <w:t>ε</w:t>
      </w:r>
      <w:r>
        <w:rPr>
          <w:rFonts w:eastAsia="Times New Roman" w:cs="Times New Roman"/>
          <w:szCs w:val="24"/>
        </w:rPr>
        <w:t xml:space="preserve">πιτροπής γύρισαν μπούμερανγκ εναντίον της, ο σκοπός αγιάζει τα μέσα. </w:t>
      </w:r>
    </w:p>
    <w:p w14:paraId="14AC5BE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όμως είναι μια εποχή που έπρεπε να πρυτανεύει άλλο ήθος και άλλος λόγος στο </w:t>
      </w:r>
      <w:r>
        <w:rPr>
          <w:rFonts w:eastAsia="Times New Roman" w:cs="Times New Roman"/>
          <w:szCs w:val="24"/>
        </w:rPr>
        <w:t>ε</w:t>
      </w:r>
      <w:r>
        <w:rPr>
          <w:rFonts w:eastAsia="Times New Roman" w:cs="Times New Roman"/>
          <w:szCs w:val="24"/>
        </w:rPr>
        <w:t>θνικό Κοινοβούλιο, λόγ</w:t>
      </w:r>
      <w:r>
        <w:rPr>
          <w:rFonts w:eastAsia="Times New Roman" w:cs="Times New Roman"/>
          <w:szCs w:val="24"/>
        </w:rPr>
        <w:t xml:space="preserve">ος εθνικής ενότητας και συναίνεσης. </w:t>
      </w:r>
    </w:p>
    <w:p w14:paraId="14AC5BE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Βλέπετε κάποιον από εμάς που θα φύγει απόψε από εδώ και που θα πάρει μαζί του, στη συνείδησή του ήσυχα ότι εξυπηρετήθηκε ο εθνικός σκοπός που μας έταξε ο ελληνικός λαός να υπερασπίσουμε; Εγώ λέω καθαρά όχι. Και είναι κρ</w:t>
      </w:r>
      <w:r>
        <w:rPr>
          <w:rFonts w:eastAsia="Times New Roman" w:cs="Times New Roman"/>
          <w:szCs w:val="24"/>
        </w:rPr>
        <w:t xml:space="preserve">ίμα που σε αυτή τη φάση βιώνει τέτοια κρίση η ηγεσία της χώρας. </w:t>
      </w:r>
    </w:p>
    <w:p w14:paraId="14AC5BE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Τι απέδειξαν οι διαδικασίες της </w:t>
      </w:r>
      <w:r>
        <w:rPr>
          <w:rFonts w:eastAsia="Times New Roman" w:cs="Times New Roman"/>
          <w:szCs w:val="24"/>
        </w:rPr>
        <w:t>ε</w:t>
      </w:r>
      <w:r>
        <w:rPr>
          <w:rFonts w:eastAsia="Times New Roman" w:cs="Times New Roman"/>
          <w:szCs w:val="24"/>
        </w:rPr>
        <w:t>πιτροπής; Τα κόμματα και οι τράπεζες ακολούθησαν νομότυπες και θεσμικά ορθές διαδικασίες. Αν απογυμνώσουμε το κείμενο από τους ιδεολογικούς σολοικισμούς, τους πολιτικούς ακροβατισμούς στις εκατοντάδες σελίδες του πορίσματος, δεν αναγνωρίζονται ούτε τεκμηρι</w:t>
      </w:r>
      <w:r>
        <w:rPr>
          <w:rFonts w:eastAsia="Times New Roman" w:cs="Times New Roman"/>
          <w:szCs w:val="24"/>
        </w:rPr>
        <w:t>ώνονται ποινικές ευθύνες πολιτικών προσώπων. Αποδείχθηκε μπούμερανγκ η πρόθεση της πολιτικής καταγγελίας που εκ των προτέρων θεωρεί ενόχους ποινικής ευθύνης, καθώς προέκυψαν θέματα άξια περαιτέρω διεύρυνσης που αφορούν τη διαχείριση της εξουσίας από την τι</w:t>
      </w:r>
      <w:r>
        <w:rPr>
          <w:rFonts w:eastAsia="Times New Roman" w:cs="Times New Roman"/>
          <w:szCs w:val="24"/>
        </w:rPr>
        <w:t xml:space="preserve">μωρό παράταξη, για να αποδειχθεί στην πράξη και ως ένα ακόμη πολιτικό δίδαγμα ότι άλλο είναι η κατοχύρωση της διαφάνειας και η δίωξη των τυχόν υπευθύνων μέσα </w:t>
      </w:r>
      <w:r>
        <w:rPr>
          <w:rFonts w:eastAsia="Times New Roman" w:cs="Times New Roman"/>
          <w:szCs w:val="24"/>
        </w:rPr>
        <w:lastRenderedPageBreak/>
        <w:t>από τους θεσμούς της δημοκρατίας και την ανεξάρτητη δικαιοσύνη και άλλο είναι η κατ’ ανάθεση ποινι</w:t>
      </w:r>
      <w:r>
        <w:rPr>
          <w:rFonts w:eastAsia="Times New Roman" w:cs="Times New Roman"/>
          <w:szCs w:val="24"/>
        </w:rPr>
        <w:t xml:space="preserve">κοποίηση της πολιτικής ζωής της χώρας. Είτε ως πράξη επιβεβαίωσης, είτε ως πράξη αποπροσανατολισμού από τα αδιέξοδα της πολιτικής, η επιχείρηση καταλήγει κατά κανόνα σε ναυάγιο. Και τι μένει; </w:t>
      </w:r>
    </w:p>
    <w:p w14:paraId="14AC5BE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Θα ήθελα να φρεσκάρω λίγο την ιστορική σας μνήμη. Σχεδόν κάθε κ</w:t>
      </w:r>
      <w:r>
        <w:rPr>
          <w:rFonts w:eastAsia="Times New Roman" w:cs="Times New Roman"/>
          <w:szCs w:val="24"/>
        </w:rPr>
        <w:t>όμμα που έρχεται στην εξουσία εδώ και πολλά χρόνια, θα έλεγα από το ’89 και μετά, επαγγέλλεται σε όλους τους τόνους ότι θα ανοίξει η πόρτα του Ειδικού Δικαστηρίου για τους αντιπάλους του. Εμείς μετά την τραυματική εμπειρία του ’89, όχι απλώς δεν το κάναμε,</w:t>
      </w:r>
      <w:r>
        <w:rPr>
          <w:rFonts w:eastAsia="Times New Roman" w:cs="Times New Roman"/>
          <w:szCs w:val="24"/>
        </w:rPr>
        <w:t xml:space="preserve"> αλλά προστατέψαμε με νόμους τον πολιτικό κόσμο από την ποινικοποίηση. </w:t>
      </w:r>
    </w:p>
    <w:p w14:paraId="14AC5BE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Δεν δεχθήκατε να εξετάσουμε από κοινού τα κόμματα την περίοδο από το ευρώ μέχρι σήμερα. Ήδη η σκιά πλανιέται στην επόμενη φάση που, όπως φαίνεται, σας απασχολεί, γιατί θα υπάρξει και ά</w:t>
      </w:r>
      <w:r>
        <w:rPr>
          <w:rFonts w:eastAsia="Times New Roman" w:cs="Times New Roman"/>
          <w:szCs w:val="24"/>
        </w:rPr>
        <w:t>λλη αλλαγή στην εξουσία. Αυτό λέει η δημοκρατία. Φαίνεται θα είναι στην αμέσως επόμενη φάση.</w:t>
      </w:r>
    </w:p>
    <w:p w14:paraId="14AC5BE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Όλοι μιλούν πολιτικολογώντας και καταγγέλλοντας την απιστία στη διαχείριση των οικονομικών των κομμάτων. Εμείς βάλαμε ορκωτούς λογιστές στο κόμμα μας. Εμείς πήγαμε</w:t>
      </w:r>
      <w:r>
        <w:rPr>
          <w:rFonts w:eastAsia="Times New Roman" w:cs="Times New Roman"/>
          <w:szCs w:val="24"/>
        </w:rPr>
        <w:t xml:space="preserve"> τον κόσμο </w:t>
      </w:r>
      <w:r>
        <w:rPr>
          <w:rFonts w:eastAsia="Times New Roman" w:cs="Times New Roman"/>
          <w:szCs w:val="24"/>
        </w:rPr>
        <w:lastRenderedPageBreak/>
        <w:t>στον εισαγγελέα. Εμείς ανοίξαμε τη διαδικασία της διαφάνειας. Εσείς; Κανείς δεν μας ακολούθησε ως τώρα. Όλοι σχεδόν οι θεμελιώδεις νόμοι</w:t>
      </w:r>
      <w:r>
        <w:rPr>
          <w:rFonts w:eastAsia="Times New Roman" w:cs="Times New Roman"/>
          <w:szCs w:val="24"/>
        </w:rPr>
        <w:t>,</w:t>
      </w:r>
      <w:r>
        <w:rPr>
          <w:rFonts w:eastAsia="Times New Roman" w:cs="Times New Roman"/>
          <w:szCs w:val="24"/>
        </w:rPr>
        <w:t xml:space="preserve"> που συγκροτούν το θεσμικό πλαίσιο της διαφάνειας σε όλη τη διάρκεια της Μεταπολίτευσης έγιναν με κυβερνήσει</w:t>
      </w:r>
      <w:r>
        <w:rPr>
          <w:rFonts w:eastAsia="Times New Roman" w:cs="Times New Roman"/>
          <w:szCs w:val="24"/>
        </w:rPr>
        <w:t xml:space="preserve">ς του ΠΑΣΟΚ και οι περισσότεροι από αυτούς μέσα από διαδικασίες διακομματικών επιτροπών. </w:t>
      </w:r>
    </w:p>
    <w:p w14:paraId="14AC5BE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Εσείς έχετε αλλεργία με τις διακομματικές επιτροπές; Γιατί δεν απάντησε ο Πρωθυπουργός στην πρόταση να κάνει αύριο διακομματική επιτροπή για να αντιμετωπίσουμε από κο</w:t>
      </w:r>
      <w:r>
        <w:rPr>
          <w:rFonts w:eastAsia="Times New Roman" w:cs="Times New Roman"/>
          <w:szCs w:val="24"/>
        </w:rPr>
        <w:t>ινού το πρόβλημα των μέσων; Για να είμαστε εμείς υποχείριο των μέσων και εσείς οι λυτρωτές από τη διαπλοκή; Αυτό σας υποβάλλει η δημοκρατική σας συνείδηση;</w:t>
      </w:r>
    </w:p>
    <w:p w14:paraId="14AC5BE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Λοιπόν, θα με ρωτήσετε: Αθωώνεις από κάθε ευθύνη το πολιτικό σύστημα, την άσκηση της εξουσίας; Πρόκε</w:t>
      </w:r>
      <w:r>
        <w:rPr>
          <w:rFonts w:eastAsia="Times New Roman" w:cs="Times New Roman"/>
          <w:szCs w:val="24"/>
        </w:rPr>
        <w:t xml:space="preserve">ιται για έναν κόσμο αγγελικά πλασμένο; Όχι βέβαια. Γι’ αυτό ας μιλήσουμε, έστω και τώρα, με ανοιχτά χαρτιά. Οι σχέσεις της πολιτικής με τα μέσα μαζικής ενημέρωσης και την αγορά υπήρξαν όλη αυτή την περίοδο νομότυπες, αλλά αλυσιτελείς. </w:t>
      </w:r>
    </w:p>
    <w:p w14:paraId="14AC5BE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Όταν μεγάλωσε ξαφνικ</w:t>
      </w:r>
      <w:r>
        <w:rPr>
          <w:rFonts w:eastAsia="Times New Roman" w:cs="Times New Roman"/>
          <w:szCs w:val="24"/>
        </w:rPr>
        <w:t xml:space="preserve">ά το μέγεθος του ΑΕΠ, όταν η επικοινωνία απορροφούσε το μεγαλύτερο κομμάτι, όταν η διαδρομή </w:t>
      </w:r>
      <w:r>
        <w:rPr>
          <w:rFonts w:eastAsia="Times New Roman" w:cs="Times New Roman"/>
          <w:szCs w:val="24"/>
        </w:rPr>
        <w:lastRenderedPageBreak/>
        <w:t>του λεγόμενου «πολιτικού χρήματος» διέτρεχε το τρίγωνο που εσείς καταγγέλλετε, όταν αύξανε τις εκλογικές δαπάνες σε τεράστιο βαθμό, όταν ανέβαζε στα ύψη τα λειτουργ</w:t>
      </w:r>
      <w:r>
        <w:rPr>
          <w:rFonts w:eastAsia="Times New Roman" w:cs="Times New Roman"/>
          <w:szCs w:val="24"/>
        </w:rPr>
        <w:t>ικά των κομμάτων, όλων των κομμάτων αναλογικά και με τον ίδιο τρόπο δανεισμού και τα αλλάζατε σε υπέρογκους δανεισμούς, αυτή η εξελικτική διαδικασία</w:t>
      </w:r>
      <w:r>
        <w:rPr>
          <w:rFonts w:eastAsia="Times New Roman" w:cs="Times New Roman"/>
          <w:szCs w:val="24"/>
        </w:rPr>
        <w:t>,</w:t>
      </w:r>
      <w:r>
        <w:rPr>
          <w:rFonts w:eastAsia="Times New Roman" w:cs="Times New Roman"/>
          <w:szCs w:val="24"/>
        </w:rPr>
        <w:t xml:space="preserve"> που ακολουθούσαμε όφειλε να αντιμετωπίσει το πρόβλημα πιο δραστικά, διότι απλά βελτίωνε την κατάσταση. </w:t>
      </w:r>
    </w:p>
    <w:p w14:paraId="14AC5BE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4AC5BE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Εδώ και δυο δεκαετίες το σύστημα δεν χρειάζεται οριακές βελτιώσεις, αλλά δραστικές τομές. Όσον αφορά το ποιες είναι, μπορούμε να τις βρούμε. Θα είναι η νομιμοποίηση και ο έλε</w:t>
      </w:r>
      <w:r>
        <w:rPr>
          <w:rFonts w:eastAsia="Times New Roman" w:cs="Times New Roman"/>
          <w:szCs w:val="24"/>
        </w:rPr>
        <w:t xml:space="preserve">γχος της ιδιωτικής χρηματοδότησης; Θα είναι η υπαγωγή του δημοσίου προσώπου στον φυσικό δικαστή; Θα είναι η ανεξάρτητη αρχή για το πόθεν έσχες; Μπορούμε να κάνουμε μια σειρά από προτάσεις. </w:t>
      </w:r>
    </w:p>
    <w:p w14:paraId="14AC5BE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ερώτημα είναι αν θα αποφασίσουμε ποτέ να τις επιβάλουμε. Θα συμ</w:t>
      </w:r>
      <w:r>
        <w:rPr>
          <w:rFonts w:eastAsia="Times New Roman" w:cs="Times New Roman"/>
          <w:szCs w:val="24"/>
        </w:rPr>
        <w:t>φωνήσουμε να αποκόψουμε κάθε ομφάλιο λώρο</w:t>
      </w:r>
      <w:r>
        <w:rPr>
          <w:rFonts w:eastAsia="Times New Roman" w:cs="Times New Roman"/>
          <w:szCs w:val="24"/>
        </w:rPr>
        <w:t>,</w:t>
      </w:r>
      <w:r>
        <w:rPr>
          <w:rFonts w:eastAsia="Times New Roman" w:cs="Times New Roman"/>
          <w:szCs w:val="24"/>
        </w:rPr>
        <w:t xml:space="preserve"> που συνδέει την πολιτική με την οικονομική εξουσία ή θα συνεχίσουμε να κυνηγάμε χίμαιρες και η μια διαπλοκή θα διαδέχεται την </w:t>
      </w:r>
      <w:r>
        <w:rPr>
          <w:rFonts w:eastAsia="Times New Roman" w:cs="Times New Roman"/>
          <w:szCs w:val="24"/>
        </w:rPr>
        <w:lastRenderedPageBreak/>
        <w:t>άλλη και ο ένας αντίπαλος θα χτυπάει τον επόμενο και η επόμενη φάση θα είναι το ποιοι θ</w:t>
      </w:r>
      <w:r>
        <w:rPr>
          <w:rFonts w:eastAsia="Times New Roman" w:cs="Times New Roman"/>
          <w:szCs w:val="24"/>
        </w:rPr>
        <w:t xml:space="preserve">α πάνε στο ειδικό δικαστήριο –κάτι που ζούμε τόσα χρόνια εδώ μέσα- με τις ίδιες άναρθρες κραυγές και τα ίδια χειροκροτήματα των παρατάξεων για κάτι που βλέπουν και δεν ντρέπονται να ομολογήσουν ποια είναι η αλήθεια; </w:t>
      </w:r>
    </w:p>
    <w:p w14:paraId="14AC5BF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Τελειώνω, αγαπητοί συνάδελφοι, με το εξ</w:t>
      </w:r>
      <w:r>
        <w:rPr>
          <w:rFonts w:eastAsia="Times New Roman" w:cs="Times New Roman"/>
          <w:szCs w:val="24"/>
        </w:rPr>
        <w:t>ής: Όσο δεν γιατρεύουμε τις αιτίες, το πρόβλημα θα αναπαράγεται. Και αυτό που μένει είναι κάθε νέα εξουσία να στοχοποιεί την επόμενη. Δεν πρόκειται να γίνει απολύτως τίποτα από εσάς. Θα αποφασίζουμε όλοι μαζί; Και εδώ έρχεται η εθνική συνεννόηση, που νομίζ</w:t>
      </w:r>
      <w:r>
        <w:rPr>
          <w:rFonts w:eastAsia="Times New Roman" w:cs="Times New Roman"/>
          <w:szCs w:val="24"/>
        </w:rPr>
        <w:t xml:space="preserve">ετε ότι για μας είναι απλά μια τακτική. </w:t>
      </w:r>
    </w:p>
    <w:p w14:paraId="14AC5BF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Κύριε συνάδελφε, σας παρακαλώ ολοκληρώστε.</w:t>
      </w:r>
    </w:p>
    <w:p w14:paraId="14AC5BF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ΣΚΑΝΔΑΛΙΔΗΣ: </w:t>
      </w:r>
      <w:r>
        <w:rPr>
          <w:rFonts w:eastAsia="Times New Roman" w:cs="Times New Roman"/>
          <w:szCs w:val="24"/>
        </w:rPr>
        <w:t xml:space="preserve">Τελειώνω, κύριε Πρόεδρε. </w:t>
      </w:r>
    </w:p>
    <w:p w14:paraId="14AC5BF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Είναι στρατηγική ανάγκη για τη σωτηρία της χώρας, είναι η μόνιμη στρατηγική που θα επιβιώσε</w:t>
      </w:r>
      <w:r>
        <w:rPr>
          <w:rFonts w:eastAsia="Times New Roman" w:cs="Times New Roman"/>
          <w:szCs w:val="24"/>
        </w:rPr>
        <w:t xml:space="preserve">ι και μετά τις επόμενες εκλογές, είναι αυτή που θα οδηγήσει στην έξοδο από την κρίση </w:t>
      </w:r>
      <w:r>
        <w:rPr>
          <w:rFonts w:eastAsia="Times New Roman" w:cs="Times New Roman"/>
          <w:szCs w:val="24"/>
        </w:rPr>
        <w:lastRenderedPageBreak/>
        <w:t>τελικά. Και μόνο γι’ αυτήν αξίζει τον κόπο παλιοί και νέοι να κάνουμε ξανά μια μεγάλη προσπάθεια, να κάνουμε έναν καινούργιο αγώνα, έναν μεγάλο αγώνα.</w:t>
      </w:r>
    </w:p>
    <w:p w14:paraId="14AC5BF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(Χειροκροτήματα από </w:t>
      </w:r>
      <w:r>
        <w:rPr>
          <w:rFonts w:eastAsia="Times New Roman" w:cs="Times New Roman"/>
          <w:szCs w:val="24"/>
        </w:rPr>
        <w:t>την πτέρυγα της Δημοκρατικής Συμπαράταξης ΠΑΣΟΚ-ΔΗΜΑΡ)</w:t>
      </w:r>
    </w:p>
    <w:p w14:paraId="14AC5BF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Ευχαριστούμε πολύ τον κ. Σκανδαλίδη. </w:t>
      </w:r>
    </w:p>
    <w:p w14:paraId="14AC5BF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Κύριε Πρόεδρε, θα εξοικονομήσουμε λίγο τη διαδικασία; Πώς βλέπετε να εξελίσσεται το θέμα; </w:t>
      </w:r>
    </w:p>
    <w:p w14:paraId="14AC5BF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w:t>
      </w:r>
      <w:r>
        <w:rPr>
          <w:rFonts w:eastAsia="Times New Roman" w:cs="Times New Roman"/>
          <w:b/>
          <w:szCs w:val="24"/>
        </w:rPr>
        <w:t xml:space="preserve">ούτσης): </w:t>
      </w:r>
      <w:r>
        <w:rPr>
          <w:rFonts w:eastAsia="Times New Roman" w:cs="Times New Roman"/>
          <w:szCs w:val="24"/>
        </w:rPr>
        <w:t xml:space="preserve">Με υπομονή βλέπω να εξελίσσεται η διαδικασία, </w:t>
      </w:r>
      <w:r>
        <w:rPr>
          <w:rFonts w:eastAsia="Times New Roman"/>
          <w:szCs w:val="24"/>
        </w:rPr>
        <w:t>κύριε συνάδελφε</w:t>
      </w:r>
      <w:r>
        <w:rPr>
          <w:rFonts w:eastAsia="Times New Roman" w:cs="Times New Roman"/>
          <w:szCs w:val="24"/>
        </w:rPr>
        <w:t xml:space="preserve">. </w:t>
      </w:r>
    </w:p>
    <w:p w14:paraId="14AC5BF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τώρα ο Υπουργός κ. Κοντονής, ο οποίος είναι και ο τελευταίος Υπουργός που θα μιλήσει σήμερα.</w:t>
      </w:r>
    </w:p>
    <w:p w14:paraId="14AC5BF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Ανθρωπίνων Δικαιωμάτων): </w:t>
      </w:r>
      <w:r>
        <w:rPr>
          <w:rFonts w:eastAsia="Times New Roman" w:cs="Times New Roman"/>
          <w:szCs w:val="24"/>
        </w:rPr>
        <w:t xml:space="preserve">Κυρίες και κύριοι συνάδελφοι, σε μια αποστροφή της ομιλίας της η Πρόεδρος του ΠΑΣΟΚ κατηγόρησε την Κυβέρνηση για τον χρόνο διάρκειας του </w:t>
      </w:r>
      <w:r>
        <w:rPr>
          <w:rFonts w:eastAsia="Times New Roman" w:cs="Times New Roman"/>
          <w:szCs w:val="24"/>
        </w:rPr>
        <w:t>υ</w:t>
      </w:r>
      <w:r>
        <w:rPr>
          <w:rFonts w:eastAsia="Times New Roman" w:cs="Times New Roman"/>
          <w:szCs w:val="24"/>
        </w:rPr>
        <w:t>περταμείου. Κατηγόρησε την Κυβέρνηση λ</w:t>
      </w:r>
      <w:r>
        <w:rPr>
          <w:rFonts w:eastAsia="Times New Roman" w:cs="Times New Roman"/>
          <w:szCs w:val="24"/>
        </w:rPr>
        <w:t>έγοντας ότι μετά από 99 χρόνια θα έχουν περάσει π</w:t>
      </w:r>
      <w:r>
        <w:rPr>
          <w:rFonts w:eastAsia="Times New Roman" w:cs="Times New Roman"/>
          <w:szCs w:val="24"/>
        </w:rPr>
        <w:t>ολλές</w:t>
      </w:r>
      <w:r>
        <w:rPr>
          <w:rFonts w:eastAsia="Times New Roman" w:cs="Times New Roman"/>
          <w:szCs w:val="24"/>
        </w:rPr>
        <w:t xml:space="preserve"> γενιές και φυσικά κανένας </w:t>
      </w:r>
      <w:r>
        <w:rPr>
          <w:rFonts w:eastAsia="Times New Roman" w:cs="Times New Roman"/>
          <w:szCs w:val="24"/>
        </w:rPr>
        <w:lastRenderedPageBreak/>
        <w:t xml:space="preserve">από εμάς δεν θα είναι στη ζωή. Μάλιστα, διάνθισε τον λόγο της λέγοντας ότι μέχρι τότε δεν ξέρουμε τι πρόκειται να γίνει. </w:t>
      </w:r>
    </w:p>
    <w:p w14:paraId="14AC5BF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Διερωτήθηκε η κ. Γεννηματά για τα δάνεια του ΠΑΣΟΚ κα</w:t>
      </w:r>
      <w:r>
        <w:rPr>
          <w:rFonts w:eastAsia="Times New Roman" w:cs="Times New Roman"/>
          <w:szCs w:val="24"/>
        </w:rPr>
        <w:t>ι πότε θα αποπληρωθούν; Διότι καλώς εχόντων των πραγμάτων, αυτά τα δάνεια θα αποπληρωθούν σε 200, 300, 400 χρόνια, θα φτάσουμε</w:t>
      </w:r>
      <w:r>
        <w:rPr>
          <w:rFonts w:eastAsia="Times New Roman" w:cs="Times New Roman"/>
          <w:szCs w:val="24"/>
        </w:rPr>
        <w:t xml:space="preserve"> τα χρόνια </w:t>
      </w:r>
      <w:r>
        <w:rPr>
          <w:rFonts w:eastAsia="Times New Roman" w:cs="Times New Roman"/>
          <w:szCs w:val="24"/>
        </w:rPr>
        <w:t>τη</w:t>
      </w:r>
      <w:r>
        <w:rPr>
          <w:rFonts w:eastAsia="Times New Roman" w:cs="Times New Roman"/>
          <w:szCs w:val="24"/>
        </w:rPr>
        <w:t>ς</w:t>
      </w:r>
      <w:r>
        <w:rPr>
          <w:rFonts w:eastAsia="Times New Roman" w:cs="Times New Roman"/>
          <w:szCs w:val="24"/>
        </w:rPr>
        <w:t xml:space="preserve"> οθωμανική</w:t>
      </w:r>
      <w:r>
        <w:rPr>
          <w:rFonts w:eastAsia="Times New Roman" w:cs="Times New Roman"/>
          <w:szCs w:val="24"/>
        </w:rPr>
        <w:t>ς</w:t>
      </w:r>
      <w:r>
        <w:rPr>
          <w:rFonts w:eastAsia="Times New Roman" w:cs="Times New Roman"/>
          <w:szCs w:val="24"/>
        </w:rPr>
        <w:t xml:space="preserve"> κατοχή</w:t>
      </w:r>
      <w:r>
        <w:rPr>
          <w:rFonts w:eastAsia="Times New Roman" w:cs="Times New Roman"/>
          <w:szCs w:val="24"/>
        </w:rPr>
        <w:t>ς</w:t>
      </w:r>
      <w:r>
        <w:rPr>
          <w:rFonts w:eastAsia="Times New Roman" w:cs="Times New Roman"/>
          <w:szCs w:val="24"/>
        </w:rPr>
        <w:t>; Δεν ξέρω! Διότι όπως το πάτε, κάπου εκεί υπολογίζεται.</w:t>
      </w:r>
    </w:p>
    <w:p w14:paraId="14AC5BF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Αυτό λοιπόν </w:t>
      </w:r>
      <w:r>
        <w:rPr>
          <w:rFonts w:eastAsia="Times New Roman" w:cs="Times New Roman"/>
          <w:szCs w:val="24"/>
        </w:rPr>
        <w:t>που είναι το</w:t>
      </w:r>
      <w:r>
        <w:rPr>
          <w:rFonts w:eastAsia="Times New Roman" w:cs="Times New Roman"/>
          <w:szCs w:val="24"/>
        </w:rPr>
        <w:t xml:space="preserve"> ζητούμενο τη</w:t>
      </w:r>
      <w:r>
        <w:rPr>
          <w:rFonts w:eastAsia="Times New Roman" w:cs="Times New Roman"/>
          <w:szCs w:val="24"/>
        </w:rPr>
        <w:t>ς</w:t>
      </w:r>
      <w:r>
        <w:rPr>
          <w:rFonts w:eastAsia="Times New Roman" w:cs="Times New Roman"/>
          <w:szCs w:val="24"/>
        </w:rPr>
        <w:t xml:space="preserve"> σ</w:t>
      </w:r>
      <w:r>
        <w:rPr>
          <w:rFonts w:eastAsia="Times New Roman" w:cs="Times New Roman"/>
          <w:szCs w:val="24"/>
        </w:rPr>
        <w:t>ημερινή</w:t>
      </w:r>
      <w:r>
        <w:rPr>
          <w:rFonts w:eastAsia="Times New Roman" w:cs="Times New Roman"/>
          <w:szCs w:val="24"/>
        </w:rPr>
        <w:t>ς</w:t>
      </w:r>
      <w:r>
        <w:rPr>
          <w:rFonts w:eastAsia="Times New Roman" w:cs="Times New Roman"/>
          <w:szCs w:val="24"/>
        </w:rPr>
        <w:t xml:space="preserve"> συζήτηση</w:t>
      </w:r>
      <w:r>
        <w:rPr>
          <w:rFonts w:eastAsia="Times New Roman" w:cs="Times New Roman"/>
          <w:szCs w:val="24"/>
        </w:rPr>
        <w:t>ς</w:t>
      </w:r>
      <w:r>
        <w:rPr>
          <w:rFonts w:eastAsia="Times New Roman" w:cs="Times New Roman"/>
          <w:szCs w:val="24"/>
        </w:rPr>
        <w:t xml:space="preserve"> δεν απασχόλησε την κ. Γεννηματά. Και αναφέρομαι </w:t>
      </w:r>
      <w:r>
        <w:rPr>
          <w:rFonts w:eastAsia="Times New Roman" w:cs="Times New Roman"/>
          <w:szCs w:val="24"/>
        </w:rPr>
        <w:t xml:space="preserve">ακριβώς </w:t>
      </w:r>
      <w:r>
        <w:rPr>
          <w:rFonts w:eastAsia="Times New Roman" w:cs="Times New Roman"/>
          <w:szCs w:val="24"/>
        </w:rPr>
        <w:t xml:space="preserve">στα δάνεια που πήρε το κόμμα της. </w:t>
      </w:r>
    </w:p>
    <w:p w14:paraId="14AC5BF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όσον αφορά τώρα αυτό που ακούσαμε από τον κ. Μητσοτάκη, ότι δήθεν το δάνειο του </w:t>
      </w:r>
      <w:r>
        <w:rPr>
          <w:rFonts w:eastAsia="Times New Roman" w:cs="Times New Roman"/>
          <w:szCs w:val="24"/>
        </w:rPr>
        <w:t>«</w:t>
      </w:r>
      <w:r>
        <w:rPr>
          <w:rFonts w:eastAsia="Times New Roman" w:cs="Times New Roman"/>
          <w:szCs w:val="24"/>
        </w:rPr>
        <w:t>ΚΥΡΗΚΑ</w:t>
      </w:r>
      <w:r>
        <w:rPr>
          <w:rFonts w:eastAsia="Times New Roman" w:cs="Times New Roman"/>
          <w:szCs w:val="24"/>
        </w:rPr>
        <w:t>»</w:t>
      </w:r>
      <w:r>
        <w:rPr>
          <w:rFonts w:eastAsia="Times New Roman" w:cs="Times New Roman"/>
          <w:szCs w:val="24"/>
        </w:rPr>
        <w:t xml:space="preserve"> Χανίων ήταν απόλυτα διασφαλισμένο γιατί είχε υποθηκευ</w:t>
      </w:r>
      <w:r>
        <w:rPr>
          <w:rFonts w:eastAsia="Times New Roman" w:cs="Times New Roman"/>
          <w:szCs w:val="24"/>
        </w:rPr>
        <w:t xml:space="preserve">τεί ακίνητο, πώς το είπε ο Αρχηγός της Αξιωματικής Αντιπολίτευσης; Δηλαδή, επειδή υπήρχε εμπράγματη ασφάλεια, είχε </w:t>
      </w:r>
      <w:r>
        <w:rPr>
          <w:rFonts w:eastAsia="Times New Roman" w:cs="Times New Roman"/>
          <w:szCs w:val="24"/>
        </w:rPr>
        <w:t xml:space="preserve">για έντεκα χρόνια </w:t>
      </w:r>
      <w:r>
        <w:rPr>
          <w:rFonts w:eastAsia="Times New Roman" w:cs="Times New Roman"/>
          <w:szCs w:val="24"/>
        </w:rPr>
        <w:t>ασυλία καταβολής των δόσεων; Διότι δύο μήνες είχα καθυστερήσει εγώ τη δόση, λόγω του θανάτου του πατέρα μου, σε ένα στεγαστ</w:t>
      </w:r>
      <w:r>
        <w:rPr>
          <w:rFonts w:eastAsia="Times New Roman" w:cs="Times New Roman"/>
          <w:szCs w:val="24"/>
        </w:rPr>
        <w:t xml:space="preserve">ικό και στους δύο μήνες με ενόχλησε η τράπεζα. Έντεκα χρόνια τον κ. Μητσοτάκη δεν τον ενοχλούσε κανένας; Τι ισχυρισμοί είναι αυτοί </w:t>
      </w:r>
      <w:r>
        <w:rPr>
          <w:rFonts w:eastAsia="Times New Roman" w:cs="Times New Roman"/>
          <w:szCs w:val="24"/>
        </w:rPr>
        <w:t>που</w:t>
      </w:r>
      <w:r>
        <w:rPr>
          <w:rFonts w:eastAsia="Times New Roman" w:cs="Times New Roman"/>
          <w:szCs w:val="24"/>
        </w:rPr>
        <w:t xml:space="preserve"> ακούγονται; </w:t>
      </w:r>
    </w:p>
    <w:p w14:paraId="14AC5BF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το ζήτημα του δανεισμού των κομμάτων του ΠΑΣΟΚ και της Νέας Δημοκρατίας, καθώς</w:t>
      </w:r>
      <w:r>
        <w:rPr>
          <w:rFonts w:eastAsia="Times New Roman" w:cs="Times New Roman"/>
          <w:szCs w:val="24"/>
        </w:rPr>
        <w:t xml:space="preserve"> επίσης και των μέσων μαζικής ενημέρωσης άπτεται της προβληματικής συγκρότησης -και εδώ θα συμφωνήσω με πάρα πολλούς- του πολιτικού και οικονομικού συστήματος εξουσίας που κυριάρχησε μετά τη Μεταπολίτευση στη χώρα μας. </w:t>
      </w:r>
    </w:p>
    <w:p w14:paraId="14AC5BF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Ήταν ένα οικονομικό και πολιτικό σύσ</w:t>
      </w:r>
      <w:r>
        <w:rPr>
          <w:rFonts w:eastAsia="Times New Roman" w:cs="Times New Roman"/>
          <w:szCs w:val="24"/>
        </w:rPr>
        <w:t>τημα το οποίο είχε φτιαχτεί στα μέτρα του δικομματισμού, είχε ευνοηθεί απολύτως από το ΠΑΣΟΚ και τη Νέα Δημοκρατία και είχε ως κορωνίδα τον νόμο περί ευθύνης Υπουργών και τη συγκεκριμένη συνταγματική διάταξη, η οποία στην ουσία έθετε στο περιθώριο κάθε ποι</w:t>
      </w:r>
      <w:r>
        <w:rPr>
          <w:rFonts w:eastAsia="Times New Roman" w:cs="Times New Roman"/>
          <w:szCs w:val="24"/>
        </w:rPr>
        <w:t xml:space="preserve">νική ευθύνη εμπλεκομένου πολιτικού προσώπου. </w:t>
      </w:r>
    </w:p>
    <w:p w14:paraId="14AC5BF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Με βάση τα όσα έχουν γίνει μέχρι τώρα γνωστά από το έργο της επιτροπής η Νέα Δημοκρατία και το ΠΑΣΟΚ πέτυχαν τα χρόνια που κυβερνούσαν να έχουν δάνεια ύψους 420.000.000 ευρώ, ενώ τα συγκροτήματα Τύπου 1.200.000</w:t>
      </w:r>
      <w:r>
        <w:rPr>
          <w:rFonts w:eastAsia="Times New Roman" w:cs="Times New Roman"/>
          <w:szCs w:val="24"/>
        </w:rPr>
        <w:t>.000 ευρώ. Τα ποσά, κυρίες και κύριοι συνάδελφοι, είναι ιλιγγιώδη, εάν λάβουμε υπ</w:t>
      </w:r>
      <w:r>
        <w:rPr>
          <w:rFonts w:eastAsia="Times New Roman" w:cs="Times New Roman"/>
          <w:szCs w:val="24"/>
        </w:rPr>
        <w:t xml:space="preserve">’ </w:t>
      </w:r>
      <w:r>
        <w:rPr>
          <w:rFonts w:eastAsia="Times New Roman" w:cs="Times New Roman"/>
          <w:szCs w:val="24"/>
        </w:rPr>
        <w:t>όψ</w:t>
      </w:r>
      <w:r>
        <w:rPr>
          <w:rFonts w:eastAsia="Times New Roman" w:cs="Times New Roman"/>
          <w:szCs w:val="24"/>
        </w:rPr>
        <w:t>ιν</w:t>
      </w:r>
      <w:r>
        <w:rPr>
          <w:rFonts w:eastAsia="Times New Roman" w:cs="Times New Roman"/>
          <w:szCs w:val="24"/>
        </w:rPr>
        <w:t xml:space="preserve"> την πραγματική οικονομική κατάσταση της χώρας και το προκλητικό γεγονός ότι αυτά τα δάνεια συνέχισαν να τα παίρνουν </w:t>
      </w:r>
      <w:r>
        <w:rPr>
          <w:rFonts w:eastAsia="Times New Roman" w:cs="Times New Roman"/>
          <w:szCs w:val="24"/>
        </w:rPr>
        <w:t>τόσο</w:t>
      </w:r>
      <w:r>
        <w:rPr>
          <w:rFonts w:eastAsia="Times New Roman" w:cs="Times New Roman"/>
          <w:szCs w:val="24"/>
        </w:rPr>
        <w:t xml:space="preserve"> τα κόμματα, που κυβέρνησαν μέχρι τώρα, </w:t>
      </w:r>
      <w:r>
        <w:rPr>
          <w:rFonts w:eastAsia="Times New Roman" w:cs="Times New Roman"/>
          <w:szCs w:val="24"/>
        </w:rPr>
        <w:t>όσο</w:t>
      </w:r>
      <w:r>
        <w:rPr>
          <w:rFonts w:eastAsia="Times New Roman" w:cs="Times New Roman"/>
          <w:szCs w:val="24"/>
        </w:rPr>
        <w:t xml:space="preserve"> και </w:t>
      </w:r>
      <w:r>
        <w:rPr>
          <w:rFonts w:eastAsia="Times New Roman" w:cs="Times New Roman"/>
          <w:szCs w:val="24"/>
        </w:rPr>
        <w:t xml:space="preserve">τα μέσα </w:t>
      </w:r>
      <w:r>
        <w:rPr>
          <w:rFonts w:eastAsia="Times New Roman" w:cs="Times New Roman"/>
          <w:szCs w:val="24"/>
        </w:rPr>
        <w:lastRenderedPageBreak/>
        <w:t xml:space="preserve">μαζικής ενημέρωσης, </w:t>
      </w:r>
      <w:r>
        <w:rPr>
          <w:rFonts w:eastAsia="Times New Roman" w:cs="Times New Roman"/>
          <w:szCs w:val="24"/>
        </w:rPr>
        <w:t>τ</w:t>
      </w:r>
      <w:r>
        <w:rPr>
          <w:rFonts w:eastAsia="Times New Roman" w:cs="Times New Roman"/>
          <w:szCs w:val="24"/>
        </w:rPr>
        <w:t>η στιγμή που</w:t>
      </w:r>
      <w:r>
        <w:rPr>
          <w:rFonts w:eastAsia="Times New Roman" w:cs="Times New Roman"/>
          <w:szCs w:val="24"/>
        </w:rPr>
        <w:t xml:space="preserve"> η φτωχοποίηση είχε μπει για τα καλά στη ζωή της ελληνικής κοινωνίας. Τα δύο προαναφε</w:t>
      </w:r>
      <w:r>
        <w:rPr>
          <w:rFonts w:eastAsia="Times New Roman" w:cs="Times New Roman"/>
          <w:szCs w:val="24"/>
        </w:rPr>
        <w:t>ρθέντ</w:t>
      </w:r>
      <w:r>
        <w:rPr>
          <w:rFonts w:eastAsia="Times New Roman" w:cs="Times New Roman"/>
          <w:szCs w:val="24"/>
        </w:rPr>
        <w:t xml:space="preserve">α κόμματα και τα συγκροτήματα Τύπου ελάμβαναν δάνεια με εξαιρετικά ευνοϊκούς έως σκανδαλώδεις όρους αποπληρωμής </w:t>
      </w:r>
      <w:r>
        <w:rPr>
          <w:rFonts w:eastAsia="Times New Roman" w:cs="Times New Roman"/>
          <w:szCs w:val="24"/>
        </w:rPr>
        <w:t>αλλά</w:t>
      </w:r>
      <w:r>
        <w:rPr>
          <w:rFonts w:eastAsia="Times New Roman" w:cs="Times New Roman"/>
          <w:szCs w:val="24"/>
        </w:rPr>
        <w:t xml:space="preserve"> και με εξαιρετικά ισχνές έως ανύπαρκτες εγγυήσεις ασφαλείας. </w:t>
      </w:r>
    </w:p>
    <w:p w14:paraId="14AC5C0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Εμβρόντητη, κύριοι συνάδελφοι, η κοινή γνώμη άκουσε εκπρόσωπο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να λέει ότι έπαιρνε δάνεια έναντι αέρα. Πού έχουν συμβεί αυτά; Πού έχουν ξανασυμβεί</w:t>
      </w:r>
      <w:r>
        <w:rPr>
          <w:rFonts w:eastAsia="Times New Roman" w:cs="Times New Roman"/>
          <w:szCs w:val="24"/>
        </w:rPr>
        <w:t>,</w:t>
      </w:r>
      <w:r>
        <w:rPr>
          <w:rFonts w:eastAsia="Times New Roman" w:cs="Times New Roman"/>
          <w:szCs w:val="24"/>
        </w:rPr>
        <w:t xml:space="preserve"> πώς επιτρέπατε τόσα χρόνια να συμβαί</w:t>
      </w:r>
      <w:r>
        <w:rPr>
          <w:rFonts w:eastAsia="Times New Roman" w:cs="Times New Roman"/>
          <w:szCs w:val="24"/>
        </w:rPr>
        <w:t xml:space="preserve">νουν και γιατί συνέβαιναν; </w:t>
      </w:r>
    </w:p>
    <w:p w14:paraId="14AC5C0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Σε ορισμένες περιπτώσεις θέλω να τονίσω ότι οι πρακτικές αυτές της λήψης των δανείων έπαιρναν διαστάσεις εξωφρενικές. Γιατί πώς αλλιώς μπορεί να χαρακτηρίσει κάποιος την τακτική που ακολουθούσε το ΠΑΣΟΚ και η Νέα Δημοκρατία, </w:t>
      </w:r>
      <w:r>
        <w:rPr>
          <w:rFonts w:eastAsia="Times New Roman" w:cs="Times New Roman"/>
          <w:szCs w:val="24"/>
        </w:rPr>
        <w:t xml:space="preserve">να </w:t>
      </w:r>
      <w:r>
        <w:rPr>
          <w:rFonts w:eastAsia="Times New Roman" w:cs="Times New Roman"/>
          <w:szCs w:val="24"/>
        </w:rPr>
        <w:t xml:space="preserve">περιφέρουν </w:t>
      </w:r>
      <w:r>
        <w:rPr>
          <w:rFonts w:eastAsia="Times New Roman" w:cs="Times New Roman"/>
          <w:szCs w:val="24"/>
        </w:rPr>
        <w:t>την κρατική επιχορήγηση σε διάφορετικές τράπεζες για να παίρνουν δάνεια; Πώς αλλιώς θα το χαρακτηρίζατε; Ήταν μια εξωφρενική τακτική, για την οποία δεν θέλω να πω αυτή την ώρα κάτι περισσότερο, αλλά προκαλεί την κοινή γνώμη, διότι ακριβώς επειδή</w:t>
      </w:r>
      <w:r>
        <w:rPr>
          <w:rFonts w:eastAsia="Times New Roman" w:cs="Times New Roman"/>
          <w:szCs w:val="24"/>
        </w:rPr>
        <w:t xml:space="preserve"> δεν υπήρχε ένα σύστημα δημόσιας εγγραφής όπως είναι η εγγραφή των υποθηκών στα </w:t>
      </w:r>
      <w:r>
        <w:rPr>
          <w:rFonts w:eastAsia="Times New Roman" w:cs="Times New Roman"/>
          <w:szCs w:val="24"/>
        </w:rPr>
        <w:t>υ</w:t>
      </w:r>
      <w:r>
        <w:rPr>
          <w:rFonts w:eastAsia="Times New Roman" w:cs="Times New Roman"/>
          <w:szCs w:val="24"/>
        </w:rPr>
        <w:t xml:space="preserve">ποθηκοφυλακεία, περιφέρετο </w:t>
      </w:r>
      <w:r>
        <w:rPr>
          <w:rFonts w:eastAsia="Times New Roman" w:cs="Times New Roman"/>
          <w:szCs w:val="24"/>
        </w:rPr>
        <w:lastRenderedPageBreak/>
        <w:t>αυτή η κρατική επιχορήγηση από τράπεζα σε τράπεζα. Και μάλιστα, οι τράπεζες οι καημένες δεν ήξεραν τι κάνει η μια έναντι της άλλης για το συγκεκριμέ</w:t>
      </w:r>
      <w:r>
        <w:rPr>
          <w:rFonts w:eastAsia="Times New Roman" w:cs="Times New Roman"/>
          <w:szCs w:val="24"/>
        </w:rPr>
        <w:t xml:space="preserve">νο χρηματοδοτούμενο κόμμα, ενώ εάν επρόκειτο για κανέναν επιχειρηματία, θα είχαν ανοίξει τα τεφτέρια και αυτός ο άνθρωπος θα είχε ξεσκονιστεί. </w:t>
      </w:r>
    </w:p>
    <w:p w14:paraId="14AC5C0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Εάν μάλιστα –το είπε ο Πρωθυπουργός στην ομιλία του- αυτή η τακτική συνδυαστεί με το «μαύρο» πολιτικό χρήμα, με </w:t>
      </w:r>
      <w:r>
        <w:rPr>
          <w:rFonts w:eastAsia="Times New Roman" w:cs="Times New Roman"/>
          <w:szCs w:val="24"/>
        </w:rPr>
        <w:t>την «μαύρη» χρηματοδότηση των κομμάτων -την οποία γνωρίζετε πολύ καλά,</w:t>
      </w:r>
      <w:r>
        <w:rPr>
          <w:rFonts w:eastAsia="Times New Roman" w:cs="Times New Roman"/>
          <w:szCs w:val="24"/>
        </w:rPr>
        <w:t xml:space="preserve"> γνωρίζετε</w:t>
      </w:r>
      <w:r>
        <w:rPr>
          <w:rFonts w:eastAsia="Times New Roman" w:cs="Times New Roman"/>
          <w:szCs w:val="24"/>
        </w:rPr>
        <w:t xml:space="preserve"> πολύ καλά</w:t>
      </w:r>
      <w:r>
        <w:rPr>
          <w:rFonts w:eastAsia="Times New Roman" w:cs="Times New Roman"/>
          <w:szCs w:val="24"/>
        </w:rPr>
        <w:t xml:space="preserve"> τα ποσοστά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και των μεγάλων εταιρειών</w:t>
      </w:r>
      <w:r>
        <w:rPr>
          <w:rFonts w:eastAsia="Times New Roman" w:cs="Times New Roman"/>
          <w:szCs w:val="24"/>
        </w:rPr>
        <w:t>,</w:t>
      </w:r>
      <w:r>
        <w:rPr>
          <w:rFonts w:eastAsia="Times New Roman" w:cs="Times New Roman"/>
          <w:szCs w:val="24"/>
        </w:rPr>
        <w:t xml:space="preserve"> που πήγαιναν στα κόμματα της Νέας Δημοκρατίας και του ΠΑΣΟΚ- τότε εδώ μιλάμε για ένα σύστημα απόλυτης νόθευσης τη</w:t>
      </w:r>
      <w:r>
        <w:rPr>
          <w:rFonts w:eastAsia="Times New Roman" w:cs="Times New Roman"/>
          <w:szCs w:val="24"/>
        </w:rPr>
        <w:t xml:space="preserve">ς πολιτικής βούλησης και των πολιτών, αλλά και όσων συμμετέχουν στην παραγωγή της πολιτικής. </w:t>
      </w:r>
    </w:p>
    <w:p w14:paraId="14AC5C0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Αλήθεια, μια</w:t>
      </w:r>
      <w:r>
        <w:rPr>
          <w:rFonts w:eastAsia="Times New Roman" w:cs="Times New Roman"/>
          <w:szCs w:val="24"/>
        </w:rPr>
        <w:t>ς</w:t>
      </w:r>
      <w:r>
        <w:rPr>
          <w:rFonts w:eastAsia="Times New Roman" w:cs="Times New Roman"/>
          <w:szCs w:val="24"/>
        </w:rPr>
        <w:t xml:space="preserve"> και μας λέτε εδώ για ορκωτούς λογιστές, εκείνη η βαλίτσα με τα λεφτά του Τσουκάτου, μήπως σας είπαν οι ορκωτοί λογιστές τι έγιν</w:t>
      </w:r>
      <w:r>
        <w:rPr>
          <w:rFonts w:eastAsia="Times New Roman" w:cs="Times New Roman"/>
          <w:szCs w:val="24"/>
        </w:rPr>
        <w:t>ε</w:t>
      </w:r>
      <w:r>
        <w:rPr>
          <w:rFonts w:eastAsia="Times New Roman" w:cs="Times New Roman"/>
          <w:szCs w:val="24"/>
        </w:rPr>
        <w:t xml:space="preserve">; Καταγράφτηκαν </w:t>
      </w:r>
      <w:r>
        <w:rPr>
          <w:rFonts w:eastAsia="Times New Roman" w:cs="Times New Roman"/>
          <w:szCs w:val="24"/>
        </w:rPr>
        <w:t>αυτά</w:t>
      </w:r>
      <w:r>
        <w:rPr>
          <w:rFonts w:eastAsia="Times New Roman" w:cs="Times New Roman"/>
          <w:szCs w:val="24"/>
        </w:rPr>
        <w:t xml:space="preserve"> τα λεφτά </w:t>
      </w:r>
      <w:r>
        <w:rPr>
          <w:rFonts w:eastAsia="Times New Roman" w:cs="Times New Roman"/>
          <w:szCs w:val="24"/>
        </w:rPr>
        <w:t xml:space="preserve">στα ταμεία; Διότι ο κ. Τσουκάτος έχει πει ότι «εγώ τα λεφτά τα πήρα και ήταν μίζα και «μαύρο» χρήμα, αλλά τα παρέδωσα στο ταμείο του ΠΑΣΟΚ». Για αυτά τα ζητήματα </w:t>
      </w:r>
      <w:r>
        <w:rPr>
          <w:rFonts w:eastAsia="Times New Roman" w:cs="Times New Roman"/>
          <w:szCs w:val="24"/>
        </w:rPr>
        <w:t>υπάρχουν</w:t>
      </w:r>
      <w:r>
        <w:rPr>
          <w:rFonts w:eastAsia="Times New Roman" w:cs="Times New Roman"/>
          <w:szCs w:val="24"/>
        </w:rPr>
        <w:t xml:space="preserve"> πορίσματα</w:t>
      </w:r>
      <w:r>
        <w:rPr>
          <w:rFonts w:eastAsia="Times New Roman" w:cs="Times New Roman"/>
          <w:szCs w:val="24"/>
        </w:rPr>
        <w:t xml:space="preserve"> και δεν</w:t>
      </w:r>
      <w:r>
        <w:rPr>
          <w:rFonts w:eastAsia="Times New Roman" w:cs="Times New Roman"/>
          <w:szCs w:val="24"/>
        </w:rPr>
        <w:t xml:space="preserve"> ακούσαμε σήμερα τίποτα σε αυτήν την Αίθουσα</w:t>
      </w:r>
      <w:r>
        <w:rPr>
          <w:rFonts w:eastAsia="Times New Roman" w:cs="Times New Roman"/>
          <w:szCs w:val="24"/>
        </w:rPr>
        <w:t>!</w:t>
      </w:r>
    </w:p>
    <w:p w14:paraId="14AC5C0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w:t>
      </w:r>
      <w:r>
        <w:rPr>
          <w:rFonts w:eastAsia="Times New Roman" w:cs="Times New Roman"/>
          <w:szCs w:val="24"/>
        </w:rPr>
        <w:t xml:space="preserve">ύριοι συνάδελφοι, στο πολιτικό επίπεδο αποτελεί σύμπτωμα μιας κατά κυριολεξία άνισης μεταχείρισης έναντι των πολιτικών κομμάτων πέραν του ΠΑΣΟΚ και της Νέας Δημοκρατίας η συγκεκριμένη τακτική χρηματοδότησης και δανειοδότησης. </w:t>
      </w:r>
    </w:p>
    <w:p w14:paraId="14AC5C0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Τα υπόλοιπα κόμματα ούτε δάνε</w:t>
      </w:r>
      <w:r>
        <w:rPr>
          <w:rFonts w:eastAsia="Times New Roman" w:cs="Times New Roman"/>
          <w:szCs w:val="24"/>
        </w:rPr>
        <w:t>ια έπαιρναν ούτε</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είχαν τα «μαύρα» ταμεία της </w:t>
      </w:r>
      <w:r>
        <w:rPr>
          <w:rFonts w:eastAsia="Times New Roman" w:cs="Times New Roman"/>
          <w:szCs w:val="24"/>
        </w:rPr>
        <w:t>«</w:t>
      </w:r>
      <w:r>
        <w:rPr>
          <w:rFonts w:eastAsia="Times New Roman" w:cs="Times New Roman"/>
          <w:szCs w:val="24"/>
          <w:lang w:val="en-US"/>
        </w:rPr>
        <w:t>SIEMENS</w:t>
      </w:r>
      <w:r>
        <w:rPr>
          <w:rFonts w:eastAsia="Times New Roman" w:cs="Times New Roman"/>
          <w:szCs w:val="24"/>
        </w:rPr>
        <w:t>»</w:t>
      </w:r>
      <w:r>
        <w:rPr>
          <w:rFonts w:eastAsia="Times New Roman" w:cs="Times New Roman"/>
          <w:szCs w:val="24"/>
        </w:rPr>
        <w:t xml:space="preserve"> για να χρηματοδοτούνται. Μιλάμε για νόθευση του πολιτικού ανταγωνισμού, ο οποίος θα έπρεπε να γίνεται με τους όρους που το Σύνταγμα υπαγορεύει και ο νόμος «περί χρηματοδότησης κομμάτων» επιτά</w:t>
      </w:r>
      <w:r>
        <w:rPr>
          <w:rFonts w:eastAsia="Times New Roman" w:cs="Times New Roman"/>
          <w:szCs w:val="24"/>
        </w:rPr>
        <w:t xml:space="preserve">σσει.   </w:t>
      </w:r>
    </w:p>
    <w:p w14:paraId="14AC5C0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του ίδιου του κομματικού συστήματος αυτή η άνιση οικονομική αντιμετώπιση των πολιτικών κομμάτων σηματοδότησε για χρόνια μια ολιγοπωλιακή κομματική δομή</w:t>
      </w:r>
      <w:r>
        <w:rPr>
          <w:rFonts w:eastAsia="Times New Roman" w:cs="Times New Roman"/>
          <w:szCs w:val="24"/>
        </w:rPr>
        <w:t>,</w:t>
      </w:r>
      <w:r>
        <w:rPr>
          <w:rFonts w:eastAsia="Times New Roman" w:cs="Times New Roman"/>
          <w:szCs w:val="24"/>
        </w:rPr>
        <w:t xml:space="preserve"> η οποία αντίκειται στην αρχή της ίσης πολιτικής συμμετοχής και στην ισότητα των πο</w:t>
      </w:r>
      <w:r>
        <w:rPr>
          <w:rFonts w:eastAsia="Times New Roman" w:cs="Times New Roman"/>
          <w:szCs w:val="24"/>
        </w:rPr>
        <w:t>λιτικών κομμάτων κατά τα άρθρα 4  και 29 του Συντάγματος.</w:t>
      </w:r>
    </w:p>
    <w:p w14:paraId="14AC5C0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Επιπλέον, είναι προφανές ότι αυτές οι χρηματοδοτήσεις καταστρατηγούσαν όλο εκείνο το νομοθετικό οπλοστάσιο,</w:t>
      </w:r>
      <w:r>
        <w:rPr>
          <w:rFonts w:eastAsia="Times New Roman" w:cs="Times New Roman"/>
          <w:szCs w:val="24"/>
        </w:rPr>
        <w:t xml:space="preserve"> που </w:t>
      </w:r>
      <w:r>
        <w:rPr>
          <w:rFonts w:eastAsia="Times New Roman" w:cs="Times New Roman"/>
          <w:szCs w:val="24"/>
        </w:rPr>
        <w:lastRenderedPageBreak/>
        <w:t>προστατεύει την ισότητα της πολιτικής συμμετοχής και καταλογίζει</w:t>
      </w:r>
      <w:r>
        <w:rPr>
          <w:rFonts w:eastAsia="Times New Roman" w:cs="Times New Roman"/>
          <w:szCs w:val="24"/>
        </w:rPr>
        <w:t xml:space="preserve"> ευθύνες όταν υπάρχουν</w:t>
      </w:r>
      <w:r>
        <w:rPr>
          <w:rFonts w:eastAsia="Times New Roman" w:cs="Times New Roman"/>
          <w:szCs w:val="24"/>
        </w:rPr>
        <w:t xml:space="preserve"> τέτοια φαινόμενα</w:t>
      </w:r>
      <w:r>
        <w:rPr>
          <w:rFonts w:eastAsia="Times New Roman" w:cs="Times New Roman"/>
          <w:szCs w:val="24"/>
        </w:rPr>
        <w:t>, καταστρατηγούσαν όμως</w:t>
      </w:r>
      <w:r>
        <w:rPr>
          <w:rFonts w:eastAsia="Times New Roman" w:cs="Times New Roman"/>
          <w:szCs w:val="24"/>
        </w:rPr>
        <w:t xml:space="preserve"> και τους ειδικούς θεσμούς κατά της διαπλοκής. Απόλυτη καταστρατήγηση του Συντάγματος, των νόμων και των ειδικών κανόνων</w:t>
      </w:r>
      <w:r>
        <w:rPr>
          <w:rFonts w:eastAsia="Times New Roman" w:cs="Times New Roman"/>
          <w:szCs w:val="24"/>
        </w:rPr>
        <w:t>!</w:t>
      </w:r>
    </w:p>
    <w:p w14:paraId="14AC5C0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Αυτή, όμως, κυρίες και κύριοι, η άνιση μεταχείριση και η νόθευση </w:t>
      </w:r>
      <w:r>
        <w:rPr>
          <w:rFonts w:eastAsia="Times New Roman" w:cs="Times New Roman"/>
          <w:szCs w:val="24"/>
        </w:rPr>
        <w:t xml:space="preserve">δεν έμενε μόνο σε </w:t>
      </w:r>
      <w:r>
        <w:rPr>
          <w:rFonts w:eastAsia="Times New Roman" w:cs="Times New Roman"/>
          <w:szCs w:val="24"/>
        </w:rPr>
        <w:t>πολιτικό επ</w:t>
      </w:r>
      <w:r>
        <w:rPr>
          <w:rFonts w:eastAsia="Times New Roman" w:cs="Times New Roman"/>
          <w:szCs w:val="24"/>
        </w:rPr>
        <w:t>ίπεδο</w:t>
      </w:r>
      <w:r>
        <w:rPr>
          <w:rFonts w:eastAsia="Times New Roman" w:cs="Times New Roman"/>
          <w:szCs w:val="24"/>
        </w:rPr>
        <w:t>.</w:t>
      </w:r>
      <w:r>
        <w:rPr>
          <w:rFonts w:eastAsia="Times New Roman" w:cs="Times New Roman"/>
          <w:szCs w:val="24"/>
        </w:rPr>
        <w:t xml:space="preserve"> Υπήρχε και νόθευση στην επιχειρηματικότητα. Τι ωραίοι καπιταλιστές που ήσαστε και πόσο ωραία μας τα λέτε για την αγορά, 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rPr>
        <w:t>πόσο καλά</w:t>
      </w:r>
      <w:r>
        <w:rPr>
          <w:rFonts w:eastAsia="Times New Roman" w:cs="Times New Roman"/>
          <w:szCs w:val="24"/>
        </w:rPr>
        <w:t xml:space="preserve"> ρυθμίζει </w:t>
      </w:r>
      <w:r>
        <w:rPr>
          <w:rFonts w:eastAsia="Times New Roman" w:cs="Times New Roman"/>
          <w:szCs w:val="24"/>
        </w:rPr>
        <w:t xml:space="preserve">τα πάντα </w:t>
      </w:r>
      <w:r>
        <w:rPr>
          <w:rFonts w:eastAsia="Times New Roman" w:cs="Times New Roman"/>
          <w:szCs w:val="24"/>
        </w:rPr>
        <w:t xml:space="preserve">η αγορά και κάνει ωραία πράγματα –αναφέρομαι σε εσάς, ιδίως της Νέας Δημοκρατίας- όταν εσείς </w:t>
      </w:r>
      <w:r>
        <w:rPr>
          <w:rFonts w:eastAsia="Times New Roman" w:cs="Times New Roman"/>
          <w:szCs w:val="24"/>
        </w:rPr>
        <w:t xml:space="preserve">οι ίδιοι πριμοδοτούσατε τέτοιες συμπεριφορές, επιχειρηματιών εις βάρος άλλων επιχειρηματιών ομοειδών επιχειρήσεων ή </w:t>
      </w:r>
      <w:r>
        <w:rPr>
          <w:rFonts w:eastAsia="Times New Roman" w:cs="Times New Roman"/>
          <w:szCs w:val="24"/>
        </w:rPr>
        <w:t xml:space="preserve">ανοίγατε </w:t>
      </w:r>
      <w:r>
        <w:rPr>
          <w:rFonts w:eastAsia="Times New Roman" w:cs="Times New Roman"/>
          <w:szCs w:val="24"/>
        </w:rPr>
        <w:t xml:space="preserve">τη στρόφιγγα χωρίς εγγυήσεις και χωρίς ασφάλεια σε ορισμένους επιχειρηματίες, </w:t>
      </w:r>
      <w:r>
        <w:rPr>
          <w:rFonts w:eastAsia="Times New Roman" w:cs="Times New Roman"/>
          <w:szCs w:val="24"/>
        </w:rPr>
        <w:t xml:space="preserve">την ώρα που </w:t>
      </w:r>
      <w:r>
        <w:rPr>
          <w:rFonts w:eastAsia="Times New Roman" w:cs="Times New Roman"/>
          <w:szCs w:val="24"/>
        </w:rPr>
        <w:t>οι μικρομεσαίες επιχειρήσεις έκλειναν και</w:t>
      </w:r>
      <w:r>
        <w:rPr>
          <w:rFonts w:eastAsia="Times New Roman" w:cs="Times New Roman"/>
          <w:szCs w:val="24"/>
        </w:rPr>
        <w:t xml:space="preserve"> καταστρέφονταν. Αυτή ήταν η κατάσταση</w:t>
      </w:r>
      <w:r>
        <w:rPr>
          <w:rFonts w:eastAsia="Times New Roman" w:cs="Times New Roman"/>
          <w:szCs w:val="24"/>
        </w:rPr>
        <w:t>:</w:t>
      </w:r>
      <w:r>
        <w:rPr>
          <w:rFonts w:eastAsia="Times New Roman" w:cs="Times New Roman"/>
          <w:szCs w:val="24"/>
        </w:rPr>
        <w:t xml:space="preserve"> νόθευση </w:t>
      </w:r>
      <w:r>
        <w:rPr>
          <w:rFonts w:eastAsia="Times New Roman" w:cs="Times New Roman"/>
          <w:szCs w:val="24"/>
        </w:rPr>
        <w:t xml:space="preserve">του πολιτικού ανταγωνισμού αλλά </w:t>
      </w:r>
      <w:r>
        <w:rPr>
          <w:rFonts w:eastAsia="Times New Roman" w:cs="Times New Roman"/>
          <w:szCs w:val="24"/>
        </w:rPr>
        <w:t>και του οικονομικού στάτους της χώρας</w:t>
      </w:r>
      <w:r>
        <w:rPr>
          <w:rFonts w:eastAsia="Times New Roman" w:cs="Times New Roman"/>
          <w:szCs w:val="24"/>
        </w:rPr>
        <w:t>.</w:t>
      </w:r>
      <w:r>
        <w:rPr>
          <w:rFonts w:eastAsia="Times New Roman" w:cs="Times New Roman"/>
          <w:szCs w:val="24"/>
        </w:rPr>
        <w:t>.</w:t>
      </w:r>
    </w:p>
    <w:p w14:paraId="14AC5C0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Κυρίως με αυτόν τον τρόπο μεταβάλατε τον ρόλο των τραπεζών. Από χρηματοπιστωτικά ιδρύματα, που έπρεπε να λειτουργούν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ενός δη</w:t>
      </w:r>
      <w:r>
        <w:rPr>
          <w:rFonts w:eastAsia="Times New Roman" w:cs="Times New Roman"/>
          <w:szCs w:val="24"/>
        </w:rPr>
        <w:t xml:space="preserve">μοκρατικού κράτους δικαίου, οι τράπεζες, κυρίες και κύριοι συνάδελφοι, με αυτές τις πρακτικές που υιοθετήσατε έγιναν ενεργοί πυλώνες άσκησης πολιτικής, </w:t>
      </w:r>
      <w:r>
        <w:rPr>
          <w:rFonts w:eastAsia="Times New Roman" w:cs="Times New Roman"/>
          <w:szCs w:val="24"/>
        </w:rPr>
        <w:t>έως</w:t>
      </w:r>
      <w:r>
        <w:rPr>
          <w:rFonts w:eastAsia="Times New Roman" w:cs="Times New Roman"/>
          <w:szCs w:val="24"/>
        </w:rPr>
        <w:t xml:space="preserve"> και διαμόρφωσης του πολιτεύματος. Με αυτόν τον τρόπο υπήρξε </w:t>
      </w:r>
      <w:r>
        <w:rPr>
          <w:rFonts w:eastAsia="Times New Roman" w:cs="Times New Roman"/>
          <w:szCs w:val="24"/>
        </w:rPr>
        <w:t>η</w:t>
      </w:r>
      <w:r>
        <w:rPr>
          <w:rFonts w:eastAsia="Times New Roman" w:cs="Times New Roman"/>
          <w:szCs w:val="24"/>
        </w:rPr>
        <w:t xml:space="preserve"> απόλυτη νόθευση, </w:t>
      </w:r>
      <w:r>
        <w:rPr>
          <w:rFonts w:eastAsia="Times New Roman" w:cs="Times New Roman"/>
          <w:szCs w:val="24"/>
        </w:rPr>
        <w:t xml:space="preserve">η απόλυτη </w:t>
      </w:r>
      <w:r>
        <w:rPr>
          <w:rFonts w:eastAsia="Times New Roman" w:cs="Times New Roman"/>
          <w:szCs w:val="24"/>
        </w:rPr>
        <w:t>παράβαση όλ</w:t>
      </w:r>
      <w:r>
        <w:rPr>
          <w:rFonts w:eastAsia="Times New Roman" w:cs="Times New Roman"/>
          <w:szCs w:val="24"/>
        </w:rPr>
        <w:t>ων των κανόνων του δικαίου.</w:t>
      </w:r>
    </w:p>
    <w:p w14:paraId="14AC5C0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Βεβαίως, αυτά τα ζητήματα θα ελεγχθούν. Η δικαιοσύνη πλέον έχει τον λόγο και οι αρμόδιοι εισαγγελείς θα ελέγξουν το πόρισμα της </w:t>
      </w:r>
      <w:r>
        <w:rPr>
          <w:rFonts w:eastAsia="Times New Roman" w:cs="Times New Roman"/>
          <w:szCs w:val="24"/>
        </w:rPr>
        <w:t>ε</w:t>
      </w:r>
      <w:r>
        <w:rPr>
          <w:rFonts w:eastAsia="Times New Roman" w:cs="Times New Roman"/>
          <w:szCs w:val="24"/>
        </w:rPr>
        <w:t>πιτροπής, το οποίο είναι απολύτως τεκμηριωμένο και διασφαλίζει απολύτως όλα εκείνα τα ζητήματα</w:t>
      </w:r>
      <w:r>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με ενάργεια σήμερα παρουσίασαν οι </w:t>
      </w:r>
      <w:r>
        <w:rPr>
          <w:rFonts w:eastAsia="Times New Roman" w:cs="Times New Roman"/>
          <w:szCs w:val="24"/>
        </w:rPr>
        <w:t>Κ</w:t>
      </w:r>
      <w:r>
        <w:rPr>
          <w:rFonts w:eastAsia="Times New Roman" w:cs="Times New Roman"/>
          <w:szCs w:val="24"/>
        </w:rPr>
        <w:t xml:space="preserve">οινοβουλευτικοί </w:t>
      </w:r>
      <w:r>
        <w:rPr>
          <w:rFonts w:eastAsia="Times New Roman" w:cs="Times New Roman"/>
          <w:szCs w:val="24"/>
        </w:rPr>
        <w:t>Ε</w:t>
      </w:r>
      <w:r>
        <w:rPr>
          <w:rFonts w:eastAsia="Times New Roman" w:cs="Times New Roman"/>
          <w:szCs w:val="24"/>
        </w:rPr>
        <w:t xml:space="preserve">κπρόσωποι των κομμάτων της πλειοψηφίας. </w:t>
      </w:r>
    </w:p>
    <w:p w14:paraId="14AC5C0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ευχαριστώ, κύριε Πρόεδρε.</w:t>
      </w:r>
    </w:p>
    <w:p w14:paraId="14AC5C0C"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τις πτέρυγες του ΣΥΡΙΖΑ και των ΑΝΕΛ)</w:t>
      </w:r>
    </w:p>
    <w:p w14:paraId="14AC5C0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Θα ήθελα τον λόγο, κύριε Πρόεδρε.</w:t>
      </w:r>
    </w:p>
    <w:p w14:paraId="14AC5C0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 Βού</w:t>
      </w:r>
      <w:r>
        <w:rPr>
          <w:rFonts w:eastAsia="Times New Roman" w:cs="Times New Roman"/>
          <w:b/>
          <w:szCs w:val="24"/>
        </w:rPr>
        <w:t>τσης):</w:t>
      </w:r>
      <w:r>
        <w:rPr>
          <w:rFonts w:eastAsia="Times New Roman" w:cs="Times New Roman"/>
          <w:szCs w:val="24"/>
        </w:rPr>
        <w:t xml:space="preserve"> Τι θέλετε, κύριε Λοβέρδο;</w:t>
      </w:r>
    </w:p>
    <w:p w14:paraId="14AC5C0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Μας θίγει κατάφωρα με αυτά που λέει, κύριε Πρόεδρε.</w:t>
      </w:r>
    </w:p>
    <w:p w14:paraId="14AC5C1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Αλήθεια; Τότε θα μιλήσω κι εγώ.</w:t>
      </w:r>
    </w:p>
    <w:p w14:paraId="14AC5C1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Μέσα σε αυτή</w:t>
      </w:r>
      <w:r>
        <w:rPr>
          <w:rFonts w:eastAsia="Times New Roman" w:cs="Times New Roman"/>
          <w:szCs w:val="24"/>
        </w:rPr>
        <w:t xml:space="preserve">ν την Αίθουσα καθένας παίρνει την ευθύνη των λόγων του δημοσίως. </w:t>
      </w:r>
    </w:p>
    <w:p w14:paraId="14AC5C1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Δεν έχω αντίρρηση σε αυτό που λέτε.</w:t>
      </w:r>
    </w:p>
    <w:p w14:paraId="14AC5C1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εξύβρισε.</w:t>
      </w:r>
    </w:p>
    <w:p w14:paraId="14AC5C1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Πώς δεν εξύβρισε;</w:t>
      </w:r>
    </w:p>
    <w:p w14:paraId="14AC5C1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ΣΤΑΥΡΟΣ ΚΟΝΤΟΝΗΣ (Υπουργός Δικαιοσύνης, Διαφάνειας και </w:t>
      </w:r>
      <w:r>
        <w:rPr>
          <w:rFonts w:eastAsia="Times New Roman" w:cs="Times New Roman"/>
          <w:b/>
          <w:szCs w:val="24"/>
        </w:rPr>
        <w:t>Ανθρωπίνων Δικαιωμάτων):</w:t>
      </w:r>
      <w:r>
        <w:rPr>
          <w:rFonts w:eastAsia="Times New Roman" w:cs="Times New Roman"/>
          <w:szCs w:val="24"/>
        </w:rPr>
        <w:t xml:space="preserve"> Ποιον εξύβρισα, κύριε Πρόεδρε;</w:t>
      </w:r>
    </w:p>
    <w:p w14:paraId="14AC5C1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εξύβρισε. Σας παρακαλώ.</w:t>
      </w:r>
    </w:p>
    <w:p w14:paraId="14AC5C1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Παρακαλώ, κύριε Λοβέρδο, έχουμε μεγάλη πίεση χρόνου.</w:t>
      </w:r>
    </w:p>
    <w:p w14:paraId="14AC5C1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Μία φράση θέλω να πω.</w:t>
      </w:r>
    </w:p>
    <w:p w14:paraId="14AC5C1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Μία φράση πείτε την.</w:t>
      </w:r>
    </w:p>
    <w:p w14:paraId="14AC5C1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Κύριε Υπουργέ, αν δεν καταλήγατε όπως καταλήξατε, μια ομιλία εναντίον του ΠΑΣΟΚ, δεν θα έλεγα τίποτα. Λέτε τις απόψεις σας. Έχετε υπ’ όψιν σας ότι είστε Υπουργός Δικαιοσύνης; Είστε Υπουργός...</w:t>
      </w:r>
    </w:p>
    <w:p w14:paraId="14AC5C1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w:t>
      </w:r>
      <w:r>
        <w:rPr>
          <w:rFonts w:eastAsia="Times New Roman" w:cs="Times New Roman"/>
          <w:b/>
          <w:szCs w:val="24"/>
        </w:rPr>
        <w:t>νειας και Ανθρωπίνων Δικαιωμάτων):</w:t>
      </w:r>
      <w:r>
        <w:rPr>
          <w:rFonts w:eastAsia="Times New Roman" w:cs="Times New Roman"/>
          <w:szCs w:val="24"/>
        </w:rPr>
        <w:t xml:space="preserve"> Κύριε Πρόεδρε, αυτό ήθελε να πει; Αν έχω υπ’ όψιν μου ότι είμαι Υπουργός Δικαιοσύνης;</w:t>
      </w:r>
    </w:p>
    <w:p w14:paraId="14AC5C1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Θέλω να τελειώσω τη φράση μου. Είστε Υπουργός Δικαιοσύνης. Από αυτά που λέτε δίνεται στην Αίθουσα αυτήν, όχι την εντύπωση, τη βεβαιότητα ότι θα χρησιμοποιήσετε τον πολιτικό σας τόπο για να κάνετε αυτά που είπατε από το Βήμα της Βουλής. Πρέπει να καταλάβετ</w:t>
      </w:r>
      <w:r>
        <w:rPr>
          <w:rFonts w:eastAsia="Times New Roman" w:cs="Times New Roman"/>
          <w:szCs w:val="24"/>
        </w:rPr>
        <w:t>ε ότι είστε ο ύψιστος Υπουργός των θεσμών. Δεν το έχετε καταλάβει. Θα σας το μάθουμε εμείς. Ντροπή σας!</w:t>
      </w:r>
    </w:p>
    <w:p w14:paraId="14AC5C1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ΣΤΑΥΡΟΣ ΚΟΝΤΟΝΗΣ (Υπουργός Δικαιοσύνης, Διαφάνειας και Ανθρωπίνων Δικαιωμάτων):</w:t>
      </w:r>
      <w:r>
        <w:rPr>
          <w:rFonts w:eastAsia="Times New Roman" w:cs="Times New Roman"/>
          <w:szCs w:val="24"/>
        </w:rPr>
        <w:t xml:space="preserve"> Αρκετά μέχρι εδώ. Εκφώνησα μια πολιτική ομιλία, κύριε Πρόεδρε, για το πο</w:t>
      </w:r>
      <w:r>
        <w:rPr>
          <w:rFonts w:eastAsia="Times New Roman" w:cs="Times New Roman"/>
          <w:szCs w:val="24"/>
        </w:rPr>
        <w:t xml:space="preserve">λιτικό σύστημα και την κατάντια στην οποία το έφερε η Νέα Δημοκρατία </w:t>
      </w:r>
      <w:r>
        <w:rPr>
          <w:rFonts w:eastAsia="Times New Roman" w:cs="Times New Roman"/>
          <w:szCs w:val="24"/>
        </w:rPr>
        <w:lastRenderedPageBreak/>
        <w:t>και το ΠΑΣΟΚ, κατάντια</w:t>
      </w:r>
      <w:r>
        <w:rPr>
          <w:rFonts w:eastAsia="Times New Roman" w:cs="Times New Roman"/>
          <w:szCs w:val="24"/>
        </w:rPr>
        <w:t>,</w:t>
      </w:r>
      <w:r>
        <w:rPr>
          <w:rFonts w:eastAsia="Times New Roman" w:cs="Times New Roman"/>
          <w:szCs w:val="24"/>
        </w:rPr>
        <w:t xml:space="preserve"> που δίνει τη δυνατότητα σε ακροδεξιούς και νεοναζί να γίνονται τιμητές της </w:t>
      </w:r>
      <w:r>
        <w:rPr>
          <w:rFonts w:eastAsia="Times New Roman" w:cs="Times New Roman"/>
          <w:szCs w:val="24"/>
        </w:rPr>
        <w:t>δ</w:t>
      </w:r>
      <w:r>
        <w:rPr>
          <w:rFonts w:eastAsia="Times New Roman" w:cs="Times New Roman"/>
          <w:szCs w:val="24"/>
        </w:rPr>
        <w:t>ημοκρατίας. Αυτό είναι το έργο που προσφέρατε και εγκαλείται σήμερα η Κυβέρνηση.</w:t>
      </w:r>
    </w:p>
    <w:p w14:paraId="14AC5C1E"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w:t>
      </w:r>
      <w:r>
        <w:rPr>
          <w:rFonts w:eastAsia="Times New Roman" w:cs="Times New Roman"/>
          <w:szCs w:val="24"/>
        </w:rPr>
        <w:t>κροτήματα από τις πτέρυγες του ΣΥΡΙΖΑ και των ΑΝΕΛ)</w:t>
      </w:r>
    </w:p>
    <w:p w14:paraId="14AC5C1F"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Καλώς. Διευκρινίστηκαν τα θέματα.</w:t>
      </w:r>
    </w:p>
    <w:p w14:paraId="14AC5C20" w14:textId="77777777" w:rsidR="001812B4" w:rsidRDefault="001009A2">
      <w:pPr>
        <w:spacing w:line="600" w:lineRule="auto"/>
        <w:ind w:firstLine="720"/>
        <w:contextualSpacing/>
        <w:jc w:val="both"/>
        <w:rPr>
          <w:rFonts w:eastAsia="Times New Roman"/>
          <w:szCs w:val="24"/>
        </w:rPr>
      </w:pPr>
      <w:r>
        <w:rPr>
          <w:rFonts w:eastAsia="Times New Roman"/>
          <w:szCs w:val="24"/>
        </w:rPr>
        <w:t>Ο κ. Δένδιας παρακαλώ, έχει τον λόγο για έξι λεπτά.</w:t>
      </w:r>
    </w:p>
    <w:p w14:paraId="14AC5C21" w14:textId="77777777" w:rsidR="001812B4" w:rsidRDefault="001009A2">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Κύριε Πρόεδρε, καταλαβαίνω την κόπωση των συναδέλφων. Θα </w:t>
      </w:r>
      <w:r>
        <w:rPr>
          <w:rFonts w:eastAsia="Times New Roman"/>
          <w:szCs w:val="24"/>
        </w:rPr>
        <w:t>προσπαθήσω να είμαι σύντομος. Πρέπει να αναφερθώ σε ορισμένα θέματα τα οποία έθιξε ο κύριος Πρωθυπουργός προηγουμένως.</w:t>
      </w:r>
    </w:p>
    <w:p w14:paraId="14AC5C22" w14:textId="77777777" w:rsidR="001812B4" w:rsidRDefault="001009A2">
      <w:pPr>
        <w:spacing w:line="600" w:lineRule="auto"/>
        <w:ind w:firstLine="720"/>
        <w:contextualSpacing/>
        <w:jc w:val="both"/>
        <w:rPr>
          <w:rFonts w:eastAsia="Times New Roman"/>
          <w:szCs w:val="24"/>
        </w:rPr>
      </w:pPr>
      <w:r>
        <w:rPr>
          <w:rFonts w:eastAsia="Times New Roman"/>
          <w:szCs w:val="24"/>
        </w:rPr>
        <w:t>Κατ’ αρχ</w:t>
      </w:r>
      <w:r>
        <w:rPr>
          <w:rFonts w:eastAsia="Times New Roman"/>
          <w:szCs w:val="24"/>
        </w:rPr>
        <w:t>άς</w:t>
      </w:r>
      <w:r>
        <w:rPr>
          <w:rFonts w:eastAsia="Times New Roman"/>
          <w:szCs w:val="24"/>
        </w:rPr>
        <w:t>, ο κύριος Πρωθυπουργός είπε κάτι εκπληκτικό. Μίλησε για εκπληκτική απόδοση της ελληνικής οικονομίας. Ελπίζω αρκετοί Έλληνες να</w:t>
      </w:r>
      <w:r>
        <w:rPr>
          <w:rFonts w:eastAsia="Times New Roman"/>
          <w:szCs w:val="24"/>
        </w:rPr>
        <w:t xml:space="preserve"> τον άκουσαν, διότι δεν νομίζω ότι υπάρχει έστω και ένας πολίτης αυτής της χώρας ο οποίος συμμερίζεται αυτήν την άποψη, συμπεριλαμβανομένων και των Βουλευτών του σε αυτήν την Αίθουσα. Παρατήρησα ότι ουδείς τον </w:t>
      </w:r>
      <w:r>
        <w:rPr>
          <w:rFonts w:eastAsia="Times New Roman"/>
          <w:szCs w:val="24"/>
        </w:rPr>
        <w:lastRenderedPageBreak/>
        <w:t>χειροκρότησε. Ξαναλέω τη φράση: «Εκπληκτική απ</w:t>
      </w:r>
      <w:r>
        <w:rPr>
          <w:rFonts w:eastAsia="Times New Roman"/>
          <w:szCs w:val="24"/>
        </w:rPr>
        <w:t>όδοση της ελληνικής οικονομίας». Πάρα πολύ ωραία. Φανταστείτε, δηλαδή, να μην ήταν εκπληκτική τι μας περίμενε.</w:t>
      </w:r>
    </w:p>
    <w:p w14:paraId="14AC5C23" w14:textId="77777777" w:rsidR="001812B4" w:rsidRDefault="001009A2">
      <w:pPr>
        <w:spacing w:line="600" w:lineRule="auto"/>
        <w:ind w:firstLine="720"/>
        <w:contextualSpacing/>
        <w:jc w:val="both"/>
        <w:rPr>
          <w:rFonts w:eastAsia="Times New Roman"/>
          <w:szCs w:val="24"/>
        </w:rPr>
      </w:pPr>
      <w:r>
        <w:rPr>
          <w:rFonts w:eastAsia="Times New Roman"/>
          <w:szCs w:val="24"/>
        </w:rPr>
        <w:t>Μου κάνει, δε, τεράστια εντύπωση, ότι ο Πρωθυπουργός δήλωσε σε μια κρισιμότατη στιγμή στην Εθνική Αντιπροσωπεία ότι δεν είμαστε μόνοι μας. Και αν</w:t>
      </w:r>
      <w:r>
        <w:rPr>
          <w:rFonts w:eastAsia="Times New Roman"/>
          <w:szCs w:val="24"/>
        </w:rPr>
        <w:t xml:space="preserve">αφέρθηκε στη συνάντηση στη Λισαβόνα. Αξίζει κανείς να πει στην Κυβέρνηση, ότι τη στιγμή που στη Λισαβόνα ακουγόντουσαν διάφορα ευχολόγια, στο </w:t>
      </w:r>
      <w:r>
        <w:rPr>
          <w:rFonts w:eastAsia="Times New Roman"/>
          <w:szCs w:val="24"/>
          <w:lang w:val="en-US"/>
        </w:rPr>
        <w:t>Eurogroup</w:t>
      </w:r>
      <w:r>
        <w:rPr>
          <w:rFonts w:eastAsia="Times New Roman"/>
          <w:szCs w:val="24"/>
        </w:rPr>
        <w:t xml:space="preserve"> ούτε ένας Υπουργός δεν υποστήριξε τις ελληνικές θέσεις. Ούτε ένας Υπουργός! Πήρε απλώς τον λόγο ο κ. Σαπ</w:t>
      </w:r>
      <w:r>
        <w:rPr>
          <w:rFonts w:eastAsia="Times New Roman"/>
          <w:szCs w:val="24"/>
        </w:rPr>
        <w:t>έν και κάτι είπε. Ουδείς μας υποστήριξε. Η ελληνική Κυβέρνηση βρέθηκε απολύτως απομονωμένη. Η Ελλάδα είναι απολύτως απομονωμένη. Και είναι απολύτως απομονωμένη εξαιτίας της έωλης τακτικής αυτής της Κυβέρνησης.</w:t>
      </w:r>
    </w:p>
    <w:p w14:paraId="14AC5C24" w14:textId="77777777" w:rsidR="001812B4" w:rsidRDefault="001009A2">
      <w:pPr>
        <w:spacing w:line="600" w:lineRule="auto"/>
        <w:ind w:firstLine="720"/>
        <w:contextualSpacing/>
        <w:jc w:val="both"/>
        <w:rPr>
          <w:rFonts w:eastAsia="Times New Roman"/>
          <w:szCs w:val="24"/>
        </w:rPr>
      </w:pPr>
      <w:r>
        <w:rPr>
          <w:rFonts w:eastAsia="Times New Roman"/>
          <w:szCs w:val="24"/>
        </w:rPr>
        <w:t>Μας ενεκάλεσε ο κύριος Πρωθυπουργός, διότι ζητ</w:t>
      </w:r>
      <w:r>
        <w:rPr>
          <w:rFonts w:eastAsia="Times New Roman"/>
          <w:szCs w:val="24"/>
        </w:rPr>
        <w:t>άμε εκλογές όταν δεν έχει κλείσει η αξιολόγηση. Κυρίες και κύριοι συνάδελφοι, το 2014 ο κύριος Πρωθυπουργός τι έκανε στην κυβέρνηση Σαμαρά, για να ξέρουμε; Δεν την έριξε πριν κλείσει η αξιολόγηση; Θυμάμαι λάθος ότι προκάλεσε εκλογές μη επιτρέποντας την εκλ</w:t>
      </w:r>
      <w:r>
        <w:rPr>
          <w:rFonts w:eastAsia="Times New Roman"/>
          <w:szCs w:val="24"/>
        </w:rPr>
        <w:t>ογή του Προέδρου της Δημοκρατίας;</w:t>
      </w:r>
    </w:p>
    <w:p w14:paraId="14AC5C25"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Επίσης, είπε διάφορα ωραία. Είπε ότι η </w:t>
      </w:r>
      <w:r>
        <w:rPr>
          <w:rFonts w:eastAsia="Times New Roman"/>
          <w:szCs w:val="24"/>
        </w:rPr>
        <w:t>δ</w:t>
      </w:r>
      <w:r>
        <w:rPr>
          <w:rFonts w:eastAsia="Times New Roman"/>
          <w:szCs w:val="24"/>
        </w:rPr>
        <w:t xml:space="preserve">ικαιοσύνη θα κρίνει αν υπάρχουν ευθύνες πολιτικών προσώπων. </w:t>
      </w:r>
    </w:p>
    <w:p w14:paraId="14AC5C26"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συνάδελφοι, με συγχωρείτε, υπάρχει ένα άρθρο στο ελληνικό Σύνταγμα υπ’ αριθμόν 86. Αυτό είναι γνωστό στ</w:t>
      </w:r>
      <w:r>
        <w:rPr>
          <w:rFonts w:eastAsia="Times New Roman"/>
          <w:szCs w:val="24"/>
        </w:rPr>
        <w:t>ην Κυβέρνηση ή το αγνοείτε παντελώς; Το γεγονός ότι υπάρχει ευθύνη του Κοινοβουλίου για την άσκηση δίωξης κατά Υπουργών, έχει περάσει από το μυαλό της Κυβέρνησης; Το έχει διαβάσει κανείς ποτέ; Είναι δυνατόν ο αρμοδιότερος θεσμικός παράγων, ο κύριος Πρωθυπο</w:t>
      </w:r>
      <w:r>
        <w:rPr>
          <w:rFonts w:eastAsia="Times New Roman"/>
          <w:szCs w:val="24"/>
        </w:rPr>
        <w:t xml:space="preserve">υργός, να έρχεται εδώ και να λέει ότι η </w:t>
      </w:r>
      <w:r>
        <w:rPr>
          <w:rFonts w:eastAsia="Times New Roman"/>
          <w:szCs w:val="24"/>
        </w:rPr>
        <w:t>δ</w:t>
      </w:r>
      <w:r>
        <w:rPr>
          <w:rFonts w:eastAsia="Times New Roman"/>
          <w:szCs w:val="24"/>
        </w:rPr>
        <w:t xml:space="preserve">ικαιοσύνη θα κρίνει; Βεβαίως, η </w:t>
      </w:r>
      <w:r>
        <w:rPr>
          <w:rFonts w:eastAsia="Times New Roman"/>
          <w:szCs w:val="24"/>
        </w:rPr>
        <w:t>δ</w:t>
      </w:r>
      <w:r>
        <w:rPr>
          <w:rFonts w:eastAsia="Times New Roman"/>
          <w:szCs w:val="24"/>
        </w:rPr>
        <w:t>ικαιοσύνη. Υπό ποίαν έννοια;</w:t>
      </w:r>
    </w:p>
    <w:p w14:paraId="14AC5C27" w14:textId="77777777" w:rsidR="001812B4" w:rsidRDefault="001009A2">
      <w:pPr>
        <w:spacing w:line="600" w:lineRule="auto"/>
        <w:ind w:firstLine="720"/>
        <w:contextualSpacing/>
        <w:jc w:val="both"/>
        <w:rPr>
          <w:rFonts w:eastAsia="Times New Roman"/>
          <w:szCs w:val="24"/>
        </w:rPr>
      </w:pPr>
      <w:r>
        <w:rPr>
          <w:rFonts w:eastAsia="Times New Roman"/>
          <w:szCs w:val="24"/>
        </w:rPr>
        <w:t>Και για να είμαστε συνεννοημένοι, εδώ εγώ διάβασα, ανέγνωσα την πρότασή σας. Η πρότασή σας, η πρόταση της κυβερνητικής πλειοψηφίας λέει ρητά: «Οι υπογράφ</w:t>
      </w:r>
      <w:r>
        <w:rPr>
          <w:rFonts w:eastAsia="Times New Roman"/>
          <w:szCs w:val="24"/>
        </w:rPr>
        <w:t xml:space="preserve">ουσες και οι υπογράφοντες προτείνουμε την εγγραφή για συζήτηση του πορίσματος της </w:t>
      </w:r>
      <w:r>
        <w:rPr>
          <w:rFonts w:eastAsia="Times New Roman"/>
          <w:szCs w:val="24"/>
        </w:rPr>
        <w:t>ε</w:t>
      </w:r>
      <w:r>
        <w:rPr>
          <w:rFonts w:eastAsia="Times New Roman"/>
          <w:szCs w:val="24"/>
        </w:rPr>
        <w:t>ξεταστικής, σύμφωνα με το άρθρο 148, παράγραφος 3». Τα περί άσκησης δίωξης είναι στο άρθρο 154. Είχατε κάθε δικαίωμα, εάν κρίνατε ότι υπήρχαν αποδεικτικά στοιχεία ή αποχρώσε</w:t>
      </w:r>
      <w:r>
        <w:rPr>
          <w:rFonts w:eastAsia="Times New Roman"/>
          <w:szCs w:val="24"/>
        </w:rPr>
        <w:t>ς ενδείξεις, να ζητήσετε να συσταθεί προανακριτική, προκαταρκτική όπως λέγεται τώρα. Γιατί δεν το κάνατε, κυρίες και κύριοι συνάδελφοι;</w:t>
      </w:r>
    </w:p>
    <w:p w14:paraId="14AC5C28"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Και εν πάση περιπτώσει, δικαιολογείτ</w:t>
      </w:r>
      <w:r>
        <w:rPr>
          <w:rFonts w:eastAsia="Times New Roman"/>
          <w:szCs w:val="24"/>
        </w:rPr>
        <w:t>αι</w:t>
      </w:r>
      <w:r>
        <w:rPr>
          <w:rFonts w:eastAsia="Times New Roman"/>
          <w:szCs w:val="24"/>
        </w:rPr>
        <w:t xml:space="preserve"> να επιτρέπεται στον επικεφαλής της Κυβέρνησης της χώρας να έρχεται εδώ να λέει ότι θα κρίνει κάποιος άλλος; Εσείς, δηλαδή, όταν ζητήσατε τη σύσταση της </w:t>
      </w:r>
      <w:r>
        <w:rPr>
          <w:rFonts w:eastAsia="Times New Roman"/>
          <w:szCs w:val="24"/>
        </w:rPr>
        <w:t>ε</w:t>
      </w:r>
      <w:r>
        <w:rPr>
          <w:rFonts w:eastAsia="Times New Roman"/>
          <w:szCs w:val="24"/>
        </w:rPr>
        <w:t>ξεταστικής,  τι σκοπό είχατε, για να ξέρω;</w:t>
      </w:r>
    </w:p>
    <w:p w14:paraId="14AC5C29"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συνάδελφοι, λέχθηκαν, επίσης, πάρα πολλές</w:t>
      </w:r>
      <w:r>
        <w:rPr>
          <w:rFonts w:eastAsia="Times New Roman"/>
          <w:szCs w:val="24"/>
        </w:rPr>
        <w:t xml:space="preserve"> ανακρίβειες. Θα σταθώ σε μία. Θα μιλήσω λίγο για τον «</w:t>
      </w:r>
      <w:r>
        <w:rPr>
          <w:rFonts w:eastAsia="Times New Roman"/>
          <w:szCs w:val="24"/>
        </w:rPr>
        <w:t>ΚΗΡΥΚΑ</w:t>
      </w:r>
      <w:r>
        <w:rPr>
          <w:rFonts w:eastAsia="Times New Roman"/>
          <w:szCs w:val="24"/>
        </w:rPr>
        <w:t>» μετά. Είναι πολύ πιο εύκολο σε εμένα που είμαι τρίτος, να πω δυο πράγματα. Ο Αρχηγός της Νέας Δημοκρατίας, ο Κυριάκος Μητσοτάκης, ήταν πάρα πολύ φειδωλός -και δικαίως- σε ό,τι είπε.</w:t>
      </w:r>
    </w:p>
    <w:p w14:paraId="14AC5C2A" w14:textId="77777777" w:rsidR="001812B4" w:rsidRDefault="001009A2">
      <w:pPr>
        <w:spacing w:line="600" w:lineRule="auto"/>
        <w:ind w:firstLine="720"/>
        <w:contextualSpacing/>
        <w:jc w:val="both"/>
        <w:rPr>
          <w:rFonts w:eastAsia="Times New Roman"/>
          <w:szCs w:val="24"/>
        </w:rPr>
      </w:pPr>
      <w:r>
        <w:rPr>
          <w:rFonts w:eastAsia="Times New Roman"/>
          <w:szCs w:val="24"/>
        </w:rPr>
        <w:t>Μας κατηγόρ</w:t>
      </w:r>
      <w:r>
        <w:rPr>
          <w:rFonts w:eastAsia="Times New Roman"/>
          <w:szCs w:val="24"/>
        </w:rPr>
        <w:t>ησε ο κύριος Πρωθυπουργός για διπλοεγγυήσεις της Νέας Δημοκρατίας όσον αφορά διπλή εκχώρηση. Αυτό είναι απολύτως ανακριβές. Η πρώτη εκχώρηση έγινε στην Α</w:t>
      </w:r>
      <w:r>
        <w:rPr>
          <w:rFonts w:eastAsia="Times New Roman"/>
          <w:szCs w:val="24"/>
        </w:rPr>
        <w:t>γροτική</w:t>
      </w:r>
      <w:r>
        <w:rPr>
          <w:rFonts w:eastAsia="Times New Roman"/>
          <w:szCs w:val="24"/>
        </w:rPr>
        <w:t xml:space="preserve"> για τα 12 εκατομμύρια, η δεύτερη στην Α</w:t>
      </w:r>
      <w:r>
        <w:rPr>
          <w:rFonts w:eastAsia="Times New Roman"/>
          <w:szCs w:val="24"/>
        </w:rPr>
        <w:t>ττική</w:t>
      </w:r>
      <w:r>
        <w:rPr>
          <w:rFonts w:eastAsia="Times New Roman"/>
          <w:szCs w:val="24"/>
        </w:rPr>
        <w:t xml:space="preserve"> για 2 εκατομμύρια. Και υπάρχει μέσα στο πόρισμα κα</w:t>
      </w:r>
      <w:r>
        <w:rPr>
          <w:rFonts w:eastAsia="Times New Roman"/>
          <w:szCs w:val="24"/>
        </w:rPr>
        <w:t>ι στα σχετικά, σχετική επιστολή της Νέας Δημοκρατίας προς την Τράπεζα Α</w:t>
      </w:r>
      <w:r>
        <w:rPr>
          <w:rFonts w:eastAsia="Times New Roman"/>
          <w:szCs w:val="24"/>
        </w:rPr>
        <w:t>ττικής</w:t>
      </w:r>
      <w:r>
        <w:rPr>
          <w:rFonts w:eastAsia="Times New Roman"/>
          <w:szCs w:val="24"/>
        </w:rPr>
        <w:t>, η οποία ενημερώνει για αυτό το θέμα. Δεν είναι ωραίο να λέγονται ψέματα, ξέρετε. Δεν είναι ανακρίβεια. Είναι ψεύδος. Δεν είναι ωραίο να λέγονται ψέματα σε αυτήν την Αίθουσα. Δεν</w:t>
      </w:r>
      <w:r>
        <w:rPr>
          <w:rFonts w:eastAsia="Times New Roman"/>
          <w:szCs w:val="24"/>
        </w:rPr>
        <w:t xml:space="preserve"> είναι ωραίο να δημιουργούμε στην ελληνική κοινωνία την εντύπωση ότι όλο </w:t>
      </w:r>
      <w:r>
        <w:rPr>
          <w:rFonts w:eastAsia="Times New Roman"/>
          <w:szCs w:val="24"/>
        </w:rPr>
        <w:lastRenderedPageBreak/>
        <w:t>το πολιτικό σύστημα απαρτίζεται από απατεώνες και το μόνο που έχουν να κάνουν είναι να εξαπατούν για να πετύχουν περισσότερες χρηματοδοτήσεις. Δεν ισχυρίζομαι ότι όλα έγιναν σωστά. Πρ</w:t>
      </w:r>
      <w:r>
        <w:rPr>
          <w:rFonts w:eastAsia="Times New Roman"/>
          <w:szCs w:val="24"/>
        </w:rPr>
        <w:t>ος Θεού! Αλλά δεν είναι ωραίο ο Πρωθυπουργός να λέει πράγματα τα οποία, θα μου επιτρέψετε με κάθε σεβασμό στον ρόλο του, να τα χαρακτηρίζω ψεύδη.</w:t>
      </w:r>
    </w:p>
    <w:p w14:paraId="14AC5C2B" w14:textId="77777777" w:rsidR="001812B4" w:rsidRDefault="001009A2">
      <w:pPr>
        <w:spacing w:line="600" w:lineRule="auto"/>
        <w:ind w:firstLine="720"/>
        <w:contextualSpacing/>
        <w:jc w:val="both"/>
        <w:rPr>
          <w:rFonts w:eastAsia="Times New Roman"/>
          <w:szCs w:val="24"/>
        </w:rPr>
      </w:pPr>
      <w:r>
        <w:rPr>
          <w:rFonts w:eastAsia="Times New Roman"/>
          <w:szCs w:val="24"/>
        </w:rPr>
        <w:t>Τώρα, άλλα πρώτη φορά διερευνώνται, βαλίτσες στα εκδοτήρια κ.λπ.. Αυτά θα μου επιτρέψετε να σας πω ότι δεν θέλ</w:t>
      </w:r>
      <w:r>
        <w:rPr>
          <w:rFonts w:eastAsia="Times New Roman"/>
          <w:szCs w:val="24"/>
        </w:rPr>
        <w:t>ω να τα χαρακτηρίσω.</w:t>
      </w:r>
    </w:p>
    <w:p w14:paraId="14AC5C2C" w14:textId="77777777" w:rsidR="001812B4" w:rsidRDefault="001009A2">
      <w:pPr>
        <w:spacing w:line="600" w:lineRule="auto"/>
        <w:ind w:firstLine="720"/>
        <w:contextualSpacing/>
        <w:jc w:val="both"/>
        <w:rPr>
          <w:rFonts w:eastAsia="Times New Roman"/>
          <w:szCs w:val="24"/>
        </w:rPr>
      </w:pPr>
      <w:r>
        <w:rPr>
          <w:rFonts w:eastAsia="Times New Roman"/>
          <w:szCs w:val="24"/>
        </w:rPr>
        <w:t>Έρχομαι λίγο στο θέμα του «</w:t>
      </w:r>
      <w:r>
        <w:rPr>
          <w:rFonts w:eastAsia="Times New Roman"/>
          <w:szCs w:val="24"/>
        </w:rPr>
        <w:t>ΚΗΡΥΚΑ»</w:t>
      </w:r>
      <w:r>
        <w:rPr>
          <w:rFonts w:eastAsia="Times New Roman"/>
          <w:szCs w:val="24"/>
        </w:rPr>
        <w:t xml:space="preserve"> των Χανίων». Εδώ έχουμε ένα ψέμα, πάνω στο οποίο οικοδομείται ένα άλλο ψέμα. Αυτή είναι η λογική Λένιν. Η επανάληψη ενός ψεύδους παράγει ένα </w:t>
      </w:r>
      <w:r>
        <w:rPr>
          <w:rFonts w:eastAsia="Times New Roman"/>
          <w:szCs w:val="24"/>
        </w:rPr>
        <w:t>«</w:t>
      </w:r>
      <w:r>
        <w:rPr>
          <w:rFonts w:eastAsia="Times New Roman"/>
          <w:szCs w:val="24"/>
        </w:rPr>
        <w:t>γεγονός</w:t>
      </w:r>
      <w:r>
        <w:rPr>
          <w:rFonts w:eastAsia="Times New Roman"/>
          <w:szCs w:val="24"/>
        </w:rPr>
        <w:t>»</w:t>
      </w:r>
      <w:r>
        <w:rPr>
          <w:rFonts w:eastAsia="Times New Roman"/>
          <w:szCs w:val="24"/>
        </w:rPr>
        <w:t xml:space="preserve"> και πάνω σε αυτό το </w:t>
      </w:r>
      <w:r>
        <w:rPr>
          <w:rFonts w:eastAsia="Times New Roman"/>
          <w:szCs w:val="24"/>
        </w:rPr>
        <w:t>«</w:t>
      </w:r>
      <w:r>
        <w:rPr>
          <w:rFonts w:eastAsia="Times New Roman"/>
          <w:szCs w:val="24"/>
        </w:rPr>
        <w:t>γεγονός</w:t>
      </w:r>
      <w:r>
        <w:rPr>
          <w:rFonts w:eastAsia="Times New Roman"/>
          <w:szCs w:val="24"/>
        </w:rPr>
        <w:t>»</w:t>
      </w:r>
      <w:r>
        <w:rPr>
          <w:rFonts w:eastAsia="Times New Roman"/>
          <w:szCs w:val="24"/>
        </w:rPr>
        <w:t xml:space="preserve"> μπορούμε να κτίσουμ</w:t>
      </w:r>
      <w:r>
        <w:rPr>
          <w:rFonts w:eastAsia="Times New Roman"/>
          <w:szCs w:val="24"/>
        </w:rPr>
        <w:t>ε ένα άλλο ψέμα, όταν κάποτε μας χρειαστεί.</w:t>
      </w:r>
    </w:p>
    <w:p w14:paraId="14AC5C2D"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συνάδελφοι, ο «</w:t>
      </w:r>
      <w:r>
        <w:rPr>
          <w:rFonts w:eastAsia="Times New Roman"/>
          <w:szCs w:val="24"/>
        </w:rPr>
        <w:t>ΚΗΡΥΚΑΣ</w:t>
      </w:r>
      <w:r>
        <w:rPr>
          <w:rFonts w:eastAsia="Times New Roman"/>
          <w:szCs w:val="24"/>
        </w:rPr>
        <w:t>» είναι μια ιστορική εφημερίδα.</w:t>
      </w:r>
    </w:p>
    <w:p w14:paraId="14AC5C2E" w14:textId="77777777" w:rsidR="001812B4" w:rsidRDefault="001009A2">
      <w:pPr>
        <w:spacing w:line="600" w:lineRule="auto"/>
        <w:ind w:firstLine="720"/>
        <w:contextualSpacing/>
        <w:jc w:val="both"/>
        <w:rPr>
          <w:rFonts w:eastAsia="Times New Roman"/>
          <w:szCs w:val="24"/>
        </w:rPr>
      </w:pPr>
      <w:r>
        <w:rPr>
          <w:rFonts w:eastAsia="Times New Roman"/>
          <w:b/>
          <w:szCs w:val="24"/>
        </w:rPr>
        <w:t>ΑΘΑΝΑΣΙΟΣ ΠΑΦΙΛΗΣ:</w:t>
      </w:r>
      <w:r>
        <w:rPr>
          <w:rFonts w:eastAsia="Times New Roman"/>
          <w:szCs w:val="24"/>
        </w:rPr>
        <w:t xml:space="preserve"> Μπερδεύετε τον Γκαίμπελς...</w:t>
      </w:r>
    </w:p>
    <w:p w14:paraId="14AC5C2F" w14:textId="77777777" w:rsidR="001812B4" w:rsidRDefault="001009A2">
      <w:pPr>
        <w:spacing w:line="600" w:lineRule="auto"/>
        <w:ind w:firstLine="720"/>
        <w:contextualSpacing/>
        <w:jc w:val="both"/>
        <w:rPr>
          <w:rFonts w:eastAsia="Times New Roman"/>
          <w:szCs w:val="24"/>
        </w:rPr>
      </w:pPr>
      <w:r>
        <w:rPr>
          <w:rFonts w:eastAsia="Times New Roman"/>
          <w:b/>
          <w:szCs w:val="24"/>
        </w:rPr>
        <w:t>ΝΙΚΟΛΑΟΣ ΔΕΝΔΙΑΣ:</w:t>
      </w:r>
      <w:r>
        <w:rPr>
          <w:rFonts w:eastAsia="Times New Roman"/>
          <w:szCs w:val="24"/>
        </w:rPr>
        <w:t xml:space="preserve"> Δεν κάνω κανένα λάθος. Δεν είναι του Γκαίμπελς. Δεν έκανα κανένα λάθος, κύρ</w:t>
      </w:r>
      <w:r>
        <w:rPr>
          <w:rFonts w:eastAsia="Times New Roman"/>
          <w:szCs w:val="24"/>
        </w:rPr>
        <w:t xml:space="preserve">ιε Παφίλη. Βλέπω με χαρά ότι έχετε ευαισθησία για τον Βλαντιμίρ Ιλίτς Ουλιάνοφ, </w:t>
      </w:r>
      <w:r>
        <w:rPr>
          <w:rFonts w:eastAsia="Times New Roman"/>
          <w:szCs w:val="24"/>
        </w:rPr>
        <w:lastRenderedPageBreak/>
        <w:t>αλλά αυτός το είπε αυτό. Τι να κάνουμε τώρα; Δεν μπορούμε να τον αγιοποιήσουμε κιόλας. Πάμε, λοιπόν.</w:t>
      </w:r>
    </w:p>
    <w:p w14:paraId="14AC5C30" w14:textId="77777777" w:rsidR="001812B4" w:rsidRDefault="001009A2">
      <w:pPr>
        <w:spacing w:line="600" w:lineRule="auto"/>
        <w:ind w:firstLine="720"/>
        <w:contextualSpacing/>
        <w:jc w:val="both"/>
        <w:rPr>
          <w:rFonts w:eastAsia="Times New Roman"/>
          <w:szCs w:val="24"/>
        </w:rPr>
      </w:pPr>
      <w:r>
        <w:rPr>
          <w:rFonts w:eastAsia="Times New Roman"/>
          <w:b/>
          <w:szCs w:val="24"/>
        </w:rPr>
        <w:t>ΝΙΚΟΛΑΟΣ ΚΑΡΑΘΑΝΑΣΟΠΟΥΛΟΣ:</w:t>
      </w:r>
      <w:r>
        <w:rPr>
          <w:rFonts w:eastAsia="Times New Roman"/>
          <w:szCs w:val="24"/>
        </w:rPr>
        <w:t xml:space="preserve"> Τον φοβάστε. Τι να κάνουμε; Το φάντασμά του πλαν</w:t>
      </w:r>
      <w:r>
        <w:rPr>
          <w:rFonts w:eastAsia="Times New Roman"/>
          <w:szCs w:val="24"/>
        </w:rPr>
        <w:t>άται.</w:t>
      </w:r>
    </w:p>
    <w:p w14:paraId="14AC5C31"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ΝΙΚΟΛΑΟΣ ΔΕΝΔΙΑΣ: </w:t>
      </w:r>
      <w:r>
        <w:rPr>
          <w:rFonts w:eastAsia="Times New Roman"/>
          <w:szCs w:val="24"/>
        </w:rPr>
        <w:t>Ο «</w:t>
      </w:r>
      <w:r>
        <w:rPr>
          <w:rFonts w:eastAsia="Times New Roman"/>
          <w:szCs w:val="24"/>
        </w:rPr>
        <w:t>ΚΗΡΥΚΑΣ</w:t>
      </w:r>
      <w:r>
        <w:rPr>
          <w:rFonts w:eastAsia="Times New Roman"/>
          <w:szCs w:val="24"/>
        </w:rPr>
        <w:t>», κυρίες και κύριοι συνάδελφοι, είναι μια ιστορική εφημερίδα. Το ξέρετε ότι την ίδρυσε ο Ελευθέριος Βενιζέλος. Θα μου επιτρέψετε να πω ότι αν χρειαζόταν η Εθνική Αντιπροσωπεία να συμφωνήσει να ληφθούν μέτρα για τη διάσωσή</w:t>
      </w:r>
      <w:r>
        <w:rPr>
          <w:rFonts w:eastAsia="Times New Roman"/>
          <w:szCs w:val="24"/>
        </w:rPr>
        <w:t xml:space="preserve"> της, θα το κάναμε όλοι με χαρά. Και πιστεύω και η κυβερνητική πλειοψηφία.</w:t>
      </w:r>
    </w:p>
    <w:p w14:paraId="14AC5C32" w14:textId="77777777" w:rsidR="001812B4" w:rsidRDefault="001009A2">
      <w:pPr>
        <w:spacing w:line="600" w:lineRule="auto"/>
        <w:ind w:firstLine="720"/>
        <w:contextualSpacing/>
        <w:jc w:val="both"/>
        <w:rPr>
          <w:rFonts w:eastAsia="Times New Roman"/>
          <w:szCs w:val="24"/>
        </w:rPr>
      </w:pPr>
      <w:r>
        <w:rPr>
          <w:rFonts w:eastAsia="Times New Roman"/>
          <w:szCs w:val="24"/>
        </w:rPr>
        <w:t>Επιχειρήθηκε, πράγματι, με δανεισμό η διάσωση της εφημερίδας</w:t>
      </w:r>
      <w:r>
        <w:rPr>
          <w:rFonts w:eastAsia="Times New Roman"/>
          <w:szCs w:val="24"/>
        </w:rPr>
        <w:t>,</w:t>
      </w:r>
      <w:r>
        <w:rPr>
          <w:rFonts w:eastAsia="Times New Roman"/>
          <w:szCs w:val="24"/>
        </w:rPr>
        <w:t xml:space="preserve"> που ίδρυσε ο Ελευθέριος Βενιζέλος και δεν επετεύχθη αυτή η διάσωση. Αυτό που με στενοχωρεί εμένα είναι η πλήρης άγνοια </w:t>
      </w:r>
      <w:r>
        <w:rPr>
          <w:rFonts w:eastAsia="Times New Roman"/>
          <w:szCs w:val="24"/>
        </w:rPr>
        <w:t xml:space="preserve">του πορίσματος της Τράπεζας της Ελλάδος, η πλήρης άγνοια, η πλήρης αδιαφορία για το γεγονός ότι ένας πρώην </w:t>
      </w:r>
      <w:r>
        <w:rPr>
          <w:rFonts w:eastAsia="Times New Roman"/>
          <w:szCs w:val="24"/>
        </w:rPr>
        <w:t>π</w:t>
      </w:r>
      <w:r>
        <w:rPr>
          <w:rFonts w:eastAsia="Times New Roman"/>
          <w:szCs w:val="24"/>
        </w:rPr>
        <w:t>ρωθυπουργός με το σύνολο της περιουσίας του εγγυάται όλα τα δάνεια. Και έρχεται η Τράπεζα της Ελλάδος και λέει ότι αυτά τα δάνεια είναι απολύτως καλ</w:t>
      </w:r>
      <w:r>
        <w:rPr>
          <w:rFonts w:eastAsia="Times New Roman"/>
          <w:szCs w:val="24"/>
        </w:rPr>
        <w:t>υμμένα. Αυτό το σύνολο</w:t>
      </w:r>
      <w:r>
        <w:rPr>
          <w:rFonts w:eastAsia="Times New Roman"/>
          <w:szCs w:val="24"/>
        </w:rPr>
        <w:t>,</w:t>
      </w:r>
      <w:r>
        <w:rPr>
          <w:rFonts w:eastAsia="Times New Roman"/>
          <w:szCs w:val="24"/>
        </w:rPr>
        <w:t xml:space="preserve"> που δεν υπάρχει για κανένα άλλο δάνειο, κα</w:t>
      </w:r>
      <w:r>
        <w:rPr>
          <w:rFonts w:eastAsia="Times New Roman"/>
          <w:szCs w:val="24"/>
        </w:rPr>
        <w:t>μ</w:t>
      </w:r>
      <w:r>
        <w:rPr>
          <w:rFonts w:eastAsia="Times New Roman"/>
          <w:szCs w:val="24"/>
        </w:rPr>
        <w:t>μιάς άλλης επιχείρησης, κα</w:t>
      </w:r>
      <w:r>
        <w:rPr>
          <w:rFonts w:eastAsia="Times New Roman"/>
          <w:szCs w:val="24"/>
        </w:rPr>
        <w:t>μ</w:t>
      </w:r>
      <w:r>
        <w:rPr>
          <w:rFonts w:eastAsia="Times New Roman"/>
          <w:szCs w:val="24"/>
        </w:rPr>
        <w:t xml:space="preserve">μιάς άλλης εφημερίδας, έρχεται ο Πρωθυπουργός της χώρας και το </w:t>
      </w:r>
      <w:r>
        <w:rPr>
          <w:rFonts w:eastAsia="Times New Roman"/>
          <w:szCs w:val="24"/>
        </w:rPr>
        <w:lastRenderedPageBreak/>
        <w:t>ονομάζει «διαπλοκή». Διαπλοκή! Και ξέρετε, ο Πρωθυπουργός δεν ξέρει καν -είναι σχετικά νέος-, ότι ο</w:t>
      </w:r>
      <w:r>
        <w:rPr>
          <w:rFonts w:eastAsia="Times New Roman"/>
          <w:szCs w:val="24"/>
        </w:rPr>
        <w:t xml:space="preserve"> όρος «διαπλοκή» χρησιμοποιήθηκε για πρώτη φορά στην ελληνική πολιτική ζωή από τον Κωνσταντίνο Μητσοτάκη, για όσα έριξαν την κυβέρνησή του τότε. Και είναι μάλλον αστείο να χρησιμοποιεί γι’ αυτό το θέμα αυτόν τον όρο ο κύριος Πρωθυπουργός. Αλλά δεν τα κάνει</w:t>
      </w:r>
      <w:r>
        <w:rPr>
          <w:rFonts w:eastAsia="Times New Roman"/>
          <w:szCs w:val="24"/>
        </w:rPr>
        <w:t xml:space="preserve"> εξ σφάλματος. Όλα αυτά δεν γίνονται, δυστυχώς, εξ σφάλματος. </w:t>
      </w:r>
    </w:p>
    <w:p w14:paraId="14AC5C33" w14:textId="77777777" w:rsidR="001812B4" w:rsidRDefault="001009A2">
      <w:pPr>
        <w:spacing w:line="600" w:lineRule="auto"/>
        <w:ind w:firstLine="720"/>
        <w:contextualSpacing/>
        <w:jc w:val="both"/>
        <w:rPr>
          <w:rFonts w:eastAsia="Times New Roman"/>
          <w:szCs w:val="24"/>
        </w:rPr>
      </w:pPr>
      <w:r>
        <w:rPr>
          <w:rFonts w:eastAsia="Times New Roman"/>
          <w:szCs w:val="24"/>
        </w:rPr>
        <w:t>Όπως, είναι τραγικό το «</w:t>
      </w:r>
      <w:r>
        <w:rPr>
          <w:rFonts w:eastAsia="Times New Roman"/>
          <w:szCs w:val="24"/>
          <w:lang w:val="en-US"/>
        </w:rPr>
        <w:t>balloon</w:t>
      </w:r>
      <w:r>
        <w:rPr>
          <w:rFonts w:eastAsia="Times New Roman"/>
          <w:szCs w:val="24"/>
        </w:rPr>
        <w:t xml:space="preserve">», ο πιο εξασφαλισμένος τρόπος αυτήν τη στιγμή εξυπηρέτησης των στεγαστικών δανείων, «πληρώνω τους τόκους και το κεφάλαιο μένει στο τέλος», ο τρόπος με τον οποίο </w:t>
      </w:r>
      <w:r>
        <w:rPr>
          <w:rFonts w:eastAsia="Times New Roman"/>
          <w:szCs w:val="24"/>
        </w:rPr>
        <w:t xml:space="preserve">ρυθμίστηκαν όλα τα στεγαστικά δάνεια στην Αμερική, όλα τα στεγαστικά δάνεια στην Ιρλανδία, να εμφανίζεται στην Βουλή των Ελλήνων σαν σκάνδαλο. </w:t>
      </w:r>
    </w:p>
    <w:p w14:paraId="14AC5C34" w14:textId="77777777" w:rsidR="001812B4" w:rsidRDefault="001009A2">
      <w:pPr>
        <w:spacing w:line="600" w:lineRule="auto"/>
        <w:ind w:firstLine="720"/>
        <w:contextualSpacing/>
        <w:jc w:val="both"/>
        <w:rPr>
          <w:rFonts w:eastAsia="Times New Roman"/>
          <w:szCs w:val="24"/>
        </w:rPr>
      </w:pPr>
      <w:r>
        <w:rPr>
          <w:rFonts w:eastAsia="Times New Roman"/>
          <w:szCs w:val="24"/>
        </w:rPr>
        <w:t>Κυρίες και κύριοι συνάδελφοι, υπάρχουν δικηγόροι εδώ. Καθένας δικηγόρος αν ερωτηθεί, έχει ρυθμίσει δεκάδες τέτοι</w:t>
      </w:r>
      <w:r>
        <w:rPr>
          <w:rFonts w:eastAsia="Times New Roman"/>
          <w:szCs w:val="24"/>
        </w:rPr>
        <w:t xml:space="preserve">α δάνεια πελατών. Οι ρητορικές ερωτήσεις του κυρίου Πρωθυπουργού περί σκανδάλων, δεν αντέχουν στη σοβαρότητα τώρα. Αξίζει να είμαστε λίγο σοβαροί, έστω και αν δεν μιλούσαμε για ένα τόσο ιστορικό έντυπο και αν δεν μιλούσαμε για έναν πρώην </w:t>
      </w:r>
      <w:r>
        <w:rPr>
          <w:rFonts w:eastAsia="Times New Roman"/>
          <w:szCs w:val="24"/>
        </w:rPr>
        <w:t>π</w:t>
      </w:r>
      <w:r>
        <w:rPr>
          <w:rFonts w:eastAsia="Times New Roman"/>
          <w:szCs w:val="24"/>
        </w:rPr>
        <w:t xml:space="preserve">ρωθυπουργό. Λίγο </w:t>
      </w:r>
      <w:r>
        <w:rPr>
          <w:rFonts w:eastAsia="Times New Roman"/>
          <w:szCs w:val="24"/>
        </w:rPr>
        <w:t xml:space="preserve">σεβασμό στην κοινή γνώση και στην κοινή λογική. </w:t>
      </w:r>
      <w:r>
        <w:rPr>
          <w:rFonts w:eastAsia="Times New Roman"/>
          <w:szCs w:val="24"/>
        </w:rPr>
        <w:lastRenderedPageBreak/>
        <w:t>Σοβαρά μιλάμε; Το «</w:t>
      </w:r>
      <w:r>
        <w:rPr>
          <w:rFonts w:eastAsia="Times New Roman"/>
          <w:szCs w:val="24"/>
          <w:lang w:val="en-US"/>
        </w:rPr>
        <w:t>balloon</w:t>
      </w:r>
      <w:r>
        <w:rPr>
          <w:rFonts w:eastAsia="Times New Roman"/>
          <w:szCs w:val="24"/>
        </w:rPr>
        <w:t>» είναι σκάνδαλο; Εγώ είχα αφήσει νομοθετική ρύθμιση στο Υπουργείο Ανάπτυξης, για να γίνει «</w:t>
      </w:r>
      <w:r>
        <w:rPr>
          <w:rFonts w:eastAsia="Times New Roman"/>
          <w:szCs w:val="24"/>
          <w:lang w:val="en-US"/>
        </w:rPr>
        <w:t>balloon</w:t>
      </w:r>
      <w:r>
        <w:rPr>
          <w:rFonts w:eastAsia="Times New Roman"/>
          <w:szCs w:val="24"/>
        </w:rPr>
        <w:t>» για όλα τα στεγαστικά δάνεια και έχω εγκαλέσει τον κ. Σταθάκη επανειλημμένως γιατί δεν υιοθέτησε τη νομοθετική ρύθμιση, αλλά τα αφήνει στη διακριτική ευχέρεια των τραπεζών, που όμως το κάνουν. Και ξέρετε γιατί το κάνουν; Για να μην βγάλουν τα ακίνητα στο</w:t>
      </w:r>
      <w:r>
        <w:rPr>
          <w:rFonts w:eastAsia="Times New Roman"/>
          <w:szCs w:val="24"/>
        </w:rPr>
        <w:t xml:space="preserve"> σφυρί. Γιατί αν τα βγάλουν τα ακίνητα στο σφυρί, τι θα κερδίσουν; Και εδώ μιλάμε για ακίνητο. Και αυτά που  ελέχθησαν, ότι δεν είχε δοθεί ούτε μια δόση, δεν είναι ακριβή. Δίδονταν τα μισθώματα κάθε μήνα, εξ ου δεν υπήρχαν τα τηλεφωνήματα. </w:t>
      </w:r>
    </w:p>
    <w:p w14:paraId="14AC5C35" w14:textId="77777777" w:rsidR="001812B4" w:rsidRDefault="001009A2">
      <w:pPr>
        <w:spacing w:line="600" w:lineRule="auto"/>
        <w:ind w:firstLine="720"/>
        <w:contextualSpacing/>
        <w:jc w:val="both"/>
        <w:rPr>
          <w:rFonts w:eastAsia="Times New Roman"/>
          <w:szCs w:val="24"/>
        </w:rPr>
      </w:pPr>
      <w:r>
        <w:rPr>
          <w:rFonts w:eastAsia="Times New Roman"/>
          <w:szCs w:val="24"/>
        </w:rPr>
        <w:t>Εν πάση περιπτώ</w:t>
      </w:r>
      <w:r>
        <w:rPr>
          <w:rFonts w:eastAsia="Times New Roman"/>
          <w:szCs w:val="24"/>
        </w:rPr>
        <w:t>σει, αυτό είναι το ζήτημα</w:t>
      </w:r>
      <w:r>
        <w:rPr>
          <w:rFonts w:eastAsia="Times New Roman"/>
          <w:szCs w:val="24"/>
        </w:rPr>
        <w:t>,</w:t>
      </w:r>
      <w:r>
        <w:rPr>
          <w:rFonts w:eastAsia="Times New Roman"/>
          <w:szCs w:val="24"/>
        </w:rPr>
        <w:t xml:space="preserve"> που πρέπει να απασχολήσει σε αυτήν τη συγκυρία -αυτό είναι;- ή το άλλο ζήτημα περί των πεντακοσίων χιλιάδων, για τα οποία δεν υπήρχαν τιμολόγια; Μιλάμε σοβαρά; Για όλα τα στεγαστικά δάνεια υπάρχουν τιμολόγια για το σύνολο του ποσ</w:t>
      </w:r>
      <w:r>
        <w:rPr>
          <w:rFonts w:eastAsia="Times New Roman"/>
          <w:szCs w:val="24"/>
        </w:rPr>
        <w:t>ού και όταν υπάρχει καθυστέρηση θα προσκομιστεί το τιμολόγιο και αυτό ονομάζεται μέγα σκάνδαλο και διαπλοκή; Αυτό έχουμε φθάσει να λέμε ότι είναι διαπλοκή στην Ελλάδα;</w:t>
      </w:r>
    </w:p>
    <w:p w14:paraId="14AC5C3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έρχομαι στο πόρισμα. </w:t>
      </w:r>
    </w:p>
    <w:p w14:paraId="14AC5C37"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Κύριε Πρόεδρε, δεν θα βραδύνω.</w:t>
      </w:r>
    </w:p>
    <w:p w14:paraId="14AC5C3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Ποιος ήταν ο τίτλος του πορίσματος; «Η διερεύνηση της νομιμότητας των δανειοδοτήσεων των πολιτικών κομμάτων και των ιδιοκτητριών εταιρειών μέσων μαζικής ενημέρωσης από τραπεζικά ιδρύματα». Αυτό ήταν το θέμα. </w:t>
      </w:r>
    </w:p>
    <w:p w14:paraId="14AC5C39"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Το πρώτο θέμα λοιπόν: Νομιμότητα δανειοδότησης </w:t>
      </w:r>
      <w:r>
        <w:rPr>
          <w:rFonts w:eastAsia="Times New Roman"/>
          <w:szCs w:val="24"/>
        </w:rPr>
        <w:t xml:space="preserve">των πολιτικών κομμάτων. Μάλιστα. Φτιάξατε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Ερώτημα: Φθάσατε σε ευθύνες, κυρίες και κύριοι συνάδελφοι της Πλειοψηφίας, πολιτικών προσώπων, ναι ή όχι; Σας είπα και προηγουμένως γι’ αυτό το οποίο εισηγείστε εδώ. Αφήστε τώρα τα περί </w:t>
      </w:r>
      <w:r>
        <w:rPr>
          <w:rFonts w:eastAsia="Times New Roman"/>
          <w:szCs w:val="24"/>
        </w:rPr>
        <w:t>ε</w:t>
      </w:r>
      <w:r>
        <w:rPr>
          <w:rFonts w:eastAsia="Times New Roman"/>
          <w:szCs w:val="24"/>
        </w:rPr>
        <w:t>ισαγγε</w:t>
      </w:r>
      <w:r>
        <w:rPr>
          <w:rFonts w:eastAsia="Times New Roman"/>
          <w:szCs w:val="24"/>
        </w:rPr>
        <w:t xml:space="preserve">λέως. Αυτά τα έλεγε ο κ. Σημίτης. Στείλτε ό,τι θέλετε σε όποιον </w:t>
      </w:r>
      <w:r>
        <w:rPr>
          <w:rFonts w:eastAsia="Times New Roman"/>
          <w:szCs w:val="24"/>
        </w:rPr>
        <w:t>ε</w:t>
      </w:r>
      <w:r>
        <w:rPr>
          <w:rFonts w:eastAsia="Times New Roman"/>
          <w:szCs w:val="24"/>
        </w:rPr>
        <w:t xml:space="preserve">ισαγγελέα θέλετε. Στον </w:t>
      </w:r>
      <w:r>
        <w:rPr>
          <w:rFonts w:eastAsia="Times New Roman"/>
          <w:szCs w:val="24"/>
        </w:rPr>
        <w:t>ε</w:t>
      </w:r>
      <w:r>
        <w:rPr>
          <w:rFonts w:eastAsia="Times New Roman"/>
          <w:szCs w:val="24"/>
        </w:rPr>
        <w:t xml:space="preserve">ισαγγελέα </w:t>
      </w:r>
      <w:r>
        <w:rPr>
          <w:rFonts w:eastAsia="Times New Roman"/>
          <w:szCs w:val="24"/>
        </w:rPr>
        <w:t>π</w:t>
      </w:r>
      <w:r>
        <w:rPr>
          <w:rFonts w:eastAsia="Times New Roman"/>
          <w:szCs w:val="24"/>
        </w:rPr>
        <w:t xml:space="preserve">λημμελειοδικών της περιοχής σας, όπου θέλετε, ό,τι θέλετε. Εγώ σας ερωτώ: Εσείς φθάσατε, ναι ή όχι, σε ευθύνη πολιτικών προσώπων; Μην απειλείτε κάποιον ότι </w:t>
      </w:r>
      <w:r>
        <w:rPr>
          <w:rFonts w:eastAsia="Times New Roman"/>
          <w:szCs w:val="24"/>
        </w:rPr>
        <w:t xml:space="preserve">θα στείλετε κάτι στον </w:t>
      </w:r>
      <w:r>
        <w:rPr>
          <w:rFonts w:eastAsia="Times New Roman"/>
          <w:szCs w:val="24"/>
        </w:rPr>
        <w:t>ε</w:t>
      </w:r>
      <w:r>
        <w:rPr>
          <w:rFonts w:eastAsia="Times New Roman"/>
          <w:szCs w:val="24"/>
        </w:rPr>
        <w:t xml:space="preserve">ισαγγελέα. Είναι δικαίωμα κάθε Έλληνα πολίτη να στείλει οτιδήποτε στον </w:t>
      </w:r>
      <w:r>
        <w:rPr>
          <w:rFonts w:eastAsia="Times New Roman"/>
          <w:szCs w:val="24"/>
        </w:rPr>
        <w:t>ε</w:t>
      </w:r>
      <w:r>
        <w:rPr>
          <w:rFonts w:eastAsia="Times New Roman"/>
          <w:szCs w:val="24"/>
        </w:rPr>
        <w:t xml:space="preserve">ισαγγελέα. Μη μας το παρουσιάζετε ως θεσμική ενέργεια, ως λύση του δράματος. </w:t>
      </w:r>
    </w:p>
    <w:p w14:paraId="14AC5C3A" w14:textId="77777777" w:rsidR="001812B4" w:rsidRDefault="001009A2">
      <w:pPr>
        <w:spacing w:line="600" w:lineRule="auto"/>
        <w:ind w:firstLine="720"/>
        <w:contextualSpacing/>
        <w:jc w:val="both"/>
        <w:rPr>
          <w:rFonts w:eastAsia="Times New Roman"/>
          <w:szCs w:val="24"/>
        </w:rPr>
      </w:pPr>
      <w:r>
        <w:rPr>
          <w:rFonts w:eastAsia="Times New Roman"/>
          <w:szCs w:val="24"/>
        </w:rPr>
        <w:t>Σας ερωτώ λοιπόν: Καταλήξατε; Αν καταλήξατε, γιατί δεν υποβάλλετε εδώ αίτημα να συσ</w:t>
      </w:r>
      <w:r>
        <w:rPr>
          <w:rFonts w:eastAsia="Times New Roman"/>
          <w:szCs w:val="24"/>
        </w:rPr>
        <w:t xml:space="preserve">ταθεί η ανάλογη </w:t>
      </w:r>
      <w:r>
        <w:rPr>
          <w:rFonts w:eastAsia="Times New Roman"/>
          <w:szCs w:val="24"/>
        </w:rPr>
        <w:t>ε</w:t>
      </w:r>
      <w:r>
        <w:rPr>
          <w:rFonts w:eastAsia="Times New Roman"/>
          <w:szCs w:val="24"/>
        </w:rPr>
        <w:t>πιτροπή</w:t>
      </w:r>
      <w:r>
        <w:rPr>
          <w:rFonts w:eastAsia="Times New Roman"/>
          <w:szCs w:val="24"/>
        </w:rPr>
        <w:t>,</w:t>
      </w:r>
      <w:r>
        <w:rPr>
          <w:rFonts w:eastAsia="Times New Roman"/>
          <w:szCs w:val="24"/>
        </w:rPr>
        <w:t xml:space="preserve"> που </w:t>
      </w:r>
      <w:r>
        <w:rPr>
          <w:rFonts w:eastAsia="Times New Roman"/>
          <w:szCs w:val="24"/>
        </w:rPr>
        <w:lastRenderedPageBreak/>
        <w:t>προβλέπ</w:t>
      </w:r>
      <w:r>
        <w:rPr>
          <w:rFonts w:eastAsia="Times New Roman"/>
          <w:szCs w:val="24"/>
        </w:rPr>
        <w:t>ουν</w:t>
      </w:r>
      <w:r>
        <w:rPr>
          <w:rFonts w:eastAsia="Times New Roman"/>
          <w:szCs w:val="24"/>
        </w:rPr>
        <w:t xml:space="preserve"> τα </w:t>
      </w:r>
      <w:r>
        <w:rPr>
          <w:rFonts w:eastAsia="Times New Roman"/>
          <w:szCs w:val="24"/>
        </w:rPr>
        <w:t xml:space="preserve">άρθρα </w:t>
      </w:r>
      <w:r>
        <w:rPr>
          <w:rFonts w:eastAsia="Times New Roman"/>
          <w:szCs w:val="24"/>
        </w:rPr>
        <w:t xml:space="preserve">153 και επόμενα και να πάμε να ασκήσουμε τις ποινικές διώξεις κατά των πολιτικών προσώπων; Δεν βρήκατε τίποτα και γι’ αυτό δεν κάνατε τίποτα. Τελεία και παύλα. Και για να καλύψετε την </w:t>
      </w:r>
      <w:r>
        <w:rPr>
          <w:rFonts w:eastAsia="Times New Roman"/>
          <w:szCs w:val="24"/>
        </w:rPr>
        <w:t>«</w:t>
      </w:r>
      <w:r>
        <w:rPr>
          <w:rFonts w:eastAsia="Times New Roman"/>
          <w:szCs w:val="24"/>
        </w:rPr>
        <w:t>φόλα</w:t>
      </w:r>
      <w:r>
        <w:rPr>
          <w:rFonts w:eastAsia="Times New Roman"/>
          <w:szCs w:val="24"/>
        </w:rPr>
        <w:t>»</w:t>
      </w:r>
      <w:r>
        <w:rPr>
          <w:rFonts w:eastAsia="Times New Roman"/>
          <w:szCs w:val="24"/>
        </w:rPr>
        <w:t xml:space="preserve"> αυτήν, έρχεστε </w:t>
      </w:r>
      <w:r>
        <w:rPr>
          <w:rFonts w:eastAsia="Times New Roman"/>
          <w:szCs w:val="24"/>
        </w:rPr>
        <w:t xml:space="preserve">και λέτε ότι θα πάμε στον </w:t>
      </w:r>
      <w:r>
        <w:rPr>
          <w:rFonts w:eastAsia="Times New Roman"/>
          <w:szCs w:val="24"/>
        </w:rPr>
        <w:t>ε</w:t>
      </w:r>
      <w:r>
        <w:rPr>
          <w:rFonts w:eastAsia="Times New Roman"/>
          <w:szCs w:val="24"/>
        </w:rPr>
        <w:t xml:space="preserve">ισαγγελέα, για να μην υιοθετήσω την πονηρότερη άποψη -και ίσως και ορθότερη-, περί της απόπειρας εκβιασμού του συνόλου του πολιτικού συστήματος και του εκδοτικού συστήματος μέσω της απειλής. </w:t>
      </w:r>
    </w:p>
    <w:p w14:paraId="14AC5C3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Ερχόμαστε τώρα στα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νημέ</w:t>
      </w:r>
      <w:r>
        <w:rPr>
          <w:rFonts w:eastAsia="Times New Roman"/>
          <w:szCs w:val="24"/>
        </w:rPr>
        <w:t>ρωσης. Εδώ θα μου πείτε, είναι άγιοι οι ιδιοκτήτες των μέσων μαζικής ενημέρωσης; Βεβαίως, όχι.</w:t>
      </w:r>
    </w:p>
    <w:p w14:paraId="14AC5C3C"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ΠΡΟΕΔΡΕΥΩΝ (Νικόλαος Βούτσης):</w:t>
      </w:r>
      <w:r>
        <w:rPr>
          <w:rFonts w:eastAsia="Times New Roman"/>
          <w:szCs w:val="24"/>
        </w:rPr>
        <w:t xml:space="preserve"> Ένα λεπτό ακόμα, κύριε Δένδια.                            </w:t>
      </w:r>
    </w:p>
    <w:p w14:paraId="14AC5C3D" w14:textId="77777777" w:rsidR="001812B4" w:rsidRDefault="001009A2">
      <w:pPr>
        <w:spacing w:after="0" w:line="600" w:lineRule="auto"/>
        <w:ind w:firstLine="720"/>
        <w:contextualSpacing/>
        <w:jc w:val="both"/>
        <w:rPr>
          <w:rFonts w:eastAsia="Times New Roman"/>
          <w:szCs w:val="24"/>
        </w:rPr>
      </w:pPr>
      <w:r>
        <w:rPr>
          <w:rFonts w:eastAsia="Times New Roman"/>
          <w:b/>
          <w:szCs w:val="24"/>
        </w:rPr>
        <w:t xml:space="preserve">ΝΙΚΟΛΑΟΣ ΔΕΝΔΙΑΣ: </w:t>
      </w:r>
      <w:r>
        <w:rPr>
          <w:rFonts w:eastAsia="Times New Roman"/>
          <w:szCs w:val="24"/>
        </w:rPr>
        <w:t>Δεν θα το παραβώ, κύριε Πρόεδρε.</w:t>
      </w:r>
    </w:p>
    <w:p w14:paraId="14AC5C3E" w14:textId="77777777" w:rsidR="001812B4" w:rsidRDefault="001009A2">
      <w:pPr>
        <w:spacing w:line="600" w:lineRule="auto"/>
        <w:ind w:firstLine="720"/>
        <w:contextualSpacing/>
        <w:jc w:val="both"/>
        <w:rPr>
          <w:rFonts w:eastAsia="Times New Roman"/>
          <w:szCs w:val="24"/>
        </w:rPr>
      </w:pPr>
      <w:r>
        <w:rPr>
          <w:rFonts w:eastAsia="Times New Roman"/>
          <w:szCs w:val="24"/>
        </w:rPr>
        <w:t>Με συγχωρείτε, κυρίε</w:t>
      </w:r>
      <w:r>
        <w:rPr>
          <w:rFonts w:eastAsia="Times New Roman"/>
          <w:szCs w:val="24"/>
        </w:rPr>
        <w:t xml:space="preserve">ς και κύριοι, αλλά ποιο κόμμα υπέφερε περισσότερο απ’ όλα; Μιλάμε για το </w:t>
      </w:r>
      <w:r>
        <w:rPr>
          <w:rFonts w:eastAsia="Times New Roman"/>
          <w:szCs w:val="24"/>
        </w:rPr>
        <w:t>«</w:t>
      </w:r>
      <w:r>
        <w:rPr>
          <w:rFonts w:eastAsia="Times New Roman"/>
          <w:szCs w:val="24"/>
        </w:rPr>
        <w:t>ΔΟΛ</w:t>
      </w:r>
      <w:r>
        <w:rPr>
          <w:rFonts w:eastAsia="Times New Roman"/>
          <w:szCs w:val="24"/>
        </w:rPr>
        <w:t>»</w:t>
      </w:r>
      <w:r>
        <w:rPr>
          <w:rFonts w:eastAsia="Times New Roman"/>
          <w:szCs w:val="24"/>
        </w:rPr>
        <w:t xml:space="preserve">. Ποιο κόμμα ήταν ο κύριος στόχος του </w:t>
      </w:r>
      <w:r>
        <w:rPr>
          <w:rFonts w:eastAsia="Times New Roman"/>
          <w:szCs w:val="24"/>
        </w:rPr>
        <w:t>«</w:t>
      </w:r>
      <w:r>
        <w:rPr>
          <w:rFonts w:eastAsia="Times New Roman"/>
          <w:szCs w:val="24"/>
        </w:rPr>
        <w:t>ΔΟΛ</w:t>
      </w:r>
      <w:r>
        <w:rPr>
          <w:rFonts w:eastAsia="Times New Roman"/>
          <w:szCs w:val="24"/>
        </w:rPr>
        <w:t>»</w:t>
      </w:r>
      <w:r>
        <w:rPr>
          <w:rFonts w:eastAsia="Times New Roman"/>
          <w:szCs w:val="24"/>
        </w:rPr>
        <w:t xml:space="preserve"> για πάρα πολλά χρόνια; Θέλετε </w:t>
      </w:r>
      <w:r>
        <w:rPr>
          <w:rFonts w:eastAsia="Times New Roman"/>
          <w:szCs w:val="24"/>
        </w:rPr>
        <w:lastRenderedPageBreak/>
        <w:t xml:space="preserve">να ρωτήσετε τον μη ευρισκόμενο στην Αίθουσα Κώστα Καραμανλή πώς τού έχει συμπεριφερθεί ο </w:t>
      </w:r>
      <w:r>
        <w:rPr>
          <w:rFonts w:eastAsia="Times New Roman"/>
          <w:szCs w:val="24"/>
        </w:rPr>
        <w:t>«</w:t>
      </w:r>
      <w:r>
        <w:rPr>
          <w:rFonts w:eastAsia="Times New Roman"/>
          <w:szCs w:val="24"/>
        </w:rPr>
        <w:t>ΔΟΛ</w:t>
      </w:r>
      <w:r>
        <w:rPr>
          <w:rFonts w:eastAsia="Times New Roman"/>
          <w:szCs w:val="24"/>
        </w:rPr>
        <w:t>»</w:t>
      </w:r>
      <w:r>
        <w:rPr>
          <w:rFonts w:eastAsia="Times New Roman"/>
          <w:szCs w:val="24"/>
        </w:rPr>
        <w:t>, πώς έχει</w:t>
      </w:r>
      <w:r>
        <w:rPr>
          <w:rFonts w:eastAsia="Times New Roman"/>
          <w:szCs w:val="24"/>
        </w:rPr>
        <w:t xml:space="preserve"> συμπεριφερθεί στη Νέα Δημοκρατία, για να ξέρουμε; </w:t>
      </w:r>
    </w:p>
    <w:p w14:paraId="14AC5C3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Εμάς μας λέτε ότι μας στήριξε η διαπλοκή; Εμάς; </w:t>
      </w:r>
    </w:p>
    <w:p w14:paraId="14AC5C40" w14:textId="77777777" w:rsidR="001812B4" w:rsidRDefault="001009A2">
      <w:pPr>
        <w:spacing w:line="600" w:lineRule="auto"/>
        <w:ind w:firstLine="720"/>
        <w:contextualSpacing/>
        <w:jc w:val="both"/>
        <w:rPr>
          <w:rFonts w:eastAsia="Times New Roman"/>
          <w:szCs w:val="24"/>
        </w:rPr>
      </w:pPr>
      <w:r>
        <w:rPr>
          <w:rFonts w:eastAsia="Times New Roman"/>
          <w:szCs w:val="24"/>
        </w:rPr>
        <w:t>Εξηγήστε μου, όμως, τι βρήκατε για τα μέσα μαζικής ενημέρωσης. Αναφέρετε μέσα στο πόρισμα ότι τα μέσα μαζικής ενημέρωσης πήραν 1,3 δισεκατομμύρια. Απ’ αυτά</w:t>
      </w:r>
      <w:r>
        <w:rPr>
          <w:rFonts w:eastAsia="Times New Roman"/>
          <w:szCs w:val="24"/>
        </w:rPr>
        <w:t xml:space="preserve"> τα 1,3 δισεκατομμύρια υπερήμερα είναι 319 εκατομμύρια. Αυτά γράφετε εσείς, βασισμένα στην έκθεση της Τράπεζας της Ελλάδος. Από τα 319 εκατομμύρια, πόσα εκατομμύρια έχετε βρει ότι κακώς εδόθησαν; Εκατόν δέκα εκατομμύρια. Για πόσα εκατομμύρια έχουν ήδη πάει</w:t>
      </w:r>
      <w:r>
        <w:rPr>
          <w:rFonts w:eastAsia="Times New Roman"/>
          <w:szCs w:val="24"/>
        </w:rPr>
        <w:t xml:space="preserve"> υποθέσεις στον εισαγγελέα; Για 110 εκατομμύρια. </w:t>
      </w:r>
    </w:p>
    <w:p w14:paraId="14AC5C41" w14:textId="77777777" w:rsidR="001812B4" w:rsidRDefault="001009A2">
      <w:pPr>
        <w:spacing w:after="0" w:line="600" w:lineRule="auto"/>
        <w:ind w:firstLine="720"/>
        <w:contextualSpacing/>
        <w:jc w:val="both"/>
        <w:rPr>
          <w:rFonts w:eastAsia="Times New Roman"/>
          <w:szCs w:val="24"/>
        </w:rPr>
      </w:pPr>
      <w:r>
        <w:rPr>
          <w:rFonts w:eastAsia="Times New Roman"/>
          <w:szCs w:val="24"/>
        </w:rPr>
        <w:t xml:space="preserve">Εμείς τι κάναμε εδώ; Η </w:t>
      </w:r>
      <w:r>
        <w:rPr>
          <w:rFonts w:eastAsia="Times New Roman"/>
          <w:szCs w:val="24"/>
        </w:rPr>
        <w:t>ε</w:t>
      </w:r>
      <w:r>
        <w:rPr>
          <w:rFonts w:eastAsia="Times New Roman"/>
          <w:szCs w:val="24"/>
        </w:rPr>
        <w:t xml:space="preserve">πιτροπή τι έκανε; Μπορείτε να μου πείτε; Μπορείτε να μου πείτε ένα εκατομμύριο που βρήκε παραπάνω απ’ ό,τι δεν είχε βρεθεί μέχρι τώρα από τις εισαγγελικές αρχές; </w:t>
      </w:r>
    </w:p>
    <w:p w14:paraId="14AC5C42"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Τι είναι αυτά που λέτε, κυρίες και κύριοι; Μιλάμε σοβαρά; Δεν έχω διαβάσει ποτέ στη ζωή μου μεγαλύτερο και πιο άχρηστο κείμενο. Σας το λέω ειλικρινά. Εγράφησαν επτακόσιες σελίδες για να μην εξυπηρετηθεί ο οιοσδήποτε στόχος, απλώς και μόνο για </w:t>
      </w:r>
      <w:r>
        <w:rPr>
          <w:rFonts w:eastAsia="Times New Roman"/>
          <w:szCs w:val="24"/>
        </w:rPr>
        <w:lastRenderedPageBreak/>
        <w:t>να δοθεί η δυ</w:t>
      </w:r>
      <w:r>
        <w:rPr>
          <w:rFonts w:eastAsia="Times New Roman"/>
          <w:szCs w:val="24"/>
        </w:rPr>
        <w:t xml:space="preserve">νατότητα στον Πρωθυπουργό της Ελλάδος, τον κ. Τσίπρα, να έλθει εδώ απόψε και να μας ονομάσει </w:t>
      </w:r>
      <w:r>
        <w:rPr>
          <w:rFonts w:eastAsia="Times New Roman"/>
          <w:szCs w:val="24"/>
        </w:rPr>
        <w:t>σαν</w:t>
      </w:r>
      <w:r>
        <w:rPr>
          <w:rFonts w:eastAsia="Times New Roman"/>
          <w:szCs w:val="24"/>
        </w:rPr>
        <w:t xml:space="preserve"> δήθεν σκάνδαλο τον «</w:t>
      </w:r>
      <w:r>
        <w:rPr>
          <w:rFonts w:eastAsia="Times New Roman"/>
          <w:szCs w:val="24"/>
        </w:rPr>
        <w:t>ΚΗΡΥΚΑ»</w:t>
      </w:r>
      <w:r>
        <w:rPr>
          <w:rFonts w:eastAsia="Times New Roman"/>
          <w:szCs w:val="24"/>
        </w:rPr>
        <w:t xml:space="preserve"> Χανίων.</w:t>
      </w:r>
    </w:p>
    <w:p w14:paraId="14AC5C43" w14:textId="77777777" w:rsidR="001812B4" w:rsidRDefault="001009A2">
      <w:pPr>
        <w:spacing w:after="0" w:line="600" w:lineRule="auto"/>
        <w:ind w:firstLine="720"/>
        <w:contextualSpacing/>
        <w:jc w:val="both"/>
        <w:rPr>
          <w:rFonts w:eastAsia="Times New Roman"/>
          <w:szCs w:val="24"/>
        </w:rPr>
      </w:pPr>
      <w:r>
        <w:rPr>
          <w:rFonts w:eastAsia="Times New Roman"/>
          <w:szCs w:val="24"/>
        </w:rPr>
        <w:t>Σας ευχαριστώ πολύ.</w:t>
      </w:r>
    </w:p>
    <w:p w14:paraId="14AC5C44" w14:textId="77777777" w:rsidR="001812B4" w:rsidRDefault="001009A2">
      <w:pPr>
        <w:spacing w:line="600" w:lineRule="auto"/>
        <w:ind w:firstLine="709"/>
        <w:contextualSpacing/>
        <w:jc w:val="center"/>
        <w:rPr>
          <w:rFonts w:eastAsia="Times New Roman"/>
          <w:szCs w:val="24"/>
        </w:rPr>
      </w:pPr>
      <w:r>
        <w:rPr>
          <w:rFonts w:eastAsia="Times New Roman"/>
          <w:szCs w:val="24"/>
        </w:rPr>
        <w:t>(Χειροκροτήματα από την πτέρυγα της Νέας Δημοκρατίας)</w:t>
      </w:r>
    </w:p>
    <w:p w14:paraId="14AC5C45" w14:textId="77777777" w:rsidR="001812B4" w:rsidRDefault="001009A2">
      <w:pPr>
        <w:spacing w:after="0"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Σας ευχαριστώ.</w:t>
      </w:r>
    </w:p>
    <w:p w14:paraId="14AC5C46" w14:textId="77777777" w:rsidR="001812B4" w:rsidRDefault="001009A2">
      <w:pPr>
        <w:spacing w:after="0" w:line="600" w:lineRule="auto"/>
        <w:ind w:firstLine="720"/>
        <w:contextualSpacing/>
        <w:jc w:val="both"/>
        <w:rPr>
          <w:rFonts w:eastAsia="Times New Roman"/>
          <w:szCs w:val="24"/>
        </w:rPr>
      </w:pPr>
      <w:r>
        <w:rPr>
          <w:rFonts w:eastAsia="Times New Roman"/>
          <w:szCs w:val="24"/>
        </w:rPr>
        <w:t>Ο συν</w:t>
      </w:r>
      <w:r>
        <w:rPr>
          <w:rFonts w:eastAsia="Times New Roman"/>
          <w:szCs w:val="24"/>
        </w:rPr>
        <w:t>άδελφος κ. Μπαλλής έχει τον λόγο.</w:t>
      </w:r>
    </w:p>
    <w:p w14:paraId="14AC5C47" w14:textId="77777777" w:rsidR="001812B4" w:rsidRDefault="001009A2">
      <w:pPr>
        <w:spacing w:after="0" w:line="600" w:lineRule="auto"/>
        <w:ind w:firstLine="720"/>
        <w:contextualSpacing/>
        <w:jc w:val="both"/>
        <w:rPr>
          <w:rFonts w:eastAsia="Times New Roman"/>
          <w:szCs w:val="24"/>
        </w:rPr>
      </w:pPr>
      <w:r>
        <w:rPr>
          <w:rFonts w:eastAsia="Times New Roman"/>
          <w:b/>
          <w:szCs w:val="24"/>
        </w:rPr>
        <w:t>ΣΥΜΕΩΝ ΜΠΑΛΛΗΣ:</w:t>
      </w:r>
      <w:r>
        <w:rPr>
          <w:rFonts w:eastAsia="Times New Roman"/>
          <w:szCs w:val="24"/>
        </w:rPr>
        <w:t xml:space="preserve"> Ευχαριστώ πολύ, κύριε Πρόεδρε.</w:t>
      </w:r>
    </w:p>
    <w:p w14:paraId="14AC5C48" w14:textId="77777777" w:rsidR="001812B4" w:rsidRDefault="001009A2">
      <w:pPr>
        <w:spacing w:after="0" w:line="600" w:lineRule="auto"/>
        <w:ind w:firstLine="720"/>
        <w:contextualSpacing/>
        <w:jc w:val="both"/>
        <w:rPr>
          <w:rFonts w:eastAsia="Times New Roman"/>
          <w:szCs w:val="24"/>
        </w:rPr>
      </w:pPr>
      <w:r>
        <w:rPr>
          <w:rFonts w:eastAsia="Times New Roman"/>
          <w:szCs w:val="24"/>
        </w:rPr>
        <w:t>Κυρίες και κύριοι συνάδελφοι, πρωτομηνιά σήμερα και πολλοί από τους ομιλητές της Αξιωματικής Αντιπολίτευσης κυρίως, με πρωτοκήρυκα τον Αρχηγό της Αξιωματικής Αντιπολίτευσης, φ</w:t>
      </w:r>
      <w:r>
        <w:rPr>
          <w:rFonts w:eastAsia="Times New Roman"/>
          <w:szCs w:val="24"/>
        </w:rPr>
        <w:t>ρόντισαν με τις ομιλίες τους και τις τοποθετήσεις τους να επιβεβαιώσουν τον χαρακτηρισμό που έχει δοθεί για το μήνα Φλεβάρη από την πρώτη του μέρα κιόλας, ως ο μήνας των μεταμφιέσεων. Σε πέντε μέρες ανοίγει το Τριώδιο. Εμφανίστηκαν εδώ ως διαπρύσιοι κήρυκε</w:t>
      </w:r>
      <w:r>
        <w:rPr>
          <w:rFonts w:eastAsia="Times New Roman"/>
          <w:szCs w:val="24"/>
        </w:rPr>
        <w:t xml:space="preserve">ς της διαφάνειας, ως σφοδροί πολέμιοι της διαπλοκής μέχρι βαθμού πατροκτονίας, θα έλεγα. Αυτή η μεταμφίεση, όμως, δεν μπορεί να πείσει άλλο τον ελληνικό λαό. </w:t>
      </w:r>
    </w:p>
    <w:p w14:paraId="14AC5C49" w14:textId="77777777" w:rsidR="001812B4" w:rsidRDefault="001009A2">
      <w:pPr>
        <w:spacing w:after="0" w:line="600" w:lineRule="auto"/>
        <w:ind w:firstLine="720"/>
        <w:contextualSpacing/>
        <w:jc w:val="both"/>
        <w:rPr>
          <w:rFonts w:eastAsia="Times New Roman"/>
          <w:szCs w:val="24"/>
        </w:rPr>
      </w:pPr>
      <w:r>
        <w:rPr>
          <w:rFonts w:eastAsia="Times New Roman"/>
          <w:szCs w:val="24"/>
        </w:rPr>
        <w:lastRenderedPageBreak/>
        <w:t>Θα αναφερθώ εν ολίγοις σε πράγματα που ακούστηκαν. Είπε η Πρόεδρος του ΠΑΣΟΚ: «Εδώ η Ελλάδα χάνετ</w:t>
      </w:r>
      <w:r>
        <w:rPr>
          <w:rFonts w:eastAsia="Times New Roman"/>
          <w:szCs w:val="24"/>
        </w:rPr>
        <w:t>αι κι εμείς μιλάμε για το δάνειο του «</w:t>
      </w:r>
      <w:r>
        <w:rPr>
          <w:rFonts w:eastAsia="Times New Roman"/>
          <w:szCs w:val="24"/>
        </w:rPr>
        <w:t>ΚΗΡΥΚΑ</w:t>
      </w:r>
      <w:r>
        <w:rPr>
          <w:rFonts w:eastAsia="Times New Roman"/>
          <w:szCs w:val="24"/>
        </w:rPr>
        <w:t>»;».</w:t>
      </w:r>
    </w:p>
    <w:p w14:paraId="14AC5C4A" w14:textId="77777777" w:rsidR="001812B4" w:rsidRDefault="001009A2">
      <w:pPr>
        <w:spacing w:line="600" w:lineRule="auto"/>
        <w:ind w:firstLine="720"/>
        <w:contextualSpacing/>
        <w:jc w:val="both"/>
        <w:rPr>
          <w:rFonts w:eastAsia="Times New Roman"/>
          <w:szCs w:val="24"/>
        </w:rPr>
      </w:pPr>
      <w:r>
        <w:rPr>
          <w:rFonts w:eastAsia="Times New Roman"/>
          <w:szCs w:val="24"/>
        </w:rPr>
        <w:t>Όχι, κύριοι συνάδελφοι, δεν μιλάμε απλώς για το δάνειο του «</w:t>
      </w:r>
      <w:r>
        <w:rPr>
          <w:rFonts w:eastAsia="Times New Roman"/>
          <w:szCs w:val="24"/>
        </w:rPr>
        <w:t>ΚΗΡΥΚΑ</w:t>
      </w:r>
      <w:r>
        <w:rPr>
          <w:rFonts w:eastAsia="Times New Roman"/>
          <w:szCs w:val="24"/>
        </w:rPr>
        <w:t>» εδώ, που ενοχλεί την Αξιωματική Αντιπολίτευση. Μιλάμε για τα επιφαινόμενα της διαπλοκής</w:t>
      </w:r>
      <w:r>
        <w:rPr>
          <w:rFonts w:eastAsia="Times New Roman"/>
          <w:szCs w:val="24"/>
        </w:rPr>
        <w:t>,</w:t>
      </w:r>
      <w:r>
        <w:rPr>
          <w:rFonts w:eastAsia="Times New Roman"/>
          <w:szCs w:val="24"/>
        </w:rPr>
        <w:t xml:space="preserve"> που γιγαντώθηκε στα χρόνια της διακυβέρνησης και α</w:t>
      </w:r>
      <w:r>
        <w:rPr>
          <w:rFonts w:eastAsia="Times New Roman"/>
          <w:szCs w:val="24"/>
        </w:rPr>
        <w:t xml:space="preserve">πό το ΠΑΣΟΚ και από τη Νέα Δημοκρατία. Μιλάμε για τη συνέχιση των εκλεκτικών σχέσεων της πολιτικής με τα οικονομικά συμφέροντα που ανήγαγαν τα δύο κόμματα σε υψηλή πολιτική. </w:t>
      </w:r>
    </w:p>
    <w:p w14:paraId="14AC5C4B" w14:textId="77777777" w:rsidR="001812B4" w:rsidRDefault="001009A2">
      <w:pPr>
        <w:spacing w:after="0" w:line="600" w:lineRule="auto"/>
        <w:ind w:firstLine="720"/>
        <w:contextualSpacing/>
        <w:jc w:val="both"/>
        <w:rPr>
          <w:rFonts w:eastAsia="Times New Roman"/>
          <w:szCs w:val="24"/>
        </w:rPr>
      </w:pPr>
      <w:r>
        <w:rPr>
          <w:rFonts w:eastAsia="Times New Roman"/>
          <w:szCs w:val="24"/>
        </w:rPr>
        <w:t>Αναφέρθηκε προηγουμένως και ο κ. Σκανδαλίδης, λέγοντας ότι βαρέθηκε να παρακολουθ</w:t>
      </w:r>
      <w:r>
        <w:rPr>
          <w:rFonts w:eastAsia="Times New Roman"/>
          <w:szCs w:val="24"/>
        </w:rPr>
        <w:t xml:space="preserve">εί την ίδια συζήτηση περί διαπλοκής με τα ίδια επιχειρήματα, τις ίδιες κραυγές και τα ίδια χειροκροτήματα. </w:t>
      </w:r>
    </w:p>
    <w:p w14:paraId="14AC5C4C" w14:textId="77777777" w:rsidR="001812B4" w:rsidRDefault="001009A2">
      <w:pPr>
        <w:spacing w:line="600" w:lineRule="auto"/>
        <w:ind w:firstLine="720"/>
        <w:contextualSpacing/>
        <w:jc w:val="both"/>
        <w:rPr>
          <w:rFonts w:eastAsia="Times New Roman"/>
          <w:szCs w:val="24"/>
        </w:rPr>
      </w:pPr>
      <w:r>
        <w:rPr>
          <w:rFonts w:eastAsia="Times New Roman"/>
          <w:szCs w:val="24"/>
        </w:rPr>
        <w:t>Ας μου επιτρέψει, σεβόμενος την πολύχρονη παρουσία του και στη Βουλή και στα πολιτικά δρώμενα, να αναρωτηθώ: Μόνο ως συζήτηση έχει παρακολουθήσει τη</w:t>
      </w:r>
      <w:r>
        <w:rPr>
          <w:rFonts w:eastAsia="Times New Roman"/>
          <w:szCs w:val="24"/>
        </w:rPr>
        <w:t xml:space="preserve">ν ανάπτυξη της διαπλοκής; Αν θυμάμαι καλά, από το 1995 μέχρι το 2001 ήταν </w:t>
      </w:r>
      <w:r>
        <w:rPr>
          <w:rFonts w:eastAsia="Times New Roman"/>
          <w:szCs w:val="24"/>
        </w:rPr>
        <w:t>γ</w:t>
      </w:r>
      <w:r>
        <w:rPr>
          <w:rFonts w:eastAsia="Times New Roman"/>
          <w:szCs w:val="24"/>
        </w:rPr>
        <w:t xml:space="preserve">ραμματέας του ΠΑΣΟΚ. Δεν είναι αυτή η περίοδος της ανάπτυξης των φιλικών σχέσεων Χριστοφοράκου-Τσουκάτου-Πιταούλη και </w:t>
      </w:r>
      <w:r>
        <w:rPr>
          <w:rFonts w:eastAsia="Times New Roman"/>
          <w:szCs w:val="24"/>
        </w:rPr>
        <w:lastRenderedPageBreak/>
        <w:t>λοιπών; Δεν είναι η ίδια περίοδος της υπογραφής της σύμβασης 80</w:t>
      </w:r>
      <w:r>
        <w:rPr>
          <w:rFonts w:eastAsia="Times New Roman"/>
          <w:szCs w:val="24"/>
        </w:rPr>
        <w:t xml:space="preserve">02 της </w:t>
      </w:r>
      <w:r>
        <w:rPr>
          <w:rFonts w:eastAsia="Times New Roman"/>
          <w:szCs w:val="24"/>
        </w:rPr>
        <w:t>«</w:t>
      </w:r>
      <w:r>
        <w:rPr>
          <w:rFonts w:eastAsia="Times New Roman"/>
          <w:szCs w:val="24"/>
          <w:lang w:val="en-US"/>
        </w:rPr>
        <w:t>S</w:t>
      </w:r>
      <w:r>
        <w:rPr>
          <w:rFonts w:eastAsia="Times New Roman"/>
          <w:szCs w:val="24"/>
        </w:rPr>
        <w:t>ΙΕΜΕΝ</w:t>
      </w:r>
      <w:r>
        <w:rPr>
          <w:rFonts w:eastAsia="Times New Roman"/>
          <w:szCs w:val="24"/>
          <w:lang w:val="en-US"/>
        </w:rPr>
        <w:t>S</w:t>
      </w:r>
      <w:r>
        <w:rPr>
          <w:rFonts w:eastAsia="Times New Roman"/>
          <w:szCs w:val="24"/>
        </w:rPr>
        <w:t>»</w:t>
      </w:r>
      <w:r>
        <w:rPr>
          <w:rFonts w:eastAsia="Times New Roman"/>
          <w:szCs w:val="24"/>
        </w:rPr>
        <w:t xml:space="preserve"> με τον ΟΤΕ για τις ψηφιακές παροχές; Δεν είναι η ίδια περίοδος που ο Τσουκάτος πήγαινε τα λεφτά στο ΠΑΣΟΚ μέσα από επτά λογαριασμούς του εξωτερικού; Δεν είναι η ίδια εποχή των πιέσεων και τελικά της αγοράς του </w:t>
      </w:r>
      <w:r>
        <w:rPr>
          <w:rFonts w:eastAsia="Times New Roman"/>
          <w:szCs w:val="24"/>
          <w:lang w:val="en-US"/>
        </w:rPr>
        <w:t>C</w:t>
      </w:r>
      <w:r>
        <w:rPr>
          <w:rFonts w:eastAsia="Times New Roman"/>
          <w:szCs w:val="24"/>
        </w:rPr>
        <w:t>4Ι για μελλοντική χρήση το 2</w:t>
      </w:r>
      <w:r>
        <w:rPr>
          <w:rFonts w:eastAsia="Times New Roman"/>
          <w:szCs w:val="24"/>
        </w:rPr>
        <w:t>004, που τελικά δεν χρησιμοποιήθηκε; Δεν είναι η ίδια εποχή που κάποιοι και εσωτερικά από το ΠΑΣΟΚ προσπάθησαν να εμπλέξουν τον κ. Σκανδαλίδη στην περίφημη λεγόμενη τότε «κοτερομαχία» μετά από τις καταγγελίες που είχε κάνει ο κ. Πάγκαλος;</w:t>
      </w:r>
    </w:p>
    <w:p w14:paraId="14AC5C4D" w14:textId="77777777" w:rsidR="001812B4" w:rsidRDefault="001009A2">
      <w:pPr>
        <w:spacing w:line="600" w:lineRule="auto"/>
        <w:ind w:firstLine="709"/>
        <w:contextualSpacing/>
        <w:jc w:val="both"/>
        <w:rPr>
          <w:rFonts w:eastAsia="Times New Roman" w:cs="Times New Roman"/>
          <w:szCs w:val="24"/>
        </w:rPr>
      </w:pPr>
      <w:r>
        <w:rPr>
          <w:rFonts w:eastAsia="Times New Roman"/>
          <w:szCs w:val="24"/>
        </w:rPr>
        <w:t xml:space="preserve">Αναφέρθηκε στα θέματα αυτά από την αρχή η Νέα Δημοκρατία και δια του εισηγητή της. Δεν προέκυψαν πολιτικές ευθύνες στο πόρισμα, δεν υπήρξε πολιτική παρέμβαση, δεν υπήρξε προνομιακή μεταχείριση των ΜΜΕ από τις τράπεζες. Μόνο για έναν προκύπτουν ευθύνες και </w:t>
      </w:r>
      <w:r>
        <w:rPr>
          <w:rFonts w:eastAsia="Times New Roman"/>
          <w:szCs w:val="24"/>
        </w:rPr>
        <w:t>αυτός είναι ο ΣΥΡΙΖΑ, είπε ο κ. Μηταράκης.</w:t>
      </w:r>
      <w:r>
        <w:rPr>
          <w:rFonts w:eastAsia="Times New Roman"/>
          <w:szCs w:val="24"/>
        </w:rPr>
        <w:t xml:space="preserve"> </w:t>
      </w:r>
      <w:r>
        <w:rPr>
          <w:rFonts w:eastAsia="Times New Roman" w:cs="Times New Roman"/>
          <w:szCs w:val="24"/>
        </w:rPr>
        <w:t>Ανέφερε και σελίδες του πορίσματος ως τεκμηρίωση των λεγόμενών του. Αναφέρθηκε στις σελίδες μέχρι 69-70 και μετά έκανε ένα άλμα και πήγε στην 384. Και δεν έκανε καμμία αναφορά ούτε για τις προηγούμενες ούτε για τι</w:t>
      </w:r>
      <w:r>
        <w:rPr>
          <w:rFonts w:eastAsia="Times New Roman" w:cs="Times New Roman"/>
          <w:szCs w:val="24"/>
        </w:rPr>
        <w:t xml:space="preserve">ς επόμενες σελίδες. </w:t>
      </w:r>
    </w:p>
    <w:p w14:paraId="14AC5C4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έλεγα στους συναδέλφους να ρίξουν για αρχή και μια ματιά στις σελίδες του πορίσματος 219 έως 227 και 640 έως 644. Και έχουμε συνέχεια μετά. </w:t>
      </w:r>
    </w:p>
    <w:p w14:paraId="14AC5C4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πριν από αρκετά χρόνια ένας Αμερικανός αθλητής, ο </w:t>
      </w:r>
      <w:r>
        <w:rPr>
          <w:rFonts w:eastAsia="Times New Roman" w:cs="Times New Roman"/>
          <w:szCs w:val="24"/>
          <w:lang w:val="en-US"/>
        </w:rPr>
        <w:t>Earl</w:t>
      </w:r>
      <w:r>
        <w:rPr>
          <w:rFonts w:eastAsia="Times New Roman" w:cs="Times New Roman"/>
          <w:szCs w:val="24"/>
        </w:rPr>
        <w:t xml:space="preserve"> </w:t>
      </w:r>
      <w:r>
        <w:rPr>
          <w:rFonts w:eastAsia="Times New Roman" w:cs="Times New Roman"/>
          <w:szCs w:val="24"/>
          <w:lang w:val="en-US"/>
        </w:rPr>
        <w:t>Wilson</w:t>
      </w:r>
      <w:r>
        <w:rPr>
          <w:rFonts w:eastAsia="Times New Roman" w:cs="Times New Roman"/>
          <w:szCs w:val="24"/>
        </w:rPr>
        <w:t xml:space="preserve">, είχε πει: «Σήμερα οι άνθρωποι χωρίζονται σε τρεις κατηγορίες σε ό,τι αφορά τον πλούτο τους: Σε αυτούς που έχουν, σε αυτούς που δεν έχουν και σε αυτούς που δεν έχουν πληρώσει για αυτά που έχουν». </w:t>
      </w:r>
    </w:p>
    <w:p w14:paraId="14AC5C5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Αυτή η τρίτη κατηγορία, δηλαδή εκείνων</w:t>
      </w:r>
      <w:r>
        <w:rPr>
          <w:rFonts w:eastAsia="Times New Roman" w:cs="Times New Roman"/>
          <w:szCs w:val="24"/>
        </w:rPr>
        <w:t>,</w:t>
      </w:r>
      <w:r>
        <w:rPr>
          <w:rFonts w:eastAsia="Times New Roman" w:cs="Times New Roman"/>
          <w:szCs w:val="24"/>
        </w:rPr>
        <w:t xml:space="preserve"> που δεν έχουν πληρ</w:t>
      </w:r>
      <w:r>
        <w:rPr>
          <w:rFonts w:eastAsia="Times New Roman" w:cs="Times New Roman"/>
          <w:szCs w:val="24"/>
        </w:rPr>
        <w:t>ώσει ή</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δεν έχουν πληρώσει όσα θα έπρεπε για αυτά που απέκτησαν, για αυτά που κατέχουν και ο τρόπος που έγινε αυτό, είναι που αποκαλύφθηκε -έστω και όχι στο σύνολό της- μέσα από τις εργασίες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η κατηγορία, δηλαδή, εκείνων που δανειοδοτήθηκαν, δεν αποπλήρωσαν και εξακολουθούν όχι μόνο να απολαμβάνουν αλλά και να λειτουργούν ως ελεγκτές, κριτές και επικριτές της ίδιας κοινωνίας, κουνώντας ακόμα το δάχτυλό τους. Δάνεια σε μέσα επικοινωνία</w:t>
      </w:r>
      <w:r>
        <w:rPr>
          <w:rFonts w:eastAsia="Times New Roman" w:cs="Times New Roman"/>
          <w:szCs w:val="24"/>
        </w:rPr>
        <w:t>ς</w:t>
      </w:r>
      <w:r>
        <w:rPr>
          <w:rFonts w:eastAsia="Times New Roman" w:cs="Times New Roman"/>
          <w:szCs w:val="24"/>
        </w:rPr>
        <w:t>,</w:t>
      </w:r>
      <w:r>
        <w:rPr>
          <w:rFonts w:eastAsia="Times New Roman" w:cs="Times New Roman"/>
          <w:szCs w:val="24"/>
        </w:rPr>
        <w:t xml:space="preserve"> που ως αποτέλεσμα είχαν να έχουμε σήμερα πλούσιους μιντιάρχες με φτωχά μέσα ενημέρωσης και απλήρωτους εργαζό</w:t>
      </w:r>
      <w:r>
        <w:rPr>
          <w:rFonts w:eastAsia="Times New Roman" w:cs="Times New Roman"/>
          <w:szCs w:val="24"/>
        </w:rPr>
        <w:lastRenderedPageBreak/>
        <w:t>μενους, δάνεια σε κόμματα</w:t>
      </w:r>
      <w:r>
        <w:rPr>
          <w:rFonts w:eastAsia="Times New Roman" w:cs="Times New Roman"/>
          <w:szCs w:val="24"/>
        </w:rPr>
        <w:t>,</w:t>
      </w:r>
      <w:r>
        <w:rPr>
          <w:rFonts w:eastAsia="Times New Roman" w:cs="Times New Roman"/>
          <w:szCs w:val="24"/>
        </w:rPr>
        <w:t xml:space="preserve"> που ως αποτέλεσμα είχαν τις πλούσιες προεκλογικές εκστρατείες, τα φέσια στις τράπεζες, την επιβάρυνση εν τέλει του ελλ</w:t>
      </w:r>
      <w:r>
        <w:rPr>
          <w:rFonts w:eastAsia="Times New Roman" w:cs="Times New Roman"/>
          <w:szCs w:val="24"/>
        </w:rPr>
        <w:t>ηνικού λαού. Διότι, όπως ομολόγησε και ο Επίτροπος Αλμούνια το 2014, η κάλυψη της «μαύρης τρύπας» από αυτήν τη δανειοδότηση των κομμάτων που ποτέ δεν αποπληρώθηκε, έγινε με χρήματα των Ελλήνων φορολογουμένων. Είναι η απάντηση που έδωσε ο Αλμούνια σε δύο Έλ</w:t>
      </w:r>
      <w:r>
        <w:rPr>
          <w:rFonts w:eastAsia="Times New Roman" w:cs="Times New Roman"/>
          <w:szCs w:val="24"/>
        </w:rPr>
        <w:t xml:space="preserve">ληνες ευρωβουλευτές. </w:t>
      </w:r>
    </w:p>
    <w:p w14:paraId="14AC5C5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Τα δύο κόμματα, ΠΑΣΟΚ και Νέα Δημοκρατία, που τους αφορά αυτή η ερώτηση, τι απαντούν; Τι απαντάει ειδικότερα η Νέα Δημοκρατία στον τότε ερωτώντα και σήμερα επανακάμψαντα στις τάξεις της ως πολιτικό συνεργάτη, τον κ. Σκυλακάκη, που έκα</w:t>
      </w:r>
      <w:r>
        <w:rPr>
          <w:rFonts w:eastAsia="Times New Roman" w:cs="Times New Roman"/>
          <w:szCs w:val="24"/>
        </w:rPr>
        <w:t>νε αυτήν την ερώτηση και ο οποίος από το 2013 σημείωνε για τα δάνεια των δύο κομμάτων, «Τα χρέη αυτά των κομμάτων εκτοξεύθηκαν την τελευταία τριετία, στη διάρκεια της οποίας την ίδια ώρα που ο ιδιωτικός τομέας ασφυκτιούσε από την έλλειψη ρευστότητας, η Νέα</w:t>
      </w:r>
      <w:r>
        <w:rPr>
          <w:rFonts w:eastAsia="Times New Roman" w:cs="Times New Roman"/>
          <w:szCs w:val="24"/>
        </w:rPr>
        <w:t xml:space="preserve"> Δημοκρατία αύξησε τον δανεισμό της πάνω από 20 εκατομμύρια ευρώ, όπως προκύπτει από τους ισολογισμούς της»; </w:t>
      </w:r>
    </w:p>
    <w:p w14:paraId="14AC5C5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Τι απαντούν, αλήθεια, τα δύο κόμματα την ώρα που οι μιντιάρχες ομολογούν ότι πήραν δάνεια με εγγύηση τον αέρα του ονόματός τους και μόνο; Άνθρακες</w:t>
      </w:r>
      <w:r>
        <w:rPr>
          <w:rFonts w:eastAsia="Times New Roman" w:cs="Times New Roman"/>
          <w:szCs w:val="24"/>
        </w:rPr>
        <w:t xml:space="preserve"> ο θησαυρός, υποστηρίζει η Αντιπολίτευση, φωνάζοντας για να καλύψει τις ευθύνες της. </w:t>
      </w:r>
    </w:p>
    <w:p w14:paraId="14AC5C5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υποστηρίζει, άραγε, αυτό και όταν αναφέρονται στα δάνεια του «</w:t>
      </w:r>
      <w:r>
        <w:rPr>
          <w:rFonts w:eastAsia="Times New Roman" w:cs="Times New Roman"/>
          <w:szCs w:val="24"/>
        </w:rPr>
        <w:t>ΚΗΡΥΚΑ»</w:t>
      </w:r>
      <w:r>
        <w:rPr>
          <w:rFonts w:eastAsia="Times New Roman" w:cs="Times New Roman"/>
          <w:szCs w:val="24"/>
        </w:rPr>
        <w:t xml:space="preserve"> των Χανίων, όταν είναι γνωστό ότι μόνο μετά την ανάδειξη του θέματος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δια</w:t>
      </w:r>
      <w:r>
        <w:rPr>
          <w:rFonts w:eastAsia="Times New Roman" w:cs="Times New Roman"/>
          <w:szCs w:val="24"/>
        </w:rPr>
        <w:t>ταράχθηκε ο μακάριος ύπνος των τραπεζών που για εντεκάμισι -και όχι έντεκα- χρόνια σφύριζαν αδιάφορα;</w:t>
      </w:r>
    </w:p>
    <w:p w14:paraId="14AC5C5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Εδώ, κυρίες και κύριοι συνάδελφοι, της Αξιωματικής Αντιπολίτευσης κάποιος έχει πιαστεί με την γίδα στην πλάτη, κάποιος παραπλανά, κάποιος δεν λέει την αλή</w:t>
      </w:r>
      <w:r>
        <w:rPr>
          <w:rFonts w:eastAsia="Times New Roman" w:cs="Times New Roman"/>
          <w:szCs w:val="24"/>
        </w:rPr>
        <w:t>θεια. Ή ο κ. Κωνσταντίνος Μητσοτάκης που την επομένη της αποκάλυψης του σκανδάλου του «</w:t>
      </w:r>
      <w:r>
        <w:rPr>
          <w:rFonts w:eastAsia="Times New Roman" w:cs="Times New Roman"/>
          <w:szCs w:val="24"/>
        </w:rPr>
        <w:t>ΚΗΡΥΚΑ»</w:t>
      </w:r>
      <w:r>
        <w:rPr>
          <w:rFonts w:eastAsia="Times New Roman" w:cs="Times New Roman"/>
          <w:szCs w:val="24"/>
        </w:rPr>
        <w:t xml:space="preserve"> Χανίων είπε ότι δεν ισχύει τίποτα και ότι τα δάνεια τα έχει αναλάβει η «</w:t>
      </w:r>
      <w:r>
        <w:rPr>
          <w:rFonts w:eastAsia="Times New Roman" w:cs="Times New Roman"/>
          <w:szCs w:val="24"/>
        </w:rPr>
        <w:t>ΠΕΡΙΓΡΑΜΜΑ Α.Ε.</w:t>
      </w:r>
      <w:r>
        <w:rPr>
          <w:rFonts w:eastAsia="Times New Roman" w:cs="Times New Roman"/>
          <w:szCs w:val="24"/>
        </w:rPr>
        <w:t>» που έβγαλε μετά το 2006 τον νέο «</w:t>
      </w:r>
      <w:r>
        <w:rPr>
          <w:rFonts w:eastAsia="Times New Roman" w:cs="Times New Roman"/>
          <w:szCs w:val="24"/>
        </w:rPr>
        <w:t>ΚΗΡΥΚΑ</w:t>
      </w:r>
      <w:r>
        <w:rPr>
          <w:rFonts w:eastAsia="Times New Roman" w:cs="Times New Roman"/>
          <w:szCs w:val="24"/>
        </w:rPr>
        <w:t xml:space="preserve">» ή ο κ. Κυριάκος Μητσοτάκης που </w:t>
      </w:r>
      <w:r>
        <w:rPr>
          <w:rFonts w:eastAsia="Times New Roman" w:cs="Times New Roman"/>
          <w:szCs w:val="24"/>
        </w:rPr>
        <w:t xml:space="preserve">δύο μέρες μετά σε αυτήν την Αίθουσα, μετά από αυτήν την παρέμβαση, είπε ότι δεν υφίσταται θέμα γιατί τα δάνεια έχουν ρυθμιστεί. </w:t>
      </w:r>
    </w:p>
    <w:p w14:paraId="14AC5C5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Πριν λίγο μάλιστα, κύριε Δένδια, είπατε ότι δεν υπάρχει θέμα, γιατί είχαν εκχωρηθεί τα ενοίκια. Μην σας παραπλανάνε και εσάς. Τ</w:t>
      </w:r>
      <w:r>
        <w:rPr>
          <w:rFonts w:eastAsia="Times New Roman" w:cs="Times New Roman"/>
          <w:szCs w:val="24"/>
        </w:rPr>
        <w:t xml:space="preserve">α ενοίκια είχαν εκχωρηθεί για το δάνειο της Παγκρήτιας Τράπεζας, όχι της Τράπεζας Πειραιώς για την οποία γίνεται όλη η συζήτηση. </w:t>
      </w:r>
    </w:p>
    <w:p w14:paraId="14AC5C5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Κάποιος, λοιπόν, παραπλάνησε συνειδητά τον ελληνικό λαό. Στην πραγματικότητα και οι δύο Μητσοτάκηδες παραπλάνησαν συνειδητά το</w:t>
      </w:r>
      <w:r>
        <w:rPr>
          <w:rFonts w:eastAsia="Times New Roman" w:cs="Times New Roman"/>
          <w:szCs w:val="24"/>
        </w:rPr>
        <w:t xml:space="preserve">ν ελληνικό λαό. </w:t>
      </w:r>
    </w:p>
    <w:p w14:paraId="14AC5C5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4AC5C58"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4AC5C5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Τον λόγο έχει ο κ. Μάριος Γεωργιάδης για έξι λεπτά με μία μικρή ελαστικότητα. </w:t>
      </w:r>
    </w:p>
    <w:p w14:paraId="14AC5C5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Θα μιλήσω λίγο σύντομα, αν και είχα προετοιμαστεί γι</w:t>
      </w:r>
      <w:r>
        <w:rPr>
          <w:rFonts w:eastAsia="Times New Roman" w:cs="Times New Roman"/>
          <w:szCs w:val="24"/>
        </w:rPr>
        <w:t>α πολύ παραπάνω χρόνο, αλλά δεν πρόλαβα και ενόχλησα και τον Πρόεδρο κα</w:t>
      </w:r>
      <w:r>
        <w:rPr>
          <w:rFonts w:eastAsia="Times New Roman" w:cs="Times New Roman"/>
          <w:szCs w:val="24"/>
        </w:rPr>
        <w:t>μ</w:t>
      </w:r>
      <w:r>
        <w:rPr>
          <w:rFonts w:eastAsia="Times New Roman" w:cs="Times New Roman"/>
          <w:szCs w:val="24"/>
        </w:rPr>
        <w:t>μιά δεκαριά φορές</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σήμερα.</w:t>
      </w:r>
    </w:p>
    <w:p w14:paraId="14AC5C5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Θα ήθελα να καταθέσω ένα σχετικό συμπληρωματικό υπόμνημα από την πλευρά μας, το οποίο θα δημοσιευτεί αμέσως μετά, όχι για να είναι άλλο ένα πόρι</w:t>
      </w:r>
      <w:r>
        <w:rPr>
          <w:rFonts w:eastAsia="Times New Roman" w:cs="Times New Roman"/>
          <w:szCs w:val="24"/>
        </w:rPr>
        <w:t xml:space="preserve">σμα, αλλά γιατί θεωρούμε ότι </w:t>
      </w:r>
      <w:r>
        <w:rPr>
          <w:rFonts w:eastAsia="Times New Roman" w:cs="Times New Roman"/>
          <w:szCs w:val="24"/>
        </w:rPr>
        <w:lastRenderedPageBreak/>
        <w:t xml:space="preserve">αυτά που αναφέρουμε μέσα, λειτουργούν σύμφωνα με τις απόψεις των υπολοίπων κομμάτων και προσεγγίζουν από μια διαφορετική γωνία. </w:t>
      </w:r>
    </w:p>
    <w:p w14:paraId="14AC5C5C" w14:textId="77777777" w:rsidR="001812B4" w:rsidRDefault="001009A2">
      <w:pPr>
        <w:spacing w:line="600" w:lineRule="auto"/>
        <w:ind w:firstLine="720"/>
        <w:contextualSpacing/>
        <w:jc w:val="both"/>
        <w:rPr>
          <w:rFonts w:eastAsia="Times New Roman" w:cs="Times New Roman"/>
          <w:szCs w:val="24"/>
        </w:rPr>
      </w:pPr>
      <w:r>
        <w:rPr>
          <w:rFonts w:eastAsia="Times New Roman"/>
          <w:szCs w:val="24"/>
        </w:rPr>
        <w:t xml:space="preserve">(Στο σημείο αυτό ο Βουλευτής κ. </w:t>
      </w:r>
      <w:r>
        <w:rPr>
          <w:rFonts w:eastAsia="Times New Roman" w:cs="Times New Roman"/>
          <w:szCs w:val="24"/>
        </w:rPr>
        <w:t>Μάριος Γεωργιάδης</w:t>
      </w:r>
      <w:r>
        <w:rPr>
          <w:rFonts w:eastAsia="Times New Roman"/>
          <w:szCs w:val="24"/>
        </w:rPr>
        <w:t xml:space="preserve"> καταθέτει για τα Πρακτικά το προαναφερθέν υπόμνη</w:t>
      </w:r>
      <w:r>
        <w:rPr>
          <w:rFonts w:eastAsia="Times New Roman"/>
          <w:szCs w:val="24"/>
        </w:rPr>
        <w:t xml:space="preserve">μα,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4AC5C5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Θα ξεκινήσω με τα κόμματα τη δική μου εισήγηση, τη δική μου αναφορά. Ίσως είναι η μοναδική φορά, ή εν πάση περιπτώσει από τις ελάχιστες, που η </w:t>
      </w:r>
      <w:r>
        <w:rPr>
          <w:rFonts w:eastAsia="Times New Roman" w:cs="Times New Roman"/>
          <w:szCs w:val="24"/>
        </w:rPr>
        <w:t>μεθόδευση ενός κόμματος -και στην προκειμένη περίπτωση του ΣΥΡΙΖΑ- κατέληξε να έρθουν στην επιφάνεια γεγονότα και έγγραφα -ενώ στην αρχή είχε ξεκινήσει στήνοντας παγίδες για τους αντιπάλους του- τα οποία, όπως αποδεικνύεται, ενοχοποιούν και το ίδιο το κόμμ</w:t>
      </w:r>
      <w:r>
        <w:rPr>
          <w:rFonts w:eastAsia="Times New Roman" w:cs="Times New Roman"/>
          <w:szCs w:val="24"/>
        </w:rPr>
        <w:t xml:space="preserve">α, αλλά και τον Αρχηγό του. </w:t>
      </w:r>
    </w:p>
    <w:p w14:paraId="14AC5C5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Επί εννέα μήνες η Κυβέρνηση ΣΥΡΙΖΑ-ΑΝΕΛ έβγαινε με μύδρους στην τηλεόραση και στα κανάλια για δήθεν απόψεις, ενδείξεις, έγγραφα που θα αποδείκνυαν τις ενοχές πολιτικών των άλλων κομμάτων και ότι θα έριχναν άπλετο φως στην αλήθε</w:t>
      </w:r>
      <w:r>
        <w:rPr>
          <w:rFonts w:eastAsia="Times New Roman" w:cs="Times New Roman"/>
          <w:szCs w:val="24"/>
        </w:rPr>
        <w:t xml:space="preserve">ια. Καταλήξαμε να κατηγορεί ο ΣΥΡΙΖΑ τη Νέα Δημοκρατία για τον </w:t>
      </w:r>
      <w:r>
        <w:rPr>
          <w:rFonts w:eastAsia="Times New Roman" w:cs="Times New Roman"/>
          <w:szCs w:val="24"/>
        </w:rPr>
        <w:lastRenderedPageBreak/>
        <w:t>«</w:t>
      </w:r>
      <w:r>
        <w:rPr>
          <w:rFonts w:eastAsia="Times New Roman" w:cs="Times New Roman"/>
          <w:szCs w:val="24"/>
        </w:rPr>
        <w:t>ΚΗΡΥΚΑ»</w:t>
      </w:r>
      <w:r>
        <w:rPr>
          <w:rFonts w:eastAsia="Times New Roman" w:cs="Times New Roman"/>
          <w:szCs w:val="24"/>
        </w:rPr>
        <w:t xml:space="preserve"> Χανίων και η Νέα Δημοκρατία τον ΣΥΡΙΖΑ για την </w:t>
      </w:r>
      <w:r>
        <w:rPr>
          <w:rFonts w:eastAsia="Times New Roman" w:cs="Times New Roman"/>
          <w:szCs w:val="24"/>
          <w:lang w:val="en-US"/>
        </w:rPr>
        <w:t>offshore</w:t>
      </w:r>
      <w:r>
        <w:rPr>
          <w:rFonts w:eastAsia="Times New Roman" w:cs="Times New Roman"/>
          <w:szCs w:val="24"/>
        </w:rPr>
        <w:t xml:space="preserve"> της «</w:t>
      </w:r>
      <w:r>
        <w:rPr>
          <w:rFonts w:eastAsia="Times New Roman" w:cs="Times New Roman"/>
          <w:szCs w:val="24"/>
        </w:rPr>
        <w:t>ΑΥΓΗΣ</w:t>
      </w:r>
      <w:r>
        <w:rPr>
          <w:rFonts w:eastAsia="Times New Roman" w:cs="Times New Roman"/>
          <w:szCs w:val="24"/>
        </w:rPr>
        <w:t xml:space="preserve">», λες και η κατασπατάληση του κρατικού προϋπολογισμού και του δημόσιου χρήματος ήταν μόνο μέσα από αυτά τα δύο μέσα. </w:t>
      </w:r>
    </w:p>
    <w:p w14:paraId="14AC5C5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Παραδεχθήκαμε ότι υπάρχει διαπλοκή, άρα υπάρχει έγκλημα, αλλά εγκληματίας πουθενά. Κανένα όνομα. Γενικολογίες μόνο. Και τελικά η αλήθεια έλαμψε και μάλιστα έλαμψε και στο ίδιο το σπίτι του ΣΥΡΙΖΑ, που μέχρι τώρα ήταν σκοτεινό και κλειδωμένο. </w:t>
      </w:r>
    </w:p>
    <w:p w14:paraId="14AC5C6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Από την ακρό</w:t>
      </w:r>
      <w:r>
        <w:rPr>
          <w:rFonts w:eastAsia="Times New Roman" w:cs="Times New Roman"/>
          <w:szCs w:val="24"/>
        </w:rPr>
        <w:t>αση, λοιπόν, των δεκάδων μαρτύρων και των δεκάδων χιλιάδων εγγράφων</w:t>
      </w:r>
      <w:r>
        <w:rPr>
          <w:rFonts w:eastAsia="Times New Roman" w:cs="Times New Roman"/>
          <w:szCs w:val="24"/>
        </w:rPr>
        <w:t>,</w:t>
      </w:r>
      <w:r>
        <w:rPr>
          <w:rFonts w:eastAsia="Times New Roman" w:cs="Times New Roman"/>
          <w:szCs w:val="24"/>
        </w:rPr>
        <w:t xml:space="preserve"> που έχουν κατατεθεί, μάθαμε τα παρακάτω και σίγουρα δεν αμφισβητούνται. </w:t>
      </w:r>
    </w:p>
    <w:p w14:paraId="14AC5C6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Αλήθεια νούμερο ένα και σημαντικότερη: Από επίσημο έγγραφο, που κυκλοφορεί, προκύπτει ότι ο Πρόεδρος του ΣΥΡΙΖΑ κα</w:t>
      </w:r>
      <w:r>
        <w:rPr>
          <w:rFonts w:eastAsia="Times New Roman" w:cs="Times New Roman"/>
          <w:szCs w:val="24"/>
        </w:rPr>
        <w:t>ι Πρωθυπουργός της χώρας σήμερα είναι ο μοναδικός πολιτικός Αρχηγός που καλεί -και μάλιστα εγγράφως- πρόεδρο τράπεζας να αγνοήσει τους νόμους και τις διαδικασίες για να δώσει χρήματα</w:t>
      </w:r>
      <w:r>
        <w:rPr>
          <w:rFonts w:eastAsia="Times New Roman" w:cs="Times New Roman"/>
          <w:szCs w:val="24"/>
        </w:rPr>
        <w:t>,</w:t>
      </w:r>
      <w:r>
        <w:rPr>
          <w:rFonts w:eastAsia="Times New Roman" w:cs="Times New Roman"/>
          <w:szCs w:val="24"/>
        </w:rPr>
        <w:t xml:space="preserve"> που δεν δικαιούται στο κόμμα του. Και δεν φτάνει μόνο αυτό. Πάει και παρ</w:t>
      </w:r>
      <w:r>
        <w:rPr>
          <w:rFonts w:eastAsia="Times New Roman" w:cs="Times New Roman"/>
          <w:szCs w:val="24"/>
        </w:rPr>
        <w:t xml:space="preserve">απέρα. Ζητάει και χρήματα, όχι όσα αποτιμούσε η τράπεζα, που μπορεί να διαθέσει σε ένα κόμμα του 4% </w:t>
      </w:r>
      <w:r>
        <w:rPr>
          <w:rFonts w:eastAsia="Times New Roman" w:cs="Times New Roman"/>
          <w:szCs w:val="24"/>
        </w:rPr>
        <w:lastRenderedPageBreak/>
        <w:t>και 5% που ήταν τότε, αλλά όσα νομίζει ο ίδιος ότι χρειάζεται για τις δραστηριότητες του κόμματος. Και έχουμε και ακόμη παραπέρα. Υποβάλει πρόταση εξόφλησης</w:t>
      </w:r>
      <w:r>
        <w:rPr>
          <w:rFonts w:eastAsia="Times New Roman" w:cs="Times New Roman"/>
          <w:szCs w:val="24"/>
        </w:rPr>
        <w:t xml:space="preserve"> κατά τον τρόπο που βολεύει, βεβαίως, το κόμμα, υποκαθιστώντας την Επιτροπή Χορηγήσεων των Δανείων. </w:t>
      </w:r>
    </w:p>
    <w:p w14:paraId="14AC5C6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εμείς γνωρίζουμε ότι μέχρι στιγμής αυτός που δανείζει, δίνει τον τρόπο αποπληρωμής του δανείου και όχι αυτός που δανείζεται. Τώρα εσείς,</w:t>
      </w:r>
      <w:r>
        <w:rPr>
          <w:rFonts w:eastAsia="Times New Roman" w:cs="Times New Roman"/>
          <w:szCs w:val="24"/>
        </w:rPr>
        <w:t xml:space="preserve"> διδάσκετε άλλα ήθη, τα ήθη της λεγόμενης Αριστεράς, όπως μας λέτε τον τελευταίο καιρό.</w:t>
      </w:r>
    </w:p>
    <w:p w14:paraId="14AC5C6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Αλήθεια νούμερο δύο: Ο ΣΥΡΙΖΑ είναι το μοναδικό κόμμα που στο μετοχολόγιό της εφημερίδας του, της «</w:t>
      </w:r>
      <w:r>
        <w:rPr>
          <w:rFonts w:eastAsia="Times New Roman" w:cs="Times New Roman"/>
          <w:szCs w:val="24"/>
        </w:rPr>
        <w:t>ΑΥΓΗΣ</w:t>
      </w:r>
      <w:r>
        <w:rPr>
          <w:rFonts w:eastAsia="Times New Roman" w:cs="Times New Roman"/>
          <w:szCs w:val="24"/>
        </w:rPr>
        <w:t xml:space="preserve">», συμμετέχει ως αφανής χορηγός μια </w:t>
      </w:r>
      <w:r>
        <w:rPr>
          <w:rFonts w:eastAsia="Times New Roman" w:cs="Times New Roman"/>
          <w:szCs w:val="24"/>
          <w:lang w:val="en-US"/>
        </w:rPr>
        <w:t>offshore</w:t>
      </w:r>
      <w:r>
        <w:rPr>
          <w:rFonts w:eastAsia="Times New Roman" w:cs="Times New Roman"/>
          <w:szCs w:val="24"/>
        </w:rPr>
        <w:t xml:space="preserve"> εταιρεία, για την ο</w:t>
      </w:r>
      <w:r>
        <w:rPr>
          <w:rFonts w:eastAsia="Times New Roman" w:cs="Times New Roman"/>
          <w:szCs w:val="24"/>
        </w:rPr>
        <w:t xml:space="preserve">ποία αρνείται πεισματικά να μας γνωστοποιήσει ποιος βρίσκεται από πίσω και ποιος είναι ο σκοπός αυτής τουλάχιστον της περιβόητης εμπλοκής, διαπλοκής. Εγώ δεν γνωρίζω κανένα κόμμα το οποίο να έχει κάποιον χρηματοδότη που να είναι και άγνωστος μάλιστα. </w:t>
      </w:r>
    </w:p>
    <w:p w14:paraId="14AC5C6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Τρίτ</w:t>
      </w:r>
      <w:r>
        <w:rPr>
          <w:rFonts w:eastAsia="Times New Roman" w:cs="Times New Roman"/>
          <w:szCs w:val="24"/>
        </w:rPr>
        <w:t xml:space="preserve">η αλήθεια: Ο ΣΥΡΙΖΑ είναι το μοναδικό κόμμα όπου ο Πρωθυπουργός ήθελε να γίνει καναλάρχης, έπεσε έξω και ξαφνικά ήθελε να γίνει σερίφης του διαστήματος, αποφάσισε κάποιος </w:t>
      </w:r>
      <w:r>
        <w:rPr>
          <w:rFonts w:eastAsia="Times New Roman" w:cs="Times New Roman"/>
          <w:szCs w:val="24"/>
        </w:rPr>
        <w:lastRenderedPageBreak/>
        <w:t>άλλος να γίνει τραπεζίτης, ένας άλλος ήθελε να γίνει λιμενάρχης του Πειραιά κ</w:t>
      </w:r>
      <w:r>
        <w:rPr>
          <w:rFonts w:eastAsia="Times New Roman" w:cs="Times New Roman"/>
          <w:szCs w:val="24"/>
        </w:rPr>
        <w:t xml:space="preserve">αι ούτω </w:t>
      </w:r>
      <w:r>
        <w:rPr>
          <w:rFonts w:eastAsia="Times New Roman" w:cs="Times New Roman"/>
          <w:szCs w:val="24"/>
        </w:rPr>
        <w:t>καθεξής</w:t>
      </w:r>
      <w:r>
        <w:rPr>
          <w:rFonts w:eastAsia="Times New Roman" w:cs="Times New Roman"/>
          <w:szCs w:val="24"/>
        </w:rPr>
        <w:t>.</w:t>
      </w:r>
      <w:r>
        <w:rPr>
          <w:rFonts w:eastAsia="Times New Roman" w:cs="Times New Roman"/>
          <w:szCs w:val="24"/>
        </w:rPr>
        <w:t xml:space="preserve"> Μέχρι το βράδυ να είμαστε εδώ μπορεί να επινοήσουμε και άλλες θέσεις από τη δεδομένη επίδειξη ζήλου που έχετε, γιατί φαίνεται ότι είσαστε πάρα πολύ φιλόδοξοι. </w:t>
      </w:r>
    </w:p>
    <w:p w14:paraId="14AC5C6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Μιλάμε, δηλαδή, για τον απόλυτο έλεγχο των πάντων. Και στη δε συγκεκριμένη τράπεζα, που</w:t>
      </w:r>
      <w:r>
        <w:rPr>
          <w:rFonts w:eastAsia="Times New Roman" w:cs="Times New Roman"/>
          <w:szCs w:val="24"/>
        </w:rPr>
        <w:t xml:space="preserve"> ελέγχεται απόλυτα από τον ΣΥΡΙΖΑ, τα πορίσματα των ελέγχων ήταν καταπέλτης: χωρίς κανόνες, χωρίς επιτροπές διαχείρισης, χωρίς ικανότητες των συμβούλων, δανείζοντας με χαμηλότερα επιτόκια σε φίλα διακείμενους επιχειρηματίες και συμβούλους. </w:t>
      </w:r>
    </w:p>
    <w:p w14:paraId="14AC5C6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έχω μια </w:t>
      </w:r>
      <w:r>
        <w:rPr>
          <w:rFonts w:eastAsia="Times New Roman" w:cs="Times New Roman"/>
          <w:szCs w:val="24"/>
        </w:rPr>
        <w:t xml:space="preserve">ερώτηση κρίσεως, αυτήν τη στιγμή, γιατί μην νομίζετε ότι είναι μόνο για σας αυτά που έχω να πω. Σίγουρα έχετε πολύ καλούς δασκάλους. Μάλλον ζηλέψατε από άλλα κόμματα που έλεγχαν τράπεζες, κανάλια, εφημερίδες </w:t>
      </w:r>
      <w:r>
        <w:rPr>
          <w:rFonts w:eastAsia="Times New Roman" w:cs="Times New Roman"/>
          <w:szCs w:val="24"/>
        </w:rPr>
        <w:t>και ούτω καθεξής</w:t>
      </w:r>
      <w:r>
        <w:rPr>
          <w:rFonts w:eastAsia="Times New Roman" w:cs="Times New Roman"/>
          <w:szCs w:val="24"/>
        </w:rPr>
        <w:t>. Και για να είμαστε ειλικρινείς</w:t>
      </w:r>
      <w:r>
        <w:rPr>
          <w:rFonts w:eastAsia="Times New Roman" w:cs="Times New Roman"/>
          <w:szCs w:val="24"/>
        </w:rPr>
        <w:t>, όλα αυτά τα ωραία και διαπλεκόμενα και κεκαλυμμένα, ο ΣΥΡΙΖΑ</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τα διδάχθηκε από Νέα Δημοκρατία και ΠΑΣΟΚ, τα οποία παιδιόθεν πίστευαν ότι ο ελληνικός λαός οφείλει να πληρώνει τους αφισοκολλητές </w:t>
      </w:r>
      <w:r>
        <w:rPr>
          <w:rFonts w:eastAsia="Times New Roman" w:cs="Times New Roman"/>
          <w:szCs w:val="24"/>
        </w:rPr>
        <w:lastRenderedPageBreak/>
        <w:t xml:space="preserve">τους, τις μετακινήσεις των χιλιάδων ψηφοφόρων τους </w:t>
      </w:r>
      <w:r>
        <w:rPr>
          <w:rFonts w:eastAsia="Times New Roman" w:cs="Times New Roman"/>
          <w:szCs w:val="24"/>
        </w:rPr>
        <w:t xml:space="preserve">με πούλμαν, τα πολυτελή γραφεία με γυμναστήρια τελευταίας τεχνολογίας, ταξίδια στελεχών, φυλλάδια πολυτελή και πάει λέγοντας. </w:t>
      </w:r>
    </w:p>
    <w:p w14:paraId="14AC5C6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Με αυτά και με αυτά έχει φτάσει η Νέα Δημοκρατία να χρωστάει στον ελληνικό </w:t>
      </w:r>
      <w:r>
        <w:rPr>
          <w:rFonts w:eastAsia="Times New Roman" w:cs="Times New Roman"/>
          <w:szCs w:val="24"/>
        </w:rPr>
        <w:t xml:space="preserve">λαό </w:t>
      </w:r>
      <w:r>
        <w:rPr>
          <w:rFonts w:eastAsia="Times New Roman" w:cs="Times New Roman"/>
          <w:szCs w:val="24"/>
        </w:rPr>
        <w:t xml:space="preserve">περίπου 220 εκατομμύρια και το ΠΑΣΟΚ περίπου 200. </w:t>
      </w:r>
      <w:r>
        <w:rPr>
          <w:rFonts w:eastAsia="Times New Roman" w:cs="Times New Roman"/>
          <w:szCs w:val="24"/>
        </w:rPr>
        <w:t>Και μπορεί να μην είναι ιερά χρέη, όπως αυτά της Αριστεράς, αλλά δεν παύει …</w:t>
      </w:r>
    </w:p>
    <w:p w14:paraId="14AC5C6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Ο ΣΥΡΙΖΑ πόσα χρωστάει;</w:t>
      </w:r>
    </w:p>
    <w:p w14:paraId="14AC5C6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ΜΑΡΙΟΣ ΓΕΩΡΓΙΑΔΗΣ:</w:t>
      </w:r>
      <w:r>
        <w:rPr>
          <w:rFonts w:eastAsia="Times New Roman" w:cs="Times New Roman"/>
          <w:szCs w:val="24"/>
        </w:rPr>
        <w:t xml:space="preserve"> Είπαμε. Χρωστάνε 220 εκατομμύρια και 200 αντίστοιχα. </w:t>
      </w:r>
    </w:p>
    <w:p w14:paraId="14AC5C6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ΧΡΗΣΤΟΣ ΑΝΤΩΝΙΟΥ:</w:t>
      </w:r>
      <w:r>
        <w:rPr>
          <w:rFonts w:eastAsia="Times New Roman" w:cs="Times New Roman"/>
          <w:szCs w:val="24"/>
        </w:rPr>
        <w:t xml:space="preserve"> Ο κακός ο ΣΥΡΙΖΑ πόσα χρωστάει;</w:t>
      </w:r>
    </w:p>
    <w:p w14:paraId="14AC5C6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ΜΑΡΙΟΣ ΓΕΩΡΓΙΑ</w:t>
      </w:r>
      <w:r>
        <w:rPr>
          <w:rFonts w:eastAsia="Times New Roman" w:cs="Times New Roman"/>
          <w:b/>
          <w:szCs w:val="24"/>
        </w:rPr>
        <w:t>ΔΗΣ:</w:t>
      </w:r>
      <w:r>
        <w:rPr>
          <w:rFonts w:eastAsia="Times New Roman" w:cs="Times New Roman"/>
          <w:szCs w:val="24"/>
        </w:rPr>
        <w:t xml:space="preserve"> Γνωρίζετε πολύ καλά αν χρωστάει και τι χρωστάει και πόσα χρωστάει. </w:t>
      </w:r>
    </w:p>
    <w:p w14:paraId="14AC5C6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Ας μην ανοίξουμε διάλογο, γιατί δεν έχουμε και χρόνο. Πολύ ευχαρίστως να  ανοίγαμε όποιον διάλογο θέλετε, αλλά δεν προλαβαίνουμε. </w:t>
      </w:r>
    </w:p>
    <w:p w14:paraId="14AC5C6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Βλέπουμε τώρα το ΠΑΣΟΚ να επιρρίπτει ευθύνες στην αύ</w:t>
      </w:r>
      <w:r>
        <w:rPr>
          <w:rFonts w:eastAsia="Times New Roman" w:cs="Times New Roman"/>
          <w:szCs w:val="24"/>
        </w:rPr>
        <w:t>ξηση των επιτοκίων των τραπεζών και στη μείωση της χρημα</w:t>
      </w:r>
      <w:r>
        <w:rPr>
          <w:rFonts w:eastAsia="Times New Roman" w:cs="Times New Roman"/>
          <w:szCs w:val="24"/>
        </w:rPr>
        <w:lastRenderedPageBreak/>
        <w:t>τοδότησης λόγω της κατακρήμνισης στο ποσοστό του, αλλά ξεχνάει να ρωτήσει τον μέσο Έλληνα</w:t>
      </w:r>
      <w:r>
        <w:rPr>
          <w:rFonts w:eastAsia="Times New Roman" w:cs="Times New Roman"/>
          <w:szCs w:val="24"/>
        </w:rPr>
        <w:t>,</w:t>
      </w:r>
      <w:r>
        <w:rPr>
          <w:rFonts w:eastAsia="Times New Roman" w:cs="Times New Roman"/>
          <w:szCs w:val="24"/>
        </w:rPr>
        <w:t xml:space="preserve"> που δεν μπορεί και δεν έχει τη δυνατότητα να πληρώσει να κάνει μια ρύθμιση και βλέπουμε ότι ο μέσος χρόνος απ</w:t>
      </w:r>
      <w:r>
        <w:rPr>
          <w:rFonts w:eastAsia="Times New Roman" w:cs="Times New Roman"/>
          <w:szCs w:val="24"/>
        </w:rPr>
        <w:t xml:space="preserve">οπληρωμής των δανείων από το ΠΑΣΟΚ είναι κάποιες εκατοντάδες χρόνια. Δύο ταχύτητες ανθρώπων δηλαδή. </w:t>
      </w:r>
    </w:p>
    <w:p w14:paraId="14AC5C6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Βλέπουμε τα σπίτια των ανθρώπων</w:t>
      </w:r>
      <w:r>
        <w:rPr>
          <w:rFonts w:eastAsia="Times New Roman" w:cs="Times New Roman"/>
          <w:szCs w:val="24"/>
        </w:rPr>
        <w:t>,</w:t>
      </w:r>
      <w:r>
        <w:rPr>
          <w:rFonts w:eastAsia="Times New Roman" w:cs="Times New Roman"/>
          <w:szCs w:val="24"/>
        </w:rPr>
        <w:t xml:space="preserve"> που δεν μπορούν να πληρώσουν και βγαίνουν στον πλειστηριασμό, διότι τους έχετε πνίξει με φόρους όλες οι κυβερνήσεις όλα αυ</w:t>
      </w:r>
      <w:r>
        <w:rPr>
          <w:rFonts w:eastAsia="Times New Roman" w:cs="Times New Roman"/>
          <w:szCs w:val="24"/>
        </w:rPr>
        <w:t xml:space="preserve">τά τα χρόνια και από την άλλη υπάρχει η δυνατότητα αποπληρωμής δανείων για κάποιες δεκάδες ή εκατοντάδες χρόνια. Από την άλλη, η Νέα Δημοκρατία διακηρύττει μείωση δαπανών, προκειμένου να πληρώσει τα 200 εκατομμύρια που έχει δανειστεί με τη σειρά της. </w:t>
      </w:r>
    </w:p>
    <w:p w14:paraId="14AC5C6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w:t>
      </w:r>
      <w:r>
        <w:rPr>
          <w:rFonts w:eastAsia="Times New Roman" w:cs="Times New Roman"/>
          <w:szCs w:val="24"/>
        </w:rPr>
        <w:t>οι συνάδελφοι της Νέας Δημοκρατίας, αν αγαπάτε το κόμμα σας και θέλετε να το σώσετε, αλλά και να πείσετε τον ελληνικό λαό πως μπορείτε να μας βγάλετε από το αδιέξοδο, μπορείτε να προχωρήσετε στην εκχώρηση της περιουσίας σας στις δανείστριες τράπεζες και να</w:t>
      </w:r>
      <w:r>
        <w:rPr>
          <w:rFonts w:eastAsia="Times New Roman" w:cs="Times New Roman"/>
          <w:szCs w:val="24"/>
        </w:rPr>
        <w:t xml:space="preserve"> κυκλοφορείτε κανονικά με ψηλά το κεφάλι εδώ, ωφελώντας πάντα το κόμμα στο οποίο οφείλεται η εδώ παρουσία σας. </w:t>
      </w:r>
    </w:p>
    <w:p w14:paraId="14AC5C7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Κλείνω με τα κόμματα και προχωράμε με τις τράπεζες. Η στάση των εκπροσώπων τους στην υπογραφή των δανειακών συμβάσεων μάς οδηγεί σε έναν έντονο </w:t>
      </w:r>
      <w:r>
        <w:rPr>
          <w:rFonts w:eastAsia="Times New Roman" w:cs="Times New Roman"/>
          <w:szCs w:val="24"/>
        </w:rPr>
        <w:t>προβληματισμό. Αποδέχθηκαν πολύ εύκολα, ως σχεδόν αποκλειστικές εγγυήσεις, αυτά που στο πόρισμα αναφέρεται ως εκχώρηση προσδοκίας, δηλαδή</w:t>
      </w:r>
      <w:r>
        <w:rPr>
          <w:rFonts w:eastAsia="Times New Roman" w:cs="Times New Roman"/>
          <w:szCs w:val="24"/>
        </w:rPr>
        <w:t>,</w:t>
      </w:r>
      <w:r>
        <w:rPr>
          <w:rFonts w:eastAsia="Times New Roman" w:cs="Times New Roman"/>
          <w:szCs w:val="24"/>
        </w:rPr>
        <w:t xml:space="preserve"> στην ουσία μελλοντικό περιουσιακό στοιχείο και αυτό που ανέφερε συγκεκριμένος μάρτυς, ιδιοκτήτης ΜΜΕ, τις προσωπικές </w:t>
      </w:r>
      <w:r>
        <w:rPr>
          <w:rFonts w:eastAsia="Times New Roman" w:cs="Times New Roman"/>
          <w:szCs w:val="24"/>
        </w:rPr>
        <w:t xml:space="preserve">εγγυήσεις του αέρα -δηλαδή το όνομά του, το κούτελό του, την υπογραφή του και ούτω καθεξής- τα οποία αμφότερα δεν διασφάλιζαν τα συμφέροντά τους. </w:t>
      </w:r>
    </w:p>
    <w:p w14:paraId="14AC5C7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Γι’ αυτήν την περίπτωση τέσσερα είναι τα συμπεράσματα κατ’ εμάς. </w:t>
      </w:r>
    </w:p>
    <w:p w14:paraId="14AC5C7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Πρώτον, να είναι μειωμένης αντίληψης και με</w:t>
      </w:r>
      <w:r>
        <w:rPr>
          <w:rFonts w:eastAsia="Times New Roman" w:cs="Times New Roman"/>
          <w:szCs w:val="24"/>
        </w:rPr>
        <w:t xml:space="preserve">ιωμένων προσόντων και γνώσεων οι εν λόγω άνθρωποι, κάτι το οποίο είδαμε στην </w:t>
      </w:r>
      <w:r>
        <w:rPr>
          <w:rFonts w:eastAsia="Times New Roman" w:cs="Times New Roman"/>
          <w:szCs w:val="24"/>
        </w:rPr>
        <w:t>ε</w:t>
      </w:r>
      <w:r>
        <w:rPr>
          <w:rFonts w:eastAsia="Times New Roman" w:cs="Times New Roman"/>
          <w:szCs w:val="24"/>
        </w:rPr>
        <w:t xml:space="preserve">πιτροπή ότι δεν ισχύει, οι περισσότεροι άφησαν πολύ καλές εντυπώσεις. </w:t>
      </w:r>
    </w:p>
    <w:p w14:paraId="14AC5C7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Δεύτερον, να δέχθηκαν παρέμβαση από κάποιο πολιτικό πρόσωπο, εκδοχή</w:t>
      </w:r>
      <w:r>
        <w:rPr>
          <w:rFonts w:eastAsia="Times New Roman" w:cs="Times New Roman"/>
          <w:szCs w:val="24"/>
        </w:rPr>
        <w:t>,</w:t>
      </w:r>
      <w:r>
        <w:rPr>
          <w:rFonts w:eastAsia="Times New Roman" w:cs="Times New Roman"/>
          <w:szCs w:val="24"/>
        </w:rPr>
        <w:t xml:space="preserve"> που οι ίδιοι κατηγορηματικά αρνήθηκαν, αλλά κάποιοι άλλοι μάρτυρες το επιβεβαίωσαν. </w:t>
      </w:r>
    </w:p>
    <w:p w14:paraId="14AC5C7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Τρίτον, ότι τελούσαν υπό την απειλή φόβου ότι ξανά θα τους κρεμάσουν στα μανταλάκια για κάποιο σκάνδαλο υπαρκτό ή ανύπαρκτο. </w:t>
      </w:r>
    </w:p>
    <w:p w14:paraId="14AC5C7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τέταρτον, να έχει λάβει χώρα ενθυλάκωση,</w:t>
      </w:r>
      <w:r>
        <w:rPr>
          <w:rFonts w:eastAsia="Times New Roman" w:cs="Times New Roman"/>
          <w:szCs w:val="24"/>
        </w:rPr>
        <w:t xml:space="preserve"> κάτι το οποίο προσωπικά δεν μπορώ ούτε καν να φανταστώ. </w:t>
      </w:r>
    </w:p>
    <w:p w14:paraId="14AC5C7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Πάντως ό,τι και να ισχύει από τα παραπάνω, η κατάσταση είναι απαράδεκτη. </w:t>
      </w:r>
    </w:p>
    <w:p w14:paraId="14AC5C7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Τελειώνετε, κύριε συνάδελφε. </w:t>
      </w:r>
    </w:p>
    <w:p w14:paraId="14AC5C7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Κύριε Πρόεδρε, και οι προηγούμενοι μίλησαν παρ</w:t>
      </w:r>
      <w:r>
        <w:rPr>
          <w:rFonts w:eastAsia="Times New Roman" w:cs="Times New Roman"/>
          <w:szCs w:val="24"/>
        </w:rPr>
        <w:t>απάνω. Ο κ. Δένδιας μίλησε δέκα λεπτά.</w:t>
      </w:r>
    </w:p>
    <w:p w14:paraId="14AC5C7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Τώρα είστε στα ο</w:t>
      </w:r>
      <w:r>
        <w:rPr>
          <w:rFonts w:eastAsia="Times New Roman" w:cs="Times New Roman"/>
          <w:szCs w:val="24"/>
        </w:rPr>
        <w:t>κ</w:t>
      </w:r>
      <w:r>
        <w:rPr>
          <w:rFonts w:eastAsia="Times New Roman" w:cs="Times New Roman"/>
          <w:szCs w:val="24"/>
        </w:rPr>
        <w:t xml:space="preserve">τώ. Σας δίνουμε άλλο ένα. Έχετε ένα λιγότερο από τον κ. Δένδια. Έτσι πρέπει από κάθε άποψη. </w:t>
      </w:r>
    </w:p>
    <w:p w14:paraId="14AC5C7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 xml:space="preserve">Από τα δεκαπέντε που μίλησε ο κ. Λοβέρδος, θα ήθελα κι εγώ </w:t>
      </w:r>
      <w:r>
        <w:rPr>
          <w:rFonts w:eastAsia="Times New Roman" w:cs="Times New Roman"/>
          <w:szCs w:val="24"/>
        </w:rPr>
        <w:t xml:space="preserve">λίγο ακόμα την ανοχή σας. </w:t>
      </w:r>
    </w:p>
    <w:p w14:paraId="14AC5C7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Ο κ. Λοβέρδος μίλησε προχθές. </w:t>
      </w:r>
    </w:p>
    <w:p w14:paraId="14AC5C7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Κι εγώ από τις 17</w:t>
      </w:r>
      <w:r>
        <w:rPr>
          <w:rFonts w:eastAsia="Times New Roman" w:cs="Times New Roman"/>
          <w:szCs w:val="24"/>
        </w:rPr>
        <w:t>.</w:t>
      </w:r>
      <w:r>
        <w:rPr>
          <w:rFonts w:eastAsia="Times New Roman" w:cs="Times New Roman"/>
          <w:szCs w:val="24"/>
        </w:rPr>
        <w:t xml:space="preserve">00΄ προσπαθώ να μιλήσω. Τέλος πάντων, πάμε παρακάτω. </w:t>
      </w:r>
    </w:p>
    <w:p w14:paraId="14AC5C7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ΠΡΟΕΔΡΟΣ (Νικόλαος Βούτσης): </w:t>
      </w:r>
      <w:r>
        <w:rPr>
          <w:rFonts w:eastAsia="Times New Roman" w:cs="Times New Roman"/>
          <w:szCs w:val="24"/>
        </w:rPr>
        <w:t xml:space="preserve">Προχωρήστε. Περιμένουν άλλοι είκοσι συνάδελφοι. </w:t>
      </w:r>
    </w:p>
    <w:p w14:paraId="14AC5C7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ΜΑΡΙΟΣ ΓΕΩΡΓΙΑΔΗΣ: </w:t>
      </w:r>
      <w:r>
        <w:rPr>
          <w:rFonts w:eastAsia="Times New Roman" w:cs="Times New Roman"/>
          <w:szCs w:val="24"/>
        </w:rPr>
        <w:t>Λοιπόν, ας προχωρήσουμε. Πάμε στα μέσα μαζικής επικοινωνίας όπου 1,3 δισεκατομμύρι</w:t>
      </w:r>
      <w:r>
        <w:rPr>
          <w:rFonts w:eastAsia="Times New Roman" w:cs="Times New Roman"/>
          <w:szCs w:val="24"/>
        </w:rPr>
        <w:t>ο</w:t>
      </w:r>
      <w:r>
        <w:rPr>
          <w:rFonts w:eastAsia="Times New Roman" w:cs="Times New Roman"/>
          <w:szCs w:val="24"/>
        </w:rPr>
        <w:t xml:space="preserve"> για την ακρίβεια είναι αυτά που χρωστάνε και πολλοί έχουν βάλει τις ταινιοθήκες τους ως υποθήκη, αξίας μάλιστα –όπως λένε- 125 εκατομμυρίων ευρώ, για να </w:t>
      </w:r>
      <w:r>
        <w:rPr>
          <w:rFonts w:eastAsia="Times New Roman" w:cs="Times New Roman"/>
          <w:szCs w:val="24"/>
        </w:rPr>
        <w:t xml:space="preserve">πάρουν τα δάνεια, που αν υπήρχε κάποιος με 10 ή 20 εκατομμύρια να τα αγόραζε, πολύ ευχαρίστως θα τα έδιναν. </w:t>
      </w:r>
    </w:p>
    <w:p w14:paraId="14AC5C7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Συμπερασματικά για εμάς, την Ένωση Κεντρώων, είναι ξεκάθαρο ότι και τα τρία κόμματα που κυβέρνησαν μέχρι σήμερα, εκμεταλλεύτηκαν συγκυρίες, την ύπα</w:t>
      </w:r>
      <w:r>
        <w:rPr>
          <w:rFonts w:eastAsia="Times New Roman" w:cs="Times New Roman"/>
          <w:szCs w:val="24"/>
        </w:rPr>
        <w:t xml:space="preserve">ρξη του νόμου για τη χρηματοδότηση και εξάντλησαν το περιθώριο της κατασπατάλησης του δημοσίου χρήματος. Ωστόσο, οποιοσδήποτε έχει παρακολουθήσει τη συνεδρίαση της </w:t>
      </w:r>
      <w:r>
        <w:rPr>
          <w:rFonts w:eastAsia="Times New Roman" w:cs="Times New Roman"/>
          <w:szCs w:val="24"/>
        </w:rPr>
        <w:t>ε</w:t>
      </w:r>
      <w:r>
        <w:rPr>
          <w:rFonts w:eastAsia="Times New Roman" w:cs="Times New Roman"/>
          <w:szCs w:val="24"/>
        </w:rPr>
        <w:t>πιτροπής, μπορεί να διαπιστώσει ότι και ο ΣΥΡΙΖΑ είναι μέσα σε αυτούς οι οποίοι έχουν την ε</w:t>
      </w:r>
      <w:r>
        <w:rPr>
          <w:rFonts w:eastAsia="Times New Roman" w:cs="Times New Roman"/>
          <w:szCs w:val="24"/>
        </w:rPr>
        <w:t xml:space="preserve">υθύνη. </w:t>
      </w:r>
      <w:r>
        <w:rPr>
          <w:rFonts w:eastAsia="Times New Roman" w:cs="Times New Roman"/>
          <w:szCs w:val="24"/>
        </w:rPr>
        <w:t>Ξ</w:t>
      </w:r>
      <w:r>
        <w:rPr>
          <w:rFonts w:eastAsia="Times New Roman" w:cs="Times New Roman"/>
          <w:szCs w:val="24"/>
        </w:rPr>
        <w:t xml:space="preserve">εκάθαρες ευθύνες πολιτικών δεν προέκυψαν παρά μόνο με βάση το έγγραφο, ένα πρόσωπο που έφερε φαρδιά πλατιά την υπογραφή του προς την επιστολή του Διοικητή της Τράπεζας. </w:t>
      </w:r>
    </w:p>
    <w:p w14:paraId="14AC5C8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w:t>
      </w:r>
      <w:r>
        <w:rPr>
          <w:rFonts w:eastAsia="Times New Roman" w:cs="Times New Roman"/>
          <w:szCs w:val="24"/>
        </w:rPr>
        <w:t>ύλογα θα αναρωτηθεί κανείς: Προς τι αυτός ο χαμός και οδυρμός τόσους μήνες απ</w:t>
      </w:r>
      <w:r>
        <w:rPr>
          <w:rFonts w:eastAsia="Times New Roman" w:cs="Times New Roman"/>
          <w:szCs w:val="24"/>
        </w:rPr>
        <w:t>ό πλευράς ΣΥΡΙΖΑ, αφού οι εμπλεκόμενοι -για να μην αναφέρω τη λέξη «ένοχοι»- βρίσκονται και μέσα στα ίδια σας τα γραφεία; Θα μπορούσατε απλά να κάνετε μ</w:t>
      </w:r>
      <w:r>
        <w:rPr>
          <w:rFonts w:eastAsia="Times New Roman" w:cs="Times New Roman"/>
          <w:szCs w:val="24"/>
        </w:rPr>
        <w:t>ί</w:t>
      </w:r>
      <w:r>
        <w:rPr>
          <w:rFonts w:eastAsia="Times New Roman" w:cs="Times New Roman"/>
          <w:szCs w:val="24"/>
        </w:rPr>
        <w:t xml:space="preserve">α αναζήτηση εκεί. </w:t>
      </w:r>
    </w:p>
    <w:p w14:paraId="14AC5C8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Αναμένουμε τις εξελίξεις με ενδιαφέρον και σας ευχαριστώ πολύ για τον χρόνο και την </w:t>
      </w:r>
      <w:r>
        <w:rPr>
          <w:rFonts w:eastAsia="Times New Roman" w:cs="Times New Roman"/>
          <w:szCs w:val="24"/>
        </w:rPr>
        <w:t xml:space="preserve">ανοχή σας. </w:t>
      </w:r>
    </w:p>
    <w:p w14:paraId="14AC5C82"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Ένωσης Κεντρώων)</w:t>
      </w:r>
    </w:p>
    <w:p w14:paraId="14AC5C8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Τον λόγο έχει ο κ. Άδωνις Γεωργιάδης για επτά λεπτά ακριβώς. </w:t>
      </w:r>
    </w:p>
    <w:p w14:paraId="14AC5C8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Ακριβώς ο κ. Γεωργιάδης;</w:t>
      </w:r>
    </w:p>
    <w:p w14:paraId="14AC5C8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Εντελώς. Έχετε </w:t>
      </w:r>
      <w:r>
        <w:rPr>
          <w:rFonts w:eastAsia="Times New Roman" w:cs="Times New Roman"/>
          <w:szCs w:val="24"/>
        </w:rPr>
        <w:t>πολύ μεγάλη ικανότητα από κάθε άποψη να βάλετε στον χρόνο αυτό…</w:t>
      </w:r>
    </w:p>
    <w:p w14:paraId="14AC5C8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Ευχαριστώ, κύριε Πρόεδρε, για το ακριβώς. </w:t>
      </w:r>
    </w:p>
    <w:p w14:paraId="14AC5C8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ΠΡΟΕΔΡΟΣ (Νικόλαος Βούτσης): </w:t>
      </w:r>
      <w:r>
        <w:rPr>
          <w:rFonts w:eastAsia="Times New Roman" w:cs="Times New Roman"/>
          <w:szCs w:val="24"/>
        </w:rPr>
        <w:t xml:space="preserve">Και να μην προκαλέστε και απόνερα. Ξέρετε. </w:t>
      </w:r>
    </w:p>
    <w:p w14:paraId="14AC5C8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 – ΑΔΩΝΙΣ ΓΕΩΡΓΙΑΔΗΣ:</w:t>
      </w:r>
      <w:r>
        <w:rPr>
          <w:rFonts w:eastAsia="Times New Roman" w:cs="Times New Roman"/>
          <w:szCs w:val="24"/>
        </w:rPr>
        <w:t xml:space="preserve"> Λίγα απόνερα…</w:t>
      </w:r>
    </w:p>
    <w:p w14:paraId="14AC5C8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Ξεκινάω για να σχολιάσω το επεισόδιο που έγινε μεταξύ του Προέδρου της Βουλής και του κ. Τσακαλώτου. Έχει κάποιο ενδιαφέρον αυτό που έγινε. Ο κ. Τσακαλώτος κάθισε κάτω και είχε </w:t>
      </w:r>
      <w:r w:rsidRPr="00E77A73">
        <w:rPr>
          <w:rFonts w:eastAsia="Times New Roman" w:cs="Times New Roman"/>
          <w:szCs w:val="24"/>
        </w:rPr>
        <w:t>ένα πολύ έντονο</w:t>
      </w:r>
      <w:r>
        <w:rPr>
          <w:rFonts w:eastAsia="Times New Roman" w:cs="Times New Roman"/>
          <w:szCs w:val="24"/>
        </w:rPr>
        <w:t xml:space="preserve"> </w:t>
      </w:r>
      <w:r>
        <w:rPr>
          <w:rFonts w:eastAsia="Times New Roman" w:cs="Times New Roman"/>
          <w:szCs w:val="24"/>
        </w:rPr>
        <w:t>επεισόδιο</w:t>
      </w:r>
      <w:r w:rsidRPr="00E77A73">
        <w:rPr>
          <w:rFonts w:eastAsia="Times New Roman" w:cs="Times New Roman"/>
          <w:szCs w:val="24"/>
        </w:rPr>
        <w:t xml:space="preserve"> </w:t>
      </w:r>
      <w:r>
        <w:rPr>
          <w:rFonts w:eastAsia="Times New Roman" w:cs="Times New Roman"/>
          <w:szCs w:val="24"/>
        </w:rPr>
        <w:t>με τον Πρόεδρο της Βουλής. Αρνήθηκε να πάρει τον λόγο</w:t>
      </w:r>
      <w:r>
        <w:rPr>
          <w:rFonts w:eastAsia="Times New Roman" w:cs="Times New Roman"/>
          <w:szCs w:val="24"/>
        </w:rPr>
        <w:t xml:space="preserve"> μετά. Το λέω για να τα ακούσει ο ελληνικός λαός και να είναι καταγεγραμμένο. Ο κ. Τσακαλώτος είναι έξυπνος άνθρωπος. Έχει καταλάβει ότι ο κ. Τσίπρας μέσα στις επόμενες μέρες θα υπογράψει όλα τα προληπτικά μέτρα και εσείς θα τα ψηφίσετε φυσικά. Κι έχει κατ</w:t>
      </w:r>
      <w:r>
        <w:rPr>
          <w:rFonts w:eastAsia="Times New Roman" w:cs="Times New Roman"/>
          <w:szCs w:val="24"/>
        </w:rPr>
        <w:t xml:space="preserve">αλάβει ότι θα του τα φορτώσουν όλα του κ. Τσακαλώτου, θα πουν ότι ο Τσακαλώτος φταίει και μετά θα τον διώξουν από τη θέση αυτήν ως αποδιοπομπαίο τράγο. </w:t>
      </w:r>
    </w:p>
    <w:p w14:paraId="14AC5C8A"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Γι’ αυτό έχει κάποιο ενδιαφέρον να παρακολουθήσουμε τι θα κάνει ο κ. Τσακαλώτος τις επόμενες μέρες και </w:t>
      </w:r>
      <w:r>
        <w:rPr>
          <w:rFonts w:eastAsia="Times New Roman"/>
          <w:szCs w:val="24"/>
        </w:rPr>
        <w:t xml:space="preserve">αν θα δεχθεί να παίξει τον ρόλο του αποδιοπομπαίου τράγου. Κρατήστε, όμως, αυτό που σας είπα σήμερα. </w:t>
      </w:r>
    </w:p>
    <w:p w14:paraId="14AC5C8B" w14:textId="77777777" w:rsidR="001812B4" w:rsidRDefault="001009A2">
      <w:pPr>
        <w:spacing w:line="600" w:lineRule="auto"/>
        <w:ind w:firstLine="720"/>
        <w:contextualSpacing/>
        <w:jc w:val="both"/>
        <w:rPr>
          <w:rFonts w:eastAsia="Times New Roman"/>
          <w:szCs w:val="24"/>
        </w:rPr>
      </w:pPr>
      <w:r>
        <w:rPr>
          <w:rFonts w:eastAsia="Times New Roman"/>
          <w:szCs w:val="24"/>
        </w:rPr>
        <w:t>Κύριε Υπουργέ της Δικαιοσύνης, χαίρομαι που είστε στην Αίθουσα, γιατί θέλω να ξεκινήσω με κάτι που είπε ο κ. Τσίπρας και πάρα πολύ με προβλημάτισε. Ο κ. Τ</w:t>
      </w:r>
      <w:r>
        <w:rPr>
          <w:rFonts w:eastAsia="Times New Roman"/>
          <w:szCs w:val="24"/>
        </w:rPr>
        <w:t xml:space="preserve">σίπρας είπε ότι αν δούμε μερικά από τα «πόθεν έσχες» των μεγάλων δημοσιογράφων, θα </w:t>
      </w:r>
      <w:r>
        <w:rPr>
          <w:rFonts w:eastAsia="Times New Roman"/>
          <w:szCs w:val="24"/>
        </w:rPr>
        <w:lastRenderedPageBreak/>
        <w:t>αισθανθούμε έκπληξη. Και ρωτάω επισήμως, ως Βουλευτής, τον Υπουργό της Δικαιοσύνης με ποιον τρόπο ακριβώς ο κ. Τσίπρας μπορεί να έχει γνώση του «πόθεν έσχες» οποιουδήποτε δη</w:t>
      </w:r>
      <w:r>
        <w:rPr>
          <w:rFonts w:eastAsia="Times New Roman"/>
          <w:szCs w:val="24"/>
        </w:rPr>
        <w:t xml:space="preserve">μοσιογράφου; Τα «πόθεν έσχες» είναι κρυφό πράγμα. Υπάρχουν μόνο σε γνώση των μελών της </w:t>
      </w:r>
      <w:r>
        <w:rPr>
          <w:rFonts w:eastAsia="Times New Roman"/>
          <w:szCs w:val="24"/>
        </w:rPr>
        <w:t>ε</w:t>
      </w:r>
      <w:r>
        <w:rPr>
          <w:rFonts w:eastAsia="Times New Roman"/>
          <w:szCs w:val="24"/>
        </w:rPr>
        <w:t xml:space="preserve">πιτροπής. </w:t>
      </w:r>
    </w:p>
    <w:p w14:paraId="14AC5C8C" w14:textId="77777777" w:rsidR="001812B4" w:rsidRDefault="001009A2">
      <w:pPr>
        <w:spacing w:line="600" w:lineRule="auto"/>
        <w:ind w:firstLine="720"/>
        <w:contextualSpacing/>
        <w:jc w:val="both"/>
        <w:rPr>
          <w:rFonts w:eastAsia="Times New Roman"/>
          <w:szCs w:val="24"/>
        </w:rPr>
      </w:pPr>
      <w:r>
        <w:rPr>
          <w:rFonts w:eastAsia="Times New Roman"/>
          <w:szCs w:val="24"/>
        </w:rPr>
        <w:t>Ακούστε, κυρίες και κύριοι συνάδελφοι. Ξαναλέω, κύριε Υπουργέ της Δικαιοσύνης,  ότι ο Πρωθυπουργός της χώρας, από του Βήματος της Βουλής, είπε ότι αν βλέπατε</w:t>
      </w:r>
      <w:r>
        <w:rPr>
          <w:rFonts w:eastAsia="Times New Roman"/>
          <w:szCs w:val="24"/>
        </w:rPr>
        <w:t xml:space="preserve"> -υπονοώντας ότι ο ίδιος τα έχει δει- μερικά από τα «πόθεν έσχες» των μεγάλων δημοσιογράφων, τότε θα μένατε έκπληκτοι. Ερωτώ τον κύριο Υπουργό της Δικαιοσύνης αν μπορεί να πληροφορήσει το Σώμα με ποιον τρόπο ο κ. Τσίπρας έχει λάβει γνώση του «πόθεν έσχες» </w:t>
      </w:r>
      <w:r>
        <w:rPr>
          <w:rFonts w:eastAsia="Times New Roman"/>
          <w:szCs w:val="24"/>
        </w:rPr>
        <w:t xml:space="preserve">οποιουδήποτε Έλληνος πολίτου. </w:t>
      </w:r>
    </w:p>
    <w:p w14:paraId="14AC5C8D"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Κι αυτό έχει πολύ μεγάλη σημασία, κύριε Υπουργέ της Δικαιοσύνης, για το αν τελικά χρησιμοποιείτε τους θεσμούς, τις </w:t>
      </w:r>
      <w:r>
        <w:rPr>
          <w:rFonts w:eastAsia="Times New Roman"/>
          <w:szCs w:val="24"/>
        </w:rPr>
        <w:t>ε</w:t>
      </w:r>
      <w:r>
        <w:rPr>
          <w:rFonts w:eastAsia="Times New Roman"/>
          <w:szCs w:val="24"/>
        </w:rPr>
        <w:t>πιτροπές «πόθεν έσχες» και τελικά και την ίδια τη δικαιοσύνη, για να παίζετε πολιτικά παιχνίδια.</w:t>
      </w:r>
    </w:p>
    <w:p w14:paraId="14AC5C8E"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Εγώ θέλω να </w:t>
      </w:r>
      <w:r>
        <w:rPr>
          <w:rFonts w:eastAsia="Times New Roman"/>
          <w:szCs w:val="24"/>
        </w:rPr>
        <w:t xml:space="preserve">είμαι εξαιρετικά ειλικρινής. Αυτή η </w:t>
      </w:r>
      <w:r>
        <w:rPr>
          <w:rFonts w:eastAsia="Times New Roman"/>
          <w:szCs w:val="24"/>
        </w:rPr>
        <w:t>ε</w:t>
      </w:r>
      <w:r>
        <w:rPr>
          <w:rFonts w:eastAsia="Times New Roman"/>
          <w:szCs w:val="24"/>
        </w:rPr>
        <w:t xml:space="preserve">πιτροπή δεν έγινε ούτε για τη διαπλοκή ούτε για τίποτα. Έγινε για να εκβιάσει ο κ. Τσίπρας, διά της </w:t>
      </w:r>
      <w:r>
        <w:rPr>
          <w:rFonts w:eastAsia="Times New Roman"/>
          <w:szCs w:val="24"/>
        </w:rPr>
        <w:t>ε</w:t>
      </w:r>
      <w:r>
        <w:rPr>
          <w:rFonts w:eastAsia="Times New Roman"/>
          <w:szCs w:val="24"/>
        </w:rPr>
        <w:t xml:space="preserve">πιτροπής, του τραπεζίτες και τα </w:t>
      </w:r>
      <w:r>
        <w:rPr>
          <w:rFonts w:eastAsia="Times New Roman"/>
          <w:szCs w:val="24"/>
          <w:lang w:val="en-US"/>
        </w:rPr>
        <w:t>media</w:t>
      </w:r>
      <w:r>
        <w:rPr>
          <w:rFonts w:eastAsia="Times New Roman"/>
          <w:szCs w:val="24"/>
        </w:rPr>
        <w:t xml:space="preserve"> και να στήσει τη δική του διαπλοκή. </w:t>
      </w:r>
    </w:p>
    <w:p w14:paraId="14AC5C8F" w14:textId="77777777" w:rsidR="001812B4" w:rsidRDefault="001009A2">
      <w:pPr>
        <w:spacing w:line="600" w:lineRule="auto"/>
        <w:ind w:firstLine="720"/>
        <w:contextualSpacing/>
        <w:jc w:val="both"/>
        <w:rPr>
          <w:rFonts w:eastAsia="Times New Roman"/>
          <w:szCs w:val="24"/>
        </w:rPr>
      </w:pPr>
      <w:r>
        <w:rPr>
          <w:rFonts w:eastAsia="Times New Roman"/>
          <w:szCs w:val="24"/>
        </w:rPr>
        <w:t>Κύριε Υπουργέ της Δικαιοσύνης, θα ήθελα, ότ</w:t>
      </w:r>
      <w:r>
        <w:rPr>
          <w:rFonts w:eastAsia="Times New Roman"/>
          <w:szCs w:val="24"/>
        </w:rPr>
        <w:t>αν λήξω την ομιλία μου να με ενημερώσετε, εάν έχετε γνώση, για το πώς ο κύριος Πρωθυπουργός το έχει κάνει και αν σκοπεύετε να ερευνήσετε εάν ο κύριος Πρωθυπουργός έχει παρανομήσει. Είναι πολύ σοβαρό θέμα, εάν ο Πρωθυπουργός στήνει παραδικαστικό κύκλωμα. Εί</w:t>
      </w:r>
      <w:r>
        <w:rPr>
          <w:rFonts w:eastAsia="Times New Roman"/>
          <w:szCs w:val="24"/>
        </w:rPr>
        <w:t xml:space="preserve">ναι πολύ σοβαρό θέμα, εάν ο Πρωθυπουργός χρησιμοποιεί του θεσμούς για να εκβιάζει δημοσιογράφους και επιχειρηματίες. Περιμένω να μου το πείτε. </w:t>
      </w:r>
    </w:p>
    <w:p w14:paraId="14AC5C90"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Και πάμε τώρα στον κ. Λάππα, ο οποίος και γελάει. Ο κ. Λάππας, εν τη απουσία μου στην </w:t>
      </w:r>
      <w:r>
        <w:rPr>
          <w:rFonts w:eastAsia="Times New Roman"/>
          <w:szCs w:val="24"/>
        </w:rPr>
        <w:t>ε</w:t>
      </w:r>
      <w:r>
        <w:rPr>
          <w:rFonts w:eastAsia="Times New Roman"/>
          <w:szCs w:val="24"/>
        </w:rPr>
        <w:t>πιτροπή αυτή, άπειρες φορ</w:t>
      </w:r>
      <w:r>
        <w:rPr>
          <w:rFonts w:eastAsia="Times New Roman"/>
          <w:szCs w:val="24"/>
        </w:rPr>
        <w:t xml:space="preserve">ές ανέφερε μία πρόταση που είχα κάνει ως υποψήφιος Αρχηγός της Νέας Δημοκρατίας, περί ενδεχόμενης διαγραφής των χρεών των κομμάτων διά του νόμου Κατσέλη. </w:t>
      </w:r>
      <w:r>
        <w:rPr>
          <w:rFonts w:eastAsia="Times New Roman"/>
          <w:szCs w:val="24"/>
        </w:rPr>
        <w:t>Ο</w:t>
      </w:r>
      <w:r>
        <w:rPr>
          <w:rFonts w:eastAsia="Times New Roman"/>
          <w:szCs w:val="24"/>
        </w:rPr>
        <w:t xml:space="preserve"> κ. Λάππας είναι ένας άνθρωπος ο οποίος διαρρήγνυε τα ιμάτιά του για το ανήθικον της διαγραφής. </w:t>
      </w:r>
    </w:p>
    <w:p w14:paraId="14AC5C91"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Κύρι</w:t>
      </w:r>
      <w:r>
        <w:rPr>
          <w:rFonts w:eastAsia="Times New Roman"/>
          <w:szCs w:val="24"/>
        </w:rPr>
        <w:t>ε Λάππα, όταν αποκαλύφθηκε ότι ο ΣΥΡΙΖΑ έχει διαγράψει 240 εκατομμύρια δραχμές, κάνατε κάποιου είδους δήλωση κατά της ανηθικότητας του ΣΥΡΙΖΑ για τη διαγραφή του χρέους; Φαντάζομαι πως όχι. Ξέρετε γιατί, κύριε Λάππα; Γιατί, όλοι εσείς είστε Φαρισαίοι υποκρ</w:t>
      </w:r>
      <w:r>
        <w:rPr>
          <w:rFonts w:eastAsia="Times New Roman"/>
          <w:szCs w:val="24"/>
        </w:rPr>
        <w:t xml:space="preserve">ιτές. Ούτε τα χρέη σας ενδιαφέρουν ούτε τίποτα. </w:t>
      </w:r>
    </w:p>
    <w:p w14:paraId="14AC5C92" w14:textId="77777777" w:rsidR="001812B4" w:rsidRDefault="001009A2">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 xml:space="preserve">άμε, λοιπόν, κύριε Κοντονή, να θυμηθούμε μερικές ημερομηνίες. Ο κ. Τσίπρας, με πολύ μεγάλο στόμφο και αυτή την άνεση που έχει στο ψέμα, μας διάβασε –και μάλιστα το είχε και γραπτώς, για να μην κάνει λάθος- </w:t>
      </w:r>
      <w:r>
        <w:rPr>
          <w:rFonts w:eastAsia="Times New Roman"/>
          <w:szCs w:val="24"/>
        </w:rPr>
        <w:t xml:space="preserve">τις ημερομηνίες του «ΚΗΡΥΚΑ» Χανίων. </w:t>
      </w:r>
      <w:r>
        <w:rPr>
          <w:rFonts w:eastAsia="Times New Roman"/>
          <w:szCs w:val="24"/>
        </w:rPr>
        <w:t>Ε</w:t>
      </w:r>
      <w:r>
        <w:rPr>
          <w:rFonts w:eastAsia="Times New Roman"/>
          <w:szCs w:val="24"/>
        </w:rPr>
        <w:t xml:space="preserve">ίπε: «Τον Απρίλιο του 2016 κατήγγειλε –λέει- η Τράπεζα Πειραιώς το δάνειο. Συνομωσία, τον Απρίλιο του 2016». </w:t>
      </w:r>
    </w:p>
    <w:p w14:paraId="14AC5C93" w14:textId="77777777" w:rsidR="001812B4" w:rsidRDefault="001009A2">
      <w:pPr>
        <w:spacing w:line="600" w:lineRule="auto"/>
        <w:ind w:firstLine="720"/>
        <w:contextualSpacing/>
        <w:jc w:val="both"/>
        <w:rPr>
          <w:rFonts w:eastAsia="Times New Roman"/>
          <w:szCs w:val="24"/>
        </w:rPr>
      </w:pPr>
      <w:r>
        <w:rPr>
          <w:rFonts w:eastAsia="Times New Roman"/>
          <w:szCs w:val="24"/>
        </w:rPr>
        <w:t>Ξέχασε να δει μ</w:t>
      </w:r>
      <w:r>
        <w:rPr>
          <w:rFonts w:eastAsia="Times New Roman"/>
          <w:szCs w:val="24"/>
        </w:rPr>
        <w:t>ί</w:t>
      </w:r>
      <w:r>
        <w:rPr>
          <w:rFonts w:eastAsia="Times New Roman"/>
          <w:szCs w:val="24"/>
        </w:rPr>
        <w:t>α γραμμή παρακάτω, Απρίλιο του 2016 είναι που κάνατε τη μεταγραφή του ακινήτου της Κουμουνδο</w:t>
      </w:r>
      <w:r>
        <w:rPr>
          <w:rFonts w:eastAsia="Times New Roman"/>
          <w:szCs w:val="24"/>
        </w:rPr>
        <w:t xml:space="preserve">ύρου στον ΣΥΡΙΖΑ και Νοέμβριο του 2016 είναι που πληρώσατε τον ΕΝΦΙΑ και τους άλλους φόρους. Θα πείτε, ωραία, το ξεχάσαμε και το κάναμε είκοσι χρόνια μετά. Δεν είναι τόσο απλό. Ξέρετε γιατί; Γιατί, υποτίθεται, βάσει των καταθέσεων του κ. Τσίπρα και </w:t>
      </w:r>
      <w:r>
        <w:rPr>
          <w:rFonts w:eastAsia="Times New Roman"/>
          <w:szCs w:val="24"/>
        </w:rPr>
        <w:lastRenderedPageBreak/>
        <w:t>των επι</w:t>
      </w:r>
      <w:r>
        <w:rPr>
          <w:rFonts w:eastAsia="Times New Roman"/>
          <w:szCs w:val="24"/>
        </w:rPr>
        <w:t xml:space="preserve">στολών που έστελνε στις τράπεζες, τα δάνεια που έπαιρνε ο ΣΥΡΙΖΑ ήταν ενυπόθηκα. </w:t>
      </w:r>
    </w:p>
    <w:p w14:paraId="14AC5C94" w14:textId="77777777" w:rsidR="001812B4" w:rsidRDefault="001009A2">
      <w:pPr>
        <w:spacing w:line="600" w:lineRule="auto"/>
        <w:ind w:firstLine="720"/>
        <w:contextualSpacing/>
        <w:jc w:val="both"/>
        <w:rPr>
          <w:rFonts w:eastAsia="Times New Roman"/>
          <w:szCs w:val="24"/>
        </w:rPr>
      </w:pPr>
      <w:r>
        <w:rPr>
          <w:rFonts w:eastAsia="Times New Roman"/>
          <w:szCs w:val="24"/>
        </w:rPr>
        <w:t>Πώς, κύριε Κοντονή, έπαιρνε ο ΣΥΡΙΖΑ ενυπόθηκα δάνεια, βάζοντας ενέχυρο ένα ακίνητο που δεν είχε γράψει στο όνομά του; Αυτό δεν το κάνουν ούτε οι κοινοί απατεώνες! Είδατε, λο</w:t>
      </w:r>
      <w:r>
        <w:rPr>
          <w:rFonts w:eastAsia="Times New Roman"/>
          <w:szCs w:val="24"/>
        </w:rPr>
        <w:t>ιπόν, πως όταν βάζει ο κ. Τσίπρας στο στόμα του ημερομηνίες, πέφτει μέσα στο</w:t>
      </w:r>
      <w:r>
        <w:rPr>
          <w:rFonts w:eastAsia="Times New Roman"/>
          <w:szCs w:val="24"/>
        </w:rPr>
        <w:t>ν</w:t>
      </w:r>
      <w:r>
        <w:rPr>
          <w:rFonts w:eastAsia="Times New Roman"/>
          <w:szCs w:val="24"/>
        </w:rPr>
        <w:t xml:space="preserve"> λάκκο που έχει σκάψει για τους άλλους;</w:t>
      </w:r>
    </w:p>
    <w:p w14:paraId="14AC5C95" w14:textId="77777777" w:rsidR="001812B4" w:rsidRDefault="001009A2">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άμε και λίγο στα λεφτά, για να πάμε και στην ουσία. Θεωρώ, κύριε Κοντονή, -και σας το λέω ειλικρινά, επειδή σας έχω μ</w:t>
      </w:r>
      <w:r>
        <w:rPr>
          <w:rFonts w:eastAsia="Times New Roman"/>
          <w:szCs w:val="24"/>
        </w:rPr>
        <w:t>ί</w:t>
      </w:r>
      <w:r>
        <w:rPr>
          <w:rFonts w:eastAsia="Times New Roman"/>
          <w:szCs w:val="24"/>
        </w:rPr>
        <w:t>α εκτίμηση- ότι κάνε</w:t>
      </w:r>
      <w:r>
        <w:rPr>
          <w:rFonts w:eastAsia="Times New Roman"/>
          <w:szCs w:val="24"/>
        </w:rPr>
        <w:t>τε πολύ μεγάλο λάθος στον ΣΥΡΙΖΑ που λαϊκίζετε με αυτόν τον τρόπο για τα δάνεια των κομμάτων. Κάνετε τεράστιο λάθος και η δημοκρατία μας θα το πληρώσει. Ξέρετε γιατί; Φώναζε ένας συνάδελφος από κάτω: «Πόσα χρωστάει ο ΣΥΡΙΖΑ; Χρωστάει 9 εκατομμύρια», υπονοώ</w:t>
      </w:r>
      <w:r>
        <w:rPr>
          <w:rFonts w:eastAsia="Times New Roman"/>
          <w:szCs w:val="24"/>
        </w:rPr>
        <w:t>ντας ότι τι είναι τα 9 εκατομμυριάκια του ΣΥΡΙΖΑ, μπροστά στα 200 εκατομμύρια της Νέας Δημοκρατίας και του ΠΑΣΟΚ. Λάθος. Γιατί, όταν έπαιρνε, προ της κρίσης, η Νέα Δημοκρατία και το ΠΑΣΟΚ 30 εκατομμύρια τον χρόνο επιχορήγηση και ο ΣΥΡΙΖΑ 3 εκατομμύρια, η α</w:t>
      </w:r>
      <w:r>
        <w:rPr>
          <w:rFonts w:eastAsia="Times New Roman"/>
          <w:szCs w:val="24"/>
        </w:rPr>
        <w:t>να</w:t>
      </w:r>
      <w:r>
        <w:rPr>
          <w:rFonts w:eastAsia="Times New Roman"/>
          <w:szCs w:val="24"/>
        </w:rPr>
        <w:lastRenderedPageBreak/>
        <w:t>λογία των χρόνων είναι η ίδια. Ξέρετε μόνο τι έχει αλλάξει; Ακούστε τι έχει αλλάξει τώρα. Έχει αλλάξει ότι το ΠΑΣΟΚ πήγε από το 40% στο 5%, ενώ ο ΣΥΡΙΖΑ πήγε από το 3% στο 37%.</w:t>
      </w:r>
    </w:p>
    <w:p w14:paraId="14AC5C96" w14:textId="77777777" w:rsidR="001812B4" w:rsidRDefault="001009A2">
      <w:pPr>
        <w:spacing w:line="600" w:lineRule="auto"/>
        <w:ind w:firstLine="720"/>
        <w:contextualSpacing/>
        <w:jc w:val="both"/>
        <w:rPr>
          <w:rFonts w:eastAsia="Times New Roman"/>
          <w:szCs w:val="24"/>
        </w:rPr>
      </w:pPr>
      <w:r>
        <w:rPr>
          <w:rFonts w:eastAsia="Times New Roman"/>
          <w:szCs w:val="24"/>
        </w:rPr>
        <w:t>Ερώτηση: Εάν ισχύσουν οι δημοσκοπήσεις και πάρετε στις επόμενες εκλογές 15% ή</w:t>
      </w:r>
      <w:r>
        <w:rPr>
          <w:rFonts w:eastAsia="Times New Roman"/>
          <w:szCs w:val="24"/>
        </w:rPr>
        <w:t xml:space="preserve"> 12% και η επόμενη φάση ακριβώς που θα έρθει δεν θα σας επιτρέπει να πληρώνετε τα δάνειά σας των 9 εκατομμυρίων, γιατί η επιχορήγηση που θα παίρνετε θα είναι πολύ λιγότερη από τους τόκους, τι θα λέει τότε ο κ. Φάμελλος, ότι είστε απατεώνες;</w:t>
      </w:r>
    </w:p>
    <w:p w14:paraId="14AC5C97" w14:textId="77777777" w:rsidR="001812B4" w:rsidRDefault="001009A2">
      <w:pPr>
        <w:spacing w:line="600" w:lineRule="auto"/>
        <w:ind w:firstLine="720"/>
        <w:contextualSpacing/>
        <w:jc w:val="both"/>
        <w:rPr>
          <w:rFonts w:eastAsia="Times New Roman"/>
          <w:szCs w:val="24"/>
        </w:rPr>
      </w:pPr>
      <w:r>
        <w:rPr>
          <w:rFonts w:eastAsia="Times New Roman"/>
          <w:szCs w:val="24"/>
        </w:rPr>
        <w:t>Στην πραγματικό</w:t>
      </w:r>
      <w:r>
        <w:rPr>
          <w:rFonts w:eastAsia="Times New Roman"/>
          <w:szCs w:val="24"/>
        </w:rPr>
        <w:t>τητα –για να καταλάβει ο κόσμος τι έγινε- το ΠΑΣΟΚ και η Νέα Δημοκρατία έπαιρναν 30 εκατομμύρια τον χρόνο. Πλήρωναν επιτόκιο στις τράπεζες 3% και μ</w:t>
      </w:r>
      <w:r>
        <w:rPr>
          <w:rFonts w:eastAsia="Times New Roman"/>
          <w:szCs w:val="24"/>
        </w:rPr>
        <w:t>ί</w:t>
      </w:r>
      <w:r>
        <w:rPr>
          <w:rFonts w:eastAsia="Times New Roman"/>
          <w:szCs w:val="24"/>
        </w:rPr>
        <w:t>α χαρά εξυπηρετούσαν τα δάνειά τους. Μετά το μνημόνιο το ΠΑΣΟΚ και η Νέα Δημοκρατία διαδοχικά μείωσαν την επ</w:t>
      </w:r>
      <w:r>
        <w:rPr>
          <w:rFonts w:eastAsia="Times New Roman"/>
          <w:szCs w:val="24"/>
        </w:rPr>
        <w:t xml:space="preserve">ιχορήγηση και από τα 30 εκατομμύρια που ήταν η επιχορήγηση έφθασε στα 4 εκατομμύρια. Βεβαίως, με τα 4 εκατομμύρια και με επιτόκιο 8% δεν μπορούν να αποπληρώσουν τα δάνειά τους. Δεν λέτε, λοιπόν, όλη την ιστορία. </w:t>
      </w:r>
    </w:p>
    <w:p w14:paraId="14AC5C98" w14:textId="77777777" w:rsidR="001812B4" w:rsidRDefault="001009A2">
      <w:pPr>
        <w:spacing w:line="600" w:lineRule="auto"/>
        <w:ind w:firstLine="720"/>
        <w:contextualSpacing/>
        <w:jc w:val="both"/>
        <w:rPr>
          <w:rFonts w:eastAsia="Times New Roman"/>
          <w:szCs w:val="24"/>
        </w:rPr>
      </w:pPr>
      <w:r>
        <w:rPr>
          <w:rFonts w:eastAsia="Times New Roman"/>
          <w:szCs w:val="24"/>
        </w:rPr>
        <w:t>Να δω, κύριε Κοντονή, μετά τις επόμενες εκλ</w:t>
      </w:r>
      <w:r>
        <w:rPr>
          <w:rFonts w:eastAsia="Times New Roman"/>
          <w:szCs w:val="24"/>
        </w:rPr>
        <w:t xml:space="preserve">ογές πώς θα πληρώνει ο ΣΥΡΙΖΑ τα δάνειά του και εδώ θα είμαστε στη Βουλή </w:t>
      </w:r>
      <w:r>
        <w:rPr>
          <w:rFonts w:eastAsia="Times New Roman"/>
          <w:szCs w:val="24"/>
        </w:rPr>
        <w:lastRenderedPageBreak/>
        <w:t>–εγώ απ’ ότι φαίνεται σίγουρα, για εσάς δεν ξέρω, αλλά σας το εύχομαι- για να βλέπουμε πώς θα πληρώνει τότε ο ΣΥΡΙΖΑ τα δάνειά του που θα είναι στην τωρινή θέση του ΠΑΣΟΚ.</w:t>
      </w:r>
    </w:p>
    <w:p w14:paraId="14AC5C99" w14:textId="77777777" w:rsidR="001812B4" w:rsidRDefault="001009A2">
      <w:pPr>
        <w:spacing w:line="600" w:lineRule="auto"/>
        <w:ind w:firstLine="720"/>
        <w:contextualSpacing/>
        <w:jc w:val="both"/>
        <w:rPr>
          <w:rFonts w:eastAsia="Times New Roman"/>
          <w:szCs w:val="24"/>
        </w:rPr>
      </w:pPr>
      <w:r>
        <w:rPr>
          <w:rFonts w:eastAsia="Times New Roman"/>
          <w:szCs w:val="24"/>
        </w:rPr>
        <w:t>Μόνο η αλλα</w:t>
      </w:r>
      <w:r>
        <w:rPr>
          <w:rFonts w:eastAsia="Times New Roman"/>
          <w:szCs w:val="24"/>
        </w:rPr>
        <w:t>γή των εκλογικών ποσοστών σάς έχει κάνει να έχετε ύφος, όχι η ουσία. Τα ίδια κάνατε με αυτά που έκαναν το ΠΑΣΟΚ και η Νέα Δημοκρατία με την κλίμακα του κόμματος που ήσασταν, με τη διαφορά ότι τα δύο μεγάλα κόμματα ήταν πιο προσεκτικά. Δεν έκαναν διαγραφή χ</w:t>
      </w:r>
      <w:r>
        <w:rPr>
          <w:rFonts w:eastAsia="Times New Roman"/>
          <w:szCs w:val="24"/>
        </w:rPr>
        <w:t xml:space="preserve">ρέους, ούτε είχαν στείλει επιστολή όπως ο κ. Τσίπρας ζητώντας από την Εθνική Τράπεζα να δει το θέμα από μία πιο ευρεία οπτική και όχι από τη στενή τραπεζική. Αυτό δεν το έκανε κανένα από τα δύο άλλα κόμματα. </w:t>
      </w:r>
    </w:p>
    <w:p w14:paraId="14AC5C9A"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Άρα στην πραγματικότητα, κύριε Κοντονή –για να </w:t>
      </w:r>
      <w:r>
        <w:rPr>
          <w:rFonts w:eastAsia="Times New Roman"/>
          <w:szCs w:val="24"/>
        </w:rPr>
        <w:t xml:space="preserve">κλείσω- το μόνο που κάνατε με αυτήν την </w:t>
      </w:r>
      <w:r>
        <w:rPr>
          <w:rFonts w:eastAsia="Times New Roman"/>
          <w:szCs w:val="24"/>
        </w:rPr>
        <w:t>ε</w:t>
      </w:r>
      <w:r>
        <w:rPr>
          <w:rFonts w:eastAsia="Times New Roman"/>
          <w:szCs w:val="24"/>
        </w:rPr>
        <w:t>πιτροπή, ήταν να προσπαθήσετε να λασπώσετε τους πολιτικούς σας αντιπάλους. Αυτό δεν σας βγήκε. Ως αποτέλεσμα, βεβαίως, ο κ. Τσίπρας εψεύστη εις τη Βουλή γιατί είπε ότι είναι θέμα των εισαγγελέων να δουν εάν υπάρχουν</w:t>
      </w:r>
      <w:r>
        <w:rPr>
          <w:rFonts w:eastAsia="Times New Roman"/>
          <w:szCs w:val="24"/>
        </w:rPr>
        <w:t xml:space="preserve"> ευθύνες πολιτικών προσώπων, ενώ καλώς γνωρίζετε ότι είναι θέμα μόνο της Βουλής. </w:t>
      </w:r>
      <w:r>
        <w:rPr>
          <w:rFonts w:eastAsia="Times New Roman"/>
          <w:szCs w:val="24"/>
        </w:rPr>
        <w:t>Ε</w:t>
      </w:r>
      <w:r>
        <w:rPr>
          <w:rFonts w:eastAsia="Times New Roman"/>
          <w:szCs w:val="24"/>
        </w:rPr>
        <w:t>άν θέλατε να διερευνήσετε ευθύνες πολιτικών προσώπων, έπρεπε σήμερα να ψηφίζετε προκαταρκτική των πραγμάτων επιτροπή.</w:t>
      </w:r>
    </w:p>
    <w:p w14:paraId="14AC5C9B"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ΠΡΟΕΔΡΟΣ (Νικόλαος Βούτσης):</w:t>
      </w:r>
      <w:r>
        <w:rPr>
          <w:rFonts w:eastAsia="Times New Roman"/>
          <w:szCs w:val="24"/>
        </w:rPr>
        <w:t xml:space="preserve"> Κύριε Γεωργιάδη, παρακαλώ.</w:t>
      </w:r>
    </w:p>
    <w:p w14:paraId="14AC5C9C"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Δεν το κάνατε. Έχετε γράψει στο πόρισμά σας ότι δεν βρήκατε ευθύνες πολιτικών προσώπων. Ο εισαγγελέας –που τσαμπούναγε ο κ. Τσίπρας- δεν μπορεί να κάνει τίποτα για τα πολιτικά πρόσωπα. </w:t>
      </w:r>
    </w:p>
    <w:p w14:paraId="14AC5C9D" w14:textId="77777777" w:rsidR="001812B4" w:rsidRDefault="001009A2">
      <w:pPr>
        <w:spacing w:line="600" w:lineRule="auto"/>
        <w:ind w:firstLine="720"/>
        <w:contextualSpacing/>
        <w:jc w:val="both"/>
        <w:rPr>
          <w:rFonts w:eastAsia="Times New Roman"/>
          <w:szCs w:val="24"/>
        </w:rPr>
      </w:pPr>
      <w:r>
        <w:rPr>
          <w:rFonts w:eastAsia="Times New Roman"/>
          <w:b/>
          <w:szCs w:val="24"/>
        </w:rPr>
        <w:t>ΣΤΑΥΡΟΣ ΚΟΝΤΟΝΗΣ (Υπουργός Δικαιοσύνης, Δι</w:t>
      </w:r>
      <w:r>
        <w:rPr>
          <w:rFonts w:eastAsia="Times New Roman"/>
          <w:b/>
          <w:szCs w:val="24"/>
        </w:rPr>
        <w:t xml:space="preserve">αφάνειας και Ανθρωπίνων Δικαιωμάτων): </w:t>
      </w:r>
      <w:r>
        <w:rPr>
          <w:rFonts w:eastAsia="Times New Roman"/>
          <w:szCs w:val="24"/>
        </w:rPr>
        <w:t>Εάν βρει ευθύνες πολιτικών προσώπων.</w:t>
      </w:r>
    </w:p>
    <w:p w14:paraId="14AC5C9E"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Θα στείλετε εσείς το πόρισμα στον εισαγγελέα και θα το επιστρέψει αμελλητί στη Βουλή. Τώρα κοροϊδευόμαστε, κύριε Κοντονή; Αμελλητί είναι. </w:t>
      </w:r>
    </w:p>
    <w:p w14:paraId="14AC5C9F" w14:textId="77777777" w:rsidR="001812B4" w:rsidRDefault="001009A2">
      <w:pPr>
        <w:spacing w:line="600" w:lineRule="auto"/>
        <w:ind w:firstLine="720"/>
        <w:contextualSpacing/>
        <w:jc w:val="both"/>
        <w:rPr>
          <w:rFonts w:eastAsia="Times New Roman"/>
          <w:szCs w:val="24"/>
        </w:rPr>
      </w:pPr>
      <w:r>
        <w:rPr>
          <w:rFonts w:eastAsia="Times New Roman"/>
          <w:szCs w:val="24"/>
        </w:rPr>
        <w:t>Μ</w:t>
      </w:r>
      <w:r>
        <w:rPr>
          <w:rFonts w:eastAsia="Times New Roman"/>
          <w:szCs w:val="24"/>
        </w:rPr>
        <w:t>ια που μου το</w:t>
      </w:r>
      <w:r>
        <w:rPr>
          <w:rFonts w:eastAsia="Times New Roman"/>
          <w:szCs w:val="24"/>
        </w:rPr>
        <w:t xml:space="preserve"> λέτε –καλά που μου το είπατε, γιατί με αυτό μάλλον θα κλείσω- χθες ένας εισαγγελέας έβαλε στο αρχείο την υπόθεση των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Δεν μου λέτε, κύριε Κοντονή, πώς ο εισαγγελέας το έβαλε στο αρχείο;</w:t>
      </w:r>
    </w:p>
    <w:p w14:paraId="14AC5CA0"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Γεωργιάδη, έχετε </w:t>
      </w:r>
      <w:r>
        <w:rPr>
          <w:rFonts w:eastAsia="Times New Roman"/>
          <w:szCs w:val="24"/>
        </w:rPr>
        <w:t>τελειώσει.</w:t>
      </w:r>
    </w:p>
    <w:p w14:paraId="14AC5CA1"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Δεν έχει υπογράψει ο κ. Βαρουφάκης τα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Με ποιο ακριβώς τρόπο ο </w:t>
      </w:r>
      <w:r>
        <w:rPr>
          <w:rFonts w:eastAsia="Times New Roman"/>
          <w:szCs w:val="24"/>
        </w:rPr>
        <w:lastRenderedPageBreak/>
        <w:t>εισαγγελέας έβαλε άποψη ότι πρέπει να πάει στο αρχείο μία υπόθεση στην οποία εμπλέκεται ο Υπουργός, κ. Βαρουφάκης, που έχει βάλει την υπο</w:t>
      </w:r>
      <w:r>
        <w:rPr>
          <w:rFonts w:eastAsia="Times New Roman"/>
          <w:szCs w:val="24"/>
        </w:rPr>
        <w:t>γραφή του; Δεν έπρεπε ο εισαγγελέας να στείλει τον φάκελο αμελλητί στη Βουλή; Θα ελεγχθεί ο εισαγγελέας που παραβίασε το Σύνταγμα;</w:t>
      </w:r>
    </w:p>
    <w:p w14:paraId="14AC5CA2"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Τώρα τι κάνετε; Πείτε μου.</w:t>
      </w:r>
    </w:p>
    <w:p w14:paraId="14AC5CA3" w14:textId="77777777" w:rsidR="001812B4" w:rsidRDefault="001009A2">
      <w:pPr>
        <w:spacing w:line="600" w:lineRule="auto"/>
        <w:ind w:firstLine="720"/>
        <w:contextualSpacing/>
        <w:jc w:val="both"/>
        <w:rPr>
          <w:rFonts w:eastAsia="Times New Roman"/>
          <w:szCs w:val="24"/>
        </w:rPr>
      </w:pPr>
      <w:r>
        <w:rPr>
          <w:rFonts w:eastAsia="Times New Roman"/>
          <w:b/>
          <w:szCs w:val="24"/>
        </w:rPr>
        <w:t>ΣΠΥΡΙΔΩΝ-ΑΔΩΝΙΣ ΓΕ</w:t>
      </w:r>
      <w:r>
        <w:rPr>
          <w:rFonts w:eastAsia="Times New Roman"/>
          <w:b/>
          <w:szCs w:val="24"/>
        </w:rPr>
        <w:t xml:space="preserve">ΩΡΓΙΑΔΗΣ: </w:t>
      </w:r>
      <w:r>
        <w:rPr>
          <w:rFonts w:eastAsia="Times New Roman"/>
          <w:szCs w:val="24"/>
        </w:rPr>
        <w:t>Θα τον ελέγξετε; Ή μήπως κάνετε και εσείς παραδικαστικό τελικά;</w:t>
      </w:r>
    </w:p>
    <w:p w14:paraId="14AC5CA4"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 κύριε Γεωργιάδη.</w:t>
      </w:r>
    </w:p>
    <w:p w14:paraId="14AC5CA5"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 xml:space="preserve">Να μου πείτε, κλείνοντας, πώς ο κ. Τσίπρας ήρθε στο Βήμα της Βουλής και μας είπε ότι έχει δει </w:t>
      </w:r>
      <w:r>
        <w:rPr>
          <w:rFonts w:eastAsia="Times New Roman"/>
          <w:szCs w:val="24"/>
        </w:rPr>
        <w:t>τα πόθεν έσχες των δημοσιογράφων, εάν βλέπει πόθεν έσχες και άλλων πολιτών και εάν το κάνει γι</w:t>
      </w:r>
      <w:r>
        <w:rPr>
          <w:rFonts w:eastAsia="Times New Roman"/>
          <w:szCs w:val="24"/>
        </w:rPr>
        <w:t>α</w:t>
      </w:r>
      <w:r>
        <w:rPr>
          <w:rFonts w:eastAsia="Times New Roman"/>
          <w:szCs w:val="24"/>
        </w:rPr>
        <w:t xml:space="preserve"> </w:t>
      </w:r>
      <w:r>
        <w:rPr>
          <w:rFonts w:eastAsia="Times New Roman"/>
          <w:szCs w:val="24"/>
        </w:rPr>
        <w:t>ποιο λόγο</w:t>
      </w:r>
      <w:r>
        <w:rPr>
          <w:rFonts w:eastAsia="Times New Roman"/>
          <w:szCs w:val="24"/>
        </w:rPr>
        <w:t xml:space="preserve"> και εάν στήνει παραδικαστικό ο κ. Τσίπρας, κύριε Κοντονή.</w:t>
      </w:r>
    </w:p>
    <w:p w14:paraId="14AC5CA6"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Δεν έχει πει</w:t>
      </w:r>
      <w:r>
        <w:rPr>
          <w:rFonts w:eastAsia="Times New Roman"/>
          <w:szCs w:val="24"/>
        </w:rPr>
        <w:t xml:space="preserve"> τέτοιο πράγμα.</w:t>
      </w:r>
    </w:p>
    <w:p w14:paraId="14AC5CA7"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 xml:space="preserve">ΣΠΥΡΙΔΩΝ-ΑΔΩΝΙΣ ΓΕΩΡΓΙΑΔΗΣ: </w:t>
      </w:r>
      <w:r>
        <w:rPr>
          <w:rFonts w:eastAsia="Times New Roman"/>
          <w:szCs w:val="24"/>
        </w:rPr>
        <w:t xml:space="preserve">Και να είστε σίγουρος –και σας κοιτώ στα μάτια- θα τα ψάξουμε όλα. </w:t>
      </w:r>
      <w:r>
        <w:rPr>
          <w:rFonts w:eastAsia="Times New Roman"/>
          <w:szCs w:val="24"/>
        </w:rPr>
        <w:t>Δ</w:t>
      </w:r>
      <w:r>
        <w:rPr>
          <w:rFonts w:eastAsia="Times New Roman"/>
          <w:szCs w:val="24"/>
        </w:rPr>
        <w:t>εν θα γλιτώσει κανένας απ’ όσους έχουν προδώσει τους θεσμούς.</w:t>
      </w:r>
    </w:p>
    <w:p w14:paraId="14AC5CA8"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Γεωργιάδη, θα φτάσετε τα δέκα λεπτά!</w:t>
      </w:r>
    </w:p>
    <w:p w14:paraId="14AC5CA9" w14:textId="77777777" w:rsidR="001812B4" w:rsidRDefault="001009A2">
      <w:pPr>
        <w:spacing w:line="600" w:lineRule="auto"/>
        <w:ind w:firstLine="720"/>
        <w:contextualSpacing/>
        <w:jc w:val="both"/>
        <w:rPr>
          <w:rFonts w:eastAsia="Times New Roman"/>
          <w:szCs w:val="24"/>
        </w:rPr>
      </w:pPr>
      <w:r>
        <w:rPr>
          <w:rFonts w:eastAsia="Times New Roman"/>
          <w:b/>
          <w:szCs w:val="24"/>
        </w:rPr>
        <w:t>ΣΠΥΡΙΔΩΝ-Α</w:t>
      </w:r>
      <w:r>
        <w:rPr>
          <w:rFonts w:eastAsia="Times New Roman"/>
          <w:b/>
          <w:szCs w:val="24"/>
        </w:rPr>
        <w:t xml:space="preserve">ΔΩΝΙΣ ΓΕΩΡΓΙΑΔΗΣ: </w:t>
      </w:r>
      <w:r>
        <w:rPr>
          <w:rFonts w:eastAsia="Times New Roman"/>
          <w:szCs w:val="24"/>
        </w:rPr>
        <w:t>Έχετε στήσει πολλά κυκλώματα. Δεν θα γλιτώσει κανένας, όπου και εάν είναι, είτε είναι δικαστικός είτε είναι σε άλλη αρχή.</w:t>
      </w:r>
    </w:p>
    <w:p w14:paraId="14AC5CAA" w14:textId="77777777" w:rsidR="001812B4" w:rsidRDefault="001009A2">
      <w:pPr>
        <w:spacing w:line="600" w:lineRule="auto"/>
        <w:ind w:firstLine="720"/>
        <w:contextualSpacing/>
        <w:jc w:val="both"/>
        <w:rPr>
          <w:rFonts w:eastAsia="Times New Roman"/>
          <w:szCs w:val="24"/>
        </w:rPr>
      </w:pPr>
      <w:r>
        <w:rPr>
          <w:rFonts w:eastAsia="Times New Roman"/>
          <w:szCs w:val="24"/>
        </w:rPr>
        <w:t>Ευχαριστώ πολύ.</w:t>
      </w:r>
    </w:p>
    <w:p w14:paraId="14AC5CAB"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4AC5CAC"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Γεωργιάδη, κάνατε πολλή περισσότερη ώρα απ’ ότι έπρεπε και ανοίξατε και απόνερα.</w:t>
      </w:r>
    </w:p>
    <w:p w14:paraId="14AC5CAD" w14:textId="77777777" w:rsidR="001812B4" w:rsidRDefault="001009A2">
      <w:pPr>
        <w:spacing w:line="600" w:lineRule="auto"/>
        <w:ind w:firstLine="720"/>
        <w:contextualSpacing/>
        <w:jc w:val="both"/>
        <w:rPr>
          <w:rFonts w:eastAsia="Times New Roman"/>
          <w:szCs w:val="24"/>
        </w:rPr>
      </w:pPr>
      <w:r>
        <w:rPr>
          <w:rFonts w:eastAsia="Times New Roman"/>
          <w:szCs w:val="24"/>
        </w:rPr>
        <w:t>Για δε τα πόθεν έσχες, κύριε Γεωργιάδη, να γνωρίζετε –όπως γνωρίζουμε και για όλο το πολιτικό σύστημα- ότι είναι δημόσια, είναι αναρτημένα…</w:t>
      </w:r>
    </w:p>
    <w:p w14:paraId="14AC5CAE" w14:textId="77777777" w:rsidR="001812B4" w:rsidRDefault="001009A2">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Όχι τ</w:t>
      </w:r>
      <w:r>
        <w:rPr>
          <w:rFonts w:eastAsia="Times New Roman"/>
          <w:szCs w:val="24"/>
        </w:rPr>
        <w:t>ων δημοσιογράφων.</w:t>
      </w:r>
    </w:p>
    <w:p w14:paraId="14AC5CAF"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ΣΠΥΡΙΔΩΝ-ΑΔΩΝΙΣ ΓΕΩΡΓΙΑΔΗΣ:</w:t>
      </w:r>
      <w:r>
        <w:rPr>
          <w:rFonts w:eastAsia="Times New Roman"/>
          <w:szCs w:val="24"/>
        </w:rPr>
        <w:t xml:space="preserve"> Των πολιτικών είναι.</w:t>
      </w:r>
    </w:p>
    <w:p w14:paraId="14AC5CB0"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Εμένα θα μου πείτε; Ηρεμήστε να ακούσετε. Αφήνετε τον άλλον να τελειώσει. </w:t>
      </w:r>
      <w:r>
        <w:rPr>
          <w:rFonts w:eastAsia="Times New Roman"/>
          <w:szCs w:val="24"/>
        </w:rPr>
        <w:t>Γ</w:t>
      </w:r>
      <w:r>
        <w:rPr>
          <w:rFonts w:eastAsia="Times New Roman"/>
          <w:szCs w:val="24"/>
        </w:rPr>
        <w:t>ια τους δικαστικούς και για τους δημοσιογράφους και για τους εκδότες και για τους αστ</w:t>
      </w:r>
      <w:r>
        <w:rPr>
          <w:rFonts w:eastAsia="Times New Roman"/>
          <w:szCs w:val="24"/>
        </w:rPr>
        <w:t>υνομικούς υπάρχουν ειδικές επιτροπές οι οποίες κάνουν και δειγματοληπτικούς ελέγχους και άλλους και κανείς…</w:t>
      </w:r>
    </w:p>
    <w:p w14:paraId="14AC5CB1"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Ο Πρωθυπουργός δεν τις ξέρει, κύριε Πρόεδρε.</w:t>
      </w:r>
    </w:p>
    <w:p w14:paraId="14AC5CB2"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Κύριε Γεωργιάδη, από τις αμοιβές που κυκλοφορο</w:t>
      </w:r>
      <w:r>
        <w:rPr>
          <w:rFonts w:eastAsia="Times New Roman"/>
          <w:szCs w:val="24"/>
        </w:rPr>
        <w:t>ύσαν και έλεγαν στα χρόνια της ευμάρειας που είπατε και εσείς μπορεί κανείς να τεκμαίρει. Το αντιλαμβάνεστε.</w:t>
      </w:r>
    </w:p>
    <w:p w14:paraId="14AC5CB3"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ΣΠΥΡΙΔΩΝ-ΑΔΩΝΙΣ ΓΕΩΡΓΙΑΔΗΣ: </w:t>
      </w:r>
      <w:r>
        <w:rPr>
          <w:rFonts w:eastAsia="Times New Roman"/>
          <w:szCs w:val="24"/>
        </w:rPr>
        <w:t>Μα, είπε «</w:t>
      </w:r>
      <w:r>
        <w:rPr>
          <w:rFonts w:eastAsia="Times New Roman"/>
          <w:szCs w:val="24"/>
        </w:rPr>
        <w:t>π</w:t>
      </w:r>
      <w:r>
        <w:rPr>
          <w:rFonts w:eastAsia="Times New Roman"/>
          <w:szCs w:val="24"/>
        </w:rPr>
        <w:t xml:space="preserve">όθεν </w:t>
      </w:r>
      <w:r>
        <w:rPr>
          <w:rFonts w:eastAsia="Times New Roman"/>
          <w:szCs w:val="24"/>
        </w:rPr>
        <w:t>έ</w:t>
      </w:r>
      <w:r>
        <w:rPr>
          <w:rFonts w:eastAsia="Times New Roman"/>
          <w:szCs w:val="24"/>
        </w:rPr>
        <w:t>σχες».</w:t>
      </w:r>
    </w:p>
    <w:p w14:paraId="14AC5CB4"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ΣΤΑΥΡΟΣ ΚΟΝΤΟΝΗΣ (Υπουργός Δικαιοσύνης, Διαφάνειας και Ανθρωπίνων Δικαιωμάτων): </w:t>
      </w:r>
      <w:r>
        <w:rPr>
          <w:rFonts w:eastAsia="Times New Roman"/>
          <w:szCs w:val="24"/>
        </w:rPr>
        <w:t>Δεν είπε ο Πρωθ</w:t>
      </w:r>
      <w:r>
        <w:rPr>
          <w:rFonts w:eastAsia="Times New Roman"/>
          <w:szCs w:val="24"/>
        </w:rPr>
        <w:t>υπουργός ότι έχει δει το πόθεν έσχες. Δεν είπε τέτοιο πράγμα.</w:t>
      </w:r>
    </w:p>
    <w:p w14:paraId="14AC5CB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ΠΡΟΕΔΡΟΣ (Νικόλαος Βούτσης):</w:t>
      </w:r>
      <w:r>
        <w:rPr>
          <w:rFonts w:eastAsia="Times New Roman" w:cs="Times New Roman"/>
          <w:szCs w:val="24"/>
        </w:rPr>
        <w:t xml:space="preserve"> Ουδείς το είπε. Γι’ αυτό το διευκρίνισα στον κ. Γεωργιάδη για να μην μένουν σκιές. Το ξέρετε πολύ καλά.</w:t>
      </w:r>
    </w:p>
    <w:p w14:paraId="14AC5CB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Θα μιλήσετε όλοι οι Κοινοβουλευτικοί Εκπρόσωποι, μην πιέζετε. Υπήρξαν οι </w:t>
      </w:r>
      <w:r>
        <w:rPr>
          <w:rFonts w:eastAsia="Times New Roman" w:cs="Times New Roman"/>
          <w:szCs w:val="24"/>
          <w:lang w:val="en-US"/>
        </w:rPr>
        <w:t>A</w:t>
      </w:r>
      <w:r>
        <w:rPr>
          <w:rFonts w:eastAsia="Times New Roman" w:cs="Times New Roman"/>
          <w:szCs w:val="24"/>
        </w:rPr>
        <w:t xml:space="preserve">ρχηγοί, υπήρξαν οι εισηγητές. Θα πάμε μέχρι τη 1.30΄. Με συγχωρείτε πολύ, αλλά έτσι είναι η διαδικασία. </w:t>
      </w:r>
    </w:p>
    <w:p w14:paraId="14AC5CB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Λάππας.</w:t>
      </w:r>
    </w:p>
    <w:p w14:paraId="14AC5CB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Ευχαριστώ, κύριε Πρόεδρε.</w:t>
      </w:r>
    </w:p>
    <w:p w14:paraId="14AC5CB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w:t>
      </w:r>
      <w:r>
        <w:rPr>
          <w:rFonts w:eastAsia="Times New Roman" w:cs="Times New Roman"/>
          <w:szCs w:val="24"/>
        </w:rPr>
        <w:t xml:space="preserve"> Πρόεδρε, εκ προοιμίου έχω μία υποχρέωση να κάνω κάτι που δεν το έκανα στο πόρισμα, όταν έδωσα το εισηγητικό κείμενό μου. </w:t>
      </w:r>
      <w:r>
        <w:rPr>
          <w:rFonts w:eastAsia="Times New Roman" w:cs="Times New Roman"/>
          <w:szCs w:val="24"/>
        </w:rPr>
        <w:t>Θ</w:t>
      </w:r>
      <w:r>
        <w:rPr>
          <w:rFonts w:eastAsia="Times New Roman" w:cs="Times New Roman"/>
          <w:szCs w:val="24"/>
        </w:rPr>
        <w:t>α το κάνω, γιατί παίρνω αφορμή από μία παρεμπίπτουσα καταγγελία του Αρχηγού της Αξιωματικής Αντιπολίτευσης ότι δήθεν κάναμε υποκλοπή,</w:t>
      </w:r>
      <w:r>
        <w:rPr>
          <w:rFonts w:eastAsia="Times New Roman" w:cs="Times New Roman"/>
          <w:szCs w:val="24"/>
        </w:rPr>
        <w:t xml:space="preserve"> λέει, ένα κείμενο από τον όμιλο «Αριστόβουλος Μάνεσης». </w:t>
      </w:r>
    </w:p>
    <w:p w14:paraId="14AC5CB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Πρέπει να πω στον κύριο Αρχηγό της Αξιωματικής Αντιπολίτευσης ότι τα πορίσματα της τέχνης και της επιστήμης, όταν δημοσιεύονται, είναι κοινό κτήμα όλων όσων θέλουν να μελετήσουν, να ερευνήσουν, να α</w:t>
      </w:r>
      <w:r>
        <w:rPr>
          <w:rFonts w:eastAsia="Times New Roman" w:cs="Times New Roman"/>
          <w:szCs w:val="24"/>
        </w:rPr>
        <w:t xml:space="preserve">ποφασίσουν. Με μία υποχρέωση, ίσως, να δηλώνουμε την πηγή τους. Και το κάνω τώρα. </w:t>
      </w:r>
    </w:p>
    <w:p w14:paraId="14AC5CB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πω του κυρίου Αρχηγού της Αξιωματικής Αντιπολίτευσης ότι ο Όμιλος «Αριστόβουλος Μάνεσης» έχει κείμενα τα οποία έχουν γραφτεί τη δεκαετία του 1970, του 1980 και του</w:t>
      </w:r>
      <w:r>
        <w:rPr>
          <w:rFonts w:eastAsia="Times New Roman" w:cs="Times New Roman"/>
          <w:szCs w:val="24"/>
        </w:rPr>
        <w:t xml:space="preserve"> 1990 μέχρι και τις ημέρες μας και είναι πορίσματα ερευνών των πανεπιστημίων της χώρας και είναι κτήμα και των φοιτητών και των ερευνητών και όλων των νομικών της χώρας. Καταγγέλλει εμάς σήμερα ότι μεταφέραμε τμήματα του Αριστόβουλου Μάνεση στο κείμενο μας</w:t>
      </w:r>
      <w:r>
        <w:rPr>
          <w:rFonts w:eastAsia="Times New Roman" w:cs="Times New Roman"/>
          <w:szCs w:val="24"/>
        </w:rPr>
        <w:t xml:space="preserve">. Βεβαίως το κάναμε. Πώς αλλιώς θα θεμελιώναμε; Τι κάνει δηλαδή το κείμενο, τι κάνει μια έρευνα, που έχει και έναν νομικό χαρακτήρα; Δεν πρέπει να θεμελιώσει τις παραδοχές, την επιχειρηματολογία, τη ρητορική της, τα αποτελέσματά της; </w:t>
      </w:r>
    </w:p>
    <w:p w14:paraId="14AC5CB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Πρόεδρε, να ανα</w:t>
      </w:r>
      <w:r>
        <w:rPr>
          <w:rFonts w:eastAsia="Times New Roman" w:cs="Times New Roman"/>
          <w:szCs w:val="24"/>
        </w:rPr>
        <w:t>φέρω δύο ονόματα. Μόνο στην εισαγωγή, που αναφέρεται στα κόμματα, κάναμε μία αυτούσια μεταφορά πέντε-έξι σελίδων, νομίζω, από μία μελέτη του Θανάση Ξηρού, που ασχολείται χρόνια με τα πολιτικά κόμματα, και ένα μικρό τμήμα από μία προπτυχιακή εργασία του Κων</w:t>
      </w:r>
      <w:r>
        <w:rPr>
          <w:rFonts w:eastAsia="Times New Roman" w:cs="Times New Roman"/>
          <w:szCs w:val="24"/>
        </w:rPr>
        <w:t xml:space="preserve">σταντίνου Τσίμπα. Τίποτα άλλο. Όλα τα άλλα είναι επεξεργασία και απόψεις της Επιτροπής και κυρίως της Πλειοψηφίας. </w:t>
      </w:r>
    </w:p>
    <w:p w14:paraId="14AC5CB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Και πάω τώρα στο θέμα μας. Για να μην ξεχνιόμαστε, απ’ ό,τι καταλάβαμε από τη ρητορική σας, φίλοι της Αξιωματικής Αντιπολίτευσης και του κόμ</w:t>
      </w:r>
      <w:r>
        <w:rPr>
          <w:rFonts w:eastAsia="Times New Roman" w:cs="Times New Roman"/>
          <w:szCs w:val="24"/>
        </w:rPr>
        <w:t xml:space="preserve">ματος του ΠΑΣΟΚ, για τη διαπλοκή και τις συνέπειές της σε αυτήν τη χώρα ευθύνεται το 2% συμμετοχή της κυπριακής εταιρείας στο μετοχικό κεφάλαιο της Αυγής και η μεταβίβαση του κτηρίου της Κουμουνδούρου τη δεκαετία του 1990. </w:t>
      </w:r>
    </w:p>
    <w:p w14:paraId="14AC5CB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και για τα δύο. Η μία </w:t>
      </w:r>
      <w:r>
        <w:rPr>
          <w:rFonts w:eastAsia="Times New Roman" w:cs="Times New Roman"/>
          <w:szCs w:val="24"/>
        </w:rPr>
        <w:t>είναι νομικό πρόσωπο και δεν έχει κα</w:t>
      </w:r>
      <w:r>
        <w:rPr>
          <w:rFonts w:eastAsia="Times New Roman" w:cs="Times New Roman"/>
          <w:szCs w:val="24"/>
        </w:rPr>
        <w:t>μ</w:t>
      </w:r>
      <w:r>
        <w:rPr>
          <w:rFonts w:eastAsia="Times New Roman" w:cs="Times New Roman"/>
          <w:szCs w:val="24"/>
        </w:rPr>
        <w:t xml:space="preserve">μία υποχρέωση να αποκαλύψει σε κανένα. Έχει επωνυμία και με αυτήν την επωνυμία αγόρασε, όταν έγινε αύξηση του μετοχικού κεφαλαίου, μετοχές των 50.000 ευρώ σε μετοχικό κεφάλαιο εκατομμυρίων. </w:t>
      </w:r>
    </w:p>
    <w:p w14:paraId="14AC5CB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w:t>
      </w:r>
      <w:r>
        <w:rPr>
          <w:rFonts w:eastAsia="Times New Roman" w:cs="Times New Roman"/>
          <w:szCs w:val="24"/>
        </w:rPr>
        <w:t>σον αφορά τη ρητορική σας γ</w:t>
      </w:r>
      <w:r>
        <w:rPr>
          <w:rFonts w:eastAsia="Times New Roman" w:cs="Times New Roman"/>
          <w:szCs w:val="24"/>
        </w:rPr>
        <w:t xml:space="preserve">ια το κτήριο της Κουμουνδούρου θα σας πω κάτι: Ογδόντα εκατομμύρια δραχμές οφείλονταν, κύριε Γεωργιάδη, και έγιναν τρεις άγονοι πλειστηριασμοί. </w:t>
      </w:r>
      <w:r>
        <w:rPr>
          <w:rFonts w:eastAsia="Times New Roman" w:cs="Times New Roman"/>
          <w:szCs w:val="24"/>
        </w:rPr>
        <w:t>Κ</w:t>
      </w:r>
      <w:r>
        <w:rPr>
          <w:rFonts w:eastAsia="Times New Roman" w:cs="Times New Roman"/>
          <w:szCs w:val="24"/>
        </w:rPr>
        <w:t xml:space="preserve">ατέληξε η τράπεζα, όταν έγινε και ο τρίτος πλειστηριασμός άγονος, να κοιτάει να περισώσει ό,τι μπορεί να </w:t>
      </w:r>
      <w:r>
        <w:rPr>
          <w:rFonts w:eastAsia="Times New Roman" w:cs="Times New Roman"/>
          <w:szCs w:val="24"/>
        </w:rPr>
        <w:t xml:space="preserve">περισώσει. </w:t>
      </w:r>
      <w:r>
        <w:rPr>
          <w:rFonts w:eastAsia="Times New Roman" w:cs="Times New Roman"/>
          <w:szCs w:val="24"/>
        </w:rPr>
        <w:t>Τ</w:t>
      </w:r>
      <w:r>
        <w:rPr>
          <w:rFonts w:eastAsia="Times New Roman" w:cs="Times New Roman"/>
          <w:szCs w:val="24"/>
        </w:rPr>
        <w:t>ι περισώζει, ξέρετε; Από 80 εκατομμύρια που ήταν η οφειλή, 185 εκατομμύρια εισέπραξε, δηλαδή, πάνω από το διπλάσιο του οφειλό</w:t>
      </w:r>
      <w:r>
        <w:rPr>
          <w:rFonts w:eastAsia="Times New Roman" w:cs="Times New Roman"/>
          <w:szCs w:val="24"/>
        </w:rPr>
        <w:lastRenderedPageBreak/>
        <w:t xml:space="preserve">μενου κεφαλαίου. </w:t>
      </w:r>
      <w:r>
        <w:rPr>
          <w:rFonts w:eastAsia="Times New Roman" w:cs="Times New Roman"/>
          <w:szCs w:val="24"/>
        </w:rPr>
        <w:t>Α</w:t>
      </w:r>
      <w:r>
        <w:rPr>
          <w:rFonts w:eastAsia="Times New Roman" w:cs="Times New Roman"/>
          <w:szCs w:val="24"/>
        </w:rPr>
        <w:t>υτό το λέτε χαριστικό και κούρεμα του δανείου. Ρωτήστε τους δικηγόρους, τους νομικούς να σας εξηγήσου</w:t>
      </w:r>
      <w:r>
        <w:rPr>
          <w:rFonts w:eastAsia="Times New Roman" w:cs="Times New Roman"/>
          <w:szCs w:val="24"/>
        </w:rPr>
        <w:t>ν ποια είναι η συνέπεια των άγονων συνεχόμενων πλειστηριασμών και αφήστε τα υπόλοιπα.</w:t>
      </w:r>
    </w:p>
    <w:p w14:paraId="14AC5CC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Πάμε, λοιπόν, να ξαναθυμηθούμε τα δάνεια. Πρώτα των ΜΜΕ: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179 εκατομμύρια, </w:t>
      </w:r>
      <w:r>
        <w:rPr>
          <w:rFonts w:eastAsia="Times New Roman" w:cs="Times New Roman"/>
          <w:szCs w:val="24"/>
        </w:rPr>
        <w:t>«</w:t>
      </w:r>
      <w:r>
        <w:rPr>
          <w:rFonts w:eastAsia="Times New Roman" w:cs="Times New Roman"/>
          <w:szCs w:val="24"/>
        </w:rPr>
        <w:t>Τ</w:t>
      </w:r>
      <w:r>
        <w:rPr>
          <w:rFonts w:eastAsia="Times New Roman" w:cs="Times New Roman"/>
          <w:szCs w:val="24"/>
        </w:rPr>
        <w:t>ΗΛΕΤΥΠΟΣ»</w:t>
      </w:r>
      <w:r>
        <w:rPr>
          <w:rFonts w:eastAsia="Times New Roman" w:cs="Times New Roman"/>
          <w:szCs w:val="24"/>
        </w:rPr>
        <w:t xml:space="preserve"> 115</w:t>
      </w:r>
      <w:r>
        <w:rPr>
          <w:rFonts w:eastAsia="Times New Roman" w:cs="Times New Roman"/>
          <w:szCs w:val="24"/>
        </w:rPr>
        <w:t xml:space="preserve"> εκατομμύρια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Π</w:t>
      </w:r>
      <w:r>
        <w:rPr>
          <w:rFonts w:eastAsia="Times New Roman" w:cs="Times New Roman"/>
          <w:szCs w:val="24"/>
        </w:rPr>
        <w:t>ΗΓΑΣΟΣ»</w:t>
      </w:r>
      <w:r>
        <w:rPr>
          <w:rFonts w:eastAsia="Times New Roman" w:cs="Times New Roman"/>
          <w:szCs w:val="24"/>
        </w:rPr>
        <w:t xml:space="preserve"> 161</w:t>
      </w:r>
      <w:r>
        <w:rPr>
          <w:rFonts w:eastAsia="Times New Roman" w:cs="Times New Roman"/>
          <w:szCs w:val="24"/>
        </w:rPr>
        <w:t xml:space="preserve"> εκατομμύρια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ΣΚΑΪ</w:t>
      </w:r>
      <w:r>
        <w:rPr>
          <w:rFonts w:eastAsia="Times New Roman" w:cs="Times New Roman"/>
          <w:szCs w:val="24"/>
        </w:rPr>
        <w:t>»</w:t>
      </w:r>
      <w:r>
        <w:rPr>
          <w:rFonts w:eastAsia="Times New Roman" w:cs="Times New Roman"/>
          <w:szCs w:val="24"/>
        </w:rPr>
        <w:t xml:space="preserve"> 56 εκατομμύρια –μιλάω για τ</w:t>
      </w:r>
      <w:r>
        <w:rPr>
          <w:rFonts w:eastAsia="Times New Roman" w:cs="Times New Roman"/>
          <w:szCs w:val="24"/>
        </w:rPr>
        <w:t xml:space="preserve">ις δανειακές οφειλές σήμερα- </w:t>
      </w:r>
      <w:r>
        <w:rPr>
          <w:rFonts w:eastAsia="Times New Roman" w:cs="Times New Roman"/>
          <w:szCs w:val="24"/>
        </w:rPr>
        <w:t>«</w:t>
      </w:r>
      <w:r>
        <w:rPr>
          <w:rFonts w:eastAsia="Times New Roman" w:cs="Times New Roman"/>
          <w:szCs w:val="24"/>
          <w:lang w:val="en-US"/>
        </w:rPr>
        <w:t>STAR</w:t>
      </w:r>
      <w:r>
        <w:rPr>
          <w:rFonts w:eastAsia="Times New Roman" w:cs="Times New Roman"/>
          <w:szCs w:val="24"/>
        </w:rPr>
        <w:t>»</w:t>
      </w:r>
      <w:r>
        <w:rPr>
          <w:rFonts w:eastAsia="Times New Roman" w:cs="Times New Roman"/>
          <w:szCs w:val="24"/>
        </w:rPr>
        <w:t xml:space="preserve"> 69,2</w:t>
      </w:r>
      <w:r>
        <w:rPr>
          <w:rFonts w:eastAsia="Times New Roman" w:cs="Times New Roman"/>
          <w:szCs w:val="24"/>
        </w:rPr>
        <w:t xml:space="preserve"> εκατομμύρια</w:t>
      </w:r>
      <w:r>
        <w:rPr>
          <w:rFonts w:eastAsia="Times New Roman" w:cs="Times New Roman"/>
          <w:szCs w:val="24"/>
        </w:rPr>
        <w:t xml:space="preserve">, </w:t>
      </w:r>
      <w:r>
        <w:rPr>
          <w:rFonts w:eastAsia="Times New Roman" w:cs="Times New Roman"/>
          <w:szCs w:val="24"/>
        </w:rPr>
        <w:t>«</w:t>
      </w:r>
      <w:r>
        <w:rPr>
          <w:rFonts w:eastAsia="Times New Roman" w:cs="Times New Roman"/>
          <w:szCs w:val="24"/>
        </w:rPr>
        <w:t>Π</w:t>
      </w:r>
      <w:r>
        <w:rPr>
          <w:rFonts w:eastAsia="Times New Roman" w:cs="Times New Roman"/>
          <w:szCs w:val="24"/>
        </w:rPr>
        <w:t>ΡΩΤΟ</w:t>
      </w:r>
      <w:r>
        <w:rPr>
          <w:rFonts w:eastAsia="Times New Roman" w:cs="Times New Roman"/>
          <w:szCs w:val="24"/>
        </w:rPr>
        <w:t xml:space="preserve"> Θ</w:t>
      </w:r>
      <w:r>
        <w:rPr>
          <w:rFonts w:eastAsia="Times New Roman" w:cs="Times New Roman"/>
          <w:szCs w:val="24"/>
        </w:rPr>
        <w:t>ΕΜΑ»</w:t>
      </w:r>
      <w:r>
        <w:rPr>
          <w:rFonts w:eastAsia="Times New Roman" w:cs="Times New Roman"/>
          <w:szCs w:val="24"/>
        </w:rPr>
        <w:t xml:space="preserve"> 44,6</w:t>
      </w:r>
      <w:r>
        <w:rPr>
          <w:rFonts w:eastAsia="Times New Roman" w:cs="Times New Roman"/>
          <w:szCs w:val="24"/>
        </w:rPr>
        <w:t xml:space="preserve"> εκατομμύρια</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ALTER</w:t>
      </w:r>
      <w:r>
        <w:rPr>
          <w:rFonts w:eastAsia="Times New Roman" w:cs="Times New Roman"/>
          <w:szCs w:val="24"/>
        </w:rPr>
        <w:t>»</w:t>
      </w:r>
      <w:r>
        <w:rPr>
          <w:rFonts w:eastAsia="Times New Roman" w:cs="Times New Roman"/>
          <w:szCs w:val="24"/>
        </w:rPr>
        <w:t xml:space="preserve"> 174 εκατομμύρια, </w:t>
      </w:r>
      <w:r>
        <w:rPr>
          <w:rFonts w:eastAsia="Times New Roman" w:cs="Times New Roman"/>
          <w:szCs w:val="24"/>
        </w:rPr>
        <w:t>«</w:t>
      </w:r>
      <w:r>
        <w:rPr>
          <w:rFonts w:eastAsia="Times New Roman" w:cs="Times New Roman"/>
          <w:szCs w:val="24"/>
          <w:lang w:val="en-US"/>
        </w:rPr>
        <w:t>ALPHA</w:t>
      </w:r>
      <w:r>
        <w:rPr>
          <w:rFonts w:eastAsia="Times New Roman" w:cs="Times New Roman"/>
          <w:szCs w:val="24"/>
        </w:rPr>
        <w:t>»</w:t>
      </w:r>
      <w:r>
        <w:rPr>
          <w:rFonts w:eastAsia="Times New Roman" w:cs="Times New Roman"/>
          <w:szCs w:val="24"/>
        </w:rPr>
        <w:t xml:space="preserve"> 18,2</w:t>
      </w:r>
      <w:r>
        <w:rPr>
          <w:rFonts w:eastAsia="Times New Roman" w:cs="Times New Roman"/>
          <w:szCs w:val="24"/>
        </w:rPr>
        <w:t xml:space="preserve"> εκατομμύρια</w:t>
      </w:r>
      <w:r>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ANT</w:t>
      </w:r>
      <w:r>
        <w:rPr>
          <w:rFonts w:eastAsia="Times New Roman" w:cs="Times New Roman"/>
          <w:szCs w:val="24"/>
        </w:rPr>
        <w:t>1</w:t>
      </w:r>
      <w:r>
        <w:rPr>
          <w:rFonts w:eastAsia="Times New Roman" w:cs="Times New Roman"/>
          <w:szCs w:val="24"/>
        </w:rPr>
        <w:t>»</w:t>
      </w:r>
      <w:r>
        <w:rPr>
          <w:rFonts w:eastAsia="Times New Roman" w:cs="Times New Roman"/>
          <w:szCs w:val="24"/>
        </w:rPr>
        <w:t xml:space="preserve"> 187 εκατομμύρια. Πάμε και στα δύο κόμματα: Τετρακόσια είκοσι ένα εκατομμύρια είναι η σημερινή τους οφειλή. </w:t>
      </w:r>
    </w:p>
    <w:p w14:paraId="14AC5CC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w:t>
      </w:r>
      <w:r>
        <w:rPr>
          <w:rFonts w:eastAsia="Times New Roman" w:cs="Times New Roman"/>
          <w:szCs w:val="24"/>
        </w:rPr>
        <w:t>ς και κύριοι συνάδελφοι, μάλλον ο τελευταίος που άκουσε τη λέξη διαπλοκή είστε οι συνάδελφοι από το κόμμα της Νέας Δημοκρατίας και του ΠΑΣΟΚ. Από τη δεκαετία του 1970 και μετά δεν ακούσατε τίποτα για το τι σημαίνει διαπλοκή, δηλαδή, το φαινόμενο Κοσκωτά, τ</w:t>
      </w:r>
      <w:r>
        <w:rPr>
          <w:rFonts w:eastAsia="Times New Roman" w:cs="Times New Roman"/>
          <w:szCs w:val="24"/>
        </w:rPr>
        <w:t xml:space="preserve">ο φαινόμενο Τσοχατζόπουλου, το φαινόμενο Τσουκάτου, που έδινε στα ταμεία των δύο κόμματων, το φαινόμενο Μαντέλη. </w:t>
      </w:r>
    </w:p>
    <w:p w14:paraId="14AC5CC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Ακούσατε μήπως, κύριοι συνάδελφοι της Νέας Δημοκρατίας και του ΠΑΣΟΚ, για το φαινόμενο της </w:t>
      </w:r>
      <w:r>
        <w:rPr>
          <w:rFonts w:eastAsia="Times New Roman" w:cs="Times New Roman"/>
          <w:szCs w:val="24"/>
        </w:rPr>
        <w:t>«</w:t>
      </w:r>
      <w:r>
        <w:rPr>
          <w:rFonts w:eastAsia="Times New Roman" w:cs="Times New Roman"/>
          <w:szCs w:val="24"/>
          <w:lang w:val="en-US"/>
        </w:rPr>
        <w:t>S</w:t>
      </w:r>
      <w:r>
        <w:rPr>
          <w:rFonts w:eastAsia="Times New Roman" w:cs="Times New Roman"/>
          <w:szCs w:val="24"/>
          <w:lang w:val="en-US"/>
        </w:rPr>
        <w:t>IEMENS</w:t>
      </w:r>
      <w:r>
        <w:rPr>
          <w:rFonts w:eastAsia="Times New Roman" w:cs="Times New Roman"/>
          <w:szCs w:val="24"/>
        </w:rPr>
        <w:t>»</w:t>
      </w:r>
      <w:r>
        <w:rPr>
          <w:rFonts w:eastAsia="Times New Roman" w:cs="Times New Roman"/>
          <w:szCs w:val="24"/>
        </w:rPr>
        <w:t>; Διαβάσατε ποτέ, μελετήσατε την απόφαση τ</w:t>
      </w:r>
      <w:r>
        <w:rPr>
          <w:rFonts w:eastAsia="Times New Roman" w:cs="Times New Roman"/>
          <w:szCs w:val="24"/>
        </w:rPr>
        <w:t xml:space="preserve">ου Ειρηνοδικείου του Μονάχου, όπου κατηγορεί ευθέως τον Χριστοφοράκο και του επιβάλει ποινή, διότι εξασφάλιζε το 2% εκείνων των καταραμένων συμβάσεων, που είναι εκατομμύρια, στα κόμματά σας; Και κατηγορεί τον </w:t>
      </w:r>
      <w:r>
        <w:rPr>
          <w:rFonts w:eastAsia="Times New Roman" w:cs="Times New Roman"/>
          <w:szCs w:val="24"/>
        </w:rPr>
        <w:t>τότε</w:t>
      </w:r>
      <w:r>
        <w:rPr>
          <w:rFonts w:eastAsia="Times New Roman" w:cs="Times New Roman"/>
          <w:szCs w:val="24"/>
        </w:rPr>
        <w:t xml:space="preserve"> Γραμματέα του ΠΑΣΟΚ, τον κ. Γείτονα, και τ</w:t>
      </w:r>
      <w:r>
        <w:rPr>
          <w:rFonts w:eastAsia="Times New Roman" w:cs="Times New Roman"/>
          <w:szCs w:val="24"/>
        </w:rPr>
        <w:t xml:space="preserve">ον </w:t>
      </w:r>
      <w:r>
        <w:rPr>
          <w:rFonts w:eastAsia="Times New Roman" w:cs="Times New Roman"/>
          <w:szCs w:val="24"/>
        </w:rPr>
        <w:t>τότε</w:t>
      </w:r>
      <w:r>
        <w:rPr>
          <w:rFonts w:eastAsia="Times New Roman" w:cs="Times New Roman"/>
          <w:szCs w:val="24"/>
        </w:rPr>
        <w:t xml:space="preserve"> Γραμματέα της Νέας Δημοκρατίας –δεν θυμάμαι το όνομά του, να το δω.</w:t>
      </w:r>
    </w:p>
    <w:p w14:paraId="14AC5CC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Βαρθολομαίος.</w:t>
      </w:r>
    </w:p>
    <w:p w14:paraId="14AC5CC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Βαρθολομαίος.</w:t>
      </w:r>
    </w:p>
    <w:p w14:paraId="14AC5CC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ι λέει αυτή η απόφαση, που αποτελεί τη βασική «γκρίζα» κηλίδα στο Σώμα της Ελληνικής Δικαιοσύνης και της ελληνικής κοινωνίας; Για πρώτη φορά περιγράφεται σε ξένη σύμβαση, όπως είναι η σύμβαση </w:t>
      </w:r>
      <w:r>
        <w:rPr>
          <w:rFonts w:eastAsia="Times New Roman" w:cs="Times New Roman"/>
          <w:szCs w:val="24"/>
          <w:lang w:val="en-US"/>
        </w:rPr>
        <w:t>Greco</w:t>
      </w:r>
      <w:r>
        <w:rPr>
          <w:rFonts w:eastAsia="Times New Roman" w:cs="Times New Roman"/>
          <w:szCs w:val="24"/>
        </w:rPr>
        <w:t>, το ιστορικό αυτής της απόφασης. Δεν υπάρχει κα</w:t>
      </w:r>
      <w:r>
        <w:rPr>
          <w:rFonts w:eastAsia="Times New Roman" w:cs="Times New Roman"/>
          <w:szCs w:val="24"/>
        </w:rPr>
        <w:t>μ</w:t>
      </w:r>
      <w:r>
        <w:rPr>
          <w:rFonts w:eastAsia="Times New Roman" w:cs="Times New Roman"/>
          <w:szCs w:val="24"/>
        </w:rPr>
        <w:t>μία απόφασ</w:t>
      </w:r>
      <w:r>
        <w:rPr>
          <w:rFonts w:eastAsia="Times New Roman" w:cs="Times New Roman"/>
          <w:szCs w:val="24"/>
        </w:rPr>
        <w:t xml:space="preserve">η στα χρονικά της ιστορίας του ελληνικού κράτους, όπου να καταγγέλλεται ελληνικό κόμμα σε απόφαση αλλοδαπού δικαστηρίου. Ευθέως λέει για το 2% που κατένειμε στα ταμεία σας και έρχεστε εδώ τώρα να μας πείτε τι; </w:t>
      </w:r>
    </w:p>
    <w:p w14:paraId="14AC5CC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Πείτε μας, τι θα κάνετε με τα δάνεια των κομμ</w:t>
      </w:r>
      <w:r>
        <w:rPr>
          <w:rFonts w:eastAsia="Times New Roman" w:cs="Times New Roman"/>
          <w:szCs w:val="24"/>
        </w:rPr>
        <w:t>άτων σας; Έχετε μ</w:t>
      </w:r>
      <w:r>
        <w:rPr>
          <w:rFonts w:eastAsia="Times New Roman" w:cs="Times New Roman"/>
          <w:szCs w:val="24"/>
        </w:rPr>
        <w:t>ί</w:t>
      </w:r>
      <w:r>
        <w:rPr>
          <w:rFonts w:eastAsia="Times New Roman" w:cs="Times New Roman"/>
          <w:szCs w:val="24"/>
        </w:rPr>
        <w:t>α ρητορική και μ</w:t>
      </w:r>
      <w:r>
        <w:rPr>
          <w:rFonts w:eastAsia="Times New Roman" w:cs="Times New Roman"/>
          <w:szCs w:val="24"/>
        </w:rPr>
        <w:t>ί</w:t>
      </w:r>
      <w:r>
        <w:rPr>
          <w:rFonts w:eastAsia="Times New Roman" w:cs="Times New Roman"/>
          <w:szCs w:val="24"/>
        </w:rPr>
        <w:t xml:space="preserve">α επιχειρηματολογία ότι δεν έγινε και τίποτα, φταίει το 2% του μετοχολογίου της </w:t>
      </w:r>
      <w:r>
        <w:rPr>
          <w:rFonts w:eastAsia="Times New Roman" w:cs="Times New Roman"/>
          <w:szCs w:val="24"/>
        </w:rPr>
        <w:t>«</w:t>
      </w:r>
      <w:r>
        <w:rPr>
          <w:rFonts w:eastAsia="Times New Roman" w:cs="Times New Roman"/>
          <w:szCs w:val="24"/>
        </w:rPr>
        <w:t>ΑΥΓΗΣ</w:t>
      </w:r>
      <w:r>
        <w:rPr>
          <w:rFonts w:eastAsia="Times New Roman" w:cs="Times New Roman"/>
          <w:szCs w:val="24"/>
        </w:rPr>
        <w:t>»</w:t>
      </w:r>
      <w:r>
        <w:rPr>
          <w:rFonts w:eastAsia="Times New Roman" w:cs="Times New Roman"/>
          <w:szCs w:val="24"/>
        </w:rPr>
        <w:t xml:space="preserve"> και η μεταφορά της Κουμουνδούρου. Αυτό φταίει για τη διαπλοκή στην Ελλάδα! </w:t>
      </w:r>
    </w:p>
    <w:p w14:paraId="14AC5CC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Εδώ σας καλεί ο ελληνικός λαός να πείτε, κοιτώντας τον στ</w:t>
      </w:r>
      <w:r>
        <w:rPr>
          <w:rFonts w:eastAsia="Times New Roman" w:cs="Times New Roman"/>
          <w:szCs w:val="24"/>
        </w:rPr>
        <w:t xml:space="preserve">α μάτια, επιτέλους με θάρρος και ειλικρίνεια, τι θα κάνετε με τις οφειλές σας. Λέτε «θα το δούμε». Έχετε από το φθινόπωρο του 2011 που δεν το βλέπετε. Έχουμε το 2011, το 2012, το 2013, το 2014, το 2015, το 2016, μπαίνουμε αισίως στο 2017 και δεν λέτε στον </w:t>
      </w:r>
      <w:r>
        <w:rPr>
          <w:rFonts w:eastAsia="Times New Roman" w:cs="Times New Roman"/>
          <w:szCs w:val="24"/>
        </w:rPr>
        <w:t xml:space="preserve">ελληνικό λαό τι θα κάνετε με τα δάνειά σας. </w:t>
      </w:r>
      <w:r>
        <w:rPr>
          <w:rFonts w:eastAsia="Times New Roman" w:cs="Times New Roman"/>
          <w:szCs w:val="24"/>
        </w:rPr>
        <w:t>Ό</w:t>
      </w:r>
      <w:r>
        <w:rPr>
          <w:rFonts w:eastAsia="Times New Roman" w:cs="Times New Roman"/>
          <w:szCs w:val="24"/>
        </w:rPr>
        <w:t xml:space="preserve">ταν χαρακτηρίζουμε τα δάνειά σας «δανεικά και αγύριστα», λέτε ότι εκτοξεύουμε μίσος, όπως είπε ο κ. Λοβέρδος, και αστήρικτες συκοφαντίες. </w:t>
      </w:r>
    </w:p>
    <w:p w14:paraId="14AC5CC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Απλό ερώτημα, όπως απευθύνονται οι τράπεζες και στον τελευταίο Έλληνα πο</w:t>
      </w:r>
      <w:r>
        <w:rPr>
          <w:rFonts w:eastAsia="Times New Roman" w:cs="Times New Roman"/>
          <w:szCs w:val="24"/>
        </w:rPr>
        <w:t>λίτη: Τι θα κάνετε, κύριοι, με τα δάνειά σας; Δεν απαντάτε. Αυτή την απάντηση περιμένουμε.</w:t>
      </w:r>
    </w:p>
    <w:p w14:paraId="14AC5CC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Πρέπει να σας πω ότι το εάν υπάρχει διαπλοκή ή όχι το περιγράφουμε –δεν θα αναφέρω τώρα- γλαφυρά στο πόρισμά </w:t>
      </w:r>
      <w:r>
        <w:rPr>
          <w:rFonts w:eastAsia="Times New Roman" w:cs="Times New Roman"/>
          <w:szCs w:val="24"/>
        </w:rPr>
        <w:lastRenderedPageBreak/>
        <w:t xml:space="preserve">μας και το αποδεικνύουμε. Το έγκλημα είναι συγκεκριμένο </w:t>
      </w:r>
      <w:r>
        <w:rPr>
          <w:rFonts w:eastAsia="Times New Roman" w:cs="Times New Roman"/>
          <w:szCs w:val="24"/>
        </w:rPr>
        <w:t>και αποδεδειγμένο. Εμείς κρατάμε μ</w:t>
      </w:r>
      <w:r>
        <w:rPr>
          <w:rFonts w:eastAsia="Times New Roman" w:cs="Times New Roman"/>
          <w:szCs w:val="24"/>
        </w:rPr>
        <w:t>ί</w:t>
      </w:r>
      <w:r>
        <w:rPr>
          <w:rFonts w:eastAsia="Times New Roman" w:cs="Times New Roman"/>
          <w:szCs w:val="24"/>
        </w:rPr>
        <w:t>α επιφύλαξη και λέμε ότι με τη διερεύνηση του πορίσματος από την Ελληνική Δικαιοσύνη θα αναζητήσουμε και τον δράστη του εγκλήματος. Αυτό μένει. Όμως, να σας πω κάτι; Σε όλες τις μεγάλες πολιτικές δίκες ποτέ δεν ήταν από τ</w:t>
      </w:r>
      <w:r>
        <w:rPr>
          <w:rFonts w:eastAsia="Times New Roman" w:cs="Times New Roman"/>
          <w:szCs w:val="24"/>
        </w:rPr>
        <w:t xml:space="preserve">ην αρχή γνωστό εάν ο δράστης ήταν πολιτικό πρόσωπο. Δείτε το φαινόμενο Κοσκωτά, το φαινόμενο Τσοχατζόπουλου, την υπόθεση Μαντέλη, την υπόθεση Τσουκάτου. Μετά από διερεύνηση της Δικαιοσύνης έφτασαν οι δικογραφίες στη Βουλή και αποφανθήκαμε για την άρση της </w:t>
      </w:r>
      <w:r>
        <w:rPr>
          <w:rFonts w:eastAsia="Times New Roman" w:cs="Times New Roman"/>
          <w:szCs w:val="24"/>
        </w:rPr>
        <w:t>ασυλίας.</w:t>
      </w:r>
    </w:p>
    <w:p w14:paraId="14AC5CC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Να σας πω και κάτι άλλο; Κάποιος «κελαηδάει» τώρα από το κελί της φυλακής για τις αμαρτίες του «Ερρίκος Ντυνάν». Αύριο θα λαλήσει κάποιος άλλος για τα εγκλήματα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Pr>
          <w:rFonts w:eastAsia="Times New Roman" w:cs="Times New Roman"/>
          <w:szCs w:val="24"/>
        </w:rPr>
        <w:t>. Έτσι, λοιπόν, θα ξαναλαλήσει και εδώ για όλα όσα διαπιστώνουμε ως εγκλ</w:t>
      </w:r>
      <w:r>
        <w:rPr>
          <w:rFonts w:eastAsia="Times New Roman" w:cs="Times New Roman"/>
          <w:szCs w:val="24"/>
        </w:rPr>
        <w:t xml:space="preserve">ήματα. </w:t>
      </w:r>
      <w:r>
        <w:rPr>
          <w:rFonts w:eastAsia="Times New Roman" w:cs="Times New Roman"/>
          <w:szCs w:val="24"/>
        </w:rPr>
        <w:t>Τ</w:t>
      </w:r>
      <w:r>
        <w:rPr>
          <w:rFonts w:eastAsia="Times New Roman" w:cs="Times New Roman"/>
          <w:szCs w:val="24"/>
        </w:rPr>
        <w:t>α εγκλήματα τα περιγράφουμε με ενάργεια, με αποφασιστικότητα και με αποδείξεις. Κα</w:t>
      </w:r>
      <w:r>
        <w:rPr>
          <w:rFonts w:eastAsia="Times New Roman" w:cs="Times New Roman"/>
          <w:szCs w:val="24"/>
        </w:rPr>
        <w:t>μ</w:t>
      </w:r>
      <w:r>
        <w:rPr>
          <w:rFonts w:eastAsia="Times New Roman" w:cs="Times New Roman"/>
          <w:szCs w:val="24"/>
        </w:rPr>
        <w:t>μία επιχειρηματολογία, κανένα επιχείρημα, κα</w:t>
      </w:r>
      <w:r>
        <w:rPr>
          <w:rFonts w:eastAsia="Times New Roman" w:cs="Times New Roman"/>
          <w:szCs w:val="24"/>
        </w:rPr>
        <w:t>μ</w:t>
      </w:r>
      <w:r>
        <w:rPr>
          <w:rFonts w:eastAsia="Times New Roman" w:cs="Times New Roman"/>
          <w:szCs w:val="24"/>
        </w:rPr>
        <w:t>μία συγκεκριμένη έρευνα, κα</w:t>
      </w:r>
      <w:r>
        <w:rPr>
          <w:rFonts w:eastAsia="Times New Roman" w:cs="Times New Roman"/>
          <w:szCs w:val="24"/>
        </w:rPr>
        <w:t>μ</w:t>
      </w:r>
      <w:r>
        <w:rPr>
          <w:rFonts w:eastAsia="Times New Roman" w:cs="Times New Roman"/>
          <w:szCs w:val="24"/>
        </w:rPr>
        <w:t>μία διαπίστωση δεν είναι αυθαίρετες, αλλά ακουμπά στο αντίστοιχο αποδεικτικό μέσο, είτε είνα</w:t>
      </w:r>
      <w:r>
        <w:rPr>
          <w:rFonts w:eastAsia="Times New Roman" w:cs="Times New Roman"/>
          <w:szCs w:val="24"/>
        </w:rPr>
        <w:t xml:space="preserve">ι απόδειξη, είτε είναι </w:t>
      </w:r>
      <w:r>
        <w:rPr>
          <w:rFonts w:eastAsia="Times New Roman" w:cs="Times New Roman"/>
          <w:szCs w:val="24"/>
        </w:rPr>
        <w:lastRenderedPageBreak/>
        <w:t xml:space="preserve">μαρτυρική κατάθεση, είτε είναι έγγραφο της αποδεικτικής διαδικασίας. </w:t>
      </w:r>
    </w:p>
    <w:p w14:paraId="14AC5CC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4AC5CC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Τελειώνω, κύριε Πρόεδρε.</w:t>
      </w:r>
    </w:p>
    <w:p w14:paraId="14AC5CC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Αμφισβητήσατε ακόμη και την ωφέλεια της σύστασης αυτής</w:t>
      </w:r>
      <w:r>
        <w:rPr>
          <w:rFonts w:eastAsia="Times New Roman" w:cs="Times New Roman"/>
          <w:szCs w:val="24"/>
        </w:rPr>
        <w:t xml:space="preserve"> της Επιτροπής. Τα είπε ο κ. Φάμελλος παραστατικότατα. Το σύνολο σχεδόν, εκτός από μ</w:t>
      </w:r>
      <w:r>
        <w:rPr>
          <w:rFonts w:eastAsia="Times New Roman" w:cs="Times New Roman"/>
          <w:szCs w:val="24"/>
        </w:rPr>
        <w:t>ί</w:t>
      </w:r>
      <w:r>
        <w:rPr>
          <w:rFonts w:eastAsia="Times New Roman" w:cs="Times New Roman"/>
          <w:szCs w:val="24"/>
        </w:rPr>
        <w:t xml:space="preserve">α, τη δικογραφία του Μπρή, όλες οι άλλες ενέργειες καταγγελίας εκ μέρους των τραπεζών και οι ενέργειες εισαγγελικών λειτουργών για περαιτέρω έρευνα έγιναν με την ευκαιρία </w:t>
      </w:r>
      <w:r>
        <w:rPr>
          <w:rFonts w:eastAsia="Times New Roman" w:cs="Times New Roman"/>
          <w:szCs w:val="24"/>
        </w:rPr>
        <w:t xml:space="preserve">της σύστασης της </w:t>
      </w:r>
      <w:r>
        <w:rPr>
          <w:rFonts w:eastAsia="Times New Roman" w:cs="Times New Roman"/>
          <w:szCs w:val="24"/>
        </w:rPr>
        <w:t>ε</w:t>
      </w:r>
      <w:r>
        <w:rPr>
          <w:rFonts w:eastAsia="Times New Roman" w:cs="Times New Roman"/>
          <w:szCs w:val="24"/>
        </w:rPr>
        <w:t>πιτροπής μας. Το σύνολο, εκτός από τη δικογραφία Μπρή.</w:t>
      </w:r>
    </w:p>
    <w:p w14:paraId="14AC5CC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w:t>
      </w:r>
      <w:r>
        <w:rPr>
          <w:rFonts w:eastAsia="Times New Roman" w:cs="Times New Roman"/>
          <w:szCs w:val="24"/>
        </w:rPr>
        <w:t>δώ ποιο είναι το περίεργο; Την ώρα που τραπεζικές πρακτικές και συναλλαγές με κόμματα ή με ΜΜΕ χαρακτηρίζονται κακουργηματικές απιστίες και απάτες, για τους διευθυντές των τραπεζών κ</w:t>
      </w:r>
      <w:r>
        <w:rPr>
          <w:rFonts w:eastAsia="Times New Roman" w:cs="Times New Roman"/>
          <w:szCs w:val="24"/>
        </w:rPr>
        <w:t xml:space="preserve">αι τα τραπεζικά στελέχη δεν ήταν καν ούτε παθογένεια ή αδυναμία. </w:t>
      </w:r>
      <w:r>
        <w:rPr>
          <w:rFonts w:eastAsia="Times New Roman" w:cs="Times New Roman"/>
          <w:szCs w:val="24"/>
        </w:rPr>
        <w:t>Ό</w:t>
      </w:r>
      <w:r>
        <w:rPr>
          <w:rFonts w:eastAsia="Times New Roman" w:cs="Times New Roman"/>
          <w:szCs w:val="24"/>
        </w:rPr>
        <w:t>ταν τους ρωτούσαμε επίμονα «είναι δυνατόν ένα κακούργημα να μην εμπίπτει στην έρευνά σας ή στην αντίληψή σας και να μη χαρακτηρίζεται ως κάτι το μη φυσιολογικό;», κουνούσαν το κεφάλι ή έσκυβ</w:t>
      </w:r>
      <w:r>
        <w:rPr>
          <w:rFonts w:eastAsia="Times New Roman" w:cs="Times New Roman"/>
          <w:szCs w:val="24"/>
        </w:rPr>
        <w:t xml:space="preserve">αν και το κεφάλι μερικές φορές. Αυτό </w:t>
      </w:r>
      <w:r>
        <w:rPr>
          <w:rFonts w:eastAsia="Times New Roman" w:cs="Times New Roman"/>
          <w:szCs w:val="24"/>
        </w:rPr>
        <w:lastRenderedPageBreak/>
        <w:t>μας έλεγαν οι τραπεζικοί διευθυντές. Κακουργήματα διέλαθαν της προσοχής τους.</w:t>
      </w:r>
    </w:p>
    <w:p w14:paraId="14AC5CC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τι μας είπαν; Ότι στην Ελλάδα γινόταν ένα πάρτι, το οποίο ήταν τόσο βοερό που δεν το άκουγε κανείς ή μια «φούσκα» που είχε πλακώσει ολόκλ</w:t>
      </w:r>
      <w:r>
        <w:rPr>
          <w:rFonts w:eastAsia="Times New Roman" w:cs="Times New Roman"/>
          <w:szCs w:val="24"/>
        </w:rPr>
        <w:t xml:space="preserve">ηρη τη χώρα και όταν έσκασε, έσκασε στα μούτρα εκείνων που ευθύνονταν για τη δημιουργία του. </w:t>
      </w:r>
    </w:p>
    <w:p w14:paraId="14AC5CD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Άρα λοιπόν, η </w:t>
      </w:r>
      <w:r>
        <w:rPr>
          <w:rFonts w:eastAsia="Times New Roman" w:cs="Times New Roman"/>
          <w:szCs w:val="24"/>
        </w:rPr>
        <w:t>Ε</w:t>
      </w:r>
      <w:r>
        <w:rPr>
          <w:rFonts w:eastAsia="Times New Roman" w:cs="Times New Roman"/>
          <w:szCs w:val="24"/>
        </w:rPr>
        <w:t xml:space="preserve">πιτροπή μας με τη δημοσιότητα που απέκτησε, με το κύρος της, αφήνει </w:t>
      </w:r>
      <w:r>
        <w:rPr>
          <w:rFonts w:eastAsia="Times New Roman" w:cs="Times New Roman"/>
          <w:szCs w:val="24"/>
        </w:rPr>
        <w:t>μί</w:t>
      </w:r>
      <w:r>
        <w:rPr>
          <w:rFonts w:eastAsia="Times New Roman" w:cs="Times New Roman"/>
          <w:szCs w:val="24"/>
        </w:rPr>
        <w:t xml:space="preserve">α πολύ μεγάλη παρακαταθήκη. </w:t>
      </w:r>
      <w:r>
        <w:rPr>
          <w:rFonts w:eastAsia="Times New Roman" w:cs="Times New Roman"/>
          <w:szCs w:val="24"/>
        </w:rPr>
        <w:t>Τ</w:t>
      </w:r>
      <w:r>
        <w:rPr>
          <w:rFonts w:eastAsia="Times New Roman" w:cs="Times New Roman"/>
          <w:szCs w:val="24"/>
        </w:rPr>
        <w:t xml:space="preserve">ο λέω με πολύ μεγάλη σαφήνεια και σοβαρότητα. </w:t>
      </w:r>
      <w:r>
        <w:rPr>
          <w:rFonts w:eastAsia="Times New Roman" w:cs="Times New Roman"/>
          <w:szCs w:val="24"/>
        </w:rPr>
        <w:t xml:space="preserve">Όλα τα κόμματα να κοιταχτούν στον καθρέφτη και να πουν με θάρρος και ειλικρίνεια στον ελληνικό λαό και πώς θα αντιμετωπίσουν το δικό τους δανεικό χρέος, αλλά κυρίως να πουν κάτι άλλο, ότι πλέον αυτή η παθογένεια, αυτή η σχέση των τριών μεγάλων πυλώνων της </w:t>
      </w:r>
      <w:r>
        <w:rPr>
          <w:rFonts w:eastAsia="Times New Roman" w:cs="Times New Roman"/>
          <w:szCs w:val="24"/>
        </w:rPr>
        <w:t>ελληνικής ζωής, τραπεζών, κομμάτων και ΜΜΕ, πρέπει να αλλάξει άρδην. Μπορούμε με νομοθετικές πρωτοβουλίες να το δούμε όλοι μαζί.</w:t>
      </w:r>
    </w:p>
    <w:p w14:paraId="14AC5CD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Όμως, οι ευθύνες δεν μπορούν να παραγραφούν, αγαπητοί κύριοι συνάδελφοι. Πρέπει να πάρετε μια ευθύνη τέλος πάντων. Δεν γίνεται </w:t>
      </w:r>
      <w:r>
        <w:rPr>
          <w:rFonts w:eastAsia="Times New Roman" w:cs="Times New Roman"/>
          <w:szCs w:val="24"/>
        </w:rPr>
        <w:t>διαφορετικά. Δεν μπορούμε να πάμε στο μέλ</w:t>
      </w:r>
      <w:r>
        <w:rPr>
          <w:rFonts w:eastAsia="Times New Roman" w:cs="Times New Roman"/>
          <w:szCs w:val="24"/>
        </w:rPr>
        <w:lastRenderedPageBreak/>
        <w:t xml:space="preserve">λον, κύριοι, παραγράφοντας οτιδήποτε συνέβη στο παρελθόν, όταν τις συνέπειές τις βιώνουμε σήμερα. Δεν γίνεται. Πώς να το κάνουμε; </w:t>
      </w:r>
    </w:p>
    <w:p w14:paraId="14AC5CD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w:t>
      </w:r>
      <w:r>
        <w:rPr>
          <w:rFonts w:eastAsia="Times New Roman" w:cs="Times New Roman"/>
          <w:szCs w:val="24"/>
        </w:rPr>
        <w:t xml:space="preserve">το Ποινικό Δίκαιο, άλλωστε, κύριε Λοβέρδο, ξέρετε πολύ καλά ότι όταν λέμε το </w:t>
      </w:r>
      <w:r>
        <w:rPr>
          <w:rFonts w:eastAsia="Times New Roman" w:cs="Times New Roman"/>
          <w:szCs w:val="24"/>
        </w:rPr>
        <w:t>έγκλημα και το συνομολογούμε όλοι, ανιχνεύουμε τις αιτίες του και πρέπει να βρούμε και τον δράστη. Περιμένετε, θα τον βρούμε.</w:t>
      </w:r>
    </w:p>
    <w:p w14:paraId="14AC5CD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επειδή άκουσα από κάποιον συνάδελφο της Νέας Δημοκρατίας ότι δήθεν εμείς τρομοκρατούμε το τραπεζικό σύστημα και το </w:t>
      </w:r>
      <w:r>
        <w:rPr>
          <w:rFonts w:eastAsia="Times New Roman" w:cs="Times New Roman"/>
          <w:szCs w:val="24"/>
        </w:rPr>
        <w:t xml:space="preserve">μιντιακό σύστημα, θα πω ότι τρομοκρατία από τον ΣΥΡΙΖΑ περιμένουν και το τραπεζικό σύστημα και το μιντιακό σύστημα! Το εξέλαβα ως κολακεία.  </w:t>
      </w:r>
    </w:p>
    <w:p w14:paraId="14AC5CD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επειδή το εξέλαβα ως κολακεία, να θυμίσω κάτι στον συνάδελφο –νομίζω ότι ήταν ο κ. Σταμάτης- από τον Αντισθένη</w:t>
      </w:r>
      <w:r>
        <w:rPr>
          <w:rFonts w:eastAsia="Times New Roman" w:cs="Times New Roman"/>
          <w:szCs w:val="24"/>
        </w:rPr>
        <w:t xml:space="preserve"> και κλείνω: «Κρείττον είς κόρακας ή είς κόλακας εμπεσείν. Οι μεν γαρ νεκρούς, οι δε ζώντες εσθίουσιν», που σημαίνει ότι είναι προτιμότερο να πέσεις σε κοράκια, γιατί τρώνε μόνο νεκρούς, παρά σε κόλακες, που τρώνε και ζωντανούς.</w:t>
      </w:r>
    </w:p>
    <w:p w14:paraId="14AC5CD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4AC5CD6"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lastRenderedPageBreak/>
        <w:t xml:space="preserve">(Χειροκροτήματα </w:t>
      </w:r>
      <w:r>
        <w:rPr>
          <w:rFonts w:eastAsia="Times New Roman" w:cs="Times New Roman"/>
          <w:szCs w:val="24"/>
        </w:rPr>
        <w:t>από τις πτέρυγες του ΣΥΡΙΖΑ και των ΑΝΕΛ)</w:t>
      </w:r>
    </w:p>
    <w:p w14:paraId="14AC5CD7"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ΠΡΟΕΔΡΟΣ (Νικόλαος Βούτσης):</w:t>
      </w:r>
      <w:r>
        <w:rPr>
          <w:rFonts w:eastAsia="Times New Roman" w:cs="Times New Roman"/>
          <w:b/>
          <w:szCs w:val="24"/>
        </w:rPr>
        <w:t xml:space="preserve"> </w:t>
      </w:r>
      <w:r>
        <w:rPr>
          <w:rFonts w:eastAsia="Times New Roman" w:cs="Times New Roman"/>
          <w:szCs w:val="24"/>
        </w:rPr>
        <w:t>Ευχαριστούμε.</w:t>
      </w:r>
    </w:p>
    <w:p w14:paraId="14AC5CD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 κ. Παφίλης έχει τον λόγο.</w:t>
      </w:r>
    </w:p>
    <w:p w14:paraId="14AC5CD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ΑΘΑΝΑΣΙΟΣ ΠΑΦΙΛΗΣ:</w:t>
      </w:r>
      <w:r>
        <w:rPr>
          <w:rFonts w:eastAsia="Times New Roman" w:cs="Times New Roman"/>
          <w:szCs w:val="24"/>
        </w:rPr>
        <w:t xml:space="preserve"> Θα έλεγα πως θα περίμενε κανένας αφελής από την αποψινή συζήτηση με βάση και τις γενικότερες εξελίξεις, τις διεθνείς εξελίξε</w:t>
      </w:r>
      <w:r>
        <w:rPr>
          <w:rFonts w:eastAsia="Times New Roman" w:cs="Times New Roman"/>
          <w:szCs w:val="24"/>
        </w:rPr>
        <w:t xml:space="preserve">ις, εννοώ, και σε όλον τον κόσμο αλλά και στην Ευρώπη και στην περιοχή μας, να γίνει κάποια σοβαρή συζήτηση, κάποια τοποθέτηση, που να λέει ότι ανεξάρτητα το τι ο καθένας μπορεί να πιστεύει και το τι πολιτική γραμμή και πολιτική άποψη έχει, αντιλαμβάνεται </w:t>
      </w:r>
      <w:r>
        <w:rPr>
          <w:rFonts w:eastAsia="Times New Roman" w:cs="Times New Roman"/>
          <w:szCs w:val="24"/>
        </w:rPr>
        <w:t>τη σοβαρότητα των εξελίξεων.</w:t>
      </w:r>
    </w:p>
    <w:p w14:paraId="14AC5CD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Αντ’ αυτού, τι είχαμε και σήμερα; Είχαμε καλλιστεία της ατάκας, πασαρέλα. Ποιος θα πει την καλύτερη ατάκα; Ο Πρωθυπουργός ή ο Αρχηγός της Αξιωματικής Αντιπολίτευσης; Του ΠΑΣΟΚ ή του τάδε κόμματος; </w:t>
      </w:r>
      <w:r>
        <w:rPr>
          <w:rFonts w:eastAsia="Times New Roman" w:cs="Times New Roman"/>
          <w:szCs w:val="24"/>
        </w:rPr>
        <w:t>Α</w:t>
      </w:r>
      <w:r>
        <w:rPr>
          <w:rFonts w:eastAsia="Times New Roman" w:cs="Times New Roman"/>
          <w:szCs w:val="24"/>
        </w:rPr>
        <w:t>υτό νομίζουμε ότι δεν είναι κ</w:t>
      </w:r>
      <w:r>
        <w:rPr>
          <w:rFonts w:eastAsia="Times New Roman" w:cs="Times New Roman"/>
          <w:szCs w:val="24"/>
        </w:rPr>
        <w:t>αθόλου τυχαίο.</w:t>
      </w:r>
    </w:p>
    <w:p w14:paraId="14AC5CD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 xml:space="preserve">α από τα ίδια. Κουραστική και απαράδεκτη οξύτητα, διαγωνισμός ποιος θα πει την καλύτερη εξυπνάδα, τη στιγμή που τι </w:t>
      </w:r>
      <w:r>
        <w:rPr>
          <w:rFonts w:eastAsia="Times New Roman" w:cs="Times New Roman"/>
          <w:szCs w:val="24"/>
        </w:rPr>
        <w:lastRenderedPageBreak/>
        <w:t>ακριβώς συμβαίνει; Καλά, δεν καταλαβαίνετε ότι τρίζει όλο το καπιταλιστικό οικοδόμημα; Πού ζείτε; Δεν αντιλαμβάνεται κανένας</w:t>
      </w:r>
      <w:r>
        <w:rPr>
          <w:rFonts w:eastAsia="Times New Roman" w:cs="Times New Roman"/>
          <w:szCs w:val="24"/>
        </w:rPr>
        <w:t xml:space="preserve"> τις διεθνείς εξελίξεις;</w:t>
      </w:r>
    </w:p>
    <w:p w14:paraId="14AC5CD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Εδώ κάνετε προβλέψεις για το 2019, το 2018, το 2020, τι ανάπτυξη, πόση ανάπτυξη, αν θα είμαστε σε σκληρό πυρήνα –μεγάλη διαμάχη-, στη δραχμή ή στο ευρώ, όταν ο Αμερικάνος Πρέσβης στην Ευρωπαϊκή Ένωση λέει ότι σε έναν χρόνο δεν θα υ</w:t>
      </w:r>
      <w:r>
        <w:rPr>
          <w:rFonts w:eastAsia="Times New Roman" w:cs="Times New Roman"/>
          <w:szCs w:val="24"/>
        </w:rPr>
        <w:t xml:space="preserve">πάρχει ευρώ; Δεν λέμε ότι μπορεί να είναι έτσι. </w:t>
      </w:r>
    </w:p>
    <w:p w14:paraId="14AC5CD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Βρισκόμαστε, λοιπόν, σε μ</w:t>
      </w:r>
      <w:r>
        <w:rPr>
          <w:rFonts w:eastAsia="Times New Roman" w:cs="Times New Roman"/>
          <w:szCs w:val="24"/>
        </w:rPr>
        <w:t>ί</w:t>
      </w:r>
      <w:r>
        <w:rPr>
          <w:rFonts w:eastAsia="Times New Roman" w:cs="Times New Roman"/>
          <w:szCs w:val="24"/>
        </w:rPr>
        <w:t>α κρίσιμη περίοδο, που τι βγάζει; Ότι αυτό το σύστημα έχει σαπίσει και η οσμή που αποπνέει είναι πάρα πολύ θανατηφόρα και ότι έχει και μεγάλους κινδύνους για ολόκληρη την ανθρωπότητ</w:t>
      </w:r>
      <w:r>
        <w:rPr>
          <w:rFonts w:eastAsia="Times New Roman" w:cs="Times New Roman"/>
          <w:szCs w:val="24"/>
        </w:rPr>
        <w:t>α.</w:t>
      </w:r>
    </w:p>
    <w:p w14:paraId="14AC5CD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w:t>
      </w:r>
      <w:r>
        <w:rPr>
          <w:rFonts w:eastAsia="Times New Roman" w:cs="Times New Roman"/>
          <w:szCs w:val="24"/>
        </w:rPr>
        <w:t>είχνει και κάτι ακόμα: ότι δεν μπορεί πια με τις γνωστές μεθόδους, με πολιτικούς τρόπους να ξεπεράσει την κρίση. Υπάρχει όξυνση των αντιθέσεων, των διεθνών ανταγωνισμών σε πολύ μεγάλο επίπεδο και αυτό μπορεί να σημαδεύει –και σημαδεύει- και περιφερειακ</w:t>
      </w:r>
      <w:r>
        <w:rPr>
          <w:rFonts w:eastAsia="Times New Roman" w:cs="Times New Roman"/>
          <w:szCs w:val="24"/>
        </w:rPr>
        <w:t>ούς ή και μεγαλύτερους πολέμους.</w:t>
      </w:r>
    </w:p>
    <w:p w14:paraId="14AC5CD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Έχουμε ενίσχυση των φυγόκεντρων δυνάμεων και στο εσωτερικό της Ευρωζώνης και η Νέα Δημοκρατία και ο ΣΥΡΙΖΑ κάνουν ανταγωνισμό και διαγωνισμό μαζί και με τα άλλα κόμματα </w:t>
      </w:r>
      <w:r>
        <w:rPr>
          <w:rFonts w:eastAsia="Times New Roman" w:cs="Times New Roman"/>
          <w:szCs w:val="24"/>
        </w:rPr>
        <w:lastRenderedPageBreak/>
        <w:t>ποιος θα εξυπηρετήσει καλύτερα τα συμφέροντα αυτού του</w:t>
      </w:r>
      <w:r>
        <w:rPr>
          <w:rFonts w:eastAsia="Times New Roman" w:cs="Times New Roman"/>
          <w:szCs w:val="24"/>
        </w:rPr>
        <w:t xml:space="preserve"> συστήματος. Αυτή είναι η ουσία της αντιπαράθεσης.</w:t>
      </w:r>
    </w:p>
    <w:p w14:paraId="14AC5CE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w:t>
      </w:r>
      <w:r>
        <w:rPr>
          <w:rFonts w:eastAsia="Times New Roman" w:cs="Times New Roman"/>
          <w:szCs w:val="24"/>
        </w:rPr>
        <w:t xml:space="preserve"> διάλογος είναι αποκαλυπτικός. Γιατί καλές οι κόντρες, κύριε Δένδια, αλλά εσείς τι λέτε; Πρώτον, τι κάνατε εσείς και όλοι σας; Τρίτο μνημόνιο, υπογραφή. Όλοι μαζί. Τώρα, τι γίνεται; Εσείς τι λέτε; Τι λέει</w:t>
      </w:r>
      <w:r>
        <w:rPr>
          <w:rFonts w:eastAsia="Times New Roman" w:cs="Times New Roman"/>
          <w:szCs w:val="24"/>
        </w:rPr>
        <w:t xml:space="preserve"> η Νέα Δημοκρατία και το ΠΑΣΟΚ και άλλα κόμματα; Πιέζουν: Κλείστε την αξιολόγηση. Η Κυβέρνηση τι λέει; Αυτά είναι συμπεράσματα για τον ελληνικό λαό. Μα, τα έχουμε κάνει όλα. Όλες τις δεσμεύσεις, που αναλάβαμε, τις έχουμε κάνει. Όχι, δεν τις κάνατε, λέει η </w:t>
      </w:r>
      <w:r>
        <w:rPr>
          <w:rFonts w:eastAsia="Times New Roman" w:cs="Times New Roman"/>
          <w:szCs w:val="24"/>
        </w:rPr>
        <w:t>Νέα Δημοκρατία.</w:t>
      </w:r>
    </w:p>
    <w:p w14:paraId="14AC5CE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τι κρύβει, τι κρύβετε όλοι μαζί; Ότι αυτές οι δεσμεύσεις είναι για τον ελληνικό λαό κόλαση κυριολεκτικά και ότι γνωρίζετε όλοι σας, και οι μεν και οι δε, ανεξάρτητα του πώς θα εξελιχθεί η διαπραγμάτευση και το τι κείμενο θα υπογραφεί,</w:t>
      </w:r>
      <w:r>
        <w:rPr>
          <w:rFonts w:eastAsia="Times New Roman" w:cs="Times New Roman"/>
          <w:szCs w:val="24"/>
        </w:rPr>
        <w:t xml:space="preserve"> ότι έρχονται και νέα μέτρα.</w:t>
      </w:r>
    </w:p>
    <w:p w14:paraId="14AC5CE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αυτές οι διαβεβαιώσεις ότι ούτε 1 ευρώ νέα μέτρα και όλα τα υπόλοιπα, κατά τη γνώμη μας δεν έχουν κα</w:t>
      </w:r>
      <w:r>
        <w:rPr>
          <w:rFonts w:eastAsia="Times New Roman" w:cs="Times New Roman"/>
          <w:szCs w:val="24"/>
        </w:rPr>
        <w:t>μ</w:t>
      </w:r>
      <w:r>
        <w:rPr>
          <w:rFonts w:eastAsia="Times New Roman" w:cs="Times New Roman"/>
          <w:szCs w:val="24"/>
        </w:rPr>
        <w:t xml:space="preserve">μία πρακτική αξία με βάση όχι τις υποθέσεις, αλλά με βάση την ίδια την εμπειρία. </w:t>
      </w:r>
    </w:p>
    <w:p w14:paraId="14AC5CE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Τι πρέπει να αντιληφθεί ο ελληνικός λαός</w:t>
      </w:r>
      <w:r>
        <w:rPr>
          <w:rFonts w:eastAsia="Times New Roman" w:cs="Times New Roman"/>
          <w:szCs w:val="24"/>
        </w:rPr>
        <w:t xml:space="preserve"> τώρα; Γιατί πλέον παίζεται και ένα νέο έργο τώρα. Ότι ο καυγάς είναι για το ποιος είναι ο καλύτερος διαχειριστής αυτής της βάρβαρης πολιτικής.</w:t>
      </w:r>
    </w:p>
    <w:p w14:paraId="14AC5CE4"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Ο ΣΥΡΙΖΑ λέει «Εγώ τα κάνω όλα. Μου λέει μπράβο η Ευρωπαϊκή Ένωση. Γκρινιάζει το Διεθνές Νομισματικό Ταμείο. Θα </w:t>
      </w:r>
      <w:r>
        <w:rPr>
          <w:rFonts w:eastAsia="Times New Roman" w:cs="Times New Roman"/>
          <w:bCs/>
          <w:shd w:val="clear" w:color="auto" w:fill="FFFFFF"/>
        </w:rPr>
        <w:t xml:space="preserve">βρεθεί λύση.». Οι δε υπόλοιποι λένε «Όχι, να φύγετε εσείς, να έρθουμε εμείς, για να κάνουμε την ίδια πολιτική και να την εφαρμόσουμε καλύτερα» </w:t>
      </w:r>
      <w:r>
        <w:rPr>
          <w:rFonts w:eastAsia="Times New Roman"/>
          <w:bCs/>
          <w:shd w:val="clear" w:color="auto" w:fill="FFFFFF"/>
        </w:rPr>
        <w:t>–</w:t>
      </w:r>
      <w:r>
        <w:rPr>
          <w:rFonts w:eastAsia="Times New Roman" w:cs="Times New Roman"/>
          <w:bCs/>
          <w:shd w:val="clear" w:color="auto" w:fill="FFFFFF"/>
        </w:rPr>
        <w:t>μ</w:t>
      </w:r>
      <w:r>
        <w:rPr>
          <w:rFonts w:eastAsia="Times New Roman" w:cs="Times New Roman"/>
          <w:bCs/>
          <w:shd w:val="clear" w:color="auto" w:fill="FFFFFF"/>
        </w:rPr>
        <w:t>ί</w:t>
      </w:r>
      <w:r>
        <w:rPr>
          <w:rFonts w:eastAsia="Times New Roman" w:cs="Times New Roman"/>
          <w:bCs/>
          <w:shd w:val="clear" w:color="auto" w:fill="FFFFFF"/>
        </w:rPr>
        <w:t>α αντιλαϊκή, μ</w:t>
      </w:r>
      <w:r>
        <w:rPr>
          <w:rFonts w:eastAsia="Times New Roman" w:cs="Times New Roman"/>
          <w:bCs/>
          <w:shd w:val="clear" w:color="auto" w:fill="FFFFFF"/>
        </w:rPr>
        <w:t>ί</w:t>
      </w:r>
      <w:r>
        <w:rPr>
          <w:rFonts w:eastAsia="Times New Roman" w:cs="Times New Roman"/>
          <w:bCs/>
          <w:shd w:val="clear" w:color="auto" w:fill="FFFFFF"/>
        </w:rPr>
        <w:t xml:space="preserve">α βάρβαρη πολιτική. </w:t>
      </w:r>
    </w:p>
    <w:p w14:paraId="14AC5CE5"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Τώρα, σε ό,τι αφορά την </w:t>
      </w:r>
      <w:r>
        <w:rPr>
          <w:rFonts w:eastAsia="Times New Roman" w:cs="Times New Roman"/>
          <w:bCs/>
          <w:shd w:val="clear" w:color="auto" w:fill="FFFFFF"/>
        </w:rPr>
        <w:t>ε</w:t>
      </w:r>
      <w:r>
        <w:rPr>
          <w:rFonts w:eastAsia="Times New Roman" w:cs="Times New Roman"/>
          <w:bCs/>
          <w:shd w:val="clear" w:color="auto" w:fill="FFFFFF"/>
        </w:rPr>
        <w:t xml:space="preserve">ξεταστική και τη </w:t>
      </w:r>
      <w:r>
        <w:rPr>
          <w:rFonts w:eastAsia="Times New Roman"/>
          <w:bCs/>
          <w:shd w:val="clear" w:color="auto" w:fill="FFFFFF"/>
        </w:rPr>
        <w:t>συζήτηση</w:t>
      </w:r>
      <w:r>
        <w:rPr>
          <w:rFonts w:eastAsia="Times New Roman" w:cs="Times New Roman"/>
          <w:bCs/>
          <w:shd w:val="clear" w:color="auto" w:fill="FFFFFF"/>
        </w:rPr>
        <w:t xml:space="preserve"> και τα πορίσματα, έχουμε περάσει πολλές εξεταστικές. Για πείτε μας, λοιπόν, όλοι σας, που ορκίζεστε για τις εξεταστικές, για τη διαφάνεια κ.λπ., ποιο ήταν το αποτέλεσμα; Δεν θυμάμαι πόσες </w:t>
      </w:r>
      <w:r>
        <w:rPr>
          <w:rFonts w:eastAsia="Times New Roman"/>
          <w:bCs/>
          <w:shd w:val="clear" w:color="auto" w:fill="FFFFFF"/>
        </w:rPr>
        <w:t>είναι</w:t>
      </w:r>
      <w:r>
        <w:rPr>
          <w:rFonts w:eastAsia="Times New Roman" w:cs="Times New Roman"/>
          <w:bCs/>
          <w:shd w:val="clear" w:color="auto" w:fill="FFFFFF"/>
        </w:rPr>
        <w:t>. Έντεκα; Δεκαπέντε; Ποιο ήταν το αποτέλεσμα; Βγήκε άκρη πουθε</w:t>
      </w:r>
      <w:r>
        <w:rPr>
          <w:rFonts w:eastAsia="Times New Roman" w:cs="Times New Roman"/>
          <w:bCs/>
          <w:shd w:val="clear" w:color="auto" w:fill="FFFFFF"/>
        </w:rPr>
        <w:t xml:space="preserve">νά; Όχι. </w:t>
      </w:r>
    </w:p>
    <w:p w14:paraId="14AC5CE6"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Αυτή, όμως, η </w:t>
      </w:r>
      <w:r>
        <w:rPr>
          <w:rFonts w:eastAsia="Times New Roman" w:cs="Times New Roman"/>
          <w:bCs/>
          <w:shd w:val="clear" w:color="auto" w:fill="FFFFFF"/>
        </w:rPr>
        <w:t>ε</w:t>
      </w:r>
      <w:r>
        <w:rPr>
          <w:rFonts w:eastAsia="Times New Roman" w:cs="Times New Roman"/>
          <w:bCs/>
          <w:shd w:val="clear" w:color="auto" w:fill="FFFFFF"/>
        </w:rPr>
        <w:t xml:space="preserve">ξεταστική </w:t>
      </w:r>
      <w:r>
        <w:rPr>
          <w:rFonts w:eastAsia="Times New Roman"/>
          <w:bCs/>
          <w:shd w:val="clear" w:color="auto" w:fill="FFFFFF"/>
        </w:rPr>
        <w:t>είναι</w:t>
      </w:r>
      <w:r>
        <w:rPr>
          <w:rFonts w:eastAsia="Times New Roman" w:cs="Times New Roman"/>
          <w:bCs/>
          <w:shd w:val="clear" w:color="auto" w:fill="FFFFFF"/>
        </w:rPr>
        <w:t xml:space="preserve"> βολική. </w:t>
      </w:r>
      <w:r>
        <w:rPr>
          <w:rFonts w:eastAsia="Times New Roman"/>
          <w:bCs/>
          <w:shd w:val="clear" w:color="auto" w:fill="FFFFFF"/>
        </w:rPr>
        <w:t>Είναι</w:t>
      </w:r>
      <w:r>
        <w:rPr>
          <w:rFonts w:eastAsia="Times New Roman" w:cs="Times New Roman"/>
          <w:bCs/>
          <w:shd w:val="clear" w:color="auto" w:fill="FFFFFF"/>
        </w:rPr>
        <w:t xml:space="preserve"> βολική και για το κυβερνητικό κόμμα και για την Αντιπολίτευση. Γιατί μεταθέτει τα κεντρικά πολιτικά προβλήματα και τα εστιάζει στο θέμα της διαπλοκής </w:t>
      </w:r>
      <w:r>
        <w:rPr>
          <w:rFonts w:eastAsia="Times New Roman"/>
          <w:bCs/>
          <w:shd w:val="clear" w:color="auto" w:fill="FFFFFF"/>
        </w:rPr>
        <w:t>–</w:t>
      </w:r>
      <w:r>
        <w:rPr>
          <w:rFonts w:eastAsia="Times New Roman" w:cs="Times New Roman"/>
          <w:bCs/>
          <w:shd w:val="clear" w:color="auto" w:fill="FFFFFF"/>
        </w:rPr>
        <w:t>θα πω παρακάτω τι σημαίνει διαπλοκή</w:t>
      </w:r>
      <w:r>
        <w:rPr>
          <w:rFonts w:eastAsia="Times New Roman"/>
          <w:bCs/>
          <w:shd w:val="clear" w:color="auto" w:fill="FFFFFF"/>
        </w:rPr>
        <w:t>–</w:t>
      </w:r>
      <w:r>
        <w:rPr>
          <w:rFonts w:eastAsia="Times New Roman" w:cs="Times New Roman"/>
          <w:bCs/>
          <w:shd w:val="clear" w:color="auto" w:fill="FFFFFF"/>
        </w:rPr>
        <w:t xml:space="preserve"> με πολλαπλούς</w:t>
      </w:r>
      <w:r>
        <w:rPr>
          <w:rFonts w:eastAsia="Times New Roman" w:cs="Times New Roman"/>
          <w:bCs/>
          <w:shd w:val="clear" w:color="auto" w:fill="FFFFFF"/>
        </w:rPr>
        <w:t xml:space="preserve"> στόχους. </w:t>
      </w:r>
    </w:p>
    <w:p w14:paraId="14AC5CE7"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Πρώτον, αποπροσανατολίζεται ο κόσμος. Φαντάζομαι, όμως, ότι σας βαρέθηκαν. </w:t>
      </w:r>
      <w:r>
        <w:rPr>
          <w:rFonts w:eastAsia="Times New Roman" w:cs="Times New Roman"/>
          <w:bCs/>
          <w:shd w:val="clear" w:color="auto" w:fill="FFFFFF"/>
        </w:rPr>
        <w:t>Π</w:t>
      </w:r>
      <w:r>
        <w:rPr>
          <w:rFonts w:eastAsia="Times New Roman" w:cs="Times New Roman"/>
          <w:bCs/>
          <w:shd w:val="clear" w:color="auto" w:fill="FFFFFF"/>
        </w:rPr>
        <w:t>άρτε το υπ</w:t>
      </w:r>
      <w:r>
        <w:rPr>
          <w:rFonts w:eastAsia="Times New Roman" w:cs="Times New Roman"/>
          <w:bCs/>
          <w:shd w:val="clear" w:color="auto" w:fill="FFFFFF"/>
        </w:rPr>
        <w:t xml:space="preserve">’ </w:t>
      </w:r>
      <w:r>
        <w:rPr>
          <w:rFonts w:eastAsia="Times New Roman" w:cs="Times New Roman"/>
          <w:bCs/>
          <w:shd w:val="clear" w:color="auto" w:fill="FFFFFF"/>
        </w:rPr>
        <w:t>όψ</w:t>
      </w:r>
      <w:r>
        <w:rPr>
          <w:rFonts w:eastAsia="Times New Roman" w:cs="Times New Roman"/>
          <w:bCs/>
          <w:shd w:val="clear" w:color="auto" w:fill="FFFFFF"/>
        </w:rPr>
        <w:t>ιν</w:t>
      </w:r>
      <w:r>
        <w:rPr>
          <w:rFonts w:eastAsia="Times New Roman" w:cs="Times New Roman"/>
          <w:bCs/>
          <w:shd w:val="clear" w:color="auto" w:fill="FFFFFF"/>
        </w:rPr>
        <w:t xml:space="preserve"> αυτό που λέμε: Όλον αυτόν τον καυγά και όλα αυτά που γίνονται εδώ μέσα στη </w:t>
      </w:r>
      <w:r>
        <w:rPr>
          <w:rFonts w:eastAsia="Times New Roman"/>
          <w:bCs/>
          <w:shd w:val="clear" w:color="auto" w:fill="FFFFFF"/>
        </w:rPr>
        <w:t>Βουλή</w:t>
      </w:r>
      <w:r>
        <w:rPr>
          <w:rFonts w:eastAsia="Times New Roman" w:cs="Times New Roman"/>
          <w:bCs/>
          <w:shd w:val="clear" w:color="auto" w:fill="FFFFFF"/>
        </w:rPr>
        <w:t>, ανεξάρτητα αν δίνουν δυνατότητα για κουτσομπολιό, τα βαρέθηκαν. Δίνουν</w:t>
      </w:r>
      <w:r>
        <w:rPr>
          <w:rFonts w:eastAsia="Times New Roman" w:cs="Times New Roman"/>
          <w:bCs/>
          <w:shd w:val="clear" w:color="auto" w:fill="FFFFFF"/>
        </w:rPr>
        <w:t>, λοιπόν, τη δυνατότητα να αποπροσανατολιστεί ο κόσμος, να φύγει από το βασικό πρόβλημα που υπάρχει.</w:t>
      </w:r>
    </w:p>
    <w:p w14:paraId="14AC5CE8"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Υπάρχουν και άλλοι πολλαπλοί στόχοι. Κατά τη γνώμη μας, ποιοι </w:t>
      </w:r>
      <w:r>
        <w:rPr>
          <w:rFonts w:eastAsia="Times New Roman"/>
          <w:bCs/>
          <w:shd w:val="clear" w:color="auto" w:fill="FFFFFF"/>
        </w:rPr>
        <w:t>είναι</w:t>
      </w:r>
      <w:r>
        <w:rPr>
          <w:rFonts w:eastAsia="Times New Roman" w:cs="Times New Roman"/>
          <w:bCs/>
          <w:shd w:val="clear" w:color="auto" w:fill="FFFFFF"/>
        </w:rPr>
        <w:t xml:space="preserve"> οι σοβαρότεροι; Πρώτον, αποκρύπτεται συνειδητά και από όλους, από όλα τα κόμματα πλην τ</w:t>
      </w:r>
      <w:r>
        <w:rPr>
          <w:rFonts w:eastAsia="Times New Roman" w:cs="Times New Roman"/>
          <w:bCs/>
          <w:shd w:val="clear" w:color="auto" w:fill="FFFFFF"/>
        </w:rPr>
        <w:t>ου ΚΚΕ</w:t>
      </w:r>
      <w:r>
        <w:rPr>
          <w:rFonts w:eastAsia="Times New Roman"/>
          <w:bCs/>
          <w:shd w:val="clear" w:color="auto" w:fill="FFFFFF"/>
        </w:rPr>
        <w:t xml:space="preserve"> –και το</w:t>
      </w:r>
      <w:r>
        <w:rPr>
          <w:rFonts w:eastAsia="Times New Roman" w:cs="Times New Roman"/>
          <w:bCs/>
          <w:shd w:val="clear" w:color="auto" w:fill="FFFFFF"/>
        </w:rPr>
        <w:t xml:space="preserve"> εννοώ το «όλα»</w:t>
      </w:r>
      <w:r>
        <w:rPr>
          <w:rFonts w:eastAsia="Times New Roman"/>
          <w:bCs/>
          <w:shd w:val="clear" w:color="auto" w:fill="FFFFFF"/>
        </w:rPr>
        <w:t>–</w:t>
      </w:r>
      <w:r>
        <w:rPr>
          <w:rFonts w:eastAsia="Times New Roman" w:cs="Times New Roman"/>
          <w:bCs/>
          <w:shd w:val="clear" w:color="auto" w:fill="FFFFFF"/>
        </w:rPr>
        <w:t xml:space="preserve"> ο χαρακτήρας της κρίσης. Γιατί φτάσαμε </w:t>
      </w:r>
      <w:r>
        <w:rPr>
          <w:rFonts w:eastAsia="Times New Roman" w:cs="Times New Roman"/>
          <w:bCs/>
          <w:shd w:val="clear" w:color="auto" w:fill="FFFFFF"/>
        </w:rPr>
        <w:t>ω</w:t>
      </w:r>
      <w:r>
        <w:rPr>
          <w:rFonts w:eastAsia="Times New Roman" w:cs="Times New Roman"/>
          <w:bCs/>
          <w:shd w:val="clear" w:color="auto" w:fill="FFFFFF"/>
        </w:rPr>
        <w:t xml:space="preserve">ς εδώ; </w:t>
      </w:r>
    </w:p>
    <w:p w14:paraId="14AC5CE9"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Μα, καλά, σοβαρολογείτε; Φτάσαμε </w:t>
      </w:r>
      <w:r>
        <w:rPr>
          <w:rFonts w:eastAsia="Times New Roman" w:cs="Times New Roman"/>
          <w:bCs/>
          <w:shd w:val="clear" w:color="auto" w:fill="FFFFFF"/>
        </w:rPr>
        <w:t>ω</w:t>
      </w:r>
      <w:r>
        <w:rPr>
          <w:rFonts w:eastAsia="Times New Roman" w:cs="Times New Roman"/>
          <w:bCs/>
          <w:shd w:val="clear" w:color="auto" w:fill="FFFFFF"/>
        </w:rPr>
        <w:t>ς εδώ με τα 1,7 δισεκατομμύρι</w:t>
      </w:r>
      <w:r>
        <w:rPr>
          <w:rFonts w:eastAsia="Times New Roman" w:cs="Times New Roman"/>
          <w:bCs/>
          <w:shd w:val="clear" w:color="auto" w:fill="FFFFFF"/>
        </w:rPr>
        <w:t>ο</w:t>
      </w:r>
      <w:r>
        <w:rPr>
          <w:rFonts w:eastAsia="Times New Roman" w:cs="Times New Roman"/>
          <w:bCs/>
          <w:shd w:val="clear" w:color="auto" w:fill="FFFFFF"/>
        </w:rPr>
        <w:t xml:space="preserve"> ευρώ των ΜΜΕ και των κομμάτων </w:t>
      </w:r>
      <w:r>
        <w:rPr>
          <w:rFonts w:eastAsia="Times New Roman"/>
          <w:bCs/>
          <w:shd w:val="clear" w:color="auto" w:fill="FFFFFF"/>
        </w:rPr>
        <w:t xml:space="preserve">– </w:t>
      </w:r>
      <w:r>
        <w:rPr>
          <w:rFonts w:eastAsia="Times New Roman" w:cs="Times New Roman"/>
          <w:bCs/>
          <w:shd w:val="clear" w:color="auto" w:fill="FFFFFF"/>
        </w:rPr>
        <w:t>του ΠΑΣΟΚ και της Νέα Δημοκρατίας, δηλαδή; Για αυτό χρεοκόπησε η ελληνική οικονο</w:t>
      </w:r>
      <w:r>
        <w:rPr>
          <w:rFonts w:eastAsia="Times New Roman" w:cs="Times New Roman"/>
          <w:bCs/>
          <w:shd w:val="clear" w:color="auto" w:fill="FFFFFF"/>
        </w:rPr>
        <w:t>μία;</w:t>
      </w:r>
    </w:p>
    <w:p w14:paraId="14AC5CEA"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Κύριε Παφίλη, σε ένα λεπτό θα μπορέσετε να κλείσετε; </w:t>
      </w:r>
    </w:p>
    <w:p w14:paraId="14AC5CEB"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ΑΘΑΝΑΣΙΟΣ ΠΑΦΙΛΗΣ:</w:t>
      </w:r>
      <w:r>
        <w:rPr>
          <w:rFonts w:eastAsia="Times New Roman" w:cs="Times New Roman"/>
          <w:bCs/>
          <w:shd w:val="clear" w:color="auto" w:fill="FFFFFF"/>
        </w:rPr>
        <w:t xml:space="preserve"> Όχι, δεν θα μπορέσω. </w:t>
      </w:r>
    </w:p>
    <w:p w14:paraId="14AC5CEC"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Δεν θα μπορέσετε. Θα μπορέστε σε περισσότερο. </w:t>
      </w:r>
    </w:p>
    <w:p w14:paraId="14AC5CED"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lastRenderedPageBreak/>
        <w:t>ΑΘΑΝΑΣΙΟΣ ΠΑΦΙΛΗΣ:</w:t>
      </w:r>
      <w:r>
        <w:rPr>
          <w:rFonts w:eastAsia="Times New Roman" w:cs="Times New Roman"/>
          <w:bCs/>
          <w:shd w:val="clear" w:color="auto" w:fill="FFFFFF"/>
        </w:rPr>
        <w:t xml:space="preserve"> Έχουμε έναν μόνο ομιλητή. Διεκδικούμε, τουλάχιστον, λίγο παραπάνω χρόνο. </w:t>
      </w:r>
    </w:p>
    <w:p w14:paraId="14AC5CEE"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ΠΡΟΕΔΡΟΣ (Νικόλαος Βούτσης):</w:t>
      </w:r>
      <w:r>
        <w:rPr>
          <w:rFonts w:eastAsia="Times New Roman" w:cs="Times New Roman"/>
          <w:bCs/>
          <w:shd w:val="clear" w:color="auto" w:fill="FFFFFF"/>
        </w:rPr>
        <w:t xml:space="preserve"> Ωραία. </w:t>
      </w:r>
    </w:p>
    <w:p w14:paraId="14AC5CEF"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
          <w:bCs/>
          <w:shd w:val="clear" w:color="auto" w:fill="FFFFFF"/>
        </w:rPr>
        <w:t>ΑΘΑΝΑΣΙΟΣ ΠΑΦΙΛΗΣ:</w:t>
      </w:r>
      <w:r>
        <w:rPr>
          <w:rFonts w:eastAsia="Times New Roman" w:cs="Times New Roman"/>
          <w:bCs/>
          <w:shd w:val="clear" w:color="auto" w:fill="FFFFFF"/>
        </w:rPr>
        <w:t xml:space="preserve"> Λέω, λοιπόν, ότι φτάσαμε ως εδώ από αυτό ακριβώς; Για αυτό η Ελλάδα έφτασε στη χρεοκοπία; Το τρίγωνο της αμαρτίας, που λέτε, </w:t>
      </w:r>
      <w:r>
        <w:rPr>
          <w:rFonts w:eastAsia="Times New Roman" w:cs="Times New Roman"/>
          <w:bCs/>
          <w:shd w:val="clear" w:color="auto" w:fill="FFFFFF"/>
        </w:rPr>
        <w:t xml:space="preserve">μετά τη Μεταπολίτευση έφερε την Ελλάδα στη χρεοκοπία; </w:t>
      </w:r>
    </w:p>
    <w:p w14:paraId="14AC5CF0"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Μα ποιον κοροϊδεύετε; Καλά δεν ντρέπεται κανένας; Τι </w:t>
      </w:r>
      <w:r>
        <w:rPr>
          <w:rFonts w:eastAsia="Times New Roman"/>
          <w:bCs/>
          <w:shd w:val="clear" w:color="auto" w:fill="FFFFFF"/>
        </w:rPr>
        <w:t>είναι</w:t>
      </w:r>
      <w:r>
        <w:rPr>
          <w:rFonts w:eastAsia="Times New Roman" w:cs="Times New Roman"/>
          <w:bCs/>
          <w:shd w:val="clear" w:color="auto" w:fill="FFFFFF"/>
        </w:rPr>
        <w:t xml:space="preserve"> αυτά τώρα; Αυτά </w:t>
      </w:r>
      <w:r>
        <w:rPr>
          <w:rFonts w:eastAsia="Times New Roman"/>
          <w:bCs/>
          <w:shd w:val="clear" w:color="auto" w:fill="FFFFFF"/>
        </w:rPr>
        <w:t>είναι</w:t>
      </w:r>
      <w:r>
        <w:rPr>
          <w:rFonts w:eastAsia="Times New Roman" w:cs="Times New Roman"/>
          <w:bCs/>
          <w:shd w:val="clear" w:color="auto" w:fill="FFFFFF"/>
        </w:rPr>
        <w:t xml:space="preserve"> αντιεπιστημονικά πράγματα. </w:t>
      </w:r>
      <w:r>
        <w:rPr>
          <w:rFonts w:eastAsia="Times New Roman"/>
          <w:bCs/>
          <w:shd w:val="clear" w:color="auto" w:fill="FFFFFF"/>
        </w:rPr>
        <w:t>Είναι</w:t>
      </w:r>
      <w:r>
        <w:rPr>
          <w:rFonts w:eastAsia="Times New Roman" w:cs="Times New Roman"/>
          <w:bCs/>
          <w:shd w:val="clear" w:color="auto" w:fill="FFFFFF"/>
        </w:rPr>
        <w:t xml:space="preserve"> καπιταλιστική κρίση βαρβάτη. </w:t>
      </w:r>
      <w:r>
        <w:rPr>
          <w:rFonts w:eastAsia="Times New Roman" w:cs="Times New Roman"/>
          <w:bCs/>
          <w:shd w:val="clear" w:color="auto" w:fill="FFFFFF"/>
        </w:rPr>
        <w:t>Μ</w:t>
      </w:r>
      <w:r>
        <w:rPr>
          <w:rFonts w:eastAsia="Times New Roman" w:cs="Times New Roman"/>
          <w:bCs/>
          <w:shd w:val="clear" w:color="auto" w:fill="FFFFFF"/>
        </w:rPr>
        <w:t>άλιστα με καινούρ</w:t>
      </w:r>
      <w:r>
        <w:rPr>
          <w:rFonts w:eastAsia="Times New Roman" w:cs="Times New Roman"/>
          <w:bCs/>
          <w:shd w:val="clear" w:color="auto" w:fill="FFFFFF"/>
        </w:rPr>
        <w:t>γ</w:t>
      </w:r>
      <w:r>
        <w:rPr>
          <w:rFonts w:eastAsia="Times New Roman" w:cs="Times New Roman"/>
          <w:bCs/>
          <w:shd w:val="clear" w:color="auto" w:fill="FFFFFF"/>
        </w:rPr>
        <w:t xml:space="preserve">ια χαρακτηριστικά. Αυτό το κρύψατε. </w:t>
      </w:r>
      <w:r>
        <w:rPr>
          <w:rFonts w:eastAsia="Times New Roman" w:cs="Times New Roman"/>
          <w:bCs/>
          <w:shd w:val="clear" w:color="auto" w:fill="FFFFFF"/>
        </w:rPr>
        <w:t>Η</w:t>
      </w:r>
      <w:r>
        <w:rPr>
          <w:rFonts w:eastAsia="Times New Roman" w:cs="Times New Roman"/>
          <w:bCs/>
          <w:shd w:val="clear" w:color="auto" w:fill="FFFFFF"/>
        </w:rPr>
        <w:t xml:space="preserve"> μεν Νέα Δημοκρατία λογικά το κρύβει, αλλά ο ΣΥΡΙΖΑ εκεί έπαιξε και εκεί ανέβηκε στην εξουσία. </w:t>
      </w:r>
    </w:p>
    <w:p w14:paraId="14AC5CF1"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Αντί να πει για το σύστημα, τι είπε; Δεν φταίει το σύστημα, φταίει ο διαχειριστής. Αν φύγει το ΠΑΣΟΚ και η Νέα Δημοκρατία, θα έρθω εγώ και θα φτιάξω τα λάθη του</w:t>
      </w:r>
      <w:r>
        <w:rPr>
          <w:rFonts w:eastAsia="Times New Roman" w:cs="Times New Roman"/>
          <w:bCs/>
          <w:shd w:val="clear" w:color="auto" w:fill="FFFFFF"/>
        </w:rPr>
        <w:t xml:space="preserve"> καπιταλισμού. Αυτό είπατε και έτσι κερδίσατε και τις εκλογές και τον </w:t>
      </w:r>
      <w:r>
        <w:rPr>
          <w:rFonts w:eastAsia="Times New Roman"/>
          <w:bCs/>
          <w:shd w:val="clear" w:color="auto" w:fill="FFFFFF"/>
        </w:rPr>
        <w:t>κόσμο</w:t>
      </w:r>
      <w:r>
        <w:rPr>
          <w:rFonts w:eastAsia="Times New Roman" w:cs="Times New Roman"/>
          <w:bCs/>
          <w:shd w:val="clear" w:color="auto" w:fill="FFFFFF"/>
        </w:rPr>
        <w:t xml:space="preserve">. Εδώ </w:t>
      </w:r>
      <w:r>
        <w:rPr>
          <w:rFonts w:eastAsia="Times New Roman"/>
          <w:bCs/>
          <w:shd w:val="clear" w:color="auto" w:fill="FFFFFF"/>
        </w:rPr>
        <w:t>είναι</w:t>
      </w:r>
      <w:r>
        <w:rPr>
          <w:rFonts w:eastAsia="Times New Roman" w:cs="Times New Roman"/>
          <w:bCs/>
          <w:shd w:val="clear" w:color="auto" w:fill="FFFFFF"/>
        </w:rPr>
        <w:t xml:space="preserve"> η τεράστια ευθύνη. </w:t>
      </w:r>
    </w:p>
    <w:p w14:paraId="14AC5CF2"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Όταν ο κόσμος άρχισε να σκέφτεται ότι δεν φταίνε τα κόμματα της διαχείρισης </w:t>
      </w:r>
      <w:r>
        <w:rPr>
          <w:rFonts w:eastAsia="Times New Roman"/>
          <w:bCs/>
          <w:shd w:val="clear" w:color="auto" w:fill="FFFFFF"/>
        </w:rPr>
        <w:t>–</w:t>
      </w:r>
      <w:r>
        <w:rPr>
          <w:rFonts w:eastAsia="Times New Roman" w:cs="Times New Roman"/>
          <w:bCs/>
          <w:shd w:val="clear" w:color="auto" w:fill="FFFFFF"/>
        </w:rPr>
        <w:t xml:space="preserve">φταίνε και αυτά, γιατί υπηρετούν αυτή την </w:t>
      </w:r>
      <w:r>
        <w:rPr>
          <w:rFonts w:eastAsia="Times New Roman" w:cs="Times New Roman"/>
          <w:bCs/>
          <w:shd w:val="clear" w:color="auto" w:fill="FFFFFF"/>
        </w:rPr>
        <w:lastRenderedPageBreak/>
        <w:t>πολιτική</w:t>
      </w:r>
      <w:r>
        <w:rPr>
          <w:rFonts w:eastAsia="Times New Roman"/>
          <w:bCs/>
          <w:shd w:val="clear" w:color="auto" w:fill="FFFFFF"/>
        </w:rPr>
        <w:t>–</w:t>
      </w:r>
      <w:r>
        <w:rPr>
          <w:rFonts w:eastAsia="Times New Roman" w:cs="Times New Roman"/>
          <w:bCs/>
          <w:shd w:val="clear" w:color="auto" w:fill="FFFFFF"/>
        </w:rPr>
        <w:t xml:space="preserve"> αλλά κάτι σάπιο υπάρ</w:t>
      </w:r>
      <w:r>
        <w:rPr>
          <w:rFonts w:eastAsia="Times New Roman" w:cs="Times New Roman"/>
          <w:bCs/>
          <w:shd w:val="clear" w:color="auto" w:fill="FFFFFF"/>
        </w:rPr>
        <w:t xml:space="preserve">χει στο βασίλειο της Δανιμαρκίας, δηλαδή στο σύστημα, εσείς τότε του προσφέρατε την εύκολη λύση, η οποία αποδείχτηκε τραγωδία για τον ελληνικό λαό. Αυτή </w:t>
      </w:r>
      <w:r>
        <w:rPr>
          <w:rFonts w:eastAsia="Times New Roman"/>
          <w:bCs/>
          <w:shd w:val="clear" w:color="auto" w:fill="FFFFFF"/>
        </w:rPr>
        <w:t>είναι</w:t>
      </w:r>
      <w:r>
        <w:rPr>
          <w:rFonts w:eastAsia="Times New Roman" w:cs="Times New Roman"/>
          <w:bCs/>
          <w:shd w:val="clear" w:color="auto" w:fill="FFFFFF"/>
        </w:rPr>
        <w:t xml:space="preserve"> η μεγαλύτερη υπηρεσία και συνεχίζετε τον ίδιο χαβά τώρα. </w:t>
      </w:r>
    </w:p>
    <w:p w14:paraId="14AC5CF3"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Ακόμα και τώρα, μετά από όλα όσα έχουν </w:t>
      </w:r>
      <w:r>
        <w:rPr>
          <w:rFonts w:eastAsia="Times New Roman" w:cs="Times New Roman"/>
          <w:bCs/>
          <w:shd w:val="clear" w:color="auto" w:fill="FFFFFF"/>
        </w:rPr>
        <w:t xml:space="preserve">γίνει, λέτε ότι όλες οι καπιταλιστικές χώρες, τελικά, λόγω κακοδιαχείρισης οδηγήθηκαν εκεί; Λόγω των ΜΜΕ, των κομμάτων και λόγω των λαμογιών; Αυτά </w:t>
      </w:r>
      <w:r>
        <w:rPr>
          <w:rFonts w:eastAsia="Times New Roman"/>
          <w:bCs/>
          <w:shd w:val="clear" w:color="auto" w:fill="FFFFFF"/>
        </w:rPr>
        <w:t>είναι</w:t>
      </w:r>
      <w:r>
        <w:rPr>
          <w:rFonts w:eastAsia="Times New Roman" w:cs="Times New Roman"/>
          <w:bCs/>
          <w:shd w:val="clear" w:color="auto" w:fill="FFFFFF"/>
        </w:rPr>
        <w:t xml:space="preserve"> συστατικά του συστήματος του ίδιου. Υπάρχει πουθενά ηθικός καπιταλισμός χωρίς σκάνδαλα; Θα πω παρακάτω </w:t>
      </w:r>
      <w:r>
        <w:rPr>
          <w:rFonts w:eastAsia="Times New Roman" w:cs="Times New Roman"/>
          <w:bCs/>
          <w:shd w:val="clear" w:color="auto" w:fill="FFFFFF"/>
        </w:rPr>
        <w:t>ορισμένα παραδείγματα.</w:t>
      </w:r>
    </w:p>
    <w:p w14:paraId="14AC5CF4"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Δεύτερο και κυριότερο </w:t>
      </w:r>
      <w:r>
        <w:rPr>
          <w:rFonts w:eastAsia="Times New Roman"/>
          <w:bCs/>
          <w:shd w:val="clear" w:color="auto" w:fill="FFFFFF"/>
        </w:rPr>
        <w:t>είναι</w:t>
      </w:r>
      <w:r>
        <w:rPr>
          <w:rFonts w:eastAsia="Times New Roman" w:cs="Times New Roman"/>
          <w:bCs/>
          <w:shd w:val="clear" w:color="auto" w:fill="FFFFFF"/>
        </w:rPr>
        <w:t xml:space="preserve"> η αυταπάτη που προσφέρατε </w:t>
      </w:r>
      <w:r>
        <w:rPr>
          <w:rFonts w:eastAsia="Times New Roman"/>
          <w:bCs/>
          <w:shd w:val="clear" w:color="auto" w:fill="FFFFFF"/>
        </w:rPr>
        <w:t>–</w:t>
      </w:r>
      <w:r>
        <w:rPr>
          <w:rFonts w:eastAsia="Times New Roman" w:cs="Times New Roman"/>
          <w:bCs/>
          <w:shd w:val="clear" w:color="auto" w:fill="FFFFFF"/>
        </w:rPr>
        <w:t>και που εδώ γίνεται η αντιπαράθεση τώρα</w:t>
      </w:r>
      <w:r>
        <w:rPr>
          <w:rFonts w:eastAsia="Times New Roman"/>
          <w:bCs/>
          <w:shd w:val="clear" w:color="auto" w:fill="FFFFFF"/>
        </w:rPr>
        <w:t>–</w:t>
      </w:r>
      <w:r>
        <w:rPr>
          <w:rFonts w:eastAsia="Times New Roman" w:cs="Times New Roman"/>
          <w:bCs/>
          <w:shd w:val="clear" w:color="auto" w:fill="FFFFFF"/>
        </w:rPr>
        <w:t xml:space="preserve"> και που προσφέρετε και τώρα. Αυτό </w:t>
      </w:r>
      <w:r>
        <w:rPr>
          <w:rFonts w:eastAsia="Times New Roman"/>
          <w:bCs/>
          <w:shd w:val="clear" w:color="auto" w:fill="FFFFFF"/>
        </w:rPr>
        <w:t>είναι</w:t>
      </w:r>
      <w:r>
        <w:rPr>
          <w:rFonts w:eastAsia="Times New Roman" w:cs="Times New Roman"/>
          <w:bCs/>
          <w:shd w:val="clear" w:color="auto" w:fill="FFFFFF"/>
        </w:rPr>
        <w:t xml:space="preserve"> δηλητήριο στον προοδευτικό κόσμο και </w:t>
      </w:r>
      <w:r>
        <w:rPr>
          <w:rFonts w:eastAsia="Times New Roman"/>
          <w:bCs/>
          <w:shd w:val="clear" w:color="auto" w:fill="FFFFFF"/>
        </w:rPr>
        <w:t>έχει</w:t>
      </w:r>
      <w:r>
        <w:rPr>
          <w:rFonts w:eastAsia="Times New Roman" w:cs="Times New Roman"/>
          <w:bCs/>
          <w:shd w:val="clear" w:color="auto" w:fill="FFFFFF"/>
        </w:rPr>
        <w:t xml:space="preserve"> τεράστια ευθύνη ο ΣΥΡΙΖΑ. Του λέτε τι; Θα τον εξυγιάνου</w:t>
      </w:r>
      <w:r>
        <w:rPr>
          <w:rFonts w:eastAsia="Times New Roman" w:cs="Times New Roman"/>
          <w:bCs/>
          <w:shd w:val="clear" w:color="auto" w:fill="FFFFFF"/>
        </w:rPr>
        <w:t xml:space="preserve">με. Εμείς, λοιπόν, θα χτυπήσουμε τη διαπλοκή </w:t>
      </w:r>
      <w:r>
        <w:rPr>
          <w:rFonts w:eastAsia="Times New Roman"/>
          <w:bCs/>
          <w:shd w:val="clear" w:color="auto" w:fill="FFFFFF"/>
        </w:rPr>
        <w:t>–</w:t>
      </w:r>
      <w:r>
        <w:rPr>
          <w:rFonts w:eastAsia="Times New Roman" w:cs="Times New Roman"/>
          <w:bCs/>
          <w:shd w:val="clear" w:color="auto" w:fill="FFFFFF"/>
        </w:rPr>
        <w:t>θα τα πούμε μετά πώς θα τη χτυπήσετε τη διαπλοκή</w:t>
      </w:r>
      <w:r>
        <w:rPr>
          <w:rFonts w:eastAsia="Times New Roman"/>
          <w:bCs/>
          <w:shd w:val="clear" w:color="auto" w:fill="FFFFFF"/>
        </w:rPr>
        <w:t>–</w:t>
      </w:r>
      <w:r>
        <w:rPr>
          <w:rFonts w:eastAsia="Times New Roman" w:cs="Times New Roman"/>
          <w:bCs/>
          <w:shd w:val="clear" w:color="auto" w:fill="FFFFFF"/>
        </w:rPr>
        <w:t xml:space="preserve"> και θα δούμε και τα αποτελέσματα. Θα φέρουμε έναν υγιή καπιταλισμό, όπως λέμε, και για τις </w:t>
      </w:r>
      <w:r>
        <w:rPr>
          <w:rFonts w:eastAsia="Times New Roman" w:cs="Times New Roman"/>
          <w:bCs/>
          <w:shd w:val="clear" w:color="auto" w:fill="FFFFFF"/>
        </w:rPr>
        <w:lastRenderedPageBreak/>
        <w:t xml:space="preserve">επενδύσεις και για τα κεφάλαια, τα οποία θα κάνουν υγιείς επενδύσεις </w:t>
      </w:r>
      <w:r>
        <w:rPr>
          <w:rFonts w:eastAsia="Times New Roman" w:cs="Times New Roman"/>
          <w:bCs/>
          <w:shd w:val="clear" w:color="auto" w:fill="FFFFFF"/>
        </w:rPr>
        <w:t xml:space="preserve">και δεν θα </w:t>
      </w:r>
      <w:r>
        <w:rPr>
          <w:rFonts w:eastAsia="Times New Roman"/>
          <w:bCs/>
          <w:shd w:val="clear" w:color="auto" w:fill="FFFFFF"/>
        </w:rPr>
        <w:t>είναι</w:t>
      </w:r>
      <w:r>
        <w:rPr>
          <w:rFonts w:eastAsia="Times New Roman" w:cs="Times New Roman"/>
          <w:bCs/>
          <w:shd w:val="clear" w:color="auto" w:fill="FFFFFF"/>
        </w:rPr>
        <w:t xml:space="preserve"> όπως ήταν τα προηγούμενα κρατικοδίαιτα και όλα τα υπόλοιπα. </w:t>
      </w:r>
    </w:p>
    <w:p w14:paraId="14AC5CF5"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Παραμύθια! Αυτά κατέρρευσαν σε όλο τον κόσμο. Όποιες κυβερνήσεις με όποιο πρόσημο </w:t>
      </w:r>
      <w:r>
        <w:rPr>
          <w:rFonts w:eastAsia="Times New Roman"/>
          <w:bCs/>
          <w:shd w:val="clear" w:color="auto" w:fill="FFFFFF"/>
        </w:rPr>
        <w:t>–</w:t>
      </w:r>
      <w:r>
        <w:rPr>
          <w:rFonts w:eastAsia="Times New Roman" w:cs="Times New Roman"/>
          <w:bCs/>
          <w:shd w:val="clear" w:color="auto" w:fill="FFFFFF"/>
        </w:rPr>
        <w:t>δεξιές, ακροδεξιές, κεντροαριστερές, αριστερές</w:t>
      </w:r>
      <w:r>
        <w:rPr>
          <w:rFonts w:eastAsia="Times New Roman"/>
          <w:bCs/>
          <w:shd w:val="clear" w:color="auto" w:fill="FFFFFF"/>
        </w:rPr>
        <w:t>–</w:t>
      </w:r>
      <w:r>
        <w:rPr>
          <w:rFonts w:eastAsia="Times New Roman" w:cs="Times New Roman"/>
          <w:bCs/>
          <w:shd w:val="clear" w:color="auto" w:fill="FFFFFF"/>
        </w:rPr>
        <w:t xml:space="preserve"> ανέλαβαν να διαχειριστούν το σύστημα έφτασαν ακ</w:t>
      </w:r>
      <w:r>
        <w:rPr>
          <w:rFonts w:eastAsia="Times New Roman" w:cs="Times New Roman"/>
          <w:bCs/>
          <w:shd w:val="clear" w:color="auto" w:fill="FFFFFF"/>
        </w:rPr>
        <w:t xml:space="preserve">ριβώς στο ίδιο αποτέλεσμα. Δεν μπορούν, γιατί το σύστημα </w:t>
      </w:r>
      <w:r>
        <w:rPr>
          <w:rFonts w:eastAsia="Times New Roman"/>
          <w:bCs/>
          <w:shd w:val="clear" w:color="auto" w:fill="FFFFFF"/>
        </w:rPr>
        <w:t>είναι</w:t>
      </w:r>
      <w:r>
        <w:rPr>
          <w:rFonts w:eastAsia="Times New Roman" w:cs="Times New Roman"/>
          <w:bCs/>
          <w:shd w:val="clear" w:color="auto" w:fill="FFFFFF"/>
        </w:rPr>
        <w:t xml:space="preserve"> σάπιο από την ίδια του τη φύση. </w:t>
      </w:r>
      <w:r>
        <w:rPr>
          <w:rFonts w:eastAsia="Times New Roman"/>
          <w:bCs/>
          <w:shd w:val="clear" w:color="auto" w:fill="FFFFFF"/>
        </w:rPr>
        <w:t>Είναι</w:t>
      </w:r>
      <w:r>
        <w:rPr>
          <w:rFonts w:eastAsia="Times New Roman" w:cs="Times New Roman"/>
          <w:bCs/>
          <w:shd w:val="clear" w:color="auto" w:fill="FFFFFF"/>
        </w:rPr>
        <w:t xml:space="preserve"> διεφθαρμένο από την ίδια του τη φύση. Γιατί; Γιατί στηρίζεται στην εκμετάλλευση ανθρώπου από άνθρωπο. </w:t>
      </w:r>
    </w:p>
    <w:p w14:paraId="14AC5CF6"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Αυτές </w:t>
      </w:r>
      <w:r>
        <w:rPr>
          <w:rFonts w:eastAsia="Times New Roman"/>
          <w:bCs/>
          <w:shd w:val="clear" w:color="auto" w:fill="FFFFFF"/>
        </w:rPr>
        <w:t>είναι</w:t>
      </w:r>
      <w:r>
        <w:rPr>
          <w:rFonts w:eastAsia="Times New Roman" w:cs="Times New Roman"/>
          <w:bCs/>
          <w:shd w:val="clear" w:color="auto" w:fill="FFFFFF"/>
        </w:rPr>
        <w:t xml:space="preserve"> οι μεγάλες υπηρεσίες που προσφέρετε. </w:t>
      </w:r>
      <w:r>
        <w:rPr>
          <w:rFonts w:eastAsia="Times New Roman" w:cs="Times New Roman"/>
          <w:bCs/>
          <w:shd w:val="clear" w:color="auto" w:fill="FFFFFF"/>
        </w:rPr>
        <w:t>Λ</w:t>
      </w:r>
      <w:r>
        <w:rPr>
          <w:rFonts w:eastAsia="Times New Roman" w:cs="Times New Roman"/>
          <w:bCs/>
          <w:shd w:val="clear" w:color="auto" w:fill="FFFFFF"/>
        </w:rPr>
        <w:t>έε</w:t>
      </w:r>
      <w:r>
        <w:rPr>
          <w:rFonts w:eastAsia="Times New Roman" w:cs="Times New Roman"/>
          <w:bCs/>
          <w:shd w:val="clear" w:color="auto" w:fill="FFFFFF"/>
        </w:rPr>
        <w:t xml:space="preserve">ι, λοιπόν, ο κ. Σκουρλέτης, ότι </w:t>
      </w:r>
      <w:r>
        <w:rPr>
          <w:rFonts w:eastAsia="Times New Roman"/>
          <w:bCs/>
          <w:shd w:val="clear" w:color="auto" w:fill="FFFFFF"/>
        </w:rPr>
        <w:t>–</w:t>
      </w:r>
      <w:r>
        <w:rPr>
          <w:rFonts w:eastAsia="Times New Roman" w:cs="Times New Roman"/>
          <w:bCs/>
          <w:shd w:val="clear" w:color="auto" w:fill="FFFFFF"/>
        </w:rPr>
        <w:t>ακούστε τώρα</w:t>
      </w:r>
      <w:r>
        <w:rPr>
          <w:rFonts w:eastAsia="Times New Roman"/>
          <w:bCs/>
          <w:shd w:val="clear" w:color="auto" w:fill="FFFFFF"/>
        </w:rPr>
        <w:t>–</w:t>
      </w:r>
      <w:r>
        <w:rPr>
          <w:rFonts w:eastAsia="Times New Roman" w:cs="Times New Roman"/>
          <w:bCs/>
          <w:shd w:val="clear" w:color="auto" w:fill="FFFFFF"/>
        </w:rPr>
        <w:t xml:space="preserve"> το τρίγωνο της διαπλοκής, δηλαδή τα κόμματα, τα ΜΜΕ, οι επιχειρηματίες και τραπεζικό σύστημα συντήρησαν τον δικομματισμό στην Ελλάδα. </w:t>
      </w:r>
    </w:p>
    <w:p w14:paraId="14AC5CF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Καλά, σοβαρολογούμε; Είναι σοβαρή πολιτική ανάλυση αυτή; Στις Ηνωμένες Πολ</w:t>
      </w:r>
      <w:r>
        <w:rPr>
          <w:rFonts w:eastAsia="Times New Roman" w:cs="Times New Roman"/>
          <w:szCs w:val="24"/>
        </w:rPr>
        <w:t xml:space="preserve">ιτείες Αμερικής δύο κόμματα είναι, το συντηρητικό –υποτίθεται- και το δημοκρατικό, οι Ρεπουμπλικάνοι και οι Δημοκρατικοί. Είναι η ίδια πολιτική. Εναλλάσσονται όλα αυτά τα χρόνια και υπηρετούν στυγνά και με αίμα τα συμφέροντα των μονοπωλίων. </w:t>
      </w:r>
    </w:p>
    <w:p w14:paraId="14AC5CF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μοναδικό</w:t>
      </w:r>
      <w:r>
        <w:rPr>
          <w:rFonts w:eastAsia="Times New Roman" w:cs="Times New Roman"/>
          <w:szCs w:val="24"/>
        </w:rPr>
        <w:t xml:space="preserve"> ευρωπαϊκό φαινόμενο, λέει. Καλά, σε ποιους μιλάτε; Αλήθεια; Είναι μοναδικό ευρωπαϊκό φαινόμενο; Αρχίζω και λέω λοιπόν:</w:t>
      </w:r>
    </w:p>
    <w:p w14:paraId="14AC5CF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Μπερλουσκόνι: Είναι μοναδικό ευρωπαϊκό φαινόμενο; Είναι ιδιοκτήτης μέσου μαζικής ενημέρωσης. Η Επιχείρηση «Καθαρά Χέρια», εξυγίανσης του</w:t>
      </w:r>
      <w:r>
        <w:rPr>
          <w:rFonts w:eastAsia="Times New Roman" w:cs="Times New Roman"/>
          <w:szCs w:val="24"/>
        </w:rPr>
        <w:t xml:space="preserve"> καπιταλισμού, έφερε τον Μπερλουσκόνι, στον απόγειό του μάλιστα.</w:t>
      </w:r>
    </w:p>
    <w:p w14:paraId="14AC5CF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Πάμε παρακάτω; Δανία: Η Επίτροπος της Δανίας στην Ευρωπαϊκή Ένωση είναι εκπρόσωπος μιας τεράστιας, της μεγαλύτερης πολυεθνικής σε ολόκληρο τον κόσμο.</w:t>
      </w:r>
    </w:p>
    <w:p w14:paraId="14AC5CF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Μπλερ: Ξέρετε τι κάνει ο Μπλερ σήμερα; Εί</w:t>
      </w:r>
      <w:r>
        <w:rPr>
          <w:rFonts w:eastAsia="Times New Roman" w:cs="Times New Roman"/>
          <w:szCs w:val="24"/>
        </w:rPr>
        <w:t>ναι διαμεσολαβητής πετρελαϊκών εταιρειών μεταξύ Κίνας και άλλων αραβικών χωρών Μέσης Ανατολής.</w:t>
      </w:r>
    </w:p>
    <w:p w14:paraId="14AC5CF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Σρέντερ, ο Καγκελάριος: Τι είναι ο Σρέντερ σήμερα; Είναι διευθυντικό στέλεχος στην </w:t>
      </w:r>
      <w:r>
        <w:rPr>
          <w:rFonts w:eastAsia="Times New Roman" w:cs="Times New Roman"/>
          <w:szCs w:val="24"/>
        </w:rPr>
        <w:t>«</w:t>
      </w:r>
      <w:r>
        <w:rPr>
          <w:rFonts w:eastAsia="Times New Roman" w:cs="Times New Roman"/>
          <w:szCs w:val="24"/>
          <w:lang w:val="en-US"/>
        </w:rPr>
        <w:t>GA</w:t>
      </w:r>
      <w:r>
        <w:rPr>
          <w:rFonts w:eastAsia="Times New Roman" w:cs="Times New Roman"/>
          <w:szCs w:val="24"/>
        </w:rPr>
        <w:t>Ζ</w:t>
      </w:r>
      <w:r>
        <w:rPr>
          <w:rFonts w:eastAsia="Times New Roman" w:cs="Times New Roman"/>
          <w:szCs w:val="24"/>
          <w:lang w:val="en-US"/>
        </w:rPr>
        <w:t>PROM</w:t>
      </w:r>
      <w:r>
        <w:rPr>
          <w:rFonts w:eastAsia="Times New Roman" w:cs="Times New Roman"/>
          <w:szCs w:val="24"/>
        </w:rPr>
        <w:t>»</w:t>
      </w:r>
      <w:r>
        <w:rPr>
          <w:rFonts w:eastAsia="Times New Roman" w:cs="Times New Roman"/>
          <w:szCs w:val="24"/>
        </w:rPr>
        <w:t xml:space="preserve"> και πρόεδρος κάποιας εταιρείας.</w:t>
      </w:r>
    </w:p>
    <w:p w14:paraId="14AC5CF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Συνεχίζουμε παρακάτω. Γαλλία: Έχουμε</w:t>
      </w:r>
      <w:r>
        <w:rPr>
          <w:rFonts w:eastAsia="Times New Roman" w:cs="Times New Roman"/>
          <w:szCs w:val="24"/>
        </w:rPr>
        <w:t xml:space="preserve"> αυτοκτονίες για χρηματοδότηση κομμάτων.</w:t>
      </w:r>
    </w:p>
    <w:p w14:paraId="14AC5CF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Γερμανία: Ο Σόιμπλε, που είναι σήμερα ο παντοδύναμος στην Ευρώπη, δεν είχε κατηγορηθεί για παράνομη χρηματοδότηση του κόμματός του στη Γερμανία; </w:t>
      </w:r>
      <w:r>
        <w:rPr>
          <w:rFonts w:eastAsia="Times New Roman" w:cs="Times New Roman"/>
          <w:szCs w:val="24"/>
        </w:rPr>
        <w:t>Σ</w:t>
      </w:r>
      <w:r>
        <w:rPr>
          <w:rFonts w:eastAsia="Times New Roman" w:cs="Times New Roman"/>
          <w:szCs w:val="24"/>
        </w:rPr>
        <w:t>ήμερα είναι ο θεός της Γερμανίας. Πάμε παρακάτω.</w:t>
      </w:r>
    </w:p>
    <w:p w14:paraId="14AC5CF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ΚΩΝΣΤΑΝΤΙΝΟΣ ΤΖΑΒΑΡΑ</w:t>
      </w:r>
      <w:r>
        <w:rPr>
          <w:rFonts w:eastAsia="Times New Roman" w:cs="Times New Roman"/>
          <w:b/>
          <w:szCs w:val="24"/>
        </w:rPr>
        <w:t xml:space="preserve">Σ: </w:t>
      </w:r>
      <w:r>
        <w:rPr>
          <w:rFonts w:eastAsia="Times New Roman" w:cs="Times New Roman"/>
          <w:szCs w:val="24"/>
        </w:rPr>
        <w:t xml:space="preserve">Ο Γκορμπατσόφ που είναι; </w:t>
      </w:r>
    </w:p>
    <w:p w14:paraId="14AC5D0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Ο Γκορμπατσόφ γνωστός είναι. Είναι στην </w:t>
      </w:r>
      <w:r>
        <w:rPr>
          <w:rFonts w:eastAsia="Times New Roman" w:cs="Times New Roman"/>
          <w:szCs w:val="24"/>
        </w:rPr>
        <w:t>«</w:t>
      </w:r>
      <w:r>
        <w:rPr>
          <w:rFonts w:eastAsia="Times New Roman" w:cs="Times New Roman"/>
          <w:szCs w:val="24"/>
          <w:lang w:val="en-US"/>
        </w:rPr>
        <w:t>PIZZA</w:t>
      </w:r>
      <w:r>
        <w:rPr>
          <w:rFonts w:eastAsia="Times New Roman" w:cs="Times New Roman"/>
          <w:szCs w:val="24"/>
        </w:rPr>
        <w:t xml:space="preserve"> </w:t>
      </w:r>
      <w:r>
        <w:rPr>
          <w:rFonts w:eastAsia="Times New Roman" w:cs="Times New Roman"/>
          <w:szCs w:val="24"/>
          <w:lang w:val="en-US"/>
        </w:rPr>
        <w:t>HUT</w:t>
      </w:r>
      <w:r>
        <w:rPr>
          <w:rFonts w:eastAsia="Times New Roman" w:cs="Times New Roman"/>
          <w:szCs w:val="24"/>
        </w:rPr>
        <w:t>»</w:t>
      </w:r>
      <w:r>
        <w:rPr>
          <w:rFonts w:eastAsia="Times New Roman" w:cs="Times New Roman"/>
          <w:szCs w:val="24"/>
        </w:rPr>
        <w:t xml:space="preserve">. Δικός σας είναι. Σας τον χαρίζουμε. </w:t>
      </w:r>
    </w:p>
    <w:p w14:paraId="14AC5D0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Παφίλη, μην τα χαρίζετε, όταν δεν τα έχετε. Ξεπεράσαμε τα πέντε λεπτά. Ολοκληρώστε,</w:t>
      </w:r>
      <w:r>
        <w:rPr>
          <w:rFonts w:eastAsia="Times New Roman" w:cs="Times New Roman"/>
          <w:szCs w:val="24"/>
        </w:rPr>
        <w:t xml:space="preserve"> σας παρακαλώ. </w:t>
      </w:r>
    </w:p>
    <w:p w14:paraId="14AC5D0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Δεν χαρίζω τίποτα.</w:t>
      </w:r>
    </w:p>
    <w:p w14:paraId="14AC5D03" w14:textId="77777777" w:rsidR="001812B4" w:rsidRDefault="001009A2">
      <w:pPr>
        <w:spacing w:line="600" w:lineRule="auto"/>
        <w:ind w:firstLine="720"/>
        <w:contextualSpacing/>
        <w:jc w:val="both"/>
        <w:rPr>
          <w:rFonts w:eastAsia="Times New Roman"/>
          <w:szCs w:val="24"/>
        </w:rPr>
      </w:pPr>
      <w:r>
        <w:rPr>
          <w:rFonts w:eastAsia="Times New Roman" w:cs="Times New Roman"/>
          <w:szCs w:val="24"/>
        </w:rPr>
        <w:t xml:space="preserve">Συνεχίζω. Μπαρόζο: εδώ, τώρα ο απόγειος της Ευρώπης σας. Τι κάνει ο Μπαρόζο σήμερα; Είναι διευθυντικό στέλεχος στην </w:t>
      </w:r>
      <w:r>
        <w:rPr>
          <w:rFonts w:eastAsia="Times New Roman" w:cs="Times New Roman"/>
          <w:szCs w:val="24"/>
        </w:rPr>
        <w:t>«</w:t>
      </w:r>
      <w:r>
        <w:rPr>
          <w:rFonts w:eastAsia="Times New Roman"/>
          <w:bCs/>
          <w:szCs w:val="24"/>
        </w:rPr>
        <w:t>G</w:t>
      </w:r>
      <w:r>
        <w:rPr>
          <w:rFonts w:eastAsia="Times New Roman"/>
          <w:bCs/>
          <w:szCs w:val="24"/>
          <w:lang w:val="en-US"/>
        </w:rPr>
        <w:t>OLDMAN</w:t>
      </w:r>
      <w:r>
        <w:rPr>
          <w:rFonts w:eastAsia="Times New Roman"/>
          <w:bCs/>
          <w:szCs w:val="24"/>
        </w:rPr>
        <w:t xml:space="preserve"> S</w:t>
      </w:r>
      <w:r>
        <w:rPr>
          <w:rFonts w:eastAsia="Times New Roman"/>
          <w:bCs/>
          <w:szCs w:val="24"/>
          <w:lang w:val="en-US"/>
        </w:rPr>
        <w:t>ACHS</w:t>
      </w:r>
      <w:r>
        <w:rPr>
          <w:rFonts w:eastAsia="Times New Roman"/>
          <w:bCs/>
          <w:szCs w:val="24"/>
        </w:rPr>
        <w:t>»</w:t>
      </w:r>
      <w:r>
        <w:rPr>
          <w:rFonts w:eastAsia="Times New Roman"/>
          <w:szCs w:val="24"/>
        </w:rPr>
        <w:t>.</w:t>
      </w:r>
    </w:p>
    <w:p w14:paraId="14AC5D04" w14:textId="77777777" w:rsidR="001812B4" w:rsidRDefault="001009A2">
      <w:pPr>
        <w:spacing w:line="600" w:lineRule="auto"/>
        <w:ind w:firstLine="720"/>
        <w:contextualSpacing/>
        <w:jc w:val="both"/>
        <w:rPr>
          <w:rFonts w:eastAsia="Times New Roman"/>
          <w:szCs w:val="24"/>
        </w:rPr>
      </w:pPr>
      <w:r>
        <w:rPr>
          <w:rFonts w:eastAsia="Times New Roman"/>
          <w:szCs w:val="24"/>
        </w:rPr>
        <w:t>Μας λέτε τώρα για διαπλοκή μεταξύ καναλιών κ</w:t>
      </w:r>
      <w:r>
        <w:rPr>
          <w:rFonts w:eastAsia="Times New Roman"/>
          <w:szCs w:val="24"/>
        </w:rPr>
        <w:t>αι λοιπά</w:t>
      </w:r>
      <w:r>
        <w:rPr>
          <w:rFonts w:eastAsia="Times New Roman"/>
          <w:szCs w:val="24"/>
        </w:rPr>
        <w:t xml:space="preserve">; Να, τι γίνεται </w:t>
      </w:r>
      <w:r>
        <w:rPr>
          <w:rFonts w:eastAsia="Times New Roman"/>
          <w:szCs w:val="24"/>
        </w:rPr>
        <w:t xml:space="preserve">στην Ευρωπαϊκή Ένωση και σε όλον τον καπιταλιστικό κόσμο. </w:t>
      </w:r>
    </w:p>
    <w:p w14:paraId="14AC5D05"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Επειδή δεν έχω πολύ χρόνο κι επειδή τα ανέλυσαν άλλοι, έρχομαι στο τέταρτο θέμα: Χρηματοπιστωτικό σύστημα. Το ακούσαμε και αυτό από τον Υπουργό Δικαιοσύνης. Ακούστε, το χρηματοπιστωτικό σύστημα στο</w:t>
      </w:r>
      <w:r>
        <w:rPr>
          <w:rFonts w:eastAsia="Times New Roman"/>
          <w:szCs w:val="24"/>
        </w:rPr>
        <w:t>ν καπιταλισμό…</w:t>
      </w:r>
    </w:p>
    <w:p w14:paraId="14AC5D0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Κύριε Παφίλη, θα τα πει και ο κ. Δελλής ύστερα. Πόσους ομιλητές είχαν όλα τα κόμματα; </w:t>
      </w:r>
    </w:p>
    <w:p w14:paraId="14AC5D0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Μη μου το χαλάς τώρα πάνω στο καλύτερο. </w:t>
      </w:r>
    </w:p>
    <w:p w14:paraId="14AC5D0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Δεν στο χαλάω, αλλά πρέπει να κλείσουμε. </w:t>
      </w:r>
    </w:p>
    <w:p w14:paraId="14AC5D0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Δεν θα χαθεί ο κόσμος για τέσσερα λεπτά. Εμείς έναν ομιλητή είχαμε. Είκοσι λεπτά μίλησε ο </w:t>
      </w:r>
      <w:r>
        <w:rPr>
          <w:rFonts w:eastAsia="Times New Roman" w:cs="Times New Roman"/>
          <w:szCs w:val="24"/>
        </w:rPr>
        <w:t>γ</w:t>
      </w:r>
      <w:r>
        <w:rPr>
          <w:rFonts w:eastAsia="Times New Roman" w:cs="Times New Roman"/>
          <w:szCs w:val="24"/>
        </w:rPr>
        <w:t xml:space="preserve">ραμματέας του κόμματος και δεκαπέντε λεπτά ο Καραθανασόπουλος, πάμε στα τριάντα πέντε λεπτά. Αν είχαμε άλλους τρεις ομιλητές θα ήταν καλύτερα. </w:t>
      </w:r>
    </w:p>
    <w:p w14:paraId="14AC5D0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ΠΡΟΕΔΡΟΣ (Νικόλαος Βούτσης):</w:t>
      </w:r>
      <w:r>
        <w:rPr>
          <w:rFonts w:eastAsia="Times New Roman" w:cs="Times New Roman"/>
          <w:szCs w:val="24"/>
        </w:rPr>
        <w:t xml:space="preserve"> Κι εκατό χρόνια ιστορία.</w:t>
      </w:r>
    </w:p>
    <w:p w14:paraId="14AC5D0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Άρα δικαιούμαστε εκατό λεπτά. </w:t>
      </w:r>
    </w:p>
    <w:p w14:paraId="14AC5D0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Συνεχίζω</w:t>
      </w:r>
      <w:r>
        <w:rPr>
          <w:rFonts w:eastAsia="Times New Roman" w:cs="Times New Roman"/>
          <w:szCs w:val="24"/>
        </w:rPr>
        <w:t>, λοιπόν για να κλείσουμε το θέμα κι έρχομαι στο θέμα των τραπεζών. Ακούστε τι λέει ο κ. Κοντονής σε αυτήν την Αίθουσα από ένα αριστερό κόμμα. Τι έκανε –λέει- η Νέα Δημοκρατία με αυτήν τη λειτουργία και τα άλλα κόμματα; Άλλαξαν τον χαρακτήρα του χρηματοπισ</w:t>
      </w:r>
      <w:r>
        <w:rPr>
          <w:rFonts w:eastAsia="Times New Roman" w:cs="Times New Roman"/>
          <w:szCs w:val="24"/>
        </w:rPr>
        <w:t>τωτικού συστήματος και των τραπεζών, που είναι ιδρύματα.</w:t>
      </w:r>
    </w:p>
    <w:p w14:paraId="14AC5D0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Καλά, σοβαρολογούμε; Τι είναι οι τράπεζες; Η καρδιά του καπιταλισμού δεν είναι; Τι κάνουν οι τράπεζες; Μαζεύουν τα λεφτά του κοσμάκη –θα το πω απλά- και δίνουν απλόχερα στο κεφάλαιο. Ποιοι είναι οι μ</w:t>
      </w:r>
      <w:r>
        <w:rPr>
          <w:rFonts w:eastAsia="Times New Roman" w:cs="Times New Roman"/>
          <w:szCs w:val="24"/>
        </w:rPr>
        <w:t>έτοχοι των τραπεζών; Είναι αυτοί που έχουν και τα κανάλια, αυτοί που έχουν τις επιχειρήσεις, οι εφοπλιστές, οι βιομήχανοι, οι επιχειρηματίες, όλοι. Για ποιο τρίγωνο λοιπόν μιλάνε; Είναι η χρηματιστική ολιγαρχία, το κεφάλαιο.</w:t>
      </w:r>
    </w:p>
    <w:p w14:paraId="14AC5D0E" w14:textId="77777777" w:rsidR="001812B4" w:rsidRDefault="001009A2">
      <w:pPr>
        <w:spacing w:line="600" w:lineRule="auto"/>
        <w:ind w:firstLine="720"/>
        <w:contextualSpacing/>
        <w:jc w:val="both"/>
        <w:rPr>
          <w:rFonts w:eastAsia="Times New Roman" w:cs="Times New Roman"/>
          <w:szCs w:val="24"/>
        </w:rPr>
      </w:pPr>
      <w:r w:rsidRPr="00C32EA2">
        <w:rPr>
          <w:rFonts w:eastAsia="Times New Roman" w:cs="Times New Roman"/>
          <w:szCs w:val="24"/>
        </w:rPr>
        <w:t>Γιατί</w:t>
      </w:r>
      <w:r>
        <w:rPr>
          <w:rFonts w:eastAsia="Times New Roman" w:cs="Times New Roman"/>
          <w:szCs w:val="24"/>
        </w:rPr>
        <w:t xml:space="preserve"> το κρύβετε αυτό; Τι ανακα</w:t>
      </w:r>
      <w:r>
        <w:rPr>
          <w:rFonts w:eastAsia="Times New Roman" w:cs="Times New Roman"/>
          <w:szCs w:val="24"/>
        </w:rPr>
        <w:t>λύψατε δηλαδή; Την Αμερική ανακαλύψατε; Εσείς και ο Κολόμβος έχετε μείνει και η Νέα Δημοκρατία που κλείνει τα μάτια και λέει «όχι, ο Κολόμβος δεν την ανακάλυψε την Αμερική».</w:t>
      </w:r>
    </w:p>
    <w:p w14:paraId="14AC5D0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Τι είναι δηλαδή; Δεν είναι αυτοί που κατέχουν τον πλούτο της χώρας; Δεν είναι οι σ</w:t>
      </w:r>
      <w:r>
        <w:rPr>
          <w:rFonts w:eastAsia="Times New Roman" w:cs="Times New Roman"/>
          <w:szCs w:val="24"/>
        </w:rPr>
        <w:t xml:space="preserve">χέσεις κομμάτων που υπηρετούν αυτήν </w:t>
      </w:r>
      <w:r>
        <w:rPr>
          <w:rFonts w:eastAsia="Times New Roman" w:cs="Times New Roman"/>
          <w:szCs w:val="24"/>
        </w:rPr>
        <w:lastRenderedPageBreak/>
        <w:t>την πολιτική; Δεν είναι μέσα μαζικής ενημέρωσης που τα έχουν οι ίδιοι;</w:t>
      </w:r>
    </w:p>
    <w:p w14:paraId="14AC5D1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διαπλοκή είναι κάτι παράξενο; Δεν είναι η ίδια η λειτουργία του καπιταλιστικού συστήματος; Δεν είναι οι ίδιες οι τράπεζες που δίνουν φθηνό χρήμα στ</w:t>
      </w:r>
      <w:r>
        <w:rPr>
          <w:rFonts w:eastAsia="Times New Roman" w:cs="Times New Roman"/>
          <w:szCs w:val="24"/>
        </w:rPr>
        <w:t xml:space="preserve">ους επιχειρηματίες και γδέρνουν τον κοσμάκη για ένα σπίτι ή για ένα δάνειο; Αυτός είναι ο καπιταλισμός. Τι μας λέτε δηλαδή τώρα; Μας λέτε ότι είναι διαπλοκή η λειτουργία του ίδιου του καπιταλιστικού συστήματος; </w:t>
      </w:r>
    </w:p>
    <w:p w14:paraId="14AC5D1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Τελειώνω, λοιπόν, λέγοντας ότι δεν εξυγιαίνε</w:t>
      </w:r>
      <w:r>
        <w:rPr>
          <w:rFonts w:eastAsia="Times New Roman" w:cs="Times New Roman"/>
          <w:szCs w:val="24"/>
        </w:rPr>
        <w:t xml:space="preserve">ται, αλλά ανατρέπεται. </w:t>
      </w:r>
    </w:p>
    <w:p w14:paraId="14AC5D1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Ένα τελευταίο, επειδή λέτε «όλα στο φως». Το είπε και ο </w:t>
      </w:r>
      <w:r>
        <w:rPr>
          <w:rFonts w:eastAsia="Times New Roman" w:cs="Times New Roman"/>
          <w:szCs w:val="24"/>
        </w:rPr>
        <w:t>γ</w:t>
      </w:r>
      <w:r>
        <w:rPr>
          <w:rFonts w:eastAsia="Times New Roman" w:cs="Times New Roman"/>
          <w:szCs w:val="24"/>
        </w:rPr>
        <w:t xml:space="preserve">ενικός </w:t>
      </w:r>
      <w:r>
        <w:rPr>
          <w:rFonts w:eastAsia="Times New Roman" w:cs="Times New Roman"/>
          <w:szCs w:val="24"/>
        </w:rPr>
        <w:t>γ</w:t>
      </w:r>
      <w:r>
        <w:rPr>
          <w:rFonts w:eastAsia="Times New Roman" w:cs="Times New Roman"/>
          <w:szCs w:val="24"/>
        </w:rPr>
        <w:t>ραμματέας του κόμματός μας: Έχουν τρεις μήνες το θέμα της συνακρόασης και των τηλεφώνων. Δεν υπάρχει τίποτα. Η έκθεση του ΟΤΕ λέει ότι δεν υπήρχε θέμα από εκεί. Άρα κά</w:t>
      </w:r>
      <w:r>
        <w:rPr>
          <w:rFonts w:eastAsia="Times New Roman" w:cs="Times New Roman"/>
          <w:szCs w:val="24"/>
        </w:rPr>
        <w:t xml:space="preserve">ποιοι άλλοι είναι. Ποιοι είναι αυτοί; Γιατί δεν τους βγάζετε; Ποιοι τις έκαναν; </w:t>
      </w:r>
    </w:p>
    <w:p w14:paraId="14AC5D1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ΜΠΑΡΜΠΑΡΟΥΣΗΣ: </w:t>
      </w:r>
      <w:r>
        <w:rPr>
          <w:rFonts w:eastAsia="Times New Roman" w:cs="Times New Roman"/>
          <w:szCs w:val="24"/>
        </w:rPr>
        <w:t>Ο Σώρρας.</w:t>
      </w:r>
    </w:p>
    <w:p w14:paraId="14AC5D1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Μη βιάζεσαι εσύ, μη βρεις και τίποτε άλλο. </w:t>
      </w:r>
    </w:p>
    <w:p w14:paraId="14AC5D1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Λέω λοιπόν: Γιατί δεν τους βγάζετε; Είναι τίποτα σκελετοί στις ντουλάπες π</w:t>
      </w:r>
      <w:r>
        <w:rPr>
          <w:rFonts w:eastAsia="Times New Roman" w:cs="Times New Roman"/>
          <w:szCs w:val="24"/>
        </w:rPr>
        <w:t xml:space="preserve">ου κάνουν ακόμη αυτή τη δουλειά; Είναι τίποτα άπειροι; Είναι τίποτα κόκκαλα ή δεν ξέρω εγώ τι; </w:t>
      </w:r>
    </w:p>
    <w:p w14:paraId="14AC5D16"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Δεν ξέρω τι, πάντως πρέπει να δοθεί μ</w:t>
      </w:r>
      <w:r>
        <w:rPr>
          <w:rFonts w:eastAsia="Times New Roman"/>
          <w:szCs w:val="24"/>
        </w:rPr>
        <w:t>ί</w:t>
      </w:r>
      <w:r>
        <w:rPr>
          <w:rFonts w:eastAsia="Times New Roman"/>
          <w:szCs w:val="24"/>
        </w:rPr>
        <w:t>α εξήγηση άμεσα από την Κυβέρνηση μιας και μιλάτε για το «όλα στο φως». Εκτός κι αν κάποιοι μηχανισμοί, σε γνώση ή όχι, συ</w:t>
      </w:r>
      <w:r>
        <w:rPr>
          <w:rFonts w:eastAsia="Times New Roman"/>
          <w:szCs w:val="24"/>
        </w:rPr>
        <w:t xml:space="preserve">νεχίζουν αυτό που γινόταν πάντα. </w:t>
      </w:r>
    </w:p>
    <w:p w14:paraId="14AC5D17"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Ευχαριστούμε.</w:t>
      </w:r>
    </w:p>
    <w:p w14:paraId="14AC5D18"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Ελάτε να συνεννοηθούμε για τη διαδικασία. Αφού έχουμε αποφασίσει και νομίζω σωστά εδώ και ώρα ότι θα μιλήσουν με έξι λεπτά, παρακαλώ, από δω και πέρα, που είτε έτσι είτε αλλιώς εί</w:t>
      </w:r>
      <w:r>
        <w:rPr>
          <w:rFonts w:eastAsia="Times New Roman"/>
          <w:szCs w:val="24"/>
        </w:rPr>
        <w:t xml:space="preserve">χαν οι τρεις εναπομείναντες Κοινοβουλευτικοί και οι άλλοι είχαν εφτά. Θα παρακαλούσα και τους ομιλητές των κύκλων να έχουν έξι λεπτά αυστηρά. </w:t>
      </w:r>
    </w:p>
    <w:p w14:paraId="14AC5D19"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Είναι οι συνάδελφοι κ.κ. Κατσίκης, Χρήστος Παππάς, Θανάσης Παπαχριστόπουλος, Φωκάς, Λυκούδης, Δελής, Παρασκευόπου</w:t>
      </w:r>
      <w:r>
        <w:rPr>
          <w:rFonts w:eastAsia="Times New Roman"/>
          <w:szCs w:val="24"/>
        </w:rPr>
        <w:t xml:space="preserve">λος, Δανέλλης, Παπαηλιού, Τζαβάρας, Θεοφύλακτος, Αϊβατίδης, Γκιόλας, Παναγιωτόπουλος, Τζαμακλής, Κεγκέρογλου και Γεωργαντάς. Αυτό σημαίνει πως η συνεδρίαση θα τελειώσει 2.00΄ εφόσον τηρηθούν τα εξάλεπτα. </w:t>
      </w:r>
    </w:p>
    <w:p w14:paraId="14AC5D1A"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lastRenderedPageBreak/>
        <w:t>Θα παρακαλούσα να συνεχίσει η διαδικασία με αυτό το</w:t>
      </w:r>
      <w:r>
        <w:rPr>
          <w:rFonts w:eastAsia="Times New Roman"/>
          <w:szCs w:val="24"/>
        </w:rPr>
        <w:t>ν τρόπο. Ήταν μια πάρα πολύ σοβαρή διαδικασία. Ίσως θα έπρεπε να είχε ξεκινήσει το πρωί, για να υπάρχει μ</w:t>
      </w:r>
      <w:r>
        <w:rPr>
          <w:rFonts w:eastAsia="Times New Roman"/>
          <w:szCs w:val="24"/>
        </w:rPr>
        <w:t>ί</w:t>
      </w:r>
      <w:r>
        <w:rPr>
          <w:rFonts w:eastAsia="Times New Roman"/>
          <w:szCs w:val="24"/>
        </w:rPr>
        <w:t>α μεγαλύτερη άνεση. Είναι μ</w:t>
      </w:r>
      <w:r>
        <w:rPr>
          <w:rFonts w:eastAsia="Times New Roman"/>
          <w:szCs w:val="24"/>
        </w:rPr>
        <w:t>ί</w:t>
      </w:r>
      <w:r>
        <w:rPr>
          <w:rFonts w:eastAsia="Times New Roman"/>
          <w:szCs w:val="24"/>
        </w:rPr>
        <w:t xml:space="preserve">α πάρα πολύ σοβαρή διαδικασία, οι περισσότεροι από αυτούς τους συναδέλφους επί μήνες μέσα στην </w:t>
      </w:r>
      <w:r>
        <w:rPr>
          <w:rFonts w:eastAsia="Times New Roman"/>
          <w:szCs w:val="24"/>
        </w:rPr>
        <w:t>ε</w:t>
      </w:r>
      <w:r>
        <w:rPr>
          <w:rFonts w:eastAsia="Times New Roman"/>
          <w:szCs w:val="24"/>
        </w:rPr>
        <w:t xml:space="preserve">πιτροπή ήταν παρόντες και </w:t>
      </w:r>
      <w:r>
        <w:rPr>
          <w:rFonts w:eastAsia="Times New Roman"/>
          <w:szCs w:val="24"/>
        </w:rPr>
        <w:t>παρούσες, ξέρουν το θέμα, δεν βγαίνουν για να πούνε διάφορα. Δεν θα ήταν σωστό να περιορίσουμε τον κατάλογο.</w:t>
      </w:r>
    </w:p>
    <w:p w14:paraId="14AC5D1B"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Παρακαλώ τον κύριο Αντιπρόεδρο να αναλάβει και κοινή συναινέσει όλοι σας στα έξι λεπτά να σταματούν. Στις 2.00΄ θα κλείσει η συνεδρίαση.</w:t>
      </w:r>
    </w:p>
    <w:p w14:paraId="14AC5D1C"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b/>
          <w:szCs w:val="24"/>
        </w:rPr>
        <w:t>ΧΡΗΣΤΟΣ ΠΑ</w:t>
      </w:r>
      <w:r>
        <w:rPr>
          <w:rFonts w:eastAsia="Times New Roman"/>
          <w:b/>
          <w:szCs w:val="24"/>
        </w:rPr>
        <w:t xml:space="preserve">ΠΠΑΣ: </w:t>
      </w:r>
      <w:r>
        <w:rPr>
          <w:rFonts w:eastAsia="Times New Roman"/>
          <w:szCs w:val="24"/>
        </w:rPr>
        <w:t>Κύριε Πρόεδρε, μου είχατε κάνει νόημα και μου είχατε πει μετά από δύο ομιλητές. Πώς θα γίνει;</w:t>
      </w:r>
    </w:p>
    <w:p w14:paraId="14AC5D1D"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b/>
          <w:szCs w:val="24"/>
        </w:rPr>
        <w:t>ΠΡΟΕΔΡΟΣ (Νικόλαος Βούτσης):</w:t>
      </w:r>
      <w:r>
        <w:rPr>
          <w:rFonts w:eastAsia="Times New Roman"/>
          <w:szCs w:val="24"/>
        </w:rPr>
        <w:t xml:space="preserve"> Εντάξει, κύριε Παππά, προηγηθείτε. Ύστερα ο κ. Κατσίκης και ύστερα ο κ. Παπαχριστόπουλος. Επειδή είναι στο ίδιο κόμμα ο κ. Παπα</w:t>
      </w:r>
      <w:r>
        <w:rPr>
          <w:rFonts w:eastAsia="Times New Roman"/>
          <w:szCs w:val="24"/>
        </w:rPr>
        <w:t>χιστόπουλος -περί αυτού πρόκειται, δεν το αντιληφθήκατε- δεν ήθελα να είναι δύο στη σειρά. Όταν κάνουμε κάτι υπάρχει κι ένα σκεπτικό. Δεν το κάνουμε…</w:t>
      </w:r>
    </w:p>
    <w:p w14:paraId="14AC5D1E"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Ελάτε, ξεκινήστε.</w:t>
      </w:r>
    </w:p>
    <w:p w14:paraId="14AC5D1F"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b/>
          <w:szCs w:val="24"/>
        </w:rPr>
        <w:lastRenderedPageBreak/>
        <w:t xml:space="preserve">ΧΡΗΣΤΟΣ ΠΑΠΠΑΣ: </w:t>
      </w:r>
      <w:r>
        <w:rPr>
          <w:rFonts w:eastAsia="Times New Roman"/>
          <w:szCs w:val="24"/>
        </w:rPr>
        <w:t>Εγώ θα απευθυνθώ στον ελληνικό λαό αρχικά και θα πω: Ελληνικέ λαέ, το είδες το θέατρο που έγινε εδώ πριν από λίγες ώρες. Απόλαυσες τις μαριονέτες του μνημονίου ή καλύτερα να πούμε τις μαριονέτες της Μέρκελ, το κουκλοθέατρο του μπάρμπα Μυτούση με τον Κλούβι</w:t>
      </w:r>
      <w:r>
        <w:rPr>
          <w:rFonts w:eastAsia="Times New Roman"/>
          <w:szCs w:val="24"/>
        </w:rPr>
        <w:t xml:space="preserve">ο και τη Σουβλίτσα που ήταν εδώ, ένα θέατρο που ο ένας επέρριπτε ευθύνες στον άλλο. </w:t>
      </w:r>
    </w:p>
    <w:p w14:paraId="14AC5D20"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(Στο σημείο αυτό την Προεδρική Έδρα καταλαμβάνει ο Α</w:t>
      </w:r>
      <w:r>
        <w:rPr>
          <w:rFonts w:eastAsia="Times New Roman"/>
          <w:szCs w:val="24"/>
        </w:rPr>
        <w:t>΄</w:t>
      </w:r>
      <w:r>
        <w:rPr>
          <w:rFonts w:eastAsia="Times New Roman"/>
          <w:szCs w:val="24"/>
        </w:rPr>
        <w:t xml:space="preserve"> Αντιπρόεδρος της Βουλής κ</w:t>
      </w:r>
      <w:r w:rsidRPr="00200E2A">
        <w:rPr>
          <w:rFonts w:eastAsia="Times New Roman"/>
          <w:szCs w:val="24"/>
        </w:rPr>
        <w:t>.</w:t>
      </w:r>
      <w:r w:rsidRPr="00C32EA2">
        <w:rPr>
          <w:rFonts w:eastAsia="Times New Roman"/>
          <w:b/>
          <w:szCs w:val="24"/>
        </w:rPr>
        <w:t xml:space="preserve"> ΑΝΑΣΤΑΣΙΟΣ ΚΟΥΡΑΚΗΣ</w:t>
      </w:r>
      <w:r>
        <w:rPr>
          <w:rFonts w:eastAsia="Times New Roman"/>
          <w:szCs w:val="24"/>
        </w:rPr>
        <w:t xml:space="preserve">) </w:t>
      </w:r>
    </w:p>
    <w:p w14:paraId="14AC5D21"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Εισαγωγικά να πω, επίσης, ότι απόλαυσα τον Αντιπρόεδρο της Νέας Δημο</w:t>
      </w:r>
      <w:r>
        <w:rPr>
          <w:rFonts w:eastAsia="Times New Roman"/>
          <w:szCs w:val="24"/>
        </w:rPr>
        <w:t xml:space="preserve">κρατίας, που είναι και καλός ρήτορας, ξέρει και την ελληνική, γνωρίζει ελληνικά, ο οποίος στην προσπάθειά του να πείσει μέσω της τηλοψίας, της τηλεοράσεως τον ελληνικό λαό, είπε δύο μεγάλες αλήθειες. </w:t>
      </w:r>
    </w:p>
    <w:p w14:paraId="14AC5D22"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 xml:space="preserve">Πρώτον απευθυνόμενος στον Υπουργό της Κυβέρνησης, τον </w:t>
      </w:r>
      <w:r>
        <w:rPr>
          <w:rFonts w:eastAsia="Times New Roman"/>
          <w:szCs w:val="24"/>
        </w:rPr>
        <w:t>κ. Κοντονή είπε: «Και τι κάνετε εσείς;». Εννοώντας το ΣΥΡΙΖΑ. «Κάνετε ό,τι έκανε το ΠΑΣΟΚ και η Νέα Δημοκρατία». Πολύ ωραία ομολογία ενοχής. Υπάρχει στα Πρακτικά. Θα το δείτε όλοι. Το ακούσατε. Κανείς δεν μίλησε.</w:t>
      </w:r>
    </w:p>
    <w:p w14:paraId="14AC5D23"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lastRenderedPageBreak/>
        <w:t>Δεύτερον, πάλι αναφερόμενος στον Υπουργό Δι</w:t>
      </w:r>
      <w:r>
        <w:rPr>
          <w:rFonts w:eastAsia="Times New Roman"/>
          <w:szCs w:val="24"/>
        </w:rPr>
        <w:t xml:space="preserve">καιοσύνης λέει: «Μήπως ψάχνετε και εσείς παραδικαστικό;». Και εσείς! </w:t>
      </w:r>
      <w:r>
        <w:rPr>
          <w:rFonts w:eastAsia="Times New Roman"/>
          <w:szCs w:val="24"/>
        </w:rPr>
        <w:t>Ξ</w:t>
      </w:r>
      <w:r>
        <w:rPr>
          <w:rFonts w:eastAsia="Times New Roman"/>
          <w:szCs w:val="24"/>
        </w:rPr>
        <w:t>έρει ο κ. Γεωργιάδης ότι για ένα κόμμα ή για ένα «και» έχουνε γίνει πόλεμοι, έχουνε γίνει σχίσματα και δεν το είπε τυχαία. Είπε «Και εσείς». Δηλαδή τι ωραία παραδοχή του παραδικαστικού τ</w:t>
      </w:r>
      <w:r>
        <w:rPr>
          <w:rFonts w:eastAsia="Times New Roman"/>
          <w:szCs w:val="24"/>
        </w:rPr>
        <w:t>ης Νέας Δημοκρατίας, Σαμαρά, Αθανασίου και λοιπών!</w:t>
      </w:r>
    </w:p>
    <w:p w14:paraId="14AC5D24"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 xml:space="preserve">Κυρίες και κύριοι, την ώρα που μιλούμε μεγάλος θόρυβος γίνεται για τη δεύτερη αξιολόγηση, τους εκβιασμούς, δηλαδή, του Διεθνούς Νομισματικού Ταμείου και τη φιλολογία περί </w:t>
      </w:r>
      <w:r>
        <w:rPr>
          <w:rFonts w:eastAsia="Times New Roman"/>
          <w:szCs w:val="24"/>
          <w:lang w:val="en-US"/>
        </w:rPr>
        <w:t>Grexit</w:t>
      </w:r>
      <w:r>
        <w:rPr>
          <w:rFonts w:eastAsia="Times New Roman"/>
          <w:szCs w:val="24"/>
        </w:rPr>
        <w:t>, δηλαδή την αποχώρηση της Ε</w:t>
      </w:r>
      <w:r>
        <w:rPr>
          <w:rFonts w:eastAsia="Times New Roman"/>
          <w:szCs w:val="24"/>
        </w:rPr>
        <w:t>λλάδος από τη ζώνη του ευρώ.</w:t>
      </w:r>
    </w:p>
    <w:p w14:paraId="14AC5D25"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Είναι μ</w:t>
      </w:r>
      <w:r>
        <w:rPr>
          <w:rFonts w:eastAsia="Times New Roman"/>
          <w:szCs w:val="24"/>
        </w:rPr>
        <w:t>ί</w:t>
      </w:r>
      <w:r>
        <w:rPr>
          <w:rFonts w:eastAsia="Times New Roman"/>
          <w:szCs w:val="24"/>
        </w:rPr>
        <w:t>α ζώνη του ευρώ, που οι χώρες του Νότου μαστίζονται από την ανεργία με πρωταθλήτρια την Ελλάδα. Μαστίζονται από τη λιτότητα σε τέτοιο βαθμό που υπάρχουν Έλληνες συμπολίτες μας να φτάνουν στο σημείο να λένε σήμερα 1η Φεβ</w:t>
      </w:r>
      <w:r>
        <w:rPr>
          <w:rFonts w:eastAsia="Times New Roman"/>
          <w:szCs w:val="24"/>
        </w:rPr>
        <w:t>ρουαρίου, πρώτη του μηνός: «Μου έμεινε ένα εικοσάρικο για τον υπόλοιπο μήνα. Αλλά όσο σκέφτομαι ότι μπορεί να είχαμε δραχμή και να είχαμε καταστραφεί…»</w:t>
      </w:r>
    </w:p>
    <w:p w14:paraId="14AC5D26"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t>Για του λόγου το αληθές το καταθέτω στα Πρακτικά.</w:t>
      </w:r>
    </w:p>
    <w:p w14:paraId="14AC5D27" w14:textId="77777777" w:rsidR="001812B4" w:rsidRDefault="001009A2">
      <w:pPr>
        <w:tabs>
          <w:tab w:val="left" w:pos="2820"/>
        </w:tabs>
        <w:spacing w:line="600" w:lineRule="auto"/>
        <w:ind w:firstLine="720"/>
        <w:contextualSpacing/>
        <w:jc w:val="both"/>
        <w:rPr>
          <w:rFonts w:eastAsia="Times New Roman"/>
          <w:szCs w:val="24"/>
        </w:rPr>
      </w:pPr>
      <w:r>
        <w:rPr>
          <w:rFonts w:eastAsia="Times New Roman"/>
          <w:szCs w:val="24"/>
        </w:rPr>
        <w:lastRenderedPageBreak/>
        <w:t>(</w:t>
      </w:r>
      <w:r>
        <w:rPr>
          <w:rFonts w:eastAsia="Times New Roman" w:cs="Times New Roman"/>
          <w:szCs w:val="24"/>
        </w:rPr>
        <w:t>Στο σημείο αυτό ο Βουλευτής κ. Χρήστος Παππάς καταθέτ</w:t>
      </w:r>
      <w:r>
        <w:rPr>
          <w:rFonts w:eastAsia="Times New Roman" w:cs="Times New Roman"/>
          <w:szCs w:val="24"/>
        </w:rPr>
        <w:t xml:space="preserve">ει για τα Πρακτικά το προαναφερθέν έγγραφο, το οποίο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4AC5D28" w14:textId="77777777" w:rsidR="001812B4" w:rsidRDefault="001009A2">
      <w:pPr>
        <w:spacing w:line="600" w:lineRule="auto"/>
        <w:ind w:firstLine="720"/>
        <w:contextualSpacing/>
        <w:jc w:val="both"/>
        <w:rPr>
          <w:rFonts w:eastAsia="Times New Roman"/>
          <w:szCs w:val="24"/>
        </w:rPr>
      </w:pPr>
      <w:r>
        <w:rPr>
          <w:rFonts w:eastAsia="Times New Roman"/>
          <w:szCs w:val="24"/>
        </w:rPr>
        <w:t>Ε, όχι, θα τα καταφέρουμε. Δεν θα τα καταφέρετε εσείς, όλοι εσείς οι μνημονιακοί, να μας υποτάξετε. Για</w:t>
      </w:r>
      <w:r>
        <w:rPr>
          <w:rFonts w:eastAsia="Times New Roman"/>
          <w:szCs w:val="24"/>
        </w:rPr>
        <w:t>τί υπάρχει η Χρυσή Αυγή, υπάρχει η εθνική αντίσταση των Ελλήνων.</w:t>
      </w:r>
    </w:p>
    <w:p w14:paraId="14AC5D29" w14:textId="77777777" w:rsidR="001812B4" w:rsidRDefault="001009A2">
      <w:pPr>
        <w:spacing w:line="600" w:lineRule="auto"/>
        <w:ind w:firstLine="720"/>
        <w:contextualSpacing/>
        <w:jc w:val="both"/>
        <w:rPr>
          <w:rFonts w:eastAsia="Times New Roman"/>
          <w:szCs w:val="24"/>
        </w:rPr>
      </w:pPr>
      <w:r>
        <w:rPr>
          <w:rFonts w:eastAsia="Times New Roman"/>
          <w:szCs w:val="24"/>
        </w:rPr>
        <w:t>Και αν είναι, κύριοι, να διαλέξουμε μεταξύ ευρώ, Ευρωπαϊκής Ένωσης και Ελλάδας, οι Έλληνες εθνικιστές προτιμούμε Ελλάδα και εθνικό νόμισμα, γιατί το εθνικό νόμισμα και η καταγγελία του μνημον</w:t>
      </w:r>
      <w:r>
        <w:rPr>
          <w:rFonts w:eastAsia="Times New Roman"/>
          <w:szCs w:val="24"/>
        </w:rPr>
        <w:t xml:space="preserve">ίου και ο διεθνής λογιστικός έλεγχος του χρέους είναι η μόνη οδός σωτηρίας. Είναι η μόνη, δύσκολη ομολογουμένως, οδός, η οποία, όμως, θα μας οδηγήσει στην ανάπτυξη και στην ευημερία. Μόνο έτσι θα πάρουμε την πατρίδα μας πίσω. </w:t>
      </w:r>
    </w:p>
    <w:p w14:paraId="14AC5D2A" w14:textId="77777777" w:rsidR="001812B4" w:rsidRDefault="001009A2">
      <w:pPr>
        <w:spacing w:line="600" w:lineRule="auto"/>
        <w:ind w:firstLine="720"/>
        <w:contextualSpacing/>
        <w:jc w:val="both"/>
        <w:rPr>
          <w:rFonts w:eastAsia="Times New Roman"/>
          <w:szCs w:val="24"/>
        </w:rPr>
      </w:pPr>
      <w:r>
        <w:rPr>
          <w:rFonts w:eastAsia="Times New Roman"/>
          <w:szCs w:val="24"/>
        </w:rPr>
        <w:t>Πιστεύουμε σε μ</w:t>
      </w:r>
      <w:r>
        <w:rPr>
          <w:rFonts w:eastAsia="Times New Roman"/>
          <w:szCs w:val="24"/>
        </w:rPr>
        <w:t>ί</w:t>
      </w:r>
      <w:r>
        <w:rPr>
          <w:rFonts w:eastAsia="Times New Roman"/>
          <w:szCs w:val="24"/>
        </w:rPr>
        <w:t>α συντεταγμέν</w:t>
      </w:r>
      <w:r>
        <w:rPr>
          <w:rFonts w:eastAsia="Times New Roman"/>
          <w:szCs w:val="24"/>
        </w:rPr>
        <w:t xml:space="preserve">η αποχώρηση από το ευρώ σύμφωνα με τη θέληση του λαού, όπως τόνισε πολύ σωστά και ο Γενικός Γραμματέας της Χρυσής Αυγής στον λόγο του πριν από λίγες ώρες, ο Νικόλαος Μιχαλολιάκος. Γιατί αυτό το εθνικό νόμισμα για εμάς δεν αποτελεί μόνο οικονομική επιλογή, </w:t>
      </w:r>
      <w:r>
        <w:rPr>
          <w:rFonts w:eastAsia="Times New Roman"/>
          <w:szCs w:val="24"/>
        </w:rPr>
        <w:t>αλλά και πολιτική.</w:t>
      </w:r>
    </w:p>
    <w:p w14:paraId="14AC5D2B"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Είπε χαρακτηριστικά ότι κράτος, το οποίο δεν έχει τη δυνατότητα εκδόσεως εθνικού νομίσματος, δεν είναι ελεύθερο κράτος. </w:t>
      </w:r>
      <w:r>
        <w:rPr>
          <w:rFonts w:eastAsia="Times New Roman"/>
          <w:szCs w:val="24"/>
        </w:rPr>
        <w:t>Γι</w:t>
      </w:r>
      <w:r>
        <w:rPr>
          <w:rFonts w:eastAsia="Times New Roman"/>
          <w:szCs w:val="24"/>
        </w:rPr>
        <w:t>α εμάς πάνω απ’ όλα προέχει η εθνική  ανεξαρτησία και η εθνική αξιοπρέπεια.</w:t>
      </w:r>
    </w:p>
    <w:p w14:paraId="14AC5D2C" w14:textId="77777777" w:rsidR="001812B4" w:rsidRDefault="001009A2">
      <w:pPr>
        <w:spacing w:line="600" w:lineRule="auto"/>
        <w:ind w:firstLine="720"/>
        <w:contextualSpacing/>
        <w:jc w:val="both"/>
        <w:rPr>
          <w:rFonts w:eastAsia="Times New Roman"/>
          <w:szCs w:val="24"/>
        </w:rPr>
      </w:pPr>
      <w:r>
        <w:rPr>
          <w:rFonts w:eastAsia="Times New Roman"/>
          <w:szCs w:val="24"/>
        </w:rPr>
        <w:t>Σε τούτη τη χρονική στιγμή, λοιπόν, και</w:t>
      </w:r>
      <w:r>
        <w:rPr>
          <w:rFonts w:eastAsia="Times New Roman"/>
          <w:szCs w:val="24"/>
        </w:rPr>
        <w:t xml:space="preserve"> μετά τη λήξη των εργασιών της Επιτροπής για τον δανεισμό και τις παρανομίες των πολιτικών κομμάτων και των μέσων μαζικής ενημέρωσης -των βαρόνων, δηλαδή, των νταβατζήδων- η Χρυσή Αυγή διά του συμμετέχοντος στην </w:t>
      </w:r>
      <w:r>
        <w:rPr>
          <w:rFonts w:eastAsia="Times New Roman"/>
          <w:szCs w:val="24"/>
        </w:rPr>
        <w:t>ε</w:t>
      </w:r>
      <w:r>
        <w:rPr>
          <w:rFonts w:eastAsia="Times New Roman"/>
          <w:szCs w:val="24"/>
        </w:rPr>
        <w:t>πιτροπή συναγωνιστή Ηλία Κασιδιάρη συνέταξε</w:t>
      </w:r>
      <w:r>
        <w:rPr>
          <w:rFonts w:eastAsia="Times New Roman"/>
          <w:szCs w:val="24"/>
        </w:rPr>
        <w:t xml:space="preserve"> πολυσέλιδο πόρισμα ογδόντα σελίδων, όπου αναλυτικά αναφέρει την αλήθεια για την καταλήστευση του δημοσίου χρήματος από κόμματα, τράπεζες και μέσα μαζικής ενημέρωσης.</w:t>
      </w:r>
    </w:p>
    <w:p w14:paraId="14AC5D2D"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Τα κυριότερα σημεία που πρέπει να γίνουν πάνω στο πόρισμα που έβγαλε η Χρυσή Αυγή είναι: </w:t>
      </w:r>
      <w:r>
        <w:rPr>
          <w:rFonts w:eastAsia="Times New Roman"/>
          <w:szCs w:val="24"/>
        </w:rPr>
        <w:t>Πρώτο και κυριότερο, καθοριστικό, να καταργηθεί ο νόμος περί ευθύνης Υπουργών. Σας είπε χαρακτηριστικά και έκανε την πρότασή του ο Αρχηγός μας, ο Νίκος ο Μιχαλολιάκος. Μπορεί να γίνει άμεσα με τα τρία πέμπτα της Πλειοψηφίας της ελληνικής Βουλής και να σταμ</w:t>
      </w:r>
      <w:r>
        <w:rPr>
          <w:rFonts w:eastAsia="Times New Roman"/>
          <w:szCs w:val="24"/>
        </w:rPr>
        <w:t xml:space="preserve">ατήσετε εδώ τις κοκορομαχίες μεταξύ σας, μεταξύ Αλέξη Τσίπρα και Κυριάκου Μητσοτάκη, ενόχων και των δύο, δανειζομένων παράνομα και </w:t>
      </w:r>
      <w:r>
        <w:rPr>
          <w:rFonts w:eastAsia="Times New Roman"/>
          <w:szCs w:val="24"/>
        </w:rPr>
        <w:lastRenderedPageBreak/>
        <w:t>των δύο, διαπλεκόμενων στην ολιγαρχία του χρήματος και των δύο.</w:t>
      </w:r>
    </w:p>
    <w:p w14:paraId="14AC5D2E" w14:textId="77777777" w:rsidR="001812B4" w:rsidRDefault="001009A2">
      <w:pPr>
        <w:spacing w:line="600" w:lineRule="auto"/>
        <w:ind w:firstLine="720"/>
        <w:contextualSpacing/>
        <w:jc w:val="both"/>
        <w:rPr>
          <w:rFonts w:eastAsia="Times New Roman"/>
          <w:szCs w:val="24"/>
        </w:rPr>
      </w:pPr>
      <w:r>
        <w:rPr>
          <w:rFonts w:eastAsia="Times New Roman"/>
          <w:szCs w:val="24"/>
        </w:rPr>
        <w:t>Δεν μπορεί να είναι υπεύθυνος ο οποιοσδήποτε δημόσιος λειτουρ</w:t>
      </w:r>
      <w:r>
        <w:rPr>
          <w:rFonts w:eastAsia="Times New Roman"/>
          <w:szCs w:val="24"/>
        </w:rPr>
        <w:t>γός και να κατηγορείται για απιστία, για κατασπατάληση δημοσίου χρήματος, για εκβιασμό και ούτω καθεξής και να είναι ανεύθυνος ο Υπουργός ή ο Πρωθυπουργός.</w:t>
      </w:r>
    </w:p>
    <w:p w14:paraId="14AC5D2F"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Δάνεια δόθηκαν χωρίς εξασφαλίσεις, παράνομα. Δεν θα γυρίσουν ποτέ τα δανεικά, εκτός αν εφαρμοστεί η </w:t>
      </w:r>
      <w:r>
        <w:rPr>
          <w:rFonts w:eastAsia="Times New Roman"/>
          <w:szCs w:val="24"/>
        </w:rPr>
        <w:t>τακτική της Νέας Δημοκρατίας, που μας είπε ότι τα δάνεια θα εξοφληθούν πουλώντας μπρελόκ, αναμνηστικά και διάφορες τέτοιες αηδίες, τον σανό, δηλαδή, που δίνετε στους οπαδούς σας, αν υπάρχουν οπαδοί της Νέας Δημοκρατίας. Κι αν υπάρχουν τέτοιοι οπαδοί, που π</w:t>
      </w:r>
      <w:r>
        <w:rPr>
          <w:rFonts w:eastAsia="Times New Roman"/>
          <w:szCs w:val="24"/>
        </w:rPr>
        <w:t xml:space="preserve">ιστεύουν αυτές τις βλακείες και υποστηρίζουν τους καταστροφείς της Ελλάδος, είναι άξιοι της μοίρας τους. </w:t>
      </w:r>
    </w:p>
    <w:p w14:paraId="14AC5D30" w14:textId="77777777" w:rsidR="001812B4" w:rsidRDefault="001009A2">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14AC5D31" w14:textId="77777777" w:rsidR="001812B4" w:rsidRDefault="001009A2">
      <w:pPr>
        <w:spacing w:line="600" w:lineRule="auto"/>
        <w:ind w:firstLine="720"/>
        <w:contextualSpacing/>
        <w:jc w:val="both"/>
        <w:rPr>
          <w:rFonts w:eastAsia="Times New Roman"/>
          <w:szCs w:val="24"/>
        </w:rPr>
      </w:pPr>
      <w:r>
        <w:rPr>
          <w:rFonts w:eastAsia="Times New Roman"/>
          <w:szCs w:val="24"/>
        </w:rPr>
        <w:t>Ένα λεπτό, κύριε Πρόεδρε.</w:t>
      </w:r>
    </w:p>
    <w:p w14:paraId="14AC5D32"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Αν συνεχίσουν να έχουν τη νοοτροπία «να </w:t>
      </w:r>
      <w:r>
        <w:rPr>
          <w:rFonts w:eastAsia="Times New Roman"/>
          <w:szCs w:val="24"/>
        </w:rPr>
        <w:t xml:space="preserve">φύγει αυτός…» -γιατί έτσι λένε, εννοώντας τον Τσίπρα- «…για να έλθει ο άλλος Μανολιός», τότε η Ελλάδα δεν έχει καμμιά σωτηρία. </w:t>
      </w:r>
    </w:p>
    <w:p w14:paraId="14AC5D33"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Προκύπτουν με το πόρισμα ευθύνες για ΠΑΣΟΚ, Νέα Δημοκρατία, ΣΥΡΙΖΑ και ΚΚΕ, για εταιρείες μέσων μαζικής ενημέρωσης. Γι’ αυτά σας</w:t>
      </w:r>
      <w:r>
        <w:rPr>
          <w:rFonts w:eastAsia="Times New Roman"/>
          <w:szCs w:val="24"/>
        </w:rPr>
        <w:t xml:space="preserve"> έλεγε το μεσημέρι ο εισηγητής μας, ο Ηλίας ο Κασιδιάρης, και τον λογόκρινε το Προεδρείο, γιατί, βλέπετε, σοφά λέει ο ελληνικός λαός μας, η ελληνική σοφία, ότι «Κόρακας κοράκου μάτι δεν βγάζει».</w:t>
      </w:r>
    </w:p>
    <w:p w14:paraId="14AC5D34"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Τα τέσσερα πολιτικά κόμματα συντηρούσαν κομματικούς στρατούς </w:t>
      </w:r>
      <w:r>
        <w:rPr>
          <w:rFonts w:eastAsia="Times New Roman"/>
          <w:szCs w:val="24"/>
        </w:rPr>
        <w:t xml:space="preserve">και συντηρούν κομματικούς στρατούς, χειραγωγούσαν και χειραγωγούν συνειδήσεις και εξαγόραζαν την ψήφο του ελληνικού λαού. Είστε ένοχοι. </w:t>
      </w:r>
    </w:p>
    <w:p w14:paraId="14AC5D35"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Ολοκληρώστε τη σκέψη σας, παρακαλώ.</w:t>
      </w:r>
    </w:p>
    <w:p w14:paraId="14AC5D36" w14:textId="77777777" w:rsidR="001812B4" w:rsidRDefault="001009A2">
      <w:pPr>
        <w:spacing w:line="600" w:lineRule="auto"/>
        <w:ind w:firstLine="720"/>
        <w:contextualSpacing/>
        <w:jc w:val="both"/>
        <w:rPr>
          <w:rFonts w:eastAsia="Times New Roman"/>
          <w:szCs w:val="24"/>
        </w:rPr>
      </w:pPr>
      <w:r>
        <w:rPr>
          <w:rFonts w:eastAsia="Times New Roman"/>
          <w:b/>
          <w:szCs w:val="24"/>
        </w:rPr>
        <w:t>ΧΡΗΣΤΟΣ ΠΑΠΠΑΣ:</w:t>
      </w:r>
      <w:r>
        <w:rPr>
          <w:rFonts w:eastAsia="Times New Roman"/>
          <w:szCs w:val="24"/>
        </w:rPr>
        <w:t xml:space="preserve"> Ολοκληρώνω. </w:t>
      </w:r>
    </w:p>
    <w:p w14:paraId="14AC5D37"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Κυρίες και κύριοι, </w:t>
      </w:r>
      <w:r>
        <w:rPr>
          <w:rFonts w:eastAsia="Times New Roman"/>
          <w:szCs w:val="24"/>
        </w:rPr>
        <w:t>θα σας πω τα ονόματα: Σημίτης, Καραμανλής, Παπανδρέου, Παπαδήμος, Σαμαράς, Αλέξης Τσίπρας. Αυτοί είναι οι ένοχοι.</w:t>
      </w:r>
    </w:p>
    <w:p w14:paraId="14AC5D3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Πρόεδρε, καλώ τον ελληνικό λαό που μας παρακολουθεί, έστω και αργά, να αντισταθεί στην παραπληροφόρηση των εξαρτημένων μέσων</w:t>
      </w:r>
      <w:r>
        <w:rPr>
          <w:rFonts w:eastAsia="Times New Roman" w:cs="Times New Roman"/>
          <w:szCs w:val="24"/>
        </w:rPr>
        <w:t xml:space="preserve"> μαζικής ενημέρωσης, να συ</w:t>
      </w:r>
      <w:r>
        <w:rPr>
          <w:rFonts w:eastAsia="Times New Roman" w:cs="Times New Roman"/>
          <w:szCs w:val="24"/>
        </w:rPr>
        <w:lastRenderedPageBreak/>
        <w:t xml:space="preserve">νταχθεί με τη μόνη φωνή της αλήθειας, με τους Έλληνες εθνικιστές, που δεν έχουν εξαρτήσεις από ολιγάρχες και διεθνείς τοκογλύφους και σκοτεινές στοές των ελίτ, με αυτούς που διώκονται γιατί έχουν ιδέες, γιατί είναι καθαροί, γιατί </w:t>
      </w:r>
      <w:r>
        <w:rPr>
          <w:rFonts w:eastAsia="Times New Roman" w:cs="Times New Roman"/>
          <w:szCs w:val="24"/>
        </w:rPr>
        <w:t xml:space="preserve">παραμένουν Έλληνες σε έναν κόσμο ερειπίων. </w:t>
      </w:r>
    </w:p>
    <w:p w14:paraId="14AC5D3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Συνταχθείτε μαζί μας, να πάρουμε την πατρίδα μας πίσω. Ο αγώνας είναι δύσκολος, αλλά να ξέρετε ότι το δίκαιο, η αλήθεια, η πίστη πάντα νικούν. </w:t>
      </w:r>
    </w:p>
    <w:p w14:paraId="14AC5D3A"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4AC5D3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ΠΡΟΔΡΕΥΩΝ </w:t>
      </w:r>
      <w:r>
        <w:rPr>
          <w:rFonts w:eastAsia="Times New Roman" w:cs="Times New Roman"/>
          <w:b/>
          <w:szCs w:val="24"/>
        </w:rPr>
        <w:t>(Αναστάσιος Κουράκης):</w:t>
      </w:r>
      <w:r>
        <w:rPr>
          <w:rFonts w:eastAsia="Times New Roman" w:cs="Times New Roman"/>
          <w:szCs w:val="24"/>
        </w:rPr>
        <w:t xml:space="preserve"> Τον λόγο έχει ο κ. Κωνσταντίνος Κατσίκης από τους Ανεξάρτητους Έλληνες, για έξι λεπτά. Παρακαλώ να σέβεστε τον χρόνο, γιατί θα πάμε μέχρι τις 3</w:t>
      </w:r>
      <w:r>
        <w:rPr>
          <w:rFonts w:eastAsia="Times New Roman" w:cs="Times New Roman"/>
          <w:szCs w:val="24"/>
        </w:rPr>
        <w:t>.</w:t>
      </w:r>
      <w:r>
        <w:rPr>
          <w:rFonts w:eastAsia="Times New Roman" w:cs="Times New Roman"/>
          <w:szCs w:val="24"/>
        </w:rPr>
        <w:t xml:space="preserve">00΄ από ό,τι φαίνεται. </w:t>
      </w:r>
    </w:p>
    <w:p w14:paraId="14AC5D3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ΚΩΝΣΤΑΝΤΙΝΟΣ ΚΑΤΣΙΚΗΣ:</w:t>
      </w:r>
      <w:r>
        <w:rPr>
          <w:rFonts w:eastAsia="Times New Roman" w:cs="Times New Roman"/>
          <w:szCs w:val="24"/>
        </w:rPr>
        <w:t xml:space="preserve"> Φαίνεται, κύριε Πρόεδρε, ότι παρά τις όποι</w:t>
      </w:r>
      <w:r>
        <w:rPr>
          <w:rFonts w:eastAsia="Times New Roman" w:cs="Times New Roman"/>
          <w:szCs w:val="24"/>
        </w:rPr>
        <w:t>ες εκκλήσεις κάνατε και εσείς και οι προηγούμενοι από το Προεδρείο για τον σεβασμό στον χρόνο, τελικά δεν πείσατε κανέναν. Όμως, θα καταβάλω κάθε φιλότιμη προσπάθεια για να τον τηρήσω.</w:t>
      </w:r>
    </w:p>
    <w:p w14:paraId="14AC5D3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κύριε Υπουργέ, αντιδράσεις εκδηλώθηκαν όλ</w:t>
      </w:r>
      <w:r>
        <w:rPr>
          <w:rFonts w:eastAsia="Times New Roman" w:cs="Times New Roman"/>
          <w:szCs w:val="24"/>
        </w:rPr>
        <w:t xml:space="preserve">η τη νύχτα από αυτό το Βήμα, ιδιαίτερα από </w:t>
      </w:r>
      <w:r>
        <w:rPr>
          <w:rFonts w:eastAsia="Times New Roman" w:cs="Times New Roman"/>
          <w:szCs w:val="24"/>
        </w:rPr>
        <w:lastRenderedPageBreak/>
        <w:t xml:space="preserve">τους συναδέλφους της Νέας Δημοκρατίας και του ΠΑΣΟΚ, στη βάση τού γιατί συνεστήθη αυτή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και γιατί το </w:t>
      </w:r>
      <w:r>
        <w:rPr>
          <w:rFonts w:eastAsia="Times New Roman" w:cs="Times New Roman"/>
          <w:szCs w:val="24"/>
        </w:rPr>
        <w:t>π</w:t>
      </w:r>
      <w:r>
        <w:rPr>
          <w:rFonts w:eastAsia="Times New Roman" w:cs="Times New Roman"/>
          <w:szCs w:val="24"/>
        </w:rPr>
        <w:t xml:space="preserve">όρισμά της δεν ήταν ένα πόρισμα το οποίο να παραπέμπει σε </w:t>
      </w:r>
      <w:r>
        <w:rPr>
          <w:rFonts w:eastAsia="Times New Roman" w:cs="Times New Roman"/>
          <w:szCs w:val="24"/>
        </w:rPr>
        <w:t>α</w:t>
      </w:r>
      <w:r>
        <w:rPr>
          <w:rFonts w:eastAsia="Times New Roman" w:cs="Times New Roman"/>
          <w:szCs w:val="24"/>
        </w:rPr>
        <w:t xml:space="preserve">νακριτική </w:t>
      </w:r>
      <w:r>
        <w:rPr>
          <w:rFonts w:eastAsia="Times New Roman" w:cs="Times New Roman"/>
          <w:szCs w:val="24"/>
        </w:rPr>
        <w:t>ε</w:t>
      </w:r>
      <w:r>
        <w:rPr>
          <w:rFonts w:eastAsia="Times New Roman" w:cs="Times New Roman"/>
          <w:szCs w:val="24"/>
        </w:rPr>
        <w:t>πιτροπή, έτσι ώστε ν</w:t>
      </w:r>
      <w:r>
        <w:rPr>
          <w:rFonts w:eastAsia="Times New Roman" w:cs="Times New Roman"/>
          <w:szCs w:val="24"/>
        </w:rPr>
        <w:t xml:space="preserve">α έχουν αποδοθεί ποινικές ευθύνες, άνευ των οποίων δεν είχε καμμία έννοια και καμμία σημασία ούτε η σύγκληση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ούτε το πόρισμα αυτής, που σήμερα </w:t>
      </w:r>
      <w:r>
        <w:rPr>
          <w:rFonts w:eastAsia="Times New Roman" w:cs="Times New Roman"/>
          <w:szCs w:val="24"/>
        </w:rPr>
        <w:t>εκλήθημεν</w:t>
      </w:r>
      <w:r>
        <w:rPr>
          <w:rFonts w:eastAsia="Times New Roman" w:cs="Times New Roman"/>
          <w:szCs w:val="24"/>
        </w:rPr>
        <w:t xml:space="preserve"> εδώ να συζητήσουμε. </w:t>
      </w:r>
    </w:p>
    <w:p w14:paraId="14AC5D3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Θα δούμε, βέβαια, όταν το πόρισμα πάει στον </w:t>
      </w:r>
      <w:r>
        <w:rPr>
          <w:rFonts w:eastAsia="Times New Roman" w:cs="Times New Roman"/>
          <w:szCs w:val="24"/>
        </w:rPr>
        <w:t>ε</w:t>
      </w:r>
      <w:r>
        <w:rPr>
          <w:rFonts w:eastAsia="Times New Roman" w:cs="Times New Roman"/>
          <w:szCs w:val="24"/>
        </w:rPr>
        <w:t>ισαγγελέα κ</w:t>
      </w:r>
      <w:r>
        <w:rPr>
          <w:rFonts w:eastAsia="Times New Roman" w:cs="Times New Roman"/>
          <w:szCs w:val="24"/>
        </w:rPr>
        <w:t xml:space="preserve">αι φτάσει η </w:t>
      </w:r>
      <w:r>
        <w:rPr>
          <w:rFonts w:eastAsia="Times New Roman" w:cs="Times New Roman"/>
          <w:szCs w:val="24"/>
        </w:rPr>
        <w:t>υπόθεση στη</w:t>
      </w:r>
      <w:r>
        <w:rPr>
          <w:rFonts w:eastAsia="Times New Roman" w:cs="Times New Roman"/>
          <w:szCs w:val="24"/>
        </w:rPr>
        <w:t xml:space="preserve"> βασίλισσα των ακροάσεων, εάν προκύψουν ποινικές ευθύνες, καταλογιστούν και τελικά υπάρξει τιμωρία. Όμως διερωτώμαι: Εάν το πόρισμα αυτό κατέληγε σε εξεύρεση ποινικών ευθυνών πολιτικών προσώπων και πήγαινε σε ανακριτική επιτροπή, μήπ</w:t>
      </w:r>
      <w:r>
        <w:rPr>
          <w:rFonts w:eastAsia="Times New Roman" w:cs="Times New Roman"/>
          <w:szCs w:val="24"/>
        </w:rPr>
        <w:t xml:space="preserve">ως σήμερα η </w:t>
      </w:r>
      <w:r>
        <w:rPr>
          <w:rFonts w:eastAsia="Times New Roman" w:cs="Times New Roman"/>
          <w:szCs w:val="24"/>
        </w:rPr>
        <w:t>σ</w:t>
      </w:r>
      <w:r>
        <w:rPr>
          <w:rFonts w:eastAsia="Times New Roman" w:cs="Times New Roman"/>
          <w:szCs w:val="24"/>
        </w:rPr>
        <w:t>υγκυβέρνηση ΣΥΡΙΖΑ-ΑΝΕΛ θα είχε κατηγορηθεί ότι ποινικοποιεί την πολιτική ζωή του τόπου;</w:t>
      </w:r>
    </w:p>
    <w:p w14:paraId="14AC5D3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Αυτές οι αντιδράσεις συνεχίστηκαν εκφράζοντας οι συνάδελφοι της Αντιπολίτευσης όρο που δέσποζε στην τοποθέτησή τους, την έννοια της διαπλοκής. </w:t>
      </w:r>
      <w:r>
        <w:rPr>
          <w:rFonts w:eastAsia="Times New Roman" w:cs="Times New Roman"/>
          <w:szCs w:val="24"/>
        </w:rPr>
        <w:t>Κ</w:t>
      </w:r>
      <w:r>
        <w:rPr>
          <w:rFonts w:eastAsia="Times New Roman" w:cs="Times New Roman"/>
          <w:szCs w:val="24"/>
        </w:rPr>
        <w:t>ατά τον συ</w:t>
      </w:r>
      <w:r>
        <w:rPr>
          <w:rFonts w:eastAsia="Times New Roman" w:cs="Times New Roman"/>
          <w:szCs w:val="24"/>
        </w:rPr>
        <w:t xml:space="preserve">νάδελφο κ. Βορίδη, η διαπλοκή πρέπει να έχει και κατηγορούμενο, στον οποίον η μορφή της κατηγορίας να αιτιολογεί την έννοια της διαπλοκής. </w:t>
      </w:r>
    </w:p>
    <w:p w14:paraId="14AC5D4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Αφού συμφωνήσω και με τον κ. Δένδια, ο οποίος αναφερόμενος στον εφευρέτη αυτής της λέξης, τον Κωνσταντίνο Μητσοτάκη,</w:t>
      </w:r>
      <w:r>
        <w:rPr>
          <w:rFonts w:eastAsia="Times New Roman" w:cs="Times New Roman"/>
          <w:szCs w:val="24"/>
        </w:rPr>
        <w:t xml:space="preserve"> τον οποίο προσωπικά εκτιμώ και σέβομαι, θέλω να θυμίσω ότι οι τότε διαπλεκόμενοι που ονόμασε σφόδρα εκείνη την περίοδο ο τότε Πρωθυπουργός και ατιμώρητοι έμειναν και η όποια κατηγορία τούς επερρίφθη πήγε στον βρόντο και την ατιμωρησία τους επιβράβευσαν εκ</w:t>
      </w:r>
      <w:r>
        <w:rPr>
          <w:rFonts w:eastAsia="Times New Roman" w:cs="Times New Roman"/>
          <w:szCs w:val="24"/>
        </w:rPr>
        <w:t>είνοι που δέχθηκαν τους διαπλεκόμενους πίσω σε εκείνη την παράταξη την οποία λυσσαλέα πολέμησαν</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νελίχθηκαν και εν τέλει κυβέρνησαν τον τόπο. </w:t>
      </w:r>
    </w:p>
    <w:p w14:paraId="14AC5D4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Υπό αυτήν την έννοια, λοιπόν, διερωτώμαι: Άρα ο διαπλεκόμενος Τσουκάτος τιμωρήθηκε; Ο διαπλεκόμενος Χριστοφοράκο</w:t>
      </w:r>
      <w:r>
        <w:rPr>
          <w:rFonts w:eastAsia="Times New Roman" w:cs="Times New Roman"/>
          <w:szCs w:val="24"/>
        </w:rPr>
        <w:t xml:space="preserve">ς, ο οποίος έφυγε από τη χώρα με ευθύνη υπουργού της Κυβέρνησης Καραμανλή τότε, τιμωρήθηκε; </w:t>
      </w:r>
    </w:p>
    <w:p w14:paraId="14AC5D4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αίσθηση ότι οι διαπλεκόμενοι </w:t>
      </w:r>
      <w:r>
        <w:rPr>
          <w:rFonts w:eastAsia="Times New Roman" w:cs="Times New Roman"/>
          <w:szCs w:val="24"/>
        </w:rPr>
        <w:t>που</w:t>
      </w:r>
      <w:r>
        <w:rPr>
          <w:rFonts w:eastAsia="Times New Roman" w:cs="Times New Roman"/>
          <w:szCs w:val="24"/>
        </w:rPr>
        <w:t xml:space="preserve"> σήμερα, αποκαλύπτονται </w:t>
      </w:r>
      <w:r>
        <w:rPr>
          <w:rFonts w:eastAsia="Times New Roman" w:cs="Times New Roman"/>
          <w:szCs w:val="24"/>
        </w:rPr>
        <w:t>επαληθεύουν</w:t>
      </w:r>
      <w:r>
        <w:rPr>
          <w:rFonts w:eastAsia="Times New Roman" w:cs="Times New Roman"/>
          <w:szCs w:val="24"/>
        </w:rPr>
        <w:t xml:space="preserve"> την υπόσχεση που έδωσε η </w:t>
      </w:r>
      <w:r>
        <w:rPr>
          <w:rFonts w:eastAsia="Times New Roman" w:cs="Times New Roman"/>
          <w:szCs w:val="24"/>
        </w:rPr>
        <w:t>σ</w:t>
      </w:r>
      <w:r>
        <w:rPr>
          <w:rFonts w:eastAsia="Times New Roman" w:cs="Times New Roman"/>
          <w:szCs w:val="24"/>
        </w:rPr>
        <w:t>υγκυβέρνηση ΣΥΡΙΖΑ-ΑΝΕΛ προς το</w:t>
      </w:r>
      <w:r>
        <w:rPr>
          <w:rFonts w:eastAsia="Times New Roman" w:cs="Times New Roman"/>
          <w:szCs w:val="24"/>
        </w:rPr>
        <w:t xml:space="preserve">ν ελληνικό λαό, «όλα στη διαφάνεια» και «κανένα σκάνδαλο κρυμμένο», αυτοί δεν θα επιβραβευτούν από εμάς με ατιμωρησία, εφόσον τους καταλογιστεί εκείνη η ευθύνη η οποία θα επιφέρει –πιστέψτε με- και την τιμωρία τους. </w:t>
      </w:r>
    </w:p>
    <w:p w14:paraId="14AC5D43"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lastRenderedPageBreak/>
        <w:t>Β</w:t>
      </w:r>
      <w:r>
        <w:rPr>
          <w:rFonts w:eastAsia="Times New Roman" w:cs="Times New Roman"/>
          <w:szCs w:val="24"/>
        </w:rPr>
        <w:t xml:space="preserve">έβαια είναι ατυχής ο </w:t>
      </w:r>
      <w:r>
        <w:rPr>
          <w:rFonts w:eastAsia="Times New Roman" w:cs="Times New Roman"/>
          <w:szCs w:val="24"/>
        </w:rPr>
        <w:t>παραλληλισμός</w:t>
      </w:r>
      <w:r>
        <w:rPr>
          <w:rFonts w:eastAsia="Times New Roman" w:cs="Times New Roman"/>
          <w:szCs w:val="24"/>
        </w:rPr>
        <w:t xml:space="preserve"> της</w:t>
      </w:r>
      <w:r>
        <w:rPr>
          <w:rFonts w:eastAsia="Times New Roman" w:cs="Times New Roman"/>
          <w:szCs w:val="24"/>
        </w:rPr>
        <w:t xml:space="preserve"> κυρίας Αρχηγού της Δημοκρατικής Συμπαράταξης, όπως τόνισε και ο Υπουργός κ. Κοντονής, σχετικά με τη χρονική διάρκεια πολλών εκατοντάδων ετών –</w:t>
      </w:r>
      <w:r>
        <w:rPr>
          <w:rFonts w:eastAsia="Times New Roman" w:cs="Times New Roman"/>
          <w:szCs w:val="24"/>
        </w:rPr>
        <w:t xml:space="preserve"> για την αποπληρωμή των</w:t>
      </w:r>
      <w:r>
        <w:rPr>
          <w:rFonts w:eastAsia="Times New Roman" w:cs="Times New Roman"/>
          <w:szCs w:val="24"/>
        </w:rPr>
        <w:t xml:space="preserve"> δ</w:t>
      </w:r>
      <w:r>
        <w:rPr>
          <w:rFonts w:eastAsia="Times New Roman" w:cs="Times New Roman"/>
          <w:szCs w:val="24"/>
        </w:rPr>
        <w:t>α</w:t>
      </w:r>
      <w:r>
        <w:rPr>
          <w:rFonts w:eastAsia="Times New Roman" w:cs="Times New Roman"/>
          <w:szCs w:val="24"/>
        </w:rPr>
        <w:t>νε</w:t>
      </w:r>
      <w:r>
        <w:rPr>
          <w:rFonts w:eastAsia="Times New Roman" w:cs="Times New Roman"/>
          <w:szCs w:val="24"/>
        </w:rPr>
        <w:t>ίων</w:t>
      </w:r>
      <w:r>
        <w:rPr>
          <w:rFonts w:eastAsia="Times New Roman" w:cs="Times New Roman"/>
          <w:szCs w:val="24"/>
        </w:rPr>
        <w:t xml:space="preserve"> του ΠΑΣΟΚ</w:t>
      </w:r>
      <w:r>
        <w:rPr>
          <w:rFonts w:eastAsia="Times New Roman" w:cs="Times New Roman"/>
          <w:szCs w:val="24"/>
        </w:rPr>
        <w:t xml:space="preserve">- και τη χρονική διάρκεια των ενενήντα εννέα ετών, η οποία είναι διάρκεια αξιοποίησης της ελληνικής περιουσίας, όχι εκποίησης και ξεπουλήματος, έναντι δε τιμήματος το οποίο εισπράττει το ελληνικό κράτος και κάτι μπαίνει και στον κρατικό κορβανά. </w:t>
      </w:r>
    </w:p>
    <w:p w14:paraId="14AC5D44"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Βέβαια, ν</w:t>
      </w:r>
      <w:r>
        <w:rPr>
          <w:rFonts w:eastAsia="Times New Roman" w:cs="Times New Roman"/>
          <w:szCs w:val="24"/>
        </w:rPr>
        <w:t xml:space="preserve">α επισημάνω ότι βασική αποστολή αυτής της </w:t>
      </w:r>
      <w:r>
        <w:rPr>
          <w:rFonts w:eastAsia="Times New Roman" w:cs="Times New Roman"/>
          <w:szCs w:val="24"/>
        </w:rPr>
        <w:t>ε</w:t>
      </w:r>
      <w:r>
        <w:rPr>
          <w:rFonts w:eastAsia="Times New Roman" w:cs="Times New Roman"/>
          <w:szCs w:val="24"/>
        </w:rPr>
        <w:t xml:space="preserve">πιτροπής ήταν να διερευνήσει όλες –χωρίς διάκριση ή εξαιρέσεις- τις πτυχές των δανειοδοτήσεων κομμάτων και μέσων επικοινωνίας. </w:t>
      </w:r>
    </w:p>
    <w:p w14:paraId="14AC5D45"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πιτροπή εντάχθηκε εξαρχής σε μια στρατηγική για την καταπολέμηση της διαφθοράς και</w:t>
      </w:r>
      <w:r>
        <w:rPr>
          <w:rFonts w:eastAsia="Times New Roman" w:cs="Times New Roman"/>
          <w:szCs w:val="24"/>
        </w:rPr>
        <w:t xml:space="preserve"> της διαπλοκής. Από τη Μεταπολίτευση και μετά, ασφαλώς με ευθύνη των κυβερνήσεων και κομμάτων, ουδέποτε είχαν διερευνηθεί σε βάθος και σε έκταση πρόσωπα, σχέσεις, συναλλαγές που συγκροτούν το τοπίο μιας από τις πλέον δυναμικές πλευρές της πολιτικής και οικ</w:t>
      </w:r>
      <w:r>
        <w:rPr>
          <w:rFonts w:eastAsia="Times New Roman" w:cs="Times New Roman"/>
          <w:szCs w:val="24"/>
        </w:rPr>
        <w:t xml:space="preserve">ονομικής ζωής της χώρας. Ο ελληνικός λαός πληροφορήθηκε για δάνεια </w:t>
      </w:r>
      <w:r>
        <w:rPr>
          <w:rFonts w:eastAsia="Times New Roman" w:cs="Times New Roman"/>
          <w:szCs w:val="24"/>
        </w:rPr>
        <w:lastRenderedPageBreak/>
        <w:t>που οφείλουν οι επιχειρήσεις των ΜΜΕ και αγγίζουν τα 1,3 δισεκατομμύρι</w:t>
      </w:r>
      <w:r>
        <w:rPr>
          <w:rFonts w:eastAsia="Times New Roman" w:cs="Times New Roman"/>
          <w:szCs w:val="24"/>
        </w:rPr>
        <w:t>ο</w:t>
      </w:r>
      <w:r>
        <w:rPr>
          <w:rFonts w:eastAsia="Times New Roman" w:cs="Times New Roman"/>
          <w:szCs w:val="24"/>
        </w:rPr>
        <w:t xml:space="preserve"> ευρώ και οφειλές των κομμάτων της Νέας Δημοκρατίας και του ΠΑΣΟΚ που ξεπερνούν τα 400 δισεκατομμύρια ευρώ. </w:t>
      </w:r>
    </w:p>
    <w:p w14:paraId="14AC5D46"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Για όλα α</w:t>
      </w:r>
      <w:r>
        <w:rPr>
          <w:rFonts w:eastAsia="Times New Roman" w:cs="Times New Roman"/>
          <w:szCs w:val="24"/>
        </w:rPr>
        <w:t xml:space="preserve">υτά, λοιπόν, όμως, κυρίες και κύριοι συνάδελφοι, πρέπει να δοθούν απαντήσεις. </w:t>
      </w:r>
    </w:p>
    <w:p w14:paraId="14AC5D47"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Έγινε γνωστό σε όλο το πανελλήνιο ότι βασικός πυλώνας της παραγωγής πολιτικής ήταν επί δεκαετίες η ίδια η διαπλοκή. Αδικαιολόγητη και προνομιακή αποδείχθηκε η μεταχείριση κομμάτ</w:t>
      </w:r>
      <w:r>
        <w:rPr>
          <w:rFonts w:eastAsia="Times New Roman" w:cs="Times New Roman"/>
          <w:szCs w:val="24"/>
        </w:rPr>
        <w:t xml:space="preserve">ων και μέσων μαζικής ενημέρωσης -ή μάλλον μαζικών μέσων ενημέρωσης, γιατί δεν θεωρώ τον άνθρωπο μάζα, τις επιχειρήσεις ναι- στον δανεισμό τους από τις τράπεζες, όπως καταγράφεται στο εισηγητικό πόρισμα. </w:t>
      </w:r>
    </w:p>
    <w:p w14:paraId="14AC5D48"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Υπάρχουν αποδεικτικά στοιχεία περί ύπαρξης και λειτο</w:t>
      </w:r>
      <w:r>
        <w:rPr>
          <w:rFonts w:eastAsia="Times New Roman" w:cs="Times New Roman"/>
          <w:szCs w:val="24"/>
        </w:rPr>
        <w:t xml:space="preserve">υργίας του «τριγώνου διαπλοκής», οι δε δανειακές συμβάσεις βρίθουν από παραβάσεις κανόνων. </w:t>
      </w:r>
    </w:p>
    <w:p w14:paraId="14AC5D49"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Οι ελληνικές τράπεζες, μεσούσης της οικονομικής κρίσης, δεν προνόησαν για την εισαγωγή περιοριστικής πιστωτικής πολιτικής. </w:t>
      </w:r>
    </w:p>
    <w:p w14:paraId="14AC5D4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κτυπάει το κουδούνι λήξ</w:t>
      </w:r>
      <w:r>
        <w:rPr>
          <w:rFonts w:eastAsia="Times New Roman" w:cs="Times New Roman"/>
          <w:szCs w:val="24"/>
        </w:rPr>
        <w:t>εως του χρόνου ομιλίας του κυρίου Βουλευτή)</w:t>
      </w:r>
    </w:p>
    <w:p w14:paraId="14AC5D4B"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λίγο χρόνο ακόμα, κύριε Πρόεδρε. </w:t>
      </w:r>
    </w:p>
    <w:p w14:paraId="14AC5D4C"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Έτσι, πολλοί ισχυροί –ανάμεσά τους τα τότε κόμματα εξουσίας και οι μεγιστάνες των μέσων επικοινωνίας- εξακολούθησαν να απολαμβάνουν σκανδαλώδους προνομιακής μεταχείριση</w:t>
      </w:r>
      <w:r>
        <w:rPr>
          <w:rFonts w:eastAsia="Times New Roman" w:cs="Times New Roman"/>
          <w:szCs w:val="24"/>
        </w:rPr>
        <w:t xml:space="preserve">ς. Την ίδια στιγμή οι ελεύθεροι επαγγελματίες και οι μικρομεσαίες επιχειρήσεις δεν μπορούσαν να λάβουν δάνειο ούτε 1 ευρώ. </w:t>
      </w:r>
    </w:p>
    <w:p w14:paraId="14AC5D4D"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Η ανεξέλεγκτη δανειοδότηση σε κόμματα και μέσα επικοινωνίας, ορισμένα από τα οποία ήταν ήδη χρεοκοπημένα, βύθισε ακόμη περισσότερο τ</w:t>
      </w:r>
      <w:r>
        <w:rPr>
          <w:rFonts w:eastAsia="Times New Roman" w:cs="Times New Roman"/>
          <w:szCs w:val="24"/>
        </w:rPr>
        <w:t xml:space="preserve">ο παθητικό των πιστωτικών ιδρυμάτων, που διογκώθηκε λόγω της κρίσης από το 2009 και μετά. Οι τράπεζες τελικά κάλυψαν αυτή τους τη ζημιά μέσω των ανακεφαλαιοποιήσεων, με χρήματα των Ελλήνων φορολογουμένων. </w:t>
      </w:r>
    </w:p>
    <w:p w14:paraId="14AC5D4E"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Από άποψη αρχής τα ΜΜΕ θα έπρεπε να αποτελούν σε μ</w:t>
      </w:r>
      <w:r>
        <w:rPr>
          <w:rFonts w:eastAsia="Times New Roman" w:cs="Times New Roman"/>
          <w:szCs w:val="24"/>
        </w:rPr>
        <w:t>ί</w:t>
      </w:r>
      <w:r>
        <w:rPr>
          <w:rFonts w:eastAsia="Times New Roman" w:cs="Times New Roman"/>
          <w:szCs w:val="24"/>
        </w:rPr>
        <w:t xml:space="preserve">α δημοκρατική κοινωνία σημαντικό λειτούργημα. Γι’ αυτό, άλλωστε, επειδή η ενημέρωση είναι ζωτική ανάγκη μιας δημοκρατικής κοινωνίας, αποκτούν τεράστια δύναμη. Είναι φορείς της ελεύθερης διάδοσης των ιδεών, καλλιέργειας της τέχνης και της </w:t>
      </w:r>
      <w:r>
        <w:rPr>
          <w:rFonts w:eastAsia="Times New Roman" w:cs="Times New Roman"/>
          <w:szCs w:val="24"/>
        </w:rPr>
        <w:lastRenderedPageBreak/>
        <w:t>επιστήμης, έκφρασ</w:t>
      </w:r>
      <w:r>
        <w:rPr>
          <w:rFonts w:eastAsia="Times New Roman" w:cs="Times New Roman"/>
          <w:szCs w:val="24"/>
        </w:rPr>
        <w:t>ης των θρησκευτικών πεποιθήσεων, άμεσης πληροφόρησης και ενημέρωσης των πολιτών. Είναι μέσο επαφής των ατόμων με δημόσιες συζητήσεις. Πρέπει σε κάθε περίπτωση να είναι μέσο ελέγχου της εξουσίας και του τρόπου με τον οποίο αυτή ασκείται και από τους εκάστοτ</w:t>
      </w:r>
      <w:r>
        <w:rPr>
          <w:rFonts w:eastAsia="Times New Roman" w:cs="Times New Roman"/>
          <w:szCs w:val="24"/>
        </w:rPr>
        <w:t xml:space="preserve">ε κυβερνώντες. </w:t>
      </w:r>
    </w:p>
    <w:p w14:paraId="14AC5D4F" w14:textId="77777777" w:rsidR="001812B4" w:rsidRDefault="001009A2">
      <w:pPr>
        <w:spacing w:line="600" w:lineRule="auto"/>
        <w:ind w:firstLine="720"/>
        <w:contextualSpacing/>
        <w:jc w:val="both"/>
        <w:rPr>
          <w:rFonts w:eastAsia="Times New Roman" w:cs="Times New Roman"/>
          <w:szCs w:val="24"/>
        </w:rPr>
      </w:pPr>
      <w:r>
        <w:rPr>
          <w:rFonts w:eastAsia="Times New Roman"/>
          <w:b/>
          <w:szCs w:val="24"/>
        </w:rPr>
        <w:t xml:space="preserve">ΠΡΟΕΔΡΕΥΩΝ (Αναστάσιος Κουράκης): </w:t>
      </w:r>
      <w:r>
        <w:rPr>
          <w:rFonts w:eastAsia="Times New Roman"/>
          <w:szCs w:val="24"/>
        </w:rPr>
        <w:t>Ολοκληρώστε τη σκέψη σας, σας παρακαλώ, κύριε Κατσίκη.</w:t>
      </w:r>
      <w:r>
        <w:rPr>
          <w:rFonts w:eastAsia="Times New Roman" w:cs="Times New Roman"/>
          <w:szCs w:val="24"/>
        </w:rPr>
        <w:t xml:space="preserve"> </w:t>
      </w:r>
    </w:p>
    <w:p w14:paraId="14AC5D50"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ΚΑΤΣΙΚΗΣ: </w:t>
      </w:r>
      <w:r>
        <w:rPr>
          <w:rFonts w:eastAsia="Times New Roman" w:cs="Times New Roman"/>
          <w:szCs w:val="24"/>
        </w:rPr>
        <w:t>Ναι, κύριε Πρόεδρε, εντάξει. Είκοσι ώρες περιμένω. Μειώθηκε ο χρόνος. Ζητώ την υπομονή σας. Σε μισό λεπτό τελειώνω.</w:t>
      </w:r>
    </w:p>
    <w:p w14:paraId="14AC5D51"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Όμως, τα πρ</w:t>
      </w:r>
      <w:r>
        <w:rPr>
          <w:rFonts w:eastAsia="Times New Roman" w:cs="Times New Roman"/>
          <w:szCs w:val="24"/>
        </w:rPr>
        <w:t>άγματα στη χώρα μας εξελίχθηκαν διαφορετικά. Υπήρξε εν πολλοίς εκτροπή του ρόλου της λειτουργίας και του σκοπού των ΜΜΕ. Από φορείς υπεύθυνης πολυφωνικής δημοκρατικής ενημέρωσης εξελίχθηκαν σε επιχειρηματικές οντότητες παραπληροφόρησης –μιλάω για τα μαζικά</w:t>
      </w:r>
      <w:r>
        <w:rPr>
          <w:rFonts w:eastAsia="Times New Roman" w:cs="Times New Roman"/>
          <w:szCs w:val="24"/>
        </w:rPr>
        <w:t xml:space="preserve"> μέσα ενημέρωσης- διαπλοκής, υποκουλτούρας και εξαχρείωσης των πάντων. </w:t>
      </w:r>
    </w:p>
    <w:p w14:paraId="14AC5D52" w14:textId="77777777" w:rsidR="001812B4" w:rsidRDefault="001009A2">
      <w:pPr>
        <w:tabs>
          <w:tab w:val="left" w:pos="2738"/>
          <w:tab w:val="center" w:pos="4753"/>
          <w:tab w:val="left" w:pos="5723"/>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αυτό το σημείο επιτρέψτε μου να επισημάνω μερικά από τα βασικά σημεία που ανέδειξε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w:t>
      </w:r>
    </w:p>
    <w:p w14:paraId="14AC5D53"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 xml:space="preserve">ΠΡΟΕΔΡΕΥΩΝ (Αναστάσιος Κουράκης): </w:t>
      </w:r>
      <w:r>
        <w:rPr>
          <w:rFonts w:eastAsia="Times New Roman"/>
          <w:szCs w:val="24"/>
        </w:rPr>
        <w:t xml:space="preserve">Έχετε </w:t>
      </w:r>
      <w:r>
        <w:rPr>
          <w:rFonts w:eastAsia="Times New Roman"/>
          <w:szCs w:val="24"/>
        </w:rPr>
        <w:t>φθάσει στα οκτώ λεπτά, κύριε Κατσίκη. Τελειώστε, σας παρακαλώ!</w:t>
      </w:r>
    </w:p>
    <w:p w14:paraId="14AC5D54"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ΚΩΝΣΤΑΝΤΙΝΟΣ ΚΑΤΣΙΚΗΣ: </w:t>
      </w:r>
      <w:r>
        <w:rPr>
          <w:rFonts w:eastAsia="Times New Roman"/>
          <w:szCs w:val="24"/>
        </w:rPr>
        <w:t xml:space="preserve">Κλείνω, κύριε Πρόεδρε. </w:t>
      </w:r>
    </w:p>
    <w:p w14:paraId="14AC5D55" w14:textId="77777777" w:rsidR="001812B4" w:rsidRDefault="001009A2">
      <w:pPr>
        <w:spacing w:line="600" w:lineRule="auto"/>
        <w:ind w:firstLine="720"/>
        <w:contextualSpacing/>
        <w:jc w:val="both"/>
        <w:rPr>
          <w:rFonts w:eastAsia="Times New Roman"/>
          <w:szCs w:val="24"/>
        </w:rPr>
      </w:pPr>
      <w:r>
        <w:rPr>
          <w:rFonts w:eastAsia="Times New Roman"/>
          <w:szCs w:val="24"/>
        </w:rPr>
        <w:t>Πρώτον, τράπεζες δάνειζαν με «αέρα» τη Νέα Δημοκρατία, το ΠΑΣΟΚ και τα ΜΜΕ, προκειμένου αυτά να στηρίξουν συγκεκριμένες πολιτικές και συμφέροντα.</w:t>
      </w:r>
    </w:p>
    <w:p w14:paraId="14AC5D5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Δεύτερον, τα πολιτικά κόμματα δανειοδοτούσαν μέσω των διοικήσεων που τα ίδια διόριζαν στις τράπεζες και παρήγαγαν πολιτική προσαρμοσμένη στα μεγάλα οικονομικά συμφέροντα. </w:t>
      </w:r>
    </w:p>
    <w:p w14:paraId="14AC5D57" w14:textId="77777777" w:rsidR="001812B4" w:rsidRDefault="001009A2">
      <w:pPr>
        <w:spacing w:line="600" w:lineRule="auto"/>
        <w:ind w:firstLine="720"/>
        <w:contextualSpacing/>
        <w:jc w:val="both"/>
        <w:rPr>
          <w:rFonts w:eastAsia="Times New Roman"/>
          <w:szCs w:val="24"/>
        </w:rPr>
      </w:pPr>
      <w:r>
        <w:rPr>
          <w:rFonts w:eastAsia="Times New Roman"/>
          <w:szCs w:val="24"/>
        </w:rPr>
        <w:t>Τρίτον, παρακάμφθηκαν οι παγιωμένες και αναγκαίες εξασφαλίσεις των τραπεζών και χαρί</w:t>
      </w:r>
      <w:r>
        <w:rPr>
          <w:rFonts w:eastAsia="Times New Roman"/>
          <w:szCs w:val="24"/>
        </w:rPr>
        <w:t xml:space="preserve">ζονταν εγγυήσεις σε μη συνεπείς δανειολήπτες. Παρακάμφθηκε η ανάγκη παρακολούθησης και ελέγχου της ροής των προϊόντων του δανείου. </w:t>
      </w:r>
    </w:p>
    <w:p w14:paraId="14AC5D58" w14:textId="77777777" w:rsidR="001812B4" w:rsidRDefault="001009A2">
      <w:pPr>
        <w:spacing w:line="600" w:lineRule="auto"/>
        <w:ind w:firstLine="720"/>
        <w:contextualSpacing/>
        <w:jc w:val="both"/>
        <w:rPr>
          <w:rFonts w:eastAsia="Times New Roman"/>
          <w:szCs w:val="24"/>
        </w:rPr>
      </w:pPr>
      <w:r>
        <w:rPr>
          <w:rFonts w:eastAsia="Times New Roman"/>
          <w:szCs w:val="24"/>
        </w:rPr>
        <w:t>Τέταρτον, γίνονταν δεκτές ως αληθείς δηλώσεις καταφανώς ψευδείς, όπως ότι συγκεκριμένες κρατικές επιχειρήσεις κομμάτων έχουν</w:t>
      </w:r>
      <w:r>
        <w:rPr>
          <w:rFonts w:eastAsia="Times New Roman"/>
          <w:szCs w:val="24"/>
        </w:rPr>
        <w:t xml:space="preserve"> εκχωρηθεί σε άλλες τράπεζες. </w:t>
      </w:r>
    </w:p>
    <w:p w14:paraId="14AC5D59" w14:textId="77777777" w:rsidR="001812B4" w:rsidRDefault="001009A2">
      <w:pPr>
        <w:spacing w:line="600" w:lineRule="auto"/>
        <w:ind w:firstLine="720"/>
        <w:contextualSpacing/>
        <w:jc w:val="both"/>
        <w:rPr>
          <w:rFonts w:eastAsia="Times New Roman"/>
          <w:szCs w:val="24"/>
        </w:rPr>
      </w:pPr>
      <w:r>
        <w:rPr>
          <w:rFonts w:eastAsia="Times New Roman"/>
          <w:szCs w:val="24"/>
        </w:rPr>
        <w:t>Παραλείπω, λοιπόν, αρκετό από τον γραπτό μου λόγο, κύριε Πρόεδρε και κλείνω με αυτό: Σκοπός της παρούσας Κυβέρνησης είναι η αποκατάσταση της εμπιστοσύνης των πολιτών μέσα από τη διαφάνεια, που να είστε σίγουροι ότι θα επικρατ</w:t>
      </w:r>
      <w:r>
        <w:rPr>
          <w:rFonts w:eastAsia="Times New Roman"/>
          <w:szCs w:val="24"/>
        </w:rPr>
        <w:t xml:space="preserve">ήσει </w:t>
      </w:r>
      <w:r>
        <w:rPr>
          <w:rFonts w:eastAsia="Times New Roman"/>
          <w:szCs w:val="24"/>
        </w:rPr>
        <w:lastRenderedPageBreak/>
        <w:t xml:space="preserve">παντού και που θα έπρεπε να ήταν το πολιτικό αφήγημα όλων των δημοκρατικών δυνάμεων της χώρας. </w:t>
      </w:r>
    </w:p>
    <w:p w14:paraId="14AC5D5A"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Σας ευχαριστώ. </w:t>
      </w:r>
    </w:p>
    <w:p w14:paraId="14AC5D5B"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w:t>
      </w:r>
    </w:p>
    <w:p w14:paraId="14AC5D5C" w14:textId="77777777" w:rsidR="001812B4" w:rsidRDefault="001009A2">
      <w:pPr>
        <w:spacing w:line="600" w:lineRule="auto"/>
        <w:ind w:firstLine="720"/>
        <w:contextualSpacing/>
        <w:jc w:val="both"/>
        <w:rPr>
          <w:rFonts w:eastAsia="Times New Roman"/>
          <w:szCs w:val="24"/>
        </w:rPr>
      </w:pPr>
      <w:r>
        <w:rPr>
          <w:rFonts w:eastAsia="Times New Roman"/>
          <w:szCs w:val="24"/>
        </w:rPr>
        <w:t>Τον λόγο έχει ο κ. Παπαχριστόπουλος, Κοινοβουλευτικός Εκπρόσωπος των Ανεξαρτήτων Ελλήνων κ</w:t>
      </w:r>
      <w:r>
        <w:rPr>
          <w:rFonts w:eastAsia="Times New Roman"/>
          <w:szCs w:val="24"/>
        </w:rPr>
        <w:t>αι να ετοιμάζεται ο κ. Φωκάς. Ακολουθούν ο κ. Λυκούδης και ο κ. Δελής. Αυτόν τον κατάλογο παρέλαβα από τον Πρόεδρο προηγουμένως.</w:t>
      </w:r>
    </w:p>
    <w:p w14:paraId="14AC5D5D" w14:textId="77777777" w:rsidR="001812B4" w:rsidRDefault="001009A2">
      <w:pPr>
        <w:spacing w:line="600" w:lineRule="auto"/>
        <w:ind w:firstLine="720"/>
        <w:contextualSpacing/>
        <w:jc w:val="both"/>
        <w:rPr>
          <w:rFonts w:eastAsia="Times New Roman"/>
          <w:szCs w:val="24"/>
        </w:rPr>
      </w:pPr>
      <w:r>
        <w:rPr>
          <w:rFonts w:eastAsia="Times New Roman"/>
          <w:szCs w:val="24"/>
        </w:rPr>
        <w:t>Ορίστε, έχετε τον λόγο, κύριε Παπαχριστόπουλε.</w:t>
      </w:r>
    </w:p>
    <w:p w14:paraId="14AC5D5E"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ΑΘΑΝΑΣΙΟΣ ΠΑΠΑΧΡΙΣΤΟΠΟΥΛΟΣ: </w:t>
      </w:r>
      <w:r>
        <w:rPr>
          <w:rFonts w:eastAsia="Times New Roman"/>
          <w:szCs w:val="24"/>
        </w:rPr>
        <w:t>Ευχαριστώ, κύριε Πρόεδρε.</w:t>
      </w:r>
    </w:p>
    <w:p w14:paraId="14AC5D5F" w14:textId="77777777" w:rsidR="001812B4" w:rsidRDefault="001009A2">
      <w:pPr>
        <w:spacing w:line="600" w:lineRule="auto"/>
        <w:ind w:firstLine="720"/>
        <w:contextualSpacing/>
        <w:jc w:val="both"/>
        <w:rPr>
          <w:rFonts w:eastAsia="Times New Roman"/>
          <w:szCs w:val="24"/>
        </w:rPr>
      </w:pPr>
      <w:r>
        <w:rPr>
          <w:rFonts w:eastAsia="Times New Roman"/>
          <w:szCs w:val="24"/>
        </w:rPr>
        <w:t>Το περιοδικό «</w:t>
      </w:r>
      <w:r>
        <w:rPr>
          <w:rFonts w:eastAsia="Times New Roman"/>
          <w:szCs w:val="24"/>
          <w:lang w:val="en-US"/>
        </w:rPr>
        <w:t>Politico</w:t>
      </w:r>
      <w:r>
        <w:rPr>
          <w:rFonts w:eastAsia="Times New Roman"/>
          <w:szCs w:val="24"/>
        </w:rPr>
        <w:t>» σε</w:t>
      </w:r>
      <w:r>
        <w:rPr>
          <w:rFonts w:eastAsia="Times New Roman"/>
          <w:szCs w:val="24"/>
        </w:rPr>
        <w:t xml:space="preserve"> χθεσινό του σχόλιο, χωρίς κα</w:t>
      </w:r>
      <w:r>
        <w:rPr>
          <w:rFonts w:eastAsia="Times New Roman"/>
          <w:szCs w:val="24"/>
        </w:rPr>
        <w:t>μ</w:t>
      </w:r>
      <w:r>
        <w:rPr>
          <w:rFonts w:eastAsia="Times New Roman"/>
          <w:szCs w:val="24"/>
        </w:rPr>
        <w:t>μία περιστροφή, μιλάει για πόλεμο λασπολογίας ανάμεσα στο ΔΝΤ και στους Ευρωπαίους πιστωτές μας. Έχει ένα άρθρο πραγματικά πολύ θετικό για εμάς.</w:t>
      </w:r>
    </w:p>
    <w:p w14:paraId="14AC5D60" w14:textId="77777777" w:rsidR="001812B4" w:rsidRDefault="001009A2">
      <w:pPr>
        <w:spacing w:line="600" w:lineRule="auto"/>
        <w:ind w:firstLine="720"/>
        <w:contextualSpacing/>
        <w:jc w:val="both"/>
        <w:rPr>
          <w:rFonts w:eastAsia="Times New Roman"/>
          <w:szCs w:val="24"/>
        </w:rPr>
      </w:pPr>
      <w:r>
        <w:rPr>
          <w:rFonts w:eastAsia="Times New Roman"/>
          <w:szCs w:val="24"/>
        </w:rPr>
        <w:t>Χθεσινή δήλωση του Κλάους Ρέγκλινγκ στο Ευρωκοινοβούλιο: Δεν συζητάμε τέταρτο μνη</w:t>
      </w:r>
      <w:r>
        <w:rPr>
          <w:rFonts w:eastAsia="Times New Roman"/>
          <w:szCs w:val="24"/>
        </w:rPr>
        <w:t xml:space="preserve">μόνιο και δεν υπάρχει περίπτωση </w:t>
      </w:r>
      <w:r>
        <w:rPr>
          <w:rFonts w:eastAsia="Times New Roman"/>
          <w:szCs w:val="24"/>
          <w:lang w:val="en-US"/>
        </w:rPr>
        <w:t>Grexit</w:t>
      </w:r>
      <w:r>
        <w:rPr>
          <w:rFonts w:eastAsia="Times New Roman"/>
          <w:szCs w:val="24"/>
        </w:rPr>
        <w:t xml:space="preserve">. </w:t>
      </w:r>
    </w:p>
    <w:p w14:paraId="14AC5D61"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Θέλω ακόμα να θυμίσω ότι ο Ντόναλντ Τουσκ λίγο αργά, καθυστερημένα κατάλαβε ότι είμαστε μόνοι μας στην Ευρώπη, μετά τις όποιες δηλώσεις του κ. Τραμπ. </w:t>
      </w:r>
    </w:p>
    <w:p w14:paraId="14AC5D62" w14:textId="77777777" w:rsidR="001812B4" w:rsidRDefault="001009A2">
      <w:pPr>
        <w:spacing w:line="600" w:lineRule="auto"/>
        <w:ind w:firstLine="720"/>
        <w:contextualSpacing/>
        <w:jc w:val="both"/>
        <w:rPr>
          <w:rFonts w:eastAsia="Times New Roman"/>
          <w:szCs w:val="24"/>
        </w:rPr>
      </w:pPr>
      <w:r>
        <w:rPr>
          <w:rFonts w:eastAsia="Times New Roman"/>
          <w:szCs w:val="24"/>
        </w:rPr>
        <w:t>Θέλω, τέλος, να θυμίσω ότι ο ίδιος ο Ντάισελμπλουμ και αυτός λίγ</w:t>
      </w:r>
      <w:r>
        <w:rPr>
          <w:rFonts w:eastAsia="Times New Roman"/>
          <w:szCs w:val="24"/>
        </w:rPr>
        <w:t xml:space="preserve">ο αργά ανακάλυψε ότι είμαστε μόνοι μας, και βέβαια τις θετικές δηλώσεις του Μισέλ Σαπέν. </w:t>
      </w:r>
    </w:p>
    <w:p w14:paraId="14AC5D63" w14:textId="77777777" w:rsidR="001812B4" w:rsidRDefault="001009A2">
      <w:pPr>
        <w:spacing w:line="600" w:lineRule="auto"/>
        <w:ind w:firstLine="720"/>
        <w:contextualSpacing/>
        <w:jc w:val="both"/>
        <w:rPr>
          <w:rFonts w:eastAsia="Times New Roman"/>
          <w:szCs w:val="24"/>
        </w:rPr>
      </w:pPr>
      <w:r>
        <w:rPr>
          <w:rFonts w:eastAsia="Times New Roman"/>
          <w:szCs w:val="24"/>
        </w:rPr>
        <w:t>Τα λέω αυτά γιατί πολύ σύντομα, σε λίγες ημέρες είναι η 6</w:t>
      </w:r>
      <w:r>
        <w:rPr>
          <w:rFonts w:eastAsia="Times New Roman"/>
          <w:szCs w:val="24"/>
          <w:vertAlign w:val="superscript"/>
        </w:rPr>
        <w:t>η</w:t>
      </w:r>
      <w:r>
        <w:rPr>
          <w:rFonts w:eastAsia="Times New Roman"/>
          <w:szCs w:val="24"/>
        </w:rPr>
        <w:t xml:space="preserve"> Φεβρουαρίου, οπότε θα δούμε την έκθεση του ΔΝΤ, είναι η 13</w:t>
      </w:r>
      <w:r>
        <w:rPr>
          <w:rFonts w:eastAsia="Times New Roman"/>
          <w:szCs w:val="24"/>
          <w:vertAlign w:val="superscript"/>
        </w:rPr>
        <w:t>η</w:t>
      </w:r>
      <w:r>
        <w:rPr>
          <w:rFonts w:eastAsia="Times New Roman"/>
          <w:szCs w:val="24"/>
        </w:rPr>
        <w:t xml:space="preserve"> Φεβρουαρίου που το </w:t>
      </w:r>
      <w:r>
        <w:rPr>
          <w:rFonts w:eastAsia="Times New Roman"/>
          <w:szCs w:val="24"/>
          <w:lang w:val="en-US"/>
        </w:rPr>
        <w:t>Euroworking</w:t>
      </w:r>
      <w:r>
        <w:rPr>
          <w:rFonts w:eastAsia="Times New Roman"/>
          <w:szCs w:val="24"/>
        </w:rPr>
        <w:t xml:space="preserve"> </w:t>
      </w:r>
      <w:r>
        <w:rPr>
          <w:rFonts w:eastAsia="Times New Roman"/>
          <w:szCs w:val="24"/>
          <w:lang w:val="en-US"/>
        </w:rPr>
        <w:t>Group</w:t>
      </w:r>
      <w:r>
        <w:rPr>
          <w:rFonts w:eastAsia="Times New Roman"/>
          <w:szCs w:val="24"/>
        </w:rPr>
        <w:t xml:space="preserve"> θα προετοι</w:t>
      </w:r>
      <w:r>
        <w:rPr>
          <w:rFonts w:eastAsia="Times New Roman"/>
          <w:szCs w:val="24"/>
        </w:rPr>
        <w:t xml:space="preserve">μάσει το </w:t>
      </w:r>
      <w:r>
        <w:rPr>
          <w:rFonts w:eastAsia="Times New Roman"/>
          <w:szCs w:val="24"/>
          <w:lang w:val="en-US"/>
        </w:rPr>
        <w:t>Eurogroup</w:t>
      </w:r>
      <w:r>
        <w:rPr>
          <w:rFonts w:eastAsia="Times New Roman"/>
          <w:szCs w:val="24"/>
        </w:rPr>
        <w:t xml:space="preserve"> που θα γίνει στις 20 Φεβρουαρίου. </w:t>
      </w:r>
    </w:p>
    <w:p w14:paraId="14AC5D64" w14:textId="77777777" w:rsidR="001812B4" w:rsidRDefault="001009A2">
      <w:pPr>
        <w:spacing w:line="600" w:lineRule="auto"/>
        <w:ind w:firstLine="720"/>
        <w:contextualSpacing/>
        <w:jc w:val="both"/>
        <w:rPr>
          <w:rFonts w:eastAsia="Times New Roman"/>
          <w:szCs w:val="24"/>
        </w:rPr>
      </w:pPr>
      <w:r>
        <w:rPr>
          <w:rFonts w:eastAsia="Times New Roman"/>
          <w:szCs w:val="24"/>
        </w:rPr>
        <w:t>Δεν έχω κα</w:t>
      </w:r>
      <w:r>
        <w:rPr>
          <w:rFonts w:eastAsia="Times New Roman"/>
          <w:szCs w:val="24"/>
        </w:rPr>
        <w:t>μ</w:t>
      </w:r>
      <w:r>
        <w:rPr>
          <w:rFonts w:eastAsia="Times New Roman"/>
          <w:szCs w:val="24"/>
        </w:rPr>
        <w:t>μία ιδιαίτερη πληροφόρηση, αλλά η αίσθησή μου είναι ότι θα κλείσει αυτή η αξιολόγηση. Θα κλείσει χωρίς να χρειαστεί να ψηφίσουμε μέτρα για μετά το 2018. Άκουσα και τον Πρωθυπουργό, αλλά και π</w:t>
      </w:r>
      <w:r>
        <w:rPr>
          <w:rFonts w:eastAsia="Times New Roman"/>
          <w:szCs w:val="24"/>
        </w:rPr>
        <w:t>έρα από αυτό πιστεύω ότι δεν συμφέρει κανέναν αυτήν τη στιγμή μ</w:t>
      </w:r>
      <w:r>
        <w:rPr>
          <w:rFonts w:eastAsia="Times New Roman"/>
          <w:szCs w:val="24"/>
        </w:rPr>
        <w:t>ί</w:t>
      </w:r>
      <w:r>
        <w:rPr>
          <w:rFonts w:eastAsia="Times New Roman"/>
          <w:szCs w:val="24"/>
        </w:rPr>
        <w:t>α όαση ασφάλειας και σταθερότητας και μ</w:t>
      </w:r>
      <w:r>
        <w:rPr>
          <w:rFonts w:eastAsia="Times New Roman"/>
          <w:szCs w:val="24"/>
        </w:rPr>
        <w:t>ί</w:t>
      </w:r>
      <w:r>
        <w:rPr>
          <w:rFonts w:eastAsia="Times New Roman"/>
          <w:szCs w:val="24"/>
        </w:rPr>
        <w:t>α πραγματική δημοκρατία, όπως είναι η Ελληνική Δημοκρατία, να την ταράξει. Θα είναι αφροσύνη ακραίας μορφής. Πιστεύω ότι η λογική θα πρυτανεύσει.</w:t>
      </w:r>
    </w:p>
    <w:p w14:paraId="14AC5D65" w14:textId="77777777" w:rsidR="001812B4" w:rsidRDefault="001009A2">
      <w:pPr>
        <w:spacing w:line="600" w:lineRule="auto"/>
        <w:ind w:firstLine="720"/>
        <w:contextualSpacing/>
        <w:jc w:val="both"/>
        <w:rPr>
          <w:rFonts w:eastAsia="Times New Roman"/>
          <w:szCs w:val="24"/>
        </w:rPr>
      </w:pPr>
      <w:r>
        <w:rPr>
          <w:rFonts w:eastAsia="Times New Roman"/>
          <w:szCs w:val="24"/>
        </w:rPr>
        <w:t>Δεν χρ</w:t>
      </w:r>
      <w:r>
        <w:rPr>
          <w:rFonts w:eastAsia="Times New Roman"/>
          <w:szCs w:val="24"/>
        </w:rPr>
        <w:t xml:space="preserve">ειάζεται να αναλύσουμε τι συμβαίνει στον πλανήτη. Ξέρουμε ότι η συγκυρία αυτήν τη στιγμή μάς ευνοεί. Οι απόψεις </w:t>
      </w:r>
      <w:r>
        <w:rPr>
          <w:rFonts w:eastAsia="Times New Roman"/>
          <w:szCs w:val="24"/>
        </w:rPr>
        <w:lastRenderedPageBreak/>
        <w:t xml:space="preserve">Τραμπ συσπειρώνουν τους Ευρωπαίους. Ξαναλέω ότι θέλω να πιστεύω πως θα πρυτανεύσει η σωφροσύνη. </w:t>
      </w:r>
    </w:p>
    <w:p w14:paraId="14AC5D66" w14:textId="77777777" w:rsidR="001812B4" w:rsidRDefault="001009A2">
      <w:pPr>
        <w:spacing w:line="600" w:lineRule="auto"/>
        <w:ind w:firstLine="720"/>
        <w:contextualSpacing/>
        <w:jc w:val="both"/>
        <w:rPr>
          <w:rFonts w:eastAsia="Times New Roman"/>
          <w:szCs w:val="24"/>
        </w:rPr>
      </w:pPr>
      <w:r>
        <w:rPr>
          <w:rFonts w:eastAsia="Times New Roman"/>
          <w:szCs w:val="24"/>
        </w:rPr>
        <w:t>Θέλω να μπω στο θέμα μου και να πω τα εξής:</w:t>
      </w:r>
    </w:p>
    <w:p w14:paraId="14AC5D67" w14:textId="77777777" w:rsidR="001812B4" w:rsidRDefault="001009A2">
      <w:pPr>
        <w:spacing w:line="600" w:lineRule="auto"/>
        <w:ind w:firstLine="720"/>
        <w:contextualSpacing/>
        <w:jc w:val="both"/>
        <w:rPr>
          <w:rFonts w:eastAsia="Times New Roman"/>
          <w:szCs w:val="24"/>
        </w:rPr>
      </w:pPr>
      <w:r>
        <w:rPr>
          <w:rFonts w:eastAsia="Times New Roman"/>
          <w:szCs w:val="24"/>
        </w:rPr>
        <w:t>Παρ</w:t>
      </w:r>
      <w:r>
        <w:rPr>
          <w:rFonts w:eastAsia="Times New Roman"/>
          <w:szCs w:val="24"/>
        </w:rPr>
        <w:t>ακολουθώ από το πρωί την κουβέντα. Αισθάνομαι αδικημένος, αλλά πού να πω τον πόνο μου; Κάποιοι είναι πιο ίσοι εδώ μέσα σε αυτήν την Αίθουσα, μιλάνε πολλές φορές, μιλάνε για είκοσι και τριάντα λεπτά. Αυτό δεν αφορά τον Πρωθυπουργό και τον Αρχηγό της Αξιωματ</w:t>
      </w:r>
      <w:r>
        <w:rPr>
          <w:rFonts w:eastAsia="Times New Roman"/>
          <w:szCs w:val="24"/>
        </w:rPr>
        <w:t>ικής Αντιπολίτευσης. Πιστεύω ότι κάποια στιγμή θα πρέπει στο ελληνικό Κοινοβούλιο να ισχύσουν οι κανόνες του εγγλέζικου, του γερμανικού, που ο Πρωθυπουργός της χώρας κόβεται στη μέση. Κλείνω την παρένθεση.</w:t>
      </w:r>
    </w:p>
    <w:p w14:paraId="14AC5D68" w14:textId="77777777" w:rsidR="001812B4" w:rsidRDefault="001009A2">
      <w:pPr>
        <w:spacing w:line="600" w:lineRule="auto"/>
        <w:ind w:firstLine="720"/>
        <w:contextualSpacing/>
        <w:jc w:val="both"/>
        <w:rPr>
          <w:rFonts w:eastAsia="Times New Roman"/>
          <w:szCs w:val="24"/>
        </w:rPr>
      </w:pPr>
      <w:r>
        <w:rPr>
          <w:rFonts w:eastAsia="Times New Roman"/>
          <w:szCs w:val="24"/>
        </w:rPr>
        <w:t>Θέλω να πω το εξής: Άκουσα απίστευτα πράγματα. Είν</w:t>
      </w:r>
      <w:r>
        <w:rPr>
          <w:rFonts w:eastAsia="Times New Roman"/>
          <w:szCs w:val="24"/>
        </w:rPr>
        <w:t>αι σεβαστά όλα.</w:t>
      </w:r>
    </w:p>
    <w:p w14:paraId="14AC5D69" w14:textId="77777777" w:rsidR="001812B4" w:rsidRDefault="001009A2">
      <w:pPr>
        <w:spacing w:line="600" w:lineRule="auto"/>
        <w:ind w:firstLine="720"/>
        <w:contextualSpacing/>
        <w:jc w:val="both"/>
        <w:rPr>
          <w:rFonts w:eastAsia="Times New Roman"/>
          <w:szCs w:val="24"/>
        </w:rPr>
      </w:pPr>
      <w:r>
        <w:rPr>
          <w:rFonts w:eastAsia="Times New Roman"/>
          <w:szCs w:val="24"/>
        </w:rPr>
        <w:t>Θέλω όμως να αναφερθώ σε γεγονότα. Τα έχουμε ζήσει πρόσφατα. Να δούμε αν πραγματικά ισχύει ή όχι, αν είναι υπαρκτή η διαπλοκή ή εάν, όπως άκουσα να λένε πολλοί ομιλητές –κρίνονται βέβαια γι’ αυτό που λένε- είναι «άνθρακες ο θησαυρός» ή «δεν</w:t>
      </w:r>
      <w:r>
        <w:rPr>
          <w:rFonts w:eastAsia="Times New Roman"/>
          <w:szCs w:val="24"/>
        </w:rPr>
        <w:t xml:space="preserve"> υπάρχει διασύνδεση διαπλοκής» ή «είναι σόου» και πάει λέγοντας. </w:t>
      </w:r>
    </w:p>
    <w:p w14:paraId="14AC5D6A" w14:textId="77777777" w:rsidR="001812B4" w:rsidRDefault="001009A2">
      <w:pPr>
        <w:spacing w:line="600" w:lineRule="auto"/>
        <w:ind w:firstLine="720"/>
        <w:contextualSpacing/>
        <w:jc w:val="both"/>
        <w:rPr>
          <w:rFonts w:eastAsia="Times New Roman"/>
          <w:szCs w:val="24"/>
        </w:rPr>
      </w:pPr>
      <w:r>
        <w:rPr>
          <w:rFonts w:eastAsia="Times New Roman"/>
          <w:szCs w:val="24"/>
        </w:rPr>
        <w:t>Μήπως έχω δει όνειρο;</w:t>
      </w:r>
    </w:p>
    <w:p w14:paraId="14AC5D6B"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Για παράδειγμα, στο Χρηματιστήριο –για να πάμε λίγο πιο παλιά- ήταν όνειρο ότι άλλαξαν χέρια δισεκατομμύρια εκείνη την εποχή; Οι Ολυμπιακοί Αγώνες που από 4 δισεκατομμύρια ευρώ ο προϋπολογισμός τους έφτασε στα 50 δισεκατομμύρια ευρώ ήταν όνειρο και αυτό; Λ</w:t>
      </w:r>
      <w:r>
        <w:rPr>
          <w:rFonts w:eastAsia="Times New Roman"/>
          <w:szCs w:val="24"/>
        </w:rPr>
        <w:t xml:space="preserve">ίγο αργότερα τα εξοπλιστικά και αυτό όνειρο ήταν; </w:t>
      </w:r>
    </w:p>
    <w:p w14:paraId="14AC5D6C" w14:textId="77777777" w:rsidR="001812B4" w:rsidRDefault="001009A2">
      <w:pPr>
        <w:spacing w:line="600" w:lineRule="auto"/>
        <w:ind w:firstLine="720"/>
        <w:contextualSpacing/>
        <w:jc w:val="both"/>
        <w:rPr>
          <w:rFonts w:eastAsia="Times New Roman"/>
          <w:szCs w:val="24"/>
        </w:rPr>
      </w:pPr>
      <w:r>
        <w:rPr>
          <w:rFonts w:eastAsia="Times New Roman"/>
          <w:szCs w:val="24"/>
        </w:rPr>
        <w:t>Θα μπορούσα να μιλάω με λεπτομέρειες για ώρες για το τι ακριβώς δηλώνει η λέξη «μίζα» στους συνειρμούς των Ελλήνων πολιτών. Είναι συνυφασμένη με το Υπουργείο Εθνικής Άμυνας. Λυπάμαι που το λέω. Τώρα έχει σ</w:t>
      </w:r>
      <w:r>
        <w:rPr>
          <w:rFonts w:eastAsia="Times New Roman"/>
          <w:szCs w:val="24"/>
        </w:rPr>
        <w:t>ταματήσει και δεν υπάρχει αυτό το πράγμα. Μήπως ήταν όνειρο η «</w:t>
      </w:r>
      <w:r>
        <w:rPr>
          <w:rFonts w:eastAsia="Times New Roman"/>
          <w:szCs w:val="24"/>
          <w:lang w:val="en-US"/>
        </w:rPr>
        <w:t>SIEMENS</w:t>
      </w:r>
      <w:r>
        <w:rPr>
          <w:rFonts w:eastAsia="Times New Roman"/>
          <w:szCs w:val="24"/>
        </w:rPr>
        <w:t xml:space="preserve">», όπου είδαμε τα 2 δισεκατομμύρια, που ομόφωνα καταλόγισε η Βουλή των Ελλήνων, να τα λαμβάνει νομικός ολκής και να τα φτάνει στα 150 εκατομμύρια ευρώ σε βάρος των συμφερόντων της χώρας </w:t>
      </w:r>
      <w:r>
        <w:rPr>
          <w:rFonts w:eastAsia="Times New Roman"/>
          <w:szCs w:val="24"/>
        </w:rPr>
        <w:t xml:space="preserve">-και δεν τα έχουμε εισπράξει κιόλας αυτά- στο περιβάλλον του τότε Πρωθυπουργού; </w:t>
      </w:r>
    </w:p>
    <w:p w14:paraId="14AC5D6D"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Μήπως, ξαναλέω, είναι όνειρο αυτό που γινόταν στην Αγροτική Τράπεζα; Μόνο το κτήριο στην Οδό Εδουάρδου Λω κάνει 1 δισεκατομμύριο και πουλήθηκε αντί 95 εκατομμυρίων. Χίλια τρια</w:t>
      </w:r>
      <w:r>
        <w:rPr>
          <w:rFonts w:eastAsia="Times New Roman" w:cs="Times New Roman"/>
          <w:szCs w:val="24"/>
        </w:rPr>
        <w:t xml:space="preserve">κόσια ονόματα έπαιρναν χωρίς καμία εγγύηση δάνειο. </w:t>
      </w:r>
    </w:p>
    <w:p w14:paraId="14AC5D6E"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lastRenderedPageBreak/>
        <w:t>Μήπως είναι όνειρο αυτό που έγινε μ</w:t>
      </w:r>
      <w:r>
        <w:rPr>
          <w:rFonts w:eastAsia="Times New Roman" w:cs="Times New Roman"/>
          <w:szCs w:val="24"/>
        </w:rPr>
        <w:t>ί</w:t>
      </w:r>
      <w:r>
        <w:rPr>
          <w:rFonts w:eastAsia="Times New Roman" w:cs="Times New Roman"/>
          <w:szCs w:val="24"/>
        </w:rPr>
        <w:t>α νύχτα εδώ, μέσα στο Κοινοβούλιο το 2013; Προς τιμήν του ο Απόστολος Κακλαμάνης καταψήφισε αυτή την ντροπιαστική τροπολογία. Την καταψήφισαν η ΔΗΜΑΡ, ο ΣΥΡΙΖΑ, οι Ανεξ</w:t>
      </w:r>
      <w:r>
        <w:rPr>
          <w:rFonts w:eastAsia="Times New Roman" w:cs="Times New Roman"/>
          <w:szCs w:val="24"/>
        </w:rPr>
        <w:t>άρτητοι Έλληνες. Γινόταν μεγάλος χαμός. Κάποιοι παλιοί Βουλευτές πρέπει να το θυμούνται. Προήδρευε τότε ο Γιάννης Τραγάκης. Ήταν η τροπολογία που έβγαζε «λάδι» όλους τους τραπεζικούς και που σωστά είπαν ότι μετά υπάρχει και η ηθική αυτουργία των πολιτικών.</w:t>
      </w:r>
      <w:r>
        <w:rPr>
          <w:rFonts w:eastAsia="Times New Roman" w:cs="Times New Roman"/>
          <w:szCs w:val="24"/>
        </w:rPr>
        <w:t xml:space="preserve"> </w:t>
      </w:r>
    </w:p>
    <w:p w14:paraId="14AC5D6F"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 xml:space="preserve">Μήπως ήταν όνειρο όταν ο τότε Υπουργός Οικονομικών έδινε 100 εκατομμύρια δήθεν για τη σταθερότητα του τραπεζικού συστήματος, όταν η </w:t>
      </w:r>
      <w:r>
        <w:rPr>
          <w:rFonts w:eastAsia="Times New Roman" w:cs="Times New Roman"/>
          <w:szCs w:val="24"/>
        </w:rPr>
        <w:t>«</w:t>
      </w:r>
      <w:r>
        <w:rPr>
          <w:rFonts w:eastAsia="Times New Roman" w:cs="Times New Roman"/>
          <w:szCs w:val="24"/>
          <w:lang w:val="en-US"/>
        </w:rPr>
        <w:t>PROTON</w:t>
      </w:r>
      <w:r>
        <w:rPr>
          <w:rFonts w:eastAsia="Times New Roman" w:cs="Times New Roman"/>
          <w:szCs w:val="24"/>
        </w:rPr>
        <w:t xml:space="preserve"> </w:t>
      </w:r>
      <w:r>
        <w:rPr>
          <w:rFonts w:eastAsia="Times New Roman" w:cs="Times New Roman"/>
          <w:szCs w:val="24"/>
          <w:lang w:val="en-US"/>
        </w:rPr>
        <w:t>BANK</w:t>
      </w:r>
      <w:r>
        <w:rPr>
          <w:rFonts w:eastAsia="Times New Roman" w:cs="Times New Roman"/>
          <w:szCs w:val="24"/>
        </w:rPr>
        <w:t>»</w:t>
      </w:r>
      <w:r>
        <w:rPr>
          <w:rFonts w:eastAsia="Times New Roman" w:cs="Times New Roman"/>
          <w:szCs w:val="24"/>
        </w:rPr>
        <w:t xml:space="preserve"> δινόταν στον Λαυρεντιάδη και δ</w:t>
      </w:r>
      <w:r>
        <w:rPr>
          <w:rFonts w:eastAsia="Times New Roman" w:cs="Times New Roman"/>
          <w:szCs w:val="24"/>
        </w:rPr>
        <w:t>ύ</w:t>
      </w:r>
      <w:r>
        <w:rPr>
          <w:rFonts w:eastAsia="Times New Roman" w:cs="Times New Roman"/>
          <w:szCs w:val="24"/>
        </w:rPr>
        <w:t xml:space="preserve">ο ανώτατοι υπάλληλοι του λογιστηρίου εναντιώθηκαν, αλλά ο Προβόπουλος αποφάσισε να τη δώσει; Όλοι αυτοί είναι προφυλακισμένοι σήμερα και ο Λαυρεντιάδης έξω. </w:t>
      </w:r>
    </w:p>
    <w:p w14:paraId="14AC5D70"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 xml:space="preserve">Μήπως ήταν επίσης όνειρο ότι τα τότε αδικήματα από κακουργήματα έγιναν πλημμελήματα και βγήκαν οι </w:t>
      </w:r>
      <w:r>
        <w:rPr>
          <w:rFonts w:eastAsia="Times New Roman" w:cs="Times New Roman"/>
          <w:szCs w:val="24"/>
        </w:rPr>
        <w:t xml:space="preserve">συγκεκριμένοι άνθρωποι έξω; Θα μπορούσα να μιλάω μέχρι το πρωί. </w:t>
      </w:r>
    </w:p>
    <w:p w14:paraId="14AC5D71"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 xml:space="preserve">Κανείς δεν αρνήθηκε τη διαπλοκή: ούτε ο Κώστας Καραμανλής, ούτε ο Αντώνης Σαμαράς, ούτε κι αυτός που εφηύρε τη </w:t>
      </w:r>
      <w:r>
        <w:rPr>
          <w:rFonts w:eastAsia="Times New Roman" w:cs="Times New Roman"/>
          <w:szCs w:val="24"/>
        </w:rPr>
        <w:lastRenderedPageBreak/>
        <w:t xml:space="preserve">λέξη, ο Κωνσταντίνος Μητσοτάκης. </w:t>
      </w:r>
      <w:r>
        <w:rPr>
          <w:rFonts w:eastAsia="Times New Roman" w:cs="Times New Roman"/>
          <w:szCs w:val="24"/>
        </w:rPr>
        <w:t>Π</w:t>
      </w:r>
      <w:r>
        <w:rPr>
          <w:rFonts w:eastAsia="Times New Roman" w:cs="Times New Roman"/>
          <w:szCs w:val="24"/>
        </w:rPr>
        <w:t>ραγματικά ήταν μ</w:t>
      </w:r>
      <w:r>
        <w:rPr>
          <w:rFonts w:eastAsia="Times New Roman" w:cs="Times New Roman"/>
          <w:szCs w:val="24"/>
        </w:rPr>
        <w:t>ί</w:t>
      </w:r>
      <w:r>
        <w:rPr>
          <w:rFonts w:eastAsia="Times New Roman" w:cs="Times New Roman"/>
          <w:szCs w:val="24"/>
        </w:rPr>
        <w:t xml:space="preserve">α μοναδική ευκαιρία σύσσωμοι </w:t>
      </w:r>
      <w:r>
        <w:rPr>
          <w:rFonts w:eastAsia="Times New Roman" w:cs="Times New Roman"/>
          <w:szCs w:val="24"/>
        </w:rPr>
        <w:t>όλοι εδώ να συσπειρωθούμε, γιατί εγώ πιστεύω ότι σε όλα τα κόμματα υπάρχουν καθαροί πολιτικοί και θα έπρεπε επιτέλους κάποτε να μην κυβερνάει ούτε ο καναλάρχης…</w:t>
      </w:r>
    </w:p>
    <w:p w14:paraId="14AC5D72" w14:textId="77777777" w:rsidR="001812B4" w:rsidRDefault="001009A2">
      <w:pPr>
        <w:spacing w:line="600" w:lineRule="auto"/>
        <w:ind w:firstLine="720"/>
        <w:contextualSpacing/>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14AC5D73"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Θα ήθελα δυ</w:t>
      </w:r>
      <w:r>
        <w:rPr>
          <w:rFonts w:eastAsia="Times New Roman" w:cs="Times New Roman"/>
          <w:szCs w:val="24"/>
        </w:rPr>
        <w:t xml:space="preserve">ο λεπτά, κύριε Πρόεδρε, δεν έχω μιλήσει καθόλου από το πρωί. </w:t>
      </w:r>
    </w:p>
    <w:p w14:paraId="14AC5D74" w14:textId="77777777" w:rsidR="001812B4" w:rsidRDefault="001009A2">
      <w:pPr>
        <w:spacing w:line="600" w:lineRule="auto"/>
        <w:ind w:firstLine="567"/>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Θα έλεγα να εφαρμόσω την προτροπή σας για βρετανικό κοινοβούλιο και να σας κόψω αυτή τη στιγμή, αλλά…</w:t>
      </w:r>
    </w:p>
    <w:p w14:paraId="14AC5D75"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Εγώ σταματάω, αν μου το πείτε.</w:t>
      </w:r>
      <w:r>
        <w:rPr>
          <w:rFonts w:eastAsia="Times New Roman" w:cs="Times New Roman"/>
          <w:szCs w:val="24"/>
        </w:rPr>
        <w:t xml:space="preserve"> Δεν λέω τίποτα. </w:t>
      </w:r>
    </w:p>
    <w:p w14:paraId="14AC5D76" w14:textId="77777777" w:rsidR="001812B4" w:rsidRDefault="001009A2">
      <w:pPr>
        <w:spacing w:line="600" w:lineRule="auto"/>
        <w:ind w:firstLine="567"/>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Εγώ θα ήθελα να σταματήσετε, όπως θα σταματούν και οι άλλοι στα έξι λεπτά, για να τελειώσουμε πριν από τις 3. </w:t>
      </w:r>
    </w:p>
    <w:p w14:paraId="14AC5D77"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b/>
          <w:szCs w:val="24"/>
        </w:rPr>
        <w:t>ΑΘΑΝΑΣΙΟΣ ΠΑΠΑΧΡΙΣΤΟΠΟΥΛΟΣ:</w:t>
      </w:r>
      <w:r>
        <w:rPr>
          <w:rFonts w:eastAsia="Times New Roman" w:cs="Times New Roman"/>
          <w:szCs w:val="24"/>
        </w:rPr>
        <w:t xml:space="preserve"> Σταματάω, κύριε Πρόεδρε, αν και αισθάνομαι αδικημένος. Σέβομαι, ό</w:t>
      </w:r>
      <w:r>
        <w:rPr>
          <w:rFonts w:eastAsia="Times New Roman" w:cs="Times New Roman"/>
          <w:szCs w:val="24"/>
        </w:rPr>
        <w:t xml:space="preserve">μως, τη διαδικασία. </w:t>
      </w:r>
    </w:p>
    <w:p w14:paraId="14AC5D78" w14:textId="77777777" w:rsidR="001812B4" w:rsidRDefault="001009A2">
      <w:pPr>
        <w:spacing w:line="600" w:lineRule="auto"/>
        <w:ind w:firstLine="567"/>
        <w:contextualSpacing/>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Σας ευχαριστώ πολύ. Δίνετε πολύ καλό παράδειγμα. Η προτροπή σας βλέπω ότι πιάνει τόπο αρχίζοντας από εσάς. </w:t>
      </w:r>
    </w:p>
    <w:p w14:paraId="14AC5D79"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 xml:space="preserve">Ο κ. Φωκάς θα συνεχίσει ακριβώς στην ίδια λογική, για να καθιερώσουμε αυτόν τον κανόνα. </w:t>
      </w:r>
    </w:p>
    <w:p w14:paraId="14AC5D7A"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Κύρι</w:t>
      </w:r>
      <w:r>
        <w:rPr>
          <w:rFonts w:eastAsia="Times New Roman" w:cs="Times New Roman"/>
          <w:szCs w:val="24"/>
        </w:rPr>
        <w:t>ε Φωκά, έχετε τον λόγο.</w:t>
      </w:r>
    </w:p>
    <w:p w14:paraId="14AC5D7B"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b/>
          <w:szCs w:val="24"/>
        </w:rPr>
        <w:t>ΑΡΙΣΤΕΙΔΗΣ ΦΩΚΑΣ:</w:t>
      </w:r>
      <w:r>
        <w:rPr>
          <w:rFonts w:eastAsia="Times New Roman" w:cs="Times New Roman"/>
          <w:szCs w:val="24"/>
        </w:rPr>
        <w:t xml:space="preserve"> Κύριε Πρόεδρε, κυρίες και κύριοι συνάδελφοι, θα συνεχίσω κι εγώ με το βρετανικό σύστημα, έξι λεπτά αυστηρά. </w:t>
      </w:r>
    </w:p>
    <w:p w14:paraId="14AC5D7C"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Φοβάμαι πως για μ</w:t>
      </w:r>
      <w:r>
        <w:rPr>
          <w:rFonts w:eastAsia="Times New Roman" w:cs="Times New Roman"/>
          <w:szCs w:val="24"/>
        </w:rPr>
        <w:t>ί</w:t>
      </w:r>
      <w:r>
        <w:rPr>
          <w:rFonts w:eastAsia="Times New Roman" w:cs="Times New Roman"/>
          <w:szCs w:val="24"/>
        </w:rPr>
        <w:t>α ακόμα φορά, μια εξεταστική επιτροπή που ξεκίνησε τις εργασίες της μετά βαΐων και κλάδ</w:t>
      </w:r>
      <w:r>
        <w:rPr>
          <w:rFonts w:eastAsia="Times New Roman" w:cs="Times New Roman"/>
          <w:szCs w:val="24"/>
        </w:rPr>
        <w:t>ων, με βαρύγδουπες εξαγγελίες περί κάθαρσης και αποκατάστασης της νομιμότητας, θα λειτουργήσει περίπου ως κολυμβήθρα του Σιλωάμ και θα οδηγήσει με μαθηματική ακρίβεια στην περαιτέρω απαξίωση, στον διασυρμό του πολιτικού μας συστήματος, διότι αποτελεί προφα</w:t>
      </w:r>
      <w:r>
        <w:rPr>
          <w:rFonts w:eastAsia="Times New Roman" w:cs="Times New Roman"/>
          <w:szCs w:val="24"/>
        </w:rPr>
        <w:t xml:space="preserve">νώς παγκόσμια πρωτοτυπία να εντοπίζονται συγκεκριμένες ευθύνες για τη γέννηση και τη διόγκωση της διαπλοκής στην Ελλάδα, αλλά την ίδια ώρα να μην υπάρχουν πρόσωπα που να ευθύνονται. </w:t>
      </w:r>
    </w:p>
    <w:p w14:paraId="14AC5D7D"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lastRenderedPageBreak/>
        <w:t xml:space="preserve">Το Σύνταγμά μας διασφαλίζει την αρχή της ισότητας, αλλά φαίνεται πως στη </w:t>
      </w:r>
      <w:r>
        <w:rPr>
          <w:rFonts w:eastAsia="Times New Roman" w:cs="Times New Roman"/>
          <w:szCs w:val="24"/>
        </w:rPr>
        <w:t>χώρα αυτή κάποιοι είναι πιο ίσοι από τους ίσους. Δεν μπορεί να τους ακουμπήσει κάποιος, λες και τους προστατεύει ένα αόρατο χέρι. Το σημαντικότερο ίσως απ’ όλη αυτή τη διαδικασία ήταν ότι ο ελληνικός λαός είχε τη δυνατότητα να παρακολουθήσει τις εργασίες τ</w:t>
      </w:r>
      <w:r>
        <w:rPr>
          <w:rFonts w:eastAsia="Times New Roman" w:cs="Times New Roman"/>
          <w:szCs w:val="24"/>
        </w:rPr>
        <w:t xml:space="preserve">ης </w:t>
      </w:r>
      <w:r>
        <w:rPr>
          <w:rFonts w:eastAsia="Times New Roman" w:cs="Times New Roman"/>
          <w:szCs w:val="24"/>
        </w:rPr>
        <w:t>ε</w:t>
      </w:r>
      <w:r>
        <w:rPr>
          <w:rFonts w:eastAsia="Times New Roman" w:cs="Times New Roman"/>
          <w:szCs w:val="24"/>
        </w:rPr>
        <w:t xml:space="preserve">πιτροπής μέσω του Καναλιού της Βουλής και να βγάλει τα δικά του συμπεράσματα. </w:t>
      </w:r>
    </w:p>
    <w:p w14:paraId="14AC5D7E"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Αποκαλύφθηκε, κυρίες και κύριοι συνάδελφοι, η ωμή πραγματικότητα, αυτά που έλεγε εδώ και πολλά χρόνια ο Βασίλης Λεβέντης για το σαράκι της διαπλοκής που τρώει τα σωθικά αυτή</w:t>
      </w:r>
      <w:r>
        <w:rPr>
          <w:rFonts w:eastAsia="Times New Roman" w:cs="Times New Roman"/>
          <w:szCs w:val="24"/>
        </w:rPr>
        <w:t xml:space="preserve">ς της χώρας. Είμαι βέβαιος πως τα Πρακτικά των συνεδριάσεων αυτών θα διδάσκονται στο μέλλον σε πανεπιστήμια του κόσμου ως μνημεία υποκρισίας, συγκάλυψης, θράσους και ανοχής. </w:t>
      </w:r>
    </w:p>
    <w:p w14:paraId="14AC5D7F" w14:textId="77777777" w:rsidR="001812B4" w:rsidRDefault="001009A2">
      <w:pPr>
        <w:spacing w:line="600" w:lineRule="auto"/>
        <w:ind w:firstLine="567"/>
        <w:contextualSpacing/>
        <w:jc w:val="both"/>
        <w:rPr>
          <w:rFonts w:eastAsia="Times New Roman" w:cs="Times New Roman"/>
          <w:szCs w:val="24"/>
        </w:rPr>
      </w:pPr>
      <w:r>
        <w:rPr>
          <w:rFonts w:eastAsia="Times New Roman" w:cs="Times New Roman"/>
          <w:szCs w:val="24"/>
        </w:rPr>
        <w:t>Επανειλημμένα οι συνάδελφοί μου της Ένωσης Κεντρώων στην Επιτροπή ανέδειξαν με ερ</w:t>
      </w:r>
      <w:r>
        <w:rPr>
          <w:rFonts w:eastAsia="Times New Roman" w:cs="Times New Roman"/>
          <w:szCs w:val="24"/>
        </w:rPr>
        <w:t>ωτήσεις τους το ατελείωτο «πάρτι» που είχε στηθεί επί δεκαετίες με την αβανταδόρικη μεταχείριση κομμάτων από φιλικά μέσα μαζικής ενημέρωσης, με τον οχετό εναντίον πολιτικών αντιπάλων καθ’ υπόδειξη των εντολέων, με τα «θαλασσοδάνεια» των κομμάτων που πληρών</w:t>
      </w:r>
      <w:r>
        <w:rPr>
          <w:rFonts w:eastAsia="Times New Roman" w:cs="Times New Roman"/>
          <w:szCs w:val="24"/>
        </w:rPr>
        <w:t xml:space="preserve">ει </w:t>
      </w:r>
      <w:r>
        <w:rPr>
          <w:rFonts w:eastAsia="Times New Roman" w:cs="Times New Roman"/>
          <w:szCs w:val="24"/>
        </w:rPr>
        <w:lastRenderedPageBreak/>
        <w:t xml:space="preserve">τώρα ο ελληνικός λαός, μετά από τις περίφημες ανακεφαλαιοποιήσεις. </w:t>
      </w:r>
    </w:p>
    <w:p w14:paraId="14AC5D8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Όλοι ξέρετε με ποιες μεθόδους γινόταν το άσπρο μαύρο, βαφτιζόταν το κρέας ψάρι από αυτούς που ο Γιανναράς σωστά χαρακτηρίζει «εμπορευόμενους την ενημέρωση». </w:t>
      </w:r>
    </w:p>
    <w:p w14:paraId="14AC5D8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για το σύστημα που ακό</w:t>
      </w:r>
      <w:r>
        <w:rPr>
          <w:rFonts w:eastAsia="Times New Roman" w:cs="Times New Roman"/>
          <w:szCs w:val="24"/>
        </w:rPr>
        <w:t>μα αντιστέκεται, οι ευθύνες περιορίζονται στα δάνεια του «Κ</w:t>
      </w:r>
      <w:r>
        <w:rPr>
          <w:rFonts w:eastAsia="Times New Roman" w:cs="Times New Roman"/>
          <w:szCs w:val="24"/>
        </w:rPr>
        <w:t>ΗΡΥΚΑ»</w:t>
      </w:r>
      <w:r>
        <w:rPr>
          <w:rFonts w:eastAsia="Times New Roman" w:cs="Times New Roman"/>
          <w:szCs w:val="24"/>
        </w:rPr>
        <w:t xml:space="preserve"> Χανίων και στη λεγόμενη </w:t>
      </w:r>
      <w:r>
        <w:rPr>
          <w:rFonts w:eastAsia="Times New Roman" w:cs="Times New Roman"/>
          <w:szCs w:val="24"/>
          <w:lang w:val="en-US"/>
        </w:rPr>
        <w:t>offshore</w:t>
      </w:r>
      <w:r>
        <w:rPr>
          <w:rFonts w:eastAsia="Times New Roman" w:cs="Times New Roman"/>
          <w:szCs w:val="24"/>
        </w:rPr>
        <w:t xml:space="preserve"> της «Α</w:t>
      </w:r>
      <w:r>
        <w:rPr>
          <w:rFonts w:eastAsia="Times New Roman" w:cs="Times New Roman"/>
          <w:szCs w:val="24"/>
        </w:rPr>
        <w:t>ΥΓΗΣ</w:t>
      </w:r>
      <w:r>
        <w:rPr>
          <w:rFonts w:eastAsia="Times New Roman" w:cs="Times New Roman"/>
          <w:szCs w:val="24"/>
        </w:rPr>
        <w:t xml:space="preserve">». Ασχολούμαστε με την παρανυχίδα, για να μη δουν οι Έλληνες πολίτες τη γάγγραινα. </w:t>
      </w:r>
    </w:p>
    <w:p w14:paraId="14AC5D82" w14:textId="77777777" w:rsidR="001812B4" w:rsidRDefault="001009A2">
      <w:pPr>
        <w:spacing w:line="600" w:lineRule="auto"/>
        <w:ind w:firstLine="720"/>
        <w:contextualSpacing/>
        <w:jc w:val="both"/>
        <w:rPr>
          <w:rFonts w:eastAsia="Times New Roman" w:cs="Times New Roman"/>
          <w:szCs w:val="24"/>
        </w:rPr>
      </w:pPr>
      <w:r>
        <w:rPr>
          <w:rFonts w:eastAsia="Times New Roman"/>
          <w:bCs/>
        </w:rPr>
        <w:t>Κυρίες και κύριοι συνάδελφοι,</w:t>
      </w:r>
      <w:r>
        <w:rPr>
          <w:rFonts w:eastAsia="Times New Roman" w:cs="Times New Roman"/>
          <w:szCs w:val="24"/>
        </w:rPr>
        <w:t xml:space="preserve"> είμαστε στο χείλος του γκρεμού, μ</w:t>
      </w:r>
      <w:r>
        <w:rPr>
          <w:rFonts w:eastAsia="Times New Roman" w:cs="Times New Roman"/>
          <w:szCs w:val="24"/>
        </w:rPr>
        <w:t>ί</w:t>
      </w:r>
      <w:r>
        <w:rPr>
          <w:rFonts w:eastAsia="Times New Roman" w:cs="Times New Roman"/>
          <w:szCs w:val="24"/>
        </w:rPr>
        <w:t>α χώρα κατ’ ουσίαν χρεοκοπημένη, που επιβιώνει με μηχανική υποστήριξη, με αναπνευστήρα, που επιτροπεύεται με όρους εξευτελιστικούς, με εφιαλτική ανεργία, με έναν εργασιακό μεσαίωνα για την πλειοψηφία όσων ακόμα δουλεύουν, με τα πιο δυνατά μυαλά μας να έχο</w:t>
      </w:r>
      <w:r>
        <w:rPr>
          <w:rFonts w:eastAsia="Times New Roman" w:cs="Times New Roman"/>
          <w:szCs w:val="24"/>
        </w:rPr>
        <w:t>υν φύγει στο εξωτερικό, με ένα κατεστραμμένο σύστημα υγείας, με λεηλατημένα τα ασφαλιστικά ταμεία, και τέλος, έχοντας απολέσει, αν θέλουμε να είμαστε και ρεαλιστές, την εθνική μας ανεξαρτησία.</w:t>
      </w:r>
    </w:p>
    <w:p w14:paraId="14AC5D8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Παρ’ όλα αυτά, ακόμα και τώρα, αυτή την ύστατη ώρα, με τον κίνδ</w:t>
      </w:r>
      <w:r>
        <w:rPr>
          <w:rFonts w:eastAsia="Times New Roman" w:cs="Times New Roman"/>
          <w:szCs w:val="24"/>
        </w:rPr>
        <w:t xml:space="preserve">υνο να βρεθούμε στη «χωματερή» της Ευρώπης, έξω </w:t>
      </w:r>
      <w:r>
        <w:rPr>
          <w:rFonts w:eastAsia="Times New Roman" w:cs="Times New Roman"/>
          <w:szCs w:val="24"/>
        </w:rPr>
        <w:lastRenderedPageBreak/>
        <w:t xml:space="preserve">από το κοινό νόμισμα, αρνούμαστε το αυτονόητο. Αρνούμαστε την εθνική συνεννόηση, αρνούμαστε τη συνεργασία, αρνούμαστε τη σύμπραξη, την εφαρμογή, επιτέλους, δομικών μεταρρυθμίσεων που θα έπρεπε να έχουν γίνει </w:t>
      </w:r>
      <w:r>
        <w:rPr>
          <w:rFonts w:eastAsia="Times New Roman" w:cs="Times New Roman"/>
          <w:szCs w:val="24"/>
        </w:rPr>
        <w:t>εδώ και πολλά χρόνια, από την εποχή του πρώτου μνημονίου και πολύ πριν ακόμα. Δυστυχώς, πολιτική βούληση δεν υπάρχει.</w:t>
      </w:r>
    </w:p>
    <w:p w14:paraId="14AC5D8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κ. Τσίπρα τον ενδιαφέρει μόνο η καρέκλα. Αυτή η ίδια καρέκλα συναρπάζει τώρα τον κ. Μητσοτάκη. Το εθνικό συμφέρον παραμερίζεται για μ</w:t>
      </w:r>
      <w:r>
        <w:rPr>
          <w:rFonts w:eastAsia="Times New Roman" w:cs="Times New Roman"/>
          <w:szCs w:val="24"/>
        </w:rPr>
        <w:t>ί</w:t>
      </w:r>
      <w:r>
        <w:rPr>
          <w:rFonts w:eastAsia="Times New Roman" w:cs="Times New Roman"/>
          <w:szCs w:val="24"/>
        </w:rPr>
        <w:t xml:space="preserve">α ακόμη φορά προς όφελος του στείρου κομματικού συμφέροντος. Οι ώρες είναι κρίσιμες για όλους. Προσέξτε, γιατί η Ιστορία θα είναι αμείλικτη με όλους σας, αν συνεχιστεί αυτή η κατρακύλα. </w:t>
      </w:r>
    </w:p>
    <w:p w14:paraId="14AC5D8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Αφήστε τις ιδεολογικές σας εμμονές στην άκρη, τις αστειότητες περί δημοψηφίσματος, τις ύπουλες αναφορές σας στο ενδεχόμενο επιστροφής μας στη δραχμή και επιτέλους κυβερνήστε. Αλλιώς, στις δημοκρατίες δεν υπάρχουν αδιέξοδα.</w:t>
      </w:r>
    </w:p>
    <w:p w14:paraId="14AC5D8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4AC5D87"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w:t>
      </w:r>
      <w:r>
        <w:rPr>
          <w:rFonts w:eastAsia="Times New Roman" w:cs="Times New Roman"/>
          <w:szCs w:val="24"/>
        </w:rPr>
        <w:t>ό την πτέρυγα της Ένωσης Κεντρώων)</w:t>
      </w:r>
    </w:p>
    <w:p w14:paraId="14AC5D88" w14:textId="77777777" w:rsidR="001812B4" w:rsidRDefault="001009A2">
      <w:pPr>
        <w:spacing w:line="600" w:lineRule="auto"/>
        <w:ind w:firstLine="720"/>
        <w:contextualSpacing/>
        <w:jc w:val="both"/>
        <w:rPr>
          <w:rFonts w:eastAsia="Times New Roman" w:cs="Times New Roman"/>
          <w:szCs w:val="24"/>
        </w:rPr>
      </w:pPr>
      <w:r>
        <w:rPr>
          <w:rFonts w:eastAsia="Times New Roman"/>
          <w:b/>
          <w:bCs/>
        </w:rPr>
        <w:lastRenderedPageBreak/>
        <w:t>ΠΡΟΕΔΡΕΥΩΝ (Αναστάσιος Κουράκης):</w:t>
      </w:r>
      <w:r>
        <w:rPr>
          <w:rFonts w:eastAsia="Times New Roman" w:cs="Times New Roman"/>
          <w:szCs w:val="24"/>
        </w:rPr>
        <w:t xml:space="preserve"> Ευχαριστούμε τον κ. Φωκά, Βουλευτή της Ένωσης Κεντρώων, και για τη συνέπεια στον χρόνο. </w:t>
      </w:r>
    </w:p>
    <w:p w14:paraId="14AC5D8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Ζ΄ Αντιπρόεδρος της Βουλής και Βουλευτής από το Ποτάμι, ο κ. Σπυρίδων Λυκούδης. </w:t>
      </w:r>
    </w:p>
    <w:p w14:paraId="14AC5D8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Λυκούδη, έχετε τον λόγο.</w:t>
      </w:r>
    </w:p>
    <w:p w14:paraId="14AC5D8B" w14:textId="77777777" w:rsidR="001812B4" w:rsidRDefault="001009A2">
      <w:pPr>
        <w:spacing w:line="600" w:lineRule="auto"/>
        <w:ind w:firstLine="720"/>
        <w:contextualSpacing/>
        <w:jc w:val="both"/>
        <w:rPr>
          <w:rFonts w:eastAsia="Times New Roman"/>
          <w:bCs/>
        </w:rPr>
      </w:pPr>
      <w:r>
        <w:rPr>
          <w:rFonts w:eastAsia="Times New Roman" w:cs="Times New Roman"/>
          <w:b/>
          <w:szCs w:val="24"/>
        </w:rPr>
        <w:t>ΣΠΥΡΙΔΩΝ ΛΥΚΟΥΔΗΣ (Ζ΄ Αντιπρόεδρος της Βουλής):</w:t>
      </w:r>
      <w:r>
        <w:rPr>
          <w:rFonts w:eastAsia="Times New Roman" w:cs="Times New Roman"/>
          <w:szCs w:val="24"/>
        </w:rPr>
        <w:t xml:space="preserve"> Ευχαριστώ, </w:t>
      </w:r>
      <w:r>
        <w:rPr>
          <w:rFonts w:eastAsia="Times New Roman"/>
          <w:bCs/>
        </w:rPr>
        <w:t>κύριε Πρόεδρε.</w:t>
      </w:r>
    </w:p>
    <w:p w14:paraId="14AC5D8C" w14:textId="77777777" w:rsidR="001812B4" w:rsidRDefault="001009A2">
      <w:pPr>
        <w:spacing w:line="600" w:lineRule="auto"/>
        <w:ind w:firstLine="720"/>
        <w:contextualSpacing/>
        <w:jc w:val="both"/>
        <w:rPr>
          <w:rFonts w:eastAsia="Times New Roman"/>
          <w:bCs/>
        </w:rPr>
      </w:pPr>
      <w:r>
        <w:rPr>
          <w:rFonts w:eastAsia="Times New Roman"/>
          <w:bCs/>
        </w:rPr>
        <w:t xml:space="preserve">Κυρίες και κύριοι συνάδελφοι, εγώ θα ήθελα να πω μερικά γενικότερα πράγματα, μιας και η σημερινή συζήτηση για το </w:t>
      </w:r>
      <w:r>
        <w:rPr>
          <w:rFonts w:eastAsia="Times New Roman"/>
          <w:bCs/>
        </w:rPr>
        <w:t>π</w:t>
      </w:r>
      <w:r>
        <w:rPr>
          <w:rFonts w:eastAsia="Times New Roman"/>
          <w:bCs/>
        </w:rPr>
        <w:t>όρισμα διεξάγεται όχι απλώς στο βεβαρ</w:t>
      </w:r>
      <w:r>
        <w:rPr>
          <w:rFonts w:eastAsia="Times New Roman"/>
          <w:bCs/>
        </w:rPr>
        <w:t xml:space="preserve">ημένο πολιτικό κλίμα από την απόλυτη αβεβαιότητα που συνοδεύει την αξιολόγηση και τα μέλλοντα, αλλά -ακόμη χειρότερα- και στο κέντρο μιας όχι μόνο αχρείαστης αλλά και αυτοκτονικής δραχμοσυζήτησης. </w:t>
      </w:r>
    </w:p>
    <w:p w14:paraId="14AC5D8D" w14:textId="77777777" w:rsidR="001812B4" w:rsidRDefault="001009A2">
      <w:pPr>
        <w:spacing w:line="600" w:lineRule="auto"/>
        <w:ind w:firstLine="720"/>
        <w:contextualSpacing/>
        <w:jc w:val="both"/>
        <w:rPr>
          <w:rFonts w:eastAsia="Times New Roman"/>
          <w:bCs/>
        </w:rPr>
      </w:pPr>
      <w:r>
        <w:rPr>
          <w:rFonts w:eastAsia="Times New Roman"/>
          <w:bCs/>
        </w:rPr>
        <w:t>Είναι, όμως, η ώρα τέτοια που έχω την εντύπωση ότι δεν πολ</w:t>
      </w:r>
      <w:r>
        <w:rPr>
          <w:rFonts w:eastAsia="Times New Roman"/>
          <w:bCs/>
        </w:rPr>
        <w:t>υχρειάζεται να μείνω σε τόσο γενικότερα ζητήματα. Άλλωστε, μ</w:t>
      </w:r>
      <w:r>
        <w:rPr>
          <w:rFonts w:eastAsia="Times New Roman"/>
          <w:bCs/>
        </w:rPr>
        <w:t>ί</w:t>
      </w:r>
      <w:r>
        <w:rPr>
          <w:rFonts w:eastAsia="Times New Roman"/>
          <w:bCs/>
        </w:rPr>
        <w:t xml:space="preserve">α στοιχειώδης επαφή με την πραγματικότητα, οι ελάχιστοι συνάδελφοι σε αυτή την Αίθουσα και όσοι θα έχουν μείνει τέτοια </w:t>
      </w:r>
      <w:r>
        <w:rPr>
          <w:rFonts w:eastAsia="Times New Roman"/>
          <w:bCs/>
        </w:rPr>
        <w:lastRenderedPageBreak/>
        <w:t>ώρα μπροστά στις τηλεοράσεις για να παρακολουθούν τη συζήτηση με υποχρεώνουν</w:t>
      </w:r>
      <w:r>
        <w:rPr>
          <w:rFonts w:eastAsia="Times New Roman"/>
          <w:bCs/>
        </w:rPr>
        <w:t xml:space="preserve"> να μείνω σε μερικές μόνο παρατηρήσεις για το σημερινό θέμα, για το </w:t>
      </w:r>
      <w:r>
        <w:rPr>
          <w:rFonts w:eastAsia="Times New Roman"/>
          <w:bCs/>
        </w:rPr>
        <w:t>π</w:t>
      </w:r>
      <w:r>
        <w:rPr>
          <w:rFonts w:eastAsia="Times New Roman"/>
          <w:bCs/>
        </w:rPr>
        <w:t>όρισμα.</w:t>
      </w:r>
    </w:p>
    <w:p w14:paraId="14AC5D8E" w14:textId="77777777" w:rsidR="001812B4" w:rsidRDefault="001009A2">
      <w:pPr>
        <w:spacing w:line="600" w:lineRule="auto"/>
        <w:ind w:firstLine="720"/>
        <w:contextualSpacing/>
        <w:jc w:val="both"/>
        <w:rPr>
          <w:rFonts w:eastAsia="Times New Roman"/>
          <w:bCs/>
        </w:rPr>
      </w:pPr>
      <w:r>
        <w:rPr>
          <w:rFonts w:eastAsia="Times New Roman"/>
          <w:bCs/>
        </w:rPr>
        <w:t>Κυρίες και κύριοι συνάδελφοι, δεν είναι η πρώτη φορά που μ</w:t>
      </w:r>
      <w:r>
        <w:rPr>
          <w:rFonts w:eastAsia="Times New Roman"/>
          <w:bCs/>
        </w:rPr>
        <w:t>ί</w:t>
      </w:r>
      <w:r>
        <w:rPr>
          <w:rFonts w:eastAsia="Times New Roman"/>
          <w:bCs/>
        </w:rPr>
        <w:t xml:space="preserve">α </w:t>
      </w:r>
      <w:r>
        <w:rPr>
          <w:rFonts w:eastAsia="Times New Roman"/>
          <w:bCs/>
        </w:rPr>
        <w:t>ε</w:t>
      </w:r>
      <w:r>
        <w:rPr>
          <w:rFonts w:eastAsia="Times New Roman"/>
          <w:bCs/>
        </w:rPr>
        <w:t xml:space="preserve">ξεταστική </w:t>
      </w:r>
      <w:r>
        <w:rPr>
          <w:rFonts w:eastAsia="Times New Roman"/>
          <w:bCs/>
        </w:rPr>
        <w:t>ε</w:t>
      </w:r>
      <w:r>
        <w:rPr>
          <w:rFonts w:eastAsia="Times New Roman"/>
          <w:bCs/>
        </w:rPr>
        <w:t>πιτροπή της Βουλής καταλήγει σε ξεχωριστά πορίσματα, γιατί κατά κανόνα τέτοιες εξεταστικές επιτροπές συστή</w:t>
      </w:r>
      <w:r>
        <w:rPr>
          <w:rFonts w:eastAsia="Times New Roman"/>
          <w:bCs/>
        </w:rPr>
        <w:t>νονται με έκδηλες πολιτικές σκοπιμότητες και όχι για την ανατομή της αλήθειας, για να εντοπίσουμε δηλαδή ως νομοθετικό σώμα τα κακώς κείμενα, ασφαλώς να τα καταδικάσουμε, αλλά πρωτίστως να συνεργαστούμε για να τα διορθώσουμε, να προτείνουμε για να θεσπίσου</w:t>
      </w:r>
      <w:r>
        <w:rPr>
          <w:rFonts w:eastAsia="Times New Roman"/>
          <w:bCs/>
        </w:rPr>
        <w:t xml:space="preserve">με λύσεις που θα κάνουν πιο αποτελεσματική και διαφανή τη λειτουργία του πολιτικού συστήματος. </w:t>
      </w:r>
    </w:p>
    <w:p w14:paraId="14AC5D8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Διότι στη θεσμική οργάνωση της πολιτείας ανήκουν τόσο τα πολιτικά κόμματα όσο και τα ελεύθερα μέσα μαζικής ενημέρωσης, που αποτελούν το νευρικό σύστημα των ελεύ</w:t>
      </w:r>
      <w:r>
        <w:rPr>
          <w:rFonts w:eastAsia="Times New Roman" w:cs="Times New Roman"/>
          <w:szCs w:val="24"/>
        </w:rPr>
        <w:t>θερων και δημοκρατικών κοινοβουλευτικών πολιτευμάτων, τα αναντικατάστατα, δηλαδή, συστατικά τους.</w:t>
      </w:r>
    </w:p>
    <w:p w14:paraId="14AC5D9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w:t>
      </w:r>
      <w:r>
        <w:rPr>
          <w:rFonts w:eastAsia="Times New Roman" w:cs="Times New Roman"/>
          <w:szCs w:val="24"/>
        </w:rPr>
        <w:t>ί</w:t>
      </w:r>
      <w:r>
        <w:rPr>
          <w:rFonts w:eastAsia="Times New Roman" w:cs="Times New Roman"/>
          <w:szCs w:val="24"/>
        </w:rPr>
        <w:t>α τέτοια προσέγγιση του θέματος και μ</w:t>
      </w:r>
      <w:r>
        <w:rPr>
          <w:rFonts w:eastAsia="Times New Roman" w:cs="Times New Roman"/>
          <w:szCs w:val="24"/>
        </w:rPr>
        <w:t>ί</w:t>
      </w:r>
      <w:r>
        <w:rPr>
          <w:rFonts w:eastAsia="Times New Roman" w:cs="Times New Roman"/>
          <w:szCs w:val="24"/>
        </w:rPr>
        <w:t>α αντιμετώπισή του που θα είχε ως στόχο την εξεύρεση πειστικών ρυθμίσεων θα έπρεπε σήμερα να μας απασχολήσουν εδώ. Αντ</w:t>
      </w:r>
      <w:r>
        <w:rPr>
          <w:rFonts w:eastAsia="Times New Roman" w:cs="Times New Roman"/>
          <w:szCs w:val="24"/>
        </w:rPr>
        <w:t xml:space="preserve">ί γι’ αυτό, όλοι το </w:t>
      </w:r>
      <w:r>
        <w:rPr>
          <w:rFonts w:eastAsia="Times New Roman" w:cs="Times New Roman"/>
          <w:szCs w:val="24"/>
        </w:rPr>
        <w:lastRenderedPageBreak/>
        <w:t>διαπιστώνετε για μ</w:t>
      </w:r>
      <w:r>
        <w:rPr>
          <w:rFonts w:eastAsia="Times New Roman" w:cs="Times New Roman"/>
          <w:szCs w:val="24"/>
        </w:rPr>
        <w:t>ί</w:t>
      </w:r>
      <w:r>
        <w:rPr>
          <w:rFonts w:eastAsia="Times New Roman" w:cs="Times New Roman"/>
          <w:szCs w:val="24"/>
        </w:rPr>
        <w:t>α ακόμη φορά ότι η Αίθουσα μεταβλήθηκε σε μ</w:t>
      </w:r>
      <w:r>
        <w:rPr>
          <w:rFonts w:eastAsia="Times New Roman" w:cs="Times New Roman"/>
          <w:szCs w:val="24"/>
        </w:rPr>
        <w:t>ί</w:t>
      </w:r>
      <w:r>
        <w:rPr>
          <w:rFonts w:eastAsia="Times New Roman" w:cs="Times New Roman"/>
          <w:szCs w:val="24"/>
        </w:rPr>
        <w:t>α αρένα οξύτατης αντιπαράθεσης που νομίζω ότι βλάπτει και μειώνει ακόμη περισσότερο την ήδη μικρή εμπιστοσύνη των πολιτών προς τους πολιτικούς και τους πολιτικούς θεσμούς.</w:t>
      </w:r>
    </w:p>
    <w:p w14:paraId="14AC5D9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μεν </w:t>
      </w:r>
      <w:r>
        <w:rPr>
          <w:rFonts w:eastAsia="Times New Roman" w:cs="Times New Roman"/>
          <w:szCs w:val="24"/>
        </w:rPr>
        <w:t>σ</w:t>
      </w:r>
      <w:r>
        <w:rPr>
          <w:rFonts w:eastAsia="Times New Roman" w:cs="Times New Roman"/>
          <w:szCs w:val="24"/>
        </w:rPr>
        <w:t>υμπολίτευση θέλησε να προσαρμόσει τα πάντα στο γεωμετρικό σχήμα του τριγώνου της διαπλοκής, για να αποδείξει πόσο φαύλο ήταν το σύστημα, το οποίο βέβαια ουδόλως τη δυσκόλεψε -και πώς θα μπορούσε άλλωστε;- να αναλάβει τα ηνία της Κυβέρνησης, τα δε κόμ</w:t>
      </w:r>
      <w:r>
        <w:rPr>
          <w:rFonts w:eastAsia="Times New Roman" w:cs="Times New Roman"/>
          <w:szCs w:val="24"/>
        </w:rPr>
        <w:t>ματα της σημερινής Αντιπολίτευσης -νομίζω ότι είναι αλήθεια αυτό- θα προσπαθούσαν να μην είχε γίνει αυτή η συζήτηση, διότι πραγματικά βρίσκονται σε μ</w:t>
      </w:r>
      <w:r>
        <w:rPr>
          <w:rFonts w:eastAsia="Times New Roman" w:cs="Times New Roman"/>
          <w:szCs w:val="24"/>
        </w:rPr>
        <w:t>ί</w:t>
      </w:r>
      <w:r>
        <w:rPr>
          <w:rFonts w:eastAsia="Times New Roman" w:cs="Times New Roman"/>
          <w:szCs w:val="24"/>
        </w:rPr>
        <w:t>α δυσκολία, αφού υπήρξε εμφανής η κατάχρηση πολιτικής ισχύος και από τη Νέα Δημοκρατία και από το ΠΑΣΟΚ στ</w:t>
      </w:r>
      <w:r>
        <w:rPr>
          <w:rFonts w:eastAsia="Times New Roman" w:cs="Times New Roman"/>
          <w:szCs w:val="24"/>
        </w:rPr>
        <w:t>ο παρελθόν. Αλόγιστος, δηλαδή, και υπέρογκος κομματικός δανεισμός με τις γνωστές συνέπειες, για τις οποίες οφείλουν μ</w:t>
      </w:r>
      <w:r>
        <w:rPr>
          <w:rFonts w:eastAsia="Times New Roman" w:cs="Times New Roman"/>
          <w:szCs w:val="24"/>
        </w:rPr>
        <w:t>ί</w:t>
      </w:r>
      <w:r>
        <w:rPr>
          <w:rFonts w:eastAsia="Times New Roman" w:cs="Times New Roman"/>
          <w:szCs w:val="24"/>
        </w:rPr>
        <w:t>α εξήγηση και μ</w:t>
      </w:r>
      <w:r>
        <w:rPr>
          <w:rFonts w:eastAsia="Times New Roman" w:cs="Times New Roman"/>
          <w:szCs w:val="24"/>
        </w:rPr>
        <w:t>ί</w:t>
      </w:r>
      <w:r>
        <w:rPr>
          <w:rFonts w:eastAsia="Times New Roman" w:cs="Times New Roman"/>
          <w:szCs w:val="24"/>
        </w:rPr>
        <w:t>α πειστική πρόταση για την αποπληρωμή των υποχρεώσεών τους.</w:t>
      </w:r>
    </w:p>
    <w:p w14:paraId="14AC5D9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όμως, κυρίες και κύριοι συνάδελφοι, δεν μπορεί να </w:t>
      </w:r>
      <w:r>
        <w:rPr>
          <w:rFonts w:eastAsia="Times New Roman" w:cs="Times New Roman"/>
          <w:szCs w:val="24"/>
        </w:rPr>
        <w:t>μη δούμε και μ</w:t>
      </w:r>
      <w:r>
        <w:rPr>
          <w:rFonts w:eastAsia="Times New Roman" w:cs="Times New Roman"/>
          <w:szCs w:val="24"/>
        </w:rPr>
        <w:t>ί</w:t>
      </w:r>
      <w:r>
        <w:rPr>
          <w:rFonts w:eastAsia="Times New Roman" w:cs="Times New Roman"/>
          <w:szCs w:val="24"/>
        </w:rPr>
        <w:t xml:space="preserve">α εμφανή εικόνα. Υπάρχει ένα πέπλο υποκρισίας και αθωότητας με το οποίο κάθε φορά ο ΣΥΡΙΖΑ επενδύει το ενάρετο περιεχόμενο των πράξεών του. Είναι αλήθεια </w:t>
      </w:r>
      <w:r>
        <w:rPr>
          <w:rFonts w:eastAsia="Times New Roman" w:cs="Times New Roman"/>
          <w:szCs w:val="24"/>
        </w:rPr>
        <w:lastRenderedPageBreak/>
        <w:t>ή όχι και με βάση το πόρισμα ότι ο ίδιος ο Πρωθυπουργός είχε ζητήσει με επιστολή του ευ</w:t>
      </w:r>
      <w:r>
        <w:rPr>
          <w:rFonts w:eastAsia="Times New Roman" w:cs="Times New Roman"/>
          <w:szCs w:val="24"/>
        </w:rPr>
        <w:t xml:space="preserve">ρύτερη θεώρηση του θέματος της δανειοδότησης; Δίνονταν, άραγε, οι τραπεζικές διαφημιστικές καταχωρίσεις στις αρεστές εφημερίδες με αποκλειστικά εμπορικά κριτήρια; Δόθηκαν μήπως τα υπέρογκα δάνεια με εγγυήσεις βοσκοτόπια με αποκλειστικά τραπεζικά κριτήρια; </w:t>
      </w:r>
      <w:r>
        <w:rPr>
          <w:rFonts w:eastAsia="Times New Roman" w:cs="Times New Roman"/>
          <w:szCs w:val="24"/>
        </w:rPr>
        <w:t>Έπαψαν εκδότες να παίρνουν δημόσια έργα;</w:t>
      </w:r>
    </w:p>
    <w:p w14:paraId="14AC5D9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Μην παριστάνει, κυρίες και κύριοι συνάδελφοι -μεγάλοι άνθρωποι είμαστε τώρα οι περισσότεροι εδώ και γνώριμοι και από το παρελθόν- κανένας την αθώα περιστερά. Η νέα διαπλοκή και το νέο σύστημα δεν διαφέρει από το παλ</w:t>
      </w:r>
      <w:r>
        <w:rPr>
          <w:rFonts w:eastAsia="Times New Roman" w:cs="Times New Roman"/>
          <w:szCs w:val="24"/>
        </w:rPr>
        <w:t>ιό. Όλα αλλάζουν, για να παραμείνουν τελικά τα ίδια, όπως λέει και μ</w:t>
      </w:r>
      <w:r>
        <w:rPr>
          <w:rFonts w:eastAsia="Times New Roman" w:cs="Times New Roman"/>
          <w:szCs w:val="24"/>
        </w:rPr>
        <w:t>ί</w:t>
      </w:r>
      <w:r>
        <w:rPr>
          <w:rFonts w:eastAsia="Times New Roman" w:cs="Times New Roman"/>
          <w:szCs w:val="24"/>
        </w:rPr>
        <w:t xml:space="preserve">α γαλλική ρήση. Αν υπάρχει κάποια διαφορά -που υπάρχει- αφορά στην τάξη μεγέθους, </w:t>
      </w:r>
      <w:r>
        <w:rPr>
          <w:rFonts w:eastAsia="Times New Roman" w:cs="Times New Roman"/>
          <w:szCs w:val="24"/>
        </w:rPr>
        <w:t>μι</w:t>
      </w:r>
      <w:r>
        <w:rPr>
          <w:rFonts w:eastAsia="Times New Roman" w:cs="Times New Roman"/>
          <w:szCs w:val="24"/>
        </w:rPr>
        <w:t xml:space="preserve">α και τα δυο </w:t>
      </w:r>
      <w:r>
        <w:rPr>
          <w:rFonts w:eastAsia="Times New Roman" w:cs="Times New Roman"/>
          <w:szCs w:val="24"/>
        </w:rPr>
        <w:t>κ</w:t>
      </w:r>
      <w:r>
        <w:rPr>
          <w:rFonts w:eastAsia="Times New Roman" w:cs="Times New Roman"/>
          <w:szCs w:val="24"/>
        </w:rPr>
        <w:t>όμματα που κρίνονται και δικαίως επικρίνονται, κυβέρνησαν την χώρα για πολλά χρόνια.</w:t>
      </w:r>
    </w:p>
    <w:p w14:paraId="14AC5D9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η νοοτροπία, η αντίληψη, οι μέθοδοι, οι επιδιώξεις παραμένουν οι ίδιες. Η διαπλοκή των άλλων είναι κακή, η δική μας είναι καλή. Γιατί; Διότι ο σκοπός αγιάζει τα μέσα, διότι η ιστορία έχρισε εμάς, ως «πρώτη φορά Αριστερά», να διαχειριστούμε </w:t>
      </w:r>
      <w:r>
        <w:rPr>
          <w:rFonts w:eastAsia="Times New Roman" w:cs="Times New Roman"/>
          <w:szCs w:val="24"/>
        </w:rPr>
        <w:lastRenderedPageBreak/>
        <w:t>τα πράγματα κα</w:t>
      </w:r>
      <w:r>
        <w:rPr>
          <w:rFonts w:eastAsia="Times New Roman" w:cs="Times New Roman"/>
          <w:szCs w:val="24"/>
        </w:rPr>
        <w:t>ι διότι εμείς έχουμε δίκιο, γιατί μας το λέει η ιστορία και αυτό το δίκιο εκφράζουμε κ.λπ.</w:t>
      </w:r>
      <w:r>
        <w:rPr>
          <w:rFonts w:eastAsia="Times New Roman" w:cs="Times New Roman"/>
          <w:szCs w:val="24"/>
        </w:rPr>
        <w:t>.</w:t>
      </w:r>
      <w:r>
        <w:rPr>
          <w:rFonts w:eastAsia="Times New Roman" w:cs="Times New Roman"/>
          <w:szCs w:val="24"/>
        </w:rPr>
        <w:t xml:space="preserve"> Τα ξέρουμε, μέσα από τους ίδιους δρόμους περπατήσαμε και αυτή την αντίληψη την ξέρουμε πάρα πολύ καλά.</w:t>
      </w:r>
    </w:p>
    <w:p w14:paraId="14AC5D9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Οι πολίτες, όμως, δεν είναι τυφλοί. Η φαρσοκωμωδία, το φιάσκο</w:t>
      </w:r>
      <w:r>
        <w:rPr>
          <w:rFonts w:eastAsia="Times New Roman" w:cs="Times New Roman"/>
          <w:szCs w:val="24"/>
        </w:rPr>
        <w:t xml:space="preserve"> των τηλεοπτικών αδειών φανέρωσε μεγαλοπρεπώς μια σημαντική πτυχή, δυστυχώς, της νέας διαπλοκής. Γεωμετρικά δε σχήματα υπάρχουν άφθονα και όχι μόνο τρίγωνα. Είναι ανεπίτρεπτο στο πόρισμα της Πλειοψηφίας να παρεισφρέουν φράσεις, όπως «αποστράφηκε τα συμφέρο</w:t>
      </w:r>
      <w:r>
        <w:rPr>
          <w:rFonts w:eastAsia="Times New Roman" w:cs="Times New Roman"/>
          <w:szCs w:val="24"/>
        </w:rPr>
        <w:t>ντα του λαού, συντάχθηκε με τα συμφέροντα των δανειστών κατά του λαού» ή «ο λαός να εξουσιάζει την ενημέρωση» και όλη αυτή η πολύ μεγάλη αναφορά στην έννοια του λαού, ενός λαού ο οποίος τραγικά έχει διαψευσθεί, τραγικά παραπλανηθεί, τραγικά εξαπατηθεί.</w:t>
      </w:r>
    </w:p>
    <w:p w14:paraId="14AC5D9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w:t>
      </w:r>
      <w:r>
        <w:rPr>
          <w:rFonts w:eastAsia="Times New Roman" w:cs="Times New Roman"/>
          <w:szCs w:val="24"/>
        </w:rPr>
        <w:t>ίες και κύριοι συνάδελφοι, ας πάψουμε να θεωρούμε ως εχθρούς τους πολιτικούς αντιπάλους και επικριτές μας. Έτσι διχάζουμε τους πολίτες και την κοινωνία, δημιουργούμε συνθήκες μίσους και αχρείαστης σύγκρουσης.</w:t>
      </w:r>
    </w:p>
    <w:p w14:paraId="14AC5D9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Βουλή δεν είναι</w:t>
      </w:r>
      <w:r>
        <w:rPr>
          <w:rFonts w:eastAsia="Times New Roman" w:cs="Times New Roman"/>
          <w:szCs w:val="24"/>
        </w:rPr>
        <w:t xml:space="preserve"> λαϊκό δικαστήριο, αλλά αντιπροσωπευτικό Σώμα της δημοκρατίας, είτε </w:t>
      </w:r>
      <w:r>
        <w:rPr>
          <w:rFonts w:eastAsia="Times New Roman" w:cs="Times New Roman"/>
          <w:szCs w:val="24"/>
        </w:rPr>
        <w:lastRenderedPageBreak/>
        <w:t xml:space="preserve">μας αρέσει είτε δεν μας αρέσει. </w:t>
      </w:r>
      <w:r>
        <w:rPr>
          <w:rFonts w:eastAsia="Times New Roman" w:cs="Times New Roman"/>
          <w:szCs w:val="24"/>
        </w:rPr>
        <w:t>Ε</w:t>
      </w:r>
      <w:r>
        <w:rPr>
          <w:rFonts w:eastAsia="Times New Roman" w:cs="Times New Roman"/>
          <w:szCs w:val="24"/>
        </w:rPr>
        <w:t>ίτε αρέσει στον κύριο Πρωθυπουργό είτε όχι, οι πολίτες αυτής της χώρας θα εξακολουθήσουν να διαβάζουν εφημερίδες και μάλιστα, να διαβάζουν τις εφημερίδες π</w:t>
      </w:r>
      <w:r>
        <w:rPr>
          <w:rFonts w:eastAsia="Times New Roman" w:cs="Times New Roman"/>
          <w:szCs w:val="24"/>
        </w:rPr>
        <w:t>ου οι ίδιοι θα επιλέγουν. Μην κάνετε το σφάλμα να ποινικοποιείτε πολιτικές πράξεις, γιατί ρόδα είναι και γυρίζει.</w:t>
      </w:r>
    </w:p>
    <w:p w14:paraId="14AC5D9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Να συνεννοηθούμε. Οι πολιτικές ευθύνες καταλογίζονται από τους πολίτες και όσο για άλλες ευθύνες, αρμόδιοι είναι άλλοι φορείς.</w:t>
      </w:r>
    </w:p>
    <w:p w14:paraId="14AC5D9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χρειαζόταν το πόρισμα, παρά το πλήθος των στοιχείων που έφερε στο προσκήνιο, για να διαμορφώσει κανείς την άποψη ότι τα ΜΜΕ σαφώς και έχουν άποψη, σαφώς και επιχειρούν να επηρεάσουν την πολιτική διαδικασία και τις πολιτικέ</w:t>
      </w:r>
      <w:r>
        <w:rPr>
          <w:rFonts w:eastAsia="Times New Roman" w:cs="Times New Roman"/>
          <w:szCs w:val="24"/>
        </w:rPr>
        <w:t>ς αποφάσεις. Δεν ονομάστηκαν τυχαία τα παραδοσιακά μέσα μαζικής ενημέρωσης «τέταρτη εξουσία» ούτε ονομάστηκε τυχαία «πέμπτη εξουσία» η σημερινή ζούγκλα του διαδικτύου, της μπλογκόσφαιρας και των μέσων κοινωνικής δικτύωσης.</w:t>
      </w:r>
    </w:p>
    <w:p w14:paraId="14AC5D9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w:t>
      </w:r>
      <w:r>
        <w:rPr>
          <w:rFonts w:eastAsia="Times New Roman" w:cs="Times New Roman"/>
          <w:szCs w:val="24"/>
        </w:rPr>
        <w:t xml:space="preserve"> έχω καμμία πρόθεση να δώσω άφεση αμαρτιών σε κανέναν, γιατί αναμάρτητους δεν </w:t>
      </w:r>
      <w:r>
        <w:rPr>
          <w:rFonts w:eastAsia="Times New Roman" w:cs="Times New Roman"/>
          <w:szCs w:val="24"/>
        </w:rPr>
        <w:lastRenderedPageBreak/>
        <w:t>βλέπω. Είναι αφελές να πιστεύει κανείς ότι μπορεί να δημιουργήσει κοινωνία μονολιθική. Η κοινωνία είναι ένα μωσαϊκό από ποικίλα συμφέροντα, ατομικά, ομαδικά, συλλογικά και εκφρασ</w:t>
      </w:r>
      <w:r>
        <w:rPr>
          <w:rFonts w:eastAsia="Times New Roman" w:cs="Times New Roman"/>
          <w:szCs w:val="24"/>
        </w:rPr>
        <w:t>τές αυτών των συμφερόντων. Είναι ανόητο, επομένως, να πιστεύει κανείς ότι τα οργανωμένα σε επιχειρηματική βάση ΜΜΕ θα πάψουν να επιδιώκουν την πολιτική επιρροή ή τη διαμόρφωση απόψεων. Καθήκον της πολιτείας είναι να διασφαλίζει έντιμους κανόνες παιχνιδιού,</w:t>
      </w:r>
      <w:r>
        <w:rPr>
          <w:rFonts w:eastAsia="Times New Roman" w:cs="Times New Roman"/>
          <w:szCs w:val="24"/>
        </w:rPr>
        <w:t xml:space="preserve"> διαφάνεια και λογοδοσία και όχι να επιβραβεύει τους αρεστούς και να φιμώνει τους αντιπάλους.</w:t>
      </w:r>
    </w:p>
    <w:p w14:paraId="14AC5D9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4AC5D9C"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w:t>
      </w:r>
    </w:p>
    <w:p w14:paraId="14AC5D9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τον κ. Λυκούδη.</w:t>
      </w:r>
    </w:p>
    <w:p w14:paraId="14AC5D9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Δελής από το Κομμουνιστικό Κόμμα Ελλάδας για έξι</w:t>
      </w:r>
      <w:r>
        <w:rPr>
          <w:rFonts w:eastAsia="Times New Roman" w:cs="Times New Roman"/>
          <w:szCs w:val="24"/>
        </w:rPr>
        <w:t xml:space="preserve"> λεπτά.</w:t>
      </w:r>
    </w:p>
    <w:p w14:paraId="14AC5D9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ΔΕΛΗΣ: </w:t>
      </w:r>
      <w:r>
        <w:rPr>
          <w:rFonts w:eastAsia="Times New Roman" w:cs="Times New Roman"/>
          <w:szCs w:val="24"/>
        </w:rPr>
        <w:t xml:space="preserve">Κυρίες και κύριοι Βουλευτές, τελικά δεν ξέφυγε από την πεπατημένη ούτε και αυτή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για τα δάνεια των </w:t>
      </w:r>
      <w:r>
        <w:rPr>
          <w:rFonts w:eastAsia="Times New Roman" w:cs="Times New Roman"/>
          <w:szCs w:val="24"/>
        </w:rPr>
        <w:t xml:space="preserve">κομμάτων και των ΜΜΕ. Από την αρχή της ακόμα, από τη θριαμβευτική δηλαδή αναγγελία της από τον Πρωθυπουργό, επιλέχθηκε από την κυβερνητική Πλειοψηφία </w:t>
      </w:r>
      <w:r>
        <w:rPr>
          <w:rFonts w:eastAsia="Times New Roman" w:cs="Times New Roman"/>
          <w:szCs w:val="24"/>
        </w:rPr>
        <w:lastRenderedPageBreak/>
        <w:t>αυτό το θέμα ως ένα βολικό γήπεδο αντιπαράθεσης απέναντι στη Νέα Δημοκρατία και τα υπόλοιπα αστικά κόμματα</w:t>
      </w:r>
      <w:r>
        <w:rPr>
          <w:rFonts w:eastAsia="Times New Roman" w:cs="Times New Roman"/>
          <w:szCs w:val="24"/>
        </w:rPr>
        <w:t>, τα οποία βέβαια έσπευσαν να αρπάξουν την πάσα. Πρόκειται για μία αντιπαράθεση που όσο περισσότερο σαματά κάνει, άλλο τόσο κούφια είναι. Το είδαμε και σήμερα και μάλιστα σε επίπεδο κορυφής ανάμεσα στον Πρωθυπουργό και τον Αρχηγό της Αξιωματικής Αντιπολίτε</w:t>
      </w:r>
      <w:r>
        <w:rPr>
          <w:rFonts w:eastAsia="Times New Roman" w:cs="Times New Roman"/>
          <w:szCs w:val="24"/>
        </w:rPr>
        <w:t xml:space="preserve">υσης. </w:t>
      </w:r>
    </w:p>
    <w:p w14:paraId="14AC5DA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Από κοντά και η ναζιστική εγκληματική Χρυσή Αυγή που φορώντας φιλολαϊκή προβιά έχει το θράσος να εμφανίζεται με τη ρομφαία της κάθαρσης ενάντια δήθεν στο σύστημα που υπηρετεί σαν μαντρόσκυλο, από το οποίο άλλωστε και προέρχεται και από το οποίο επιπ</w:t>
      </w:r>
      <w:r>
        <w:rPr>
          <w:rFonts w:eastAsia="Times New Roman" w:cs="Times New Roman"/>
          <w:szCs w:val="24"/>
        </w:rPr>
        <w:t xml:space="preserve">λέον σιγοντάρεται και τρέφεται. </w:t>
      </w:r>
    </w:p>
    <w:p w14:paraId="14AC5DA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Βλέπετε, όλοι σας είχατε και έχετε κάθε λόγο να αξιοποιείτε κάθε τι που αποπροσανατολίζει και κρύβει από τον λαό το κύριο, το βασικό. Ποιο, δηλαδή; Μα, αυτό που πια βγάζει μάτι, τη στρατηγική σας συμφωνία και σύμπλευση, τη </w:t>
      </w:r>
      <w:r>
        <w:rPr>
          <w:rFonts w:eastAsia="Times New Roman" w:cs="Times New Roman"/>
          <w:szCs w:val="24"/>
        </w:rPr>
        <w:t>θερμή σας ανταπόκριση στην εξυπηρέτηση των αναγκών του κεφαλαίου. Γι’ αυτό και ψηφίζετε μαζί τα μνημόνια του κεφαλαίου. Γι’ αυτό και παίρνετε ο ένας τη σκυτάλη της αντιλαϊκής πολιτικής από τον άλλο. Γι’ αυτό και οι νόμοι σας πατάνε πάνω στους προηγούμενους</w:t>
      </w:r>
      <w:r>
        <w:rPr>
          <w:rFonts w:eastAsia="Times New Roman" w:cs="Times New Roman"/>
          <w:szCs w:val="24"/>
        </w:rPr>
        <w:t xml:space="preserve"> και τους </w:t>
      </w:r>
      <w:r>
        <w:rPr>
          <w:rFonts w:eastAsia="Times New Roman" w:cs="Times New Roman"/>
          <w:szCs w:val="24"/>
        </w:rPr>
        <w:lastRenderedPageBreak/>
        <w:t xml:space="preserve">συνεχίζουν. </w:t>
      </w:r>
      <w:r>
        <w:rPr>
          <w:rFonts w:eastAsia="Times New Roman" w:cs="Times New Roman"/>
          <w:szCs w:val="24"/>
        </w:rPr>
        <w:t>Ό</w:t>
      </w:r>
      <w:r>
        <w:rPr>
          <w:rFonts w:eastAsia="Times New Roman" w:cs="Times New Roman"/>
          <w:szCs w:val="24"/>
        </w:rPr>
        <w:t>λα αυτά μαζί και όλοι σας μαζί φορτώνετε με τα τσουβάλια τη φτώχεια στις λαϊκές πλάτες. Μαζί αγωνιάτε και τσακώνεστε για τη δεύτερη αξιολόγηση. Μαζί εκβιάζετε τον λαό να την κάνει και δική του έγνοια, να δεχθεί δηλαδή αγόγγυστα το βα</w:t>
      </w:r>
      <w:r>
        <w:rPr>
          <w:rFonts w:eastAsia="Times New Roman" w:cs="Times New Roman"/>
          <w:szCs w:val="24"/>
        </w:rPr>
        <w:t>ρύ φορτίο των νέων αντιλαϊκών μέτρων που τη συνοδεύει.</w:t>
      </w:r>
    </w:p>
    <w:p w14:paraId="14AC5DA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Πώς να αφήσετε, λοιπόν, να σας ξεφύγει και αυτή η σημερινή ευκαιρία του αποπροσανατολισμού; Μια χαρά, άλλωστε, και ο σημερινός σας καυγάς –και αυτός που προηγήθηκε- αξιοποιείται εκτός των άλλων και για</w:t>
      </w:r>
      <w:r>
        <w:rPr>
          <w:rFonts w:eastAsia="Times New Roman" w:cs="Times New Roman"/>
          <w:szCs w:val="24"/>
        </w:rPr>
        <w:t xml:space="preserve"> κάτι παραπάνω: Αθωώνετε το καπιταλιστικό σύστημα, ενοχοποιώντας απλώς το πολύ-πολύ κάποια πρόσωπα. Βγάζετε λάδι το πιο ζωτικό του κομμάτι, την καρδιά του, το τραπεζικό σύστημα, το οποίο το έχετε ανακεφαλαιοποιήσει κάμποσες φορές πάνω στην καμπούρα του λαο</w:t>
      </w:r>
      <w:r>
        <w:rPr>
          <w:rFonts w:eastAsia="Times New Roman" w:cs="Times New Roman"/>
          <w:szCs w:val="24"/>
        </w:rPr>
        <w:t xml:space="preserve">ύ. </w:t>
      </w:r>
    </w:p>
    <w:p w14:paraId="14AC5DA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Γιατί περιορίσατε το έργο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στο πιο μικρό τμήμα των τραπεζικών δανείων, στο 1,8 δισεκατομμύρι</w:t>
      </w:r>
      <w:r>
        <w:rPr>
          <w:rFonts w:eastAsia="Times New Roman" w:cs="Times New Roman"/>
          <w:szCs w:val="24"/>
        </w:rPr>
        <w:t>ο</w:t>
      </w:r>
      <w:r>
        <w:rPr>
          <w:rFonts w:eastAsia="Times New Roman" w:cs="Times New Roman"/>
          <w:szCs w:val="24"/>
        </w:rPr>
        <w:t xml:space="preserve"> ευρώ των ΜΜΕ και των κομμάτων και δεν το απλώσατε και στο πιο μεγάλο τμήμα, στα 146 δισεκατομμύρια ευρώ των δανείων που δόθηκαν στους</w:t>
      </w:r>
      <w:r>
        <w:rPr>
          <w:rFonts w:eastAsia="Times New Roman" w:cs="Times New Roman"/>
          <w:szCs w:val="24"/>
        </w:rPr>
        <w:t xml:space="preserve"> επιχειρηματικούς ομίλους, την ώρα μάλιστα που τα μισά απ’ αυτά δεν εξυπηρετούνται και είναι κόκκινα;</w:t>
      </w:r>
    </w:p>
    <w:p w14:paraId="14AC5DA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Για τα μεγάλα επιχειρηματικά δάνεια μιλώ και όχι για τα στεγαστικά, που πολλά από αυτά έγιναν θηλιά στον λαιμό του λαού. Μα, γιατί πολύ απλά τότε θα φανερ</w:t>
      </w:r>
      <w:r>
        <w:rPr>
          <w:rFonts w:eastAsia="Times New Roman" w:cs="Times New Roman"/>
          <w:szCs w:val="24"/>
        </w:rPr>
        <w:t xml:space="preserve">ωνόταν σε όλη της την αγριότητα η ταξικότητα του τραπεζικού συστήματος και ο τρόπος με τον οποίο δανείζει, κάτι που δεν μπόρεσε να κρυφτεί τελικά ούτε στις εργασίες της </w:t>
      </w:r>
      <w:r>
        <w:rPr>
          <w:rFonts w:eastAsia="Times New Roman" w:cs="Times New Roman"/>
          <w:szCs w:val="24"/>
        </w:rPr>
        <w:t>ε</w:t>
      </w:r>
      <w:r>
        <w:rPr>
          <w:rFonts w:eastAsia="Times New Roman" w:cs="Times New Roman"/>
          <w:szCs w:val="24"/>
        </w:rPr>
        <w:t>πιτροπής.</w:t>
      </w:r>
    </w:p>
    <w:p w14:paraId="14AC5DA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Όταν πρόκειται για τα λαϊκά νοικοκυριά, τότε τα δάνεια σημαίνουν υποθήκες, π</w:t>
      </w:r>
      <w:r>
        <w:rPr>
          <w:rFonts w:eastAsia="Times New Roman" w:cs="Times New Roman"/>
          <w:szCs w:val="24"/>
        </w:rPr>
        <w:t xml:space="preserve">ροσημειώσεις, επιτόκια στα ύψη. Όταν, όμως, πρόκειται για τους επιχειρηματικούς ομίλους, τότε τα δάνεια –και εδώ μιλάμε για δισεκατομμύρια- δίνονται από τις τράπεζες εύκολα, γρήγορα, με χαμηλά επιτόκια και χωρίς πολλές φορές εμπράγματες εγγυήσεις. Ακριβό, </w:t>
      </w:r>
      <w:r>
        <w:rPr>
          <w:rFonts w:eastAsia="Times New Roman" w:cs="Times New Roman"/>
          <w:szCs w:val="24"/>
        </w:rPr>
        <w:t>δηλαδή, το χρήμα για τον λαό, πάμφθηνο και εύκολο για τις μεγάλες επιχειρήσεις.</w:t>
      </w:r>
    </w:p>
    <w:p w14:paraId="14AC5DA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 να δούμε λιγάκι αυτά τα δάνεια στα ΜΜΕ. Ποιοι τα έχουν αυτά τα ΜΜΕ; Μήπως τα έχουν εργάτες και υπάλληλοι; Δεν είναι εφοπλιστές, μεγαλοκατασκευστές και πετρελαιάδες οι ιδιοκ</w:t>
      </w:r>
      <w:r>
        <w:rPr>
          <w:rFonts w:eastAsia="Times New Roman" w:cs="Times New Roman"/>
          <w:szCs w:val="24"/>
        </w:rPr>
        <w:t xml:space="preserve">τήτες τους; Πώς να μην είναι εύκολα τα δάνεια για όλους αυτούς, την ώρα που οι μεγαλομέτοχοι των τραπεζών γίνονται μάλιστα και με τον τρόπο αυτό και μέτοχοι των εταιρειών που δανείζουν; </w:t>
      </w:r>
      <w:r>
        <w:rPr>
          <w:rFonts w:eastAsia="Times New Roman" w:cs="Times New Roman"/>
          <w:szCs w:val="24"/>
        </w:rPr>
        <w:lastRenderedPageBreak/>
        <w:t>Α</w:t>
      </w:r>
      <w:r>
        <w:rPr>
          <w:rFonts w:eastAsia="Times New Roman" w:cs="Times New Roman"/>
          <w:szCs w:val="24"/>
        </w:rPr>
        <w:t>ναθέτετε σε όλους αυτούς την αντικειμενική ενημέρωση του λαού!</w:t>
      </w:r>
    </w:p>
    <w:p w14:paraId="14AC5DA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Όσο γι</w:t>
      </w:r>
      <w:r>
        <w:rPr>
          <w:rFonts w:eastAsia="Times New Roman" w:cs="Times New Roman"/>
          <w:szCs w:val="24"/>
        </w:rPr>
        <w:t>α την ευνοϊκή χρηματοδότηση της Νέας Δημοκρατίας και του ΠΑΣΟΚ που δανειοδοτήθηκαν από την κρατική, την τέως κρατική, Αγροτική Τράπεζα, ασφαλώς και υπάρχουν πολιτικές ευθύνες. Βεβαίως, η διερεύνηση για τυχόν ποινικές ευθύνες αποτελεί καθήκον και έργο των α</w:t>
      </w:r>
      <w:r>
        <w:rPr>
          <w:rFonts w:eastAsia="Times New Roman" w:cs="Times New Roman"/>
          <w:szCs w:val="24"/>
        </w:rPr>
        <w:t>ρμόδιων αρχών.</w:t>
      </w:r>
    </w:p>
    <w:p w14:paraId="14AC5DA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AC5DA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Κλείνοντας, κύριε Πρόεδρε, να πω ότι το σφιχταγκάλιασμα αυτό της πολιτικής εξουσίας με την οικονομική εξουσία υπήρχε, υπάρχει και θα υπάρχει σε όλα τα καπιτα</w:t>
      </w:r>
      <w:r>
        <w:rPr>
          <w:rFonts w:eastAsia="Times New Roman" w:cs="Times New Roman"/>
          <w:szCs w:val="24"/>
        </w:rPr>
        <w:t xml:space="preserve">λιστικά κράτη. Ο Θανάσης ο Παφίλης ανέφερε ορισμένα παραδείγματα. </w:t>
      </w:r>
      <w:r>
        <w:rPr>
          <w:rFonts w:eastAsia="Times New Roman" w:cs="Times New Roman"/>
          <w:szCs w:val="24"/>
        </w:rPr>
        <w:t>Α</w:t>
      </w:r>
      <w:r>
        <w:rPr>
          <w:rFonts w:eastAsia="Times New Roman" w:cs="Times New Roman"/>
          <w:szCs w:val="24"/>
        </w:rPr>
        <w:t>υτό είναι τελικά, το σφιχταγκάλιασμα, που παράγει τη διαπλοκή, τη διαφθορά και τα σκάνδαλα.</w:t>
      </w:r>
    </w:p>
    <w:p w14:paraId="14AC5DA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Κάπου κάπου, εξαιτίας του αδυσώπητου καπιταλιστικού ανταγωνισμού, αλλά και για εκτόνωση καμμιά φο</w:t>
      </w:r>
      <w:r>
        <w:rPr>
          <w:rFonts w:eastAsia="Times New Roman" w:cs="Times New Roman"/>
          <w:szCs w:val="24"/>
        </w:rPr>
        <w:t xml:space="preserve">ρά, το καπάκι ανοίγει και τότε αναδύεται όλη η μπόχα της σήψης ενός συστήματος βάρβαρου και εκμεταλλευτικού που σαπίζει και απειλεί ανοιχτά πια τη λαϊκή πλειοψηφία. Αυτό το καπιταλιστικό σύστημα </w:t>
      </w:r>
      <w:r>
        <w:rPr>
          <w:rFonts w:eastAsia="Times New Roman" w:cs="Times New Roman"/>
          <w:szCs w:val="24"/>
        </w:rPr>
        <w:lastRenderedPageBreak/>
        <w:t xml:space="preserve">δεν γιατρεύεται πια, η ανατροπή του είναι μονόδρομος για τον </w:t>
      </w:r>
      <w:r>
        <w:rPr>
          <w:rFonts w:eastAsia="Times New Roman" w:cs="Times New Roman"/>
          <w:szCs w:val="24"/>
        </w:rPr>
        <w:t>λαό.</w:t>
      </w:r>
    </w:p>
    <w:p w14:paraId="14AC5DA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4AC5DA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τον κ. Δελή. </w:t>
      </w:r>
    </w:p>
    <w:p w14:paraId="14AC5DA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ο Νίκος Παρασκευόπουλος, Βουλευτής του ΣΥΡΙΖΑ.</w:t>
      </w:r>
    </w:p>
    <w:p w14:paraId="14AC5DA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ΝΙΚΟΛΑΟΣ ΠΑΡΑΣΚΕΥΟΠΟΥΛΟΣ: </w:t>
      </w:r>
      <w:r>
        <w:rPr>
          <w:rFonts w:eastAsia="Times New Roman" w:cs="Times New Roman"/>
          <w:szCs w:val="24"/>
        </w:rPr>
        <w:t xml:space="preserve">Κυρίες και κύριοι, θα προσπαθήσω να πω μόνο ό,τι δεν έχει ειπωθεί μέχρι τώρα και νομίζω ότι </w:t>
      </w:r>
      <w:r>
        <w:rPr>
          <w:rFonts w:eastAsia="Times New Roman" w:cs="Times New Roman"/>
          <w:szCs w:val="24"/>
        </w:rPr>
        <w:t xml:space="preserve">είναι χρήσιμο. </w:t>
      </w:r>
    </w:p>
    <w:p w14:paraId="14AC5DA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Θα αναφερθώ σε δύο κυρίως θέματα</w:t>
      </w:r>
      <w:r>
        <w:rPr>
          <w:rFonts w:eastAsia="Times New Roman" w:cs="Times New Roman"/>
          <w:szCs w:val="24"/>
        </w:rPr>
        <w:t>,</w:t>
      </w:r>
      <w:r>
        <w:rPr>
          <w:rFonts w:eastAsia="Times New Roman" w:cs="Times New Roman"/>
          <w:szCs w:val="24"/>
        </w:rPr>
        <w:t xml:space="preserve"> τα οποία είναι νομικά, αλλά νομίζω ότι ενδιαφέρουν όχι μόνο τους νομικούς, αλλά τον καθένα πολίτη</w:t>
      </w:r>
      <w:r>
        <w:rPr>
          <w:rFonts w:eastAsia="Times New Roman" w:cs="Times New Roman"/>
          <w:szCs w:val="24"/>
        </w:rPr>
        <w:t>,</w:t>
      </w:r>
      <w:r>
        <w:rPr>
          <w:rFonts w:eastAsia="Times New Roman" w:cs="Times New Roman"/>
          <w:szCs w:val="24"/>
        </w:rPr>
        <w:t xml:space="preserve"> και αφορούν ιδιαίτερα τον τρόπο και τον βαθμό αξιοποίησης των ευρημάτων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w:t>
      </w:r>
    </w:p>
    <w:p w14:paraId="14AC5DB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Κατ’ αρχ</w:t>
      </w:r>
      <w:r>
        <w:rPr>
          <w:rFonts w:eastAsia="Times New Roman" w:cs="Times New Roman"/>
          <w:szCs w:val="24"/>
        </w:rPr>
        <w:t xml:space="preserve">άς, σ' ό,τι αφορά τη δανειοδότηση, τι έχει προκύψει μέχρι τώρα; Προφανώς έχουν προκύψει ενδείξεις τέλεσης απιστίας σε πολλές περιπτώσεις. </w:t>
      </w:r>
    </w:p>
    <w:p w14:paraId="14AC5DB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απιστία είναι ένα έγκλημα με το οποίο τιμωρείται όποιος προκαλεί βλάβη στην περιουσία την οποία διαχειρίζεται, παρα</w:t>
      </w:r>
      <w:r>
        <w:rPr>
          <w:rFonts w:eastAsia="Times New Roman" w:cs="Times New Roman"/>
          <w:szCs w:val="24"/>
        </w:rPr>
        <w:t xml:space="preserve">βιάζοντας τους κανόνες της διαχείρισης, </w:t>
      </w:r>
      <w:r>
        <w:rPr>
          <w:rFonts w:eastAsia="Times New Roman" w:cs="Times New Roman"/>
          <w:szCs w:val="24"/>
        </w:rPr>
        <w:t>ενώ</w:t>
      </w:r>
      <w:r>
        <w:rPr>
          <w:rFonts w:eastAsia="Times New Roman" w:cs="Times New Roman"/>
          <w:szCs w:val="24"/>
        </w:rPr>
        <w:t xml:space="preserve"> σε ορισμένες </w:t>
      </w:r>
      <w:r>
        <w:rPr>
          <w:rFonts w:eastAsia="Times New Roman" w:cs="Times New Roman"/>
          <w:szCs w:val="24"/>
        </w:rPr>
        <w:t>άλλες</w:t>
      </w:r>
      <w:r>
        <w:rPr>
          <w:rFonts w:eastAsia="Times New Roman" w:cs="Times New Roman"/>
          <w:szCs w:val="24"/>
        </w:rPr>
        <w:t xml:space="preserve"> </w:t>
      </w:r>
      <w:r>
        <w:rPr>
          <w:rFonts w:eastAsia="Times New Roman" w:cs="Times New Roman"/>
          <w:szCs w:val="24"/>
        </w:rPr>
        <w:lastRenderedPageBreak/>
        <w:t xml:space="preserve">περιπτώσεις μπορεί να έχουν προκύψει περιστασιακά και κάποιες περιπτώσεις απάτης ή ψευδορκίας ή ψευδούς βεβαίωσης. </w:t>
      </w:r>
    </w:p>
    <w:p w14:paraId="14AC5DB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Απιστία, λοιπόν. Τι ειπώθηκε ως </w:t>
      </w:r>
      <w:r>
        <w:rPr>
          <w:rFonts w:eastAsia="Times New Roman" w:cs="Times New Roman"/>
          <w:szCs w:val="24"/>
        </w:rPr>
        <w:t>αντεπιχείρημα</w:t>
      </w:r>
      <w:r>
        <w:rPr>
          <w:rFonts w:eastAsia="Times New Roman" w:cs="Times New Roman"/>
          <w:szCs w:val="24"/>
        </w:rPr>
        <w:t>; Είναι ελάχιστες οι περιπτώσεις</w:t>
      </w:r>
      <w:r>
        <w:rPr>
          <w:rFonts w:eastAsia="Times New Roman" w:cs="Times New Roman"/>
          <w:szCs w:val="24"/>
        </w:rPr>
        <w:t xml:space="preserve"> απιστίας, αφού στις περισσότερες περιπτώσεις, επειδή έχουν γίνει κάποιες ρυθμίσεις, τελικώς τα δάνεια εξυπηρετούνται.</w:t>
      </w:r>
    </w:p>
    <w:p w14:paraId="14AC5DB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Αυτό είναι λάθος νομικό, κατά τη γνώμη μου, για τον εξής λόγο: Εάν έχει δοθεί ένα δάνειο χωρίς εγγυήσεις ή με επισφαλείς εγγυήσεις, αυτό </w:t>
      </w:r>
      <w:r>
        <w:rPr>
          <w:rFonts w:eastAsia="Times New Roman" w:cs="Times New Roman"/>
          <w:szCs w:val="24"/>
        </w:rPr>
        <w:t xml:space="preserve">σημαίνει ότι </w:t>
      </w:r>
      <w:r>
        <w:rPr>
          <w:rFonts w:eastAsia="Times New Roman" w:cs="Times New Roman"/>
          <w:szCs w:val="24"/>
        </w:rPr>
        <w:t>εκείνος</w:t>
      </w:r>
      <w:r>
        <w:rPr>
          <w:rFonts w:eastAsia="Times New Roman" w:cs="Times New Roman"/>
          <w:szCs w:val="24"/>
        </w:rPr>
        <w:t xml:space="preserve"> ο οποίος προηγουμένως είχε τα διαθέσιμα, δηλαδή η τράπεζα, στη θέση των διαθεσίμων έχει πλέον μ</w:t>
      </w:r>
      <w:r>
        <w:rPr>
          <w:rFonts w:eastAsia="Times New Roman" w:cs="Times New Roman"/>
          <w:szCs w:val="24"/>
        </w:rPr>
        <w:t>ί</w:t>
      </w:r>
      <w:r>
        <w:rPr>
          <w:rFonts w:eastAsia="Times New Roman" w:cs="Times New Roman"/>
          <w:szCs w:val="24"/>
        </w:rPr>
        <w:t xml:space="preserve">α απαίτηση </w:t>
      </w:r>
      <w:r>
        <w:rPr>
          <w:rFonts w:eastAsia="Times New Roman" w:cs="Times New Roman"/>
          <w:szCs w:val="24"/>
        </w:rPr>
        <w:t>που</w:t>
      </w:r>
      <w:r>
        <w:rPr>
          <w:rFonts w:eastAsia="Times New Roman" w:cs="Times New Roman"/>
          <w:szCs w:val="24"/>
        </w:rPr>
        <w:t xml:space="preserve"> είναι επισφαλής. </w:t>
      </w:r>
    </w:p>
    <w:p w14:paraId="14AC5DB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διακινδύνευση της περιουσίας, η οποία προκαλείται με την επισφαλή απαίτηση, εξισούται με ενεστώ</w:t>
      </w:r>
      <w:r>
        <w:rPr>
          <w:rFonts w:eastAsia="Times New Roman" w:cs="Times New Roman"/>
          <w:szCs w:val="24"/>
        </w:rPr>
        <w:t>σ</w:t>
      </w:r>
      <w:r>
        <w:rPr>
          <w:rFonts w:eastAsia="Times New Roman" w:cs="Times New Roman"/>
          <w:szCs w:val="24"/>
        </w:rPr>
        <w:t>α, με πα</w:t>
      </w:r>
      <w:r>
        <w:rPr>
          <w:rFonts w:eastAsia="Times New Roman" w:cs="Times New Roman"/>
          <w:szCs w:val="24"/>
        </w:rPr>
        <w:t xml:space="preserve">ρούσα, αν θέλετε, βλάβη της τράπεζας. </w:t>
      </w:r>
    </w:p>
    <w:p w14:paraId="14AC5DB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Αυτοί</w:t>
      </w:r>
      <w:r>
        <w:rPr>
          <w:rFonts w:eastAsia="Times New Roman" w:cs="Times New Roman"/>
          <w:szCs w:val="24"/>
        </w:rPr>
        <w:t xml:space="preserve">, επειδή μπορεί να ακούγεται τεχνικό, μπορώ να σας το εξηγήσω άμεσα με ένα παράδειγμα. Εάν κάποιος έχει ένα ακίνητο και κάποιος </w:t>
      </w:r>
      <w:r>
        <w:rPr>
          <w:rFonts w:eastAsia="Times New Roman" w:cs="Times New Roman"/>
          <w:szCs w:val="24"/>
        </w:rPr>
        <w:t>άλλος</w:t>
      </w:r>
      <w:r>
        <w:rPr>
          <w:rFonts w:eastAsia="Times New Roman" w:cs="Times New Roman"/>
          <w:szCs w:val="24"/>
        </w:rPr>
        <w:t xml:space="preserve"> του κάνει διεκδικητική αγωγή, η διεκδικητική αγωγή θέτει την ιδιοκτησία του ιδ</w:t>
      </w:r>
      <w:r>
        <w:rPr>
          <w:rFonts w:eastAsia="Times New Roman" w:cs="Times New Roman"/>
          <w:szCs w:val="24"/>
        </w:rPr>
        <w:t xml:space="preserve">ιοκτήτη σε κίνδυνο. Αυτό, όμως, αποτελεί </w:t>
      </w:r>
      <w:r>
        <w:rPr>
          <w:rFonts w:eastAsia="Times New Roman" w:cs="Times New Roman"/>
          <w:szCs w:val="24"/>
        </w:rPr>
        <w:t>παράλληλα και για</w:t>
      </w:r>
      <w:r>
        <w:rPr>
          <w:rFonts w:eastAsia="Times New Roman" w:cs="Times New Roman"/>
          <w:szCs w:val="24"/>
        </w:rPr>
        <w:t xml:space="preserve"> ενεστώσα, άμεση βλάβη, του </w:t>
      </w:r>
      <w:r>
        <w:rPr>
          <w:rFonts w:eastAsia="Times New Roman" w:cs="Times New Roman"/>
          <w:szCs w:val="24"/>
        </w:rPr>
        <w:lastRenderedPageBreak/>
        <w:t xml:space="preserve">ακινήτου, γιατί, αν </w:t>
      </w:r>
      <w:r>
        <w:rPr>
          <w:rFonts w:eastAsia="Times New Roman" w:cs="Times New Roman"/>
          <w:szCs w:val="24"/>
        </w:rPr>
        <w:t>θελήσει να</w:t>
      </w:r>
      <w:r>
        <w:rPr>
          <w:rFonts w:eastAsia="Times New Roman" w:cs="Times New Roman"/>
          <w:szCs w:val="24"/>
        </w:rPr>
        <w:t xml:space="preserve"> το πουλήσει με το βάρος της διεκδικητικής αγωγής, η τιμή έχει μειωθεί. Το ίδιο έχει μειωθεί και η περιουσία της τράπεζας, αν αντί να έχει δ</w:t>
      </w:r>
      <w:r>
        <w:rPr>
          <w:rFonts w:eastAsia="Times New Roman" w:cs="Times New Roman"/>
          <w:szCs w:val="24"/>
        </w:rPr>
        <w:t xml:space="preserve">ιαθέσιμα, έχει επισφαλείς απαιτήσεις. </w:t>
      </w:r>
    </w:p>
    <w:p w14:paraId="14AC5DB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Άρα η βλάβη της τράπεζας και η απιστία είναι δεδομένες, από τη στιγμή που συνάπτεται το δάνειο χωρίς εγγυήσεις, με επισφαλείς εγγυήσεις. Παραδείγματα </w:t>
      </w:r>
      <w:r>
        <w:rPr>
          <w:rFonts w:eastAsia="Times New Roman" w:cs="Times New Roman"/>
          <w:szCs w:val="24"/>
        </w:rPr>
        <w:t>υπήρξαν</w:t>
      </w:r>
      <w:r>
        <w:rPr>
          <w:rFonts w:eastAsia="Times New Roman" w:cs="Times New Roman"/>
          <w:szCs w:val="24"/>
        </w:rPr>
        <w:t xml:space="preserve"> πολλά: δάνεια τα οποία δόθηκαν με ενέχυρο μετοχές της δανει</w:t>
      </w:r>
      <w:r>
        <w:rPr>
          <w:rFonts w:eastAsia="Times New Roman" w:cs="Times New Roman"/>
          <w:szCs w:val="24"/>
        </w:rPr>
        <w:t>ζόμενης εταιρείας και περιπτώσεις πολλαπλών εκχωρήσεων της ίδιας απαίτησης για χρηματοδότηση και μάλιστα εκχώρησης απαιτήσεων οι οποίες δεν ήταν καν γεγενημένες και θα μπορούσαν να μην δημιουργηθούν καν στην έκταση που προβλεπόταν, καθώς επίσης και περιπτώ</w:t>
      </w:r>
      <w:r>
        <w:rPr>
          <w:rFonts w:eastAsia="Times New Roman" w:cs="Times New Roman"/>
          <w:szCs w:val="24"/>
        </w:rPr>
        <w:t xml:space="preserve">σεις –ίσως λίγες- δανειοδότησης επιχειρήσεων χωρίς δραστηριότητα. Επομένως, βλάβη υπάρχει και ο πυρήνας της απιστίας </w:t>
      </w:r>
      <w:r>
        <w:rPr>
          <w:rFonts w:eastAsia="Times New Roman" w:cs="Times New Roman"/>
          <w:szCs w:val="24"/>
        </w:rPr>
        <w:t>αναγνωρίζεται</w:t>
      </w:r>
      <w:r>
        <w:rPr>
          <w:rFonts w:eastAsia="Times New Roman" w:cs="Times New Roman"/>
          <w:szCs w:val="24"/>
        </w:rPr>
        <w:t xml:space="preserve">. Σε πολλές περιπτώσεις οι εισαγγελείς θα έχουν πολλή δουλειά, τουλάχιστον γι’ αυτόν τον λόγο. </w:t>
      </w:r>
    </w:p>
    <w:p w14:paraId="14AC5DB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w:t>
      </w:r>
      <w:r>
        <w:rPr>
          <w:rFonts w:eastAsia="Times New Roman" w:cs="Times New Roman"/>
          <w:szCs w:val="24"/>
        </w:rPr>
        <w:t>ρχομαι στα δάνεια των κομμάτω</w:t>
      </w:r>
      <w:r>
        <w:rPr>
          <w:rFonts w:eastAsia="Times New Roman" w:cs="Times New Roman"/>
          <w:szCs w:val="24"/>
        </w:rPr>
        <w:t>ν. Ειπώθηκε ότι έγινε μ</w:t>
      </w:r>
      <w:r>
        <w:rPr>
          <w:rFonts w:eastAsia="Times New Roman" w:cs="Times New Roman"/>
          <w:szCs w:val="24"/>
        </w:rPr>
        <w:t>ί</w:t>
      </w:r>
      <w:r>
        <w:rPr>
          <w:rFonts w:eastAsia="Times New Roman" w:cs="Times New Roman"/>
          <w:szCs w:val="24"/>
        </w:rPr>
        <w:t>α νομοθετική ρύθμιση, ο ν</w:t>
      </w:r>
      <w:r>
        <w:rPr>
          <w:rFonts w:eastAsia="Times New Roman" w:cs="Times New Roman"/>
          <w:szCs w:val="24"/>
        </w:rPr>
        <w:t>.</w:t>
      </w:r>
      <w:r>
        <w:rPr>
          <w:rFonts w:eastAsia="Times New Roman" w:cs="Times New Roman"/>
          <w:szCs w:val="24"/>
        </w:rPr>
        <w:t>4146/2013, άρθρο 78, με βάση τον οποίο κακώς ενδεχομένως προχώρησε η Βουλή σε μ</w:t>
      </w:r>
      <w:r>
        <w:rPr>
          <w:rFonts w:eastAsia="Times New Roman" w:cs="Times New Roman"/>
          <w:szCs w:val="24"/>
        </w:rPr>
        <w:t>ί</w:t>
      </w:r>
      <w:r>
        <w:rPr>
          <w:rFonts w:eastAsia="Times New Roman" w:cs="Times New Roman"/>
          <w:szCs w:val="24"/>
        </w:rPr>
        <w:t xml:space="preserve">α ρύθμιση </w:t>
      </w:r>
      <w:r>
        <w:rPr>
          <w:rFonts w:eastAsia="Times New Roman" w:cs="Times New Roman"/>
          <w:szCs w:val="24"/>
        </w:rPr>
        <w:lastRenderedPageBreak/>
        <w:t>που λευκαίνει τους υπευθύνους με μ</w:t>
      </w:r>
      <w:r>
        <w:rPr>
          <w:rFonts w:eastAsia="Times New Roman" w:cs="Times New Roman"/>
          <w:szCs w:val="24"/>
        </w:rPr>
        <w:t>ί</w:t>
      </w:r>
      <w:r>
        <w:rPr>
          <w:rFonts w:eastAsia="Times New Roman" w:cs="Times New Roman"/>
          <w:szCs w:val="24"/>
        </w:rPr>
        <w:t xml:space="preserve">α τροπολογία τριών Βουλευτών της Νέας Δημοκρατίας. </w:t>
      </w:r>
      <w:r>
        <w:rPr>
          <w:rFonts w:eastAsia="Times New Roman" w:cs="Times New Roman"/>
          <w:szCs w:val="24"/>
        </w:rPr>
        <w:t>«</w:t>
      </w:r>
      <w:r>
        <w:rPr>
          <w:rFonts w:eastAsia="Times New Roman" w:cs="Times New Roman"/>
          <w:szCs w:val="24"/>
        </w:rPr>
        <w:t>Όμως, εν πάση περιπτώσει, τώρ</w:t>
      </w:r>
      <w:r>
        <w:rPr>
          <w:rFonts w:eastAsia="Times New Roman" w:cs="Times New Roman"/>
          <w:szCs w:val="24"/>
        </w:rPr>
        <w:t>α εξαλείφθηκε το αξιόποινο. Τελειώσαμε με την ευθύνη σε ό,τι αφορά τη δανειοδότηση των κομμάτων.</w:t>
      </w:r>
      <w:r>
        <w:rPr>
          <w:rFonts w:eastAsia="Times New Roman" w:cs="Times New Roman"/>
          <w:szCs w:val="24"/>
        </w:rPr>
        <w:t>»</w:t>
      </w:r>
      <w:r>
        <w:rPr>
          <w:rFonts w:eastAsia="Times New Roman" w:cs="Times New Roman"/>
          <w:szCs w:val="24"/>
        </w:rPr>
        <w:t xml:space="preserve"> </w:t>
      </w:r>
    </w:p>
    <w:p w14:paraId="14AC5DB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άποψη</w:t>
      </w:r>
      <w:r>
        <w:rPr>
          <w:rFonts w:eastAsia="Times New Roman" w:cs="Times New Roman"/>
          <w:szCs w:val="24"/>
        </w:rPr>
        <w:t xml:space="preserve"> αυτή</w:t>
      </w:r>
      <w:r>
        <w:rPr>
          <w:rFonts w:eastAsia="Times New Roman" w:cs="Times New Roman"/>
          <w:szCs w:val="24"/>
        </w:rPr>
        <w:t xml:space="preserve">, κύριοι συνάδελφοι, είναι λάθος, έστω και αν έχει προσυπογραφεί από εισαγγελείς, οι οποίοι, κατά τη ταπεινή μου άποψη, </w:t>
      </w:r>
      <w:r>
        <w:rPr>
          <w:rFonts w:eastAsia="Times New Roman" w:cs="Times New Roman"/>
          <w:szCs w:val="24"/>
        </w:rPr>
        <w:t>σφάλουν</w:t>
      </w:r>
      <w:r>
        <w:rPr>
          <w:rFonts w:eastAsia="Times New Roman" w:cs="Times New Roman"/>
          <w:szCs w:val="24"/>
        </w:rPr>
        <w:t xml:space="preserve">. </w:t>
      </w:r>
    </w:p>
    <w:p w14:paraId="14AC5DB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Κατ’ αρχάς, ειπ</w:t>
      </w:r>
      <w:r>
        <w:rPr>
          <w:rFonts w:eastAsia="Times New Roman" w:cs="Times New Roman"/>
          <w:szCs w:val="24"/>
        </w:rPr>
        <w:t>ώθηκε ότι εδώ πρόκειται για εξάλειψη του αξιοποίνου πράξεων απιστίας. Δεν πρόκειται για εξάλειψη. «Εξάλειψη» σημαίνει σβήσιμο</w:t>
      </w:r>
      <w:r>
        <w:rPr>
          <w:rFonts w:eastAsia="Times New Roman" w:cs="Times New Roman"/>
          <w:szCs w:val="24"/>
        </w:rPr>
        <w:t>,</w:t>
      </w:r>
      <w:r>
        <w:rPr>
          <w:rFonts w:eastAsia="Times New Roman" w:cs="Times New Roman"/>
          <w:szCs w:val="24"/>
        </w:rPr>
        <w:t xml:space="preserve"> και είναι κάτι το οποίο επέρχεται εκ των υστέρων σε κάτι το οποίο προϋπήρχε. Μπορεί η εξάλειψη να υπάρχει σε μια περίπτωση κρυπτο</w:t>
      </w:r>
      <w:r>
        <w:rPr>
          <w:rFonts w:eastAsia="Times New Roman" w:cs="Times New Roman"/>
          <w:szCs w:val="24"/>
        </w:rPr>
        <w:t>αμνηστείας ή σε μ</w:t>
      </w:r>
      <w:r>
        <w:rPr>
          <w:rFonts w:eastAsia="Times New Roman" w:cs="Times New Roman"/>
          <w:szCs w:val="24"/>
        </w:rPr>
        <w:t>ί</w:t>
      </w:r>
      <w:r>
        <w:rPr>
          <w:rFonts w:eastAsia="Times New Roman" w:cs="Times New Roman"/>
          <w:szCs w:val="24"/>
        </w:rPr>
        <w:t xml:space="preserve">α περίπτωση παραγραφής κ.λπ., που είναι περιστατικά που προκύπτουν εκ των υστέρων. </w:t>
      </w:r>
    </w:p>
    <w:p w14:paraId="14AC5DB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τι λέει εδώ το επίμαχο άρθρο το οποίο ψηφίστηκε; Ότι δεν αποτελεί απιστία η δανειοδότηση η οποία γίνεται σε νομικά πρόσωπα δημοσίου δικαίου ή ιδιωτι</w:t>
      </w:r>
      <w:r>
        <w:rPr>
          <w:rFonts w:eastAsia="Times New Roman" w:cs="Times New Roman"/>
          <w:szCs w:val="24"/>
        </w:rPr>
        <w:t xml:space="preserve">κού δικαίου αλλά μη κερδοσκοπικά, εφόσον τηρήθηκε η προβλεπόμενη διαδικασία και οι υπάρχοντες κανονισμοί της Τράπεζας της Ελλάδος. </w:t>
      </w:r>
    </w:p>
    <w:p w14:paraId="14AC5DB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νόμος, δηλαδή, λέει όχι ότι υπάρχει εξάλειψη, αλλά ότι το εύρος της αξιόποινης πράξης, το εύρος του άδικου χαρακτήρα κατ’ </w:t>
      </w:r>
      <w:r>
        <w:rPr>
          <w:rFonts w:eastAsia="Times New Roman" w:cs="Times New Roman"/>
          <w:szCs w:val="24"/>
        </w:rPr>
        <w:t xml:space="preserve">εξαίρεση, όταν συντρέχουν αυτοί οι όροι, είναι στενότερο. Συντρέχουν οι εξαιρετικοί όροι; Προφανώς η διαδικασία τηρήθηκε –εσωτερική είναι-, </w:t>
      </w:r>
      <w:r>
        <w:rPr>
          <w:rFonts w:eastAsia="Times New Roman" w:cs="Times New Roman"/>
          <w:szCs w:val="24"/>
        </w:rPr>
        <w:t>αλλά</w:t>
      </w:r>
      <w:r>
        <w:rPr>
          <w:rFonts w:eastAsia="Times New Roman" w:cs="Times New Roman"/>
          <w:szCs w:val="24"/>
        </w:rPr>
        <w:t xml:space="preserve"> κανονισμός της Τράπεζας της Ελλάδ</w:t>
      </w:r>
      <w:r>
        <w:rPr>
          <w:rFonts w:eastAsia="Times New Roman" w:cs="Times New Roman"/>
          <w:szCs w:val="24"/>
        </w:rPr>
        <w:t>ο</w:t>
      </w:r>
      <w:r>
        <w:rPr>
          <w:rFonts w:eastAsia="Times New Roman" w:cs="Times New Roman"/>
          <w:szCs w:val="24"/>
        </w:rPr>
        <w:t>ς σχετικός με τη δανειοδότηση δεν προέκυψε ότι υπήρχε. Όμως και να υπήρχε, πρ</w:t>
      </w:r>
      <w:r>
        <w:rPr>
          <w:rFonts w:eastAsia="Times New Roman" w:cs="Times New Roman"/>
          <w:szCs w:val="24"/>
        </w:rPr>
        <w:t xml:space="preserve">οφανώς δεν τηρήθηκε, αφού είχαμε όλες αυτές τις περιπτώσεις χορήγησης δανείων χωρίς </w:t>
      </w:r>
      <w:r>
        <w:rPr>
          <w:rFonts w:eastAsia="Times New Roman" w:cs="Times New Roman"/>
          <w:szCs w:val="24"/>
        </w:rPr>
        <w:t xml:space="preserve">απαιτούμενες </w:t>
      </w:r>
      <w:r>
        <w:rPr>
          <w:rFonts w:eastAsia="Times New Roman" w:cs="Times New Roman"/>
          <w:szCs w:val="24"/>
        </w:rPr>
        <w:t xml:space="preserve">εγγυήσεις. </w:t>
      </w:r>
    </w:p>
    <w:p w14:paraId="14AC5DB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Από τη στιγμή, λοιπόν, που δεν συνέτρεχαν οι όροι της εξαίρεσης από τον κανόνα της τιμώρησης της απιστίας, απιστία </w:t>
      </w:r>
      <w:r>
        <w:rPr>
          <w:rFonts w:eastAsia="Times New Roman" w:cs="Times New Roman"/>
          <w:szCs w:val="24"/>
        </w:rPr>
        <w:t xml:space="preserve">συντρέχει </w:t>
      </w:r>
      <w:r>
        <w:rPr>
          <w:rFonts w:eastAsia="Times New Roman" w:cs="Times New Roman"/>
          <w:szCs w:val="24"/>
        </w:rPr>
        <w:t xml:space="preserve">και στην περίπτωση της χορήγησης των δανείων στα κόμματα. </w:t>
      </w:r>
    </w:p>
    <w:p w14:paraId="14AC5DB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Με όση ταχύτητα μπορώ, πρέπει να σας πω και κάτι ακόμα. Δεν κλείνει ούτε μόνο με αυτά το πεδίο των πολιτικών και ποινικών ευθυνών για τις οποίες δημιουργούνται ενδείξεις με βάση το πλούσιο υλικό αυ</w:t>
      </w:r>
      <w:r>
        <w:rPr>
          <w:rFonts w:eastAsia="Times New Roman" w:cs="Times New Roman"/>
          <w:szCs w:val="24"/>
        </w:rPr>
        <w:t xml:space="preserve">τής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 τον εξής λόγο: Προέκυψε ότι οι δανειοδοτήσεις ήταν προνομιακές και επικίνδυνες για τ</w:t>
      </w:r>
      <w:r>
        <w:rPr>
          <w:rFonts w:eastAsia="Times New Roman" w:cs="Times New Roman"/>
          <w:szCs w:val="24"/>
        </w:rPr>
        <w:t>ις</w:t>
      </w:r>
      <w:r>
        <w:rPr>
          <w:rFonts w:eastAsia="Times New Roman" w:cs="Times New Roman"/>
          <w:szCs w:val="24"/>
        </w:rPr>
        <w:t xml:space="preserve"> τράπεζ</w:t>
      </w:r>
      <w:r>
        <w:rPr>
          <w:rFonts w:eastAsia="Times New Roman" w:cs="Times New Roman"/>
          <w:szCs w:val="24"/>
        </w:rPr>
        <w:t>ες</w:t>
      </w:r>
      <w:r>
        <w:rPr>
          <w:rFonts w:eastAsia="Times New Roman" w:cs="Times New Roman"/>
          <w:szCs w:val="24"/>
        </w:rPr>
        <w:t xml:space="preserve"> χωρίς εγγυήσεις. </w:t>
      </w:r>
    </w:p>
    <w:p w14:paraId="14AC5DB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 xml:space="preserve">τυπάει το κουδούνι λήξεως του χρόνου ομιλίας του κυρίου Βουλευτή) </w:t>
      </w:r>
    </w:p>
    <w:p w14:paraId="14AC5DB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Γιατί τις έδωσαν οι τρά</w:t>
      </w:r>
      <w:r>
        <w:rPr>
          <w:rFonts w:eastAsia="Times New Roman" w:cs="Times New Roman"/>
          <w:szCs w:val="24"/>
        </w:rPr>
        <w:t xml:space="preserve">πεζες; Είναι φιλανθρωπικά ιδρύματα και δίνουν δάνεια έτσι, χωρίς εγγυήσεις, χαριστικά και προνομιακά; Βεβαίως όχι! Γιατί τις έδωσαν, λοιπόν; Προφανώς οι τράπεζες είχαν ανταλλάγματα. </w:t>
      </w:r>
    </w:p>
    <w:p w14:paraId="14AC5DC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Ξέρετε, όμως, τι σημαίνει να γίνεται μια χορήγηση προνομιακή, επειδή παρέ</w:t>
      </w:r>
      <w:r>
        <w:rPr>
          <w:rFonts w:eastAsia="Times New Roman" w:cs="Times New Roman"/>
          <w:szCs w:val="24"/>
        </w:rPr>
        <w:t xml:space="preserve">χεται κάποιο αντάλλαγμα; Αυτό σημαίνει ότι υπάρχει ουσιαστικά μια περίπτωση δωροδοκίας. Και δεν πρέπει να ξεχνάμε ότι η δωροδοκία της εποχής μας, η συστημική δωροδοκία η οποία </w:t>
      </w:r>
      <w:r>
        <w:rPr>
          <w:rFonts w:eastAsia="Times New Roman" w:cs="Times New Roman"/>
          <w:szCs w:val="24"/>
        </w:rPr>
        <w:t>αφορά</w:t>
      </w:r>
      <w:r>
        <w:rPr>
          <w:rFonts w:eastAsia="Times New Roman" w:cs="Times New Roman"/>
          <w:szCs w:val="24"/>
        </w:rPr>
        <w:t xml:space="preserve"> χρήματα τα οποία δεν χρειάζονται «ξέπλυμα»</w:t>
      </w:r>
      <w:r>
        <w:rPr>
          <w:rFonts w:eastAsia="Times New Roman" w:cs="Times New Roman"/>
          <w:szCs w:val="24"/>
        </w:rPr>
        <w:t>,</w:t>
      </w:r>
      <w:r>
        <w:rPr>
          <w:rFonts w:eastAsia="Times New Roman" w:cs="Times New Roman"/>
          <w:szCs w:val="24"/>
        </w:rPr>
        <w:t xml:space="preserve"> είναι αυτή που γίνεται με θαλα</w:t>
      </w:r>
      <w:r>
        <w:rPr>
          <w:rFonts w:eastAsia="Times New Roman" w:cs="Times New Roman"/>
          <w:szCs w:val="24"/>
        </w:rPr>
        <w:t xml:space="preserve">σσοδάνεια και όχι οι παλιοκαιρίστικες με τις βαλίτσες και με τα </w:t>
      </w:r>
      <w:r>
        <w:rPr>
          <w:rFonts w:eastAsia="Times New Roman" w:cs="Times New Roman"/>
          <w:szCs w:val="24"/>
          <w:lang w:val="en-US"/>
        </w:rPr>
        <w:t>pampers</w:t>
      </w:r>
      <w:r>
        <w:rPr>
          <w:rFonts w:eastAsia="Times New Roman" w:cs="Times New Roman"/>
          <w:szCs w:val="24"/>
        </w:rPr>
        <w:t xml:space="preserve"> με τα χρήματα. </w:t>
      </w:r>
    </w:p>
    <w:p w14:paraId="14AC5DC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αφού προέκυψαν οι απιστίες, οι προνομιακές χορηγήσεις, έχουμε τώρα το υλικό -χάρη σε αυτήν 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 xml:space="preserve">ώστε </w:t>
      </w:r>
      <w:r>
        <w:rPr>
          <w:rFonts w:eastAsia="Times New Roman" w:cs="Times New Roman"/>
          <w:szCs w:val="24"/>
        </w:rPr>
        <w:t xml:space="preserve">να ερευνήσουμε </w:t>
      </w:r>
      <w:r>
        <w:rPr>
          <w:rFonts w:eastAsia="Times New Roman" w:cs="Times New Roman"/>
          <w:szCs w:val="24"/>
        </w:rPr>
        <w:t xml:space="preserve">αργότερα </w:t>
      </w:r>
      <w:r>
        <w:rPr>
          <w:rFonts w:eastAsia="Times New Roman" w:cs="Times New Roman"/>
          <w:szCs w:val="24"/>
        </w:rPr>
        <w:t>μήπως υπήρξαν ανταλλάγματ</w:t>
      </w:r>
      <w:r>
        <w:rPr>
          <w:rFonts w:eastAsia="Times New Roman" w:cs="Times New Roman"/>
          <w:szCs w:val="24"/>
        </w:rPr>
        <w:t>α, γιατί, εάν αυτό συμβαίνει, όπως καταλαβαίνετε, οι ποινικές ευθύνες αλλά και οι πολιτικές είναι βαρύτατες.</w:t>
      </w:r>
    </w:p>
    <w:p w14:paraId="14AC5DC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4AC5DC3"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4AC5DC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Ευχαριστούμε τον κ. Νικόλαο Παρασκευόπουλο </w:t>
      </w:r>
      <w:r>
        <w:rPr>
          <w:rFonts w:eastAsia="Times New Roman" w:cs="Times New Roman"/>
          <w:szCs w:val="24"/>
        </w:rPr>
        <w:t>από τον ΣΥΡΙΖΑ.</w:t>
      </w:r>
    </w:p>
    <w:p w14:paraId="14AC5DC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Κοινοβουλευτικός Εκπρόσωπος από το Ποτάμι</w:t>
      </w:r>
      <w:r>
        <w:rPr>
          <w:rFonts w:eastAsia="Times New Roman" w:cs="Times New Roman"/>
          <w:szCs w:val="24"/>
        </w:rPr>
        <w:t>, ο</w:t>
      </w:r>
      <w:r>
        <w:rPr>
          <w:rFonts w:eastAsia="Times New Roman" w:cs="Times New Roman"/>
          <w:szCs w:val="24"/>
        </w:rPr>
        <w:t xml:space="preserve"> κ. Σπυρίδων Δανέλλης. </w:t>
      </w:r>
    </w:p>
    <w:p w14:paraId="14AC5DC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Ορίστε, κύριε Δανέλλη, έχετε τον λόγο.</w:t>
      </w:r>
    </w:p>
    <w:p w14:paraId="14AC5DC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Είναι εγγεγραμμένος ομιλητής, κύριε Πρόεδρε. </w:t>
      </w:r>
    </w:p>
    <w:p w14:paraId="14AC5DC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Αντικαθισ</w:t>
      </w:r>
      <w:r>
        <w:rPr>
          <w:rFonts w:eastAsia="Times New Roman" w:cs="Times New Roman"/>
          <w:szCs w:val="24"/>
        </w:rPr>
        <w:t>τά τον Κοινοβουλευτικό Εκπρόσωπο.</w:t>
      </w:r>
    </w:p>
    <w:p w14:paraId="14AC5DC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ΣΠΥΡΙΔΩΝ ΔΑΝΕΛΛΗΣ: </w:t>
      </w:r>
      <w:r>
        <w:rPr>
          <w:rFonts w:eastAsia="Times New Roman" w:cs="Times New Roman"/>
          <w:szCs w:val="24"/>
        </w:rPr>
        <w:t xml:space="preserve">Αντικαθιστώ τον Κοινοβουλευτικό μας Εκπρόσωπο τον κ. Ψαριανό. </w:t>
      </w:r>
    </w:p>
    <w:p w14:paraId="14AC5DC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συνάδελφε, η σταγόνα που ξεχειλίζει δεν είναι εδώ. Δεν είναι η σταγόνα που ξεχειλίζει την υπέρβαση του χρόνου. Εδώ είναι μια μεγάλη κο</w:t>
      </w:r>
      <w:r>
        <w:rPr>
          <w:rFonts w:eastAsia="Times New Roman" w:cs="Times New Roman"/>
          <w:szCs w:val="24"/>
        </w:rPr>
        <w:t>υβέντα που πρέπει να κάνουμε και να συμφωνήσουμε ότι δεν μπορεί ένας αρχηγός κόμματος που έχει χρόνο είκοσι λεπτών να μιλάει μία ώρα και δέκα λεπτά. Και εν πάση περιπτώσει, είναι ένα ζήτημα το οποίο, κύριε Πρόεδρε, οφείλουμε να ξαναδούμε όλοι μαζί και να τ</w:t>
      </w:r>
      <w:r>
        <w:rPr>
          <w:rFonts w:eastAsia="Times New Roman" w:cs="Times New Roman"/>
          <w:szCs w:val="24"/>
        </w:rPr>
        <w:t xml:space="preserve">ηρούμε κι άλλους χρόνους ή τουλάχιστον να τηρούμε -και αυτό είναι εκ των ων ουκ άνευ- τους χρόνους που έχουμε στη διάθεσή μας. </w:t>
      </w:r>
    </w:p>
    <w:p w14:paraId="14AC5DC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Έχετε απόλυτο δίκιο. Μάλλον θα πρέπει να το κοιτάξουμε πολύ σοβαρά αυτό που λέτε τώρα.</w:t>
      </w:r>
    </w:p>
    <w:p w14:paraId="14AC5DC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ΣΠΥΡΙΔΩ</w:t>
      </w:r>
      <w:r>
        <w:rPr>
          <w:rFonts w:eastAsia="Times New Roman" w:cs="Times New Roman"/>
          <w:b/>
          <w:szCs w:val="24"/>
        </w:rPr>
        <w:t xml:space="preserve">Ν ΔΑΝΕΛΛΗΣ: </w:t>
      </w:r>
      <w:r>
        <w:rPr>
          <w:rFonts w:eastAsia="Times New Roman" w:cs="Times New Roman"/>
          <w:szCs w:val="24"/>
        </w:rPr>
        <w:t xml:space="preserve">Και να προσθέσω εδώ, γιατί είναι μείζονος σημασίας, κύριε Πρόεδρε, ότι στο Ευρωπαϊκό Κοινοβούλιο δεν πρέπει να ξεχνάμε ότι ο συνήθης χρόνος παρέμβασης στην </w:t>
      </w:r>
      <w:r>
        <w:rPr>
          <w:rFonts w:eastAsia="Times New Roman" w:cs="Times New Roman"/>
          <w:szCs w:val="24"/>
        </w:rPr>
        <w:t>ο</w:t>
      </w:r>
      <w:r>
        <w:rPr>
          <w:rFonts w:eastAsia="Times New Roman" w:cs="Times New Roman"/>
          <w:szCs w:val="24"/>
        </w:rPr>
        <w:t xml:space="preserve">λομέλεια είναι ένα λεπτό και κανείς δεν διαμαρτύρεται ότι δεν έχουν το δικαίωμα στην έκφραση οι Ευρωβουλευτές. </w:t>
      </w:r>
    </w:p>
    <w:p w14:paraId="14AC5DC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δυστυχώς, δεν υπάρχει ούτε ένας πολίτης στη χώρα που να πιστεύει πως μια εξεταστική επιτροπή της Βουλής είναι ικαν</w:t>
      </w:r>
      <w:r>
        <w:rPr>
          <w:rFonts w:eastAsia="Times New Roman" w:cs="Times New Roman"/>
          <w:szCs w:val="24"/>
        </w:rPr>
        <w:t>ή να φτάσει το μαχαίρι στο κό</w:t>
      </w:r>
      <w:r>
        <w:rPr>
          <w:rFonts w:eastAsia="Times New Roman" w:cs="Times New Roman"/>
          <w:szCs w:val="24"/>
        </w:rPr>
        <w:t>κ</w:t>
      </w:r>
      <w:r>
        <w:rPr>
          <w:rFonts w:eastAsia="Times New Roman" w:cs="Times New Roman"/>
          <w:szCs w:val="24"/>
        </w:rPr>
        <w:t>καλο. Μας αδικούν οι πολίτες ή αδικούμε εμείς τους εαυτούς μας; Νομίζω ότι ισχύει το δεύτερο. Και ισχύει το δεύτερο, γιατί όλοι ξέρουμε τι συμβαίνει, ωστόσο εμμονικά επιμένουμε στην επανάληψη του ίδιου μοτίβου.</w:t>
      </w:r>
    </w:p>
    <w:p w14:paraId="14AC5DC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Είχα αναφερθεί </w:t>
      </w:r>
      <w:r>
        <w:rPr>
          <w:rFonts w:eastAsia="Times New Roman" w:cs="Times New Roman"/>
          <w:szCs w:val="24"/>
        </w:rPr>
        <w:t>σε αυτό το μοτίβο από αυτό εδώ το Βήμα στις 15</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 xml:space="preserve">2016, όταν συνεδριάζαμε για τη σύσταση της </w:t>
      </w:r>
      <w:r>
        <w:rPr>
          <w:rFonts w:eastAsia="Times New Roman" w:cs="Times New Roman"/>
          <w:szCs w:val="24"/>
        </w:rPr>
        <w:t>ε</w:t>
      </w:r>
      <w:r>
        <w:rPr>
          <w:rFonts w:eastAsia="Times New Roman" w:cs="Times New Roman"/>
          <w:szCs w:val="24"/>
        </w:rPr>
        <w:t>πιτροπής, με αυτά τα λόγια: «Τα τελευταία χρόνια έχουμε παρακολουθήσει πληθώρα εξεταστικών επιτροπών. Ο κατάλογος είναι μακρύς. Θυμόμαστε όλοι τα μηδενικά αποτελέσ</w:t>
      </w:r>
      <w:r>
        <w:rPr>
          <w:rFonts w:eastAsia="Times New Roman" w:cs="Times New Roman"/>
          <w:szCs w:val="24"/>
        </w:rPr>
        <w:t xml:space="preserve">ματά τους: Καμμία </w:t>
      </w:r>
      <w:r>
        <w:rPr>
          <w:rFonts w:eastAsia="Times New Roman" w:cs="Times New Roman"/>
          <w:szCs w:val="24"/>
        </w:rPr>
        <w:lastRenderedPageBreak/>
        <w:t xml:space="preserve">συνεννόηση, ακόμα και για τα προφανή, ξεχωριστά πορίσματα, μερικά πρωτοσέλιδα και το θέμα ξεχνιέται στα συρτάρια». </w:t>
      </w:r>
    </w:p>
    <w:p w14:paraId="14AC5DC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Φοβάμαι πως πάλι έχουμε φτάσει στο ίδιο αποτέλεσμα: Πολλά στοιχεία, πολλές ακροάσεις εμπλεκομένων, πολλές διαπιστώσεις, ήδ</w:t>
      </w:r>
      <w:r>
        <w:rPr>
          <w:rFonts w:eastAsia="Times New Roman" w:cs="Times New Roman"/>
          <w:szCs w:val="24"/>
        </w:rPr>
        <w:t>η πολλά πρωτοσέλιδα, αλλά από πράξεις μηδέν. Το κοινό πόρισμα πάλι λείπει. Κι έτσι η διαπλοκή των σχέσεων μεταξύ του πολιτικού κόσμου των ΜΜΕ και των τραπεζών εξακολουθεί να απαξιώνει το πολιτικό σύστημα και τα κόμματα. Μεγάλο θύμα αυτής της κατάστασης ο κ</w:t>
      </w:r>
      <w:r>
        <w:rPr>
          <w:rFonts w:eastAsia="Times New Roman" w:cs="Times New Roman"/>
          <w:szCs w:val="24"/>
        </w:rPr>
        <w:t xml:space="preserve">οινοβουλευτισμός και η </w:t>
      </w:r>
      <w:r>
        <w:rPr>
          <w:rFonts w:eastAsia="Times New Roman" w:cs="Times New Roman"/>
          <w:szCs w:val="24"/>
        </w:rPr>
        <w:t>δ</w:t>
      </w:r>
      <w:r>
        <w:rPr>
          <w:rFonts w:eastAsia="Times New Roman" w:cs="Times New Roman"/>
          <w:szCs w:val="24"/>
        </w:rPr>
        <w:t xml:space="preserve">ημοκρατία. Και βεβαίως, τρίβει τα χέρια της η ακροδεξιά κοινοβουλευτική πτέρυγα. </w:t>
      </w:r>
    </w:p>
    <w:p w14:paraId="14AC5DD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Οι αλληλεπιδράσεις μεταξύ πολιτικών κομμάτων, ΜΜΕ και τραπεζών συνιστούν ένα τρίγωνο αλληλοεξαρτήσεων, το οποίο καταδικάζεται μεν στα λόγια από όλους,</w:t>
      </w:r>
      <w:r>
        <w:rPr>
          <w:rFonts w:eastAsia="Times New Roman" w:cs="Times New Roman"/>
          <w:szCs w:val="24"/>
        </w:rPr>
        <w:t xml:space="preserve"> αλλά ποτέ δεν αντιμετωπίστηκε με σοβαρά θεσμικά εργαλεία. Το «μαύρο» χρήμα, που διακινείται μέσα σε αυτό το τρίγωνο, σε μια ιδιότυπη ομερτά μεταξύ των τριών πόλων του είναι μια διαχρονική παθογένεια και δεν αφορά μόνο τη σχετικά ανώριμη </w:t>
      </w:r>
      <w:r>
        <w:rPr>
          <w:rFonts w:eastAsia="Times New Roman" w:cs="Times New Roman"/>
          <w:szCs w:val="24"/>
        </w:rPr>
        <w:t>ε</w:t>
      </w:r>
      <w:r>
        <w:rPr>
          <w:rFonts w:eastAsia="Times New Roman" w:cs="Times New Roman"/>
          <w:szCs w:val="24"/>
        </w:rPr>
        <w:t xml:space="preserve">λληνική </w:t>
      </w:r>
      <w:r>
        <w:rPr>
          <w:rFonts w:eastAsia="Times New Roman" w:cs="Times New Roman"/>
          <w:szCs w:val="24"/>
        </w:rPr>
        <w:t>δ</w:t>
      </w:r>
      <w:r>
        <w:rPr>
          <w:rFonts w:eastAsia="Times New Roman" w:cs="Times New Roman"/>
          <w:szCs w:val="24"/>
        </w:rPr>
        <w:t>ημοκρατί</w:t>
      </w:r>
      <w:r>
        <w:rPr>
          <w:rFonts w:eastAsia="Times New Roman" w:cs="Times New Roman"/>
          <w:szCs w:val="24"/>
        </w:rPr>
        <w:t xml:space="preserve">α, αποτελεί παγκόσμιο φαινόμενο. </w:t>
      </w:r>
    </w:p>
    <w:p w14:paraId="14AC5DD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είμαι από εκείνους, κυρίες και κύριοι συνάδελφοι, που με ευκολία θα έλεγα πως με κάθε μέσο ενημέρωσης που κλείνει γίνεται φτωχότερη η δημοκρατία, γιατί δεν εξυπηρετούν όλα τα ΜΜΕ το ίδιο καλά τη δημοκρατία. Εξάλλου, οι</w:t>
      </w:r>
      <w:r>
        <w:rPr>
          <w:rFonts w:eastAsia="Times New Roman" w:cs="Times New Roman"/>
          <w:szCs w:val="24"/>
        </w:rPr>
        <w:t xml:space="preserve"> διάφορες σχολές κιτρινισμού και εισαγγελικής δημοσιογραφίας, μέσα από λαθρόβια ή σοβαρά έντυπα και κανάλια και ραδιόφωνα, δηλητηρίασαν σε σημαντικό βαθμό την ελληνική κοινωνία με μηνύματα διχασμού, μίσους, συνωμοσίας και προδοσίας εκτρέποντάς την από τη λ</w:t>
      </w:r>
      <w:r>
        <w:rPr>
          <w:rFonts w:eastAsia="Times New Roman" w:cs="Times New Roman"/>
          <w:szCs w:val="24"/>
        </w:rPr>
        <w:t xml:space="preserve">ογική και οδηγώντας την σε ευκολίες του αντιμνημονιακού χυλού και σε ό,τι επακολούθησε. </w:t>
      </w:r>
    </w:p>
    <w:p w14:paraId="14AC5DD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Πολλοί από αυτούς τους τύπους θρασύτατα συνεχίζουν το καταστροφικό τους έργο, βοηθούμενοι βεβαίως και από την άρνηση του ίδιου του δημοσιογραφικού κόσμου να επιβάλει τ</w:t>
      </w:r>
      <w:r>
        <w:rPr>
          <w:rFonts w:eastAsia="Times New Roman" w:cs="Times New Roman"/>
          <w:szCs w:val="24"/>
        </w:rPr>
        <w:t>ο λυτρωτικό, για τη δημόσια ζωή, κώδικα δεοντολογίας.</w:t>
      </w:r>
    </w:p>
    <w:p w14:paraId="14AC5DD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Όμως, τα ιστορικά έντυπα του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συνδέθηκαν με την πολιτική πορεία του τόπου ως έντυπα που κατ’ εξοχήν εξέφραζαν τον φιλελεύθερο, τον κεντρώο και τον κεντροαριστερό χώρο. Στα χρόνια της ακμής μάλιστα </w:t>
      </w:r>
      <w:r>
        <w:rPr>
          <w:rFonts w:eastAsia="Times New Roman" w:cs="Times New Roman"/>
          <w:szCs w:val="24"/>
        </w:rPr>
        <w:t xml:space="preserve">υπήρξαν κατ’ ουσία «ασανσέρ» </w:t>
      </w:r>
      <w:r>
        <w:rPr>
          <w:rFonts w:eastAsia="Times New Roman" w:cs="Times New Roman"/>
          <w:szCs w:val="24"/>
        </w:rPr>
        <w:lastRenderedPageBreak/>
        <w:t>κυβερνήσεων. Και όμως ο ιστορικός αυτός όμιλος οδηγείται σήμερα στον αφανισμό, με μόνιμο θύμα βέβαια τους εργαζόμενους του ομίλου.</w:t>
      </w:r>
    </w:p>
    <w:p w14:paraId="14AC5DD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Άραγε, μετά το τέλος της </w:t>
      </w:r>
      <w:r>
        <w:rPr>
          <w:rFonts w:eastAsia="Times New Roman" w:cs="Times New Roman"/>
          <w:szCs w:val="24"/>
        </w:rPr>
        <w:t>ε</w:t>
      </w:r>
      <w:r>
        <w:rPr>
          <w:rFonts w:eastAsia="Times New Roman" w:cs="Times New Roman"/>
          <w:szCs w:val="24"/>
        </w:rPr>
        <w:t>πιτροπής, μετά τη σύνταξη του πορίσματος τα κόμματα θα πάψουν να αντιλ</w:t>
      </w:r>
      <w:r>
        <w:rPr>
          <w:rFonts w:eastAsia="Times New Roman" w:cs="Times New Roman"/>
          <w:szCs w:val="24"/>
        </w:rPr>
        <w:t>αμβάνονται τη σχέση τους με το κράτος και το τραπεζικό σύστημα ως πεδίο ασυδοσίας και μη ελέγχου, ως πεδίου εκτός κανόνων αγοράς, εκτός ισονομίας και ισοπολιτείας, ως βασικού πεδίου εξυπηρέτησης της πολιτικής αντιπαροχής; Προφανώς όχι. Όχι, γιατί δεν μπορο</w:t>
      </w:r>
      <w:r>
        <w:rPr>
          <w:rFonts w:eastAsia="Times New Roman" w:cs="Times New Roman"/>
          <w:szCs w:val="24"/>
        </w:rPr>
        <w:t xml:space="preserve">ύμε να καταλήξουμε ούτε καν σε ένα κοινό πόρισμα. Δεν μπορούμε να συμφωνήσουμε στα βασικά, ταμπουρωμένοι στα κομματικά μας κελύφη. Συμφωνούμε όλοι πως είναι κακό πράγμα η διαπλοκή, αλλά πάντοτε των άλλων, γιατί η δική μας, επειδή έχει καλές προθέσεις, δεν </w:t>
      </w:r>
      <w:r>
        <w:rPr>
          <w:rFonts w:eastAsia="Times New Roman" w:cs="Times New Roman"/>
          <w:szCs w:val="24"/>
        </w:rPr>
        <w:t>είναι διαπλοκή.</w:t>
      </w:r>
    </w:p>
    <w:p w14:paraId="14AC5DD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Αυτή τη γενικευμένη αντίληψη υποκρισίας από πλευράς πολιτικού συστήματος τη διαβάζει η κοινωνία, την αντιλαμβάνεται. Γι’ αυτό το Ποτάμι κατέθεσε δέσμη συγκεκριμένων προτάσεων. Είναι προτάσεις που δημιουργούν ένα πλαίσιο εξυγίανσης και πρόληψης παρόμοιων κα</w:t>
      </w:r>
      <w:r>
        <w:rPr>
          <w:rFonts w:eastAsia="Times New Roman" w:cs="Times New Roman"/>
          <w:szCs w:val="24"/>
        </w:rPr>
        <w:t xml:space="preserve">ταστάσεων για το μέλλον, γιατί νομίζουμε ότι η καλύτερη παρακαταθήκη αυτής της </w:t>
      </w:r>
      <w:r>
        <w:rPr>
          <w:rFonts w:eastAsia="Times New Roman" w:cs="Times New Roman"/>
          <w:szCs w:val="24"/>
        </w:rPr>
        <w:t>ε</w:t>
      </w:r>
      <w:r>
        <w:rPr>
          <w:rFonts w:eastAsia="Times New Roman" w:cs="Times New Roman"/>
          <w:szCs w:val="24"/>
        </w:rPr>
        <w:t xml:space="preserve">πιτροπής δεν </w:t>
      </w:r>
      <w:r>
        <w:rPr>
          <w:rFonts w:eastAsia="Times New Roman" w:cs="Times New Roman"/>
          <w:szCs w:val="24"/>
        </w:rPr>
        <w:lastRenderedPageBreak/>
        <w:t>είναι τίποτα άλλο από το να θωρακίσει το πολιτικό σύστημα με ένα πλαίσιο κανόνων που θα τηρούνται απαρέγκλιτα από όλους. Είναι προτάσεις από το κίνημα το δικό μας,</w:t>
      </w:r>
      <w:r>
        <w:rPr>
          <w:rFonts w:eastAsia="Times New Roman" w:cs="Times New Roman"/>
          <w:szCs w:val="24"/>
        </w:rPr>
        <w:t xml:space="preserve"> που, από την πρώτη στιγμή της ίδρυσής του, δημοσιοποιεί συνεχώς τα οικονομικά του στοιχεία για κάθε μεγάλη του ή μικρή δράση, από ένα κίνημα που, από την πρώτη στιγμή της ίδρυσής του, υπήρξε θύμα της άγνωστης ακόμη τότε </w:t>
      </w:r>
      <w:r>
        <w:rPr>
          <w:rFonts w:eastAsia="Times New Roman" w:cs="Times New Roman"/>
          <w:szCs w:val="24"/>
          <w:lang w:val="en-US"/>
        </w:rPr>
        <w:t>post</w:t>
      </w:r>
      <w:r>
        <w:rPr>
          <w:rFonts w:eastAsia="Times New Roman" w:cs="Times New Roman"/>
          <w:szCs w:val="24"/>
        </w:rPr>
        <w:t xml:space="preserve"> </w:t>
      </w:r>
      <w:r>
        <w:rPr>
          <w:rFonts w:eastAsia="Times New Roman" w:cs="Times New Roman"/>
          <w:szCs w:val="24"/>
          <w:lang w:val="en-US"/>
        </w:rPr>
        <w:t>truth</w:t>
      </w:r>
      <w:r>
        <w:rPr>
          <w:rFonts w:eastAsia="Times New Roman" w:cs="Times New Roman"/>
          <w:szCs w:val="24"/>
        </w:rPr>
        <w:t xml:space="preserve"> μεθοδολογίας όταν επιχει</w:t>
      </w:r>
      <w:r>
        <w:rPr>
          <w:rFonts w:eastAsia="Times New Roman" w:cs="Times New Roman"/>
          <w:szCs w:val="24"/>
        </w:rPr>
        <w:t>ρήσαν να το συνδέσουν με άνομες σχέσεις με γνωστό μεγαλοεργολάβο και καναλάρχη, χωρίς βεβαίως να προσκομίσει κανένας κανένα στοιχείο.</w:t>
      </w:r>
    </w:p>
    <w:p w14:paraId="14AC5DD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4AC5DD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ολοκληρώνω γρήγορα τις </w:t>
      </w:r>
      <w:r>
        <w:rPr>
          <w:rFonts w:eastAsia="Times New Roman" w:cs="Times New Roman"/>
          <w:szCs w:val="24"/>
        </w:rPr>
        <w:t>σκέψεις μου.</w:t>
      </w:r>
    </w:p>
    <w:p w14:paraId="14AC5DD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Τι και αν η ίδια η ζωή διέψευσε πανηγυρικά; Η ζημιά στην κοινωνία είχε γίνει.</w:t>
      </w:r>
    </w:p>
    <w:p w14:paraId="14AC5DD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δεν θέλω σε καμ</w:t>
      </w:r>
      <w:r>
        <w:rPr>
          <w:rFonts w:eastAsia="Times New Roman" w:cs="Times New Roman"/>
          <w:szCs w:val="24"/>
        </w:rPr>
        <w:t>μ</w:t>
      </w:r>
      <w:r>
        <w:rPr>
          <w:rFonts w:eastAsia="Times New Roman" w:cs="Times New Roman"/>
          <w:szCs w:val="24"/>
        </w:rPr>
        <w:t>ιά περίπτωση να απαξιώσω τη διαδικασία των εξεταστικών επιτροπών. Δεν έχω πρόθεση να μηδενίσω τη δουλειά που έγινε. Όμω</w:t>
      </w:r>
      <w:r>
        <w:rPr>
          <w:rFonts w:eastAsia="Times New Roman" w:cs="Times New Roman"/>
          <w:szCs w:val="24"/>
        </w:rPr>
        <w:t xml:space="preserve">ς, για άλλη μια φορά, σχετικοποιούμε τις πολιτικές ευθύνες, ψάχνοντας </w:t>
      </w:r>
      <w:r>
        <w:rPr>
          <w:rFonts w:eastAsia="Times New Roman" w:cs="Times New Roman"/>
          <w:szCs w:val="24"/>
        </w:rPr>
        <w:lastRenderedPageBreak/>
        <w:t>αποκλειστικά, σχεδόν εμμονικά, για ποινικές. Δεν είναι, όμως, αμελητέες οι πολιτικές ευθύνες. Δεν είναι ακίνδυνες. Δεν είναι δίχως σοβαρό αντίκρισμα. Οφείλουμε να επιμείνουμε σε αυτές, τ</w:t>
      </w:r>
      <w:r>
        <w:rPr>
          <w:rFonts w:eastAsia="Times New Roman" w:cs="Times New Roman"/>
          <w:szCs w:val="24"/>
        </w:rPr>
        <w:t xml:space="preserve">ιμώντας τη δουλειά της </w:t>
      </w:r>
      <w:r>
        <w:rPr>
          <w:rFonts w:eastAsia="Times New Roman" w:cs="Times New Roman"/>
          <w:szCs w:val="24"/>
        </w:rPr>
        <w:t>ε</w:t>
      </w:r>
      <w:r>
        <w:rPr>
          <w:rFonts w:eastAsia="Times New Roman" w:cs="Times New Roman"/>
          <w:szCs w:val="24"/>
        </w:rPr>
        <w:t>πιτροπής και δίνοντας αξία στα ευρήματά της. Όμως, οφείλουμε να προχωρήσουμε ένα βήμα παραπέρα.</w:t>
      </w:r>
    </w:p>
    <w:p w14:paraId="14AC5DD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Σήμερα το πολιτικό σύστημα οφείλει όσο ποτέ στο παρελθόν να οικοδομήσει σχέσεις εμπιστοσύνης με την κοινωνία, κερδίζοντας την αξιοπιστία</w:t>
      </w:r>
      <w:r>
        <w:rPr>
          <w:rFonts w:eastAsia="Times New Roman" w:cs="Times New Roman"/>
          <w:szCs w:val="24"/>
        </w:rPr>
        <w:t xml:space="preserve"> του. Κι όμως, αντ’ αυτού χάνει την ευκαιρία, γιατί η Νέα Δημοκρατία και το ΠΑΣΟΚ αρνούνται την αυτοκριτική και δια αυτής την ανάληψη των διαχρονικών ευθυνών τους, χάνει την ευκαιρία επειδή ο ΣΥΡΙΖΑ υποκρίνεται τον δια σφραγίδας δωρεάς αδιάφθορο.</w:t>
      </w:r>
    </w:p>
    <w:p w14:paraId="14AC5DD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Με άλλα λ</w:t>
      </w:r>
      <w:r>
        <w:rPr>
          <w:rFonts w:eastAsia="Times New Roman" w:cs="Times New Roman"/>
          <w:szCs w:val="24"/>
        </w:rPr>
        <w:t>όγια, η αιτούμενη κάθαρση όπως πάντα αφορά τα βρόμικα των άλλων. Η μικροκομματική πολιτική με κοντόφθαλμη και αφελή άμυνα χαρακωμάτων εμποδίζει και σήμερα την κατάληξη αποδοχής ενός κοινού πορίσματος. Έτσι, η διαχρονική κατηγορία της διαπλοκής θα συνεχίσει</w:t>
      </w:r>
      <w:r>
        <w:rPr>
          <w:rFonts w:eastAsia="Times New Roman" w:cs="Times New Roman"/>
          <w:szCs w:val="24"/>
        </w:rPr>
        <w:t xml:space="preserve"> να επικρέμεται επί δικαίων και αδίκων για την κοινή γνώμη και η κάθαρση του πολιτικού βίου μένει δυστυχώς ξανά στα αζήτητα.</w:t>
      </w:r>
    </w:p>
    <w:p w14:paraId="14AC5DD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4AC5DD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(Αναστάσιος Κουράκης):</w:t>
      </w:r>
      <w:r>
        <w:rPr>
          <w:rFonts w:eastAsia="Times New Roman" w:cs="Times New Roman"/>
          <w:szCs w:val="24"/>
        </w:rPr>
        <w:t xml:space="preserve"> Ευχαριστούμε τον Κοινοβουλευτικό Εκπρόσωπο από το Ποτάμι κ. Σπύρο Δανέλλη.</w:t>
      </w:r>
    </w:p>
    <w:p w14:paraId="14AC5DD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w:t>
      </w:r>
      <w:r>
        <w:rPr>
          <w:rFonts w:eastAsia="Times New Roman" w:cs="Times New Roman"/>
          <w:szCs w:val="24"/>
        </w:rPr>
        <w:t>ο έχει ο Βουλευτής του ΣΥΡΙΖΑ κ. Γιώργος Παπαηλιού για έξι λεπτά.</w:t>
      </w:r>
    </w:p>
    <w:p w14:paraId="14AC5DD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ΓΕΩΡΓΙΟΣ ΠΑΠΑΗΛΙΟΥ:</w:t>
      </w:r>
      <w:r>
        <w:rPr>
          <w:rFonts w:eastAsia="Times New Roman" w:cs="Times New Roman"/>
          <w:szCs w:val="24"/>
        </w:rPr>
        <w:t xml:space="preserve"> Κύριε Πρόεδρε, κυρίες και κύριοι συνάδελφοι,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συστάθηκε</w:t>
      </w:r>
      <w:r>
        <w:rPr>
          <w:rFonts w:eastAsia="Times New Roman" w:cs="Times New Roman"/>
          <w:szCs w:val="24"/>
        </w:rPr>
        <w:t>,</w:t>
      </w:r>
      <w:r>
        <w:rPr>
          <w:rFonts w:eastAsia="Times New Roman" w:cs="Times New Roman"/>
          <w:szCs w:val="24"/>
        </w:rPr>
        <w:t xml:space="preserve"> μετά από πρόταση του ΣΥΡΙΖΑ και των ΑΝΕΛ</w:t>
      </w:r>
      <w:r>
        <w:rPr>
          <w:rFonts w:eastAsia="Times New Roman" w:cs="Times New Roman"/>
          <w:szCs w:val="24"/>
        </w:rPr>
        <w:t>,</w:t>
      </w:r>
      <w:r>
        <w:rPr>
          <w:rFonts w:eastAsia="Times New Roman" w:cs="Times New Roman"/>
          <w:szCs w:val="24"/>
        </w:rPr>
        <w:t xml:space="preserve"> με ομόφωνη απόφαση της Βουλής.</w:t>
      </w:r>
    </w:p>
    <w:p w14:paraId="14AC5DE0"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Στην ουσία η Νέα </w:t>
      </w:r>
      <w:r>
        <w:rPr>
          <w:rFonts w:eastAsia="Times New Roman"/>
          <w:szCs w:val="24"/>
        </w:rPr>
        <w:t xml:space="preserve">Δημοκρατία και το ΠΑΣΟΚ συναίνεσαν στη συγκεκριμένη απόφαση, συρόμενα τα δύο αυτά κόμματα από το πολιτικό κλίμα αλλά και την απαίτηση του ελληνικού λαού να αναδειχθεί τεκμηριωμένα το σύστημα διαπλοκής που διαφέντευσε και έλεγξε τη χώρα επί δεκαετίες, αλλά </w:t>
      </w:r>
      <w:r>
        <w:rPr>
          <w:rFonts w:eastAsia="Times New Roman"/>
          <w:szCs w:val="24"/>
        </w:rPr>
        <w:t>και να αναζητηθούν και να αποδοθούν ευθύνες σε αυτούς που οδήγησαν τη χώρα στα βράχια, πτωχεύοντάς την και φτωχοποιώντας τους πολίτες</w:t>
      </w:r>
      <w:r>
        <w:rPr>
          <w:rFonts w:eastAsia="Times New Roman"/>
          <w:szCs w:val="24"/>
        </w:rPr>
        <w:t>,</w:t>
      </w:r>
      <w:r>
        <w:rPr>
          <w:rFonts w:eastAsia="Times New Roman"/>
          <w:szCs w:val="24"/>
        </w:rPr>
        <w:t xml:space="preserve"> τη μεγάλη κοινωνική πλειοψηφία του ελληνικού λαού.</w:t>
      </w:r>
    </w:p>
    <w:p w14:paraId="14AC5DE1"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Έτσι από την έναρξη λειτουργίας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οι εκπρόσωπο</w:t>
      </w:r>
      <w:r>
        <w:rPr>
          <w:rFonts w:eastAsia="Times New Roman"/>
          <w:szCs w:val="24"/>
        </w:rPr>
        <w:t xml:space="preserve">ι της Νέας Δημοκρατίας και του ΠΑΣΟΚ επιχείρησαν να την απαξιώσουν, λέγοντας ότι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w:t>
      </w:r>
      <w:r>
        <w:rPr>
          <w:rFonts w:eastAsia="Times New Roman"/>
          <w:szCs w:val="24"/>
        </w:rPr>
        <w:lastRenderedPageBreak/>
        <w:t>δεν γνωρίζει τ</w:t>
      </w:r>
      <w:r>
        <w:rPr>
          <w:rFonts w:eastAsia="Times New Roman"/>
          <w:szCs w:val="24"/>
        </w:rPr>
        <w:t>ι</w:t>
      </w:r>
      <w:r>
        <w:rPr>
          <w:rFonts w:eastAsia="Times New Roman"/>
          <w:szCs w:val="24"/>
        </w:rPr>
        <w:t xml:space="preserve"> ψάχνει, ότι η πλειοψηφία της, δηλαδή εμείς οι Βουλευτές του ΣΥΡΙΖΑ, </w:t>
      </w:r>
      <w:r>
        <w:rPr>
          <w:rFonts w:eastAsia="Times New Roman"/>
          <w:szCs w:val="24"/>
        </w:rPr>
        <w:t>«</w:t>
      </w:r>
      <w:r>
        <w:rPr>
          <w:rFonts w:eastAsia="Times New Roman"/>
          <w:szCs w:val="24"/>
        </w:rPr>
        <w:t>είχαμε</w:t>
      </w:r>
      <w:r>
        <w:rPr>
          <w:rFonts w:eastAsia="Times New Roman"/>
          <w:szCs w:val="24"/>
        </w:rPr>
        <w:t>»</w:t>
      </w:r>
      <w:r>
        <w:rPr>
          <w:rFonts w:eastAsia="Times New Roman"/>
          <w:szCs w:val="24"/>
        </w:rPr>
        <w:t xml:space="preserve"> εκ των προτέρων </w:t>
      </w:r>
      <w:r>
        <w:rPr>
          <w:rFonts w:eastAsia="Times New Roman"/>
          <w:szCs w:val="24"/>
        </w:rPr>
        <w:t>«</w:t>
      </w:r>
      <w:r>
        <w:rPr>
          <w:rFonts w:eastAsia="Times New Roman"/>
          <w:szCs w:val="24"/>
        </w:rPr>
        <w:t>κατασκευάσει</w:t>
      </w:r>
      <w:r>
        <w:rPr>
          <w:rFonts w:eastAsia="Times New Roman"/>
          <w:szCs w:val="24"/>
        </w:rPr>
        <w:t>»</w:t>
      </w:r>
      <w:r>
        <w:rPr>
          <w:rFonts w:eastAsia="Times New Roman"/>
          <w:szCs w:val="24"/>
        </w:rPr>
        <w:t xml:space="preserve"> το πόρισμα, ότι από τα ευρήμα</w:t>
      </w:r>
      <w:r>
        <w:rPr>
          <w:rFonts w:eastAsia="Times New Roman"/>
          <w:szCs w:val="24"/>
        </w:rPr>
        <w:t xml:space="preserve">τα και τις καταθέσεις των μαρτύρων δεν βγαίνει κάτι και ότι εν τέλει «άνθρακες ο θησαυρός» </w:t>
      </w:r>
      <w:r>
        <w:rPr>
          <w:rFonts w:eastAsia="Times New Roman"/>
          <w:szCs w:val="24"/>
        </w:rPr>
        <w:t xml:space="preserve">Ή και </w:t>
      </w:r>
      <w:r>
        <w:rPr>
          <w:rFonts w:eastAsia="Times New Roman"/>
          <w:szCs w:val="24"/>
        </w:rPr>
        <w:t xml:space="preserve">, </w:t>
      </w:r>
      <w:r>
        <w:rPr>
          <w:rFonts w:eastAsia="Times New Roman"/>
          <w:szCs w:val="24"/>
        </w:rPr>
        <w:t>«</w:t>
      </w:r>
      <w:r>
        <w:rPr>
          <w:rFonts w:eastAsia="Times New Roman"/>
          <w:szCs w:val="24"/>
        </w:rPr>
        <w:t>πετώντας την μπάλα στην εξέδρα</w:t>
      </w:r>
      <w:r>
        <w:rPr>
          <w:rFonts w:eastAsia="Times New Roman"/>
          <w:szCs w:val="24"/>
        </w:rPr>
        <w:t>»</w:t>
      </w:r>
      <w:r>
        <w:rPr>
          <w:rFonts w:eastAsia="Times New Roman"/>
          <w:szCs w:val="24"/>
        </w:rPr>
        <w:t>, εφευρίσκοντας τη δήθεν διαπλοκή του ΣΥΡΙΖΑ, ο οποίος έχει ένα δάνειο ενήμερο που εξυπηρετείται κανονικά, αδυνατώντας, όμως,</w:t>
      </w:r>
      <w:r>
        <w:rPr>
          <w:rFonts w:eastAsia="Times New Roman"/>
          <w:szCs w:val="24"/>
        </w:rPr>
        <w:t xml:space="preserve"> να απαντήσουν στους πολίτες πώς έφτασαν μέχρι σήμερα να οφείλουν σχεδόν και τα δύο κόμματα περίπου 420 εκατομμύρια ευρώ από δάνεια μη ενήμερα και για τα οποία δεν έχουν καταβάλει ευρώ εδώ και χρόνια και συγχρόνως, μη δίδοντας απάντηση στο </w:t>
      </w:r>
      <w:r>
        <w:rPr>
          <w:rFonts w:eastAsia="Times New Roman"/>
          <w:szCs w:val="24"/>
        </w:rPr>
        <w:t xml:space="preserve">αν </w:t>
      </w:r>
      <w:r>
        <w:rPr>
          <w:rFonts w:eastAsia="Times New Roman"/>
          <w:szCs w:val="24"/>
        </w:rPr>
        <w:t>πότε, με ποιο</w:t>
      </w:r>
      <w:r>
        <w:rPr>
          <w:rFonts w:eastAsia="Times New Roman"/>
          <w:szCs w:val="24"/>
        </w:rPr>
        <w:t>ν τρόπο θα αποπληρώσουν τα δάνειά τους.</w:t>
      </w:r>
    </w:p>
    <w:p w14:paraId="14AC5DE2"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Όμως, αγαπητοί συνάδελφοι της Νέας Δημοκρατίας και του ΠΑΣΟΚ, όσα είχατε υπολογίσει αποδείχθηκαν ευσεβής πόθος. Και αυτό, διότι το πόρισμα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στηρίζεται σε πλήθος αποδεικτικών στοιχείων συνδυασ</w:t>
      </w:r>
      <w:r>
        <w:rPr>
          <w:rFonts w:eastAsia="Times New Roman"/>
          <w:szCs w:val="24"/>
        </w:rPr>
        <w:t>τικά.</w:t>
      </w:r>
    </w:p>
    <w:p w14:paraId="14AC5DE3" w14:textId="77777777" w:rsidR="001812B4" w:rsidRDefault="001009A2">
      <w:pPr>
        <w:spacing w:line="600" w:lineRule="auto"/>
        <w:ind w:firstLine="720"/>
        <w:contextualSpacing/>
        <w:jc w:val="both"/>
        <w:rPr>
          <w:rFonts w:eastAsia="Times New Roman"/>
          <w:szCs w:val="24"/>
        </w:rPr>
      </w:pPr>
      <w:r>
        <w:rPr>
          <w:rFonts w:eastAsia="Times New Roman"/>
          <w:szCs w:val="24"/>
        </w:rPr>
        <w:t>Συγκεκριμένα, στηρίζεται σε πορίσματα και εισηγητικά σημειώματα των δανειστριών τραπεζών αλλά και της Τράπεζας της Ελλάδ</w:t>
      </w:r>
      <w:r>
        <w:rPr>
          <w:rFonts w:eastAsia="Times New Roman"/>
          <w:szCs w:val="24"/>
        </w:rPr>
        <w:t>ο</w:t>
      </w:r>
      <w:r>
        <w:rPr>
          <w:rFonts w:eastAsia="Times New Roman"/>
          <w:szCs w:val="24"/>
        </w:rPr>
        <w:t xml:space="preserve">ς που αποτυπώνουν παραβάσεις των κανονισμών πιστοδοτήσεων των τραπεζών και των πιστοδοτικών κανόνων της </w:t>
      </w:r>
      <w:r>
        <w:rPr>
          <w:rFonts w:eastAsia="Times New Roman"/>
          <w:szCs w:val="24"/>
        </w:rPr>
        <w:lastRenderedPageBreak/>
        <w:t>Τράπεζας της Ελλάδ</w:t>
      </w:r>
      <w:r>
        <w:rPr>
          <w:rFonts w:eastAsia="Times New Roman"/>
          <w:szCs w:val="24"/>
        </w:rPr>
        <w:t>ο</w:t>
      </w:r>
      <w:r>
        <w:rPr>
          <w:rFonts w:eastAsia="Times New Roman"/>
          <w:szCs w:val="24"/>
        </w:rPr>
        <w:t>ς, ανε</w:t>
      </w:r>
      <w:r>
        <w:rPr>
          <w:rFonts w:eastAsia="Times New Roman"/>
          <w:szCs w:val="24"/>
        </w:rPr>
        <w:t>ξαρτήτως των περίτεχνων διατυπώσεων που περιλαμβάνονται σε αυτά και που συνήθως στρογγυλεύουν τα πράγματα.</w:t>
      </w:r>
    </w:p>
    <w:p w14:paraId="14AC5DE4" w14:textId="77777777" w:rsidR="001812B4" w:rsidRDefault="001009A2">
      <w:pPr>
        <w:spacing w:line="600" w:lineRule="auto"/>
        <w:ind w:firstLine="720"/>
        <w:contextualSpacing/>
        <w:jc w:val="both"/>
        <w:rPr>
          <w:rFonts w:eastAsia="Times New Roman"/>
          <w:szCs w:val="24"/>
        </w:rPr>
      </w:pPr>
      <w:r>
        <w:rPr>
          <w:rFonts w:eastAsia="Times New Roman"/>
          <w:szCs w:val="24"/>
        </w:rPr>
        <w:t>Στηρίζεται σε καταθέσεις μαρτύρων, παρ</w:t>
      </w:r>
      <w:r>
        <w:rPr>
          <w:rFonts w:eastAsia="Times New Roman"/>
          <w:szCs w:val="24"/>
        </w:rPr>
        <w:t xml:space="preserve">’ </w:t>
      </w:r>
      <w:r>
        <w:rPr>
          <w:rFonts w:eastAsia="Times New Roman"/>
          <w:szCs w:val="24"/>
        </w:rPr>
        <w:t>ότι αυτοί ήταν εξαιρετικά προσεκτικοί, τα τραπεζικά στελέχη, ιδίως για την περίοδο που τα ίδια είχαν εμπλακεί</w:t>
      </w:r>
      <w:r>
        <w:rPr>
          <w:rFonts w:eastAsia="Times New Roman"/>
          <w:szCs w:val="24"/>
        </w:rPr>
        <w:t xml:space="preserve"> σε δανειοδοτήσεις κομμάτων και ΜΜΕ, το ίδιο και οι διοικητές της Τράπεζας της Ελλάδ</w:t>
      </w:r>
      <w:r>
        <w:rPr>
          <w:rFonts w:eastAsia="Times New Roman"/>
          <w:szCs w:val="24"/>
        </w:rPr>
        <w:t>ο</w:t>
      </w:r>
      <w:r>
        <w:rPr>
          <w:rFonts w:eastAsia="Times New Roman"/>
          <w:szCs w:val="24"/>
        </w:rPr>
        <w:t>ς.</w:t>
      </w:r>
    </w:p>
    <w:p w14:paraId="14AC5DE5"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Στηρίζεται σε συγκεκριμένες καταθέσεις εκπροσώπων </w:t>
      </w:r>
      <w:r>
        <w:rPr>
          <w:rFonts w:eastAsia="Times New Roman"/>
          <w:szCs w:val="24"/>
        </w:rPr>
        <w:t>μ</w:t>
      </w:r>
      <w:r>
        <w:rPr>
          <w:rFonts w:eastAsia="Times New Roman"/>
          <w:szCs w:val="24"/>
        </w:rPr>
        <w:t xml:space="preserve">έσων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πικοινωνίας, όπως </w:t>
      </w:r>
      <w:r>
        <w:rPr>
          <w:rFonts w:eastAsia="Times New Roman"/>
          <w:szCs w:val="24"/>
        </w:rPr>
        <w:t xml:space="preserve">ενδεικτικά </w:t>
      </w:r>
      <w:r>
        <w:rPr>
          <w:rFonts w:eastAsia="Times New Roman"/>
          <w:szCs w:val="24"/>
        </w:rPr>
        <w:t>των Γιάννη Αλαφούζου, Γιάννη Κουρτάκη, Γιάννη Κουρή, αλλά και άλλων με έμμ</w:t>
      </w:r>
      <w:r>
        <w:rPr>
          <w:rFonts w:eastAsia="Times New Roman"/>
          <w:szCs w:val="24"/>
        </w:rPr>
        <w:t>εσο τρόπο.</w:t>
      </w:r>
    </w:p>
    <w:p w14:paraId="14AC5DE6" w14:textId="77777777" w:rsidR="001812B4" w:rsidRDefault="001009A2">
      <w:pPr>
        <w:spacing w:line="600" w:lineRule="auto"/>
        <w:ind w:firstLine="720"/>
        <w:contextualSpacing/>
        <w:jc w:val="both"/>
        <w:rPr>
          <w:rFonts w:eastAsia="Times New Roman"/>
          <w:szCs w:val="24"/>
        </w:rPr>
      </w:pPr>
      <w:r>
        <w:rPr>
          <w:rFonts w:eastAsia="Times New Roman"/>
          <w:szCs w:val="24"/>
        </w:rPr>
        <w:t>Υπενθυμίζω τι είπε ο Γιάννης Αλαφούζος, ότι τα κανάλια δεν πληρώνουν δόσεις, ότι υπήρξε διαπλοκή σχετικά με τις δανειοδοτήσεις των ΜΜΕ, τα δημόσια έργα και τη διαφήμιση, ότι η διαπλοκή τραπεζών και ΜΜΕ δεν θα υπήρχε αν δεν εμπλέκονταν το πολιτικ</w:t>
      </w:r>
      <w:r>
        <w:rPr>
          <w:rFonts w:eastAsia="Times New Roman"/>
          <w:szCs w:val="24"/>
        </w:rPr>
        <w:t>ό σύστημα και άλλα πολλά. Ο Γιώργος Κουρής είπε ότι σε κανένα ΜΜΕ δεν χορηγούνταν δάνειο, αν δεν το γνώριζε και δεν το ενέκρινε πρώτα ο Υπουργός Οικονομικών και ο Πρωθυπουργός και ο Γιάννης Κουρτάκης ότι ασφαλώς και υπάρχει τρί</w:t>
      </w:r>
      <w:r>
        <w:rPr>
          <w:rFonts w:eastAsia="Times New Roman"/>
          <w:szCs w:val="24"/>
        </w:rPr>
        <w:lastRenderedPageBreak/>
        <w:t>γωνο διαπλοκής, δηλαδή κομμάτ</w:t>
      </w:r>
      <w:r>
        <w:rPr>
          <w:rFonts w:eastAsia="Times New Roman"/>
          <w:szCs w:val="24"/>
        </w:rPr>
        <w:t>ων, ΜΜΕ και τραπεζικού πυλώνα, το οποίο όμως για να λειτουργεί απρόσκοπτα χρειάζεται και τον τέταρτο παράγοντα, το δικαστικό σύστημα.</w:t>
      </w:r>
    </w:p>
    <w:p w14:paraId="14AC5DE7" w14:textId="77777777" w:rsidR="001812B4" w:rsidRDefault="001009A2">
      <w:pPr>
        <w:spacing w:line="600" w:lineRule="auto"/>
        <w:ind w:firstLine="720"/>
        <w:contextualSpacing/>
        <w:jc w:val="both"/>
        <w:rPr>
          <w:rFonts w:eastAsia="Times New Roman"/>
          <w:szCs w:val="24"/>
        </w:rPr>
      </w:pPr>
      <w:r>
        <w:rPr>
          <w:rFonts w:eastAsia="Times New Roman"/>
          <w:szCs w:val="24"/>
        </w:rPr>
        <w:t>Το πόρισμα στηρίζεται, επίσης, στην περίπτωση του «Κήρυκα</w:t>
      </w:r>
      <w:r>
        <w:rPr>
          <w:rFonts w:eastAsia="Times New Roman"/>
          <w:szCs w:val="24"/>
        </w:rPr>
        <w:t>»</w:t>
      </w:r>
      <w:r>
        <w:rPr>
          <w:rFonts w:eastAsia="Times New Roman"/>
          <w:szCs w:val="24"/>
        </w:rPr>
        <w:t xml:space="preserve"> Χανίων. </w:t>
      </w:r>
      <w:r>
        <w:rPr>
          <w:rFonts w:eastAsia="Times New Roman"/>
          <w:szCs w:val="24"/>
        </w:rPr>
        <w:t>Ε</w:t>
      </w:r>
      <w:r>
        <w:rPr>
          <w:rFonts w:eastAsia="Times New Roman"/>
          <w:szCs w:val="24"/>
        </w:rPr>
        <w:t>λέχθησαν τα πάντα και από τον ίδιο τον Πρωθυπουργό και</w:t>
      </w:r>
      <w:r>
        <w:rPr>
          <w:rFonts w:eastAsia="Times New Roman"/>
          <w:szCs w:val="24"/>
        </w:rPr>
        <w:t xml:space="preserve"> από άλλους συναδέλφους. Συνεπώς, δεν πρόκειται να επεκταθώ. Θεωρώ, όμως, ότι η περίπτωση του «Κήρυκα</w:t>
      </w:r>
      <w:r>
        <w:rPr>
          <w:rFonts w:eastAsia="Times New Roman"/>
          <w:szCs w:val="24"/>
        </w:rPr>
        <w:t>»</w:t>
      </w:r>
      <w:r>
        <w:rPr>
          <w:rFonts w:eastAsia="Times New Roman"/>
          <w:szCs w:val="24"/>
        </w:rPr>
        <w:t xml:space="preserve"> Χανίων είναι -να το πω με μια φράση που χρησιμοποίησε ο </w:t>
      </w:r>
      <w:r>
        <w:rPr>
          <w:rFonts w:eastAsia="Times New Roman"/>
          <w:szCs w:val="24"/>
        </w:rPr>
        <w:t>Επίκουρος Εισαγγελέας Οικονομικού Εγκλήματος</w:t>
      </w:r>
      <w:r>
        <w:rPr>
          <w:rFonts w:eastAsia="Times New Roman"/>
          <w:szCs w:val="24"/>
        </w:rPr>
        <w:t xml:space="preserve"> </w:t>
      </w:r>
      <w:r>
        <w:rPr>
          <w:rFonts w:eastAsia="Times New Roman"/>
          <w:szCs w:val="24"/>
        </w:rPr>
        <w:t>Γιώργος Καλούδης στο πόρισμά του για άλλη περίπτωση-</w:t>
      </w:r>
      <w:r>
        <w:rPr>
          <w:rFonts w:eastAsia="Times New Roman"/>
          <w:szCs w:val="24"/>
        </w:rPr>
        <w:t xml:space="preserve"> τραπεζικό παράδοξο και συγχρόνως, θα έλεγα</w:t>
      </w:r>
      <w:r>
        <w:rPr>
          <w:rFonts w:eastAsia="Times New Roman"/>
          <w:szCs w:val="24"/>
        </w:rPr>
        <w:t>,</w:t>
      </w:r>
      <w:r>
        <w:rPr>
          <w:rFonts w:eastAsia="Times New Roman"/>
          <w:szCs w:val="24"/>
        </w:rPr>
        <w:t xml:space="preserve"> ότι αποτελεί την επιτομή της διαπλοκής.</w:t>
      </w:r>
    </w:p>
    <w:p w14:paraId="14AC5DE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Επίσης, το πόρισμα στηρίζεται στις γνωστές τροπολογίες, μέσω των οποίων οι </w:t>
      </w:r>
      <w:r>
        <w:rPr>
          <w:rFonts w:eastAsia="Times New Roman"/>
          <w:szCs w:val="24"/>
        </w:rPr>
        <w:t>κ</w:t>
      </w:r>
      <w:r>
        <w:rPr>
          <w:rFonts w:eastAsia="Times New Roman"/>
          <w:szCs w:val="24"/>
        </w:rPr>
        <w:t>υβερνήσεις Νέας Δημοκρατίας και ΠΑΣΟΚ προέβαιναν σε χαριστικές πράξεις ή παρενέβαιναν σε εν εξε</w:t>
      </w:r>
      <w:r>
        <w:rPr>
          <w:rFonts w:eastAsia="Times New Roman"/>
          <w:szCs w:val="24"/>
        </w:rPr>
        <w:t xml:space="preserve">λίξει δικαστικές διαδικασίες. Ενδεικτικά, η τροπολογία </w:t>
      </w:r>
      <w:r>
        <w:rPr>
          <w:rFonts w:eastAsia="Times New Roman"/>
          <w:szCs w:val="24"/>
        </w:rPr>
        <w:t xml:space="preserve">βάσει </w:t>
      </w:r>
      <w:r>
        <w:rPr>
          <w:rFonts w:eastAsia="Times New Roman"/>
          <w:szCs w:val="24"/>
        </w:rPr>
        <w:t>της οποίας ετέθη στο αρχείο η πορισματική αναφορά του Επίκουρου Εισαγγελέα Οικονομικού Εγκλήματος Γιώργου Καλούδη.</w:t>
      </w:r>
    </w:p>
    <w:p w14:paraId="14AC5DE9" w14:textId="77777777" w:rsidR="001812B4" w:rsidRDefault="001009A2">
      <w:pPr>
        <w:spacing w:line="600" w:lineRule="auto"/>
        <w:ind w:firstLine="720"/>
        <w:contextualSpacing/>
        <w:jc w:val="both"/>
        <w:rPr>
          <w:rFonts w:eastAsia="Times New Roman"/>
          <w:szCs w:val="24"/>
        </w:rPr>
      </w:pPr>
      <w:r>
        <w:rPr>
          <w:rFonts w:eastAsia="Times New Roman"/>
          <w:szCs w:val="24"/>
        </w:rPr>
        <w:t>Τέλος, στηρίζεται και σε τοποθετήσεις στελεχών της Αντιπολίτευσης, που είτε με ε</w:t>
      </w:r>
      <w:r>
        <w:rPr>
          <w:rFonts w:eastAsia="Times New Roman"/>
          <w:szCs w:val="24"/>
        </w:rPr>
        <w:t xml:space="preserve">περωτήσεις είτε με δηλώσεις είτε με </w:t>
      </w:r>
      <w:r>
        <w:rPr>
          <w:rFonts w:eastAsia="Times New Roman"/>
          <w:szCs w:val="24"/>
        </w:rPr>
        <w:lastRenderedPageBreak/>
        <w:t xml:space="preserve">τροπολογίες σε στιγμές ειλικρίνειας είχαν αναφερθεί σε σκανδαλώδεις δανειοδοτήσεις των κομμάτων. Αναφέρομαι στις περιπτώσεις των Λευτέρη Αυγενάκη και Ντόρας Μπακογιάννη </w:t>
      </w:r>
      <w:r>
        <w:rPr>
          <w:rFonts w:eastAsia="Times New Roman"/>
          <w:szCs w:val="24"/>
        </w:rPr>
        <w:t xml:space="preserve">της ΝΔ </w:t>
      </w:r>
      <w:r>
        <w:rPr>
          <w:rFonts w:eastAsia="Times New Roman"/>
          <w:szCs w:val="24"/>
        </w:rPr>
        <w:t>αλλά και των πρόσφατα επανακαμψάντων στη Νέα</w:t>
      </w:r>
      <w:r>
        <w:rPr>
          <w:rFonts w:eastAsia="Times New Roman"/>
          <w:szCs w:val="24"/>
        </w:rPr>
        <w:t xml:space="preserve"> Δημοκρατία νεοφιλελεύθερων, του Θόδωρου Σκυλακάκη, που παλαιότερα κατήγγειλαν τον υπερδανεισμό των κομμάτων.</w:t>
      </w:r>
    </w:p>
    <w:p w14:paraId="14AC5DEA" w14:textId="77777777" w:rsidR="001812B4" w:rsidRDefault="001009A2">
      <w:pPr>
        <w:spacing w:line="600" w:lineRule="auto"/>
        <w:ind w:firstLine="720"/>
        <w:contextualSpacing/>
        <w:jc w:val="both"/>
        <w:rPr>
          <w:rFonts w:eastAsia="Times New Roman"/>
          <w:szCs w:val="24"/>
        </w:rPr>
      </w:pPr>
      <w:r>
        <w:rPr>
          <w:rFonts w:eastAsia="Times New Roman"/>
          <w:szCs w:val="24"/>
        </w:rPr>
        <w:t>Ν</w:t>
      </w:r>
      <w:r>
        <w:rPr>
          <w:rFonts w:eastAsia="Times New Roman"/>
          <w:szCs w:val="24"/>
        </w:rPr>
        <w:t xml:space="preserve">α κάνω </w:t>
      </w:r>
      <w:r>
        <w:rPr>
          <w:rFonts w:eastAsia="Times New Roman"/>
          <w:szCs w:val="24"/>
        </w:rPr>
        <w:t xml:space="preserve">όμως και </w:t>
      </w:r>
      <w:r>
        <w:rPr>
          <w:rFonts w:eastAsia="Times New Roman"/>
          <w:szCs w:val="24"/>
        </w:rPr>
        <w:t>μια αναφορά στον πρώην Πρόεδρο της Βουλής, τον Απόστολο Κακλαμάνη, ο οποίος στις 6 Ιουνίου του 2013 είχε καταθέσει τροπολογία προ</w:t>
      </w:r>
      <w:r>
        <w:rPr>
          <w:rFonts w:eastAsia="Times New Roman"/>
          <w:szCs w:val="24"/>
        </w:rPr>
        <w:t xml:space="preserve">σθήκη στη Βουλή, με την οποία προτείνονταν η κατάργηση </w:t>
      </w:r>
      <w:r>
        <w:rPr>
          <w:rFonts w:eastAsia="Times New Roman"/>
          <w:szCs w:val="24"/>
        </w:rPr>
        <w:t>της ρύθμισης</w:t>
      </w:r>
      <w:r>
        <w:rPr>
          <w:rFonts w:eastAsia="Times New Roman"/>
          <w:szCs w:val="24"/>
        </w:rPr>
        <w:t xml:space="preserve"> άρθρου 78 του ν.4146/2013 με την οποία απαλλάσσονταν οι</w:t>
      </w:r>
      <w:r>
        <w:rPr>
          <w:rFonts w:eastAsia="Times New Roman"/>
          <w:szCs w:val="24"/>
        </w:rPr>
        <w:t>ω</w:t>
      </w:r>
      <w:r>
        <w:rPr>
          <w:rFonts w:eastAsia="Times New Roman"/>
          <w:szCs w:val="24"/>
        </w:rPr>
        <w:t>νδήποτε ευθυνών τα τραπεζικά στελέχη που εμπλέκονται σε σκανδαλώδεις δανειοδοτήσεις</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 xml:space="preserve">η </w:t>
      </w:r>
      <w:r>
        <w:rPr>
          <w:rFonts w:eastAsia="Times New Roman"/>
          <w:szCs w:val="24"/>
        </w:rPr>
        <w:t>συγκεκριμένη ρύθμιση ο Απ. Κακλαμάνης</w:t>
      </w:r>
      <w:r>
        <w:rPr>
          <w:rFonts w:eastAsia="Times New Roman"/>
          <w:szCs w:val="24"/>
        </w:rPr>
        <w:t xml:space="preserve"> χαρακτ</w:t>
      </w:r>
      <w:r>
        <w:rPr>
          <w:rFonts w:eastAsia="Times New Roman"/>
          <w:szCs w:val="24"/>
        </w:rPr>
        <w:t>ηρίζει πρωτοφανές σκάνδαλο.</w:t>
      </w:r>
    </w:p>
    <w:p w14:paraId="14AC5DE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Τελειώνοντας, θέλω να αναφέρω ότι το πόρισμα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καταλήγει στο συμπέρασμα ότι υπήρχε τριγωνική σχέση διαπλοκής, μεταξύ παλαιού πολιτικού συστήματος</w:t>
      </w:r>
      <w:r>
        <w:rPr>
          <w:rFonts w:eastAsia="Times New Roman"/>
          <w:szCs w:val="24"/>
        </w:rPr>
        <w:t>,</w:t>
      </w:r>
      <w:r>
        <w:rPr>
          <w:rFonts w:eastAsia="Times New Roman"/>
          <w:szCs w:val="24"/>
        </w:rPr>
        <w:t xml:space="preserve"> της Νέας Δημοκρατίας και του ΠΑΣΟΚ, των συστημικών </w:t>
      </w:r>
      <w:r>
        <w:rPr>
          <w:rFonts w:eastAsia="Times New Roman"/>
          <w:szCs w:val="24"/>
        </w:rPr>
        <w:t>μ</w:t>
      </w:r>
      <w:r>
        <w:rPr>
          <w:rFonts w:eastAsia="Times New Roman"/>
          <w:szCs w:val="24"/>
        </w:rPr>
        <w:t xml:space="preserve">έσων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πικοινωνίας και των τραπεζών. Οι τράπεζες χρηματοδοτούσαν αφειδώς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 xml:space="preserve">πικοινωνίας, αλλά και </w:t>
      </w:r>
      <w:r>
        <w:rPr>
          <w:rFonts w:eastAsia="Times New Roman"/>
          <w:szCs w:val="24"/>
        </w:rPr>
        <w:lastRenderedPageBreak/>
        <w:t xml:space="preserve">τα συγκεκριμένα κόμματα χωρίς εξασφαλίσεις και με συνεχείς αναχρηματοδοτήσεις δανείων, που εκ των πραγμάτων οδηγούσαν σε </w:t>
      </w:r>
      <w:r>
        <w:rPr>
          <w:rFonts w:eastAsia="Times New Roman"/>
          <w:szCs w:val="24"/>
        </w:rPr>
        <w:t>«</w:t>
      </w:r>
      <w:r>
        <w:rPr>
          <w:rFonts w:eastAsia="Times New Roman"/>
          <w:szCs w:val="24"/>
        </w:rPr>
        <w:t>δανεικά και αγύριστα</w:t>
      </w:r>
      <w:r>
        <w:rPr>
          <w:rFonts w:eastAsia="Times New Roman"/>
          <w:szCs w:val="24"/>
        </w:rPr>
        <w:t>»</w:t>
      </w:r>
      <w:r>
        <w:rPr>
          <w:rFonts w:eastAsia="Times New Roman"/>
          <w:szCs w:val="24"/>
        </w:rPr>
        <w:t xml:space="preserve">. Τα </w:t>
      </w:r>
      <w:r>
        <w:rPr>
          <w:rFonts w:eastAsia="Times New Roman"/>
          <w:szCs w:val="24"/>
        </w:rPr>
        <w:t>μ</w:t>
      </w:r>
      <w:r>
        <w:rPr>
          <w:rFonts w:eastAsia="Times New Roman"/>
          <w:szCs w:val="24"/>
        </w:rPr>
        <w:t xml:space="preserve">έσα </w:t>
      </w:r>
      <w:r>
        <w:rPr>
          <w:rFonts w:eastAsia="Times New Roman"/>
          <w:szCs w:val="24"/>
        </w:rPr>
        <w:t>μ</w:t>
      </w:r>
      <w:r>
        <w:rPr>
          <w:rFonts w:eastAsia="Times New Roman"/>
          <w:szCs w:val="24"/>
        </w:rPr>
        <w:t xml:space="preserve">αζικής </w:t>
      </w:r>
      <w:r>
        <w:rPr>
          <w:rFonts w:eastAsia="Times New Roman"/>
          <w:szCs w:val="24"/>
        </w:rPr>
        <w:t>ε</w:t>
      </w:r>
      <w:r>
        <w:rPr>
          <w:rFonts w:eastAsia="Times New Roman"/>
          <w:szCs w:val="24"/>
        </w:rPr>
        <w:t>πικοινωνίας στήριζαν τη Νέα Δημοκρατία και το ΠΑΣΟΚ, που επί χρόνια εναλλάσσονταν στη διακυβέρνηση της χώρας και τις πολιτικές επιλογές τους, σε βαθμό που το δημόσιο αγαθό της αντικειμενικής ενημέρωσης και της επί ίσοις όροις προβολής α</w:t>
      </w:r>
      <w:r>
        <w:rPr>
          <w:rFonts w:eastAsia="Times New Roman"/>
          <w:szCs w:val="24"/>
        </w:rPr>
        <w:t xml:space="preserve">πόψεων και της πολιτιστικής αναβάθμισης του λαού να έχει μετατραπεί σε όχημα μονόπλευρης πληροφόρησης, προπαγάνδας και πολιτιστικής υποβάθμισης. Για όλα αυτά, το πόρισμα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δίδει πειστικές απαντήσεις. </w:t>
      </w:r>
    </w:p>
    <w:p w14:paraId="14AC5DEC" w14:textId="77777777" w:rsidR="001812B4" w:rsidRDefault="001009A2">
      <w:pPr>
        <w:spacing w:line="600" w:lineRule="auto"/>
        <w:ind w:firstLine="720"/>
        <w:contextualSpacing/>
        <w:jc w:val="both"/>
        <w:rPr>
          <w:rFonts w:eastAsia="Times New Roman"/>
          <w:szCs w:val="24"/>
        </w:rPr>
      </w:pPr>
      <w:r>
        <w:rPr>
          <w:rFonts w:eastAsia="Times New Roman"/>
          <w:szCs w:val="24"/>
        </w:rPr>
        <w:t>Συμπερασματικά, το συγκεκριμέν</w:t>
      </w:r>
      <w:r>
        <w:rPr>
          <w:rFonts w:eastAsia="Times New Roman"/>
          <w:szCs w:val="24"/>
        </w:rPr>
        <w:t xml:space="preserve">ο πόρισμα, εντασσόμενο στη στρατηγική καταπολέμησης </w:t>
      </w:r>
      <w:r>
        <w:rPr>
          <w:rFonts w:eastAsia="Times New Roman"/>
          <w:szCs w:val="24"/>
        </w:rPr>
        <w:t xml:space="preserve">της </w:t>
      </w:r>
      <w:r>
        <w:rPr>
          <w:rFonts w:eastAsia="Times New Roman"/>
          <w:szCs w:val="24"/>
        </w:rPr>
        <w:t xml:space="preserve">διαπλοκής και </w:t>
      </w:r>
      <w:r>
        <w:rPr>
          <w:rFonts w:eastAsia="Times New Roman"/>
          <w:szCs w:val="24"/>
        </w:rPr>
        <w:t xml:space="preserve">της </w:t>
      </w:r>
      <w:r>
        <w:rPr>
          <w:rFonts w:eastAsia="Times New Roman"/>
          <w:szCs w:val="24"/>
        </w:rPr>
        <w:t>διαφθοράς, ενίσχυσης της διαφάνειας στο δημόσιο βίο και αποκατάσταση της τιμής του πολιτικού κόσμου της χώρας, συνιστά σημαντικό έργο. Αυτήν τη στρατηγική η Κυβέρνηση ΣΥΡΙΖΑ είναι απ</w:t>
      </w:r>
      <w:r>
        <w:rPr>
          <w:rFonts w:eastAsia="Times New Roman"/>
          <w:szCs w:val="24"/>
        </w:rPr>
        <w:t xml:space="preserve">οφασισμένη να συνεχίσει και να ολοκληρώσει. Το πόρισμα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είναι η αφετηρία.</w:t>
      </w:r>
    </w:p>
    <w:p w14:paraId="14AC5DED" w14:textId="77777777" w:rsidR="001812B4" w:rsidRDefault="001009A2">
      <w:pPr>
        <w:spacing w:line="600" w:lineRule="auto"/>
        <w:ind w:firstLine="720"/>
        <w:contextualSpacing/>
        <w:jc w:val="both"/>
        <w:rPr>
          <w:rFonts w:eastAsia="Times New Roman"/>
          <w:szCs w:val="24"/>
        </w:rPr>
      </w:pPr>
      <w:r>
        <w:rPr>
          <w:rFonts w:eastAsia="Times New Roman"/>
          <w:szCs w:val="24"/>
        </w:rPr>
        <w:t>Ευχαριστώ.</w:t>
      </w:r>
    </w:p>
    <w:p w14:paraId="14AC5DEE" w14:textId="77777777" w:rsidR="001812B4" w:rsidRDefault="001009A2">
      <w:pPr>
        <w:spacing w:line="600" w:lineRule="auto"/>
        <w:ind w:firstLine="720"/>
        <w:contextualSpacing/>
        <w:jc w:val="both"/>
        <w:rPr>
          <w:rFonts w:eastAsia="Times New Roman"/>
          <w:szCs w:val="24"/>
        </w:rPr>
      </w:pPr>
      <w:r>
        <w:rPr>
          <w:rFonts w:eastAsia="Times New Roman"/>
          <w:b/>
          <w:szCs w:val="24"/>
        </w:rPr>
        <w:lastRenderedPageBreak/>
        <w:t>ΠΡΟΕΔΡΕΥΩΝ (Αναστάσιος Κουράκης):</w:t>
      </w:r>
      <w:r>
        <w:rPr>
          <w:rFonts w:eastAsia="Times New Roman"/>
          <w:szCs w:val="24"/>
        </w:rPr>
        <w:t xml:space="preserve"> Ευχαριστούμε τον κ. Παπαηλιού, Βουλευτή του ΣΥΡΙΖΑ.</w:t>
      </w:r>
    </w:p>
    <w:p w14:paraId="14AC5DEF" w14:textId="77777777" w:rsidR="001812B4" w:rsidRDefault="001009A2">
      <w:pPr>
        <w:spacing w:line="600" w:lineRule="auto"/>
        <w:ind w:firstLine="720"/>
        <w:contextualSpacing/>
        <w:jc w:val="both"/>
        <w:rPr>
          <w:rFonts w:eastAsia="Times New Roman"/>
          <w:szCs w:val="24"/>
        </w:rPr>
      </w:pPr>
      <w:r>
        <w:rPr>
          <w:rFonts w:eastAsia="Times New Roman"/>
          <w:szCs w:val="24"/>
        </w:rPr>
        <w:t>Τον λόγο έχει ο κ. Κωνσταντίνος Τζαβάρας, Βουλευτής της Νέας</w:t>
      </w:r>
      <w:r>
        <w:rPr>
          <w:rFonts w:eastAsia="Times New Roman"/>
          <w:szCs w:val="24"/>
        </w:rPr>
        <w:t xml:space="preserve"> Δημοκρατίας για έξι λεπτά.</w:t>
      </w:r>
    </w:p>
    <w:p w14:paraId="14AC5DF0" w14:textId="77777777" w:rsidR="001812B4" w:rsidRDefault="001009A2">
      <w:pPr>
        <w:spacing w:line="600" w:lineRule="auto"/>
        <w:ind w:firstLine="720"/>
        <w:contextualSpacing/>
        <w:jc w:val="both"/>
        <w:rPr>
          <w:rFonts w:eastAsia="Times New Roman"/>
          <w:szCs w:val="24"/>
        </w:rPr>
      </w:pPr>
      <w:r>
        <w:rPr>
          <w:rFonts w:eastAsia="Times New Roman"/>
          <w:b/>
          <w:szCs w:val="24"/>
        </w:rPr>
        <w:t>ΚΩΝΣΤΑΝΤΙΝΟΣ ΤΖΑΒΑΡΑΣ:</w:t>
      </w:r>
      <w:r>
        <w:rPr>
          <w:rFonts w:eastAsia="Times New Roman"/>
          <w:szCs w:val="24"/>
        </w:rPr>
        <w:t xml:space="preserve"> Ευχαριστώ πολύ, κύριε Πρόεδρε.</w:t>
      </w:r>
    </w:p>
    <w:p w14:paraId="14AC5DF1"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Κύριοι συνάδελφοι, αν κάποιος είχε την υπομονή και την επιμέλεια να διαβάσει το πόρισμα, για το οποίο συζήτηση πολλή έγινε σήμερα, θα έφθανε σε μια κομβική έκφραση που χρησιμοποιεί η πλειοψηφία των μελών της </w:t>
      </w:r>
      <w:r>
        <w:rPr>
          <w:rFonts w:eastAsia="Times New Roman"/>
          <w:szCs w:val="24"/>
        </w:rPr>
        <w:t>ε</w:t>
      </w:r>
      <w:r>
        <w:rPr>
          <w:rFonts w:eastAsia="Times New Roman"/>
          <w:szCs w:val="24"/>
        </w:rPr>
        <w:t>πιτροπής στη σελίδα 614, όταν ξεκινάει και κάνε</w:t>
      </w:r>
      <w:r>
        <w:rPr>
          <w:rFonts w:eastAsia="Times New Roman"/>
          <w:szCs w:val="24"/>
        </w:rPr>
        <w:t>ι καταγραφή των πορισμάτων της έρευνας που έχει πραγματοποιήσει. Εκεί, λοιπόν, όταν φθάνει να μας εξηγήσει και να μας απαριθμήσει ποιες είναι οι διαπιστώσεις που έχουν προκύψει από την αξιολόγηση των αποδείξεων, λέει επί λέξει: «Θα αποτελούσε πολιτική αφέλ</w:t>
      </w:r>
      <w:r>
        <w:rPr>
          <w:rFonts w:eastAsia="Times New Roman"/>
          <w:szCs w:val="24"/>
        </w:rPr>
        <w:t xml:space="preserve">εια να πιστέψει κανείς ότι μέσα από την έρευνα αυτής της </w:t>
      </w:r>
      <w:r>
        <w:rPr>
          <w:rFonts w:eastAsia="Times New Roman"/>
          <w:szCs w:val="24"/>
        </w:rPr>
        <w:t>ε</w:t>
      </w:r>
      <w:r>
        <w:rPr>
          <w:rFonts w:eastAsia="Times New Roman"/>
          <w:szCs w:val="24"/>
        </w:rPr>
        <w:t xml:space="preserve">πιτροπής θα μπορούσαν να προκύψουν συγκεκριμένες σχέσεις διαπλοκής. Αλλά θα ήταν και πολιτική υποκρισία εάν κάποιος δεν παραδεχόταν την ύπαρξη αυτής της διαπλοκής». Και βέβαια, κανένας πια δεν έχει </w:t>
      </w:r>
      <w:r>
        <w:rPr>
          <w:rFonts w:eastAsia="Times New Roman"/>
          <w:szCs w:val="24"/>
        </w:rPr>
        <w:t xml:space="preserve">-μετά </w:t>
      </w:r>
      <w:r>
        <w:rPr>
          <w:rFonts w:eastAsia="Times New Roman"/>
          <w:szCs w:val="24"/>
        </w:rPr>
        <w:lastRenderedPageBreak/>
        <w:t xml:space="preserve">από όσα ζήσαμε κατά τρόπο πληθωρικό, με τις εντάσεις που δοκιμάστηκαν, με την επιμέλεια του κυρίου Προέδρου της Βουλής απόψε-, την παραμικρή επιφύλαξη για το ότι αυτό που πράγματι μας προσφέρει ως πόρισμα η </w:t>
      </w:r>
      <w:r>
        <w:rPr>
          <w:rFonts w:eastAsia="Times New Roman"/>
          <w:szCs w:val="24"/>
        </w:rPr>
        <w:t>ε</w:t>
      </w:r>
      <w:r>
        <w:rPr>
          <w:rFonts w:eastAsia="Times New Roman"/>
          <w:szCs w:val="24"/>
        </w:rPr>
        <w:t xml:space="preserve">πιτροπή, η πλειοψηφία της </w:t>
      </w:r>
      <w:r>
        <w:rPr>
          <w:rFonts w:eastAsia="Times New Roman"/>
          <w:szCs w:val="24"/>
        </w:rPr>
        <w:t>ε</w:t>
      </w:r>
      <w:r>
        <w:rPr>
          <w:rFonts w:eastAsia="Times New Roman"/>
          <w:szCs w:val="24"/>
        </w:rPr>
        <w:t>πιτροπής, είναι</w:t>
      </w:r>
      <w:r>
        <w:rPr>
          <w:rFonts w:eastAsia="Times New Roman"/>
          <w:szCs w:val="24"/>
        </w:rPr>
        <w:t xml:space="preserve"> κάτι που κινείται μεταξύ πολιτικής αφέλειας και πολιτικής υποκρισίας. </w:t>
      </w:r>
    </w:p>
    <w:p w14:paraId="14AC5DF2" w14:textId="77777777" w:rsidR="001812B4" w:rsidRDefault="001009A2">
      <w:pPr>
        <w:spacing w:line="600" w:lineRule="auto"/>
        <w:ind w:firstLine="720"/>
        <w:contextualSpacing/>
        <w:jc w:val="both"/>
        <w:rPr>
          <w:rFonts w:eastAsia="Times New Roman"/>
          <w:szCs w:val="24"/>
        </w:rPr>
      </w:pPr>
      <w:r>
        <w:rPr>
          <w:rFonts w:eastAsia="Times New Roman"/>
          <w:szCs w:val="24"/>
        </w:rPr>
        <w:t>Και είναι βέβαια πολιτική αφέλεια να πιστεύει κανένας ότι στις αρμοδιότητες της Βουλής ανήκει η έρευνα της νομιμότητας συμβάσεων του ιδιωτικού δικαίου. Αυτό ανέλαβε, με την απόφαση της</w:t>
      </w:r>
      <w:r>
        <w:rPr>
          <w:rFonts w:eastAsia="Times New Roman"/>
          <w:szCs w:val="24"/>
        </w:rPr>
        <w:t xml:space="preserve"> πλειοψηφίας της Βουλής, να κάνει αυτή η </w:t>
      </w:r>
      <w:r>
        <w:rPr>
          <w:rFonts w:eastAsia="Times New Roman"/>
          <w:szCs w:val="24"/>
        </w:rPr>
        <w:t>ε</w:t>
      </w:r>
      <w:r>
        <w:rPr>
          <w:rFonts w:eastAsia="Times New Roman"/>
          <w:szCs w:val="24"/>
        </w:rPr>
        <w:t>πιτροπή και προφανώς εξ υπαρχής ήταν προσημειωμένη όλη αυτή η διαδικασία ότι θα κατέληγε στο τίποτα. Χρειάστηκαν πραγματικά επτακόσιες σελίδες για να περιγραφεί αυτό το τίποτα, που συνοψίζεται σε δύο φράσεις: Δεν α</w:t>
      </w:r>
      <w:r>
        <w:rPr>
          <w:rFonts w:eastAsia="Times New Roman"/>
          <w:szCs w:val="24"/>
        </w:rPr>
        <w:t xml:space="preserve">νιχνεύονται ευθύνες πολιτικές, δεν προκύπτει ζήτημα για να συσταθεί προκαταρκτική ειδική κοινοβουλευτική </w:t>
      </w:r>
      <w:r>
        <w:rPr>
          <w:rFonts w:eastAsia="Times New Roman"/>
          <w:szCs w:val="24"/>
        </w:rPr>
        <w:t>ε</w:t>
      </w:r>
      <w:r>
        <w:rPr>
          <w:rFonts w:eastAsia="Times New Roman"/>
          <w:szCs w:val="24"/>
        </w:rPr>
        <w:t xml:space="preserve">πιτροπή, προκειμένου να ερευνήσει αν υπάρχουν προϋποθέσεις για άσκηση ποινικής δίωξης. </w:t>
      </w:r>
    </w:p>
    <w:p w14:paraId="14AC5DF3" w14:textId="77777777" w:rsidR="001812B4" w:rsidRDefault="001009A2">
      <w:pPr>
        <w:spacing w:line="600" w:lineRule="auto"/>
        <w:ind w:firstLine="720"/>
        <w:contextualSpacing/>
        <w:jc w:val="both"/>
        <w:rPr>
          <w:rFonts w:eastAsia="Times New Roman"/>
          <w:szCs w:val="24"/>
        </w:rPr>
      </w:pPr>
      <w:r>
        <w:rPr>
          <w:rFonts w:eastAsia="Times New Roman"/>
          <w:szCs w:val="24"/>
        </w:rPr>
        <w:t>Όλα τα άλλα είναι εκ περισσού και όλα όσα ελέχθησαν και ακούστ</w:t>
      </w:r>
      <w:r>
        <w:rPr>
          <w:rFonts w:eastAsia="Times New Roman"/>
          <w:szCs w:val="24"/>
        </w:rPr>
        <w:t xml:space="preserve">ηκαν δεν είχαν άλλο σκοπό από το να υπηρετήσουν το </w:t>
      </w:r>
      <w:r>
        <w:rPr>
          <w:rFonts w:eastAsia="Times New Roman"/>
          <w:szCs w:val="24"/>
        </w:rPr>
        <w:lastRenderedPageBreak/>
        <w:t>στόχο αυτής της Κυβέρνησης που σήμερα και εδώ και δύο χρόνια δεν κάνει τίποτε άλλο από το να διχάζει το λαό, να τον έχει οδηγήσει σε μια πρωτοφανή ανέχεια και δυστυχία. Μέσα από τις δυνατότητες που τής προ</w:t>
      </w:r>
      <w:r>
        <w:rPr>
          <w:rFonts w:eastAsia="Times New Roman"/>
          <w:szCs w:val="24"/>
        </w:rPr>
        <w:t>σφέρονται κυρίως στην Αίθουσα αυτή, δεν παραλείπει να συκοφαντεί τους πολιτικούς της αντιπάλους και να δημιουργεί ζητήματα εκ του μη όντος, μόνο και μόνο για να έχουν όλοι την ευχαρίστηση, μέσα από τα ψέματα που ακούγονται, τουλάχιστον να αισθάνονται όμορφ</w:t>
      </w:r>
      <w:r>
        <w:rPr>
          <w:rFonts w:eastAsia="Times New Roman"/>
          <w:szCs w:val="24"/>
        </w:rPr>
        <w:t>α γιατί τα ζουν με αληθινή πρόθεση και κυρίως με ιδεολογική ζέση.</w:t>
      </w:r>
    </w:p>
    <w:p w14:paraId="14AC5DF4" w14:textId="77777777" w:rsidR="001812B4" w:rsidRDefault="001009A2">
      <w:pPr>
        <w:spacing w:line="600" w:lineRule="auto"/>
        <w:ind w:firstLine="720"/>
        <w:contextualSpacing/>
        <w:jc w:val="both"/>
        <w:rPr>
          <w:rFonts w:eastAsia="Times New Roman"/>
          <w:szCs w:val="24"/>
        </w:rPr>
      </w:pPr>
      <w:r>
        <w:rPr>
          <w:rFonts w:eastAsia="Times New Roman"/>
          <w:szCs w:val="24"/>
        </w:rPr>
        <w:t>Υπάρχει, όμως, και ένα άλλο ζήτημα το οποίο θα πρέπει να αναφέρουμε, γιατί είναι η υποκρισία που είπαμε. Μα, τι έχει προσφέρει μέχρι σήμερα αυτή η Κυβέρνηση που κόπτεται ότι είναι η Κυβέρνησ</w:t>
      </w:r>
      <w:r>
        <w:rPr>
          <w:rFonts w:eastAsia="Times New Roman"/>
          <w:szCs w:val="24"/>
        </w:rPr>
        <w:t>η που θέλει να αποκαταστήσει την ηθικότητα στον τομέα της πολιτικής και κυρίως να ανακόψει όλη αυτή την τάση που υπήρχε για διαπλοκή και για παράνομη χρηματοδότηση των κομμάτων; Τι έχει κάνει στα δύο χρόνια μέχρι σήμερα; Ποια νομοθετική πρωτοβουλία πήρε γι</w:t>
      </w:r>
      <w:r>
        <w:rPr>
          <w:rFonts w:eastAsia="Times New Roman"/>
          <w:szCs w:val="24"/>
        </w:rPr>
        <w:t xml:space="preserve">α να μπορέσει να απαλλάξει τον τόπο αυτό και τη χώρα και τη δημοκρατία από αυτό που σήμερα ο Πρωθυπουργός κατονόμασε ότι είναι η μεγίστη αιτία όλων των </w:t>
      </w:r>
      <w:r>
        <w:rPr>
          <w:rFonts w:eastAsia="Times New Roman"/>
          <w:szCs w:val="24"/>
        </w:rPr>
        <w:lastRenderedPageBreak/>
        <w:t>δεινών που υφίσταται ο ελληνικός λαός, δηλαδή η ύπαρξη κομμάτων που δανείζονταν, χορηγώντας ή εκχωρώντας</w:t>
      </w:r>
      <w:r>
        <w:rPr>
          <w:rFonts w:eastAsia="Times New Roman"/>
          <w:szCs w:val="24"/>
        </w:rPr>
        <w:t xml:space="preserve"> στις τράπεζες τις χρηματοδοτήσεις που έπαιρναν από το κράτος; Τι έχει κάνει μέχρι σήμερα; Τίποτα. </w:t>
      </w:r>
    </w:p>
    <w:p w14:paraId="14AC5DF5" w14:textId="77777777" w:rsidR="001812B4" w:rsidRDefault="001009A2">
      <w:pPr>
        <w:spacing w:line="600" w:lineRule="auto"/>
        <w:ind w:firstLine="720"/>
        <w:contextualSpacing/>
        <w:jc w:val="both"/>
        <w:rPr>
          <w:rFonts w:eastAsia="Times New Roman"/>
          <w:szCs w:val="24"/>
        </w:rPr>
      </w:pPr>
      <w:r>
        <w:rPr>
          <w:rFonts w:eastAsia="Times New Roman"/>
          <w:szCs w:val="24"/>
        </w:rPr>
        <w:t>Η μόνη κυβέρνηση –κύριε Πρόεδρε, θα μου επιτρέψετε να το πω- που πράγματι ανταποκρίθηκε σ’ αυτό το καθήκον και όχι μόνο ανταποκρίθηκε, αλλά πήρε και τον έπα</w:t>
      </w:r>
      <w:r>
        <w:rPr>
          <w:rFonts w:eastAsia="Times New Roman"/>
          <w:szCs w:val="24"/>
        </w:rPr>
        <w:t xml:space="preserve">ινο της </w:t>
      </w:r>
      <w:r>
        <w:rPr>
          <w:rFonts w:eastAsia="Times New Roman"/>
          <w:szCs w:val="24"/>
          <w:lang w:val="en-US"/>
        </w:rPr>
        <w:t>Greco</w:t>
      </w:r>
      <w:r>
        <w:rPr>
          <w:rFonts w:eastAsia="Times New Roman"/>
          <w:szCs w:val="24"/>
        </w:rPr>
        <w:t>, δηλαδή της ομάδας του Συμβουλίου της Ευρώπης των κρατών που ασχολούνται με τον αγώνα κατά της διαφθοράς, ήταν η κυβέρνηση Σαμαρά-Βενιζέλου, η οποία ψήφισε το ν. 4304/2014, με τον οποίο καταργήθηκε η δυνατότητα των κομμάτων να εκχωρούν τη χρη</w:t>
      </w:r>
      <w:r>
        <w:rPr>
          <w:rFonts w:eastAsia="Times New Roman"/>
          <w:szCs w:val="24"/>
        </w:rPr>
        <w:t>ματοδότηση του κράτους για να δανείζονται.</w:t>
      </w:r>
    </w:p>
    <w:p w14:paraId="14AC5DF6"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Προσέξτε μια λεπτομέρεια ιστορικής σημασίας: Τη στιγμή που αυτή η διάταξη είχε κατατεθεί και είχε ψηφιστεί στη </w:t>
      </w:r>
      <w:r>
        <w:rPr>
          <w:rFonts w:eastAsia="Times New Roman"/>
          <w:szCs w:val="24"/>
        </w:rPr>
        <w:t>μ</w:t>
      </w:r>
      <w:r>
        <w:rPr>
          <w:rFonts w:eastAsia="Times New Roman"/>
          <w:szCs w:val="24"/>
        </w:rPr>
        <w:t>όνιμη Κοινοβουλευτική Επιτροπή Δημόσιας Διοίκησης, έσπευδε ο ΣΥΡΙΖΑ τότε να επωφεληθεί από το προηγού</w:t>
      </w:r>
      <w:r>
        <w:rPr>
          <w:rFonts w:eastAsia="Times New Roman"/>
          <w:szCs w:val="24"/>
        </w:rPr>
        <w:t>μενο καθεστώς και εκχωρούσε στην Εθνική Τράπεζα την κρατική χρηματοδότηση που έπαιρνε μέχρι το 2020 και συνήψε δάνειο.</w:t>
      </w:r>
    </w:p>
    <w:p w14:paraId="14AC5DF7"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Ερωτώ: Αυτή η ύπουλη, αυτή η ιεροκρυφίως εκδηλωθείσα συμπεριφορά τού να προλάβει τη νομοθέτηση, υπέρ της </w:t>
      </w:r>
      <w:r>
        <w:rPr>
          <w:rFonts w:eastAsia="Times New Roman"/>
          <w:szCs w:val="24"/>
        </w:rPr>
        <w:lastRenderedPageBreak/>
        <w:t>οποίας σήμερα βεβαίως, εάν την ε</w:t>
      </w:r>
      <w:r>
        <w:rPr>
          <w:rFonts w:eastAsia="Times New Roman"/>
          <w:szCs w:val="24"/>
        </w:rPr>
        <w:t>ίχε κάνει ο ίδιος ο ΣΥΡΙΖΑ, θα ακούγαμε να μιλάει μ’ αυτές τις παχυλές περί αξιοπρέπειας, ηθικής και φειδούς του δημοσίου χρήματος λέξεις, αυτή ακριβώς τη στιγμή που η προηγούμενη κυβέρνηση επέλεξε να αποκαταστήσει αυτό που σήμερα όλοι εσείς της Πλειοψηφία</w:t>
      </w:r>
      <w:r>
        <w:rPr>
          <w:rFonts w:eastAsia="Times New Roman"/>
          <w:szCs w:val="24"/>
        </w:rPr>
        <w:t>ς κατακρίνατε και στηλιτεύσατε, εσείς προσπαθήσατε και επωφεληθήκατε προτού αυτή η διάταξη έλθει προς συζήτηση στη Βουλή.</w:t>
      </w:r>
    </w:p>
    <w:p w14:paraId="14AC5DF8" w14:textId="77777777" w:rsidR="001812B4" w:rsidRDefault="001009A2">
      <w:pPr>
        <w:spacing w:line="600" w:lineRule="auto"/>
        <w:ind w:firstLine="720"/>
        <w:contextualSpacing/>
        <w:jc w:val="both"/>
        <w:rPr>
          <w:rFonts w:eastAsia="Times New Roman"/>
          <w:szCs w:val="24"/>
        </w:rPr>
      </w:pPr>
      <w:r>
        <w:rPr>
          <w:rFonts w:eastAsia="Times New Roman"/>
          <w:szCs w:val="24"/>
        </w:rPr>
        <w:t>Από κει και πέρα, για ποιο ηθικό δικαίωμα μιλάτε και ποια ακριβώς πολιτική στάση ανωτερότητας έχετε εσείς να παρουσιάσετε απέναντι στη</w:t>
      </w:r>
      <w:r>
        <w:rPr>
          <w:rFonts w:eastAsia="Times New Roman"/>
          <w:szCs w:val="24"/>
        </w:rPr>
        <w:t>ν Αντιπολίτευση;</w:t>
      </w:r>
    </w:p>
    <w:p w14:paraId="14AC5DF9" w14:textId="77777777" w:rsidR="001812B4" w:rsidRDefault="001009A2">
      <w:pPr>
        <w:spacing w:line="600" w:lineRule="auto"/>
        <w:ind w:firstLine="720"/>
        <w:contextualSpacing/>
        <w:jc w:val="both"/>
        <w:rPr>
          <w:rFonts w:eastAsia="Times New Roman"/>
          <w:szCs w:val="24"/>
        </w:rPr>
      </w:pPr>
      <w:r>
        <w:rPr>
          <w:rFonts w:eastAsia="Times New Roman"/>
          <w:szCs w:val="24"/>
        </w:rPr>
        <w:t>Τελειώνοντας, κύριε Πρόεδρε, θα πω ότι αυτό που κυρίως μας ενδιαφέρει και αυτό για το οποίο πρέπει να απολογηθούμε στον ελληνικό λαό, είναι ότι εδώ και δύο χρόνια φτωχαίνει η δημοκρατία, ο κοινοβουλευτισμός υποβαθμίζεται, οι αντιπροσωπευτι</w:t>
      </w:r>
      <w:r>
        <w:rPr>
          <w:rFonts w:eastAsia="Times New Roman"/>
          <w:szCs w:val="24"/>
        </w:rPr>
        <w:t>κοί θεσμοί βρίσκονται συνεχώς υπό έκπτωση, υπό αμφισβήτηση από το λαϊκισμό που δεν έχει αφήσει αμόλευτο τίποτα, από το λαϊκισμό του ΣΥΡΙΖΑ και των ΑΝΕΛ.</w:t>
      </w:r>
    </w:p>
    <w:p w14:paraId="14AC5DFA" w14:textId="77777777" w:rsidR="001812B4" w:rsidRDefault="001009A2">
      <w:pPr>
        <w:spacing w:line="600" w:lineRule="auto"/>
        <w:ind w:firstLine="720"/>
        <w:contextualSpacing/>
        <w:jc w:val="both"/>
        <w:rPr>
          <w:rFonts w:eastAsia="Times New Roman"/>
          <w:szCs w:val="24"/>
        </w:rPr>
      </w:pPr>
      <w:r>
        <w:rPr>
          <w:rFonts w:eastAsia="Times New Roman"/>
          <w:szCs w:val="24"/>
        </w:rPr>
        <w:t>Καταλήγοντας, θα επαναλάβω τα μελαγχολικά λόγια του Γιώργου Σεφέρη: «Φυραίνει ο τόπος ολοένα, χωματένιο</w:t>
      </w:r>
      <w:r>
        <w:rPr>
          <w:rFonts w:eastAsia="Times New Roman"/>
          <w:szCs w:val="24"/>
        </w:rPr>
        <w:t xml:space="preserve"> σταμνί». Εκεί μας κατήντησε αυτή η Κυβέρνηση.</w:t>
      </w:r>
    </w:p>
    <w:p w14:paraId="14AC5DFB"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Ευχαριστώ πολύ, κύριε Πρόεδρε.</w:t>
      </w:r>
    </w:p>
    <w:p w14:paraId="14AC5DFC"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4AC5DFD" w14:textId="77777777" w:rsidR="001812B4" w:rsidRDefault="001009A2">
      <w:pPr>
        <w:spacing w:line="600" w:lineRule="auto"/>
        <w:ind w:firstLine="720"/>
        <w:contextualSpacing/>
        <w:jc w:val="both"/>
        <w:rPr>
          <w:rFonts w:eastAsia="Times New Roman"/>
          <w:szCs w:val="24"/>
        </w:rPr>
      </w:pPr>
      <w:r>
        <w:rPr>
          <w:rFonts w:eastAsia="Times New Roman"/>
          <w:b/>
          <w:szCs w:val="24"/>
        </w:rPr>
        <w:t>ΠΡΟΕΔΡΕΥΩΝ (Αναστάσιος Κουράκης):</w:t>
      </w:r>
      <w:r>
        <w:rPr>
          <w:rFonts w:eastAsia="Times New Roman"/>
          <w:szCs w:val="24"/>
        </w:rPr>
        <w:t xml:space="preserve"> Ευχαριστούμε τον Βουλευτή της Νέας Δημοκρατίας κ. Τζαβάρα.</w:t>
      </w:r>
    </w:p>
    <w:p w14:paraId="14AC5DFE" w14:textId="77777777" w:rsidR="001812B4" w:rsidRDefault="001009A2">
      <w:pPr>
        <w:spacing w:line="600" w:lineRule="auto"/>
        <w:ind w:firstLine="720"/>
        <w:contextualSpacing/>
        <w:jc w:val="both"/>
        <w:rPr>
          <w:rFonts w:eastAsia="Times New Roman"/>
          <w:szCs w:val="24"/>
        </w:rPr>
      </w:pPr>
      <w:r>
        <w:rPr>
          <w:rFonts w:eastAsia="Times New Roman"/>
          <w:szCs w:val="24"/>
        </w:rPr>
        <w:t>Τον λόγο έχει ο κ. Ιωάννης Θεοφ</w:t>
      </w:r>
      <w:r>
        <w:rPr>
          <w:rFonts w:eastAsia="Times New Roman"/>
          <w:szCs w:val="24"/>
        </w:rPr>
        <w:t>ύλακτος, Βουλευτής του ΣΥΡΙΖΑ, για έξι λεπτά.</w:t>
      </w:r>
    </w:p>
    <w:p w14:paraId="14AC5DF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ΘΕΟΦΥΛΑΚΤΟΣ: </w:t>
      </w:r>
      <w:r>
        <w:rPr>
          <w:rFonts w:eastAsia="Times New Roman" w:cs="Times New Roman"/>
          <w:szCs w:val="24"/>
        </w:rPr>
        <w:t xml:space="preserve">Ευχαριστώ, κύριε Πρόεδρε. </w:t>
      </w:r>
    </w:p>
    <w:p w14:paraId="14AC5E0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Κύριε Υπουργέ, κυρίες και κύριοι συνάδελφοι,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κύριε Τζαβάρα, επειδή ψάχνουμε ιδιωτικές συμβάσεις, δεν θα βρούμε τίποτα; Όλα είναι άμεμπτα στις ιδιωτικέ</w:t>
      </w:r>
      <w:r>
        <w:rPr>
          <w:rFonts w:eastAsia="Times New Roman" w:cs="Times New Roman"/>
          <w:szCs w:val="24"/>
        </w:rPr>
        <w:t xml:space="preserve">ς συμβάσεις; Όχι όταν καταχρώνται τελικά δημόσιο χρήμα. Αυτό ψάχναμε. </w:t>
      </w:r>
    </w:p>
    <w:p w14:paraId="14AC5E0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Τελικά, μετά από εννιά μήνες πυκνών εργασιών, χιλιάδες έγγραφα μελέτης, πρακτικά και μαρτυρικές καταθέσεις φτάσαμε σε ένα πόρισμα χιλίων περίπου σελίδων. Δύο είναι οι κύριες θεωρήσεις: </w:t>
      </w:r>
      <w:r>
        <w:rPr>
          <w:rFonts w:eastAsia="Times New Roman" w:cs="Times New Roman"/>
          <w:szCs w:val="24"/>
        </w:rPr>
        <w:t>η μία είναι της Πλειοψηφίας που λέμε ότι υπήρχε διαπλοκή και καταδείξαμε ότι υπήρχαν ποινικές, κακουργηματικές ευθύνες των μιντιαρχών και των τραπεζιτών και τεράστιες πολιτικές ευθύνες του πολιτικού συστήματος οι οποίες πιθανότατα στην πορεία να προσωποποι</w:t>
      </w:r>
      <w:r>
        <w:rPr>
          <w:rFonts w:eastAsia="Times New Roman" w:cs="Times New Roman"/>
          <w:szCs w:val="24"/>
        </w:rPr>
        <w:t xml:space="preserve">ηθούν και να γίνουν ποινικές. Μην </w:t>
      </w:r>
      <w:r>
        <w:rPr>
          <w:rFonts w:eastAsia="Times New Roman" w:cs="Times New Roman"/>
          <w:szCs w:val="24"/>
        </w:rPr>
        <w:lastRenderedPageBreak/>
        <w:t xml:space="preserve">λέτε ότι δεν βρήκαμε τίποτα και ότι άνθρακας ο θησαυρός. Βρήκαμε και παρα-βρήκαμε κακουργηματικές ευθύνες και τις καταδεικνύουμε και τεράστιες πολιτικές ευθύνες του συστήματος που τις κάλυπτε. </w:t>
      </w:r>
    </w:p>
    <w:p w14:paraId="14AC5E0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έφτασε η πλειοψηφία </w:t>
      </w:r>
      <w:r>
        <w:rPr>
          <w:rFonts w:eastAsia="Times New Roman" w:cs="Times New Roman"/>
          <w:szCs w:val="24"/>
        </w:rPr>
        <w:t>και τα κόμματα Ένωση Κεντρώων, Ποτάμι, ΚΚΕ και Χρυσή Αυγή, με σοβαρές διαφοροποιήσεις. Αναγνωρίζουν ότι υπήρξε διαπλοκή και αρκετοί ομιλητές από τη Νέα Δημοκρατία και το ΠΑΣΟΚ. Όμως, η κεντρική θέση της Νέας Δημοκρατίας και του ΠΑΣΟΚ που είναι καταγεγραμμέ</w:t>
      </w:r>
      <w:r>
        <w:rPr>
          <w:rFonts w:eastAsia="Times New Roman" w:cs="Times New Roman"/>
          <w:szCs w:val="24"/>
        </w:rPr>
        <w:t>νη και στο πόρισμα είναι πως όλα ήταν καλώς καμωμένα, όλα ήταν αγγελικά πλασμένα, τηρήθηκαν οι τραπεζικοί κανόνες, δεν φταίει κανείς, όλα ήταν συμπτωματικά, χάθηκαν τα δισεκατομμύρια, τα πλήρωσε ο λαός χωρίς να φταίει κανείς, υπήρξε απρόοπτη μεταβολή συνθη</w:t>
      </w:r>
      <w:r>
        <w:rPr>
          <w:rFonts w:eastAsia="Times New Roman" w:cs="Times New Roman"/>
          <w:szCs w:val="24"/>
        </w:rPr>
        <w:t>κών και άλλα περίεργα.</w:t>
      </w:r>
    </w:p>
    <w:p w14:paraId="14AC5E0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Τους έχει μάθει ο λαός ότι κάνουν το μαύρο άσπρο, αλλά πλέον έχει κάποια χρόνια που τα πληρώνει ο κόσμος από την τσέπη του. Γι’ αυτό δεν τα ανέχεται. </w:t>
      </w:r>
    </w:p>
    <w:p w14:paraId="14AC5E0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Εγώ θα κάνω ένα παιχνίδι, γιατί μου αρέσει να τα βλέπω στην πράξη. Αν ήταν δικά σα</w:t>
      </w:r>
      <w:r>
        <w:rPr>
          <w:rFonts w:eastAsia="Times New Roman" w:cs="Times New Roman"/>
          <w:szCs w:val="24"/>
        </w:rPr>
        <w:t xml:space="preserve">ς τα χρήματα –και όχι εάν ήσασταν διευθυντές- θα έδινε ο κ. Βορίδης 200 εκατομμύρια δάνεια στο </w:t>
      </w:r>
      <w:r>
        <w:rPr>
          <w:rFonts w:eastAsia="Times New Roman" w:cs="Times New Roman"/>
          <w:szCs w:val="24"/>
        </w:rPr>
        <w:lastRenderedPageBreak/>
        <w:t>ΠΑΣΟΚ που λέει ότι δεν υπάρχει διαπλοκή; Ποιος θα τα πληρώσει τώρα αυτά; Τα πληρώνουν οι ηλικιωμένοι από τη μείωση του ΕΚΑΣ. Ο κ. Λοβέρδος, που λέει ότι δεν υπάρ</w:t>
      </w:r>
      <w:r>
        <w:rPr>
          <w:rFonts w:eastAsia="Times New Roman" w:cs="Times New Roman"/>
          <w:szCs w:val="24"/>
        </w:rPr>
        <w:t>χει διαπλοκή, εάν ήταν δικά του τα χρήματα, θα δάνειζε τη Νέα Δημοκρατία με 200 εκατομμύρια ευρώ; Ποιος θα τα πληρώσει τώρα αυτά; Οι συνταξιούχοι που τους κόψατε έντεκα φορές τη σύνταξη. Ο κ. Μηταράκης, που λέει και αυτός ότι δεν υπάρχει διαπλοκή, εάν ήταν</w:t>
      </w:r>
      <w:r>
        <w:rPr>
          <w:rFonts w:eastAsia="Times New Roman" w:cs="Times New Roman"/>
          <w:szCs w:val="24"/>
        </w:rPr>
        <w:t xml:space="preserve"> δικά του τα χρήματα θα δάνειζε 179 εκατομμύρια ευρώ το </w:t>
      </w:r>
      <w:r>
        <w:rPr>
          <w:rFonts w:eastAsia="Times New Roman" w:cs="Times New Roman"/>
          <w:szCs w:val="24"/>
        </w:rPr>
        <w:t>«</w:t>
      </w:r>
      <w:r>
        <w:rPr>
          <w:rFonts w:eastAsia="Times New Roman" w:cs="Times New Roman"/>
          <w:szCs w:val="24"/>
        </w:rPr>
        <w:t>ΔΟΛ</w:t>
      </w:r>
      <w:r>
        <w:rPr>
          <w:rFonts w:eastAsia="Times New Roman" w:cs="Times New Roman"/>
          <w:szCs w:val="24"/>
        </w:rPr>
        <w:t>»</w:t>
      </w:r>
      <w:r>
        <w:rPr>
          <w:rFonts w:eastAsia="Times New Roman" w:cs="Times New Roman"/>
          <w:szCs w:val="24"/>
        </w:rPr>
        <w:t xml:space="preserve">; Και με θράσος ήρθε και μας είπε ότι είμαστε 90 χρόνια. Εσείς να δούμε πόσα θα είσαστε. Είδαμε. </w:t>
      </w:r>
    </w:p>
    <w:p w14:paraId="14AC5E0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Κύριε Σταμάτη, κύριε Γεωργαντά, κύριε Τζαβάρα εσείς που ήσασταν και στην </w:t>
      </w:r>
      <w:r>
        <w:rPr>
          <w:rFonts w:eastAsia="Times New Roman" w:cs="Times New Roman"/>
          <w:szCs w:val="24"/>
        </w:rPr>
        <w:t>ε</w:t>
      </w:r>
      <w:r>
        <w:rPr>
          <w:rFonts w:eastAsia="Times New Roman" w:cs="Times New Roman"/>
          <w:szCs w:val="24"/>
        </w:rPr>
        <w:t>πιτροπή και λέτε ότι δεν βρήκατε διαπλοκή, εάν ήταν δικά σας τα χρήματα, θα δίνατε 161 εκατομμύρια στον «Πήγασο»; Θα δίνατε 115 εκατομμύρια στον «Τηλέτυπο», 187 εκατομμύρια στον «ΑΝΤ1»; Ο «Πήγασος» είχε σωρεία αρνητικών στοιχείων, ο «Τηλέτυπος» 41 με εγγύη</w:t>
      </w:r>
      <w:r>
        <w:rPr>
          <w:rFonts w:eastAsia="Times New Roman" w:cs="Times New Roman"/>
          <w:szCs w:val="24"/>
        </w:rPr>
        <w:t>ση την ταινιοθήκη του. Να σας ακούσει ο κόσμος. Εάν ήταν δικά σας τα χρήματα θα δεχόσασταν στο «Πρώτο Θέμα» τα 45 εκατομμύρια ευρώ και να είναι εικονικές εταιρείες ή να ξεφυτρώνει η μία μέσα από την άλλη; Και πόσα άλλα! Ποιος τα πληρώνει; Οι ιδιωτικοί υπάλ</w:t>
      </w:r>
      <w:r>
        <w:rPr>
          <w:rFonts w:eastAsia="Times New Roman" w:cs="Times New Roman"/>
          <w:szCs w:val="24"/>
        </w:rPr>
        <w:t xml:space="preserve">ληλοι της </w:t>
      </w:r>
      <w:r>
        <w:rPr>
          <w:rFonts w:eastAsia="Times New Roman" w:cs="Times New Roman"/>
          <w:szCs w:val="24"/>
        </w:rPr>
        <w:lastRenderedPageBreak/>
        <w:t xml:space="preserve">γαλέρας των πεντακοσίων ευρώ, οι άνεργοι που παίρνουν για λίγους μήνες μειωμένο επίδομα, οι νέοι που φεύγουν στο εξωτερικό. </w:t>
      </w:r>
    </w:p>
    <w:p w14:paraId="14AC5E0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Αλλά και ο κ. Δένδιας και ο κ. Γεωργιάδης, θα έδιναν 300.000 ευρώ σε μια επαρχιακή εφημερίδα που τα παίρνει και την άλλη </w:t>
      </w:r>
      <w:r>
        <w:rPr>
          <w:rFonts w:eastAsia="Times New Roman" w:cs="Times New Roman"/>
          <w:szCs w:val="24"/>
        </w:rPr>
        <w:t>εβδομάδα κλείνει τη λειτουργία της, όπως έγινε με τον «Κήρυκα</w:t>
      </w:r>
      <w:r>
        <w:rPr>
          <w:rFonts w:eastAsia="Times New Roman" w:cs="Times New Roman"/>
          <w:szCs w:val="24"/>
        </w:rPr>
        <w:t>»</w:t>
      </w:r>
      <w:r>
        <w:rPr>
          <w:rFonts w:eastAsia="Times New Roman" w:cs="Times New Roman"/>
          <w:szCs w:val="24"/>
        </w:rPr>
        <w:t xml:space="preserve"> Χανίων; Είναι λίγα λέει. Για 300.000 ευρώ θα ασχολούμαστε; Ε, καλά, τι είναι αυτά; Σπόρια. Ούτε εσείς θα δίνατε στον αρχηγό σας. </w:t>
      </w:r>
    </w:p>
    <w:p w14:paraId="14AC5E0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μου κάνει εντύπωση από τον κ. Μητσοτάκη, τον </w:t>
      </w:r>
      <w:r>
        <w:rPr>
          <w:rFonts w:eastAsia="Times New Roman" w:cs="Times New Roman"/>
          <w:szCs w:val="24"/>
        </w:rPr>
        <w:t>Α</w:t>
      </w:r>
      <w:r>
        <w:rPr>
          <w:rFonts w:eastAsia="Times New Roman" w:cs="Times New Roman"/>
          <w:szCs w:val="24"/>
        </w:rPr>
        <w:t>ρχηγό τη</w:t>
      </w:r>
      <w:r>
        <w:rPr>
          <w:rFonts w:eastAsia="Times New Roman" w:cs="Times New Roman"/>
          <w:szCs w:val="24"/>
        </w:rPr>
        <w:t>ς Νέας Δημοκρατίας είναι που ακούμε ότι κατηγορεί το δημόσιο και τους δημοσίους υπαλλήλους. Έχει μια σημαία ότι θα επανεκκινήσει την ελεύθερη αγορά, την ιδιωτική οικονομία. Έτσι λειτουργεί η οικονομία; Παίρνουμε τριακόσια χιλιάρικα, ξοφλάμε ΙΚΑ, εφορία και</w:t>
      </w:r>
      <w:r>
        <w:rPr>
          <w:rFonts w:eastAsia="Times New Roman" w:cs="Times New Roman"/>
          <w:szCs w:val="24"/>
        </w:rPr>
        <w:t xml:space="preserve"> την άλλη εβδομάδα κλείνουμε την εφημερίδα και να μην ασχολούμαστε, είναι ντροπή να το αναφέρουμε; Είναι ο άνθρωπος που θέλει να κυβερνήσει τη χώρα, ο </w:t>
      </w:r>
      <w:r>
        <w:rPr>
          <w:rFonts w:eastAsia="Times New Roman" w:cs="Times New Roman"/>
          <w:szCs w:val="24"/>
        </w:rPr>
        <w:t>Α</w:t>
      </w:r>
      <w:r>
        <w:rPr>
          <w:rFonts w:eastAsia="Times New Roman" w:cs="Times New Roman"/>
          <w:szCs w:val="24"/>
        </w:rPr>
        <w:t>ρχηγός της Αξιωματικής Αντιπολίτευσης. Έτσι φέρθηκε; Έτσι λειτουργεί η ιδιωτική αγορά; Έτσι λειτουργεί η</w:t>
      </w:r>
      <w:r>
        <w:rPr>
          <w:rFonts w:eastAsia="Times New Roman" w:cs="Times New Roman"/>
          <w:szCs w:val="24"/>
        </w:rPr>
        <w:t xml:space="preserve"> ελεύθερη οικονομία; Και έντεκα </w:t>
      </w:r>
      <w:r>
        <w:rPr>
          <w:rFonts w:eastAsia="Times New Roman" w:cs="Times New Roman"/>
          <w:szCs w:val="24"/>
        </w:rPr>
        <w:lastRenderedPageBreak/>
        <w:t>χρόνια γειά σας; Δεν ασχολήθηκε κανείς; Ούτε ο ίδιος ούτε η τράπεζα; Αυτή είναι η αλήθεια; Αυτή είναι η συμφωνία αλήθειας που προτείνει ο κ. Μητσοτάκης στον ελληνικό λαό;</w:t>
      </w:r>
    </w:p>
    <w:p w14:paraId="14AC5E0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Δεν θα τα έδινε κανείς σας. Φυσικά ρητορικό ήταν το ε</w:t>
      </w:r>
      <w:r>
        <w:rPr>
          <w:rFonts w:eastAsia="Times New Roman" w:cs="Times New Roman"/>
          <w:szCs w:val="24"/>
        </w:rPr>
        <w:t xml:space="preserve">ρώτημα. Εάν ήταν δικά σας δεν θα τα έδινε κανείς. Ήταν ξένα, ήταν των καταθετών και τελικά του λαού που ανακεφαλαιοποίησε τις τράπεζες. Αποδείχτηκε η διαπλοκή και τα γράφουμε αυτά. Είδαμε σημεία και τέρατα. Εγώ που ασχολήθηκα πολύ με τα δάνεια των πολιτών </w:t>
      </w:r>
      <w:r>
        <w:rPr>
          <w:rFonts w:eastAsia="Times New Roman" w:cs="Times New Roman"/>
          <w:szCs w:val="24"/>
        </w:rPr>
        <w:t>είδα πράγματα που δεν τα περίμενα. Τα είπαν και οι άλλοι ομιλητές: δάνεια χωρίς εγγυήσεις, εικονικές εταιρείες, balloons, μπάμπουσκα, collateral, εγγύηση ρευστών που τελικά το παίρνουν πίσω, ακίνητα που δεν χτίστηκαν, ταινιοθήκες με 400 εκατομμύρια ευρώ. Α</w:t>
      </w:r>
      <w:r>
        <w:rPr>
          <w:rFonts w:eastAsia="Times New Roman" w:cs="Times New Roman"/>
          <w:szCs w:val="24"/>
        </w:rPr>
        <w:t xml:space="preserve">πίστευτα πράγματα! </w:t>
      </w:r>
    </w:p>
    <w:p w14:paraId="14AC5E0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Τα ακούν οι ιδιώτες που τους ενοχλούν οι εισπρακτικές κάθε μέρα και φρίττουν. Και οι μάρτυρες το κατέθεσαν και έτσι αποδείχθηκε η διαπλοκή. </w:t>
      </w:r>
    </w:p>
    <w:p w14:paraId="14AC5E0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Αντικρούω τα επιχειρήματα της Νέας Δημοκρατίας -το έχω κάνει και στην </w:t>
      </w:r>
      <w:r>
        <w:rPr>
          <w:rFonts w:eastAsia="Times New Roman" w:cs="Times New Roman"/>
          <w:szCs w:val="24"/>
        </w:rPr>
        <w:t>ε</w:t>
      </w:r>
      <w:r>
        <w:rPr>
          <w:rFonts w:eastAsia="Times New Roman" w:cs="Times New Roman"/>
          <w:szCs w:val="24"/>
        </w:rPr>
        <w:t xml:space="preserve">πιτροπή- πολύ σύντομα. </w:t>
      </w:r>
    </w:p>
    <w:p w14:paraId="14AC5E0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Οι συμβάσεις, λοιπόν, βοούν. Υπήρξε διαπλοκή. Οι μάρτυρες κατέθεσαν - πολλοί από αυτούς- αλλά δεν ήταν δυνατόν να </w:t>
      </w:r>
      <w:r>
        <w:rPr>
          <w:rFonts w:eastAsia="Times New Roman" w:cs="Times New Roman"/>
          <w:szCs w:val="24"/>
        </w:rPr>
        <w:lastRenderedPageBreak/>
        <w:t>πουν «με πήρε τηλέφωνο», όπως λέει τώρα ο κ. Βορίδης. Αυτά γίνονται και δεν λέγονται. Και αν το έλεγε κάποιος, θα του λέγανε οι κύριοι της Νέα</w:t>
      </w:r>
      <w:r>
        <w:rPr>
          <w:rFonts w:eastAsia="Times New Roman" w:cs="Times New Roman"/>
          <w:szCs w:val="24"/>
        </w:rPr>
        <w:t>ς Δημοκρατίας: «Πού ήσουν δέκα χρόνια και δεν μας το έλεγες; Αποδεικνύεις αυτό που λες; Πο</w:t>
      </w:r>
      <w:r>
        <w:rPr>
          <w:rFonts w:eastAsia="Times New Roman" w:cs="Times New Roman"/>
          <w:szCs w:val="24"/>
        </w:rPr>
        <w:t>ύ</w:t>
      </w:r>
      <w:r>
        <w:rPr>
          <w:rFonts w:eastAsia="Times New Roman" w:cs="Times New Roman"/>
          <w:szCs w:val="24"/>
        </w:rPr>
        <w:t xml:space="preserve"> είναι ο άλλος που σε πήρε τηλέφωνο; Φέρ’ τον εδώ να το αποδείξεις». </w:t>
      </w:r>
    </w:p>
    <w:p w14:paraId="14AC5E0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Ας μην λένε τέτοια πράγματα. Και η απρόοπτη μεταβολή των συνθηκών που λένε σαν επιχείρημα -και </w:t>
      </w:r>
      <w:r>
        <w:rPr>
          <w:rFonts w:eastAsia="Times New Roman" w:cs="Times New Roman"/>
          <w:szCs w:val="24"/>
        </w:rPr>
        <w:t>ας δουν στα δικαστήρια τι γίνεται όταν πάει ένας πολίτης να την επικαλεστεί- δεν ισχύει στην περίπτωση, γιατί τα δάνεια συνεχίστηκαν να δίνονται και μετά την κρίση. Και είχαν και τη συμπεριφορά ότι για πάντα θα υπήρχε αυτή η φούσκα, ότι θα ήταν για πάντα σ</w:t>
      </w:r>
      <w:r>
        <w:rPr>
          <w:rFonts w:eastAsia="Times New Roman" w:cs="Times New Roman"/>
          <w:szCs w:val="24"/>
        </w:rPr>
        <w:t xml:space="preserve">την εξουσία με 40% και 45%, ότι για πάντα θα έκαναν τεράστιες σπατάλες, ό,τι δηλαδή έκαναν και με τη χώρα που βούλιαξαν. Όμως, και η ακροδεξιά, που θέλει αίμα ακόμα και χωρίς να έχει αποδειχθεί, αυτό είναι χειρότερο, γιατί θα πας κάποιους κατηγορούμενους, </w:t>
      </w:r>
      <w:r>
        <w:rPr>
          <w:rFonts w:eastAsia="Times New Roman" w:cs="Times New Roman"/>
          <w:szCs w:val="24"/>
        </w:rPr>
        <w:t xml:space="preserve">θα αθωωθούν πανηγυρικά κι έτσι τελικά τους συγκαλύπτεις. </w:t>
      </w:r>
    </w:p>
    <w:p w14:paraId="14AC5E0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Πρόεδρε, αφού πω ότι είναι κωμικά αυτά που λένε για τον ΣΥΡΙΖΑ που έχει το μόνο ενήμερο, εγγυημένο δάνειο. Και είχε συμφωνηθεί ότι τα δάνειά του θα συνέχιζαν να είναι ακόμη και να μην </w:t>
      </w:r>
      <w:r>
        <w:rPr>
          <w:rFonts w:eastAsia="Times New Roman" w:cs="Times New Roman"/>
          <w:szCs w:val="24"/>
        </w:rPr>
        <w:t xml:space="preserve">έμπαινε στη Βουλή, είναι σαν να γίνεται </w:t>
      </w:r>
      <w:r>
        <w:rPr>
          <w:rFonts w:eastAsia="Times New Roman" w:cs="Times New Roman"/>
          <w:szCs w:val="24"/>
        </w:rPr>
        <w:lastRenderedPageBreak/>
        <w:t>ένας φόνος δίπλα σου κι εσύ να ασχολείσαι με κάποιον που περνάει τη διάβαση με κόκκινο και λες</w:t>
      </w:r>
      <w:r>
        <w:rPr>
          <w:rFonts w:eastAsia="Times New Roman" w:cs="Times New Roman"/>
          <w:szCs w:val="24"/>
        </w:rPr>
        <w:t>:</w:t>
      </w:r>
      <w:r>
        <w:rPr>
          <w:rFonts w:eastAsia="Times New Roman" w:cs="Times New Roman"/>
          <w:szCs w:val="24"/>
        </w:rPr>
        <w:t xml:space="preserve"> «Μα, περνάει τη διάβαση με κόκκινο, τι κάνει αυτός εδώ πέρα;». Δίπλα γίνεται φόνος και αν δεν τον σταματήσεις, θα κάνει </w:t>
      </w:r>
      <w:r>
        <w:rPr>
          <w:rFonts w:eastAsia="Times New Roman" w:cs="Times New Roman"/>
          <w:szCs w:val="24"/>
        </w:rPr>
        <w:t>κι άλλον. Έτσι κάνετε κι εσείς. Καταπίνετε την κάμηλο και διυλίζετε τον κώνωπα.</w:t>
      </w:r>
    </w:p>
    <w:p w14:paraId="14AC5E0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ερώτημα, λοιπόν, που τίθεται στον κόσμο είναι: Με ποιον είναι; Με αυτούς που πολεμούν τη διαπλοκή ή με αυτούς που την αρνούνται και άρα τη στηρίζουν; Με τον ΣΥΡΙΖΑ και τον Α</w:t>
      </w:r>
      <w:r>
        <w:rPr>
          <w:rFonts w:eastAsia="Times New Roman" w:cs="Times New Roman"/>
          <w:szCs w:val="24"/>
        </w:rPr>
        <w:t xml:space="preserve">λέξη Τσίπρα που κυνηγάμε τη διαπλοκή -γι’ αυτό έγινε και η </w:t>
      </w:r>
      <w:r>
        <w:rPr>
          <w:rFonts w:eastAsia="Times New Roman" w:cs="Times New Roman"/>
          <w:szCs w:val="24"/>
        </w:rPr>
        <w:t>ε</w:t>
      </w:r>
      <w:r>
        <w:rPr>
          <w:rFonts w:eastAsia="Times New Roman" w:cs="Times New Roman"/>
          <w:szCs w:val="24"/>
        </w:rPr>
        <w:t xml:space="preserve">ξεταστική- και θα συνεχίσουμε ή με τη Νέα Δημοκρατία και το ΠΑΣΟΚ που τη στηρίζουν; Με μας ή με τους καναλάρχες; Με μας ή με τη Νέα Δημοκρατία που χρωστάει τα 200 εκατομμύρια, δεν μας λέει πώς θα </w:t>
      </w:r>
      <w:r>
        <w:rPr>
          <w:rFonts w:eastAsia="Times New Roman" w:cs="Times New Roman"/>
          <w:szCs w:val="24"/>
        </w:rPr>
        <w:t>τα πληρώσει και ούτε στην</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πιτροπή ούτε και σήμερα στην Ολομέλεια είπε ότι θέλει να πάει το πόρισμα στην </w:t>
      </w:r>
      <w:r>
        <w:rPr>
          <w:rFonts w:eastAsia="Times New Roman" w:cs="Times New Roman"/>
          <w:szCs w:val="24"/>
        </w:rPr>
        <w:t>ε</w:t>
      </w:r>
      <w:r>
        <w:rPr>
          <w:rFonts w:eastAsia="Times New Roman" w:cs="Times New Roman"/>
          <w:szCs w:val="24"/>
        </w:rPr>
        <w:t>ισαγγελέα του Αρείου Πάγου;</w:t>
      </w:r>
    </w:p>
    <w:p w14:paraId="14AC5E0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4AC5E1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Ευχαριστούμε. </w:t>
      </w:r>
    </w:p>
    <w:p w14:paraId="14AC5E1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ο κ. Ιωάννης Αϊβατίδης, Βουλευτής της Χρυσής Αυγ</w:t>
      </w:r>
      <w:r>
        <w:rPr>
          <w:rFonts w:eastAsia="Times New Roman" w:cs="Times New Roman"/>
          <w:szCs w:val="24"/>
        </w:rPr>
        <w:t>ής, για έξι λεπτά.</w:t>
      </w:r>
    </w:p>
    <w:p w14:paraId="14AC5E1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ΙΩΑΝΝΗΣ ΑΪΒΑΤΙΔΗΣ:</w:t>
      </w:r>
      <w:r>
        <w:rPr>
          <w:rFonts w:eastAsia="Times New Roman" w:cs="Times New Roman"/>
          <w:szCs w:val="24"/>
        </w:rPr>
        <w:t xml:space="preserve"> Η σημερινή συζήτηση είναι μείζονος σημασίας προκειμένου ο Έλληνας πολίτης να σχηματίσει πεποίθηση για την πολιτική αφερεγγυότητα των τεσσάρων κομμάτων του ψευδεπίγραφου συνταγματικού τόξου που αποτέλεσαν αντικείμενο ερ</w:t>
      </w:r>
      <w:r>
        <w:rPr>
          <w:rFonts w:eastAsia="Times New Roman" w:cs="Times New Roman"/>
          <w:szCs w:val="24"/>
        </w:rPr>
        <w:t xml:space="preserve">εύνης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 xml:space="preserve">πιτροπής και εκ του αποτελέσματος λειτούργησαν από κοινού συγκαλυπτικά όσον αφορά σε ευθύνες πολιτικών προσώπων. </w:t>
      </w:r>
    </w:p>
    <w:p w14:paraId="14AC5E1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Κατά τα τελευταία έτη της παρατεταμένης οικονομικής ύφεσης, το πολιτικό ζητούμενο είναι η ορθή και επ’ ωφελεία του ελλη</w:t>
      </w:r>
      <w:r>
        <w:rPr>
          <w:rFonts w:eastAsia="Times New Roman" w:cs="Times New Roman"/>
          <w:szCs w:val="24"/>
        </w:rPr>
        <w:t xml:space="preserve">νικού λαού διαχείριση του οικονομικού ζητήματος από τα κόμματα με σκοπό την ανάκαμψη της οικονομίας και την έξοδο από την κρίση. Η Νέα Δημοκρατία και το ΠΑΣΟΚ δεν δικαιούνται να εμφανίζονται ως εν δυνάμει εγγυητές ανάκαμψης και ανάπτυξης και να διεκδικούν </w:t>
      </w:r>
      <w:r>
        <w:rPr>
          <w:rFonts w:eastAsia="Times New Roman" w:cs="Times New Roman"/>
          <w:szCs w:val="24"/>
        </w:rPr>
        <w:t xml:space="preserve">εκ νέου την εξουσία, όταν αποδεδειγμένα έχουν αμαρτωλό παρελθόν σκανδαλωδών και παρανόμων δανειοδοτήσεων από τα τραπεζικά ιδρύματα της χώρας. </w:t>
      </w:r>
    </w:p>
    <w:p w14:paraId="14AC5E1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Τα δάνεια αυτά, συνολικού ύψους 400 εκατομμυρίων ευρώ, είναι αδύνατον να αποπληρωθούν και το κόστος τελικά θα βαρ</w:t>
      </w:r>
      <w:r>
        <w:rPr>
          <w:rFonts w:eastAsia="Times New Roman" w:cs="Times New Roman"/>
          <w:szCs w:val="24"/>
        </w:rPr>
        <w:t xml:space="preserve">ύνει τον Έλληνα φορολογούμενο μέσω των αλλεπάλληλων </w:t>
      </w:r>
      <w:r>
        <w:rPr>
          <w:rFonts w:eastAsia="Times New Roman" w:cs="Times New Roman"/>
          <w:szCs w:val="24"/>
        </w:rPr>
        <w:lastRenderedPageBreak/>
        <w:t xml:space="preserve">ανακεφαλαιοποιήσεων των τραπεζών και της διόγκωσης του δημοσίου χρέους. Η ρίζα του κακού του υπερδανεισμού των πολιτικών φορέων και μέσω μαζικής ενημέρωσης, εντοπίζεται σε πράξη του διοικητή της Τράπεζας </w:t>
      </w:r>
      <w:r>
        <w:rPr>
          <w:rFonts w:eastAsia="Times New Roman" w:cs="Times New Roman"/>
          <w:szCs w:val="24"/>
        </w:rPr>
        <w:t>της Ελλάδ</w:t>
      </w:r>
      <w:r>
        <w:rPr>
          <w:rFonts w:eastAsia="Times New Roman" w:cs="Times New Roman"/>
          <w:szCs w:val="24"/>
        </w:rPr>
        <w:t>ο</w:t>
      </w:r>
      <w:r>
        <w:rPr>
          <w:rFonts w:eastAsia="Times New Roman" w:cs="Times New Roman"/>
          <w:szCs w:val="24"/>
        </w:rPr>
        <w:t>ς το 1991 επί κυβερνήσεως Νέας Δημοκρατίας όταν οι περιορισμοί στις χρηματοδοτήσεις αντικαταστάθηκαν από την εποπτεία της Τράπεζας της Ελλάδος, που με την εγκληματική ανοχή που επέδειξε, οδήγησε στον υπερδανεισμό κομμάτων και μέσων μαζικής ενημέρ</w:t>
      </w:r>
      <w:r>
        <w:rPr>
          <w:rFonts w:eastAsia="Times New Roman" w:cs="Times New Roman"/>
          <w:szCs w:val="24"/>
        </w:rPr>
        <w:t xml:space="preserve">ωσης. </w:t>
      </w:r>
    </w:p>
    <w:p w14:paraId="14AC5E1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 πόρισμα - καταπέλτης του </w:t>
      </w:r>
      <w:r>
        <w:rPr>
          <w:rFonts w:eastAsia="Times New Roman" w:cs="Times New Roman"/>
          <w:szCs w:val="24"/>
        </w:rPr>
        <w:t>Ε</w:t>
      </w:r>
      <w:r>
        <w:rPr>
          <w:rFonts w:eastAsia="Times New Roman" w:cs="Times New Roman"/>
          <w:szCs w:val="24"/>
        </w:rPr>
        <w:t xml:space="preserve">πίκουρου </w:t>
      </w:r>
      <w:r>
        <w:rPr>
          <w:rFonts w:eastAsia="Times New Roman" w:cs="Times New Roman"/>
          <w:szCs w:val="24"/>
        </w:rPr>
        <w:t>Ο</w:t>
      </w:r>
      <w:r>
        <w:rPr>
          <w:rFonts w:eastAsia="Times New Roman" w:cs="Times New Roman"/>
          <w:szCs w:val="24"/>
        </w:rPr>
        <w:t xml:space="preserve">ικονομικού </w:t>
      </w:r>
      <w:r>
        <w:rPr>
          <w:rFonts w:eastAsia="Times New Roman" w:cs="Times New Roman"/>
          <w:szCs w:val="24"/>
        </w:rPr>
        <w:t>Ε</w:t>
      </w:r>
      <w:r>
        <w:rPr>
          <w:rFonts w:eastAsia="Times New Roman" w:cs="Times New Roman"/>
          <w:szCs w:val="24"/>
        </w:rPr>
        <w:t>ισαγγελέα Γεωργίου Καλούδη τον Μάρτιο του 2013, έκανε λόγο για στοιχειοθέτηση του αδικήματος της κακουργηματικής απιστίας σε βάρος τραπεζικών στελεχών που συνέπραξαν στη χορήγηση των δανείων, αλλά κ</w:t>
      </w:r>
      <w:r>
        <w:rPr>
          <w:rFonts w:eastAsia="Times New Roman" w:cs="Times New Roman"/>
          <w:szCs w:val="24"/>
        </w:rPr>
        <w:t xml:space="preserve">αι σε βάρος των ηθικών αυτουργών, των υπευθύνων των εμπλεκομένων κομμάτων, δηλαδή της Νέας Δημοκρατίας, του ΠΑΣΟΚ του ΣΥΡΙΖΑ και του Κομμουνιστικού Κόμματος. </w:t>
      </w:r>
    </w:p>
    <w:p w14:paraId="14AC5E1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Τονίζω πως η Χρυσή Αυγή ανενδοιάστως υιοθετεί τη νομική ορθότητα και πληρότητα της πορισματικής α</w:t>
      </w:r>
      <w:r>
        <w:rPr>
          <w:rFonts w:eastAsia="Times New Roman" w:cs="Times New Roman"/>
          <w:szCs w:val="24"/>
        </w:rPr>
        <w:t xml:space="preserve">ναφοράς του </w:t>
      </w:r>
      <w:r>
        <w:rPr>
          <w:rFonts w:eastAsia="Times New Roman" w:cs="Times New Roman"/>
          <w:szCs w:val="24"/>
        </w:rPr>
        <w:t>Ε</w:t>
      </w:r>
      <w:r>
        <w:rPr>
          <w:rFonts w:eastAsia="Times New Roman" w:cs="Times New Roman"/>
          <w:szCs w:val="24"/>
        </w:rPr>
        <w:t>ι</w:t>
      </w:r>
      <w:r>
        <w:rPr>
          <w:rFonts w:eastAsia="Times New Roman" w:cs="Times New Roman"/>
          <w:szCs w:val="24"/>
        </w:rPr>
        <w:lastRenderedPageBreak/>
        <w:t>σαγγελέως Γεωργίου Καλούδη. Η αντίδραση του πολιτικού συστήματος τότε ήταν άμεση, σχεδόν ακαριαία, προκλητική. Τον Απρίλιο του 2013, είκοσι ημέρες μετά, κατατέθηκε τροπολογία από τρεις Βουλευτές της Νέας Δημοκρατίας, τον Δημήτριο Χριστογιάννη</w:t>
      </w:r>
      <w:r>
        <w:rPr>
          <w:rFonts w:eastAsia="Times New Roman" w:cs="Times New Roman"/>
          <w:szCs w:val="24"/>
        </w:rPr>
        <w:t xml:space="preserve">, τον Δημήτριο Τσουμάνη και τον Διονύσιο Σταμενίτη, με την οποία υπερακοντίστηκε η πορισματική αναφορά και κατ’ ουσίαν εξαφανίστηκε, με αποτέλεσμα η υπόθεση στη συνέχεια να τεθεί στο αρχείο. </w:t>
      </w:r>
    </w:p>
    <w:p w14:paraId="14AC5E1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Σημειωτέων πως ο υπερδανεισμός των κομμάτων, ειδικά της Νέας Δημ</w:t>
      </w:r>
      <w:r>
        <w:rPr>
          <w:rFonts w:eastAsia="Times New Roman" w:cs="Times New Roman"/>
          <w:szCs w:val="24"/>
        </w:rPr>
        <w:t xml:space="preserve">οκρατίας και του ΠΑΣΟΚ, συνεχίστηκε κατά τη διάρκεια της κρίσης με σκανδαλώδεις όρους, με την ύποπτη ανοχή των λεγόμενων «θεσμών», ενώ τα τραπεζικά ιδρύματα εξάντλησαν την αυστηρότητά τους στους απλούς πολίτες που είχαν στο παρελθόν δανειοδοτηθεί. </w:t>
      </w:r>
    </w:p>
    <w:p w14:paraId="14AC5E1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Αξιοσημείωτο γεγονός αποτελεί η τροπολογία που κατετέθη από τους Βουλευτές Κωνσταντίνο Καραγκούνη της Νέας Δημοκρατίας και Ιωάννη Κουτσούκο του ΠΑΣΟΚ τον Οκτώβριο του 2014, με την οποία θεσπίστηκε το ακατάσχετο και ανεκχώρητο του 40% της κρατικής χρηματοδό</w:t>
      </w:r>
      <w:r>
        <w:rPr>
          <w:rFonts w:eastAsia="Times New Roman" w:cs="Times New Roman"/>
          <w:szCs w:val="24"/>
        </w:rPr>
        <w:t xml:space="preserve">τησης που λαμβάνουν τα </w:t>
      </w:r>
      <w:r>
        <w:rPr>
          <w:rFonts w:eastAsia="Times New Roman" w:cs="Times New Roman"/>
          <w:szCs w:val="24"/>
        </w:rPr>
        <w:lastRenderedPageBreak/>
        <w:t xml:space="preserve">κόμματα, προκειμένου να αποτραπεί η ολοσχερής κατάσχεση της κρατικής χρηματοδότησης των κομμάτων. </w:t>
      </w:r>
    </w:p>
    <w:p w14:paraId="14AC5E1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Σκανδαλώδης και πολυεπίπεδα παράνομη και η δανειοδότηση των μέσων μαζικής ενημέρωσης με αναχρηματοδότηση εν μέσω οικονομικής κρίσεως, </w:t>
      </w:r>
      <w:r>
        <w:rPr>
          <w:rFonts w:eastAsia="Times New Roman" w:cs="Times New Roman"/>
          <w:szCs w:val="24"/>
        </w:rPr>
        <w:t>με φρούδες εγγυήσεις τις δήθεν αξιόχρεες ενεχυριασμένες ταινιοθήκες των τηλεοπτικών σταθμών και τα διαφημιστικά έσοδα που θα χρησιμοποιούνταν εξ ολοκλήρου για την αποπληρωμή των δανείων. Τα μέσα μαζικής ενημέρωσης είναι γνωστό πως επί δεκαετίες στήριξαν έν</w:t>
      </w:r>
      <w:r>
        <w:rPr>
          <w:rFonts w:eastAsia="Times New Roman" w:cs="Times New Roman"/>
          <w:szCs w:val="24"/>
        </w:rPr>
        <w:t xml:space="preserve">α σαθρό πολιτικό κατεστημένο και είχαν ενεργό συμμετοχή στο αμαρτωλό σύμπλοκο που δημιουργήθηκε με τα πολιτικά κόμματα και τα τραπεζικά ιδρύματα. </w:t>
      </w:r>
    </w:p>
    <w:p w14:paraId="14AC5E1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νεοσταλινικό Κομμουνιστικό Κόμμα, καθ’ έξιν και κατ’ επάγγελμα επικριτής του καπιταλιστικού συστήματος, τε</w:t>
      </w:r>
      <w:r>
        <w:rPr>
          <w:rFonts w:eastAsia="Times New Roman" w:cs="Times New Roman"/>
          <w:szCs w:val="24"/>
        </w:rPr>
        <w:t xml:space="preserve">κμαίρεται αβίαστα πως ακόμα κι αν δεχθεί κάποιος ότι δεν ήταν επισφαλής η δανειοδότησή του, είχε την αμέριστη συμπαράσταση και αρωγή των κατ’ εξοχήν εκπροσώπων του κεφαλαίου, των τραπεζικών ιδρυμάτων. </w:t>
      </w:r>
    </w:p>
    <w:p w14:paraId="14AC5E1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Ας μην ξεχάσουμε και την πώληση του «902» σε υπεράκτια</w:t>
      </w:r>
      <w:r>
        <w:rPr>
          <w:rFonts w:eastAsia="Times New Roman" w:cs="Times New Roman"/>
          <w:szCs w:val="24"/>
        </w:rPr>
        <w:t xml:space="preserve"> εταιρεία, κάτι το οποίο απάδει με τις βασικές θέσεις του Κομμουνιστικού </w:t>
      </w:r>
      <w:r>
        <w:rPr>
          <w:rFonts w:eastAsia="Times New Roman" w:cs="Times New Roman"/>
          <w:szCs w:val="24"/>
        </w:rPr>
        <w:t>Κ</w:t>
      </w:r>
      <w:r>
        <w:rPr>
          <w:rFonts w:eastAsia="Times New Roman" w:cs="Times New Roman"/>
          <w:szCs w:val="24"/>
        </w:rPr>
        <w:t>όμματος που είναι αντικαπιταλιστικές.</w:t>
      </w:r>
    </w:p>
    <w:p w14:paraId="14AC5E1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Όσον αφορά στον ΣΥΡΙΖΑ, είναι κατακριτέο και ελεγκτέο το γεγονός πως το 2014 έλαβε δάνειο ύψους 1,5 εκατομμυρίων ευρώ με εκχώρηση της κρατικής χ</w:t>
      </w:r>
      <w:r>
        <w:rPr>
          <w:rFonts w:eastAsia="Times New Roman" w:cs="Times New Roman"/>
          <w:szCs w:val="24"/>
        </w:rPr>
        <w:t>ρηματοδότησης έως το 2018. Ως υπόσχεση εμπράγματης εγγύησης τέθηκε το ακίνητο της Κουμουνδούρου, το οποίο, όμως, την εποχή εκείνη δεν είχε τη νόμιμη κυριότητα. Αναφανδόν, λοιπόν, ο ΣΥΡΙΖΑ είχε την ίδια σκανδαλωδώς ευνοϊκή μεταχείριση και αντιμετώπιση από τ</w:t>
      </w:r>
      <w:r>
        <w:rPr>
          <w:rFonts w:eastAsia="Times New Roman" w:cs="Times New Roman"/>
          <w:szCs w:val="24"/>
        </w:rPr>
        <w:t xml:space="preserve">α τραπεζικά ιδρύματα με την Νέα Δημοκρατία και το ΠΑΣΟΚ. </w:t>
      </w:r>
    </w:p>
    <w:p w14:paraId="14AC5E1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 αμαρτωλό σύμπλοκο των προαναφερθέντων πολιτικών κομμάτων και μέσων μαζικής ενημέρωσης έχει έναν και μόνο αντίπαλο: τη Χρυσή Αυγή. Έτσι στράφηκε εναντίον του λαϊκού εθνικιστικού συνδέσμου με διακο</w:t>
      </w:r>
      <w:r>
        <w:rPr>
          <w:rFonts w:eastAsia="Times New Roman" w:cs="Times New Roman"/>
          <w:szCs w:val="24"/>
        </w:rPr>
        <w:t xml:space="preserve">πή της κρατικής χρηματοδότησης και πλήρη αποκλεισμό από τα μέσα μαζικής ενημέρωσης. </w:t>
      </w:r>
    </w:p>
    <w:p w14:paraId="14AC5E1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Δηλαδή, τα κόμματα που σχημάτισαν ένα αμοραλιστικό, ψευδεπίγραφο συνταγματικό τόξο, απέκλεισαν την οικονομικά α</w:t>
      </w:r>
      <w:r>
        <w:rPr>
          <w:rFonts w:eastAsia="Times New Roman" w:cs="Times New Roman"/>
          <w:szCs w:val="24"/>
        </w:rPr>
        <w:lastRenderedPageBreak/>
        <w:t>ψεγάδιαστη Χρυσή Αυγή από την κρατική χρηματοδότηση με ειδικ</w:t>
      </w:r>
      <w:r>
        <w:rPr>
          <w:rFonts w:eastAsia="Times New Roman" w:cs="Times New Roman"/>
          <w:szCs w:val="24"/>
        </w:rPr>
        <w:t>ά προσχεδιασμένο και φωτογραφικό νόμο, ενώ τα ίδια καταχρηστικά χρησιμοποιούσαν την κρατική χρηματοδότηση για παράνομη υπερδανειοδότηση. Εφαλτήριο αποτέλεσε η χαλκευμένη κατηγορία περί εγκληματικής οργάνωσης, που καταχρηστικά υπερακόντισε τη Συνθήκη του Πα</w:t>
      </w:r>
      <w:r>
        <w:rPr>
          <w:rFonts w:eastAsia="Times New Roman" w:cs="Times New Roman"/>
          <w:szCs w:val="24"/>
        </w:rPr>
        <w:t xml:space="preserve">λέρμο. </w:t>
      </w:r>
    </w:p>
    <w:p w14:paraId="14AC5E1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εκτέλεση του σατανικού αυτού σχεδίου, ο ίδιος ο τέως </w:t>
      </w:r>
      <w:r>
        <w:rPr>
          <w:rFonts w:eastAsia="Times New Roman" w:cs="Times New Roman"/>
          <w:szCs w:val="24"/>
        </w:rPr>
        <w:t>π</w:t>
      </w:r>
      <w:r>
        <w:rPr>
          <w:rFonts w:eastAsia="Times New Roman" w:cs="Times New Roman"/>
          <w:szCs w:val="24"/>
        </w:rPr>
        <w:t>ρωθυπουργός, ο Αντώνης Σαμαράς με φορτικότητα και υποκοσμιακό ύφος, κατέπεισε δικαστικούς λειτουργούς να προφυλακίσουν Βουλευτές της Χρυσής Αυγής, όπως προκύπτει από συγκλονιστικό ηχητικ</w:t>
      </w:r>
      <w:r>
        <w:rPr>
          <w:rFonts w:eastAsia="Times New Roman" w:cs="Times New Roman"/>
          <w:szCs w:val="24"/>
        </w:rPr>
        <w:t xml:space="preserve">ό ντοκουμέντο που πρέπει να αναζητήσουν, ακούσουν και αξιολογήσουν όλοι οι Έλληνες. </w:t>
      </w:r>
    </w:p>
    <w:p w14:paraId="14AC5E2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Όλα αυτά κατατείνουν σε ένα πράγμα: Οι μεταπολιτευτικές κυβερνήσεις μετέτρεψαν σταδιακά την κοινοβουλευτική δημοκρατία σε κοινοβουλευτική μαφιοκρατία. </w:t>
      </w:r>
    </w:p>
    <w:p w14:paraId="14AC5E2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Όσον αφορά στα μέσα</w:t>
      </w:r>
      <w:r>
        <w:rPr>
          <w:rFonts w:eastAsia="Times New Roman" w:cs="Times New Roman"/>
          <w:szCs w:val="24"/>
        </w:rPr>
        <w:t xml:space="preserve"> μαζικής ενημέρωσης επί δεκαετίες -ειδικά όμως τελευταία- έχουν αναλωθεί στο να προωθούν την εθνοφθόρο πολύ-πολιτισμικότητα και τη νέα τάξη πραγμάτων με το πρόσχημα του ανθρωπισμού, να αντιμάχονται ύπουλα τα εθνικά ιδεώδη, τον ίδιο τον ελληνισμό και τη χρι</w:t>
      </w:r>
      <w:r>
        <w:rPr>
          <w:rFonts w:eastAsia="Times New Roman" w:cs="Times New Roman"/>
          <w:szCs w:val="24"/>
        </w:rPr>
        <w:t xml:space="preserve">στιανική πίστη. </w:t>
      </w:r>
    </w:p>
    <w:p w14:paraId="14AC5E22"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Η Χρυσή Αυγή, στοχοπροσηλωμένη στο εθνικό καθήκον και τα εθνικά ιδεώδη, έχει αντιταχθεί σε αυτή την πολιτική λαίλαπα. Έχει επιβιώσει, παρά τις παράνομες πολιτικές διώξεις, τις φυλακίσεις, τις πολιτικές δολοφονίες, την ακατάσχετη ψευδολογία</w:t>
      </w:r>
      <w:r>
        <w:rPr>
          <w:rFonts w:eastAsia="Times New Roman"/>
          <w:szCs w:val="24"/>
        </w:rPr>
        <w:t xml:space="preserve"> και κατασυκοφάντηση, τη διακοπή της κρατικής χρηματοδότησης και τον παράνομο αποκλεισμό από τα μέσα μαζικής ενημέρωσης. Μάχεται έντιμα για την Ελλάδα της αύριον, για τις επερχόμενες γενιές των Ελλήνων, για τη Χρυσή Αυγή του ελληνισμού μόνη εναντίον όλων, </w:t>
      </w:r>
      <w:r>
        <w:rPr>
          <w:rFonts w:eastAsia="Times New Roman"/>
          <w:szCs w:val="24"/>
        </w:rPr>
        <w:t>με στόχο την εθνοκεντρική κυβέρνηση και την αποδέσμευση του ελληνικού λαού από τα εθνοκτόνα μνημόνια.</w:t>
      </w:r>
    </w:p>
    <w:p w14:paraId="14AC5E23"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Ευχαριστώ. </w:t>
      </w:r>
    </w:p>
    <w:p w14:paraId="14AC5E24"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την πτέρυγα της Χρυσής Αυγής)</w:t>
      </w:r>
    </w:p>
    <w:p w14:paraId="14AC5E25"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ΠΡΟΕΔΡΕΥΩΝ (Αναστάσιος Κουράκης): </w:t>
      </w:r>
      <w:r>
        <w:rPr>
          <w:rFonts w:eastAsia="Times New Roman"/>
          <w:szCs w:val="24"/>
        </w:rPr>
        <w:t xml:space="preserve">Προχωρούμε με τον κ. Ιωάννη Γκιόλα, Βουλευτή του ΣΥΡΙΖΑ, για έξι λεπτά. </w:t>
      </w:r>
    </w:p>
    <w:p w14:paraId="14AC5E26" w14:textId="77777777" w:rsidR="001812B4" w:rsidRDefault="001009A2">
      <w:pPr>
        <w:spacing w:line="600" w:lineRule="auto"/>
        <w:ind w:firstLine="720"/>
        <w:contextualSpacing/>
        <w:jc w:val="both"/>
        <w:rPr>
          <w:rFonts w:eastAsia="Times New Roman"/>
          <w:szCs w:val="24"/>
        </w:rPr>
      </w:pPr>
      <w:r>
        <w:rPr>
          <w:rFonts w:eastAsia="Times New Roman"/>
          <w:b/>
          <w:szCs w:val="24"/>
        </w:rPr>
        <w:t xml:space="preserve">ΙΩΑΝΝΗΣ ΓΚΙΟΛΑΣ: </w:t>
      </w:r>
      <w:r>
        <w:rPr>
          <w:rFonts w:eastAsia="Times New Roman"/>
          <w:szCs w:val="24"/>
        </w:rPr>
        <w:t>Ευχαριστώ, κύριε Πρόεδρε.</w:t>
      </w:r>
    </w:p>
    <w:p w14:paraId="14AC5E27"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Στις εργασίες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διερευνήθηκε η νομιμότητα της δανειοδότησης κομμάτων και μέσων μαζικής επικοινωνίας. Οι μαρτυρικές κ</w:t>
      </w:r>
      <w:r>
        <w:rPr>
          <w:rFonts w:eastAsia="Times New Roman"/>
          <w:szCs w:val="24"/>
        </w:rPr>
        <w:t xml:space="preserve">αταθέσεις που είχε τη δυνατότητα και </w:t>
      </w:r>
      <w:r>
        <w:rPr>
          <w:rFonts w:eastAsia="Times New Roman"/>
          <w:szCs w:val="24"/>
        </w:rPr>
        <w:lastRenderedPageBreak/>
        <w:t xml:space="preserve">την ευκαιρία να παρακολουθήσει το πανελλήνιο, υπήρξαν αποκαλυπτικές έως σοκαριστικές. Η κυνικότητα και η υπεροψία ορισμένων από τους μιντιάρχες μπορεί κάποιους να ξένισε, όμως απέδωσε ολοφάνερα τον προνομιακό τρόπο που </w:t>
      </w:r>
      <w:r>
        <w:rPr>
          <w:rFonts w:eastAsia="Times New Roman"/>
          <w:szCs w:val="24"/>
        </w:rPr>
        <w:t xml:space="preserve">αντιμετωπίστηκαν από το τραπεζικό σύστημα. </w:t>
      </w:r>
    </w:p>
    <w:p w14:paraId="14AC5E28" w14:textId="77777777" w:rsidR="001812B4" w:rsidRDefault="001009A2">
      <w:pPr>
        <w:spacing w:line="600" w:lineRule="auto"/>
        <w:ind w:firstLine="720"/>
        <w:contextualSpacing/>
        <w:jc w:val="both"/>
        <w:rPr>
          <w:rFonts w:eastAsia="Times New Roman"/>
          <w:szCs w:val="24"/>
        </w:rPr>
      </w:pPr>
      <w:r>
        <w:rPr>
          <w:rFonts w:eastAsia="Times New Roman"/>
          <w:szCs w:val="24"/>
        </w:rPr>
        <w:t>Χωρίς να θέλω να ισοπεδώσω και να αποδώσω ευθύνες προς όλους, θα σταθώ και θα παραθέσω ενδεικτικά πάμπολλες περιπτώσεις παραβιάσεων των τραπεζικών και πιστοδοτικών κανόνων, διατάξεων νόμων και κανονισμών που είχα</w:t>
      </w:r>
      <w:r>
        <w:rPr>
          <w:rFonts w:eastAsia="Times New Roman"/>
          <w:szCs w:val="24"/>
        </w:rPr>
        <w:t>ν γίνει έθος, συνήθεια και καθεστώς στις δανειοδοτήσεις των περισσότερων εταιρειών μέσων μαζικής επικοινωνίας.</w:t>
      </w:r>
    </w:p>
    <w:p w14:paraId="14AC5E29" w14:textId="77777777" w:rsidR="001812B4" w:rsidRDefault="001009A2">
      <w:pPr>
        <w:spacing w:line="600" w:lineRule="auto"/>
        <w:ind w:firstLine="720"/>
        <w:contextualSpacing/>
        <w:jc w:val="both"/>
        <w:rPr>
          <w:rFonts w:eastAsia="Times New Roman"/>
          <w:szCs w:val="24"/>
        </w:rPr>
      </w:pPr>
      <w:r>
        <w:rPr>
          <w:rFonts w:eastAsia="Times New Roman"/>
          <w:szCs w:val="24"/>
        </w:rPr>
        <w:t>Συγκεκριμένα, είχε εξαντληθεί η ορολογία των σχετικών τραπεζικών όρων. Προβλέψεις</w:t>
      </w:r>
      <w:r>
        <w:rPr>
          <w:rFonts w:eastAsia="Times New Roman"/>
          <w:szCs w:val="24"/>
        </w:rPr>
        <w:t>:</w:t>
      </w:r>
      <w:r>
        <w:rPr>
          <w:rFonts w:eastAsia="Times New Roman"/>
          <w:szCs w:val="24"/>
        </w:rPr>
        <w:t xml:space="preserve"> Οι ληφθείσες προβλέψεις στο συνολικό ποσό του 1,2 δισεκατομμυρ</w:t>
      </w:r>
      <w:r>
        <w:rPr>
          <w:rFonts w:eastAsia="Times New Roman"/>
          <w:szCs w:val="24"/>
        </w:rPr>
        <w:t xml:space="preserve">ίων ευρώ ήταν 581 εκατομμύρια ευρώ, δηλαδή ποσοστό 40% περίπου. Και τι είναι οι προβλέψεις για τους μη μυημένους; Είναι τα προβλεπόμενα ποσά των απαιτήσεων των τραπεζών, τα οποία κρίνουν οι ίδιες οι υπηρεσίες των τραπεζών ότι δεν θα εισπραχθούν. Το κόστος </w:t>
      </w:r>
      <w:r>
        <w:rPr>
          <w:rFonts w:eastAsia="Times New Roman"/>
          <w:szCs w:val="24"/>
        </w:rPr>
        <w:t xml:space="preserve">αυτό, όπως είναι γνωστό, καλύφθηκε από τις συνεχείς ανακεφαλαιοποιήσεις, που εμμέσως βάρυναν τον ελληνικό λαό. </w:t>
      </w:r>
    </w:p>
    <w:p w14:paraId="14AC5E2A"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Ακάλυπτοι κίνδυνοι</w:t>
      </w:r>
      <w:r>
        <w:rPr>
          <w:rFonts w:eastAsia="Times New Roman"/>
          <w:szCs w:val="24"/>
        </w:rPr>
        <w:t>:</w:t>
      </w:r>
      <w:r>
        <w:rPr>
          <w:rFonts w:eastAsia="Times New Roman"/>
          <w:szCs w:val="24"/>
        </w:rPr>
        <w:t xml:space="preserve"> ήταν τα ποσά των δανείων εκείνων που δεν καλύπτονταν από κανενός είδους εξασφάλιση. Το στοιχείο αυτό συναντάται σε αρκετές δ</w:t>
      </w:r>
      <w:r>
        <w:rPr>
          <w:rFonts w:eastAsia="Times New Roman"/>
          <w:szCs w:val="24"/>
        </w:rPr>
        <w:t xml:space="preserve">ανειακές συμβάσεις, ασφαλώς ευνοϊκής μεταχείρισης των δυσπραγούντων μιντιαρχών και των αφειδώς δανειζομένων οικονομικών υπεύθυνων των δύο, κάποτε, μεγάλων κομμάτων. </w:t>
      </w:r>
    </w:p>
    <w:p w14:paraId="14AC5E2B" w14:textId="77777777" w:rsidR="001812B4" w:rsidRDefault="001009A2">
      <w:pPr>
        <w:spacing w:line="600" w:lineRule="auto"/>
        <w:ind w:firstLine="720"/>
        <w:contextualSpacing/>
        <w:jc w:val="both"/>
        <w:rPr>
          <w:rFonts w:eastAsia="Times New Roman"/>
          <w:szCs w:val="24"/>
        </w:rPr>
      </w:pPr>
      <w:r>
        <w:rPr>
          <w:rFonts w:eastAsia="Times New Roman"/>
          <w:szCs w:val="24"/>
        </w:rPr>
        <w:t>Ήταν, όμως, αυτό που σπανιότατα συνέβαινε στα υπόλοιπα δάνεια προς ιδιώτες και επιχειρηματ</w:t>
      </w:r>
      <w:r>
        <w:rPr>
          <w:rFonts w:eastAsia="Times New Roman"/>
          <w:szCs w:val="24"/>
        </w:rPr>
        <w:t xml:space="preserve">ίες, όπου τα πιστωτικά ιδρύματα εξαντλούσαν την αυστηρότητα, λαμβάνοντας τις αναγκαίες εμπράγματες και λοιπές αξιόχρεες εξασφαλίσεις που επέβαλαν οι τραπεζικοί κανόνες.  </w:t>
      </w:r>
    </w:p>
    <w:p w14:paraId="14AC5E2C" w14:textId="77777777" w:rsidR="001812B4" w:rsidRDefault="001009A2">
      <w:pPr>
        <w:spacing w:line="600" w:lineRule="auto"/>
        <w:ind w:firstLine="720"/>
        <w:contextualSpacing/>
        <w:jc w:val="both"/>
        <w:rPr>
          <w:rFonts w:eastAsia="Times New Roman"/>
          <w:szCs w:val="24"/>
        </w:rPr>
      </w:pPr>
      <w:r>
        <w:rPr>
          <w:rFonts w:eastAsia="Times New Roman"/>
          <w:szCs w:val="24"/>
        </w:rPr>
        <w:t>Άλλος παράγων ήταν η αρνητική καθαρή θέση του δανειολήπτη, που αντιπροσωπεύει το αρνη</w:t>
      </w:r>
      <w:r>
        <w:rPr>
          <w:rFonts w:eastAsia="Times New Roman"/>
          <w:szCs w:val="24"/>
        </w:rPr>
        <w:t>τικό υπόλοιπο της τελικής αξίας της εταιρείας σε σχέση με το μετοχικό της κεφάλαιο. Σε παρόμοια θέση να πληροφορήσω ότι ευρίσκοντο κατά κανόνα μετά το 2009 οι εταιρείες των ΜΜΕ, σε βαθμό που τίθεντο ερωτηματικά για τη δυνατότητά τους να συνεχίσουν να λειτο</w:t>
      </w:r>
      <w:r>
        <w:rPr>
          <w:rFonts w:eastAsia="Times New Roman"/>
          <w:szCs w:val="24"/>
        </w:rPr>
        <w:t>υργούν. Τη θέση αυτή όφειλαν να έχουν σταθμίσει οι πιστώτριες τράπεζες, ώστε να μην εξακολουθούν να δανείζουν αφειδώς κι έτσι να οδη</w:t>
      </w:r>
      <w:r>
        <w:rPr>
          <w:rFonts w:eastAsia="Times New Roman"/>
          <w:szCs w:val="24"/>
        </w:rPr>
        <w:lastRenderedPageBreak/>
        <w:t xml:space="preserve">γηθούν οι πιστούχες επιχειρήσεις σε πτώχευση, κλείσιμο και απώλεια της εργασίας για εκατοντάδες εργαζόμενους όπως το </w:t>
      </w:r>
      <w:r>
        <w:rPr>
          <w:rFonts w:eastAsia="Times New Roman"/>
          <w:szCs w:val="24"/>
        </w:rPr>
        <w:t>«</w:t>
      </w:r>
      <w:r>
        <w:rPr>
          <w:rFonts w:eastAsia="Times New Roman"/>
          <w:szCs w:val="24"/>
          <w:lang w:val="en-US"/>
        </w:rPr>
        <w:t>ALTER</w:t>
      </w:r>
      <w:r>
        <w:rPr>
          <w:rFonts w:eastAsia="Times New Roman"/>
          <w:szCs w:val="24"/>
        </w:rPr>
        <w:t>»</w:t>
      </w:r>
      <w:r>
        <w:rPr>
          <w:rFonts w:eastAsia="Times New Roman"/>
          <w:szCs w:val="24"/>
        </w:rPr>
        <w:t xml:space="preserve">, το </w:t>
      </w:r>
      <w:r>
        <w:rPr>
          <w:rFonts w:eastAsia="Times New Roman"/>
          <w:szCs w:val="24"/>
        </w:rPr>
        <w:t>«</w:t>
      </w:r>
      <w:r>
        <w:rPr>
          <w:rFonts w:eastAsia="Times New Roman"/>
          <w:szCs w:val="24"/>
          <w:lang w:val="en-US"/>
        </w:rPr>
        <w:t>MEGA</w:t>
      </w:r>
      <w:r>
        <w:rPr>
          <w:rFonts w:eastAsia="Times New Roman"/>
          <w:szCs w:val="24"/>
        </w:rPr>
        <w:t>»</w:t>
      </w:r>
      <w:r>
        <w:rPr>
          <w:rFonts w:eastAsia="Times New Roman"/>
          <w:szCs w:val="24"/>
        </w:rPr>
        <w:t xml:space="preserve"> και ο </w:t>
      </w:r>
      <w:r>
        <w:rPr>
          <w:rFonts w:eastAsia="Times New Roman"/>
          <w:szCs w:val="24"/>
        </w:rPr>
        <w:t>«</w:t>
      </w:r>
      <w:r>
        <w:rPr>
          <w:rFonts w:eastAsia="Times New Roman"/>
          <w:szCs w:val="24"/>
        </w:rPr>
        <w:t>ΔΟΛ</w:t>
      </w:r>
      <w:r>
        <w:rPr>
          <w:rFonts w:eastAsia="Times New Roman"/>
          <w:szCs w:val="24"/>
        </w:rPr>
        <w:t>»</w:t>
      </w:r>
      <w:r>
        <w:rPr>
          <w:rFonts w:eastAsia="Times New Roman"/>
          <w:szCs w:val="24"/>
        </w:rPr>
        <w:t>.</w:t>
      </w:r>
      <w:r>
        <w:rPr>
          <w:rFonts w:eastAsia="Times New Roman"/>
          <w:szCs w:val="24"/>
        </w:rPr>
        <w:t xml:space="preserve"> </w:t>
      </w:r>
    </w:p>
    <w:p w14:paraId="14AC5E2D" w14:textId="77777777" w:rsidR="001812B4" w:rsidRDefault="001009A2">
      <w:pPr>
        <w:spacing w:line="600" w:lineRule="auto"/>
        <w:ind w:firstLine="720"/>
        <w:contextualSpacing/>
        <w:jc w:val="both"/>
        <w:rPr>
          <w:rFonts w:eastAsia="Times New Roman"/>
          <w:szCs w:val="24"/>
        </w:rPr>
      </w:pPr>
      <w:r>
        <w:rPr>
          <w:rFonts w:eastAsia="Times New Roman"/>
          <w:szCs w:val="24"/>
        </w:rPr>
        <w:t>Π</w:t>
      </w:r>
      <w:r>
        <w:rPr>
          <w:rFonts w:eastAsia="Times New Roman"/>
          <w:szCs w:val="24"/>
        </w:rPr>
        <w:t xml:space="preserve">ροσωπικές εγγυήσεις των κυρίων μετόχων ή και των διευθυνόντων συμβούλων των εταιρειών που εζητούντο από τις τράπεζες. Συνήθως, όμως, δεν συνοδεύονταν από δεσμευμένα περιουσιακά στοιχεία και συνεπώς, ήταν άνευ αξίας για την </w:t>
      </w:r>
      <w:r>
        <w:rPr>
          <w:rFonts w:eastAsia="Times New Roman"/>
          <w:szCs w:val="24"/>
        </w:rPr>
        <w:t>παρασχεθείσα πίστωση.</w:t>
      </w:r>
    </w:p>
    <w:p w14:paraId="14AC5E2E" w14:textId="77777777" w:rsidR="001812B4" w:rsidRDefault="001009A2">
      <w:pPr>
        <w:spacing w:line="600" w:lineRule="auto"/>
        <w:ind w:firstLine="720"/>
        <w:contextualSpacing/>
        <w:jc w:val="both"/>
        <w:rPr>
          <w:rFonts w:eastAsia="Times New Roman"/>
          <w:szCs w:val="24"/>
        </w:rPr>
      </w:pPr>
      <w:r>
        <w:rPr>
          <w:rFonts w:eastAsia="Times New Roman"/>
          <w:szCs w:val="24"/>
        </w:rPr>
        <w:t>Παρόμοιο τραπεζικό εφεύρημα για δανειοδότηση επιχειρηματιών υπήρξε και η υποσχετική επιστολή. Τι ήταν; Ήταν μια κούφια, απλή, έγγραφη, άνευ ουσίας υπόσχεση, την οποία οι ίδιες οι τράπεζες δεν υπολόγιζαν σε καμ</w:t>
      </w:r>
      <w:r>
        <w:rPr>
          <w:rFonts w:eastAsia="Times New Roman"/>
          <w:szCs w:val="24"/>
        </w:rPr>
        <w:t>μ</w:t>
      </w:r>
      <w:r>
        <w:rPr>
          <w:rFonts w:eastAsia="Times New Roman"/>
          <w:szCs w:val="24"/>
        </w:rPr>
        <w:t>ιά περίπτωση ως κάλυψη κ</w:t>
      </w:r>
      <w:r>
        <w:rPr>
          <w:rFonts w:eastAsia="Times New Roman"/>
          <w:szCs w:val="24"/>
        </w:rPr>
        <w:t xml:space="preserve">ινδύνου. Διερωτάται κανείς αν αυτές και τόσες άλλες περιπτώσεις υπερβάσεων τραπεζικών κανόνων, ακάλυπτων δανειοδοτήσεων, ανεκτικών, χατιρικών και χαριστικών πρακτικών δεν είναι τίποτα άλλο από κάποιες ανεκτές αβλεψίες, όπως τις χαρακτήρισαν συνάδελφοι της </w:t>
      </w:r>
      <w:r>
        <w:rPr>
          <w:rFonts w:eastAsia="Times New Roman"/>
          <w:szCs w:val="24"/>
        </w:rPr>
        <w:t xml:space="preserve">Αξιωματικής Αντιπολίτευσης στην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πιτροπή, αλλά και τώρα, στην παρούσα συζήτηση.</w:t>
      </w:r>
    </w:p>
    <w:p w14:paraId="14AC5E2F"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Όχι, κύριοι συνάδελφοι, χρειάστηκε, με πρωτοβουλία της Κυβέρνησής μας, να έρθουν στο φως όλες οι δανειακές συμβάσεις των μιντιαρχών μέσω της λειτουργίας της </w:t>
      </w:r>
      <w:r>
        <w:rPr>
          <w:rFonts w:eastAsia="Times New Roman"/>
          <w:szCs w:val="24"/>
        </w:rPr>
        <w:t>ε</w:t>
      </w:r>
      <w:r>
        <w:rPr>
          <w:rFonts w:eastAsia="Times New Roman"/>
          <w:szCs w:val="24"/>
        </w:rPr>
        <w:t>ξεταστι</w:t>
      </w:r>
      <w:r>
        <w:rPr>
          <w:rFonts w:eastAsia="Times New Roman"/>
          <w:szCs w:val="24"/>
        </w:rPr>
        <w:t xml:space="preserve">κής </w:t>
      </w:r>
      <w:r>
        <w:rPr>
          <w:rFonts w:eastAsia="Times New Roman"/>
          <w:szCs w:val="24"/>
        </w:rPr>
        <w:t>ε</w:t>
      </w:r>
      <w:r>
        <w:rPr>
          <w:rFonts w:eastAsia="Times New Roman"/>
          <w:szCs w:val="24"/>
        </w:rPr>
        <w:t>πιτροπής, να σταθμιστούν δεόντως αλλά και σε συνδυασμό με όσα ειπώθηκαν από τους «πρωταθλητές» των δανεικών και αγύριστων, που εμβρόντητοι παρακολούθησαν οι Έλληνες πολίτες επί εννέα συνεχείς μήνες.</w:t>
      </w:r>
    </w:p>
    <w:p w14:paraId="14AC5E30" w14:textId="77777777" w:rsidR="001812B4" w:rsidRDefault="001009A2">
      <w:pPr>
        <w:spacing w:line="600" w:lineRule="auto"/>
        <w:ind w:firstLine="720"/>
        <w:contextualSpacing/>
        <w:jc w:val="both"/>
        <w:rPr>
          <w:rFonts w:eastAsia="Times New Roman"/>
          <w:szCs w:val="24"/>
        </w:rPr>
      </w:pPr>
      <w:r>
        <w:rPr>
          <w:rFonts w:eastAsia="Times New Roman"/>
          <w:szCs w:val="24"/>
        </w:rPr>
        <w:t>Άκουσαν για αέρα, ενημερώθηκαν για μπάμπουσκες, πληρ</w:t>
      </w:r>
      <w:r>
        <w:rPr>
          <w:rFonts w:eastAsia="Times New Roman"/>
          <w:szCs w:val="24"/>
        </w:rPr>
        <w:t>οφορήθηκαν για το πάρτι που είχε στηθεί. Μόνο που το πάρτι είχε στηθεί αποκλειστικά για τους ίδιους. Ήταν, δηλαδή, για τα δύο γνωστά κόμματα και τους εκπροσώπους της τέταρτης λεγόμενης εξουσίας, όπου μόνο τα κλειδιά των τραπεζών δεν τους είχαν δοθεί για να</w:t>
      </w:r>
      <w:r>
        <w:rPr>
          <w:rFonts w:eastAsia="Times New Roman"/>
          <w:szCs w:val="24"/>
        </w:rPr>
        <w:t xml:space="preserve"> μπαίνουν ελεύθερα και να παίρνουν όσα χρήματα χρειάζονταν. Τυχαία έχαιραν αυτής της προνομιακής αντιμετώπισης οι ιδιοκτήτες των μέσων;</w:t>
      </w:r>
    </w:p>
    <w:p w14:paraId="14AC5E31"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Ο δανεισμός των ΜΜΕ, υπερβολικός και αθέμιτος, αλλά και παράνομος -όπως αποδείχθηκε- δεν μπορεί να εξεταστεί αφαιρετικά </w:t>
      </w:r>
      <w:r>
        <w:rPr>
          <w:rFonts w:eastAsia="Times New Roman"/>
          <w:szCs w:val="24"/>
        </w:rPr>
        <w:t xml:space="preserve">και μεμονωμένα και χωρίς σύνδεση με την υπάρχουσα και την εκάστοτε πολιτική κατάσταση και μόνο υπό το πρίσμα των </w:t>
      </w:r>
      <w:r>
        <w:rPr>
          <w:rFonts w:eastAsia="Times New Roman"/>
          <w:szCs w:val="24"/>
        </w:rPr>
        <w:lastRenderedPageBreak/>
        <w:t>αμιγώς τραπεζικών δεδομένων. Είναι γνωστό ότι μια μερίδα μιντιαρχών είχε πρωτίστως επιχειρηματικό ενδιαφέρον για μεγάλα έργα, οπότε είχε αποβάλ</w:t>
      </w:r>
      <w:r>
        <w:rPr>
          <w:rFonts w:eastAsia="Times New Roman"/>
          <w:szCs w:val="24"/>
        </w:rPr>
        <w:t xml:space="preserve">λει τον δημοσιογραφικό χαρακτήρα του ελέγχου της εξουσίας και το ενδιαφέρον της -όπως ήταν φυσικό- εξαντλείτο στη διανομή των μεγάλων έργων και κατασκευών. </w:t>
      </w:r>
    </w:p>
    <w:p w14:paraId="14AC5E32" w14:textId="77777777" w:rsidR="001812B4" w:rsidRDefault="001009A2">
      <w:pPr>
        <w:spacing w:line="600" w:lineRule="auto"/>
        <w:ind w:firstLine="720"/>
        <w:contextualSpacing/>
        <w:jc w:val="both"/>
        <w:rPr>
          <w:rFonts w:eastAsia="Times New Roman"/>
          <w:szCs w:val="24"/>
        </w:rPr>
      </w:pPr>
      <w:r>
        <w:rPr>
          <w:rFonts w:eastAsia="Times New Roman"/>
          <w:szCs w:val="24"/>
        </w:rPr>
        <w:t>Άλλοι κινούνταν με στόχο την προσπόριση μη νομίμως αντλούμενου τραπεζικού χρήματος, πλουτίζοντας οι</w:t>
      </w:r>
      <w:r>
        <w:rPr>
          <w:rFonts w:eastAsia="Times New Roman"/>
          <w:szCs w:val="24"/>
        </w:rPr>
        <w:t xml:space="preserve"> ίδιοι ατομικά, σωρεύοντας, όμως, τα χρέη στις ανώνυμες εταιρείες με μόνο κίνδυνο να απωλέσουν τις άνευ αξίας μετοχές τους και τα περιλάλητα άυλα προϊόντα, αδιαφορώντας προκλητικά για τους εκατοντάδες των εργαζομένων που βρέθηκαν τελικώς χωρίς δουλειά.</w:t>
      </w:r>
    </w:p>
    <w:p w14:paraId="14AC5E33" w14:textId="77777777" w:rsidR="001812B4" w:rsidRDefault="001009A2">
      <w:pPr>
        <w:spacing w:line="600" w:lineRule="auto"/>
        <w:ind w:firstLine="720"/>
        <w:contextualSpacing/>
        <w:jc w:val="both"/>
        <w:rPr>
          <w:rFonts w:eastAsia="Times New Roman"/>
          <w:szCs w:val="24"/>
        </w:rPr>
      </w:pPr>
      <w:r>
        <w:rPr>
          <w:rFonts w:eastAsia="Times New Roman"/>
          <w:szCs w:val="24"/>
        </w:rPr>
        <w:t>Στο</w:t>
      </w:r>
      <w:r>
        <w:rPr>
          <w:rFonts w:eastAsia="Times New Roman"/>
          <w:szCs w:val="24"/>
        </w:rPr>
        <w:t xml:space="preserve"> σημείο αυτό ανακύπτει το ερώτημα: Ποια είναι τα αποδεικτικά στοιχεία περί ύπαρξης και λειτουργίας του ορθώς χαρακτηρισμένου τριγώνου της διαπλοκής; Θα ήταν παράλογο και πολιτικά αφελές να περιμένει κάποιος ότι θα ήταν δυνατόν να υπάρξουν καταθέσεις περιπτ</w:t>
      </w:r>
      <w:r>
        <w:rPr>
          <w:rFonts w:eastAsia="Times New Roman"/>
          <w:szCs w:val="24"/>
        </w:rPr>
        <w:t xml:space="preserve">ώσεων ευθείας καταγραφής παρεμβάσεων των πολιτικών προς τις τράπεζες ή εμφανών σχέσεων πολιτικών και ιδιοκτητών των μέσων σε ένα διαπλεκόμενο σύστημα αλληλένδετων σχέσεων. </w:t>
      </w:r>
    </w:p>
    <w:p w14:paraId="14AC5E3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της κυρίου Βουλευτή)</w:t>
      </w:r>
    </w:p>
    <w:p w14:paraId="14AC5E35" w14:textId="77777777" w:rsidR="001812B4" w:rsidRDefault="001009A2">
      <w:pPr>
        <w:spacing w:line="600" w:lineRule="auto"/>
        <w:ind w:firstLine="720"/>
        <w:contextualSpacing/>
        <w:jc w:val="both"/>
        <w:rPr>
          <w:rFonts w:eastAsia="Times New Roman"/>
          <w:szCs w:val="24"/>
        </w:rPr>
      </w:pPr>
      <w:r>
        <w:rPr>
          <w:rFonts w:eastAsia="Times New Roman"/>
          <w:szCs w:val="24"/>
        </w:rPr>
        <w:t>Τριάντα δευτερόλεπτα, κύριε Πρόεδρε.</w:t>
      </w:r>
    </w:p>
    <w:p w14:paraId="14AC5E36" w14:textId="77777777" w:rsidR="001812B4" w:rsidRDefault="001009A2">
      <w:pPr>
        <w:spacing w:line="600" w:lineRule="auto"/>
        <w:ind w:firstLine="720"/>
        <w:contextualSpacing/>
        <w:jc w:val="both"/>
        <w:rPr>
          <w:rFonts w:eastAsia="Times New Roman"/>
          <w:szCs w:val="24"/>
        </w:rPr>
      </w:pPr>
      <w:r>
        <w:rPr>
          <w:rFonts w:eastAsia="Times New Roman"/>
          <w:szCs w:val="24"/>
        </w:rPr>
        <w:t>Αρκετά στόματα, όμως, άνοιξαν και είναι πλέον καταγεγραμμένες μαρτυρίες που έφεραν στο φως συγκεκριμένες πληροφορίες, που αποκαλύπτουν την ύπαρξη αλλά και την έκταση του φαινομένου της διαπλοκής. Το πέπλο της σιωπής κα</w:t>
      </w:r>
      <w:r>
        <w:rPr>
          <w:rFonts w:eastAsia="Times New Roman"/>
          <w:szCs w:val="24"/>
        </w:rPr>
        <w:t>ι η κουρτίνα τραβήχτηκε αρκετές φορές από τα λεγόμενα ορισμένων από τους εξετασθέντες μάρτυρες. Χαρακτηριστικές περιπτώσεις αναφέρθηκαν από προλαλήσαντες συναδέλφους μου.</w:t>
      </w:r>
    </w:p>
    <w:p w14:paraId="14AC5E37" w14:textId="77777777" w:rsidR="001812B4" w:rsidRDefault="001009A2">
      <w:pPr>
        <w:spacing w:line="600" w:lineRule="auto"/>
        <w:ind w:firstLine="720"/>
        <w:contextualSpacing/>
        <w:jc w:val="both"/>
        <w:rPr>
          <w:rFonts w:eastAsia="Times New Roman"/>
          <w:szCs w:val="24"/>
        </w:rPr>
      </w:pPr>
      <w:r>
        <w:rPr>
          <w:rFonts w:eastAsia="Times New Roman"/>
          <w:szCs w:val="24"/>
        </w:rPr>
        <w:t>Κατάφερε τελικά αυτή η Λερναία Ύδρα του τρικέφαλου μορφώματος ή παραμορφώματος της δι</w:t>
      </w:r>
      <w:r>
        <w:rPr>
          <w:rFonts w:eastAsia="Times New Roman"/>
          <w:szCs w:val="24"/>
        </w:rPr>
        <w:t>απλοκής με το πέρασμα των ετών να επεκταθεί και να γενικευτεί, να εγκαθιδρύσει μια νοσηρή κατάσταση που βάλλει εντέλει εναντίον του πολιτικού συστήματος, του δημόσιου συμφέροντος και της ομαλής λειτουργίας μιας ευνομούμενης και δημοκρατικής πολιτείας.</w:t>
      </w:r>
    </w:p>
    <w:p w14:paraId="14AC5E38" w14:textId="77777777" w:rsidR="001812B4" w:rsidRDefault="001009A2">
      <w:pPr>
        <w:spacing w:line="600" w:lineRule="auto"/>
        <w:ind w:firstLine="720"/>
        <w:contextualSpacing/>
        <w:jc w:val="both"/>
        <w:rPr>
          <w:rFonts w:eastAsia="Times New Roman"/>
          <w:szCs w:val="24"/>
        </w:rPr>
      </w:pPr>
      <w:r>
        <w:rPr>
          <w:rFonts w:eastAsia="Times New Roman"/>
          <w:szCs w:val="24"/>
        </w:rPr>
        <w:t>Έφτα</w:t>
      </w:r>
      <w:r>
        <w:rPr>
          <w:rFonts w:eastAsia="Times New Roman"/>
          <w:szCs w:val="24"/>
        </w:rPr>
        <w:t xml:space="preserve">σε, όμως, η στιγμή όπου επέρχεται η </w:t>
      </w:r>
      <w:r>
        <w:rPr>
          <w:rFonts w:eastAsia="Times New Roman"/>
          <w:szCs w:val="24"/>
        </w:rPr>
        <w:t>ν</w:t>
      </w:r>
      <w:r>
        <w:rPr>
          <w:rFonts w:eastAsia="Times New Roman"/>
          <w:szCs w:val="24"/>
        </w:rPr>
        <w:t>έμεση και η αποκατάσταση της δημοκρατίας από το φαύλο καθεστώς της με</w:t>
      </w:r>
      <w:r>
        <w:rPr>
          <w:rFonts w:eastAsia="Times New Roman"/>
          <w:szCs w:val="24"/>
        </w:rPr>
        <w:lastRenderedPageBreak/>
        <w:t>ταμοντέρνας δημοκρατίας των ισχυρών της ενημέρωσης, των ευνοημένων επιχειρηματιών των μεγάλων δημοσίων έργων και εντέλει του διεφθαρμένου πολιτικού συ</w:t>
      </w:r>
      <w:r>
        <w:rPr>
          <w:rFonts w:eastAsia="Times New Roman"/>
          <w:szCs w:val="24"/>
        </w:rPr>
        <w:t>στήματος.</w:t>
      </w:r>
    </w:p>
    <w:p w14:paraId="14AC5E39" w14:textId="77777777" w:rsidR="001812B4" w:rsidRDefault="001009A2">
      <w:pPr>
        <w:spacing w:line="600" w:lineRule="auto"/>
        <w:ind w:firstLine="720"/>
        <w:contextualSpacing/>
        <w:jc w:val="both"/>
        <w:rPr>
          <w:rFonts w:eastAsia="Times New Roman"/>
          <w:szCs w:val="24"/>
        </w:rPr>
      </w:pPr>
      <w:r>
        <w:rPr>
          <w:rFonts w:eastAsia="Times New Roman"/>
          <w:szCs w:val="24"/>
        </w:rPr>
        <w:t>Ευχαριστώ.</w:t>
      </w:r>
    </w:p>
    <w:p w14:paraId="14AC5E3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Ευχαριστούμε τον Βουλευτή του ΣΥΡΙΖΑ κ. Ιωάννη Γκιόλα. </w:t>
      </w:r>
    </w:p>
    <w:p w14:paraId="14AC5E3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Τον λόγο έχει ο Βουλευτής της Νέας Δημοκρατίας κ. Νίκος Παναγιωτόπουλος για έξι λεπτά.</w:t>
      </w:r>
    </w:p>
    <w:p w14:paraId="14AC5E3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Ευχαριστώ, κύριε Πρόεδρε.</w:t>
      </w:r>
    </w:p>
    <w:p w14:paraId="14AC5E3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w:t>
      </w:r>
      <w:r>
        <w:rPr>
          <w:rFonts w:eastAsia="Times New Roman" w:cs="Times New Roman"/>
          <w:szCs w:val="24"/>
        </w:rPr>
        <w:t xml:space="preserve"> και κύριοι συνάδελφοι, παρατήρησα σήμερα από τις τοποθετήσεις των συναδέλφων της κοινοβουλευτικής Πλειοψηφίας, αλλά και των κυβερνητικών στελεχών, ότι κινήθηκαν ως προς τον πολιτικό τους λόγο σε ένα μήκος κύματος στο οποίο είχαν κινηθεί και κατά την πρώτη</w:t>
      </w:r>
      <w:r>
        <w:rPr>
          <w:rFonts w:eastAsia="Times New Roman" w:cs="Times New Roman"/>
          <w:szCs w:val="24"/>
        </w:rPr>
        <w:t xml:space="preserve"> συζήτηση στην Ολομέλεια, η οποία θα έπαιρνε τελικά την απόφαση διά ψηφοφορίας για τη σύσταση εξεταστικής επιτροπής. Λίγο πολύ είπαν τα ίδια πράγματα. </w:t>
      </w:r>
    </w:p>
    <w:p w14:paraId="14AC5E3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Ένας αφοριστικός, οξύτατος, καταγγελτικός λόγος για τα κακά της διαπλοκής, τη ρίζα της διαπλοκής, τους π</w:t>
      </w:r>
      <w:r>
        <w:rPr>
          <w:rFonts w:eastAsia="Times New Roman" w:cs="Times New Roman"/>
          <w:szCs w:val="24"/>
        </w:rPr>
        <w:t xml:space="preserve">αράγοντες </w:t>
      </w:r>
      <w:r>
        <w:rPr>
          <w:rFonts w:eastAsia="Times New Roman" w:cs="Times New Roman"/>
          <w:szCs w:val="24"/>
        </w:rPr>
        <w:lastRenderedPageBreak/>
        <w:t xml:space="preserve">διαπλοκής και κάποια ειδικά στοιχεία βέβαια και ευρήματα -αλίμονο, άλλωστε, εννέα μήνες διήρκησαν οι εργασίες της </w:t>
      </w:r>
      <w:r>
        <w:rPr>
          <w:rFonts w:eastAsia="Times New Roman" w:cs="Times New Roman"/>
          <w:szCs w:val="24"/>
        </w:rPr>
        <w:t>ε</w:t>
      </w:r>
      <w:r>
        <w:rPr>
          <w:rFonts w:eastAsia="Times New Roman" w:cs="Times New Roman"/>
          <w:szCs w:val="24"/>
        </w:rPr>
        <w:t>πιτροπής- σχετικά με τον δανεισμό κομμάτων και ΜΜΕ. Αλλά στο διά ταύτα, δηλαδή στην εξεύρεση των ευθυνών των πολιτικών προσώπων, υπ</w:t>
      </w:r>
      <w:r>
        <w:rPr>
          <w:rFonts w:eastAsia="Times New Roman" w:cs="Times New Roman"/>
          <w:szCs w:val="24"/>
        </w:rPr>
        <w:t xml:space="preserve">ήρξαν λίγα πράγματα. Κατεδείχθη η διαπλοκή, αλλά δεν ανεδείχθησαν οι διαπλεκόμενοι. Αυτό λίγο - πολύ έγινε. </w:t>
      </w:r>
    </w:p>
    <w:p w14:paraId="14AC5E3F" w14:textId="77777777" w:rsidR="001812B4" w:rsidRDefault="001009A2">
      <w:pPr>
        <w:spacing w:line="600" w:lineRule="auto"/>
        <w:ind w:firstLine="720"/>
        <w:contextualSpacing/>
        <w:jc w:val="both"/>
        <w:rPr>
          <w:rFonts w:eastAsia="Times New Roman"/>
          <w:szCs w:val="24"/>
        </w:rPr>
      </w:pPr>
      <w:r>
        <w:rPr>
          <w:rFonts w:eastAsia="Times New Roman" w:cs="Times New Roman"/>
          <w:szCs w:val="24"/>
        </w:rPr>
        <w:t>Και βέβαια -και είναι κρίμα αυτό- χάθηκε μια ευκαιρία, μια ωραία ευκαιρία, να ξεκινούσε σήμερα μια ανοιχτή και -να το πω έτσι- μεστή συζήτηση για έ</w:t>
      </w:r>
      <w:r>
        <w:rPr>
          <w:rFonts w:eastAsia="Times New Roman" w:cs="Times New Roman"/>
          <w:szCs w:val="24"/>
        </w:rPr>
        <w:t>να πραγματικά συνολικό και αδιαφανές σύστημα χρηματοδότησης των πολιτικών κομμάτων. Θα μπορούσε να είχε γίνει. Θα μπορούσε να είχε ξεκινήσει</w:t>
      </w:r>
      <w:r>
        <w:rPr>
          <w:rFonts w:eastAsia="Times New Roman"/>
          <w:szCs w:val="24"/>
        </w:rPr>
        <w:t>.</w:t>
      </w:r>
    </w:p>
    <w:p w14:paraId="14AC5E4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Από την άλλη προκύπτει ότι αυτό που ενδιαφέρει την Κυβέρνηση και την κυβερνητική Πλειοψηφία αυτήν τη στιγμή όπου η</w:t>
      </w:r>
      <w:r>
        <w:rPr>
          <w:rFonts w:eastAsia="Times New Roman" w:cs="Times New Roman"/>
          <w:szCs w:val="24"/>
        </w:rPr>
        <w:t xml:space="preserve"> χώρα πλησιάζει ανεπαισθήτως, σιγά-σιγά αλλά επικίνδυνα, πάλι στην κόψη του ξυραφιού, είναι το αφήγημα. Το αφήγημα θα έλεγα ότι χωρίζεται σε ψέματα και θεωρία. Όταν η θεωρία διαψεύδεται, τα ψέματα καταρρέουν ένα-ένα. Αυτήν τη στιγμή τα περισσότερα ψέματα έ</w:t>
      </w:r>
      <w:r>
        <w:rPr>
          <w:rFonts w:eastAsia="Times New Roman" w:cs="Times New Roman"/>
          <w:szCs w:val="24"/>
        </w:rPr>
        <w:t>χουν καταρρεύσει, αλλά το αφήγημα παραμένει, προσαρμόζεται. Ο λογαριασμός, βέβαια, είναι ήδη βαρύς και α</w:t>
      </w:r>
      <w:r>
        <w:rPr>
          <w:rFonts w:eastAsia="Times New Roman" w:cs="Times New Roman"/>
          <w:szCs w:val="24"/>
        </w:rPr>
        <w:lastRenderedPageBreak/>
        <w:t>σήκωτος. Η Κυβέρνηση, όμως, εκεί. Αντί να προσαρμόσει τη θεωρία της στην πραγματικότητα, επιμένει ότι η πραγματικότητα οφείλει να προσαρμοστεί στη θεωρί</w:t>
      </w:r>
      <w:r>
        <w:rPr>
          <w:rFonts w:eastAsia="Times New Roman" w:cs="Times New Roman"/>
          <w:szCs w:val="24"/>
        </w:rPr>
        <w:t xml:space="preserve">α της με δογματισμό ωσάν να κατέχει αυτή -και η κυβερνητική Πλειοψηφία βέβαια- την απόλυτη αλήθεια. </w:t>
      </w:r>
    </w:p>
    <w:p w14:paraId="14AC5E4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Όμως, η πραγματικότητα επιμένει, κυρίες και κύριοι συνάδελφοι. Ριχτήκατε, για παράδειγμα, με μανία στον αγώνα για τη μείωση της φτώχειας και </w:t>
      </w:r>
      <w:r>
        <w:rPr>
          <w:rFonts w:eastAsia="Times New Roman" w:cs="Times New Roman"/>
          <w:szCs w:val="24"/>
        </w:rPr>
        <w:t>στο μεταξύ η φτώχεια έχει αυξηθεί κατά πολύ. Σήμερα, βέβαια, πρώτη ημέρα εφαρμογής -παρεμπιπτόντως το λέω- του ηλεκτρονικού συστήματος για την υποβολή αιτήσεων για το κοινωνικό ελάχιστο εγγυημένο το σύστημα έπεσε. Αλλά, δεν διαμαρτυρόμαστε γιατί έχουμε Ελλ</w:t>
      </w:r>
      <w:r>
        <w:rPr>
          <w:rFonts w:eastAsia="Times New Roman" w:cs="Times New Roman"/>
          <w:szCs w:val="24"/>
        </w:rPr>
        <w:t xml:space="preserve">ηνική Διαστημική Υπηρεσία. </w:t>
      </w:r>
    </w:p>
    <w:p w14:paraId="14AC5E4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Δεσμευθήκατε για την αποκομματικοποίηση της </w:t>
      </w:r>
      <w:r>
        <w:rPr>
          <w:rFonts w:eastAsia="Times New Roman" w:cs="Times New Roman"/>
          <w:szCs w:val="24"/>
        </w:rPr>
        <w:t>δ</w:t>
      </w:r>
      <w:r>
        <w:rPr>
          <w:rFonts w:eastAsia="Times New Roman" w:cs="Times New Roman"/>
          <w:szCs w:val="24"/>
        </w:rPr>
        <w:t xml:space="preserve">ημόσιας </w:t>
      </w:r>
      <w:r>
        <w:rPr>
          <w:rFonts w:eastAsia="Times New Roman" w:cs="Times New Roman"/>
          <w:szCs w:val="24"/>
        </w:rPr>
        <w:t>δ</w:t>
      </w:r>
      <w:r>
        <w:rPr>
          <w:rFonts w:eastAsia="Times New Roman" w:cs="Times New Roman"/>
          <w:szCs w:val="24"/>
        </w:rPr>
        <w:t xml:space="preserve">ιοίκησης, αλλά δια των πολιτικών σας -δηλαδή διόγκωση και άλωση του δημοσίου- επιφέρατε περισσότερη κομματικοποίηση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Και δεν έχει τελειώσει σίγουρα. </w:t>
      </w:r>
    </w:p>
    <w:p w14:paraId="14AC5E4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Πήρατε όρκους τιμής για την καταπολέμηση της διαφθοράς εν ονόματι του νέου απέναντι στο παλιό, αλλά επί των ημερών σας η διαφθορά στη χώρα αυξήθηκε. </w:t>
      </w:r>
    </w:p>
    <w:p w14:paraId="14AC5E4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Άκουσα τις εξηγήσεις του κ. Παπαγγελόπουλου, ότι τώρα αναδεικνύονται υποθέσεις οι οποίες μέχρι πρότινος ήτ</w:t>
      </w:r>
      <w:r>
        <w:rPr>
          <w:rFonts w:eastAsia="Times New Roman" w:cs="Times New Roman"/>
          <w:szCs w:val="24"/>
        </w:rPr>
        <w:t>αν στο σκότος. Και εκεί οφείλεται, λέει, η χειροτέρευση στη σχετική λίστα της οργάνωσης «Διεθνής Διαφάνεια». Αλλά, υποθέτω ότι με αυτήν τη σοφιστεία, όταν την προηγούμενη διετία η χώρα ήταν δεκαπέντε θέσεις ψηλότερα στην αντίστοιχη λίστα, προφανώς αυτό οφε</w:t>
      </w:r>
      <w:r>
        <w:rPr>
          <w:rFonts w:eastAsia="Times New Roman" w:cs="Times New Roman"/>
          <w:szCs w:val="24"/>
        </w:rPr>
        <w:t>ίλεται στο ότι επί των ημερών προηγουμένων κυβερνήσεων συσκοτίζονταν όλες οι υποθέσεις και δεν αναδεικνύονταν με αυτήν τη σοφιστεία!</w:t>
      </w:r>
    </w:p>
    <w:p w14:paraId="14AC5E4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για την έρευνα της δανειοδότησης των κομμάτων και των μέσων μαζικής ενημέρωσης συστάθηκε και κινήθηκε</w:t>
      </w:r>
      <w:r>
        <w:rPr>
          <w:rFonts w:eastAsia="Times New Roman" w:cs="Times New Roman"/>
          <w:szCs w:val="24"/>
        </w:rPr>
        <w:t xml:space="preserve"> στα πλαίσια μιας ακόμα κυβερνητικής θεωρίας. Είναι η περίφημη τριγωνική σχέση ανάμεσα σε πολιτικά κόμματα, τραπεζικό σύστημα και ΜΜΕ. Τα πολιτικά κόμματα ασκούν επιρροή στο τραπεζικό σύστημα ώστε είτε να εξασφαλίζουν δανειοδότηση προς τα ίδια, είτε να εξα</w:t>
      </w:r>
      <w:r>
        <w:rPr>
          <w:rFonts w:eastAsia="Times New Roman" w:cs="Times New Roman"/>
          <w:szCs w:val="24"/>
        </w:rPr>
        <w:t xml:space="preserve">σφαλίζουν δανειοδότηση προς τα ΜΜΕ, τα οποία με τη σειρά τους θα υποστηρίξουν αυτά ακριβώς τα κόμματα που τα υποστήριξαν. Σε όλο αυτό το τρίγωνο, βέβαια, ο ΣΥΡΙΖΑ είναι απ’ έξω. Αυτό λέει η θεωρία. </w:t>
      </w:r>
    </w:p>
    <w:p w14:paraId="14AC5E4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ευρήματα της </w:t>
      </w:r>
      <w:r>
        <w:rPr>
          <w:rFonts w:eastAsia="Times New Roman" w:cs="Times New Roman"/>
          <w:szCs w:val="24"/>
        </w:rPr>
        <w:t>ε</w:t>
      </w:r>
      <w:r>
        <w:rPr>
          <w:rFonts w:eastAsia="Times New Roman" w:cs="Times New Roman"/>
          <w:szCs w:val="24"/>
        </w:rPr>
        <w:t>πιτροπής, όμως, έδειξαν και άλλα πράγματ</w:t>
      </w:r>
      <w:r>
        <w:rPr>
          <w:rFonts w:eastAsia="Times New Roman" w:cs="Times New Roman"/>
          <w:szCs w:val="24"/>
        </w:rPr>
        <w:t xml:space="preserve">α. Ας δούμε μερικά απ’ αυτά. </w:t>
      </w:r>
    </w:p>
    <w:p w14:paraId="14AC5E4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Πρώτον, η Νέα Δημοκρατία είχε ψηφίσει -θυμίζω- υπέρ της σύστασης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γιατί δεν είχε κανένα πρόβλημα απολύτως με την αναζήτηση της αλήθειας. Τέτοιο πρόβλημα φαίνεται ότι είχε ο ΣΥΡΙΖΑ και η κυβερνητική Πλ</w:t>
      </w:r>
      <w:r>
        <w:rPr>
          <w:rFonts w:eastAsia="Times New Roman" w:cs="Times New Roman"/>
          <w:szCs w:val="24"/>
        </w:rPr>
        <w:t xml:space="preserve">ειοψηφία όταν δεν ψήφισε την πρόταση της Νέας Δημοκρατίας για τη σύσταση εξεταστικής επιτροπής για τα </w:t>
      </w:r>
      <w:r>
        <w:rPr>
          <w:rFonts w:eastAsia="Times New Roman" w:cs="Times New Roman"/>
          <w:szCs w:val="24"/>
          <w:lang w:val="en-US"/>
        </w:rPr>
        <w:t>capital</w:t>
      </w:r>
      <w:r>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Παρεμπιπτόντως θυμίζω ότι χθες η σχετική δικογραφία τέθηκε στο αρχείο μετά την ολοκλήρωση της εισαγγελικής έρευνας και δεν χρειάστηκε να</w:t>
      </w:r>
      <w:r>
        <w:rPr>
          <w:rFonts w:eastAsia="Times New Roman" w:cs="Times New Roman"/>
          <w:szCs w:val="24"/>
        </w:rPr>
        <w:t xml:space="preserve"> διαβιβαστεί ο σχετικός φάκελος αμελλητί στη Βουλή, διότι προφανώς δεν ανέκυψε καμ</w:t>
      </w:r>
      <w:r>
        <w:rPr>
          <w:rFonts w:eastAsia="Times New Roman" w:cs="Times New Roman"/>
          <w:szCs w:val="24"/>
        </w:rPr>
        <w:t>μ</w:t>
      </w:r>
      <w:r>
        <w:rPr>
          <w:rFonts w:eastAsia="Times New Roman" w:cs="Times New Roman"/>
          <w:szCs w:val="24"/>
        </w:rPr>
        <w:t>ία διασταύρωση της υπόθεσης με πολιτικό πρόσωπο. Κάποιος, προφανώς, γενικός διευθυντής Υπουργείου είχε υπογράψει την απόφαση για την επιβολή κεφαλαιακών περιορισμών στη χώρα</w:t>
      </w:r>
      <w:r>
        <w:rPr>
          <w:rFonts w:eastAsia="Times New Roman" w:cs="Times New Roman"/>
          <w:szCs w:val="24"/>
        </w:rPr>
        <w:t xml:space="preserve"> τον Ιούλιο του 2015. Εξαιρετικά ενδιαφέρον και θα έλεγα εξαιρετικά αξιοπερίεργο.</w:t>
      </w:r>
    </w:p>
    <w:p w14:paraId="14AC5E4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η Νέα Δημοκρατία ρυθμίζει τις δανειακές της υποχρεώσεις, περιορίζει τα λειτουργικά της έξοδα, νοικοκυρεύει </w:t>
      </w:r>
      <w:r>
        <w:rPr>
          <w:rFonts w:eastAsia="Times New Roman" w:cs="Times New Roman"/>
          <w:szCs w:val="24"/>
        </w:rPr>
        <w:lastRenderedPageBreak/>
        <w:t>τα οικονομικά της και έχει ήδη ψηφίσει το 2014 νόμο που π</w:t>
      </w:r>
      <w:r>
        <w:rPr>
          <w:rFonts w:eastAsia="Times New Roman" w:cs="Times New Roman"/>
          <w:szCs w:val="24"/>
        </w:rPr>
        <w:t>εριόρισε την κρατική χρηματοδότηση παρά το ότι έτσι δυσκόλευε περισσότερο την οικονομική της κατάσταση όταν ήταν κυβέρνηση. Βέβαια, δεν συνιστά καμ</w:t>
      </w:r>
      <w:r>
        <w:rPr>
          <w:rFonts w:eastAsia="Times New Roman" w:cs="Times New Roman"/>
          <w:szCs w:val="24"/>
        </w:rPr>
        <w:t>μ</w:t>
      </w:r>
      <w:r>
        <w:rPr>
          <w:rFonts w:eastAsia="Times New Roman" w:cs="Times New Roman"/>
          <w:szCs w:val="24"/>
        </w:rPr>
        <w:t>ία ευνοϊκή μεταχείριση, κατά την άποψή μου, ο τετραπλασιασμός των επιτοκίων δανεισμού από κάποια τράπεζα όλο</w:t>
      </w:r>
      <w:r>
        <w:rPr>
          <w:rFonts w:eastAsia="Times New Roman" w:cs="Times New Roman"/>
          <w:szCs w:val="24"/>
        </w:rPr>
        <w:t xml:space="preserve"> αυτό το διάστημα. </w:t>
      </w:r>
    </w:p>
    <w:p w14:paraId="14AC5E4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Τρίτον, όλα τα κόμματα -και ο ΣΥΡΙΖΑ- λάμβαναν τραπεζική χρηματοδότηση με τους ίδιους κανόνες, δηλαδή, εγγύηση τις τρέχουσες και μελλοντικές χρηματοδοτήσεις. Εξαίρεση ήταν το ΚΚΕ.</w:t>
      </w:r>
    </w:p>
    <w:p w14:paraId="14AC5E4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Θα ήταν πραγματικά εξαιρετικά ενδιαφέρον να δει κανείς τ</w:t>
      </w:r>
      <w:r>
        <w:rPr>
          <w:rFonts w:eastAsia="Times New Roman" w:cs="Times New Roman"/>
          <w:szCs w:val="24"/>
        </w:rPr>
        <w:t>ην εξυπηρέτηση των δανειακών υποχρεώσεων του ΣΥΡΙΖΑ μετά τις επόμενες εκλογές. Όπως, επίσης, είναι ενδιαφέρον το γεγονός ότι το μόνο κόμμα που έχει ζητήσει τραπεζικό δανεισμό χωρίς να συντρέχουν τα συνήθη πιστοληπτικά κριτήρια και μάλιστα δι’ επιστολής του</w:t>
      </w:r>
      <w:r>
        <w:rPr>
          <w:rFonts w:eastAsia="Times New Roman" w:cs="Times New Roman"/>
          <w:szCs w:val="24"/>
        </w:rPr>
        <w:t xml:space="preserve"> ίδιου του Πρωθυπουργού και Αρχηγού του, του κ. Τσίπρα, είναι ο ΣΥΡΙΖΑ. Αυτά, λοιπόν, ως προς τα κόμματα.</w:t>
      </w:r>
    </w:p>
    <w:p w14:paraId="14AC5E4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Ως προς τα ΜΜΕ και σιγά-σιγά τελειώνω. Το πρώτο εύρημα, η έκθεση του τραπεζικού συστήματος σε μη εξυπηρετούμενα δάνεια για τον κλάδο των ΜΜΕ, είναι απ</w:t>
      </w:r>
      <w:r>
        <w:rPr>
          <w:rFonts w:eastAsia="Times New Roman" w:cs="Times New Roman"/>
          <w:szCs w:val="24"/>
        </w:rPr>
        <w:t>ό τις χαμηλότερες σε επίπεδο κλάδου. Με άλλα λόγια, είχαν χορηγηθεί δάνεια με μεγαλύτερης πιθανότητας επισφάλειες σε επιχειρήσεις άλλων κλάδων και όχι των ΜΜΕ. Όμως, βέβαια, η δημιουργία εντυπώσεων προέχει.</w:t>
      </w:r>
    </w:p>
    <w:p w14:paraId="14AC5E4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Μία παραφωνία υπήρχε ως προς τη δανειοδοτική συμπ</w:t>
      </w:r>
      <w:r>
        <w:rPr>
          <w:rFonts w:eastAsia="Times New Roman" w:cs="Times New Roman"/>
          <w:szCs w:val="24"/>
        </w:rPr>
        <w:t>εριφορά του τραπεζικού συστήματος, η Τράπεζα Αττικής. Ξέρουμε πολύ καλά τι έγινε με την Τράπεζα Αττικής, τη μετοχική της σύνθεση και το δάνειο, το οποίο εξέδωσε σε εργολάβο της Κυβέρνησης, προκειμένου αυτός να επιχειρήσει να αποκτήσει άδεια τηλεοπτικού στα</w:t>
      </w:r>
      <w:r>
        <w:rPr>
          <w:rFonts w:eastAsia="Times New Roman" w:cs="Times New Roman"/>
          <w:szCs w:val="24"/>
        </w:rPr>
        <w:t>θμού διά του διαγωνισμού, που είχε προκύψει βάσει του, αντισυνταγματικού πλέον, νόμου Παππά.</w:t>
      </w:r>
    </w:p>
    <w:p w14:paraId="14AC5E4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ΠΡΟΕΔΡΕΥΩΝ (Αναστάσιος Κουράκης):</w:t>
      </w:r>
      <w:r>
        <w:rPr>
          <w:rFonts w:eastAsia="Times New Roman" w:cs="Times New Roman"/>
          <w:szCs w:val="24"/>
        </w:rPr>
        <w:t xml:space="preserve"> Ολοκληρώστε, σας παρακαλώ, κύριε Παναγιωτόπουλε. </w:t>
      </w:r>
    </w:p>
    <w:p w14:paraId="14AC5E4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ΝΙΚΟΛΑΟΣ ΠΑΝΑΓΙΩΤΟΠΟΥΛΟΣ:</w:t>
      </w:r>
      <w:r>
        <w:rPr>
          <w:rFonts w:eastAsia="Times New Roman" w:cs="Times New Roman"/>
          <w:szCs w:val="24"/>
        </w:rPr>
        <w:t xml:space="preserve"> Ολοκληρώνω, γιατί νομίζω ότι έχει ήδη εξαντληθεί η συ</w:t>
      </w:r>
      <w:r>
        <w:rPr>
          <w:rFonts w:eastAsia="Times New Roman" w:cs="Times New Roman"/>
          <w:szCs w:val="24"/>
        </w:rPr>
        <w:t xml:space="preserve">ζήτηση και τα ζητήματα του </w:t>
      </w:r>
      <w:r>
        <w:rPr>
          <w:rFonts w:eastAsia="Times New Roman" w:cs="Times New Roman"/>
          <w:szCs w:val="24"/>
        </w:rPr>
        <w:t>«</w:t>
      </w:r>
      <w:r>
        <w:rPr>
          <w:rFonts w:eastAsia="Times New Roman" w:cs="Times New Roman"/>
          <w:szCs w:val="24"/>
        </w:rPr>
        <w:t>ΕΘΝΙΚΟΥ ΚΗΡΥΚΑ</w:t>
      </w:r>
      <w:r>
        <w:rPr>
          <w:rFonts w:eastAsia="Times New Roman" w:cs="Times New Roman"/>
          <w:szCs w:val="24"/>
        </w:rPr>
        <w:t>»</w:t>
      </w:r>
      <w:r>
        <w:rPr>
          <w:rFonts w:eastAsia="Times New Roman" w:cs="Times New Roman"/>
          <w:szCs w:val="24"/>
        </w:rPr>
        <w:t xml:space="preserve">. Είναι προφανές πλέον ότι όλη αυτή η </w:t>
      </w:r>
      <w:r>
        <w:rPr>
          <w:rFonts w:eastAsia="Times New Roman" w:cs="Times New Roman"/>
          <w:szCs w:val="24"/>
        </w:rPr>
        <w:lastRenderedPageBreak/>
        <w:t>προσπάθεια έγινε για να σπιλωθεί το πρόσωπο του Αρχηγού της Αξιωματικής Αντιπολίτευσης.</w:t>
      </w:r>
    </w:p>
    <w:p w14:paraId="14AC5E4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Τελειώνω με το εξής: Από το αποδεικτικό υλικό που εξετάστηκε από την </w:t>
      </w:r>
      <w:r>
        <w:rPr>
          <w:rFonts w:eastAsia="Times New Roman" w:cs="Times New Roman"/>
          <w:szCs w:val="24"/>
        </w:rPr>
        <w:t>ε</w:t>
      </w:r>
      <w:r>
        <w:rPr>
          <w:rFonts w:eastAsia="Times New Roman" w:cs="Times New Roman"/>
          <w:szCs w:val="24"/>
        </w:rPr>
        <w:t>πιτροπή κατά τους</w:t>
      </w:r>
      <w:r>
        <w:rPr>
          <w:rFonts w:eastAsia="Times New Roman" w:cs="Times New Roman"/>
          <w:szCs w:val="24"/>
        </w:rPr>
        <w:t xml:space="preserve"> εννέα αυτούς μήνες των εργασιών της, προέκυψαν στοιχεία, που δικαιολογούν τη διαβίβαση του φακέλου στις εισαγγελικές αρχές για περαιτέρω διερεύνηση προς την κατεύθυνση αναζήτησης ευθύνης προσώπων φυσικών. </w:t>
      </w:r>
    </w:p>
    <w:p w14:paraId="14AC5E5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δεν προέκυψε οποιαδήποτε παρέμβαση πολιτικώ</w:t>
      </w:r>
      <w:r>
        <w:rPr>
          <w:rFonts w:eastAsia="Times New Roman" w:cs="Times New Roman"/>
          <w:szCs w:val="24"/>
        </w:rPr>
        <w:t xml:space="preserve">ν προσώπων και άρα οι αντίστοιχες πολιτικές ή ποινικές ευθύνες για τη χορήγηση δανείων στα ΜΜΕ. Δεν απεδείχθησαν ευθύνες πολιτικών προσώπων. </w:t>
      </w:r>
    </w:p>
    <w:p w14:paraId="14AC5E5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Τώρα το θέμα μετατοπίζεται αλλού, πώς θα πληρώσει τα δάνεια η Νέα Δημοκρατία ή τι θα γίνει με τον </w:t>
      </w:r>
      <w:r>
        <w:rPr>
          <w:rFonts w:eastAsia="Times New Roman" w:cs="Times New Roman"/>
          <w:szCs w:val="24"/>
        </w:rPr>
        <w:t>«</w:t>
      </w:r>
      <w:r>
        <w:rPr>
          <w:rFonts w:eastAsia="Times New Roman" w:cs="Times New Roman"/>
          <w:szCs w:val="24"/>
        </w:rPr>
        <w:t>ΚΗΡΥΚΑ</w:t>
      </w:r>
      <w:r>
        <w:rPr>
          <w:rFonts w:eastAsia="Times New Roman" w:cs="Times New Roman"/>
          <w:szCs w:val="24"/>
        </w:rPr>
        <w:t>»</w:t>
      </w:r>
      <w:r>
        <w:rPr>
          <w:rFonts w:eastAsia="Times New Roman" w:cs="Times New Roman"/>
          <w:szCs w:val="24"/>
        </w:rPr>
        <w:t xml:space="preserve"> ή άλλα,</w:t>
      </w:r>
      <w:r>
        <w:rPr>
          <w:rFonts w:eastAsia="Times New Roman" w:cs="Times New Roman"/>
          <w:szCs w:val="24"/>
        </w:rPr>
        <w:t xml:space="preserve"> γιατί αυτός ήταν εξαρχής ο στόχος. Στα δύσκολα που έρχονται, ο τακτικός ελιγμός της Κυβέρνησης είναι να δηλητηριάζει σταθερά και με αυξανόμενη ένταση την πολιτική αντιπαράθεση για να καλύψει τις κραυγαλέες, μοιραίες αδυναμίες της. Και αυτό είναι το μόνο α</w:t>
      </w:r>
      <w:r>
        <w:rPr>
          <w:rFonts w:eastAsia="Times New Roman" w:cs="Times New Roman"/>
          <w:szCs w:val="24"/>
        </w:rPr>
        <w:t>σφαλές πόρισμα, που μπορεί να εξαχθεί.</w:t>
      </w:r>
    </w:p>
    <w:p w14:paraId="14AC5E5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4AC5E53" w14:textId="77777777" w:rsidR="001812B4" w:rsidRDefault="001009A2">
      <w:pPr>
        <w:spacing w:line="600" w:lineRule="auto"/>
        <w:ind w:firstLine="720"/>
        <w:contextualSpacing/>
        <w:jc w:val="center"/>
        <w:rPr>
          <w:rFonts w:eastAsia="Times New Roman"/>
          <w:bCs/>
        </w:rPr>
      </w:pPr>
      <w:r>
        <w:rPr>
          <w:rFonts w:eastAsia="Times New Roman"/>
          <w:bCs/>
        </w:rPr>
        <w:lastRenderedPageBreak/>
        <w:t>(Χειροκροτήματα από την πτέρυγα της Νέας Δημοκρατίας)</w:t>
      </w:r>
    </w:p>
    <w:p w14:paraId="14AC5E5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(Αναστάσιος Κουράκης):</w:t>
      </w:r>
      <w:r>
        <w:rPr>
          <w:rFonts w:eastAsia="Times New Roman" w:cs="Times New Roman"/>
          <w:szCs w:val="24"/>
        </w:rPr>
        <w:t xml:space="preserve"> Σας ευχαριστούμε, κύριε συνάδελφε.</w:t>
      </w:r>
    </w:p>
    <w:p w14:paraId="14AC5E5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έχουν μείνει άλλοι τέσσερις ομιλητές. Θα παρακαλ</w:t>
      </w:r>
      <w:r>
        <w:rPr>
          <w:rFonts w:eastAsia="Times New Roman" w:cs="Times New Roman"/>
          <w:szCs w:val="24"/>
        </w:rPr>
        <w:t xml:space="preserve">έσω να είμαστε λίγο συνεπείς στο χρόνο. </w:t>
      </w:r>
    </w:p>
    <w:p w14:paraId="14AC5E5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Ο κ. Χαρίλαος Τζαμακλής, Βουλευτής του ΣΥΡΙΖΑ, έχει τον λόγο για έξι λεπτά. </w:t>
      </w:r>
    </w:p>
    <w:p w14:paraId="14AC5E5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Μετά, κύριε Κεγκέρογλου, εσείς θα δώσετε το καλό παράδειγμα της συνέπειας στα έξι λεπτά. </w:t>
      </w:r>
    </w:p>
    <w:p w14:paraId="14AC5E5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Ορίστε, κύριε Τζαμακλή.</w:t>
      </w:r>
    </w:p>
    <w:p w14:paraId="14AC5E5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ΧΑΡΙΛΑΟΣ ΤΖΑΜΑΚΛΗΣ:</w:t>
      </w:r>
      <w:r>
        <w:rPr>
          <w:rFonts w:eastAsia="Times New Roman" w:cs="Times New Roman"/>
          <w:szCs w:val="24"/>
        </w:rPr>
        <w:t xml:space="preserve"> Ευχαριστώ, κύριε Πρόεδρε.</w:t>
      </w:r>
    </w:p>
    <w:p w14:paraId="14AC5E5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η σύσταση και η λειτουργία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επέδρασσε θετικά, δεδομένου ότι ενεργοποιήθηκαν τα αντανακλαστικά όχι μόνο της εποπτεύουσας Τράπεζας της Ελλάδος, αλλά και των δανειστριών τραπεζώ</w:t>
      </w:r>
      <w:r>
        <w:rPr>
          <w:rFonts w:eastAsia="Times New Roman" w:cs="Times New Roman"/>
          <w:szCs w:val="24"/>
        </w:rPr>
        <w:t xml:space="preserve">ν έναντι των οφειλετών, κομμάτων και ΜΜΕ. </w:t>
      </w:r>
    </w:p>
    <w:p w14:paraId="14AC5E5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μεν εποπτεύουσα Τράπεζα της Ελλάδος μέχρι και πριν από λίγες μέρες συνέτασσε και απέστελλε πορίσματα στην </w:t>
      </w:r>
      <w:r>
        <w:rPr>
          <w:rFonts w:eastAsia="Times New Roman" w:cs="Times New Roman"/>
          <w:szCs w:val="24"/>
        </w:rPr>
        <w:t>ε</w:t>
      </w:r>
      <w:r>
        <w:rPr>
          <w:rFonts w:eastAsia="Times New Roman" w:cs="Times New Roman"/>
          <w:szCs w:val="24"/>
        </w:rPr>
        <w:t>πιτροπή, οι δε δανείστριες τράπεζες αφ</w:t>
      </w:r>
      <w:r>
        <w:rPr>
          <w:rFonts w:eastAsia="Times New Roman" w:cs="Times New Roman"/>
          <w:szCs w:val="24"/>
        </w:rPr>
        <w:t xml:space="preserve">’ </w:t>
      </w:r>
      <w:r>
        <w:rPr>
          <w:rFonts w:eastAsia="Times New Roman" w:cs="Times New Roman"/>
          <w:szCs w:val="24"/>
        </w:rPr>
        <w:t xml:space="preserve">ενός έκλεισαν την κάνουλα </w:t>
      </w:r>
      <w:r>
        <w:rPr>
          <w:rFonts w:eastAsia="Times New Roman" w:cs="Times New Roman"/>
          <w:szCs w:val="24"/>
        </w:rPr>
        <w:lastRenderedPageBreak/>
        <w:t>των ακάλυπτων χρηματοδοτήσεων και αφ</w:t>
      </w:r>
      <w:r>
        <w:rPr>
          <w:rFonts w:eastAsia="Times New Roman" w:cs="Times New Roman"/>
          <w:szCs w:val="24"/>
        </w:rPr>
        <w:t xml:space="preserve">’ </w:t>
      </w:r>
      <w:r>
        <w:rPr>
          <w:rFonts w:eastAsia="Times New Roman" w:cs="Times New Roman"/>
          <w:szCs w:val="24"/>
        </w:rPr>
        <w:t xml:space="preserve">ετέρου ξεκίνησαν οι διαδικασίες ρύθμισης ή είσπραξης των οφειλόμενων. Τρανταχτό παράδειγμα, η περίπτωση του </w:t>
      </w:r>
      <w:r>
        <w:rPr>
          <w:rFonts w:eastAsia="Times New Roman" w:cs="Times New Roman"/>
          <w:szCs w:val="24"/>
        </w:rPr>
        <w:t>«</w:t>
      </w:r>
      <w:r>
        <w:rPr>
          <w:rFonts w:eastAsia="Times New Roman" w:cs="Times New Roman"/>
          <w:szCs w:val="24"/>
        </w:rPr>
        <w:t>ΚΗΡΥΚΑ</w:t>
      </w:r>
      <w:r>
        <w:rPr>
          <w:rFonts w:eastAsia="Times New Roman" w:cs="Times New Roman"/>
          <w:szCs w:val="24"/>
        </w:rPr>
        <w:t>»</w:t>
      </w:r>
      <w:r>
        <w:rPr>
          <w:rFonts w:eastAsia="Times New Roman" w:cs="Times New Roman"/>
          <w:szCs w:val="24"/>
        </w:rPr>
        <w:t xml:space="preserve"> Χανίων της οικογένειας Μητσοτάκη, που ενώ επί εντεκάμισι σχεδόν χρόνια δεν είχε καταβάλλει ούτε ένα ευρώ στη δανείστρια Τράπεζα Πειραιώς, έ</w:t>
      </w:r>
      <w:r>
        <w:rPr>
          <w:rFonts w:eastAsia="Times New Roman" w:cs="Times New Roman"/>
          <w:szCs w:val="24"/>
        </w:rPr>
        <w:t xml:space="preserve">σπευσε κατά τη διάρκεια των εργασιών της </w:t>
      </w:r>
      <w:r>
        <w:rPr>
          <w:rFonts w:eastAsia="Times New Roman" w:cs="Times New Roman"/>
          <w:szCs w:val="24"/>
        </w:rPr>
        <w:t>ε</w:t>
      </w:r>
      <w:r>
        <w:rPr>
          <w:rFonts w:eastAsia="Times New Roman" w:cs="Times New Roman"/>
          <w:szCs w:val="24"/>
        </w:rPr>
        <w:t>πιτροπής να ρυθμίσει το δάνειο.</w:t>
      </w:r>
    </w:p>
    <w:p w14:paraId="14AC5E5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Μετά την ολοκλήρωση του έργου της </w:t>
      </w:r>
      <w:r>
        <w:rPr>
          <w:rFonts w:eastAsia="Times New Roman" w:cs="Times New Roman"/>
          <w:szCs w:val="24"/>
        </w:rPr>
        <w:t>ε</w:t>
      </w:r>
      <w:r>
        <w:rPr>
          <w:rFonts w:eastAsia="Times New Roman" w:cs="Times New Roman"/>
          <w:szCs w:val="24"/>
        </w:rPr>
        <w:t>πιτροπής σειρά παίρνουν πλέον οι δικαστικές και εισαγγελικές αρχές, που θα εξειδικεύσουν και θα προσωποποιήσουν τα τυχόν τελεσθέντα αδικήματα και θ</w:t>
      </w:r>
      <w:r>
        <w:rPr>
          <w:rFonts w:eastAsia="Times New Roman" w:cs="Times New Roman"/>
          <w:szCs w:val="24"/>
        </w:rPr>
        <w:t xml:space="preserve">α ασκήσουν ενδεχομένως ποινικές διώξεις. </w:t>
      </w:r>
    </w:p>
    <w:p w14:paraId="14AC5E5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Εφευρέθηκαν και εφευρίσκονται σοφίσματα, δηλαδή επιχειρήματα και συλλογισμοί, που επιχειρούν απατηλά, μάταια όμως, να πείσουν ότι ο θησαυρός αποδεικνύεται άνθρακες. </w:t>
      </w:r>
    </w:p>
    <w:p w14:paraId="14AC5E5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Τα ευρήματα, κύριοι συνάδελφοι της Νέας Δημοκρατ</w:t>
      </w:r>
      <w:r>
        <w:rPr>
          <w:rFonts w:eastAsia="Times New Roman" w:cs="Times New Roman"/>
          <w:szCs w:val="24"/>
        </w:rPr>
        <w:t xml:space="preserve">ίας και του ΠΑΣΟΚ, δεν υποβαθμίζονται, επειδή έτσι λέτε εσείς. Τρίγωνο διαπλοκής υπήρξε και βασίλευσε για πολλά χρόνια. </w:t>
      </w:r>
    </w:p>
    <w:p w14:paraId="14AC5E5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Μήπως περιμένατε οι διευθύνοντες σύμβουλοι των τραπεζών να προσέρχονταν στην </w:t>
      </w:r>
      <w:r>
        <w:rPr>
          <w:rFonts w:eastAsia="Times New Roman" w:cs="Times New Roman"/>
          <w:szCs w:val="24"/>
        </w:rPr>
        <w:t>ε</w:t>
      </w:r>
      <w:r>
        <w:rPr>
          <w:rFonts w:eastAsia="Times New Roman" w:cs="Times New Roman"/>
          <w:szCs w:val="24"/>
        </w:rPr>
        <w:t>πιτροπή και να ενοχοποιούσαν τους εαυτούς τους, απαντώντα</w:t>
      </w:r>
      <w:r>
        <w:rPr>
          <w:rFonts w:eastAsia="Times New Roman" w:cs="Times New Roman"/>
          <w:szCs w:val="24"/>
        </w:rPr>
        <w:t xml:space="preserve">ς «ναι» στη συνήθη ερώτησή σας </w:t>
      </w:r>
      <w:r>
        <w:rPr>
          <w:rFonts w:eastAsia="Times New Roman" w:cs="Times New Roman"/>
          <w:szCs w:val="24"/>
        </w:rPr>
        <w:lastRenderedPageBreak/>
        <w:t xml:space="preserve">αν υπήρχε πολιτική παρέμβαση για τα δάνεια στα κόμματα σας και στα ΜΜΕ; </w:t>
      </w:r>
    </w:p>
    <w:p w14:paraId="14AC5E6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Μήπως περιμένατε οι ιδιοκτήτες των ΜΜΕ να προσέρχονταν στην </w:t>
      </w:r>
      <w:r>
        <w:rPr>
          <w:rFonts w:eastAsia="Times New Roman" w:cs="Times New Roman"/>
          <w:szCs w:val="24"/>
        </w:rPr>
        <w:t>ε</w:t>
      </w:r>
      <w:r>
        <w:rPr>
          <w:rFonts w:eastAsia="Times New Roman" w:cs="Times New Roman"/>
          <w:szCs w:val="24"/>
        </w:rPr>
        <w:t xml:space="preserve">πιτροπή και να ενοχοποιούσαν τους εαυτούς τους, απαντώντας ναι στη συνήθη ερώτησή σας «εάν </w:t>
      </w:r>
      <w:r>
        <w:rPr>
          <w:rFonts w:eastAsia="Times New Roman" w:cs="Times New Roman"/>
          <w:szCs w:val="24"/>
        </w:rPr>
        <w:t>υπήρχε πολιτική παρέμβαση για τα δάνεια»;</w:t>
      </w:r>
    </w:p>
    <w:p w14:paraId="14AC5E6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Στην εξυπηρέτηση του ίδιου σκοπού, της υποβάθμισης δηλαδή των ευρημάτων της </w:t>
      </w:r>
      <w:r>
        <w:rPr>
          <w:rFonts w:eastAsia="Times New Roman" w:cs="Times New Roman"/>
          <w:szCs w:val="24"/>
        </w:rPr>
        <w:t>ε</w:t>
      </w:r>
      <w:r>
        <w:rPr>
          <w:rFonts w:eastAsia="Times New Roman" w:cs="Times New Roman"/>
          <w:szCs w:val="24"/>
        </w:rPr>
        <w:t>πιτροπής, εντάσσεται και η προσπάθεια εκ μέρους του εισηγητή του ΠΑΣΟΚ να δικαιολογήσει τον υπέρμετρο και ακάλυπτο δανεισμό των ΜΜΕ, εισά</w:t>
      </w:r>
      <w:r>
        <w:rPr>
          <w:rFonts w:eastAsia="Times New Roman" w:cs="Times New Roman"/>
          <w:szCs w:val="24"/>
        </w:rPr>
        <w:t>γοντας το κριτήριο του ποσοστού αυτών των δανείων έναντι των ακάλυπτων δανείων των επιχειρήσεων άλλων κλάδων. Με κλασική σοφιστική μέθοδο τονίζει το γεγονός ότι τα κόκκινα δάνεια των ΜΜΕ αποτελούν ένα πολύ μικρό ποσοστό στο σύνολο των επιχειρηματικών κόκκι</w:t>
      </w:r>
      <w:r>
        <w:rPr>
          <w:rFonts w:eastAsia="Times New Roman" w:cs="Times New Roman"/>
          <w:szCs w:val="24"/>
        </w:rPr>
        <w:t>νων δανείων. Αποσιώπησε, βεβαίως, το γεγονός ότι ο αριθμός των ΜΜΕ αγγίζει μόλις τις δυο δεκάδες, ενώ οι επιχειρήσεις άλλων κλάδων είναι δεκάδες χιλιάδες. Επίσης, αποσιώπησε το γεγονός ότι οι επιχειρήσεις των ΜΜΕ εκ της φύσεώς τους ενδιαφέρουν το Σύνταγμα,</w:t>
      </w:r>
      <w:r>
        <w:rPr>
          <w:rFonts w:eastAsia="Times New Roman" w:cs="Times New Roman"/>
          <w:szCs w:val="24"/>
        </w:rPr>
        <w:t xml:space="preserve"> εν αντιθέσει με επιχειρήσεις άλλων κλάδων.</w:t>
      </w:r>
    </w:p>
    <w:p w14:paraId="14AC5E6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Οι συνάδελφοι που ανήκουν στο κόμμα της Αξιωματικής Αντιπολίτευσης επιχειρούν να εξισώσουν τις «αμαρτίες» της Νέας Δημοκρατίας –σε εισαγωγικά η λέξη, για να μην παρεξηγούμαστε, κύριε Δένδια- που οφείλει 215 εκατο</w:t>
      </w:r>
      <w:r>
        <w:rPr>
          <w:rFonts w:eastAsia="Times New Roman" w:cs="Times New Roman"/>
          <w:szCs w:val="24"/>
        </w:rPr>
        <w:t>μμύρια ευρώ, μην έχοντας καταβάλει ούτε ένα έστω ευρώ από το 2011, αλλά και την περίπτωση του «Κήρυκα</w:t>
      </w:r>
      <w:r>
        <w:rPr>
          <w:rFonts w:eastAsia="Times New Roman" w:cs="Times New Roman"/>
          <w:szCs w:val="24"/>
        </w:rPr>
        <w:t>»</w:t>
      </w:r>
      <w:r>
        <w:rPr>
          <w:rFonts w:eastAsia="Times New Roman" w:cs="Times New Roman"/>
          <w:szCs w:val="24"/>
        </w:rPr>
        <w:t xml:space="preserve"> Χανίων με τρία ζητήματα που αφορούν το ΣΥΡΙΖΑ: την επιστολή Τσίπρα προς την Εθνική Τράπεζα, το κτίριο της Κουμουνδούρου και την κυπριακή εξωχώρια εταιρεί</w:t>
      </w:r>
      <w:r>
        <w:rPr>
          <w:rFonts w:eastAsia="Times New Roman" w:cs="Times New Roman"/>
          <w:szCs w:val="24"/>
        </w:rPr>
        <w:t xml:space="preserve">α που σε δημόσια αύξηση μετοχικού κεφαλαίου της Εφημερίδας Η </w:t>
      </w:r>
      <w:r>
        <w:rPr>
          <w:rFonts w:eastAsia="Times New Roman" w:cs="Times New Roman"/>
          <w:szCs w:val="24"/>
        </w:rPr>
        <w:t>«</w:t>
      </w:r>
      <w:r>
        <w:rPr>
          <w:rFonts w:eastAsia="Times New Roman" w:cs="Times New Roman"/>
          <w:szCs w:val="24"/>
        </w:rPr>
        <w:t>Αυγή» απέκτησε ποσοστό της τάξης του 2% των μετοχών της.</w:t>
      </w:r>
    </w:p>
    <w:p w14:paraId="14AC5E6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Όμως, κύριοι συνάδελφοι της Νέας Δημοκρατίας, εξίσωση δεν μπορεί να γίνει, πρώτα απ’ όλα, διότι τα μεγέθη είναι άνισα. Τα δύο κόμματα, Νέ</w:t>
      </w:r>
      <w:r>
        <w:rPr>
          <w:rFonts w:eastAsia="Times New Roman" w:cs="Times New Roman"/>
          <w:szCs w:val="24"/>
        </w:rPr>
        <w:t>α Δημοκρατία και ΠΑΣΟΚ, οφείλουν μαζί 401 εκατομμύρια ευρώ. Ο ΣΥΡΙΖΑ οφείλει 7.975.000 ευρώ. Δεύτερον, διότι ο ΣΥΡΙΖΑ εξυπηρετεί το δάνειό του από την Εθνική Τράπεζα, εν αντιθέσει με τα δύο κόμματα, που, όπως προείπα, από το 2011 δεν έχουν καταβάλει ούτε ε</w:t>
      </w:r>
      <w:r>
        <w:rPr>
          <w:rFonts w:eastAsia="Times New Roman" w:cs="Times New Roman"/>
          <w:szCs w:val="24"/>
        </w:rPr>
        <w:t xml:space="preserve">υρώ. Τρίτον, διότι το δάνειο του ΣΥΡΙΖΑ είναι πλήρως καλυμμένο με μία και μοναδική εκχώρηση της κρατικής επιχορήγησης και επιπροσθέτως με </w:t>
      </w:r>
      <w:r>
        <w:rPr>
          <w:rFonts w:eastAsia="Times New Roman" w:cs="Times New Roman"/>
          <w:szCs w:val="24"/>
        </w:rPr>
        <w:lastRenderedPageBreak/>
        <w:t>την ανάληψη δέσμευσης μη εκποίησης ακινήτου ιδιοκτησίας του, εν αντιθέσει με τα δύο κόμματα, των οποίων τα δάνεια είνα</w:t>
      </w:r>
      <w:r>
        <w:rPr>
          <w:rFonts w:eastAsia="Times New Roman" w:cs="Times New Roman"/>
          <w:szCs w:val="24"/>
        </w:rPr>
        <w:t xml:space="preserve">ι ακάλυπτα, διότι οι πολλαπλές εκχωρήσεις σε διάφορες τράπεζες ακυρώνουν η πρώτη τις άλλες. </w:t>
      </w:r>
    </w:p>
    <w:p w14:paraId="14AC5E6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όσα αποκαλύφθηκαν στην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εδραιώνουν τη συλλογική πεποίθηση ότι η προσπάθεια αποδόμησης του ηθικού πλεονεκτήματος το</w:t>
      </w:r>
      <w:r>
        <w:rPr>
          <w:rFonts w:eastAsia="Times New Roman" w:cs="Times New Roman"/>
          <w:szCs w:val="24"/>
        </w:rPr>
        <w:t xml:space="preserve">υ ΣΥΡΙΖΑ και κατ’ επέκτασης της Κυβέρνησης αποτελεί μάταιο κόπο των κομμάτων της διαπλοκής και πέφτει στο κενό. </w:t>
      </w:r>
    </w:p>
    <w:p w14:paraId="14AC5E6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διαφαινόμενη απώλεια του ελέγχου των ΜΜΕ και της μέσω αυτών χειραγώγησης της κοινής γνώμης εμφάνισε το φαινόμενο να υπερασπίζονται δήθεν την </w:t>
      </w:r>
      <w:r>
        <w:rPr>
          <w:rFonts w:eastAsia="Times New Roman" w:cs="Times New Roman"/>
          <w:szCs w:val="24"/>
        </w:rPr>
        <w:t xml:space="preserve">ελευθεροτυπία και τον πλουραλισμό στην ενημέρωση τα κατ’ εξοχήν διαχρονικώς κόμματα της διαπλοκής. Εμφάνισε το φαιδρό φαινόμενο να αντιμάχονται τη δήθεν νέα διαπλοκή των ΣΥΡΙΖΑ-ΑΝΕΛ. </w:t>
      </w:r>
    </w:p>
    <w:p w14:paraId="14AC5E6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Θυμόμαστε όλοι την εκπρόθεσμη τροπολογία των τριών Βουλευτών της Νέας Δη</w:t>
      </w:r>
      <w:r>
        <w:rPr>
          <w:rFonts w:eastAsia="Times New Roman" w:cs="Times New Roman"/>
          <w:szCs w:val="24"/>
        </w:rPr>
        <w:t xml:space="preserve">μοκρατίας κατά τη διάρκεια ψήφισης επενδυτικού νόμου, με την οποία απαλλάχθηκαν από την ενδεχόμενη δίωξη για κακουργηματική απιστία τα μέλη των διοικήσεων </w:t>
      </w:r>
      <w:r>
        <w:rPr>
          <w:rFonts w:eastAsia="Times New Roman" w:cs="Times New Roman"/>
          <w:szCs w:val="24"/>
        </w:rPr>
        <w:lastRenderedPageBreak/>
        <w:t>των τραπεζών που είχαν χορηγήσει δάνεια στα δύο κόμματα. Όμως, τώρα που η κακουργηματική απιστία προκ</w:t>
      </w:r>
      <w:r>
        <w:rPr>
          <w:rFonts w:eastAsia="Times New Roman" w:cs="Times New Roman"/>
          <w:szCs w:val="24"/>
        </w:rPr>
        <w:t xml:space="preserve">ύπτει από τα πορίσματα των επιθεωρητών της Τράπεζας της Ελλάδος, με ποιον τρόπο θα απαλλαγούν σε ενδεχόμενη άσκηση ποινικών διώξεων; </w:t>
      </w:r>
    </w:p>
    <w:p w14:paraId="14AC5E6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Η προσπάθεια να διαρραγεί το τρίγωνο της διαπλοκής, στην οποία συνέβαλε τα μέγιστα η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 xml:space="preserve">πιτροπή, συνεχίζεται και </w:t>
      </w:r>
      <w:r>
        <w:rPr>
          <w:rFonts w:eastAsia="Times New Roman" w:cs="Times New Roman"/>
          <w:szCs w:val="24"/>
        </w:rPr>
        <w:t>θα ολοκληρωθεί, επειδή αφορά την ίδια την δημοκρατία, το κοινοβουλευτικό πολίτευμα και τους θεσμούς.</w:t>
      </w:r>
    </w:p>
    <w:p w14:paraId="14AC5E6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4AC5E6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Ευχαριστούμε, κύριε Τζαμακλή, και για τη συνέπεια στον χρόνο.</w:t>
      </w:r>
    </w:p>
    <w:p w14:paraId="14AC5E6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Τη συνέπεια θα συνεχίσει ο κ. Βασ</w:t>
      </w:r>
      <w:r>
        <w:rPr>
          <w:rFonts w:eastAsia="Times New Roman" w:cs="Times New Roman"/>
          <w:szCs w:val="24"/>
        </w:rPr>
        <w:t>ίλειος Κεγκέρογλου, ο οποίος θα μιλήσει και αυτός λιγότερο από έξι λεπτά, απ’ όσο ξέρω.</w:t>
      </w:r>
    </w:p>
    <w:p w14:paraId="14AC5E6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Μόνο δυο λεπτά υπέρβαση, κύριε Πρόεδρε!</w:t>
      </w:r>
    </w:p>
    <w:p w14:paraId="14AC5E6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Κύριε Κεγκέρογλου, έχετε τον λόγο.</w:t>
      </w:r>
    </w:p>
    <w:p w14:paraId="14AC5E6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Κυρίες και κύριοι συνάδελφοι, ξεκινώ με μια αναφορά που έχει να κάνει με τοποθέτηση προηγούμενου συναδέλφου, ο οποίος κατηγόρησε το συγκρότημα Μπόμπολα ότι οφείλει, δεν πληρώνει τις </w:t>
      </w:r>
      <w:r>
        <w:rPr>
          <w:rFonts w:eastAsia="Times New Roman" w:cs="Times New Roman"/>
          <w:szCs w:val="24"/>
        </w:rPr>
        <w:t xml:space="preserve">δανειακές του </w:t>
      </w:r>
      <w:r>
        <w:rPr>
          <w:rFonts w:eastAsia="Times New Roman" w:cs="Times New Roman"/>
          <w:szCs w:val="24"/>
        </w:rPr>
        <w:t>υποχρεώσεις του και θέλω να του υπενθυμίσω ότι τον Απρίλιο τ</w:t>
      </w:r>
      <w:r>
        <w:rPr>
          <w:rFonts w:eastAsia="Times New Roman" w:cs="Times New Roman"/>
          <w:szCs w:val="24"/>
        </w:rPr>
        <w:t xml:space="preserve">ου 2016 δόθηκε </w:t>
      </w:r>
      <w:r>
        <w:rPr>
          <w:rFonts w:eastAsia="Times New Roman" w:cs="Times New Roman"/>
          <w:szCs w:val="24"/>
        </w:rPr>
        <w:t>δάνειο</w:t>
      </w:r>
      <w:r>
        <w:rPr>
          <w:rFonts w:eastAsia="Times New Roman" w:cs="Times New Roman"/>
          <w:szCs w:val="24"/>
        </w:rPr>
        <w:t xml:space="preserve"> στον συγκεκριμένο επιχειρηματία 80 εκατομμυρίων. Εάν, λοιπόν, ήταν έτσι, γιατί δόθηκε αυτή η χρηματοδότηση; </w:t>
      </w:r>
    </w:p>
    <w:p w14:paraId="14AC5E6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Επίσης, γιατί δόθηκαν τα 107 εκατομμύρια στον Καλογρίτσα την περίοδο 2015-2016 χωρίς εγγυήσεις, όπως λένε τα στοιχεία που βγή</w:t>
      </w:r>
      <w:r>
        <w:rPr>
          <w:rFonts w:eastAsia="Times New Roman" w:cs="Times New Roman"/>
          <w:szCs w:val="24"/>
        </w:rPr>
        <w:t>καν στη δημοσιότητα;</w:t>
      </w:r>
    </w:p>
    <w:p w14:paraId="14AC5E6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Υπάρχει πολλή ψευτιά σε όλη αυτή την ιστορία. Υπάρχει πολύ σενάριο, που δηλητηριάζει την κοινωνία, τη νέα γενιά και την οδηγεί στην καλύτερη περίπτωση στην αδράνεια.</w:t>
      </w:r>
    </w:p>
    <w:p w14:paraId="14AC5E7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Η εξαπάτηση των πολιτών ήταν ολοκληρωτική. Πέντε χρόνια πριν από το 2</w:t>
      </w:r>
      <w:r>
        <w:rPr>
          <w:rFonts w:eastAsia="Times New Roman" w:cs="Times New Roman"/>
          <w:szCs w:val="24"/>
        </w:rPr>
        <w:t>015, ο κ. Τσίπρας παρουσίαζε μαγικές λύσεις, οι οποίες εξαφανίστηκαν μόλις βγήκε στην εξουσία. Και βέβαια, από αντιμνημονιακός του «</w:t>
      </w:r>
      <w:r>
        <w:rPr>
          <w:rFonts w:eastAsia="Times New Roman" w:cs="Times New Roman"/>
          <w:szCs w:val="24"/>
          <w:lang w:val="en-US"/>
        </w:rPr>
        <w:t>Go</w:t>
      </w:r>
      <w:r>
        <w:rPr>
          <w:rFonts w:eastAsia="Times New Roman" w:cs="Times New Roman"/>
          <w:szCs w:val="24"/>
        </w:rPr>
        <w:t xml:space="preserve"> </w:t>
      </w:r>
      <w:r>
        <w:rPr>
          <w:rFonts w:eastAsia="Times New Roman" w:cs="Times New Roman"/>
          <w:szCs w:val="24"/>
          <w:lang w:val="en-US"/>
        </w:rPr>
        <w:t>back</w:t>
      </w:r>
      <w:r>
        <w:rPr>
          <w:rFonts w:eastAsia="Times New Roman" w:cs="Times New Roman"/>
          <w:szCs w:val="24"/>
        </w:rPr>
        <w:t>, κυρία Μέρκελ» και του 62% «ΟΧΙ», έγινε ο υποτακτικότερος των ακραίων κύκλων της Ευρώπης.</w:t>
      </w:r>
    </w:p>
    <w:p w14:paraId="14AC5E71"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Φόρτωσε τη χώρα με το τρίτ</w:t>
      </w:r>
      <w:r>
        <w:rPr>
          <w:rFonts w:eastAsia="Times New Roman" w:cs="Times New Roman"/>
          <w:bCs/>
          <w:shd w:val="clear" w:color="auto" w:fill="FFFFFF"/>
        </w:rPr>
        <w:t xml:space="preserve">ο αχρείαστο μνημόνιο, με 12,5 δισεκατομμύρια ευρώ υπερφορολόγηση και με περικοπή των κοινωνικών δαπανών. Η Ελλάδα πισωγύρισε τουλάχιστον τρία χρόνια και σήμερα πελαγοδρομεί χωρίς εθνική στρατηγική ανάμεσα στο </w:t>
      </w:r>
      <w:r>
        <w:rPr>
          <w:rFonts w:eastAsia="Times New Roman" w:cs="Times New Roman"/>
          <w:bCs/>
          <w:shd w:val="clear" w:color="auto" w:fill="FFFFFF"/>
          <w:lang w:val="en-US"/>
        </w:rPr>
        <w:t>G</w:t>
      </w:r>
      <w:r>
        <w:rPr>
          <w:rFonts w:eastAsia="Times New Roman" w:cs="Times New Roman"/>
          <w:bCs/>
          <w:shd w:val="clear" w:color="auto" w:fill="FFFFFF"/>
          <w:lang w:val="en-US"/>
        </w:rPr>
        <w:t>rexit</w:t>
      </w:r>
      <w:r>
        <w:rPr>
          <w:rFonts w:eastAsia="Times New Roman" w:cs="Times New Roman"/>
          <w:bCs/>
          <w:shd w:val="clear" w:color="auto" w:fill="FFFFFF"/>
        </w:rPr>
        <w:t xml:space="preserve">, τη δραχμή και νέα επώδυνα μέτρα. </w:t>
      </w:r>
    </w:p>
    <w:p w14:paraId="14AC5E72"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Η πολ</w:t>
      </w:r>
      <w:r>
        <w:rPr>
          <w:rFonts w:eastAsia="Times New Roman" w:cs="Times New Roman"/>
          <w:bCs/>
          <w:shd w:val="clear" w:color="auto" w:fill="FFFFFF"/>
        </w:rPr>
        <w:t xml:space="preserve">ιτική κατάρρευση των ΣΥΡΙΖΑ/ΑΝΕΛ </w:t>
      </w:r>
      <w:r>
        <w:rPr>
          <w:rFonts w:eastAsia="Times New Roman"/>
          <w:bCs/>
          <w:shd w:val="clear" w:color="auto" w:fill="FFFFFF"/>
        </w:rPr>
        <w:t>είναι</w:t>
      </w:r>
      <w:r>
        <w:rPr>
          <w:rFonts w:eastAsia="Times New Roman" w:cs="Times New Roman"/>
          <w:bCs/>
          <w:shd w:val="clear" w:color="auto" w:fill="FFFFFF"/>
        </w:rPr>
        <w:t xml:space="preserve"> καθολική και εντεινόμενη. Το τελευταίο ανάχωμα της κυβερνητικής προπαγάνδας πριν να υπογράψει τα πάντα «στα τέσσερα», όπως λέει ο κ. Καμμένος, </w:t>
      </w:r>
      <w:r>
        <w:rPr>
          <w:rFonts w:eastAsia="Times New Roman"/>
          <w:bCs/>
          <w:shd w:val="clear" w:color="auto" w:fill="FFFFFF"/>
        </w:rPr>
        <w:t>είναι</w:t>
      </w:r>
      <w:r>
        <w:rPr>
          <w:rFonts w:eastAsia="Times New Roman" w:cs="Times New Roman"/>
          <w:bCs/>
          <w:shd w:val="clear" w:color="auto" w:fill="FFFFFF"/>
        </w:rPr>
        <w:t xml:space="preserve"> ξανά η επίκληση του παλιού. </w:t>
      </w:r>
    </w:p>
    <w:p w14:paraId="14AC5E73"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Αντί να απαξιώνετε την πρόοδο που επιτε</w:t>
      </w:r>
      <w:r>
        <w:rPr>
          <w:rFonts w:eastAsia="Times New Roman" w:cs="Times New Roman"/>
          <w:bCs/>
          <w:shd w:val="clear" w:color="auto" w:fill="FFFFFF"/>
        </w:rPr>
        <w:t xml:space="preserve">ύχθηκε στην πατρίδα μας, </w:t>
      </w:r>
      <w:r>
        <w:rPr>
          <w:rFonts w:eastAsia="Times New Roman"/>
          <w:bCs/>
          <w:shd w:val="clear" w:color="auto" w:fill="FFFFFF"/>
        </w:rPr>
        <w:t>κυρίες και κύριοι συνάδελφοι,</w:t>
      </w:r>
      <w:r>
        <w:rPr>
          <w:rFonts w:eastAsia="Times New Roman" w:cs="Times New Roman"/>
          <w:bCs/>
          <w:shd w:val="clear" w:color="auto" w:fill="FFFFFF"/>
        </w:rPr>
        <w:t xml:space="preserve"> κατά τη Μεταπολίτευση, για να δικαιολογήσετε τις ψευτιές, την ανικανότητα και την επικινδυνότητά σας, πάρτε το στυλό του κ. Τσίπρα! Πάρτε το στυλό, γιατί υπογράφει τα πάντα. Υπέγραψε εκατό χρόνια για τ</w:t>
      </w:r>
      <w:r>
        <w:rPr>
          <w:rFonts w:eastAsia="Times New Roman" w:cs="Times New Roman"/>
          <w:bCs/>
          <w:shd w:val="clear" w:color="auto" w:fill="FFFFFF"/>
        </w:rPr>
        <w:t xml:space="preserve">ο υπερταμείο. Θέλει να δέσει χειροπόδαρα την Ελλάδα και μετά τα εκατό χρόνια. </w:t>
      </w:r>
    </w:p>
    <w:p w14:paraId="14AC5E74"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Προπαγανδίζετε ότι τα σαράντα χρόνια φταίνε για όλα, την ίδια ώρα που υιοθετείτε και αναπαράγετε τις παθογένειες και τα κακώς κείμενα, που υπήρξαν και αυτά στη Μεταπολίτευση, κα</w:t>
      </w:r>
      <w:r>
        <w:rPr>
          <w:rFonts w:eastAsia="Times New Roman" w:cs="Times New Roman"/>
          <w:bCs/>
          <w:shd w:val="clear" w:color="auto" w:fill="FFFFFF"/>
        </w:rPr>
        <w:t xml:space="preserve">ι επιπλέον έχετε ενσωματώσει ως  στελέχη σας </w:t>
      </w:r>
      <w:r>
        <w:rPr>
          <w:rFonts w:eastAsia="Times New Roman"/>
          <w:bCs/>
          <w:shd w:val="clear" w:color="auto" w:fill="FFFFFF"/>
        </w:rPr>
        <w:t>–</w:t>
      </w:r>
      <w:r>
        <w:rPr>
          <w:rFonts w:eastAsia="Times New Roman" w:cs="Times New Roman"/>
          <w:bCs/>
          <w:shd w:val="clear" w:color="auto" w:fill="FFFFFF"/>
        </w:rPr>
        <w:t xml:space="preserve">που </w:t>
      </w:r>
      <w:r>
        <w:rPr>
          <w:rFonts w:eastAsia="Times New Roman"/>
          <w:bCs/>
          <w:shd w:val="clear" w:color="auto" w:fill="FFFFFF"/>
        </w:rPr>
        <w:t>είναι</w:t>
      </w:r>
      <w:r>
        <w:rPr>
          <w:rFonts w:eastAsia="Times New Roman" w:cs="Times New Roman"/>
          <w:bCs/>
          <w:shd w:val="clear" w:color="auto" w:fill="FFFFFF"/>
        </w:rPr>
        <w:t xml:space="preserve"> πλέον </w:t>
      </w:r>
      <w:r>
        <w:rPr>
          <w:rFonts w:eastAsia="Times New Roman" w:cs="Times New Roman"/>
          <w:bCs/>
          <w:shd w:val="clear" w:color="auto" w:fill="FFFFFF"/>
        </w:rPr>
        <w:lastRenderedPageBreak/>
        <w:t>πολλοί από αυτούς Βουλευτές και Υπουργοί αλλά και διαχειριστές</w:t>
      </w:r>
      <w:r>
        <w:rPr>
          <w:rFonts w:eastAsia="Times New Roman"/>
          <w:bCs/>
          <w:shd w:val="clear" w:color="auto" w:fill="FFFFFF"/>
        </w:rPr>
        <w:t>–</w:t>
      </w:r>
      <w:r>
        <w:rPr>
          <w:rFonts w:eastAsia="Times New Roman" w:cs="Times New Roman"/>
          <w:bCs/>
          <w:shd w:val="clear" w:color="auto" w:fill="FFFFFF"/>
        </w:rPr>
        <w:t xml:space="preserve"> αυτούς που ταυτίστηκαν με τ</w:t>
      </w:r>
      <w:r>
        <w:rPr>
          <w:rFonts w:eastAsia="Times New Roman" w:cs="Times New Roman"/>
          <w:bCs/>
          <w:shd w:val="clear" w:color="auto" w:fill="FFFFFF"/>
        </w:rPr>
        <w:t>ις</w:t>
      </w:r>
      <w:r>
        <w:rPr>
          <w:rFonts w:eastAsia="Times New Roman" w:cs="Times New Roman"/>
          <w:bCs/>
          <w:shd w:val="clear" w:color="auto" w:fill="FFFFFF"/>
        </w:rPr>
        <w:t xml:space="preserve"> παθογένει</w:t>
      </w:r>
      <w:r>
        <w:rPr>
          <w:rFonts w:eastAsia="Times New Roman" w:cs="Times New Roman"/>
          <w:bCs/>
          <w:shd w:val="clear" w:color="auto" w:fill="FFFFFF"/>
        </w:rPr>
        <w:t>ες</w:t>
      </w:r>
      <w:r>
        <w:rPr>
          <w:rFonts w:eastAsia="Times New Roman" w:cs="Times New Roman"/>
          <w:bCs/>
          <w:shd w:val="clear" w:color="auto" w:fill="FFFFFF"/>
        </w:rPr>
        <w:t xml:space="preserve">. </w:t>
      </w:r>
    </w:p>
    <w:p w14:paraId="14AC5E75"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Και επειδή είδα πολλούς Βουλευτές από αυτήν την κατηγορία να χειροκροτούν σήμερα εδώ </w:t>
      </w:r>
      <w:r>
        <w:rPr>
          <w:rFonts w:eastAsia="Times New Roman" w:cs="Times New Roman"/>
          <w:bCs/>
          <w:shd w:val="clear" w:color="auto" w:fill="FFFFFF"/>
        </w:rPr>
        <w:t xml:space="preserve">τις τοποθετήσεις του κ. Τσίπρα εναντίον του ΠΑΣΟΚ, θέλω να πω ότι και εμείς έχουμε </w:t>
      </w:r>
      <w:r>
        <w:rPr>
          <w:rFonts w:eastAsia="Times New Roman" w:cs="Times New Roman"/>
          <w:bCs/>
          <w:shd w:val="clear" w:color="auto" w:fill="FFFFFF"/>
        </w:rPr>
        <w:t>συστήσει</w:t>
      </w:r>
      <w:r>
        <w:rPr>
          <w:rFonts w:eastAsia="Times New Roman" w:cs="Times New Roman"/>
          <w:bCs/>
          <w:shd w:val="clear" w:color="auto" w:fill="FFFFFF"/>
        </w:rPr>
        <w:t xml:space="preserve"> </w:t>
      </w:r>
      <w:r>
        <w:rPr>
          <w:rFonts w:eastAsia="Times New Roman" w:cs="Times New Roman"/>
          <w:bCs/>
          <w:shd w:val="clear" w:color="auto" w:fill="FFFFFF"/>
        </w:rPr>
        <w:t xml:space="preserve">μια </w:t>
      </w:r>
      <w:r>
        <w:rPr>
          <w:rFonts w:eastAsia="Times New Roman" w:cs="Times New Roman"/>
          <w:bCs/>
          <w:shd w:val="clear" w:color="auto" w:fill="FFFFFF"/>
        </w:rPr>
        <w:t xml:space="preserve">ειδική </w:t>
      </w:r>
      <w:r>
        <w:rPr>
          <w:rFonts w:eastAsia="Times New Roman" w:cs="Times New Roman"/>
          <w:bCs/>
          <w:shd w:val="clear" w:color="auto" w:fill="FFFFFF"/>
        </w:rPr>
        <w:t>ε</w:t>
      </w:r>
      <w:r>
        <w:rPr>
          <w:rFonts w:eastAsia="Times New Roman" w:cs="Times New Roman"/>
          <w:bCs/>
          <w:shd w:val="clear" w:color="auto" w:fill="FFFFFF"/>
        </w:rPr>
        <w:t xml:space="preserve">ξεταστική και κοιτάζουμε να δούμε τι </w:t>
      </w:r>
      <w:r>
        <w:rPr>
          <w:rFonts w:eastAsia="Times New Roman"/>
          <w:bCs/>
          <w:shd w:val="clear" w:color="auto" w:fill="FFFFFF"/>
        </w:rPr>
        <w:t>έ</w:t>
      </w:r>
      <w:r>
        <w:rPr>
          <w:rFonts w:eastAsia="Times New Roman" w:cs="Times New Roman"/>
          <w:bCs/>
          <w:shd w:val="clear" w:color="auto" w:fill="FFFFFF"/>
        </w:rPr>
        <w:t xml:space="preserve">γινε πράγματι το ποσό που δανειοδοτήθηκε. Έχουμε σαράντα ενδεικτικά </w:t>
      </w:r>
      <w:r>
        <w:rPr>
          <w:rFonts w:eastAsia="Times New Roman"/>
          <w:bCs/>
          <w:shd w:val="clear" w:color="auto" w:fill="FFFFFF"/>
        </w:rPr>
        <w:t>–</w:t>
      </w:r>
      <w:r>
        <w:rPr>
          <w:rFonts w:eastAsia="Times New Roman" w:cs="Times New Roman"/>
          <w:bCs/>
          <w:shd w:val="clear" w:color="auto" w:fill="FFFFFF"/>
        </w:rPr>
        <w:t>συνεχίζεται η εξέταση</w:t>
      </w:r>
      <w:r>
        <w:rPr>
          <w:rFonts w:eastAsia="Times New Roman"/>
          <w:bCs/>
          <w:shd w:val="clear" w:color="auto" w:fill="FFFFFF"/>
        </w:rPr>
        <w:t>–</w:t>
      </w:r>
      <w:r>
        <w:rPr>
          <w:rFonts w:eastAsia="Times New Roman" w:cs="Times New Roman"/>
          <w:bCs/>
          <w:shd w:val="clear" w:color="auto" w:fill="FFFFFF"/>
        </w:rPr>
        <w:t xml:space="preserve"> πρώην στελέχη του ΠΑΣΟ</w:t>
      </w:r>
      <w:r>
        <w:rPr>
          <w:rFonts w:eastAsia="Times New Roman" w:cs="Times New Roman"/>
          <w:bCs/>
          <w:shd w:val="clear" w:color="auto" w:fill="FFFFFF"/>
        </w:rPr>
        <w:t xml:space="preserve">Κ, που πήραν μαζί τους το πολιτικό κεφάλαιο και άφησαν πίσω τους τα χρέη που τους αναλογούν. </w:t>
      </w:r>
    </w:p>
    <w:p w14:paraId="14AC5E76"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Θέλω να το καταθέσω στα Πρακτικά και να βγει αντίγραφο να δοθεί στα κόμματα, ώστε να </w:t>
      </w:r>
      <w:r>
        <w:rPr>
          <w:rFonts w:eastAsia="Times New Roman"/>
          <w:bCs/>
          <w:shd w:val="clear" w:color="auto" w:fill="FFFFFF"/>
        </w:rPr>
        <w:t>είναι</w:t>
      </w:r>
      <w:r>
        <w:rPr>
          <w:rFonts w:eastAsia="Times New Roman" w:cs="Times New Roman"/>
          <w:bCs/>
          <w:shd w:val="clear" w:color="auto" w:fill="FFFFFF"/>
        </w:rPr>
        <w:t xml:space="preserve"> ενήμερα, γιατί πραγματικά δεν μπορεί εδώ πέρα να έρχονται και να χειροκ</w:t>
      </w:r>
      <w:r>
        <w:rPr>
          <w:rFonts w:eastAsia="Times New Roman" w:cs="Times New Roman"/>
          <w:bCs/>
          <w:shd w:val="clear" w:color="auto" w:fill="FFFFFF"/>
        </w:rPr>
        <w:t xml:space="preserve">ροτούν πολλοί από τους διαχειριστές αυτής της κατάστασης. </w:t>
      </w:r>
    </w:p>
    <w:p w14:paraId="14AC5E77"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(Στο σημείο αυτό ο Βουλευτής κ. Βασίλειος Κεγκέρογλου καταθέτει για τα Πρακτικά το προαναφερθέν έγγραφο, το οποίο βρίσκεται στο </w:t>
      </w:r>
      <w:r>
        <w:rPr>
          <w:rFonts w:eastAsia="Times New Roman" w:cs="Times New Roman"/>
          <w:bCs/>
          <w:shd w:val="clear" w:color="auto" w:fill="FFFFFF"/>
        </w:rPr>
        <w:t>α</w:t>
      </w:r>
      <w:r>
        <w:rPr>
          <w:rFonts w:eastAsia="Times New Roman" w:cs="Times New Roman"/>
          <w:bCs/>
          <w:shd w:val="clear" w:color="auto" w:fill="FFFFFF"/>
        </w:rPr>
        <w:t xml:space="preserve">ρχείο του Τμήματος Γραμματείας της Διεύθυνσης Στενογραφίας και </w:t>
      </w:r>
      <w:r>
        <w:rPr>
          <w:rFonts w:eastAsia="Times New Roman" w:cs="Times New Roman"/>
          <w:bCs/>
          <w:shd w:val="clear" w:color="auto" w:fill="FFFFFF"/>
        </w:rPr>
        <w:t>Πρακτικών της Βουλής)</w:t>
      </w:r>
    </w:p>
    <w:p w14:paraId="14AC5E78"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Και πιο πολύ είδα τον Κουρουμπλή. Τον είδατε,</w:t>
      </w:r>
      <w:r>
        <w:rPr>
          <w:rFonts w:eastAsia="Times New Roman"/>
          <w:bCs/>
          <w:shd w:val="clear" w:color="auto" w:fill="FFFFFF"/>
        </w:rPr>
        <w:t xml:space="preserve"> ε</w:t>
      </w:r>
      <w:r>
        <w:rPr>
          <w:rFonts w:eastAsia="Times New Roman" w:cs="Times New Roman"/>
          <w:bCs/>
          <w:shd w:val="clear" w:color="auto" w:fill="FFFFFF"/>
        </w:rPr>
        <w:t>; Κύριοι συνάδελφοι</w:t>
      </w:r>
      <w:r>
        <w:rPr>
          <w:rFonts w:eastAsia="Times New Roman" w:cs="Times New Roman"/>
          <w:bCs/>
          <w:shd w:val="clear" w:color="auto" w:fill="FFFFFF"/>
        </w:rPr>
        <w:t xml:space="preserve"> να χειροκροτεί με μεγάλη</w:t>
      </w:r>
      <w:r>
        <w:rPr>
          <w:rFonts w:eastAsia="Times New Roman" w:cs="Times New Roman"/>
          <w:bCs/>
          <w:shd w:val="clear" w:color="auto" w:fill="FFFFFF"/>
        </w:rPr>
        <w:t xml:space="preserve"> χαρά </w:t>
      </w:r>
      <w:r>
        <w:rPr>
          <w:rFonts w:eastAsia="Times New Roman" w:cs="Times New Roman"/>
          <w:bCs/>
          <w:shd w:val="clear" w:color="auto" w:fill="FFFFFF"/>
        </w:rPr>
        <w:t xml:space="preserve">αυτός ο </w:t>
      </w:r>
      <w:r>
        <w:rPr>
          <w:rFonts w:eastAsia="Times New Roman" w:cs="Times New Roman"/>
          <w:bCs/>
          <w:shd w:val="clear" w:color="auto" w:fill="FFFFFF"/>
        </w:rPr>
        <w:t>εκπρόσωπο</w:t>
      </w:r>
      <w:r>
        <w:rPr>
          <w:rFonts w:eastAsia="Times New Roman" w:cs="Times New Roman"/>
          <w:bCs/>
          <w:shd w:val="clear" w:color="auto" w:fill="FFFFFF"/>
        </w:rPr>
        <w:t>ς</w:t>
      </w:r>
      <w:r>
        <w:rPr>
          <w:rFonts w:eastAsia="Times New Roman" w:cs="Times New Roman"/>
          <w:bCs/>
          <w:shd w:val="clear" w:color="auto" w:fill="FFFFFF"/>
        </w:rPr>
        <w:t xml:space="preserve"> του παλαιοκομματισμού και της </w:t>
      </w:r>
      <w:r>
        <w:rPr>
          <w:rFonts w:eastAsia="Times New Roman" w:cs="Times New Roman"/>
          <w:bCs/>
          <w:shd w:val="clear" w:color="auto" w:fill="FFFFFF"/>
        </w:rPr>
        <w:t>αδιαφάνειας</w:t>
      </w:r>
      <w:r>
        <w:rPr>
          <w:rFonts w:eastAsia="Times New Roman" w:cs="Times New Roman"/>
          <w:bCs/>
          <w:shd w:val="clear" w:color="auto" w:fill="FFFFFF"/>
        </w:rPr>
        <w:t xml:space="preserve">! </w:t>
      </w:r>
    </w:p>
    <w:p w14:paraId="14AC5E79"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Με την </w:t>
      </w:r>
      <w:r>
        <w:rPr>
          <w:rFonts w:eastAsia="Times New Roman" w:cs="Times New Roman"/>
          <w:bCs/>
          <w:shd w:val="clear" w:color="auto" w:fill="FFFFFF"/>
        </w:rPr>
        <w:t>ε</w:t>
      </w:r>
      <w:r>
        <w:rPr>
          <w:rFonts w:eastAsia="Times New Roman" w:cs="Times New Roman"/>
          <w:bCs/>
          <w:shd w:val="clear" w:color="auto" w:fill="FFFFFF"/>
        </w:rPr>
        <w:t xml:space="preserve">ξεταστική επεδίωκε η </w:t>
      </w:r>
      <w:r>
        <w:rPr>
          <w:rFonts w:eastAsia="Times New Roman"/>
          <w:bCs/>
          <w:shd w:val="clear" w:color="auto" w:fill="FFFFFF"/>
        </w:rPr>
        <w:t>Κυβέρνηση</w:t>
      </w:r>
      <w:r>
        <w:rPr>
          <w:rFonts w:eastAsia="Times New Roman" w:cs="Times New Roman"/>
          <w:bCs/>
          <w:shd w:val="clear" w:color="auto" w:fill="FFFFFF"/>
        </w:rPr>
        <w:t xml:space="preserve"> τη σύσταση </w:t>
      </w:r>
      <w:r>
        <w:rPr>
          <w:rFonts w:eastAsia="Times New Roman" w:cs="Times New Roman"/>
          <w:bCs/>
          <w:shd w:val="clear" w:color="auto" w:fill="FFFFFF"/>
        </w:rPr>
        <w:t>ε</w:t>
      </w:r>
      <w:r>
        <w:rPr>
          <w:rFonts w:eastAsia="Times New Roman" w:cs="Times New Roman"/>
          <w:bCs/>
          <w:shd w:val="clear" w:color="auto" w:fill="FFFFFF"/>
        </w:rPr>
        <w:t xml:space="preserve">ιδικού </w:t>
      </w:r>
      <w:r>
        <w:rPr>
          <w:rFonts w:eastAsia="Times New Roman" w:cs="Times New Roman"/>
          <w:bCs/>
          <w:shd w:val="clear" w:color="auto" w:fill="FFFFFF"/>
        </w:rPr>
        <w:t>δ</w:t>
      </w:r>
      <w:r>
        <w:rPr>
          <w:rFonts w:eastAsia="Times New Roman" w:cs="Times New Roman"/>
          <w:bCs/>
          <w:shd w:val="clear" w:color="auto" w:fill="FFFFFF"/>
        </w:rPr>
        <w:t>ικαστηρίου. Άνο</w:t>
      </w:r>
      <w:r>
        <w:rPr>
          <w:rFonts w:eastAsia="Times New Roman" w:cs="Times New Roman"/>
          <w:bCs/>
          <w:shd w:val="clear" w:color="auto" w:fill="FFFFFF"/>
        </w:rPr>
        <w:t>ιξε λάκκο</w:t>
      </w:r>
      <w:r>
        <w:rPr>
          <w:rFonts w:eastAsia="Times New Roman" w:cs="Times New Roman"/>
          <w:bCs/>
          <w:shd w:val="clear" w:color="auto" w:fill="FFFFFF"/>
        </w:rPr>
        <w:t xml:space="preserve"> για</w:t>
      </w:r>
      <w:r>
        <w:rPr>
          <w:rFonts w:eastAsia="Times New Roman" w:cs="Times New Roman"/>
          <w:bCs/>
          <w:shd w:val="clear" w:color="auto" w:fill="FFFFFF"/>
        </w:rPr>
        <w:t xml:space="preserve"> τους αντιπάλους αλλά έπεσε η ίδια μέσα. Το μόνο μέσο επικοινωνίας που χρησιμοποίησε πολιτικό αρχηγό για να πάρει δανεισμό </w:t>
      </w:r>
      <w:r>
        <w:rPr>
          <w:rFonts w:eastAsia="Times New Roman" w:cs="Times New Roman"/>
          <w:bCs/>
          <w:shd w:val="clear" w:color="auto" w:fill="FFFFFF"/>
        </w:rPr>
        <w:t xml:space="preserve">χωρίς τραπεζικά κριτήρια </w:t>
      </w:r>
      <w:r>
        <w:rPr>
          <w:rFonts w:eastAsia="Times New Roman" w:cs="Times New Roman"/>
          <w:bCs/>
          <w:shd w:val="clear" w:color="auto" w:fill="FFFFFF"/>
        </w:rPr>
        <w:t xml:space="preserve">ήταν η </w:t>
      </w:r>
      <w:r>
        <w:rPr>
          <w:rFonts w:eastAsia="Times New Roman" w:cs="Times New Roman"/>
          <w:bCs/>
          <w:shd w:val="clear" w:color="auto" w:fill="FFFFFF"/>
        </w:rPr>
        <w:t>«</w:t>
      </w:r>
      <w:r>
        <w:rPr>
          <w:rFonts w:eastAsia="Times New Roman" w:cs="Times New Roman"/>
          <w:bCs/>
          <w:shd w:val="clear" w:color="auto" w:fill="FFFFFF"/>
        </w:rPr>
        <w:t>ΑΥΓΗ</w:t>
      </w:r>
      <w:r>
        <w:rPr>
          <w:rFonts w:eastAsia="Times New Roman" w:cs="Times New Roman"/>
          <w:bCs/>
          <w:shd w:val="clear" w:color="auto" w:fill="FFFFFF"/>
        </w:rPr>
        <w:t>»</w:t>
      </w:r>
      <w:r>
        <w:rPr>
          <w:rFonts w:eastAsia="Times New Roman" w:cs="Times New Roman"/>
          <w:bCs/>
          <w:shd w:val="clear" w:color="auto" w:fill="FFFFFF"/>
        </w:rPr>
        <w:t>,</w:t>
      </w:r>
      <w:r>
        <w:rPr>
          <w:rFonts w:eastAsia="Times New Roman" w:cs="Times New Roman"/>
          <w:bCs/>
          <w:shd w:val="clear" w:color="auto" w:fill="FFFFFF"/>
        </w:rPr>
        <w:t xml:space="preserve"> με επιστολή </w:t>
      </w:r>
      <w:r>
        <w:rPr>
          <w:rFonts w:eastAsia="Times New Roman" w:cs="Times New Roman"/>
          <w:bCs/>
          <w:shd w:val="clear" w:color="auto" w:fill="FFFFFF"/>
        </w:rPr>
        <w:t>του κ. Τσίπρα.</w:t>
      </w:r>
    </w:p>
    <w:p w14:paraId="14AC5E7A"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Εάν αυτό το είχε κάνει άλλος πολιτικός </w:t>
      </w:r>
      <w:r>
        <w:rPr>
          <w:rFonts w:eastAsia="Times New Roman" w:cs="Times New Roman"/>
          <w:bCs/>
          <w:shd w:val="clear" w:color="auto" w:fill="FFFFFF"/>
        </w:rPr>
        <w:t>α</w:t>
      </w:r>
      <w:r>
        <w:rPr>
          <w:rFonts w:eastAsia="Times New Roman" w:cs="Times New Roman"/>
          <w:bCs/>
          <w:shd w:val="clear" w:color="auto" w:fill="FFFFFF"/>
        </w:rPr>
        <w:t xml:space="preserve">ρχηγός, αυτοί οι εκατόν πενήντα τρεις συνάδελφοι που ήταν εδώ σήμερα, θα μας είχαν φάει. Θα τον είχαν λιντσάρει. </w:t>
      </w:r>
      <w:r>
        <w:rPr>
          <w:rFonts w:eastAsia="Times New Roman" w:cs="Times New Roman"/>
          <w:bCs/>
          <w:shd w:val="clear" w:color="auto" w:fill="FFFFFF"/>
        </w:rPr>
        <w:t>Τώρα πού ήταν ο κ. Τσίπρας,</w:t>
      </w:r>
      <w:r>
        <w:rPr>
          <w:rFonts w:eastAsia="Times New Roman" w:cs="Times New Roman"/>
          <w:bCs/>
          <w:shd w:val="clear" w:color="auto" w:fill="FFFFFF"/>
        </w:rPr>
        <w:t xml:space="preserve"> σαν να μην έτρεχε τίποτα δεν είπανε κάτι, ούτε ότι έκανε λάθος. Δεν έκανε αυτοκριτική ο κ. Τσίπρας. Τίποτα. Βέβαια,</w:t>
      </w:r>
      <w:r>
        <w:rPr>
          <w:rFonts w:eastAsia="Times New Roman" w:cs="Times New Roman"/>
          <w:bCs/>
          <w:shd w:val="clear" w:color="auto" w:fill="FFFFFF"/>
        </w:rPr>
        <w:t xml:space="preserve"> η </w:t>
      </w:r>
      <w:r>
        <w:rPr>
          <w:rFonts w:eastAsia="Times New Roman" w:cs="Times New Roman"/>
          <w:bCs/>
          <w:shd w:val="clear" w:color="auto" w:fill="FFFFFF"/>
        </w:rPr>
        <w:t>«</w:t>
      </w:r>
      <w:r>
        <w:rPr>
          <w:rFonts w:eastAsia="Times New Roman" w:cs="Times New Roman"/>
          <w:bCs/>
          <w:shd w:val="clear" w:color="auto" w:fill="FFFFFF"/>
        </w:rPr>
        <w:t>ΑΥΓΗ</w:t>
      </w:r>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bCs/>
          <w:shd w:val="clear" w:color="auto" w:fill="FFFFFF"/>
        </w:rPr>
        <w:t>είναι</w:t>
      </w:r>
      <w:r>
        <w:rPr>
          <w:rFonts w:eastAsia="Times New Roman" w:cs="Times New Roman"/>
          <w:bCs/>
          <w:shd w:val="clear" w:color="auto" w:fill="FFFFFF"/>
        </w:rPr>
        <w:t xml:space="preserve"> και η μόν</w:t>
      </w:r>
      <w:r>
        <w:rPr>
          <w:rFonts w:eastAsia="Times New Roman" w:cs="Times New Roman"/>
          <w:bCs/>
          <w:shd w:val="clear" w:color="auto" w:fill="FFFFFF"/>
        </w:rPr>
        <w:t>η</w:t>
      </w:r>
      <w:r>
        <w:rPr>
          <w:rFonts w:eastAsia="Times New Roman" w:cs="Times New Roman"/>
          <w:bCs/>
          <w:shd w:val="clear" w:color="auto" w:fill="FFFFFF"/>
        </w:rPr>
        <w:t xml:space="preserve"> κομματική εφημερίδα που </w:t>
      </w:r>
      <w:r>
        <w:rPr>
          <w:rFonts w:eastAsia="Times New Roman"/>
          <w:bCs/>
          <w:shd w:val="clear" w:color="auto" w:fill="FFFFFF"/>
        </w:rPr>
        <w:t>έχει</w:t>
      </w:r>
      <w:r>
        <w:rPr>
          <w:rFonts w:eastAsia="Times New Roman" w:cs="Times New Roman"/>
          <w:bCs/>
          <w:shd w:val="clear" w:color="auto" w:fill="FFFFFF"/>
        </w:rPr>
        <w:t xml:space="preserve"> </w:t>
      </w:r>
      <w:r>
        <w:rPr>
          <w:rFonts w:eastAsia="Times New Roman" w:cs="Times New Roman"/>
          <w:bCs/>
          <w:shd w:val="clear" w:color="auto" w:fill="FFFFFF"/>
          <w:lang w:val="en-US"/>
        </w:rPr>
        <w:t>offshore</w:t>
      </w:r>
      <w:r>
        <w:rPr>
          <w:rFonts w:eastAsia="Times New Roman" w:cs="Times New Roman"/>
          <w:bCs/>
          <w:shd w:val="clear" w:color="auto" w:fill="FFFFFF"/>
        </w:rPr>
        <w:t xml:space="preserve">. Δεν λέει, όμως, ποιο </w:t>
      </w:r>
      <w:r>
        <w:rPr>
          <w:rFonts w:eastAsia="Times New Roman"/>
          <w:bCs/>
          <w:shd w:val="clear" w:color="auto" w:fill="FFFFFF"/>
        </w:rPr>
        <w:t>είναι</w:t>
      </w:r>
      <w:r>
        <w:rPr>
          <w:rFonts w:eastAsia="Times New Roman" w:cs="Times New Roman"/>
          <w:bCs/>
          <w:shd w:val="clear" w:color="auto" w:fill="FFFFFF"/>
        </w:rPr>
        <w:t xml:space="preserve"> το πρόσωπο που την εκπροσωπεί. </w:t>
      </w:r>
    </w:p>
    <w:p w14:paraId="14AC5E7B"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Θυμόμαστε την ιστορία με τη δανειοδότηση του εργολάβου με άνωθεν εντολές για να φτιαχτεί η τηλεόραση μέσω του σχεδίου Παππά. Αν το </w:t>
      </w:r>
      <w:r>
        <w:rPr>
          <w:rFonts w:eastAsia="Times New Roman" w:cs="Times New Roman"/>
          <w:bCs/>
          <w:shd w:val="clear" w:color="auto" w:fill="FFFFFF"/>
        </w:rPr>
        <w:t xml:space="preserve">έκανε αυτό άλλο κόμμα… Αυτή και αν </w:t>
      </w:r>
      <w:r>
        <w:rPr>
          <w:rFonts w:eastAsia="Times New Roman"/>
          <w:bCs/>
          <w:shd w:val="clear" w:color="auto" w:fill="FFFFFF"/>
        </w:rPr>
        <w:t>είναι</w:t>
      </w:r>
      <w:r>
        <w:rPr>
          <w:rFonts w:eastAsia="Times New Roman" w:cs="Times New Roman"/>
          <w:bCs/>
          <w:shd w:val="clear" w:color="auto" w:fill="FFFFFF"/>
        </w:rPr>
        <w:t xml:space="preserve"> διαπλοκή. Αυτό και αν </w:t>
      </w:r>
      <w:r>
        <w:rPr>
          <w:rFonts w:eastAsia="Times New Roman"/>
          <w:bCs/>
          <w:shd w:val="clear" w:color="auto" w:fill="FFFFFF"/>
        </w:rPr>
        <w:t>είναι</w:t>
      </w:r>
      <w:r>
        <w:rPr>
          <w:rFonts w:eastAsia="Times New Roman" w:cs="Times New Roman"/>
          <w:bCs/>
          <w:shd w:val="clear" w:color="auto" w:fill="FFFFFF"/>
        </w:rPr>
        <w:t xml:space="preserve"> απόδειξη. </w:t>
      </w:r>
    </w:p>
    <w:p w14:paraId="14AC5E7C"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lastRenderedPageBreak/>
        <w:t xml:space="preserve">Ο κ. Παππάς δεν πήρε τον λόγο σήμερα. Του έχουμε κάνει πέντε ερωτήσεις να μας απαντήσει από πού πληρώνονται οι Δαβαράκηδες, οι εκατοντάδες Δαβαράκηδες </w:t>
      </w:r>
      <w:r>
        <w:rPr>
          <w:rFonts w:eastAsia="Times New Roman" w:cs="Times New Roman"/>
          <w:bCs/>
          <w:shd w:val="clear" w:color="auto" w:fill="FFFFFF"/>
        </w:rPr>
        <w:t>που προπαγανδίζουν υπέρ τ</w:t>
      </w:r>
      <w:r>
        <w:rPr>
          <w:rFonts w:eastAsia="Times New Roman" w:cs="Times New Roman"/>
          <w:bCs/>
          <w:shd w:val="clear" w:color="auto" w:fill="FFFFFF"/>
        </w:rPr>
        <w:t xml:space="preserve">ης Κυβέρνησης. </w:t>
      </w:r>
      <w:r>
        <w:rPr>
          <w:rFonts w:eastAsia="Times New Roman" w:cs="Times New Roman"/>
          <w:bCs/>
          <w:shd w:val="clear" w:color="auto" w:fill="FFFFFF"/>
        </w:rPr>
        <w:t xml:space="preserve">Εκατόν είκοσι </w:t>
      </w:r>
      <w:r>
        <w:rPr>
          <w:rFonts w:eastAsia="Times New Roman"/>
          <w:bCs/>
          <w:shd w:val="clear" w:color="auto" w:fill="FFFFFF"/>
        </w:rPr>
        <w:t>είναι</w:t>
      </w:r>
      <w:r>
        <w:rPr>
          <w:rFonts w:eastAsia="Times New Roman" w:cs="Times New Roman"/>
          <w:bCs/>
          <w:shd w:val="clear" w:color="auto" w:fill="FFFFFF"/>
        </w:rPr>
        <w:t xml:space="preserve"> μόνο στο Υπουργείο Άμυνας. Από πού πληρώνονται; </w:t>
      </w:r>
    </w:p>
    <w:p w14:paraId="14AC5E7D"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Το μόνο κόμμα στο οποίο έγινε κούρεμα στο 60% του χρέους του </w:t>
      </w:r>
      <w:r>
        <w:rPr>
          <w:rFonts w:eastAsia="Times New Roman" w:cs="Times New Roman"/>
          <w:bCs/>
          <w:shd w:val="clear" w:color="auto" w:fill="FFFFFF"/>
        </w:rPr>
        <w:t xml:space="preserve">είναι </w:t>
      </w:r>
      <w:r>
        <w:rPr>
          <w:rFonts w:eastAsia="Times New Roman"/>
          <w:bCs/>
          <w:shd w:val="clear" w:color="auto" w:fill="FFFFFF"/>
        </w:rPr>
        <w:t xml:space="preserve">ο </w:t>
      </w:r>
      <w:r>
        <w:rPr>
          <w:rFonts w:eastAsia="Times New Roman" w:cs="Times New Roman"/>
          <w:bCs/>
          <w:shd w:val="clear" w:color="auto" w:fill="FFFFFF"/>
        </w:rPr>
        <w:t xml:space="preserve">ΣΥΡΙΖΑ, ο ΣΥΝΑΣΠΙΣΜΟΣ. Έγινε κούρεμα 60%. Ποινικές ευθύνες δεν έχουν αυτοί που το έκαναν; Υπάγονται σε </w:t>
      </w:r>
      <w:r>
        <w:rPr>
          <w:rFonts w:eastAsia="Times New Roman"/>
          <w:bCs/>
          <w:shd w:val="clear" w:color="auto" w:fill="FFFFFF"/>
        </w:rPr>
        <w:t>συγκεκριμένη</w:t>
      </w:r>
      <w:r>
        <w:rPr>
          <w:rFonts w:eastAsia="Times New Roman" w:cs="Times New Roman"/>
          <w:bCs/>
          <w:shd w:val="clear" w:color="auto" w:fill="FFFFFF"/>
        </w:rPr>
        <w:t xml:space="preserve"> ρύθμιση, ε; </w:t>
      </w:r>
      <w:r>
        <w:rPr>
          <w:rFonts w:eastAsia="Times New Roman" w:cs="Times New Roman"/>
          <w:bCs/>
          <w:shd w:val="clear" w:color="auto" w:fill="FFFFFF"/>
        </w:rPr>
        <w:t>Να γίνει το ίδιο σε επιχειρηματικά ,στεγαστικά και καταναλωτικά των πολιτών.</w:t>
      </w:r>
    </w:p>
    <w:p w14:paraId="14AC5E7E"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Ερχόμαστε, λοιπόν, να δούμε την παραποίηση των στοιχείων. Διότι οι συνάδελφοι της </w:t>
      </w:r>
      <w:r>
        <w:rPr>
          <w:rFonts w:eastAsia="Times New Roman" w:cs="Times New Roman"/>
          <w:bCs/>
          <w:shd w:val="clear" w:color="auto" w:fill="FFFFFF"/>
        </w:rPr>
        <w:t>ε</w:t>
      </w:r>
      <w:r>
        <w:rPr>
          <w:rFonts w:eastAsia="Times New Roman" w:cs="Times New Roman"/>
          <w:bCs/>
          <w:shd w:val="clear" w:color="auto" w:fill="FFFFFF"/>
        </w:rPr>
        <w:t>ξεταστικής δεν βρήκαν τίποτα σε σχέση με τις πολιτικές και τις ποινικές</w:t>
      </w:r>
      <w:r>
        <w:rPr>
          <w:rFonts w:eastAsia="Times New Roman" w:cs="Times New Roman"/>
          <w:bCs/>
          <w:shd w:val="clear" w:color="auto" w:fill="FFFFFF"/>
        </w:rPr>
        <w:t xml:space="preserve"> ευθύνες των πολιτικών προσώπων. Και για να μην χαρακτηριστούν ως χασοδίκες, διαστρέβλωσαν, όπως λέει στην επιστολή του ο Νίκος Σαλαγιάννης, πάρα πολλά από αυτά που κατέθεσε, προκειμένου να κατασκευάσουν κατηγορίες.</w:t>
      </w:r>
    </w:p>
    <w:p w14:paraId="14AC5E7F" w14:textId="77777777" w:rsidR="001812B4" w:rsidRDefault="001009A2">
      <w:pPr>
        <w:spacing w:line="600" w:lineRule="auto"/>
        <w:ind w:firstLine="720"/>
        <w:contextualSpacing/>
        <w:jc w:val="both"/>
        <w:rPr>
          <w:rFonts w:eastAsia="Times New Roman" w:cs="Times New Roman"/>
          <w:bCs/>
          <w:shd w:val="clear" w:color="auto" w:fill="FFFFFF"/>
        </w:rPr>
      </w:pPr>
      <w:r>
        <w:rPr>
          <w:rFonts w:eastAsia="Times New Roman" w:cs="Times New Roman"/>
          <w:bCs/>
          <w:shd w:val="clear" w:color="auto" w:fill="FFFFFF"/>
        </w:rPr>
        <w:t xml:space="preserve"> Όλα αυτά, βέβαια, κινούνται σε μια γενι</w:t>
      </w:r>
      <w:r>
        <w:rPr>
          <w:rFonts w:eastAsia="Times New Roman" w:cs="Times New Roman"/>
          <w:bCs/>
          <w:shd w:val="clear" w:color="auto" w:fill="FFFFFF"/>
        </w:rPr>
        <w:t xml:space="preserve">κότερη επιχείρηση παραχάραξης της ιστορίας του τόπου, που επιχειρούν </w:t>
      </w:r>
      <w:r>
        <w:rPr>
          <w:rFonts w:eastAsia="Times New Roman"/>
          <w:bCs/>
          <w:shd w:val="clear" w:color="auto" w:fill="FFFFFF"/>
        </w:rPr>
        <w:t>συγκεκρι</w:t>
      </w:r>
      <w:r>
        <w:rPr>
          <w:rFonts w:eastAsia="Times New Roman"/>
          <w:bCs/>
          <w:shd w:val="clear" w:color="auto" w:fill="FFFFFF"/>
        </w:rPr>
        <w:lastRenderedPageBreak/>
        <w:t>μένα</w:t>
      </w:r>
      <w:r>
        <w:rPr>
          <w:rFonts w:eastAsia="Times New Roman" w:cs="Times New Roman"/>
          <w:bCs/>
          <w:shd w:val="clear" w:color="auto" w:fill="FFFFFF"/>
        </w:rPr>
        <w:t xml:space="preserve"> κέντρα, με τα οποία συνεργάζεται η </w:t>
      </w:r>
      <w:r>
        <w:rPr>
          <w:rFonts w:eastAsia="Times New Roman"/>
          <w:bCs/>
          <w:shd w:val="clear" w:color="auto" w:fill="FFFFFF"/>
        </w:rPr>
        <w:t>Κυβέρνηση</w:t>
      </w:r>
      <w:r>
        <w:rPr>
          <w:rFonts w:eastAsia="Times New Roman" w:cs="Times New Roman"/>
          <w:bCs/>
          <w:shd w:val="clear" w:color="auto" w:fill="FFFFFF"/>
        </w:rPr>
        <w:t xml:space="preserve">. Οι παραχαράκτες, οι συκοφάντες υποστηρίζουν ότι η Μεταπολίτευση, η καλύτερη περίοδος της σύγχρονης ιστορίας της Ελλάδας, κατέστρεψε το </w:t>
      </w:r>
      <w:r>
        <w:rPr>
          <w:rFonts w:eastAsia="Times New Roman"/>
          <w:bCs/>
          <w:shd w:val="clear" w:color="auto" w:fill="FFFFFF"/>
        </w:rPr>
        <w:t>έ</w:t>
      </w:r>
      <w:r>
        <w:rPr>
          <w:rFonts w:eastAsia="Times New Roman" w:cs="Times New Roman"/>
          <w:bCs/>
          <w:shd w:val="clear" w:color="auto" w:fill="FFFFFF"/>
        </w:rPr>
        <w:t xml:space="preserve">ργο που είχε δημιουργηθεί την προηγούμενη περίοδο. Ποια περίοδο δηλαδή; Την περίοδο της </w:t>
      </w:r>
      <w:r>
        <w:rPr>
          <w:rFonts w:eastAsia="Times New Roman" w:cs="Times New Roman"/>
          <w:bCs/>
          <w:shd w:val="clear" w:color="auto" w:fill="FFFFFF"/>
        </w:rPr>
        <w:t>δ</w:t>
      </w:r>
      <w:r>
        <w:rPr>
          <w:rFonts w:eastAsia="Times New Roman" w:cs="Times New Roman"/>
          <w:bCs/>
          <w:shd w:val="clear" w:color="auto" w:fill="FFFFFF"/>
        </w:rPr>
        <w:t xml:space="preserve">ικτατορίας του Μεταξά, του </w:t>
      </w:r>
      <w:r>
        <w:rPr>
          <w:rFonts w:eastAsia="Times New Roman"/>
          <w:bCs/>
          <w:shd w:val="clear" w:color="auto" w:fill="FFFFFF"/>
        </w:rPr>
        <w:t>Β</w:t>
      </w:r>
      <w:r>
        <w:rPr>
          <w:rFonts w:eastAsia="Times New Roman" w:cs="Times New Roman"/>
          <w:bCs/>
          <w:shd w:val="clear" w:color="auto" w:fill="FFFFFF"/>
        </w:rPr>
        <w:t>΄</w:t>
      </w:r>
      <w:r>
        <w:rPr>
          <w:rFonts w:eastAsia="Times New Roman" w:cs="Times New Roman"/>
          <w:bCs/>
          <w:shd w:val="clear" w:color="auto" w:fill="FFFFFF"/>
        </w:rPr>
        <w:t xml:space="preserve"> Παγκοσμίου Πολέμου, της γερμανικής Κατοχής, του καταστροφικού εμφύλιου, των βασιλικών πραξικοπημάτων και της επτάχρονης δικτατορίας. Αν </w:t>
      </w:r>
      <w:r>
        <w:rPr>
          <w:rFonts w:eastAsia="Times New Roman"/>
          <w:bCs/>
          <w:shd w:val="clear" w:color="auto" w:fill="FFFFFF"/>
        </w:rPr>
        <w:t>είναι</w:t>
      </w:r>
      <w:r>
        <w:rPr>
          <w:rFonts w:eastAsia="Times New Roman" w:cs="Times New Roman"/>
          <w:bCs/>
          <w:shd w:val="clear" w:color="auto" w:fill="FFFFFF"/>
        </w:rPr>
        <w:t xml:space="preserve"> δυνατόν να υποστηρίζετε τέτοια πράγματα. </w:t>
      </w:r>
    </w:p>
    <w:p w14:paraId="14AC5E8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Κι εδώ είναι που έρχεται δυστυχώς και μια πλευρά της Νέας Δημοκρατίας ν</w:t>
      </w:r>
      <w:r>
        <w:rPr>
          <w:rFonts w:eastAsia="Times New Roman" w:cs="Times New Roman"/>
          <w:szCs w:val="24"/>
        </w:rPr>
        <w:t xml:space="preserve">α συνδράμει τους </w:t>
      </w:r>
      <w:r>
        <w:rPr>
          <w:rFonts w:eastAsia="Times New Roman" w:cs="Times New Roman"/>
          <w:szCs w:val="24"/>
        </w:rPr>
        <w:t>ανελοσ</w:t>
      </w:r>
      <w:r>
        <w:rPr>
          <w:rFonts w:eastAsia="Times New Roman" w:cs="Times New Roman"/>
          <w:szCs w:val="24"/>
        </w:rPr>
        <w:t>ύ</w:t>
      </w:r>
      <w:r>
        <w:rPr>
          <w:rFonts w:eastAsia="Times New Roman" w:cs="Times New Roman"/>
          <w:szCs w:val="24"/>
        </w:rPr>
        <w:t>ριζα</w:t>
      </w:r>
      <w:r>
        <w:rPr>
          <w:rFonts w:eastAsia="Times New Roman" w:cs="Times New Roman"/>
          <w:szCs w:val="24"/>
        </w:rPr>
        <w:t>. Αντί να δικαιολογήσουν πολιτικά την αποτυχία τους, έστω την αστοχία τους, στο πλαίσιο μιας οφειλόμενης αυτοκριτικής προσπαθούν – η συγκεκριμένη πλευρά- να κουκουλώσουν τα αιτία της κρίσης, τον εκτροχιασμό της πενταετίας 2004-2</w:t>
      </w:r>
      <w:r>
        <w:rPr>
          <w:rFonts w:eastAsia="Times New Roman" w:cs="Times New Roman"/>
          <w:szCs w:val="24"/>
        </w:rPr>
        <w:t xml:space="preserve">009. Αυτό έχει πολιτική εξήγηση. Αυτό που κάνει σήμερα ο ΣΥΡΙΖΑ με τις προσλήψεις έγινε και τότε. Και δεν έγινε μόνο αυτό. Να κάνετε αυτοκριτική και όχι άλλες φαύλες πολιτικές. Περί αυτού πρόκειται. </w:t>
      </w:r>
    </w:p>
    <w:p w14:paraId="14AC5E8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με βάση την αρχή ότι δεν παραγνωρίζου</w:t>
      </w:r>
      <w:r>
        <w:rPr>
          <w:rFonts w:eastAsia="Times New Roman" w:cs="Times New Roman"/>
          <w:szCs w:val="24"/>
        </w:rPr>
        <w:t xml:space="preserve">με τη θετική συμβολή και άλλων δυνάμεων της Μεταπολίτευσης, οφείλουμε να πούμε ότι η δημοκρατική παράταξη ήταν ο πρωταγωνιστής της και έγραψε ιστορία. </w:t>
      </w:r>
    </w:p>
    <w:p w14:paraId="14AC5E8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Ναι, το ΠΑΣΟΚ έκλεισε τις πληγές του εμφυλίου και κατήργησε οριστικά τα πιστοποιητικά κοινωνικών φρονημά</w:t>
      </w:r>
      <w:r>
        <w:rPr>
          <w:rFonts w:eastAsia="Times New Roman" w:cs="Times New Roman"/>
          <w:szCs w:val="24"/>
        </w:rPr>
        <w:t xml:space="preserve">των. Θεμελίωσε το κοινωνικό κράτος, την κοινωνική δικαιοσύνη, το Εθνικό Σύστημα Υγείας. Έφτιαξε σχολεία, πανεπιστήμια, ερευνητικά κέντρα, νοσοκομεία,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γείας, ΚΑΠΗ. Έδωσε καθοριστική ώθηση στην ανάπτυξη με την ενίσχυση της μικρομεσαίας επιχειρηματικό</w:t>
      </w:r>
      <w:r>
        <w:rPr>
          <w:rFonts w:eastAsia="Times New Roman" w:cs="Times New Roman"/>
          <w:szCs w:val="24"/>
        </w:rPr>
        <w:t xml:space="preserve">τητας, με την αγροτική παραγωγή και την περιφερειακή ανάπτυξη. Έδωσε φωνή και δύναμη και πραγματική αξιοπρέπεια στους μέχρι τότε αποκλεισμένους. Κυρίως, όμως, η Ελλάδα απέκτησε κύρος και σεβασμό στην Ευρώπη και τον κόσμο. </w:t>
      </w:r>
    </w:p>
    <w:p w14:paraId="14AC5E8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Ναι, το ΠΑΣΟΚ της δεκαετίας του ’</w:t>
      </w:r>
      <w:r>
        <w:rPr>
          <w:rFonts w:eastAsia="Times New Roman" w:cs="Times New Roman"/>
          <w:szCs w:val="24"/>
        </w:rPr>
        <w:t>90 δημιούργησε το ΑΣΕΠ, τον Συνήγορο του Πολίτη, τ</w:t>
      </w:r>
      <w:r>
        <w:rPr>
          <w:rFonts w:eastAsia="Times New Roman" w:cs="Times New Roman"/>
          <w:szCs w:val="24"/>
        </w:rPr>
        <w:t>ι</w:t>
      </w:r>
      <w:r>
        <w:rPr>
          <w:rFonts w:eastAsia="Times New Roman" w:cs="Times New Roman"/>
          <w:szCs w:val="24"/>
        </w:rPr>
        <w:t xml:space="preserve">ς άλλες ανεξάρτητες αρχές, τα ΚΕΠ, το ολοήμερο σχολείο, το ΕΚΑΣ, το «Βοήθεια στο Σπίτι» και τις κοινωνικές δομές. Ανασυγκρότησε την </w:t>
      </w:r>
      <w:r>
        <w:rPr>
          <w:rFonts w:eastAsia="Times New Roman" w:cs="Times New Roman"/>
          <w:szCs w:val="24"/>
        </w:rPr>
        <w:t>α</w:t>
      </w:r>
      <w:r>
        <w:rPr>
          <w:rFonts w:eastAsia="Times New Roman" w:cs="Times New Roman"/>
          <w:szCs w:val="24"/>
        </w:rPr>
        <w:t>υτοδιοίκηση. Σχεδίασε και υλοποίησε τις μεγάλες υποδομές της χώρας. Οδήγ</w:t>
      </w:r>
      <w:r>
        <w:rPr>
          <w:rFonts w:eastAsia="Times New Roman" w:cs="Times New Roman"/>
          <w:szCs w:val="24"/>
        </w:rPr>
        <w:t xml:space="preserve">ησε τη </w:t>
      </w:r>
      <w:r>
        <w:rPr>
          <w:rFonts w:eastAsia="Times New Roman" w:cs="Times New Roman"/>
          <w:szCs w:val="24"/>
        </w:rPr>
        <w:lastRenderedPageBreak/>
        <w:t xml:space="preserve">χώρα στην Ευρωζώνη, στις είκοσι τρεις ισχυρότερες χώρες του κόσμου. </w:t>
      </w:r>
    </w:p>
    <w:p w14:paraId="14AC5E8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Ναι, το ΠΑΣΟΚ όταν παρέλαβε μια εκτροχιασμένη χώρα, πάλευε να αντιμετωπίσει την κρίση με όλους απέναντι στις πλατείες των δήθεν αγανακτισμένων και με τους κυρίως υπευθύνους να σιωπ</w:t>
      </w:r>
      <w:r>
        <w:rPr>
          <w:rFonts w:eastAsia="Times New Roman" w:cs="Times New Roman"/>
          <w:szCs w:val="24"/>
        </w:rPr>
        <w:t xml:space="preserve">ούν αδιάφοροι. </w:t>
      </w:r>
    </w:p>
    <w:p w14:paraId="14AC5E8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Ολοκληρώστε, κύριε συνάδελφε. </w:t>
      </w:r>
    </w:p>
    <w:p w14:paraId="14AC5E8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Ολοκληρώνω, κύριε Πρόεδρε. </w:t>
      </w:r>
    </w:p>
    <w:p w14:paraId="14AC5E8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Εν μέσω, λοιπόν, τη κρίσης προχωρήσαμε σε μεταρρυθμίσεις για την αντιμετώπιση των αιτίων και στρεβλώσεων που παρήγαγαν ελλεί</w:t>
      </w:r>
      <w:r>
        <w:rPr>
          <w:rFonts w:eastAsia="Times New Roman" w:cs="Times New Roman"/>
          <w:szCs w:val="24"/>
        </w:rPr>
        <w:t xml:space="preserve">ματα και χρέος. Και αυτό πρέπει να το συνεχίσουμε και σήμερα. </w:t>
      </w:r>
    </w:p>
    <w:p w14:paraId="14AC5E8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Αναφέρω τη «ΔΙΑΥΓΕΙΑ», την ηλεκτρονική συνταγογράφηση, τον ΕΟΠΥΥ, τους οικονομικούς εισαγγελείς, την Ανεξάρτητη Αρχή για την αντιμετώπιση της Διαφθοράς, τον «ΚΑΛΛΙΚΡΑΤΗ». Σχεδιάσαμε και νομοθετ</w:t>
      </w:r>
      <w:r>
        <w:rPr>
          <w:rFonts w:eastAsia="Times New Roman" w:cs="Times New Roman"/>
          <w:szCs w:val="24"/>
        </w:rPr>
        <w:t xml:space="preserve">ήσαμε και ξεκινήσαμε την έρευνα για τους υδρογονάνθρακες, όταν κάποιοι μιλούσαν ακόμη για υδατάνθρακες.  </w:t>
      </w:r>
    </w:p>
    <w:p w14:paraId="14AC5E8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(Αναστάσιος Κουράκης): </w:t>
      </w:r>
      <w:r>
        <w:rPr>
          <w:rFonts w:eastAsia="Times New Roman" w:cs="Times New Roman"/>
          <w:szCs w:val="24"/>
        </w:rPr>
        <w:t xml:space="preserve">Ολοκληρώστε, κύριε Κεγκέρογλου. Έχετε ξεπεράσει τον χρόνο σας κατά τρία λεπτά. </w:t>
      </w:r>
    </w:p>
    <w:p w14:paraId="14AC5E8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w:t>
      </w:r>
      <w:r>
        <w:rPr>
          <w:rFonts w:eastAsia="Times New Roman" w:cs="Times New Roman"/>
          <w:szCs w:val="24"/>
        </w:rPr>
        <w:t xml:space="preserve">ριε Πρόεδρε. Τα υπόλοιπα θα τα καταθέσω στα Πρακτικά. </w:t>
      </w:r>
    </w:p>
    <w:p w14:paraId="14AC5E8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Βουλευτής κ. Βασίλειος Κεγκέρογλου καταθέτει για τα Πρακτικά τα προαναφερθέντα έγγραφα, τα οποία βρίσκονται στο αρχείο του Τμήματος Γραμματείας της Διεύθυνσης Στενογραφίας και  Πρακτ</w:t>
      </w:r>
      <w:r>
        <w:rPr>
          <w:rFonts w:eastAsia="Times New Roman" w:cs="Times New Roman"/>
          <w:szCs w:val="24"/>
        </w:rPr>
        <w:t>ικών της Βουλής)</w:t>
      </w:r>
    </w:p>
    <w:p w14:paraId="14AC5E8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Ευχαριστώ πολύ. </w:t>
      </w:r>
    </w:p>
    <w:p w14:paraId="14AC5E8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Γεώργιος Γεωργαντάς, Βουλευτής της Νέας Δημοκρατίας για έξι λεπτά. </w:t>
      </w:r>
    </w:p>
    <w:p w14:paraId="14AC5E8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ΓΕΩΡΓΑΝΤΑΣ: </w:t>
      </w:r>
      <w:r>
        <w:rPr>
          <w:rFonts w:eastAsia="Times New Roman" w:cs="Times New Roman"/>
          <w:szCs w:val="24"/>
        </w:rPr>
        <w:t xml:space="preserve">Ευχαριστώ, κύριε Πρόεδρε. </w:t>
      </w:r>
    </w:p>
    <w:p w14:paraId="14AC5E8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Εγώ θα τα τηρήσω τα έξι λεπτά, γιατί νομίζω αυτό πρέπει να κάνουμε αυτήν τη στιγμή. </w:t>
      </w:r>
    </w:p>
    <w:p w14:paraId="14AC5E9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Παρακολούθησα, κύριε Πρόεδρε, κύριοι συνάδελφοι, τις τοποθετήσεις των Βουλευτών του ΣΥΡΙΖΑ και των ΑΝΕΛ κι εκεί διαπίστωσα ένα αφήγημα, το οποίο στηρίζεται σε έναν πολύ εύ</w:t>
      </w:r>
      <w:r>
        <w:rPr>
          <w:rFonts w:eastAsia="Times New Roman" w:cs="Times New Roman"/>
          <w:szCs w:val="24"/>
        </w:rPr>
        <w:t xml:space="preserve">κολο νομικό ακροβατισμό. </w:t>
      </w:r>
    </w:p>
    <w:p w14:paraId="14AC5E9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Τα δάνεια που δεν εξυπηρετούνται, κακώς ελήφθησαν. Υποκρύπτονται ποινικές ευθύνες διαφόρων προσώπων, ενώ τα δάνεια που εξυπηρετούνται απαλλάσσονται οποιασδήποτε ευθύνης μπορεί να υπήρξε κατά τη στιγμή της συνάψεώς τους. Είναι πολύ</w:t>
      </w:r>
      <w:r>
        <w:rPr>
          <w:rFonts w:eastAsia="Times New Roman" w:cs="Times New Roman"/>
          <w:szCs w:val="24"/>
        </w:rPr>
        <w:t xml:space="preserve"> απλοϊκό για να το δεχθούμε. Δεν ήταν αυτός ο ρόλος της </w:t>
      </w:r>
      <w:r>
        <w:rPr>
          <w:rFonts w:eastAsia="Times New Roman" w:cs="Times New Roman"/>
          <w:szCs w:val="24"/>
        </w:rPr>
        <w:t>ε</w:t>
      </w:r>
      <w:r>
        <w:rPr>
          <w:rFonts w:eastAsia="Times New Roman" w:cs="Times New Roman"/>
          <w:szCs w:val="24"/>
        </w:rPr>
        <w:t xml:space="preserve">πιτροπής, ούτε είναι αυτό το επίπεδο που πρέπει να υπάρξει και στην Ολομέλεια κι έπρεπε να υπάρξει και στις συνεδριάσεις της </w:t>
      </w:r>
      <w:r>
        <w:rPr>
          <w:rFonts w:eastAsia="Times New Roman" w:cs="Times New Roman"/>
          <w:szCs w:val="24"/>
        </w:rPr>
        <w:t>ε</w:t>
      </w:r>
      <w:r>
        <w:rPr>
          <w:rFonts w:eastAsia="Times New Roman" w:cs="Times New Roman"/>
          <w:szCs w:val="24"/>
        </w:rPr>
        <w:t>πιτροπής, σχετικά με τη διερεύνηση των ζητημάτων, την οποία είχαμε αναλάβ</w:t>
      </w:r>
      <w:r>
        <w:rPr>
          <w:rFonts w:eastAsia="Times New Roman" w:cs="Times New Roman"/>
          <w:szCs w:val="24"/>
        </w:rPr>
        <w:t xml:space="preserve">ει να κάνουμε. </w:t>
      </w:r>
    </w:p>
    <w:p w14:paraId="14AC5E9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όφειλε να δει η </w:t>
      </w:r>
      <w:r>
        <w:rPr>
          <w:rFonts w:eastAsia="Times New Roman" w:cs="Times New Roman"/>
          <w:szCs w:val="24"/>
        </w:rPr>
        <w:t>ε</w:t>
      </w:r>
      <w:r>
        <w:rPr>
          <w:rFonts w:eastAsia="Times New Roman" w:cs="Times New Roman"/>
          <w:szCs w:val="24"/>
        </w:rPr>
        <w:t>πιτροπή, αλλά μάλλον ξεκίνησε από λάθος αφετηρία, ήταν αν τα δάνεια στα κόμματα τη στιγμή που δόθηκαν, δόθηκαν πράγματι με τους κανόνες που ίσχυαν τότε, εάν ήταν διασφαλισμένα, αν είχαμε κάποια παράβαση της κείμενη</w:t>
      </w:r>
      <w:r>
        <w:rPr>
          <w:rFonts w:eastAsia="Times New Roman" w:cs="Times New Roman"/>
          <w:szCs w:val="24"/>
        </w:rPr>
        <w:t xml:space="preserve">ς νομοθεσίας και αν τελικά συνέβη κάτι τέτοιο, αν υπήρχε παρέμβαση πολιτικού προσώπου προς αυτό. </w:t>
      </w:r>
    </w:p>
    <w:p w14:paraId="14AC5E9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Στη σελίδα 382 του πορίσματος του ΣΥΡΙΖΑ, αναφέρεται επακριβώς στο κεφάλαιο όπου υπάρχουν τα δάνεια του κόμματος αυτού ότι ο ΣΥΡΙΖΑ ακολούθησε και αυτός τον κανόνα –ακριβώς έτσι το λέει- που ήθελε τα πολιτικά κόμματα να δανείζονται παρέχοντας ως εγγύηση με</w:t>
      </w:r>
      <w:r>
        <w:rPr>
          <w:rFonts w:eastAsia="Times New Roman" w:cs="Times New Roman"/>
          <w:szCs w:val="24"/>
        </w:rPr>
        <w:t xml:space="preserve">λλοντικές κρατικές χορηγήσεις. Αυτή </w:t>
      </w:r>
      <w:r>
        <w:rPr>
          <w:rFonts w:eastAsia="Times New Roman" w:cs="Times New Roman"/>
          <w:szCs w:val="24"/>
        </w:rPr>
        <w:lastRenderedPageBreak/>
        <w:t xml:space="preserve">είναι παραδοχή δική σας στη σελίδα 382. Άρα, με τον ίδιο τρόπο δανείστηκαν άπαντες. </w:t>
      </w:r>
    </w:p>
    <w:p w14:paraId="14AC5E9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Τώρα, υπάρχει ένα ζήτημα. Δεν εξυπηρετούνται, λέει, τα δάνεια της Νέας Δημοκρατίας και εάν αυτό είναι ποινικά αξιολογήσιμο. Να το καταλ</w:t>
      </w:r>
      <w:r>
        <w:rPr>
          <w:rFonts w:eastAsia="Times New Roman" w:cs="Times New Roman"/>
          <w:szCs w:val="24"/>
        </w:rPr>
        <w:t>άβω, γιατί είναι ποινικά αξιολογήσιμο; Τι στιγμή που δίνονταν τα δάνεια αυτά -το έχουν παραδεχθεί άπαντες και προκύπτει και από έγγραφα- η συνολική κρατική χρηματοδότηση για όλα τα κόμματα με βάση τα έσοδα του προϋπολογισμού και το νομοθετικό καθεστώς εκεί</w:t>
      </w:r>
      <w:r>
        <w:rPr>
          <w:rFonts w:eastAsia="Times New Roman" w:cs="Times New Roman"/>
          <w:szCs w:val="24"/>
        </w:rPr>
        <w:t xml:space="preserve">νης της περιόδου, ήταν πολύ αυξημένη. Σε όλα τα κόμματα διανέμονταν 60, 70 έως και 80 εκατομμύρια. Το ποσό αυτό ήταν κυμαινόμενο, γιατί είχε να κάνει και με το ύψος των εσόδων του προϋπολογισμού, αλλά και με το εάν μία χρονιά είχε εκλογές ή όχι. </w:t>
      </w:r>
    </w:p>
    <w:p w14:paraId="14AC5E9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Με βάση, </w:t>
      </w:r>
      <w:r>
        <w:rPr>
          <w:rFonts w:eastAsia="Times New Roman" w:cs="Times New Roman"/>
          <w:szCs w:val="24"/>
        </w:rPr>
        <w:t xml:space="preserve">λοιπόν, αυτά τα δεδομένα και με δεδομένο ότι η χρηματοδότηση για τη Νέα Δημοκρατία ήταν κοντά στα 20 με 25 εκατομμύρια, καταλαβαίνετε πολύ καλά ότι ένα δάνειο -που εκείνη την εποχή οι οφειλές της Νέας Δημοκρατίας ήταν κάτω από 100 εκατομμύρια, τα υπόλοιπα </w:t>
      </w:r>
      <w:r>
        <w:rPr>
          <w:rFonts w:eastAsia="Times New Roman" w:cs="Times New Roman"/>
          <w:szCs w:val="24"/>
        </w:rPr>
        <w:t xml:space="preserve">που προέκυψαν μέχρι σήμερα, είναι ουσιαστικά από ανατοκισμούς, από κεφαλαιοποιήσεις τόκων, </w:t>
      </w:r>
      <w:r>
        <w:rPr>
          <w:rFonts w:eastAsia="Times New Roman" w:cs="Times New Roman"/>
          <w:szCs w:val="24"/>
        </w:rPr>
        <w:lastRenderedPageBreak/>
        <w:t>από τόκους υπερημερίας- ήταν ακριβώς η εκχώρηση της κρατικής χρηματοδότησης για τέσσερα έτη. Ήταν αυτό, δηλαδή, που απλά κάνατε και εσείς. Δηλαδή και εσείς κάνατε εκ</w:t>
      </w:r>
      <w:r>
        <w:rPr>
          <w:rFonts w:eastAsia="Times New Roman" w:cs="Times New Roman"/>
          <w:szCs w:val="24"/>
        </w:rPr>
        <w:t>χώρηση της κρατικής χρηματοδότησης για τέσσερα έτη, αλλά και για πέντε σε μία περίπτωση, δηλαδή υπερβήκατε τα τέσσερα χρόνια.</w:t>
      </w:r>
    </w:p>
    <w:p w14:paraId="14AC5E9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Αυτή, λοιπόν, η κρατική χρηματοδότηση, η τόσο αυξημένη, για δύο πολύ σημαντικούς λόγους -ο ένας είναι άσχετος από την επιλογή της </w:t>
      </w:r>
      <w:r>
        <w:rPr>
          <w:rFonts w:eastAsia="Times New Roman" w:cs="Times New Roman"/>
          <w:szCs w:val="24"/>
        </w:rPr>
        <w:t xml:space="preserve">Νέας Δημοκρατίας- μειώθηκε. </w:t>
      </w:r>
    </w:p>
    <w:p w14:paraId="14AC5E97" w14:textId="77777777" w:rsidR="001812B4" w:rsidRDefault="001009A2">
      <w:pPr>
        <w:spacing w:line="600" w:lineRule="auto"/>
        <w:ind w:firstLine="720"/>
        <w:contextualSpacing/>
        <w:jc w:val="both"/>
        <w:rPr>
          <w:rFonts w:eastAsia="Times New Roman"/>
          <w:szCs w:val="24"/>
        </w:rPr>
      </w:pPr>
      <w:r>
        <w:rPr>
          <w:rFonts w:eastAsia="Times New Roman" w:cs="Times New Roman"/>
          <w:szCs w:val="24"/>
        </w:rPr>
        <w:t>Ο πρώτος, λοιπόν, λόγος είναι ότι μειώθηκαν τα έσοδα του κράτους. Έτσι όπως είχαν αυξηθεί από το 2000 και μετά και γι’ αυτό τον λόγο η κρατική χρηματοδότηση από συνολικά ποσά 30 ή 40 εκατομμύρια έφθασε 70 ή 80, έτσι μειώθηκαν τ</w:t>
      </w:r>
      <w:r>
        <w:rPr>
          <w:rFonts w:eastAsia="Times New Roman" w:cs="Times New Roman"/>
          <w:szCs w:val="24"/>
        </w:rPr>
        <w:t>α έσοδα, μειώθηκε αυτή η κρατική χρηματοδότηση. Αλλά η σημαντικότερη νομοθετική παρέμβαση για να μειωθεί πραγματικά το ποσό της χρηματοδότησης, ήταν η νομοθετική πρωτοβουλία της κυβέρνησης του Αντώνη Σαμαρά, που μείωσε το ποσοστό της κρατικής χρηματοδότηση</w:t>
      </w:r>
      <w:r>
        <w:rPr>
          <w:rFonts w:eastAsia="Times New Roman" w:cs="Times New Roman"/>
          <w:szCs w:val="24"/>
        </w:rPr>
        <w:t>ς από το 1,02</w:t>
      </w:r>
      <w:r>
        <w:rPr>
          <w:rFonts w:eastAsia="Times New Roman"/>
          <w:szCs w:val="24"/>
        </w:rPr>
        <w:t>‰</w:t>
      </w:r>
      <w:r>
        <w:rPr>
          <w:rFonts w:eastAsia="Times New Roman" w:cs="Times New Roman"/>
          <w:szCs w:val="24"/>
        </w:rPr>
        <w:t>, στο 0,08</w:t>
      </w:r>
      <w:r>
        <w:rPr>
          <w:rFonts w:eastAsia="Times New Roman"/>
          <w:szCs w:val="24"/>
        </w:rPr>
        <w:t xml:space="preserve"> ‰. </w:t>
      </w:r>
    </w:p>
    <w:p w14:paraId="14AC5E98"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Με λίγα λόγια, πυροβολήσατε τα πόδια μας. Και θα έρθετε να μας πείτε ότι επειδή δεν εξυπηρετήσατε τα δάνεια, τα οποία δεν εξυπηρετούνται, επειδή εμείς μόνοι μας αποφασίσαμε και </w:t>
      </w:r>
      <w:r>
        <w:rPr>
          <w:rFonts w:eastAsia="Times New Roman"/>
          <w:szCs w:val="24"/>
        </w:rPr>
        <w:lastRenderedPageBreak/>
        <w:t>μειώσαμε την κρατική χρηματοδότηση, ότι έχουμε ευθ</w:t>
      </w:r>
      <w:r>
        <w:rPr>
          <w:rFonts w:eastAsia="Times New Roman"/>
          <w:szCs w:val="24"/>
        </w:rPr>
        <w:t xml:space="preserve">ύνες γι’ αυτό; </w:t>
      </w:r>
    </w:p>
    <w:p w14:paraId="14AC5E99"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Η κρατική χρηματοδότηση ήταν το μοναδικό μέσο για όλα τα κόμματα, με την εγγύησή της και την εκχώρησή της, για να μπορούν να δανείζονται όλα τα προηγούμενα χρόνια. Αυτό δεν σημαίνει, όμως, ότι επειδή άλλαξαν εκείνες οι συνθήκες, σας δίνετε </w:t>
      </w:r>
      <w:r>
        <w:rPr>
          <w:rFonts w:eastAsia="Times New Roman"/>
          <w:szCs w:val="24"/>
        </w:rPr>
        <w:t xml:space="preserve">η δυνατότητα να μιλάτε για ποινικές ευθύνες, ενώ και εσείς δανειζόσασταν με τον ίδιο τρόπο. Και μάλιστα εδώ αποκαλύφθηκαν και στοιχεία που έδειχναν ότι ξεπεράσατε και τα όρια αυτά σε σχέση με τις πιέσεις που ασκήσατε σε τράπεζες. </w:t>
      </w:r>
    </w:p>
    <w:p w14:paraId="14AC5E9A"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Δεν μπορώ να ξεπεράσω το </w:t>
      </w:r>
      <w:r>
        <w:rPr>
          <w:rFonts w:eastAsia="Times New Roman"/>
          <w:szCs w:val="24"/>
        </w:rPr>
        <w:t xml:space="preserve">γεγονός του ακινήτου της Κουμουνδούρου και δεν μπορώ να το ξεπεράσω για δύο λόγους. Όπως αναφέρθηκαν κάποιες ημερομηνίες όπου εντός του 2016 εξαιτίας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έγιναν κάποιες κινήσεις με βάση τα οφειλόμενα ποσά των δανείων, να πούμε ότι μόλ</w:t>
      </w:r>
      <w:r>
        <w:rPr>
          <w:rFonts w:eastAsia="Times New Roman"/>
          <w:szCs w:val="24"/>
        </w:rPr>
        <w:t>ις τον Μάρτιο του 2016, στις 21 Μαρτίου 2016 έγινε η αίτηση για τη μετεγγραφή -τρόπος του λέγειν μεταγραφή- την αλλαγή στην εγγραφή σημείωσης στα βιβλία του Υποθηκοφυλακείου Αθηνών για το ακίνητο της Κουμουνδούρου, που για μένα είναι νομικά έωλη. Και μόλις</w:t>
      </w:r>
      <w:r>
        <w:rPr>
          <w:rFonts w:eastAsia="Times New Roman"/>
          <w:szCs w:val="24"/>
        </w:rPr>
        <w:t xml:space="preserve"> στις 14 Νοεμβρίου 2016 έγινε η εγγραφή στο Ε9 </w:t>
      </w:r>
      <w:r>
        <w:rPr>
          <w:rFonts w:eastAsia="Times New Roman"/>
          <w:szCs w:val="24"/>
        </w:rPr>
        <w:lastRenderedPageBreak/>
        <w:t xml:space="preserve">και πληρώθηκε ο ΕΝΦΙΑ και οι οφειλόμενοι φόροι μεγάλης ακίνητης περιουσίας. </w:t>
      </w:r>
    </w:p>
    <w:p w14:paraId="14AC5E9B"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Γι’ αυτό, όμως, το ακίνητο ο κ. Τσίπρας απ’ αυτό το Βήμα στις 15 Απριλίου 2016, την ημέρα που αποφασιζόταν η σύσταση της </w:t>
      </w:r>
      <w:r>
        <w:rPr>
          <w:rFonts w:eastAsia="Times New Roman"/>
          <w:szCs w:val="24"/>
        </w:rPr>
        <w:t>ε</w:t>
      </w:r>
      <w:r>
        <w:rPr>
          <w:rFonts w:eastAsia="Times New Roman"/>
          <w:szCs w:val="24"/>
        </w:rPr>
        <w:t>ξεταστικής</w:t>
      </w:r>
      <w:r>
        <w:rPr>
          <w:rFonts w:eastAsia="Times New Roman"/>
          <w:szCs w:val="24"/>
        </w:rPr>
        <w:t xml:space="preserve"> </w:t>
      </w:r>
      <w:r>
        <w:rPr>
          <w:rFonts w:eastAsia="Times New Roman"/>
          <w:szCs w:val="24"/>
        </w:rPr>
        <w:t>ε</w:t>
      </w:r>
      <w:r>
        <w:rPr>
          <w:rFonts w:eastAsia="Times New Roman"/>
          <w:szCs w:val="24"/>
        </w:rPr>
        <w:t xml:space="preserve">πιτροπής, ξέρετε τι ακριβώς είπε; Αυτό μόνο να διαβάσω και τελειώνω, κύριε Πρόεδρε. </w:t>
      </w:r>
    </w:p>
    <w:p w14:paraId="14AC5E9C" w14:textId="77777777" w:rsidR="001812B4" w:rsidRDefault="001009A2">
      <w:pPr>
        <w:spacing w:line="600" w:lineRule="auto"/>
        <w:ind w:firstLine="720"/>
        <w:contextualSpacing/>
        <w:jc w:val="both"/>
        <w:rPr>
          <w:rFonts w:eastAsia="Times New Roman"/>
          <w:szCs w:val="24"/>
        </w:rPr>
      </w:pPr>
      <w:r>
        <w:rPr>
          <w:rFonts w:eastAsia="Times New Roman"/>
          <w:szCs w:val="24"/>
        </w:rPr>
        <w:t>«Όμως, έχετε το θράσος, κύριε Μητσοτάκη, να συγκρίνετε τα δάνεια της Νέας Δημοκρατίας με τα δάνεια ενός κόμματος που εκείνη την εποχή των παχιών αγελάδων, που η Βουλή απ</w:t>
      </w:r>
      <w:r>
        <w:rPr>
          <w:rFonts w:eastAsia="Times New Roman"/>
          <w:szCs w:val="24"/>
        </w:rPr>
        <w:t>οφάσιζε και έδινε 80 εκατομμύρια ευρώ κρατική χρηματοδότηση, είχε ποσοστό 3% και φυσικά, για τα δάνεια που έπαιρνε, είχε βάλει υποθήκη το κτ</w:t>
      </w:r>
      <w:r>
        <w:rPr>
          <w:rFonts w:eastAsia="Times New Roman"/>
          <w:szCs w:val="24"/>
        </w:rPr>
        <w:t>ή</w:t>
      </w:r>
      <w:r>
        <w:rPr>
          <w:rFonts w:eastAsia="Times New Roman"/>
          <w:szCs w:val="24"/>
        </w:rPr>
        <w:t>ριο των γραφείων του κόμματος στην πλατεία Κουμουνδούρου;».</w:t>
      </w:r>
    </w:p>
    <w:p w14:paraId="14AC5E9D"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Μεγαλύτερη ψευτιά απ’ αυτή υπάρχει; Το 2013 υποθήκη το </w:t>
      </w:r>
      <w:r>
        <w:rPr>
          <w:rFonts w:eastAsia="Times New Roman"/>
          <w:szCs w:val="24"/>
        </w:rPr>
        <w:t xml:space="preserve">ακίνητο της Κουμουνδούρου που πέρασε στην ιδιοκτησία του ΣΥΡΙΖΑ το 2016; Είναι ψέμα γραμμένο και αποτυπωμένο, που δείχνει από την πρώτη στιγμή τις προθέσεις που υπήρχαν από την πλευρά του ΣΥΡΙΖΑ γι’ αυτήν την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Είναι στη σελίδα 8498 των </w:t>
      </w:r>
      <w:r>
        <w:rPr>
          <w:rFonts w:eastAsia="Times New Roman"/>
          <w:szCs w:val="24"/>
        </w:rPr>
        <w:t>Πρακτικών της 15</w:t>
      </w:r>
      <w:r>
        <w:rPr>
          <w:rFonts w:eastAsia="Times New Roman"/>
          <w:szCs w:val="24"/>
          <w:vertAlign w:val="superscript"/>
        </w:rPr>
        <w:t>ης</w:t>
      </w:r>
      <w:r>
        <w:rPr>
          <w:rFonts w:eastAsia="Times New Roman"/>
          <w:szCs w:val="24"/>
        </w:rPr>
        <w:t xml:space="preserve"> Απριλίου 2016. Έχει αυταπάτες ακόμη και στην εγγραφή υποθηκών ο κ. Τσίπρας. </w:t>
      </w:r>
    </w:p>
    <w:p w14:paraId="14AC5E9E"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Ευχαριστώ πολύ, κύριε Πρόεδρε. </w:t>
      </w:r>
    </w:p>
    <w:p w14:paraId="14AC5E9F" w14:textId="77777777" w:rsidR="001812B4" w:rsidRDefault="001009A2">
      <w:pPr>
        <w:spacing w:line="600" w:lineRule="auto"/>
        <w:ind w:firstLine="720"/>
        <w:contextualSpacing/>
        <w:jc w:val="center"/>
        <w:rPr>
          <w:rFonts w:eastAsia="Times New Roman"/>
          <w:szCs w:val="24"/>
        </w:rPr>
      </w:pPr>
      <w:r>
        <w:rPr>
          <w:rFonts w:eastAsia="Times New Roman"/>
          <w:szCs w:val="24"/>
        </w:rPr>
        <w:t>(Χειροκροτήματα από την πτέρυγα της Νέας Δημοκρατίας)</w:t>
      </w:r>
    </w:p>
    <w:p w14:paraId="14AC5EA0" w14:textId="77777777" w:rsidR="001812B4" w:rsidRDefault="001009A2">
      <w:pPr>
        <w:spacing w:line="600" w:lineRule="auto"/>
        <w:ind w:firstLine="720"/>
        <w:contextualSpacing/>
        <w:jc w:val="both"/>
        <w:rPr>
          <w:rFonts w:eastAsia="Times New Roman" w:cs="Times New Roman"/>
          <w:szCs w:val="24"/>
        </w:rPr>
      </w:pPr>
      <w:r>
        <w:rPr>
          <w:rFonts w:eastAsia="Times New Roman"/>
          <w:b/>
          <w:bCs/>
        </w:rPr>
        <w:t>ΠΡΟΕΔΡΕΥΩΝ (Αναστάσιος Κουράκης):</w:t>
      </w:r>
      <w:r>
        <w:rPr>
          <w:rFonts w:eastAsia="Times New Roman" w:cs="Times New Roman"/>
          <w:szCs w:val="24"/>
        </w:rPr>
        <w:t xml:space="preserve"> Ευχαριστούμε πολύ τον κ. Γεωργαντά. </w:t>
      </w:r>
    </w:p>
    <w:p w14:paraId="14AC5EA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Τελ</w:t>
      </w:r>
      <w:r>
        <w:rPr>
          <w:rFonts w:eastAsia="Times New Roman" w:cs="Times New Roman"/>
          <w:szCs w:val="24"/>
        </w:rPr>
        <w:t xml:space="preserve">ευταία ομιλήτρια είναι η κ. Μεγαλοοικονόμου Θεοδώρα από την Ένωση Κεντρώων. </w:t>
      </w:r>
    </w:p>
    <w:p w14:paraId="14AC5EA2" w14:textId="77777777" w:rsidR="001812B4" w:rsidRDefault="001009A2">
      <w:pPr>
        <w:spacing w:line="600" w:lineRule="auto"/>
        <w:ind w:firstLine="720"/>
        <w:contextualSpacing/>
        <w:jc w:val="both"/>
        <w:rPr>
          <w:rFonts w:eastAsia="Times New Roman"/>
          <w:szCs w:val="24"/>
        </w:rPr>
      </w:pPr>
      <w:r>
        <w:rPr>
          <w:rFonts w:eastAsia="Times New Roman"/>
          <w:b/>
          <w:szCs w:val="24"/>
        </w:rPr>
        <w:t>ΘΕΟΔΩΡΑ ΜΕΓΑΛΟΟΙΚΟΝΟΜΟΥ:</w:t>
      </w:r>
      <w:r>
        <w:rPr>
          <w:rFonts w:eastAsia="Times New Roman"/>
          <w:szCs w:val="24"/>
        </w:rPr>
        <w:t xml:space="preserve"> Ευχαριστώ πολύ, κύριε Πρόεδρε.</w:t>
      </w:r>
    </w:p>
    <w:p w14:paraId="14AC5EA3" w14:textId="77777777" w:rsidR="001812B4" w:rsidRDefault="001009A2">
      <w:pPr>
        <w:spacing w:line="600" w:lineRule="auto"/>
        <w:ind w:firstLine="720"/>
        <w:contextualSpacing/>
        <w:jc w:val="both"/>
        <w:rPr>
          <w:rFonts w:eastAsia="Times New Roman"/>
          <w:szCs w:val="24"/>
        </w:rPr>
      </w:pPr>
      <w:r>
        <w:rPr>
          <w:rFonts w:eastAsia="Times New Roman"/>
          <w:szCs w:val="24"/>
        </w:rPr>
        <w:t>Κύριοι συνάδελφοι, βρισκόμαστε σήμερα εδώ για να συζητήσουμε, να αναλύσουμε, αλλά κυρίως να εξηγήσουμε στον ελληνικό λαό τα</w:t>
      </w:r>
      <w:r>
        <w:rPr>
          <w:rFonts w:eastAsia="Times New Roman"/>
          <w:szCs w:val="24"/>
        </w:rPr>
        <w:t xml:space="preserve"> αποτελέσματα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για τη δανειοδότηση των κομμάτων και των μέσων μαζικής ενημέρωσης.</w:t>
      </w:r>
    </w:p>
    <w:p w14:paraId="14AC5EA4"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Η σύσταση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τον Απρίλιο του 2016 δεν βρήκε απλώς σύμφωνα τότε όλα τα πολιτικά κόμματα, αλλά κυρίως προέκυψε κατόπιν ηχηρής </w:t>
      </w:r>
      <w:r>
        <w:rPr>
          <w:rFonts w:eastAsia="Times New Roman"/>
          <w:szCs w:val="24"/>
        </w:rPr>
        <w:t>και σαφούς απαίτησης του ελληνικού λαού.</w:t>
      </w:r>
    </w:p>
    <w:p w14:paraId="14AC5EA5" w14:textId="77777777" w:rsidR="001812B4" w:rsidRDefault="001009A2">
      <w:pPr>
        <w:spacing w:line="600" w:lineRule="auto"/>
        <w:ind w:firstLine="720"/>
        <w:contextualSpacing/>
        <w:jc w:val="both"/>
        <w:rPr>
          <w:rFonts w:eastAsia="Times New Roman"/>
          <w:szCs w:val="24"/>
        </w:rPr>
      </w:pPr>
      <w:r>
        <w:rPr>
          <w:rFonts w:eastAsia="Times New Roman"/>
          <w:szCs w:val="24"/>
        </w:rPr>
        <w:t>Οι Έλληνες πολίτες είδαν από το 2009 τα εισοδήματά τους να εξαφανίζονται, τις περιουσίες τους να εξανεμίζονται και ύ</w:t>
      </w:r>
      <w:r>
        <w:rPr>
          <w:rFonts w:eastAsia="Times New Roman"/>
          <w:szCs w:val="24"/>
        </w:rPr>
        <w:lastRenderedPageBreak/>
        <w:t>στερα από επτά χρόνια ατέρμονης κρίσης και τρία μνημόνια προφανώς είχαν και έχουν την απαίτηση να γ</w:t>
      </w:r>
      <w:r>
        <w:rPr>
          <w:rFonts w:eastAsia="Times New Roman"/>
          <w:szCs w:val="24"/>
        </w:rPr>
        <w:t>νωρίζουν πού ακριβώς διοχετεύθηκαν τόσα εκατομμύρια δανείων από τις τράπεζες, για τις οποίες τράπεζες και τις τρεις μέχρι σήμερα ανακεφαλοποιήσεις τους ας μην ξεχνάμε πως επιβαρύνθηκε η ελληνική οικονομία, ο Έλληνας φορολογούμενος κατά 30 δισεκατομμύρια ευ</w:t>
      </w:r>
      <w:r>
        <w:rPr>
          <w:rFonts w:eastAsia="Times New Roman"/>
          <w:szCs w:val="24"/>
        </w:rPr>
        <w:t>ρώ.</w:t>
      </w:r>
    </w:p>
    <w:p w14:paraId="14AC5EA6" w14:textId="77777777" w:rsidR="001812B4" w:rsidRDefault="001009A2">
      <w:pPr>
        <w:spacing w:line="600" w:lineRule="auto"/>
        <w:ind w:firstLine="720"/>
        <w:contextualSpacing/>
        <w:jc w:val="both"/>
        <w:rPr>
          <w:rFonts w:eastAsia="Times New Roman"/>
          <w:szCs w:val="24"/>
        </w:rPr>
      </w:pPr>
      <w:r>
        <w:rPr>
          <w:rFonts w:eastAsia="Times New Roman"/>
          <w:szCs w:val="24"/>
        </w:rPr>
        <w:t>Το συγκλονιστικότερο, μάλιστα, είναι ότι ενώ είχαμε σε μνημονιακό καθεστώς, συνεχίστηκε η χρηματοδότηση υπό ύποπτους όρους και χωρίς εγγυήσεις προς τα κόμματα και τα μέσα μαζικής ενημέρωσης.</w:t>
      </w:r>
    </w:p>
    <w:p w14:paraId="14AC5EA7" w14:textId="77777777" w:rsidR="001812B4" w:rsidRDefault="001009A2">
      <w:pPr>
        <w:spacing w:line="600" w:lineRule="auto"/>
        <w:ind w:firstLine="720"/>
        <w:contextualSpacing/>
        <w:jc w:val="both"/>
        <w:rPr>
          <w:rFonts w:eastAsia="Times New Roman"/>
          <w:szCs w:val="24"/>
        </w:rPr>
      </w:pPr>
      <w:r>
        <w:rPr>
          <w:rFonts w:eastAsia="Times New Roman"/>
          <w:szCs w:val="24"/>
        </w:rPr>
        <w:t>Επομένως, από τη μια πλευρά, έχουμε μια Ελλάδα ουσιαστικά πτω</w:t>
      </w:r>
      <w:r>
        <w:rPr>
          <w:rFonts w:eastAsia="Times New Roman"/>
          <w:szCs w:val="24"/>
        </w:rPr>
        <w:t>χευμένη, με την πλειονότητα των Ελλήνων πολιτών να αδυνατεί καθημερινά να πληρώσει τις υποχρεώσεις της, και από την άλλη πλευρά έχουμε το σύνολο των τραπεζικών ιδρυμάτων, τα οποία επί σειρά ετών χορηγούσαν δάνεια σε κόμματα, μέσα μαζικής ενημέρωσης ουσιαστ</w:t>
      </w:r>
      <w:r>
        <w:rPr>
          <w:rFonts w:eastAsia="Times New Roman"/>
          <w:szCs w:val="24"/>
        </w:rPr>
        <w:t>ικά χωρίς καμμία απολύτως εξασφάλιση.</w:t>
      </w:r>
    </w:p>
    <w:p w14:paraId="14AC5EA8"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Έχουμε και από την άλλη μεριά Έλληνες που αγωνιούν και εξαιτίας ενός ελάχιστου δανεισμού προσπαθούν να ενταχθούν στον νόμο για τα υπερχρεωμένα και, από την άλλη, διαπλεκόμενους, που ελάμβαναν δάνεια απλώς με αέρα.</w:t>
      </w:r>
    </w:p>
    <w:p w14:paraId="14AC5EA9" w14:textId="77777777" w:rsidR="001812B4" w:rsidRDefault="001009A2">
      <w:pPr>
        <w:spacing w:line="600" w:lineRule="auto"/>
        <w:ind w:firstLine="720"/>
        <w:contextualSpacing/>
        <w:jc w:val="both"/>
        <w:rPr>
          <w:rFonts w:eastAsia="Times New Roman"/>
          <w:szCs w:val="24"/>
        </w:rPr>
      </w:pPr>
      <w:r>
        <w:rPr>
          <w:rFonts w:eastAsia="Times New Roman"/>
          <w:szCs w:val="24"/>
        </w:rPr>
        <w:t>Δικα</w:t>
      </w:r>
      <w:r>
        <w:rPr>
          <w:rFonts w:eastAsia="Times New Roman"/>
          <w:szCs w:val="24"/>
        </w:rPr>
        <w:t xml:space="preserve">ίως, λοιπόν, τόσο εμείς, τα μέλη του </w:t>
      </w:r>
      <w:r>
        <w:rPr>
          <w:rFonts w:eastAsia="Times New Roman"/>
          <w:szCs w:val="24"/>
        </w:rPr>
        <w:t>ε</w:t>
      </w:r>
      <w:r>
        <w:rPr>
          <w:rFonts w:eastAsia="Times New Roman"/>
          <w:szCs w:val="24"/>
        </w:rPr>
        <w:t xml:space="preserve">λληνικού Κοινοβουλίου, όσο και οι Έλληνες πολίτες περιμέναμε με τεράστιο ενδιαφέρον τα συμπεράσματα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πιτροπής, για να πέσει επιτέλους άπλετο φως στα σκιώδη πεπραγμένα του διεφθαρμένου συστήματος.</w:t>
      </w:r>
    </w:p>
    <w:p w14:paraId="14AC5EAA"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Έτσι, </w:t>
      </w:r>
      <w:r>
        <w:rPr>
          <w:rFonts w:eastAsia="Times New Roman"/>
          <w:szCs w:val="24"/>
        </w:rPr>
        <w:t xml:space="preserve">μετά από εννέα μήνες συνεδριάσεων, εκατόν ογδόντα ώρες εργασίας και εξέταση είκοσι εννέα μαρτύρων, μεταξύ των οποίων οι πλέον γνωστοί μέτοχοι ελληνικών μέσων ενημέρωσης, ερωτώ: Ποιο ήταν το αποτέλεσμα; </w:t>
      </w:r>
    </w:p>
    <w:p w14:paraId="14AC5EAB" w14:textId="77777777" w:rsidR="001812B4" w:rsidRDefault="001009A2">
      <w:pPr>
        <w:spacing w:line="600" w:lineRule="auto"/>
        <w:ind w:firstLine="720"/>
        <w:contextualSpacing/>
        <w:jc w:val="both"/>
        <w:rPr>
          <w:rFonts w:eastAsia="Times New Roman"/>
          <w:szCs w:val="24"/>
        </w:rPr>
      </w:pPr>
      <w:r>
        <w:rPr>
          <w:rFonts w:eastAsia="Times New Roman"/>
          <w:szCs w:val="24"/>
        </w:rPr>
        <w:t>Απολύτως κανένα, κυρίες και κύριοι συνάδελφοι. Όσο απ</w:t>
      </w:r>
      <w:r>
        <w:rPr>
          <w:rFonts w:eastAsia="Times New Roman"/>
          <w:szCs w:val="24"/>
        </w:rPr>
        <w:t>ογοητευτικό κι αν είναι αυτό, για άλλη μια φορά δεν έφτασε το μαχαίρι στο κόκαλο, δεν έπεσε άπλετο φως, δεν βρήκαμε την αρχή του νήματος. Αντιθέτως, ακούσαμε και διαβάσαμε πολλά και ενδιαφέροντα, τα οποία, όμως, δεν κατέληξαν ούτε σε συγκεκριμένες πολιτικέ</w:t>
      </w:r>
      <w:r>
        <w:rPr>
          <w:rFonts w:eastAsia="Times New Roman"/>
          <w:szCs w:val="24"/>
        </w:rPr>
        <w:t>ς ευθύνες, αλλά ούτε και σε σαφείς ευθύνες στις ηγεσίες των τραπεζών.</w:t>
      </w:r>
    </w:p>
    <w:p w14:paraId="14AC5EAC" w14:textId="77777777" w:rsidR="001812B4" w:rsidRDefault="001009A2">
      <w:pPr>
        <w:spacing w:line="600" w:lineRule="auto"/>
        <w:ind w:firstLine="720"/>
        <w:contextualSpacing/>
        <w:jc w:val="both"/>
        <w:rPr>
          <w:rFonts w:eastAsia="Times New Roman"/>
          <w:szCs w:val="24"/>
        </w:rPr>
      </w:pPr>
      <w:r>
        <w:rPr>
          <w:rFonts w:eastAsia="Times New Roman"/>
          <w:szCs w:val="24"/>
        </w:rPr>
        <w:lastRenderedPageBreak/>
        <w:t xml:space="preserve">Φυσικά πολλάκις η </w:t>
      </w:r>
      <w:r>
        <w:rPr>
          <w:rFonts w:eastAsia="Times New Roman"/>
          <w:szCs w:val="24"/>
        </w:rPr>
        <w:t>ε</w:t>
      </w:r>
      <w:r>
        <w:rPr>
          <w:rFonts w:eastAsia="Times New Roman"/>
          <w:szCs w:val="24"/>
        </w:rPr>
        <w:t>πιτροπή άκουσε μάρτυρες, που κατέθεσαν πως βεβαίως υπάρχει διαπλοκή στην Ελλάδα, καθώς και πως οι φιλικές σχέσεις παίζουν ρόλο στον δανεισμό και ότι οι πολιτικές γνωρι</w:t>
      </w:r>
      <w:r>
        <w:rPr>
          <w:rFonts w:eastAsia="Times New Roman"/>
          <w:szCs w:val="24"/>
        </w:rPr>
        <w:t>μίες είναι καθοριστικές. Τίποτα απ’ όλα αυτά, όμως, δεν τα ακούμε για πρώτη φορά.</w:t>
      </w:r>
    </w:p>
    <w:p w14:paraId="14AC5EAD"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Σας ερωτώ: Ποιος Έλληνας δεν γνωρίζει ότι υπήρχε και υπάρχει διαπλοκή στην Ελλάδα; Όμως, ερωτώ: Αυτό ήταν το ζητούμενο; Να διαπιστώσουμε την ύπαρξη αυτού του φαινομένου; </w:t>
      </w:r>
      <w:r>
        <w:rPr>
          <w:rFonts w:eastAsia="Times New Roman"/>
          <w:szCs w:val="24"/>
        </w:rPr>
        <w:t>Φυσικά και όχι.</w:t>
      </w:r>
    </w:p>
    <w:p w14:paraId="14AC5EAE" w14:textId="77777777" w:rsidR="001812B4" w:rsidRDefault="001009A2">
      <w:pPr>
        <w:spacing w:line="600" w:lineRule="auto"/>
        <w:ind w:firstLine="720"/>
        <w:contextualSpacing/>
        <w:jc w:val="both"/>
        <w:rPr>
          <w:rFonts w:eastAsia="Times New Roman"/>
          <w:szCs w:val="24"/>
        </w:rPr>
      </w:pPr>
      <w:r>
        <w:rPr>
          <w:rFonts w:eastAsia="Times New Roman"/>
          <w:szCs w:val="24"/>
        </w:rPr>
        <w:t xml:space="preserve">Ας μη συνεχίζουμε την ίδια υποκριτική στάση. Μοναδικός σκοπός της </w:t>
      </w:r>
      <w:r>
        <w:rPr>
          <w:rFonts w:eastAsia="Times New Roman"/>
          <w:szCs w:val="24"/>
        </w:rPr>
        <w:t>ε</w:t>
      </w:r>
      <w:r>
        <w:rPr>
          <w:rFonts w:eastAsia="Times New Roman"/>
          <w:szCs w:val="24"/>
        </w:rPr>
        <w:t xml:space="preserve">ξεταστικής </w:t>
      </w:r>
      <w:r>
        <w:rPr>
          <w:rFonts w:eastAsia="Times New Roman"/>
          <w:szCs w:val="24"/>
        </w:rPr>
        <w:t>ε</w:t>
      </w:r>
      <w:r>
        <w:rPr>
          <w:rFonts w:eastAsia="Times New Roman"/>
          <w:szCs w:val="24"/>
        </w:rPr>
        <w:t xml:space="preserve">πιτροπής ήταν να διαπιστώσει και να οδηγήσει σε συγκεκριμένα πρόσωπα που συμμετέχουν στη διαπλοκή, που όλοι γνωρίζουμε ότι υπάρχει. </w:t>
      </w:r>
    </w:p>
    <w:p w14:paraId="14AC5EAF" w14:textId="77777777" w:rsidR="001812B4" w:rsidRDefault="001009A2">
      <w:pPr>
        <w:spacing w:line="600" w:lineRule="auto"/>
        <w:ind w:firstLine="720"/>
        <w:contextualSpacing/>
        <w:jc w:val="both"/>
        <w:rPr>
          <w:rFonts w:eastAsia="Times New Roman"/>
          <w:szCs w:val="24"/>
        </w:rPr>
      </w:pPr>
      <w:r>
        <w:rPr>
          <w:rFonts w:eastAsia="Times New Roman"/>
          <w:szCs w:val="24"/>
        </w:rPr>
        <w:t>Όμως, αυτό φυσικά δεν συνέβη</w:t>
      </w:r>
      <w:r>
        <w:rPr>
          <w:rFonts w:eastAsia="Times New Roman"/>
          <w:szCs w:val="24"/>
        </w:rPr>
        <w:t xml:space="preserve">.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οδηγήθηκε σε διαφορετικά συμπεράσματα της Πλειοψηφίας, δηλαδή της Κυβέρνησης, και της </w:t>
      </w:r>
      <w:r>
        <w:rPr>
          <w:rFonts w:eastAsia="Times New Roman"/>
          <w:szCs w:val="24"/>
        </w:rPr>
        <w:t>Μ</w:t>
      </w:r>
      <w:r>
        <w:rPr>
          <w:rFonts w:eastAsia="Times New Roman"/>
          <w:szCs w:val="24"/>
        </w:rPr>
        <w:t>ειοψηφίας, δηλαδή των λοιπών κομμάτων. Κάθε κόμμα έβγαλε τα δικά του πορίσματα, τα οποία καθόλου δεν βοηθούν στην ανακάλυψη της αλήθειας.</w:t>
      </w:r>
    </w:p>
    <w:p w14:paraId="14AC5EB0" w14:textId="77777777" w:rsidR="001812B4" w:rsidRDefault="001009A2">
      <w:pPr>
        <w:spacing w:line="600" w:lineRule="auto"/>
        <w:ind w:firstLine="720"/>
        <w:contextualSpacing/>
        <w:jc w:val="both"/>
        <w:rPr>
          <w:rFonts w:eastAsia="Times New Roman"/>
          <w:szCs w:val="24"/>
        </w:rPr>
      </w:pPr>
      <w:r>
        <w:rPr>
          <w:rFonts w:eastAsia="Times New Roman"/>
          <w:szCs w:val="24"/>
        </w:rPr>
        <w:t>Και η α</w:t>
      </w:r>
      <w:r>
        <w:rPr>
          <w:rFonts w:eastAsia="Times New Roman"/>
          <w:szCs w:val="24"/>
        </w:rPr>
        <w:t xml:space="preserve">λήθεια είναι πως όσο η </w:t>
      </w:r>
      <w:r>
        <w:rPr>
          <w:rFonts w:eastAsia="Times New Roman"/>
          <w:szCs w:val="24"/>
        </w:rPr>
        <w:t>ε</w:t>
      </w:r>
      <w:r>
        <w:rPr>
          <w:rFonts w:eastAsia="Times New Roman"/>
          <w:szCs w:val="24"/>
        </w:rPr>
        <w:t xml:space="preserve">ξεταστική </w:t>
      </w:r>
      <w:r>
        <w:rPr>
          <w:rFonts w:eastAsia="Times New Roman"/>
          <w:szCs w:val="24"/>
        </w:rPr>
        <w:t>ε</w:t>
      </w:r>
      <w:r>
        <w:rPr>
          <w:rFonts w:eastAsia="Times New Roman"/>
          <w:szCs w:val="24"/>
        </w:rPr>
        <w:t xml:space="preserve">πιτροπή έψαχνε τα πρόσωπα, που ευθύνονται σημαντικά για την κατάρρευση </w:t>
      </w:r>
      <w:r>
        <w:rPr>
          <w:rFonts w:eastAsia="Times New Roman"/>
          <w:szCs w:val="24"/>
        </w:rPr>
        <w:lastRenderedPageBreak/>
        <w:t>του τραπεζικού συστήματος στην Ελλάδα και τα οποία δημιούργησαν το πανίσχυρο τρίγωνο της εξουσίας μεταξύ πολιτικών, μέσων μαζικής ενημέρωσης και τραπε</w:t>
      </w:r>
      <w:r>
        <w:rPr>
          <w:rFonts w:eastAsia="Times New Roman"/>
          <w:szCs w:val="24"/>
        </w:rPr>
        <w:t>ζών, οι Έλληνες πολίτες εξακολουθούν να βιώνουν πρωτόγνωρες καταστάσεις.</w:t>
      </w:r>
    </w:p>
    <w:p w14:paraId="14AC5EB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Καθημερινά, όλο και περισσότεροι Έλληνες δεν μπορούν να πληρώσουν τους λογαριασμούς του ρεύματος, δεν έχουν θέρμανση και στερούνται ακόμα και των βασικών αγαθών της διατροφής τους. Η </w:t>
      </w:r>
      <w:r>
        <w:rPr>
          <w:rFonts w:eastAsia="Times New Roman" w:cs="Times New Roman"/>
          <w:szCs w:val="24"/>
        </w:rPr>
        <w:t xml:space="preserve">φτώχεια κάθε μέρα επεκτείνεται σε περισσότερους συμπολίτες μας. Ακόμη και το Γραφείο Προϋπολογισμού της Βουλής διαπιστώνει άμβλυνση της φτώχειας. </w:t>
      </w:r>
    </w:p>
    <w:p w14:paraId="14AC5EB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ενώ επιχειρήσεις κλείνουν και φεύγουν στο εξωτερικό και οι πολίτες μετά βίας επιβιώνουν, δημιουργώντας συ</w:t>
      </w:r>
      <w:r>
        <w:rPr>
          <w:rFonts w:eastAsia="Times New Roman" w:cs="Times New Roman"/>
          <w:szCs w:val="24"/>
        </w:rPr>
        <w:t xml:space="preserve">νέχεια νέα χρέη, διαβάσαμε και τις νέες διαρροές για την πρόταση του Διεθνούς Νομισματικού Ταμείου, μια από τις οποίες είναι να σταματήσει η προστασία της πρώτης κατοικίας, για να λυθεί επιτέλους το πρόβλημα των κόκκινων δανείων, δηλαδή να μην έχουμε θέμα </w:t>
      </w:r>
      <w:r>
        <w:rPr>
          <w:rFonts w:eastAsia="Times New Roman" w:cs="Times New Roman"/>
          <w:szCs w:val="24"/>
        </w:rPr>
        <w:t xml:space="preserve">με τα κόκκινα δάνεια, αφού τα σπίτια θα βγαίνουν σε πλειστηριασμό. Έτσι θα ενδυναμωθούν οι τράπεζες και το τραπεζικό σύστημα. </w:t>
      </w:r>
    </w:p>
    <w:p w14:paraId="14AC5EB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Είναι απολύτως εξοργιστικό να θυσιάσουμε την πρώτη και συχνά τη μοναδική κατοικία χιλιάδων ανθρώπων και μάλιστα οικογενειών, να τ</w:t>
      </w:r>
      <w:r>
        <w:rPr>
          <w:rFonts w:eastAsia="Times New Roman" w:cs="Times New Roman"/>
          <w:szCs w:val="24"/>
        </w:rPr>
        <w:t>ους καταστήσουμε άστεγους, επειδή χρωστάνε 1.000, 5.000 ή 10.000 ευρώ ή έχουν εξοφλήσει το ήμισυ ή τα ¾ του δανείου τους, χωρίς όμως να ευθύνονται εκείνοι που δεν μπορούν να συνεχίσουν να πληρώνουν, διότι η κρίση τούς οδήγησε να μείνουν άνεργοι ή τα εισοδή</w:t>
      </w:r>
      <w:r>
        <w:rPr>
          <w:rFonts w:eastAsia="Times New Roman" w:cs="Times New Roman"/>
          <w:szCs w:val="24"/>
        </w:rPr>
        <w:t xml:space="preserve">ματά τους να πέσουν. </w:t>
      </w:r>
    </w:p>
    <w:p w14:paraId="14AC5EB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w:t>
      </w:r>
      <w:r>
        <w:rPr>
          <w:rFonts w:eastAsia="Times New Roman" w:cs="Times New Roman"/>
          <w:szCs w:val="24"/>
        </w:rPr>
        <w:t xml:space="preserve">της κυρίας </w:t>
      </w:r>
      <w:r>
        <w:rPr>
          <w:rFonts w:eastAsia="Times New Roman" w:cs="Times New Roman"/>
          <w:szCs w:val="24"/>
        </w:rPr>
        <w:t>Βουλευτ</w:t>
      </w:r>
      <w:r>
        <w:rPr>
          <w:rFonts w:eastAsia="Times New Roman" w:cs="Times New Roman"/>
          <w:szCs w:val="24"/>
        </w:rPr>
        <w:t>ού</w:t>
      </w:r>
      <w:r>
        <w:rPr>
          <w:rFonts w:eastAsia="Times New Roman" w:cs="Times New Roman"/>
          <w:szCs w:val="24"/>
        </w:rPr>
        <w:t>)</w:t>
      </w:r>
    </w:p>
    <w:p w14:paraId="14AC5EB5"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Δώστε μου ένα λεπτό, κύριε Πρόεδρε. </w:t>
      </w:r>
    </w:p>
    <w:p w14:paraId="14AC5EB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Ταυτόχρονα, τα κόμματα, χρωστώντας 420 εκατομμύρια από δάνεια που πήραν είναι δεδομένο πια ότι π</w:t>
      </w:r>
      <w:r>
        <w:rPr>
          <w:rFonts w:eastAsia="Times New Roman" w:cs="Times New Roman"/>
          <w:szCs w:val="24"/>
        </w:rPr>
        <w:t>οτέ δεν θα αποπληρώσουν και δεν θα γίνει κανένας πλειστηριασμός, γιατί δεν έχουν δώσει καμμία εμπράγματη εξασφάλιση, καμμία υποθήκη. Ίσως θα έπρεπε οι Βουλευτές αυτών των κομμάτων να έβαζαν τα δικά τους ακίνητα εμπράγματη υποθήκη ή να πλήρωναν με δικά τους</w:t>
      </w:r>
      <w:r>
        <w:rPr>
          <w:rFonts w:eastAsia="Times New Roman" w:cs="Times New Roman"/>
          <w:szCs w:val="24"/>
        </w:rPr>
        <w:t xml:space="preserve"> χρήματα. Διότι όταν τα κόμματα ελάμβαναν τα δάνεια, ήξεραν γιατί τα ελάμβαναν: για να παραμείνουν στην εξουσία. </w:t>
      </w:r>
    </w:p>
    <w:p w14:paraId="14AC5EB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Ενώ δηλαδή θυσιάζουμε τους ανθρώπους μας, που αδυνατούν να πληρώσουν τις μικροοφειλές τους και οι οποίοι έλαβαν δάνεια πάντοτε με υποθήκη τα σ</w:t>
      </w:r>
      <w:r>
        <w:rPr>
          <w:rFonts w:eastAsia="Times New Roman" w:cs="Times New Roman"/>
          <w:szCs w:val="24"/>
        </w:rPr>
        <w:t xml:space="preserve">πίτια τους, έχουμε απαλλάξει πλήρως τα κόμματα και τα μέσα μαζικής ενημέρωσης από οποιαδήποτε ευθύνη. </w:t>
      </w:r>
    </w:p>
    <w:p w14:paraId="14AC5EB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Και ερωτώ: Γιατί ένας μικρός δανειολήπτης, είτε νομικό είτε φυσικό πρόσωπο, εάν δεν εξυπηρετεί το δάνειό του εγγράφεται στον «Τειρεσία» και δεν μπορεί να</w:t>
      </w:r>
      <w:r>
        <w:rPr>
          <w:rFonts w:eastAsia="Times New Roman" w:cs="Times New Roman"/>
          <w:szCs w:val="24"/>
        </w:rPr>
        <w:t xml:space="preserve"> πάρει άλλο δάνειο, δεν μπορεί να κάνει καμμία σύμβαση, ενώ τα κόμματα που δεν εξυπηρετούσαν τα δάνειά τους επί χρόνια δεν γράφονται στον «Τειρεσία» και συνέχιζαν να λαμβάνουν καινούρ</w:t>
      </w:r>
      <w:r>
        <w:rPr>
          <w:rFonts w:eastAsia="Times New Roman" w:cs="Times New Roman"/>
          <w:szCs w:val="24"/>
        </w:rPr>
        <w:t>γ</w:t>
      </w:r>
      <w:r>
        <w:rPr>
          <w:rFonts w:eastAsia="Times New Roman" w:cs="Times New Roman"/>
          <w:szCs w:val="24"/>
        </w:rPr>
        <w:t>ια δάνεια;</w:t>
      </w:r>
    </w:p>
    <w:p w14:paraId="14AC5EB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Και εδώ έρχεται η μεγάλη απογοήτευση για το αποτέλεσμα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καθώς υπήρξαν αυξημένες προσδοκίες για το έργο που επιχείρησε να φέρει εις πέρας. Βεβαίως, από εδώ και πέρα ευελπιστούμε και στηριζόμαστε στην ελληνική δικαιοσύνη, η οποία αναλαμβάνει να ξεκαθαρίσει αυτό το συνονθύλευμα πληροφοριών, μ</w:t>
      </w:r>
      <w:r>
        <w:rPr>
          <w:rFonts w:eastAsia="Times New Roman" w:cs="Times New Roman"/>
          <w:szCs w:val="24"/>
        </w:rPr>
        <w:t xml:space="preserve">αρτυρικών καταθέσεων, εγγράφων, προκειμένου να διαπιστώσει εάν και πού μπορούν να αποδοθούν ποινικές ευθύνες. </w:t>
      </w:r>
    </w:p>
    <w:p w14:paraId="14AC5EB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lastRenderedPageBreak/>
        <w:t>Όμως, ας μην ξεχνάμε ότι η δικαιοσύνη θα έχει να αντιμετωπίσει σωρεία νομικών προβλημάτων στο έργο της, αφού αυτό το απρόσωπο, διεφθαρμένο σύστημ</w:t>
      </w:r>
      <w:r>
        <w:rPr>
          <w:rFonts w:eastAsia="Times New Roman" w:cs="Times New Roman"/>
          <w:szCs w:val="24"/>
        </w:rPr>
        <w:t>α έχει φροντίσει να θωρακίσει αφ’ ενός τις όποιες πολιτικές ευθύνες με σύντομες παραγραφές, όπως ο νόμος περί ευθύνης υπουργών, και αφ’ ετέρου τις όποιες ευθύνες τραπεζών, με τον ν.4146/2013, ο οποίος απάλλαξε τις διοικήσεις των τραπεζών από την ευθύνη των</w:t>
      </w:r>
      <w:r>
        <w:rPr>
          <w:rFonts w:eastAsia="Times New Roman" w:cs="Times New Roman"/>
          <w:szCs w:val="24"/>
        </w:rPr>
        <w:t xml:space="preserve"> δανείων που χορηγούσαν. </w:t>
      </w:r>
    </w:p>
    <w:p w14:paraId="14AC5EBB"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Παρακαλώ, ολοκληρώστε, κυρία Μεγαλοοικονόμου. </w:t>
      </w:r>
    </w:p>
    <w:p w14:paraId="14AC5EBC"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Τελειώνω, κύριε Πρόεδρε. </w:t>
      </w:r>
    </w:p>
    <w:p w14:paraId="14AC5EBD"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Γιατί έγινε αυτός ο νόμος; Ίσως γιατί οι διοικήσεις των τραπεζών να μιλούσαν, οπότε θα βλέπαμε εάν</w:t>
      </w:r>
      <w:r>
        <w:rPr>
          <w:rFonts w:eastAsia="Times New Roman" w:cs="Times New Roman"/>
          <w:szCs w:val="24"/>
        </w:rPr>
        <w:t xml:space="preserve"> υπήρξε πολιτική διαπλοκή. </w:t>
      </w:r>
    </w:p>
    <w:p w14:paraId="14AC5EBE"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Εάν, λοιπόν, βγήκε ένα συμπέρασμα από την </w:t>
      </w:r>
      <w:r>
        <w:rPr>
          <w:rFonts w:eastAsia="Times New Roman" w:cs="Times New Roman"/>
          <w:szCs w:val="24"/>
        </w:rPr>
        <w:t>ε</w:t>
      </w:r>
      <w:r>
        <w:rPr>
          <w:rFonts w:eastAsia="Times New Roman" w:cs="Times New Roman"/>
          <w:szCs w:val="24"/>
        </w:rPr>
        <w:t xml:space="preserve">ξεταστική </w:t>
      </w:r>
      <w:r>
        <w:rPr>
          <w:rFonts w:eastAsia="Times New Roman" w:cs="Times New Roman"/>
          <w:szCs w:val="24"/>
        </w:rPr>
        <w:t>ε</w:t>
      </w:r>
      <w:r>
        <w:rPr>
          <w:rFonts w:eastAsia="Times New Roman" w:cs="Times New Roman"/>
          <w:szCs w:val="24"/>
        </w:rPr>
        <w:t>πιτροπή, αυτό είναι ότι η σήψη, η διαφθορά, οι πελατειακές σχέσεις του παρελθόντος καλά κρατούν. Το σύστημα που έθρεψε αυ</w:t>
      </w:r>
      <w:r>
        <w:rPr>
          <w:rFonts w:eastAsia="Times New Roman" w:cs="Times New Roman"/>
          <w:szCs w:val="24"/>
        </w:rPr>
        <w:lastRenderedPageBreak/>
        <w:t>τές τις παράνομες πρακτικές προστατεύεται πλήρως, διό</w:t>
      </w:r>
      <w:r>
        <w:rPr>
          <w:rFonts w:eastAsia="Times New Roman" w:cs="Times New Roman"/>
          <w:szCs w:val="24"/>
        </w:rPr>
        <w:t xml:space="preserve">τι ουσιαστικά είναι αυτό που ακόμα και σήμερα διοικεί και έχει θέση εξουσίας. </w:t>
      </w:r>
    </w:p>
    <w:p w14:paraId="14AC5EBF"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συνηθίσαμε να λέμε συχνά ότι οι Έλληνες ξεχνούν εύκολα και γρήγορα. Όμως, εγώ είμαι σίγουρη πως αυτή τη φορά οι Έλληνες όχι απλώς δεν θα ξεχάσουν, </w:t>
      </w:r>
      <w:r>
        <w:rPr>
          <w:rFonts w:eastAsia="Times New Roman" w:cs="Times New Roman"/>
          <w:szCs w:val="24"/>
        </w:rPr>
        <w:t xml:space="preserve">αλλά θα βάλουν στη θέση που τους αξίζει τα κόμματα της διαπλοκής. </w:t>
      </w:r>
    </w:p>
    <w:p w14:paraId="14AC5EC0"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ευχαριστούμε, κυρία Μεγαλοοικονόμου. </w:t>
      </w:r>
    </w:p>
    <w:p w14:paraId="14AC5EC1"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Τελειώνω, κύριε Πρόεδρε σε ένα λεπτό. </w:t>
      </w:r>
    </w:p>
    <w:p w14:paraId="14AC5EC2"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Όχι σε ένα λεπτ</w:t>
      </w:r>
      <w:r>
        <w:rPr>
          <w:rFonts w:eastAsia="Times New Roman" w:cs="Times New Roman"/>
          <w:szCs w:val="24"/>
        </w:rPr>
        <w:t xml:space="preserve">ό. Έχετε πάρει ήδη τρία λεπτά επιπλέον. </w:t>
      </w:r>
    </w:p>
    <w:p w14:paraId="14AC5EC3"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ΘΕΟΔΩΡΑ ΜΕΓΑΛΟΟΙΚΟΝΟΜΟΥ:</w:t>
      </w:r>
      <w:r>
        <w:rPr>
          <w:rFonts w:eastAsia="Times New Roman" w:cs="Times New Roman"/>
          <w:szCs w:val="24"/>
        </w:rPr>
        <w:t xml:space="preserve"> Εξάλλου, το μόνο βέβαιο ότι ο Πρόεδρος της Ένωσης Κεντρώων, ο Βασίλης Λεβέντης, ήταν ο πρώτος που προ πολλών ετών μίλησε για διαπλοκή μεταξύ μέσων μαζικής ενημέρωσης, τραπεζών και φυσικά δικ</w:t>
      </w:r>
      <w:r>
        <w:rPr>
          <w:rFonts w:eastAsia="Times New Roman" w:cs="Times New Roman"/>
          <w:szCs w:val="24"/>
        </w:rPr>
        <w:t xml:space="preserve">αιώνεται πανηγυρικά. </w:t>
      </w:r>
    </w:p>
    <w:p w14:paraId="14AC5EC4"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4AC5EC5" w14:textId="77777777" w:rsidR="001812B4" w:rsidRDefault="001009A2">
      <w:pPr>
        <w:spacing w:line="600" w:lineRule="auto"/>
        <w:ind w:firstLine="720"/>
        <w:contextualSpacing/>
        <w:jc w:val="center"/>
        <w:rPr>
          <w:rFonts w:eastAsia="Times New Roman" w:cs="Times New Roman"/>
          <w:szCs w:val="24"/>
        </w:rPr>
      </w:pPr>
      <w:r>
        <w:rPr>
          <w:rFonts w:eastAsia="Times New Roman" w:cs="Times New Roman"/>
          <w:szCs w:val="24"/>
        </w:rPr>
        <w:lastRenderedPageBreak/>
        <w:t>(Χειροκροτήματα από την πτέρυγα της Ένωσης Κεντρώων)</w:t>
      </w:r>
    </w:p>
    <w:p w14:paraId="14AC5EC6"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 xml:space="preserve">Σας ευχαριστούμε και εμείς. </w:t>
      </w:r>
    </w:p>
    <w:p w14:paraId="14AC5EC7"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στο σημείο αυτό κηρύσσεται περαιωμένη η συζήτηση, η οποία διεξήχθη σύμφωνα με το άρθρο 148 του Κανονισμού της Βουλής επί του κατατεθέντος πορίσματος της </w:t>
      </w:r>
      <w:r>
        <w:rPr>
          <w:rFonts w:eastAsia="Times New Roman" w:cs="Times New Roman"/>
          <w:szCs w:val="24"/>
        </w:rPr>
        <w:t>Ε</w:t>
      </w:r>
      <w:r>
        <w:rPr>
          <w:rFonts w:eastAsia="Times New Roman" w:cs="Times New Roman"/>
          <w:szCs w:val="24"/>
        </w:rPr>
        <w:t xml:space="preserve">ξεταστικής </w:t>
      </w:r>
      <w:r>
        <w:rPr>
          <w:rFonts w:eastAsia="Times New Roman" w:cs="Times New Roman"/>
          <w:szCs w:val="24"/>
        </w:rPr>
        <w:t>Ε</w:t>
      </w:r>
      <w:r>
        <w:rPr>
          <w:rFonts w:eastAsia="Times New Roman" w:cs="Times New Roman"/>
          <w:szCs w:val="24"/>
        </w:rPr>
        <w:t>πιτροπής σχετικά με τη διερεύνηση της νομιμότητας της δανειο</w:t>
      </w:r>
      <w:r>
        <w:rPr>
          <w:rFonts w:eastAsia="Times New Roman" w:cs="Times New Roman"/>
          <w:szCs w:val="24"/>
        </w:rPr>
        <w:t>δότησης των πολιτικών κομμάτων, καθώς και των ιδιοκτητριών εταιρειών μέσων μαζικής ενημέρωσης από τραπεζικά ιδρύματα της χώρας, που ανακοινώθηκε στη Βουλή στις 25 Ιανουαρίου 2017.</w:t>
      </w:r>
    </w:p>
    <w:p w14:paraId="14AC5EC8"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w:t>
      </w:r>
      <w:r>
        <w:rPr>
          <w:rFonts w:eastAsia="Times New Roman" w:cs="Times New Roman"/>
          <w:szCs w:val="24"/>
        </w:rPr>
        <w:t>ση;</w:t>
      </w:r>
    </w:p>
    <w:p w14:paraId="14AC5EC9"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 </w:t>
      </w:r>
    </w:p>
    <w:p w14:paraId="14AC5ECA" w14:textId="77777777" w:rsidR="001812B4" w:rsidRDefault="001009A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(Αναστάσιος Κουράκης): </w:t>
      </w:r>
      <w:r>
        <w:rPr>
          <w:rFonts w:eastAsia="Times New Roman" w:cs="Times New Roman"/>
          <w:szCs w:val="24"/>
        </w:rPr>
        <w:t>Με τη συναίνεση του Σώματος και ώρα 3.06΄ λύεται η συνεδρίαση για σήμερα</w:t>
      </w:r>
      <w:r>
        <w:rPr>
          <w:rFonts w:eastAsia="Times New Roman" w:cs="Times New Roman"/>
          <w:szCs w:val="24"/>
        </w:rPr>
        <w:t>,</w:t>
      </w:r>
      <w:r>
        <w:rPr>
          <w:rFonts w:eastAsia="Times New Roman" w:cs="Times New Roman"/>
          <w:szCs w:val="24"/>
        </w:rPr>
        <w:t xml:space="preserve"> Πέμπτη 2 Φεβρουαρίου 2017 και ώρα 9.30΄</w:t>
      </w:r>
      <w:r>
        <w:rPr>
          <w:rFonts w:eastAsia="Times New Roman" w:cs="Times New Roman"/>
          <w:szCs w:val="24"/>
        </w:rPr>
        <w:t>,</w:t>
      </w:r>
      <w:r>
        <w:rPr>
          <w:rFonts w:eastAsia="Times New Roman" w:cs="Times New Roman"/>
          <w:szCs w:val="24"/>
        </w:rPr>
        <w:t xml:space="preserve"> με αντικείμενο εργασιών </w:t>
      </w:r>
      <w:r>
        <w:rPr>
          <w:rFonts w:eastAsia="Times New Roman" w:cs="Times New Roman"/>
          <w:szCs w:val="24"/>
        </w:rPr>
        <w:t xml:space="preserve">του Σώματος </w:t>
      </w:r>
      <w:r>
        <w:rPr>
          <w:rFonts w:eastAsia="Times New Roman" w:cs="Times New Roman"/>
          <w:szCs w:val="24"/>
        </w:rPr>
        <w:t>κοινοβουλευτικό έλεγχο: συζήτ</w:t>
      </w:r>
      <w:r>
        <w:rPr>
          <w:rFonts w:eastAsia="Times New Roman" w:cs="Times New Roman"/>
          <w:szCs w:val="24"/>
        </w:rPr>
        <w:t xml:space="preserve">ηση επικαίρων ερωτήσεων. </w:t>
      </w:r>
    </w:p>
    <w:p w14:paraId="14AC5ECB" w14:textId="77777777" w:rsidR="001812B4" w:rsidRDefault="001009A2">
      <w:pPr>
        <w:spacing w:line="600" w:lineRule="auto"/>
        <w:ind w:firstLine="720"/>
        <w:contextualSpacing/>
        <w:jc w:val="both"/>
        <w:rPr>
          <w:rFonts w:eastAsia="Times New Roman" w:cs="Times New Roman"/>
          <w:b/>
          <w:szCs w:val="24"/>
        </w:rPr>
      </w:pPr>
      <w:r>
        <w:rPr>
          <w:rFonts w:eastAsia="Times New Roman" w:cs="Times New Roman"/>
          <w:b/>
          <w:szCs w:val="24"/>
        </w:rPr>
        <w:lastRenderedPageBreak/>
        <w:t>Ο ΠΡΟΕΔΡΟΣ                                                    ΟΙ ΓΡΑΜΜΑΤΕΙΣ</w:t>
      </w:r>
    </w:p>
    <w:p w14:paraId="14AC5ECC" w14:textId="77777777" w:rsidR="001812B4" w:rsidRDefault="001812B4">
      <w:pPr>
        <w:spacing w:line="600" w:lineRule="auto"/>
        <w:ind w:firstLine="720"/>
        <w:contextualSpacing/>
        <w:jc w:val="both"/>
        <w:rPr>
          <w:rFonts w:eastAsia="Times New Roman" w:cs="Times New Roman"/>
          <w:szCs w:val="24"/>
        </w:rPr>
      </w:pPr>
    </w:p>
    <w:p w14:paraId="14AC5ECD" w14:textId="77777777" w:rsidR="001812B4" w:rsidRDefault="001812B4">
      <w:pPr>
        <w:spacing w:line="600" w:lineRule="auto"/>
        <w:ind w:firstLine="720"/>
        <w:contextualSpacing/>
        <w:jc w:val="both"/>
        <w:rPr>
          <w:rFonts w:eastAsia="Times New Roman" w:cs="Times New Roman"/>
          <w:szCs w:val="24"/>
        </w:rPr>
      </w:pPr>
    </w:p>
    <w:sectPr w:rsidR="0018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ocumentProtection w:edit="trackedChanges" w:enforcement="1" w:cryptProviderType="rsaFull" w:cryptAlgorithmClass="hash" w:cryptAlgorithmType="typeAny" w:cryptAlgorithmSid="4" w:cryptSpinCount="50000" w:hash="X/ptY693OtYn1dqXfUcsjkB9zWc=" w:salt="VEMLj25kRqV5c9aNtq7W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2B4"/>
    <w:rsid w:val="001009A2"/>
    <w:rsid w:val="001812B4"/>
    <w:rsid w:val="00FE621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C53D9"/>
  <w15:docId w15:val="{519A43FC-8D04-4923-A3BC-8D8E494A2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573AC"/>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D573AC"/>
    <w:rPr>
      <w:rFonts w:ascii="Segoe UI" w:hAnsi="Segoe UI" w:cs="Segoe UI"/>
      <w:sz w:val="18"/>
      <w:szCs w:val="18"/>
    </w:rPr>
  </w:style>
  <w:style w:type="character" w:styleId="-">
    <w:name w:val="Hyperlink"/>
    <w:basedOn w:val="a0"/>
    <w:uiPriority w:val="99"/>
    <w:semiHidden/>
    <w:unhideWhenUsed/>
    <w:rsid w:val="00594DD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hyperlink" Target="http://www.hellenicparliament.gr/UserFiles/510129c4-d278-40e7-8009-e77fc230adef/&#928;&#927;&#929;&#921;&#931;&#924;&#913;%20&#917;&#926;&#917;&#932;&#913;&#931;&#932;&#921;&#922;&#919;&#931;%20&#916;&#921;&#917;&#929;&#917;&#933;&#925;&#919;&#931;&#919;%20&#925;&#927;&#924;&#921;&#924;&#927;&#932;&#919;&#932;&#913;&#931;%20&#916;&#913;&#925;&#917;&#921;&#927;&#916;&#927;&#932;&#919;&#931;&#919;&#931;%20&#922;&#927;&#924;&#924;&#913;&#932;&#937;&#925;%202017.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392</MetadataID>
    <Session xmlns="641f345b-441b-4b81-9152-adc2e73ba5e1">Β´</Session>
    <Date xmlns="641f345b-441b-4b81-9152-adc2e73ba5e1">2017-01-31T22:00:00+00:00</Date>
    <Status xmlns="641f345b-441b-4b81-9152-adc2e73ba5e1">
      <Url>http://srv-sp1/praktika/Lists/Incoming_Metadata/EditForm.aspx?ID=392&amp;Source=/praktika/Recordings_Library/Forms/AllItems.aspx</Url>
      <Description>Δημοσιεύτηκε</Description>
    </Status>
    <Meeting xmlns="641f345b-441b-4b81-9152-adc2e73ba5e1">ΞΣΤ´</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3BACC15-789A-4883-8A8D-170C32AE2E94}">
  <ds:schemaRefs>
    <ds:schemaRef ds:uri="http://purl.org/dc/terms/"/>
    <ds:schemaRef ds:uri="http://purl.org/dc/elements/1.1/"/>
    <ds:schemaRef ds:uri="http://purl.org/dc/dcmitype/"/>
    <ds:schemaRef ds:uri="641f345b-441b-4b81-9152-adc2e73ba5e1"/>
    <ds:schemaRef ds:uri="http://schemas.openxmlformats.org/package/2006/metadata/core-properties"/>
    <ds:schemaRef ds:uri="http://schemas.microsoft.com/office/2006/metadata/properties"/>
    <ds:schemaRef ds:uri="http://schemas.microsoft.com/office/2006/documentManagement/type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A47FDA4F-23F3-4DF7-AACB-A624C61C62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AE814F5-C924-441B-8F17-A6AE1AB583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600</Pages>
  <Words>113704</Words>
  <Characters>614003</Characters>
  <Application>Microsoft Office Word</Application>
  <DocSecurity>0</DocSecurity>
  <Lines>5116</Lines>
  <Paragraphs>1452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726255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2017-02-07T18:23:00Z</dcterms:created>
  <dcterms:modified xsi:type="dcterms:W3CDTF">2017-02-07T18:23:00Z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