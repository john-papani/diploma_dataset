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E26EB" w14:textId="77777777" w:rsidR="00DE12DA" w:rsidRPr="00DE12DA" w:rsidRDefault="00DE12DA" w:rsidP="00DE12DA">
      <w:pPr>
        <w:spacing w:after="0" w:line="360" w:lineRule="auto"/>
        <w:rPr>
          <w:ins w:id="0" w:author="Φλούδα Χριστίνα" w:date="2017-12-14T11:04:00Z"/>
          <w:rFonts w:eastAsia="Times New Roman"/>
          <w:szCs w:val="24"/>
          <w:lang w:eastAsia="en-US"/>
        </w:rPr>
      </w:pPr>
      <w:bookmarkStart w:id="1" w:name="_GoBack"/>
      <w:bookmarkEnd w:id="1"/>
      <w:ins w:id="2" w:author="Φλούδα Χριστίνα" w:date="2017-12-14T11:04:00Z">
        <w:r w:rsidRPr="00DE12D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E57DE62" w14:textId="77777777" w:rsidR="00DE12DA" w:rsidRPr="00DE12DA" w:rsidRDefault="00DE12DA" w:rsidP="00DE12DA">
      <w:pPr>
        <w:spacing w:after="0" w:line="360" w:lineRule="auto"/>
        <w:rPr>
          <w:ins w:id="3" w:author="Φλούδα Χριστίνα" w:date="2017-12-14T11:04:00Z"/>
          <w:rFonts w:eastAsia="Times New Roman"/>
          <w:szCs w:val="24"/>
          <w:lang w:eastAsia="en-US"/>
        </w:rPr>
      </w:pPr>
    </w:p>
    <w:p w14:paraId="0BFB4DB7" w14:textId="77777777" w:rsidR="00DE12DA" w:rsidRPr="00DE12DA" w:rsidRDefault="00DE12DA" w:rsidP="00DE12DA">
      <w:pPr>
        <w:spacing w:after="0" w:line="360" w:lineRule="auto"/>
        <w:rPr>
          <w:ins w:id="4" w:author="Φλούδα Χριστίνα" w:date="2017-12-14T11:04:00Z"/>
          <w:rFonts w:eastAsia="Times New Roman"/>
          <w:szCs w:val="24"/>
          <w:lang w:eastAsia="en-US"/>
        </w:rPr>
      </w:pPr>
      <w:ins w:id="5" w:author="Φλούδα Χριστίνα" w:date="2017-12-14T11:04:00Z">
        <w:r w:rsidRPr="00DE12DA">
          <w:rPr>
            <w:rFonts w:eastAsia="Times New Roman"/>
            <w:szCs w:val="24"/>
            <w:lang w:eastAsia="en-US"/>
          </w:rPr>
          <w:t>ΠΙΝΑΚΑΣ ΠΕΡΙΕΧΟΜΕΝΩΝ</w:t>
        </w:r>
      </w:ins>
    </w:p>
    <w:p w14:paraId="42E11F8D" w14:textId="77777777" w:rsidR="00DE12DA" w:rsidRPr="00DE12DA" w:rsidRDefault="00DE12DA" w:rsidP="00DE12DA">
      <w:pPr>
        <w:spacing w:after="0" w:line="360" w:lineRule="auto"/>
        <w:rPr>
          <w:ins w:id="6" w:author="Φλούδα Χριστίνα" w:date="2017-12-14T11:04:00Z"/>
          <w:rFonts w:eastAsia="Times New Roman"/>
          <w:szCs w:val="24"/>
          <w:lang w:eastAsia="en-US"/>
        </w:rPr>
      </w:pPr>
      <w:ins w:id="7" w:author="Φλούδα Χριστίνα" w:date="2017-12-14T11:04:00Z">
        <w:r w:rsidRPr="00DE12DA">
          <w:rPr>
            <w:rFonts w:eastAsia="Times New Roman"/>
            <w:szCs w:val="24"/>
            <w:lang w:eastAsia="en-US"/>
          </w:rPr>
          <w:t xml:space="preserve">ΙΖ΄ ΠΕΡΙΟΔΟΣ </w:t>
        </w:r>
      </w:ins>
    </w:p>
    <w:p w14:paraId="5184354B" w14:textId="77777777" w:rsidR="00DE12DA" w:rsidRPr="00DE12DA" w:rsidRDefault="00DE12DA" w:rsidP="00DE12DA">
      <w:pPr>
        <w:spacing w:after="0" w:line="360" w:lineRule="auto"/>
        <w:rPr>
          <w:ins w:id="8" w:author="Φλούδα Χριστίνα" w:date="2017-12-14T11:04:00Z"/>
          <w:rFonts w:eastAsia="Times New Roman"/>
          <w:szCs w:val="24"/>
          <w:lang w:eastAsia="en-US"/>
        </w:rPr>
      </w:pPr>
      <w:ins w:id="9" w:author="Φλούδα Χριστίνα" w:date="2017-12-14T11:04:00Z">
        <w:r w:rsidRPr="00DE12DA">
          <w:rPr>
            <w:rFonts w:eastAsia="Times New Roman"/>
            <w:szCs w:val="24"/>
            <w:lang w:eastAsia="en-US"/>
          </w:rPr>
          <w:t>ΠΡΟΕΔΡΕΥΟΜΕΝΗΣ ΚΟΙΝΟΒΟΥΛΕΥΤΙΚΗΣ ΔΗΜΟΚΡΑΤΙΑΣ</w:t>
        </w:r>
      </w:ins>
    </w:p>
    <w:p w14:paraId="57FD6C9D" w14:textId="77777777" w:rsidR="00DE12DA" w:rsidRPr="00DE12DA" w:rsidRDefault="00DE12DA" w:rsidP="00DE12DA">
      <w:pPr>
        <w:spacing w:after="0" w:line="360" w:lineRule="auto"/>
        <w:rPr>
          <w:ins w:id="10" w:author="Φλούδα Χριστίνα" w:date="2017-12-14T11:04:00Z"/>
          <w:rFonts w:eastAsia="Times New Roman"/>
          <w:szCs w:val="24"/>
          <w:lang w:eastAsia="en-US"/>
        </w:rPr>
      </w:pPr>
      <w:ins w:id="11" w:author="Φλούδα Χριστίνα" w:date="2017-12-14T11:04:00Z">
        <w:r w:rsidRPr="00DE12DA">
          <w:rPr>
            <w:rFonts w:eastAsia="Times New Roman"/>
            <w:szCs w:val="24"/>
            <w:lang w:eastAsia="en-US"/>
          </w:rPr>
          <w:t>ΣΥΝΟΔΟΣ Γ΄</w:t>
        </w:r>
      </w:ins>
    </w:p>
    <w:p w14:paraId="303CB23B" w14:textId="77777777" w:rsidR="00DE12DA" w:rsidRPr="00DE12DA" w:rsidRDefault="00DE12DA" w:rsidP="00DE12DA">
      <w:pPr>
        <w:spacing w:after="0" w:line="360" w:lineRule="auto"/>
        <w:rPr>
          <w:ins w:id="12" w:author="Φλούδα Χριστίνα" w:date="2017-12-14T11:04:00Z"/>
          <w:rFonts w:eastAsia="Times New Roman"/>
          <w:szCs w:val="24"/>
          <w:lang w:eastAsia="en-US"/>
        </w:rPr>
      </w:pPr>
    </w:p>
    <w:p w14:paraId="238E4A31" w14:textId="77777777" w:rsidR="00DE12DA" w:rsidRPr="00DE12DA" w:rsidRDefault="00DE12DA" w:rsidP="00DE12DA">
      <w:pPr>
        <w:spacing w:after="0" w:line="360" w:lineRule="auto"/>
        <w:rPr>
          <w:ins w:id="13" w:author="Φλούδα Χριστίνα" w:date="2017-12-14T11:04:00Z"/>
          <w:rFonts w:eastAsia="Times New Roman"/>
          <w:szCs w:val="24"/>
          <w:lang w:eastAsia="en-US"/>
        </w:rPr>
      </w:pPr>
      <w:ins w:id="14" w:author="Φλούδα Χριστίνα" w:date="2017-12-14T11:04:00Z">
        <w:r w:rsidRPr="00DE12DA">
          <w:rPr>
            <w:rFonts w:eastAsia="Times New Roman"/>
            <w:szCs w:val="24"/>
            <w:lang w:eastAsia="en-US"/>
          </w:rPr>
          <w:t>ΣΥΝΕΔΡΙΑΣΗ ΜΓ΄</w:t>
        </w:r>
      </w:ins>
    </w:p>
    <w:p w14:paraId="24C0FB97" w14:textId="77777777" w:rsidR="00DE12DA" w:rsidRPr="00DE12DA" w:rsidRDefault="00DE12DA" w:rsidP="00DE12DA">
      <w:pPr>
        <w:spacing w:after="0" w:line="360" w:lineRule="auto"/>
        <w:rPr>
          <w:ins w:id="15" w:author="Φλούδα Χριστίνα" w:date="2017-12-14T11:04:00Z"/>
          <w:rFonts w:eastAsia="Times New Roman"/>
          <w:szCs w:val="24"/>
          <w:lang w:eastAsia="en-US"/>
        </w:rPr>
      </w:pPr>
      <w:ins w:id="16" w:author="Φλούδα Χριστίνα" w:date="2017-12-14T11:04:00Z">
        <w:r w:rsidRPr="00DE12DA">
          <w:rPr>
            <w:rFonts w:eastAsia="Times New Roman"/>
            <w:szCs w:val="24"/>
            <w:lang w:eastAsia="en-US"/>
          </w:rPr>
          <w:t>Παρασκευή  8 Δεκεμβρίου 2017</w:t>
        </w:r>
      </w:ins>
    </w:p>
    <w:p w14:paraId="1A8095C4" w14:textId="77777777" w:rsidR="00DE12DA" w:rsidRPr="00DE12DA" w:rsidRDefault="00DE12DA" w:rsidP="00DE12DA">
      <w:pPr>
        <w:spacing w:after="0" w:line="360" w:lineRule="auto"/>
        <w:rPr>
          <w:ins w:id="17" w:author="Φλούδα Χριστίνα" w:date="2017-12-14T11:04:00Z"/>
          <w:rFonts w:eastAsia="Times New Roman"/>
          <w:szCs w:val="24"/>
          <w:lang w:eastAsia="en-US"/>
        </w:rPr>
      </w:pPr>
    </w:p>
    <w:p w14:paraId="51FE45BC" w14:textId="77777777" w:rsidR="00DE12DA" w:rsidRPr="00DE12DA" w:rsidRDefault="00DE12DA" w:rsidP="00DE12DA">
      <w:pPr>
        <w:spacing w:after="0" w:line="360" w:lineRule="auto"/>
        <w:rPr>
          <w:ins w:id="18" w:author="Φλούδα Χριστίνα" w:date="2017-12-14T11:04:00Z"/>
          <w:rFonts w:eastAsia="Times New Roman"/>
          <w:szCs w:val="24"/>
          <w:lang w:eastAsia="en-US"/>
        </w:rPr>
      </w:pPr>
      <w:ins w:id="19" w:author="Φλούδα Χριστίνα" w:date="2017-12-14T11:04:00Z">
        <w:r w:rsidRPr="00DE12DA">
          <w:rPr>
            <w:rFonts w:eastAsia="Times New Roman"/>
            <w:szCs w:val="24"/>
            <w:lang w:eastAsia="en-US"/>
          </w:rPr>
          <w:t>ΘΕΜΑΤΑ</w:t>
        </w:r>
      </w:ins>
    </w:p>
    <w:p w14:paraId="22C62CB8" w14:textId="77777777" w:rsidR="00DE12DA" w:rsidRPr="00DE12DA" w:rsidRDefault="00DE12DA" w:rsidP="00DE12DA">
      <w:pPr>
        <w:spacing w:after="0" w:line="360" w:lineRule="auto"/>
        <w:rPr>
          <w:ins w:id="20" w:author="Φλούδα Χριστίνα" w:date="2017-12-14T11:04:00Z"/>
          <w:rFonts w:eastAsia="Times New Roman"/>
          <w:szCs w:val="24"/>
          <w:lang w:eastAsia="en-US"/>
        </w:rPr>
      </w:pPr>
      <w:ins w:id="21" w:author="Φλούδα Χριστίνα" w:date="2017-12-14T11:04:00Z">
        <w:r w:rsidRPr="00DE12DA">
          <w:rPr>
            <w:rFonts w:eastAsia="Times New Roman"/>
            <w:szCs w:val="24"/>
            <w:lang w:eastAsia="en-US"/>
          </w:rPr>
          <w:t xml:space="preserve"> </w:t>
        </w:r>
        <w:r w:rsidRPr="00DE12DA">
          <w:rPr>
            <w:rFonts w:eastAsia="Times New Roman"/>
            <w:szCs w:val="24"/>
            <w:lang w:eastAsia="en-US"/>
          </w:rPr>
          <w:br/>
          <w:t xml:space="preserve">Α. ΕΙΔΙΚΑ ΘΕΜΑΤΑ </w:t>
        </w:r>
        <w:r w:rsidRPr="00DE12DA">
          <w:rPr>
            <w:rFonts w:eastAsia="Times New Roman"/>
            <w:szCs w:val="24"/>
            <w:lang w:eastAsia="en-US"/>
          </w:rPr>
          <w:br/>
          <w:t xml:space="preserve">Επί διαδικαστικού θέματος, σελ. </w:t>
        </w:r>
        <w:r w:rsidRPr="00DE12DA">
          <w:rPr>
            <w:rFonts w:eastAsia="Times New Roman"/>
            <w:szCs w:val="24"/>
            <w:lang w:eastAsia="en-US"/>
          </w:rPr>
          <w:br/>
          <w:t xml:space="preserve"> </w:t>
        </w:r>
        <w:r w:rsidRPr="00DE12DA">
          <w:rPr>
            <w:rFonts w:eastAsia="Times New Roman"/>
            <w:szCs w:val="24"/>
            <w:lang w:eastAsia="en-US"/>
          </w:rPr>
          <w:br/>
          <w:t xml:space="preserve">Β. ΚΟΙΝΟΒΟΥΛΕΥΤΙΚΟΣ ΕΛΕΓΧΟΣ </w:t>
        </w:r>
        <w:r w:rsidRPr="00DE12DA">
          <w:rPr>
            <w:rFonts w:eastAsia="Times New Roman"/>
            <w:szCs w:val="24"/>
            <w:lang w:eastAsia="en-US"/>
          </w:rPr>
          <w:br/>
          <w:t xml:space="preserve">1. Ανακοίνωση αναφορών, σελ. </w:t>
        </w:r>
        <w:r w:rsidRPr="00DE12DA">
          <w:rPr>
            <w:rFonts w:eastAsia="Times New Roman"/>
            <w:szCs w:val="24"/>
            <w:lang w:eastAsia="en-US"/>
          </w:rPr>
          <w:br/>
          <w:t>2. Συζήτηση επικαίρων ερωτήσεων:</w:t>
        </w:r>
        <w:r w:rsidRPr="00DE12DA">
          <w:rPr>
            <w:rFonts w:eastAsia="Times New Roman"/>
            <w:szCs w:val="24"/>
            <w:lang w:eastAsia="en-US"/>
          </w:rPr>
          <w:br/>
          <w:t xml:space="preserve">    Προς τον Υπουργό Περιβάλλοντος και Ενέργειας:</w:t>
        </w:r>
        <w:r w:rsidRPr="00DE12DA">
          <w:rPr>
            <w:rFonts w:eastAsia="Times New Roman"/>
            <w:szCs w:val="24"/>
            <w:lang w:eastAsia="en-US"/>
          </w:rPr>
          <w:br/>
          <w:t xml:space="preserve">       i. με θέμα: «</w:t>
        </w:r>
        <w:proofErr w:type="spellStart"/>
        <w:r w:rsidRPr="00DE12DA">
          <w:rPr>
            <w:rFonts w:eastAsia="Times New Roman"/>
            <w:szCs w:val="24"/>
            <w:lang w:eastAsia="en-US"/>
          </w:rPr>
          <w:t>Μυδοκαλλιέργειες</w:t>
        </w:r>
        <w:proofErr w:type="spellEnd"/>
        <w:r w:rsidRPr="00DE12DA">
          <w:rPr>
            <w:rFonts w:eastAsia="Times New Roman"/>
            <w:szCs w:val="24"/>
            <w:lang w:eastAsia="en-US"/>
          </w:rPr>
          <w:t xml:space="preserve">: Σημαντικές απώλειες εσόδων για το δημόσιο η αδυναμία νέων </w:t>
        </w:r>
        <w:proofErr w:type="spellStart"/>
        <w:r w:rsidRPr="00DE12DA">
          <w:rPr>
            <w:rFonts w:eastAsia="Times New Roman"/>
            <w:szCs w:val="24"/>
            <w:lang w:eastAsia="en-US"/>
          </w:rPr>
          <w:t>αδειοδοτήσεων</w:t>
        </w:r>
        <w:proofErr w:type="spellEnd"/>
        <w:r w:rsidRPr="00DE12DA">
          <w:rPr>
            <w:rFonts w:eastAsia="Times New Roman"/>
            <w:szCs w:val="24"/>
            <w:lang w:eastAsia="en-US"/>
          </w:rPr>
          <w:t xml:space="preserve"> και οι παράνομες δραστηριότητες», σελ. </w:t>
        </w:r>
        <w:r w:rsidRPr="00DE12DA">
          <w:rPr>
            <w:rFonts w:eastAsia="Times New Roman"/>
            <w:szCs w:val="24"/>
            <w:lang w:eastAsia="en-US"/>
          </w:rPr>
          <w:br/>
          <w:t xml:space="preserve">       </w:t>
        </w:r>
        <w:proofErr w:type="spellStart"/>
        <w:r w:rsidRPr="00DE12DA">
          <w:rPr>
            <w:rFonts w:eastAsia="Times New Roman"/>
            <w:szCs w:val="24"/>
            <w:lang w:eastAsia="en-US"/>
          </w:rPr>
          <w:t>ii</w:t>
        </w:r>
        <w:proofErr w:type="spellEnd"/>
        <w:r w:rsidRPr="00DE12DA">
          <w:rPr>
            <w:rFonts w:eastAsia="Times New Roman"/>
            <w:szCs w:val="24"/>
            <w:lang w:eastAsia="en-US"/>
          </w:rPr>
          <w:t xml:space="preserve">. με θέμα: «Μη κάλυψη ατομικών αναγκών σε καυσόξυλα κατά παράβαση του νόμου», σελ. </w:t>
        </w:r>
        <w:r w:rsidRPr="00DE12DA">
          <w:rPr>
            <w:rFonts w:eastAsia="Times New Roman"/>
            <w:szCs w:val="24"/>
            <w:lang w:eastAsia="en-US"/>
          </w:rPr>
          <w:br/>
        </w:r>
      </w:ins>
    </w:p>
    <w:p w14:paraId="27AE4625" w14:textId="77777777" w:rsidR="00DE12DA" w:rsidRPr="00DE12DA" w:rsidRDefault="00DE12DA" w:rsidP="00DE12DA">
      <w:pPr>
        <w:spacing w:after="0" w:line="360" w:lineRule="auto"/>
        <w:rPr>
          <w:ins w:id="22" w:author="Φλούδα Χριστίνα" w:date="2017-12-14T11:04:00Z"/>
          <w:rFonts w:eastAsia="Times New Roman"/>
          <w:szCs w:val="24"/>
          <w:lang w:eastAsia="en-US"/>
        </w:rPr>
      </w:pPr>
      <w:ins w:id="23" w:author="Φλούδα Χριστίνα" w:date="2017-12-14T11:04:00Z">
        <w:r w:rsidRPr="00DE12DA">
          <w:rPr>
            <w:rFonts w:eastAsia="Times New Roman"/>
            <w:szCs w:val="24"/>
            <w:lang w:eastAsia="en-US"/>
          </w:rPr>
          <w:t>ΠΡΟΕΔΡΕΥΩΝ</w:t>
        </w:r>
      </w:ins>
    </w:p>
    <w:p w14:paraId="63C5AEDD" w14:textId="77777777" w:rsidR="00DE12DA" w:rsidRPr="00DE12DA" w:rsidRDefault="00DE12DA" w:rsidP="00DE12DA">
      <w:pPr>
        <w:spacing w:after="0" w:line="360" w:lineRule="auto"/>
        <w:rPr>
          <w:ins w:id="24" w:author="Φλούδα Χριστίνα" w:date="2017-12-14T11:04:00Z"/>
          <w:rFonts w:eastAsia="Times New Roman"/>
          <w:szCs w:val="24"/>
          <w:lang w:eastAsia="en-US"/>
        </w:rPr>
      </w:pPr>
    </w:p>
    <w:p w14:paraId="31D241AF" w14:textId="77777777" w:rsidR="00DE12DA" w:rsidRPr="00DE12DA" w:rsidRDefault="00DE12DA" w:rsidP="00DE12DA">
      <w:pPr>
        <w:spacing w:after="0" w:line="360" w:lineRule="auto"/>
        <w:rPr>
          <w:ins w:id="25" w:author="Φλούδα Χριστίνα" w:date="2017-12-14T11:04:00Z"/>
          <w:rFonts w:eastAsia="Times New Roman"/>
          <w:szCs w:val="24"/>
          <w:lang w:eastAsia="en-US"/>
        </w:rPr>
      </w:pPr>
      <w:ins w:id="26" w:author="Φλούδα Χριστίνα" w:date="2017-12-14T11:04:00Z">
        <w:r w:rsidRPr="00DE12DA">
          <w:rPr>
            <w:rFonts w:eastAsia="Times New Roman"/>
            <w:szCs w:val="24"/>
            <w:lang w:eastAsia="en-US"/>
          </w:rPr>
          <w:t>ΚΑΚΛΑΜΑΝΗΣ Ν. , σελ.</w:t>
        </w:r>
        <w:r w:rsidRPr="00DE12DA">
          <w:rPr>
            <w:rFonts w:eastAsia="Times New Roman"/>
            <w:szCs w:val="24"/>
            <w:lang w:eastAsia="en-US"/>
          </w:rPr>
          <w:br/>
        </w:r>
      </w:ins>
    </w:p>
    <w:p w14:paraId="6A2E918A" w14:textId="77777777" w:rsidR="00DE12DA" w:rsidRPr="00DE12DA" w:rsidRDefault="00DE12DA" w:rsidP="00DE12DA">
      <w:pPr>
        <w:spacing w:after="0" w:line="360" w:lineRule="auto"/>
        <w:rPr>
          <w:ins w:id="27" w:author="Φλούδα Χριστίνα" w:date="2017-12-14T11:04:00Z"/>
          <w:rFonts w:eastAsia="Times New Roman"/>
          <w:szCs w:val="24"/>
          <w:lang w:eastAsia="en-US"/>
        </w:rPr>
      </w:pPr>
    </w:p>
    <w:p w14:paraId="17925977" w14:textId="77777777" w:rsidR="00DE12DA" w:rsidRPr="00DE12DA" w:rsidRDefault="00DE12DA" w:rsidP="00DE12DA">
      <w:pPr>
        <w:spacing w:after="0" w:line="360" w:lineRule="auto"/>
        <w:rPr>
          <w:ins w:id="28" w:author="Φλούδα Χριστίνα" w:date="2017-12-14T11:04:00Z"/>
          <w:rFonts w:eastAsia="Times New Roman"/>
          <w:szCs w:val="24"/>
          <w:lang w:eastAsia="en-US"/>
        </w:rPr>
      </w:pPr>
      <w:ins w:id="29" w:author="Φλούδα Χριστίνα" w:date="2017-12-14T11:04:00Z">
        <w:r w:rsidRPr="00DE12DA">
          <w:rPr>
            <w:rFonts w:eastAsia="Times New Roman"/>
            <w:szCs w:val="24"/>
            <w:lang w:eastAsia="en-US"/>
          </w:rPr>
          <w:t>ΟΜΙΛΗΤΕΣ</w:t>
        </w:r>
      </w:ins>
    </w:p>
    <w:p w14:paraId="77AA073C" w14:textId="647EE725" w:rsidR="00DE12DA" w:rsidRDefault="00DE12DA" w:rsidP="00DE12DA">
      <w:pPr>
        <w:spacing w:after="0" w:line="600" w:lineRule="auto"/>
        <w:ind w:firstLine="720"/>
        <w:jc w:val="center"/>
        <w:rPr>
          <w:ins w:id="30" w:author="Φλούδα Χριστίνα" w:date="2017-12-14T11:04:00Z"/>
          <w:rFonts w:eastAsia="Times New Roman"/>
          <w:szCs w:val="24"/>
        </w:rPr>
      </w:pPr>
      <w:ins w:id="31" w:author="Φλούδα Χριστίνα" w:date="2017-12-14T11:04:00Z">
        <w:r w:rsidRPr="00DE12DA">
          <w:rPr>
            <w:rFonts w:eastAsia="Times New Roman"/>
            <w:szCs w:val="24"/>
            <w:lang w:eastAsia="en-US"/>
          </w:rPr>
          <w:br/>
          <w:t>Α. Επί διαδικαστικού θέματος:</w:t>
        </w:r>
        <w:r w:rsidRPr="00DE12DA">
          <w:rPr>
            <w:rFonts w:eastAsia="Times New Roman"/>
            <w:szCs w:val="24"/>
            <w:lang w:eastAsia="en-US"/>
          </w:rPr>
          <w:br/>
          <w:t>ΚΑΚΛΑΜΑΝΗΣ Ν. , σελ.</w:t>
        </w:r>
        <w:r w:rsidRPr="00DE12DA">
          <w:rPr>
            <w:rFonts w:eastAsia="Times New Roman"/>
            <w:szCs w:val="24"/>
            <w:lang w:eastAsia="en-US"/>
          </w:rPr>
          <w:br/>
        </w:r>
        <w:r w:rsidRPr="00DE12DA">
          <w:rPr>
            <w:rFonts w:eastAsia="Times New Roman"/>
            <w:szCs w:val="24"/>
            <w:lang w:eastAsia="en-US"/>
          </w:rPr>
          <w:br/>
          <w:t>Β. Επί των επικαίρων ερωτήσεων:</w:t>
        </w:r>
        <w:r w:rsidRPr="00DE12DA">
          <w:rPr>
            <w:rFonts w:eastAsia="Times New Roman"/>
            <w:szCs w:val="24"/>
            <w:lang w:eastAsia="en-US"/>
          </w:rPr>
          <w:br/>
          <w:t>ΓΕΩΡΓΑΝΤΑΣ Γ. , σελ.</w:t>
        </w:r>
        <w:r w:rsidRPr="00DE12DA">
          <w:rPr>
            <w:rFonts w:eastAsia="Times New Roman"/>
            <w:szCs w:val="24"/>
            <w:lang w:eastAsia="en-US"/>
          </w:rPr>
          <w:br/>
          <w:t>ΜΑΡΔΑΣ Δ. , σελ.</w:t>
        </w:r>
        <w:r w:rsidRPr="00DE12DA">
          <w:rPr>
            <w:rFonts w:eastAsia="Times New Roman"/>
            <w:szCs w:val="24"/>
            <w:lang w:eastAsia="en-US"/>
          </w:rPr>
          <w:br/>
          <w:t>ΦΑΜΕΛΛΟΣ Σ. , σελ.</w:t>
        </w:r>
      </w:ins>
    </w:p>
    <w:p w14:paraId="2039E373" w14:textId="77777777" w:rsidR="00D64DC4" w:rsidRDefault="00DE12DA">
      <w:pPr>
        <w:spacing w:after="0" w:line="600" w:lineRule="auto"/>
        <w:ind w:firstLine="720"/>
        <w:jc w:val="center"/>
        <w:rPr>
          <w:rFonts w:eastAsia="Times New Roman"/>
          <w:szCs w:val="24"/>
        </w:rPr>
      </w:pPr>
      <w:r>
        <w:rPr>
          <w:rFonts w:eastAsia="Times New Roman"/>
          <w:szCs w:val="24"/>
        </w:rPr>
        <w:t>ΠΡΑΚΤΙΚΑ ΒΟΥΛΗΣ</w:t>
      </w:r>
    </w:p>
    <w:p w14:paraId="2039E374" w14:textId="77777777" w:rsidR="00D64DC4" w:rsidRDefault="00DE12DA">
      <w:pPr>
        <w:spacing w:after="0" w:line="600" w:lineRule="auto"/>
        <w:ind w:firstLine="720"/>
        <w:jc w:val="center"/>
        <w:rPr>
          <w:rFonts w:eastAsia="Times New Roman"/>
          <w:szCs w:val="24"/>
        </w:rPr>
      </w:pPr>
      <w:r>
        <w:rPr>
          <w:rFonts w:eastAsia="Times New Roman"/>
          <w:szCs w:val="24"/>
        </w:rPr>
        <w:t xml:space="preserve">ΙΖ΄ ΠΕΡΙΟΔΟΣ </w:t>
      </w:r>
    </w:p>
    <w:p w14:paraId="2039E375" w14:textId="77777777" w:rsidR="00D64DC4" w:rsidRDefault="00DE12D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039E376" w14:textId="77777777" w:rsidR="00D64DC4" w:rsidRDefault="00DE12DA">
      <w:pPr>
        <w:spacing w:after="0" w:line="600" w:lineRule="auto"/>
        <w:ind w:firstLine="720"/>
        <w:jc w:val="center"/>
        <w:rPr>
          <w:rFonts w:eastAsia="Times New Roman"/>
          <w:szCs w:val="24"/>
        </w:rPr>
      </w:pPr>
      <w:r>
        <w:rPr>
          <w:rFonts w:eastAsia="Times New Roman"/>
          <w:szCs w:val="24"/>
        </w:rPr>
        <w:t>ΣΥΝΟΔΟΣ Γ΄</w:t>
      </w:r>
    </w:p>
    <w:p w14:paraId="2039E377" w14:textId="77777777" w:rsidR="00D64DC4" w:rsidRDefault="00DE12DA">
      <w:pPr>
        <w:spacing w:after="0" w:line="600" w:lineRule="auto"/>
        <w:ind w:firstLine="720"/>
        <w:jc w:val="center"/>
        <w:rPr>
          <w:rFonts w:eastAsia="Times New Roman"/>
          <w:szCs w:val="24"/>
        </w:rPr>
      </w:pPr>
      <w:r>
        <w:rPr>
          <w:rFonts w:eastAsia="Times New Roman"/>
          <w:szCs w:val="24"/>
        </w:rPr>
        <w:t>ΣΥΝΕΔΡΙΑΣΗ ΜΓ΄</w:t>
      </w:r>
    </w:p>
    <w:p w14:paraId="2039E378" w14:textId="77777777" w:rsidR="00D64DC4" w:rsidRDefault="00DE12DA">
      <w:pPr>
        <w:spacing w:after="0" w:line="600" w:lineRule="auto"/>
        <w:ind w:firstLine="720"/>
        <w:jc w:val="center"/>
        <w:rPr>
          <w:rFonts w:eastAsia="Times New Roman"/>
          <w:szCs w:val="24"/>
        </w:rPr>
      </w:pPr>
      <w:r>
        <w:rPr>
          <w:rFonts w:eastAsia="Times New Roman"/>
          <w:szCs w:val="24"/>
        </w:rPr>
        <w:t>Παρασκευή 8 Δεκεμβρίου 2017</w:t>
      </w:r>
    </w:p>
    <w:p w14:paraId="2039E379" w14:textId="77777777" w:rsidR="00D64DC4" w:rsidRDefault="00DE12DA">
      <w:pPr>
        <w:spacing w:after="0" w:line="600" w:lineRule="auto"/>
        <w:ind w:firstLine="720"/>
        <w:jc w:val="both"/>
        <w:rPr>
          <w:rFonts w:eastAsia="Times New Roman"/>
          <w:szCs w:val="24"/>
        </w:rPr>
      </w:pPr>
      <w:r>
        <w:rPr>
          <w:rFonts w:eastAsia="Times New Roman"/>
          <w:szCs w:val="24"/>
        </w:rPr>
        <w:t xml:space="preserve">Αθήνα, σήμερα </w:t>
      </w:r>
      <w:r>
        <w:rPr>
          <w:rFonts w:eastAsia="Times New Roman"/>
          <w:szCs w:val="24"/>
        </w:rPr>
        <w:t>στις</w:t>
      </w:r>
      <w:r>
        <w:rPr>
          <w:rFonts w:eastAsia="Times New Roman"/>
          <w:szCs w:val="24"/>
        </w:rPr>
        <w:t xml:space="preserve"> 8 Δεκεμβρίου</w:t>
      </w:r>
      <w:r>
        <w:rPr>
          <w:rFonts w:eastAsia="Times New Roman"/>
          <w:szCs w:val="24"/>
        </w:rPr>
        <w:t>,</w:t>
      </w:r>
      <w:r>
        <w:rPr>
          <w:rFonts w:eastAsia="Times New Roman"/>
          <w:szCs w:val="24"/>
        </w:rPr>
        <w:t xml:space="preserve"> ημέρα Παρασκευή και ώρα 10.09΄</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B44CB">
        <w:rPr>
          <w:rFonts w:eastAsia="Times New Roman"/>
          <w:b/>
          <w:szCs w:val="24"/>
        </w:rPr>
        <w:t>ΝΙΚΗΤΑ ΚΑΚΛΑΜΑΝΗ</w:t>
      </w:r>
      <w:r w:rsidRPr="008E125E">
        <w:rPr>
          <w:rFonts w:eastAsia="Times New Roman"/>
          <w:szCs w:val="24"/>
        </w:rPr>
        <w:t>.</w:t>
      </w:r>
    </w:p>
    <w:p w14:paraId="2039E37A" w14:textId="77777777" w:rsidR="00D64DC4" w:rsidRDefault="00DE12DA">
      <w:pPr>
        <w:spacing w:after="0" w:line="600" w:lineRule="auto"/>
        <w:ind w:firstLine="720"/>
        <w:jc w:val="both"/>
        <w:rPr>
          <w:rFonts w:eastAsia="Times New Roman"/>
          <w:szCs w:val="24"/>
        </w:rPr>
      </w:pPr>
      <w:r>
        <w:rPr>
          <w:rFonts w:eastAsia="Times New Roman"/>
          <w:b/>
          <w:bCs/>
          <w:szCs w:val="24"/>
        </w:rPr>
        <w:t>ΠΡΟΕΔΡΕΥΩΝ (</w:t>
      </w:r>
      <w:r>
        <w:rPr>
          <w:rFonts w:eastAsia="Times New Roman"/>
          <w:b/>
          <w:szCs w:val="24"/>
        </w:rPr>
        <w:t>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14:paraId="2039E37B" w14:textId="77777777" w:rsidR="00D64DC4" w:rsidRDefault="00DE12DA">
      <w:pPr>
        <w:spacing w:after="0" w:line="600" w:lineRule="auto"/>
        <w:ind w:firstLine="720"/>
        <w:jc w:val="both"/>
        <w:rPr>
          <w:rFonts w:eastAsia="Times New Roman"/>
          <w:szCs w:val="24"/>
        </w:rPr>
      </w:pPr>
      <w:r>
        <w:rPr>
          <w:rFonts w:eastAsia="Times New Roman"/>
          <w:szCs w:val="24"/>
        </w:rPr>
        <w:t>Παρακαλείτα</w:t>
      </w:r>
      <w:r>
        <w:rPr>
          <w:rFonts w:eastAsia="Times New Roman"/>
          <w:szCs w:val="24"/>
        </w:rPr>
        <w:t>ι η κυρία Γραμματέας να ανακοινώσει τις αναφορές προς το Σώμα.</w:t>
      </w:r>
    </w:p>
    <w:p w14:paraId="2039E37C" w14:textId="77777777" w:rsidR="00D64DC4" w:rsidRDefault="00DE12DA">
      <w:pPr>
        <w:spacing w:after="0"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w:t>
      </w:r>
      <w:r>
        <w:rPr>
          <w:rFonts w:eastAsia="Times New Roman"/>
          <w:szCs w:val="24"/>
        </w:rPr>
        <w:t xml:space="preserve">. </w:t>
      </w:r>
      <w:r>
        <w:rPr>
          <w:rFonts w:eastAsia="Times New Roman"/>
          <w:szCs w:val="24"/>
        </w:rPr>
        <w:t xml:space="preserve">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2039E37D" w14:textId="77777777" w:rsidR="00D64DC4" w:rsidRDefault="00DE12DA">
      <w:pPr>
        <w:spacing w:after="0" w:line="600" w:lineRule="auto"/>
        <w:ind w:firstLine="720"/>
        <w:rPr>
          <w:rFonts w:eastAsia="Times New Roman"/>
          <w:color w:val="000000" w:themeColor="text1"/>
          <w:szCs w:val="24"/>
        </w:rPr>
      </w:pPr>
      <w:r w:rsidRPr="001A72D9">
        <w:rPr>
          <w:rFonts w:eastAsia="Times New Roman"/>
          <w:color w:val="000000" w:themeColor="text1"/>
          <w:szCs w:val="24"/>
        </w:rPr>
        <w:t>Α. ΚΑΤΑΘΕΣΗ ΑΝΑΦΟΡΩΝ</w:t>
      </w:r>
    </w:p>
    <w:p w14:paraId="2039E37E" w14:textId="77777777" w:rsidR="00D64DC4" w:rsidRDefault="00DE12DA">
      <w:pPr>
        <w:spacing w:after="0" w:line="600" w:lineRule="auto"/>
        <w:ind w:firstLine="720"/>
        <w:jc w:val="center"/>
        <w:rPr>
          <w:rFonts w:eastAsia="Times New Roman"/>
          <w:color w:val="FF0000"/>
          <w:szCs w:val="24"/>
        </w:rPr>
      </w:pPr>
      <w:r w:rsidRPr="007469BA">
        <w:rPr>
          <w:rFonts w:eastAsia="Times New Roman"/>
          <w:color w:val="FF0000"/>
          <w:szCs w:val="24"/>
        </w:rPr>
        <w:t>(ΝΑ ΜΠΕΙ Η ΣΕΛΙΔΑ 1</w:t>
      </w:r>
      <w:r w:rsidRPr="007469BA">
        <w:rPr>
          <w:rFonts w:eastAsia="Times New Roman"/>
          <w:color w:val="FF0000"/>
          <w:szCs w:val="24"/>
          <w:vertAlign w:val="superscript"/>
        </w:rPr>
        <w:t>α</w:t>
      </w:r>
      <w:r w:rsidRPr="007469BA">
        <w:rPr>
          <w:rFonts w:eastAsia="Times New Roman"/>
          <w:color w:val="FF0000"/>
          <w:szCs w:val="24"/>
        </w:rPr>
        <w:t>)</w:t>
      </w:r>
    </w:p>
    <w:p w14:paraId="2039E37F" w14:textId="77777777" w:rsidR="00D64DC4" w:rsidRDefault="00DE12DA">
      <w:pPr>
        <w:spacing w:after="0" w:line="600" w:lineRule="auto"/>
        <w:ind w:firstLine="720"/>
        <w:rPr>
          <w:rFonts w:eastAsia="Times New Roman"/>
          <w:szCs w:val="24"/>
        </w:rPr>
      </w:pPr>
      <w:r w:rsidRPr="0072438E">
        <w:rPr>
          <w:rFonts w:eastAsia="Times New Roman"/>
          <w:color w:val="000000" w:themeColor="text1"/>
          <w:szCs w:val="24"/>
        </w:rPr>
        <w:t>Β. ΑΠΑΝΤΗΣΕΙΣ ΥΠΟΥΡΓΩΝ ΣΕ ΕΡΩΤΗΣΕΙΣ ΒΟΥΛΕΥΤΩ</w:t>
      </w:r>
      <w:r w:rsidRPr="0072438E">
        <w:rPr>
          <w:rFonts w:eastAsia="Times New Roman"/>
          <w:color w:val="000000" w:themeColor="text1"/>
          <w:szCs w:val="24"/>
        </w:rPr>
        <w:t>Ν</w:t>
      </w:r>
    </w:p>
    <w:p w14:paraId="2039E380" w14:textId="77777777" w:rsidR="00D64DC4" w:rsidRDefault="00DE12DA">
      <w:pPr>
        <w:spacing w:after="0" w:line="600" w:lineRule="auto"/>
        <w:ind w:firstLine="720"/>
        <w:jc w:val="center"/>
        <w:rPr>
          <w:rFonts w:eastAsia="Times New Roman"/>
          <w:color w:val="FF0000"/>
          <w:szCs w:val="24"/>
        </w:rPr>
      </w:pPr>
      <w:r w:rsidRPr="007469BA">
        <w:rPr>
          <w:rFonts w:eastAsia="Times New Roman"/>
          <w:color w:val="FF0000"/>
          <w:szCs w:val="24"/>
        </w:rPr>
        <w:t>(</w:t>
      </w:r>
      <w:r w:rsidRPr="007469BA">
        <w:rPr>
          <w:rFonts w:eastAsia="Times New Roman"/>
          <w:color w:val="FF0000"/>
          <w:szCs w:val="24"/>
        </w:rPr>
        <w:t>ΝΑ ΜΠΕΙ Η ΣΕΛΙΔΑ</w:t>
      </w:r>
      <w:r w:rsidRPr="007469BA">
        <w:rPr>
          <w:rFonts w:eastAsia="Times New Roman"/>
          <w:color w:val="FF0000"/>
          <w:szCs w:val="24"/>
        </w:rPr>
        <w:t xml:space="preserve"> 1β)</w:t>
      </w:r>
    </w:p>
    <w:p w14:paraId="2039E381" w14:textId="77777777" w:rsidR="00D64DC4" w:rsidRDefault="00DE12DA">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Κυρίες και κύριοι συνάδελφοι, </w:t>
      </w:r>
      <w:r>
        <w:rPr>
          <w:rFonts w:eastAsia="Times New Roman"/>
          <w:szCs w:val="24"/>
        </w:rPr>
        <w:t xml:space="preserve">εισερχόμαστε </w:t>
      </w:r>
      <w:r>
        <w:rPr>
          <w:rFonts w:eastAsia="Times New Roman"/>
          <w:szCs w:val="24"/>
        </w:rPr>
        <w:t>στη συζήτηση των</w:t>
      </w:r>
    </w:p>
    <w:p w14:paraId="2039E382" w14:textId="77777777" w:rsidR="00D64DC4" w:rsidRDefault="00DE12DA">
      <w:pPr>
        <w:spacing w:after="0" w:line="600" w:lineRule="auto"/>
        <w:ind w:firstLine="720"/>
        <w:jc w:val="center"/>
        <w:rPr>
          <w:rFonts w:eastAsia="Times New Roman"/>
          <w:b/>
          <w:szCs w:val="24"/>
        </w:rPr>
      </w:pPr>
      <w:r>
        <w:rPr>
          <w:rFonts w:eastAsia="Times New Roman"/>
          <w:b/>
          <w:szCs w:val="24"/>
        </w:rPr>
        <w:t>ΕΠΙΚΑΙΡΩΝ ΕΡΩΤΗΣΕΩΝ</w:t>
      </w:r>
    </w:p>
    <w:p w14:paraId="2039E383" w14:textId="77777777" w:rsidR="00D64DC4" w:rsidRDefault="00DE12DA">
      <w:pPr>
        <w:spacing w:after="0" w:line="600" w:lineRule="auto"/>
        <w:ind w:firstLine="720"/>
        <w:jc w:val="both"/>
        <w:rPr>
          <w:rFonts w:eastAsia="Times New Roman"/>
          <w:bCs/>
        </w:rPr>
      </w:pPr>
      <w:r>
        <w:rPr>
          <w:rFonts w:eastAsia="Times New Roman"/>
          <w:bCs/>
        </w:rPr>
        <w:t xml:space="preserve">Πριν ξεκινήσουμε τη συζήτηση των προγραμματισμένων για σήμερα επικαίρων ερωτήσεων, </w:t>
      </w:r>
      <w:r>
        <w:rPr>
          <w:rFonts w:eastAsia="Times New Roman"/>
          <w:bCs/>
        </w:rPr>
        <w:t xml:space="preserve">έχω την τιμή να ανακοινώσω στο Σώμα </w:t>
      </w:r>
      <w:r>
        <w:rPr>
          <w:rFonts w:eastAsia="Times New Roman"/>
          <w:bCs/>
        </w:rPr>
        <w:t>τα εξής:</w:t>
      </w:r>
    </w:p>
    <w:p w14:paraId="2039E384"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Η πρώτη με αριθμό 522/4-12-2017 επίκαιρη ερώτηση δεύτερου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«Μεγάλοι κίνδυνοι για το μέλλον του προσ</w:t>
      </w:r>
      <w:r>
        <w:rPr>
          <w:rFonts w:eastAsia="Times New Roman" w:cs="Times New Roman"/>
          <w:szCs w:val="24"/>
        </w:rPr>
        <w:t>φυγικού από την λανθασμένη ασκούμενη πολιτική του Υπουργείου», δεν θα συζητηθεί λόγω κωλύματος του ερωτώντος Βουλευτή.</w:t>
      </w:r>
    </w:p>
    <w:p w14:paraId="2039E385"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Η τρίτη με αριθμό 488/1-12-2017 επίκαιρη ερώτηση πρώτου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bCs/>
          <w:szCs w:val="24"/>
        </w:rPr>
        <w:t>Οδυσσ</w:t>
      </w:r>
      <w:r>
        <w:rPr>
          <w:rFonts w:eastAsia="Times New Roman" w:cs="Times New Roman"/>
          <w:bCs/>
          <w:szCs w:val="24"/>
        </w:rPr>
        <w:t xml:space="preserve">έα Κωνσταντινόπουλου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με θέμα: «Απροστάτευτη η πρώτη κατοικία εν</w:t>
      </w:r>
      <w:r>
        <w:rPr>
          <w:rFonts w:eastAsia="Times New Roman" w:cs="Times New Roman"/>
          <w:szCs w:val="24"/>
        </w:rPr>
        <w:t xml:space="preserve"> </w:t>
      </w:r>
      <w:r>
        <w:rPr>
          <w:rFonts w:eastAsia="Times New Roman" w:cs="Times New Roman"/>
          <w:szCs w:val="24"/>
        </w:rPr>
        <w:t>όψει του κύματος πλειστηριασμών που ετοιμάζει η Κυβέρνηση και κα</w:t>
      </w:r>
      <w:r>
        <w:rPr>
          <w:rFonts w:eastAsia="Times New Roman" w:cs="Times New Roman"/>
          <w:szCs w:val="24"/>
        </w:rPr>
        <w:t>μ</w:t>
      </w:r>
      <w:r>
        <w:rPr>
          <w:rFonts w:eastAsia="Times New Roman" w:cs="Times New Roman"/>
          <w:szCs w:val="24"/>
        </w:rPr>
        <w:t>μία ρύθμιση για τα κόκκινα στεγαστικά δάνεια», δεν θα συζητηθεί λόγω κωλύματος του α</w:t>
      </w:r>
      <w:r>
        <w:rPr>
          <w:rFonts w:eastAsia="Times New Roman" w:cs="Times New Roman"/>
          <w:szCs w:val="24"/>
        </w:rPr>
        <w:t>ρμοδίου Υπουργού με αιτιολογία «κυβερνητική αποστολή».</w:t>
      </w:r>
    </w:p>
    <w:p w14:paraId="2039E386"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486/1-12-2017 επίκαιρη ερώτηση πρώτου κύκλου του Βουλευτή B΄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w:t>
      </w:r>
      <w:r>
        <w:rPr>
          <w:rFonts w:eastAsia="Times New Roman" w:cs="Times New Roman"/>
          <w:bCs/>
          <w:szCs w:val="24"/>
        </w:rPr>
        <w:lastRenderedPageBreak/>
        <w:t>μίας και Ανάπτυξης,</w:t>
      </w:r>
      <w:r>
        <w:rPr>
          <w:rFonts w:eastAsia="Times New Roman" w:cs="Times New Roman"/>
          <w:szCs w:val="24"/>
        </w:rPr>
        <w:t xml:space="preserve"> με θέμα: «Κανένα “λαϊκό” σπίτι στα χέρι</w:t>
      </w:r>
      <w:r>
        <w:rPr>
          <w:rFonts w:eastAsia="Times New Roman" w:cs="Times New Roman"/>
          <w:szCs w:val="24"/>
        </w:rPr>
        <w:t xml:space="preserve">α τραπεζίτη», δεν θα συζητηθεί λόγω κωλύματος του αρμοδίου Υπουργού με αιτιολογία «κυβερνητική αποστολή». </w:t>
      </w:r>
    </w:p>
    <w:p w14:paraId="2039E387"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Υπάρχει και η σχετική επιστολή από τον Γραμματέα του Υπουργικού Συμβουλίου.</w:t>
      </w:r>
    </w:p>
    <w:p w14:paraId="2039E388" w14:textId="77777777" w:rsidR="00D64DC4" w:rsidRDefault="00DE12DA">
      <w:pPr>
        <w:spacing w:after="0" w:line="600" w:lineRule="auto"/>
        <w:ind w:firstLine="720"/>
        <w:jc w:val="both"/>
        <w:rPr>
          <w:rFonts w:eastAsia="Times New Roman" w:cs="Times New Roman"/>
          <w:szCs w:val="24"/>
        </w:rPr>
      </w:pPr>
      <w:r w:rsidDel="008E125E">
        <w:rPr>
          <w:rFonts w:eastAsia="Times New Roman" w:cs="Times New Roman"/>
          <w:szCs w:val="24"/>
        </w:rPr>
        <w:t xml:space="preserve"> </w:t>
      </w:r>
    </w:p>
    <w:p w14:paraId="2039E389"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Ξεκινούμε, λοιπόν, 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πρώτη με αριθμό 570/5-12-2017 επίκαιρη ερώτηση πρώτου κύκλου του Βουλευτή Β΄ Θεσσαλονίκης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Μάρδα</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szCs w:val="24"/>
        </w:rPr>
        <w:t xml:space="preserve"> </w:t>
      </w:r>
      <w:r>
        <w:rPr>
          <w:rFonts w:eastAsia="Times New Roman" w:cs="Times New Roman"/>
          <w:szCs w:val="24"/>
        </w:rPr>
        <w:t>με θέμα: «</w:t>
      </w:r>
      <w:proofErr w:type="spellStart"/>
      <w:r>
        <w:rPr>
          <w:rFonts w:eastAsia="Times New Roman" w:cs="Times New Roman"/>
          <w:szCs w:val="24"/>
        </w:rPr>
        <w:t>Μυδοκαλλιέργειες</w:t>
      </w:r>
      <w:proofErr w:type="spellEnd"/>
      <w:r>
        <w:rPr>
          <w:rFonts w:eastAsia="Times New Roman" w:cs="Times New Roman"/>
          <w:szCs w:val="24"/>
        </w:rPr>
        <w:t>: Σημαντικές απώλειες εσόδων για τ</w:t>
      </w:r>
      <w:r>
        <w:rPr>
          <w:rFonts w:eastAsia="Times New Roman" w:cs="Times New Roman"/>
          <w:szCs w:val="24"/>
        </w:rPr>
        <w:t xml:space="preserve">ο δημόσιο η αδυναμία νέων </w:t>
      </w:r>
      <w:proofErr w:type="spellStart"/>
      <w:r>
        <w:rPr>
          <w:rFonts w:eastAsia="Times New Roman" w:cs="Times New Roman"/>
          <w:szCs w:val="24"/>
        </w:rPr>
        <w:t>αδειοδοτήσεων</w:t>
      </w:r>
      <w:proofErr w:type="spellEnd"/>
      <w:r>
        <w:rPr>
          <w:rFonts w:eastAsia="Times New Roman" w:cs="Times New Roman"/>
          <w:szCs w:val="24"/>
        </w:rPr>
        <w:t xml:space="preserve"> και οι παράνομες δραστηριότητες».</w:t>
      </w:r>
    </w:p>
    <w:p w14:paraId="2039E38A"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Όπως καταλαβαίνετε, θα έχετε άνεση χρόνου. Είναι δύο ερωτήσεις μόνο</w:t>
      </w:r>
      <w:r>
        <w:rPr>
          <w:rFonts w:eastAsia="Times New Roman" w:cs="Times New Roman"/>
          <w:szCs w:val="24"/>
        </w:rPr>
        <w:t xml:space="preserve"> που θα συζητηθούν.</w:t>
      </w:r>
    </w:p>
    <w:p w14:paraId="2039E38B"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Μάρδα</w:t>
      </w:r>
      <w:proofErr w:type="spellEnd"/>
      <w:r>
        <w:rPr>
          <w:rFonts w:eastAsia="Times New Roman" w:cs="Times New Roman"/>
          <w:szCs w:val="24"/>
        </w:rPr>
        <w:t>, έχετε τον λόγο για να αναπτύξετε την επίκαιρη ερώτηση.</w:t>
      </w:r>
    </w:p>
    <w:p w14:paraId="2039E38C"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Πρόεδρε, κύριε Υπουργέ, το θέμα προς ερώτηση, όπως αναφέρατε, είναι οι υδατοκαλλιέργειες και πιο συγκεκριμένα οι </w:t>
      </w:r>
      <w:proofErr w:type="spellStart"/>
      <w:r>
        <w:rPr>
          <w:rFonts w:eastAsia="Times New Roman" w:cs="Times New Roman"/>
          <w:szCs w:val="24"/>
        </w:rPr>
        <w:t>μυδοκαλλιέργειες</w:t>
      </w:r>
      <w:proofErr w:type="spellEnd"/>
      <w:r>
        <w:rPr>
          <w:rFonts w:eastAsia="Times New Roman" w:cs="Times New Roman"/>
          <w:szCs w:val="24"/>
        </w:rPr>
        <w:t xml:space="preserve">. Οι </w:t>
      </w:r>
      <w:proofErr w:type="spellStart"/>
      <w:r>
        <w:rPr>
          <w:rFonts w:eastAsia="Times New Roman" w:cs="Times New Roman"/>
          <w:szCs w:val="24"/>
        </w:rPr>
        <w:t>μυδοκαλλιέργειες</w:t>
      </w:r>
      <w:proofErr w:type="spellEnd"/>
      <w:r>
        <w:rPr>
          <w:rFonts w:eastAsia="Times New Roman" w:cs="Times New Roman"/>
          <w:szCs w:val="24"/>
        </w:rPr>
        <w:t xml:space="preserve"> είναι ένας πολύ δυναμικός κλάδος της ελληνικής οικονομίας. Ένας κλάδος, ο οποίος αναπτύσσεται, ένα</w:t>
      </w:r>
      <w:r>
        <w:rPr>
          <w:rFonts w:eastAsia="Times New Roman" w:cs="Times New Roman"/>
          <w:szCs w:val="24"/>
        </w:rPr>
        <w:t xml:space="preserve">ς εξωστρεφής κλάδος, ο οποίος όμως αντιμετωπίζει πολλά προβλήματα. </w:t>
      </w:r>
    </w:p>
    <w:p w14:paraId="2039E38D"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lastRenderedPageBreak/>
        <w:t>Αντιμετωπίζει πολλά προβλήματα από το 1999. Τότε, με τον ν.2742/1999 υπήρχαν προβλέψεις για τον τρόπο με τον οποίο έπρεπε να αναπτυχθούν οι υδατοκαλλιέργειες, αλλά από εκείνη την περίοδο έ</w:t>
      </w:r>
      <w:r>
        <w:rPr>
          <w:rFonts w:eastAsia="Times New Roman" w:cs="Times New Roman"/>
          <w:szCs w:val="24"/>
        </w:rPr>
        <w:t>ως το 2015 δεν έγινε το παραμικρό. Επί δεκαπέντε ολόκληρα χρόνια, αγκυλώσεις, δυσκαμψίες, γραφειοκρατία ήταν τα στοιχεία εκείνα, τα οποία οδήγησαν στη μη ολοκλήρωση των προβλέψεων τόσο του νόμου όσο και μεταγενέστερων διατάξεων.</w:t>
      </w:r>
    </w:p>
    <w:p w14:paraId="2039E38E"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Ο συγκεκριμένος νόμος και ο</w:t>
      </w:r>
      <w:r>
        <w:rPr>
          <w:rFonts w:eastAsia="Times New Roman" w:cs="Times New Roman"/>
          <w:szCs w:val="24"/>
        </w:rPr>
        <w:t xml:space="preserve">ι μεταγενέστερες διατάξεις προέβλεπαν ότι με το θεσμικό καθεστώς το οποίο εισήγαγαν, η </w:t>
      </w:r>
      <w:proofErr w:type="spellStart"/>
      <w:r>
        <w:rPr>
          <w:rFonts w:eastAsia="Times New Roman" w:cs="Times New Roman"/>
          <w:szCs w:val="24"/>
        </w:rPr>
        <w:t>μυδοκαλλιέργεια</w:t>
      </w:r>
      <w:proofErr w:type="spellEnd"/>
      <w:r>
        <w:rPr>
          <w:rFonts w:eastAsia="Times New Roman" w:cs="Times New Roman"/>
          <w:szCs w:val="24"/>
        </w:rPr>
        <w:t xml:space="preserve"> επιτρέπεται να ασκείται μόνο στις λεγόμενες «περιοχές οργανωμένης ανάπτυξης υδατοκαλλιεργειών», της ονομαζόμενης ΠΟΑΥ. Και συγχρόνως, προβλεπόταν η δημιο</w:t>
      </w:r>
      <w:r>
        <w:rPr>
          <w:rFonts w:eastAsia="Times New Roman" w:cs="Times New Roman"/>
          <w:szCs w:val="24"/>
        </w:rPr>
        <w:t>υργία ενός φορέα, ο οποίος θα αναλάμβανε τη διαχείριση και εποπτεία όλης αυτής της διαδικασίας.</w:t>
      </w:r>
    </w:p>
    <w:p w14:paraId="2039E38F"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Επί τόσα χρόνια δεν έγινε, όπως σημείωσα, το παραμικρό με αποτέλεσμα βέβαια να έχουμε την ανάπτυξη παράνομων εκμεταλλεύσεων, καθώς η διαδικασία της </w:t>
      </w:r>
      <w:proofErr w:type="spellStart"/>
      <w:r>
        <w:rPr>
          <w:rFonts w:eastAsia="Times New Roman" w:cs="Times New Roman"/>
          <w:szCs w:val="24"/>
        </w:rPr>
        <w:t>αδειοδότησης</w:t>
      </w:r>
      <w:proofErr w:type="spellEnd"/>
      <w:r>
        <w:rPr>
          <w:rFonts w:eastAsia="Times New Roman" w:cs="Times New Roman"/>
          <w:szCs w:val="24"/>
        </w:rPr>
        <w:t xml:space="preserve">, λόγω των προβλέψεων της νομοθεσίας, επί της ουσίας σταμάτησε το 1999, με την έννοια ότι δεν υπήρχαν εκείνες οι διαδικασίες, δεν είχαν τεθεί σε λειτουργία, έτσι ώστε να αρχίσει η ομαλή </w:t>
      </w:r>
      <w:proofErr w:type="spellStart"/>
      <w:r>
        <w:rPr>
          <w:rFonts w:eastAsia="Times New Roman" w:cs="Times New Roman"/>
          <w:szCs w:val="24"/>
        </w:rPr>
        <w:t>αδειοδότηση</w:t>
      </w:r>
      <w:proofErr w:type="spellEnd"/>
      <w:r>
        <w:rPr>
          <w:rFonts w:eastAsia="Times New Roman" w:cs="Times New Roman"/>
          <w:szCs w:val="24"/>
        </w:rPr>
        <w:t xml:space="preserve"> των </w:t>
      </w:r>
      <w:proofErr w:type="spellStart"/>
      <w:r>
        <w:rPr>
          <w:rFonts w:eastAsia="Times New Roman" w:cs="Times New Roman"/>
          <w:szCs w:val="24"/>
        </w:rPr>
        <w:t>μυδοκαλλιεργειών</w:t>
      </w:r>
      <w:proofErr w:type="spellEnd"/>
      <w:r>
        <w:rPr>
          <w:rFonts w:eastAsia="Times New Roman" w:cs="Times New Roman"/>
          <w:szCs w:val="24"/>
        </w:rPr>
        <w:t>.</w:t>
      </w:r>
    </w:p>
    <w:p w14:paraId="2039E390"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Στην περιοχή της Θεσσαλονίκης έχουμε</w:t>
      </w:r>
      <w:r>
        <w:rPr>
          <w:rFonts w:eastAsia="Times New Roman" w:cs="Times New Roman"/>
          <w:szCs w:val="24"/>
        </w:rPr>
        <w:t xml:space="preserve"> δύο περιοχές, που είναι τα Κύμινα και η Χαλάστρα, οι οποίες παράγουν υψηλής ποιότητας μύδια. Επί της ουσίας παράγουν το 80% </w:t>
      </w:r>
      <w:r>
        <w:rPr>
          <w:rFonts w:eastAsia="Times New Roman" w:cs="Times New Roman"/>
          <w:szCs w:val="24"/>
        </w:rPr>
        <w:t xml:space="preserve">του συνόλου </w:t>
      </w:r>
      <w:r>
        <w:rPr>
          <w:rFonts w:eastAsia="Times New Roman" w:cs="Times New Roman"/>
          <w:szCs w:val="24"/>
        </w:rPr>
        <w:t xml:space="preserve">της ελληνικής παραγωγής της χώρας. Είναι περιοχές, οι οποίες όπως καταλαβαίνετε, λόγω των κενών και της αδιαφορίας της </w:t>
      </w:r>
      <w:r>
        <w:rPr>
          <w:rFonts w:eastAsia="Times New Roman" w:cs="Times New Roman"/>
          <w:szCs w:val="24"/>
        </w:rPr>
        <w:t xml:space="preserve">πολιτείας επί τόσα </w:t>
      </w:r>
      <w:r>
        <w:rPr>
          <w:rFonts w:eastAsia="Times New Roman" w:cs="Times New Roman"/>
          <w:szCs w:val="24"/>
        </w:rPr>
        <w:lastRenderedPageBreak/>
        <w:t>χρόνια, από το 1999 έως το 2015, αντιμετωπίζουν πάρα πολλά προβλήματα εξαιτίας ανάπτυξης και παράνομων εκμεταλλεύσεων.</w:t>
      </w:r>
    </w:p>
    <w:p w14:paraId="2039E391"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Στο πλαίσιο των δικών μας προσπαθειών, έτσι ώστε να λυθεί το πρόβλημα, σε συνεργασία με τους </w:t>
      </w:r>
      <w:proofErr w:type="spellStart"/>
      <w:r>
        <w:rPr>
          <w:rFonts w:eastAsia="Times New Roman" w:cs="Times New Roman"/>
          <w:szCs w:val="24"/>
        </w:rPr>
        <w:t>μυδοκαλλιεργητές</w:t>
      </w:r>
      <w:proofErr w:type="spellEnd"/>
      <w:r>
        <w:rPr>
          <w:rFonts w:eastAsia="Times New Roman" w:cs="Times New Roman"/>
          <w:szCs w:val="24"/>
        </w:rPr>
        <w:t xml:space="preserve">, την </w:t>
      </w:r>
      <w:r>
        <w:rPr>
          <w:rFonts w:eastAsia="Times New Roman" w:cs="Times New Roman"/>
          <w:szCs w:val="24"/>
        </w:rPr>
        <w:t>περ</w:t>
      </w:r>
      <w:r>
        <w:rPr>
          <w:rFonts w:eastAsia="Times New Roman" w:cs="Times New Roman"/>
          <w:szCs w:val="24"/>
        </w:rPr>
        <w:t>ιφέρεια</w:t>
      </w:r>
      <w:r>
        <w:rPr>
          <w:rFonts w:eastAsia="Times New Roman" w:cs="Times New Roman"/>
          <w:szCs w:val="24"/>
        </w:rPr>
        <w:t>, την αποκεντρωμένη διοίκηση, που είχε εξειδικευμένα στελέχη και επιστήμονες, συντάξαμε μια μελέτη το προηγούμενο χρονικό διάστημα είκοσι δύο σελίδων, με τη βοήθεια της οποίας προτείναμε στο Υπουργείο, συμβάλλοντας έτσι ώστε να λυθεί το πρόβλημα, κά</w:t>
      </w:r>
      <w:r>
        <w:rPr>
          <w:rFonts w:eastAsia="Times New Roman" w:cs="Times New Roman"/>
          <w:szCs w:val="24"/>
        </w:rPr>
        <w:t>ποιες λύσεις, με σκοπό την απεμπλοκή όλου αυτού του προβλήματος και την επίλυσή του, έως τη σύσταση των φορέων των ΠΟΑΥ, έτσι ώστε να λυθεί το πρόβλημα κατά κύριο λόγο των παράνομων εκμεταλλεύσεων.</w:t>
      </w:r>
    </w:p>
    <w:p w14:paraId="2039E392"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Από εκεί και πέρα βέβαια, γνωρίζουμε ότι το Υπουργείο ασκε</w:t>
      </w:r>
      <w:r>
        <w:rPr>
          <w:rFonts w:eastAsia="Times New Roman" w:cs="Times New Roman"/>
          <w:szCs w:val="24"/>
        </w:rPr>
        <w:t xml:space="preserve">ί πιέσεις, έτσι ώστε να μπορέσει να επιλυθεί το πρόβλημα κατ’ αρχάς με τη σύσταση των λεγόμενων φορέων ΠΟΑΥ. </w:t>
      </w:r>
    </w:p>
    <w:p w14:paraId="2039E393"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Οι ερωτήσεις που τίθενται είναι οι εξής: Πώς προτίθεται το Υπουργείο να λύσει το πρόβλημα της </w:t>
      </w:r>
      <w:proofErr w:type="spellStart"/>
      <w:r>
        <w:rPr>
          <w:rFonts w:eastAsia="Times New Roman" w:cs="Times New Roman"/>
          <w:szCs w:val="24"/>
        </w:rPr>
        <w:t>αδειοδότησης</w:t>
      </w:r>
      <w:proofErr w:type="spellEnd"/>
      <w:r>
        <w:rPr>
          <w:rFonts w:eastAsia="Times New Roman" w:cs="Times New Roman"/>
          <w:szCs w:val="24"/>
        </w:rPr>
        <w:t xml:space="preserve"> νέων μονάδων </w:t>
      </w:r>
      <w:proofErr w:type="spellStart"/>
      <w:r>
        <w:rPr>
          <w:rFonts w:eastAsia="Times New Roman" w:cs="Times New Roman"/>
          <w:szCs w:val="24"/>
        </w:rPr>
        <w:t>μυδοκαλλιέργειας</w:t>
      </w:r>
      <w:proofErr w:type="spellEnd"/>
      <w:r>
        <w:rPr>
          <w:rFonts w:eastAsia="Times New Roman" w:cs="Times New Roman"/>
          <w:szCs w:val="24"/>
        </w:rPr>
        <w:t xml:space="preserve"> και με πο</w:t>
      </w:r>
      <w:r>
        <w:rPr>
          <w:rFonts w:eastAsia="Times New Roman" w:cs="Times New Roman"/>
          <w:szCs w:val="24"/>
        </w:rPr>
        <w:t>ιο τρόπο θα δοθεί η δυνατότητα επέκτασης της δυναμικότητας των ήδη νόμιμων μονάδων; Τι ενέργειες έχουν γίνει για την απεμπλοκή του κλάδου από το τέλμα στο οποίο βρίσκεται, η σύσταση του φορέα ΠΟΑΥ και με ποιο τρόπο θα αντιμετωπιστεί η παράνομη δραστηριότητ</w:t>
      </w:r>
      <w:r>
        <w:rPr>
          <w:rFonts w:eastAsia="Times New Roman" w:cs="Times New Roman"/>
          <w:szCs w:val="24"/>
        </w:rPr>
        <w:t xml:space="preserve">α; </w:t>
      </w:r>
    </w:p>
    <w:p w14:paraId="2039E394"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Ευχαριστώ.</w:t>
      </w:r>
    </w:p>
    <w:p w14:paraId="2039E395"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Υπουργέ, Θεσσαλονίκη γαρ. Πρέπει να απαντήσουμε και να το τελειώσουμε κιόλας στην </w:t>
      </w:r>
      <w:proofErr w:type="spellStart"/>
      <w:r>
        <w:rPr>
          <w:rFonts w:eastAsia="Times New Roman" w:cs="Times New Roman"/>
          <w:szCs w:val="24"/>
        </w:rPr>
        <w:t>πρωτολογία</w:t>
      </w:r>
      <w:proofErr w:type="spellEnd"/>
      <w:r>
        <w:rPr>
          <w:rFonts w:eastAsia="Times New Roman" w:cs="Times New Roman"/>
          <w:szCs w:val="24"/>
        </w:rPr>
        <w:t xml:space="preserve">. </w:t>
      </w:r>
    </w:p>
    <w:p w14:paraId="2039E396"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Θα προσπαθήσω, κύριε Πρόεδρε, πράγματ</w:t>
      </w:r>
      <w:r>
        <w:rPr>
          <w:rFonts w:eastAsia="Times New Roman" w:cs="Times New Roman"/>
          <w:szCs w:val="24"/>
        </w:rPr>
        <w:t>ι, γιατί τα περισσότερα τα ανέφερε ήδη ο αγαπητός συνάδελφος.</w:t>
      </w:r>
    </w:p>
    <w:p w14:paraId="2039E397"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Η καλλιέργεια μυδιών είναι ένας από τους σημαντικότερους κλάδους της πρωτογενούς παραγωγής στη χώρα μας. Η ετήσια παραγωγή ξεπερνά τους </w:t>
      </w:r>
      <w:r>
        <w:rPr>
          <w:rFonts w:eastAsia="Times New Roman" w:cs="Times New Roman"/>
          <w:szCs w:val="24"/>
        </w:rPr>
        <w:t>είκοσι πέντε χιλιάδες</w:t>
      </w:r>
      <w:r>
        <w:rPr>
          <w:rFonts w:eastAsia="Times New Roman" w:cs="Times New Roman"/>
          <w:szCs w:val="24"/>
        </w:rPr>
        <w:t xml:space="preserve"> τόνους ετησίως και πράγματι, το 80% </w:t>
      </w:r>
      <w:r>
        <w:rPr>
          <w:rFonts w:eastAsia="Times New Roman" w:cs="Times New Roman"/>
          <w:szCs w:val="24"/>
        </w:rPr>
        <w:t xml:space="preserve">με 90% παράγεται στον Θερμαϊκό Κόλπο, κύριε </w:t>
      </w:r>
      <w:proofErr w:type="spellStart"/>
      <w:r>
        <w:rPr>
          <w:rFonts w:eastAsia="Times New Roman" w:cs="Times New Roman"/>
          <w:szCs w:val="24"/>
        </w:rPr>
        <w:t>Μάρδα</w:t>
      </w:r>
      <w:proofErr w:type="spellEnd"/>
      <w:r>
        <w:rPr>
          <w:rFonts w:eastAsia="Times New Roman" w:cs="Times New Roman"/>
          <w:szCs w:val="24"/>
        </w:rPr>
        <w:t xml:space="preserve">. Από την Πιερία, την Ημαθία, από τα Κύμινα και τη Χαλάστρα βγαίνουν </w:t>
      </w:r>
      <w:r>
        <w:rPr>
          <w:rFonts w:eastAsia="Times New Roman" w:cs="Times New Roman"/>
          <w:szCs w:val="24"/>
        </w:rPr>
        <w:t xml:space="preserve">είκοσι </w:t>
      </w:r>
      <w:r>
        <w:rPr>
          <w:rFonts w:eastAsia="Times New Roman" w:cs="Times New Roman"/>
          <w:szCs w:val="24"/>
        </w:rPr>
        <w:t>μία</w:t>
      </w:r>
      <w:r>
        <w:rPr>
          <w:rFonts w:eastAsia="Times New Roman" w:cs="Times New Roman"/>
          <w:szCs w:val="24"/>
        </w:rPr>
        <w:t xml:space="preserve"> χιλιάδες</w:t>
      </w:r>
      <w:r>
        <w:rPr>
          <w:rFonts w:eastAsia="Times New Roman" w:cs="Times New Roman"/>
          <w:szCs w:val="24"/>
        </w:rPr>
        <w:t xml:space="preserve"> τόνοι. </w:t>
      </w:r>
    </w:p>
    <w:p w14:paraId="2039E398"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ο κλάδος αυτός εδώ και περίπου δεκαπέντε χρόνια αντιμετωπίζει σοβαρά προβλήματα στην </w:t>
      </w:r>
      <w:r>
        <w:rPr>
          <w:rFonts w:eastAsia="Times New Roman" w:cs="Times New Roman"/>
          <w:szCs w:val="24"/>
        </w:rPr>
        <w:t xml:space="preserve">οργάνωση με αδυναμία </w:t>
      </w:r>
      <w:proofErr w:type="spellStart"/>
      <w:r>
        <w:rPr>
          <w:rFonts w:eastAsia="Times New Roman" w:cs="Times New Roman"/>
          <w:szCs w:val="24"/>
        </w:rPr>
        <w:t>αδειοδότησης</w:t>
      </w:r>
      <w:proofErr w:type="spellEnd"/>
      <w:r>
        <w:rPr>
          <w:rFonts w:eastAsia="Times New Roman" w:cs="Times New Roman"/>
          <w:szCs w:val="24"/>
        </w:rPr>
        <w:t xml:space="preserve"> νέων μονάδων, ενώ υπάρχει και αυθαίρετη κατάληψη θαλάσσιων εκτάσεων και παράτυπη διακίνηση προϊόντων. Γνωρίζετε βέβαια -και το αναφέρατε- ότι με βάση τον νόμο του 1999 αυτή η δραστηριότητα μπορεί να γίνεται μόνο σε Περιοχέ</w:t>
      </w:r>
      <w:r>
        <w:rPr>
          <w:rFonts w:eastAsia="Times New Roman" w:cs="Times New Roman"/>
          <w:szCs w:val="24"/>
        </w:rPr>
        <w:t>ς Οργανωμένης Ανάπτυξης, οι οποίες ορίστηκαν από το 2011 και παρά τον αντίστοιχο νόμο του 2014 για την ανάπτυξη των υδατοκαλλιεργειών, κα</w:t>
      </w:r>
      <w:r>
        <w:rPr>
          <w:rFonts w:eastAsia="Times New Roman" w:cs="Times New Roman"/>
          <w:szCs w:val="24"/>
        </w:rPr>
        <w:t>μ</w:t>
      </w:r>
      <w:r>
        <w:rPr>
          <w:rFonts w:eastAsia="Times New Roman" w:cs="Times New Roman"/>
          <w:szCs w:val="24"/>
        </w:rPr>
        <w:t xml:space="preserve">μία ΠΟΑΥ σε ολόκληρη την ελληνική επικράτεια δεν έχει </w:t>
      </w:r>
      <w:proofErr w:type="spellStart"/>
      <w:r>
        <w:rPr>
          <w:rFonts w:eastAsia="Times New Roman" w:cs="Times New Roman"/>
          <w:szCs w:val="24"/>
        </w:rPr>
        <w:t>αδειοδοτηθεί</w:t>
      </w:r>
      <w:proofErr w:type="spellEnd"/>
      <w:r>
        <w:rPr>
          <w:rFonts w:eastAsia="Times New Roman" w:cs="Times New Roman"/>
          <w:szCs w:val="24"/>
        </w:rPr>
        <w:t>. Θεωρώ ότι αυτό ήταν αποτέλεσμα της έλλειψης πολιτι</w:t>
      </w:r>
      <w:r>
        <w:rPr>
          <w:rFonts w:eastAsia="Times New Roman" w:cs="Times New Roman"/>
          <w:szCs w:val="24"/>
        </w:rPr>
        <w:t xml:space="preserve">κής βούλησης για λύση των προβλημάτων της υδατοκαλλιέργειας εδώ και πολλά </w:t>
      </w:r>
      <w:r>
        <w:rPr>
          <w:rFonts w:eastAsia="Times New Roman" w:cs="Times New Roman"/>
          <w:szCs w:val="24"/>
        </w:rPr>
        <w:lastRenderedPageBreak/>
        <w:t>χρόνια, με αποτέλεσμα οι υδατοκαλλιεργητές να είναι δέσμιοι ενός νόμιμου, αλλά παράνομου πλαισίου, το οποίο εμπόδισε την ανάπτυξη του κλάδου, υποδαύλισε το μέλλον και άφησε παράλληλα</w:t>
      </w:r>
      <w:r>
        <w:rPr>
          <w:rFonts w:eastAsia="Times New Roman" w:cs="Times New Roman"/>
          <w:szCs w:val="24"/>
        </w:rPr>
        <w:t xml:space="preserve"> παράνομες δραστηριότητες με αδιαφάνεια και παρατυπίες, λόγω της απουσίας κανόνων και στη λειτουργία των μονάδων και με κινδύνους για το περιβάλλον. Και βέβαια, αυτοί που είχαν τη σωστή δραστηριότητα δεν ήταν ποτέ ελεύθεροι και δεν είχαν τη δυνατότητα να ε</w:t>
      </w:r>
      <w:r>
        <w:rPr>
          <w:rFonts w:eastAsia="Times New Roman" w:cs="Times New Roman"/>
          <w:szCs w:val="24"/>
        </w:rPr>
        <w:t>πενδύσουν.</w:t>
      </w:r>
    </w:p>
    <w:p w14:paraId="2039E399"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Στο πρώτο ερώτημά σας, λοιπόν, για το πώς λύνεται το πρόβλημα της </w:t>
      </w:r>
      <w:proofErr w:type="spellStart"/>
      <w:r>
        <w:rPr>
          <w:rFonts w:eastAsia="Times New Roman" w:cs="Times New Roman"/>
          <w:szCs w:val="24"/>
        </w:rPr>
        <w:t>αδειοδότησης</w:t>
      </w:r>
      <w:proofErr w:type="spellEnd"/>
      <w:r>
        <w:rPr>
          <w:rFonts w:eastAsia="Times New Roman" w:cs="Times New Roman"/>
          <w:szCs w:val="24"/>
        </w:rPr>
        <w:t xml:space="preserve"> νέων μονάδων και με ποιο τρόπο θα δοθεί η επέκταση της δυναμικότητας, η μόνη λύση είναι να υπάρχει ίδρυση των ΠΟΑΥ, γιατί αυτή απαιτείται και κατά την περιβαλλοντική </w:t>
      </w:r>
      <w:r>
        <w:rPr>
          <w:rFonts w:eastAsia="Times New Roman" w:cs="Times New Roman"/>
          <w:szCs w:val="24"/>
        </w:rPr>
        <w:t xml:space="preserve">νομοθεσία για τη </w:t>
      </w:r>
      <w:proofErr w:type="spellStart"/>
      <w:r>
        <w:rPr>
          <w:rFonts w:eastAsia="Times New Roman" w:cs="Times New Roman"/>
          <w:szCs w:val="24"/>
        </w:rPr>
        <w:t>χωροθέτηση</w:t>
      </w:r>
      <w:proofErr w:type="spellEnd"/>
      <w:r>
        <w:rPr>
          <w:rFonts w:eastAsia="Times New Roman" w:cs="Times New Roman"/>
          <w:szCs w:val="24"/>
        </w:rPr>
        <w:t xml:space="preserve"> των μονάδων. Δυστυχώς, το πολύ μεγάλο αγκάθι του παρελθόντος ήταν η μη θεσμοθετημένη ύπαρξη </w:t>
      </w:r>
      <w:proofErr w:type="spellStart"/>
      <w:r>
        <w:rPr>
          <w:rFonts w:eastAsia="Times New Roman" w:cs="Times New Roman"/>
          <w:szCs w:val="24"/>
        </w:rPr>
        <w:t>χωροθέτησης</w:t>
      </w:r>
      <w:proofErr w:type="spellEnd"/>
      <w:r>
        <w:rPr>
          <w:rFonts w:eastAsia="Times New Roman" w:cs="Times New Roman"/>
          <w:szCs w:val="24"/>
        </w:rPr>
        <w:t>, παρ’ ό,τι το 2011 έγινε το ειδικό πλαίσιο χωροταξικού σχεδιασμού και προσδιορίστηκαν ποιες είναι οι περιοχές που προβλεπότα</w:t>
      </w:r>
      <w:r>
        <w:rPr>
          <w:rFonts w:eastAsia="Times New Roman" w:cs="Times New Roman"/>
          <w:szCs w:val="24"/>
        </w:rPr>
        <w:t>ν η ανάπτυξη υδατοκαλλιεργειών. Από ό,τι βλέπω, σε κα</w:t>
      </w:r>
      <w:r>
        <w:rPr>
          <w:rFonts w:eastAsia="Times New Roman" w:cs="Times New Roman"/>
          <w:szCs w:val="24"/>
        </w:rPr>
        <w:t>μ</w:t>
      </w:r>
      <w:r>
        <w:rPr>
          <w:rFonts w:eastAsia="Times New Roman" w:cs="Times New Roman"/>
          <w:szCs w:val="24"/>
        </w:rPr>
        <w:t xml:space="preserve">μία από αυτές δεν προχώρησε και δεν υποβλήθηκε η αντίστοιχη μελέτη. </w:t>
      </w:r>
    </w:p>
    <w:p w14:paraId="2039E39A"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Ειδικότερα για την περιοχή του Θερμαϊκού, υπήρχαν δύο περιοχές: η μία της Πιερίας που πιάνει μέχρι και τα Κύμινα και η άλλη της Χαλάσ</w:t>
      </w:r>
      <w:r>
        <w:rPr>
          <w:rFonts w:eastAsia="Times New Roman" w:cs="Times New Roman"/>
          <w:szCs w:val="24"/>
        </w:rPr>
        <w:t>τρας-</w:t>
      </w:r>
      <w:proofErr w:type="spellStart"/>
      <w:r>
        <w:rPr>
          <w:rFonts w:eastAsia="Times New Roman" w:cs="Times New Roman"/>
          <w:szCs w:val="24"/>
        </w:rPr>
        <w:t>Μηχανιώνας</w:t>
      </w:r>
      <w:proofErr w:type="spellEnd"/>
      <w:r>
        <w:rPr>
          <w:rFonts w:eastAsia="Times New Roman" w:cs="Times New Roman"/>
          <w:szCs w:val="24"/>
        </w:rPr>
        <w:t xml:space="preserve">. Εδώ, λοιπόν, κι εμείς θεωρήσαμε, όπως εντοπίσατε κι εσείς, πολύ μεγάλο το πρόβλημα. Έτσι, την 1η Σεπτεμβρίου κάναμε μια πολύ μεγάλη σύσκεψη στη Θεσσαλονίκη που </w:t>
      </w:r>
      <w:r>
        <w:rPr>
          <w:rFonts w:eastAsia="Times New Roman" w:cs="Times New Roman"/>
          <w:szCs w:val="24"/>
        </w:rPr>
        <w:lastRenderedPageBreak/>
        <w:t>συμμετείχαν όλοι οι παραγωγοί, οι δήμοι, η αποκεντρωμένη περιφέρεια και αποφασί</w:t>
      </w:r>
      <w:r>
        <w:rPr>
          <w:rFonts w:eastAsia="Times New Roman" w:cs="Times New Roman"/>
          <w:szCs w:val="24"/>
        </w:rPr>
        <w:t>σαμε έναν πολύ συγκεκριμένο οδικό χάρτη, τον οποίο και σας ανακοινώνω:</w:t>
      </w:r>
    </w:p>
    <w:p w14:paraId="2039E39B"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Πρώτα από όλα, να προωθηθεί άμεσα από το Υπουργείο Περιβάλλοντος το σχέδιο του </w:t>
      </w:r>
      <w:r>
        <w:rPr>
          <w:rFonts w:eastAsia="Times New Roman" w:cs="Times New Roman"/>
          <w:szCs w:val="24"/>
        </w:rPr>
        <w:t xml:space="preserve">προεδρικού διατάγματος </w:t>
      </w:r>
      <w:r>
        <w:rPr>
          <w:rFonts w:eastAsia="Times New Roman" w:cs="Times New Roman"/>
          <w:szCs w:val="24"/>
        </w:rPr>
        <w:t xml:space="preserve">για την ΠΟΑΥ της Πιερίας, που ήταν και η πιο ώριμη και η πιο προχωρημένη. Ζητήσαμε </w:t>
      </w:r>
      <w:r>
        <w:rPr>
          <w:rFonts w:eastAsia="Times New Roman" w:cs="Times New Roman"/>
          <w:szCs w:val="24"/>
        </w:rPr>
        <w:t>τη δέσμευση στην αρχή Σεπτεμβρίου όλων των ενδιαφερόμενων δήμων για να συγκροτήσουν τον φορέα, γιατί όπως είπατε κι εσείς δεν είχαν συγκροτήσει φορέα. Είναι πάρα πολλά τα χρόνια, δεκαπέντε χρόνια, που έχει παραμείνει αυτή η εκκρεμότητα. Ζητήσαμε, επίσης, ν</w:t>
      </w:r>
      <w:r>
        <w:rPr>
          <w:rFonts w:eastAsia="Times New Roman" w:cs="Times New Roman"/>
          <w:szCs w:val="24"/>
        </w:rPr>
        <w:t xml:space="preserve">α υποβάλουν τη στρατηγική μελέτη περιβαλλοντικών επιπτώσεων. Ταυτόχρονα, προτείναμε να υπάρχει ειδική </w:t>
      </w:r>
      <w:proofErr w:type="spellStart"/>
      <w:r>
        <w:rPr>
          <w:rFonts w:eastAsia="Times New Roman" w:cs="Times New Roman"/>
          <w:szCs w:val="24"/>
        </w:rPr>
        <w:t>μοριοδότηση</w:t>
      </w:r>
      <w:proofErr w:type="spellEnd"/>
      <w:r>
        <w:rPr>
          <w:rFonts w:eastAsia="Times New Roman" w:cs="Times New Roman"/>
          <w:szCs w:val="24"/>
        </w:rPr>
        <w:t xml:space="preserve"> των νέων, των ανέργων, για να πάρουν νέα μερίδια, γιατί θα υπάρχουν </w:t>
      </w:r>
      <w:r>
        <w:rPr>
          <w:rFonts w:eastAsia="Times New Roman" w:cs="Times New Roman"/>
          <w:szCs w:val="24"/>
        </w:rPr>
        <w:t xml:space="preserve">πιθανοί </w:t>
      </w:r>
      <w:r>
        <w:rPr>
          <w:rFonts w:eastAsia="Times New Roman" w:cs="Times New Roman"/>
          <w:szCs w:val="24"/>
        </w:rPr>
        <w:t xml:space="preserve">χώροι και για τις νέες μονάδες </w:t>
      </w:r>
      <w:proofErr w:type="spellStart"/>
      <w:r>
        <w:rPr>
          <w:rFonts w:eastAsia="Times New Roman" w:cs="Times New Roman"/>
          <w:szCs w:val="24"/>
        </w:rPr>
        <w:t>μυδοκαλλιέργειας</w:t>
      </w:r>
      <w:proofErr w:type="spellEnd"/>
      <w:r>
        <w:rPr>
          <w:rFonts w:eastAsia="Times New Roman" w:cs="Times New Roman"/>
          <w:szCs w:val="24"/>
        </w:rPr>
        <w:t>. Ζητήσαμε, επίσης,</w:t>
      </w:r>
      <w:r>
        <w:rPr>
          <w:rFonts w:eastAsia="Times New Roman" w:cs="Times New Roman"/>
          <w:szCs w:val="24"/>
        </w:rPr>
        <w:t xml:space="preserve"> τη μετεγκατάσταση των ήδη «νόμιμα» υπαρχόντων στις νέες θέσεις. Διότι τώρα παραμένουν και στις παλιές, ρηχές θέσεις </w:t>
      </w:r>
      <w:proofErr w:type="spellStart"/>
      <w:r>
        <w:rPr>
          <w:rFonts w:eastAsia="Times New Roman" w:cs="Times New Roman"/>
          <w:szCs w:val="24"/>
        </w:rPr>
        <w:t>μυδοκαλλιέργειας</w:t>
      </w:r>
      <w:proofErr w:type="spellEnd"/>
      <w:r>
        <w:rPr>
          <w:rFonts w:eastAsia="Times New Roman" w:cs="Times New Roman"/>
          <w:szCs w:val="24"/>
        </w:rPr>
        <w:t>, που υπάρχει και το πρόβλημα με το μπλε καβούρι και κάποιοι καταλαμβάνουν και τις νέες, με αποτέλεσμα να έχουν διπλό φορτί</w:t>
      </w:r>
      <w:r>
        <w:rPr>
          <w:rFonts w:eastAsia="Times New Roman" w:cs="Times New Roman"/>
          <w:szCs w:val="24"/>
        </w:rPr>
        <w:t>ο στον ίδιο κόλπο, οπότε δεν υπάρχει τροφή για τα μύδια. Και έτσι, έχουμε χαμηλή παραγωγή φέτος. Ταυτόχρονα, ζητήσαμε και δεσμευτήκαμε για τη διαπίστευση του Εργαστηρίου Παθολογίας Υδρόβιων Οργανισμών. Επίσης, κάτι πολύ σημαντικό: Να συμμετέχουν οι παραγωγ</w:t>
      </w:r>
      <w:r>
        <w:rPr>
          <w:rFonts w:eastAsia="Times New Roman" w:cs="Times New Roman"/>
          <w:szCs w:val="24"/>
        </w:rPr>
        <w:t xml:space="preserve">οί στους φορείς, διότι μέχρι τώρα οι παραγωγοί οι ίδιοι δεν επιτρεπόταν και δεν συμμετείχαν στους φορείς αυτούς. </w:t>
      </w:r>
    </w:p>
    <w:p w14:paraId="2039E39C"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lastRenderedPageBreak/>
        <w:t>Πρέπει, λοιπόν, να σας πω ότι ήδη προωθείται η μετεγκατάσταση των υφιστάμενων μονάδων στις νέες θέσεις, για να πάνε εκεί που προβλέπονται επαρ</w:t>
      </w:r>
      <w:r>
        <w:rPr>
          <w:rFonts w:eastAsia="Times New Roman" w:cs="Times New Roman"/>
          <w:szCs w:val="24"/>
        </w:rPr>
        <w:t>κή βάθη, επαρκής τροφή και καθαριότητα και ποιότητα για τα προϊόντα αυτά. Έτσι, θα λύσουμε και το πρόβλημα της θήρευσης του γόνου από το μπλε καβούρι και ταυτόχρονα, δεν θα έχουμε και την αντιδικία με άλλες επαγγελματικές ομάδες που διαμαρτύρονται για τη ρ</w:t>
      </w:r>
      <w:r>
        <w:rPr>
          <w:rFonts w:eastAsia="Times New Roman" w:cs="Times New Roman"/>
          <w:szCs w:val="24"/>
        </w:rPr>
        <w:t xml:space="preserve">ύπανση που προκαλούν οι παλιές μονάδες κοντά στην ακτή, οι τουριστικές, παραδείγματος </w:t>
      </w:r>
      <w:r>
        <w:rPr>
          <w:rFonts w:eastAsia="Times New Roman" w:cs="Times New Roman"/>
          <w:szCs w:val="24"/>
        </w:rPr>
        <w:t>χάριν</w:t>
      </w:r>
      <w:r>
        <w:rPr>
          <w:rFonts w:eastAsia="Times New Roman" w:cs="Times New Roman"/>
          <w:szCs w:val="24"/>
        </w:rPr>
        <w:t>, της περιοχής της Πιερίας.</w:t>
      </w:r>
    </w:p>
    <w:p w14:paraId="2039E39D"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Έτσι, λοιπόν, ακόμα και πριν τη θεσμοθέτηση του </w:t>
      </w:r>
      <w:r>
        <w:rPr>
          <w:rFonts w:eastAsia="Times New Roman" w:cs="Times New Roman"/>
          <w:szCs w:val="24"/>
        </w:rPr>
        <w:t xml:space="preserve">προεδρικού διατάγματος </w:t>
      </w:r>
      <w:r>
        <w:rPr>
          <w:rFonts w:eastAsia="Times New Roman" w:cs="Times New Roman"/>
          <w:szCs w:val="24"/>
        </w:rPr>
        <w:t xml:space="preserve">του ΠΟΑΥ της Πιερίας, θα υπάρχει ήδη οργάνωση, κατάσταση της νέας </w:t>
      </w:r>
      <w:r>
        <w:rPr>
          <w:rFonts w:eastAsia="Times New Roman" w:cs="Times New Roman"/>
          <w:szCs w:val="24"/>
        </w:rPr>
        <w:t xml:space="preserve">θέσης και </w:t>
      </w:r>
      <w:proofErr w:type="spellStart"/>
      <w:r>
        <w:rPr>
          <w:rFonts w:eastAsia="Times New Roman" w:cs="Times New Roman"/>
          <w:szCs w:val="24"/>
        </w:rPr>
        <w:t>εξορθολογισμός</w:t>
      </w:r>
      <w:proofErr w:type="spellEnd"/>
      <w:r>
        <w:rPr>
          <w:rFonts w:eastAsia="Times New Roman" w:cs="Times New Roman"/>
          <w:szCs w:val="24"/>
        </w:rPr>
        <w:t>.</w:t>
      </w:r>
    </w:p>
    <w:p w14:paraId="2039E39E"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Και για να κλείσω με τα πιο κρίσιμα ερωτήματα, νομίζω ότι μπορούμε να ανακοινώσουμε, με βάση και την ερώτησή σας, ότι για την περιοχή της Πιερίας ήδη έχουμε θετική εισήγηση της στρατηγικής μελέτης περιβαλλοντικών επιπτώσεων από τη</w:t>
      </w:r>
      <w:r>
        <w:rPr>
          <w:rFonts w:eastAsia="Times New Roman" w:cs="Times New Roman"/>
          <w:szCs w:val="24"/>
        </w:rPr>
        <w:t xml:space="preserve">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Υπουργείου Περιβάλλοντος. Σύμφωνα με πληροφορίες που έχουμε από τη Διεύθυνση Χωροταξικού Σχεδιασμού, εντός του πρώτου διμήνου του 2018 θα κατατεθεί η εισήγηση στο ΚΕΣΥΠΟΘΑ για το προεδρικό διάταγμα, οπότε μάλλον </w:t>
      </w:r>
      <w:r>
        <w:rPr>
          <w:rFonts w:eastAsia="Times New Roman" w:cs="Times New Roman"/>
          <w:szCs w:val="24"/>
        </w:rPr>
        <w:t>θα έχουμε, με τη δική μας Κυβέρνηση και με τις δικές σας πιέσεις, το πρώτο προεδρικό διάταγμα για την περιοχή.</w:t>
      </w:r>
    </w:p>
    <w:p w14:paraId="2039E39F"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επιτέλους τον Νοέμβριο του 2017 συστάθηκε μετά από τις πιέσεις μας ο φορέας για τη διαχείριση της ΠΟΑΥ στην περιοχή του Θερμαϊκού. Λύ</w:t>
      </w:r>
      <w:r>
        <w:rPr>
          <w:rFonts w:eastAsia="Times New Roman" w:cs="Times New Roman"/>
          <w:szCs w:val="24"/>
        </w:rPr>
        <w:t xml:space="preserve">θηκαν τα θέματα με τους δήμους. Οι </w:t>
      </w:r>
      <w:r>
        <w:rPr>
          <w:rFonts w:eastAsia="Times New Roman" w:cs="Times New Roman"/>
          <w:szCs w:val="24"/>
        </w:rPr>
        <w:t>Δήμοι</w:t>
      </w:r>
      <w:r>
        <w:rPr>
          <w:rFonts w:eastAsia="Times New Roman" w:cs="Times New Roman"/>
          <w:szCs w:val="24"/>
        </w:rPr>
        <w:t xml:space="preserve"> της Αλεξάνδρειας, του Δέλτα και της </w:t>
      </w:r>
      <w:proofErr w:type="spellStart"/>
      <w:r>
        <w:rPr>
          <w:rFonts w:eastAsia="Times New Roman" w:cs="Times New Roman"/>
          <w:szCs w:val="24"/>
        </w:rPr>
        <w:t>Μηχανιώνας</w:t>
      </w:r>
      <w:proofErr w:type="spellEnd"/>
      <w:r>
        <w:rPr>
          <w:rFonts w:eastAsia="Times New Roman" w:cs="Times New Roman"/>
          <w:szCs w:val="24"/>
        </w:rPr>
        <w:t xml:space="preserve"> του Θερμαϊκού συμμετέχουν κανονικά. Ήδη διορίζονται οι αντιπρόσωποι των εμπλεκόμενων φορέων της περιφέρειας και των δήμων για γενική συνέλευση ώστε στο τέλος Δεκεμβρίου</w:t>
      </w:r>
      <w:r>
        <w:rPr>
          <w:rFonts w:eastAsia="Times New Roman" w:cs="Times New Roman"/>
          <w:szCs w:val="24"/>
        </w:rPr>
        <w:t xml:space="preserve"> να αντικατασταθεί η προσωρινή διοίκηση. Υπάρχει ήδη πρακτικό εταιρ</w:t>
      </w:r>
      <w:r>
        <w:rPr>
          <w:rFonts w:eastAsia="Times New Roman" w:cs="Times New Roman"/>
          <w:szCs w:val="24"/>
        </w:rPr>
        <w:t>ε</w:t>
      </w:r>
      <w:r>
        <w:rPr>
          <w:rFonts w:eastAsia="Times New Roman" w:cs="Times New Roman"/>
          <w:szCs w:val="24"/>
        </w:rPr>
        <w:t xml:space="preserve">ίας του ΓΕΜΗ που θα σας καταθέσω –συστάθηκε και συγκροτήθηκε- και θα έχουμε δέσμευση από το καινούργιο διοικητικό συμβούλιο ότι τον Ιανουάριο του 2018 θα κατατεθεί και η στρατηγική μελέτη </w:t>
      </w:r>
      <w:r>
        <w:rPr>
          <w:rFonts w:eastAsia="Times New Roman" w:cs="Times New Roman"/>
          <w:szCs w:val="24"/>
        </w:rPr>
        <w:t xml:space="preserve">περιβαλλοντικών επιπτώσεων και για τον ΠΟΑΥ του Θερμαϊκού. Άρα και στις δύο περιοχές του Θερμαϊκού Κόλπου θα λυθεί επιτέλους, μετά από δεκαπέντε χρόνια, ένα πρόβλημα που ταλανίζει και την ανάπτυξη και τους </w:t>
      </w:r>
      <w:proofErr w:type="spellStart"/>
      <w:r>
        <w:rPr>
          <w:rFonts w:eastAsia="Times New Roman" w:cs="Times New Roman"/>
          <w:szCs w:val="24"/>
        </w:rPr>
        <w:t>μυδοκαλλιεργητές</w:t>
      </w:r>
      <w:proofErr w:type="spellEnd"/>
      <w:r>
        <w:rPr>
          <w:rFonts w:eastAsia="Times New Roman" w:cs="Times New Roman"/>
          <w:szCs w:val="24"/>
        </w:rPr>
        <w:t xml:space="preserve">. </w:t>
      </w:r>
    </w:p>
    <w:p w14:paraId="2039E3A0"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Απάντησα έτσι εν ολίγοις και στ</w:t>
      </w:r>
      <w:r>
        <w:rPr>
          <w:rFonts w:eastAsia="Times New Roman" w:cs="Times New Roman"/>
          <w:szCs w:val="24"/>
        </w:rPr>
        <w:t xml:space="preserve">ο τι προβλέπεται να γίνει για τους επόμενους μήνες. </w:t>
      </w:r>
    </w:p>
    <w:p w14:paraId="2039E3A1"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xml:space="preserve">, έχετε τον λόγο. </w:t>
      </w:r>
    </w:p>
    <w:p w14:paraId="2039E3A2"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Απλά και μόνο θέλω να σημειώσω ότι καταθέτουμε τη μελέτη την οποία δώσαμε στα αρμόδια Υπουργεία με σκοπό την επίλυση του π</w:t>
      </w:r>
      <w:r>
        <w:rPr>
          <w:rFonts w:eastAsia="Times New Roman" w:cs="Times New Roman"/>
          <w:szCs w:val="24"/>
        </w:rPr>
        <w:t xml:space="preserve">ροβλήματος. </w:t>
      </w:r>
    </w:p>
    <w:p w14:paraId="2039E3A3"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στον βαθμό που είναι δυνατό, για την περιοχή της Χαλάστρας και των </w:t>
      </w:r>
      <w:proofErr w:type="spellStart"/>
      <w:r>
        <w:rPr>
          <w:rFonts w:eastAsia="Times New Roman" w:cs="Times New Roman"/>
          <w:szCs w:val="24"/>
        </w:rPr>
        <w:t>Κυμίνων</w:t>
      </w:r>
      <w:proofErr w:type="spellEnd"/>
      <w:r>
        <w:rPr>
          <w:rFonts w:eastAsia="Times New Roman" w:cs="Times New Roman"/>
          <w:szCs w:val="24"/>
        </w:rPr>
        <w:t xml:space="preserve"> ίσως σε ένα εύλογο χρονικό διάστημα να μπορεί να δώσει το </w:t>
      </w:r>
      <w:r>
        <w:rPr>
          <w:rFonts w:eastAsia="Times New Roman" w:cs="Times New Roman"/>
          <w:szCs w:val="24"/>
        </w:rPr>
        <w:lastRenderedPageBreak/>
        <w:t xml:space="preserve">Υπουργείο ένα χρονοδιάγραμμα με σκοπό την όποια εξέλιξη των εργασιών και των πρωτοβουλιών, </w:t>
      </w:r>
      <w:r>
        <w:rPr>
          <w:rFonts w:eastAsia="Times New Roman" w:cs="Times New Roman"/>
          <w:szCs w:val="24"/>
        </w:rPr>
        <w:t>έτσι ώστε να φτάσουμε σε ένα αποτέλεσμα που σημαίνει ότι θα έχουμε νόμιμες και καθ</w:t>
      </w:r>
      <w:r>
        <w:rPr>
          <w:rFonts w:eastAsia="Times New Roman" w:cs="Times New Roman"/>
          <w:szCs w:val="24"/>
        </w:rPr>
        <w:t xml:space="preserve">’ </w:t>
      </w:r>
      <w:r>
        <w:rPr>
          <w:rFonts w:eastAsia="Times New Roman" w:cs="Times New Roman"/>
          <w:szCs w:val="24"/>
        </w:rPr>
        <w:t xml:space="preserve">όλα τακτοποιημένες εκμεταλλεύσεις στην περιοχή. </w:t>
      </w:r>
    </w:p>
    <w:p w14:paraId="2039E3A4" w14:textId="77777777" w:rsidR="00D64DC4" w:rsidRDefault="00DE12DA">
      <w:pPr>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Δημήτριος </w:t>
      </w:r>
      <w:proofErr w:type="spellStart"/>
      <w:r>
        <w:rPr>
          <w:rFonts w:eastAsia="Times New Roman" w:cs="Times New Roman"/>
          <w:szCs w:val="24"/>
        </w:rPr>
        <w:t>Μάρδας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2039E3A5"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w:t>
      </w:r>
    </w:p>
    <w:p w14:paraId="2039E3A6"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2039E3A7"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Είναι πολύ σωστά αυτά </w:t>
      </w:r>
      <w:r>
        <w:rPr>
          <w:rFonts w:eastAsia="Times New Roman" w:cs="Times New Roman"/>
          <w:szCs w:val="24"/>
        </w:rPr>
        <w:t xml:space="preserve">που είπε ο κ. </w:t>
      </w:r>
      <w:proofErr w:type="spellStart"/>
      <w:r>
        <w:rPr>
          <w:rFonts w:eastAsia="Times New Roman" w:cs="Times New Roman"/>
          <w:szCs w:val="24"/>
        </w:rPr>
        <w:t>Μάρδας</w:t>
      </w:r>
      <w:proofErr w:type="spellEnd"/>
      <w:r>
        <w:rPr>
          <w:rFonts w:eastAsia="Times New Roman" w:cs="Times New Roman"/>
          <w:szCs w:val="24"/>
        </w:rPr>
        <w:t>.</w:t>
      </w:r>
    </w:p>
    <w:p w14:paraId="2039E3A8"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Τον ευχαριστώ κατ</w:t>
      </w:r>
      <w:r>
        <w:rPr>
          <w:rFonts w:eastAsia="Times New Roman" w:cs="Times New Roman"/>
          <w:szCs w:val="24"/>
        </w:rPr>
        <w:t>’ αρχάς</w:t>
      </w:r>
      <w:r>
        <w:rPr>
          <w:rFonts w:eastAsia="Times New Roman" w:cs="Times New Roman"/>
          <w:szCs w:val="24"/>
        </w:rPr>
        <w:t xml:space="preserve"> </w:t>
      </w:r>
      <w:r>
        <w:rPr>
          <w:rFonts w:eastAsia="Times New Roman" w:cs="Times New Roman"/>
          <w:szCs w:val="24"/>
        </w:rPr>
        <w:t xml:space="preserve">για αυτήν την πρόταση την οποία θα μελετήσουμε. Πιθανόν, κύριε </w:t>
      </w:r>
      <w:proofErr w:type="spellStart"/>
      <w:r>
        <w:rPr>
          <w:rFonts w:eastAsia="Times New Roman" w:cs="Times New Roman"/>
          <w:szCs w:val="24"/>
        </w:rPr>
        <w:t>Μάρδα</w:t>
      </w:r>
      <w:proofErr w:type="spellEnd"/>
      <w:r>
        <w:rPr>
          <w:rFonts w:eastAsia="Times New Roman" w:cs="Times New Roman"/>
          <w:szCs w:val="24"/>
        </w:rPr>
        <w:t>, να λύνουμε το πρόβλημα σε μια περιοχή της Ελλάδας, αλλά μπορεί στις υπόλοιπες περιοχές να χαράζεται το θεσμικό πλαίσιο. Θα το κοιτάξουμε, γιατί προφανώς θα αφορά και θεσμικές ρυθμίσεις γ</w:t>
      </w:r>
      <w:r>
        <w:rPr>
          <w:rFonts w:eastAsia="Times New Roman" w:cs="Times New Roman"/>
          <w:szCs w:val="24"/>
        </w:rPr>
        <w:t xml:space="preserve">ια τον τομέα των υδατοκαλλιεργειών. Εάν από τη μεριά του φορέα πλέον κατατεθεί στρατηγική μελέτη περιβαλλοντικών επιπτώσεων μέσα στον πρώτο μήνα, όπως δεσμεύονται, του 2018, εμείς από τη μεριά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μπορούμε μέσα σε ένα τρίμηνο ν</w:t>
      </w:r>
      <w:r>
        <w:rPr>
          <w:rFonts w:eastAsia="Times New Roman" w:cs="Times New Roman"/>
          <w:szCs w:val="24"/>
        </w:rPr>
        <w:t xml:space="preserve">α έχουμε ολοκληρώσει το θέμα της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w:t>
      </w:r>
    </w:p>
    <w:p w14:paraId="2039E3A9"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Δεν μπορώ να δεσμευτώ για τα υπόλοιπα χωροταξικά στοιχεία. Αλλά για τα περιβαλλοντικά που έχω την αρμοδιότητα στο χαρτοφυλάκιο, σας βεβαιώ ότι όπως </w:t>
      </w:r>
      <w:r>
        <w:rPr>
          <w:rFonts w:eastAsia="Times New Roman" w:cs="Times New Roman"/>
          <w:szCs w:val="24"/>
        </w:rPr>
        <w:lastRenderedPageBreak/>
        <w:t>τρέξαμε το θέμα της Πιερίας, έτσι πολύ σύντο</w:t>
      </w:r>
      <w:r>
        <w:rPr>
          <w:rFonts w:eastAsia="Times New Roman" w:cs="Times New Roman"/>
          <w:szCs w:val="24"/>
        </w:rPr>
        <w:t xml:space="preserve">μα θα ολοκληρωθεί και η </w:t>
      </w:r>
      <w:proofErr w:type="spellStart"/>
      <w:r>
        <w:rPr>
          <w:rFonts w:eastAsia="Times New Roman" w:cs="Times New Roman"/>
          <w:szCs w:val="24"/>
        </w:rPr>
        <w:t>αδειοδότηση</w:t>
      </w:r>
      <w:proofErr w:type="spellEnd"/>
      <w:r>
        <w:rPr>
          <w:rFonts w:eastAsia="Times New Roman" w:cs="Times New Roman"/>
          <w:szCs w:val="24"/>
        </w:rPr>
        <w:t xml:space="preserve"> του Θερμαϊκού. </w:t>
      </w:r>
    </w:p>
    <w:p w14:paraId="2039E3AA"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κύριε </w:t>
      </w:r>
      <w:proofErr w:type="spellStart"/>
      <w:r>
        <w:rPr>
          <w:rFonts w:eastAsia="Times New Roman" w:cs="Times New Roman"/>
          <w:szCs w:val="24"/>
        </w:rPr>
        <w:t>Μάρδα</w:t>
      </w:r>
      <w:proofErr w:type="spellEnd"/>
      <w:r>
        <w:rPr>
          <w:rFonts w:eastAsia="Times New Roman" w:cs="Times New Roman"/>
          <w:szCs w:val="24"/>
        </w:rPr>
        <w:t xml:space="preserve">. </w:t>
      </w:r>
    </w:p>
    <w:p w14:paraId="2039E3AB"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Συνεχίζουμε με τη δεύτερη με αριθμό 573/5-12-2017 επίκαιρη ερώτηση πρώτου κύκλου του Βουλευτή Κιλκίς της Νέας Δημοκρατίας κ. Γεωργίου Γεω</w:t>
      </w:r>
      <w:r>
        <w:rPr>
          <w:rFonts w:eastAsia="Times New Roman" w:cs="Times New Roman"/>
          <w:szCs w:val="24"/>
        </w:rPr>
        <w:t>ργαντά προς τον Υπουργό Περιβάλλοντος και Ενέργειας, με θέμα: «Μη κάλυψη ατομικών αναγκών σε καυσόξυλα κατά παράβαση του νόμου».</w:t>
      </w:r>
    </w:p>
    <w:p w14:paraId="2039E3AC"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Με την ίδια σχετική άνεση</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κύριε Γεωργαντά, έχετε τον λόγο</w:t>
      </w:r>
      <w:r>
        <w:rPr>
          <w:rFonts w:eastAsia="Times New Roman" w:cs="Times New Roman"/>
          <w:szCs w:val="24"/>
        </w:rPr>
        <w:t xml:space="preserve"> για να αναπτύξετε την επίκαιρη ερώτηση. </w:t>
      </w:r>
    </w:p>
    <w:p w14:paraId="2039E3AD"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2039E3AE"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Κύριε Υπουργέ, αφορμή για την κατάθεση της ερώτησής μου αυτής αποτέλεσε το γεγονός ότι έγινα αποδέκτης διαμαρτυριών από κατοίκους ορεινών περιοχών του Κιλκίς και συγκεκριμένα των Κρουσίων –ενός ορεινού όγκου που έχουμε στο Κιλκί</w:t>
      </w:r>
      <w:r>
        <w:rPr>
          <w:rFonts w:eastAsia="Times New Roman" w:cs="Times New Roman"/>
          <w:szCs w:val="24"/>
        </w:rPr>
        <w:t xml:space="preserve">ς- και του </w:t>
      </w:r>
      <w:proofErr w:type="spellStart"/>
      <w:r>
        <w:rPr>
          <w:rFonts w:eastAsia="Times New Roman" w:cs="Times New Roman"/>
          <w:szCs w:val="24"/>
        </w:rPr>
        <w:t>Μπέλλες</w:t>
      </w:r>
      <w:proofErr w:type="spellEnd"/>
      <w:r>
        <w:rPr>
          <w:rFonts w:eastAsia="Times New Roman" w:cs="Times New Roman"/>
          <w:szCs w:val="24"/>
        </w:rPr>
        <w:t>. Οι κάτοικοι, λοιπόν, των χωριών αυτών που βρίσκονται στα σύνορα με αυτούς τους όγκους, μου διαμαρτυρήθηκαν ότι δεν μπορούν να καλύψουν τις ατομικές τους ανάγκες, καθώς δεν εξαντλούνται οι δυνατότητες που από ό,τι είδα ο νόμος παρέχει στ</w:t>
      </w:r>
      <w:r>
        <w:rPr>
          <w:rFonts w:eastAsia="Times New Roman" w:cs="Times New Roman"/>
          <w:szCs w:val="24"/>
        </w:rPr>
        <w:t xml:space="preserve">ις κατά τόπους δασικές υπηρεσίες και διευθύνσεις δασών. </w:t>
      </w:r>
    </w:p>
    <w:p w14:paraId="2039E3AF"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Με μια πρόχειρη μελέτη την οποία έκανα για το καθεστώς το οποίο υπάρχει, διαπίστωσα ότι πολύ ορθά ο νομοθέτης διαχρονικά έχει φροντίσει να διασφαλίσει την </w:t>
      </w:r>
      <w:r>
        <w:rPr>
          <w:rFonts w:eastAsia="Times New Roman" w:cs="Times New Roman"/>
          <w:szCs w:val="24"/>
        </w:rPr>
        <w:lastRenderedPageBreak/>
        <w:t xml:space="preserve">κάλυψη των ατομικών αναγκών των ορεινών και </w:t>
      </w:r>
      <w:proofErr w:type="spellStart"/>
      <w:r>
        <w:rPr>
          <w:rFonts w:eastAsia="Times New Roman" w:cs="Times New Roman"/>
          <w:szCs w:val="24"/>
        </w:rPr>
        <w:t>παραδασόβιων</w:t>
      </w:r>
      <w:proofErr w:type="spellEnd"/>
      <w:r>
        <w:rPr>
          <w:rFonts w:eastAsia="Times New Roman" w:cs="Times New Roman"/>
          <w:szCs w:val="24"/>
        </w:rPr>
        <w:t xml:space="preserve"> περιοχών κατά προτεραιότητα και ιδίως όταν μια περιοχή, ένα δασικό οικοσύστημα είναι υπό διαχείριση. Όπου υπάρχει διαχειριστική μελέτη, προβλέπεται από τον νόμο ότι πρέπει υποχρεωτικώς να υπάρχει δέσμευση συγκεκριμένων συστάδων από τις οποίες </w:t>
      </w:r>
      <w:r>
        <w:rPr>
          <w:rFonts w:eastAsia="Times New Roman" w:cs="Times New Roman"/>
          <w:szCs w:val="24"/>
        </w:rPr>
        <w:t xml:space="preserve">θα μπορέσουν με μειωμένη τιμή να πάρουν και οι κάτοικοι των περιοχών που δικαιούνται τα ξύλα για τις ατομικές τους ανάγκες. </w:t>
      </w:r>
    </w:p>
    <w:p w14:paraId="2039E3B0"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Οι κάτοικοι των περιοχών αυτών είναι συνήθως συνταξιούχοι του ΟΓΑ με πολύ μικρό εισόδημα, όπως γνωρίζουμε όλοι. Ενώ, λοιπόν, κάποιε</w:t>
      </w:r>
      <w:r>
        <w:rPr>
          <w:rFonts w:eastAsia="Times New Roman" w:cs="Times New Roman"/>
          <w:szCs w:val="24"/>
        </w:rPr>
        <w:t>ς χρονιές δίνεται αυτή η δυνατότητα, κάποιες άλλες δεν τους δίνεται κατά βάση για τον λόγο ότι μειώθηκαν οι πιστώσεις από την αποκεντρωμένη περιφερειακή διοίκηση προς τα κατά τόπους δασαρχεία.</w:t>
      </w:r>
    </w:p>
    <w:p w14:paraId="2039E3B1"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Πλην όμως, ο νόμος, όπως πολύ καλά γνωρίζετε, έξω από το θέμα τ</w:t>
      </w:r>
      <w:r>
        <w:rPr>
          <w:rFonts w:eastAsia="Times New Roman" w:cs="Times New Roman"/>
          <w:szCs w:val="24"/>
        </w:rPr>
        <w:t>ης διάθεσης των πιστώσεων, που κατανοούμε όλοι για ποιο</w:t>
      </w:r>
      <w:r>
        <w:rPr>
          <w:rFonts w:eastAsia="Times New Roman" w:cs="Times New Roman"/>
          <w:szCs w:val="24"/>
        </w:rPr>
        <w:t>ν</w:t>
      </w:r>
      <w:r>
        <w:rPr>
          <w:rFonts w:eastAsia="Times New Roman" w:cs="Times New Roman"/>
          <w:szCs w:val="24"/>
        </w:rPr>
        <w:t xml:space="preserve"> λόγο μειώθηκαν και μάλιστα δραματικά, δίνει τη δυνατότητα της δι’ αυτεπιστασίας προμήθειας των </w:t>
      </w:r>
      <w:proofErr w:type="spellStart"/>
      <w:r>
        <w:rPr>
          <w:rFonts w:eastAsia="Times New Roman" w:cs="Times New Roman"/>
          <w:szCs w:val="24"/>
        </w:rPr>
        <w:t>καυσοξύλων</w:t>
      </w:r>
      <w:proofErr w:type="spellEnd"/>
      <w:r>
        <w:rPr>
          <w:rFonts w:eastAsia="Times New Roman" w:cs="Times New Roman"/>
          <w:szCs w:val="24"/>
        </w:rPr>
        <w:t xml:space="preserve"> αυτών προς τους κατοίκους μέσω των υπηρεσιών του δασαρχείου.</w:t>
      </w:r>
    </w:p>
    <w:p w14:paraId="2039E3B2"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Κι ενώ διαχρονικά και σε όλες τι</w:t>
      </w:r>
      <w:r>
        <w:rPr>
          <w:rFonts w:eastAsia="Times New Roman" w:cs="Times New Roman"/>
          <w:szCs w:val="24"/>
        </w:rPr>
        <w:t>ς τροποποιήσεις των νομοθετικών κειμένων υπήρξε αυτή η πρόβλεψη, δυστυχώς βλέπουμε ότι από περιοχή σε περιοχή στην Ελλάδα τα δασαρχεία αντιμετωπίζουν και προσεγγίζουν το ζήτημα αυτό με διαφορετικό τρόπο το καθένα. Έτσι έχουμε δασαρχεία στα οποία πράγματι ε</w:t>
      </w:r>
      <w:r>
        <w:rPr>
          <w:rFonts w:eastAsia="Times New Roman" w:cs="Times New Roman"/>
          <w:szCs w:val="24"/>
        </w:rPr>
        <w:t>ξαντλούνται οι δυνατότητες που παρέχει ο νόμος μέσ</w:t>
      </w:r>
      <w:r>
        <w:rPr>
          <w:rFonts w:eastAsia="Times New Roman" w:cs="Times New Roman"/>
          <w:szCs w:val="24"/>
        </w:rPr>
        <w:t>α</w:t>
      </w:r>
      <w:r>
        <w:rPr>
          <w:rFonts w:eastAsia="Times New Roman" w:cs="Times New Roman"/>
          <w:szCs w:val="24"/>
        </w:rPr>
        <w:t xml:space="preserve"> στ</w:t>
      </w:r>
      <w:r>
        <w:rPr>
          <w:rFonts w:eastAsia="Times New Roman" w:cs="Times New Roman"/>
          <w:szCs w:val="24"/>
        </w:rPr>
        <w:t>ο</w:t>
      </w:r>
      <w:r>
        <w:rPr>
          <w:rFonts w:eastAsia="Times New Roman" w:cs="Times New Roman"/>
          <w:szCs w:val="24"/>
        </w:rPr>
        <w:t xml:space="preserve"> νόμιμ</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ικανοποιούνται όλες </w:t>
      </w:r>
      <w:r>
        <w:rPr>
          <w:rFonts w:eastAsia="Times New Roman" w:cs="Times New Roman"/>
          <w:szCs w:val="24"/>
        </w:rPr>
        <w:lastRenderedPageBreak/>
        <w:t>οι ανάγκες, και κάποια άλλα δασαρχεία στα οποία δεν εξαντλούνται αυτές οι δυνατότητες, επαναλαμβάνω, με δεδομένη τη μείωση των πιστώσεων, η οποία, αν δεν υπήρχε,</w:t>
      </w:r>
      <w:r>
        <w:rPr>
          <w:rFonts w:eastAsia="Times New Roman" w:cs="Times New Roman"/>
          <w:szCs w:val="24"/>
        </w:rPr>
        <w:t xml:space="preserve"> δεν θα είχαμε και ζήτημα, γιατί θα ήταν πιο απλά τα πράγματα.</w:t>
      </w:r>
    </w:p>
    <w:p w14:paraId="2039E3B3"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Με δεδομένη την μείωση των πιστώσεων θα παρακαλούσα, κύριε Υπουργέ και με βάση τις δυνατότητες που δίνει ο νόμος να έχω τη θέση του Υπουργείου. Πρέπει να είναι ξεκάθαρη θέση για να μπορέσουμε ν</w:t>
      </w:r>
      <w:r>
        <w:rPr>
          <w:rFonts w:eastAsia="Times New Roman" w:cs="Times New Roman"/>
          <w:szCs w:val="24"/>
        </w:rPr>
        <w:t>α έχουμε μια ομο</w:t>
      </w:r>
      <w:r>
        <w:rPr>
          <w:rFonts w:eastAsia="Times New Roman" w:cs="Times New Roman"/>
          <w:szCs w:val="24"/>
        </w:rPr>
        <w:t>ιο</w:t>
      </w:r>
      <w:r>
        <w:rPr>
          <w:rFonts w:eastAsia="Times New Roman" w:cs="Times New Roman"/>
          <w:szCs w:val="24"/>
        </w:rPr>
        <w:t>γε</w:t>
      </w:r>
      <w:r>
        <w:rPr>
          <w:rFonts w:eastAsia="Times New Roman" w:cs="Times New Roman"/>
          <w:szCs w:val="24"/>
        </w:rPr>
        <w:t>νή</w:t>
      </w:r>
      <w:r>
        <w:rPr>
          <w:rFonts w:eastAsia="Times New Roman" w:cs="Times New Roman"/>
          <w:szCs w:val="24"/>
        </w:rPr>
        <w:t xml:space="preserve"> πλέον στάση απ’ όλα τα δασαρχεία απέναντι σ</w:t>
      </w:r>
      <w:r>
        <w:rPr>
          <w:rFonts w:eastAsia="Times New Roman" w:cs="Times New Roman"/>
          <w:szCs w:val="24"/>
        </w:rPr>
        <w:t>ε</w:t>
      </w:r>
      <w:r>
        <w:rPr>
          <w:rFonts w:eastAsia="Times New Roman" w:cs="Times New Roman"/>
          <w:szCs w:val="24"/>
        </w:rPr>
        <w:t xml:space="preserve"> αυτό το ζήτημα το οποίο απασχολεί πράγματι τους κατοίκους των περιοχών αυτών. Μάλιστα τους απασχολεί από το καλοκαίρι και δυστυχώς πάντα το φθινόπωρο προσπαθούν να βρουν μια λύση.</w:t>
      </w:r>
    </w:p>
    <w:p w14:paraId="2039E3B4"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039E3B5"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w:t>
      </w:r>
    </w:p>
    <w:p w14:paraId="2039E3B6"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κύριε Γεωργαντά, για την ερώτηση. Να πω εκ των προτέρων ότι καλό είναι να δούμε σε ποια ακρι</w:t>
      </w:r>
      <w:r>
        <w:rPr>
          <w:rFonts w:eastAsia="Times New Roman" w:cs="Times New Roman"/>
          <w:szCs w:val="24"/>
        </w:rPr>
        <w:t>βώς χρονική στιγμή υπήρχαν οι πληροφορίες αυτές γιατί κι εγώ για την ερώτησή σας διερεύνησα την κατάσταση και θα σας πω τι έχω βρει. Ίσως διασταυρώσουμε τα στοιχεία και εκτός κοινοβουλευτικού ελέγχου για να βοηθήσουμε την περιοχή και τους πολίτες. Αυτός εί</w:t>
      </w:r>
      <w:r>
        <w:rPr>
          <w:rFonts w:eastAsia="Times New Roman" w:cs="Times New Roman"/>
          <w:szCs w:val="24"/>
        </w:rPr>
        <w:t>ναι ο στόχος μας.</w:t>
      </w:r>
    </w:p>
    <w:p w14:paraId="2039E3B7"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Βεβαίως.</w:t>
      </w:r>
    </w:p>
    <w:p w14:paraId="2039E3B8"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Να πω ότι είναι πολύ σημαντική η ερώτησή σας και επίκαιρη </w:t>
      </w:r>
      <w:proofErr w:type="spellStart"/>
      <w:r>
        <w:rPr>
          <w:rFonts w:eastAsia="Times New Roman" w:cs="Times New Roman"/>
          <w:szCs w:val="24"/>
        </w:rPr>
        <w:t>πρώτ</w:t>
      </w:r>
      <w:proofErr w:type="spellEnd"/>
      <w:r>
        <w:rPr>
          <w:rFonts w:eastAsia="Times New Roman" w:cs="Times New Roman"/>
          <w:szCs w:val="24"/>
        </w:rPr>
        <w:t xml:space="preserve">’ απ’ </w:t>
      </w:r>
      <w:r>
        <w:rPr>
          <w:rFonts w:eastAsia="Times New Roman" w:cs="Times New Roman"/>
          <w:szCs w:val="24"/>
        </w:rPr>
        <w:lastRenderedPageBreak/>
        <w:t xml:space="preserve">όλα γιατί οι περιοχές </w:t>
      </w:r>
      <w:r>
        <w:rPr>
          <w:rFonts w:eastAsia="Times New Roman" w:cs="Times New Roman"/>
          <w:szCs w:val="24"/>
        </w:rPr>
        <w:t>σ</w:t>
      </w:r>
      <w:r>
        <w:rPr>
          <w:rFonts w:eastAsia="Times New Roman" w:cs="Times New Roman"/>
          <w:szCs w:val="24"/>
        </w:rPr>
        <w:t>τις οποίες αναφέρεστε έχουν σημαντικές ενεργεια</w:t>
      </w:r>
      <w:r>
        <w:rPr>
          <w:rFonts w:eastAsia="Times New Roman" w:cs="Times New Roman"/>
          <w:szCs w:val="24"/>
        </w:rPr>
        <w:t xml:space="preserve">κές ανάγκες και γιατί κατά σύμπτωση τη Δευτέρα γιορτάζουμε την Παγκόσμια </w:t>
      </w:r>
      <w:r>
        <w:rPr>
          <w:rFonts w:eastAsia="Times New Roman" w:cs="Times New Roman"/>
          <w:szCs w:val="24"/>
        </w:rPr>
        <w:t>Ημ</w:t>
      </w:r>
      <w:r>
        <w:rPr>
          <w:rFonts w:eastAsia="Times New Roman" w:cs="Times New Roman"/>
          <w:szCs w:val="24"/>
        </w:rPr>
        <w:t>έρα του Βουνού. Είναι κάτι που κατά σύμπτωση ταιριάζει στη συζήτηση.</w:t>
      </w:r>
    </w:p>
    <w:p w14:paraId="2039E3B9"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Γνωρίζουμε όλοι ότι τα δασικά οικοσυστήματα μέσα από την κατάλληλη αξιοποίηση και διαχείριση μπορεί να συμβάλουν</w:t>
      </w:r>
      <w:r>
        <w:rPr>
          <w:rFonts w:eastAsia="Times New Roman" w:cs="Times New Roman"/>
          <w:szCs w:val="24"/>
        </w:rPr>
        <w:t xml:space="preserve"> σημαντικά μέσα στην </w:t>
      </w:r>
      <w:proofErr w:type="spellStart"/>
      <w:r>
        <w:rPr>
          <w:rFonts w:eastAsia="Times New Roman" w:cs="Times New Roman"/>
          <w:szCs w:val="24"/>
        </w:rPr>
        <w:t>αειφορική</w:t>
      </w:r>
      <w:proofErr w:type="spellEnd"/>
      <w:r>
        <w:rPr>
          <w:rFonts w:eastAsia="Times New Roman" w:cs="Times New Roman"/>
          <w:szCs w:val="24"/>
        </w:rPr>
        <w:t xml:space="preserve"> παροχή υπηρεσιών και προϊόντων. Είναι κάτι που η χώρα μας το είχε στο </w:t>
      </w:r>
      <w:r>
        <w:rPr>
          <w:rFonts w:eastAsia="Times New Roman" w:cs="Times New Roman"/>
          <w:szCs w:val="24"/>
          <w:lang w:val="en-US"/>
        </w:rPr>
        <w:t>DNA</w:t>
      </w:r>
      <w:r>
        <w:rPr>
          <w:rFonts w:eastAsia="Times New Roman" w:cs="Times New Roman"/>
          <w:szCs w:val="24"/>
        </w:rPr>
        <w:t xml:space="preserve"> της. Δεν το έχει να πούμε την αλήθεια. Ζούσαμε στα δάση, κερδίζαμε από τα δάση, βγάζαμε μεροκάματο πρόκοβαν οι άνθρωποι της επαρχίας από το δάσος. Τώρα</w:t>
      </w:r>
      <w:r>
        <w:rPr>
          <w:rFonts w:eastAsia="Times New Roman" w:cs="Times New Roman"/>
          <w:szCs w:val="24"/>
        </w:rPr>
        <w:t xml:space="preserve"> όμως είμαστε ξανά σε μια διαδικασία που αναθεωρούμε προδιαγραφές για διαχειριστικές μελέτες που δεν υπάρχουν στα δάση μας. Βρήκαμε και χρηματοδοτικά εργαλεία για να γίνουν διαχειριστικές μελέτες. Να σας πω ότι πολλά δασικά συστήματα της χώρας μας δεν έχου</w:t>
      </w:r>
      <w:r>
        <w:rPr>
          <w:rFonts w:eastAsia="Times New Roman" w:cs="Times New Roman"/>
          <w:szCs w:val="24"/>
        </w:rPr>
        <w:t xml:space="preserve">ν διαχειριστική μελέτη. Δεν είχαμε και στρατηγική για τα δάση. Ήταν κάτι που τη </w:t>
      </w:r>
      <w:proofErr w:type="spellStart"/>
      <w:r>
        <w:rPr>
          <w:rFonts w:eastAsia="Times New Roman" w:cs="Times New Roman"/>
          <w:szCs w:val="24"/>
        </w:rPr>
        <w:t>μνημονιακή</w:t>
      </w:r>
      <w:proofErr w:type="spellEnd"/>
      <w:r>
        <w:rPr>
          <w:rFonts w:eastAsia="Times New Roman" w:cs="Times New Roman"/>
          <w:szCs w:val="24"/>
        </w:rPr>
        <w:t xml:space="preserve"> περίοδο εξέλειψε της προσοχής της πολιτείας. Από την άλλη μεριά, τα δάση μπορούν να δώσουν μέχρι και 1% του ΑΕΠ. Το λέω αυτό γιατί και ο συνάδελφος υπηρετεί οικονομι</w:t>
      </w:r>
      <w:r>
        <w:rPr>
          <w:rFonts w:eastAsia="Times New Roman" w:cs="Times New Roman"/>
          <w:szCs w:val="24"/>
        </w:rPr>
        <w:t>κή επιστήμη και έχει εμπειρία σε οικονομικά υπουργεία.</w:t>
      </w:r>
    </w:p>
    <w:p w14:paraId="2039E3BA"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Για το θέμα των </w:t>
      </w:r>
      <w:proofErr w:type="spellStart"/>
      <w:r>
        <w:rPr>
          <w:rFonts w:eastAsia="Times New Roman" w:cs="Times New Roman"/>
          <w:szCs w:val="24"/>
        </w:rPr>
        <w:t>καυσοξύλων</w:t>
      </w:r>
      <w:proofErr w:type="spellEnd"/>
      <w:r>
        <w:rPr>
          <w:rFonts w:eastAsia="Times New Roman" w:cs="Times New Roman"/>
          <w:szCs w:val="24"/>
        </w:rPr>
        <w:t xml:space="preserve"> η δασική υπηρεσία πρέπει να πω ότι ανέκαθεν λειτουργεί προς όφελος των </w:t>
      </w:r>
      <w:proofErr w:type="spellStart"/>
      <w:r>
        <w:rPr>
          <w:rFonts w:eastAsia="Times New Roman" w:cs="Times New Roman"/>
          <w:szCs w:val="24"/>
        </w:rPr>
        <w:t>παραδασόβιων</w:t>
      </w:r>
      <w:proofErr w:type="spellEnd"/>
      <w:r>
        <w:rPr>
          <w:rFonts w:eastAsia="Times New Roman" w:cs="Times New Roman"/>
          <w:szCs w:val="24"/>
        </w:rPr>
        <w:t xml:space="preserve"> οικισμών, των κατοίκων των ορεινών και ημιορεινών περιοχών και τους δίνει καυσόξυλα είτε σ</w:t>
      </w:r>
      <w:r>
        <w:rPr>
          <w:rFonts w:eastAsia="Times New Roman" w:cs="Times New Roman"/>
          <w:szCs w:val="24"/>
        </w:rPr>
        <w:t>ε χαμηλότερες τιμές είτε με παροχή ατέλειας για τη συλλογή τους.</w:t>
      </w:r>
    </w:p>
    <w:p w14:paraId="2039E3BB"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lastRenderedPageBreak/>
        <w:t>Πρέπει να σας πω λοιπόν ότι φέτος από τον Φεβρουάριο έχω υπογράψει δ</w:t>
      </w:r>
      <w:r>
        <w:rPr>
          <w:rFonts w:eastAsia="Times New Roman" w:cs="Times New Roman"/>
          <w:szCs w:val="24"/>
        </w:rPr>
        <w:t>ύ</w:t>
      </w:r>
      <w:r>
        <w:rPr>
          <w:rFonts w:eastAsia="Times New Roman" w:cs="Times New Roman"/>
          <w:szCs w:val="24"/>
        </w:rPr>
        <w:t>ο αποφάσεις. Η μια για τον καθορισμό τιμήματος για τη διάθεση τεχνικής ξυλείας για ατομικές ανάγκες των κατοίκων και η άλλ</w:t>
      </w:r>
      <w:r>
        <w:rPr>
          <w:rFonts w:eastAsia="Times New Roman" w:cs="Times New Roman"/>
          <w:szCs w:val="24"/>
        </w:rPr>
        <w:t xml:space="preserve">η είναι για τη διάθεση </w:t>
      </w:r>
      <w:proofErr w:type="spellStart"/>
      <w:r>
        <w:rPr>
          <w:rFonts w:eastAsia="Times New Roman" w:cs="Times New Roman"/>
          <w:szCs w:val="24"/>
        </w:rPr>
        <w:t>καυσοξύλων</w:t>
      </w:r>
      <w:proofErr w:type="spellEnd"/>
      <w:r>
        <w:rPr>
          <w:rFonts w:eastAsia="Times New Roman" w:cs="Times New Roman"/>
          <w:szCs w:val="24"/>
        </w:rPr>
        <w:t xml:space="preserve"> για τις ατομικές ανάγκες των κατοίκων και υπάρχουν δ</w:t>
      </w:r>
      <w:r>
        <w:rPr>
          <w:rFonts w:eastAsia="Times New Roman" w:cs="Times New Roman"/>
          <w:szCs w:val="24"/>
        </w:rPr>
        <w:t>ύ</w:t>
      </w:r>
      <w:r>
        <w:rPr>
          <w:rFonts w:eastAsia="Times New Roman" w:cs="Times New Roman"/>
          <w:szCs w:val="24"/>
        </w:rPr>
        <w:t xml:space="preserve">ο στοιχεία. Ένα είναι η χαμηλή τιμή για τους κατοίκους αυτούς και δεύτερον είναι τα ειδικά κοινωνικά κριτήρια που δίνουν ατέλεια στη διάθεση </w:t>
      </w:r>
      <w:proofErr w:type="spellStart"/>
      <w:r>
        <w:rPr>
          <w:rFonts w:eastAsia="Times New Roman" w:cs="Times New Roman"/>
          <w:szCs w:val="24"/>
        </w:rPr>
        <w:t>καυσοξύλων</w:t>
      </w:r>
      <w:proofErr w:type="spellEnd"/>
      <w:r>
        <w:rPr>
          <w:rFonts w:eastAsia="Times New Roman" w:cs="Times New Roman"/>
          <w:szCs w:val="24"/>
        </w:rPr>
        <w:t xml:space="preserve"> για να υπάρχει η </w:t>
      </w:r>
      <w:r>
        <w:rPr>
          <w:rFonts w:eastAsia="Times New Roman" w:cs="Times New Roman"/>
          <w:szCs w:val="24"/>
        </w:rPr>
        <w:t xml:space="preserve">δυνατότητα και σε ευπαθείς ομάδες μιας ιδιαίτερης πολιτικής. Και βέβαια, σε περιοχές που έχουν υψόμετρο πάνω από </w:t>
      </w:r>
      <w:r>
        <w:rPr>
          <w:rFonts w:eastAsia="Times New Roman" w:cs="Times New Roman"/>
          <w:szCs w:val="24"/>
        </w:rPr>
        <w:t xml:space="preserve">επτακόσια </w:t>
      </w:r>
      <w:r>
        <w:rPr>
          <w:rFonts w:eastAsia="Times New Roman" w:cs="Times New Roman"/>
          <w:szCs w:val="24"/>
        </w:rPr>
        <w:t>μέτρα οι κάτοικοι δικαιούνταν 50% περισσότερη ξυλεία.</w:t>
      </w:r>
    </w:p>
    <w:p w14:paraId="2039E3BC"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Εμείς λοιπόν, πρώτα απ’ όλα αξιολογήσαμε αυτή την απόφαση η οποία υπήρχε από τι</w:t>
      </w:r>
      <w:r>
        <w:rPr>
          <w:rFonts w:eastAsia="Times New Roman" w:cs="Times New Roman"/>
          <w:szCs w:val="24"/>
        </w:rPr>
        <w:t>ς προηγούμενες κυβερνήσεις και αποφασίσαμε να διευρύνουμε την πολιτική αυτή. Μέχρι τώρα μόνο το Νευροκόπι και περιοχές άνω των ε</w:t>
      </w:r>
      <w:r>
        <w:rPr>
          <w:rFonts w:eastAsia="Times New Roman" w:cs="Times New Roman"/>
          <w:szCs w:val="24"/>
        </w:rPr>
        <w:t>π</w:t>
      </w:r>
      <w:r>
        <w:rPr>
          <w:rFonts w:eastAsia="Times New Roman" w:cs="Times New Roman"/>
          <w:szCs w:val="24"/>
        </w:rPr>
        <w:t>τακοσίων μέτρων ευνοούνταν απ’ αυτή τη διάταξη. Αποφασίσαμε, λοιπόν, να δοθεί 50% περισσότερη ξυλεία και 50% χαμηλότερη τιμή σε</w:t>
      </w:r>
      <w:r>
        <w:rPr>
          <w:rFonts w:eastAsia="Times New Roman" w:cs="Times New Roman"/>
          <w:szCs w:val="24"/>
        </w:rPr>
        <w:t xml:space="preserve"> όλους τους κατοίκους των ορεινών περιοχών που έχουν είτε τρεις μέρες παγετού συνολικά όλη τη χρονιά είτε παραπάνω από πέντε μήνες με μια μέρα παγετού. Έτσι, μπορέσαμε σε όλη τη </w:t>
      </w:r>
      <w:r>
        <w:rPr>
          <w:rFonts w:eastAsia="Times New Roman" w:cs="Times New Roman"/>
          <w:szCs w:val="24"/>
        </w:rPr>
        <w:t>β</w:t>
      </w:r>
      <w:r>
        <w:rPr>
          <w:rFonts w:eastAsia="Times New Roman" w:cs="Times New Roman"/>
          <w:szCs w:val="24"/>
        </w:rPr>
        <w:t>όρεια Ελλάδα, γιατί δεν ήταν κα</w:t>
      </w:r>
      <w:r>
        <w:rPr>
          <w:rFonts w:eastAsia="Times New Roman" w:cs="Times New Roman"/>
          <w:szCs w:val="24"/>
        </w:rPr>
        <w:t>μ</w:t>
      </w:r>
      <w:r>
        <w:rPr>
          <w:rFonts w:eastAsia="Times New Roman" w:cs="Times New Roman"/>
          <w:szCs w:val="24"/>
        </w:rPr>
        <w:t>μία περιοχή του Κιλκίς, κύριε Γεωργαντά, μέσα</w:t>
      </w:r>
      <w:r>
        <w:rPr>
          <w:rFonts w:eastAsia="Times New Roman" w:cs="Times New Roman"/>
          <w:szCs w:val="24"/>
        </w:rPr>
        <w:t xml:space="preserve"> σ</w:t>
      </w:r>
      <w:r>
        <w:rPr>
          <w:rFonts w:eastAsia="Times New Roman" w:cs="Times New Roman"/>
          <w:szCs w:val="24"/>
        </w:rPr>
        <w:t>ε</w:t>
      </w:r>
      <w:r>
        <w:rPr>
          <w:rFonts w:eastAsia="Times New Roman" w:cs="Times New Roman"/>
          <w:szCs w:val="24"/>
        </w:rPr>
        <w:t xml:space="preserve"> αυτά τα ως τώρα ευνοϊκά μέτρα, να μειώσουμε και το κόστος και να διευρύνουμε την ποσότητα. Έτσι, λοιπόν, όλο και περισσότεροι κάτοικοι –κι αυτό νομίζω ότι είναι δίκαιο- έχουν και οικονομική ανακούφιση και πρόσβαση σε ένα ενεργειακό αγαθό.</w:t>
      </w:r>
    </w:p>
    <w:p w14:paraId="2039E3BD"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lastRenderedPageBreak/>
        <w:t>Ταυτόχρονα, θ</w:t>
      </w:r>
      <w:r>
        <w:rPr>
          <w:rFonts w:eastAsia="Times New Roman" w:cs="Times New Roman"/>
          <w:szCs w:val="24"/>
        </w:rPr>
        <w:t>έλουμε να πετύχουμε και την αύξηση της διαθέσιμης ξυλείας από τα ελληνικά δάση για να μπορέσουμε να έχουμε και παραγόμενο προϊόν. Άρα η δική μας Κυβέρνηση επέλεξε να διευρύνει για όλες τις ορεινές κοινότητες για όλους τους κατοίκους οι οποίοι υφίστανται πα</w:t>
      </w:r>
      <w:r>
        <w:rPr>
          <w:rFonts w:eastAsia="Times New Roman" w:cs="Times New Roman"/>
          <w:szCs w:val="24"/>
        </w:rPr>
        <w:t xml:space="preserve">γετό και ζουν στην ύπαιθρο το όφελος της μεγαλύτερης ποσότητας </w:t>
      </w:r>
      <w:proofErr w:type="spellStart"/>
      <w:r>
        <w:rPr>
          <w:rFonts w:eastAsia="Times New Roman" w:cs="Times New Roman"/>
          <w:szCs w:val="24"/>
        </w:rPr>
        <w:t>καυσοξύλων</w:t>
      </w:r>
      <w:proofErr w:type="spellEnd"/>
      <w:r>
        <w:rPr>
          <w:rFonts w:eastAsia="Times New Roman" w:cs="Times New Roman"/>
          <w:szCs w:val="24"/>
        </w:rPr>
        <w:t xml:space="preserve"> με χαμηλότερη τιμή. Επιτρέψτε μου αυτό να το χρεώσω και στις δικές μας επιλογές.</w:t>
      </w:r>
    </w:p>
    <w:p w14:paraId="2039E3BE" w14:textId="77777777" w:rsidR="00D64DC4" w:rsidRDefault="00DE12DA">
      <w:pPr>
        <w:spacing w:after="0" w:line="600" w:lineRule="auto"/>
        <w:ind w:firstLine="720"/>
        <w:jc w:val="both"/>
        <w:rPr>
          <w:rFonts w:eastAsia="Times New Roman"/>
          <w:szCs w:val="24"/>
        </w:rPr>
      </w:pPr>
      <w:r>
        <w:rPr>
          <w:rFonts w:eastAsia="Times New Roman"/>
          <w:szCs w:val="24"/>
        </w:rPr>
        <w:t>Τώρα, όσον αφορά τα θέμα, τα οποία περιγράφετε, διερεύνησα λιγάκι το αν στις περιοχές στις οποίες ανα</w:t>
      </w:r>
      <w:r>
        <w:rPr>
          <w:rFonts w:eastAsia="Times New Roman"/>
          <w:szCs w:val="24"/>
        </w:rPr>
        <w:t xml:space="preserve">φέρεστε υπάρχουν διαχειριστικές μελέτες και το αν στις περιοχές στις οποίες αναφέρεστε μπορεί να γίνει αυτεπιστασία. Σας λέω, λοιπόν, ότι στη συντριπτική πλειοψηφία των δασών του Κιλκίς, τα δύο δασαρχεία στα οποία αναφερόμαστε -Γουμένισσας, Κιλκίς, αν δεν </w:t>
      </w:r>
      <w:r>
        <w:rPr>
          <w:rFonts w:eastAsia="Times New Roman"/>
          <w:szCs w:val="24"/>
        </w:rPr>
        <w:t>κάνω λάθος- υπάρχουν διαχειριστικές μελέτες. Εφόσον, λοιπόν, υπάρχουν διαχειριστικές μελέτες, η αυτεπιστασία μπορεί να γίνει μόνο από δασικούς συνεταιρισμούς. Δεν μπορεί να γίνει, δηλαδή, ατομική ξύλευση. Υπάρχουν άλλες αποφάσεις, οι λεγόμενες Δασικές Αστυ</w:t>
      </w:r>
      <w:r>
        <w:rPr>
          <w:rFonts w:eastAsia="Times New Roman"/>
          <w:szCs w:val="24"/>
        </w:rPr>
        <w:t>νομικές Διατάξεις δασαρχείου, οι ΔΑΔ, με τις οποίες μπορεί να γίνει αυτή η διαδικασία.</w:t>
      </w:r>
    </w:p>
    <w:p w14:paraId="2039E3BF" w14:textId="77777777" w:rsidR="00D64DC4" w:rsidRDefault="00DE12DA">
      <w:pPr>
        <w:spacing w:after="0" w:line="600" w:lineRule="auto"/>
        <w:ind w:firstLine="720"/>
        <w:jc w:val="both"/>
        <w:rPr>
          <w:rFonts w:eastAsia="Times New Roman"/>
          <w:szCs w:val="24"/>
        </w:rPr>
      </w:pPr>
      <w:r>
        <w:rPr>
          <w:rFonts w:eastAsia="Times New Roman"/>
          <w:szCs w:val="24"/>
        </w:rPr>
        <w:t>Όμως, ζήτησα από τα δασαρχεία να με ενημερώσουν αν έχουν διατεθεί καυσόξυλα για την κάλυψη ατομικών αναγκών και με τι προϋπολογισμό, γιατί ρωτήσατε και για το ύψος του π</w:t>
      </w:r>
      <w:r>
        <w:rPr>
          <w:rFonts w:eastAsia="Times New Roman"/>
          <w:szCs w:val="24"/>
        </w:rPr>
        <w:t>ροϋπολογισμού.</w:t>
      </w:r>
    </w:p>
    <w:p w14:paraId="2039E3C0" w14:textId="77777777" w:rsidR="00D64DC4" w:rsidRDefault="00DE12DA">
      <w:pPr>
        <w:spacing w:after="0" w:line="600" w:lineRule="auto"/>
        <w:ind w:firstLine="720"/>
        <w:jc w:val="both"/>
        <w:rPr>
          <w:rFonts w:eastAsia="Times New Roman"/>
          <w:szCs w:val="24"/>
        </w:rPr>
      </w:pPr>
      <w:r>
        <w:rPr>
          <w:rFonts w:eastAsia="Times New Roman"/>
          <w:szCs w:val="24"/>
        </w:rPr>
        <w:lastRenderedPageBreak/>
        <w:t xml:space="preserve">Σας ενημερώνω, λοιπόν -και </w:t>
      </w:r>
      <w:proofErr w:type="spellStart"/>
      <w:r>
        <w:rPr>
          <w:rFonts w:eastAsia="Times New Roman"/>
          <w:szCs w:val="24"/>
        </w:rPr>
        <w:t>συγχωρέστε</w:t>
      </w:r>
      <w:proofErr w:type="spellEnd"/>
      <w:r>
        <w:rPr>
          <w:rFonts w:eastAsia="Times New Roman"/>
          <w:szCs w:val="24"/>
        </w:rPr>
        <w:t xml:space="preserve"> με, κύριε Πρόεδρε, για την υπέρβαση του χρόνου, ολοκληρώνω- ότι υπάρχουν στο δασαρχείο Κιλκίς έξι διαχειριστικές μελέτες, στη Γουμένισσα άλλες έξι και υπάρχει και έγγραφο του δασαρχείου Γουμένισσας -στις</w:t>
      </w:r>
      <w:r>
        <w:rPr>
          <w:rFonts w:eastAsia="Times New Roman"/>
          <w:szCs w:val="24"/>
        </w:rPr>
        <w:t xml:space="preserve"> 15 Νοεμβρίου είναι το δικό μου γι’ αυτό θέλω να τα συγκρίνουμε- που λέει ότι έχουν καλυφθεί οι ανάγκες όλων των κατοίκων της περιοχής ευθύνης σε καυσόξυλα, ενώ στις 18 Οκτωβρίου δόθηκαν επιπλέον 200.000 ευρώ στην Αποκεντρωμένη Διοίκηση Μακεδονίας – Θράκης</w:t>
      </w:r>
      <w:r>
        <w:rPr>
          <w:rFonts w:eastAsia="Times New Roman"/>
          <w:szCs w:val="24"/>
        </w:rPr>
        <w:t>, με αποτέλεσμα…</w:t>
      </w:r>
    </w:p>
    <w:p w14:paraId="2039E3C1" w14:textId="77777777" w:rsidR="00D64DC4" w:rsidRDefault="00DE12D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Για όλη.</w:t>
      </w:r>
    </w:p>
    <w:p w14:paraId="2039E3C2" w14:textId="77777777" w:rsidR="00D64DC4" w:rsidRDefault="00DE12DA">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Για όλη, βεβαίως.</w:t>
      </w:r>
    </w:p>
    <w:p w14:paraId="2039E3C3" w14:textId="77777777" w:rsidR="00D64DC4" w:rsidRDefault="00DE12DA">
      <w:pPr>
        <w:spacing w:after="0" w:line="600" w:lineRule="auto"/>
        <w:ind w:firstLine="720"/>
        <w:jc w:val="both"/>
        <w:rPr>
          <w:rFonts w:eastAsia="Times New Roman"/>
          <w:szCs w:val="24"/>
        </w:rPr>
      </w:pPr>
      <w:r>
        <w:rPr>
          <w:rFonts w:eastAsia="Times New Roman"/>
          <w:szCs w:val="24"/>
        </w:rPr>
        <w:t>Αυτό, λοιπόν, είχε ως αποτέλεσμα ο προϋπολογισμός που είχαμε σαν Υπουργείο -να το πω έτσι- από τα 2.293.000 να φτάσει στα</w:t>
      </w:r>
      <w:r>
        <w:rPr>
          <w:rFonts w:eastAsia="Times New Roman"/>
          <w:szCs w:val="24"/>
        </w:rPr>
        <w:t xml:space="preserve"> 2.716.000. Δηλαδή, αυξήσαμε τον προϋπολογισμό των καυσόξυλων, να το πω έτσι, κατά 450.000 ευρώ, αυξάνοντάς το σε σχέση με τα προηγούμενα χρόνια, γιατί εντοπίζετε μείωση. Ακριβώς το αντίθετο κάναμε, λοιπόν. Αυξήσαμε τον προϋπολογισμό. Και δόθηκαν απ’ ό,τι </w:t>
      </w:r>
      <w:r>
        <w:rPr>
          <w:rFonts w:eastAsia="Times New Roman"/>
          <w:szCs w:val="24"/>
        </w:rPr>
        <w:t xml:space="preserve">βλέπω 56.000 ευρώ στη Γουμένισσα και 63.277 ευρώ στο Κιλκίς, με αποτέλεσμα, απ’ ό,τι με ενημερώνει το </w:t>
      </w:r>
      <w:r>
        <w:rPr>
          <w:rFonts w:eastAsia="Times New Roman"/>
          <w:szCs w:val="24"/>
        </w:rPr>
        <w:t>Δ</w:t>
      </w:r>
      <w:r>
        <w:rPr>
          <w:rFonts w:eastAsia="Times New Roman"/>
          <w:szCs w:val="24"/>
        </w:rPr>
        <w:t xml:space="preserve">ασαρχείο Κιλκίς, να καλυφθούν οι ανάγκες όλων των κατοίκων και του </w:t>
      </w:r>
      <w:r>
        <w:rPr>
          <w:rFonts w:eastAsia="Times New Roman"/>
          <w:szCs w:val="24"/>
        </w:rPr>
        <w:t>Δ</w:t>
      </w:r>
      <w:r>
        <w:rPr>
          <w:rFonts w:eastAsia="Times New Roman"/>
          <w:szCs w:val="24"/>
        </w:rPr>
        <w:t xml:space="preserve">ασαρχείου Κιλκίς, γιατί από αυτές τις έκτακτες χρηματοδοτήσεις καλύφθηκαν οι </w:t>
      </w:r>
      <w:r>
        <w:rPr>
          <w:rFonts w:eastAsia="Times New Roman"/>
          <w:szCs w:val="24"/>
        </w:rPr>
        <w:lastRenderedPageBreak/>
        <w:t>περιοχές</w:t>
      </w:r>
      <w:r>
        <w:rPr>
          <w:rFonts w:eastAsia="Times New Roman"/>
          <w:szCs w:val="24"/>
        </w:rPr>
        <w:t xml:space="preserve"> Μουριών, </w:t>
      </w:r>
      <w:r>
        <w:rPr>
          <w:rFonts w:eastAsia="Times New Roman"/>
          <w:szCs w:val="24"/>
        </w:rPr>
        <w:t>σ</w:t>
      </w:r>
      <w:r>
        <w:rPr>
          <w:rFonts w:eastAsia="Times New Roman"/>
          <w:szCs w:val="24"/>
        </w:rPr>
        <w:t xml:space="preserve">ιδηροδρομικού σταθμού Μουριών και Αγίας Παρασκευής. Ταυτόχρονα, υπάρχει και </w:t>
      </w:r>
      <w:r>
        <w:rPr>
          <w:rFonts w:eastAsia="Times New Roman"/>
          <w:szCs w:val="24"/>
        </w:rPr>
        <w:t>α</w:t>
      </w:r>
      <w:r>
        <w:rPr>
          <w:rFonts w:eastAsia="Times New Roman"/>
          <w:szCs w:val="24"/>
        </w:rPr>
        <w:t xml:space="preserve">στυνομική </w:t>
      </w:r>
      <w:r>
        <w:rPr>
          <w:rFonts w:eastAsia="Times New Roman"/>
          <w:szCs w:val="24"/>
        </w:rPr>
        <w:t>δ</w:t>
      </w:r>
      <w:r>
        <w:rPr>
          <w:rFonts w:eastAsia="Times New Roman"/>
          <w:szCs w:val="24"/>
        </w:rPr>
        <w:t>ιάταξη –ΔΑΔ δηλαδή- του δασαρχείου Κιλκίς για να γίνεται και ατομική ξύλευση.</w:t>
      </w:r>
    </w:p>
    <w:p w14:paraId="2039E3C4" w14:textId="77777777" w:rsidR="00D64DC4" w:rsidRDefault="00DE12DA">
      <w:pPr>
        <w:spacing w:after="0" w:line="600" w:lineRule="auto"/>
        <w:ind w:firstLine="720"/>
        <w:jc w:val="both"/>
        <w:rPr>
          <w:rFonts w:eastAsia="Times New Roman"/>
          <w:szCs w:val="24"/>
        </w:rPr>
      </w:pPr>
      <w:r>
        <w:rPr>
          <w:rFonts w:eastAsia="Times New Roman"/>
          <w:szCs w:val="24"/>
        </w:rPr>
        <w:t xml:space="preserve">Με βάση τα παραπάνω, λοιπόν, στοιχεία που έχω εγώ -έχει παρέλθει και ένας </w:t>
      </w:r>
      <w:r>
        <w:rPr>
          <w:rFonts w:eastAsia="Times New Roman"/>
          <w:szCs w:val="24"/>
        </w:rPr>
        <w:t xml:space="preserve">χρόνος, γι’ αυτό και καλύφθηκε αυτό το κενό- έχουν ικανοποιηθεί όλοι οι κάτοικοι. Μάλιστα, πλέον, υπάρχουν και κάτοικοι που εκμεταλλεύονται και τα ευνοϊκά στοιχεία της φετινής πολιτικής ρύθμισης που έχει διεύρυνση εκτός από το Νευροκόπι σε όλη την Ελλάδα, </w:t>
      </w:r>
      <w:r>
        <w:rPr>
          <w:rFonts w:eastAsia="Times New Roman"/>
          <w:szCs w:val="24"/>
        </w:rPr>
        <w:t xml:space="preserve">της αυξημένης, δηλαδή, ποσότητας και της μειωμένης τιμής για τους κατοίκους των </w:t>
      </w:r>
      <w:proofErr w:type="spellStart"/>
      <w:r>
        <w:rPr>
          <w:rFonts w:eastAsia="Times New Roman"/>
          <w:szCs w:val="24"/>
        </w:rPr>
        <w:t>παραδασόβιων</w:t>
      </w:r>
      <w:proofErr w:type="spellEnd"/>
      <w:r>
        <w:rPr>
          <w:rFonts w:eastAsia="Times New Roman"/>
          <w:szCs w:val="24"/>
        </w:rPr>
        <w:t xml:space="preserve"> οικισμών.</w:t>
      </w:r>
    </w:p>
    <w:p w14:paraId="2039E3C5" w14:textId="77777777" w:rsidR="00D64DC4" w:rsidRDefault="00DE12DA">
      <w:pPr>
        <w:spacing w:after="0" w:line="600" w:lineRule="auto"/>
        <w:ind w:firstLine="720"/>
        <w:jc w:val="both"/>
        <w:rPr>
          <w:rFonts w:eastAsia="Times New Roman"/>
          <w:szCs w:val="24"/>
        </w:rPr>
      </w:pPr>
      <w:r>
        <w:rPr>
          <w:rFonts w:eastAsia="Times New Roman"/>
          <w:szCs w:val="24"/>
        </w:rPr>
        <w:t xml:space="preserve">Από αυτή την άποψη, λοιπόν –και </w:t>
      </w:r>
      <w:proofErr w:type="spellStart"/>
      <w:r>
        <w:rPr>
          <w:rFonts w:eastAsia="Times New Roman"/>
          <w:szCs w:val="24"/>
        </w:rPr>
        <w:t>συγχωρέστε</w:t>
      </w:r>
      <w:proofErr w:type="spellEnd"/>
      <w:r>
        <w:rPr>
          <w:rFonts w:eastAsia="Times New Roman"/>
          <w:szCs w:val="24"/>
        </w:rPr>
        <w:t xml:space="preserve"> με για το </w:t>
      </w:r>
      <w:r>
        <w:rPr>
          <w:rFonts w:eastAsia="Times New Roman"/>
          <w:szCs w:val="24"/>
        </w:rPr>
        <w:t xml:space="preserve">μάκρος </w:t>
      </w:r>
      <w:r>
        <w:rPr>
          <w:rFonts w:eastAsia="Times New Roman"/>
          <w:szCs w:val="24"/>
        </w:rPr>
        <w:t>της απάντησης- θεωρώ ότι πιθανά με τη διερεύνηση που κάνατε εσείς, αλλά σίγουρα με τον προγρα</w:t>
      </w:r>
      <w:r>
        <w:rPr>
          <w:rFonts w:eastAsia="Times New Roman"/>
          <w:szCs w:val="24"/>
        </w:rPr>
        <w:t>μματισμό που είχαμε εμείς και με τον επιπλέον προϋπολογισμό που διαθέσαμε φέτος, δεν υπάρχει ανάγκη ατομικής ξύλευσης με αυτεπιστασία γιατί έχουν ικανοποιηθεί οι ανάγκες και δεν υπάρχουν δύο μέτρα και δύο σταθμά στα δασαρχεία. Αν, όμως, έχετε κάτι ειδικότε</w:t>
      </w:r>
      <w:r>
        <w:rPr>
          <w:rFonts w:eastAsia="Times New Roman"/>
          <w:szCs w:val="24"/>
        </w:rPr>
        <w:t>ρο, ευχαρίστως να το συζητήσουμε για να λύσουμε το τοπικό πρόβλημα.</w:t>
      </w:r>
    </w:p>
    <w:p w14:paraId="2039E3C6" w14:textId="77777777" w:rsidR="00D64DC4" w:rsidRDefault="00DE12D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Γεωργαντάς έχει τον λόγο.</w:t>
      </w:r>
    </w:p>
    <w:p w14:paraId="2039E3C7" w14:textId="77777777" w:rsidR="00D64DC4" w:rsidRDefault="00DE12D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Κύριε Υπουργέ, δεν είναι ακριβώς έτσι όπως τα είπατε και βέβαια δεν ευθύνεστε εσείς γι’ αυτό. </w:t>
      </w:r>
    </w:p>
    <w:p w14:paraId="2039E3C8" w14:textId="77777777" w:rsidR="00D64DC4" w:rsidRDefault="00DE12DA">
      <w:pPr>
        <w:spacing w:after="0" w:line="600" w:lineRule="auto"/>
        <w:ind w:firstLine="720"/>
        <w:jc w:val="both"/>
        <w:rPr>
          <w:rFonts w:eastAsia="Times New Roman"/>
          <w:szCs w:val="24"/>
        </w:rPr>
      </w:pPr>
      <w:r>
        <w:rPr>
          <w:rFonts w:eastAsia="Times New Roman"/>
          <w:szCs w:val="24"/>
        </w:rPr>
        <w:lastRenderedPageBreak/>
        <w:t>Να σας π</w:t>
      </w:r>
      <w:r>
        <w:rPr>
          <w:rFonts w:eastAsia="Times New Roman"/>
          <w:szCs w:val="24"/>
        </w:rPr>
        <w:t xml:space="preserve">ω </w:t>
      </w:r>
      <w:r>
        <w:rPr>
          <w:rFonts w:eastAsia="Times New Roman"/>
          <w:szCs w:val="24"/>
        </w:rPr>
        <w:t>ότι π</w:t>
      </w:r>
      <w:r>
        <w:rPr>
          <w:rFonts w:eastAsia="Times New Roman"/>
          <w:szCs w:val="24"/>
        </w:rPr>
        <w:t xml:space="preserve">αλαιότερα, για τις ατομικές ανάγκες του δασαρχείου Κιλκίς δίνονταν 400.000 ευρώ. Για να καταλάβει ο κόσμος, με αυτά τα χρήματα τα δασαρχεία δέσμευαν συστάδες και στη συνέχεια από κει αγόραζαν με μειωμένη τιμή από τους συνεταιρισμούς οι κάτοικοι των </w:t>
      </w:r>
      <w:r>
        <w:rPr>
          <w:rFonts w:eastAsia="Times New Roman"/>
          <w:szCs w:val="24"/>
        </w:rPr>
        <w:t xml:space="preserve">ορεινών και </w:t>
      </w:r>
      <w:proofErr w:type="spellStart"/>
      <w:r>
        <w:rPr>
          <w:rFonts w:eastAsia="Times New Roman"/>
          <w:szCs w:val="24"/>
        </w:rPr>
        <w:t>παραδασόβιων</w:t>
      </w:r>
      <w:proofErr w:type="spellEnd"/>
      <w:r>
        <w:rPr>
          <w:rFonts w:eastAsia="Times New Roman"/>
          <w:szCs w:val="24"/>
        </w:rPr>
        <w:t xml:space="preserve"> περιοχών. Δυστυχώς από την περίοδο της κρίσης άρχισε αυτό το ποσό να μειώνεται και φέτος για το </w:t>
      </w:r>
      <w:r>
        <w:rPr>
          <w:rFonts w:eastAsia="Times New Roman"/>
          <w:szCs w:val="24"/>
        </w:rPr>
        <w:t>Δ</w:t>
      </w:r>
      <w:r>
        <w:rPr>
          <w:rFonts w:eastAsia="Times New Roman"/>
          <w:szCs w:val="24"/>
        </w:rPr>
        <w:t xml:space="preserve">ασαρχείο του Κιλκίς -το </w:t>
      </w:r>
      <w:r>
        <w:rPr>
          <w:rFonts w:eastAsia="Times New Roman"/>
          <w:szCs w:val="24"/>
        </w:rPr>
        <w:t>Δ</w:t>
      </w:r>
      <w:r>
        <w:rPr>
          <w:rFonts w:eastAsia="Times New Roman"/>
          <w:szCs w:val="24"/>
        </w:rPr>
        <w:t>ασαρχείο Γουμένισσας είναι μια άλλη περίπτωση, θα σας την πω μετά- ήταν μόνο 36.000 από τις 400.000.</w:t>
      </w:r>
    </w:p>
    <w:p w14:paraId="2039E3C9" w14:textId="77777777" w:rsidR="00D64DC4" w:rsidRDefault="00DE12DA">
      <w:pPr>
        <w:spacing w:after="0" w:line="600" w:lineRule="auto"/>
        <w:ind w:firstLine="720"/>
        <w:jc w:val="both"/>
        <w:rPr>
          <w:rFonts w:eastAsia="Times New Roman"/>
          <w:szCs w:val="24"/>
        </w:rPr>
      </w:pPr>
      <w:r>
        <w:rPr>
          <w:rFonts w:eastAsia="Times New Roman"/>
          <w:szCs w:val="24"/>
        </w:rPr>
        <w:t>Μετά από</w:t>
      </w:r>
      <w:r>
        <w:rPr>
          <w:rFonts w:eastAsia="Times New Roman"/>
          <w:szCs w:val="24"/>
        </w:rPr>
        <w:t xml:space="preserve"> δική μου παρέμβαση -και κακώς το λέω, αλλά οφείλω να το πω- έγινε μια πρόσθετη χρηματοδότηση πριν από δύο μήνες και φτάσαμε στο ποσό των 51.000 το οποίο αναφέρατε… </w:t>
      </w:r>
    </w:p>
    <w:p w14:paraId="2039E3CA" w14:textId="77777777" w:rsidR="00D64DC4" w:rsidRDefault="00DE12DA">
      <w:pPr>
        <w:spacing w:after="0"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Συγγνώμη, απλά προς </w:t>
      </w:r>
      <w:r>
        <w:rPr>
          <w:rFonts w:eastAsia="Times New Roman"/>
          <w:szCs w:val="24"/>
        </w:rPr>
        <w:t>διευκρίνιση είναι 63.277 στο Κιλκίς. Αυτά είναι τα νούμερα που έχω εγώ τώρα πια.</w:t>
      </w:r>
    </w:p>
    <w:p w14:paraId="2039E3CB" w14:textId="77777777" w:rsidR="00D64DC4" w:rsidRDefault="00DE12DA">
      <w:pPr>
        <w:spacing w:after="0"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Ωραία. Επομένως δόθηκαν κι άλλες 25.000 και έφτασε αυτό το ποσό. Προφανώς είναι αυτό που λέτε.</w:t>
      </w:r>
    </w:p>
    <w:p w14:paraId="2039E3CC" w14:textId="77777777" w:rsidR="00D64DC4" w:rsidRDefault="00DE12DA">
      <w:pPr>
        <w:spacing w:after="0" w:line="600" w:lineRule="auto"/>
        <w:ind w:firstLine="720"/>
        <w:jc w:val="both"/>
        <w:rPr>
          <w:rFonts w:eastAsia="Times New Roman"/>
          <w:szCs w:val="24"/>
        </w:rPr>
      </w:pPr>
      <w:r>
        <w:rPr>
          <w:rFonts w:eastAsia="Times New Roman"/>
          <w:szCs w:val="24"/>
        </w:rPr>
        <w:t>Με αυτόν τον τρόπο καλύφθηκαν την τελευταία στιγμή οι ανάγκ</w:t>
      </w:r>
      <w:r>
        <w:rPr>
          <w:rFonts w:eastAsia="Times New Roman"/>
          <w:szCs w:val="24"/>
        </w:rPr>
        <w:t xml:space="preserve">ες της περιοχής των Μουριών. Όμως, δεν έχουν καλυφθεί οι ανάγκες πολλών χωριών από τα Κρούσια. Η </w:t>
      </w:r>
      <w:proofErr w:type="spellStart"/>
      <w:r>
        <w:rPr>
          <w:rFonts w:eastAsia="Times New Roman"/>
          <w:szCs w:val="24"/>
        </w:rPr>
        <w:t>Επτάλοφος</w:t>
      </w:r>
      <w:proofErr w:type="spellEnd"/>
      <w:r>
        <w:rPr>
          <w:rFonts w:eastAsia="Times New Roman"/>
          <w:szCs w:val="24"/>
        </w:rPr>
        <w:t xml:space="preserve">, ας πούμε, είναι ένα τέτοιο μεγάλο χωριό από το οποίο έχω δεχθεί οχλήσεις. Ποιο είναι το ζήτημα; Το ζήτημα δεν είναι να αρχίσουμε να μιλάμε για τα </w:t>
      </w:r>
      <w:r>
        <w:rPr>
          <w:rFonts w:eastAsia="Times New Roman"/>
          <w:szCs w:val="24"/>
        </w:rPr>
        <w:lastRenderedPageBreak/>
        <w:t>χω</w:t>
      </w:r>
      <w:r>
        <w:rPr>
          <w:rFonts w:eastAsia="Times New Roman"/>
          <w:szCs w:val="24"/>
        </w:rPr>
        <w:t>ριά ένα προς ένα. Όμως, σίγουρα αυτή τη στιγμή στην περιοχή του δασαρχείου του Κιλκίς δεν έχουν καλυφθεί οι ατομικές ανάγκες όλων των χωριών.</w:t>
      </w:r>
    </w:p>
    <w:p w14:paraId="2039E3CD" w14:textId="77777777" w:rsidR="00D64DC4" w:rsidRDefault="00DE12DA">
      <w:pPr>
        <w:spacing w:after="0" w:line="600" w:lineRule="auto"/>
        <w:ind w:firstLine="720"/>
        <w:jc w:val="both"/>
        <w:rPr>
          <w:rFonts w:eastAsia="Times New Roman"/>
          <w:szCs w:val="24"/>
        </w:rPr>
      </w:pPr>
      <w:r>
        <w:rPr>
          <w:rFonts w:eastAsia="Times New Roman"/>
          <w:szCs w:val="24"/>
        </w:rPr>
        <w:t>Κοιτάξτε τώρα τι πρέπει να ξεκαθαριστεί και να δοθεί ως κατεύθυνση στις αρμόδιες δασικές υπηρεσίες. Αυτή η δυνατότ</w:t>
      </w:r>
      <w:r>
        <w:rPr>
          <w:rFonts w:eastAsia="Times New Roman"/>
          <w:szCs w:val="24"/>
        </w:rPr>
        <w:t xml:space="preserve">ητα της αυτεπιστασίας, την οποία το </w:t>
      </w:r>
      <w:r>
        <w:rPr>
          <w:rFonts w:eastAsia="Times New Roman"/>
          <w:szCs w:val="24"/>
        </w:rPr>
        <w:t>Δ</w:t>
      </w:r>
      <w:r>
        <w:rPr>
          <w:rFonts w:eastAsia="Times New Roman"/>
          <w:szCs w:val="24"/>
        </w:rPr>
        <w:t xml:space="preserve">ασαρχείο Γουμένισσας τη χρησιμοποιεί και την εξαντλεί, σημαίνει, κύριε Πρόεδρε, ότι όταν δεν υπάρχουν τα χρήματα, δεν έχουν έρθει οι πιστώσεις, δίνει το δικαίωμα το δασαρχείο να κόψουν, να </w:t>
      </w:r>
      <w:proofErr w:type="spellStart"/>
      <w:r>
        <w:rPr>
          <w:rFonts w:eastAsia="Times New Roman"/>
          <w:szCs w:val="24"/>
        </w:rPr>
        <w:t>ξυλεύσουν</w:t>
      </w:r>
      <w:proofErr w:type="spellEnd"/>
      <w:r>
        <w:rPr>
          <w:rFonts w:eastAsia="Times New Roman"/>
          <w:szCs w:val="24"/>
        </w:rPr>
        <w:t>, οι συνεταιρισμοί κα</w:t>
      </w:r>
      <w:r>
        <w:rPr>
          <w:rFonts w:eastAsia="Times New Roman"/>
          <w:szCs w:val="24"/>
        </w:rPr>
        <w:t>ι να αγοράσουν απευθείας οι πολίτες από τους συνεταιρισμούς με μειωμένη τιμή, υπό την επίβλεψη και την επιστασία του αρμοδίου δασαρχείου. Δηλαδή, δεν έχουμε πιστώσεις; Πηγαίνουν και αγοράζουν απευθείας από τους συνεταιρισμούς.</w:t>
      </w:r>
    </w:p>
    <w:p w14:paraId="2039E3CE"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Αυτό, λοιπόν, το οποίο εφαρμό</w:t>
      </w:r>
      <w:r>
        <w:rPr>
          <w:rFonts w:eastAsia="Times New Roman" w:cs="Times New Roman"/>
          <w:szCs w:val="24"/>
        </w:rPr>
        <w:t xml:space="preserve">στηκε για πολλά χρόνια στην περιοχή του </w:t>
      </w:r>
      <w:r>
        <w:rPr>
          <w:rFonts w:eastAsia="Times New Roman" w:cs="Times New Roman"/>
          <w:szCs w:val="24"/>
        </w:rPr>
        <w:t>Δ</w:t>
      </w:r>
      <w:r>
        <w:rPr>
          <w:rFonts w:eastAsia="Times New Roman" w:cs="Times New Roman"/>
          <w:szCs w:val="24"/>
        </w:rPr>
        <w:t xml:space="preserve">ασαρχείου Γουμένισσας, δυστυχώς, δεν εφαρμόζεται στην περιοχή του </w:t>
      </w:r>
      <w:r>
        <w:rPr>
          <w:rFonts w:eastAsia="Times New Roman" w:cs="Times New Roman"/>
          <w:szCs w:val="24"/>
        </w:rPr>
        <w:t>Δ</w:t>
      </w:r>
      <w:r>
        <w:rPr>
          <w:rFonts w:eastAsia="Times New Roman" w:cs="Times New Roman"/>
          <w:szCs w:val="24"/>
        </w:rPr>
        <w:t>ασαρχείου Κιλκίς για λόγους που δεν θέλω να αναφέρω εδώ.</w:t>
      </w:r>
    </w:p>
    <w:p w14:paraId="2039E3CF"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Συνεπώς το ζήτημα ποιο είναι; Εμένα με ενδιαφέρει να καλυφθούν οι ατομικές ανάγκες όλων των</w:t>
      </w:r>
      <w:r>
        <w:rPr>
          <w:rFonts w:eastAsia="Times New Roman" w:cs="Times New Roman"/>
          <w:szCs w:val="24"/>
        </w:rPr>
        <w:t xml:space="preserve"> κατοίκων. Πολύ σωστά κάνατε και μειώσατε την τιμή. Με δεδομένο, όμως, ότι οι πιστώσεις δεν επαρκούν, καθώς με 63.000 δεν μπορούν να καλυφθούν τα είκοσι χωριά τα οποία δικαιούνται ατομικής ξυλείας στην περιοχή του </w:t>
      </w:r>
      <w:r>
        <w:rPr>
          <w:rFonts w:eastAsia="Times New Roman" w:cs="Times New Roman"/>
          <w:szCs w:val="24"/>
        </w:rPr>
        <w:t>Δ</w:t>
      </w:r>
      <w:r>
        <w:rPr>
          <w:rFonts w:eastAsia="Times New Roman" w:cs="Times New Roman"/>
          <w:szCs w:val="24"/>
        </w:rPr>
        <w:t>ασαρχείου Κιλκίς, πρέπει να είναι ξεκάθαρ</w:t>
      </w:r>
      <w:r>
        <w:rPr>
          <w:rFonts w:eastAsia="Times New Roman" w:cs="Times New Roman"/>
          <w:szCs w:val="24"/>
        </w:rPr>
        <w:t xml:space="preserve">η προς εσάς η κατεύθυνση, ως Υπουργείο, ότι όπου δεν επαρκούν οι πιστώσεις που έχουν διατεθεί, πρέπει να δίνεται αυτή </w:t>
      </w:r>
      <w:r>
        <w:rPr>
          <w:rFonts w:eastAsia="Times New Roman" w:cs="Times New Roman"/>
          <w:szCs w:val="24"/>
        </w:rPr>
        <w:lastRenderedPageBreak/>
        <w:t>η δυνατότητα που είναι νόμιμη, που προβλέπεται από τον νόμο, που την επαναλάβατε κι εσείς ουσιαστικά με την τελευταία τροποποίηση που κάνα</w:t>
      </w:r>
      <w:r>
        <w:rPr>
          <w:rFonts w:eastAsia="Times New Roman" w:cs="Times New Roman"/>
          <w:szCs w:val="24"/>
        </w:rPr>
        <w:t>τε. Μάλιστα, αναγκάστηκε το Υπουργείο να στείλει και μια διευκρινιστική, για να δείξει ότι δεν έχει καταργηθεί η δυνατότητα της αυτεπιστασίας, καθώς είναι και ο μόνος τρόπος για να ικανοποιηθούν οι ατομικές ανάγκες των κατοίκων αυτών.</w:t>
      </w:r>
    </w:p>
    <w:p w14:paraId="2039E3D0"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Δεν θα ήμουν εδώ σήμε</w:t>
      </w:r>
      <w:r>
        <w:rPr>
          <w:rFonts w:eastAsia="Times New Roman" w:cs="Times New Roman"/>
          <w:szCs w:val="24"/>
        </w:rPr>
        <w:t>ρα, αν δεν υπήρχαν χωριά στο Κιλκίς τα οποία δεν έχουν ικανοποιηθεί τα αιτήματά τους. Προφανώς τα στοιχεία που έχετε για πλήρη ικανοποίηση των αναγκών, δεν είναι ακριβή. Ξέρετε, γίνονται γραπτά αιτήματα. Όταν, όμως, ξέρουν από πριν ότι δεν υπάρχουν χρήματα</w:t>
      </w:r>
      <w:r>
        <w:rPr>
          <w:rFonts w:eastAsia="Times New Roman" w:cs="Times New Roman"/>
          <w:szCs w:val="24"/>
        </w:rPr>
        <w:t xml:space="preserve"> -γιατί αυτή ήταν η πρώτη εντύπωση- δεν έκαναν αιτήματα μερικές κοινότητες. Στη συνέχεια, όταν ήρθε η πρόσθετη χρηματοδότηση για τις Μουριές, και αυτοί οι οποίοι δεν είχαν πάρει γιατί πίστευαν ότι δεν θα φτάσουν τα χρήματα, ενώ δικαιούνταν να τα πάρουν, ήτ</w:t>
      </w:r>
      <w:r>
        <w:rPr>
          <w:rFonts w:eastAsia="Times New Roman" w:cs="Times New Roman"/>
          <w:szCs w:val="24"/>
        </w:rPr>
        <w:t>αν αυτοί οι οποίοι ενεργοποιήθηκαν.</w:t>
      </w:r>
    </w:p>
    <w:p w14:paraId="2039E3D1"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Αυτό, όμως, δεν είναι σωστό να γίνεται κάθε χρόνο. Πρέπει να βρεθεί μια λύση η οποία να είναι διαρκής. Η λύση αυτή να είναι μια ξεκάθαρη κατεύθυνση προς όλα τα δασαρχεία, ότι πρέπει να εξαντλούν τη δυνατότητα της δι</w:t>
      </w:r>
      <w:r>
        <w:rPr>
          <w:rFonts w:eastAsia="Times New Roman" w:cs="Times New Roman"/>
          <w:szCs w:val="24"/>
        </w:rPr>
        <w:t>ά</w:t>
      </w:r>
      <w:r>
        <w:rPr>
          <w:rFonts w:eastAsia="Times New Roman" w:cs="Times New Roman"/>
          <w:szCs w:val="24"/>
        </w:rPr>
        <w:t xml:space="preserve"> αυτ</w:t>
      </w:r>
      <w:r>
        <w:rPr>
          <w:rFonts w:eastAsia="Times New Roman" w:cs="Times New Roman"/>
          <w:szCs w:val="24"/>
        </w:rPr>
        <w:t>επιστασίας κάλυψης των ατομικών αναγκών, ιδίως όπου υπάρχουν δασικά υποσυστήματά υπό διαχείριση.</w:t>
      </w:r>
    </w:p>
    <w:p w14:paraId="2039E3D2"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όταν ο κάτοικος του χωριού βλέπει ότι όντως υλοτομείται ένα δάσος, βλέπει ότι το κράτος έχει ένα κέρδος από αυτή την υλοτόμηση, καταλαβαίνετε </w:t>
      </w:r>
      <w:r>
        <w:rPr>
          <w:rFonts w:eastAsia="Times New Roman" w:cs="Times New Roman"/>
          <w:szCs w:val="24"/>
        </w:rPr>
        <w:lastRenderedPageBreak/>
        <w:t>πό</w:t>
      </w:r>
      <w:r>
        <w:rPr>
          <w:rFonts w:eastAsia="Times New Roman" w:cs="Times New Roman"/>
          <w:szCs w:val="24"/>
        </w:rPr>
        <w:t>σο αδικημένος αισθάνεται όταν αυτός δεν δικαιούται να πάρει τα λίγα ξύλα τα οποία χρειάζεται για τον χειμώνα του.</w:t>
      </w:r>
    </w:p>
    <w:p w14:paraId="2039E3D3"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Ειδικά στα δασικά οικοσυστήματα υπό διαχείριση νομίζω -και το προβλέπει και ο νόμος, άλλωστε, ξεκάθαρα- ότι είναι προτεραιότητα να καλυφθούν κ</w:t>
      </w:r>
      <w:r>
        <w:rPr>
          <w:rFonts w:eastAsia="Times New Roman" w:cs="Times New Roman"/>
          <w:szCs w:val="24"/>
        </w:rPr>
        <w:t>αι οι ατομικές ανάγκες. Νομίζω ότι όλοι συμφωνούμε πως αυτή πρέπει να είναι η λύση, οπότε παρακαλώ για τις δικές ενέργειες στο μέλλον, ώστε να μην έχουμε του χρόνου τα ίδια φαινόμενα.</w:t>
      </w:r>
    </w:p>
    <w:p w14:paraId="2039E3D4"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039E3D5"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039E3D6"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Δεν βάζω χρόνο γιατί τα είπατε όλα.</w:t>
      </w:r>
    </w:p>
    <w:p w14:paraId="2039E3D7" w14:textId="77777777" w:rsidR="00D64DC4" w:rsidRDefault="00DE12DA">
      <w:pPr>
        <w:spacing w:after="0" w:line="600" w:lineRule="auto"/>
        <w:ind w:firstLine="720"/>
        <w:jc w:val="both"/>
        <w:rPr>
          <w:rFonts w:eastAsia="Times New Roman" w:cs="Times New Roman"/>
          <w:szCs w:val="24"/>
        </w:rPr>
      </w:pPr>
      <w:r>
        <w:rPr>
          <w:rFonts w:eastAsia="Times New Roman" w:cs="Times New Roman"/>
          <w:b/>
          <w:color w:val="000000" w:themeColor="text1"/>
          <w:szCs w:val="24"/>
        </w:rPr>
        <w:t>ΣΩΚΡΑΤΗΣ ΦΑΜΕΛΛΟΣ (Αναπληρωτής Υπουργός Περιβάλλοντος και Ενέργειας):</w:t>
      </w:r>
      <w:r>
        <w:rPr>
          <w:rFonts w:eastAsia="Times New Roman" w:cs="Times New Roman"/>
          <w:color w:val="000000" w:themeColor="text1"/>
          <w:szCs w:val="24"/>
        </w:rPr>
        <w:t xml:space="preserve"> </w:t>
      </w:r>
      <w:r>
        <w:rPr>
          <w:rFonts w:eastAsia="Times New Roman" w:cs="Times New Roman"/>
          <w:szCs w:val="24"/>
        </w:rPr>
        <w:t>Τα είπα, αλλά θα τα πω ξανά για ένα λεπτό.</w:t>
      </w:r>
    </w:p>
    <w:p w14:paraId="2039E3D8"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Διευκρινίζουμε, λοιπόν, ότι διευρύναμε το δικαίωμα των πολιτών, ιδιαίτερα σ</w:t>
      </w:r>
      <w:r>
        <w:rPr>
          <w:rFonts w:eastAsia="Times New Roman" w:cs="Times New Roman"/>
          <w:szCs w:val="24"/>
        </w:rPr>
        <w:t xml:space="preserve">τις ορεινές περιοχές και στις περιοχές που υπάρχει παγετός, για να έχουν πρόσβαση σε περισσότερη ξυλεία με χαμηλότερη τιμή. Ταυτόχρονα, υπάρχουν δύο τρόποι για να μπορέσουμε να πάρουμε την ξυλεία αυτήν, εκεί που </w:t>
      </w:r>
      <w:proofErr w:type="spellStart"/>
      <w:r>
        <w:rPr>
          <w:rFonts w:eastAsia="Times New Roman" w:cs="Times New Roman"/>
          <w:szCs w:val="24"/>
        </w:rPr>
        <w:t>ξυλεύουν</w:t>
      </w:r>
      <w:proofErr w:type="spellEnd"/>
      <w:r>
        <w:rPr>
          <w:rFonts w:eastAsia="Times New Roman" w:cs="Times New Roman"/>
          <w:szCs w:val="24"/>
        </w:rPr>
        <w:t xml:space="preserve"> οι συνεταιρισμοί και εκεί που δίνον</w:t>
      </w:r>
      <w:r>
        <w:rPr>
          <w:rFonts w:eastAsia="Times New Roman" w:cs="Times New Roman"/>
          <w:szCs w:val="24"/>
        </w:rPr>
        <w:t>ται οι αποφάσεις παρέμβασης των πολιτών για ατομικές ανάγκες.</w:t>
      </w:r>
    </w:p>
    <w:p w14:paraId="2039E3D9"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Να διευκρινίσω, λοιπόν, ότι με βάση τον νόμο, εκεί όπου έχουμε διαχειριστικές μελέτες, στα δάση που είναι υπό διαχείριση, γίνεται οργανωμένη ξύλευση από τους </w:t>
      </w:r>
      <w:r>
        <w:rPr>
          <w:rFonts w:eastAsia="Times New Roman" w:cs="Times New Roman"/>
          <w:szCs w:val="24"/>
        </w:rPr>
        <w:lastRenderedPageBreak/>
        <w:t xml:space="preserve">δασικούς συνεταιρισμούς. Αυτό είναι </w:t>
      </w:r>
      <w:r>
        <w:rPr>
          <w:rFonts w:eastAsia="Times New Roman" w:cs="Times New Roman"/>
          <w:szCs w:val="24"/>
        </w:rPr>
        <w:t>νομοθετημένο. Είναι νομικό, δεν τροποποιείται σε επίπεδο μιας συζήτησης ή μιας εγκυκλίου.</w:t>
      </w:r>
    </w:p>
    <w:p w14:paraId="2039E3DA"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Εκεί όπου δεν υπάρχει διαχειριστική μελέτη, δίνεται απόφαση για ξύλευση σε επίπεδο συστάδων των κατοίκων για τις ατομικές ανάγκες. Πώς απαντάμε, λοιπόν, στο ερώτημα, </w:t>
      </w:r>
      <w:r>
        <w:rPr>
          <w:rFonts w:eastAsia="Times New Roman" w:cs="Times New Roman"/>
          <w:szCs w:val="24"/>
        </w:rPr>
        <w:t>«Τι κάνουμε για τους κατοίκους που είναι κοντά σε δάση που έχουν διαχειριστική μελέτη»; Απαντάμε το εξής: Αυξάνουμε τον προϋπολογισμό και ανεξαρτήτως του προϋπολογισμού διευκρινίζουμε ότι προτεραιότητα στην παραλαβή ξύλου, καυσόξυλων για ατομικές ανάγκες ε</w:t>
      </w:r>
      <w:r>
        <w:rPr>
          <w:rFonts w:eastAsia="Times New Roman" w:cs="Times New Roman"/>
          <w:szCs w:val="24"/>
        </w:rPr>
        <w:t xml:space="preserve">κεί που υπάρχει διαχειριστική μελέτη και συνεταιρισμός που </w:t>
      </w:r>
      <w:proofErr w:type="spellStart"/>
      <w:r>
        <w:rPr>
          <w:rFonts w:eastAsia="Times New Roman" w:cs="Times New Roman"/>
          <w:szCs w:val="24"/>
        </w:rPr>
        <w:t>ξυλεύει</w:t>
      </w:r>
      <w:proofErr w:type="spellEnd"/>
      <w:r>
        <w:rPr>
          <w:rFonts w:eastAsia="Times New Roman" w:cs="Times New Roman"/>
          <w:szCs w:val="24"/>
        </w:rPr>
        <w:t>, έχουν οι τοπικοί κάτοικοι.</w:t>
      </w:r>
    </w:p>
    <w:p w14:paraId="2039E3DB"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Άρα από τη διαχειριστική μελέτη ξυλεύεται μια ποσότητα άλφα, αφαιρείται αυτή που χρησιμοποιείται πλέον για τις ατομικές ανάγκες των πολιτών που ζουν στα χωριά αυ</w:t>
      </w:r>
      <w:r>
        <w:rPr>
          <w:rFonts w:eastAsia="Times New Roman" w:cs="Times New Roman"/>
          <w:szCs w:val="24"/>
        </w:rPr>
        <w:t>τά για να μην υποτιμούνται αυτοί που ζουν δίπλα στα δάσος και να μην το θίγουν, να το προστατεύουν γιατί θα καλύπτεται η ανάγκη τους και στη συνέχεια καλύπτεται και η εμπορική δραστηριότητα των συνεταιρισμών.</w:t>
      </w:r>
    </w:p>
    <w:p w14:paraId="2039E3DC"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Νομίζω ότι έτσι δεν έχει κα</w:t>
      </w:r>
      <w:r>
        <w:rPr>
          <w:rFonts w:eastAsia="Times New Roman" w:cs="Times New Roman"/>
          <w:szCs w:val="24"/>
        </w:rPr>
        <w:t>μ</w:t>
      </w:r>
      <w:r>
        <w:rPr>
          <w:rFonts w:eastAsia="Times New Roman" w:cs="Times New Roman"/>
          <w:szCs w:val="24"/>
        </w:rPr>
        <w:t>μία στεναχώρια ο κά</w:t>
      </w:r>
      <w:r>
        <w:rPr>
          <w:rFonts w:eastAsia="Times New Roman" w:cs="Times New Roman"/>
          <w:szCs w:val="24"/>
        </w:rPr>
        <w:t xml:space="preserve">τοικος που βλέπει το δάσος να ξυλεύεται οργανωμένα, με τη μελέτη του, με τον συνεταιρισμό. Ο συνεταιρισμός πουλάει στο κράτος κατά κάποιον τρόπο. Πληρώνουμε εμείς το κόστος για τις ατομικές ανάγκες των κατοίκων αυτών που είτε είναι σε μια κοινωνική ομάδα, </w:t>
      </w:r>
      <w:r>
        <w:rPr>
          <w:rFonts w:eastAsia="Times New Roman" w:cs="Times New Roman"/>
          <w:szCs w:val="24"/>
        </w:rPr>
        <w:t>είτε ζουν σε συνθήκες παγετού ή ψύχους -αναφέρομαι στα νούμερα τα οποία έχουμε δημοσιοποι</w:t>
      </w:r>
      <w:r>
        <w:rPr>
          <w:rFonts w:eastAsia="Times New Roman" w:cs="Times New Roman"/>
          <w:szCs w:val="24"/>
        </w:rPr>
        <w:lastRenderedPageBreak/>
        <w:t>ήσει, όχι πλήρους παγετού όλον τον χειμώνα- και στη συνέχεια εμπορεύεται ο συνεταιρισμός τα υπόλοιπα προϊόντα της ξυλείας του. Άρα έτσι λύνεται το θέμα για να μην υπάρ</w:t>
      </w:r>
      <w:r>
        <w:rPr>
          <w:rFonts w:eastAsia="Times New Roman" w:cs="Times New Roman"/>
          <w:szCs w:val="24"/>
        </w:rPr>
        <w:t>χει κα</w:t>
      </w:r>
      <w:r>
        <w:rPr>
          <w:rFonts w:eastAsia="Times New Roman" w:cs="Times New Roman"/>
          <w:szCs w:val="24"/>
        </w:rPr>
        <w:t>μ</w:t>
      </w:r>
      <w:r>
        <w:rPr>
          <w:rFonts w:eastAsia="Times New Roman" w:cs="Times New Roman"/>
          <w:szCs w:val="24"/>
        </w:rPr>
        <w:t>μία στενοχώρια.</w:t>
      </w:r>
    </w:p>
    <w:p w14:paraId="2039E3DD"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Μου επιτρέπετε, κύριε Πρόεδρε, κατά παράβαση της διαδικασίας, για μισό λεπτό, για να γίνει ξεκάθαρο; </w:t>
      </w:r>
    </w:p>
    <w:p w14:paraId="2039E3DE"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Γεωργαντά, έχετε τον λόγο.</w:t>
      </w:r>
    </w:p>
    <w:p w14:paraId="2039E3DF"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Συμφωνώ απολύτω</w:t>
      </w:r>
      <w:r>
        <w:rPr>
          <w:rFonts w:eastAsia="Times New Roman" w:cs="Times New Roman"/>
          <w:szCs w:val="24"/>
        </w:rPr>
        <w:t>ς, κύριε Υπουργέ, ως προς την κατεύθυνση, απλά όπου δεν επαρκούν οι πιστώσεις σε αυτά τα δασικά οικοσυστήματα που είναι υπό διαχείριση, να δίνεται στους κατοίκους η δυνατότητα απευθείας αγοράς από τους συνεταιρισμούς στις δεσμευμένες...</w:t>
      </w:r>
    </w:p>
    <w:p w14:paraId="2039E3E0" w14:textId="77777777" w:rsidR="00D64DC4" w:rsidRDefault="00DE12DA">
      <w:pPr>
        <w:spacing w:after="0" w:line="600" w:lineRule="auto"/>
        <w:ind w:firstLine="720"/>
        <w:jc w:val="both"/>
        <w:rPr>
          <w:rFonts w:eastAsia="Times New Roman" w:cs="Times New Roman"/>
          <w:szCs w:val="24"/>
        </w:rPr>
      </w:pPr>
      <w:r>
        <w:rPr>
          <w:rFonts w:eastAsia="Times New Roman" w:cs="Times New Roman"/>
          <w:b/>
          <w:color w:val="000000" w:themeColor="text1"/>
          <w:szCs w:val="24"/>
        </w:rPr>
        <w:t xml:space="preserve">ΣΩΚΡΑΤΗΣ ΦΑΜΕΛΛΟΣ </w:t>
      </w:r>
      <w:r>
        <w:rPr>
          <w:rFonts w:eastAsia="Times New Roman" w:cs="Times New Roman"/>
          <w:b/>
          <w:color w:val="000000" w:themeColor="text1"/>
          <w:szCs w:val="24"/>
        </w:rPr>
        <w:t>(Αναπληρωτής Υπουργός Περιβάλλοντος και Ενέργειας):</w:t>
      </w:r>
      <w:r>
        <w:rPr>
          <w:rFonts w:eastAsia="Times New Roman" w:cs="Times New Roman"/>
          <w:color w:val="000000" w:themeColor="text1"/>
          <w:szCs w:val="24"/>
        </w:rPr>
        <w:t xml:space="preserve"> </w:t>
      </w:r>
      <w:r>
        <w:rPr>
          <w:rFonts w:eastAsia="Times New Roman" w:cs="Times New Roman"/>
          <w:szCs w:val="24"/>
        </w:rPr>
        <w:t>Το ίδιο είναι.</w:t>
      </w:r>
    </w:p>
    <w:p w14:paraId="2039E3E1"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Δεν είναι το ίδιο. Στο άλλο πρέπει να δοθούν χρήματα από εσάς, από τις αποκεντρωμένες. Όπου δεν επαρκούν τα χρήματα από τις αποκεντρωμένες, στις δεσμευμένες συστάδες, ν</w:t>
      </w:r>
      <w:r>
        <w:rPr>
          <w:rFonts w:eastAsia="Times New Roman" w:cs="Times New Roman"/>
          <w:szCs w:val="24"/>
        </w:rPr>
        <w:t xml:space="preserve">α αγοράζουν οι κάτοικοι απευθείας από τους συνεταιρισμούς. </w:t>
      </w:r>
    </w:p>
    <w:p w14:paraId="2039E3E2" w14:textId="77777777" w:rsidR="00D64DC4" w:rsidRDefault="00DE12DA">
      <w:pPr>
        <w:spacing w:after="0"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Να πω, λοιπόν, ότι επειδή φέτος βγάλαμε αυτή την απόφαση, η οποία έχει και έναν πιλοτικό χαρακτήρα γιατί το διευρύναμε σε όλη </w:t>
      </w:r>
      <w:r>
        <w:rPr>
          <w:rFonts w:eastAsia="Times New Roman"/>
          <w:szCs w:val="24"/>
        </w:rPr>
        <w:t xml:space="preserve">την Ελλάδα πλέον το </w:t>
      </w:r>
      <w:r>
        <w:rPr>
          <w:rFonts w:eastAsia="Times New Roman"/>
          <w:szCs w:val="24"/>
        </w:rPr>
        <w:lastRenderedPageBreak/>
        <w:t>θέμα της χαμηλής τιμής και της μεγαλύτερης ποσότητας για τους κατοίκους που ζουν σε περιοχές που έχει ψύχος -εννοώ πολύ περισσότερο από τα αστικά συγκροτήματα- η πολιτική μας βούληση είναι να χρηματοδοτείται το σύνολο των αναγκών των κα</w:t>
      </w:r>
      <w:r>
        <w:rPr>
          <w:rFonts w:eastAsia="Times New Roman"/>
          <w:szCs w:val="24"/>
        </w:rPr>
        <w:t>τοίκων αυτών και να μην χρειάζεται να πληρώνουν οι κάτοικοι τους συνεταιρισμούς. Είναι μια ευθύνη που την έχει αναλάβει η πολιτεία έτσι και αλλιώς για αυτά. Και προφανώς αυτό θα γίνεται στη χαμηλή τιμή που τους δίνει η υπουργική απόφαση.</w:t>
      </w:r>
    </w:p>
    <w:p w14:paraId="2039E3E3" w14:textId="77777777" w:rsidR="00D64DC4" w:rsidRDefault="00DE12DA">
      <w:pPr>
        <w:spacing w:after="0" w:line="600" w:lineRule="auto"/>
        <w:ind w:firstLine="720"/>
        <w:jc w:val="both"/>
        <w:rPr>
          <w:rFonts w:eastAsia="Times New Roman"/>
          <w:szCs w:val="24"/>
        </w:rPr>
      </w:pPr>
      <w:r>
        <w:rPr>
          <w:rFonts w:eastAsia="Times New Roman"/>
          <w:szCs w:val="24"/>
        </w:rPr>
        <w:t xml:space="preserve">Νομίζω, όμως, ότι </w:t>
      </w:r>
      <w:r>
        <w:rPr>
          <w:rFonts w:eastAsia="Times New Roman"/>
          <w:szCs w:val="24"/>
        </w:rPr>
        <w:t xml:space="preserve">έχουμε διευκρινίσει, πως εάν κάπου δεν υπάρχει διαχειριστική μελέτη, η κατεύθυνσή μας είναι να δίνεται η αυτεπιστασία ξύλευσης για τις ατομικές ανάγκες. Όπου υπάρχει διαχειριστική μελέτη, όμως, θα μπαίνει ο συνεταιρισμός και θα δίνει πρώτα στους κατοίκους </w:t>
      </w:r>
      <w:r>
        <w:rPr>
          <w:rFonts w:eastAsia="Times New Roman"/>
          <w:szCs w:val="24"/>
        </w:rPr>
        <w:t>των περιοχών, θα καλύπτει το κράτος το δικό του ποσοστό.</w:t>
      </w:r>
    </w:p>
    <w:p w14:paraId="2039E3E4" w14:textId="77777777" w:rsidR="00D64DC4" w:rsidRDefault="00DE12D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είπατε, τα είπατε. Επειδή ούτε η Κυβέρνηση ούτε η Αντιπολίτευση θέλουν να κρυώνουν οι κάτοικοι του Κιλκίς, εάν υπάρχει κάποιο κενό, πρακτικός μηχανικός ο ένας, νομ</w:t>
      </w:r>
      <w:r>
        <w:rPr>
          <w:rFonts w:eastAsia="Times New Roman" w:cs="Times New Roman"/>
          <w:szCs w:val="24"/>
        </w:rPr>
        <w:t>ομαθής πολύ καλός ο άλλος, εάν πρέπει να βγει μια εγκύκλιος, βγάλτε την να τελειώνουμε.</w:t>
      </w:r>
    </w:p>
    <w:p w14:paraId="2039E3E5" w14:textId="77777777" w:rsidR="00D64DC4" w:rsidRDefault="00DE12DA">
      <w:pPr>
        <w:spacing w:after="0" w:line="600" w:lineRule="auto"/>
        <w:ind w:firstLine="720"/>
        <w:jc w:val="both"/>
        <w:rPr>
          <w:rFonts w:eastAsia="Times New Roman"/>
          <w:szCs w:val="24"/>
        </w:rPr>
      </w:pPr>
      <w:r>
        <w:rPr>
          <w:rFonts w:eastAsia="Times New Roman" w:cs="Times New Roman"/>
          <w:szCs w:val="24"/>
        </w:rPr>
        <w:t>Ευχαριστώ πολύ, κύριε Υπουργέ.</w:t>
      </w:r>
    </w:p>
    <w:p w14:paraId="2039E3E6" w14:textId="77777777" w:rsidR="00D64DC4" w:rsidRDefault="00DE12DA">
      <w:pPr>
        <w:spacing w:after="0" w:line="600" w:lineRule="auto"/>
        <w:ind w:firstLine="720"/>
        <w:jc w:val="both"/>
        <w:rPr>
          <w:rFonts w:eastAsia="Times New Roman" w:cs="Times New Roman"/>
          <w:b/>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2039E3E7" w14:textId="77777777" w:rsidR="00D64DC4" w:rsidRDefault="00DE12D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λύσουμε τη συνεδρίαση;</w:t>
      </w:r>
    </w:p>
    <w:p w14:paraId="2039E3E8" w14:textId="77777777" w:rsidR="00D64DC4" w:rsidRDefault="00DE12DA">
      <w:pPr>
        <w:spacing w:after="0" w:line="600" w:lineRule="auto"/>
        <w:ind w:firstLine="720"/>
        <w:jc w:val="both"/>
        <w:rPr>
          <w:rFonts w:eastAsia="Times New Roman" w:cs="Times New Roman"/>
          <w:szCs w:val="24"/>
        </w:rPr>
      </w:pPr>
      <w:r>
        <w:rPr>
          <w:rFonts w:eastAsia="Times New Roman" w:cs="Times New Roman"/>
          <w:b/>
          <w:bCs/>
          <w:szCs w:val="24"/>
        </w:rPr>
        <w:t xml:space="preserve">ΟΛΟΙ ΟΙ </w:t>
      </w:r>
      <w:r>
        <w:rPr>
          <w:rFonts w:eastAsia="Times New Roman" w:cs="Times New Roman"/>
          <w:b/>
          <w:bCs/>
          <w:szCs w:val="24"/>
        </w:rPr>
        <w:t xml:space="preserve">ΒΟΥΛΕΥΤΕΣ: </w:t>
      </w:r>
      <w:r>
        <w:rPr>
          <w:rFonts w:eastAsia="Times New Roman" w:cs="Times New Roman"/>
          <w:szCs w:val="24"/>
        </w:rPr>
        <w:t>Μάλιστα, μάλιστα.</w:t>
      </w:r>
    </w:p>
    <w:p w14:paraId="2039E3E9" w14:textId="77777777" w:rsidR="00D64DC4" w:rsidRDefault="00DE12DA">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τη συναίνεση του Σώματος και ώρα 10.45΄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w:t>
      </w:r>
      <w:r>
        <w:rPr>
          <w:rFonts w:eastAsia="Times New Roman" w:cs="Times New Roman"/>
          <w:szCs w:val="24"/>
        </w:rPr>
        <w:t>η</w:t>
      </w:r>
      <w:r>
        <w:rPr>
          <w:rFonts w:eastAsia="Times New Roman" w:cs="Times New Roman"/>
          <w:szCs w:val="24"/>
        </w:rPr>
        <w:t>ν προσεχή</w:t>
      </w:r>
      <w:r>
        <w:rPr>
          <w:rFonts w:eastAsia="Times New Roman" w:cs="Times New Roman"/>
          <w:szCs w:val="24"/>
        </w:rPr>
        <w:t xml:space="preserve"> </w:t>
      </w:r>
      <w:r>
        <w:rPr>
          <w:rFonts w:eastAsia="Times New Roman" w:cs="Times New Roman"/>
          <w:szCs w:val="24"/>
        </w:rPr>
        <w:t>Δευτέρα 11 Δεκεμβρίου 2017 και ώρα 17.30΄,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σύμφωνα με </w:t>
      </w:r>
      <w:r>
        <w:rPr>
          <w:rFonts w:eastAsia="Times New Roman" w:cs="Times New Roman"/>
          <w:szCs w:val="24"/>
        </w:rPr>
        <w:t xml:space="preserve">τις </w:t>
      </w:r>
      <w:r>
        <w:rPr>
          <w:rFonts w:eastAsia="Times New Roman" w:cs="Times New Roman"/>
          <w:szCs w:val="24"/>
        </w:rPr>
        <w:t xml:space="preserve">δύο </w:t>
      </w:r>
      <w:r>
        <w:rPr>
          <w:rFonts w:eastAsia="Times New Roman" w:cs="Times New Roman"/>
          <w:szCs w:val="24"/>
        </w:rPr>
        <w:t>ημερήσι</w:t>
      </w:r>
      <w:r>
        <w:rPr>
          <w:rFonts w:eastAsia="Times New Roman" w:cs="Times New Roman"/>
          <w:szCs w:val="24"/>
        </w:rPr>
        <w:t>ες</w:t>
      </w:r>
      <w:r>
        <w:rPr>
          <w:rFonts w:eastAsia="Times New Roman" w:cs="Times New Roman"/>
          <w:szCs w:val="24"/>
        </w:rPr>
        <w:t xml:space="preserve"> </w:t>
      </w:r>
      <w:r>
        <w:rPr>
          <w:rFonts w:eastAsia="Times New Roman" w:cs="Times New Roman"/>
          <w:szCs w:val="24"/>
        </w:rPr>
        <w:t xml:space="preserve">διατάξεις </w:t>
      </w:r>
      <w:r>
        <w:rPr>
          <w:rFonts w:eastAsia="Times New Roman" w:cs="Times New Roman"/>
          <w:szCs w:val="24"/>
        </w:rPr>
        <w:t>που έχουν διανεμηθεί.</w:t>
      </w:r>
    </w:p>
    <w:p w14:paraId="2039E3EA" w14:textId="77777777" w:rsidR="00D64DC4" w:rsidRDefault="00DE12DA">
      <w:pPr>
        <w:spacing w:after="0" w:line="600" w:lineRule="auto"/>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p>
    <w:sectPr w:rsidR="00D64D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InwSkTaqe5uGldftMYNKIl/PRf0=" w:salt="diGchowUH+6FzP9/SUWA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C4"/>
    <w:rsid w:val="00973E48"/>
    <w:rsid w:val="00D64DC4"/>
    <w:rsid w:val="00DE12D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E373"/>
  <w15:docId w15:val="{A5833FB9-B516-468B-A154-EAB71A75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65F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46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815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557</MetadataID>
    <Session xmlns="641f345b-441b-4b81-9152-adc2e73ba5e1">Γ´</Session>
    <Date xmlns="641f345b-441b-4b81-9152-adc2e73ba5e1">2017-12-07T22:00:00+00:00</Date>
    <Status xmlns="641f345b-441b-4b81-9152-adc2e73ba5e1">
      <Url>http://srv-sp1/praktika/Lists/Incoming_Metadata/EditForm.aspx?ID=557&amp;Source=/praktika/Recordings_Library/Forms/AllItems.aspx</Url>
      <Description>Δημοσιεύτηκε</Description>
    </Status>
    <Meeting xmlns="641f345b-441b-4b81-9152-adc2e73ba5e1">ΜΓ´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762C8D-3994-493A-AAAA-556C76BD9C9E}">
  <ds:schemaRefs>
    <ds:schemaRef ds:uri="http://www.w3.org/XML/1998/namespace"/>
    <ds:schemaRef ds:uri="http://schemas.microsoft.com/office/2006/documentManagement/types"/>
    <ds:schemaRef ds:uri="641f345b-441b-4b81-9152-adc2e73ba5e1"/>
    <ds:schemaRef ds:uri="http://purl.org/dc/term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53BB6BBD-3FCE-4014-BCD7-A3E30CE1E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116087-057B-4FDF-83C0-BDF14503BF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5509</Words>
  <Characters>29753</Characters>
  <Application>Microsoft Office Word</Application>
  <DocSecurity>0</DocSecurity>
  <Lines>247</Lines>
  <Paragraphs>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2017-12-14T09:05:00Z</dcterms:created>
  <dcterms:modified xsi:type="dcterms:W3CDTF">2017-12-14T09:05:00Z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