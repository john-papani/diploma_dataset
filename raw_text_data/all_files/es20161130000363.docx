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7A904" w14:textId="77777777" w:rsidR="004A50F5" w:rsidRPr="004A50F5" w:rsidRDefault="004A50F5" w:rsidP="004A50F5">
      <w:pPr>
        <w:spacing w:after="0" w:line="360" w:lineRule="auto"/>
        <w:rPr>
          <w:ins w:id="0" w:author="Φλούδα Χριστίνα" w:date="2016-12-06T12:50:00Z"/>
          <w:rFonts w:eastAsia="Times New Roman"/>
          <w:szCs w:val="24"/>
          <w:lang w:eastAsia="en-US"/>
        </w:rPr>
      </w:pPr>
      <w:bookmarkStart w:id="1" w:name="_GoBack"/>
      <w:bookmarkEnd w:id="1"/>
      <w:ins w:id="2" w:author="Φλούδα Χριστίνα" w:date="2016-12-06T12:50:00Z">
        <w:r w:rsidRPr="004A50F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78C01A7" w14:textId="77777777" w:rsidR="004A50F5" w:rsidRPr="004A50F5" w:rsidRDefault="004A50F5" w:rsidP="004A50F5">
      <w:pPr>
        <w:spacing w:after="0" w:line="360" w:lineRule="auto"/>
        <w:rPr>
          <w:ins w:id="3" w:author="Φλούδα Χριστίνα" w:date="2016-12-06T12:50:00Z"/>
          <w:rFonts w:eastAsia="Times New Roman"/>
          <w:szCs w:val="24"/>
          <w:lang w:eastAsia="en-US"/>
        </w:rPr>
      </w:pPr>
    </w:p>
    <w:p w14:paraId="61283F9A" w14:textId="77777777" w:rsidR="004A50F5" w:rsidRPr="004A50F5" w:rsidRDefault="004A50F5" w:rsidP="004A50F5">
      <w:pPr>
        <w:spacing w:after="0" w:line="360" w:lineRule="auto"/>
        <w:rPr>
          <w:ins w:id="4" w:author="Φλούδα Χριστίνα" w:date="2016-12-06T12:50:00Z"/>
          <w:rFonts w:eastAsia="Times New Roman"/>
          <w:szCs w:val="24"/>
          <w:lang w:eastAsia="en-US"/>
        </w:rPr>
      </w:pPr>
      <w:ins w:id="5" w:author="Φλούδα Χριστίνα" w:date="2016-12-06T12:50:00Z">
        <w:r w:rsidRPr="004A50F5">
          <w:rPr>
            <w:rFonts w:eastAsia="Times New Roman"/>
            <w:szCs w:val="24"/>
            <w:lang w:eastAsia="en-US"/>
          </w:rPr>
          <w:t>ΠΙΝΑΚΑΣ ΠΕΡΙΕΧΟΜΕΝΩΝ</w:t>
        </w:r>
      </w:ins>
    </w:p>
    <w:p w14:paraId="601CF247" w14:textId="77777777" w:rsidR="004A50F5" w:rsidRPr="004A50F5" w:rsidRDefault="004A50F5" w:rsidP="004A50F5">
      <w:pPr>
        <w:spacing w:after="0" w:line="360" w:lineRule="auto"/>
        <w:rPr>
          <w:ins w:id="6" w:author="Φλούδα Χριστίνα" w:date="2016-12-06T12:50:00Z"/>
          <w:rFonts w:eastAsia="Times New Roman"/>
          <w:szCs w:val="24"/>
          <w:lang w:eastAsia="en-US"/>
        </w:rPr>
      </w:pPr>
      <w:ins w:id="7" w:author="Φλούδα Χριστίνα" w:date="2016-12-06T12:50:00Z">
        <w:r w:rsidRPr="004A50F5">
          <w:rPr>
            <w:rFonts w:eastAsia="Times New Roman"/>
            <w:szCs w:val="24"/>
            <w:lang w:eastAsia="en-US"/>
          </w:rPr>
          <w:t xml:space="preserve">ΙΖ΄ ΠΕΡΙΟΔΟΣ </w:t>
        </w:r>
      </w:ins>
    </w:p>
    <w:p w14:paraId="518766E2" w14:textId="77777777" w:rsidR="004A50F5" w:rsidRPr="004A50F5" w:rsidRDefault="004A50F5" w:rsidP="004A50F5">
      <w:pPr>
        <w:spacing w:after="0" w:line="360" w:lineRule="auto"/>
        <w:rPr>
          <w:ins w:id="8" w:author="Φλούδα Χριστίνα" w:date="2016-12-06T12:50:00Z"/>
          <w:rFonts w:eastAsia="Times New Roman"/>
          <w:szCs w:val="24"/>
          <w:lang w:eastAsia="en-US"/>
        </w:rPr>
      </w:pPr>
      <w:ins w:id="9" w:author="Φλούδα Χριστίνα" w:date="2016-12-06T12:50:00Z">
        <w:r w:rsidRPr="004A50F5">
          <w:rPr>
            <w:rFonts w:eastAsia="Times New Roman"/>
            <w:szCs w:val="24"/>
            <w:lang w:eastAsia="en-US"/>
          </w:rPr>
          <w:t>ΠΡΟΕΔΡΕΥΟΜΕΝΗΣ ΚΟΙΝΟΒΟΥΛΕΥΤΙΚΗΣ ΔΗΜΟΚΡΑΤΙΑΣ</w:t>
        </w:r>
      </w:ins>
    </w:p>
    <w:p w14:paraId="5282C4D1" w14:textId="77777777" w:rsidR="004A50F5" w:rsidRPr="004A50F5" w:rsidRDefault="004A50F5" w:rsidP="004A50F5">
      <w:pPr>
        <w:spacing w:after="0" w:line="360" w:lineRule="auto"/>
        <w:rPr>
          <w:ins w:id="10" w:author="Φλούδα Χριστίνα" w:date="2016-12-06T12:50:00Z"/>
          <w:rFonts w:eastAsia="Times New Roman"/>
          <w:szCs w:val="24"/>
          <w:lang w:eastAsia="en-US"/>
        </w:rPr>
      </w:pPr>
      <w:ins w:id="11" w:author="Φλούδα Χριστίνα" w:date="2016-12-06T12:50:00Z">
        <w:r w:rsidRPr="004A50F5">
          <w:rPr>
            <w:rFonts w:eastAsia="Times New Roman"/>
            <w:szCs w:val="24"/>
            <w:lang w:eastAsia="en-US"/>
          </w:rPr>
          <w:t>ΣΥΝΟΔΟΣ Β΄</w:t>
        </w:r>
      </w:ins>
    </w:p>
    <w:p w14:paraId="7DC56229" w14:textId="77777777" w:rsidR="004A50F5" w:rsidRPr="004A50F5" w:rsidRDefault="004A50F5" w:rsidP="004A50F5">
      <w:pPr>
        <w:spacing w:after="0" w:line="360" w:lineRule="auto"/>
        <w:rPr>
          <w:ins w:id="12" w:author="Φλούδα Χριστίνα" w:date="2016-12-06T12:50:00Z"/>
          <w:rFonts w:eastAsia="Times New Roman"/>
          <w:szCs w:val="24"/>
          <w:lang w:eastAsia="en-US"/>
        </w:rPr>
      </w:pPr>
    </w:p>
    <w:p w14:paraId="1853AFBD" w14:textId="77777777" w:rsidR="004A50F5" w:rsidRPr="004A50F5" w:rsidRDefault="004A50F5" w:rsidP="004A50F5">
      <w:pPr>
        <w:spacing w:after="0" w:line="360" w:lineRule="auto"/>
        <w:rPr>
          <w:ins w:id="13" w:author="Φλούδα Χριστίνα" w:date="2016-12-06T12:50:00Z"/>
          <w:rFonts w:eastAsia="Times New Roman"/>
          <w:szCs w:val="24"/>
          <w:lang w:eastAsia="en-US"/>
        </w:rPr>
      </w:pPr>
      <w:ins w:id="14" w:author="Φλούδα Χριστίνα" w:date="2016-12-06T12:50:00Z">
        <w:r w:rsidRPr="004A50F5">
          <w:rPr>
            <w:rFonts w:eastAsia="Times New Roman"/>
            <w:szCs w:val="24"/>
            <w:lang w:eastAsia="en-US"/>
          </w:rPr>
          <w:t>ΣΥΝΕΔΡΙΑΣΗ ΛΖ΄</w:t>
        </w:r>
      </w:ins>
    </w:p>
    <w:p w14:paraId="5D89AE6A" w14:textId="77777777" w:rsidR="004A50F5" w:rsidRPr="004A50F5" w:rsidRDefault="004A50F5" w:rsidP="004A50F5">
      <w:pPr>
        <w:spacing w:after="0" w:line="360" w:lineRule="auto"/>
        <w:rPr>
          <w:ins w:id="15" w:author="Φλούδα Χριστίνα" w:date="2016-12-06T12:50:00Z"/>
          <w:rFonts w:eastAsia="Times New Roman"/>
          <w:szCs w:val="24"/>
          <w:lang w:eastAsia="en-US"/>
        </w:rPr>
      </w:pPr>
      <w:ins w:id="16" w:author="Φλούδα Χριστίνα" w:date="2016-12-06T12:50:00Z">
        <w:r w:rsidRPr="004A50F5">
          <w:rPr>
            <w:rFonts w:eastAsia="Times New Roman"/>
            <w:szCs w:val="24"/>
            <w:lang w:eastAsia="en-US"/>
          </w:rPr>
          <w:t>Τετάρτη  30 Νοεμβρίου 2016</w:t>
        </w:r>
      </w:ins>
    </w:p>
    <w:p w14:paraId="05F500A9" w14:textId="77777777" w:rsidR="004A50F5" w:rsidRPr="004A50F5" w:rsidRDefault="004A50F5" w:rsidP="004A50F5">
      <w:pPr>
        <w:spacing w:after="0" w:line="360" w:lineRule="auto"/>
        <w:rPr>
          <w:ins w:id="17" w:author="Φλούδα Χριστίνα" w:date="2016-12-06T12:50:00Z"/>
          <w:rFonts w:eastAsia="Times New Roman"/>
          <w:szCs w:val="24"/>
          <w:lang w:eastAsia="en-US"/>
        </w:rPr>
      </w:pPr>
    </w:p>
    <w:p w14:paraId="2327194E" w14:textId="77777777" w:rsidR="004A50F5" w:rsidRPr="004A50F5" w:rsidRDefault="004A50F5" w:rsidP="004A50F5">
      <w:pPr>
        <w:spacing w:after="0" w:line="360" w:lineRule="auto"/>
        <w:rPr>
          <w:ins w:id="18" w:author="Φλούδα Χριστίνα" w:date="2016-12-06T12:50:00Z"/>
          <w:rFonts w:eastAsia="Times New Roman"/>
          <w:szCs w:val="24"/>
          <w:lang w:eastAsia="en-US"/>
        </w:rPr>
      </w:pPr>
      <w:ins w:id="19" w:author="Φλούδα Χριστίνα" w:date="2016-12-06T12:50:00Z">
        <w:r w:rsidRPr="004A50F5">
          <w:rPr>
            <w:rFonts w:eastAsia="Times New Roman"/>
            <w:szCs w:val="24"/>
            <w:lang w:eastAsia="en-US"/>
          </w:rPr>
          <w:t>ΘΕΜΑΤΑ</w:t>
        </w:r>
      </w:ins>
    </w:p>
    <w:p w14:paraId="2E028ADF" w14:textId="77777777" w:rsidR="004A50F5" w:rsidRPr="004A50F5" w:rsidRDefault="004A50F5" w:rsidP="004A50F5">
      <w:pPr>
        <w:spacing w:after="0" w:line="360" w:lineRule="auto"/>
        <w:rPr>
          <w:ins w:id="20" w:author="Φλούδα Χριστίνα" w:date="2016-12-06T12:50:00Z"/>
          <w:rFonts w:eastAsia="Times New Roman"/>
          <w:szCs w:val="24"/>
          <w:lang w:eastAsia="en-US"/>
        </w:rPr>
      </w:pPr>
      <w:ins w:id="21" w:author="Φλούδα Χριστίνα" w:date="2016-12-06T12:50:00Z">
        <w:r w:rsidRPr="004A50F5">
          <w:rPr>
            <w:rFonts w:eastAsia="Times New Roman"/>
            <w:szCs w:val="24"/>
            <w:lang w:eastAsia="en-US"/>
          </w:rPr>
          <w:t xml:space="preserve"> </w:t>
        </w:r>
        <w:r w:rsidRPr="004A50F5">
          <w:rPr>
            <w:rFonts w:eastAsia="Times New Roman"/>
            <w:szCs w:val="24"/>
            <w:lang w:eastAsia="en-US"/>
          </w:rPr>
          <w:br/>
          <w:t xml:space="preserve">Α. ΕΙΔΙΚΑ ΘΕΜΑΤΑ </w:t>
        </w:r>
        <w:r w:rsidRPr="004A50F5">
          <w:rPr>
            <w:rFonts w:eastAsia="Times New Roman"/>
            <w:szCs w:val="24"/>
            <w:lang w:eastAsia="en-US"/>
          </w:rPr>
          <w:br/>
          <w:t xml:space="preserve">1. Επικύρωση Πρακτικών, σελ. </w:t>
        </w:r>
        <w:r w:rsidRPr="004A50F5">
          <w:rPr>
            <w:rFonts w:eastAsia="Times New Roman"/>
            <w:szCs w:val="24"/>
            <w:lang w:eastAsia="en-US"/>
          </w:rPr>
          <w:br/>
          <w:t xml:space="preserve">2. Ανακοινώνεται ότι τη συνεδρίαση παρακολουθούν μαθητές από το 2ο Γενικό Λύκειο Καματερού, το 19ο Δημοτικό Σχολείο Νέας Ιωνίας, το Γενικό Λύκειο Αγίου Στεφάνου Αττικής, το 5ο Λύκειο Ζωγράφου, το Γυμνάσιο Τροπαίων Αρκαδίας, το 1ο Γυμνάσιο Λιβαδειάς, το Γυμνάσιο Βλαχιώτη Λακωνίας και το 1ο Γενικό Λύκειο Σπάρτης, σελ. </w:t>
        </w:r>
        <w:r w:rsidRPr="004A50F5">
          <w:rPr>
            <w:rFonts w:eastAsia="Times New Roman"/>
            <w:szCs w:val="24"/>
            <w:lang w:eastAsia="en-US"/>
          </w:rPr>
          <w:br/>
          <w:t xml:space="preserve">3. Επί διαδικαστικού θέματος, σελ. </w:t>
        </w:r>
        <w:r w:rsidRPr="004A50F5">
          <w:rPr>
            <w:rFonts w:eastAsia="Times New Roman"/>
            <w:szCs w:val="24"/>
            <w:lang w:eastAsia="en-US"/>
          </w:rPr>
          <w:br/>
          <w:t xml:space="preserve">4. Επί προσωπικού θέματος, σελ. </w:t>
        </w:r>
        <w:r w:rsidRPr="004A50F5">
          <w:rPr>
            <w:rFonts w:eastAsia="Times New Roman"/>
            <w:szCs w:val="24"/>
            <w:lang w:eastAsia="en-US"/>
          </w:rPr>
          <w:br/>
          <w:t xml:space="preserve"> </w:t>
        </w:r>
        <w:r w:rsidRPr="004A50F5">
          <w:rPr>
            <w:rFonts w:eastAsia="Times New Roman"/>
            <w:szCs w:val="24"/>
            <w:lang w:eastAsia="en-US"/>
          </w:rPr>
          <w:br/>
          <w:t xml:space="preserve">Β. ΚΟΙΝΟΒΟΥΛΕΥΤΙΚΟΣ ΕΛΕΓΧΟΣ </w:t>
        </w:r>
        <w:r w:rsidRPr="004A50F5">
          <w:rPr>
            <w:rFonts w:eastAsia="Times New Roman"/>
            <w:szCs w:val="24"/>
            <w:lang w:eastAsia="en-US"/>
          </w:rPr>
          <w:br/>
          <w:t xml:space="preserve">Ανακοίνωση του δελτίου επικαίρων ερωτήσεων της Πέμπτης 1 Δεκεμβρίου 2016, σελ. </w:t>
        </w:r>
        <w:r w:rsidRPr="004A50F5">
          <w:rPr>
            <w:rFonts w:eastAsia="Times New Roman"/>
            <w:szCs w:val="24"/>
            <w:lang w:eastAsia="en-US"/>
          </w:rPr>
          <w:br/>
          <w:t xml:space="preserve"> </w:t>
        </w:r>
        <w:r w:rsidRPr="004A50F5">
          <w:rPr>
            <w:rFonts w:eastAsia="Times New Roman"/>
            <w:szCs w:val="24"/>
            <w:lang w:eastAsia="en-US"/>
          </w:rPr>
          <w:br/>
          <w:t xml:space="preserve">Γ. ΝΟΜΟΘΕΤΙΚΗ ΕΡΓΑΣΙΑ </w:t>
        </w:r>
        <w:r w:rsidRPr="004A50F5">
          <w:rPr>
            <w:rFonts w:eastAsia="Times New Roman"/>
            <w:szCs w:val="24"/>
            <w:lang w:eastAsia="en-US"/>
          </w:rPr>
          <w:br/>
          <w:t xml:space="preserve">1. Συζήτηση επί της αρχής, των άρθρων και των τροπολογιών και του συνόλου του σχεδίου νόμου του Υπουργείου Οικονομίας και Ανάπτυξης: «Νέο θεσμικό πλαίσιο για την άσκηση οικονομικής δραστηριότητας και άλλες διατάξεις», σελ. </w:t>
        </w:r>
        <w:r w:rsidRPr="004A50F5">
          <w:rPr>
            <w:rFonts w:eastAsia="Times New Roman"/>
            <w:szCs w:val="24"/>
            <w:lang w:eastAsia="en-US"/>
          </w:rPr>
          <w:br/>
          <w:t>2. Κατάθεση Εκθέσεως Διαρκούς Επιτροπής:</w:t>
        </w:r>
      </w:ins>
    </w:p>
    <w:p w14:paraId="32965611" w14:textId="77777777" w:rsidR="004A50F5" w:rsidRPr="004A50F5" w:rsidRDefault="004A50F5" w:rsidP="004A50F5">
      <w:pPr>
        <w:spacing w:after="0" w:line="360" w:lineRule="auto"/>
        <w:rPr>
          <w:ins w:id="22" w:author="Φλούδα Χριστίνα" w:date="2016-12-06T12:50:00Z"/>
          <w:rFonts w:eastAsia="Times New Roman"/>
          <w:szCs w:val="24"/>
          <w:lang w:eastAsia="en-US"/>
        </w:rPr>
      </w:pPr>
      <w:ins w:id="23" w:author="Φλούδα Χριστίνα" w:date="2016-12-06T12:50:00Z">
        <w:r w:rsidRPr="004A50F5">
          <w:rPr>
            <w:rFonts w:eastAsia="Times New Roman"/>
            <w:szCs w:val="24"/>
            <w:lang w:eastAsia="en-US"/>
          </w:rPr>
          <w:t xml:space="preserve">Η Διαρκής Επιτροπή Παραγωγής και Εμπορίου καταθέτει την  Έκθεσή της, στο σχέδιο νόμου του Υπουργείου Οικονομίας και Ανάπτυξης: «Νέο θεσμικό πλαίσιο για την άσκηση οικονομικής δραστηριότητας και άλλες διατάξεις», σελ. </w:t>
        </w:r>
        <w:r w:rsidRPr="004A50F5">
          <w:rPr>
            <w:rFonts w:eastAsia="Times New Roman"/>
            <w:szCs w:val="24"/>
            <w:lang w:eastAsia="en-US"/>
          </w:rPr>
          <w:br/>
          <w:t xml:space="preserve"> </w:t>
        </w:r>
        <w:r w:rsidRPr="004A50F5">
          <w:rPr>
            <w:rFonts w:eastAsia="Times New Roman"/>
            <w:szCs w:val="24"/>
            <w:lang w:eastAsia="en-US"/>
          </w:rPr>
          <w:br/>
          <w:t>ΠΡΟΕΔΡΕΥΟΝΤΕΣ</w:t>
        </w:r>
      </w:ins>
    </w:p>
    <w:p w14:paraId="4C70A7D6" w14:textId="77777777" w:rsidR="004A50F5" w:rsidRPr="004A50F5" w:rsidRDefault="004A50F5" w:rsidP="004A50F5">
      <w:pPr>
        <w:spacing w:after="0" w:line="360" w:lineRule="auto"/>
        <w:rPr>
          <w:ins w:id="24" w:author="Φλούδα Χριστίνα" w:date="2016-12-06T12:50:00Z"/>
          <w:rFonts w:eastAsia="Times New Roman"/>
          <w:szCs w:val="24"/>
          <w:lang w:eastAsia="en-US"/>
        </w:rPr>
      </w:pPr>
    </w:p>
    <w:p w14:paraId="18E39888" w14:textId="77777777" w:rsidR="004A50F5" w:rsidRPr="004A50F5" w:rsidRDefault="004A50F5" w:rsidP="004A50F5">
      <w:pPr>
        <w:spacing w:after="0" w:line="360" w:lineRule="auto"/>
        <w:rPr>
          <w:ins w:id="25" w:author="Φλούδα Χριστίνα" w:date="2016-12-06T12:50:00Z"/>
          <w:rFonts w:ascii="Calibri" w:eastAsia="Times New Roman" w:hAnsi="Calibri" w:cs="Times New Roman"/>
          <w:sz w:val="22"/>
          <w:szCs w:val="22"/>
          <w:lang w:eastAsia="en-US"/>
        </w:rPr>
      </w:pPr>
      <w:ins w:id="26" w:author="Φλούδα Χριστίνα" w:date="2016-12-06T12:50:00Z">
        <w:r w:rsidRPr="004A50F5">
          <w:rPr>
            <w:rFonts w:eastAsia="Times New Roman"/>
            <w:szCs w:val="24"/>
            <w:lang w:eastAsia="en-US"/>
          </w:rPr>
          <w:t>ΒΑΡΕΜΕΝΟΣ Γ. , σελ.</w:t>
        </w:r>
        <w:r w:rsidRPr="004A50F5">
          <w:rPr>
            <w:rFonts w:eastAsia="Times New Roman"/>
            <w:szCs w:val="24"/>
            <w:lang w:eastAsia="en-US"/>
          </w:rPr>
          <w:br/>
          <w:t>ΚΑΚΛΑΜΑΝΗΣ Ν. , σελ.</w:t>
        </w:r>
        <w:r w:rsidRPr="004A50F5">
          <w:rPr>
            <w:rFonts w:eastAsia="Times New Roman"/>
            <w:szCs w:val="24"/>
            <w:lang w:eastAsia="en-US"/>
          </w:rPr>
          <w:br/>
          <w:t>ΚΡΕΜΑΣΤΙΝΟΣ Δ. , σελ.</w:t>
        </w:r>
        <w:r w:rsidRPr="004A50F5">
          <w:rPr>
            <w:rFonts w:eastAsia="Times New Roman"/>
            <w:szCs w:val="24"/>
            <w:lang w:eastAsia="en-US"/>
          </w:rPr>
          <w:br/>
          <w:t>ΛΑΜΠΡΟΥΛΗΣ Γ. , σελ.</w:t>
        </w:r>
        <w:r w:rsidRPr="004A50F5">
          <w:rPr>
            <w:rFonts w:eastAsia="Times New Roman"/>
            <w:szCs w:val="24"/>
            <w:lang w:eastAsia="en-US"/>
          </w:rPr>
          <w:br/>
        </w:r>
      </w:ins>
    </w:p>
    <w:p w14:paraId="6E5F6070" w14:textId="77777777" w:rsidR="004A50F5" w:rsidRPr="004A50F5" w:rsidRDefault="004A50F5" w:rsidP="004A50F5">
      <w:pPr>
        <w:spacing w:after="0" w:line="360" w:lineRule="auto"/>
        <w:rPr>
          <w:ins w:id="27" w:author="Φλούδα Χριστίνα" w:date="2016-12-06T12:50:00Z"/>
          <w:rFonts w:eastAsia="Times New Roman"/>
          <w:szCs w:val="24"/>
          <w:lang w:eastAsia="en-US"/>
        </w:rPr>
      </w:pPr>
    </w:p>
    <w:p w14:paraId="5C038A05" w14:textId="77777777" w:rsidR="004A50F5" w:rsidRPr="004A50F5" w:rsidRDefault="004A50F5" w:rsidP="004A50F5">
      <w:pPr>
        <w:spacing w:after="0" w:line="360" w:lineRule="auto"/>
        <w:rPr>
          <w:ins w:id="28" w:author="Φλούδα Χριστίνα" w:date="2016-12-06T12:50:00Z"/>
          <w:rFonts w:eastAsia="Times New Roman"/>
          <w:szCs w:val="24"/>
          <w:lang w:eastAsia="en-US"/>
        </w:rPr>
      </w:pPr>
      <w:ins w:id="29" w:author="Φλούδα Χριστίνα" w:date="2016-12-06T12:50:00Z">
        <w:r w:rsidRPr="004A50F5">
          <w:rPr>
            <w:rFonts w:eastAsia="Times New Roman"/>
            <w:szCs w:val="24"/>
            <w:lang w:eastAsia="en-US"/>
          </w:rPr>
          <w:t>ΟΜΙΛΗΤΕΣ</w:t>
        </w:r>
      </w:ins>
    </w:p>
    <w:p w14:paraId="02848537" w14:textId="0ED2B9DC" w:rsidR="004A50F5" w:rsidRDefault="004A50F5" w:rsidP="004A50F5">
      <w:pPr>
        <w:spacing w:after="0" w:line="600" w:lineRule="auto"/>
        <w:ind w:firstLine="720"/>
        <w:jc w:val="both"/>
        <w:rPr>
          <w:ins w:id="30" w:author="Φλούδα Χριστίνα" w:date="2016-12-06T12:50:00Z"/>
          <w:rFonts w:eastAsia="Times New Roman" w:cs="Times New Roman"/>
          <w:szCs w:val="24"/>
        </w:rPr>
        <w:pPrChange w:id="31" w:author="Φλούδα Χριστίνα" w:date="2016-12-06T12:50:00Z">
          <w:pPr>
            <w:spacing w:after="0" w:line="600" w:lineRule="auto"/>
            <w:ind w:firstLine="720"/>
            <w:jc w:val="center"/>
          </w:pPr>
        </w:pPrChange>
      </w:pPr>
      <w:ins w:id="32" w:author="Φλούδα Χριστίνα" w:date="2016-12-06T12:50:00Z">
        <w:r w:rsidRPr="004A50F5">
          <w:rPr>
            <w:rFonts w:eastAsia="Times New Roman"/>
            <w:szCs w:val="24"/>
            <w:lang w:eastAsia="en-US"/>
          </w:rPr>
          <w:br/>
          <w:t>Α. Επί διαδικαστικού θέματος:</w:t>
        </w:r>
        <w:r w:rsidRPr="004A50F5">
          <w:rPr>
            <w:rFonts w:eastAsia="Times New Roman"/>
            <w:szCs w:val="24"/>
            <w:lang w:eastAsia="en-US"/>
          </w:rPr>
          <w:br/>
          <w:t>ΑΡΑΜΠΑΤΖΗ Φ. , σελ.</w:t>
        </w:r>
        <w:r w:rsidRPr="004A50F5">
          <w:rPr>
            <w:rFonts w:eastAsia="Times New Roman"/>
            <w:szCs w:val="24"/>
            <w:lang w:eastAsia="en-US"/>
          </w:rPr>
          <w:br/>
          <w:t>ΒΑΚΗ Φ. , σελ.</w:t>
        </w:r>
        <w:r w:rsidRPr="004A50F5">
          <w:rPr>
            <w:rFonts w:eastAsia="Times New Roman"/>
            <w:szCs w:val="24"/>
            <w:lang w:eastAsia="en-US"/>
          </w:rPr>
          <w:br/>
          <w:t>ΒΑΡΕΜΕΝΟΣ Γ. , σελ.</w:t>
        </w:r>
        <w:r w:rsidRPr="004A50F5">
          <w:rPr>
            <w:rFonts w:eastAsia="Times New Roman"/>
            <w:szCs w:val="24"/>
            <w:lang w:eastAsia="en-US"/>
          </w:rPr>
          <w:br/>
          <w:t>ΚΑΚΛΑΜΑΝΗΣ Ν. , σελ.</w:t>
        </w:r>
        <w:r w:rsidRPr="004A50F5">
          <w:rPr>
            <w:rFonts w:eastAsia="Times New Roman"/>
            <w:szCs w:val="24"/>
            <w:lang w:eastAsia="en-US"/>
          </w:rPr>
          <w:br/>
          <w:t>ΚΕΦΑΛΟΓΙΑΝΝΗΣ Ι. , σελ.</w:t>
        </w:r>
        <w:r w:rsidRPr="004A50F5">
          <w:rPr>
            <w:rFonts w:eastAsia="Times New Roman"/>
            <w:szCs w:val="24"/>
            <w:lang w:eastAsia="en-US"/>
          </w:rPr>
          <w:br/>
          <w:t>ΚΡΕΜΑΣΤΙΝΟΣ Δ. , σελ.</w:t>
        </w:r>
        <w:r w:rsidRPr="004A50F5">
          <w:rPr>
            <w:rFonts w:eastAsia="Times New Roman"/>
            <w:szCs w:val="24"/>
            <w:lang w:eastAsia="en-US"/>
          </w:rPr>
          <w:br/>
          <w:t>ΚΩΝΣΤΑΝΤΙΝΟΠΟΥΛΟΣ Ο. , σελ.</w:t>
        </w:r>
        <w:r w:rsidRPr="004A50F5">
          <w:rPr>
            <w:rFonts w:eastAsia="Times New Roman"/>
            <w:szCs w:val="24"/>
            <w:lang w:eastAsia="en-US"/>
          </w:rPr>
          <w:br/>
          <w:t>ΛΑΖΑΡΙΔΗΣ Γ. , σελ.</w:t>
        </w:r>
        <w:r w:rsidRPr="004A50F5">
          <w:rPr>
            <w:rFonts w:eastAsia="Times New Roman"/>
            <w:szCs w:val="24"/>
            <w:lang w:eastAsia="en-US"/>
          </w:rPr>
          <w:br/>
          <w:t>ΛΑΜΠΡΟΥΛΗΣ Γ. , σελ.</w:t>
        </w:r>
        <w:r w:rsidRPr="004A50F5">
          <w:rPr>
            <w:rFonts w:eastAsia="Times New Roman"/>
            <w:szCs w:val="24"/>
            <w:lang w:eastAsia="en-US"/>
          </w:rPr>
          <w:br/>
          <w:t>ΛΟΒΕΡΔΟΣ Α. , σελ.</w:t>
        </w:r>
        <w:r w:rsidRPr="004A50F5">
          <w:rPr>
            <w:rFonts w:eastAsia="Times New Roman"/>
            <w:szCs w:val="24"/>
            <w:lang w:eastAsia="en-US"/>
          </w:rPr>
          <w:br/>
          <w:t>ΜΑΡΔΑΣ Δ. , σελ.</w:t>
        </w:r>
        <w:r w:rsidRPr="004A50F5">
          <w:rPr>
            <w:rFonts w:eastAsia="Times New Roman"/>
            <w:szCs w:val="24"/>
            <w:lang w:eastAsia="en-US"/>
          </w:rPr>
          <w:br/>
          <w:t>ΜΠΑΡΚΑΣ Κ. , σελ.</w:t>
        </w:r>
        <w:r w:rsidRPr="004A50F5">
          <w:rPr>
            <w:rFonts w:eastAsia="Times New Roman"/>
            <w:szCs w:val="24"/>
            <w:lang w:eastAsia="en-US"/>
          </w:rPr>
          <w:br/>
          <w:t>ΠΑΠΠΑΣ Χ. , σελ.</w:t>
        </w:r>
        <w:r w:rsidRPr="004A50F5">
          <w:rPr>
            <w:rFonts w:eastAsia="Times New Roman"/>
            <w:szCs w:val="24"/>
            <w:lang w:eastAsia="en-US"/>
          </w:rPr>
          <w:br/>
          <w:t>ΤΣΙΑΡΑΣ Κ. , σελ.</w:t>
        </w:r>
        <w:r w:rsidRPr="004A50F5">
          <w:rPr>
            <w:rFonts w:eastAsia="Times New Roman"/>
            <w:szCs w:val="24"/>
            <w:lang w:eastAsia="en-US"/>
          </w:rPr>
          <w:br/>
          <w:t>ΧΑΡΙΤΣΗΣ Α. , σελ.</w:t>
        </w:r>
        <w:r w:rsidRPr="004A50F5">
          <w:rPr>
            <w:rFonts w:eastAsia="Times New Roman"/>
            <w:szCs w:val="24"/>
            <w:lang w:eastAsia="en-US"/>
          </w:rPr>
          <w:br/>
        </w:r>
        <w:r w:rsidRPr="004A50F5">
          <w:rPr>
            <w:rFonts w:eastAsia="Times New Roman"/>
            <w:szCs w:val="24"/>
            <w:lang w:eastAsia="en-US"/>
          </w:rPr>
          <w:br/>
          <w:t>Β. Επί προσωπικού θέματος:</w:t>
        </w:r>
        <w:r w:rsidRPr="004A50F5">
          <w:rPr>
            <w:rFonts w:eastAsia="Times New Roman"/>
            <w:szCs w:val="24"/>
            <w:lang w:eastAsia="en-US"/>
          </w:rPr>
          <w:br/>
          <w:t>ΚΩΝΣΤΑΝΤΙΝΟΠΟΥΛΟΣ Ο. , σελ.</w:t>
        </w:r>
        <w:r w:rsidRPr="004A50F5">
          <w:rPr>
            <w:rFonts w:eastAsia="Times New Roman"/>
            <w:szCs w:val="24"/>
            <w:lang w:eastAsia="en-US"/>
          </w:rPr>
          <w:br/>
          <w:t>ΜΑΡΔΑΣ Δ. , σελ.</w:t>
        </w:r>
        <w:r w:rsidRPr="004A50F5">
          <w:rPr>
            <w:rFonts w:eastAsia="Times New Roman"/>
            <w:szCs w:val="24"/>
            <w:lang w:eastAsia="en-US"/>
          </w:rPr>
          <w:br/>
        </w:r>
        <w:r w:rsidRPr="004A50F5">
          <w:rPr>
            <w:rFonts w:eastAsia="Times New Roman"/>
            <w:szCs w:val="24"/>
            <w:lang w:eastAsia="en-US"/>
          </w:rPr>
          <w:br/>
          <w:t>Γ. Επί του σχεδίου νόμου του Υπουργείου Οικονομίας και Ανάπτυξης:</w:t>
        </w:r>
        <w:r w:rsidRPr="004A50F5">
          <w:rPr>
            <w:rFonts w:eastAsia="Times New Roman"/>
            <w:szCs w:val="24"/>
            <w:lang w:eastAsia="en-US"/>
          </w:rPr>
          <w:br/>
          <w:t>ΑΜΥΡΑΣ Γ. , σελ.</w:t>
        </w:r>
        <w:r w:rsidRPr="004A50F5">
          <w:rPr>
            <w:rFonts w:eastAsia="Times New Roman"/>
            <w:szCs w:val="24"/>
            <w:lang w:eastAsia="en-US"/>
          </w:rPr>
          <w:br/>
          <w:t>ΑΡΑΜΠΑΤΖΗ Φ. , σελ.</w:t>
        </w:r>
        <w:r w:rsidRPr="004A50F5">
          <w:rPr>
            <w:rFonts w:eastAsia="Times New Roman"/>
            <w:szCs w:val="24"/>
            <w:lang w:eastAsia="en-US"/>
          </w:rPr>
          <w:br/>
          <w:t>ΑΥΛΩΝΙΤΟΥ Ε. , σελ.</w:t>
        </w:r>
        <w:r w:rsidRPr="004A50F5">
          <w:rPr>
            <w:rFonts w:eastAsia="Times New Roman"/>
            <w:szCs w:val="24"/>
            <w:lang w:eastAsia="en-US"/>
          </w:rPr>
          <w:br/>
          <w:t>ΒΑΚΗ Φ. , σελ.</w:t>
        </w:r>
        <w:r w:rsidRPr="004A50F5">
          <w:rPr>
            <w:rFonts w:eastAsia="Times New Roman"/>
            <w:szCs w:val="24"/>
            <w:lang w:eastAsia="en-US"/>
          </w:rPr>
          <w:br/>
          <w:t>ΒΑΡΔΑΛΗΣ Α. , σελ.</w:t>
        </w:r>
        <w:r w:rsidRPr="004A50F5">
          <w:rPr>
            <w:rFonts w:eastAsia="Times New Roman"/>
            <w:szCs w:val="24"/>
            <w:lang w:eastAsia="en-US"/>
          </w:rPr>
          <w:br/>
          <w:t>ΒΡΑΝΤΖΑ Π. , σελ.</w:t>
        </w:r>
        <w:r w:rsidRPr="004A50F5">
          <w:rPr>
            <w:rFonts w:eastAsia="Times New Roman"/>
            <w:szCs w:val="24"/>
            <w:lang w:eastAsia="en-US"/>
          </w:rPr>
          <w:br/>
          <w:t>ΔΑΝΕΛΛΗΣ Σ. , σελ.</w:t>
        </w:r>
        <w:r w:rsidRPr="004A50F5">
          <w:rPr>
            <w:rFonts w:eastAsia="Times New Roman"/>
            <w:szCs w:val="24"/>
            <w:lang w:eastAsia="en-US"/>
          </w:rPr>
          <w:br/>
          <w:t>ΘΕΟΧΑΡΗΣ Θ. , σελ.</w:t>
        </w:r>
        <w:r w:rsidRPr="004A50F5">
          <w:rPr>
            <w:rFonts w:eastAsia="Times New Roman"/>
            <w:szCs w:val="24"/>
            <w:lang w:eastAsia="en-US"/>
          </w:rPr>
          <w:br/>
          <w:t>ΚΑΡΑΘΑΝΑΣΟΠΟΥΛΟΣ Ν. , σελ.</w:t>
        </w:r>
        <w:r w:rsidRPr="004A50F5">
          <w:rPr>
            <w:rFonts w:eastAsia="Times New Roman"/>
            <w:szCs w:val="24"/>
            <w:lang w:eastAsia="en-US"/>
          </w:rPr>
          <w:br/>
          <w:t>ΚΑΡΑΚΩΣΤΑ Ε. , σελ.</w:t>
        </w:r>
        <w:r w:rsidRPr="004A50F5">
          <w:rPr>
            <w:rFonts w:eastAsia="Times New Roman"/>
            <w:szCs w:val="24"/>
            <w:lang w:eastAsia="en-US"/>
          </w:rPr>
          <w:br/>
          <w:t>ΚΑΡΑΜΑΝΛΗΣ Κ. του Αχ. , σελ.</w:t>
        </w:r>
        <w:r w:rsidRPr="004A50F5">
          <w:rPr>
            <w:rFonts w:eastAsia="Times New Roman"/>
            <w:szCs w:val="24"/>
            <w:lang w:eastAsia="en-US"/>
          </w:rPr>
          <w:br/>
          <w:t>ΚΑΤΣΙΑΝΤΩΝΗΣ Γ. , σελ.</w:t>
        </w:r>
        <w:r w:rsidRPr="004A50F5">
          <w:rPr>
            <w:rFonts w:eastAsia="Times New Roman"/>
            <w:szCs w:val="24"/>
            <w:lang w:eastAsia="en-US"/>
          </w:rPr>
          <w:br/>
          <w:t>ΚΕΓΚΕΡΟΓΛΟΥ Β. , σελ.</w:t>
        </w:r>
        <w:r w:rsidRPr="004A50F5">
          <w:rPr>
            <w:rFonts w:eastAsia="Times New Roman"/>
            <w:szCs w:val="24"/>
            <w:lang w:eastAsia="en-US"/>
          </w:rPr>
          <w:br/>
          <w:t>ΚΕΦΑΛΟΓΙΑΝΝΗΣ Ι. , σελ.</w:t>
        </w:r>
        <w:r w:rsidRPr="004A50F5">
          <w:rPr>
            <w:rFonts w:eastAsia="Times New Roman"/>
            <w:szCs w:val="24"/>
            <w:lang w:eastAsia="en-US"/>
          </w:rPr>
          <w:br/>
          <w:t>ΚΟΝΣΟΛΑΣ Ε. , σελ.</w:t>
        </w:r>
        <w:r w:rsidRPr="004A50F5">
          <w:rPr>
            <w:rFonts w:eastAsia="Times New Roman"/>
            <w:szCs w:val="24"/>
            <w:lang w:eastAsia="en-US"/>
          </w:rPr>
          <w:br/>
          <w:t>ΚΟΥΚΟΔΗΜΟΣ Κ. , σελ.</w:t>
        </w:r>
        <w:r w:rsidRPr="004A50F5">
          <w:rPr>
            <w:rFonts w:eastAsia="Times New Roman"/>
            <w:szCs w:val="24"/>
            <w:lang w:eastAsia="en-US"/>
          </w:rPr>
          <w:br/>
          <w:t>ΚΟΥΤΣΟΥΚΟΣ Γ. , σελ.</w:t>
        </w:r>
        <w:r w:rsidRPr="004A50F5">
          <w:rPr>
            <w:rFonts w:eastAsia="Times New Roman"/>
            <w:szCs w:val="24"/>
            <w:lang w:eastAsia="en-US"/>
          </w:rPr>
          <w:br/>
          <w:t>ΚΩΝΣΤΑΝΤΙΝΟΠΟΥΛΟΣ Ο. , σελ.</w:t>
        </w:r>
        <w:r w:rsidRPr="004A50F5">
          <w:rPr>
            <w:rFonts w:eastAsia="Times New Roman"/>
            <w:szCs w:val="24"/>
            <w:lang w:eastAsia="en-US"/>
          </w:rPr>
          <w:br/>
          <w:t>ΛΑΖΑΡΙΔΗΣ Γ. , σελ.</w:t>
        </w:r>
        <w:r w:rsidRPr="004A50F5">
          <w:rPr>
            <w:rFonts w:eastAsia="Times New Roman"/>
            <w:szCs w:val="24"/>
            <w:lang w:eastAsia="en-US"/>
          </w:rPr>
          <w:br/>
          <w:t>ΛΟΒΕΡΔΟΣ Α. , σελ.</w:t>
        </w:r>
        <w:r w:rsidRPr="004A50F5">
          <w:rPr>
            <w:rFonts w:eastAsia="Times New Roman"/>
            <w:szCs w:val="24"/>
            <w:lang w:eastAsia="en-US"/>
          </w:rPr>
          <w:br/>
          <w:t>ΜΕΓΑΛΟΜΥΣΤΑΚΑΣ Α. , σελ.</w:t>
        </w:r>
        <w:r w:rsidRPr="004A50F5">
          <w:rPr>
            <w:rFonts w:eastAsia="Times New Roman"/>
            <w:szCs w:val="24"/>
            <w:lang w:eastAsia="en-US"/>
          </w:rPr>
          <w:br/>
          <w:t>ΜΗΤΑΡΑΚΗΣ Π. , σελ.</w:t>
        </w:r>
        <w:r w:rsidRPr="004A50F5">
          <w:rPr>
            <w:rFonts w:eastAsia="Times New Roman"/>
            <w:szCs w:val="24"/>
            <w:lang w:eastAsia="en-US"/>
          </w:rPr>
          <w:br/>
          <w:t>ΜΠΑΚΟΓΙΑΝΝΗ Θ. , σελ.</w:t>
        </w:r>
        <w:r w:rsidRPr="004A50F5">
          <w:rPr>
            <w:rFonts w:eastAsia="Times New Roman"/>
            <w:szCs w:val="24"/>
            <w:lang w:eastAsia="en-US"/>
          </w:rPr>
          <w:br/>
          <w:t>ΜΠΑΛΩΜΕΝΑΚΗΣ Α. , σελ.</w:t>
        </w:r>
        <w:r w:rsidRPr="004A50F5">
          <w:rPr>
            <w:rFonts w:eastAsia="Times New Roman"/>
            <w:szCs w:val="24"/>
            <w:lang w:eastAsia="en-US"/>
          </w:rPr>
          <w:br/>
          <w:t>ΜΠΑΣΙΑΚΟΣ Ε. , σελ.</w:t>
        </w:r>
        <w:r w:rsidRPr="004A50F5">
          <w:rPr>
            <w:rFonts w:eastAsia="Times New Roman"/>
            <w:szCs w:val="24"/>
            <w:lang w:eastAsia="en-US"/>
          </w:rPr>
          <w:br/>
          <w:t>ΜΠΟΥΚΩΡΟΣ Χ. , σελ.</w:t>
        </w:r>
        <w:r w:rsidRPr="004A50F5">
          <w:rPr>
            <w:rFonts w:eastAsia="Times New Roman"/>
            <w:szCs w:val="24"/>
            <w:lang w:eastAsia="en-US"/>
          </w:rPr>
          <w:br/>
          <w:t>ΟΥΡΣΟΥΖΙΔΗΣ Γ. , σελ.</w:t>
        </w:r>
        <w:r w:rsidRPr="004A50F5">
          <w:rPr>
            <w:rFonts w:eastAsia="Times New Roman"/>
            <w:szCs w:val="24"/>
            <w:lang w:eastAsia="en-US"/>
          </w:rPr>
          <w:br/>
          <w:t>ΠΑΝΑΓΙΩΤΑΡΟΣ Η. , σελ.</w:t>
        </w:r>
        <w:r w:rsidRPr="004A50F5">
          <w:rPr>
            <w:rFonts w:eastAsia="Times New Roman"/>
            <w:szCs w:val="24"/>
            <w:lang w:eastAsia="en-US"/>
          </w:rPr>
          <w:br/>
          <w:t>ΠΑΠΑΗΛΙΟΥ Γ. , σελ.</w:t>
        </w:r>
        <w:r w:rsidRPr="004A50F5">
          <w:rPr>
            <w:rFonts w:eastAsia="Times New Roman"/>
            <w:szCs w:val="24"/>
            <w:lang w:eastAsia="en-US"/>
          </w:rPr>
          <w:br/>
          <w:t>ΠΑΠΠΑΣ Χ. , σελ.</w:t>
        </w:r>
        <w:r w:rsidRPr="004A50F5">
          <w:rPr>
            <w:rFonts w:eastAsia="Times New Roman"/>
            <w:szCs w:val="24"/>
            <w:lang w:eastAsia="en-US"/>
          </w:rPr>
          <w:br/>
          <w:t>ΡΑΠΤΗ Ε. , σελ.</w:t>
        </w:r>
        <w:r w:rsidRPr="004A50F5">
          <w:rPr>
            <w:rFonts w:eastAsia="Times New Roman"/>
            <w:szCs w:val="24"/>
            <w:lang w:eastAsia="en-US"/>
          </w:rPr>
          <w:br/>
          <w:t>ΣΤΥΛΙΟΣ Γ. , σελ.</w:t>
        </w:r>
        <w:r w:rsidRPr="004A50F5">
          <w:rPr>
            <w:rFonts w:eastAsia="Times New Roman"/>
            <w:szCs w:val="24"/>
            <w:lang w:eastAsia="en-US"/>
          </w:rPr>
          <w:br/>
          <w:t>ΤΖΑΚΡΗ Θ. , σελ.</w:t>
        </w:r>
        <w:r w:rsidRPr="004A50F5">
          <w:rPr>
            <w:rFonts w:eastAsia="Times New Roman"/>
            <w:szCs w:val="24"/>
            <w:lang w:eastAsia="en-US"/>
          </w:rPr>
          <w:br/>
          <w:t>ΧΑΡΙΤΣΗΣ Α. , σελ.</w:t>
        </w:r>
        <w:r w:rsidRPr="004A50F5">
          <w:rPr>
            <w:rFonts w:eastAsia="Times New Roman"/>
            <w:szCs w:val="24"/>
            <w:lang w:eastAsia="en-US"/>
          </w:rPr>
          <w:br/>
          <w:t>ΧΑΤΖΗΔΑΚΗΣ Κ. , σελ.</w:t>
        </w:r>
        <w:r w:rsidRPr="004A50F5">
          <w:rPr>
            <w:rFonts w:eastAsia="Times New Roman"/>
            <w:szCs w:val="24"/>
            <w:lang w:eastAsia="en-US"/>
          </w:rPr>
          <w:br/>
        </w:r>
        <w:r w:rsidRPr="004A50F5">
          <w:rPr>
            <w:rFonts w:eastAsia="Times New Roman"/>
            <w:szCs w:val="24"/>
            <w:lang w:eastAsia="en-US"/>
          </w:rPr>
          <w:br/>
          <w:t>ΠΑΡΕΜΒΑΣΕΙΣ:</w:t>
        </w:r>
        <w:r w:rsidRPr="004A50F5">
          <w:rPr>
            <w:rFonts w:eastAsia="Times New Roman"/>
            <w:szCs w:val="24"/>
            <w:lang w:eastAsia="en-US"/>
          </w:rPr>
          <w:br/>
          <w:t>ΚΟΥΚΟΔΗΜΟΣ Κ. , σελ.</w:t>
        </w:r>
        <w:r w:rsidRPr="004A50F5">
          <w:rPr>
            <w:rFonts w:eastAsia="Times New Roman"/>
            <w:szCs w:val="24"/>
            <w:lang w:eastAsia="en-US"/>
          </w:rPr>
          <w:br/>
          <w:t>ΠΑΠΑΔΟΠΟΥΛΟΣ Ν. , σελ.</w:t>
        </w:r>
        <w:r w:rsidRPr="004A50F5">
          <w:rPr>
            <w:rFonts w:eastAsia="Times New Roman"/>
            <w:szCs w:val="24"/>
            <w:lang w:eastAsia="en-US"/>
          </w:rPr>
          <w:br/>
        </w:r>
      </w:ins>
    </w:p>
    <w:p w14:paraId="6891BB75" w14:textId="77777777" w:rsidR="00D031BF" w:rsidRDefault="004A50F5">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6891BB76" w14:textId="77777777" w:rsidR="00D031BF" w:rsidRDefault="004A50F5">
      <w:pPr>
        <w:spacing w:after="0" w:line="600" w:lineRule="auto"/>
        <w:ind w:firstLine="720"/>
        <w:jc w:val="center"/>
        <w:rPr>
          <w:rFonts w:eastAsia="Times New Roman" w:cs="Times New Roman"/>
          <w:szCs w:val="24"/>
        </w:rPr>
      </w:pPr>
      <w:r>
        <w:rPr>
          <w:rFonts w:eastAsia="Times New Roman" w:cs="Times New Roman"/>
          <w:szCs w:val="24"/>
        </w:rPr>
        <w:t>ΙΖ΄ ΠΕΡΙΟΔΟΣ</w:t>
      </w:r>
    </w:p>
    <w:p w14:paraId="6891BB77" w14:textId="77777777" w:rsidR="00D031BF" w:rsidRDefault="004A50F5">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6891BB78" w14:textId="77777777" w:rsidR="00D031BF" w:rsidRDefault="004A50F5">
      <w:pPr>
        <w:spacing w:after="0" w:line="600" w:lineRule="auto"/>
        <w:ind w:firstLine="720"/>
        <w:jc w:val="center"/>
        <w:rPr>
          <w:rFonts w:eastAsia="Times New Roman" w:cs="Times New Roman"/>
          <w:szCs w:val="24"/>
        </w:rPr>
      </w:pPr>
      <w:r>
        <w:rPr>
          <w:rFonts w:eastAsia="Times New Roman" w:cs="Times New Roman"/>
          <w:szCs w:val="24"/>
        </w:rPr>
        <w:t>ΣΥΝΟΔΟΣ Β΄</w:t>
      </w:r>
    </w:p>
    <w:p w14:paraId="6891BB79" w14:textId="77777777" w:rsidR="00D031BF" w:rsidRDefault="004A50F5">
      <w:pPr>
        <w:spacing w:after="0" w:line="600" w:lineRule="auto"/>
        <w:ind w:firstLine="720"/>
        <w:jc w:val="center"/>
        <w:rPr>
          <w:rFonts w:eastAsia="Times New Roman" w:cs="Times New Roman"/>
          <w:szCs w:val="24"/>
        </w:rPr>
      </w:pPr>
      <w:r>
        <w:rPr>
          <w:rFonts w:eastAsia="Times New Roman" w:cs="Times New Roman"/>
          <w:szCs w:val="24"/>
        </w:rPr>
        <w:t>ΣΥΝΕΔΡΙΑΣΗ Λ</w:t>
      </w:r>
      <w:r>
        <w:rPr>
          <w:rFonts w:eastAsia="Times New Roman" w:cs="Times New Roman"/>
          <w:szCs w:val="24"/>
          <w:lang w:val="en-US"/>
        </w:rPr>
        <w:t>Z</w:t>
      </w:r>
      <w:r>
        <w:rPr>
          <w:rFonts w:eastAsia="Times New Roman" w:cs="Times New Roman"/>
          <w:szCs w:val="24"/>
        </w:rPr>
        <w:t>΄</w:t>
      </w:r>
    </w:p>
    <w:p w14:paraId="6891BB7A" w14:textId="77777777" w:rsidR="00D031BF" w:rsidRDefault="004A50F5">
      <w:pPr>
        <w:spacing w:after="0" w:line="600" w:lineRule="auto"/>
        <w:ind w:firstLine="720"/>
        <w:jc w:val="center"/>
        <w:rPr>
          <w:rFonts w:eastAsia="Times New Roman" w:cs="Times New Roman"/>
          <w:szCs w:val="24"/>
        </w:rPr>
      </w:pPr>
      <w:r>
        <w:rPr>
          <w:rFonts w:eastAsia="Times New Roman" w:cs="Times New Roman"/>
          <w:szCs w:val="24"/>
        </w:rPr>
        <w:t>Τετάρτη 30 Νοεμβρίου 2016</w:t>
      </w:r>
    </w:p>
    <w:p w14:paraId="6891BB7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Αθήνα, σήμερα στις 30 Νοεμβρίου 2016, ημέρα Τετάρτη και ώρα 10.12΄</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DD575D">
        <w:rPr>
          <w:rFonts w:eastAsia="Times New Roman" w:cs="Times New Roman"/>
          <w:b/>
          <w:szCs w:val="24"/>
        </w:rPr>
        <w:t>ΝΙΚΗΤΑ ΚΑΚΛΑΜΑΝΗ</w:t>
      </w:r>
      <w:r>
        <w:rPr>
          <w:rFonts w:eastAsia="Times New Roman" w:cs="Times New Roman"/>
          <w:szCs w:val="24"/>
        </w:rPr>
        <w:t>.</w:t>
      </w:r>
    </w:p>
    <w:p w14:paraId="6891BB7C" w14:textId="77777777" w:rsidR="00D031BF" w:rsidRDefault="004A50F5">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Κυρίες και κύριοι συνάδελφοι, </w:t>
      </w:r>
      <w:r>
        <w:rPr>
          <w:rFonts w:eastAsia="Times New Roman"/>
          <w:szCs w:val="24"/>
        </w:rPr>
        <w:t>καλησπέρα σας,</w:t>
      </w:r>
      <w:r>
        <w:rPr>
          <w:rFonts w:eastAsia="Times New Roman" w:cs="Times New Roman"/>
          <w:szCs w:val="24"/>
        </w:rPr>
        <w:t xml:space="preserve"> αρχίζει η συνεδρία</w:t>
      </w:r>
      <w:r>
        <w:rPr>
          <w:rFonts w:eastAsia="Times New Roman" w:cs="Times New Roman"/>
          <w:szCs w:val="24"/>
        </w:rPr>
        <w:t>ση.</w:t>
      </w:r>
    </w:p>
    <w:p w14:paraId="6891BB7D" w14:textId="77777777" w:rsidR="00D031BF" w:rsidRDefault="004A50F5">
      <w:pPr>
        <w:spacing w:after="0" w:line="600" w:lineRule="auto"/>
        <w:ind w:firstLine="720"/>
        <w:jc w:val="both"/>
        <w:rPr>
          <w:rFonts w:eastAsia="Times New Roman"/>
          <w:szCs w:val="24"/>
        </w:rPr>
      </w:pPr>
      <w:r>
        <w:rPr>
          <w:rFonts w:eastAsia="Times New Roman"/>
          <w:szCs w:val="24"/>
        </w:rPr>
        <w:t xml:space="preserve">(ΕΠΙΚΥΡΩΣΗ ΠΡΑΚΤΙΚΩΝ: Σύμφωνα με την από 29-11-2016 εξουσιοδότηση του Σώματος επικυρώθηκαν με ευθύνη του Προεδρείου τα </w:t>
      </w:r>
      <w:r>
        <w:rPr>
          <w:rFonts w:eastAsia="Times New Roman"/>
          <w:szCs w:val="24"/>
        </w:rPr>
        <w:lastRenderedPageBreak/>
        <w:t>Π</w:t>
      </w:r>
      <w:r>
        <w:rPr>
          <w:rFonts w:eastAsia="Times New Roman"/>
          <w:szCs w:val="24"/>
        </w:rPr>
        <w:t>ρακτικά της ΛΣΤ</w:t>
      </w:r>
      <w:r>
        <w:rPr>
          <w:rFonts w:eastAsia="Times New Roman"/>
          <w:szCs w:val="24"/>
        </w:rPr>
        <w:t>΄</w:t>
      </w:r>
      <w:r>
        <w:rPr>
          <w:rFonts w:eastAsia="Times New Roman"/>
          <w:szCs w:val="24"/>
        </w:rPr>
        <w:t xml:space="preserve"> συνεδριάσεώς του, της Τρίτης 29 Νοεμβρίου 2016, σε ό,τι αφορά την ψήφιση στο σύνολο του σχεδίου νόμου</w:t>
      </w:r>
      <w:r>
        <w:rPr>
          <w:rFonts w:eastAsia="Times New Roman" w:cs="Times New Roman"/>
          <w:szCs w:val="24"/>
        </w:rPr>
        <w:t xml:space="preserve">: «Απλοποίηση </w:t>
      </w:r>
      <w:r>
        <w:rPr>
          <w:rFonts w:eastAsia="Times New Roman" w:cs="Times New Roman"/>
          <w:szCs w:val="24"/>
        </w:rPr>
        <w:t>διαδικασιών σύστασης επιχειρήσεων, άρση κανονιστικών εμποδίων στον ανταγωνισμό και λοιπές διατάξεις»</w:t>
      </w:r>
      <w:r>
        <w:rPr>
          <w:rFonts w:eastAsia="Times New Roman"/>
          <w:szCs w:val="24"/>
        </w:rPr>
        <w:t>)</w:t>
      </w:r>
    </w:p>
    <w:p w14:paraId="6891BB7E" w14:textId="77777777" w:rsidR="00D031BF" w:rsidRDefault="004A50F5">
      <w:pPr>
        <w:spacing w:after="0" w:line="600" w:lineRule="auto"/>
        <w:ind w:firstLine="720"/>
        <w:jc w:val="both"/>
        <w:rPr>
          <w:rFonts w:eastAsia="Times New Roman"/>
          <w:szCs w:val="24"/>
        </w:rPr>
      </w:pPr>
      <w:r>
        <w:rPr>
          <w:rFonts w:eastAsia="Times New Roman"/>
          <w:szCs w:val="24"/>
        </w:rPr>
        <w:t xml:space="preserve">Βλέπω εδώ μόνο έναν εορτάζοντα Αντρέα, τον κ. Λοβέρδο. Να του ευχηθούμε «χρόνια πολλά» και σε όσους γιορτάζουν βεβαίως, Ανδρέες και Ανδριανές, στη Βουλή, </w:t>
      </w:r>
      <w:r>
        <w:rPr>
          <w:rFonts w:eastAsia="Times New Roman"/>
          <w:szCs w:val="24"/>
        </w:rPr>
        <w:t xml:space="preserve">Βουλευτές, συνεργάτες, εργαζόμενους, αστυνομικούς. </w:t>
      </w:r>
    </w:p>
    <w:p w14:paraId="6891BB7F" w14:textId="77777777" w:rsidR="00D031BF" w:rsidRDefault="004A50F5">
      <w:pPr>
        <w:spacing w:after="0" w:line="600" w:lineRule="auto"/>
        <w:ind w:firstLine="720"/>
        <w:jc w:val="both"/>
        <w:rPr>
          <w:rFonts w:eastAsia="Times New Roman"/>
          <w:szCs w:val="24"/>
        </w:rPr>
      </w:pPr>
      <w:r>
        <w:rPr>
          <w:rFonts w:eastAsia="Times New Roman"/>
          <w:szCs w:val="24"/>
        </w:rPr>
        <w:t>Πριν μπούμε στην ημερήσια διάταξη</w:t>
      </w:r>
      <w:r>
        <w:rPr>
          <w:rFonts w:eastAsia="Times New Roman"/>
          <w:szCs w:val="24"/>
        </w:rPr>
        <w:t>,</w:t>
      </w:r>
      <w:r>
        <w:rPr>
          <w:rFonts w:eastAsia="Times New Roman"/>
          <w:szCs w:val="24"/>
        </w:rPr>
        <w:t xml:space="preserve"> έχω να κάνω μία ανακοίνωση προς το Σώμα:</w:t>
      </w:r>
    </w:p>
    <w:p w14:paraId="6891BB80" w14:textId="77777777" w:rsidR="00D031BF" w:rsidRDefault="004A50F5">
      <w:pPr>
        <w:spacing w:after="0" w:line="600" w:lineRule="auto"/>
        <w:ind w:firstLine="720"/>
        <w:jc w:val="both"/>
        <w:rPr>
          <w:rFonts w:eastAsia="Times New Roman"/>
          <w:szCs w:val="24"/>
        </w:rPr>
      </w:pPr>
      <w:r>
        <w:rPr>
          <w:rFonts w:eastAsia="Times New Roman"/>
          <w:szCs w:val="24"/>
        </w:rPr>
        <w:t xml:space="preserve">Η Διαρκής Επιτροπή Παραγωγής και Εμπορίου καταθέτει την </w:t>
      </w:r>
      <w:r>
        <w:rPr>
          <w:rFonts w:eastAsia="Times New Roman"/>
          <w:szCs w:val="24"/>
        </w:rPr>
        <w:t>έ</w:t>
      </w:r>
      <w:r>
        <w:rPr>
          <w:rFonts w:eastAsia="Times New Roman"/>
          <w:szCs w:val="24"/>
        </w:rPr>
        <w:t>κθεσή της, στο σχέδιο νόμου του Υπουργείου Οικονομίας και Ανάπτυξης «Νέ</w:t>
      </w:r>
      <w:r>
        <w:rPr>
          <w:rFonts w:eastAsia="Times New Roman"/>
          <w:szCs w:val="24"/>
        </w:rPr>
        <w:t>ο θεσμικό πλαίσιο για την άσκηση οικονομικής δραστηριότητας και άλλες διατάξεις».</w:t>
      </w:r>
    </w:p>
    <w:p w14:paraId="6891BB81" w14:textId="77777777" w:rsidR="00D031BF" w:rsidRDefault="004A50F5">
      <w:pPr>
        <w:spacing w:after="0" w:line="600" w:lineRule="auto"/>
        <w:ind w:firstLine="720"/>
        <w:jc w:val="both"/>
        <w:rPr>
          <w:rFonts w:eastAsia="Times New Roman"/>
          <w:szCs w:val="24"/>
        </w:rPr>
      </w:pPr>
      <w:r>
        <w:rPr>
          <w:rFonts w:eastAsia="Times New Roman"/>
          <w:szCs w:val="24"/>
        </w:rPr>
        <w:lastRenderedPageBreak/>
        <w:t>Επίσης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w:t>
      </w:r>
      <w:r>
        <w:rPr>
          <w:rFonts w:eastAsia="Times New Roman"/>
          <w:szCs w:val="24"/>
        </w:rPr>
        <w:t>ΕΝΙΖΕΛΟΣ» και ενημερώθηκαν για την ιστορία του κτηρίου και τον τρόπο οργάνωσης και λειτουργίας της Βουλής, σαράντα μαθητές και μαθήτριες, καθώς και δύο συνοδοί εκπαιδευτικοί από το 2</w:t>
      </w:r>
      <w:r w:rsidRPr="00812C2D">
        <w:rPr>
          <w:rFonts w:eastAsia="Times New Roman"/>
          <w:szCs w:val="24"/>
          <w:vertAlign w:val="superscript"/>
        </w:rPr>
        <w:t>ο</w:t>
      </w:r>
      <w:r>
        <w:rPr>
          <w:rFonts w:eastAsia="Times New Roman"/>
          <w:szCs w:val="24"/>
        </w:rPr>
        <w:t xml:space="preserve"> Γενικό Λύκειο Καματερού. </w:t>
      </w:r>
    </w:p>
    <w:p w14:paraId="6891BB82" w14:textId="77777777" w:rsidR="00D031BF" w:rsidRDefault="004A50F5">
      <w:pPr>
        <w:spacing w:after="0" w:line="600" w:lineRule="auto"/>
        <w:ind w:firstLine="720"/>
        <w:jc w:val="both"/>
        <w:rPr>
          <w:rFonts w:eastAsia="Times New Roman"/>
          <w:szCs w:val="24"/>
        </w:rPr>
      </w:pPr>
      <w:r>
        <w:rPr>
          <w:rFonts w:eastAsia="Times New Roman"/>
          <w:szCs w:val="24"/>
        </w:rPr>
        <w:t>Η Βουλή σάς καλωσορίζει.</w:t>
      </w:r>
    </w:p>
    <w:p w14:paraId="6891BB83" w14:textId="77777777" w:rsidR="00D031BF" w:rsidRDefault="004A50F5">
      <w:pPr>
        <w:spacing w:after="0" w:line="600" w:lineRule="auto"/>
        <w:ind w:firstLine="720"/>
        <w:jc w:val="center"/>
        <w:rPr>
          <w:rFonts w:eastAsia="Times New Roman"/>
          <w:szCs w:val="24"/>
        </w:rPr>
      </w:pPr>
      <w:r>
        <w:rPr>
          <w:rFonts w:eastAsia="Times New Roman"/>
          <w:szCs w:val="24"/>
        </w:rPr>
        <w:t>(Χειροκροτήματα απ’ ό</w:t>
      </w:r>
      <w:r>
        <w:rPr>
          <w:rFonts w:eastAsia="Times New Roman"/>
          <w:szCs w:val="24"/>
        </w:rPr>
        <w:t>λες τις πτέρυγες της Βουλής)</w:t>
      </w:r>
    </w:p>
    <w:p w14:paraId="6891BB84"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το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ε</w:t>
      </w:r>
      <w:r>
        <w:rPr>
          <w:rFonts w:eastAsia="Times New Roman" w:cs="Times New Roman"/>
          <w:szCs w:val="24"/>
        </w:rPr>
        <w:t xml:space="preserve">πικαίρων </w:t>
      </w:r>
      <w:r>
        <w:rPr>
          <w:rFonts w:eastAsia="Times New Roman" w:cs="Times New Roman"/>
          <w:szCs w:val="24"/>
        </w:rPr>
        <w:t>ε</w:t>
      </w:r>
      <w:r>
        <w:rPr>
          <w:rFonts w:eastAsia="Times New Roman" w:cs="Times New Roman"/>
          <w:szCs w:val="24"/>
        </w:rPr>
        <w:t>ρωτήσεων της Πέμπτης 1 Δεκεμβρίου 2016.</w:t>
      </w:r>
    </w:p>
    <w:p w14:paraId="6891BB85"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Α. </w:t>
      </w:r>
      <w:r>
        <w:rPr>
          <w:rFonts w:eastAsia="Times New Roman" w:cs="Times New Roman"/>
          <w:szCs w:val="24"/>
        </w:rPr>
        <w:t xml:space="preserve">ΕΠΙΚΑΙΡΕΣ ΕΡΩΤΗΣΕΙΣ </w:t>
      </w:r>
      <w:r>
        <w:rPr>
          <w:rFonts w:eastAsia="Times New Roman" w:cs="Times New Roman"/>
          <w:szCs w:val="24"/>
        </w:rPr>
        <w:t>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 xml:space="preserve">ονισμού της </w:t>
      </w:r>
      <w:r>
        <w:rPr>
          <w:rFonts w:eastAsia="Times New Roman" w:cs="Times New Roman"/>
          <w:szCs w:val="24"/>
        </w:rPr>
        <w:t>Βουλής)</w:t>
      </w:r>
    </w:p>
    <w:p w14:paraId="6891BB86"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1. Η </w:t>
      </w:r>
      <w:r>
        <w:rPr>
          <w:rFonts w:eastAsia="Times New Roman" w:cs="Times New Roman"/>
          <w:szCs w:val="24"/>
        </w:rPr>
        <w:t>με αριθμό 213/15</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2016 επίκαιρη ερώτηση της Βουλευτού Αιτωλοακαρνανίας του Συνασπισμού Ριζοσπαστικής Αριστεράς κ</w:t>
      </w:r>
      <w:r>
        <w:rPr>
          <w:rFonts w:eastAsia="Times New Roman" w:cs="Times New Roman"/>
          <w:szCs w:val="24"/>
        </w:rPr>
        <w:t xml:space="preserve">. </w:t>
      </w:r>
      <w:r>
        <w:rPr>
          <w:rFonts w:eastAsia="Times New Roman" w:cs="Times New Roman"/>
          <w:szCs w:val="24"/>
        </w:rPr>
        <w:t xml:space="preserve">Μαρίας </w:t>
      </w:r>
      <w:r>
        <w:rPr>
          <w:rFonts w:eastAsia="Times New Roman" w:cs="Times New Roman"/>
          <w:szCs w:val="24"/>
        </w:rPr>
        <w:lastRenderedPageBreak/>
        <w:t>Τριανταφύλλου, προς την Υπουργό Τουρισμού, σχετικά με την ολοκλήρωση του έργου της μαρίνας Μεσολογγίου.</w:t>
      </w:r>
    </w:p>
    <w:p w14:paraId="6891BB87"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2.  Η με αριθμό 226/18</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w:t>
      </w:r>
      <w:r>
        <w:rPr>
          <w:rFonts w:eastAsia="Times New Roman" w:cs="Times New Roman"/>
          <w:szCs w:val="24"/>
        </w:rPr>
        <w:t>6 επίκαιρη ερώτηση του Βουλευτή Β</w:t>
      </w:r>
      <w:r>
        <w:rPr>
          <w:rFonts w:eastAsia="Times New Roman" w:cs="Times New Roman"/>
          <w:szCs w:val="24"/>
        </w:rPr>
        <w:t>΄</w:t>
      </w:r>
      <w:r>
        <w:rPr>
          <w:rFonts w:eastAsia="Times New Roman" w:cs="Times New Roman"/>
          <w:szCs w:val="24"/>
        </w:rPr>
        <w:t xml:space="preserve"> Αθηνών της  Νέας Δημοκρατίας κ. Γεράσιμου Γιακουμάτου, προς την Υπουργό Εργασίας, Κοινωνικής Ασφάλισης και Κοινωνικής Αλληλεγγύης, σχετικά με την μη καταβολή του εφάπαξ στους δικηγόρους των Αθηνών.</w:t>
      </w:r>
    </w:p>
    <w:p w14:paraId="6891BB88"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ΑΝΑΦΟΡΕΣ-ΕΡΩΤΗΣΕΙΣ (Άρθ</w:t>
      </w:r>
      <w:r>
        <w:rPr>
          <w:rFonts w:eastAsia="Times New Roman" w:cs="Times New Roman"/>
          <w:szCs w:val="24"/>
        </w:rPr>
        <w:t>ρο 130 παρ</w:t>
      </w:r>
      <w:r>
        <w:rPr>
          <w:rFonts w:eastAsia="Times New Roman" w:cs="Times New Roman"/>
          <w:szCs w:val="24"/>
        </w:rPr>
        <w:t>άγραφος</w:t>
      </w:r>
      <w:r>
        <w:rPr>
          <w:rFonts w:eastAsia="Times New Roman" w:cs="Times New Roman"/>
          <w:szCs w:val="24"/>
        </w:rPr>
        <w:t xml:space="preserve"> 5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 xml:space="preserve">ονισμού της </w:t>
      </w:r>
      <w:r>
        <w:rPr>
          <w:rFonts w:eastAsia="Times New Roman" w:cs="Times New Roman"/>
          <w:szCs w:val="24"/>
        </w:rPr>
        <w:t xml:space="preserve"> Βουλής)</w:t>
      </w:r>
    </w:p>
    <w:p w14:paraId="6891BB89"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1. </w:t>
      </w:r>
      <w:r>
        <w:rPr>
          <w:rFonts w:eastAsia="Times New Roman" w:cs="Times New Roman"/>
          <w:szCs w:val="24"/>
        </w:rPr>
        <w:t>Η με αριθμό 572/21</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2016 ερώτηση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Βασιλείου Κεγκέρογλου, προς τον Υπουργό Αγροτικής Ανάπτυξης και Τροφίμων, σχετικά με τις διαδικασίες</w:t>
      </w:r>
      <w:r>
        <w:rPr>
          <w:rFonts w:eastAsia="Times New Roman" w:cs="Times New Roman"/>
          <w:szCs w:val="24"/>
        </w:rPr>
        <w:t xml:space="preserve"> και την υλοποίηση του έργου εκτροπής του Πλατύ </w:t>
      </w:r>
      <w:r>
        <w:rPr>
          <w:rFonts w:eastAsia="Times New Roman" w:cs="Times New Roman"/>
          <w:szCs w:val="24"/>
        </w:rPr>
        <w:t>π</w:t>
      </w:r>
      <w:r>
        <w:rPr>
          <w:rFonts w:eastAsia="Times New Roman" w:cs="Times New Roman"/>
          <w:szCs w:val="24"/>
        </w:rPr>
        <w:t xml:space="preserve">οταμού για την ενίσχυση του φράγματος Φανερωμένης. </w:t>
      </w:r>
    </w:p>
    <w:p w14:paraId="6891BB8A"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εισερχόμα</w:t>
      </w:r>
      <w:r>
        <w:rPr>
          <w:rFonts w:eastAsia="Times New Roman" w:cs="Times New Roman"/>
          <w:szCs w:val="24"/>
        </w:rPr>
        <w:t>στε</w:t>
      </w:r>
      <w:r>
        <w:rPr>
          <w:rFonts w:eastAsia="Times New Roman" w:cs="Times New Roman"/>
          <w:szCs w:val="24"/>
        </w:rPr>
        <w:t xml:space="preserve"> στη συμπληρωματική ημερήσια διάταξη της </w:t>
      </w:r>
    </w:p>
    <w:p w14:paraId="6891BB8B" w14:textId="77777777" w:rsidR="00D031BF" w:rsidRDefault="004A50F5">
      <w:pPr>
        <w:spacing w:after="0" w:line="600" w:lineRule="auto"/>
        <w:ind w:firstLine="720"/>
        <w:contextualSpacing/>
        <w:jc w:val="center"/>
        <w:rPr>
          <w:rFonts w:eastAsia="Times New Roman" w:cs="Times New Roman"/>
          <w:b/>
          <w:szCs w:val="24"/>
        </w:rPr>
      </w:pPr>
      <w:r>
        <w:rPr>
          <w:rFonts w:eastAsia="Times New Roman" w:cs="Times New Roman"/>
          <w:b/>
          <w:szCs w:val="24"/>
        </w:rPr>
        <w:lastRenderedPageBreak/>
        <w:t>ΝΟΜΟΘΕΤΙΚΗΣ ΕΡΓΑΣΙΑΣ</w:t>
      </w:r>
    </w:p>
    <w:p w14:paraId="6891BB8C"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Μόνη συζήτηση </w:t>
      </w:r>
      <w:r>
        <w:rPr>
          <w:rFonts w:eastAsia="Times New Roman" w:cs="Times New Roman"/>
          <w:szCs w:val="24"/>
        </w:rPr>
        <w:t xml:space="preserve">και ψήφιση </w:t>
      </w:r>
      <w:r>
        <w:rPr>
          <w:rFonts w:eastAsia="Times New Roman" w:cs="Times New Roman"/>
          <w:szCs w:val="24"/>
        </w:rPr>
        <w:t>επί της αρχής, των άρθρων</w:t>
      </w:r>
      <w:r>
        <w:rPr>
          <w:rFonts w:eastAsia="Times New Roman" w:cs="Times New Roman"/>
          <w:szCs w:val="24"/>
        </w:rPr>
        <w:t xml:space="preserve"> και του συνόλου του σχεδίου νόμου του Υπουργείου Οικονομίας και Ανάπτυξης</w:t>
      </w:r>
      <w:r>
        <w:rPr>
          <w:rFonts w:eastAsia="Times New Roman" w:cs="Times New Roman"/>
          <w:szCs w:val="24"/>
        </w:rPr>
        <w:t>:</w:t>
      </w:r>
      <w:r>
        <w:rPr>
          <w:rFonts w:eastAsia="Times New Roman" w:cs="Times New Roman"/>
          <w:szCs w:val="24"/>
        </w:rPr>
        <w:t xml:space="preserve"> «Νέο θεσμικό πλαίσιο για την άσκηση οικονομικής δραστηριότητας και άλλες διατάξεις». </w:t>
      </w:r>
    </w:p>
    <w:p w14:paraId="6891BB8D"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Η Διάσκεψη των Προέδρων στη συνεδρίασή της στις 25 Νοεμβρίου 2016 αποφάσισε τη συζήτηση του νο</w:t>
      </w:r>
      <w:r>
        <w:rPr>
          <w:rFonts w:eastAsia="Times New Roman" w:cs="Times New Roman"/>
          <w:szCs w:val="24"/>
        </w:rPr>
        <w:t xml:space="preserve">μοσχεδίου σε μία συνεδρίαση. </w:t>
      </w:r>
    </w:p>
    <w:p w14:paraId="6891BB8E"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Προτείνω η συζήτηση να </w:t>
      </w:r>
      <w:r w:rsidRPr="00912D10">
        <w:rPr>
          <w:rFonts w:eastAsia="Times New Roman" w:cs="Times New Roman"/>
          <w:szCs w:val="24"/>
        </w:rPr>
        <w:t xml:space="preserve">γίνει ενιαία </w:t>
      </w:r>
      <w:r>
        <w:rPr>
          <w:rFonts w:eastAsia="Times New Roman" w:cs="Times New Roman"/>
          <w:szCs w:val="24"/>
        </w:rPr>
        <w:t>επί της αρχής, επί των άρθρων και των τροπολογιών. Μέχρι στιγμής έχουν κατατεθεί τρεις βουλευτικές τροπολογίες. Επίσης, η συζήτηση θα είναι ανοι</w:t>
      </w:r>
      <w:r>
        <w:rPr>
          <w:rFonts w:eastAsia="Times New Roman" w:cs="Times New Roman"/>
          <w:szCs w:val="24"/>
        </w:rPr>
        <w:t>κ</w:t>
      </w:r>
      <w:r>
        <w:rPr>
          <w:rFonts w:eastAsia="Times New Roman" w:cs="Times New Roman"/>
          <w:szCs w:val="24"/>
        </w:rPr>
        <w:t xml:space="preserve">τή. Δηλαδή, όποιοι συνάδελφοι επιθυμούν να </w:t>
      </w:r>
      <w:r>
        <w:rPr>
          <w:rFonts w:eastAsia="Times New Roman" w:cs="Times New Roman"/>
          <w:szCs w:val="24"/>
        </w:rPr>
        <w:t>ομιλήσουν, αυτό θα γίνει με ηλεκτρονική εγγραφή</w:t>
      </w:r>
      <w:r>
        <w:rPr>
          <w:rFonts w:eastAsia="Times New Roman" w:cs="Times New Roman"/>
          <w:szCs w:val="24"/>
        </w:rPr>
        <w:t>,</w:t>
      </w:r>
      <w:r>
        <w:rPr>
          <w:rFonts w:eastAsia="Times New Roman" w:cs="Times New Roman"/>
          <w:szCs w:val="24"/>
        </w:rPr>
        <w:t xml:space="preserve"> που θα ξεκινήσει μόλις ανέβει στο Βήμα η κ</w:t>
      </w:r>
      <w:r>
        <w:rPr>
          <w:rFonts w:eastAsia="Times New Roman" w:cs="Times New Roman"/>
          <w:szCs w:val="24"/>
        </w:rPr>
        <w:t>.</w:t>
      </w:r>
      <w:r>
        <w:rPr>
          <w:rFonts w:eastAsia="Times New Roman" w:cs="Times New Roman"/>
          <w:szCs w:val="24"/>
        </w:rPr>
        <w:t xml:space="preserve"> Τζάκρη και θα κλείσει μόλις κατέβει από το Βήμα η κ</w:t>
      </w:r>
      <w:r>
        <w:rPr>
          <w:rFonts w:eastAsia="Times New Roman" w:cs="Times New Roman"/>
          <w:szCs w:val="24"/>
        </w:rPr>
        <w:t xml:space="preserve">. </w:t>
      </w:r>
      <w:r>
        <w:rPr>
          <w:rFonts w:eastAsia="Times New Roman" w:cs="Times New Roman"/>
          <w:szCs w:val="24"/>
        </w:rPr>
        <w:t>Μπακογιάννη. Δεν βάζουμε όριο συζήτησης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γιατί δεν ξέρουμε ακόμα πόσοι θα εγγραφούν. Αφού δούμε πόσοι εγγραφού</w:t>
      </w:r>
      <w:r>
        <w:rPr>
          <w:rFonts w:eastAsia="Times New Roman" w:cs="Times New Roman"/>
          <w:szCs w:val="24"/>
        </w:rPr>
        <w:t>ν, τότε μπορούμε να βάλουμε περίπου την ώρα που θα τελειώσει η σημερινή συνεδρίαση.</w:t>
      </w:r>
    </w:p>
    <w:p w14:paraId="6891BB8F"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Ο κύριος Υπουργός δήλωσε ότι θέλει να ακούσει πρώτα τους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ε</w:t>
      </w:r>
      <w:r>
        <w:rPr>
          <w:rFonts w:eastAsia="Times New Roman" w:cs="Times New Roman"/>
          <w:szCs w:val="24"/>
        </w:rPr>
        <w:t xml:space="preserve">ισηγητές και </w:t>
      </w:r>
      <w:r>
        <w:rPr>
          <w:rFonts w:eastAsia="Times New Roman" w:cs="Times New Roman"/>
          <w:szCs w:val="24"/>
        </w:rPr>
        <w:t>ε</w:t>
      </w:r>
      <w:r>
        <w:rPr>
          <w:rFonts w:eastAsia="Times New Roman" w:cs="Times New Roman"/>
          <w:szCs w:val="24"/>
        </w:rPr>
        <w:t xml:space="preserve">ιδικούς </w:t>
      </w:r>
      <w:r>
        <w:rPr>
          <w:rFonts w:eastAsia="Times New Roman" w:cs="Times New Roman"/>
          <w:szCs w:val="24"/>
        </w:rPr>
        <w:t>α</w:t>
      </w:r>
      <w:r>
        <w:rPr>
          <w:rFonts w:eastAsia="Times New Roman" w:cs="Times New Roman"/>
          <w:szCs w:val="24"/>
        </w:rPr>
        <w:t>γορητές και θα μιλήσει αμέσως μετά. Έπειτα θα ακολουθήσουν οι Κοινοβουλευτικοί Εκπ</w:t>
      </w:r>
      <w:r>
        <w:rPr>
          <w:rFonts w:eastAsia="Times New Roman" w:cs="Times New Roman"/>
          <w:szCs w:val="24"/>
        </w:rPr>
        <w:t xml:space="preserve">ρόσωποι. </w:t>
      </w:r>
    </w:p>
    <w:p w14:paraId="6891BB90"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Υπάρχει κάποια αντίρρηση επί της διαδικασίας; </w:t>
      </w:r>
    </w:p>
    <w:p w14:paraId="6891BB91"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ήθελα τον λόγο.</w:t>
      </w:r>
    </w:p>
    <w:p w14:paraId="6891BB92"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Λοβέρδο, έχετε τον λόγο. </w:t>
      </w:r>
    </w:p>
    <w:p w14:paraId="6891BB93"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το ανέφερα και χθες. Βέβαια, η χθεσινή δι</w:t>
      </w:r>
      <w:r>
        <w:rPr>
          <w:rFonts w:eastAsia="Times New Roman" w:cs="Times New Roman"/>
          <w:szCs w:val="24"/>
        </w:rPr>
        <w:t xml:space="preserve">αδικασία ήταν της οργανωμένης συζήτησης για σχέδιο νόμου με κατεπείγοντα χαρακτήρα. Σήμερα είναι πιο διευρυμένο το πλαίσιο. Έχουμε μεγαλύτερες δυνατότητες και ευκαιρίες. </w:t>
      </w:r>
    </w:p>
    <w:p w14:paraId="6891BB94"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το σχέδιο νόμου, που αφορά τις αδειοδοτήσεις, δηλαδή την κατ’ ουσίαν δυνατότητα </w:t>
      </w:r>
      <w:r>
        <w:rPr>
          <w:rFonts w:eastAsia="Times New Roman" w:cs="Times New Roman"/>
          <w:szCs w:val="24"/>
        </w:rPr>
        <w:t xml:space="preserve">εισόδου στην αγορά εργασίας, στην επιχειρηματικότητα, στην οικονομική ζωή, εμπεριέχει ένα πρώτο μέρος, το οποίο είναι πάρα πολύ κρίσιμο. Θα μπορούσε να είναι και χρήσιμο για τη λειτουργία της οικονομίας από αύριο το πρωί. </w:t>
      </w:r>
    </w:p>
    <w:p w14:paraId="6891BB95"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για να μην είναι ο</w:t>
      </w:r>
      <w:r>
        <w:rPr>
          <w:rFonts w:eastAsia="Times New Roman" w:cs="Times New Roman"/>
          <w:szCs w:val="24"/>
        </w:rPr>
        <w:t xml:space="preserve">ι Υπουργοί οι εκφραστές λόγου της γραφειοκρατίας, της πιο λεπτομερούς και της πιο αντιδραστικής στην οικονομική δραστηριότητα, θα έπρεπε η Βουλή να αποκτήσει συνείδηση του τι ψηφίζει. Μπορεί η </w:t>
      </w:r>
      <w:r>
        <w:rPr>
          <w:rFonts w:eastAsia="Times New Roman" w:cs="Times New Roman"/>
          <w:szCs w:val="24"/>
        </w:rPr>
        <w:t>ε</w:t>
      </w:r>
      <w:r>
        <w:rPr>
          <w:rFonts w:eastAsia="Times New Roman" w:cs="Times New Roman"/>
          <w:szCs w:val="24"/>
        </w:rPr>
        <w:t>πιτροπή να απεδέχθη την πρόταση της Διάσκεψης των Προέδρων -όλ</w:t>
      </w:r>
      <w:r>
        <w:rPr>
          <w:rFonts w:eastAsia="Times New Roman" w:cs="Times New Roman"/>
          <w:szCs w:val="24"/>
        </w:rPr>
        <w:t>α αυτά έγιναν σωστά</w:t>
      </w:r>
      <w:r>
        <w:rPr>
          <w:rFonts w:eastAsia="Times New Roman" w:cs="Times New Roman"/>
          <w:szCs w:val="24"/>
        </w:rPr>
        <w:t>,</w:t>
      </w:r>
      <w:r>
        <w:rPr>
          <w:rFonts w:eastAsia="Times New Roman" w:cs="Times New Roman"/>
          <w:szCs w:val="24"/>
        </w:rPr>
        <w:t xml:space="preserve"> κατά τον Κανονισμό-</w:t>
      </w:r>
      <w:r>
        <w:rPr>
          <w:rFonts w:eastAsia="Times New Roman" w:cs="Times New Roman"/>
          <w:szCs w:val="24"/>
        </w:rPr>
        <w:t>,</w:t>
      </w:r>
      <w:r>
        <w:rPr>
          <w:rFonts w:eastAsia="Times New Roman" w:cs="Times New Roman"/>
          <w:szCs w:val="24"/>
        </w:rPr>
        <w:t xml:space="preserve"> αλλά το κυρίαρχο Σώμα πρέπει να δει ότι οι ευκαιρίες για να ψηφίσουμε τέτοια σχέδια νόμου, που μπορεί να είναι χρήσιμα, είναι πάρα πολύ λίγες. Είναι ελάχιστες. Και αυτή ίσως είναι η κορυφαία.</w:t>
      </w:r>
    </w:p>
    <w:p w14:paraId="6891BB9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Είναι λάθος να το πηγα</w:t>
      </w:r>
      <w:r>
        <w:rPr>
          <w:rFonts w:eastAsia="Times New Roman" w:cs="Times New Roman"/>
          <w:szCs w:val="24"/>
        </w:rPr>
        <w:t>ίνουμε σε μία</w:t>
      </w:r>
      <w:r>
        <w:rPr>
          <w:rFonts w:eastAsia="Times New Roman" w:cs="Times New Roman"/>
          <w:szCs w:val="24"/>
        </w:rPr>
        <w:t>ς</w:t>
      </w:r>
      <w:r>
        <w:rPr>
          <w:rFonts w:eastAsia="Times New Roman" w:cs="Times New Roman"/>
          <w:szCs w:val="24"/>
        </w:rPr>
        <w:t xml:space="preserve"> ημέρα</w:t>
      </w:r>
      <w:r>
        <w:rPr>
          <w:rFonts w:eastAsia="Times New Roman" w:cs="Times New Roman"/>
          <w:szCs w:val="24"/>
        </w:rPr>
        <w:t>ς</w:t>
      </w:r>
      <w:r>
        <w:rPr>
          <w:rFonts w:eastAsia="Times New Roman" w:cs="Times New Roman"/>
          <w:szCs w:val="24"/>
        </w:rPr>
        <w:t xml:space="preserve"> συζήτηση, γιατί μπορεί να αναδειχθούν προβλήματα που έχουν τα πρώτα άρθρα αυτού του νόμου, </w:t>
      </w:r>
      <w:r>
        <w:rPr>
          <w:rFonts w:eastAsia="Times New Roman" w:cs="Times New Roman"/>
          <w:szCs w:val="24"/>
        </w:rPr>
        <w:t>τα οποία</w:t>
      </w:r>
      <w:r>
        <w:rPr>
          <w:rFonts w:eastAsia="Times New Roman" w:cs="Times New Roman"/>
          <w:szCs w:val="24"/>
        </w:rPr>
        <w:t xml:space="preserve"> αν η Κυβέρνηση τα δει αλλιώς, θα απελευθερώσει δυνάμεις της οικονομίας.</w:t>
      </w:r>
    </w:p>
    <w:p w14:paraId="6891BB9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Εισηγούμαι, λοιπόν, να τοποθετηθούν οι Κοινοβουλευτικές Ομάδες</w:t>
      </w:r>
      <w:r>
        <w:rPr>
          <w:rFonts w:eastAsia="Times New Roman" w:cs="Times New Roman"/>
          <w:szCs w:val="24"/>
        </w:rPr>
        <w:t xml:space="preserve">  και να αλλάξουμε αυτή τη διαδικασία. Επικαλούμαι το άρθρο 109, παράγραφος 5 του Κανονισμού. Ειδάλλως, έρχεται εδώ ο Υπουργός, ως εκπρόσωπος της γραφειοκρατίας και όχι της διοίκησης, και μας εισηγείται πράγματα που δεν θα σημάνουν τίποτα για την οικονομία</w:t>
      </w:r>
      <w:r>
        <w:rPr>
          <w:rFonts w:eastAsia="Times New Roman" w:cs="Times New Roman"/>
          <w:szCs w:val="24"/>
        </w:rPr>
        <w:t xml:space="preserve"> τα επόμενα δύο χρόνια τουλάχιστον.</w:t>
      </w:r>
    </w:p>
    <w:p w14:paraId="6891BB9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Λοβέρδο, όπως ξέρετε, βεβαίως αυτό τυπικά μπορεί να γίνει. Το κυρίαρχο Σώμα είναι η Ολομέλεια, αλλά στην Ολομέλεια ισχύει η αρχή της δεδηλωμένης. Αν, λοι</w:t>
      </w:r>
      <w:r>
        <w:rPr>
          <w:rFonts w:eastAsia="Times New Roman" w:cs="Times New Roman"/>
          <w:szCs w:val="24"/>
        </w:rPr>
        <w:lastRenderedPageBreak/>
        <w:t>πόν, οι δύο Κοινοβουλευτικοί</w:t>
      </w:r>
      <w:r>
        <w:rPr>
          <w:rFonts w:eastAsia="Times New Roman" w:cs="Times New Roman"/>
          <w:szCs w:val="24"/>
        </w:rPr>
        <w:t xml:space="preserve"> Εκπρόσωποι, των δύο κυβερνητικών κομμάτων</w:t>
      </w:r>
      <w:r>
        <w:rPr>
          <w:rFonts w:eastAsia="Times New Roman" w:cs="Times New Roman"/>
          <w:szCs w:val="24"/>
        </w:rPr>
        <w:t>,</w:t>
      </w:r>
      <w:r>
        <w:rPr>
          <w:rFonts w:eastAsia="Times New Roman" w:cs="Times New Roman"/>
          <w:szCs w:val="24"/>
        </w:rPr>
        <w:t xml:space="preserve"> επιμείνουν σε αυτό, δεν έχει νόημα να χάσουμε χρόνο, να κάνουμε ψηφοφορίες και να τοποθετηθούν όλοι οι Κοινοβουλευτικοί Εκπρόσωποι.</w:t>
      </w:r>
    </w:p>
    <w:p w14:paraId="6891BB9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Ρωτώ, λοιπόν, την κ. Βάκη αν δέχεται την πρόταση του κ. Λοβέρδου ή όχι.</w:t>
      </w:r>
    </w:p>
    <w:p w14:paraId="6891BB9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ΒΑΚΗ:</w:t>
      </w:r>
      <w:r>
        <w:rPr>
          <w:rFonts w:eastAsia="Times New Roman" w:cs="Times New Roman"/>
          <w:szCs w:val="24"/>
        </w:rPr>
        <w:t xml:space="preserve"> Όχι.</w:t>
      </w:r>
    </w:p>
    <w:p w14:paraId="6891BB9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 Λαζαρίδης εκ μέρους των ΑΝΕΛ;</w:t>
      </w:r>
    </w:p>
    <w:p w14:paraId="6891BB9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Όχι.</w:t>
      </w:r>
    </w:p>
    <w:p w14:paraId="6891BB9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Υπουργός υποθέτω όχι. </w:t>
      </w:r>
    </w:p>
    <w:p w14:paraId="6891BB9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Επομένως συνεχίζουμε κανονικά και καλώ στο Βήμα την κ. Τζάκρη. Λόγω του ότι είναι </w:t>
      </w:r>
      <w:r w:rsidRPr="00912D10">
        <w:rPr>
          <w:rFonts w:eastAsia="Times New Roman" w:cs="Times New Roman"/>
          <w:szCs w:val="24"/>
        </w:rPr>
        <w:t>ενιαία</w:t>
      </w:r>
      <w:r>
        <w:rPr>
          <w:rFonts w:eastAsia="Times New Roman" w:cs="Times New Roman"/>
          <w:szCs w:val="24"/>
        </w:rPr>
        <w:t xml:space="preserve"> η συζ</w:t>
      </w:r>
      <w:r>
        <w:rPr>
          <w:rFonts w:eastAsia="Times New Roman" w:cs="Times New Roman"/>
          <w:szCs w:val="24"/>
        </w:rPr>
        <w:t>ήτηση, είναι αυξημένοι οι χρόνοι, είναι δεκαπέντε λεπτά.</w:t>
      </w:r>
    </w:p>
    <w:p w14:paraId="6891BB9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Μόλις ανέβει η κ. Βάκη, ανοίξτε</w:t>
      </w:r>
      <w:r>
        <w:rPr>
          <w:rFonts w:eastAsia="Times New Roman" w:cs="Times New Roman"/>
          <w:szCs w:val="24"/>
        </w:rPr>
        <w:t>,</w:t>
      </w:r>
      <w:r>
        <w:rPr>
          <w:rFonts w:eastAsia="Times New Roman" w:cs="Times New Roman"/>
          <w:szCs w:val="24"/>
        </w:rPr>
        <w:t xml:space="preserve"> παρακαλώ</w:t>
      </w:r>
      <w:r>
        <w:rPr>
          <w:rFonts w:eastAsia="Times New Roman" w:cs="Times New Roman"/>
          <w:szCs w:val="24"/>
        </w:rPr>
        <w:t>,</w:t>
      </w:r>
      <w:r>
        <w:rPr>
          <w:rFonts w:eastAsia="Times New Roman" w:cs="Times New Roman"/>
          <w:szCs w:val="24"/>
        </w:rPr>
        <w:t xml:space="preserve"> τις ηλεκτρονικές εγγραφές, για να δούμε πόσοι συνάδελφοι θα εγγραφούν.</w:t>
      </w:r>
    </w:p>
    <w:p w14:paraId="6891BBA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Κυρία Τζάκρη, έχετε τον λόγο.</w:t>
      </w:r>
    </w:p>
    <w:p w14:paraId="6891BBA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Αγαπητοί συνάδελφοι και συναδέλφισσες, έχω την τιμή να εισηγούμαι στο Σώμα εκ μέρους της </w:t>
      </w:r>
      <w:r>
        <w:rPr>
          <w:rFonts w:eastAsia="Times New Roman" w:cs="Times New Roman"/>
          <w:szCs w:val="24"/>
        </w:rPr>
        <w:t>Π</w:t>
      </w:r>
      <w:r>
        <w:rPr>
          <w:rFonts w:eastAsia="Times New Roman" w:cs="Times New Roman"/>
          <w:szCs w:val="24"/>
        </w:rPr>
        <w:t>λειοψηφίας το νομοσχέδιο με τίτλο: «</w:t>
      </w:r>
      <w:r>
        <w:rPr>
          <w:rFonts w:eastAsia="Times New Roman" w:cs="Times New Roman"/>
          <w:szCs w:val="24"/>
        </w:rPr>
        <w:t xml:space="preserve">Νέο </w:t>
      </w:r>
      <w:r>
        <w:rPr>
          <w:rFonts w:eastAsia="Times New Roman" w:cs="Times New Roman"/>
          <w:szCs w:val="24"/>
        </w:rPr>
        <w:t>θ</w:t>
      </w:r>
      <w:r>
        <w:rPr>
          <w:rFonts w:eastAsia="Times New Roman" w:cs="Times New Roman"/>
          <w:szCs w:val="24"/>
        </w:rPr>
        <w:t>εσμικό πλαίσιο για την ά</w:t>
      </w:r>
      <w:r>
        <w:rPr>
          <w:rFonts w:eastAsia="Times New Roman" w:cs="Times New Roman"/>
          <w:szCs w:val="24"/>
        </w:rPr>
        <w:t xml:space="preserve">σκηση οικονομικής δραστηριότητας και </w:t>
      </w:r>
      <w:r>
        <w:rPr>
          <w:rFonts w:eastAsia="Times New Roman" w:cs="Times New Roman"/>
          <w:szCs w:val="24"/>
        </w:rPr>
        <w:t xml:space="preserve">άλλες </w:t>
      </w:r>
      <w:r>
        <w:rPr>
          <w:rFonts w:eastAsia="Times New Roman" w:cs="Times New Roman"/>
          <w:szCs w:val="24"/>
        </w:rPr>
        <w:t>διατάξεις», που αφορά την αναμόρφωση των διαδικασιών αδει</w:t>
      </w:r>
      <w:r>
        <w:rPr>
          <w:rFonts w:eastAsia="Times New Roman" w:cs="Times New Roman"/>
          <w:szCs w:val="24"/>
        </w:rPr>
        <w:t>οδότησης επιχειρήσεων</w:t>
      </w:r>
      <w:r>
        <w:rPr>
          <w:rFonts w:eastAsia="Times New Roman" w:cs="Times New Roman"/>
          <w:szCs w:val="24"/>
        </w:rPr>
        <w:t>,</w:t>
      </w:r>
      <w:r>
        <w:rPr>
          <w:rFonts w:eastAsia="Times New Roman" w:cs="Times New Roman"/>
          <w:szCs w:val="24"/>
        </w:rPr>
        <w:t xml:space="preserve"> με στόχο τη βελτίωση του περιβάλλοντος λειτουργίας τους μέσα από τη μείωση γραφειοκρατικών βαρών, χωρίς όμως εκπτώσεις για την προάσπιση του δημοσίου συμφέροντος.</w:t>
      </w:r>
    </w:p>
    <w:p w14:paraId="6891BBA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Η ικανοποίηση είναι διπλή, γιατί από τη θέση της Υφυπουργού Ανάπτυξης</w:t>
      </w:r>
      <w:r>
        <w:rPr>
          <w:rFonts w:eastAsia="Times New Roman" w:cs="Times New Roman"/>
          <w:szCs w:val="24"/>
        </w:rPr>
        <w:t>,</w:t>
      </w:r>
      <w:r>
        <w:rPr>
          <w:rFonts w:eastAsia="Times New Roman" w:cs="Times New Roman"/>
          <w:szCs w:val="24"/>
        </w:rPr>
        <w:t xml:space="preserve"> που μου εμπιστεύθηκε μέχρι τον πρόσφατο ανασχηματισμό ο Πρωθυπουργός, είχα την ευκαιρία να συντονίσω αυτή την κομβικής σημασίας νομοθετική πρωτοβουλία για την υπέρβαση της βαθιάς οικονομικής ύφεσης, που μαστίζει τα τελευταία χρόνια την πατρίδα μας.</w:t>
      </w:r>
    </w:p>
    <w:p w14:paraId="6891BBA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Ήταν ένα </w:t>
      </w:r>
      <w:r>
        <w:rPr>
          <w:rFonts w:eastAsia="Times New Roman" w:cs="Times New Roman"/>
          <w:szCs w:val="24"/>
        </w:rPr>
        <w:t>δ</w:t>
      </w:r>
      <w:r>
        <w:rPr>
          <w:rFonts w:eastAsia="Times New Roman" w:cs="Times New Roman"/>
          <w:szCs w:val="24"/>
        </w:rPr>
        <w:t>ύ</w:t>
      </w:r>
      <w:r>
        <w:rPr>
          <w:rFonts w:eastAsia="Times New Roman" w:cs="Times New Roman"/>
          <w:szCs w:val="24"/>
        </w:rPr>
        <w:t>σ</w:t>
      </w:r>
      <w:r>
        <w:rPr>
          <w:rFonts w:eastAsia="Times New Roman" w:cs="Times New Roman"/>
          <w:szCs w:val="24"/>
        </w:rPr>
        <w:t xml:space="preserve">κολο εγχείρημα και ως προς το συντονιστικό του σκέλος αλλά και ως προς το μελετητικό, γιατί καλύπτει το σύνολο σχεδόν της οικονομικής δραστηριότητας και το σύνολο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w:t>
      </w:r>
    </w:p>
    <w:p w14:paraId="6891BBA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Είχαμε να αναμετρηθούμε με μια δαιδαλώδη νομοθεσία, με πλ</w:t>
      </w:r>
      <w:r>
        <w:rPr>
          <w:rFonts w:eastAsia="Times New Roman" w:cs="Times New Roman"/>
          <w:szCs w:val="24"/>
        </w:rPr>
        <w:t>ήθος αλληλ</w:t>
      </w:r>
      <w:r>
        <w:rPr>
          <w:rFonts w:eastAsia="Times New Roman" w:cs="Times New Roman"/>
          <w:szCs w:val="24"/>
        </w:rPr>
        <w:t>ο</w:t>
      </w:r>
      <w:r>
        <w:rPr>
          <w:rFonts w:eastAsia="Times New Roman" w:cs="Times New Roman"/>
          <w:szCs w:val="24"/>
        </w:rPr>
        <w:t>επικαλυπτόμενων διατάξεων αλλά και με χρόνιες αναποτελεσματικές πρακτικές της διοίκησης και νοσηρές νοοτροπίες, εγκατεστημένων συμφερόντων, εχθρικές σε κάθε αλλαγή.</w:t>
      </w:r>
    </w:p>
    <w:p w14:paraId="6891BBA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Η πίεση του χρόνου ήταν έτσι κι αλλιώς</w:t>
      </w:r>
      <w:r>
        <w:rPr>
          <w:rFonts w:eastAsia="Times New Roman" w:cs="Times New Roman"/>
          <w:szCs w:val="24"/>
        </w:rPr>
        <w:t>,</w:t>
      </w:r>
      <w:r>
        <w:rPr>
          <w:rFonts w:eastAsia="Times New Roman" w:cs="Times New Roman"/>
          <w:szCs w:val="24"/>
        </w:rPr>
        <w:t xml:space="preserve"> εκ των πραγμάτων</w:t>
      </w:r>
      <w:r>
        <w:rPr>
          <w:rFonts w:eastAsia="Times New Roman" w:cs="Times New Roman"/>
          <w:szCs w:val="24"/>
        </w:rPr>
        <w:t>,</w:t>
      </w:r>
      <w:r>
        <w:rPr>
          <w:rFonts w:eastAsia="Times New Roman" w:cs="Times New Roman"/>
          <w:szCs w:val="24"/>
        </w:rPr>
        <w:t xml:space="preserve"> μεγάλη, γιατί η αντιστ</w:t>
      </w:r>
      <w:r>
        <w:rPr>
          <w:rFonts w:eastAsia="Times New Roman" w:cs="Times New Roman"/>
          <w:szCs w:val="24"/>
        </w:rPr>
        <w:t>ροφή της ύφεσης είναι ζητούμενο επιβίωσης για την ίδια μας τη χώρα. Ένα</w:t>
      </w:r>
      <w:r>
        <w:rPr>
          <w:rFonts w:eastAsia="Times New Roman" w:cs="Times New Roman"/>
          <w:szCs w:val="24"/>
        </w:rPr>
        <w:t>ν</w:t>
      </w:r>
      <w:r>
        <w:rPr>
          <w:rFonts w:eastAsia="Times New Roman" w:cs="Times New Roman"/>
          <w:szCs w:val="24"/>
        </w:rPr>
        <w:t xml:space="preserve"> χρόνο  μετά την έναρξη της προσπάθειας </w:t>
      </w:r>
      <w:r>
        <w:rPr>
          <w:rFonts w:eastAsia="Times New Roman" w:cs="Times New Roman"/>
          <w:szCs w:val="24"/>
        </w:rPr>
        <w:t>αυτής,</w:t>
      </w:r>
      <w:r>
        <w:rPr>
          <w:rFonts w:eastAsia="Times New Roman" w:cs="Times New Roman"/>
          <w:szCs w:val="24"/>
        </w:rPr>
        <w:t xml:space="preserve"> μπορώ να πω ότι τα καταφέραμε. Είμαι περήφανη γιατί εισηγούμαι στο Σώμα ένα σχέδιο νόμου με τολμηρές αλλαγές, όπως θα εξηγήσω παρακάτω, π</w:t>
      </w:r>
      <w:r>
        <w:rPr>
          <w:rFonts w:eastAsia="Times New Roman" w:cs="Times New Roman"/>
          <w:szCs w:val="24"/>
        </w:rPr>
        <w:t xml:space="preserve">ου αλλάζουν ριζικά τον χάρτη των αδειοδοτήσεων στη χώρα μας, αφού απαλλάσσουν πάνω από το 85% της οικονομικής δραστηριότητας από την υποχρέωση της έκδοσης αδείας και μάλιστα με ελάχιστες εξουσιοδοτικές </w:t>
      </w:r>
      <w:r>
        <w:rPr>
          <w:rFonts w:eastAsia="Times New Roman" w:cs="Times New Roman"/>
          <w:szCs w:val="24"/>
        </w:rPr>
        <w:lastRenderedPageBreak/>
        <w:t xml:space="preserve">διατάξεις, μία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για κάθε κλάδο</w:t>
      </w:r>
      <w:r>
        <w:rPr>
          <w:rFonts w:eastAsia="Times New Roman" w:cs="Times New Roman"/>
          <w:szCs w:val="24"/>
        </w:rPr>
        <w:t>,</w:t>
      </w:r>
      <w:r>
        <w:rPr>
          <w:rFonts w:eastAsia="Times New Roman" w:cs="Times New Roman"/>
          <w:szCs w:val="24"/>
        </w:rPr>
        <w:t xml:space="preserve"> ώστε να καταστεί ενεργός αμέσως μετά την ψήφισή του.</w:t>
      </w:r>
    </w:p>
    <w:p w14:paraId="6891BBA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Επιτρέψτε μου, όμως, πριν ξεκινήσω την παρουσίαση της δομής του νομοσχεδίου, να καταθέσω τις παραδοχές που αφορούν τη διάγνωση του προβλήματος στον τομέα των αδειοδοτήσεων στη χώρα μας αλλά και τις προδ</w:t>
      </w:r>
      <w:r>
        <w:rPr>
          <w:rFonts w:eastAsia="Times New Roman" w:cs="Times New Roman"/>
          <w:szCs w:val="24"/>
        </w:rPr>
        <w:t>ιαγραφές πάνω στις οποίες στηρίχθηκε η προτεινόμενη λύση.</w:t>
      </w:r>
    </w:p>
    <w:p w14:paraId="6891BBA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Ο αφετηριακός ισχυρισμός ως προς τη διάγνωση είναι ότι η βαθιά οικονομική κρίση που μαστίζει την πατρίδα μας τα τελευταία χρόνια δεν είναι αποτέλεσμα μόνο των επιλογών στο επίπεδο της </w:t>
      </w:r>
      <w:r>
        <w:rPr>
          <w:rFonts w:eastAsia="Times New Roman" w:cs="Times New Roman"/>
          <w:szCs w:val="24"/>
        </w:rPr>
        <w:t>μακροοικονομικής διαχείρισης, αλλά είναι κυρίως προϊόν της συστηματικής αποτυχίας μας στο θεσμικό επίπεδο της οργάνωσης του κράτους. Στην καρδιά του ισχυρισμού ότι αυτό που βιώνουμε ως παραγωγική κρίση σήμερα είναι κρίση διακυβέρνησης βρίσκεται ο ρυθμιστικ</w:t>
      </w:r>
      <w:r>
        <w:rPr>
          <w:rFonts w:eastAsia="Times New Roman" w:cs="Times New Roman"/>
          <w:szCs w:val="24"/>
        </w:rPr>
        <w:t>ός ρόλος του κράτους. Εκεί έχουμε αποτύχει παταγωδώς να ρυθμίσουμε αποτελεσματικά την παραγωγική δραστηριότητα, από το στάδιο της γέννησής της έως και τη διακοπή της.</w:t>
      </w:r>
    </w:p>
    <w:p w14:paraId="6891BBA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Είναι, θα έλεγα, καθολικά αποδεκτό από όλους μας ότι το κράτος</w:t>
      </w:r>
      <w:r>
        <w:rPr>
          <w:rFonts w:eastAsia="Times New Roman" w:cs="Times New Roman"/>
          <w:szCs w:val="24"/>
        </w:rPr>
        <w:t>,</w:t>
      </w:r>
      <w:r>
        <w:rPr>
          <w:rFonts w:eastAsia="Times New Roman" w:cs="Times New Roman"/>
          <w:szCs w:val="24"/>
        </w:rPr>
        <w:t xml:space="preserve"> για να διασφαλίσει το δημ</w:t>
      </w:r>
      <w:r>
        <w:rPr>
          <w:rFonts w:eastAsia="Times New Roman" w:cs="Times New Roman"/>
          <w:szCs w:val="24"/>
        </w:rPr>
        <w:t>όσιο συμφέρον, οφείλει να παρέμβει και να ρυθμίσει την οικονομική δραστηριότητα. Ο ρυθμιστικός ρόλος του κράτους είναι το ελάχιστο που πρέπει να γίνει, ούτως ώστε να προασπίσουμε το δημόσιο συμφέρον με τον καλύτερο δυνατό τρόπο.</w:t>
      </w:r>
    </w:p>
    <w:p w14:paraId="6891BBA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Η προστασία του καταναλωτή,</w:t>
      </w:r>
      <w:r>
        <w:rPr>
          <w:rFonts w:eastAsia="Times New Roman" w:cs="Times New Roman"/>
          <w:szCs w:val="24"/>
        </w:rPr>
        <w:t xml:space="preserve"> η προστασία του περιβάλλοντος, η υγιεινή και η ασφάλεια στους χώρους εργασίας, η δημόσια υγεία, η διασφάλιση της τήρησης των συμφωνιών που συνάπτονται στο επίπεδο της οικονομίας, η ελεύθερη πρόσβαση στα δημόσια αγαθά και υπηρεσίες είναι θέματα που περνούν</w:t>
      </w:r>
      <w:r>
        <w:rPr>
          <w:rFonts w:eastAsia="Times New Roman" w:cs="Times New Roman"/>
          <w:szCs w:val="24"/>
        </w:rPr>
        <w:t xml:space="preserve"> μέσα από τον ρυθμιστικό ρόλο του κράτους. Είναι κρίσιμα ζητήματα για τη ζωή των πολιτών και την επιχειρηματική δραστηριότητα, που η αποτυχία της αποτελεσματικής ρύθμισής τους μεταφράζεται ταυτόχρονα σε αποτυχία διασφάλισης του δημοσίου συμφέροντος και μαρ</w:t>
      </w:r>
      <w:r>
        <w:rPr>
          <w:rFonts w:eastAsia="Times New Roman" w:cs="Times New Roman"/>
          <w:szCs w:val="24"/>
        </w:rPr>
        <w:t>ασμό της υγιούς επιχειρηματικής δραστηριότητας.</w:t>
      </w:r>
    </w:p>
    <w:p w14:paraId="6891BBAA" w14:textId="77777777" w:rsidR="00D031BF" w:rsidRDefault="004A50F5">
      <w:pPr>
        <w:spacing w:after="0" w:line="600" w:lineRule="auto"/>
        <w:ind w:firstLine="720"/>
        <w:jc w:val="both"/>
        <w:rPr>
          <w:rFonts w:eastAsia="Times New Roman"/>
          <w:szCs w:val="24"/>
        </w:rPr>
      </w:pPr>
      <w:r>
        <w:rPr>
          <w:rFonts w:eastAsia="Times New Roman"/>
          <w:szCs w:val="24"/>
        </w:rPr>
        <w:lastRenderedPageBreak/>
        <w:t>Η συχνά παρατηρούμενη όχι μόνο στη χώρα μας, αλλά σχεδόν σε όλες τις αναπτυγμένες δημοκρατίες, υπερρύθμιση και οι δαιδαλώδεις διοικητ</w:t>
      </w:r>
      <w:r>
        <w:rPr>
          <w:rFonts w:eastAsia="Times New Roman"/>
          <w:szCs w:val="24"/>
        </w:rPr>
        <w:t>ικ</w:t>
      </w:r>
      <w:r>
        <w:rPr>
          <w:rFonts w:eastAsia="Times New Roman"/>
          <w:szCs w:val="24"/>
        </w:rPr>
        <w:t>ές διαδικασίες γίνεται αποδεκτό ότι οδηγούν σε αδιαφάνεια και διαφθορά. Σ</w:t>
      </w:r>
      <w:r>
        <w:rPr>
          <w:rFonts w:eastAsia="Times New Roman"/>
          <w:szCs w:val="24"/>
        </w:rPr>
        <w:t>τις αρχές της δεκαετίας του ’80 κάποιοι πρότειναν ως λύση την απορρύθμιση και ταύτισαν τη βέλτιστη ρύθμιση με το μικρότερο κράτος. Σήμερα η κυρίαρχη πλέον τάση στη ρυθμιστική πρακτική των αναπτυγμένων δημοκρατιών είναι αναζήτηση όχι της λιγότερης, αλλά της</w:t>
      </w:r>
      <w:r>
        <w:rPr>
          <w:rFonts w:eastAsia="Times New Roman"/>
          <w:szCs w:val="24"/>
        </w:rPr>
        <w:t xml:space="preserve"> αποτελεσματικής επαναρρύθμισης των οικονομικών λειτουργιών</w:t>
      </w:r>
      <w:r>
        <w:rPr>
          <w:rFonts w:eastAsia="Times New Roman"/>
          <w:szCs w:val="24"/>
        </w:rPr>
        <w:t>,</w:t>
      </w:r>
      <w:r>
        <w:rPr>
          <w:rFonts w:eastAsia="Times New Roman"/>
          <w:szCs w:val="24"/>
        </w:rPr>
        <w:t xml:space="preserve"> που διασφαλίζει το δημόσιο συμφέρον των κοινωνιών, χωρίς να πνίγει, αλλά</w:t>
      </w:r>
      <w:r>
        <w:rPr>
          <w:rFonts w:eastAsia="Times New Roman"/>
          <w:szCs w:val="24"/>
        </w:rPr>
        <w:t>,</w:t>
      </w:r>
      <w:r>
        <w:rPr>
          <w:rFonts w:eastAsia="Times New Roman"/>
          <w:szCs w:val="24"/>
        </w:rPr>
        <w:t xml:space="preserve"> αντιθέτως</w:t>
      </w:r>
      <w:r>
        <w:rPr>
          <w:rFonts w:eastAsia="Times New Roman"/>
          <w:szCs w:val="24"/>
        </w:rPr>
        <w:t>,</w:t>
      </w:r>
      <w:r>
        <w:rPr>
          <w:rFonts w:eastAsia="Times New Roman"/>
          <w:szCs w:val="24"/>
        </w:rPr>
        <w:t xml:space="preserve"> διευκολύνει τις δημιουργικές επιχειρηματικές δυνάμεις να αναπτυχθούν.</w:t>
      </w:r>
    </w:p>
    <w:p w14:paraId="6891BBAB" w14:textId="77777777" w:rsidR="00D031BF" w:rsidRDefault="004A50F5">
      <w:pPr>
        <w:spacing w:after="0" w:line="600" w:lineRule="auto"/>
        <w:ind w:firstLine="720"/>
        <w:jc w:val="both"/>
        <w:rPr>
          <w:rFonts w:eastAsia="Times New Roman"/>
          <w:szCs w:val="24"/>
        </w:rPr>
      </w:pPr>
      <w:r>
        <w:rPr>
          <w:rFonts w:eastAsia="Times New Roman"/>
          <w:szCs w:val="24"/>
        </w:rPr>
        <w:t>Σήμερα πλέον έχει κυριαρχήσει ότι το βέλ</w:t>
      </w:r>
      <w:r>
        <w:rPr>
          <w:rFonts w:eastAsia="Times New Roman"/>
          <w:szCs w:val="24"/>
        </w:rPr>
        <w:t>τιστο ρυθμιστικό περιβάλλον</w:t>
      </w:r>
      <w:r>
        <w:rPr>
          <w:rFonts w:eastAsia="Times New Roman"/>
          <w:szCs w:val="24"/>
        </w:rPr>
        <w:t>,</w:t>
      </w:r>
      <w:r>
        <w:rPr>
          <w:rFonts w:eastAsia="Times New Roman"/>
          <w:szCs w:val="24"/>
        </w:rPr>
        <w:t xml:space="preserve"> και όχι οι φορολογικοί παράδεισοι, μπορεί να γίν</w:t>
      </w:r>
      <w:r>
        <w:rPr>
          <w:rFonts w:eastAsia="Times New Roman"/>
          <w:szCs w:val="24"/>
        </w:rPr>
        <w:t>ει</w:t>
      </w:r>
      <w:r>
        <w:rPr>
          <w:rFonts w:eastAsia="Times New Roman"/>
          <w:szCs w:val="24"/>
        </w:rPr>
        <w:t xml:space="preserve"> το συγκριτικό πλεονέκτημα μιας χώρας</w:t>
      </w:r>
      <w:r>
        <w:rPr>
          <w:rFonts w:eastAsia="Times New Roman"/>
          <w:szCs w:val="24"/>
        </w:rPr>
        <w:t>,</w:t>
      </w:r>
      <w:r>
        <w:rPr>
          <w:rFonts w:eastAsia="Times New Roman"/>
          <w:szCs w:val="24"/>
        </w:rPr>
        <w:t xml:space="preserve"> για να προσελκύσει πόρους και επενδύσεις για την ανάπτυξή της. Νομίζω ότι θα συμφωνήσουμε όλοι ότι το ελληνικό σύστημα </w:t>
      </w:r>
      <w:r>
        <w:rPr>
          <w:rFonts w:eastAsia="Times New Roman"/>
          <w:szCs w:val="24"/>
        </w:rPr>
        <w:lastRenderedPageBreak/>
        <w:t>αδειοδότησης χαρακτ</w:t>
      </w:r>
      <w:r>
        <w:rPr>
          <w:rFonts w:eastAsia="Times New Roman"/>
          <w:szCs w:val="24"/>
        </w:rPr>
        <w:t>ηρίζεται από μεγάλη διασπορά εμπλεκομένων φορέων. Δεν αξιοποιούνται σύγχρονα εργαλεία διοίκησης, καταγράφεται έλλειψη σε υποστηρικτικά συστήματα και σημαντικό έλλειμ</w:t>
      </w:r>
      <w:r>
        <w:rPr>
          <w:rFonts w:eastAsia="Times New Roman"/>
          <w:szCs w:val="24"/>
        </w:rPr>
        <w:t>μ</w:t>
      </w:r>
      <w:r>
        <w:rPr>
          <w:rFonts w:eastAsia="Times New Roman"/>
          <w:szCs w:val="24"/>
        </w:rPr>
        <w:t>α αυτοματοποίησης διαδικασιών.</w:t>
      </w:r>
    </w:p>
    <w:p w14:paraId="6891BBAC" w14:textId="77777777" w:rsidR="00D031BF" w:rsidRDefault="004A50F5">
      <w:pPr>
        <w:spacing w:after="0" w:line="600" w:lineRule="auto"/>
        <w:ind w:firstLine="720"/>
        <w:jc w:val="both"/>
        <w:rPr>
          <w:rFonts w:eastAsia="Times New Roman"/>
          <w:szCs w:val="24"/>
        </w:rPr>
      </w:pPr>
      <w:r>
        <w:rPr>
          <w:rFonts w:eastAsia="Times New Roman"/>
          <w:szCs w:val="24"/>
        </w:rPr>
        <w:t>Η μελέτη που έγινε στην υφιστάμενη κατάσταση έδειξε ότι</w:t>
      </w:r>
      <w:r>
        <w:rPr>
          <w:rFonts w:eastAsia="Times New Roman"/>
          <w:szCs w:val="24"/>
        </w:rPr>
        <w:t>,</w:t>
      </w:r>
      <w:r>
        <w:rPr>
          <w:rFonts w:eastAsia="Times New Roman"/>
          <w:szCs w:val="24"/>
        </w:rPr>
        <w:t xml:space="preserve"> σε</w:t>
      </w:r>
      <w:r>
        <w:rPr>
          <w:rFonts w:eastAsia="Times New Roman"/>
          <w:szCs w:val="24"/>
        </w:rPr>
        <w:t xml:space="preserve"> αντίθεση με προηγμένα συστήματα άλλων κρατών-μελών της Ευρωπαϊκής Ένωσης, στη χώρα μας το υπάρχον σύστημα στηρίζεται υπερβολικά σε εκ των προτέρων διαδικασίες αδειοδότησης, ενώ οι εκ των υστέρων έλεγχοι, όπου γίνονται, περιορίζονται σε ευκαιριακούς ελέγχο</w:t>
      </w:r>
      <w:r>
        <w:rPr>
          <w:rFonts w:eastAsia="Times New Roman"/>
          <w:szCs w:val="24"/>
        </w:rPr>
        <w:t>υς παραπόνων, χωρίς συγκεκριμένη στόχευση και πλάνο, με βάση το πραγματικό ρίσκο που έχει δραστηριότητα για το δημόσιο συμφέρον.</w:t>
      </w:r>
    </w:p>
    <w:p w14:paraId="6891BBAD" w14:textId="77777777" w:rsidR="00D031BF" w:rsidRDefault="004A50F5">
      <w:pPr>
        <w:spacing w:after="0" w:line="600" w:lineRule="auto"/>
        <w:ind w:firstLine="720"/>
        <w:jc w:val="both"/>
        <w:rPr>
          <w:rFonts w:eastAsia="Times New Roman"/>
          <w:szCs w:val="24"/>
        </w:rPr>
      </w:pPr>
      <w:r>
        <w:rPr>
          <w:rFonts w:eastAsia="Times New Roman"/>
          <w:szCs w:val="24"/>
        </w:rPr>
        <w:t>Ο ν.4262/2014 σε επίπεδο διακηρύξεων και φιλοσοφίας κινήθηκε σε μια κατεύθυνση απλούστευσης. Ωστόσο, λόγω της ανάγκης έκδοσης τ</w:t>
      </w:r>
      <w:r>
        <w:rPr>
          <w:rFonts w:eastAsia="Times New Roman"/>
          <w:szCs w:val="24"/>
        </w:rPr>
        <w:t>ων γενικών όρων λειτουργίας ως προϋπόθεση για απαλλαγή μιας δραστηριότητας από αδειοδότηση</w:t>
      </w:r>
      <w:r>
        <w:rPr>
          <w:rFonts w:eastAsia="Times New Roman"/>
          <w:szCs w:val="24"/>
        </w:rPr>
        <w:t>,</w:t>
      </w:r>
      <w:r>
        <w:rPr>
          <w:rFonts w:eastAsia="Times New Roman"/>
          <w:szCs w:val="24"/>
        </w:rPr>
        <w:t xml:space="preserve"> στην εφαρμογή του κρίθηκε δύσχρηστος, για αυτό </w:t>
      </w:r>
      <w:r>
        <w:rPr>
          <w:rFonts w:eastAsia="Times New Roman"/>
          <w:szCs w:val="24"/>
        </w:rPr>
        <w:lastRenderedPageBreak/>
        <w:t>και δεν εφαρμόστηκε ποτέ. Η έλλειψη έτοιμων προτυποποιημένων γενικών όρων λειτουργίας για κάθε οικονομική δραστηριότη</w:t>
      </w:r>
      <w:r>
        <w:rPr>
          <w:rFonts w:eastAsia="Times New Roman"/>
          <w:szCs w:val="24"/>
        </w:rPr>
        <w:t>τα και το πλήθος των προβλεπομένων εξοντωτικών διατάξεων, σε πολλές περιπτώσεις προεδρικών διαταγμάτων, καθιστούσ</w:t>
      </w:r>
      <w:r>
        <w:rPr>
          <w:rFonts w:eastAsia="Times New Roman"/>
          <w:szCs w:val="24"/>
        </w:rPr>
        <w:t>αν</w:t>
      </w:r>
      <w:r>
        <w:rPr>
          <w:rFonts w:eastAsia="Times New Roman"/>
          <w:szCs w:val="24"/>
        </w:rPr>
        <w:t xml:space="preserve"> την υλοποίηση του νόμου ανέφικτη. Ενώ η Νέα Δημοκρατία πανηγύριζε για τη μεγάλη τομή που νομοθέτησε στον τομέα της αδειοδότησης των επιχειρή</w:t>
      </w:r>
      <w:r>
        <w:rPr>
          <w:rFonts w:eastAsia="Times New Roman"/>
          <w:szCs w:val="24"/>
        </w:rPr>
        <w:t>σεων, στην πράξη αυτή αποδείχτηκε ένα πουκάμισο αδειανό.</w:t>
      </w:r>
    </w:p>
    <w:p w14:paraId="6891BBAE" w14:textId="77777777" w:rsidR="00D031BF" w:rsidRDefault="004A50F5">
      <w:pPr>
        <w:spacing w:after="0" w:line="600" w:lineRule="auto"/>
        <w:ind w:firstLine="720"/>
        <w:jc w:val="both"/>
        <w:rPr>
          <w:rFonts w:eastAsia="Times New Roman"/>
          <w:szCs w:val="24"/>
        </w:rPr>
      </w:pPr>
      <w:r>
        <w:rPr>
          <w:rFonts w:eastAsia="Times New Roman"/>
          <w:szCs w:val="24"/>
        </w:rPr>
        <w:t>Η Κυβέρνησή μας πήρε έτσι την απόφαση να προχωρήσει με το παρόν σε αντικατάσταση του ν.4262/2014, υιοθετώντας μια νέα μεθοδολογία απλούστευσης. Η μέθοδος</w:t>
      </w:r>
      <w:r>
        <w:rPr>
          <w:rFonts w:eastAsia="Times New Roman"/>
          <w:szCs w:val="24"/>
        </w:rPr>
        <w:t>,</w:t>
      </w:r>
      <w:r>
        <w:rPr>
          <w:rFonts w:eastAsia="Times New Roman"/>
          <w:szCs w:val="24"/>
        </w:rPr>
        <w:t xml:space="preserve"> όπως αποδείχτηκε, είναι λειτουργική για τους</w:t>
      </w:r>
      <w:r>
        <w:rPr>
          <w:rFonts w:eastAsia="Times New Roman"/>
          <w:szCs w:val="24"/>
        </w:rPr>
        <w:t xml:space="preserve"> τρεις πρώτους τομείς εφαρμογής της και μέχρι το 2018 θα εφαρμοστεί στο σύνολο της οικονομικής δραστηριότητας.</w:t>
      </w:r>
    </w:p>
    <w:p w14:paraId="6891BBAF" w14:textId="77777777" w:rsidR="00D031BF" w:rsidRDefault="004A50F5">
      <w:pPr>
        <w:spacing w:after="0" w:line="600" w:lineRule="auto"/>
        <w:ind w:firstLine="720"/>
        <w:jc w:val="both"/>
        <w:rPr>
          <w:rFonts w:eastAsia="Times New Roman"/>
          <w:szCs w:val="24"/>
        </w:rPr>
      </w:pPr>
      <w:r>
        <w:rPr>
          <w:rFonts w:eastAsia="Times New Roman"/>
          <w:szCs w:val="24"/>
        </w:rPr>
        <w:t xml:space="preserve">Θέλω να τονίσω εδώ ότι με την παρούσα νομοθετική πρωτοβουλία δεν καταργείται με πρωτογενή νομοθέτηση απλά μια άδεια, όπως έκανε ο </w:t>
      </w:r>
      <w:r>
        <w:rPr>
          <w:rFonts w:eastAsia="Times New Roman"/>
          <w:szCs w:val="24"/>
        </w:rPr>
        <w:lastRenderedPageBreak/>
        <w:t>ν.4262/2014, αλ</w:t>
      </w:r>
      <w:r>
        <w:rPr>
          <w:rFonts w:eastAsia="Times New Roman"/>
          <w:szCs w:val="24"/>
        </w:rPr>
        <w:t>λά και όλα τα περιττά δικαιολογητικά, μειώνοντας ουσιαστικ</w:t>
      </w:r>
      <w:r>
        <w:rPr>
          <w:rFonts w:eastAsia="Times New Roman"/>
          <w:szCs w:val="24"/>
        </w:rPr>
        <w:t>ά</w:t>
      </w:r>
      <w:r>
        <w:rPr>
          <w:rFonts w:eastAsia="Times New Roman"/>
          <w:szCs w:val="24"/>
        </w:rPr>
        <w:t xml:space="preserve"> την εμπλοκή της διοίκησης μέσα από διοικητικές πράξεις στην έναρξη της επιχειρηματικής δραστηριότητας, χτυπώντας έτσι δραστικά αιτίες καθυστέρησης αλλά και πιθανής διαφθοράς.</w:t>
      </w:r>
    </w:p>
    <w:p w14:paraId="6891BBB0" w14:textId="77777777" w:rsidR="00D031BF" w:rsidRDefault="004A50F5">
      <w:pPr>
        <w:spacing w:after="0" w:line="600" w:lineRule="auto"/>
        <w:ind w:firstLine="720"/>
        <w:jc w:val="both"/>
        <w:rPr>
          <w:rFonts w:eastAsia="Times New Roman"/>
          <w:szCs w:val="24"/>
        </w:rPr>
      </w:pPr>
      <w:r>
        <w:rPr>
          <w:rFonts w:eastAsia="Times New Roman"/>
          <w:szCs w:val="24"/>
        </w:rPr>
        <w:t>Το νέο σχέδιο νόμου ε</w:t>
      </w:r>
      <w:r>
        <w:rPr>
          <w:rFonts w:eastAsia="Times New Roman"/>
          <w:szCs w:val="24"/>
        </w:rPr>
        <w:t>πιχειρεί να επιλύσει τις χρόνιες αγκυλώσεις του πλαισίου αδειοδότησης των επιχειρήσεων, εισάγοντας νέες έννοιες και νέα εργαλεία για την προώθηση του νέου αυτού μεταρρυθμιστικού μοντέλου. Προτεραιότητα δόθηκε στους τρεις βασικούς τομείς της οικονομίας</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 xml:space="preserve">η </w:t>
      </w:r>
      <w:r>
        <w:rPr>
          <w:rFonts w:eastAsia="Times New Roman"/>
          <w:szCs w:val="24"/>
        </w:rPr>
        <w:t>μεταποίηση τροφίμων και ποτών, τα καταστήματα υγειονομικού ενδιαφέροντος και τα τουριστικά καταλύματα, λόγω της συνεισφοράς τους στο ΑΕΠ της χώρας, αλλά και λόγω της δυναμικής που αυτοί οι κλάδοι έχουν για τη δημιουργία νέων θέσεων εργασίας. Με την ίδια με</w:t>
      </w:r>
      <w:r>
        <w:rPr>
          <w:rFonts w:eastAsia="Times New Roman"/>
          <w:szCs w:val="24"/>
        </w:rPr>
        <w:t>θοδολογία και νέα νομοθετική πρωτοβουλία θα προχωρήσουμε στη σταδιακή υπαγωγή των νέων οικονομικών δραστηριοτήτων στο νέο ιδιωτικό πλαίσιο.</w:t>
      </w:r>
    </w:p>
    <w:p w14:paraId="6891BBB1" w14:textId="77777777" w:rsidR="00D031BF" w:rsidRDefault="004A50F5">
      <w:pPr>
        <w:spacing w:after="0" w:line="600" w:lineRule="auto"/>
        <w:ind w:firstLine="720"/>
        <w:jc w:val="both"/>
        <w:rPr>
          <w:rFonts w:eastAsia="Times New Roman"/>
          <w:szCs w:val="24"/>
        </w:rPr>
      </w:pPr>
      <w:r>
        <w:rPr>
          <w:rFonts w:eastAsia="Times New Roman"/>
          <w:szCs w:val="24"/>
        </w:rPr>
        <w:lastRenderedPageBreak/>
        <w:t>Ποιες είναι, όμως, οι καινοτομίες του προτεινόμενου σήμερα σχεδίου νόμου</w:t>
      </w:r>
      <w:r>
        <w:rPr>
          <w:rFonts w:eastAsia="Times New Roman"/>
          <w:szCs w:val="24"/>
        </w:rPr>
        <w:t>;</w:t>
      </w:r>
    </w:p>
    <w:p w14:paraId="6891BBB2" w14:textId="77777777" w:rsidR="00D031BF" w:rsidRDefault="004A50F5">
      <w:pPr>
        <w:spacing w:after="0" w:line="600" w:lineRule="auto"/>
        <w:ind w:firstLine="720"/>
        <w:jc w:val="both"/>
        <w:rPr>
          <w:rFonts w:eastAsia="Times New Roman"/>
          <w:szCs w:val="24"/>
        </w:rPr>
      </w:pPr>
      <w:r>
        <w:rPr>
          <w:rFonts w:eastAsia="Times New Roman"/>
          <w:szCs w:val="24"/>
        </w:rPr>
        <w:t>Πρώτον, αλλάζει ριζικά τη διαδικασία της α</w:t>
      </w:r>
      <w:r>
        <w:rPr>
          <w:rFonts w:eastAsia="Times New Roman"/>
          <w:szCs w:val="24"/>
        </w:rPr>
        <w:t>δειοδότησης των επιχειρήσεων. Οι υφιστάμενες άδειες-«ομπρέλα», που περιλάμβαναν επιμέρους άδειες και δικαιολογητικά, καταργούνται και αντικαθίστανται από συγκεκριμένες εγκρίσεις, παραδείγματος χάριν άδεια πυρασφάλειας για τη διασφάλιση δημοσίου συμφέροντος</w:t>
      </w:r>
      <w:r>
        <w:rPr>
          <w:rFonts w:eastAsia="Times New Roman"/>
          <w:szCs w:val="24"/>
        </w:rPr>
        <w:t>.</w:t>
      </w:r>
    </w:p>
    <w:p w14:paraId="6891BBB3" w14:textId="77777777" w:rsidR="00D031BF" w:rsidRDefault="004A50F5">
      <w:pPr>
        <w:spacing w:after="0" w:line="600" w:lineRule="auto"/>
        <w:ind w:firstLine="720"/>
        <w:jc w:val="both"/>
        <w:rPr>
          <w:rFonts w:eastAsia="Times New Roman"/>
          <w:szCs w:val="24"/>
        </w:rPr>
      </w:pPr>
      <w:r>
        <w:rPr>
          <w:rFonts w:eastAsia="Times New Roman"/>
          <w:szCs w:val="24"/>
        </w:rPr>
        <w:t>Υιοθετείται το τριμερές σχήμα έναρξης δραστηριότητας, χωρίς καμμία προηγούμενη προϋπόθεση για τις δραστηριότητες που ασκούνται ελεύθερα με προηγούμενη γνωστοποίηση και με προηγούμενη έγκριση.</w:t>
      </w:r>
    </w:p>
    <w:p w14:paraId="6891BBB4" w14:textId="77777777" w:rsidR="00D031BF" w:rsidRDefault="004A50F5">
      <w:pPr>
        <w:spacing w:after="0" w:line="600" w:lineRule="auto"/>
        <w:ind w:firstLine="720"/>
        <w:jc w:val="both"/>
        <w:rPr>
          <w:rFonts w:eastAsia="Times New Roman"/>
          <w:szCs w:val="24"/>
        </w:rPr>
      </w:pPr>
      <w:r>
        <w:rPr>
          <w:rFonts w:eastAsia="Times New Roman"/>
          <w:szCs w:val="24"/>
        </w:rPr>
        <w:t>Εισάγεται για πρώτη φορά η έννοια της γνωστοποίησης. Ως γνωστο</w:t>
      </w:r>
      <w:r>
        <w:rPr>
          <w:rFonts w:eastAsia="Times New Roman"/>
          <w:szCs w:val="24"/>
        </w:rPr>
        <w:t xml:space="preserve">ποίηση νοείται η ενημέρωση της διοίκησης από τον ενδιαφερόμενο, σχετικά με την έναρξη λειτουργίας της συγκεκριμένης επιχειρηματικής δραστηριότητας, σε συγκεκριμένο τόπο και σε συγκεκριμένη εγκατάσταση. </w:t>
      </w:r>
      <w:r>
        <w:rPr>
          <w:rFonts w:eastAsia="Times New Roman"/>
          <w:szCs w:val="24"/>
        </w:rPr>
        <w:lastRenderedPageBreak/>
        <w:t>Μετά την υποβολή της, ο ενδιαφερόμενος μπορεί να ξεκιν</w:t>
      </w:r>
      <w:r>
        <w:rPr>
          <w:rFonts w:eastAsia="Times New Roman"/>
          <w:szCs w:val="24"/>
        </w:rPr>
        <w:t>ήσει άμεσα τη λειτουργία της επιχείρησής του και να ελεγχθεί εκ των υστέρων.</w:t>
      </w:r>
    </w:p>
    <w:p w14:paraId="6891BBB5" w14:textId="77777777" w:rsidR="00D031BF" w:rsidRDefault="004A50F5">
      <w:pPr>
        <w:spacing w:after="0" w:line="600" w:lineRule="auto"/>
        <w:ind w:firstLine="720"/>
        <w:jc w:val="both"/>
        <w:rPr>
          <w:rFonts w:eastAsia="Times New Roman"/>
          <w:szCs w:val="24"/>
        </w:rPr>
      </w:pPr>
      <w:r>
        <w:rPr>
          <w:rFonts w:eastAsia="Times New Roman"/>
          <w:szCs w:val="24"/>
        </w:rPr>
        <w:t>Οι έννοιες της γνωστοποίησης και της έγκρισης συνδέονται μόνο με κριτήρια κινδύνου του δημοσίου συμφέροντος. Η μεν γνωστοποίηση απαιτείται σε περιπτώσεις οικονομικών δραστηριοτήτω</w:t>
      </w:r>
      <w:r>
        <w:rPr>
          <w:rFonts w:eastAsia="Times New Roman"/>
          <w:szCs w:val="24"/>
        </w:rPr>
        <w:t xml:space="preserve">ν που έχουν χαμηλό ή μεσαίο ρίσκο στο επίπεδο του κινδύνου, τέτοιο που να δικαιολογεί την υποχρέωση να ενημερωθεί η διοίκηση για την έναρξή τους, ώστε να μπορεί να ασκήσει τους απαιτούμενους ελέγχους εκ των υστέρων. </w:t>
      </w:r>
    </w:p>
    <w:p w14:paraId="6891BBB6" w14:textId="77777777" w:rsidR="00D031BF" w:rsidRDefault="004A50F5">
      <w:pPr>
        <w:spacing w:after="0" w:line="600" w:lineRule="auto"/>
        <w:ind w:firstLine="720"/>
        <w:jc w:val="both"/>
        <w:rPr>
          <w:rFonts w:eastAsia="Times New Roman"/>
          <w:szCs w:val="24"/>
        </w:rPr>
      </w:pPr>
      <w:r>
        <w:rPr>
          <w:rFonts w:eastAsia="Times New Roman"/>
          <w:szCs w:val="24"/>
        </w:rPr>
        <w:t>Στις περιπτώσεις που η οικονομική δραστ</w:t>
      </w:r>
      <w:r>
        <w:rPr>
          <w:rFonts w:eastAsia="Times New Roman"/>
          <w:szCs w:val="24"/>
        </w:rPr>
        <w:t xml:space="preserve">ηριότητα κρίνεται ως αυξημένου κινδύνου, απαιτείται η υπαγωγή της σε καθεστώς εκ των προτέρων έγκρισης, απαραίτητης για την έναρξη και λειτουργία της οικονομικής δραστηριότητας. Η έγκριση μπορεί να περιλαμβάνει κάθε μορφή άδειας, βεβαίωσης, πιστοποιητικού </w:t>
      </w:r>
      <w:r>
        <w:rPr>
          <w:rFonts w:eastAsia="Times New Roman"/>
          <w:szCs w:val="24"/>
        </w:rPr>
        <w:t>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Για πρώτη φορά ορίζεται ότι οι έλεγχοι θα γίνονται </w:t>
      </w:r>
      <w:r>
        <w:rPr>
          <w:rFonts w:eastAsia="Times New Roman"/>
          <w:szCs w:val="24"/>
          <w:lang w:val="en-US"/>
        </w:rPr>
        <w:t>ex</w:t>
      </w:r>
      <w:r>
        <w:rPr>
          <w:rFonts w:eastAsia="Times New Roman"/>
          <w:szCs w:val="24"/>
        </w:rPr>
        <w:t xml:space="preserve"> </w:t>
      </w:r>
      <w:r>
        <w:rPr>
          <w:rFonts w:eastAsia="Times New Roman"/>
          <w:szCs w:val="24"/>
          <w:lang w:val="en-US"/>
        </w:rPr>
        <w:t>post</w:t>
      </w:r>
      <w:r>
        <w:rPr>
          <w:rFonts w:eastAsia="Times New Roman"/>
          <w:szCs w:val="24"/>
        </w:rPr>
        <w:t>, εκ των υστέρων</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και όχι </w:t>
      </w:r>
      <w:r>
        <w:rPr>
          <w:rFonts w:eastAsia="Times New Roman"/>
          <w:szCs w:val="24"/>
          <w:lang w:val="en-US"/>
        </w:rPr>
        <w:t>ex</w:t>
      </w:r>
      <w:r>
        <w:rPr>
          <w:rFonts w:eastAsia="Times New Roman"/>
          <w:szCs w:val="24"/>
        </w:rPr>
        <w:t xml:space="preserve"> </w:t>
      </w:r>
      <w:r>
        <w:rPr>
          <w:rFonts w:eastAsia="Times New Roman"/>
          <w:szCs w:val="24"/>
          <w:lang w:val="en-US"/>
        </w:rPr>
        <w:t>ante</w:t>
      </w:r>
      <w:r>
        <w:rPr>
          <w:rFonts w:eastAsia="Times New Roman"/>
          <w:szCs w:val="24"/>
        </w:rPr>
        <w:t>, εκ των προτέρων. Παράλληλα</w:t>
      </w:r>
      <w:r>
        <w:rPr>
          <w:rFonts w:eastAsia="Times New Roman"/>
          <w:szCs w:val="24"/>
        </w:rPr>
        <w:t xml:space="preserve"> θεσπίζεται αυστηρό σύστημα κυρώσεων και επιβολής </w:t>
      </w:r>
      <w:r>
        <w:rPr>
          <w:rFonts w:eastAsia="Times New Roman"/>
          <w:szCs w:val="24"/>
        </w:rPr>
        <w:lastRenderedPageBreak/>
        <w:t>προστίμων, το ύψος των οποίων κυμαίνεται σε μεγάλο εύρος και εξαρτάται από συγκεκριμένους παράγοντες</w:t>
      </w:r>
      <w:r>
        <w:rPr>
          <w:rFonts w:eastAsia="Times New Roman"/>
          <w:szCs w:val="24"/>
        </w:rPr>
        <w:t>,</w:t>
      </w:r>
      <w:r>
        <w:rPr>
          <w:rFonts w:eastAsia="Times New Roman"/>
          <w:szCs w:val="24"/>
        </w:rPr>
        <w:t xml:space="preserve"> που προορίζονται στον νόμο. Οι κυρώσεις που προβλέπονται από την υφιστάμενη νομοθεσία παραμένουν αργές κ</w:t>
      </w:r>
      <w:r>
        <w:rPr>
          <w:rFonts w:eastAsia="Times New Roman"/>
          <w:szCs w:val="24"/>
        </w:rPr>
        <w:t xml:space="preserve">αι μπορεί να οδηγήσουν ακόμα και στη διακοπή της λειτουργίας της επιχείρησης, ανάλογα πάντα με τη σοβαρότητα της παράβασης. </w:t>
      </w:r>
    </w:p>
    <w:p w14:paraId="6891BBB7" w14:textId="77777777" w:rsidR="00D031BF" w:rsidRDefault="004A50F5">
      <w:pPr>
        <w:spacing w:after="0" w:line="600" w:lineRule="auto"/>
        <w:ind w:firstLine="720"/>
        <w:jc w:val="both"/>
        <w:rPr>
          <w:rFonts w:eastAsia="Times New Roman"/>
          <w:szCs w:val="24"/>
        </w:rPr>
      </w:pPr>
      <w:r>
        <w:rPr>
          <w:rFonts w:eastAsia="Times New Roman"/>
          <w:szCs w:val="24"/>
        </w:rPr>
        <w:t>Τίθενται οι βασικές αρχές των ελέγχων, που αποτελούν τη βάση της ορθής άσκησης της ελεγκτικής αρμοδιότητας εκ μέρους της διοίκησης.</w:t>
      </w:r>
      <w:r>
        <w:rPr>
          <w:rFonts w:eastAsia="Times New Roman"/>
          <w:szCs w:val="24"/>
        </w:rPr>
        <w:t xml:space="preserve"> Η δυνατότητα ελέγχου δύναται και σε ιδιώτες. Βασικό εργαλείο και καινοτομία στο νέο σύστημα αδειοδότησης αποτελεί το </w:t>
      </w:r>
      <w:r>
        <w:rPr>
          <w:rFonts w:eastAsia="Times New Roman"/>
          <w:szCs w:val="24"/>
        </w:rPr>
        <w:t>Ο</w:t>
      </w:r>
      <w:r>
        <w:rPr>
          <w:rFonts w:eastAsia="Times New Roman"/>
          <w:szCs w:val="24"/>
        </w:rPr>
        <w:t xml:space="preserve">λοκληρωμένο </w:t>
      </w:r>
      <w:r>
        <w:rPr>
          <w:rFonts w:eastAsia="Times New Roman"/>
          <w:szCs w:val="24"/>
        </w:rPr>
        <w:t>Π</w:t>
      </w:r>
      <w:r>
        <w:rPr>
          <w:rFonts w:eastAsia="Times New Roman"/>
          <w:szCs w:val="24"/>
        </w:rPr>
        <w:t xml:space="preserve">ληροφοριακό </w:t>
      </w:r>
      <w:r>
        <w:rPr>
          <w:rFonts w:eastAsia="Times New Roman"/>
          <w:szCs w:val="24"/>
        </w:rPr>
        <w:t>Σ</w:t>
      </w:r>
      <w:r>
        <w:rPr>
          <w:rFonts w:eastAsia="Times New Roman"/>
          <w:szCs w:val="24"/>
        </w:rPr>
        <w:t xml:space="preserve">ύστημα </w:t>
      </w:r>
      <w:r>
        <w:rPr>
          <w:rFonts w:eastAsia="Times New Roman"/>
          <w:szCs w:val="24"/>
        </w:rPr>
        <w:t>Ά</w:t>
      </w:r>
      <w:r>
        <w:rPr>
          <w:rFonts w:eastAsia="Times New Roman"/>
          <w:szCs w:val="24"/>
        </w:rPr>
        <w:t xml:space="preserve">σκησης </w:t>
      </w:r>
      <w:r>
        <w:rPr>
          <w:rFonts w:eastAsia="Times New Roman"/>
          <w:szCs w:val="24"/>
        </w:rPr>
        <w:t>Δ</w:t>
      </w:r>
      <w:r>
        <w:rPr>
          <w:rFonts w:eastAsia="Times New Roman"/>
          <w:szCs w:val="24"/>
        </w:rPr>
        <w:t xml:space="preserve">ραστηριοτήτων και </w:t>
      </w:r>
      <w:r>
        <w:rPr>
          <w:rFonts w:eastAsia="Times New Roman"/>
          <w:szCs w:val="24"/>
        </w:rPr>
        <w:t>Ε</w:t>
      </w:r>
      <w:r>
        <w:rPr>
          <w:rFonts w:eastAsia="Times New Roman"/>
          <w:szCs w:val="24"/>
        </w:rPr>
        <w:t>λέγχων. Το πληροφοριακό σύστημα θα υποστηρίζει τη διαδικασία γνωστοποίησης κ</w:t>
      </w:r>
      <w:r>
        <w:rPr>
          <w:rFonts w:eastAsia="Times New Roman"/>
          <w:szCs w:val="24"/>
        </w:rPr>
        <w:t>αι έγκρισης, καθώς και τον προγραμματισμό και την υλοποίηση της διαδικασίας των ελέγχων, βάσει κριτηρίων διαχείρισης κινδύνων δημοσίου συμφέροντος. Το σύστημα θα δημιουργήσει επίσης ένα ολοκληρωμένο μητρώο, στο οποίο θα συγκεντρώνονται πληροφορίες για κάθε</w:t>
      </w:r>
      <w:r>
        <w:rPr>
          <w:rFonts w:eastAsia="Times New Roman"/>
          <w:szCs w:val="24"/>
        </w:rPr>
        <w:t xml:space="preserve"> επιχείρηση χωριστά, </w:t>
      </w:r>
      <w:r>
        <w:rPr>
          <w:rFonts w:eastAsia="Times New Roman"/>
          <w:szCs w:val="24"/>
        </w:rPr>
        <w:lastRenderedPageBreak/>
        <w:t>σχετικά με τη γνωστοποίηση που έχει υποβάλει, τις εγκρίσεις που τυχόν έχει λάβει και τους ελέγχους στους οποίους έχει υποβληθεί, καθώς και το επίπεδο κινδύνου δημοσίου συμφέροντος στο οποίο αυτή κατατάσσεται. Προβλέπεται η ανταλλαγή δε</w:t>
      </w:r>
      <w:r>
        <w:rPr>
          <w:rFonts w:eastAsia="Times New Roman"/>
          <w:szCs w:val="24"/>
        </w:rPr>
        <w:t>δομένων μεταξύ του ΟΠΣ-ΑΔΕ και ΓΕΜΗ, της Γενικής Γραμματείας Πληροφοριακών Συστημάτων και της Γενικής Γραμματείας Δημοσίων Εσόδων του Υπουργείου Οικονομικών, καθώς επίσης και προβλέπεται η διαλειτουργικότητα του συστήματος με τις άλλες βάσεις δεδομένων που</w:t>
      </w:r>
      <w:r>
        <w:rPr>
          <w:rFonts w:eastAsia="Times New Roman"/>
          <w:szCs w:val="24"/>
        </w:rPr>
        <w:t xml:space="preserve"> λειτουργούν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δημόσιας διοίκησης στη λογική της ανταλλαγής δεδομένων.</w:t>
      </w:r>
    </w:p>
    <w:p w14:paraId="6891BBB8" w14:textId="77777777" w:rsidR="00D031BF" w:rsidRDefault="004A50F5">
      <w:pPr>
        <w:spacing w:after="0" w:line="600" w:lineRule="auto"/>
        <w:ind w:firstLine="720"/>
        <w:jc w:val="both"/>
        <w:rPr>
          <w:rFonts w:eastAsia="Times New Roman"/>
          <w:szCs w:val="24"/>
        </w:rPr>
      </w:pPr>
      <w:r>
        <w:rPr>
          <w:rFonts w:eastAsia="Times New Roman"/>
          <w:szCs w:val="24"/>
        </w:rPr>
        <w:t>Θέλω να έλθω τώρα στο ειδικό μέρος του νομοσχεδίου και πρώτα στον κλάδο της βιομηχανίας μεταποίησης τροφίμων και ποτών. Να πω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ότι η απλοποίηση στον τομέα αυτόν,</w:t>
      </w:r>
      <w:r>
        <w:rPr>
          <w:rFonts w:eastAsia="Times New Roman"/>
          <w:szCs w:val="24"/>
        </w:rPr>
        <w:t xml:space="preserve"> που έγινε</w:t>
      </w:r>
      <w:r>
        <w:rPr>
          <w:rFonts w:eastAsia="Times New Roman"/>
          <w:szCs w:val="24"/>
        </w:rPr>
        <w:t>,</w:t>
      </w:r>
      <w:r>
        <w:rPr>
          <w:rFonts w:eastAsia="Times New Roman"/>
          <w:szCs w:val="24"/>
        </w:rPr>
        <w:t xml:space="preserve"> σε σχέση με το παλαιό καθεστώς</w:t>
      </w:r>
      <w:r>
        <w:rPr>
          <w:rFonts w:eastAsia="Times New Roman"/>
          <w:szCs w:val="24"/>
        </w:rPr>
        <w:t>,</w:t>
      </w:r>
      <w:r>
        <w:rPr>
          <w:rFonts w:eastAsia="Times New Roman"/>
          <w:szCs w:val="24"/>
        </w:rPr>
        <w:t xml:space="preserve"> έχει σχέση με τα εξής: </w:t>
      </w:r>
      <w:r>
        <w:rPr>
          <w:rFonts w:eastAsia="Times New Roman"/>
          <w:szCs w:val="24"/>
        </w:rPr>
        <w:t>α</w:t>
      </w:r>
      <w:r>
        <w:rPr>
          <w:rFonts w:eastAsia="Times New Roman"/>
          <w:szCs w:val="24"/>
        </w:rPr>
        <w:t xml:space="preserve">ντικατάσταση της πλειοψηφίας των αδειών, λειτουργίας με γνωστοποίηση, πλην των περιπτώσεων επεξεργασίας προϊόντων ζωικής προέλευσης και παραγωγής ζάχαρης. </w:t>
      </w:r>
      <w:r>
        <w:rPr>
          <w:rFonts w:eastAsia="Times New Roman"/>
          <w:szCs w:val="24"/>
        </w:rPr>
        <w:lastRenderedPageBreak/>
        <w:t>Τα δικαιολογητικά που κατά περίπτ</w:t>
      </w:r>
      <w:r>
        <w:rPr>
          <w:rFonts w:eastAsia="Times New Roman"/>
          <w:szCs w:val="24"/>
        </w:rPr>
        <w:t xml:space="preserve">ωση απαιτούνται για τη λειτουργία της επιχείρησης διατηρούνται στο αρχείο της επιχείρησης. Καταργείται η υποχρέωση λήψης βεβαίωσης καταλληλότητας και σύμφωνης γνώμης υγειονομικής καταλληλότητας και οι έλεγχοι διενεργούνται εκ των υστέρων βάσει αξιολόγησης </w:t>
      </w:r>
      <w:r>
        <w:rPr>
          <w:rFonts w:eastAsia="Times New Roman"/>
          <w:szCs w:val="24"/>
        </w:rPr>
        <w:t>κινδύνου</w:t>
      </w:r>
      <w:r>
        <w:rPr>
          <w:rFonts w:eastAsia="Times New Roman"/>
          <w:szCs w:val="24"/>
        </w:rPr>
        <w:t>,</w:t>
      </w:r>
      <w:r>
        <w:rPr>
          <w:rFonts w:eastAsia="Times New Roman"/>
          <w:szCs w:val="24"/>
        </w:rPr>
        <w:t xml:space="preserve"> με εξαίρεση τους τομείς στους οποίους αναφέρθηκα στην αρχή.</w:t>
      </w:r>
    </w:p>
    <w:p w14:paraId="6891BBB9" w14:textId="77777777" w:rsidR="00D031BF" w:rsidRDefault="004A50F5">
      <w:pPr>
        <w:spacing w:after="0" w:line="600" w:lineRule="auto"/>
        <w:ind w:firstLine="720"/>
        <w:jc w:val="both"/>
        <w:rPr>
          <w:rFonts w:eastAsia="Times New Roman"/>
          <w:szCs w:val="24"/>
        </w:rPr>
      </w:pPr>
      <w:r>
        <w:rPr>
          <w:rFonts w:eastAsia="Times New Roman"/>
          <w:szCs w:val="24"/>
        </w:rPr>
        <w:t>Στ</w:t>
      </w:r>
      <w:r>
        <w:rPr>
          <w:rFonts w:eastAsia="Times New Roman"/>
          <w:szCs w:val="24"/>
        </w:rPr>
        <w:t>α καταστήματα υγειονομικού ενδιαφέροντος, η βασική μεταρρύθμιση αφορά στην αντικατάσταση της άδειας λειτουργίας με απλή γνωστοποίηση. Σημαντικό βήμα είναι και η κατάργηση της διαδικασί</w:t>
      </w:r>
      <w:r>
        <w:rPr>
          <w:rFonts w:eastAsia="Times New Roman"/>
          <w:szCs w:val="24"/>
        </w:rPr>
        <w:t>ας της προέγκρισης από την αιρετή διοίκηση, μειώνοντας κατά πολύ το διοικητικό βάρος για τον επιχειρηματία, αλλά και τα φαινόμενα καθυστερήσεων και απόρριψης εγκρίσεων για λόγους άλλους από αυτούς που επιτάσσει η νέα νομοθεσία.</w:t>
      </w:r>
    </w:p>
    <w:p w14:paraId="6891BBBA" w14:textId="77777777" w:rsidR="00D031BF" w:rsidRDefault="004A50F5">
      <w:pPr>
        <w:spacing w:after="0" w:line="600" w:lineRule="auto"/>
        <w:ind w:firstLine="720"/>
        <w:jc w:val="both"/>
        <w:rPr>
          <w:rFonts w:eastAsia="Times New Roman"/>
          <w:szCs w:val="24"/>
        </w:rPr>
      </w:pPr>
      <w:r>
        <w:rPr>
          <w:rFonts w:eastAsia="Times New Roman"/>
          <w:szCs w:val="24"/>
        </w:rPr>
        <w:lastRenderedPageBreak/>
        <w:t>Συγκεντρωτικά, η μεταρρύθμισ</w:t>
      </w:r>
      <w:r>
        <w:rPr>
          <w:rFonts w:eastAsia="Times New Roman"/>
          <w:szCs w:val="24"/>
        </w:rPr>
        <w:t>η που προωθείται στα καταστήματα υγειονομικού ενδιαφέροντος έχει ως εξής: αίτηση στην υπηρεσία του δήμου, έλεγχος στις υπηρεσίες του δήμου</w:t>
      </w:r>
      <w:r>
        <w:rPr>
          <w:rFonts w:eastAsia="Times New Roman"/>
          <w:szCs w:val="24"/>
        </w:rPr>
        <w:t>,</w:t>
      </w:r>
      <w:r>
        <w:rPr>
          <w:rFonts w:eastAsia="Times New Roman"/>
          <w:szCs w:val="24"/>
        </w:rPr>
        <w:t xml:space="preserve"> με βάση την κείμενη νομοθεσία, βεβαίωση προϊσταμένου στις αντίστοιχες υπηρεσίες του δήμου, γνωστοποίηση στο</w:t>
      </w:r>
      <w:r>
        <w:rPr>
          <w:rFonts w:eastAsia="Times New Roman"/>
          <w:szCs w:val="24"/>
        </w:rPr>
        <w:t>ν</w:t>
      </w:r>
      <w:r>
        <w:rPr>
          <w:rFonts w:eastAsia="Times New Roman"/>
          <w:szCs w:val="24"/>
        </w:rPr>
        <w:t xml:space="preserve"> δήμο ή </w:t>
      </w:r>
      <w:r>
        <w:rPr>
          <w:rFonts w:eastAsia="Times New Roman"/>
          <w:szCs w:val="24"/>
        </w:rPr>
        <w:t>στο ΚΕΠ και μετέπειτα σε ηλεκτρονικό σύστημα, χωρίς κανένα δικαιολογητικό</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α δικαιολογητικά τηρούνται στην εγκατάσταση της επιχείρησης, τα δικαιολογητικά απλοποιούνται και μειώνεται ο αριθμός τους, απλή γνωστοποίηση για τη χρήση μουσικής, διατήρηση της άδ</w:t>
      </w:r>
      <w:r>
        <w:rPr>
          <w:rFonts w:eastAsia="Times New Roman"/>
          <w:szCs w:val="24"/>
        </w:rPr>
        <w:t>ειας κοινοχρήστου</w:t>
      </w:r>
      <w:r>
        <w:rPr>
          <w:rFonts w:eastAsia="Times New Roman"/>
          <w:szCs w:val="24"/>
        </w:rPr>
        <w:t>,</w:t>
      </w:r>
      <w:r>
        <w:rPr>
          <w:rFonts w:eastAsia="Times New Roman"/>
          <w:szCs w:val="24"/>
        </w:rPr>
        <w:t xml:space="preserve"> σύμφωνα με το υφιστάμενο πλαίσιο</w:t>
      </w:r>
      <w:r>
        <w:rPr>
          <w:rFonts w:eastAsia="Times New Roman"/>
          <w:szCs w:val="24"/>
        </w:rPr>
        <w:t>.</w:t>
      </w:r>
      <w:r>
        <w:rPr>
          <w:rFonts w:eastAsia="Times New Roman"/>
          <w:szCs w:val="24"/>
        </w:rPr>
        <w:t xml:space="preserve"> </w:t>
      </w:r>
      <w:r>
        <w:rPr>
          <w:rFonts w:eastAsia="Times New Roman"/>
          <w:szCs w:val="24"/>
        </w:rPr>
        <w:t>Χ</w:t>
      </w:r>
      <w:r>
        <w:rPr>
          <w:rFonts w:eastAsia="Times New Roman"/>
          <w:szCs w:val="24"/>
        </w:rPr>
        <w:t>ρόνος για τη γνωστοποίηση και έναρξη της λειτουργίας της επιχείρησης</w:t>
      </w:r>
      <w:r>
        <w:rPr>
          <w:rFonts w:eastAsia="Times New Roman"/>
          <w:szCs w:val="24"/>
        </w:rPr>
        <w:t>:</w:t>
      </w:r>
      <w:r>
        <w:rPr>
          <w:rFonts w:eastAsia="Times New Roman"/>
          <w:szCs w:val="24"/>
        </w:rPr>
        <w:t xml:space="preserve"> μηδέν μέρες. Οι έλεγχοι, όπως κατά κόρον είπα, μετατίθενται κατά τον χρόνο έναρξης λειτουργίας της επιχείρησης, δηλαδή σε πραγματικό</w:t>
      </w:r>
      <w:r>
        <w:rPr>
          <w:rFonts w:eastAsia="Times New Roman"/>
          <w:szCs w:val="24"/>
        </w:rPr>
        <w:t xml:space="preserve"> χρόνο λειτουργίας.</w:t>
      </w:r>
    </w:p>
    <w:p w14:paraId="6891BBBB" w14:textId="77777777" w:rsidR="00D031BF" w:rsidRDefault="004A50F5">
      <w:pPr>
        <w:spacing w:after="0" w:line="600" w:lineRule="auto"/>
        <w:ind w:firstLine="720"/>
        <w:jc w:val="both"/>
        <w:rPr>
          <w:rFonts w:eastAsia="Times New Roman"/>
          <w:szCs w:val="24"/>
        </w:rPr>
      </w:pPr>
      <w:r>
        <w:rPr>
          <w:rFonts w:eastAsia="Times New Roman"/>
          <w:szCs w:val="24"/>
        </w:rPr>
        <w:t>Στον τομέα του τουρισμού και ειδικότερα όσον αφορά τα τουριστικά καταλύματα γίνεται απλοποίηση των δικαιολογητικών που απαιτούνται για την έναρξη της λειτουργίας τους. Το καθεστώς</w:t>
      </w:r>
      <w:r>
        <w:rPr>
          <w:rFonts w:eastAsia="Times New Roman"/>
          <w:szCs w:val="24"/>
        </w:rPr>
        <w:t>,</w:t>
      </w:r>
      <w:r>
        <w:rPr>
          <w:rFonts w:eastAsia="Times New Roman"/>
          <w:szCs w:val="24"/>
        </w:rPr>
        <w:t xml:space="preserve"> σύμφωνα με το καινούρ</w:t>
      </w:r>
      <w:r>
        <w:rPr>
          <w:rFonts w:eastAsia="Times New Roman"/>
          <w:szCs w:val="24"/>
        </w:rPr>
        <w:t>γ</w:t>
      </w:r>
      <w:r>
        <w:rPr>
          <w:rFonts w:eastAsia="Times New Roman"/>
          <w:szCs w:val="24"/>
        </w:rPr>
        <w:t xml:space="preserve">ιο </w:t>
      </w:r>
      <w:r>
        <w:rPr>
          <w:rFonts w:eastAsia="Times New Roman"/>
          <w:szCs w:val="24"/>
        </w:rPr>
        <w:lastRenderedPageBreak/>
        <w:t>πλαίσιο</w:t>
      </w:r>
      <w:r>
        <w:rPr>
          <w:rFonts w:eastAsia="Times New Roman"/>
          <w:szCs w:val="24"/>
        </w:rPr>
        <w:t>,</w:t>
      </w:r>
      <w:r>
        <w:rPr>
          <w:rFonts w:eastAsia="Times New Roman"/>
          <w:szCs w:val="24"/>
        </w:rPr>
        <w:t xml:space="preserve"> έχει ως εξής: χορήγηση του ειδικού σήματος λειτουργίας εντός είκοσι οκτώ ημερών, μετά την πλήρη λειτουργία του ηλεκτρονικού συστήματος ή το αργότερο μέχρι τ</w:t>
      </w:r>
      <w:r>
        <w:rPr>
          <w:rFonts w:eastAsia="Times New Roman"/>
          <w:szCs w:val="24"/>
        </w:rPr>
        <w:t>ις</w:t>
      </w:r>
      <w:r>
        <w:rPr>
          <w:rFonts w:eastAsia="Times New Roman"/>
          <w:szCs w:val="24"/>
        </w:rPr>
        <w:t xml:space="preserve"> 30</w:t>
      </w:r>
      <w:r>
        <w:rPr>
          <w:rFonts w:eastAsia="Times New Roman"/>
          <w:szCs w:val="24"/>
          <w:vertAlign w:val="superscript"/>
        </w:rPr>
        <w:t xml:space="preserve"> </w:t>
      </w:r>
      <w:r>
        <w:rPr>
          <w:rFonts w:eastAsia="Times New Roman"/>
          <w:szCs w:val="24"/>
        </w:rPr>
        <w:t>Σεπτεμβρίου του 2017</w:t>
      </w:r>
      <w:r>
        <w:rPr>
          <w:rFonts w:eastAsia="Times New Roman"/>
          <w:szCs w:val="24"/>
        </w:rPr>
        <w:t>,</w:t>
      </w:r>
      <w:r>
        <w:rPr>
          <w:rFonts w:eastAsia="Times New Roman"/>
          <w:szCs w:val="24"/>
        </w:rPr>
        <w:t xml:space="preserve"> αντικατάσταση του ειδικού σήματος λειτουργίας με γνωστοποίηση. Ο ιδιοκτ</w:t>
      </w:r>
      <w:r>
        <w:rPr>
          <w:rFonts w:eastAsia="Times New Roman"/>
          <w:szCs w:val="24"/>
        </w:rPr>
        <w:t>ήτης θα μπορεί να λειτουργήσει άμεσα το τουριστικό του κατάλυμα. Εφόσον η ημερομηνία έκδοσης της άδειας δόμησης είναι μεταγενέστερη της έναρξης ισχύος του νόμου</w:t>
      </w:r>
      <w:r>
        <w:rPr>
          <w:rFonts w:eastAsia="Times New Roman"/>
          <w:szCs w:val="24"/>
        </w:rPr>
        <w:t>,</w:t>
      </w:r>
      <w:r>
        <w:rPr>
          <w:rFonts w:eastAsia="Times New Roman"/>
          <w:szCs w:val="24"/>
        </w:rPr>
        <w:t xml:space="preserve"> δεν απαιτείται η υποβολή χωριστά των αρχιτεκτονικών σχεδίων</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φόσον η έκδοση της απόφασης έγκρ</w:t>
      </w:r>
      <w:r>
        <w:rPr>
          <w:rFonts w:eastAsia="Times New Roman"/>
          <w:szCs w:val="24"/>
        </w:rPr>
        <w:t>ισης περιβαλλοντικών όρων ή η δήλωση υπαγωγής σε πρότυπες περιβαλλοντικές δεσμεύσεις συναρτώνται με την έκδοση της άδειας δόμησης</w:t>
      </w:r>
      <w:r>
        <w:rPr>
          <w:rFonts w:eastAsia="Times New Roman"/>
          <w:szCs w:val="24"/>
        </w:rPr>
        <w:t>,</w:t>
      </w:r>
      <w:r>
        <w:rPr>
          <w:rFonts w:eastAsia="Times New Roman"/>
          <w:szCs w:val="24"/>
        </w:rPr>
        <w:t xml:space="preserve"> δεν απαιτείται η υποβολή τους. Πιστοποιητικό πυρασφάλειας εκδίδεται πλέον για καταστήματα δυναμικότητας περισσοτέρων των πενή</w:t>
      </w:r>
      <w:r>
        <w:rPr>
          <w:rFonts w:eastAsia="Times New Roman"/>
          <w:szCs w:val="24"/>
        </w:rPr>
        <w:t xml:space="preserve">ντα </w:t>
      </w:r>
      <w:r>
        <w:rPr>
          <w:rFonts w:eastAsia="Times New Roman"/>
          <w:szCs w:val="24"/>
        </w:rPr>
        <w:t>μίας</w:t>
      </w:r>
      <w:r>
        <w:rPr>
          <w:rFonts w:eastAsia="Times New Roman"/>
          <w:szCs w:val="24"/>
        </w:rPr>
        <w:t xml:space="preserve"> κλινών. Προαιρετική κατηγοριοποίηση κλειδιών στα καταστήματα που έχουν σχέση </w:t>
      </w:r>
      <w:r>
        <w:rPr>
          <w:rFonts w:eastAsia="Times New Roman"/>
          <w:szCs w:val="24"/>
        </w:rPr>
        <w:t xml:space="preserve">με </w:t>
      </w:r>
      <w:r>
        <w:rPr>
          <w:rFonts w:eastAsia="Times New Roman"/>
          <w:szCs w:val="24"/>
        </w:rPr>
        <w:t>τα τουριστικά καταλύματα.</w:t>
      </w:r>
    </w:p>
    <w:p w14:paraId="6891BBB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τις κολυμβητικές δεξαμενές, πισίνες, αντικατάσταση της άδειας γίνεται και εδώ με γνωστοποίηση. Τα απαιτούμενα δικαιολογητικά δε</w:t>
      </w:r>
      <w:r>
        <w:rPr>
          <w:rFonts w:eastAsia="Times New Roman" w:cs="Times New Roman"/>
          <w:szCs w:val="24"/>
        </w:rPr>
        <w:t xml:space="preserve">ν κατατίθενται, αλλά συγκεντρώνονται και τηρούνται στο ίδιο </w:t>
      </w:r>
      <w:r>
        <w:rPr>
          <w:rFonts w:eastAsia="Times New Roman" w:cs="Times New Roman"/>
          <w:szCs w:val="24"/>
        </w:rPr>
        <w:t xml:space="preserve">το </w:t>
      </w:r>
      <w:r>
        <w:rPr>
          <w:rFonts w:eastAsia="Times New Roman" w:cs="Times New Roman"/>
          <w:szCs w:val="24"/>
        </w:rPr>
        <w:t xml:space="preserve">τουριστικό κατάλυμα. </w:t>
      </w:r>
    </w:p>
    <w:p w14:paraId="6891BBB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τα </w:t>
      </w:r>
      <w:r>
        <w:rPr>
          <w:rFonts w:eastAsia="Times New Roman" w:cs="Times New Roman"/>
          <w:szCs w:val="24"/>
        </w:rPr>
        <w:t>κ</w:t>
      </w:r>
      <w:r>
        <w:rPr>
          <w:rFonts w:eastAsia="Times New Roman" w:cs="Times New Roman"/>
          <w:szCs w:val="24"/>
        </w:rPr>
        <w:t xml:space="preserve">αταστήματα </w:t>
      </w:r>
      <w:r>
        <w:rPr>
          <w:rFonts w:eastAsia="Times New Roman" w:cs="Times New Roman"/>
          <w:szCs w:val="24"/>
        </w:rPr>
        <w:t>υ</w:t>
      </w:r>
      <w:r>
        <w:rPr>
          <w:rFonts w:eastAsia="Times New Roman" w:cs="Times New Roman"/>
          <w:szCs w:val="24"/>
        </w:rPr>
        <w:t xml:space="preserve">γειονομικού </w:t>
      </w:r>
      <w:r>
        <w:rPr>
          <w:rFonts w:eastAsia="Times New Roman" w:cs="Times New Roman"/>
          <w:szCs w:val="24"/>
        </w:rPr>
        <w:t>ε</w:t>
      </w:r>
      <w:r>
        <w:rPr>
          <w:rFonts w:eastAsia="Times New Roman" w:cs="Times New Roman"/>
          <w:szCs w:val="24"/>
        </w:rPr>
        <w:t>νδιαφέροντος που λειτουργούν εντός των τουριστικών καταλυμάτων, γίνεται εναρμόνιση με τη διαδικασία λειτουργίας των υπόλοιπων ΚΥ</w:t>
      </w:r>
      <w:r>
        <w:rPr>
          <w:rFonts w:eastAsia="Times New Roman" w:cs="Times New Roman"/>
          <w:szCs w:val="24"/>
        </w:rPr>
        <w:t>Ε και οι έλεγχοι διενεργούνται εκ των υστέρων</w:t>
      </w:r>
      <w:r>
        <w:rPr>
          <w:rFonts w:eastAsia="Times New Roman" w:cs="Times New Roman"/>
          <w:szCs w:val="24"/>
        </w:rPr>
        <w:t>,</w:t>
      </w:r>
      <w:r>
        <w:rPr>
          <w:rFonts w:eastAsia="Times New Roman" w:cs="Times New Roman"/>
          <w:szCs w:val="24"/>
        </w:rPr>
        <w:t xml:space="preserve"> σε πραγματικό χρόνο λειτουργίας</w:t>
      </w:r>
      <w:r>
        <w:rPr>
          <w:rFonts w:eastAsia="Times New Roman" w:cs="Times New Roman"/>
          <w:szCs w:val="24"/>
        </w:rPr>
        <w:t>,</w:t>
      </w:r>
      <w:r>
        <w:rPr>
          <w:rFonts w:eastAsia="Times New Roman" w:cs="Times New Roman"/>
          <w:szCs w:val="24"/>
        </w:rPr>
        <w:t xml:space="preserve"> βάσει αξιολόγησης κινδύνου. </w:t>
      </w:r>
    </w:p>
    <w:p w14:paraId="6891BBB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Τέλος, με τον παρόντα νόμο εισάγονται και τροποποιήσεις σε διατάξεις ζωτικής σημασίας</w:t>
      </w:r>
      <w:r>
        <w:rPr>
          <w:rFonts w:eastAsia="Times New Roman" w:cs="Times New Roman"/>
          <w:szCs w:val="24"/>
        </w:rPr>
        <w:t>,</w:t>
      </w:r>
      <w:r>
        <w:rPr>
          <w:rFonts w:eastAsia="Times New Roman" w:cs="Times New Roman"/>
          <w:szCs w:val="24"/>
        </w:rPr>
        <w:t xml:space="preserve"> που έπρεπε άμεσα να λάβουν χώρα. Συγκεκριμένα, πρώτον</w:t>
      </w:r>
      <w:r>
        <w:rPr>
          <w:rFonts w:eastAsia="Times New Roman" w:cs="Times New Roman"/>
          <w:szCs w:val="24"/>
        </w:rPr>
        <w:t>,</w:t>
      </w:r>
      <w:r>
        <w:rPr>
          <w:rFonts w:eastAsia="Times New Roman" w:cs="Times New Roman"/>
          <w:szCs w:val="24"/>
        </w:rPr>
        <w:t xml:space="preserve"> επέρχ</w:t>
      </w:r>
      <w:r>
        <w:rPr>
          <w:rFonts w:eastAsia="Times New Roman" w:cs="Times New Roman"/>
          <w:szCs w:val="24"/>
        </w:rPr>
        <w:t xml:space="preserve">ονται απαραίτητες τροποποιήσεις στις διατάξεις που αφορούν σε θέματα της Πυροσβεστικής Υπηρεσίας που χρόνιζαν και έπρεπε να επιλυθούν άμεσα, κάτι το οποίο ήταν απαίτηση της ίδιας της Πυροσβεστικής Υπηρεσίας. </w:t>
      </w:r>
    </w:p>
    <w:p w14:paraId="6891BBB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Κατά δεύτερο, ρυθμίζονται τα προβλήματα της </w:t>
      </w:r>
      <w:r>
        <w:rPr>
          <w:rFonts w:eastAsia="Times New Roman" w:cs="Times New Roman"/>
          <w:szCs w:val="24"/>
        </w:rPr>
        <w:t>βιομηχανικής δραστηριότητας μέσω της τροποποίησης βασικών διατάξεων του βασικού νομοθετήματος, δηλαδή του ν.3982/2011</w:t>
      </w:r>
      <w:r>
        <w:rPr>
          <w:rFonts w:eastAsia="Times New Roman" w:cs="Times New Roman"/>
          <w:szCs w:val="24"/>
        </w:rPr>
        <w:t>,</w:t>
      </w:r>
      <w:r>
        <w:rPr>
          <w:rFonts w:eastAsia="Times New Roman" w:cs="Times New Roman"/>
          <w:szCs w:val="24"/>
        </w:rPr>
        <w:t xml:space="preserve"> με σκοπό την επίλυση ανισοτήτων και χρόνιων εκκρεμοτήτων, με σκοπό πάντα τη διευκόλυνση του κλάδου της βιομηχανικής παραγωγής. </w:t>
      </w:r>
    </w:p>
    <w:p w14:paraId="6891BBC0" w14:textId="77777777" w:rsidR="00D031BF" w:rsidRDefault="004A50F5">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Κυρίες κα</w:t>
      </w:r>
      <w:r>
        <w:rPr>
          <w:rFonts w:eastAsia="Times New Roman" w:cs="Times New Roman"/>
          <w:szCs w:val="24"/>
        </w:rPr>
        <w:t>ι κύριοι συνάδελφοι, κλείνοντας θα ήθελα να μοιραστώ μαζί σας την κοινή αγωνία –πιστεύω- όλων όσ</w:t>
      </w:r>
      <w:r>
        <w:rPr>
          <w:rFonts w:eastAsia="Times New Roman" w:cs="Times New Roman"/>
          <w:szCs w:val="24"/>
        </w:rPr>
        <w:t>οι</w:t>
      </w:r>
      <w:r>
        <w:rPr>
          <w:rFonts w:eastAsia="Times New Roman" w:cs="Times New Roman"/>
          <w:szCs w:val="24"/>
        </w:rPr>
        <w:t xml:space="preserve"> θεωρ</w:t>
      </w:r>
      <w:r>
        <w:rPr>
          <w:rFonts w:eastAsia="Times New Roman" w:cs="Times New Roman"/>
          <w:szCs w:val="24"/>
        </w:rPr>
        <w:t>ού</w:t>
      </w:r>
      <w:r>
        <w:rPr>
          <w:rFonts w:eastAsia="Times New Roman" w:cs="Times New Roman"/>
          <w:szCs w:val="24"/>
        </w:rPr>
        <w:t xml:space="preserve">ν ότι αυτή η χώρα έχει ανάγκη από μεταρρυθμίσεις. Το Κοινοβούλιό μας έχει ψηφίσει τα τελευταία χρόνια εκατοντάδες φιλόδοξους μεταρρυθμιστικούς νόμους. </w:t>
      </w:r>
      <w:r>
        <w:rPr>
          <w:rFonts w:eastAsia="Times New Roman" w:cs="Times New Roman"/>
          <w:szCs w:val="24"/>
        </w:rPr>
        <w:t xml:space="preserve">Ελάχιστοι, όμως, από αυτούς έχουν υλοποιηθεί. Υπάρχει ένα τεράστιο έλλειμμα υλοποίησης. Είναι σαν να νομίζουμε ότι με το που ψηφίστηκε ο νόμος έγινε και η μεταρρύθμιση. </w:t>
      </w:r>
    </w:p>
    <w:p w14:paraId="6891BBC1" w14:textId="77777777" w:rsidR="00D031BF" w:rsidRDefault="004A50F5">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Ο σχεδιασμός αυτού του νομοθετήματος έγινε ακριβώς για να έχουμε το μικρότερο έλλειμμα</w:t>
      </w:r>
      <w:r>
        <w:rPr>
          <w:rFonts w:eastAsia="Times New Roman" w:cs="Times New Roman"/>
          <w:szCs w:val="24"/>
        </w:rPr>
        <w:t xml:space="preserve"> υλοποίησης. Έχει λίγες εξουσιοδοτικές διατάξεις, </w:t>
      </w:r>
      <w:r>
        <w:rPr>
          <w:rFonts w:eastAsia="Times New Roman" w:cs="Times New Roman"/>
          <w:szCs w:val="24"/>
        </w:rPr>
        <w:lastRenderedPageBreak/>
        <w:t>όπως έχω πει, μ</w:t>
      </w:r>
      <w:r>
        <w:rPr>
          <w:rFonts w:eastAsia="Times New Roman" w:cs="Times New Roman"/>
          <w:szCs w:val="24"/>
        </w:rPr>
        <w:t>ί</w:t>
      </w:r>
      <w:r>
        <w:rPr>
          <w:rFonts w:eastAsia="Times New Roman" w:cs="Times New Roman"/>
          <w:szCs w:val="24"/>
        </w:rPr>
        <w:t>α για κάθε κλάδο. Όμως, αυτό</w:t>
      </w:r>
      <w:r>
        <w:rPr>
          <w:rFonts w:eastAsia="Times New Roman" w:cs="Times New Roman"/>
          <w:szCs w:val="24"/>
        </w:rPr>
        <w:t xml:space="preserve"> για</w:t>
      </w:r>
      <w:r>
        <w:rPr>
          <w:rFonts w:eastAsia="Times New Roman" w:cs="Times New Roman"/>
          <w:szCs w:val="24"/>
        </w:rPr>
        <w:t xml:space="preserve"> το οποίο θέλω να ενημερώσω το Σώμα είναι ότι υπάρχει ένα συγκεκριμένο σχέδιο ενεργειών, ένα συγκεκριμένο </w:t>
      </w:r>
      <w:r>
        <w:rPr>
          <w:rFonts w:eastAsia="Times New Roman" w:cs="Times New Roman"/>
          <w:szCs w:val="24"/>
          <w:lang w:val="en-US"/>
        </w:rPr>
        <w:t>action</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w:t>
      </w:r>
      <w:r>
        <w:rPr>
          <w:rFonts w:eastAsia="Times New Roman" w:cs="Times New Roman"/>
          <w:szCs w:val="24"/>
        </w:rPr>
        <w:t xml:space="preserve"> για την εφαρμογή του συγκεκριμένου νομοθετήματος. </w:t>
      </w:r>
    </w:p>
    <w:p w14:paraId="6891BBC2" w14:textId="77777777" w:rsidR="00D031BF" w:rsidRDefault="004A50F5">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Πρώτη προτεραιότητα είναι η υλοποίηση με συντονισμένες ενέργειες του νέου πληροφοριακού συστήματος που θα υποστηρίξει τη νέα διαδικασία. Επίσης, σχεδιάζεται ένα νέο σύστημα ελέγχων</w:t>
      </w:r>
      <w:r>
        <w:rPr>
          <w:rFonts w:eastAsia="Times New Roman" w:cs="Times New Roman"/>
          <w:szCs w:val="24"/>
        </w:rPr>
        <w:t>,</w:t>
      </w:r>
      <w:r>
        <w:rPr>
          <w:rFonts w:eastAsia="Times New Roman" w:cs="Times New Roman"/>
          <w:szCs w:val="24"/>
        </w:rPr>
        <w:t xml:space="preserve"> με την ανάπτυξη ελεγκτ</w:t>
      </w:r>
      <w:r>
        <w:rPr>
          <w:rFonts w:eastAsia="Times New Roman" w:cs="Times New Roman"/>
          <w:szCs w:val="24"/>
        </w:rPr>
        <w:t xml:space="preserve">ικών πρακτικών που βασίζονται στην αξιολόγηση κινδύνων. </w:t>
      </w:r>
    </w:p>
    <w:p w14:paraId="6891BBC3" w14:textId="77777777" w:rsidR="00D031BF" w:rsidRDefault="004A50F5">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Τέλος, η εφαρμογή των θεσμικών αλλαγών θα στηριχθεί στην εκπαίδευση και την κατάρτιση του προσωπικού και την ενημέρωση των ενδιαφερομένων. Αυτό διαμορφώνει το πλαίσιο εντός του οποίου θα πρέπει να πρ</w:t>
      </w:r>
      <w:r>
        <w:rPr>
          <w:rFonts w:eastAsia="Times New Roman" w:cs="Times New Roman"/>
          <w:szCs w:val="24"/>
        </w:rPr>
        <w:t>αγματοποιηθεί η αναθεώρηση του συστήματος των αδειοδοτήσεων, δηλαδή το στάδιο μετά την υιοθέτηση της μεταρρύθμισης. Εκεί πρέπει να δώσουμε τη μάχη από την αρχή, κυρίες και κύριοι συνάδελφοι</w:t>
      </w:r>
      <w:r>
        <w:rPr>
          <w:rFonts w:eastAsia="Times New Roman" w:cs="Times New Roman"/>
          <w:szCs w:val="24"/>
        </w:rPr>
        <w:t>,</w:t>
      </w:r>
      <w:r>
        <w:rPr>
          <w:rFonts w:eastAsia="Times New Roman" w:cs="Times New Roman"/>
          <w:szCs w:val="24"/>
        </w:rPr>
        <w:t xml:space="preserve"> και αυτή τη μάχη δεν πρέπει να τη χάσουμε. </w:t>
      </w:r>
    </w:p>
    <w:p w14:paraId="6891BBC4" w14:textId="77777777" w:rsidR="00D031BF" w:rsidRDefault="004A50F5">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lastRenderedPageBreak/>
        <w:t>Η χώρα και η υγιής επ</w:t>
      </w:r>
      <w:r>
        <w:rPr>
          <w:rFonts w:eastAsia="Times New Roman" w:cs="Times New Roman"/>
          <w:szCs w:val="24"/>
        </w:rPr>
        <w:t>ιχειρηματικότητα δεν έχει άλλες αντοχές στο να υπομείνει</w:t>
      </w:r>
      <w:r>
        <w:rPr>
          <w:rFonts w:eastAsia="Times New Roman" w:cs="Times New Roman"/>
          <w:szCs w:val="24"/>
        </w:rPr>
        <w:t>,</w:t>
      </w:r>
      <w:r>
        <w:rPr>
          <w:rFonts w:eastAsia="Times New Roman" w:cs="Times New Roman"/>
          <w:szCs w:val="24"/>
        </w:rPr>
        <w:t xml:space="preserve"> στο όνομα του δημοσίου συμφέροντος</w:t>
      </w:r>
      <w:r>
        <w:rPr>
          <w:rFonts w:eastAsia="Times New Roman" w:cs="Times New Roman"/>
          <w:szCs w:val="24"/>
        </w:rPr>
        <w:t>,</w:t>
      </w:r>
      <w:r>
        <w:rPr>
          <w:rFonts w:eastAsia="Times New Roman" w:cs="Times New Roman"/>
          <w:szCs w:val="24"/>
        </w:rPr>
        <w:t xml:space="preserve"> παρασιτικές συμπεριφορές εγκατεστημένων μικροσυμφερόντων. Πρέπει να προχωρήσουμε. </w:t>
      </w:r>
    </w:p>
    <w:p w14:paraId="6891BBC5" w14:textId="77777777" w:rsidR="00D031BF" w:rsidRDefault="004A50F5">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891BBC6" w14:textId="77777777" w:rsidR="00D031BF" w:rsidRDefault="004A50F5">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891BBC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(Νικήτας</w:t>
      </w:r>
      <w:r>
        <w:rPr>
          <w:rFonts w:eastAsia="Times New Roman" w:cs="Times New Roman"/>
          <w:b/>
          <w:szCs w:val="24"/>
        </w:rPr>
        <w:t xml:space="preserve"> Κακλαμάνης): </w:t>
      </w:r>
      <w:r>
        <w:rPr>
          <w:rFonts w:eastAsia="Times New Roman" w:cs="Times New Roman"/>
          <w:szCs w:val="24"/>
        </w:rPr>
        <w:t xml:space="preserve">Τον λόγο έχει η γενική εισηγήτρια της Νέας Δημοκρατίας, η συνάδελφος κ. Θεοδώρα Μπακογιάννη. </w:t>
      </w:r>
    </w:p>
    <w:p w14:paraId="6891BBC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Καλημέρα, κυρίες και κύριοι συνάδελφοι. Ομολογώ ότι παρακολούθησα με προσοχή την κ. Τζάκρη να περιγράφει το περιεχόμενο του νέο</w:t>
      </w:r>
      <w:r>
        <w:rPr>
          <w:rFonts w:eastAsia="Times New Roman" w:cs="Times New Roman"/>
          <w:szCs w:val="24"/>
        </w:rPr>
        <w:t>υ νομοσχεδίου και τη λογική</w:t>
      </w:r>
      <w:r>
        <w:rPr>
          <w:rFonts w:eastAsia="Times New Roman" w:cs="Times New Roman"/>
          <w:szCs w:val="24"/>
        </w:rPr>
        <w:t>,</w:t>
      </w:r>
      <w:r>
        <w:rPr>
          <w:rFonts w:eastAsia="Times New Roman" w:cs="Times New Roman"/>
          <w:szCs w:val="24"/>
        </w:rPr>
        <w:t xml:space="preserve"> η οποία διέπει το νομοσχέδιο αυτό</w:t>
      </w:r>
      <w:r>
        <w:rPr>
          <w:rFonts w:eastAsia="Times New Roman" w:cs="Times New Roman"/>
          <w:szCs w:val="24"/>
        </w:rPr>
        <w:t>,</w:t>
      </w:r>
      <w:r>
        <w:rPr>
          <w:rFonts w:eastAsia="Times New Roman" w:cs="Times New Roman"/>
          <w:szCs w:val="24"/>
        </w:rPr>
        <w:t xml:space="preserve"> και δεν σας κρύβω ότι μπερδεύτηκα. Μπερδεύτηκα ανάμεσα στα λόγια και στις πράξεις της Κυβέρνησης ΣΥΡΙΖΑ – ΑΝΕΛ. Διότι, ποιες είναι οι πράξεις της Κυβέρνησης αυτής;</w:t>
      </w:r>
    </w:p>
    <w:p w14:paraId="6891BBC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Πρώτα από όλα, όταν ανέλαβε,</w:t>
      </w:r>
      <w:r>
        <w:rPr>
          <w:rFonts w:eastAsia="Times New Roman" w:cs="Times New Roman"/>
          <w:szCs w:val="24"/>
        </w:rPr>
        <w:t xml:space="preserve"> είχε τον ν.4262/2014</w:t>
      </w:r>
      <w:r>
        <w:rPr>
          <w:rFonts w:eastAsia="Times New Roman" w:cs="Times New Roman"/>
          <w:szCs w:val="24"/>
        </w:rPr>
        <w:t>,</w:t>
      </w:r>
      <w:r>
        <w:rPr>
          <w:rFonts w:eastAsia="Times New Roman" w:cs="Times New Roman"/>
          <w:szCs w:val="24"/>
        </w:rPr>
        <w:t xml:space="preserve"> που προέβλεπε ακριβώς τις διευκολύνσεις, τις καταργήσεις της γραφειοκρατίας για την αδειοδότηση, ένα νομοσχέδιο το οποίο είχε πράγματι χαιρετίσει τότε το σύνολο της επιχειρηματικής κοινότητας. </w:t>
      </w:r>
    </w:p>
    <w:p w14:paraId="6891BBCA" w14:textId="77777777" w:rsidR="00D031BF" w:rsidRDefault="004A50F5">
      <w:pPr>
        <w:spacing w:after="0" w:line="600" w:lineRule="auto"/>
        <w:ind w:firstLine="720"/>
        <w:jc w:val="both"/>
        <w:rPr>
          <w:rFonts w:eastAsia="Times New Roman" w:cs="Times New Roman"/>
          <w:b/>
          <w:szCs w:val="24"/>
        </w:rPr>
      </w:pPr>
      <w:r>
        <w:rPr>
          <w:rFonts w:eastAsia="Times New Roman" w:cs="Times New Roman"/>
          <w:szCs w:val="24"/>
        </w:rPr>
        <w:t>Για το νομοσχέδιο αυτό</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είχε π</w:t>
      </w:r>
      <w:r>
        <w:rPr>
          <w:rFonts w:eastAsia="Times New Roman" w:cs="Times New Roman"/>
          <w:szCs w:val="24"/>
        </w:rPr>
        <w:t xml:space="preserve">ροχωρήσει ο τότε Υπουργός κ. Χατζηδάκης ήδη σε αποφάσεις, για να μπορέσει να διευκολύνει την υλοποίησή του. </w:t>
      </w:r>
      <w:r>
        <w:rPr>
          <w:rFonts w:eastAsia="Times New Roman" w:cs="Times New Roman"/>
          <w:szCs w:val="24"/>
        </w:rPr>
        <w:t>Ό</w:t>
      </w:r>
      <w:r>
        <w:rPr>
          <w:rFonts w:eastAsia="Times New Roman" w:cs="Times New Roman"/>
          <w:szCs w:val="24"/>
        </w:rPr>
        <w:t xml:space="preserve">πως ανέφερα και στην </w:t>
      </w:r>
      <w:r>
        <w:rPr>
          <w:rFonts w:eastAsia="Times New Roman" w:cs="Times New Roman"/>
          <w:szCs w:val="24"/>
        </w:rPr>
        <w:t>ε</w:t>
      </w:r>
      <w:r>
        <w:rPr>
          <w:rFonts w:eastAsia="Times New Roman" w:cs="Times New Roman"/>
          <w:szCs w:val="24"/>
        </w:rPr>
        <w:t>πιτροπή, ο Υπουργός τότε κ. Σταθάκης στην αρχή είχε δηλώσει ότι χρειάζονται κάποιες βελτιώσεις στο νομοσχέδιο. Περιμέναμε τις</w:t>
      </w:r>
      <w:r>
        <w:rPr>
          <w:rFonts w:eastAsia="Times New Roman" w:cs="Times New Roman"/>
          <w:szCs w:val="24"/>
        </w:rPr>
        <w:t xml:space="preserve"> βελτιώσεις. Δεν τις είδαμε. Μετά η κυρία Υφυπουργός ανήγγειλε μια ρύθμιση στις 10 Νοεμβρίου του 2015. Τότε αρμόδια Υφυπουργός </w:t>
      </w:r>
      <w:r>
        <w:rPr>
          <w:rFonts w:eastAsia="Times New Roman" w:cs="Times New Roman"/>
          <w:szCs w:val="24"/>
        </w:rPr>
        <w:t xml:space="preserve">ήταν </w:t>
      </w:r>
      <w:r>
        <w:rPr>
          <w:rFonts w:eastAsia="Times New Roman" w:cs="Times New Roman"/>
          <w:szCs w:val="24"/>
        </w:rPr>
        <w:t>η κ. Τζάκρη. Στη συνέχεια</w:t>
      </w:r>
      <w:r>
        <w:rPr>
          <w:rFonts w:eastAsia="Times New Roman" w:cs="Times New Roman"/>
          <w:szCs w:val="24"/>
        </w:rPr>
        <w:t>,</w:t>
      </w:r>
      <w:r>
        <w:rPr>
          <w:rFonts w:eastAsia="Times New Roman" w:cs="Times New Roman"/>
          <w:szCs w:val="24"/>
        </w:rPr>
        <w:t xml:space="preserve"> στις 29 Μαρτίου του 2016</w:t>
      </w:r>
      <w:r>
        <w:rPr>
          <w:rFonts w:eastAsia="Times New Roman" w:cs="Times New Roman"/>
          <w:szCs w:val="24"/>
        </w:rPr>
        <w:t>,</w:t>
      </w:r>
      <w:r>
        <w:rPr>
          <w:rFonts w:eastAsia="Times New Roman" w:cs="Times New Roman"/>
          <w:szCs w:val="24"/>
        </w:rPr>
        <w:t xml:space="preserve"> ανακοινώθηκε στο ΚΥΣΟΙΠ ότι θα ήταν έτοιμη τον Ιούνιο, για να καταλήξου</w:t>
      </w:r>
      <w:r>
        <w:rPr>
          <w:rFonts w:eastAsia="Times New Roman" w:cs="Times New Roman"/>
          <w:szCs w:val="24"/>
        </w:rPr>
        <w:t>με τελικά να φέρει το νομοσχέδιο προχθές, δηλαδή το</w:t>
      </w:r>
      <w:r>
        <w:rPr>
          <w:rFonts w:eastAsia="Times New Roman" w:cs="Times New Roman"/>
          <w:szCs w:val="24"/>
        </w:rPr>
        <w:t>ν Νοέμβριο</w:t>
      </w:r>
      <w:r>
        <w:rPr>
          <w:rFonts w:eastAsia="Times New Roman" w:cs="Times New Roman"/>
          <w:szCs w:val="24"/>
        </w:rPr>
        <w:t xml:space="preserve"> 2016</w:t>
      </w:r>
      <w:r>
        <w:rPr>
          <w:rFonts w:eastAsia="Times New Roman" w:cs="Times New Roman"/>
          <w:szCs w:val="24"/>
        </w:rPr>
        <w:t>,</w:t>
      </w:r>
      <w:r>
        <w:rPr>
          <w:rFonts w:eastAsia="Times New Roman" w:cs="Times New Roman"/>
          <w:szCs w:val="24"/>
        </w:rPr>
        <w:t xml:space="preserve"> και δη με τη διαδικασία του επείγοντος. Ε, ρώτησα και εγώ, εν τη αφελεία μου</w:t>
      </w:r>
      <w:r>
        <w:rPr>
          <w:rFonts w:eastAsia="Times New Roman" w:cs="Times New Roman"/>
          <w:szCs w:val="24"/>
        </w:rPr>
        <w:t>,</w:t>
      </w:r>
      <w:r>
        <w:rPr>
          <w:rFonts w:eastAsia="Times New Roman" w:cs="Times New Roman"/>
          <w:szCs w:val="24"/>
        </w:rPr>
        <w:t xml:space="preserve"> υποθέτω: «Γιατί τόση καθυστέρηση, βρε παιδιά</w:t>
      </w:r>
      <w:r>
        <w:rPr>
          <w:rFonts w:eastAsia="Times New Roman" w:cs="Times New Roman"/>
          <w:szCs w:val="24"/>
        </w:rPr>
        <w:t>;</w:t>
      </w:r>
      <w:r>
        <w:rPr>
          <w:rFonts w:eastAsia="Times New Roman" w:cs="Times New Roman"/>
          <w:szCs w:val="24"/>
        </w:rPr>
        <w:t>»</w:t>
      </w:r>
      <w:r>
        <w:rPr>
          <w:rFonts w:eastAsia="Times New Roman" w:cs="Times New Roman"/>
          <w:szCs w:val="24"/>
        </w:rPr>
        <w:t>.</w:t>
      </w:r>
      <w:r w:rsidDel="00477569">
        <w:rPr>
          <w:rFonts w:eastAsia="Times New Roman" w:cs="Times New Roman"/>
          <w:szCs w:val="24"/>
        </w:rPr>
        <w:t xml:space="preserve"> </w:t>
      </w:r>
    </w:p>
    <w:p w14:paraId="6891BBCB" w14:textId="77777777" w:rsidR="00D031BF" w:rsidRDefault="004A50F5">
      <w:pPr>
        <w:spacing w:after="0" w:line="600" w:lineRule="auto"/>
        <w:ind w:firstLine="720"/>
        <w:jc w:val="both"/>
        <w:rPr>
          <w:rFonts w:eastAsia="Times New Roman"/>
          <w:szCs w:val="24"/>
        </w:rPr>
      </w:pPr>
      <w:r>
        <w:rPr>
          <w:rFonts w:eastAsia="Times New Roman"/>
          <w:szCs w:val="24"/>
        </w:rPr>
        <w:lastRenderedPageBreak/>
        <w:t xml:space="preserve">Άκουσα το καταπληκτικό από την κ. Τζάκρη: «Μα, τι θέλετε, </w:t>
      </w:r>
      <w:r>
        <w:rPr>
          <w:rFonts w:eastAsia="Times New Roman"/>
          <w:szCs w:val="24"/>
        </w:rPr>
        <w:t>κυρία Μπακογιάννη; Δεν το είχαν εγκρίνει οι θεσμοί</w:t>
      </w:r>
      <w:r>
        <w:rPr>
          <w:rFonts w:eastAsia="Times New Roman"/>
          <w:szCs w:val="24"/>
        </w:rPr>
        <w:t>.</w:t>
      </w:r>
      <w:r>
        <w:rPr>
          <w:rFonts w:eastAsia="Times New Roman"/>
          <w:szCs w:val="24"/>
        </w:rPr>
        <w:t>». Αντελήφθην ότι η αδειοδότηση των επιχειρηματιών, η πάταξη της γραφειοκρατίας, η πάταξη των δεινών που εν πάση περιπτώσει ταλαιπωρούν τους επιχειρηματίες είναι υπόθεση των θεσμών, δεν είναι υπόθεση της Κ</w:t>
      </w:r>
      <w:r>
        <w:rPr>
          <w:rFonts w:eastAsia="Times New Roman"/>
          <w:szCs w:val="24"/>
        </w:rPr>
        <w:t>υβέρνησης, η οποία έχει άμεσο ενδιαφέρον να προχωρήσει προς αυτή την κατάσταση. Ομολογώ ότι τέτοια δήλωση από εκπρόσωπο της Κοινοβουλευτικής Ομάδας του ΣΥΡΙΖΑ και εκπρόσωπο της Κυβέρνησης ΣΥΡΙΖΑ-ΑΝΕΛ δεν περίμενα να ακούσω. Όλα τα περίμενα σ’ αυτή τη Βουλή</w:t>
      </w:r>
      <w:r>
        <w:rPr>
          <w:rFonts w:eastAsia="Times New Roman"/>
          <w:szCs w:val="24"/>
        </w:rPr>
        <w:t>, αλλά φαίνεται ότι</w:t>
      </w:r>
      <w:r>
        <w:rPr>
          <w:rFonts w:eastAsia="Times New Roman"/>
          <w:szCs w:val="24"/>
        </w:rPr>
        <w:t>,</w:t>
      </w:r>
      <w:r>
        <w:rPr>
          <w:rFonts w:eastAsia="Times New Roman"/>
          <w:szCs w:val="24"/>
        </w:rPr>
        <w:t xml:space="preserve"> όσα χρόνια και αν είσαι εδώ μέσα, θα εξακολουθείς να εκπλήσσεσαι. </w:t>
      </w:r>
    </w:p>
    <w:p w14:paraId="6891BBCC" w14:textId="77777777" w:rsidR="00D031BF" w:rsidRDefault="004A50F5">
      <w:pPr>
        <w:spacing w:after="0" w:line="600" w:lineRule="auto"/>
        <w:ind w:firstLine="720"/>
        <w:jc w:val="both"/>
        <w:rPr>
          <w:rFonts w:eastAsia="Times New Roman"/>
          <w:szCs w:val="24"/>
        </w:rPr>
      </w:pPr>
      <w:r>
        <w:rPr>
          <w:rFonts w:eastAsia="Times New Roman"/>
          <w:szCs w:val="24"/>
        </w:rPr>
        <w:t>Αναφέρομαι, λοιπόν, τώρα στο</w:t>
      </w:r>
      <w:r>
        <w:rPr>
          <w:rFonts w:eastAsia="Times New Roman"/>
          <w:szCs w:val="24"/>
        </w:rPr>
        <w:t>ν</w:t>
      </w:r>
      <w:r>
        <w:rPr>
          <w:rFonts w:eastAsia="Times New Roman"/>
          <w:szCs w:val="24"/>
        </w:rPr>
        <w:t xml:space="preserve"> νόμο Χατζηδάκη</w:t>
      </w:r>
      <w:r>
        <w:rPr>
          <w:rFonts w:eastAsia="Times New Roman"/>
          <w:szCs w:val="24"/>
        </w:rPr>
        <w:t>,</w:t>
      </w:r>
      <w:r>
        <w:rPr>
          <w:rFonts w:eastAsia="Times New Roman"/>
          <w:szCs w:val="24"/>
        </w:rPr>
        <w:t xml:space="preserve"> για τον οποίο εγώ έχω πραγματικά ερωτηματικά γιατί δεν προχώρησε. Ο νόμος αυτός είχε αποτελέσει τομή στο πεδίο της απλούστ</w:t>
      </w:r>
      <w:r>
        <w:rPr>
          <w:rFonts w:eastAsia="Times New Roman"/>
          <w:szCs w:val="24"/>
        </w:rPr>
        <w:t>ευσης της αδειοδότησης των επιχειρήσεων. Είχε εισ</w:t>
      </w:r>
      <w:r>
        <w:rPr>
          <w:rFonts w:eastAsia="Times New Roman"/>
          <w:szCs w:val="24"/>
        </w:rPr>
        <w:t>αγ</w:t>
      </w:r>
      <w:r>
        <w:rPr>
          <w:rFonts w:eastAsia="Times New Roman"/>
          <w:szCs w:val="24"/>
        </w:rPr>
        <w:t>άγει σύστημα απλής αδειοδότησης</w:t>
      </w:r>
      <w:r>
        <w:rPr>
          <w:rFonts w:eastAsia="Times New Roman"/>
          <w:szCs w:val="24"/>
        </w:rPr>
        <w:t>,</w:t>
      </w:r>
      <w:r>
        <w:rPr>
          <w:rFonts w:eastAsia="Times New Roman"/>
          <w:szCs w:val="24"/>
        </w:rPr>
        <w:t xml:space="preserve"> με δήλωση αυ</w:t>
      </w:r>
      <w:r>
        <w:rPr>
          <w:rFonts w:eastAsia="Times New Roman"/>
          <w:szCs w:val="24"/>
        </w:rPr>
        <w:lastRenderedPageBreak/>
        <w:t>τοσυμμόρφωσης, με τήρηση προτύπων και προδιαγραφών ανά δραστηριότητα και με διεξαγωγή ελέγχων κατά τη λειτουργία από πιστοποιημένους φορείς. Μάλιστα</w:t>
      </w:r>
      <w:r>
        <w:rPr>
          <w:rFonts w:eastAsia="Times New Roman"/>
          <w:szCs w:val="24"/>
        </w:rPr>
        <w:t>,</w:t>
      </w:r>
      <w:r>
        <w:rPr>
          <w:rFonts w:eastAsia="Times New Roman"/>
          <w:szCs w:val="24"/>
        </w:rPr>
        <w:t xml:space="preserve"> προέβλεπε </w:t>
      </w:r>
      <w:r>
        <w:rPr>
          <w:rFonts w:eastAsia="Times New Roman"/>
          <w:szCs w:val="24"/>
        </w:rPr>
        <w:t>την αυθημερόν ολοκλήρωση της αδειοδότησης σε πολλές περιπτώσεις. Όπως είπα και πριν, το</w:t>
      </w:r>
      <w:r>
        <w:rPr>
          <w:rFonts w:eastAsia="Times New Roman"/>
          <w:szCs w:val="24"/>
        </w:rPr>
        <w:t>ν</w:t>
      </w:r>
      <w:r>
        <w:rPr>
          <w:rFonts w:eastAsia="Times New Roman"/>
          <w:szCs w:val="24"/>
        </w:rPr>
        <w:t xml:space="preserve"> νόμο τον είχε χαιρετίσει το σύνολο της επιχειρηματικής κοινότητας και εκδίδοντο ήδη αποφάσεις. </w:t>
      </w:r>
    </w:p>
    <w:p w14:paraId="6891BBCD" w14:textId="77777777" w:rsidR="00D031BF" w:rsidRDefault="004A50F5">
      <w:pPr>
        <w:spacing w:after="0" w:line="600" w:lineRule="auto"/>
        <w:ind w:firstLine="720"/>
        <w:jc w:val="both"/>
        <w:rPr>
          <w:rFonts w:eastAsia="Times New Roman"/>
          <w:szCs w:val="24"/>
        </w:rPr>
      </w:pPr>
      <w:r>
        <w:rPr>
          <w:rFonts w:eastAsia="Times New Roman"/>
          <w:szCs w:val="24"/>
        </w:rPr>
        <w:t>Επί είκοσι δύο μήνες</w:t>
      </w:r>
      <w:r>
        <w:rPr>
          <w:rFonts w:eastAsia="Times New Roman"/>
          <w:szCs w:val="24"/>
        </w:rPr>
        <w:t>,</w:t>
      </w:r>
      <w:r>
        <w:rPr>
          <w:rFonts w:eastAsia="Times New Roman"/>
          <w:szCs w:val="24"/>
        </w:rPr>
        <w:t xml:space="preserve"> από την ημέρα που ανέλαβε η Κυβέρνηση ΣΥΡΙΖΑ, δεν</w:t>
      </w:r>
      <w:r>
        <w:rPr>
          <w:rFonts w:eastAsia="Times New Roman"/>
          <w:szCs w:val="24"/>
        </w:rPr>
        <w:t xml:space="preserve"> βγήκε ούτε μία υπουργική απόφαση. Δεν συνεχίστηκε ούτε η κατάργηση των αδειών ούτε των πιστοποιητικών ούτε των εγκρίσεων. Σε μια εποχή, δηλαδή, που η οικονομία χρειάζεται να πάρει μπροστά, που οι Έλληνες επιχειρηματίες χρειάζονται τη διευκόλυνση του κράτο</w:t>
      </w:r>
      <w:r>
        <w:rPr>
          <w:rFonts w:eastAsia="Times New Roman"/>
          <w:szCs w:val="24"/>
        </w:rPr>
        <w:t xml:space="preserve">υς για να ανοίξουν επιχειρήσεις, η Κυβέρνηση το μόνο πράγμα που επέλεξε ήταν να συνεχίσει να ταΐζει το τέρας της γραφειοκρατίας. </w:t>
      </w:r>
    </w:p>
    <w:p w14:paraId="6891BBCE" w14:textId="77777777" w:rsidR="00D031BF" w:rsidRDefault="004A50F5">
      <w:pPr>
        <w:spacing w:after="0" w:line="600" w:lineRule="auto"/>
        <w:ind w:firstLine="720"/>
        <w:jc w:val="both"/>
        <w:rPr>
          <w:rFonts w:eastAsia="Times New Roman"/>
          <w:szCs w:val="24"/>
        </w:rPr>
      </w:pPr>
      <w:r>
        <w:rPr>
          <w:rFonts w:eastAsia="Times New Roman"/>
          <w:szCs w:val="24"/>
        </w:rPr>
        <w:t>Κυρίες και κύριοι συνάδελφοι, με άλλα λόγια, δεν πιστεύετε σ’ αυτές τις μεταρρυθμίσεις, δεν τις θέλετε, διότι δεν υπάρχει άλλη</w:t>
      </w:r>
      <w:r>
        <w:rPr>
          <w:rFonts w:eastAsia="Times New Roman"/>
          <w:szCs w:val="24"/>
        </w:rPr>
        <w:t xml:space="preserve"> εξήγηση. Πότε </w:t>
      </w:r>
      <w:r>
        <w:rPr>
          <w:rFonts w:eastAsia="Times New Roman"/>
          <w:szCs w:val="24"/>
        </w:rPr>
        <w:lastRenderedPageBreak/>
        <w:t xml:space="preserve">έρχεστε να τις φέρετε; Έρχεστε να τις φέρετε μόνο όταν έρχεται πλέον η αξιολόγηση και υποχρεώνεστε να τις φέρετε στη Βουλή και δη με τη διαδικασία την οποία επιλέξατε. </w:t>
      </w:r>
    </w:p>
    <w:p w14:paraId="6891BBCF" w14:textId="77777777" w:rsidR="00D031BF" w:rsidRDefault="004A50F5">
      <w:pPr>
        <w:spacing w:after="0" w:line="600" w:lineRule="auto"/>
        <w:ind w:firstLine="720"/>
        <w:jc w:val="both"/>
        <w:rPr>
          <w:rFonts w:eastAsia="Times New Roman"/>
          <w:szCs w:val="24"/>
        </w:rPr>
      </w:pPr>
      <w:r>
        <w:rPr>
          <w:rFonts w:eastAsia="Times New Roman"/>
          <w:szCs w:val="24"/>
        </w:rPr>
        <w:t>Αναρωτιέμαι: Διαβάσατε το νομοσχέδιο, κύριοι συνάδελφοι; Το νομοσχέδιο λ</w:t>
      </w:r>
      <w:r>
        <w:rPr>
          <w:rFonts w:eastAsia="Times New Roman"/>
          <w:szCs w:val="24"/>
        </w:rPr>
        <w:t xml:space="preserve">έει ότι θα τεθεί ουσιαστικά σε ισχύ την </w:t>
      </w:r>
      <w:r>
        <w:rPr>
          <w:rFonts w:eastAsia="Times New Roman"/>
          <w:szCs w:val="24"/>
        </w:rPr>
        <w:t>1</w:t>
      </w:r>
      <w:r w:rsidRPr="004D3786">
        <w:rPr>
          <w:rFonts w:eastAsia="Times New Roman"/>
          <w:szCs w:val="24"/>
          <w:vertAlign w:val="superscript"/>
        </w:rPr>
        <w:t>η</w:t>
      </w:r>
      <w:r>
        <w:rPr>
          <w:rFonts w:eastAsia="Times New Roman"/>
          <w:szCs w:val="24"/>
        </w:rPr>
        <w:t xml:space="preserve"> </w:t>
      </w:r>
      <w:r>
        <w:rPr>
          <w:rFonts w:eastAsia="Times New Roman"/>
          <w:szCs w:val="24"/>
        </w:rPr>
        <w:t xml:space="preserve">Ιανουαρίου του 2019, δηλαδή συνολικά μιλάμε για μια καθυστέρηση τεσσάρων ετών. Τέσσερα χρόνια δεν είναι πολλά, κύριοι συνάδελφοι; Δεν είναι πολλά για τους επιχειρηματίες, δεν είναι πολλά για την ανάπτυξη, η οποία </w:t>
      </w:r>
      <w:r>
        <w:rPr>
          <w:rFonts w:eastAsia="Times New Roman"/>
          <w:szCs w:val="24"/>
        </w:rPr>
        <w:t>είναι το ζητούμενο σ’ αυτή τη χώρα; Ποιος σοβαρός άνθρωπος θα ξεκινήσει οικονομική δραστηριότητα στη χώρα, όταν ξέρει ότι όλα θα κινούνται στο περίπου μέχρι το 2019;</w:t>
      </w:r>
    </w:p>
    <w:p w14:paraId="6891BBD0" w14:textId="77777777" w:rsidR="00D031BF" w:rsidRDefault="004A50F5">
      <w:pPr>
        <w:spacing w:after="0" w:line="600" w:lineRule="auto"/>
        <w:ind w:firstLine="720"/>
        <w:jc w:val="both"/>
        <w:rPr>
          <w:rFonts w:eastAsia="Times New Roman"/>
          <w:szCs w:val="24"/>
        </w:rPr>
      </w:pPr>
      <w:r>
        <w:rPr>
          <w:rFonts w:eastAsia="Times New Roman"/>
          <w:szCs w:val="24"/>
        </w:rPr>
        <w:t>Εδώ πραγματικά έχουμε διαφορά φιλοσοφίας. Ο ν.4662 προέβλεπε ρητά τις διαδικασίες υπαγωγής</w:t>
      </w:r>
      <w:r>
        <w:rPr>
          <w:rFonts w:eastAsia="Times New Roman"/>
          <w:szCs w:val="24"/>
        </w:rPr>
        <w:t xml:space="preserve"> σε κάθε κατηγορία άσκησης οικονομικής δραστηριότητας. Στην πράξη εμείς ως φιλελεύθερο κόμμα αποδεχόμαστε </w:t>
      </w:r>
      <w:r>
        <w:rPr>
          <w:rFonts w:eastAsia="Times New Roman"/>
          <w:szCs w:val="24"/>
        </w:rPr>
        <w:lastRenderedPageBreak/>
        <w:t>την πλήρη ελευθερία στην άσκηση οικονομικών δραστηριοτήτων. Ως ασφαλιστική δικλίδα δίνουμε στο κράτος τη δυνατότητα να περιορίζει και να ελέγχει τις δ</w:t>
      </w:r>
      <w:r>
        <w:rPr>
          <w:rFonts w:eastAsia="Times New Roman"/>
          <w:szCs w:val="24"/>
        </w:rPr>
        <w:t>ραστηριότητες που ενδεχομένως θέτουν σε κίνδυνο το δημόσιο συμφέρον. Εσείς, όμως, λέτε το αντίθετο. Καμ</w:t>
      </w:r>
      <w:r>
        <w:rPr>
          <w:rFonts w:eastAsia="Times New Roman"/>
          <w:szCs w:val="24"/>
        </w:rPr>
        <w:t>μ</w:t>
      </w:r>
      <w:r>
        <w:rPr>
          <w:rFonts w:eastAsia="Times New Roman"/>
          <w:szCs w:val="24"/>
        </w:rPr>
        <w:t xml:space="preserve">ία οικονομική δραστηριότητα στη χώρα δεν μπορεί να ασκείται ελευθέρως, χωρίς να έχει υπαχθεί σε καθεστώς γνωστοποίησης ή έγκρισης. Για μια ακόμα φορά η </w:t>
      </w:r>
      <w:r>
        <w:rPr>
          <w:rFonts w:eastAsia="Times New Roman"/>
          <w:szCs w:val="24"/>
        </w:rPr>
        <w:t>ελληνική οικονομία γίνεται δέσμια των ιδεοληψιών σας. Παρουσιάζετε ως μεταρρύθμιση μια τελικώς κρατικίστικη πολιτική</w:t>
      </w:r>
      <w:r>
        <w:rPr>
          <w:rFonts w:eastAsia="Times New Roman"/>
          <w:szCs w:val="24"/>
        </w:rPr>
        <w:t>,</w:t>
      </w:r>
      <w:r>
        <w:rPr>
          <w:rFonts w:eastAsia="Times New Roman"/>
          <w:szCs w:val="24"/>
        </w:rPr>
        <w:t xml:space="preserve"> που αποδεδειγμένα δεν οδηγεί πουθενά, δεν διευκολύνει την επιχειρηματικότητα, δεν δημιουργεί νέες θέσεις εργασίας. </w:t>
      </w:r>
    </w:p>
    <w:p w14:paraId="6891BBD1" w14:textId="77777777" w:rsidR="00D031BF" w:rsidRDefault="004A50F5">
      <w:pPr>
        <w:spacing w:after="0" w:line="600" w:lineRule="auto"/>
        <w:ind w:firstLine="720"/>
        <w:jc w:val="both"/>
        <w:rPr>
          <w:rFonts w:eastAsia="Times New Roman"/>
          <w:szCs w:val="24"/>
        </w:rPr>
      </w:pPr>
      <w:r>
        <w:rPr>
          <w:rFonts w:eastAsia="Times New Roman"/>
          <w:szCs w:val="24"/>
        </w:rPr>
        <w:t>Επειδή είστε πρωταθλητ</w:t>
      </w:r>
      <w:r>
        <w:rPr>
          <w:rFonts w:eastAsia="Times New Roman"/>
          <w:szCs w:val="24"/>
        </w:rPr>
        <w:t>ές στις μετονομασίες, εισάγετε με το νομοσχέδιο νέους όρους. Αφού μετονομάσατε την τρόικα σε θεσμούς, αφού οι συζητήσεις στα Υπουργεία έγιναν συζητήσεις στα ξενοδοχεία, τώρα η αδειοδότηση βαπτίζεται γνωστοποίηση. Η Νέα Δημοκρατία θα περίμενε πράγματι περισ</w:t>
      </w:r>
      <w:r>
        <w:rPr>
          <w:rFonts w:eastAsia="Times New Roman"/>
          <w:szCs w:val="24"/>
        </w:rPr>
        <w:t xml:space="preserve">σότερη σοβαρότητα. Οι μεταρρυθμίσεις που χρειάζεται η </w:t>
      </w:r>
      <w:r>
        <w:rPr>
          <w:rFonts w:eastAsia="Times New Roman"/>
          <w:szCs w:val="24"/>
        </w:rPr>
        <w:lastRenderedPageBreak/>
        <w:t xml:space="preserve">χώρα δεν μπορεί να εξαντλούνται σε μετονομασίες και επικοινωνιακά τεχνάσματα. </w:t>
      </w:r>
    </w:p>
    <w:p w14:paraId="6891BBD2" w14:textId="77777777" w:rsidR="00D031BF" w:rsidRDefault="004A50F5">
      <w:pPr>
        <w:spacing w:after="0" w:line="600" w:lineRule="auto"/>
        <w:ind w:firstLine="720"/>
        <w:jc w:val="both"/>
        <w:rPr>
          <w:rFonts w:eastAsia="Times New Roman"/>
          <w:color w:val="000000"/>
          <w:szCs w:val="24"/>
        </w:rPr>
      </w:pPr>
      <w:r>
        <w:rPr>
          <w:rFonts w:eastAsia="Times New Roman"/>
          <w:color w:val="000000"/>
          <w:szCs w:val="24"/>
        </w:rPr>
        <w:t xml:space="preserve">Οφείλουμε να συνειδητοποιήσουμε ότι πρέπει να προχωρήσουμε σε γενναίες μεταρρυθμίσεις και δυστυχώς σταματάτε πάλι στα μισά </w:t>
      </w:r>
      <w:r>
        <w:rPr>
          <w:rFonts w:eastAsia="Times New Roman"/>
          <w:color w:val="000000"/>
          <w:szCs w:val="24"/>
        </w:rPr>
        <w:t>του δρόμου, αφού πρώτα περιορίζετε το πεδίο εφαρμογής του νόμου σε λιγότερες δραστηριότητες και δεν περιγράφετε πουθενά τις διαδικασίες ελέγχου και εποπτείας. Υπάρχει μια γενική αναφορά επί της αρχής, χωρίς να προσδιορίζεται τίποτα ειδικό, όπως</w:t>
      </w:r>
      <w:r>
        <w:rPr>
          <w:rFonts w:eastAsia="Times New Roman"/>
          <w:color w:val="000000"/>
          <w:szCs w:val="24"/>
        </w:rPr>
        <w:t>,</w:t>
      </w:r>
      <w:r>
        <w:rPr>
          <w:rFonts w:eastAsia="Times New Roman"/>
          <w:color w:val="000000"/>
          <w:szCs w:val="24"/>
        </w:rPr>
        <w:t xml:space="preserve"> παραδείγματος χάριν</w:t>
      </w:r>
      <w:r>
        <w:rPr>
          <w:rFonts w:eastAsia="Times New Roman"/>
          <w:color w:val="000000"/>
          <w:szCs w:val="24"/>
        </w:rPr>
        <w:t>,</w:t>
      </w:r>
      <w:r>
        <w:rPr>
          <w:rFonts w:eastAsia="Times New Roman"/>
          <w:color w:val="000000"/>
          <w:szCs w:val="24"/>
        </w:rPr>
        <w:t xml:space="preserve"> το περιεχόμενο της διαδικασίας αυτοψίας. Υπάρχουν ερωτηματικά που χρήζουν απαντήσεως και ελπίζω σήμερα ο κύριος Υφυπουργός, ο οποίος τα έχει μαζέψει, να μας δώσει κάποιες απαντήσεις. </w:t>
      </w:r>
    </w:p>
    <w:p w14:paraId="6891BBD3" w14:textId="77777777" w:rsidR="00D031BF" w:rsidRDefault="004A50F5">
      <w:pPr>
        <w:spacing w:after="0" w:line="600" w:lineRule="auto"/>
        <w:ind w:firstLine="720"/>
        <w:jc w:val="both"/>
        <w:rPr>
          <w:rFonts w:eastAsia="Times New Roman"/>
          <w:color w:val="000000"/>
          <w:szCs w:val="24"/>
        </w:rPr>
      </w:pPr>
      <w:r>
        <w:rPr>
          <w:rFonts w:eastAsia="Times New Roman"/>
          <w:color w:val="000000"/>
          <w:szCs w:val="24"/>
        </w:rPr>
        <w:t xml:space="preserve">Επιπλέον, δεν ορίζονται διαδικασίες διαβούλευσης, </w:t>
      </w:r>
      <w:r>
        <w:rPr>
          <w:rFonts w:eastAsia="Times New Roman"/>
          <w:color w:val="000000"/>
          <w:szCs w:val="24"/>
        </w:rPr>
        <w:t xml:space="preserve">όπως ρητά και αναλυτικά αναφέρονταν στον ν.4662. Αυξάνετε, επίσης, το κόστος για την έναρξη δραστηριότητας, βάζοντας παράβολα εκεί που δεν υπήρχαν. Ενώ </w:t>
      </w:r>
      <w:r>
        <w:rPr>
          <w:rFonts w:eastAsia="Times New Roman"/>
          <w:color w:val="000000"/>
          <w:szCs w:val="24"/>
        </w:rPr>
        <w:lastRenderedPageBreak/>
        <w:t>ο προηγούμενος νομός προέβλεπε παράβολο μόνο στους ασκούντες οικονομική δραστηριότητα υπό καθεστώς έγκρι</w:t>
      </w:r>
      <w:r>
        <w:rPr>
          <w:rFonts w:eastAsia="Times New Roman"/>
          <w:color w:val="000000"/>
          <w:szCs w:val="24"/>
        </w:rPr>
        <w:t xml:space="preserve">σης λειτουργίας, τώρα προβλέπονται παράβολα για όλες τις κατηγορίες. </w:t>
      </w:r>
    </w:p>
    <w:p w14:paraId="6891BBD4" w14:textId="77777777" w:rsidR="00D031BF" w:rsidRDefault="004A50F5">
      <w:pPr>
        <w:spacing w:after="0" w:line="600" w:lineRule="auto"/>
        <w:ind w:firstLine="720"/>
        <w:jc w:val="both"/>
        <w:rPr>
          <w:rFonts w:eastAsia="Times New Roman"/>
          <w:color w:val="000000"/>
          <w:szCs w:val="24"/>
        </w:rPr>
      </w:pPr>
      <w:r>
        <w:rPr>
          <w:rFonts w:eastAsia="Times New Roman"/>
          <w:color w:val="000000"/>
          <w:szCs w:val="24"/>
        </w:rPr>
        <w:t>Σ</w:t>
      </w:r>
      <w:r>
        <w:rPr>
          <w:rFonts w:eastAsia="Times New Roman"/>
          <w:color w:val="000000"/>
          <w:szCs w:val="24"/>
        </w:rPr>
        <w:t>ας ερωτώ</w:t>
      </w:r>
      <w:r>
        <w:rPr>
          <w:rFonts w:eastAsia="Times New Roman"/>
          <w:color w:val="000000"/>
          <w:szCs w:val="24"/>
        </w:rPr>
        <w:t>:</w:t>
      </w:r>
      <w:r>
        <w:rPr>
          <w:rFonts w:eastAsia="Times New Roman"/>
          <w:color w:val="000000"/>
          <w:szCs w:val="24"/>
        </w:rPr>
        <w:t xml:space="preserve"> </w:t>
      </w:r>
      <w:r>
        <w:rPr>
          <w:rFonts w:eastAsia="Times New Roman"/>
          <w:color w:val="000000"/>
          <w:szCs w:val="24"/>
        </w:rPr>
        <w:t>Έ</w:t>
      </w:r>
      <w:r>
        <w:rPr>
          <w:rFonts w:eastAsia="Times New Roman"/>
          <w:color w:val="000000"/>
          <w:szCs w:val="24"/>
        </w:rPr>
        <w:t>τσι διευκολύνετε εσείς την επιχειρηματικότητα, με υψηλότερο κόστος και μάλιστα το 20% των εσόδων να πηγαίνει στον προϋπολογισμό; Να σημειωθεί ότι με το προηγούμενο καθεστώς τ</w:t>
      </w:r>
      <w:r>
        <w:rPr>
          <w:rFonts w:eastAsia="Times New Roman"/>
          <w:color w:val="000000"/>
          <w:szCs w:val="24"/>
        </w:rPr>
        <w:t xml:space="preserve">α παράβολα αποδίδοντο στην </w:t>
      </w:r>
      <w:r>
        <w:rPr>
          <w:rFonts w:eastAsia="Times New Roman"/>
          <w:color w:val="000000"/>
          <w:szCs w:val="24"/>
        </w:rPr>
        <w:t>τ</w:t>
      </w:r>
      <w:r>
        <w:rPr>
          <w:rFonts w:eastAsia="Times New Roman"/>
          <w:color w:val="000000"/>
          <w:szCs w:val="24"/>
        </w:rPr>
        <w:t xml:space="preserve">οπική </w:t>
      </w:r>
      <w:r>
        <w:rPr>
          <w:rFonts w:eastAsia="Times New Roman"/>
          <w:color w:val="000000"/>
          <w:szCs w:val="24"/>
        </w:rPr>
        <w:t>α</w:t>
      </w:r>
      <w:r>
        <w:rPr>
          <w:rFonts w:eastAsia="Times New Roman"/>
          <w:color w:val="000000"/>
          <w:szCs w:val="24"/>
        </w:rPr>
        <w:t>υτοδιοίκηση. Τώρα η ανακατάταξη των παραβόλων και η απόδοση το 20% στον προϋπολογισμό αναμένεται να προκαλέσουν προβλήματα στους Ο</w:t>
      </w:r>
      <w:r>
        <w:rPr>
          <w:rFonts w:eastAsia="Times New Roman"/>
          <w:color w:val="000000"/>
          <w:szCs w:val="24"/>
        </w:rPr>
        <w:t xml:space="preserve">ργανισμούς </w:t>
      </w:r>
      <w:r>
        <w:rPr>
          <w:rFonts w:eastAsia="Times New Roman"/>
          <w:color w:val="000000"/>
          <w:szCs w:val="24"/>
        </w:rPr>
        <w:t>Τ</w:t>
      </w:r>
      <w:r>
        <w:rPr>
          <w:rFonts w:eastAsia="Times New Roman"/>
          <w:color w:val="000000"/>
          <w:szCs w:val="24"/>
        </w:rPr>
        <w:t xml:space="preserve">οπικής </w:t>
      </w:r>
      <w:r>
        <w:rPr>
          <w:rFonts w:eastAsia="Times New Roman"/>
          <w:color w:val="000000"/>
          <w:szCs w:val="24"/>
        </w:rPr>
        <w:t>Α</w:t>
      </w:r>
      <w:r>
        <w:rPr>
          <w:rFonts w:eastAsia="Times New Roman"/>
          <w:color w:val="000000"/>
          <w:szCs w:val="24"/>
        </w:rPr>
        <w:t>υτοδιοίκησης</w:t>
      </w:r>
      <w:r>
        <w:rPr>
          <w:rFonts w:eastAsia="Times New Roman"/>
          <w:color w:val="000000"/>
          <w:szCs w:val="24"/>
        </w:rPr>
        <w:t xml:space="preserve">. </w:t>
      </w:r>
    </w:p>
    <w:p w14:paraId="6891BBD5" w14:textId="77777777" w:rsidR="00D031BF" w:rsidRDefault="004A50F5">
      <w:pPr>
        <w:spacing w:after="0" w:line="600" w:lineRule="auto"/>
        <w:ind w:firstLine="720"/>
        <w:jc w:val="both"/>
        <w:rPr>
          <w:rFonts w:eastAsia="Times New Roman"/>
          <w:color w:val="000000"/>
          <w:szCs w:val="24"/>
        </w:rPr>
      </w:pPr>
      <w:r>
        <w:rPr>
          <w:rFonts w:eastAsia="Times New Roman"/>
          <w:color w:val="000000"/>
          <w:szCs w:val="24"/>
        </w:rPr>
        <w:t xml:space="preserve">Κυρίες και κύριοι, κάναμε χθες μια μεγάλη συζήτηση στην </w:t>
      </w:r>
      <w:r>
        <w:rPr>
          <w:rFonts w:eastAsia="Times New Roman"/>
          <w:color w:val="000000"/>
          <w:szCs w:val="24"/>
        </w:rPr>
        <w:t>ε</w:t>
      </w:r>
      <w:r>
        <w:rPr>
          <w:rFonts w:eastAsia="Times New Roman"/>
          <w:color w:val="000000"/>
          <w:szCs w:val="24"/>
        </w:rPr>
        <w:t>πιτροπή για το θέμα της ηχορύπανσης και για το θέμα των αδειών στα καταστήματα. Ο κύριος Υπουργός δεσμεύτηκε ότι θα φέρει μια συγκεκριμένη ρύθμιση, η οποία θα προστατεύει το κοινωνικό σύνολο από την ηχορύπανση. Περιμένω να μας εξηγήσει λεπτομερώς πώς θα π</w:t>
      </w:r>
      <w:r>
        <w:rPr>
          <w:rFonts w:eastAsia="Times New Roman"/>
          <w:color w:val="000000"/>
          <w:szCs w:val="24"/>
        </w:rPr>
        <w:t>ροχωρήσει και πώς θα δοθεί.</w:t>
      </w:r>
    </w:p>
    <w:p w14:paraId="6891BBD6" w14:textId="77777777" w:rsidR="00D031BF" w:rsidRDefault="004A50F5">
      <w:pPr>
        <w:spacing w:after="0" w:line="600" w:lineRule="auto"/>
        <w:ind w:firstLine="720"/>
        <w:jc w:val="both"/>
        <w:rPr>
          <w:rFonts w:eastAsia="Times New Roman"/>
          <w:color w:val="000000"/>
          <w:szCs w:val="24"/>
        </w:rPr>
      </w:pPr>
      <w:r>
        <w:rPr>
          <w:rFonts w:eastAsia="Times New Roman"/>
          <w:color w:val="000000"/>
          <w:szCs w:val="24"/>
        </w:rPr>
        <w:lastRenderedPageBreak/>
        <w:t>Τέλος, λέτε ότι η αδειοδότηση θα γίνεται μέσω του Ολοκληρωμένου Πληροφοριακού Συστήματος Άσκησης Δραστηριοτήτων και Ελέγχων, του λεγόμενου ΟΠΣ</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ΑΔΕ. Είναι πολύ ωραία ιδέα και δεν διαφωνούμε. Πραγματικά θα επιταχύνει τη διαδικασία. Παρόμοιο σύστημα προέβλεπε ο ν.4662, το οποίο όμως μετονομάζετε εσείς σε ΟΠΣ</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ΑΔΕ κατά την προσφιλή σας συνήθεια. </w:t>
      </w:r>
    </w:p>
    <w:p w14:paraId="6891BBD7" w14:textId="77777777" w:rsidR="00D031BF" w:rsidRDefault="004A50F5">
      <w:pPr>
        <w:spacing w:after="0" w:line="600" w:lineRule="auto"/>
        <w:ind w:firstLine="720"/>
        <w:jc w:val="both"/>
        <w:rPr>
          <w:rFonts w:eastAsia="Times New Roman"/>
          <w:color w:val="000000"/>
          <w:szCs w:val="24"/>
        </w:rPr>
      </w:pPr>
      <w:r>
        <w:rPr>
          <w:rFonts w:eastAsia="Times New Roman"/>
          <w:color w:val="000000"/>
          <w:szCs w:val="24"/>
        </w:rPr>
        <w:t xml:space="preserve">Μόνο που σας ξέφυγε μία λεπτομέρεια. Η πλατφόρμα που </w:t>
      </w:r>
      <w:r>
        <w:rPr>
          <w:rFonts w:eastAsia="Times New Roman"/>
          <w:color w:val="000000"/>
          <w:szCs w:val="24"/>
        </w:rPr>
        <w:t>θεσμοθετείτε δεν είναι έτοιμη. Το σύνολο των φορέων που προσήλθαν χθες σ</w:t>
      </w:r>
      <w:r>
        <w:rPr>
          <w:rFonts w:eastAsia="Times New Roman"/>
          <w:color w:val="000000"/>
          <w:szCs w:val="24"/>
        </w:rPr>
        <w:t>ά</w:t>
      </w:r>
      <w:r>
        <w:rPr>
          <w:rFonts w:eastAsia="Times New Roman"/>
          <w:color w:val="000000"/>
          <w:szCs w:val="24"/>
        </w:rPr>
        <w:t>ς ζήτησ</w:t>
      </w:r>
      <w:r>
        <w:rPr>
          <w:rFonts w:eastAsia="Times New Roman"/>
          <w:color w:val="000000"/>
          <w:szCs w:val="24"/>
        </w:rPr>
        <w:t>ε</w:t>
      </w:r>
      <w:r>
        <w:rPr>
          <w:rFonts w:eastAsia="Times New Roman"/>
          <w:color w:val="000000"/>
          <w:szCs w:val="24"/>
        </w:rPr>
        <w:t xml:space="preserve"> συγκεκριμένο χρονοδιάγραμμα. Ελπίζω ότι ο κύριος Υπουργός θα το καταθέσει, διότι το θεωρώ εξαιρετικά σημαντικό, διότι η πραγματικότητα είναι ότι χωρίς αυτή την πλατφόρμα δεν </w:t>
      </w:r>
      <w:r>
        <w:rPr>
          <w:rFonts w:eastAsia="Times New Roman"/>
          <w:color w:val="000000"/>
          <w:szCs w:val="24"/>
        </w:rPr>
        <w:t xml:space="preserve">μπορεί να υλοποιηθεί κανένα νομοσχέδιο. </w:t>
      </w:r>
    </w:p>
    <w:p w14:paraId="6891BBD8" w14:textId="77777777" w:rsidR="00D031BF" w:rsidRDefault="004A50F5">
      <w:pPr>
        <w:spacing w:after="0" w:line="600" w:lineRule="auto"/>
        <w:ind w:firstLine="720"/>
        <w:jc w:val="both"/>
        <w:rPr>
          <w:rFonts w:eastAsia="Times New Roman"/>
          <w:color w:val="000000"/>
          <w:szCs w:val="24"/>
        </w:rPr>
      </w:pPr>
      <w:r>
        <w:rPr>
          <w:rFonts w:eastAsia="Times New Roman"/>
          <w:color w:val="000000"/>
          <w:szCs w:val="24"/>
        </w:rPr>
        <w:t xml:space="preserve">Εκτός των άλλων, με το νομοσχέδιο καταργείται η δυνατότητα συνολικής αντιμετώπισης του κρίσιμου ζητήματος των εμπορικών και βιομηχανικών πάρκων. Ζήτησα από τον κύριο Υπουργό χθες, με τις προτάσεις τις </w:t>
      </w:r>
      <w:r>
        <w:rPr>
          <w:rFonts w:eastAsia="Times New Roman"/>
          <w:color w:val="000000"/>
          <w:szCs w:val="24"/>
        </w:rPr>
        <w:lastRenderedPageBreak/>
        <w:t>οποίες κατέθεσ</w:t>
      </w:r>
      <w:r>
        <w:rPr>
          <w:rFonts w:eastAsia="Times New Roman"/>
          <w:color w:val="000000"/>
          <w:szCs w:val="24"/>
        </w:rPr>
        <w:t>ε η Νέα Δημοκρατία, να το συμπεριλάβει μέσα στο νομοσχέδιο και ελπίζω ότι θα το κάνει με τις αλλαγές τις οποίες θα προτείνει στο τέλος της συζήτησης.</w:t>
      </w:r>
    </w:p>
    <w:p w14:paraId="6891BBD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λέγοντας ότι η Νέα Δημοκρατία δεν κάνει αντιπολίτευση για την αντιπολ</w:t>
      </w:r>
      <w:r>
        <w:rPr>
          <w:rFonts w:eastAsia="Times New Roman" w:cs="Times New Roman"/>
          <w:szCs w:val="24"/>
        </w:rPr>
        <w:t xml:space="preserve">ίτευση. Ως κατεξοχήν υπεύθυνη πολιτική δύναμη της χώρας στηρίζουμε όλα όσα βελτιώνουν το οικονομικό κλίμα και δημιουργούν συνθήκες ανάπτυξης. </w:t>
      </w:r>
    </w:p>
    <w:p w14:paraId="6891BBD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Στο νομοσχέδιο υπάρχουν και ορισμένες θετικές διατάξεις. Για παράδειγμα, η διάταξη περί υιοθέτησης του συστήματος</w:t>
      </w:r>
      <w:r>
        <w:rPr>
          <w:rFonts w:eastAsia="Times New Roman" w:cs="Times New Roman"/>
          <w:szCs w:val="24"/>
        </w:rPr>
        <w:t xml:space="preserve"> αυτοελέγχου </w:t>
      </w:r>
      <w:r>
        <w:rPr>
          <w:rFonts w:eastAsia="Times New Roman" w:cs="Times New Roman"/>
          <w:szCs w:val="24"/>
        </w:rPr>
        <w:t>«</w:t>
      </w:r>
      <w:r>
        <w:rPr>
          <w:rFonts w:eastAsia="Times New Roman" w:cs="Times New Roman"/>
          <w:szCs w:val="24"/>
          <w:lang w:val="en-US"/>
        </w:rPr>
        <w:t>HACCP</w:t>
      </w:r>
      <w:r>
        <w:rPr>
          <w:rFonts w:eastAsia="Times New Roman" w:cs="Times New Roman"/>
          <w:szCs w:val="24"/>
        </w:rPr>
        <w:t>»</w:t>
      </w:r>
      <w:r>
        <w:rPr>
          <w:rFonts w:eastAsia="Times New Roman" w:cs="Times New Roman"/>
          <w:szCs w:val="24"/>
        </w:rPr>
        <w:t xml:space="preserve"> για τα καταστήματα υγειονομικού ελέγχου. Πρόκειται για το πρωτόκολλο ανάλυσης κινδύνων και κρίσιμων σημείων ελέγχου, που διασφαλίζει την ποιότητα των τροφίμων στα σημεία πώλησης. Είναι θετική εξέλιξη και θα προστατεύσει τη δημόσια υγεί</w:t>
      </w:r>
      <w:r>
        <w:rPr>
          <w:rFonts w:eastAsia="Times New Roman" w:cs="Times New Roman"/>
          <w:szCs w:val="24"/>
        </w:rPr>
        <w:t xml:space="preserve">α. </w:t>
      </w:r>
    </w:p>
    <w:p w14:paraId="6891BBD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Επίσης θετικά αποτιμούμε την κατηγοριοποίηση των οικονομικών δραστηριοτήτων κατά τρόπο ενιαίο</w:t>
      </w:r>
      <w:r>
        <w:rPr>
          <w:rFonts w:eastAsia="Times New Roman" w:cs="Times New Roman"/>
          <w:szCs w:val="24"/>
        </w:rPr>
        <w:t>,</w:t>
      </w:r>
      <w:r>
        <w:rPr>
          <w:rFonts w:eastAsia="Times New Roman" w:cs="Times New Roman"/>
          <w:szCs w:val="24"/>
        </w:rPr>
        <w:t xml:space="preserve"> με τη χρήση του κωδικού αριθμού </w:t>
      </w:r>
      <w:r>
        <w:rPr>
          <w:rFonts w:eastAsia="Times New Roman" w:cs="Times New Roman"/>
          <w:szCs w:val="24"/>
        </w:rPr>
        <w:lastRenderedPageBreak/>
        <w:t>δραστηριότητας. Η διάταξη αυτή θα διευκολύνει τους ενδιαφερόμενους και</w:t>
      </w:r>
      <w:r>
        <w:rPr>
          <w:rFonts w:eastAsia="Times New Roman" w:cs="Times New Roman"/>
          <w:szCs w:val="24"/>
        </w:rPr>
        <w:t>,</w:t>
      </w:r>
      <w:r>
        <w:rPr>
          <w:rFonts w:eastAsia="Times New Roman" w:cs="Times New Roman"/>
          <w:szCs w:val="24"/>
        </w:rPr>
        <w:t xml:space="preserve"> χωρίς αμφιβολία</w:t>
      </w:r>
      <w:r>
        <w:rPr>
          <w:rFonts w:eastAsia="Times New Roman" w:cs="Times New Roman"/>
          <w:szCs w:val="24"/>
        </w:rPr>
        <w:t>,</w:t>
      </w:r>
      <w:r>
        <w:rPr>
          <w:rFonts w:eastAsia="Times New Roman" w:cs="Times New Roman"/>
          <w:szCs w:val="24"/>
        </w:rPr>
        <w:t xml:space="preserve"> κινείται στη σωστή κατεύθυνση. </w:t>
      </w:r>
    </w:p>
    <w:p w14:paraId="6891BBD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νομοσχέδιο αποτελεί παράδειγμα δήθεν μεταρρυθμιστικής πολιτικής. Στην ουσία, παρουσιάζει ως πρωτοποριακό ό,τι θετικό έχει εισ</w:t>
      </w:r>
      <w:r>
        <w:rPr>
          <w:rFonts w:eastAsia="Times New Roman" w:cs="Times New Roman"/>
          <w:szCs w:val="24"/>
        </w:rPr>
        <w:t>αγ</w:t>
      </w:r>
      <w:r>
        <w:rPr>
          <w:rFonts w:eastAsia="Times New Roman" w:cs="Times New Roman"/>
          <w:szCs w:val="24"/>
        </w:rPr>
        <w:t>άγει ο ν.4262 και ταυτόχρονα καταργεί διαδικασίες, με σκοπό να έχουν τον αντικειμενικό και</w:t>
      </w:r>
      <w:r>
        <w:rPr>
          <w:rFonts w:eastAsia="Times New Roman" w:cs="Times New Roman"/>
          <w:szCs w:val="24"/>
        </w:rPr>
        <w:t xml:space="preserve"> διαφανή τρόπο αδειοδότησης. Ξηλώνει το πλαίσιο άσκησης εποπτείας ελέγχου και κυρώσεων, ακυρώνοντας τη διοίκηση εκεί που η παρουσία της απαιτείται. Αποτυπώνει, δηλαδή, τη γνωστή συνταγή ΣΥΡΙΖΑ: </w:t>
      </w:r>
      <w:r>
        <w:rPr>
          <w:rFonts w:eastAsia="Times New Roman" w:cs="Times New Roman"/>
          <w:szCs w:val="24"/>
        </w:rPr>
        <w:t>π</w:t>
      </w:r>
      <w:r>
        <w:rPr>
          <w:rFonts w:eastAsia="Times New Roman" w:cs="Times New Roman"/>
          <w:szCs w:val="24"/>
        </w:rPr>
        <w:t>ολλή επικοινωνία, νομοθετικές πρωτοβουλίες</w:t>
      </w:r>
      <w:r>
        <w:rPr>
          <w:rFonts w:eastAsia="Times New Roman" w:cs="Times New Roman"/>
          <w:szCs w:val="24"/>
        </w:rPr>
        <w:t>,</w:t>
      </w:r>
      <w:r>
        <w:rPr>
          <w:rFonts w:eastAsia="Times New Roman" w:cs="Times New Roman"/>
          <w:szCs w:val="24"/>
        </w:rPr>
        <w:t xml:space="preserve"> για να ρίξουμε στ</w:t>
      </w:r>
      <w:r>
        <w:rPr>
          <w:rFonts w:eastAsia="Times New Roman" w:cs="Times New Roman"/>
          <w:szCs w:val="24"/>
        </w:rPr>
        <w:t>άχτη στα μάτια των εταίρων.</w:t>
      </w:r>
    </w:p>
    <w:p w14:paraId="6891BBDD" w14:textId="77777777" w:rsidR="00D031BF" w:rsidRDefault="004A50F5">
      <w:pPr>
        <w:spacing w:after="0" w:line="600" w:lineRule="auto"/>
        <w:ind w:firstLine="720"/>
        <w:jc w:val="both"/>
        <w:rPr>
          <w:rFonts w:eastAsia="Times New Roman"/>
          <w:szCs w:val="24"/>
        </w:rPr>
      </w:pPr>
      <w:r>
        <w:rPr>
          <w:rFonts w:eastAsia="Times New Roman"/>
          <w:szCs w:val="24"/>
        </w:rPr>
        <w:t xml:space="preserve">Δυστυχώς, απέχετε πολύ ακόμα από τις ουσιαστικές μεταρρυθμίσεις που χρειάζεται η χώρα. Το στοίχημα για τη Νέα Δημοκρατία είναι η ανάπτυξη. </w:t>
      </w:r>
      <w:r>
        <w:rPr>
          <w:rFonts w:eastAsia="Times New Roman"/>
          <w:szCs w:val="24"/>
        </w:rPr>
        <w:t>Π</w:t>
      </w:r>
      <w:r>
        <w:rPr>
          <w:rFonts w:eastAsia="Times New Roman"/>
          <w:szCs w:val="24"/>
        </w:rPr>
        <w:t>ώς θα έρθει η ανάπτυξη; Θα έρθει μέσω ενός νέου παραγωγικού μοντέλου</w:t>
      </w:r>
      <w:r>
        <w:rPr>
          <w:rFonts w:eastAsia="Times New Roman"/>
          <w:szCs w:val="24"/>
        </w:rPr>
        <w:t>,</w:t>
      </w:r>
      <w:r>
        <w:rPr>
          <w:rFonts w:eastAsia="Times New Roman"/>
          <w:szCs w:val="24"/>
        </w:rPr>
        <w:t xml:space="preserve"> που θα εξασφαλίσει</w:t>
      </w:r>
      <w:r>
        <w:rPr>
          <w:rFonts w:eastAsia="Times New Roman"/>
          <w:szCs w:val="24"/>
        </w:rPr>
        <w:t xml:space="preserve"> νέες θέσεις εργασίας, διότι χωρίς ανάπτυξη ακόμα και η διαγραφή μέρους του χρέους θα πάει στράφι.</w:t>
      </w:r>
    </w:p>
    <w:p w14:paraId="6891BBDE" w14:textId="77777777" w:rsidR="00D031BF" w:rsidRDefault="004A50F5">
      <w:pPr>
        <w:spacing w:after="0" w:line="600" w:lineRule="auto"/>
        <w:ind w:firstLine="720"/>
        <w:jc w:val="both"/>
        <w:rPr>
          <w:rFonts w:eastAsia="Times New Roman"/>
          <w:szCs w:val="24"/>
        </w:rPr>
      </w:pPr>
      <w:r>
        <w:rPr>
          <w:rFonts w:eastAsia="Times New Roman"/>
          <w:szCs w:val="24"/>
        </w:rPr>
        <w:lastRenderedPageBreak/>
        <w:t>Δυστυχώς, εδώ δεν βλέπω τον Υπουργό Ανάπτυξης και εντυπωσιάζομαι που στο πρώτο νομοσχέδιο το οποίο φέρνει στην Ολομέλεια της Βουλής λείπει ο Υπουργός. Θα ήθε</w:t>
      </w:r>
      <w:r>
        <w:rPr>
          <w:rFonts w:eastAsia="Times New Roman"/>
          <w:szCs w:val="24"/>
        </w:rPr>
        <w:t>λα, όμως, μια που ο κ. Χαρίτσης μ</w:t>
      </w:r>
      <w:r>
        <w:rPr>
          <w:rFonts w:eastAsia="Times New Roman"/>
          <w:szCs w:val="24"/>
        </w:rPr>
        <w:t>ά</w:t>
      </w:r>
      <w:r>
        <w:rPr>
          <w:rFonts w:eastAsia="Times New Roman"/>
          <w:szCs w:val="24"/>
        </w:rPr>
        <w:t>ς κάνει την τιμή να τον αντικαθιστά, να κάνω μερικές ερωτήσεις και ελπίζω να του τις διαβιβάσει.</w:t>
      </w:r>
    </w:p>
    <w:p w14:paraId="6891BBDF" w14:textId="77777777" w:rsidR="00D031BF" w:rsidRDefault="004A50F5">
      <w:pPr>
        <w:spacing w:after="0" w:line="600" w:lineRule="auto"/>
        <w:ind w:firstLine="720"/>
        <w:jc w:val="both"/>
        <w:rPr>
          <w:rFonts w:eastAsia="Times New Roman"/>
          <w:szCs w:val="24"/>
        </w:rPr>
      </w:pPr>
      <w:r>
        <w:rPr>
          <w:rFonts w:eastAsia="Times New Roman"/>
          <w:szCs w:val="24"/>
        </w:rPr>
        <w:t xml:space="preserve">Ως </w:t>
      </w:r>
      <w:r>
        <w:rPr>
          <w:rFonts w:eastAsia="Times New Roman"/>
          <w:szCs w:val="24"/>
        </w:rPr>
        <w:t>π</w:t>
      </w:r>
      <w:r>
        <w:rPr>
          <w:rFonts w:eastAsia="Times New Roman"/>
          <w:szCs w:val="24"/>
        </w:rPr>
        <w:t xml:space="preserve">ρόεδρος του Ινστιτούτου </w:t>
      </w:r>
      <w:r>
        <w:rPr>
          <w:rFonts w:eastAsia="Times New Roman"/>
          <w:szCs w:val="24"/>
          <w:lang w:val="en-US"/>
        </w:rPr>
        <w:t>Levy</w:t>
      </w:r>
      <w:r>
        <w:rPr>
          <w:rFonts w:eastAsia="Times New Roman"/>
          <w:szCs w:val="24"/>
        </w:rPr>
        <w:t xml:space="preserve"> πρότεινε παράλληλο νόμισμα για την Ελλάδα. Τον Σεπτέμβριο του 2016, λίγο πριν οριστεί Υπουργ</w:t>
      </w:r>
      <w:r>
        <w:rPr>
          <w:rFonts w:eastAsia="Times New Roman"/>
          <w:szCs w:val="24"/>
        </w:rPr>
        <w:t xml:space="preserve">ός, στην έκθεση του </w:t>
      </w:r>
      <w:r>
        <w:rPr>
          <w:rFonts w:eastAsia="Times New Roman"/>
          <w:szCs w:val="24"/>
        </w:rPr>
        <w:t>ι</w:t>
      </w:r>
      <w:r>
        <w:rPr>
          <w:rFonts w:eastAsia="Times New Roman"/>
          <w:szCs w:val="24"/>
        </w:rPr>
        <w:t>νστιτούτου, την οποία ο ίδιος προσυπογράφει, αναφέρει: «Οι οικονομικές συνθήκες θα επιδεινωθούν, καθώς εφαρμόζονται νέα μέτρα λιτότητας. Σε περίπτωση που εφαρμοστεί πλήρως το μνημόνιο, τότε το 2016 αναμένεται βαθύτερη ύφεση από τις προ</w:t>
      </w:r>
      <w:r>
        <w:rPr>
          <w:rFonts w:eastAsia="Times New Roman"/>
          <w:szCs w:val="24"/>
        </w:rPr>
        <w:t>βλέψεις της Κυβέρνησης</w:t>
      </w:r>
      <w:r>
        <w:rPr>
          <w:rFonts w:eastAsia="Times New Roman"/>
          <w:szCs w:val="24"/>
        </w:rPr>
        <w:t>,</w:t>
      </w:r>
      <w:r>
        <w:rPr>
          <w:rFonts w:eastAsia="Times New Roman"/>
          <w:szCs w:val="24"/>
        </w:rPr>
        <w:t xml:space="preserve"> με μείωση του ΑΕΠ κατά 0,7%, αντί για την εκτίμηση 0,3% του Υπουργείου Οικονομικών. Για το 2017 προβλέπει οριακή ανάπτυξη 0,2%</w:t>
      </w:r>
      <w:r>
        <w:rPr>
          <w:rFonts w:eastAsia="Times New Roman"/>
          <w:szCs w:val="24"/>
        </w:rPr>
        <w:t>.</w:t>
      </w:r>
      <w:r>
        <w:rPr>
          <w:rFonts w:eastAsia="Times New Roman"/>
          <w:szCs w:val="24"/>
        </w:rPr>
        <w:t>». Η κυβερνητική πρόβλεψη του προϋπολογισμού μιλάει για μεγαλύτερη ανάπτυξη</w:t>
      </w:r>
      <w:r>
        <w:rPr>
          <w:rFonts w:eastAsia="Times New Roman"/>
          <w:szCs w:val="24"/>
        </w:rPr>
        <w:t>,</w:t>
      </w:r>
      <w:r>
        <w:rPr>
          <w:rFonts w:eastAsia="Times New Roman"/>
          <w:szCs w:val="24"/>
        </w:rPr>
        <w:t xml:space="preserve"> </w:t>
      </w:r>
      <w:r>
        <w:rPr>
          <w:rFonts w:eastAsia="Times New Roman"/>
          <w:szCs w:val="24"/>
        </w:rPr>
        <w:lastRenderedPageBreak/>
        <w:t>στο 2,7%, κάτι το οποίο ο Υπ</w:t>
      </w:r>
      <w:r>
        <w:rPr>
          <w:rFonts w:eastAsia="Times New Roman"/>
          <w:szCs w:val="24"/>
        </w:rPr>
        <w:t>ουργός επαναλαμβάνει σε κάθε του συνέντευξη από την ημέρα που ορκίστηκε Υπουργός.</w:t>
      </w:r>
    </w:p>
    <w:p w14:paraId="6891BBE0" w14:textId="77777777" w:rsidR="00D031BF" w:rsidRDefault="004A50F5">
      <w:pPr>
        <w:spacing w:after="0" w:line="600" w:lineRule="auto"/>
        <w:ind w:firstLine="720"/>
        <w:jc w:val="both"/>
        <w:rPr>
          <w:rFonts w:eastAsia="Times New Roman"/>
          <w:szCs w:val="24"/>
        </w:rPr>
      </w:pPr>
      <w:r>
        <w:rPr>
          <w:rFonts w:eastAsia="Times New Roman"/>
          <w:szCs w:val="24"/>
        </w:rPr>
        <w:t>Σας ερωτώ, λοιπό</w:t>
      </w:r>
      <w:r>
        <w:rPr>
          <w:rFonts w:eastAsia="Times New Roman"/>
          <w:szCs w:val="24"/>
        </w:rPr>
        <w:t>ν:</w:t>
      </w:r>
      <w:r>
        <w:rPr>
          <w:rFonts w:eastAsia="Times New Roman"/>
          <w:szCs w:val="24"/>
        </w:rPr>
        <w:t xml:space="preserve"> </w:t>
      </w:r>
      <w:r>
        <w:rPr>
          <w:rFonts w:eastAsia="Times New Roman"/>
          <w:szCs w:val="24"/>
        </w:rPr>
        <w:t>Π</w:t>
      </w:r>
      <w:r>
        <w:rPr>
          <w:rFonts w:eastAsia="Times New Roman"/>
          <w:szCs w:val="24"/>
        </w:rPr>
        <w:t>οι</w:t>
      </w:r>
      <w:r>
        <w:rPr>
          <w:rFonts w:eastAsia="Times New Roman"/>
          <w:szCs w:val="24"/>
        </w:rPr>
        <w:t>ο</w:t>
      </w:r>
      <w:r>
        <w:rPr>
          <w:rFonts w:eastAsia="Times New Roman"/>
          <w:szCs w:val="24"/>
        </w:rPr>
        <w:t xml:space="preserve">ν να πιστέψουμε; </w:t>
      </w:r>
      <w:r>
        <w:rPr>
          <w:rFonts w:eastAsia="Times New Roman"/>
          <w:szCs w:val="24"/>
          <w:lang w:val="en-US"/>
        </w:rPr>
        <w:t>T</w:t>
      </w:r>
      <w:r>
        <w:rPr>
          <w:rFonts w:eastAsia="Times New Roman"/>
          <w:szCs w:val="24"/>
        </w:rPr>
        <w:t>ον ακαδημαϊκό ή τον Υπουργό; Τι πραγματικά πιστεύει ο ΣΥΡΙΖΑ και πόσο ακόμα θα ταλαιπωρεί τον ελληνικό λαό</w:t>
      </w:r>
      <w:r>
        <w:rPr>
          <w:rFonts w:eastAsia="Times New Roman"/>
          <w:szCs w:val="24"/>
        </w:rPr>
        <w:t>,</w:t>
      </w:r>
      <w:r>
        <w:rPr>
          <w:rFonts w:eastAsia="Times New Roman"/>
          <w:szCs w:val="24"/>
        </w:rPr>
        <w:t xml:space="preserve"> προσπαθώντας να εφαρμόσει</w:t>
      </w:r>
      <w:r>
        <w:rPr>
          <w:rFonts w:eastAsia="Times New Roman"/>
          <w:szCs w:val="24"/>
        </w:rPr>
        <w:t xml:space="preserve"> μια πολιτική, την οποία βαθιά μέσα του πολεμάει;</w:t>
      </w:r>
    </w:p>
    <w:p w14:paraId="6891BBE1" w14:textId="77777777" w:rsidR="00D031BF" w:rsidRDefault="004A50F5">
      <w:pPr>
        <w:spacing w:after="0" w:line="600" w:lineRule="auto"/>
        <w:ind w:firstLine="720"/>
        <w:jc w:val="both"/>
        <w:rPr>
          <w:rFonts w:eastAsia="Times New Roman"/>
          <w:szCs w:val="24"/>
        </w:rPr>
      </w:pPr>
      <w:r>
        <w:rPr>
          <w:rFonts w:eastAsia="Times New Roman"/>
          <w:szCs w:val="24"/>
        </w:rPr>
        <w:t xml:space="preserve">Σας ευχαριστώ πολύ και καταθέτω για τα Πρακτικά την έκθεση του Ινστιτούτου </w:t>
      </w:r>
      <w:r>
        <w:rPr>
          <w:rFonts w:eastAsia="Times New Roman"/>
          <w:szCs w:val="24"/>
          <w:lang w:val="en-US"/>
        </w:rPr>
        <w:t>Levy</w:t>
      </w:r>
      <w:r>
        <w:rPr>
          <w:rFonts w:eastAsia="Times New Roman"/>
          <w:szCs w:val="24"/>
        </w:rPr>
        <w:t>.</w:t>
      </w:r>
    </w:p>
    <w:p w14:paraId="6891BBE2" w14:textId="77777777" w:rsidR="00D031BF" w:rsidRDefault="004A50F5">
      <w:pPr>
        <w:spacing w:after="0" w:line="600" w:lineRule="auto"/>
        <w:ind w:firstLine="720"/>
        <w:jc w:val="both"/>
        <w:rPr>
          <w:rFonts w:eastAsia="Times New Roman"/>
          <w:szCs w:val="24"/>
        </w:rPr>
      </w:pPr>
      <w:r>
        <w:rPr>
          <w:rFonts w:eastAsia="Times New Roman" w:cs="Times New Roman"/>
          <w:szCs w:val="24"/>
        </w:rPr>
        <w:t xml:space="preserve">(Στο σημείο αυτό η Βουλευτής κ. Θεοδώρα Μπακογιάννη καταθέτει για τα Πρακτικά </w:t>
      </w:r>
      <w:r>
        <w:rPr>
          <w:rFonts w:eastAsia="Times New Roman"/>
          <w:szCs w:val="24"/>
        </w:rPr>
        <w:t>την</w:t>
      </w:r>
      <w:r>
        <w:rPr>
          <w:rFonts w:eastAsia="Times New Roman"/>
          <w:szCs w:val="24"/>
        </w:rPr>
        <w:t xml:space="preserve"> προαναφερθείσα</w:t>
      </w:r>
      <w:r>
        <w:rPr>
          <w:rFonts w:eastAsia="Times New Roman"/>
          <w:szCs w:val="24"/>
        </w:rPr>
        <w:t xml:space="preserve"> έκθεση</w:t>
      </w:r>
      <w:r>
        <w:rPr>
          <w:rFonts w:eastAsia="Times New Roman" w:cs="Times New Roman"/>
          <w:szCs w:val="24"/>
        </w:rPr>
        <w:t>, η οποία βρίσκεται στ</w:t>
      </w:r>
      <w:r>
        <w:rPr>
          <w:rFonts w:eastAsia="Times New Roman" w:cs="Times New Roman"/>
          <w:szCs w:val="24"/>
        </w:rPr>
        <w:t xml:space="preserve">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891BBE3" w14:textId="77777777" w:rsidR="00D031BF" w:rsidRDefault="004A50F5">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6891BBE4" w14:textId="77777777" w:rsidR="00D031BF" w:rsidRDefault="004A50F5">
      <w:pPr>
        <w:spacing w:after="0" w:line="600" w:lineRule="auto"/>
        <w:ind w:firstLine="720"/>
        <w:jc w:val="both"/>
        <w:rPr>
          <w:rFonts w:eastAsia="Times New Roman"/>
          <w:bCs/>
        </w:rPr>
      </w:pPr>
      <w:r>
        <w:rPr>
          <w:rFonts w:eastAsia="Times New Roman"/>
          <w:b/>
          <w:bCs/>
        </w:rPr>
        <w:t xml:space="preserve">ΠΡΟΕΔΡΕΥΩΝ (Νικήτας Κακλαμάνης): </w:t>
      </w:r>
      <w:r>
        <w:rPr>
          <w:rFonts w:eastAsia="Times New Roman"/>
          <w:bCs/>
        </w:rPr>
        <w:t>Ευχαριστώ για την τήρηση του χρόνου.</w:t>
      </w:r>
    </w:p>
    <w:p w14:paraId="6891BBE5" w14:textId="77777777" w:rsidR="00D031BF" w:rsidRDefault="004A50F5">
      <w:pPr>
        <w:spacing w:after="0" w:line="600" w:lineRule="auto"/>
        <w:ind w:firstLine="720"/>
        <w:jc w:val="both"/>
        <w:rPr>
          <w:rFonts w:eastAsia="Times New Roman"/>
          <w:bCs/>
        </w:rPr>
      </w:pPr>
      <w:r>
        <w:rPr>
          <w:rFonts w:eastAsia="Times New Roman"/>
          <w:bCs/>
        </w:rPr>
        <w:lastRenderedPageBreak/>
        <w:t xml:space="preserve">Εισερχόμαστε </w:t>
      </w:r>
      <w:r>
        <w:rPr>
          <w:rFonts w:eastAsia="Times New Roman"/>
          <w:bCs/>
        </w:rPr>
        <w:t xml:space="preserve">στους ειδικούς αγορητές. </w:t>
      </w:r>
    </w:p>
    <w:p w14:paraId="6891BBE6" w14:textId="77777777" w:rsidR="00D031BF" w:rsidRDefault="004A50F5">
      <w:pPr>
        <w:spacing w:after="0" w:line="600" w:lineRule="auto"/>
        <w:ind w:firstLine="720"/>
        <w:jc w:val="both"/>
        <w:rPr>
          <w:rFonts w:eastAsia="Times New Roman"/>
          <w:bCs/>
        </w:rPr>
      </w:pPr>
      <w:r>
        <w:rPr>
          <w:rFonts w:eastAsia="Times New Roman"/>
          <w:bCs/>
        </w:rPr>
        <w:t>Καλείται στο Βήμα ο ειδικός αγορητής της Χρυσής Αυγής κ. Ηλίας Παναγιώταρος.</w:t>
      </w:r>
    </w:p>
    <w:p w14:paraId="6891BBE7" w14:textId="77777777" w:rsidR="00D031BF" w:rsidRDefault="004A50F5">
      <w:pPr>
        <w:spacing w:after="0" w:line="600" w:lineRule="auto"/>
        <w:ind w:firstLine="720"/>
        <w:jc w:val="both"/>
        <w:rPr>
          <w:rFonts w:eastAsia="Times New Roman"/>
          <w:bCs/>
        </w:rPr>
      </w:pPr>
      <w:r>
        <w:rPr>
          <w:rFonts w:eastAsia="Times New Roman"/>
          <w:b/>
          <w:bCs/>
        </w:rPr>
        <w:t xml:space="preserve">ΗΛΙΑΣ ΠΑΝΑΓΙΩΤΑΡΟΣ: </w:t>
      </w:r>
      <w:r>
        <w:rPr>
          <w:rFonts w:eastAsia="Times New Roman"/>
          <w:bCs/>
        </w:rPr>
        <w:t>Ευχαριστώ, κύριε Πρόεδρε.</w:t>
      </w:r>
    </w:p>
    <w:p w14:paraId="6891BBE8" w14:textId="77777777" w:rsidR="00D031BF" w:rsidRDefault="004A50F5">
      <w:pPr>
        <w:spacing w:after="0" w:line="600" w:lineRule="auto"/>
        <w:ind w:firstLine="720"/>
        <w:jc w:val="both"/>
        <w:rPr>
          <w:rFonts w:eastAsia="Times New Roman"/>
          <w:bCs/>
        </w:rPr>
      </w:pPr>
      <w:r>
        <w:rPr>
          <w:rFonts w:eastAsia="Times New Roman"/>
          <w:bCs/>
        </w:rPr>
        <w:t>Πριν ξεκινήσω, θα ήθελα να κάνω ένα</w:t>
      </w:r>
      <w:r>
        <w:rPr>
          <w:rFonts w:eastAsia="Times New Roman"/>
          <w:bCs/>
        </w:rPr>
        <w:t>ν</w:t>
      </w:r>
      <w:r>
        <w:rPr>
          <w:rFonts w:eastAsia="Times New Roman"/>
          <w:bCs/>
        </w:rPr>
        <w:t xml:space="preserve"> γρήγορο και μικρό σχολιασμό σχετικά με το άθλιο σχόλιο του κ. Ζουράρι προς τον σεβασμιότατο Μητρ</w:t>
      </w:r>
      <w:r>
        <w:rPr>
          <w:rFonts w:eastAsia="Times New Roman"/>
          <w:bCs/>
        </w:rPr>
        <w:t>οπολίτη Αμβρόσιο και να του απαντήσω</w:t>
      </w:r>
      <w:r>
        <w:rPr>
          <w:rFonts w:eastAsia="Times New Roman"/>
          <w:bCs/>
        </w:rPr>
        <w:t>,</w:t>
      </w:r>
      <w:r>
        <w:rPr>
          <w:rFonts w:eastAsia="Times New Roman"/>
          <w:bCs/>
        </w:rPr>
        <w:t xml:space="preserve"> με λέξεις του κ. Ζουράρι</w:t>
      </w:r>
      <w:r>
        <w:rPr>
          <w:rFonts w:eastAsia="Times New Roman"/>
          <w:bCs/>
        </w:rPr>
        <w:t>,</w:t>
      </w:r>
      <w:r>
        <w:rPr>
          <w:rFonts w:eastAsia="Times New Roman"/>
          <w:bCs/>
        </w:rPr>
        <w:t xml:space="preserve"> ότι ο εν λόγω δεν είναι ούτε μια τρίχα από τα μέζεα του σεβασμιότατου, για να ξέρουμε τι γίνεται. Και αυτοί οι άνθρωποι είναι που κρατάνε τα μπόσικα</w:t>
      </w:r>
      <w:r>
        <w:rPr>
          <w:rFonts w:eastAsia="Times New Roman"/>
          <w:bCs/>
        </w:rPr>
        <w:t>,</w:t>
      </w:r>
      <w:r>
        <w:rPr>
          <w:rFonts w:eastAsia="Times New Roman"/>
          <w:bCs/>
        </w:rPr>
        <w:t xml:space="preserve"> σε μια διαλυμένη και κατεστραμμένη κοινωνί</w:t>
      </w:r>
      <w:r>
        <w:rPr>
          <w:rFonts w:eastAsia="Times New Roman"/>
          <w:bCs/>
        </w:rPr>
        <w:t xml:space="preserve">α. Μη δυσανασχετείτε! Να δυσανασχετείτε με τις δηλώσεις του Υπουργού σας. </w:t>
      </w:r>
    </w:p>
    <w:p w14:paraId="6891BBE9" w14:textId="77777777" w:rsidR="00D031BF" w:rsidRDefault="004A50F5">
      <w:pPr>
        <w:spacing w:after="0" w:line="600" w:lineRule="auto"/>
        <w:ind w:firstLine="720"/>
        <w:jc w:val="both"/>
        <w:rPr>
          <w:rFonts w:eastAsia="Times New Roman"/>
          <w:bCs/>
        </w:rPr>
      </w:pPr>
      <w:r>
        <w:rPr>
          <w:rFonts w:eastAsia="Times New Roman"/>
          <w:bCs/>
        </w:rPr>
        <w:t>Εν μέσω συζητήσεων για το τέταρτο μνημόνιο καλούμεθα σήμερα να ψηφίσουμε ή όχι μια δέσμη μέτρων</w:t>
      </w:r>
      <w:r>
        <w:rPr>
          <w:rFonts w:eastAsia="Times New Roman"/>
          <w:bCs/>
        </w:rPr>
        <w:t>,</w:t>
      </w:r>
      <w:r>
        <w:rPr>
          <w:rFonts w:eastAsia="Times New Roman"/>
          <w:bCs/>
        </w:rPr>
        <w:t xml:space="preserve"> που υποτίθεται ότι θα εξαλείψουν την </w:t>
      </w:r>
      <w:r>
        <w:rPr>
          <w:rFonts w:eastAsia="Times New Roman"/>
          <w:bCs/>
        </w:rPr>
        <w:lastRenderedPageBreak/>
        <w:t>γραφειοκρατία και τη σχέση εξάρτησης που έχει δ</w:t>
      </w:r>
      <w:r>
        <w:rPr>
          <w:rFonts w:eastAsia="Times New Roman"/>
          <w:bCs/>
        </w:rPr>
        <w:t>ημιουργηθεί από το μεταπολιτευτικό</w:t>
      </w:r>
      <w:r>
        <w:rPr>
          <w:rFonts w:eastAsia="Times New Roman"/>
          <w:bCs/>
        </w:rPr>
        <w:t>,</w:t>
      </w:r>
      <w:r>
        <w:rPr>
          <w:rFonts w:eastAsia="Times New Roman"/>
          <w:bCs/>
        </w:rPr>
        <w:t xml:space="preserve"> ειδικότερα</w:t>
      </w:r>
      <w:r>
        <w:rPr>
          <w:rFonts w:eastAsia="Times New Roman"/>
          <w:bCs/>
        </w:rPr>
        <w:t>,</w:t>
      </w:r>
      <w:r>
        <w:rPr>
          <w:rFonts w:eastAsia="Times New Roman"/>
          <w:bCs/>
        </w:rPr>
        <w:t xml:space="preserve"> καθεστώς μεταξύ των ιδιωτών, ελευθέρων επαγγελματικών και της εκάστοτε διοίκησης. </w:t>
      </w:r>
    </w:p>
    <w:p w14:paraId="6891BBEA" w14:textId="77777777" w:rsidR="00D031BF" w:rsidRDefault="004A50F5">
      <w:pPr>
        <w:spacing w:after="0" w:line="600" w:lineRule="auto"/>
        <w:ind w:firstLine="720"/>
        <w:jc w:val="both"/>
        <w:rPr>
          <w:rFonts w:eastAsia="Times New Roman" w:cs="Times New Roman"/>
          <w:szCs w:val="24"/>
        </w:rPr>
      </w:pPr>
      <w:r>
        <w:rPr>
          <w:rFonts w:eastAsia="Times New Roman"/>
          <w:bCs/>
        </w:rPr>
        <w:t xml:space="preserve">Σύμφωνα και με την παραδοχή της κ. Τζάκρη στις αρμόδιες </w:t>
      </w:r>
      <w:r>
        <w:rPr>
          <w:rFonts w:eastAsia="Times New Roman"/>
          <w:bCs/>
        </w:rPr>
        <w:t>ε</w:t>
      </w:r>
      <w:r>
        <w:rPr>
          <w:rFonts w:eastAsia="Times New Roman"/>
          <w:bCs/>
        </w:rPr>
        <w:t>πιτροπές, το εν λόγω νομοσχέδιο, παρ</w:t>
      </w:r>
      <w:r>
        <w:rPr>
          <w:rFonts w:eastAsia="Times New Roman"/>
          <w:bCs/>
        </w:rPr>
        <w:t xml:space="preserve">’ </w:t>
      </w:r>
      <w:r>
        <w:rPr>
          <w:rFonts w:eastAsia="Times New Roman"/>
          <w:bCs/>
        </w:rPr>
        <w:t>ότι ήτο στη διαβούλευση για οκ</w:t>
      </w:r>
      <w:r>
        <w:rPr>
          <w:rFonts w:eastAsia="Times New Roman"/>
          <w:bCs/>
        </w:rPr>
        <w:t>τώ μήνες, ήρθε άρον άρον</w:t>
      </w:r>
      <w:r>
        <w:rPr>
          <w:rFonts w:eastAsia="Times New Roman"/>
          <w:bCs/>
        </w:rPr>
        <w:t>,</w:t>
      </w:r>
      <w:r>
        <w:rPr>
          <w:rFonts w:eastAsia="Times New Roman"/>
          <w:bCs/>
        </w:rPr>
        <w:t xml:space="preserve"> την τελευταία στιγμή με υπαιτιότητα των δανειστών, της τρόικας, των θεσμών -πέστε τους όπως θέλετε-</w:t>
      </w:r>
      <w:r>
        <w:rPr>
          <w:rFonts w:eastAsia="Times New Roman"/>
          <w:bCs/>
        </w:rPr>
        <w:t>,</w:t>
      </w:r>
      <w:r>
        <w:rPr>
          <w:rFonts w:eastAsia="Times New Roman"/>
          <w:bCs/>
        </w:rPr>
        <w:t xml:space="preserve"> οι οποίοι με αυτόν τον τρόπο, πρώτον, δείχνουν ότι είναι και οι ίδιοι άκρως πρόχειροι και αποτυχημένοι. Εξάλλου, το έχουν παραδεχ</w:t>
      </w:r>
      <w:r>
        <w:rPr>
          <w:rFonts w:eastAsia="Times New Roman"/>
          <w:bCs/>
        </w:rPr>
        <w:t>τεί πολλάκις κατά τη διάρκεια των μνημονιακών καιρών των οποίων ζούμε, αλλά που φυσικά τα λάθη τους -τι κι αν τα παραδέχονται- ο ελληνικός λαός τα επωμίζεται, οι δεκάδες χιλιάδες των Ελλήνων που αυτοκτονούν, οι εκατοντάδες χιλιάδες των Ελλήνων που μεταναστ</w:t>
      </w:r>
      <w:r>
        <w:rPr>
          <w:rFonts w:eastAsia="Times New Roman"/>
          <w:bCs/>
        </w:rPr>
        <w:t xml:space="preserve">εύουν στο εξωτερικό, οι δεκάδες χιλιάδες των ελληνικών επιχειρήσεων που και αυτές μεταναστεύουν στο εξωτερικό και όλα </w:t>
      </w:r>
      <w:r>
        <w:rPr>
          <w:rFonts w:eastAsia="Times New Roman"/>
          <w:bCs/>
        </w:rPr>
        <w:lastRenderedPageBreak/>
        <w:t xml:space="preserve">τα νούμερα και τα στοιχεία που καταδεικνύουν το πόσο τραγικοί και πρόχειροι είναι. Το δεύτερο στοιχείο από την αποκάλυψη και παραδοχή της </w:t>
      </w:r>
      <w:r>
        <w:rPr>
          <w:rFonts w:eastAsia="Times New Roman"/>
          <w:bCs/>
        </w:rPr>
        <w:t>κ. Τζάκρη είναι ότι μας τα φέρνουν έτοιμα στην κυριολεξία και οι εδώ φωστήρες δεν προσθέτουν ούτε κόμμα από όσα μ</w:t>
      </w:r>
      <w:r>
        <w:rPr>
          <w:rFonts w:eastAsia="Times New Roman"/>
          <w:bCs/>
        </w:rPr>
        <w:t>ά</w:t>
      </w:r>
      <w:r>
        <w:rPr>
          <w:rFonts w:eastAsia="Times New Roman"/>
          <w:bCs/>
        </w:rPr>
        <w:t>ς στέλνουν από το εξωτερικό.</w:t>
      </w:r>
    </w:p>
    <w:p w14:paraId="6891BBE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Άρα η κ</w:t>
      </w:r>
      <w:r>
        <w:rPr>
          <w:rFonts w:eastAsia="Times New Roman" w:cs="Times New Roman"/>
          <w:szCs w:val="24"/>
        </w:rPr>
        <w:t>.</w:t>
      </w:r>
      <w:r>
        <w:rPr>
          <w:rFonts w:eastAsia="Times New Roman" w:cs="Times New Roman"/>
          <w:szCs w:val="24"/>
        </w:rPr>
        <w:t xml:space="preserve"> Τζάκρη είπε επί της ουσίας ότι οι εκάστοτε Υπουργοί, Υφυπουργοί, οι οποίοι είναι αρμόδιοι για τα διάφορα</w:t>
      </w:r>
      <w:r>
        <w:rPr>
          <w:rFonts w:eastAsia="Times New Roman" w:cs="Times New Roman"/>
          <w:szCs w:val="24"/>
        </w:rPr>
        <w:t xml:space="preserve"> νομοσχέδια, έχουν διακοσμητικό ρόλο και τίποτε άλλο</w:t>
      </w:r>
      <w:r>
        <w:rPr>
          <w:rFonts w:eastAsia="Times New Roman" w:cs="Times New Roman"/>
          <w:szCs w:val="24"/>
        </w:rPr>
        <w:t>,</w:t>
      </w:r>
      <w:r>
        <w:rPr>
          <w:rFonts w:eastAsia="Times New Roman" w:cs="Times New Roman"/>
          <w:szCs w:val="24"/>
        </w:rPr>
        <w:t xml:space="preserve"> επί της ουσίας. </w:t>
      </w:r>
      <w:r>
        <w:rPr>
          <w:rFonts w:eastAsia="Times New Roman" w:cs="Times New Roman"/>
          <w:szCs w:val="24"/>
        </w:rPr>
        <w:t>Τ</w:t>
      </w:r>
      <w:r>
        <w:rPr>
          <w:rFonts w:eastAsia="Times New Roman" w:cs="Times New Roman"/>
          <w:szCs w:val="24"/>
        </w:rPr>
        <w:t>ο σημαντικότερο όλων, βέβαια -που όλοι το γνωρίζουμε- είναι ότι είναι μνημονιακή υποχρέωση και ως μνημονιακή υποχρέωση είναι η ιερή αγελάδα που θα πρέπει να την τηρήσουμε απαρέγκλιτα κα</w:t>
      </w:r>
      <w:r>
        <w:rPr>
          <w:rFonts w:eastAsia="Times New Roman" w:cs="Times New Roman"/>
          <w:szCs w:val="24"/>
        </w:rPr>
        <w:t xml:space="preserve">ι να μη δούμε τα άθλια τμήματα του εν λόγω νομοσχεδίου, όπως και άλλων νομοσχεδίων. Όπως έγινε και χθες σε ένα νομοσχέδιο -αδερφάκι αυτού- που υπήρχε ένα άρθρο κατάπτυστο, χάρη σε κάποιον φίλο επιχειρηματία, που βέβαια αποσύρθηκε μετά τη σύσσωμη αντίδραση </w:t>
      </w:r>
      <w:r>
        <w:rPr>
          <w:rFonts w:eastAsia="Times New Roman" w:cs="Times New Roman"/>
          <w:szCs w:val="24"/>
        </w:rPr>
        <w:t xml:space="preserve">όλης της Αντιπολίτευσης. </w:t>
      </w:r>
    </w:p>
    <w:p w14:paraId="6891BBE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Σίγουρα με το εν λόγω νομοσχέδιο δεν λύνεται επ’ ουδενί το ακανθώδες πρόβλημα της γραφειοκρατίας, καθώς και των σχέσεων εξάρτησης. Αντιθέτως, αυτοί οι δεσμοί θα γίνουν ακόμα πιο σφιχτοί με όλα όσα προβλέπονται από το εν λόγω νομοσ</w:t>
      </w:r>
      <w:r>
        <w:rPr>
          <w:rFonts w:eastAsia="Times New Roman" w:cs="Times New Roman"/>
          <w:szCs w:val="24"/>
        </w:rPr>
        <w:t xml:space="preserve">χέδιο. </w:t>
      </w:r>
    </w:p>
    <w:p w14:paraId="6891BBE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Όταν δίνετε, παραδείγματος χάριν, δυνατότητα σε μια επιχείρηση υγειονομικού ενδιαφέροντος να ξεκινήσει τη δραστηριότητά της, χωρίς να έχει κάποια προέγκριση, κάποια άδεια επί της ουσίας και όταν οι όποιοι έλεγχοι για την αδειοδότησή της θα γίνουν σ</w:t>
      </w:r>
      <w:r>
        <w:rPr>
          <w:rFonts w:eastAsia="Times New Roman" w:cs="Times New Roman"/>
          <w:szCs w:val="24"/>
        </w:rPr>
        <w:t>το μέλλον</w:t>
      </w:r>
      <w:r>
        <w:rPr>
          <w:rFonts w:eastAsia="Times New Roman" w:cs="Times New Roman"/>
          <w:szCs w:val="24"/>
        </w:rPr>
        <w:t>,</w:t>
      </w:r>
      <w:r>
        <w:rPr>
          <w:rFonts w:eastAsia="Times New Roman" w:cs="Times New Roman"/>
          <w:szCs w:val="24"/>
        </w:rPr>
        <w:t xml:space="preserve"> γενικά και αόριστα, αυτό δεν είναι σχέση εξάρτησης; Φανταστείτε κάποιος να επενδύσει μερικές δεκάδες χιλιάδες ή εκατοντάδες χιλιάδες ευρώ για μια επιχείρηση</w:t>
      </w:r>
      <w:r>
        <w:rPr>
          <w:rFonts w:eastAsia="Times New Roman" w:cs="Times New Roman"/>
          <w:szCs w:val="24"/>
        </w:rPr>
        <w:t>,</w:t>
      </w:r>
      <w:r>
        <w:rPr>
          <w:rFonts w:eastAsia="Times New Roman" w:cs="Times New Roman"/>
          <w:szCs w:val="24"/>
        </w:rPr>
        <w:t xml:space="preserve"> χωρίς να ξέρει αν στο τέλος θα πάρει άδεια ή όχι, να μην έχει πάρει τις απαραίτητες προ</w:t>
      </w:r>
      <w:r>
        <w:rPr>
          <w:rFonts w:eastAsia="Times New Roman" w:cs="Times New Roman"/>
          <w:szCs w:val="24"/>
        </w:rPr>
        <w:t>εγκρίσεις και να έρθει η ώρα ελέγχου του από τους ελεγκτικούς μηχανισμούς, όποιοι κι αν είναι αυτοί. Υπάρχει περίπτωση να μη γίνει αλισβερίσι; Υπάρχει περίπτωση οι όποιες παρατυπίες, λάθη παραλείψεις, να μη θαφτούν κάτω από το τραπέζι</w:t>
      </w:r>
      <w:r>
        <w:rPr>
          <w:rFonts w:eastAsia="Times New Roman" w:cs="Times New Roman"/>
          <w:szCs w:val="24"/>
        </w:rPr>
        <w:t>,</w:t>
      </w:r>
      <w:r>
        <w:rPr>
          <w:rFonts w:eastAsia="Times New Roman" w:cs="Times New Roman"/>
          <w:szCs w:val="24"/>
        </w:rPr>
        <w:t xml:space="preserve"> με τον γνωστό νεοελληνικό </w:t>
      </w:r>
      <w:r>
        <w:rPr>
          <w:rFonts w:eastAsia="Times New Roman" w:cs="Times New Roman"/>
          <w:szCs w:val="24"/>
        </w:rPr>
        <w:lastRenderedPageBreak/>
        <w:t xml:space="preserve">τρόπο; Όχι, βέβαια. </w:t>
      </w:r>
      <w:r>
        <w:rPr>
          <w:rFonts w:eastAsia="Times New Roman" w:cs="Times New Roman"/>
          <w:szCs w:val="24"/>
        </w:rPr>
        <w:t>Λ</w:t>
      </w:r>
      <w:r>
        <w:rPr>
          <w:rFonts w:eastAsia="Times New Roman" w:cs="Times New Roman"/>
          <w:szCs w:val="24"/>
        </w:rPr>
        <w:t xml:space="preserve">έτε ότι η κατάργηση της προέγκρισης είναι κάτι το θετικό. Όμως, δεν μας λέτε τι θα γίνει με την τελική έγκριση, που και αυτό επιτείνει σε αυτό που σας είπαμε. </w:t>
      </w:r>
    </w:p>
    <w:p w14:paraId="6891BBE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Αλήθεια, τι θα γίνει με τους καταναλωτές, τους α</w:t>
      </w:r>
      <w:r>
        <w:rPr>
          <w:rFonts w:eastAsia="Times New Roman" w:cs="Times New Roman"/>
          <w:szCs w:val="24"/>
        </w:rPr>
        <w:t>πλούς πολίτες, οι οποίοι θα πάνε σε μια επιχείρηση, αυτή την υποτιθέμενη επιχείρηση υγειονομικού ενδιαφέροντος</w:t>
      </w:r>
      <w:r>
        <w:rPr>
          <w:rFonts w:eastAsia="Times New Roman" w:cs="Times New Roman"/>
          <w:szCs w:val="24"/>
        </w:rPr>
        <w:t>,</w:t>
      </w:r>
      <w:r>
        <w:rPr>
          <w:rFonts w:eastAsia="Times New Roman" w:cs="Times New Roman"/>
          <w:szCs w:val="24"/>
        </w:rPr>
        <w:t xml:space="preserve"> και για μήνες ή για χρόνια μέχρι να πάρει την τελική άδεια θα πηγαίνουν εκεί και</w:t>
      </w:r>
      <w:r>
        <w:rPr>
          <w:rFonts w:eastAsia="Times New Roman" w:cs="Times New Roman"/>
          <w:szCs w:val="24"/>
        </w:rPr>
        <w:t>,</w:t>
      </w:r>
      <w:r>
        <w:rPr>
          <w:rFonts w:eastAsia="Times New Roman" w:cs="Times New Roman"/>
          <w:szCs w:val="24"/>
        </w:rPr>
        <w:t xml:space="preserve"> όταν κάποια στιγμή ο ελεγκτικός μηχανισμός αποφανθεί ότι η εν </w:t>
      </w:r>
      <w:r>
        <w:rPr>
          <w:rFonts w:eastAsia="Times New Roman" w:cs="Times New Roman"/>
          <w:szCs w:val="24"/>
        </w:rPr>
        <w:t xml:space="preserve">λόγω επιχείρηση βρωμάει και ζέχνει, αλήθεια οι καταναλωτές αυτοί πώς θα αποζημιωθούν; Θα καταφύγουν στα δικαστήρια; Να η γραφειοκρατία που λέγαμε. </w:t>
      </w:r>
      <w:r>
        <w:rPr>
          <w:rFonts w:eastAsia="Times New Roman" w:cs="Times New Roman"/>
          <w:szCs w:val="24"/>
        </w:rPr>
        <w:t>Δ</w:t>
      </w:r>
      <w:r>
        <w:rPr>
          <w:rFonts w:eastAsia="Times New Roman" w:cs="Times New Roman"/>
          <w:szCs w:val="24"/>
        </w:rPr>
        <w:t>εν θα γιγαντωθεί η γραφειοκρατία -την οποία υποτίθεται ότι θέλετε να εξαλείψετε- με τυχόν ενστάσεις, που είν</w:t>
      </w:r>
      <w:r>
        <w:rPr>
          <w:rFonts w:eastAsia="Times New Roman" w:cs="Times New Roman"/>
          <w:szCs w:val="24"/>
        </w:rPr>
        <w:t>αι βέβαιο ότι θα γίνουν, με προσφυγές στο Συμβούλιο της Επικρατείας από άμεσα ενδιαφερόμενους ή στα δικαστήρια και αλλού; Γιατί έχουμε το φαινόμενο που κυρίως το Συμβούλιο της Επικρατείας έχει ακυρώσει μέχρι στιγμής πάρα πολλούς μνημονιακούς νόμους και αλλ</w:t>
      </w:r>
      <w:r>
        <w:rPr>
          <w:rFonts w:eastAsia="Times New Roman" w:cs="Times New Roman"/>
          <w:szCs w:val="24"/>
        </w:rPr>
        <w:t xml:space="preserve">άζει όλα </w:t>
      </w:r>
      <w:r>
        <w:rPr>
          <w:rFonts w:eastAsia="Times New Roman" w:cs="Times New Roman"/>
          <w:szCs w:val="24"/>
        </w:rPr>
        <w:lastRenderedPageBreak/>
        <w:t>τα σχέδια των κυβερνήσεων και βλέπω να ψάχνουν να βρουν ισοδύναμα για τα καταργημένα</w:t>
      </w:r>
      <w:r>
        <w:rPr>
          <w:rFonts w:eastAsia="Times New Roman" w:cs="Times New Roman"/>
          <w:szCs w:val="24"/>
        </w:rPr>
        <w:t>,</w:t>
      </w:r>
      <w:r>
        <w:rPr>
          <w:rFonts w:eastAsia="Times New Roman" w:cs="Times New Roman"/>
          <w:szCs w:val="24"/>
        </w:rPr>
        <w:t xml:space="preserve"> άλλα ισοδύναμα</w:t>
      </w:r>
      <w:r>
        <w:rPr>
          <w:rFonts w:eastAsia="Times New Roman" w:cs="Times New Roman"/>
          <w:szCs w:val="24"/>
        </w:rPr>
        <w:t>,</w:t>
      </w:r>
      <w:r>
        <w:rPr>
          <w:rFonts w:eastAsia="Times New Roman" w:cs="Times New Roman"/>
          <w:szCs w:val="24"/>
        </w:rPr>
        <w:t xml:space="preserve"> και δημιουργείται ένας φαύλος κύκλος, ο οποίος δεν οδηγεί πουθενά. </w:t>
      </w:r>
    </w:p>
    <w:p w14:paraId="6891BBE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Εν τέλει, επ’ ουδενί αυτό δεν είναι αναπτυξιακός νόμος. Διότι, όπως έλεγε και</w:t>
      </w:r>
      <w:r>
        <w:rPr>
          <w:rFonts w:eastAsia="Times New Roman" w:cs="Times New Roman"/>
          <w:szCs w:val="24"/>
        </w:rPr>
        <w:t xml:space="preserve"> ο αείμνηστος καθηγητής Ζολώτας όταν ήταν καθηγητής στην Ανωτάτη Εμπορική, νυν ΑΣΟΕΕ, το εν λόγω νομοσχέδιο αναφέρεται ως επί το πλείστον σε παρασιτικά επαγγέλματα, σε επαγγέλματα που δεν παράγουν, άρα δεν φέρνουν ανάπτυξη. Ένα πολύ ωραίο μπαρ, ένα νυχτερι</w:t>
      </w:r>
      <w:r>
        <w:rPr>
          <w:rFonts w:eastAsia="Times New Roman" w:cs="Times New Roman"/>
          <w:szCs w:val="24"/>
        </w:rPr>
        <w:t>νό κέντρο, αλήθεια, φέρνει ανάπτυξη; Φέρνει ανάπτυξη με τα εισαγόμενα ποτά, με τα εισαγόμενα</w:t>
      </w:r>
      <w:r>
        <w:rPr>
          <w:rFonts w:eastAsia="Times New Roman" w:cs="Times New Roman"/>
          <w:szCs w:val="24"/>
        </w:rPr>
        <w:t>,</w:t>
      </w:r>
      <w:r>
        <w:rPr>
          <w:rFonts w:eastAsia="Times New Roman" w:cs="Times New Roman"/>
          <w:szCs w:val="24"/>
        </w:rPr>
        <w:t xml:space="preserve"> ως επί το πλείστον</w:t>
      </w:r>
      <w:r>
        <w:rPr>
          <w:rFonts w:eastAsia="Times New Roman" w:cs="Times New Roman"/>
          <w:szCs w:val="24"/>
        </w:rPr>
        <w:t>,</w:t>
      </w:r>
      <w:r>
        <w:rPr>
          <w:rFonts w:eastAsia="Times New Roman" w:cs="Times New Roman"/>
          <w:szCs w:val="24"/>
        </w:rPr>
        <w:t xml:space="preserve"> τρόφιμα; Ή δίνει απλώς λίγες θέσεις, που και αυτές δυστυχώς τα τελευταία έτη οι περισσότερες πηγαίνουν σε αλλοδαπούς</w:t>
      </w:r>
      <w:r>
        <w:rPr>
          <w:rFonts w:eastAsia="Times New Roman" w:cs="Times New Roman"/>
          <w:szCs w:val="24"/>
        </w:rPr>
        <w:t>,</w:t>
      </w:r>
      <w:r>
        <w:rPr>
          <w:rFonts w:eastAsia="Times New Roman" w:cs="Times New Roman"/>
          <w:szCs w:val="24"/>
        </w:rPr>
        <w:t xml:space="preserve"> όχι σε Έλληνες; Ή ο εξοπ</w:t>
      </w:r>
      <w:r>
        <w:rPr>
          <w:rFonts w:eastAsia="Times New Roman" w:cs="Times New Roman"/>
          <w:szCs w:val="24"/>
        </w:rPr>
        <w:t xml:space="preserve">λισμός, τα διακοσμητικά, τα καθίσματα, τα πάντα είναι ελληνικής κατασκευής; Όχι. Στη συντριπτική τους πλειοψηφία, δυστυχώς, είναι όλα εισαγόμενα. Άρα όλα αυτά αυξάνουν το χρέος της πατρίδας μας. </w:t>
      </w:r>
    </w:p>
    <w:p w14:paraId="6891BBF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Άλλο διευκόλυνση και άλλο ισοπέδωση. Είστε ακριβοί στα </w:t>
      </w:r>
      <w:r>
        <w:rPr>
          <w:rFonts w:eastAsia="Times New Roman" w:cs="Times New Roman"/>
          <w:szCs w:val="24"/>
        </w:rPr>
        <w:t>πίτουρα και φθηνοί στις κότες για μια ακόμα φορά. Αφού για επτά συναπτά έτη, μέσω των μνημονίων, έχετε διαλύσει στην κυριολεξία τον παραγωγικό ιστό της χώρας, ό,τι υπήρχε</w:t>
      </w:r>
      <w:r>
        <w:rPr>
          <w:rFonts w:eastAsia="Times New Roman" w:cs="Times New Roman"/>
          <w:szCs w:val="24"/>
        </w:rPr>
        <w:t>,</w:t>
      </w:r>
      <w:r>
        <w:rPr>
          <w:rFonts w:eastAsia="Times New Roman" w:cs="Times New Roman"/>
          <w:szCs w:val="24"/>
        </w:rPr>
        <w:t xml:space="preserve"> με τα στρεβλά του και όχι, τώρα έρχεστε και λέτε ότι θα σας διευκολύνουμε, όπως είχα</w:t>
      </w:r>
      <w:r>
        <w:rPr>
          <w:rFonts w:eastAsia="Times New Roman" w:cs="Times New Roman"/>
          <w:szCs w:val="24"/>
        </w:rPr>
        <w:t xml:space="preserve">τε κάνει πριν </w:t>
      </w:r>
      <w:r>
        <w:rPr>
          <w:rFonts w:eastAsia="Times New Roman" w:cs="Times New Roman"/>
          <w:szCs w:val="24"/>
        </w:rPr>
        <w:t xml:space="preserve">από </w:t>
      </w:r>
      <w:r>
        <w:rPr>
          <w:rFonts w:eastAsia="Times New Roman" w:cs="Times New Roman"/>
          <w:szCs w:val="24"/>
        </w:rPr>
        <w:t xml:space="preserve">μερικούς μήνες, με έναν αναπτυξιακό νόμο της πλάκας που φέρατε, ο οποίος φυσικά δεν πρόκειται επ’ ουδενί να φέρει την οποιαδήποτε ανάπτυξη. </w:t>
      </w:r>
    </w:p>
    <w:p w14:paraId="6891BBF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Άλλες είναι οι μεταρρυθμίσεις που θα έπρεπε να φέρετε, ώστε να υπάρχει ανάπτυξη με όλη τη σημασία</w:t>
      </w:r>
      <w:r>
        <w:rPr>
          <w:rFonts w:eastAsia="Times New Roman" w:cs="Times New Roman"/>
          <w:szCs w:val="24"/>
        </w:rPr>
        <w:t xml:space="preserve"> του όρου, όπως επιθυμούν και οι μόνοι και οι πραγματικοί στυλοβάτες μια υγιούς κοινωνίας -είτε της ελληνικής είτε άλλης- οι μικρομεσαίοι –διότι αυτοί είναι οι στυλοβάτες μιας οικονομίας-</w:t>
      </w:r>
      <w:r>
        <w:rPr>
          <w:rFonts w:eastAsia="Times New Roman" w:cs="Times New Roman"/>
          <w:szCs w:val="24"/>
        </w:rPr>
        <w:t>,</w:t>
      </w:r>
      <w:r>
        <w:rPr>
          <w:rFonts w:eastAsia="Times New Roman" w:cs="Times New Roman"/>
          <w:szCs w:val="24"/>
        </w:rPr>
        <w:t xml:space="preserve"> οι βιοτέχνες, οι έμποροι, οι αγρότες και όχι τα μεγάλα </w:t>
      </w:r>
      <w:r>
        <w:rPr>
          <w:rFonts w:eastAsia="Times New Roman" w:cs="Times New Roman"/>
          <w:szCs w:val="24"/>
          <w:lang w:val="en-US"/>
        </w:rPr>
        <w:t>fund</w:t>
      </w:r>
      <w:r>
        <w:rPr>
          <w:rFonts w:eastAsia="Times New Roman" w:cs="Times New Roman"/>
          <w:szCs w:val="24"/>
          <w:lang w:val="en-US"/>
        </w:rPr>
        <w:t>s</w:t>
      </w:r>
      <w:r>
        <w:rPr>
          <w:rFonts w:eastAsia="Times New Roman" w:cs="Times New Roman"/>
          <w:szCs w:val="24"/>
        </w:rPr>
        <w:t>, για τ</w:t>
      </w:r>
      <w:r>
        <w:rPr>
          <w:rFonts w:eastAsia="Times New Roman" w:cs="Times New Roman"/>
          <w:szCs w:val="24"/>
        </w:rPr>
        <w:t>α οποία γίνονται συζητήσεις και κάποιοι λίγοι φίλοι κολλητοί, τους οποίους θέλετε να εξυπηρετήσετε με διαφόρους τρόπους.</w:t>
      </w:r>
    </w:p>
    <w:p w14:paraId="6891BBF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Ανάπτυξη θα έρθει, αν κάποια στιγμή αποφασίσετε να μειώσετε τη φορολογία, να μειώσετε τις ασφαλιστικές εισφορές, να μειώσετε τα κόστη, </w:t>
      </w:r>
      <w:r>
        <w:rPr>
          <w:rFonts w:eastAsia="Times New Roman" w:cs="Times New Roman"/>
          <w:szCs w:val="24"/>
        </w:rPr>
        <w:t>για τα οποία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εσείς πράττετε το ακριβώς αντίθετο. Συνεχώς αύξηση της φορολογίας, αύξηση των ασφαλιστικών εισφορών, άδικες ασφαλιστικές εισφορές, αυξημένα λειτουργικά κόστη παντού. </w:t>
      </w:r>
    </w:p>
    <w:p w14:paraId="6891BBF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Ανάπτυξη θα έρθει, αν οι ελεγκτικοί μηχανισμοί λειτουργούν στην εντ</w:t>
      </w:r>
      <w:r>
        <w:rPr>
          <w:rFonts w:eastAsia="Times New Roman" w:cs="Times New Roman"/>
          <w:szCs w:val="24"/>
        </w:rPr>
        <w:t>έλεια, ώστε να διορθώνουν τα κακώς κείμενα και τις παρατυπίες που τσακίζουν τον υγιή ανταγωνισμό.</w:t>
      </w:r>
    </w:p>
    <w:p w14:paraId="6891BBF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Ανάπτυξη θα έρθει, αν επιτέλους κάποια στιγμή αποφασίσετε να προστατεύσετε, όπως οφείλετε, βάσει του Συντάγματος, όλους τους Έλληνες πολίτες και άρα και τους </w:t>
      </w:r>
      <w:r>
        <w:rPr>
          <w:rFonts w:eastAsia="Times New Roman" w:cs="Times New Roman"/>
          <w:szCs w:val="24"/>
        </w:rPr>
        <w:t>μικρομεσαίους και τους ελεύθερους επαγγελματίες και όλους όσο</w:t>
      </w:r>
      <w:r>
        <w:rPr>
          <w:rFonts w:eastAsia="Times New Roman" w:cs="Times New Roman"/>
          <w:szCs w:val="24"/>
        </w:rPr>
        <w:t>ι</w:t>
      </w:r>
      <w:r>
        <w:rPr>
          <w:rFonts w:eastAsia="Times New Roman" w:cs="Times New Roman"/>
          <w:szCs w:val="24"/>
        </w:rPr>
        <w:t xml:space="preserve"> αυτή τη στιγμή βρίσκονται στην αγχόνη των χρηματοπιστωτικών ιδρυμάτων, ελληνικών και ξένων, και να εφαρμόσετε τον νόμο επ’ ωφελεία τους, έτσι ώστε να τους ξαλαφρώσετε λίγο, για να μπορούν να κι</w:t>
      </w:r>
      <w:r>
        <w:rPr>
          <w:rFonts w:eastAsia="Times New Roman" w:cs="Times New Roman"/>
          <w:szCs w:val="24"/>
        </w:rPr>
        <w:t xml:space="preserve">νηθούν. Βλέπουμε συνεχώς το μεγαλείο του Έλληνα ελεύθερου </w:t>
      </w:r>
      <w:r>
        <w:rPr>
          <w:rFonts w:eastAsia="Times New Roman" w:cs="Times New Roman"/>
          <w:szCs w:val="24"/>
        </w:rPr>
        <w:lastRenderedPageBreak/>
        <w:t>επαγγελματία, του εμπόρου, του βιοτέχνη, οι οποίοι στο εξωτερικό, όπου το εργασιακό περιβάλλον είναι πολύ καλύτερο, διαπρέπουν, αλλά ακόμα και στην Ελλάδα τον καιρό των μνημονίων παλεύουν και παλεύο</w:t>
      </w:r>
      <w:r>
        <w:rPr>
          <w:rFonts w:eastAsia="Times New Roman" w:cs="Times New Roman"/>
          <w:szCs w:val="24"/>
        </w:rPr>
        <w:t>υν μόνοι τους απέναντι σε όλους και σε όλα</w:t>
      </w:r>
      <w:r>
        <w:rPr>
          <w:rFonts w:eastAsia="Times New Roman" w:cs="Times New Roman"/>
          <w:szCs w:val="24"/>
        </w:rPr>
        <w:t>,</w:t>
      </w:r>
      <w:r>
        <w:rPr>
          <w:rFonts w:eastAsia="Times New Roman" w:cs="Times New Roman"/>
          <w:szCs w:val="24"/>
        </w:rPr>
        <w:t xml:space="preserve"> όπως</w:t>
      </w:r>
      <w:r>
        <w:rPr>
          <w:rFonts w:eastAsia="Times New Roman" w:cs="Times New Roman"/>
          <w:szCs w:val="24"/>
        </w:rPr>
        <w:t>, για παράδειγμα,</w:t>
      </w:r>
      <w:r>
        <w:rPr>
          <w:rFonts w:eastAsia="Times New Roman" w:cs="Times New Roman"/>
          <w:szCs w:val="24"/>
        </w:rPr>
        <w:t xml:space="preserve"> οι οινοποιοί. Έχουμε το φοβερό προνόμιο να είμαστε η μοναδική χώρα στον κόσμο </w:t>
      </w:r>
      <w:r>
        <w:rPr>
          <w:rFonts w:eastAsia="Times New Roman" w:cs="Times New Roman"/>
          <w:szCs w:val="24"/>
        </w:rPr>
        <w:t>–</w:t>
      </w:r>
      <w:r>
        <w:rPr>
          <w:rFonts w:eastAsia="Times New Roman" w:cs="Times New Roman"/>
          <w:szCs w:val="24"/>
        </w:rPr>
        <w:t>μαζί με άλλες μια</w:t>
      </w:r>
      <w:r>
        <w:rPr>
          <w:rFonts w:eastAsia="Times New Roman" w:cs="Times New Roman"/>
          <w:szCs w:val="24"/>
        </w:rPr>
        <w:t xml:space="preserve">, </w:t>
      </w:r>
      <w:r>
        <w:rPr>
          <w:rFonts w:eastAsia="Times New Roman" w:cs="Times New Roman"/>
          <w:szCs w:val="24"/>
        </w:rPr>
        <w:t>δυο, αλλά οι άλλες δεν είναι χώρες οι οποίες παράγουν κρασί</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βάζ</w:t>
      </w:r>
      <w:r>
        <w:rPr>
          <w:rFonts w:eastAsia="Times New Roman" w:cs="Times New Roman"/>
          <w:szCs w:val="24"/>
        </w:rPr>
        <w:t>ει</w:t>
      </w:r>
      <w:r>
        <w:rPr>
          <w:rFonts w:eastAsia="Times New Roman" w:cs="Times New Roman"/>
          <w:szCs w:val="24"/>
        </w:rPr>
        <w:t xml:space="preserve"> ειδικό τέλος στο ελλη</w:t>
      </w:r>
      <w:r>
        <w:rPr>
          <w:rFonts w:eastAsia="Times New Roman" w:cs="Times New Roman"/>
          <w:szCs w:val="24"/>
        </w:rPr>
        <w:t xml:space="preserve">νικό κρασί. </w:t>
      </w:r>
      <w:r>
        <w:rPr>
          <w:rFonts w:eastAsia="Times New Roman" w:cs="Times New Roman"/>
          <w:szCs w:val="24"/>
        </w:rPr>
        <w:t>Τ</w:t>
      </w:r>
      <w:r>
        <w:rPr>
          <w:rFonts w:eastAsia="Times New Roman" w:cs="Times New Roman"/>
          <w:szCs w:val="24"/>
        </w:rPr>
        <w:t xml:space="preserve">ην ίδια ώρα το εισαγόμενο κρασί, ο εισαγόμενος οίνος, έρχεται χωρίς αυτό το τέλος. Μιλάμε για έναν ανταγωνισμό εις βάρος των Ελλήνων και των ελληνικών προϊόντων. </w:t>
      </w:r>
    </w:p>
    <w:p w14:paraId="6891BBF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 αληθές με το εν λόγω νομοσχέδιο είναι ότι καταστρατηγείται η θεμελιώδης αρχή</w:t>
      </w:r>
      <w:r>
        <w:rPr>
          <w:rFonts w:eastAsia="Times New Roman" w:cs="Times New Roman"/>
          <w:szCs w:val="24"/>
        </w:rPr>
        <w:t xml:space="preserve"> της προφύλαξης και εισάγονται νεοφιλελεύθερες αρχές</w:t>
      </w:r>
      <w:r>
        <w:rPr>
          <w:rFonts w:eastAsia="Times New Roman" w:cs="Times New Roman"/>
          <w:szCs w:val="24"/>
        </w:rPr>
        <w:t>,</w:t>
      </w:r>
      <w:r>
        <w:rPr>
          <w:rFonts w:eastAsia="Times New Roman" w:cs="Times New Roman"/>
          <w:szCs w:val="24"/>
        </w:rPr>
        <w:t xml:space="preserve"> οι οποίες επιτρέπουν οι έλεγχοι να διενεργούνται εκ των υστέρων</w:t>
      </w:r>
      <w:r>
        <w:rPr>
          <w:rFonts w:eastAsia="Times New Roman" w:cs="Times New Roman"/>
          <w:szCs w:val="24"/>
        </w:rPr>
        <w:t>,</w:t>
      </w:r>
      <w:r>
        <w:rPr>
          <w:rFonts w:eastAsia="Times New Roman" w:cs="Times New Roman"/>
          <w:szCs w:val="24"/>
        </w:rPr>
        <w:t xml:space="preserve"> σε πραγματικό χρόνο λειτουργίας</w:t>
      </w:r>
      <w:r>
        <w:rPr>
          <w:rFonts w:eastAsia="Times New Roman" w:cs="Times New Roman"/>
          <w:szCs w:val="24"/>
        </w:rPr>
        <w:t>,</w:t>
      </w:r>
      <w:r>
        <w:rPr>
          <w:rFonts w:eastAsia="Times New Roman" w:cs="Times New Roman"/>
          <w:szCs w:val="24"/>
        </w:rPr>
        <w:t xml:space="preserve"> βάσει αξιολόγησης κινδύνου. Αυτό που παρου</w:t>
      </w:r>
      <w:r>
        <w:rPr>
          <w:rFonts w:eastAsia="Times New Roman" w:cs="Times New Roman"/>
          <w:szCs w:val="24"/>
        </w:rPr>
        <w:lastRenderedPageBreak/>
        <w:t>σιάζεται ως καινοτομία, ότι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απελευθερώνεται  η οικονο</w:t>
      </w:r>
      <w:r>
        <w:rPr>
          <w:rFonts w:eastAsia="Times New Roman" w:cs="Times New Roman"/>
          <w:szCs w:val="24"/>
        </w:rPr>
        <w:t xml:space="preserve">μική δραστηριότητα από τη διοικητική αδειοδότηση και μετατίθεται ο τυχών έλεγχος σε μεταγενέστερο στάδιο, κατόπιν της έναρξης της επιχείρησης, εγκυμονεί τεράστιους κινδύνους, όπως σας εξήγησα και θα σας εξηγήσουμε περαιτέρω ως Χρυσή Αυγή. </w:t>
      </w:r>
    </w:p>
    <w:p w14:paraId="6891BBF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Αντιμετωπίζεται </w:t>
      </w:r>
      <w:r>
        <w:rPr>
          <w:rFonts w:eastAsia="Times New Roman" w:cs="Times New Roman"/>
          <w:szCs w:val="24"/>
        </w:rPr>
        <w:t>η υγιεινή και η ασφάλεια των πολιτών καταναλωτών ως υποδεέστερος παράγοντας σε σχέση με τα οικονομικά δεδομένα μιας επιχείρησης και τα έσοδα που φιλοδοξεί το κράτος να προσθέσει στα κρατικά ταμεία</w:t>
      </w:r>
      <w:r>
        <w:rPr>
          <w:rFonts w:eastAsia="Times New Roman" w:cs="Times New Roman"/>
          <w:szCs w:val="24"/>
        </w:rPr>
        <w:t>,</w:t>
      </w:r>
      <w:r>
        <w:rPr>
          <w:rFonts w:eastAsia="Times New Roman" w:cs="Times New Roman"/>
          <w:szCs w:val="24"/>
        </w:rPr>
        <w:t xml:space="preserve"> μέσω των διοικητικών προστίμων που θεσπίζει με τις παρούσε</w:t>
      </w:r>
      <w:r>
        <w:rPr>
          <w:rFonts w:eastAsia="Times New Roman" w:cs="Times New Roman"/>
          <w:szCs w:val="24"/>
        </w:rPr>
        <w:t xml:space="preserve">ς διατάξεις. Αντί να βλέπουμε καινοτομίες, βλέπουμε επιπλέον πρόστιμα, επιπλέον παράβολα, επιπλέον χαράτσια, γιατί μόνο έτσι, μ’ αυτά, έχετε μάθει να λειτουργείτε. </w:t>
      </w:r>
      <w:r>
        <w:rPr>
          <w:rFonts w:eastAsia="Times New Roman" w:cs="Times New Roman"/>
          <w:szCs w:val="24"/>
        </w:rPr>
        <w:t>Α</w:t>
      </w:r>
      <w:r>
        <w:rPr>
          <w:rFonts w:eastAsia="Times New Roman" w:cs="Times New Roman"/>
          <w:szCs w:val="24"/>
        </w:rPr>
        <w:t>υτά είναι το πιο τρανό, περίλαμπρο δείγμα της ανικανότητας που έχετε ως προς τη διοίκηση αυ</w:t>
      </w:r>
      <w:r>
        <w:rPr>
          <w:rFonts w:eastAsia="Times New Roman" w:cs="Times New Roman"/>
          <w:szCs w:val="24"/>
        </w:rPr>
        <w:t xml:space="preserve">τού του τόπου. </w:t>
      </w:r>
    </w:p>
    <w:p w14:paraId="6891BBF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Αδιάφορο είναι για την πολιτεία η διασφάλιση του δημοσίου συμφέροντος, αλλά αντιλαμβάνεται το παρόν σχέδιο νόμου ως έναν έμμεσο φοροεισπρακτικό μηχανισμό. Χαρακτηριστικό παράδειγμα αυτού αποτελεί το άρθρο 15. </w:t>
      </w:r>
    </w:p>
    <w:p w14:paraId="6891BBF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Ορθό θα ήταν να προστεθεί στις</w:t>
      </w:r>
      <w:r>
        <w:rPr>
          <w:rFonts w:eastAsia="Times New Roman" w:cs="Times New Roman"/>
          <w:szCs w:val="24"/>
        </w:rPr>
        <w:t xml:space="preserve"> διοικητικές κυρώσεις και </w:t>
      </w:r>
      <w:r>
        <w:rPr>
          <w:rFonts w:eastAsia="Times New Roman" w:cs="Times New Roman"/>
          <w:szCs w:val="24"/>
        </w:rPr>
        <w:t>«</w:t>
      </w:r>
      <w:r>
        <w:rPr>
          <w:rFonts w:eastAsia="Times New Roman" w:cs="Times New Roman"/>
          <w:szCs w:val="24"/>
        </w:rPr>
        <w:t>αφαίρεση της άδειας</w:t>
      </w:r>
      <w:r>
        <w:rPr>
          <w:rFonts w:eastAsia="Times New Roman" w:cs="Times New Roman"/>
          <w:szCs w:val="24"/>
        </w:rPr>
        <w:t>»</w:t>
      </w:r>
      <w:r>
        <w:rPr>
          <w:rFonts w:eastAsia="Times New Roman" w:cs="Times New Roman"/>
          <w:szCs w:val="24"/>
        </w:rPr>
        <w:t>. Σκληρό μέτρο, αλλά ενδεχομένως επιβεβλημένο</w:t>
      </w:r>
      <w:r>
        <w:rPr>
          <w:rFonts w:eastAsia="Times New Roman" w:cs="Times New Roman"/>
          <w:szCs w:val="24"/>
        </w:rPr>
        <w:t>,</w:t>
      </w:r>
      <w:r>
        <w:rPr>
          <w:rFonts w:eastAsia="Times New Roman" w:cs="Times New Roman"/>
          <w:szCs w:val="24"/>
        </w:rPr>
        <w:t xml:space="preserve"> για τις περιπτώσεις τις οποίες έχει τεθεί σε διακινδύνευση ή προκλήθηκε βλάβη δημοσίου συμφέροντος. Δηλαδή, κάποιος που έχει βλάψει το δημόσιο συμφέρον απ’ όλες τ</w:t>
      </w:r>
      <w:r>
        <w:rPr>
          <w:rFonts w:eastAsia="Times New Roman" w:cs="Times New Roman"/>
          <w:szCs w:val="24"/>
        </w:rPr>
        <w:t xml:space="preserve">ις απόψεις με ένα πρόστιμο καθαρίζει, όπως θέλατε να κάνετε και στο άρθρο 19  του χθεσινού νομοσχεδίου κι όλα καλά; </w:t>
      </w:r>
    </w:p>
    <w:p w14:paraId="6891BBF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Παρατηρούμε όμως ότι</w:t>
      </w:r>
      <w:r>
        <w:rPr>
          <w:rFonts w:eastAsia="Times New Roman" w:cs="Times New Roman"/>
          <w:szCs w:val="24"/>
        </w:rPr>
        <w:t>,</w:t>
      </w:r>
      <w:r>
        <w:rPr>
          <w:rFonts w:eastAsia="Times New Roman" w:cs="Times New Roman"/>
          <w:szCs w:val="24"/>
        </w:rPr>
        <w:t xml:space="preserve"> ακόμα κι εδώ</w:t>
      </w:r>
      <w:r>
        <w:rPr>
          <w:rFonts w:eastAsia="Times New Roman" w:cs="Times New Roman"/>
          <w:szCs w:val="24"/>
        </w:rPr>
        <w:t>,</w:t>
      </w:r>
      <w:r>
        <w:rPr>
          <w:rFonts w:eastAsia="Times New Roman" w:cs="Times New Roman"/>
          <w:szCs w:val="24"/>
        </w:rPr>
        <w:t xml:space="preserve"> εφαρμόζετε τη σταλινική αντίληψη που διαπνέει την παρούσα </w:t>
      </w:r>
      <w:r>
        <w:rPr>
          <w:rFonts w:eastAsia="Times New Roman" w:cs="Times New Roman"/>
          <w:szCs w:val="24"/>
        </w:rPr>
        <w:t>Κ</w:t>
      </w:r>
      <w:r>
        <w:rPr>
          <w:rFonts w:eastAsia="Times New Roman" w:cs="Times New Roman"/>
          <w:szCs w:val="24"/>
        </w:rPr>
        <w:t>υβέρνηση. Αναφερόμαστε στις υπεραρμοδιότητες</w:t>
      </w:r>
      <w:r>
        <w:rPr>
          <w:rFonts w:eastAsia="Times New Roman" w:cs="Times New Roman"/>
          <w:szCs w:val="24"/>
        </w:rPr>
        <w:t xml:space="preserve"> που δίνονται και πάλι στον εκάστοτε Υπουργό, ο οποίος θα αποφαίνεται για την αξιολόγηση και τη βαρύτητα των κριτηρίων που θεσπίζονται με το ίδιο άρθρο, κριτηρίων όλως θεωρητικών. </w:t>
      </w:r>
    </w:p>
    <w:p w14:paraId="6891BBF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Η ευχέρεια που δίνεται στον Υπουργό είναι ιδιαιτέρως προβληματική. Από πότε</w:t>
      </w:r>
      <w:r>
        <w:rPr>
          <w:rFonts w:eastAsia="Times New Roman" w:cs="Times New Roman"/>
          <w:szCs w:val="24"/>
        </w:rPr>
        <w:t xml:space="preserve">, ωστόσο, το κυνήγι του κέρδους και της εξοικονόμησης δαπανών αφήνουν περιθώριο στην τήρηση των κανόνων υγιεινής, πρακτικής και της διασφάλισης της υγιεινής και ασφάλειας; </w:t>
      </w:r>
    </w:p>
    <w:p w14:paraId="6891BBF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Καλό θα ήταν να τονίσουμε, επειδή μας ακούνε και οι Έλληνες πολίτες και αντιλαμβάνο</w:t>
      </w:r>
      <w:r>
        <w:rPr>
          <w:rFonts w:eastAsia="Times New Roman" w:cs="Times New Roman"/>
          <w:szCs w:val="24"/>
        </w:rPr>
        <w:t xml:space="preserve">νται πολύ περισσότερα απ’ όσα νομίζετε, ότι διάφορες επιτροπές και ομάδες εργασίας που συστήνονται στα </w:t>
      </w:r>
      <w:r>
        <w:rPr>
          <w:rFonts w:eastAsia="Times New Roman" w:cs="Times New Roman"/>
          <w:szCs w:val="24"/>
        </w:rPr>
        <w:t>Υ</w:t>
      </w:r>
      <w:r>
        <w:rPr>
          <w:rFonts w:eastAsia="Times New Roman" w:cs="Times New Roman"/>
          <w:szCs w:val="24"/>
        </w:rPr>
        <w:t xml:space="preserve">πουργεία σας γίνονται τις περισσότερες φορές για να νομιμοποιήσουν τα κακώς κείμενα, τις προειλημμένες κυβερνητικές επιλογές και αποφάσεις. </w:t>
      </w:r>
    </w:p>
    <w:p w14:paraId="6891BBF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Αναφορικά δ</w:t>
      </w:r>
      <w:r>
        <w:rPr>
          <w:rFonts w:eastAsia="Times New Roman" w:cs="Times New Roman"/>
          <w:szCs w:val="24"/>
        </w:rPr>
        <w:t>ε με το άρθρο 7</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Υπαγωγή στη </w:t>
      </w:r>
      <w:r>
        <w:rPr>
          <w:rFonts w:eastAsia="Times New Roman" w:cs="Times New Roman"/>
          <w:szCs w:val="24"/>
        </w:rPr>
        <w:t>διαδικασία έγκρισης», να σημειωθεί ότι</w:t>
      </w:r>
      <w:r>
        <w:rPr>
          <w:rFonts w:eastAsia="Times New Roman" w:cs="Times New Roman"/>
          <w:szCs w:val="24"/>
        </w:rPr>
        <w:t>,</w:t>
      </w:r>
      <w:r>
        <w:rPr>
          <w:rFonts w:eastAsia="Times New Roman" w:cs="Times New Roman"/>
          <w:szCs w:val="24"/>
        </w:rPr>
        <w:t xml:space="preserve"> πρώτον</w:t>
      </w:r>
      <w:r>
        <w:rPr>
          <w:rFonts w:eastAsia="Times New Roman" w:cs="Times New Roman"/>
          <w:szCs w:val="24"/>
        </w:rPr>
        <w:t>,</w:t>
      </w:r>
      <w:r>
        <w:rPr>
          <w:rFonts w:eastAsia="Times New Roman" w:cs="Times New Roman"/>
          <w:szCs w:val="24"/>
        </w:rPr>
        <w:t xml:space="preserve"> αποτελεί εξαίρεση του γενικού κανόνα, ο οποίος, όπως είπαμε και νωρίτερα, είναι η κατάργηση του προληπτικού ελέγχου και της λογικής τη προφύλαξης και</w:t>
      </w:r>
      <w:r>
        <w:rPr>
          <w:rFonts w:eastAsia="Times New Roman" w:cs="Times New Roman"/>
          <w:szCs w:val="24"/>
        </w:rPr>
        <w:t>,</w:t>
      </w:r>
      <w:r>
        <w:rPr>
          <w:rFonts w:eastAsia="Times New Roman" w:cs="Times New Roman"/>
          <w:szCs w:val="24"/>
        </w:rPr>
        <w:t xml:space="preserve"> δεύτερον</w:t>
      </w:r>
      <w:r>
        <w:rPr>
          <w:rFonts w:eastAsia="Times New Roman" w:cs="Times New Roman"/>
          <w:szCs w:val="24"/>
        </w:rPr>
        <w:t>,</w:t>
      </w:r>
      <w:r>
        <w:rPr>
          <w:rFonts w:eastAsia="Times New Roman" w:cs="Times New Roman"/>
          <w:szCs w:val="24"/>
        </w:rPr>
        <w:t xml:space="preserve"> η έγκριση νομικά </w:t>
      </w:r>
      <w:r>
        <w:rPr>
          <w:rFonts w:eastAsia="Times New Roman" w:cs="Times New Roman"/>
          <w:szCs w:val="24"/>
        </w:rPr>
        <w:t xml:space="preserve">σημαίνει εκ των υστέρων παροχή συγκατάθεσης περί της νομιμότητας. Αλλά ακόμα κι αυτή η τυπική εξαίρεση που εισάγετε περιορίζεται με τη </w:t>
      </w:r>
      <w:r>
        <w:rPr>
          <w:rFonts w:eastAsia="Times New Roman" w:cs="Times New Roman"/>
          <w:szCs w:val="24"/>
        </w:rPr>
        <w:lastRenderedPageBreak/>
        <w:t>διάταξη 10, η οποία επιτρέπει τον περιορισμό των εγκρίσεων για μια οικονομική δραστηριότητα. Να δοθούν επεξηγήσεις, διότι</w:t>
      </w:r>
      <w:r>
        <w:rPr>
          <w:rFonts w:eastAsia="Times New Roman" w:cs="Times New Roman"/>
          <w:szCs w:val="24"/>
        </w:rPr>
        <w:t xml:space="preserve"> τουλάχιστον εμείς αγνοούμε πού ακριβώς αποσκοπεί η ψήφιση του συγκεκριμένου άρθρου, καθώς και τι ακριβώς σημαίνουν οι όροι φυσικός, σπάνιος ή δημόσιος πόρος.</w:t>
      </w:r>
    </w:p>
    <w:p w14:paraId="6891BBFD"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Η προχειρότητα με την οποία νομοθετείτε και εσείς και οι </w:t>
      </w:r>
      <w:r>
        <w:rPr>
          <w:rFonts w:eastAsia="Times New Roman" w:cs="Times New Roman"/>
          <w:szCs w:val="24"/>
        </w:rPr>
        <w:t>τ</w:t>
      </w:r>
      <w:r>
        <w:rPr>
          <w:rFonts w:eastAsia="Times New Roman" w:cs="Times New Roman"/>
          <w:szCs w:val="24"/>
        </w:rPr>
        <w:t>ροϊκανοί -που σας τα φέρνουν και τα κατ</w:t>
      </w:r>
      <w:r>
        <w:rPr>
          <w:rFonts w:eastAsia="Times New Roman" w:cs="Times New Roman"/>
          <w:szCs w:val="24"/>
        </w:rPr>
        <w:t>απίνετε αμάσητα- αποδεικνύεται σε κάθε σχέδιο νόμου, αφού δεν φροντίζετε το κείμενο του νόμου να έχει κάποια λογική και συντακτική ακολουθία. Παραδείγματος χάρ</w:t>
      </w:r>
      <w:r>
        <w:rPr>
          <w:rFonts w:eastAsia="Times New Roman" w:cs="Times New Roman"/>
          <w:szCs w:val="24"/>
        </w:rPr>
        <w:t>ιν</w:t>
      </w:r>
      <w:r>
        <w:rPr>
          <w:rFonts w:eastAsia="Times New Roman" w:cs="Times New Roman"/>
          <w:szCs w:val="24"/>
        </w:rPr>
        <w:t>, στο άρθρο 21 καταργείται η υποχρέωση λήψης βεβαίωσης νόμιμων προϋποθέσεων και γίνεται αναφορά</w:t>
      </w:r>
      <w:r>
        <w:rPr>
          <w:rFonts w:eastAsia="Times New Roman" w:cs="Times New Roman"/>
          <w:szCs w:val="24"/>
        </w:rPr>
        <w:t xml:space="preserve"> στο ν.4303/2014, στο άρθρο 6, όπου και μας παραπέμπει. Διαβάζοντας κανείς το άρθρο 6 βλέπει τον τίτλο</w:t>
      </w:r>
      <w:r>
        <w:rPr>
          <w:rFonts w:eastAsia="Times New Roman" w:cs="Times New Roman"/>
          <w:szCs w:val="24"/>
        </w:rPr>
        <w:t>:</w:t>
      </w:r>
      <w:r>
        <w:rPr>
          <w:rFonts w:eastAsia="Times New Roman" w:cs="Times New Roman"/>
          <w:szCs w:val="24"/>
        </w:rPr>
        <w:t xml:space="preserve"> «Παραγωγή και διάθεση ξυδιού». Άντε βγάλε άκρη!  </w:t>
      </w:r>
    </w:p>
    <w:p w14:paraId="6891BBFE"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άρθρο 22 ο </w:t>
      </w:r>
      <w:r>
        <w:rPr>
          <w:rFonts w:eastAsia="Times New Roman" w:cs="Times New Roman"/>
          <w:szCs w:val="24"/>
        </w:rPr>
        <w:t>κ</w:t>
      </w:r>
      <w:r>
        <w:rPr>
          <w:rFonts w:eastAsia="Times New Roman" w:cs="Times New Roman"/>
          <w:szCs w:val="24"/>
        </w:rPr>
        <w:t xml:space="preserve">ανονισμός 853/2004 </w:t>
      </w:r>
      <w:r>
        <w:rPr>
          <w:rFonts w:eastAsia="Times New Roman" w:cs="Times New Roman"/>
          <w:szCs w:val="24"/>
        </w:rPr>
        <w:t>αφορά την α</w:t>
      </w:r>
      <w:r>
        <w:rPr>
          <w:rFonts w:eastAsia="Times New Roman" w:cs="Times New Roman"/>
          <w:szCs w:val="24"/>
        </w:rPr>
        <w:t>γορά-</w:t>
      </w:r>
      <w:r>
        <w:rPr>
          <w:rFonts w:eastAsia="Times New Roman" w:cs="Times New Roman"/>
          <w:szCs w:val="24"/>
        </w:rPr>
        <w:t>κ</w:t>
      </w:r>
      <w:r>
        <w:rPr>
          <w:rFonts w:eastAsia="Times New Roman" w:cs="Times New Roman"/>
          <w:szCs w:val="24"/>
        </w:rPr>
        <w:t xml:space="preserve">ανόνες </w:t>
      </w:r>
      <w:r>
        <w:rPr>
          <w:rFonts w:eastAsia="Times New Roman" w:cs="Times New Roman"/>
          <w:szCs w:val="24"/>
        </w:rPr>
        <w:t>υ</w:t>
      </w:r>
      <w:r>
        <w:rPr>
          <w:rFonts w:eastAsia="Times New Roman" w:cs="Times New Roman"/>
          <w:szCs w:val="24"/>
        </w:rPr>
        <w:t xml:space="preserve">γιεινής </w:t>
      </w:r>
      <w:r>
        <w:rPr>
          <w:rFonts w:eastAsia="Times New Roman" w:cs="Times New Roman"/>
          <w:szCs w:val="24"/>
        </w:rPr>
        <w:t>τ</w:t>
      </w:r>
      <w:r>
        <w:rPr>
          <w:rFonts w:eastAsia="Times New Roman" w:cs="Times New Roman"/>
          <w:szCs w:val="24"/>
        </w:rPr>
        <w:t xml:space="preserve">ροφίμων </w:t>
      </w:r>
      <w:r>
        <w:rPr>
          <w:rFonts w:eastAsia="Times New Roman" w:cs="Times New Roman"/>
          <w:szCs w:val="24"/>
        </w:rPr>
        <w:t>ζ</w:t>
      </w:r>
      <w:r>
        <w:rPr>
          <w:rFonts w:eastAsia="Times New Roman" w:cs="Times New Roman"/>
          <w:szCs w:val="24"/>
        </w:rPr>
        <w:t xml:space="preserve">ωικής </w:t>
      </w:r>
      <w:r>
        <w:rPr>
          <w:rFonts w:eastAsia="Times New Roman" w:cs="Times New Roman"/>
          <w:szCs w:val="24"/>
        </w:rPr>
        <w:t>π</w:t>
      </w:r>
      <w:r>
        <w:rPr>
          <w:rFonts w:eastAsia="Times New Roman" w:cs="Times New Roman"/>
          <w:szCs w:val="24"/>
        </w:rPr>
        <w:t>ροελεύσεως</w:t>
      </w:r>
      <w:r>
        <w:rPr>
          <w:rFonts w:eastAsia="Times New Roman" w:cs="Times New Roman"/>
          <w:szCs w:val="24"/>
        </w:rPr>
        <w:t>,</w:t>
      </w:r>
      <w:r>
        <w:rPr>
          <w:rFonts w:eastAsia="Times New Roman" w:cs="Times New Roman"/>
          <w:szCs w:val="24"/>
        </w:rPr>
        <w:t xml:space="preserve"> ο </w:t>
      </w:r>
      <w:r>
        <w:rPr>
          <w:rFonts w:eastAsia="Times New Roman" w:cs="Times New Roman"/>
          <w:szCs w:val="24"/>
        </w:rPr>
        <w:t>κ</w:t>
      </w:r>
      <w:r>
        <w:rPr>
          <w:rFonts w:eastAsia="Times New Roman" w:cs="Times New Roman"/>
          <w:szCs w:val="24"/>
        </w:rPr>
        <w:t xml:space="preserve">ανονισμός 1069/2009 αφορά </w:t>
      </w:r>
      <w:r>
        <w:rPr>
          <w:rFonts w:eastAsia="Times New Roman" w:cs="Times New Roman"/>
          <w:szCs w:val="24"/>
        </w:rPr>
        <w:lastRenderedPageBreak/>
        <w:t xml:space="preserve">μεταποίηση προϊόντων που απαγορεύονται να καταναλωθούν από άνθρωπο. Πρόκειται για διαφορετικά αντικείμενα, με διαφορετικό νομοθετικό πλαίσιο και, σε κάθε περίπτωση, ο </w:t>
      </w:r>
      <w:r>
        <w:rPr>
          <w:rFonts w:eastAsia="Times New Roman" w:cs="Times New Roman"/>
          <w:szCs w:val="24"/>
        </w:rPr>
        <w:t>κ</w:t>
      </w:r>
      <w:r>
        <w:rPr>
          <w:rFonts w:eastAsia="Times New Roman" w:cs="Times New Roman"/>
          <w:szCs w:val="24"/>
        </w:rPr>
        <w:t xml:space="preserve">ανονισμός 1069/2009 δεν θα έπρεπε να υπαχθεί στο παρόν </w:t>
      </w:r>
      <w:r>
        <w:rPr>
          <w:rFonts w:eastAsia="Times New Roman" w:cs="Times New Roman"/>
          <w:szCs w:val="24"/>
        </w:rPr>
        <w:t>κ</w:t>
      </w:r>
      <w:r>
        <w:rPr>
          <w:rFonts w:eastAsia="Times New Roman" w:cs="Times New Roman"/>
          <w:szCs w:val="24"/>
        </w:rPr>
        <w:t>εφάλαι</w:t>
      </w:r>
      <w:r>
        <w:rPr>
          <w:rFonts w:eastAsia="Times New Roman" w:cs="Times New Roman"/>
          <w:szCs w:val="24"/>
        </w:rPr>
        <w:t xml:space="preserve">ο, αφού, όπως ανέφερα, αφορά προϊόντα απαγορευμένα για τον άνθρωπο. </w:t>
      </w:r>
    </w:p>
    <w:p w14:paraId="6891BBFF"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Στο άρθρο 20 παράγραφος 1 εδάφιο 6 εξαιρείται η εμφιάλωση νερού. Ποιες σκοπιμότητες εξυπηρετούνται με το να θεωρείτε για συγκεκριμένες δραστηριότητες όχι απαραίτητη τη σύμφωνη γνώμη υγειο</w:t>
      </w:r>
      <w:r>
        <w:rPr>
          <w:rFonts w:eastAsia="Times New Roman" w:cs="Times New Roman"/>
          <w:szCs w:val="24"/>
        </w:rPr>
        <w:t xml:space="preserve">νομικής καταλληλότητας, ενώ σε άλλες να τη διατηρείτε; </w:t>
      </w:r>
    </w:p>
    <w:p w14:paraId="6891BC00"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Είναι προφανές πως το παρόν σχέδιο νόμου σ</w:t>
      </w:r>
      <w:r>
        <w:rPr>
          <w:rFonts w:eastAsia="Times New Roman" w:cs="Times New Roman"/>
          <w:szCs w:val="24"/>
        </w:rPr>
        <w:t>ά</w:t>
      </w:r>
      <w:r>
        <w:rPr>
          <w:rFonts w:eastAsia="Times New Roman" w:cs="Times New Roman"/>
          <w:szCs w:val="24"/>
        </w:rPr>
        <w:t>ς έχει υπαγορευθεί από ξένα συμφέροντα, όπως προείπαμε, τα οποία δεν ενδιαφέρονται ενδεχομένως για την εμπορία νερού και για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διατηρούν τη σύμφ</w:t>
      </w:r>
      <w:r>
        <w:rPr>
          <w:rFonts w:eastAsia="Times New Roman" w:cs="Times New Roman"/>
          <w:szCs w:val="24"/>
        </w:rPr>
        <w:t xml:space="preserve">ωνη γνώμη της διοίκησης. </w:t>
      </w:r>
    </w:p>
    <w:p w14:paraId="6891BC01"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άρθρο 27 το παρόν σχέδιο νόμου διέπει καταστήματα υγειονομικού ενδιαφέροντος εκτός των κέντρων διασκέδασης, για τα οποία κρίνεται </w:t>
      </w:r>
      <w:r>
        <w:rPr>
          <w:rFonts w:eastAsia="Times New Roman" w:cs="Times New Roman"/>
          <w:szCs w:val="24"/>
        </w:rPr>
        <w:lastRenderedPageBreak/>
        <w:t xml:space="preserve">ότι αποτελούν δραστηριότητα που χρήζει εκ των προτέρων </w:t>
      </w:r>
      <w:r>
        <w:rPr>
          <w:rFonts w:eastAsia="Times New Roman" w:cs="Times New Roman"/>
          <w:szCs w:val="24"/>
        </w:rPr>
        <w:t>ε</w:t>
      </w:r>
      <w:r>
        <w:rPr>
          <w:rFonts w:eastAsia="Times New Roman" w:cs="Times New Roman"/>
          <w:szCs w:val="24"/>
        </w:rPr>
        <w:t>λ</w:t>
      </w:r>
      <w:r>
        <w:rPr>
          <w:rFonts w:eastAsia="Times New Roman" w:cs="Times New Roman"/>
          <w:szCs w:val="24"/>
        </w:rPr>
        <w:t>έ</w:t>
      </w:r>
      <w:r>
        <w:rPr>
          <w:rFonts w:eastAsia="Times New Roman" w:cs="Times New Roman"/>
          <w:szCs w:val="24"/>
        </w:rPr>
        <w:t>γχο</w:t>
      </w:r>
      <w:r>
        <w:rPr>
          <w:rFonts w:eastAsia="Times New Roman" w:cs="Times New Roman"/>
          <w:szCs w:val="24"/>
        </w:rPr>
        <w:t>υ</w:t>
      </w:r>
      <w:r>
        <w:rPr>
          <w:rFonts w:eastAsia="Times New Roman" w:cs="Times New Roman"/>
          <w:szCs w:val="24"/>
        </w:rPr>
        <w:t xml:space="preserve">. Ωστόσο, δεν αιτιολογείται σε τι </w:t>
      </w:r>
      <w:r>
        <w:rPr>
          <w:rFonts w:eastAsia="Times New Roman" w:cs="Times New Roman"/>
          <w:szCs w:val="24"/>
        </w:rPr>
        <w:t xml:space="preserve">συνίσταται ακριβώς αυτή η διαφοροποίηση. </w:t>
      </w:r>
    </w:p>
    <w:p w14:paraId="6891BC02"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άρθρο 29 καταργείται η διαδικασία έκδοσης άδειας μουσικής, που αποτελεί μια μορφή διασφάλισης για την προστασία των κατοίκων από την ηχορύπανση. </w:t>
      </w:r>
    </w:p>
    <w:p w14:paraId="6891BC03"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Βλέπουμε ότι</w:t>
      </w:r>
      <w:r>
        <w:rPr>
          <w:rFonts w:eastAsia="Times New Roman" w:cs="Times New Roman"/>
          <w:szCs w:val="24"/>
        </w:rPr>
        <w:t>,</w:t>
      </w:r>
      <w:r>
        <w:rPr>
          <w:rFonts w:eastAsia="Times New Roman" w:cs="Times New Roman"/>
          <w:szCs w:val="24"/>
        </w:rPr>
        <w:t xml:space="preserve"> αντί να μεριμνάτε για σοβαρά ζητήματα, που έχουν ν</w:t>
      </w:r>
      <w:r>
        <w:rPr>
          <w:rFonts w:eastAsia="Times New Roman" w:cs="Times New Roman"/>
          <w:szCs w:val="24"/>
        </w:rPr>
        <w:t>α κάνουν με τους κατοίκους μιας περιοχής, την ηρεμία τους, την οικογενειακή τους γαλήνη ή οτιδήποτε άλλο, να τους βάζετε σε δεύτερη ή τρίτη μοίρα, προκειμένου, όπως επαναλαμβάνουμε, με διάφορα άρθρα και διατάξεις του εν λόγω νομοσχεδίου να  εξυπηρετείτε πο</w:t>
      </w:r>
      <w:r>
        <w:rPr>
          <w:rFonts w:eastAsia="Times New Roman" w:cs="Times New Roman"/>
          <w:szCs w:val="24"/>
        </w:rPr>
        <w:t>λύ συγκεκριμένες κατηγορίες ή και πολύ συγκεκριμένους επιχειρηματίες, με ό,τι αυτό συνεπάγεται. Διότι η ηχορύπανση είναι και μορφή υποβάθμισης του περιβάλλοντος κατά την περιβαλλοντική νομοθεσία, ν.1650/1986, ενώ η αδυναμία του κράτους να την ελέγξει και ν</w:t>
      </w:r>
      <w:r>
        <w:rPr>
          <w:rFonts w:eastAsia="Times New Roman" w:cs="Times New Roman"/>
          <w:szCs w:val="24"/>
        </w:rPr>
        <w:t xml:space="preserve">α την περιορίσει έχει κριθεί και από το Ευρωπαϊκό Δικαστήριο των Δικαιωμάτων του Ανθρώπου ότι συνιστά μια </w:t>
      </w:r>
      <w:r>
        <w:rPr>
          <w:rFonts w:eastAsia="Times New Roman" w:cs="Times New Roman"/>
          <w:szCs w:val="24"/>
        </w:rPr>
        <w:lastRenderedPageBreak/>
        <w:t xml:space="preserve">μορφή παραβίασης του ανθρωπίνου δικαιώματος για σεβασμό της ιδιωτικής ζωής και κατοικίας. </w:t>
      </w:r>
    </w:p>
    <w:p w14:paraId="6891BC04"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Βλέπουμε γενικώς ότι το εν λόγω νομοσχέδιο ουδόλως έχει να </w:t>
      </w:r>
      <w:r>
        <w:rPr>
          <w:rFonts w:eastAsia="Times New Roman" w:cs="Times New Roman"/>
          <w:szCs w:val="24"/>
        </w:rPr>
        <w:t xml:space="preserve">κάνει με την ανάπτυξη του τόπου, με το καλό των πολιτών στο σύνολο, αλλά ούτε καν με το καλό και την ανάπτυξη των συγκεκριμένων ομάδων στις οποίες αναφέρεται. </w:t>
      </w:r>
    </w:p>
    <w:p w14:paraId="6891BC05"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Η Χρυσή Αυγή καταθέτει μια τροπολογία που αφορά το νέο θεσμικό πλαίσιο για την άσκηση οικονομική</w:t>
      </w:r>
      <w:r>
        <w:rPr>
          <w:rFonts w:eastAsia="Times New Roman" w:cs="Times New Roman"/>
          <w:szCs w:val="24"/>
        </w:rPr>
        <w:t xml:space="preserve">ς δραστηριότητας στο εν λόγω νομοσχέδιο, σχετικά με την αποπληρωμή αποζημίωσης συνταξιοδότησης των πρώην εργαζομένων της </w:t>
      </w:r>
      <w:r>
        <w:rPr>
          <w:rFonts w:eastAsia="Times New Roman" w:cs="Times New Roman"/>
          <w:szCs w:val="24"/>
        </w:rPr>
        <w:t>«</w:t>
      </w:r>
      <w:r>
        <w:rPr>
          <w:rFonts w:eastAsia="Times New Roman" w:cs="Times New Roman"/>
          <w:szCs w:val="24"/>
        </w:rPr>
        <w:t>ΕΛΒΟ Α</w:t>
      </w:r>
      <w:r>
        <w:rPr>
          <w:rFonts w:eastAsia="Times New Roman" w:cs="Times New Roman"/>
          <w:szCs w:val="24"/>
        </w:rPr>
        <w:t>.</w:t>
      </w:r>
      <w:r>
        <w:rPr>
          <w:rFonts w:eastAsia="Times New Roman" w:cs="Times New Roman"/>
          <w:szCs w:val="24"/>
        </w:rPr>
        <w:t>Β</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Την καταθέτω στα Πρακτικά. Την έχουμε μοιράσει και στο Σώμα. Από εκεί και πέρα, είναι στη διακριτική ευχέρεια της Κυβέρν</w:t>
      </w:r>
      <w:r>
        <w:rPr>
          <w:rFonts w:eastAsia="Times New Roman" w:cs="Times New Roman"/>
          <w:szCs w:val="24"/>
        </w:rPr>
        <w:t>ησης αν θέλει να την κάνει δεκτή ή όχι</w:t>
      </w:r>
      <w:r>
        <w:rPr>
          <w:rFonts w:eastAsia="Times New Roman" w:cs="Times New Roman"/>
          <w:szCs w:val="24"/>
        </w:rPr>
        <w:t>,</w:t>
      </w:r>
      <w:r>
        <w:rPr>
          <w:rFonts w:eastAsia="Times New Roman" w:cs="Times New Roman"/>
          <w:szCs w:val="24"/>
        </w:rPr>
        <w:t xml:space="preserve"> για να συζητηθεί προς ψήφιση. </w:t>
      </w:r>
    </w:p>
    <w:p w14:paraId="6891BC0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Ηλίας Παναγιώταρος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w:t>
      </w:r>
      <w:r>
        <w:rPr>
          <w:rFonts w:eastAsia="Times New Roman" w:cs="Times New Roman"/>
          <w:szCs w:val="24"/>
        </w:rPr>
        <w:lastRenderedPageBreak/>
        <w:t xml:space="preserve">του Τμήματος Γραμματείας της Διεύθυνσης Στενογραφίας </w:t>
      </w:r>
      <w:r>
        <w:rPr>
          <w:rFonts w:eastAsia="Times New Roman" w:cs="Times New Roman"/>
          <w:szCs w:val="24"/>
        </w:rPr>
        <w:t>και Πρακτικών της Βουλής)</w:t>
      </w:r>
    </w:p>
    <w:p w14:paraId="6891BC07"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6891BC08" w14:textId="77777777" w:rsidR="00D031BF" w:rsidRDefault="004A50F5">
      <w:pPr>
        <w:spacing w:after="0"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891BC09"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w:t>
      </w:r>
      <w:r>
        <w:rPr>
          <w:rFonts w:eastAsia="Times New Roman" w:cs="Times New Roman"/>
        </w:rPr>
        <w:t>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δεκαοκτώ μαθήτριες και μαθητές και δύο εκπαιδευτικοί συνοδοί τους από το</w:t>
      </w:r>
      <w:r>
        <w:rPr>
          <w:rFonts w:eastAsia="Times New Roman" w:cs="Times New Roman"/>
        </w:rPr>
        <w:t xml:space="preserve"> 19</w:t>
      </w:r>
      <w:r>
        <w:rPr>
          <w:rFonts w:eastAsia="Times New Roman" w:cs="Times New Roman"/>
          <w:vertAlign w:val="superscript"/>
        </w:rPr>
        <w:t>ο</w:t>
      </w:r>
      <w:r>
        <w:rPr>
          <w:rFonts w:eastAsia="Times New Roman" w:cs="Times New Roman"/>
        </w:rPr>
        <w:t xml:space="preserve"> Δημοτικό Σχολείο της Νέας Ιωνίας.  </w:t>
      </w:r>
    </w:p>
    <w:p w14:paraId="6891BC0A" w14:textId="77777777" w:rsidR="00D031BF" w:rsidRDefault="004A50F5">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6891BC0B" w14:textId="77777777" w:rsidR="00D031BF" w:rsidRDefault="004A50F5">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6891BC0C" w14:textId="77777777" w:rsidR="00D031BF" w:rsidRDefault="004A50F5">
      <w:pPr>
        <w:spacing w:after="0" w:line="600" w:lineRule="auto"/>
        <w:ind w:firstLine="720"/>
        <w:jc w:val="both"/>
        <w:rPr>
          <w:rFonts w:eastAsia="Times New Roman" w:cs="Times New Roman"/>
        </w:rPr>
      </w:pPr>
      <w:r>
        <w:rPr>
          <w:rFonts w:eastAsia="Times New Roman" w:cs="Times New Roman"/>
        </w:rPr>
        <w:t xml:space="preserve">Επίσης, έχω την τιμή να ανακοινώσω στο Σώμα ότι τη συνεδρίασή μας παρακολουθούν από τα άνω δυτικά θεωρεία, αφού προηγουμένως </w:t>
      </w:r>
      <w:r>
        <w:rPr>
          <w:rFonts w:eastAsia="Times New Roman" w:cs="Times New Roman"/>
        </w:rPr>
        <w:lastRenderedPageBreak/>
        <w:t>ξεναγήθηκαν σ</w:t>
      </w:r>
      <w:r>
        <w:rPr>
          <w:rFonts w:eastAsia="Times New Roman" w:cs="Times New Roman"/>
        </w:rPr>
        <w:t>την έκθεση της αίθουσας «ΕΛΕΥΘΕΡΙΟΣ ΒΕΝΙΖΕΛΟΣ» και ενημερώθηκαν για την ιστορία του κτηρίου και τον τρόπο οργάνωσης και λειτουργίας της Βουλής, σαράντα μία μαθήτριες και μαθητές και τρεις εκπαιδευτικοί συνοδοί τους από το 2</w:t>
      </w:r>
      <w:r>
        <w:rPr>
          <w:rFonts w:eastAsia="Times New Roman" w:cs="Times New Roman"/>
          <w:vertAlign w:val="superscript"/>
        </w:rPr>
        <w:t>ο</w:t>
      </w:r>
      <w:r>
        <w:rPr>
          <w:rFonts w:eastAsia="Times New Roman" w:cs="Times New Roman"/>
        </w:rPr>
        <w:t xml:space="preserve"> Γενικό Λύκειο Καματερού </w:t>
      </w:r>
      <w:r>
        <w:rPr>
          <w:rFonts w:eastAsia="Times New Roman" w:cs="Times New Roman"/>
        </w:rPr>
        <w:t>(δεύτερ</w:t>
      </w:r>
      <w:r>
        <w:rPr>
          <w:rFonts w:eastAsia="Times New Roman" w:cs="Times New Roman"/>
        </w:rPr>
        <w:t>ο</w:t>
      </w:r>
      <w:r>
        <w:rPr>
          <w:rFonts w:eastAsia="Times New Roman" w:cs="Times New Roman"/>
        </w:rPr>
        <w:t xml:space="preserve"> </w:t>
      </w:r>
      <w:r>
        <w:rPr>
          <w:rFonts w:eastAsia="Times New Roman" w:cs="Times New Roman"/>
        </w:rPr>
        <w:t>τ</w:t>
      </w:r>
      <w:r>
        <w:rPr>
          <w:rFonts w:eastAsia="Times New Roman" w:cs="Times New Roman"/>
        </w:rPr>
        <w:t>μήμα</w:t>
      </w:r>
      <w:r>
        <w:rPr>
          <w:rFonts w:eastAsia="Times New Roman" w:cs="Times New Roman"/>
        </w:rPr>
        <w:t>)</w:t>
      </w:r>
      <w:r>
        <w:rPr>
          <w:rFonts w:eastAsia="Times New Roman" w:cs="Times New Roman"/>
        </w:rPr>
        <w:t xml:space="preserve">. </w:t>
      </w:r>
    </w:p>
    <w:p w14:paraId="6891BC0D" w14:textId="77777777" w:rsidR="00D031BF" w:rsidRDefault="004A50F5">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6891BC0E" w14:textId="77777777" w:rsidR="00D031BF" w:rsidRDefault="004A50F5">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6891BC0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της Δημοκρατικής Συμπαράταξης, ο συνάδελφος κ. Οδυσσέας Κωνσταντινόπουλος. </w:t>
      </w:r>
    </w:p>
    <w:p w14:paraId="6891BC1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Ευχαριστώ, κύριε Πρόεδρε. </w:t>
      </w:r>
    </w:p>
    <w:p w14:paraId="6891BC11" w14:textId="77777777" w:rsidR="00D031BF" w:rsidRDefault="004A50F5">
      <w:pPr>
        <w:spacing w:after="0" w:line="600" w:lineRule="auto"/>
        <w:ind w:firstLine="720"/>
        <w:jc w:val="both"/>
        <w:rPr>
          <w:rFonts w:eastAsia="Times New Roman" w:cs="Times New Roman"/>
          <w:szCs w:val="24"/>
        </w:rPr>
      </w:pPr>
      <w:r>
        <w:rPr>
          <w:rFonts w:eastAsia="Times New Roman" w:cs="Times New Roman"/>
        </w:rPr>
        <w:t>Κυρί</w:t>
      </w:r>
      <w:r>
        <w:rPr>
          <w:rFonts w:eastAsia="Times New Roman" w:cs="Times New Roman"/>
        </w:rPr>
        <w:t xml:space="preserve">ες και κύριοι συνάδελφοι, με το σημερινό νομοσχέδιο για την άσκηση της οικονομικής δραστηριότητας η Κυβέρνηση πιστεύει ότι καινοτομεί και μεταρρυθμίζει τη λειτουργία αυτού του πλαισίου. </w:t>
      </w:r>
    </w:p>
    <w:p w14:paraId="6891BC12" w14:textId="77777777" w:rsidR="00D031BF" w:rsidRDefault="004A50F5">
      <w:pPr>
        <w:spacing w:after="0" w:line="600" w:lineRule="auto"/>
        <w:ind w:firstLine="720"/>
        <w:jc w:val="both"/>
        <w:rPr>
          <w:rFonts w:eastAsia="Times New Roman"/>
          <w:szCs w:val="24"/>
        </w:rPr>
      </w:pPr>
      <w:r>
        <w:rPr>
          <w:rFonts w:eastAsia="Times New Roman"/>
          <w:szCs w:val="24"/>
        </w:rPr>
        <w:lastRenderedPageBreak/>
        <w:t xml:space="preserve">Θα μου επιτρέψετε να σας πω, πριν </w:t>
      </w:r>
      <w:r>
        <w:rPr>
          <w:rFonts w:eastAsia="Times New Roman"/>
          <w:szCs w:val="24"/>
        </w:rPr>
        <w:t xml:space="preserve">από </w:t>
      </w:r>
      <w:r>
        <w:rPr>
          <w:rFonts w:eastAsia="Times New Roman"/>
          <w:szCs w:val="24"/>
        </w:rPr>
        <w:t>οτιδήποτε, ότι η λύση πως όλα τ</w:t>
      </w:r>
      <w:r>
        <w:rPr>
          <w:rFonts w:eastAsia="Times New Roman"/>
          <w:szCs w:val="24"/>
        </w:rPr>
        <w:t>α κάνει η τρόικα δημιουργεί σε ακραίες πολιτικές ομάδες την επιχειρηματολογία ότι δεν γίνεται απολύτως τίποτα εδώ στη χώρα. Είναι άδικο και θα σας πω γιατί. Και για τον ν.4262/2014, ο οποίος ρύθμιζε το ίδιο πλαίσιο, η αντιπολίτευση έλεγε ότι τον έφερε η τρ</w:t>
      </w:r>
      <w:r>
        <w:rPr>
          <w:rFonts w:eastAsia="Times New Roman"/>
          <w:szCs w:val="24"/>
        </w:rPr>
        <w:t xml:space="preserve">όικα. </w:t>
      </w:r>
    </w:p>
    <w:p w14:paraId="6891BC13" w14:textId="77777777" w:rsidR="00D031BF" w:rsidRDefault="004A50F5">
      <w:pPr>
        <w:spacing w:after="0" w:line="600" w:lineRule="auto"/>
        <w:ind w:firstLine="720"/>
        <w:jc w:val="both"/>
        <w:rPr>
          <w:rFonts w:eastAsia="Times New Roman"/>
          <w:szCs w:val="24"/>
        </w:rPr>
      </w:pPr>
      <w:r>
        <w:rPr>
          <w:rFonts w:eastAsia="Times New Roman"/>
          <w:szCs w:val="24"/>
        </w:rPr>
        <w:t xml:space="preserve">Σήμερα –εδώ είναι και μια αντίφαση, γιατί είπε η κ. Τζάκρη ότι περιμέναμε την έγκριση- η τρόικα φέρνει αντίθετο νόμο από αυτόν που πρότεινε πριν </w:t>
      </w:r>
      <w:r>
        <w:rPr>
          <w:rFonts w:eastAsia="Times New Roman"/>
          <w:szCs w:val="24"/>
        </w:rPr>
        <w:t xml:space="preserve">από </w:t>
      </w:r>
      <w:r>
        <w:rPr>
          <w:rFonts w:eastAsia="Times New Roman"/>
          <w:szCs w:val="24"/>
        </w:rPr>
        <w:t>δύο χρόνια; Ακούστε, κύριοι συνάδελφοι, για να είμαστε μεταξύ μας σοβαροί. Εδώ υπάρχει ένα θέμα συνέ</w:t>
      </w:r>
      <w:r>
        <w:rPr>
          <w:rFonts w:eastAsia="Times New Roman"/>
          <w:szCs w:val="24"/>
        </w:rPr>
        <w:t>χειας της πολιτικής μας, στην οποία δεν μπορεί να υπάρξει συνεννόηση για τα μίνιμουμ, ο κάθε Υπουργός προσπαθεί με τον δικό του τρόπο να πει ότι έκανε κάτι βάζοντας –τάχα μου- τη δικιά του υπογραφή και στο τέλος καταλήγουμε να μην υπάρχει θεσμικό πλαίσιο γ</w:t>
      </w:r>
      <w:r>
        <w:rPr>
          <w:rFonts w:eastAsia="Times New Roman"/>
          <w:szCs w:val="24"/>
        </w:rPr>
        <w:t>ια τους ανθρώπους που το χρειάζονται.</w:t>
      </w:r>
    </w:p>
    <w:p w14:paraId="6891BC14" w14:textId="77777777" w:rsidR="00D031BF" w:rsidRDefault="004A50F5">
      <w:pPr>
        <w:spacing w:after="0" w:line="600" w:lineRule="auto"/>
        <w:ind w:firstLine="720"/>
        <w:jc w:val="both"/>
        <w:rPr>
          <w:rFonts w:eastAsia="Times New Roman"/>
          <w:szCs w:val="24"/>
        </w:rPr>
      </w:pPr>
      <w:r>
        <w:rPr>
          <w:rFonts w:eastAsia="Times New Roman"/>
          <w:szCs w:val="24"/>
        </w:rPr>
        <w:t>Ε</w:t>
      </w:r>
      <w:r>
        <w:rPr>
          <w:rFonts w:eastAsia="Times New Roman"/>
          <w:szCs w:val="24"/>
        </w:rPr>
        <w:t xml:space="preserve">ξηγούμαι. Βεβαίως, χθες, οι ακραίες πολιτικές ομάδες δεν μίλησαν για το λαθρεμπόριο καυσίμων. Άλλη φορά, αν ήταν για επιχειρηματίες ή </w:t>
      </w:r>
      <w:r>
        <w:rPr>
          <w:rFonts w:eastAsia="Times New Roman"/>
          <w:szCs w:val="24"/>
        </w:rPr>
        <w:lastRenderedPageBreak/>
        <w:t>οτιδήποτε άλλο, σηκώνανε τον κόσμο στον αέρα. Για το λαθρεμπόριο καυσίμων δεν μιλάμ</w:t>
      </w:r>
      <w:r>
        <w:rPr>
          <w:rFonts w:eastAsia="Times New Roman"/>
          <w:szCs w:val="24"/>
        </w:rPr>
        <w:t xml:space="preserve">ε, γιατί ξέρουμε ποιοι έχουν επιλεκτικές σχέσεις με όλα αυτά. </w:t>
      </w:r>
    </w:p>
    <w:p w14:paraId="6891BC15" w14:textId="77777777" w:rsidR="00D031BF" w:rsidRDefault="004A50F5">
      <w:pPr>
        <w:spacing w:after="0" w:line="600" w:lineRule="auto"/>
        <w:ind w:firstLine="720"/>
        <w:jc w:val="both"/>
        <w:rPr>
          <w:rFonts w:eastAsia="Times New Roman"/>
          <w:szCs w:val="24"/>
        </w:rPr>
      </w:pPr>
      <w:r>
        <w:rPr>
          <w:rFonts w:eastAsia="Times New Roman"/>
          <w:szCs w:val="24"/>
        </w:rPr>
        <w:t>Π</w:t>
      </w:r>
      <w:r>
        <w:rPr>
          <w:rFonts w:eastAsia="Times New Roman"/>
          <w:szCs w:val="24"/>
        </w:rPr>
        <w:t>άμε στο νομοσχέδιο. «Καινοτομία»</w:t>
      </w:r>
      <w:r>
        <w:rPr>
          <w:rFonts w:eastAsia="Times New Roman"/>
          <w:szCs w:val="24"/>
        </w:rPr>
        <w:t>,</w:t>
      </w:r>
      <w:r>
        <w:rPr>
          <w:rFonts w:eastAsia="Times New Roman"/>
          <w:szCs w:val="24"/>
        </w:rPr>
        <w:t xml:space="preserve"> λέει. </w:t>
      </w:r>
      <w:r>
        <w:rPr>
          <w:rFonts w:eastAsia="Times New Roman"/>
          <w:szCs w:val="24"/>
        </w:rPr>
        <w:t>Λ</w:t>
      </w:r>
      <w:r>
        <w:rPr>
          <w:rFonts w:eastAsia="Times New Roman"/>
          <w:szCs w:val="24"/>
        </w:rPr>
        <w:t>έει για «καινοτομία»  -και το θύμισα γιατί είδα τον κ. Μάρδα εδώ- η κ. Τζάκρη, η οποία μας έλεγε ότι «σε έξι μήνες θα καπνίσουν όλα τα φουγάρα». Φούμαρ</w:t>
      </w:r>
      <w:r>
        <w:rPr>
          <w:rFonts w:eastAsia="Times New Roman"/>
          <w:szCs w:val="24"/>
        </w:rPr>
        <w:t xml:space="preserve">α! Ο κ. Μάρδας, που τον βλέπω εδώ μπροστά, έλεγε ότι θα φέρει δεκάδες επενδυτές από τους πρόσφυγες και μετανάστες. Αν τον ρωτήσεις σήμερα αν έχει βρει έναν, δεν θα μπορέσει να σας το πει. Φούμαρα κι εκεί, αντί για φουγάρα. Τέλος πάντων. </w:t>
      </w:r>
    </w:p>
    <w:p w14:paraId="6891BC16" w14:textId="77777777" w:rsidR="00D031BF" w:rsidRDefault="004A50F5">
      <w:pPr>
        <w:spacing w:after="0" w:line="600" w:lineRule="auto"/>
        <w:ind w:firstLine="720"/>
        <w:jc w:val="both"/>
        <w:rPr>
          <w:rFonts w:eastAsia="Times New Roman"/>
          <w:szCs w:val="24"/>
        </w:rPr>
      </w:pPr>
      <w:r>
        <w:rPr>
          <w:rFonts w:eastAsia="Times New Roman"/>
          <w:szCs w:val="24"/>
        </w:rPr>
        <w:t xml:space="preserve">Πάμε τώρα στο διά </w:t>
      </w:r>
      <w:r>
        <w:rPr>
          <w:rFonts w:eastAsia="Times New Roman"/>
          <w:szCs w:val="24"/>
        </w:rPr>
        <w:t>ταύτα. Λέει η Κυβέρνηση: «Εμείς καινοτομούμε. Θα υπάρχει γνωστοποίηση κι όχι άδεια έγκρισης</w:t>
      </w:r>
      <w:r>
        <w:rPr>
          <w:rFonts w:eastAsia="Times New Roman"/>
          <w:szCs w:val="24"/>
        </w:rPr>
        <w:t>.</w:t>
      </w:r>
      <w:r>
        <w:rPr>
          <w:rFonts w:eastAsia="Times New Roman"/>
          <w:szCs w:val="24"/>
        </w:rPr>
        <w:t xml:space="preserve">». Ο κύριος Υπουργός, οι συνεργάτες, όλοι το ξέρετε, ότι με βάση τον ν.4062 -και το ξαναλέω και το ξαναλέω-, την </w:t>
      </w:r>
      <w:r>
        <w:rPr>
          <w:rFonts w:eastAsia="Times New Roman"/>
          <w:szCs w:val="24"/>
        </w:rPr>
        <w:t>κ</w:t>
      </w:r>
      <w:r>
        <w:rPr>
          <w:rFonts w:eastAsia="Times New Roman"/>
          <w:szCs w:val="24"/>
        </w:rPr>
        <w:t xml:space="preserve">οινή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 xml:space="preserve">πόφαση 1268492/21-11-2014, που </w:t>
      </w:r>
      <w:r>
        <w:rPr>
          <w:rFonts w:eastAsia="Times New Roman"/>
          <w:szCs w:val="24"/>
        </w:rPr>
        <w:t xml:space="preserve">αφορούσε επιχειρήσεις που ασκούν τρεις διαφορετικές δραστηριότητες, </w:t>
      </w:r>
      <w:r>
        <w:rPr>
          <w:rFonts w:eastAsia="Times New Roman"/>
          <w:szCs w:val="24"/>
        </w:rPr>
        <w:lastRenderedPageBreak/>
        <w:t>στις οποίες δινόταν η δυνατότητα να ξεκινήσουν τη λειτουργία τους μόνο με μια απλή ενημέρωση στην οικεία περιφέρεια. Ποιοι ήταν αυτοί οι τομείς; Ήταν η βιομηχανία δέρματος, η κλωστοϋφαντου</w:t>
      </w:r>
      <w:r>
        <w:rPr>
          <w:rFonts w:eastAsia="Times New Roman"/>
          <w:szCs w:val="24"/>
        </w:rPr>
        <w:t>ργία, κατασκευή επίπλων, μηχανημάτων, ηλεκτρονικού εξοπλισμού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Άρα αυτή η καινοτομία, την οποία κατά κύριο λόγο η κ. Τζάκρη -η οποία ήταν Υπουργός, τώρα ως εισηγήτρια- προσπαθεί να πει, υπήρχε. </w:t>
      </w:r>
    </w:p>
    <w:p w14:paraId="6891BC17" w14:textId="77777777" w:rsidR="00D031BF" w:rsidRDefault="004A50F5">
      <w:pPr>
        <w:spacing w:after="0" w:line="600" w:lineRule="auto"/>
        <w:ind w:firstLine="720"/>
        <w:jc w:val="both"/>
        <w:rPr>
          <w:rFonts w:eastAsia="Times New Roman"/>
          <w:szCs w:val="24"/>
        </w:rPr>
      </w:pPr>
      <w:r>
        <w:rPr>
          <w:rFonts w:eastAsia="Times New Roman"/>
          <w:szCs w:val="24"/>
        </w:rPr>
        <w:t>Το δεύτερο αφορά την κατηγοριοποίηση. Είναι ένα θετ</w:t>
      </w:r>
      <w:r>
        <w:rPr>
          <w:rFonts w:eastAsia="Times New Roman"/>
          <w:szCs w:val="24"/>
        </w:rPr>
        <w:t>ικό βήμα. Χρειαζόταν, όμως, δύο χρόνια για να αλλάξουμε την κατηγοριοποίηση του νομοσχεδίου, να γίνονται με ΚΑΔ, ενώ ο ν.4062 βασιζόταν στην περιβαλλοντική κατηγοριοποίηση; Δύο χρόνια γι’ αυτό; Ας τον αλλάζαμε! Επί δύο χρόνια; Ας φέρναμε μία αλλαγή στο νομ</w:t>
      </w:r>
      <w:r>
        <w:rPr>
          <w:rFonts w:eastAsia="Times New Roman"/>
          <w:szCs w:val="24"/>
        </w:rPr>
        <w:t xml:space="preserve">οσχέδιο, να τελείωνε το θέμα.  </w:t>
      </w:r>
    </w:p>
    <w:p w14:paraId="6891BC18" w14:textId="77777777" w:rsidR="00D031BF" w:rsidRDefault="004A50F5">
      <w:pPr>
        <w:spacing w:after="0" w:line="600" w:lineRule="auto"/>
        <w:ind w:firstLine="720"/>
        <w:jc w:val="both"/>
        <w:rPr>
          <w:rFonts w:eastAsia="Times New Roman"/>
          <w:szCs w:val="24"/>
        </w:rPr>
      </w:pPr>
      <w:r>
        <w:rPr>
          <w:rFonts w:eastAsia="Times New Roman"/>
          <w:szCs w:val="24"/>
        </w:rPr>
        <w:t>Π</w:t>
      </w:r>
      <w:r>
        <w:rPr>
          <w:rFonts w:eastAsia="Times New Roman"/>
          <w:szCs w:val="24"/>
        </w:rPr>
        <w:t xml:space="preserve">ού φτάνουμε πάλι σήμερα; Εμείς είπαμε και χθες ότι είμαστε θετικοί. Γιατί είμαστε θετικοί; Γιατί η Δημοκρατική Συμπαράταξη δεν παίζει παιχνίδια. Η Δημοκρατική Συμπαράταξη πιστεύει ότι μέσα από έναν ουσιαστικό </w:t>
      </w:r>
      <w:r>
        <w:rPr>
          <w:rFonts w:eastAsia="Times New Roman"/>
          <w:szCs w:val="24"/>
        </w:rPr>
        <w:lastRenderedPageBreak/>
        <w:t xml:space="preserve">διάλογο, έχει </w:t>
      </w:r>
      <w:r>
        <w:rPr>
          <w:rFonts w:eastAsia="Times New Roman"/>
          <w:szCs w:val="24"/>
        </w:rPr>
        <w:t xml:space="preserve">μπροστά πάντα τη χώρα, τους πολίτες, τους επαγγελματίες και όχι το κομματικό συμφέρον. </w:t>
      </w:r>
    </w:p>
    <w:p w14:paraId="6891BC19" w14:textId="77777777" w:rsidR="00D031BF" w:rsidRDefault="004A50F5">
      <w:pPr>
        <w:spacing w:after="0" w:line="600" w:lineRule="auto"/>
        <w:ind w:firstLine="720"/>
        <w:jc w:val="both"/>
        <w:rPr>
          <w:rFonts w:eastAsia="Times New Roman" w:cs="Times New Roman"/>
          <w:szCs w:val="24"/>
        </w:rPr>
      </w:pPr>
      <w:r>
        <w:rPr>
          <w:rFonts w:eastAsia="Times New Roman"/>
          <w:szCs w:val="24"/>
        </w:rPr>
        <w:t>Ή</w:t>
      </w:r>
      <w:r>
        <w:rPr>
          <w:rFonts w:eastAsia="Times New Roman"/>
          <w:szCs w:val="24"/>
        </w:rPr>
        <w:t>ρθε ο Υπουργός χθες –εμείς δεν έχουμε λόγο να τους αμφισβητήσουμε, θέλουμε να προχωρήσει αυτό- στην ερώτηση της Δημοκρατικής Συμπαράταξης</w:t>
      </w:r>
      <w:r>
        <w:rPr>
          <w:rFonts w:eastAsia="Times New Roman"/>
          <w:szCs w:val="24"/>
        </w:rPr>
        <w:t>,</w:t>
      </w:r>
      <w:r>
        <w:rPr>
          <w:rFonts w:eastAsia="Times New Roman"/>
          <w:szCs w:val="24"/>
        </w:rPr>
        <w:t xml:space="preserve"> για να δούμε τι θα κάνουμε κ</w:t>
      </w:r>
      <w:r>
        <w:rPr>
          <w:rFonts w:eastAsia="Times New Roman"/>
          <w:szCs w:val="24"/>
        </w:rPr>
        <w:t xml:space="preserve">αι θα αποφασίσουμε, </w:t>
      </w:r>
      <w:r>
        <w:rPr>
          <w:rFonts w:eastAsia="Times New Roman"/>
          <w:szCs w:val="24"/>
        </w:rPr>
        <w:t>ν</w:t>
      </w:r>
      <w:r>
        <w:rPr>
          <w:rFonts w:eastAsia="Times New Roman"/>
          <w:szCs w:val="24"/>
        </w:rPr>
        <w:t>α</w:t>
      </w:r>
      <w:r>
        <w:rPr>
          <w:rFonts w:eastAsia="Times New Roman"/>
          <w:szCs w:val="24"/>
        </w:rPr>
        <w:t xml:space="preserve"> στηρίξουμε θετικά, και λέει ότι όλα αυτά -δεσμεύεται στην </w:t>
      </w:r>
      <w:r>
        <w:rPr>
          <w:rFonts w:eastAsia="Times New Roman"/>
          <w:szCs w:val="24"/>
        </w:rPr>
        <w:t>ε</w:t>
      </w:r>
      <w:r>
        <w:rPr>
          <w:rFonts w:eastAsia="Times New Roman"/>
          <w:szCs w:val="24"/>
        </w:rPr>
        <w:t xml:space="preserve">πιτροπή και σήμερα, πιθανόν, στη Βουλή- </w:t>
      </w:r>
      <w:r w:rsidRPr="00663D44">
        <w:rPr>
          <w:rFonts w:eastAsia="Times New Roman"/>
          <w:szCs w:val="24"/>
        </w:rPr>
        <w:t>θα ολοκληρωθούν σε έξι μήνες</w:t>
      </w:r>
      <w:r>
        <w:rPr>
          <w:rFonts w:eastAsia="Times New Roman"/>
          <w:szCs w:val="24"/>
        </w:rPr>
        <w:t xml:space="preserve">. </w:t>
      </w:r>
    </w:p>
    <w:p w14:paraId="6891BC1A" w14:textId="77777777" w:rsidR="00D031BF" w:rsidRDefault="004A50F5">
      <w:pPr>
        <w:spacing w:after="0" w:line="600" w:lineRule="auto"/>
        <w:ind w:firstLine="720"/>
        <w:jc w:val="both"/>
        <w:rPr>
          <w:rFonts w:eastAsia="Times New Roman"/>
          <w:szCs w:val="24"/>
        </w:rPr>
      </w:pPr>
      <w:r w:rsidRPr="00DB07F9">
        <w:rPr>
          <w:rFonts w:eastAsia="Times New Roman"/>
          <w:color w:val="000000" w:themeColor="text1"/>
          <w:szCs w:val="24"/>
        </w:rPr>
        <w:t>Πραγματικά</w:t>
      </w:r>
      <w:r>
        <w:rPr>
          <w:rFonts w:eastAsia="Times New Roman"/>
          <w:color w:val="000000" w:themeColor="text1"/>
          <w:szCs w:val="24"/>
        </w:rPr>
        <w:t>,</w:t>
      </w:r>
      <w:r w:rsidRPr="00DB07F9">
        <w:rPr>
          <w:rFonts w:eastAsia="Times New Roman"/>
          <w:color w:val="000000" w:themeColor="text1"/>
          <w:szCs w:val="24"/>
        </w:rPr>
        <w:t xml:space="preserve"> εάν είστε Κυβέρνηση –δεν ξέρω εάν θα είστε κυβέρνηση, αυτό εξαρτάται από εσάς- έχετε μία δέ</w:t>
      </w:r>
      <w:r w:rsidRPr="00DB07F9">
        <w:rPr>
          <w:rFonts w:eastAsia="Times New Roman"/>
          <w:color w:val="000000" w:themeColor="text1"/>
          <w:szCs w:val="24"/>
        </w:rPr>
        <w:t xml:space="preserve">σμευση ότι σε έξι μήνες θα λειτουργεί το ολοκληρωμένο πληροφοριακό σύστημα στη Γενική Γραμματεία Βιομηχανίας, </w:t>
      </w:r>
      <w:r>
        <w:rPr>
          <w:rFonts w:eastAsia="Times New Roman"/>
          <w:szCs w:val="24"/>
        </w:rPr>
        <w:t>θα έχουν βγει όλες οι υπουργικές αποφάσεις που χρειάζονται και θα μπορούν οι επαγγελματίες να το χρησιμοποιήσουν. Εμείς θα είμαστε θετικοί σε αυτό</w:t>
      </w:r>
      <w:r>
        <w:rPr>
          <w:rFonts w:eastAsia="Times New Roman"/>
          <w:szCs w:val="24"/>
        </w:rPr>
        <w:t>.</w:t>
      </w:r>
    </w:p>
    <w:p w14:paraId="6891BC1B" w14:textId="77777777" w:rsidR="00D031BF" w:rsidRDefault="004A50F5">
      <w:pPr>
        <w:spacing w:after="0" w:line="600" w:lineRule="auto"/>
        <w:ind w:firstLine="720"/>
        <w:jc w:val="both"/>
        <w:rPr>
          <w:rFonts w:eastAsia="Times New Roman"/>
          <w:szCs w:val="24"/>
        </w:rPr>
      </w:pPr>
      <w:r>
        <w:rPr>
          <w:rFonts w:eastAsia="Times New Roman"/>
          <w:szCs w:val="24"/>
        </w:rPr>
        <w:lastRenderedPageBreak/>
        <w:t>Μακάρι, κύριε Υπουργέ, να το κάνετε. Ούτε θα σας αμφισβητήσουμε από τώρα, γιατί δεν έχουμε τέτοια διάθεση. Αυτά είναι συριζ</w:t>
      </w:r>
      <w:r>
        <w:rPr>
          <w:rFonts w:eastAsia="Times New Roman"/>
          <w:szCs w:val="24"/>
        </w:rPr>
        <w:t>αί</w:t>
      </w:r>
      <w:r>
        <w:rPr>
          <w:rFonts w:eastAsia="Times New Roman"/>
          <w:szCs w:val="24"/>
        </w:rPr>
        <w:t>ικα κόλπα. Εμείς δεν είμαστε συριζ</w:t>
      </w:r>
      <w:r>
        <w:rPr>
          <w:rFonts w:eastAsia="Times New Roman"/>
          <w:szCs w:val="24"/>
        </w:rPr>
        <w:t>αί</w:t>
      </w:r>
      <w:r>
        <w:rPr>
          <w:rFonts w:eastAsia="Times New Roman"/>
          <w:szCs w:val="24"/>
        </w:rPr>
        <w:t>οι.</w:t>
      </w:r>
    </w:p>
    <w:p w14:paraId="6891BC1C" w14:textId="77777777" w:rsidR="00D031BF" w:rsidRDefault="004A50F5">
      <w:pPr>
        <w:spacing w:after="0" w:line="600" w:lineRule="auto"/>
        <w:ind w:firstLine="720"/>
        <w:jc w:val="both"/>
        <w:rPr>
          <w:rFonts w:eastAsia="Times New Roman"/>
          <w:szCs w:val="24"/>
        </w:rPr>
      </w:pPr>
      <w:r>
        <w:rPr>
          <w:rFonts w:eastAsia="Times New Roman"/>
          <w:szCs w:val="24"/>
        </w:rPr>
        <w:t xml:space="preserve">Δεύτερον, υπάρχει μία πρότασή μας. Θέλουμε να την πούμε. Την λέμε ολοκληρωμένα εδώ και </w:t>
      </w:r>
      <w:r>
        <w:rPr>
          <w:rFonts w:eastAsia="Times New Roman"/>
          <w:szCs w:val="24"/>
        </w:rPr>
        <w:t>καιρό. Χαιρόμαστε που και τα επιμελητήρια την αποδέχονται. Εμείς έχουμε μια πολύ ξεκάθαρη άποψη και για το προηγούμενο νομοσχέδιο και για το σημερινό. Η απόλυτη εμπλοκή των επιμελητηρίων που είναι σύμβουλοι του κράτους. Από απλούς συμβούλους που το λέμε στ</w:t>
      </w:r>
      <w:r>
        <w:rPr>
          <w:rFonts w:eastAsia="Times New Roman"/>
          <w:szCs w:val="24"/>
        </w:rPr>
        <w:t>α λόγια, να το κάνουμε επίσημα στην πράξη.</w:t>
      </w:r>
    </w:p>
    <w:p w14:paraId="6891BC1D" w14:textId="77777777" w:rsidR="00D031BF" w:rsidRDefault="004A50F5">
      <w:pPr>
        <w:spacing w:after="0" w:line="600" w:lineRule="auto"/>
        <w:ind w:firstLine="720"/>
        <w:jc w:val="both"/>
        <w:rPr>
          <w:rFonts w:eastAsia="Times New Roman"/>
          <w:szCs w:val="24"/>
        </w:rPr>
      </w:pPr>
      <w:r>
        <w:rPr>
          <w:rFonts w:eastAsia="Times New Roman"/>
          <w:szCs w:val="24"/>
        </w:rPr>
        <w:t xml:space="preserve">Η μεγάλη μεταρρύθμιση της </w:t>
      </w:r>
      <w:r>
        <w:rPr>
          <w:rFonts w:eastAsia="Times New Roman"/>
          <w:szCs w:val="24"/>
        </w:rPr>
        <w:t>«</w:t>
      </w:r>
      <w:r>
        <w:rPr>
          <w:rFonts w:eastAsia="Times New Roman"/>
          <w:szCs w:val="24"/>
        </w:rPr>
        <w:t>Υπηρεσίας Μ</w:t>
      </w:r>
      <w:r>
        <w:rPr>
          <w:rFonts w:eastAsia="Times New Roman"/>
          <w:szCs w:val="24"/>
        </w:rPr>
        <w:t>ι</w:t>
      </w:r>
      <w:r>
        <w:rPr>
          <w:rFonts w:eastAsia="Times New Roman"/>
          <w:szCs w:val="24"/>
        </w:rPr>
        <w:t>ας Στάσης</w:t>
      </w:r>
      <w:r>
        <w:rPr>
          <w:rFonts w:eastAsia="Times New Roman"/>
          <w:szCs w:val="24"/>
        </w:rPr>
        <w:t>»</w:t>
      </w:r>
      <w:r>
        <w:rPr>
          <w:rFonts w:eastAsia="Times New Roman"/>
          <w:szCs w:val="24"/>
        </w:rPr>
        <w:t xml:space="preserve">, το ΓΕΜΗ -που είναι μεταρρύθμιση της κυβέρνησης του ΠΑΣΟΚ, της </w:t>
      </w:r>
      <w:r>
        <w:rPr>
          <w:rFonts w:eastAsia="Times New Roman"/>
          <w:szCs w:val="24"/>
        </w:rPr>
        <w:t>δ</w:t>
      </w:r>
      <w:r>
        <w:rPr>
          <w:rFonts w:eastAsia="Times New Roman"/>
          <w:szCs w:val="24"/>
        </w:rPr>
        <w:t>ημοκρατικής παράταξης- θα μπορούσε να ενώσει σήμερα και το ολοκληρωμένο σύστημα και μέσα από όλη αυ</w:t>
      </w:r>
      <w:r>
        <w:rPr>
          <w:rFonts w:eastAsia="Times New Roman"/>
          <w:szCs w:val="24"/>
        </w:rPr>
        <w:t>τή τη διαδικασία είπε ο Υπουργός ότι το νέο Υπουργείο –δεν θυμάμαι τώρα πώς λέγεται- υπό τον κ. Παππά θα προσπαθήσει να ενώσει όλες αυτές τις διαδικασίες.</w:t>
      </w:r>
    </w:p>
    <w:p w14:paraId="6891BC1E" w14:textId="77777777" w:rsidR="00D031BF" w:rsidRDefault="004A50F5">
      <w:pPr>
        <w:spacing w:after="0" w:line="600" w:lineRule="auto"/>
        <w:ind w:firstLine="720"/>
        <w:jc w:val="both"/>
        <w:rPr>
          <w:rFonts w:eastAsia="Times New Roman"/>
          <w:szCs w:val="24"/>
        </w:rPr>
      </w:pPr>
      <w:r>
        <w:rPr>
          <w:rFonts w:eastAsia="Times New Roman"/>
          <w:szCs w:val="24"/>
        </w:rPr>
        <w:lastRenderedPageBreak/>
        <w:t>Εάν, όμως, αυτή η διαδικασία και η πρότασή μας υπήρχε</w:t>
      </w:r>
      <w:r>
        <w:rPr>
          <w:rFonts w:eastAsia="Times New Roman"/>
          <w:szCs w:val="24"/>
        </w:rPr>
        <w:t>,</w:t>
      </w:r>
      <w:r>
        <w:rPr>
          <w:rFonts w:eastAsia="Times New Roman"/>
          <w:szCs w:val="24"/>
        </w:rPr>
        <w:t xml:space="preserve"> ώστε να συνδυάσουμε το ΓΕΜΗ με το ΟΠΣ -το οποίο θα αφορούσε την αδειοδότηση και την εμπλοκή των επιμελητηρίων- θα ήταν η απόλυτη λύση για τη χώρα. Αυτή θα ήταν μια πραγματική μεταρρύθμιση, την οποία θα μπορούσαν όλα τα κόμματα ή τουλάχιστον η πλειοψηφία τ</w:t>
      </w:r>
      <w:r>
        <w:rPr>
          <w:rFonts w:eastAsia="Times New Roman"/>
          <w:szCs w:val="24"/>
        </w:rPr>
        <w:t>ων κομμάτων να στηρίξουν, να σταματήσουν τη γραφειοκρατία και να βοηθήσουν πάρα πολύ τους νέους επιχειρηματίες και τους νέους επαγγελματίες.</w:t>
      </w:r>
    </w:p>
    <w:p w14:paraId="6891BC1F" w14:textId="77777777" w:rsidR="00D031BF" w:rsidRDefault="004A50F5">
      <w:pPr>
        <w:spacing w:after="0" w:line="600" w:lineRule="auto"/>
        <w:ind w:firstLine="720"/>
        <w:jc w:val="both"/>
        <w:rPr>
          <w:rFonts w:eastAsia="Times New Roman"/>
          <w:szCs w:val="24"/>
        </w:rPr>
      </w:pPr>
      <w:r>
        <w:rPr>
          <w:rFonts w:eastAsia="Times New Roman"/>
          <w:szCs w:val="24"/>
        </w:rPr>
        <w:t>Κύριε Υπουργέ, χθες μιλήσαμε –και υπήρχε μια αντίφαση ακόμα και στους φορείς του τουρισμού, για να είμαστε ειλικριν</w:t>
      </w:r>
      <w:r>
        <w:rPr>
          <w:rFonts w:eastAsia="Times New Roman"/>
          <w:szCs w:val="24"/>
        </w:rPr>
        <w:t>είς- για την πιστοποίηση με τα κλειδιά και για τα διάφορα θέματα που τέθηκαν. Είναι αλήθεια ότι και οι φορείς ανάλογα με τα συμφέροντα και τις θέσεις τους έχουν αντιφατικές απόψεις. Υπάρχει, όμως, ένα θέμα και σας παρακαλώ να το δείτε. Νομίζω ότι είναι για</w:t>
      </w:r>
      <w:r>
        <w:rPr>
          <w:rFonts w:eastAsia="Times New Roman"/>
          <w:szCs w:val="24"/>
        </w:rPr>
        <w:t xml:space="preserve"> τη χώρα μας και δεν έχει να κάνει με κα</w:t>
      </w:r>
      <w:r>
        <w:rPr>
          <w:rFonts w:eastAsia="Times New Roman"/>
          <w:szCs w:val="24"/>
        </w:rPr>
        <w:t>μ</w:t>
      </w:r>
      <w:r>
        <w:rPr>
          <w:rFonts w:eastAsia="Times New Roman"/>
          <w:szCs w:val="24"/>
        </w:rPr>
        <w:t xml:space="preserve">μία μικροκομματική διάθεση. </w:t>
      </w:r>
    </w:p>
    <w:p w14:paraId="6891BC20" w14:textId="77777777" w:rsidR="00D031BF" w:rsidRDefault="004A50F5">
      <w:pPr>
        <w:spacing w:after="0" w:line="600" w:lineRule="auto"/>
        <w:ind w:firstLine="720"/>
        <w:jc w:val="both"/>
        <w:rPr>
          <w:rFonts w:eastAsia="Times New Roman"/>
          <w:szCs w:val="24"/>
        </w:rPr>
      </w:pPr>
      <w:r>
        <w:rPr>
          <w:rFonts w:eastAsia="Times New Roman"/>
          <w:szCs w:val="24"/>
        </w:rPr>
        <w:lastRenderedPageBreak/>
        <w:t xml:space="preserve">Στην εποχή της πιστοποίησης, την ώρα που το μεγάλο πρόβλημα της χώρας είναι ο ποιοτικός τουρισμός –δηλαδή η Ισπανία πήρε φέτος το 70% και 80% του ποιοτικού τουρισμού της Τουρκίας- εμείς </w:t>
      </w:r>
      <w:r>
        <w:rPr>
          <w:rFonts w:eastAsia="Times New Roman"/>
          <w:szCs w:val="24"/>
        </w:rPr>
        <w:t xml:space="preserve">πάμε σε λύσεις που δεν δίνουν πιστοποίηση ποιότητας. Άρα να μη βιαστούμε σε αυτό το θέμα. Μπορούμε και τα κόμματα να συνεννοηθούμε και τα αρμόδια Υπουργεία, και να δούμε καλές πρακτικές που έχουν γίνει σε άλλες χώρες –και καλή πρακτική είναι αυτό που έχει </w:t>
      </w:r>
      <w:r>
        <w:rPr>
          <w:rFonts w:eastAsia="Times New Roman"/>
          <w:szCs w:val="24"/>
        </w:rPr>
        <w:t>συμβεί στην Ισπανία- έτσι ώστε μαζί να φτιάξουμε ένα πλαίσιο</w:t>
      </w:r>
      <w:r>
        <w:rPr>
          <w:rFonts w:eastAsia="Times New Roman"/>
          <w:szCs w:val="24"/>
        </w:rPr>
        <w:t xml:space="preserve">, </w:t>
      </w:r>
      <w:r>
        <w:rPr>
          <w:rFonts w:eastAsia="Times New Roman"/>
          <w:szCs w:val="24"/>
        </w:rPr>
        <w:t>που στην εποχή της πιστοποίησης εμείς να μην αφήσουμε τον ποιοτικό τουρισμό με τη δική μας ψήφο να πάει στην Ισπανία. Νομίζω ότι το θέμα με την πιστοποίηση και τα κλειδιά πρέπει να το δούμε.</w:t>
      </w:r>
    </w:p>
    <w:p w14:paraId="6891BC21" w14:textId="77777777" w:rsidR="00D031BF" w:rsidRDefault="004A50F5">
      <w:pPr>
        <w:spacing w:after="0" w:line="600" w:lineRule="auto"/>
        <w:ind w:firstLine="720"/>
        <w:jc w:val="both"/>
        <w:rPr>
          <w:rFonts w:eastAsia="Times New Roman"/>
          <w:szCs w:val="24"/>
        </w:rPr>
      </w:pPr>
      <w:r>
        <w:rPr>
          <w:rFonts w:eastAsia="Times New Roman"/>
          <w:szCs w:val="24"/>
        </w:rPr>
        <w:t xml:space="preserve">Το </w:t>
      </w:r>
      <w:r>
        <w:rPr>
          <w:rFonts w:eastAsia="Times New Roman"/>
          <w:szCs w:val="24"/>
        </w:rPr>
        <w:t>ζήτημα της πιστοποίησης –χαίρομαι που ήρθε και η κ. Μπακογιάννη- είναι ένα πολύ σημαντικό θέμα. Τη στιγμή που εμείς –επαναλαμβάνω, κυρία Μπακογιάννη- χάνουμε τον ποιοτικό τουρισμό προς την Ισπανία, πρέπει να δούμε χωρίς μικροκομματικές διαθέσεις το πώς πρέ</w:t>
      </w:r>
      <w:r>
        <w:rPr>
          <w:rFonts w:eastAsia="Times New Roman"/>
          <w:szCs w:val="24"/>
        </w:rPr>
        <w:t xml:space="preserve">πει να αντιμετωπίσουμε αυτό το θέμα. Και αυτό είναι ένα θέμα που χώρες </w:t>
      </w:r>
      <w:r>
        <w:rPr>
          <w:rFonts w:eastAsia="Times New Roman"/>
          <w:szCs w:val="24"/>
        </w:rPr>
        <w:lastRenderedPageBreak/>
        <w:t>όπως η Ισπανία το αντιμετώπισαν θετικά και μπορούμε και εμείς να κάνουμε κάτι ανάλογο.</w:t>
      </w:r>
    </w:p>
    <w:p w14:paraId="6891BC22" w14:textId="77777777" w:rsidR="00D031BF" w:rsidRDefault="004A50F5">
      <w:pPr>
        <w:spacing w:after="0" w:line="600" w:lineRule="auto"/>
        <w:ind w:firstLine="720"/>
        <w:jc w:val="both"/>
        <w:rPr>
          <w:rFonts w:eastAsia="Times New Roman"/>
          <w:szCs w:val="24"/>
        </w:rPr>
      </w:pPr>
      <w:r>
        <w:rPr>
          <w:rFonts w:eastAsia="Times New Roman"/>
          <w:szCs w:val="24"/>
        </w:rPr>
        <w:t>Δεν θέλω να πάρω και από τον λόγο του κ. Κουτσούκου, αλλά εδώ φέρατε μια τροπολογία για τον ΕΟΜΜΕΧ</w:t>
      </w:r>
      <w:r>
        <w:rPr>
          <w:rFonts w:eastAsia="Times New Roman"/>
          <w:szCs w:val="24"/>
        </w:rPr>
        <w:t>,</w:t>
      </w:r>
      <w:r>
        <w:rPr>
          <w:rFonts w:eastAsia="Times New Roman"/>
          <w:szCs w:val="24"/>
        </w:rPr>
        <w:t xml:space="preserve"> για τον οποίο επί ΣΥΡΙΖΑ –δεν ήσασταν εσείς, κύριε Υπουργέ, ήταν επί ΑΝΕΛ, θα θυμηθώ μερικούς- βάζανε ονομαστική ψηφοφορία. </w:t>
      </w:r>
    </w:p>
    <w:p w14:paraId="6891BC2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Και σήμερα εσείς φέρνετε μία διάταξη, που βάζει, εκτός από τον ΕΟΜΜΕΧ, και γύρω-γύρω όλους τους άλλους οργανισμούς.</w:t>
      </w:r>
    </w:p>
    <w:p w14:paraId="6891BC2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Κοιτάξτε αυτό</w:t>
      </w:r>
      <w:r>
        <w:rPr>
          <w:rFonts w:eastAsia="Times New Roman" w:cs="Times New Roman"/>
          <w:szCs w:val="24"/>
        </w:rPr>
        <w:t xml:space="preserve"> που είπε ο Ανδρέας Λοβέρδος χθες, δηλαδή να ερχόμαστε στη Βουλή, αλλά να έχουμε και λίγο τσίπα και λίγο ντροπή έχει μία αξία. Να πείτε «κάναμε ένα λάθος, τα λέγαμε τότε, εντάξει, παιδιά, αλλά τώρα είμαστε εξουσία, καρέκλες και αυτά, τι να κάνουμε»; Πρέπει</w:t>
      </w:r>
      <w:r>
        <w:rPr>
          <w:rFonts w:eastAsia="Times New Roman" w:cs="Times New Roman"/>
          <w:szCs w:val="24"/>
        </w:rPr>
        <w:t xml:space="preserve"> να προχωρήσουμε.</w:t>
      </w:r>
    </w:p>
    <w:p w14:paraId="6891BC2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Και να σας πω, κύριε Υπουργέ, επειδή τους Υπουργούς δεν τους καταλαβαίνω, εσείς μπορεί, που είστε και στην Κυβέρνηση, τι εννοούσε ο </w:t>
      </w:r>
      <w:r>
        <w:rPr>
          <w:rFonts w:eastAsia="Times New Roman" w:cs="Times New Roman"/>
          <w:szCs w:val="24"/>
        </w:rPr>
        <w:lastRenderedPageBreak/>
        <w:t>θεός</w:t>
      </w:r>
      <w:r>
        <w:rPr>
          <w:rFonts w:eastAsia="Times New Roman" w:cs="Times New Roman"/>
          <w:szCs w:val="24"/>
        </w:rPr>
        <w:t>-</w:t>
      </w:r>
      <w:r>
        <w:rPr>
          <w:rFonts w:eastAsia="Times New Roman" w:cs="Times New Roman"/>
          <w:szCs w:val="24"/>
        </w:rPr>
        <w:t xml:space="preserve">Υπουργός Τσακαλώτος, που είπε «τέτοια απομόνωση είχα να ζήσω από τους γάμους της Γκρέυς Κέλλυ με τον </w:t>
      </w:r>
      <w:r>
        <w:rPr>
          <w:rFonts w:eastAsia="Times New Roman" w:cs="Times New Roman"/>
          <w:szCs w:val="24"/>
        </w:rPr>
        <w:t>Ρενιέ και της Νταϊάνα με τον Κάρολο»; Είναι επίσημη δήλωση του Υπουργού Οικονομικών της χώρας, που διαπραγματεύεται τα συμφέροντα της χώρας. Λέει «τέτοια απομόνωση είχα να ζήσω από τους γάμους της Γκρέυς Κέλλυ με τον Ρενιέ και της Νταϊάνα με τον Κάρολο». Τ</w:t>
      </w:r>
      <w:r>
        <w:rPr>
          <w:rFonts w:eastAsia="Times New Roman" w:cs="Times New Roman"/>
          <w:szCs w:val="24"/>
        </w:rPr>
        <w:t>ι λέει συνάδελφοι, τι εννοεί ο ποιητής, μπορείτε να μας πείτε;</w:t>
      </w:r>
    </w:p>
    <w:p w14:paraId="6891BC2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Ελπίζω ο Υπουργός να ξέρει να μας πει. Άνθρωπος που κάνει αυτή τη στιγμή διαπραγμάτευση για τη χώρα και τα συμφέροντά της!</w:t>
      </w:r>
    </w:p>
    <w:p w14:paraId="6891BC2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Και ολοκληρώνω.</w:t>
      </w:r>
    </w:p>
    <w:p w14:paraId="6891BC2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Κύριε Υπουργέ, ένα μεγάλο ζήτημα, το οποίο υπάρχει αυτ</w:t>
      </w:r>
      <w:r>
        <w:rPr>
          <w:rFonts w:eastAsia="Times New Roman" w:cs="Times New Roman"/>
          <w:szCs w:val="24"/>
        </w:rPr>
        <w:t>ή τη στιγμή στη χώρα είναι –το έθεσε και χθες ο Ανδρέας Λοβέρδος- το θέμα της μεγάλης επένδυσης του Ελληνικού. Η Κυβέρνηση</w:t>
      </w:r>
      <w:r>
        <w:rPr>
          <w:rFonts w:eastAsia="Times New Roman" w:cs="Times New Roman"/>
          <w:szCs w:val="24"/>
        </w:rPr>
        <w:t>,</w:t>
      </w:r>
      <w:r>
        <w:rPr>
          <w:rFonts w:eastAsia="Times New Roman" w:cs="Times New Roman"/>
          <w:szCs w:val="24"/>
        </w:rPr>
        <w:t xml:space="preserve"> αφού το ψηφίσαμε, τρεις μήνες μετά, δεν έχει κάνει απολύτως τίποτα. </w:t>
      </w:r>
    </w:p>
    <w:p w14:paraId="6891BC2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Εμείς –και νομίζω είναι σύμφωνα και τα υπόλοιπα κόμματα- θα ζητ</w:t>
      </w:r>
      <w:r>
        <w:rPr>
          <w:rFonts w:eastAsia="Times New Roman" w:cs="Times New Roman"/>
          <w:szCs w:val="24"/>
        </w:rPr>
        <w:t>ήσουμε να υπάρξει κοινή συνεδρίαση</w:t>
      </w:r>
      <w:r>
        <w:rPr>
          <w:rFonts w:eastAsia="Times New Roman" w:cs="Times New Roman"/>
          <w:szCs w:val="24"/>
        </w:rPr>
        <w:t>,</w:t>
      </w:r>
      <w:r>
        <w:rPr>
          <w:rFonts w:eastAsia="Times New Roman" w:cs="Times New Roman"/>
          <w:szCs w:val="24"/>
        </w:rPr>
        <w:t xml:space="preserve"> έτσι ώστε να έρθουν οι αρμόδιοι Υπουργοί και να μας ενημερώσουνε γι’ αυτή τη μεγάλη επένδυση. Είμαστε σίγουροι και θέλουμε να πιστεύουμε ότι αυτό δεν θα το υπογράψουν μόνο τα κόμματα της Αντιπολίτευσης αλλά και τα κόμματ</w:t>
      </w:r>
      <w:r>
        <w:rPr>
          <w:rFonts w:eastAsia="Times New Roman" w:cs="Times New Roman"/>
          <w:szCs w:val="24"/>
        </w:rPr>
        <w:t>α της Συμπολίτευσης, αν πιστεύουν ότι θέλουν να προχωρήσει αυτή η μεγάλη επένδυση.</w:t>
      </w:r>
    </w:p>
    <w:p w14:paraId="6891BC2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891BC2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p>
    <w:p w14:paraId="6891BC2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κύριε Κωνσταντινόπουλε.</w:t>
      </w:r>
    </w:p>
    <w:p w14:paraId="6891BC2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ΔΗΜΗ</w:t>
      </w:r>
      <w:r>
        <w:rPr>
          <w:rFonts w:eastAsia="Times New Roman" w:cs="Times New Roman"/>
          <w:b/>
          <w:szCs w:val="24"/>
        </w:rPr>
        <w:t>ΤΡΙΟΣ ΜΑΡΔΑΣ:</w:t>
      </w:r>
      <w:r>
        <w:rPr>
          <w:rFonts w:eastAsia="Times New Roman" w:cs="Times New Roman"/>
          <w:szCs w:val="24"/>
        </w:rPr>
        <w:t xml:space="preserve"> Κύριε Πρόεδρε, ζητώ τον λόγο για τριάντα δευτερόλεπτα επί προσωπικού, για να απαντήσω, γιατί έθιξε ένα θέμα ο αγαπητός συνάδελφος.</w:t>
      </w:r>
    </w:p>
    <w:p w14:paraId="6891BC2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Εντάξει, δεν νομίζω ότι σας έθιξε.</w:t>
      </w:r>
    </w:p>
    <w:p w14:paraId="6891BC2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Όχι, απλά μια διευκρίνιση</w:t>
      </w:r>
      <w:r>
        <w:rPr>
          <w:rFonts w:eastAsia="Times New Roman" w:cs="Times New Roman"/>
          <w:szCs w:val="24"/>
        </w:rPr>
        <w:t>.</w:t>
      </w:r>
    </w:p>
    <w:p w14:paraId="6891BC3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έχετε τον λόγο για ένα λεπτό.</w:t>
      </w:r>
    </w:p>
    <w:p w14:paraId="6891BC3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Κατ’ αρχάς θα ήθελα να επισημάνω ότι ο αγαπητός συνάδελφος για δεύτερη φορά, βέβαια με έναν επιλεκτικό τρόπο, φέρει διάφορα θέματα</w:t>
      </w:r>
      <w:r>
        <w:rPr>
          <w:rFonts w:eastAsia="Times New Roman" w:cs="Times New Roman"/>
          <w:szCs w:val="24"/>
        </w:rPr>
        <w:t>,</w:t>
      </w:r>
      <w:r>
        <w:rPr>
          <w:rFonts w:eastAsia="Times New Roman" w:cs="Times New Roman"/>
          <w:szCs w:val="24"/>
        </w:rPr>
        <w:t xml:space="preserve"> τα οποία έχω θέσει.</w:t>
      </w:r>
    </w:p>
    <w:p w14:paraId="6891BC3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Ως προς τους</w:t>
      </w:r>
      <w:r>
        <w:rPr>
          <w:rFonts w:eastAsia="Times New Roman" w:cs="Times New Roman"/>
          <w:szCs w:val="24"/>
        </w:rPr>
        <w:t xml:space="preserve"> Σύρους θα σημειώσω ότι δεν αναφέρθηκα ποτέ σε δεκάδες. Αναφέρθηκα σε μία προσπάθεια, η οποία θα μπορούσε να γίνει με σκοπό την τοποθέτηση κάποιων κεφαλαίων, που τοποθετούνται γύρω μας και έρχονται και στην Ελλάδα, αλλά όχι με την ένταση που πρέπει. </w:t>
      </w:r>
    </w:p>
    <w:p w14:paraId="6891BC3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Θα ση</w:t>
      </w:r>
      <w:r>
        <w:rPr>
          <w:rFonts w:eastAsia="Times New Roman" w:cs="Times New Roman"/>
          <w:szCs w:val="24"/>
        </w:rPr>
        <w:t>μειώσω ότι έχουν γίνει κάποιες προσπάθειες επικοινωνίας με τους συλλόγους, οι οποίοι υπάρχουν εδώ και στη Συρία</w:t>
      </w:r>
      <w:r>
        <w:rPr>
          <w:rFonts w:eastAsia="Times New Roman" w:cs="Times New Roman"/>
          <w:szCs w:val="24"/>
        </w:rPr>
        <w:t>,</w:t>
      </w:r>
      <w:r>
        <w:rPr>
          <w:rFonts w:eastAsia="Times New Roman" w:cs="Times New Roman"/>
          <w:szCs w:val="24"/>
        </w:rPr>
        <w:t xml:space="preserve"> γιατί εξακολουθούν να ενδιαφέρονται και από τη Συρία εν δυνάμει πρόσφυγες να έρθουν στην Ελλάδα. </w:t>
      </w:r>
    </w:p>
    <w:p w14:paraId="6891BC3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Επίσης, θα σημειώσω, μια</w:t>
      </w:r>
      <w:r>
        <w:rPr>
          <w:rFonts w:eastAsia="Times New Roman" w:cs="Times New Roman"/>
          <w:szCs w:val="24"/>
        </w:rPr>
        <w:t>ς</w:t>
      </w:r>
      <w:r>
        <w:rPr>
          <w:rFonts w:eastAsia="Times New Roman" w:cs="Times New Roman"/>
          <w:szCs w:val="24"/>
        </w:rPr>
        <w:t xml:space="preserve"> που είστε και λάτρη</w:t>
      </w:r>
      <w:r>
        <w:rPr>
          <w:rFonts w:eastAsia="Times New Roman" w:cs="Times New Roman"/>
          <w:szCs w:val="24"/>
        </w:rPr>
        <w:t>ς των βέλτιστων πρακτικών, ότι αυτές εδώ οι πρακτικές έχουν δώσει σε γειτονική μας χώρα πέντε χιλιάδες επιχειρήσεις προσφύγων Σύρων με 700 εκατομμύρια επενδύσεις, σε άλλη γειτονική μας χώρα 220 εκατομμύρια επενδύσεις και σε χώρα της Ευρωπαϊκής Ένωσης εφαρμ</w:t>
      </w:r>
      <w:r>
        <w:rPr>
          <w:rFonts w:eastAsia="Times New Roman" w:cs="Times New Roman"/>
          <w:szCs w:val="24"/>
        </w:rPr>
        <w:t>όζεται πολιτική προσέλκυσης συγκεκριμένων κεφαλαίων μικρομεσαίων επιχειρήσεων</w:t>
      </w:r>
      <w:r>
        <w:rPr>
          <w:rFonts w:eastAsia="Times New Roman" w:cs="Times New Roman"/>
          <w:szCs w:val="24"/>
        </w:rPr>
        <w:t>,</w:t>
      </w:r>
      <w:r>
        <w:rPr>
          <w:rFonts w:eastAsia="Times New Roman" w:cs="Times New Roman"/>
          <w:szCs w:val="24"/>
        </w:rPr>
        <w:t xml:space="preserve"> έτσι ώστε να μπορέσουν να επιβιώσουν με έναν αξιοπρεπή τρόπο. </w:t>
      </w:r>
    </w:p>
    <w:p w14:paraId="6891BC3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Αυτές είναι οι βέλτιστες πρακτικές που κάποιοι λατρεύουν, που αν τις λατρεύουν</w:t>
      </w:r>
      <w:r>
        <w:rPr>
          <w:rFonts w:eastAsia="Times New Roman" w:cs="Times New Roman"/>
          <w:szCs w:val="24"/>
        </w:rPr>
        <w:t>,</w:t>
      </w:r>
      <w:r>
        <w:rPr>
          <w:rFonts w:eastAsia="Times New Roman" w:cs="Times New Roman"/>
          <w:szCs w:val="24"/>
        </w:rPr>
        <w:t xml:space="preserve"> να τις αντιγράφουμε σε όλο το επίπ</w:t>
      </w:r>
      <w:r>
        <w:rPr>
          <w:rFonts w:eastAsia="Times New Roman" w:cs="Times New Roman"/>
          <w:szCs w:val="24"/>
        </w:rPr>
        <w:t>εδο των πράξεών μας και όχι μόνο επιλεκτικά στον τουρισμό.</w:t>
      </w:r>
    </w:p>
    <w:p w14:paraId="6891BC3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Ευχαριστώ.</w:t>
      </w:r>
    </w:p>
    <w:p w14:paraId="6891BC3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Ωραία.</w:t>
      </w:r>
    </w:p>
    <w:p w14:paraId="6891BC3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Πρόεδρε, ζητώ τον λόγο.</w:t>
      </w:r>
    </w:p>
    <w:p w14:paraId="6891BC3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Κωνσταντινόπουλε, μην κάνουμε κουβέντα τώρα.</w:t>
      </w:r>
    </w:p>
    <w:p w14:paraId="6891BC3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Για ένα λεπτό.</w:t>
      </w:r>
    </w:p>
    <w:p w14:paraId="6891BC3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Κύριε Μάρδα, συμβαίνει το εξής. Αν υπάρχουν δίπλα στη χώρα μας αυτές οι βέλτιστες πρακτικές που λέτε, υπάρχει ένα θέμα ανικανότητας να τις κάνετε εσείς.</w:t>
      </w:r>
    </w:p>
    <w:p w14:paraId="6891BC3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Δυστυχώς δεν έχετε δείξει ότι είχατε την ικανότητα ως Κυβέρν</w:t>
      </w:r>
      <w:r>
        <w:rPr>
          <w:rFonts w:eastAsia="Times New Roman" w:cs="Times New Roman"/>
          <w:szCs w:val="24"/>
        </w:rPr>
        <w:t>ηση –όχι προσωπικά- αυτές τις βέλτιστες, που λειτουργούν στις γύρω περιοχές μας, να τις κάνετε πράξη στη χώρα μας. Δυστυχώς, σε αυτό κριθήκατε ανεπαρκείς και εννοώ ως Κυβέρνηση, όχι προσωπικά.</w:t>
      </w:r>
    </w:p>
    <w:p w14:paraId="6891BC3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Ωραία. Δόθηκαν εκατέρωθεν οι α</w:t>
      </w:r>
      <w:r>
        <w:rPr>
          <w:rFonts w:eastAsia="Times New Roman" w:cs="Times New Roman"/>
          <w:szCs w:val="24"/>
        </w:rPr>
        <w:t xml:space="preserve">πόψεις και προχωρούμε. </w:t>
      </w:r>
    </w:p>
    <w:p w14:paraId="6891BC3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Κύριε Βαρδαλή, έχετε τον λόγο.</w:t>
      </w:r>
    </w:p>
    <w:p w14:paraId="6891BC3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Ευχαριστώ, κύριε Πρόεδρε.</w:t>
      </w:r>
    </w:p>
    <w:p w14:paraId="6891BC4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νομοσχέδιο, που συζητάμε, εντάσσεται σε ένα μπαράζ νέων αντιλαϊκών μέτρων της </w:t>
      </w:r>
      <w:r>
        <w:rPr>
          <w:rFonts w:eastAsia="Times New Roman" w:cs="Times New Roman"/>
          <w:szCs w:val="24"/>
        </w:rPr>
        <w:t>σ</w:t>
      </w:r>
      <w:r>
        <w:rPr>
          <w:rFonts w:eastAsia="Times New Roman" w:cs="Times New Roman"/>
          <w:szCs w:val="24"/>
        </w:rPr>
        <w:t>υγκυβέρνησης και θα έλεγα με μεγάλες προσφορ</w:t>
      </w:r>
      <w:r>
        <w:rPr>
          <w:rFonts w:eastAsia="Times New Roman" w:cs="Times New Roman"/>
          <w:szCs w:val="24"/>
        </w:rPr>
        <w:t>ές προς το κεφάλαιο. Τη βάση αυτών των προσφορών αποτελούν οι αναδιαρθρώσεις, που κρίνουν απαραίτητες οι διάφοροι ιμπεριαλιστικοί οργανισμοί, όπως είναι το Διεθνές Νομισματικό Ταμείο, ο ΟΟΣΑ και η Ευρωπαϊκή Ένωση, για να ανοίξει η προοπτική της αναιμικής κ</w:t>
      </w:r>
      <w:r>
        <w:rPr>
          <w:rFonts w:eastAsia="Times New Roman" w:cs="Times New Roman"/>
          <w:szCs w:val="24"/>
        </w:rPr>
        <w:t xml:space="preserve">απιταλιστικής ανάπτυξης στη χώρα μας. </w:t>
      </w:r>
    </w:p>
    <w:p w14:paraId="6891BC4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Στην πρώτη γραμμή αυτή της προσπάθειας βρίσκονται οι πολύμορφες ενισχύσεις σε όφελος των εγχώριων επιχειρηματικών ομίλων σε συ</w:t>
      </w:r>
      <w:r>
        <w:rPr>
          <w:rFonts w:eastAsia="Times New Roman" w:cs="Times New Roman"/>
          <w:szCs w:val="24"/>
        </w:rPr>
        <w:lastRenderedPageBreak/>
        <w:t>νέχεια και σε συνδυασμό με τις διατάξεις του νέου λεγόμενου αναπτυξιακού νόμου, μέσω του οπ</w:t>
      </w:r>
      <w:r>
        <w:rPr>
          <w:rFonts w:eastAsia="Times New Roman" w:cs="Times New Roman"/>
          <w:szCs w:val="24"/>
        </w:rPr>
        <w:t xml:space="preserve">οίου μοιράζονται απλόχερα φοροαπαλλαγές, κρατικό χρήμα και άλλες διευκολύνσεις στην προοπτική της προσέλκυσης νέων κερδοφόρων επενδύσεων. </w:t>
      </w:r>
    </w:p>
    <w:p w14:paraId="6891BC4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Παράλληλα, το επόμενο διάστημα θα τρέξ</w:t>
      </w:r>
      <w:r>
        <w:rPr>
          <w:rFonts w:eastAsia="Times New Roman" w:cs="Times New Roman"/>
          <w:szCs w:val="24"/>
        </w:rPr>
        <w:t>ει</w:t>
      </w:r>
      <w:r>
        <w:rPr>
          <w:rFonts w:eastAsia="Times New Roman" w:cs="Times New Roman"/>
          <w:szCs w:val="24"/>
        </w:rPr>
        <w:t xml:space="preserve"> και μια σειρά </w:t>
      </w:r>
      <w:r>
        <w:rPr>
          <w:rFonts w:eastAsia="Times New Roman" w:cs="Times New Roman"/>
          <w:szCs w:val="24"/>
        </w:rPr>
        <w:t xml:space="preserve">από </w:t>
      </w:r>
      <w:r>
        <w:rPr>
          <w:rFonts w:eastAsia="Times New Roman" w:cs="Times New Roman"/>
          <w:szCs w:val="24"/>
        </w:rPr>
        <w:t>άλλα νομοσχέδια αυστηρότατων αναδιαρθρώσεων, που κρίνονται</w:t>
      </w:r>
      <w:r>
        <w:rPr>
          <w:rFonts w:eastAsia="Times New Roman" w:cs="Times New Roman"/>
          <w:szCs w:val="24"/>
        </w:rPr>
        <w:t xml:space="preserve"> αναγκαίες για την ανάκαμψη των κερδών του κεφαλαίου και την προσέλκυση νέων επενδύσεων. Με άλλα λόγια γινόμαστε μάρτυρες μιας πολύμορφης κρατικής στήριξης για την ανάπτυξη των κερδών του κεφαλαίου. </w:t>
      </w:r>
    </w:p>
    <w:p w14:paraId="6891BC4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 νομοσχέδιο αυτό συνδέεται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με τα προαπαιτού</w:t>
      </w:r>
      <w:r>
        <w:rPr>
          <w:rFonts w:eastAsia="Times New Roman" w:cs="Times New Roman"/>
          <w:szCs w:val="24"/>
        </w:rPr>
        <w:t>μενα της δεύτερης αξιολόγησης του τρίτου μνημονίου. Γράφτηκε με τη συνδρομή του ΟΟΣΑ και της Παγκόσμιας Τράπεζας και δεν είναι καθόλου τυχαίο που κινείται στην κατεύθυνση που θέλει ο «επιχειρηματικός κόσμος», όπως λέτε εσείς, μια ακόμη σημαντική μεταρρυθμι</w:t>
      </w:r>
      <w:r>
        <w:rPr>
          <w:rFonts w:eastAsia="Times New Roman" w:cs="Times New Roman"/>
          <w:szCs w:val="24"/>
        </w:rPr>
        <w:t>στική προσπάθεια της Κυβέρ</w:t>
      </w:r>
      <w:r>
        <w:rPr>
          <w:rFonts w:eastAsia="Times New Roman" w:cs="Times New Roman"/>
          <w:szCs w:val="24"/>
        </w:rPr>
        <w:lastRenderedPageBreak/>
        <w:t xml:space="preserve">νησης. Κινείται μάλιστα σε θετική κατεύθυνση, όπως αποκάλεσαν οι βιομήχανοι της </w:t>
      </w:r>
      <w:r>
        <w:rPr>
          <w:rFonts w:eastAsia="Times New Roman" w:cs="Times New Roman"/>
          <w:szCs w:val="24"/>
        </w:rPr>
        <w:t>β</w:t>
      </w:r>
      <w:r>
        <w:rPr>
          <w:rFonts w:eastAsia="Times New Roman" w:cs="Times New Roman"/>
          <w:szCs w:val="24"/>
        </w:rPr>
        <w:t xml:space="preserve">όρειας Ελλάδας, ο Σύνδεσμος Βιομηχάνων Βόρειας Ελλάδας, χθες στην </w:t>
      </w:r>
      <w:r w:rsidRPr="0099789C">
        <w:rPr>
          <w:rFonts w:eastAsia="Times New Roman" w:cs="Times New Roman"/>
          <w:szCs w:val="24"/>
        </w:rPr>
        <w:t>ε</w:t>
      </w:r>
      <w:r>
        <w:rPr>
          <w:rFonts w:eastAsia="Times New Roman" w:cs="Times New Roman"/>
          <w:szCs w:val="24"/>
        </w:rPr>
        <w:t xml:space="preserve">πιτροπή. </w:t>
      </w:r>
    </w:p>
    <w:p w14:paraId="6891BC4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Στην ίδια κατεύθυνση κινήθηκαν όλοι οι εκπρόσωποι της αστικής τάξης της </w:t>
      </w:r>
      <w:r>
        <w:rPr>
          <w:rFonts w:eastAsia="Times New Roman" w:cs="Times New Roman"/>
          <w:szCs w:val="24"/>
        </w:rPr>
        <w:t xml:space="preserve">χώρας μας στην ίδια </w:t>
      </w:r>
      <w:r>
        <w:rPr>
          <w:rFonts w:eastAsia="Times New Roman" w:cs="Times New Roman"/>
          <w:szCs w:val="24"/>
        </w:rPr>
        <w:t>ε</w:t>
      </w:r>
      <w:r>
        <w:rPr>
          <w:rFonts w:eastAsia="Times New Roman" w:cs="Times New Roman"/>
          <w:szCs w:val="24"/>
        </w:rPr>
        <w:t xml:space="preserve">πιτροπή στη συζήτηση με τους φορείς και η Κυβέρνηση καμαρώνει για τα καλά λόγια και τα εύσημα που παίρνει από το κεφάλαιο. Παίρνει κουράγιο για να συνεχίσει τις προσφορές προς το κεφάλαιο με πιο κραυγαλέο ζήτημα το νέο χτύπημα, που </w:t>
      </w:r>
      <w:r>
        <w:rPr>
          <w:rFonts w:eastAsia="Times New Roman" w:cs="Times New Roman"/>
          <w:szCs w:val="24"/>
        </w:rPr>
        <w:t>ετοιμάζει στα εργασιακά.</w:t>
      </w:r>
    </w:p>
    <w:p w14:paraId="6891BC4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Όλα τα παραπάνω επιβεβαιώνουν ότι η επίθεση στα εργατικά λαϊκά δικαιώματα, όπως και οι καπιταλιστικές αναδιαρθρώσεις για λογαριασμό της κερδοφορίας του κεφαλαίου, θα συνεχιστεί και το επόμενο διάστημα. Και</w:t>
      </w:r>
      <w:r>
        <w:rPr>
          <w:rFonts w:eastAsia="Times New Roman" w:cs="Times New Roman"/>
          <w:szCs w:val="24"/>
        </w:rPr>
        <w:t>,</w:t>
      </w:r>
      <w:r>
        <w:rPr>
          <w:rFonts w:eastAsia="Times New Roman" w:cs="Times New Roman"/>
          <w:szCs w:val="24"/>
        </w:rPr>
        <w:t xml:space="preserve"> βεβαίως, τον λογαριασμό </w:t>
      </w:r>
      <w:r>
        <w:rPr>
          <w:rFonts w:eastAsia="Times New Roman" w:cs="Times New Roman"/>
          <w:szCs w:val="24"/>
        </w:rPr>
        <w:t xml:space="preserve">θα τον πληρώσει και πάλι ο λαός. </w:t>
      </w:r>
    </w:p>
    <w:p w14:paraId="6891BC4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Και ο ΣΥΡΙΖΑ καμαρώνει, γιατί προωθούνται γοργά οι απαιτήσεις του ΣΕΒ και των άλλων επιχειρηματιών, γιατί, όπως λέει και η αιτιολογική έκθεση του νομοσχεδίου, βάζει νέες ταχύτητες στο επιχειρείν, γιατί δημιουργούν πόλους έ</w:t>
      </w:r>
      <w:r>
        <w:rPr>
          <w:rFonts w:eastAsia="Times New Roman" w:cs="Times New Roman"/>
          <w:szCs w:val="24"/>
        </w:rPr>
        <w:t xml:space="preserve">λξης νέων επενδύσεων οι αδειοδοτήσεις των επιχειρήσεων, που θεσμοθετούν εξπρές. Αφού ενισχύει τους επιχειρηματικούς ομίλους με κάθε τρόπο, έρχεται τώρα να τους διευκολύνει να κάνουν πιο γρήγορα της επενδύσεις τους. </w:t>
      </w:r>
    </w:p>
    <w:p w14:paraId="6891BC4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Αυτοί καμαρώνουν αλλά ο λαός δεν έχει να</w:t>
      </w:r>
      <w:r>
        <w:rPr>
          <w:rFonts w:eastAsia="Times New Roman" w:cs="Times New Roman"/>
          <w:szCs w:val="24"/>
        </w:rPr>
        <w:t xml:space="preserve"> κερδίσει τίποτα από όλα αυτά. Αυτό, που τους περιμένει, είναι να συνεχίζουν να είναι τα μόνιμα υποζύγια της άκρατης εκμετάλλευσης, αφού όλα τα αντεργατικά λαϊκά μέτρα θα έχουν πέρα όλων των άλλων και μόνιμο χαρακτήρα, εκτός, βεβαίως, και αν πάρουν πάνω το</w:t>
      </w:r>
      <w:r>
        <w:rPr>
          <w:rFonts w:eastAsia="Times New Roman" w:cs="Times New Roman"/>
          <w:szCs w:val="24"/>
        </w:rPr>
        <w:t xml:space="preserve">υς την υπόθεση, βάλλουν τη δική τους σφραγίδα στις εξελίξεις, διεκδικώντας κάλυψη των απωλειών τους, ικανοποίηση όλων των αναγκών τους κόντρα, βεβαίως, στο κεφάλαιο, την Ευρωπαϊκή Ένωση και την εξουσία τους. </w:t>
      </w:r>
    </w:p>
    <w:p w14:paraId="6891BC4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Την πολιτική προσφορών προς το κεφάλαιο στηρίζο</w:t>
      </w:r>
      <w:r>
        <w:rPr>
          <w:rFonts w:eastAsia="Times New Roman" w:cs="Times New Roman"/>
          <w:szCs w:val="24"/>
        </w:rPr>
        <w:t>υν με κάθε τρόπο και τα υπόλοιπα κόμματα της Αντιπολίτευσης. Για παράδειγμα, όλοι τους συμφωνούν με την ουσία και το</w:t>
      </w:r>
      <w:r>
        <w:rPr>
          <w:rFonts w:eastAsia="Times New Roman" w:cs="Times New Roman"/>
          <w:szCs w:val="24"/>
        </w:rPr>
        <w:t>ν</w:t>
      </w:r>
      <w:r>
        <w:rPr>
          <w:rFonts w:eastAsia="Times New Roman" w:cs="Times New Roman"/>
          <w:szCs w:val="24"/>
        </w:rPr>
        <w:t xml:space="preserve"> στόχο του συγκεκριμένου νομοσχεδίου, που συζητάμε, και που δεν είναι άλλος, από το να αρθούν όλα τα εμπόδια στην άσκηση δράσης του κεφαλαί</w:t>
      </w:r>
      <w:r>
        <w:rPr>
          <w:rFonts w:eastAsia="Times New Roman" w:cs="Times New Roman"/>
          <w:szCs w:val="24"/>
        </w:rPr>
        <w:t>ου. Βεβαίως, έχουν και διαφορές μεταξύ τους. Όμως, αυτές επικεντρώνονται σε δευτερεύοντα και τριτεύοντα ζητήματα, όπως στο ποιος είναι καλύτερος να τα υλοποιήσει, ποιος θα προχωρήσει τις αναδιαρθρώσεις χωρίς καθυστερήσεις, ποιος θα είναι πιο αποτελεσματικό</w:t>
      </w:r>
      <w:r>
        <w:rPr>
          <w:rFonts w:eastAsia="Times New Roman" w:cs="Times New Roman"/>
          <w:szCs w:val="24"/>
        </w:rPr>
        <w:t xml:space="preserve">ς. </w:t>
      </w:r>
    </w:p>
    <w:p w14:paraId="6891BC4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Να, γιατί η Νέα Δημοκρατία και το ΠΑΣΟΚ επικαλούνται τον προηγούμενο νόμο, που κατά τη γνώμη τους και αυτός ήταν καινοτόμος, όπως υποστηρίζει και ο ΣΥΡΙΖΑ για τον σημερινό νόμο που συζητάμε. Δηλαδή, στην πράξη τσακώνονται μεταξύ τους για το ποιος είναι</w:t>
      </w:r>
      <w:r>
        <w:rPr>
          <w:rFonts w:eastAsia="Times New Roman" w:cs="Times New Roman"/>
          <w:szCs w:val="24"/>
        </w:rPr>
        <w:t xml:space="preserve"> πιο αυθεντικός </w:t>
      </w:r>
      <w:r>
        <w:rPr>
          <w:rFonts w:eastAsia="Times New Roman" w:cs="Times New Roman"/>
          <w:szCs w:val="24"/>
        </w:rPr>
        <w:lastRenderedPageBreak/>
        <w:t xml:space="preserve">μεταρρυθμιστής, ποιος έκανε τις περισσότερες μεταρρυθμίσεις για λογαριασμό των επιχειρηματικών ομίλων. Όλοι μαζί, όμως, θέλουν το κράτος να στέκεται αρωγός της ιδιωτικής πρωτοβουλίας. </w:t>
      </w:r>
    </w:p>
    <w:p w14:paraId="6891BC4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Ακούστηκε χθες στην </w:t>
      </w:r>
      <w:r>
        <w:rPr>
          <w:rFonts w:eastAsia="Times New Roman" w:cs="Times New Roman"/>
          <w:szCs w:val="24"/>
        </w:rPr>
        <w:t>ε</w:t>
      </w:r>
      <w:r>
        <w:rPr>
          <w:rFonts w:eastAsia="Times New Roman" w:cs="Times New Roman"/>
          <w:szCs w:val="24"/>
        </w:rPr>
        <w:t>πιτροπή και το εξής αμίμητο, πως μ</w:t>
      </w:r>
      <w:r>
        <w:rPr>
          <w:rFonts w:eastAsia="Times New Roman" w:cs="Times New Roman"/>
          <w:szCs w:val="24"/>
        </w:rPr>
        <w:t xml:space="preserve">ε αυτό το νομοσχέδιο δεν δίνεται πλέον η δυνατότητα να ταλαιπωρήσουν το </w:t>
      </w:r>
      <w:r>
        <w:rPr>
          <w:rFonts w:eastAsia="Times New Roman" w:cs="Times New Roman"/>
          <w:szCs w:val="24"/>
        </w:rPr>
        <w:t>δ</w:t>
      </w:r>
      <w:r>
        <w:rPr>
          <w:rFonts w:eastAsia="Times New Roman" w:cs="Times New Roman"/>
          <w:szCs w:val="24"/>
        </w:rPr>
        <w:t xml:space="preserve">ημόσιο και οι κακοί δημόσιοι υπάλληλοι τον επιχειρηματικό κόσμο. Βεβαίως, η αναφορά για τους δημοσίους υπαλλήλους έλεγε ότι θέλουν να κρατήσουν τα κεκτημένα, να μη χάσουν την εξουσία </w:t>
      </w:r>
      <w:r>
        <w:rPr>
          <w:rFonts w:eastAsia="Times New Roman" w:cs="Times New Roman"/>
          <w:szCs w:val="24"/>
        </w:rPr>
        <w:t xml:space="preserve">που έχουν. Φαίνεται πως στη </w:t>
      </w:r>
      <w:r>
        <w:rPr>
          <w:rFonts w:eastAsia="Times New Roman" w:cs="Times New Roman"/>
          <w:szCs w:val="24"/>
        </w:rPr>
        <w:t>σ</w:t>
      </w:r>
      <w:r>
        <w:rPr>
          <w:rFonts w:eastAsia="Times New Roman" w:cs="Times New Roman"/>
          <w:szCs w:val="24"/>
        </w:rPr>
        <w:t xml:space="preserve">υγκυβέρνηση τελευταία ανακάλυψαν ότι και στη χώρα μας υπάρχει εκμετάλλευση, μόνο που αυτή γίνεται από τους εργαζόμενους -έστω τους κακούς εργαζόμενους, κατά τη γνώμη τους- προς τους επιχειρηματίες. </w:t>
      </w:r>
    </w:p>
    <w:p w14:paraId="6891BC4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w:t>
      </w:r>
      <w:r>
        <w:rPr>
          <w:rFonts w:eastAsia="Times New Roman" w:cs="Times New Roman"/>
          <w:szCs w:val="24"/>
        </w:rPr>
        <w:t xml:space="preserve"> η αλήθεια είναι ότι το κράτος δεν είναι ουδέτερο, είναι ταξικό. Ο χαρακτήρας που έχει είναι να επιβάλει τη θέληση των λίγων στους πολλούς. Όταν πρόκειται να ενισχυθούν οι επιχειρηματικοί όμιλοι, τότε το κράτος είναι παρόν. Όταν είναι να εγκρίνει συντάξεις</w:t>
      </w:r>
      <w:r>
        <w:rPr>
          <w:rFonts w:eastAsia="Times New Roman" w:cs="Times New Roman"/>
          <w:szCs w:val="24"/>
        </w:rPr>
        <w:t xml:space="preserve">, </w:t>
      </w:r>
      <w:r>
        <w:rPr>
          <w:rFonts w:eastAsia="Times New Roman" w:cs="Times New Roman"/>
          <w:szCs w:val="24"/>
        </w:rPr>
        <w:lastRenderedPageBreak/>
        <w:t>τότε καθυστερεί τρία και πάνω χρόνια. Φιλεύσπλαχνο το κράτος, αλλά μόνο για τους επιχειρηματίες, διότι πάντα συνέβαλλε και συμβάλλει στην ανάπτυξη των επιχειρηματικών ομίλων με επιδοτήσεις παντός είδους, με δημόσιες επενδύσεις σε όφελός τους.</w:t>
      </w:r>
    </w:p>
    <w:p w14:paraId="6891BC4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 αστικό κ</w:t>
      </w:r>
      <w:r>
        <w:rPr>
          <w:rFonts w:eastAsia="Times New Roman" w:cs="Times New Roman"/>
          <w:szCs w:val="24"/>
        </w:rPr>
        <w:t>ράτος έχει ανάγκη, όμως, και από αναδιαρθρώσεις. Έχει ανάγκη εκσυγχρονισμού, ώστε να ανταποκρίνεται καλύτερα στις σύγχρονες ανάγκες του κεφαλαίου και στη στήριξη της κερδοφορίας του. Αυτό ακριβώς κάνετε με το νομοσχέδιο που φέρνετε για συζήτηση σήμερα. Προ</w:t>
      </w:r>
      <w:r>
        <w:rPr>
          <w:rFonts w:eastAsia="Times New Roman" w:cs="Times New Roman"/>
          <w:szCs w:val="24"/>
        </w:rPr>
        <w:t xml:space="preserve">σαρμόζετε, δηλαδή, τις δομές τους αστικού κράτους στις σημερινές ανάγκες του κεφαλαίου. </w:t>
      </w:r>
    </w:p>
    <w:p w14:paraId="6891BC4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Εμείς, βεβαίως, δεν υπερασπιζόμαστε τον δημόσιο τομέα που υπάρχει σήμερα, το σημερινό κράτος. Κάθε άλλο! Αυτό που θέλουμε, όμως, να υπερασπιστούμε είναι η αξιοπρέπεια </w:t>
      </w:r>
      <w:r>
        <w:rPr>
          <w:rFonts w:eastAsia="Times New Roman" w:cs="Times New Roman"/>
          <w:szCs w:val="24"/>
        </w:rPr>
        <w:t>στην εργασία, όπως και τα δικαιώματα και τις υποχρεώσεις που πηγάζουν απ’ αυτή την αξιοπρέπεια.</w:t>
      </w:r>
    </w:p>
    <w:p w14:paraId="6891BC4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το νομοσχέδιο που συζητάμε σήμερα είναι ένα σινιάλο σε επιχειρηματικούς ομίλους και επιχειρήσεις γύρω από τη διαμόρφωση του κατάλληλου επενδυ</w:t>
      </w:r>
      <w:r>
        <w:rPr>
          <w:rFonts w:eastAsia="Times New Roman" w:cs="Times New Roman"/>
          <w:szCs w:val="24"/>
        </w:rPr>
        <w:t>τικού κλίματος. Αυτό το σινιάλο στέλνετε στο εγχώριο και ξένο κεφάλαιο.</w:t>
      </w:r>
    </w:p>
    <w:p w14:paraId="6891BC4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Σύμφωνα με την εισηγητική έκθεση, «στόχος είναι η ενίσχυση της ανταγωνιστικότητας και η δημιουργία φιλικού κλίματος για τις επιχειρήσεις, κάτι το οποίο θα λειτουργεί ως βασικό μοχλός γ</w:t>
      </w:r>
      <w:r>
        <w:rPr>
          <w:rFonts w:eastAsia="Times New Roman" w:cs="Times New Roman"/>
          <w:szCs w:val="24"/>
        </w:rPr>
        <w:t xml:space="preserve">ια την ανάπτυξη, ενώ εστιάζει στη δημιουργία υψηλής ασφάλειας δικαίου για τους δυνητικούς επενδυτές, κάτι το οποίο είναι απαραίτητο, ιδιαίτερα στις περιπτώσεις των άμεσων ξένων επενδύσεων», δηλαδή στην προσέλκυση σημαντικών ξένων επενδύσεων στη γραμμή που </w:t>
      </w:r>
      <w:r>
        <w:rPr>
          <w:rFonts w:eastAsia="Times New Roman" w:cs="Times New Roman"/>
          <w:szCs w:val="24"/>
        </w:rPr>
        <w:t>έχει υποδείξει ο ίδιος ο Σύνδεσμος Ελλήνων Βιομηχάνων.</w:t>
      </w:r>
    </w:p>
    <w:p w14:paraId="6891BC5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Στην ουσία τι είναι αυτό που τους κάνετε; Προχωράτε σε νομοθετικές ρυθμίσεις που καταργούν τις αδειοδοτήσεις και τους ελέγχους των επιχειρήσεων, που τις οδηγούν σε καθεστώς πλήρους απελευθέρωσης. Ποια </w:t>
      </w:r>
      <w:r>
        <w:rPr>
          <w:rFonts w:eastAsia="Times New Roman" w:cs="Times New Roman"/>
          <w:szCs w:val="24"/>
        </w:rPr>
        <w:lastRenderedPageBreak/>
        <w:t xml:space="preserve">είναι η λογική σας; Ότι δεν προσφέρουν τίποτα οι προληπτικοί έλεγχοι στην προστασία της δημόσιας υγείας, αλλά αποτελούν βάρος, βάζουν εμπόδια στις επενδύσεις, άρα δεν χρειάζονται και πρέπει να τους καταργήσουμε. Αυτό κάνετε. </w:t>
      </w:r>
    </w:p>
    <w:p w14:paraId="6891BC5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Και τι κάνετε για να πετύχετε </w:t>
      </w:r>
      <w:r>
        <w:rPr>
          <w:rFonts w:eastAsia="Times New Roman" w:cs="Times New Roman"/>
          <w:szCs w:val="24"/>
        </w:rPr>
        <w:t>αυτόν τον στόχο; Καταργείτε την αρχή προφύλαξης στον ευαίσθητο τομέα των τροφίμων, της πυροπροστασίας και του περιβάλλοντος. Το κράτος, δηλαδή, απεμπολεί την ευθύνη για την προστασία της δημόσιας υγείας και την αφήνει στα χέρια των επιχειρήσεων υγειονομικο</w:t>
      </w:r>
      <w:r>
        <w:rPr>
          <w:rFonts w:eastAsia="Times New Roman" w:cs="Times New Roman"/>
          <w:szCs w:val="24"/>
        </w:rPr>
        <w:t xml:space="preserve">ύ ενδιαφέροντος, θεωρώντας ότι ο ανταγωνισμός θα εξαλείψει και τους κινδύνους που δημιουργούνται. Στην ουσία αντιμετωπίζετε την υγιεινή και ασφάλεια ως υποδεέστερους παράγοντες, ως δευτερεύοντα στοιχεία σε σχέση με τα οικονομικά δεδομένα μιας επιχείρησης, </w:t>
      </w:r>
      <w:r>
        <w:rPr>
          <w:rFonts w:eastAsia="Times New Roman" w:cs="Times New Roman"/>
          <w:szCs w:val="24"/>
        </w:rPr>
        <w:t xml:space="preserve">τα οποία τα θεωρείτε κυρίαρχα. </w:t>
      </w:r>
    </w:p>
    <w:p w14:paraId="6891BC5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Να, που τελικά μάθαμε τι είναι αυτό που εμποδίζει τις επενδύσεις! Κατά την Κυβέρνηση, αυτό που φταίει είναι οι υγειονομικοί, κτηνιατρικοί, </w:t>
      </w:r>
      <w:r>
        <w:rPr>
          <w:rFonts w:eastAsia="Times New Roman" w:cs="Times New Roman"/>
          <w:szCs w:val="24"/>
        </w:rPr>
        <w:lastRenderedPageBreak/>
        <w:t xml:space="preserve">πυροσβεστικοί έλεγχοι, οι υγειονομικοί και άλλοι όροι και προϋποθέσεις που πρέπει να </w:t>
      </w:r>
      <w:r>
        <w:rPr>
          <w:rFonts w:eastAsia="Times New Roman" w:cs="Times New Roman"/>
          <w:szCs w:val="24"/>
        </w:rPr>
        <w:t xml:space="preserve">πληρούν οι επιχειρήσεις. </w:t>
      </w:r>
    </w:p>
    <w:p w14:paraId="6891BC5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Καταργεί ακόμα και την υποχρέωση για υποβολή γνωστοποίησης, καθώς και υπεύθυνης δήλωσης του επιχειρηματία ότι γνωρίζει τους όρους που πρέπει να τηρεί και ότι τους τηρεί. Ακόμη και αυτή τη δήλωση καταργείτε!</w:t>
      </w:r>
    </w:p>
    <w:p w14:paraId="6891BC5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Για να δημιουργήσετε </w:t>
      </w:r>
      <w:r>
        <w:rPr>
          <w:rFonts w:eastAsia="Times New Roman" w:cs="Times New Roman"/>
          <w:szCs w:val="24"/>
        </w:rPr>
        <w:t>μάλιστα την εντύπωση ότι τα πράγματα δεν είναι εντελώς ανεξέλεγκτα, θεσμοθετείτε την ένταξη κάποιων επιχειρηματικών δραστηριοτήτων στο καθεστώς της γνωστοποίησης ή έγκρισης, μόνο όταν δημιουργείται, όπως λέτε, κίνδυνος δημοσίου συμφέροντος. Τώρα, το τι ενν</w:t>
      </w:r>
      <w:r>
        <w:rPr>
          <w:rFonts w:eastAsia="Times New Roman" w:cs="Times New Roman"/>
          <w:szCs w:val="24"/>
        </w:rPr>
        <w:t>οεί ο καθένας «δημόσιο συμφέρον» είναι ένα μεγάλο ζήτημα.</w:t>
      </w:r>
    </w:p>
    <w:p w14:paraId="6891BC5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Στο άρθρο 3, στην παράγραφο 5, τι λέτε; Ακόμα και για το καθεστώς έγκρισης, οι αρμόδιες αρχές έχουν δικαίωμα να προβαίνουν σε αυτοψίες </w:t>
      </w:r>
      <w:r>
        <w:rPr>
          <w:rFonts w:eastAsia="Times New Roman" w:cs="Times New Roman"/>
          <w:szCs w:val="24"/>
        </w:rPr>
        <w:lastRenderedPageBreak/>
        <w:t>και ελέγχους. Δηλαδή, ο έλεγχος ακόμη και σ’ αυτές τις περιπτώσ</w:t>
      </w:r>
      <w:r>
        <w:rPr>
          <w:rFonts w:eastAsia="Times New Roman" w:cs="Times New Roman"/>
          <w:szCs w:val="24"/>
        </w:rPr>
        <w:t xml:space="preserve">εις δεν είναι υποχρεωτικός ούτε καν για αυτοψία. </w:t>
      </w:r>
    </w:p>
    <w:p w14:paraId="6891BC5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Παρακάτω, στο άρθρο 12, γίνεται λόγος για το σύνολο της αγοράς ότι θα ελέγχεται και θα εποπτεύεται από οργανική μονάδα, η οποία θα οργανώνει τους ελέγχους. Και ποιος θα κάνει αυτούς τους ελέγχους; Η αρμόδια</w:t>
      </w:r>
      <w:r>
        <w:rPr>
          <w:rFonts w:eastAsia="Times New Roman" w:cs="Times New Roman"/>
          <w:szCs w:val="24"/>
        </w:rPr>
        <w:t xml:space="preserve"> υπηρεσία θα οργανώνει τους ελέγχους. Σ</w:t>
      </w:r>
      <w:r>
        <w:rPr>
          <w:rFonts w:eastAsia="Times New Roman" w:cs="Times New Roman"/>
          <w:szCs w:val="24"/>
        </w:rPr>
        <w:t>ε</w:t>
      </w:r>
      <w:r>
        <w:rPr>
          <w:rFonts w:eastAsia="Times New Roman" w:cs="Times New Roman"/>
          <w:szCs w:val="24"/>
        </w:rPr>
        <w:t xml:space="preserve"> αυτό ακριβώς το ζήτημα απαντά το επόμενο άρθρο, το άρθρο 13.</w:t>
      </w:r>
    </w:p>
    <w:p w14:paraId="6891BC5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Οι αρμόδιες αρχές μπορούν να χρησιμοποιούν για τη διεξαγωγή ελέγχων και την αξιολόγηση των πορισμάτων τη συνεργασία ιδιωτικών φορέων. Αυτοί οι ιδιωτικοί φ</w:t>
      </w:r>
      <w:r>
        <w:rPr>
          <w:rFonts w:eastAsia="Times New Roman" w:cs="Times New Roman"/>
          <w:szCs w:val="24"/>
        </w:rPr>
        <w:t>ορείς μπορεί να είναι φυσικά ή νομικά πρόσωπα. Δηλαδή, αντί να είναι αποκλειστική ευθύνη του κράτους η διεξαγωγή των όποιων ελέγχων έχουν απομείνει, αν ψηφίσετε αυτό το νομοσχέδιο, μεταφέρεται στις ιδιωτικές εταιρείες.</w:t>
      </w:r>
    </w:p>
    <w:p w14:paraId="6891BC5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Όμως, κυρίες και κύριοι συνάδελφοι, δ</w:t>
      </w:r>
      <w:r>
        <w:rPr>
          <w:rFonts w:eastAsia="Times New Roman" w:cs="Times New Roman"/>
          <w:szCs w:val="24"/>
        </w:rPr>
        <w:t>εν μπορεί</w:t>
      </w:r>
      <w:r>
        <w:rPr>
          <w:rFonts w:eastAsia="Times New Roman" w:cs="Times New Roman"/>
          <w:szCs w:val="24"/>
        </w:rPr>
        <w:t>,</w:t>
      </w:r>
      <w:r>
        <w:rPr>
          <w:rFonts w:eastAsia="Times New Roman" w:cs="Times New Roman"/>
          <w:szCs w:val="24"/>
        </w:rPr>
        <w:t xml:space="preserve"> επειδή έχετε επιλέξει αυτόν τον δρόμο μέσα στην Ευρωπαϊκή Ένωση και την </w:t>
      </w:r>
      <w:r>
        <w:rPr>
          <w:rFonts w:eastAsia="Times New Roman" w:cs="Times New Roman"/>
          <w:szCs w:val="24"/>
        </w:rPr>
        <w:t>Ε</w:t>
      </w:r>
      <w:r>
        <w:rPr>
          <w:rFonts w:eastAsia="Times New Roman" w:cs="Times New Roman"/>
          <w:szCs w:val="24"/>
        </w:rPr>
        <w:t xml:space="preserve">υρωζώνη, σε </w:t>
      </w:r>
      <w:r>
        <w:rPr>
          <w:rFonts w:eastAsia="Times New Roman" w:cs="Times New Roman"/>
          <w:szCs w:val="24"/>
        </w:rPr>
        <w:lastRenderedPageBreak/>
        <w:t>κάθε περίπτωση να επικαλείστε το ευρωπαϊκό κεκτημένο. Δεν γνωρίζετε ότι όλα τα διατροφικά σκάνδαλα ξεκίνησαν ακριβώς από αυτές τις ευρωπαϊκές χώρες, που οι επιχ</w:t>
      </w:r>
      <w:r>
        <w:rPr>
          <w:rFonts w:eastAsia="Times New Roman" w:cs="Times New Roman"/>
          <w:szCs w:val="24"/>
        </w:rPr>
        <w:t>ειρήσεις τροφίμων έχουν αυτό το πλαίσιο λειτουργίας, που τη σφραγίδα τη βάζει η κερδοφορία των επιχειρήσεων και όχι η διασφάλιση της δημόσιας υγείας;</w:t>
      </w:r>
    </w:p>
    <w:p w14:paraId="6891BC5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Τέλος, και μέσα στον χρόνο που μου απομένει, θέλω να πω και ορισμένα ζητήματα για επόμενα άρθρα του νομοσχ</w:t>
      </w:r>
      <w:r>
        <w:rPr>
          <w:rFonts w:eastAsia="Times New Roman" w:cs="Times New Roman"/>
          <w:szCs w:val="24"/>
        </w:rPr>
        <w:t>εδίου.</w:t>
      </w:r>
    </w:p>
    <w:p w14:paraId="6891BC5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Στα άρθρα από το 1 έως το 16, που αναφέρονται γενικά στον σκοπό, στο πεδίο εφαρμογής, με τις γενικές αρχές του νομοσχεδίου διαφωνούμε πλήρως και θα τις καταψηφίσουμε. Διαφωνούμε, γιατί προχωράτε σε ρυθμίσεις που καταργούν τις αδειοδοτήσεις και τους </w:t>
      </w:r>
      <w:r>
        <w:rPr>
          <w:rFonts w:eastAsia="Times New Roman" w:cs="Times New Roman"/>
          <w:szCs w:val="24"/>
        </w:rPr>
        <w:t>ελέγχους των επιχειρήσεων, που τις οδηγούν σε καθεστώς πλήρους απελευθέρωσης, γιατί, αντί να είναι αποκλειστική ευθύνη του κράτους η διεξαγωγή των όποιων ελέγχων, τις μεταφέρετε στις ιδιωτικές εταιρείες.</w:t>
      </w:r>
    </w:p>
    <w:p w14:paraId="6891BC5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τα άρθρα 17 έως 26, που αφορούν απλούστευση του </w:t>
      </w:r>
      <w:r>
        <w:rPr>
          <w:rFonts w:eastAsia="Times New Roman" w:cs="Times New Roman"/>
          <w:szCs w:val="24"/>
        </w:rPr>
        <w:t>πλαισίου μεταποιητικών και συναφών δραστηριοτήτων τροφίμων και ποτών, διαφωνούμε για τους ίδιους λόγους, να μην τα επαναλαμβάνω. Θα τα καταψηφίσουμε εκτός από το άρθρο 22, που εξαιρεί τα προϊόντα ζωικής προέλευσης. Όμως και εδώ, θα ισχύει ό,τι ισχύει σε όλ</w:t>
      </w:r>
      <w:r>
        <w:rPr>
          <w:rFonts w:eastAsia="Times New Roman" w:cs="Times New Roman"/>
          <w:szCs w:val="24"/>
        </w:rPr>
        <w:t>η την Ευρωπαϊκή Ένωση. Ακόμη και αν αλλάξει ο Κανονισμός, υπερτερεί το δίκιο της Ευρωπαϊκής Ένωσης. Με αυτήν την έννοια θα ψηφίσουμε «</w:t>
      </w:r>
      <w:r>
        <w:rPr>
          <w:rFonts w:eastAsia="Times New Roman" w:cs="Times New Roman"/>
          <w:szCs w:val="24"/>
        </w:rPr>
        <w:t>παρών</w:t>
      </w:r>
      <w:r>
        <w:rPr>
          <w:rFonts w:eastAsia="Times New Roman" w:cs="Times New Roman"/>
          <w:szCs w:val="24"/>
        </w:rPr>
        <w:t xml:space="preserve">». </w:t>
      </w:r>
    </w:p>
    <w:p w14:paraId="6891BC5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Το ίδιο και στο άρθρο 25, γιατί ο ανταγωνισμός με βάση τον οποίο λειτουργεί η καπιταλιστική οικονομία, οδηγεί σε </w:t>
      </w:r>
      <w:r>
        <w:rPr>
          <w:rFonts w:eastAsia="Times New Roman" w:cs="Times New Roman"/>
          <w:szCs w:val="24"/>
        </w:rPr>
        <w:t>κλείσιμο τους μικρούς μεταποιητές και ξεκληρίζει τους μικρούς και φτωχούς αμπελουργούς, παρά τις όποιες εν μέρει θετικές διατάξεις που προβλέπονται γι’ αυτούς στο συγκεκριμένο άρθρο.</w:t>
      </w:r>
    </w:p>
    <w:p w14:paraId="6891BC5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Για τα άρθρα 27 έως 39, που αφορούν τη λειτουργία καταστημάτων υγειονομικ</w:t>
      </w:r>
      <w:r>
        <w:rPr>
          <w:rFonts w:eastAsia="Times New Roman" w:cs="Times New Roman"/>
          <w:szCs w:val="24"/>
        </w:rPr>
        <w:t xml:space="preserve">ού ενδιαφέροντος, θεάτρων και κινηματογράφων, είμαστε αντίθετοι εκτός από τα άρθρα 28 και 29, γιατί εμπλέκονται μικρές επιχειρήσεις, </w:t>
      </w:r>
      <w:r>
        <w:rPr>
          <w:rFonts w:eastAsia="Times New Roman" w:cs="Times New Roman"/>
          <w:szCs w:val="24"/>
        </w:rPr>
        <w:lastRenderedPageBreak/>
        <w:t>που η νομοθεσία μέχρι τώρα δημιουργούσε μεγάλα προβλήματα σε όσους ήθελαν να ξεκινήσουν τη λειτουργία.</w:t>
      </w:r>
    </w:p>
    <w:p w14:paraId="6891BC5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Για το άρθρο 32 που </w:t>
      </w:r>
      <w:r>
        <w:rPr>
          <w:rFonts w:eastAsia="Times New Roman" w:cs="Times New Roman"/>
          <w:szCs w:val="24"/>
        </w:rPr>
        <w:t>αφορά τα θέατρα, λόγω του ότι η ανεργία έχει φτάσει στο μη περαιτέρω, ιδιαίτερα αυτή την περίοδο, πολλοί ηθοποιοί συγκροτούν μικρά σχήματα με στόχο να εμφανιστούν στην αγορά και να υπάρξουν στο</w:t>
      </w:r>
      <w:r>
        <w:rPr>
          <w:rFonts w:eastAsia="Times New Roman" w:cs="Times New Roman"/>
          <w:szCs w:val="24"/>
        </w:rPr>
        <w:t>ν</w:t>
      </w:r>
      <w:r>
        <w:rPr>
          <w:rFonts w:eastAsia="Times New Roman" w:cs="Times New Roman"/>
          <w:szCs w:val="24"/>
        </w:rPr>
        <w:t xml:space="preserve"> χώρο. Γι’ αυτές τις ομάδες, οι μικρότεροι χώροι αποτελούν μία</w:t>
      </w:r>
      <w:r>
        <w:rPr>
          <w:rFonts w:eastAsia="Times New Roman" w:cs="Times New Roman"/>
          <w:szCs w:val="24"/>
        </w:rPr>
        <w:t xml:space="preserve"> εναλλακτική λύση, προφανώς και φθηνότερη. Τέτοιοι χώροι δημιουργούνται κυρίως από τους καλλιτέχνες. Για τους χώρους αυτούς παίζει κάποιο</w:t>
      </w:r>
      <w:r>
        <w:rPr>
          <w:rFonts w:eastAsia="Times New Roman" w:cs="Times New Roman"/>
          <w:szCs w:val="24"/>
        </w:rPr>
        <w:t>ν</w:t>
      </w:r>
      <w:r>
        <w:rPr>
          <w:rFonts w:eastAsia="Times New Roman" w:cs="Times New Roman"/>
          <w:szCs w:val="24"/>
        </w:rPr>
        <w:t xml:space="preserve"> ρόλο η απλούστευση ορισμένων διαδικασιών για την έναρξη της λειτουργίας τους. Και εδώ θα ψηφίσουμε «</w:t>
      </w:r>
      <w:r>
        <w:rPr>
          <w:rFonts w:eastAsia="Times New Roman" w:cs="Times New Roman"/>
          <w:szCs w:val="24"/>
        </w:rPr>
        <w:t>παρών</w:t>
      </w:r>
      <w:r>
        <w:rPr>
          <w:rFonts w:eastAsia="Times New Roman" w:cs="Times New Roman"/>
          <w:szCs w:val="24"/>
        </w:rPr>
        <w:t>».</w:t>
      </w:r>
    </w:p>
    <w:p w14:paraId="6891BC5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Τελειώνον</w:t>
      </w:r>
      <w:r>
        <w:rPr>
          <w:rFonts w:eastAsia="Times New Roman" w:cs="Times New Roman"/>
          <w:szCs w:val="24"/>
        </w:rPr>
        <w:t>τας, απευθυνόμενοι στους εργαζόμενους και τα λαϊκά στρώματα, τους λέμε το εξής: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όσοι άλλοι εμφανίσουν τέτοιου είδους μεταρρυθμίσεις</w:t>
      </w:r>
      <w:r>
        <w:rPr>
          <w:rFonts w:eastAsia="Times New Roman" w:cs="Times New Roman"/>
          <w:szCs w:val="24"/>
        </w:rPr>
        <w:t>,</w:t>
      </w:r>
      <w:r>
        <w:rPr>
          <w:rFonts w:eastAsia="Times New Roman" w:cs="Times New Roman"/>
          <w:szCs w:val="24"/>
        </w:rPr>
        <w:t xml:space="preserve"> που θεσπίζονται με αυτό το νομοσχέδιο και ικανοποιούν τα συμφέροντα του κεφαλαίου, όσοι ζητού</w:t>
      </w:r>
      <w:r>
        <w:rPr>
          <w:rFonts w:eastAsia="Times New Roman" w:cs="Times New Roman"/>
          <w:szCs w:val="24"/>
        </w:rPr>
        <w:t xml:space="preserve">ν το γρήγορο κλείσιμο της δεύτερης αξιολόγησης, αποσιωπούν προκλητικά </w:t>
      </w:r>
      <w:r>
        <w:rPr>
          <w:rFonts w:eastAsia="Times New Roman" w:cs="Times New Roman"/>
          <w:szCs w:val="24"/>
        </w:rPr>
        <w:lastRenderedPageBreak/>
        <w:t>από τον λαό ότι όλα αυτά θα συνοδευτούν από σκληρά αντιλαϊκά μέτρα, μέτρα που θα μείνουν, μέτρα που θα κλιμακωθούν ακόμα και αν υπάρξει κάποιας μορφής ελάφρυνση του χρέους.</w:t>
      </w:r>
    </w:p>
    <w:p w14:paraId="6891BC60" w14:textId="77777777" w:rsidR="00D031BF" w:rsidRDefault="004A50F5">
      <w:pPr>
        <w:spacing w:after="0" w:line="600" w:lineRule="auto"/>
        <w:ind w:firstLine="851"/>
        <w:jc w:val="both"/>
        <w:rPr>
          <w:rFonts w:eastAsia="Times New Roman" w:cs="Times New Roman"/>
        </w:rPr>
      </w:pPr>
      <w:r>
        <w:rPr>
          <w:rFonts w:eastAsia="Times New Roman" w:cs="Times New Roman"/>
        </w:rPr>
        <w:t>Ο λαός έχει σ</w:t>
      </w:r>
      <w:r>
        <w:rPr>
          <w:rFonts w:eastAsia="Times New Roman" w:cs="Times New Roman"/>
        </w:rPr>
        <w:t>υμφέρον να εναντιωθεί στη φάκα που του στήνουν, λέγοντάς του πως με την ανάπτυξη των κερδών του κεφαλαίου θα έχει όφελος και ο ίδιος. Απέναντι σε όλα αυτά, οι εργαζόμενοι πρέπει να προτάξουν το δικό τους ανάστημα, να διεκδικήσουν αυξήσεις στους μισθούς και</w:t>
      </w:r>
      <w:r>
        <w:rPr>
          <w:rFonts w:eastAsia="Times New Roman" w:cs="Times New Roman"/>
        </w:rPr>
        <w:t xml:space="preserve"> τις συντάξεις, κατάργηση όλων των αντεργατικών νόμων, δικαιώματα με βάση τις σύγχρονες ανάγκες τους. Κανένας εργαζόμενος κάτω από 751 ευρώ. Η απεργία</w:t>
      </w:r>
      <w:r>
        <w:rPr>
          <w:rFonts w:eastAsia="Times New Roman" w:cs="Times New Roman"/>
        </w:rPr>
        <w:t>,</w:t>
      </w:r>
      <w:r>
        <w:rPr>
          <w:rFonts w:eastAsia="Times New Roman" w:cs="Times New Roman"/>
        </w:rPr>
        <w:t xml:space="preserve"> που έχουμε μπροστά μας στις 8 Δεκέμβρη</w:t>
      </w:r>
      <w:r>
        <w:rPr>
          <w:rFonts w:eastAsia="Times New Roman" w:cs="Times New Roman"/>
        </w:rPr>
        <w:t>,</w:t>
      </w:r>
      <w:r>
        <w:rPr>
          <w:rFonts w:eastAsia="Times New Roman" w:cs="Times New Roman"/>
        </w:rPr>
        <w:t xml:space="preserve"> θα πρέπει να πάρει πανεργατικά χαρακτηριστικά. </w:t>
      </w:r>
    </w:p>
    <w:p w14:paraId="6891BC61" w14:textId="77777777" w:rsidR="00D031BF" w:rsidRDefault="004A50F5">
      <w:pPr>
        <w:spacing w:after="0" w:line="600" w:lineRule="auto"/>
        <w:ind w:firstLine="709"/>
        <w:jc w:val="both"/>
        <w:rPr>
          <w:rFonts w:eastAsia="Times New Roman" w:cs="Times New Roman"/>
        </w:rPr>
      </w:pPr>
      <w:r>
        <w:rPr>
          <w:rFonts w:eastAsia="Times New Roman" w:cs="Times New Roman"/>
        </w:rPr>
        <w:t>Ευχαριστώ, κύριε</w:t>
      </w:r>
      <w:r>
        <w:rPr>
          <w:rFonts w:eastAsia="Times New Roman" w:cs="Times New Roman"/>
        </w:rPr>
        <w:t xml:space="preserve"> Πρόεδρε, και για την ανοχή. </w:t>
      </w:r>
    </w:p>
    <w:p w14:paraId="6891BC62" w14:textId="77777777" w:rsidR="00D031BF" w:rsidRDefault="004A50F5">
      <w:pPr>
        <w:spacing w:after="0" w:line="600" w:lineRule="auto"/>
        <w:ind w:firstLine="720"/>
        <w:jc w:val="both"/>
        <w:rPr>
          <w:rFonts w:eastAsia="Times New Roman"/>
          <w:bCs/>
        </w:rPr>
      </w:pPr>
      <w:r>
        <w:rPr>
          <w:rFonts w:eastAsia="Times New Roman"/>
          <w:b/>
          <w:bCs/>
        </w:rPr>
        <w:t>ΠΡΟΕΔΡΕΥΩΝ (Νικήτας Κακλαμάνης):</w:t>
      </w:r>
      <w:r>
        <w:rPr>
          <w:rFonts w:eastAsia="Times New Roman" w:cs="Times New Roman"/>
          <w:szCs w:val="24"/>
        </w:rPr>
        <w:t xml:space="preserve"> Τον λόγο </w:t>
      </w:r>
      <w:r>
        <w:rPr>
          <w:rFonts w:eastAsia="Times New Roman"/>
          <w:bCs/>
        </w:rPr>
        <w:t xml:space="preserve">έχει ο ειδικός αγορητής από το Ποτάμι, ο συνάδελφος Γιώργος Αμυράς. </w:t>
      </w:r>
    </w:p>
    <w:p w14:paraId="6891BC63" w14:textId="77777777" w:rsidR="00D031BF" w:rsidRDefault="004A50F5">
      <w:pPr>
        <w:spacing w:after="0" w:line="600" w:lineRule="auto"/>
        <w:ind w:firstLine="720"/>
        <w:jc w:val="both"/>
        <w:rPr>
          <w:rFonts w:eastAsia="Times New Roman"/>
          <w:bCs/>
        </w:rPr>
      </w:pPr>
      <w:r>
        <w:rPr>
          <w:rFonts w:eastAsia="Times New Roman"/>
          <w:b/>
          <w:bCs/>
        </w:rPr>
        <w:lastRenderedPageBreak/>
        <w:t>ΓΕΩΡΓΙΟΣ ΑΜΥΡΑΣ:</w:t>
      </w:r>
      <w:r>
        <w:rPr>
          <w:rFonts w:eastAsia="Times New Roman"/>
          <w:bCs/>
        </w:rPr>
        <w:t xml:space="preserve"> Ευχαριστώ, κύριε Πρόεδρε.  </w:t>
      </w:r>
    </w:p>
    <w:p w14:paraId="6891BC64" w14:textId="77777777" w:rsidR="00D031BF" w:rsidRDefault="004A50F5">
      <w:pPr>
        <w:spacing w:after="0" w:line="600" w:lineRule="auto"/>
        <w:ind w:firstLine="720"/>
        <w:jc w:val="both"/>
        <w:rPr>
          <w:rFonts w:eastAsia="Times New Roman"/>
          <w:bCs/>
        </w:rPr>
      </w:pPr>
      <w:r>
        <w:rPr>
          <w:rFonts w:eastAsia="Times New Roman"/>
          <w:bCs/>
        </w:rPr>
        <w:t>Κυρίες και κύριοι συνάδελφοι, το παρόν σχέδιο νόμου νομίζω ότι μας παρ</w:t>
      </w:r>
      <w:r>
        <w:rPr>
          <w:rFonts w:eastAsia="Times New Roman"/>
          <w:bCs/>
        </w:rPr>
        <w:t xml:space="preserve">έχει μια καλή ευκαιρία να συμφιλιωθούμε με τον κακό μας εαυτό, ούτως ώστε να τον γνωρίσουμε καλύτερα και να τον αλλάξουμε. </w:t>
      </w:r>
    </w:p>
    <w:p w14:paraId="6891BC65" w14:textId="77777777" w:rsidR="00D031BF" w:rsidRDefault="004A50F5">
      <w:pPr>
        <w:spacing w:after="0" w:line="600" w:lineRule="auto"/>
        <w:ind w:firstLine="720"/>
        <w:jc w:val="both"/>
        <w:rPr>
          <w:rFonts w:eastAsia="Times New Roman"/>
          <w:bCs/>
        </w:rPr>
      </w:pPr>
      <w:r>
        <w:rPr>
          <w:rFonts w:eastAsia="Times New Roman"/>
          <w:bCs/>
        </w:rPr>
        <w:t xml:space="preserve">Τι θέλω να πω δηλαδή; Ότι αυτό το σχέδιο νόμου φέρνει μερικές πολύ θετικές, κατά τη δική μας άποψη, </w:t>
      </w:r>
      <w:r>
        <w:rPr>
          <w:rFonts w:eastAsia="Times New Roman"/>
          <w:bCs/>
          <w:shd w:val="clear" w:color="auto" w:fill="FFFFFF"/>
        </w:rPr>
        <w:t>ρυθμίσεις</w:t>
      </w:r>
      <w:r>
        <w:rPr>
          <w:rFonts w:eastAsia="Times New Roman"/>
          <w:bCs/>
        </w:rPr>
        <w:t>, οι οποίες έρχονται, θ</w:t>
      </w:r>
      <w:r>
        <w:rPr>
          <w:rFonts w:eastAsia="Times New Roman"/>
          <w:bCs/>
        </w:rPr>
        <w:t>α έλεγα, εμμέσως αλλά και αμέσως καταναγκαστικά, ως προαπαιτούμενο, για να συνεχίσει η χώρα να βρίσκεται στο κανάλι της χρηματοδότησης από τους δανειστές για πράγματα που είναι αυτονόητα και θα έπρεπε να τα είχαμε κάνει εδώ και δεκαετίες.</w:t>
      </w:r>
    </w:p>
    <w:p w14:paraId="6891BC66" w14:textId="77777777" w:rsidR="00D031BF" w:rsidRDefault="004A50F5">
      <w:pPr>
        <w:spacing w:after="0" w:line="600" w:lineRule="auto"/>
        <w:ind w:firstLine="720"/>
        <w:jc w:val="both"/>
        <w:rPr>
          <w:rFonts w:eastAsia="Times New Roman"/>
          <w:bCs/>
        </w:rPr>
      </w:pPr>
      <w:r>
        <w:rPr>
          <w:rFonts w:eastAsia="Times New Roman"/>
          <w:bCs/>
        </w:rPr>
        <w:t>Όποιος κυκλοφορεί</w:t>
      </w:r>
      <w:r>
        <w:rPr>
          <w:rFonts w:eastAsia="Times New Roman"/>
          <w:bCs/>
        </w:rPr>
        <w:t>,</w:t>
      </w:r>
      <w:r>
        <w:rPr>
          <w:rFonts w:eastAsia="Times New Roman"/>
          <w:bCs/>
        </w:rPr>
        <w:t xml:space="preserve"> είτε ιντερνετικά είτε με φυσική παρουσία</w:t>
      </w:r>
      <w:r>
        <w:rPr>
          <w:rFonts w:eastAsia="Times New Roman"/>
          <w:bCs/>
        </w:rPr>
        <w:t>,</w:t>
      </w:r>
      <w:r>
        <w:rPr>
          <w:rFonts w:eastAsia="Times New Roman"/>
          <w:bCs/>
        </w:rPr>
        <w:t xml:space="preserve"> στην Ευρώπη θα δει ότι εκεί το σύστημα της αδειοδότησης των οικονομικών δραστηριοτήτων και των επιχειρήσεων είναι πολύ πιο απλό, πολύ πιο διαφανές και πολύ πιο αποτελεσματικό. </w:t>
      </w:r>
    </w:p>
    <w:p w14:paraId="6891BC67" w14:textId="77777777" w:rsidR="00D031BF" w:rsidRDefault="004A50F5">
      <w:pPr>
        <w:spacing w:after="0" w:line="600" w:lineRule="auto"/>
        <w:ind w:firstLine="720"/>
        <w:jc w:val="both"/>
        <w:rPr>
          <w:rFonts w:eastAsia="Times New Roman"/>
          <w:bCs/>
        </w:rPr>
      </w:pPr>
      <w:r>
        <w:rPr>
          <w:rFonts w:eastAsia="Times New Roman"/>
          <w:bCs/>
        </w:rPr>
        <w:lastRenderedPageBreak/>
        <w:t>Και είναι να απορείς, τόσα χρόνια σ</w:t>
      </w:r>
      <w:r>
        <w:rPr>
          <w:rFonts w:eastAsia="Times New Roman"/>
          <w:bCs/>
        </w:rPr>
        <w:t xml:space="preserve">την Ευρώπη γιατί θα πρέπει να είμαστε υπό την απειλή της διακοπής της χρηματοδότησης και των μνημονίων, για να κάνουμε κάποια βήματα, που οι υπόλοιποι στην Ευρώπη τα έχουν κατακτήσει εδώ και καιρό; </w:t>
      </w:r>
    </w:p>
    <w:p w14:paraId="6891BC68" w14:textId="77777777" w:rsidR="00D031BF" w:rsidRDefault="004A50F5">
      <w:pPr>
        <w:spacing w:after="0" w:line="600" w:lineRule="auto"/>
        <w:ind w:firstLine="720"/>
        <w:jc w:val="both"/>
        <w:rPr>
          <w:rFonts w:eastAsia="Times New Roman"/>
          <w:bCs/>
        </w:rPr>
      </w:pPr>
      <w:r>
        <w:rPr>
          <w:rFonts w:eastAsia="Times New Roman"/>
          <w:bCs/>
        </w:rPr>
        <w:t>Εχθές συζητάγαμε με τη διαδικασία του επείγοντος ένα άλλο</w:t>
      </w:r>
      <w:r>
        <w:rPr>
          <w:rFonts w:eastAsia="Times New Roman"/>
          <w:bCs/>
        </w:rPr>
        <w:t xml:space="preserve"> σχέδιο νόμου -και αυτό ως προαπαιτούμενο- για τη σύσταση και την απλοποίηση των διαδικασιών σύστασης των νέων επιχειρήσεων. Αυτονόητα πράγματα. Θα έπρεπε να τα είχαμε κατακτήσει εδώ και πάρα πολύ καιρό. </w:t>
      </w:r>
    </w:p>
    <w:p w14:paraId="6891BC69" w14:textId="77777777" w:rsidR="00D031BF" w:rsidRDefault="004A50F5">
      <w:pPr>
        <w:spacing w:after="0" w:line="600" w:lineRule="auto"/>
        <w:ind w:firstLine="720"/>
        <w:jc w:val="both"/>
        <w:rPr>
          <w:rFonts w:eastAsia="Times New Roman"/>
          <w:bCs/>
        </w:rPr>
      </w:pPr>
      <w:r>
        <w:rPr>
          <w:rFonts w:eastAsia="Times New Roman"/>
          <w:bCs/>
        </w:rPr>
        <w:t xml:space="preserve">Είναι, </w:t>
      </w:r>
      <w:r>
        <w:rPr>
          <w:rFonts w:eastAsia="Times New Roman"/>
          <w:bCs/>
          <w:shd w:val="clear" w:color="auto" w:fill="FFFFFF"/>
        </w:rPr>
        <w:t>όμως,</w:t>
      </w:r>
      <w:r>
        <w:rPr>
          <w:rFonts w:eastAsia="Times New Roman"/>
          <w:bCs/>
        </w:rPr>
        <w:t xml:space="preserve"> και μια ευκαιρία –θα το πω έτσι προκλη</w:t>
      </w:r>
      <w:r>
        <w:rPr>
          <w:rFonts w:eastAsia="Times New Roman"/>
          <w:bCs/>
        </w:rPr>
        <w:t xml:space="preserve">τικά– να συμφιλιωθούμε και με κάποιες πλευρές των τριών μνημονίων και, </w:t>
      </w:r>
      <w:r>
        <w:rPr>
          <w:rFonts w:eastAsia="Times New Roman"/>
          <w:bCs/>
          <w:shd w:val="clear" w:color="auto" w:fill="FFFFFF"/>
        </w:rPr>
        <w:t>βεβαίως,</w:t>
      </w:r>
      <w:r>
        <w:rPr>
          <w:rFonts w:eastAsia="Times New Roman"/>
          <w:bCs/>
        </w:rPr>
        <w:t xml:space="preserve"> του τελευταίου μνημονίου Τσίπρα</w:t>
      </w:r>
      <w:r>
        <w:rPr>
          <w:rFonts w:eastAsia="Times New Roman"/>
          <w:bCs/>
        </w:rPr>
        <w:t xml:space="preserve"> </w:t>
      </w:r>
      <w:r>
        <w:rPr>
          <w:rFonts w:eastAsia="Times New Roman"/>
          <w:bCs/>
        </w:rPr>
        <w:t>–</w:t>
      </w:r>
      <w:r>
        <w:rPr>
          <w:rFonts w:eastAsia="Times New Roman"/>
          <w:bCs/>
        </w:rPr>
        <w:t xml:space="preserve"> </w:t>
      </w:r>
      <w:r>
        <w:rPr>
          <w:rFonts w:eastAsia="Times New Roman"/>
          <w:bCs/>
        </w:rPr>
        <w:t xml:space="preserve">Καμμένου, που είναι το πιο σκληρό, από ό,τι φαίνεται. </w:t>
      </w:r>
    </w:p>
    <w:p w14:paraId="6891BC6A" w14:textId="77777777" w:rsidR="00D031BF" w:rsidRDefault="004A50F5">
      <w:pPr>
        <w:spacing w:after="0" w:line="600" w:lineRule="auto"/>
        <w:ind w:firstLine="720"/>
        <w:jc w:val="both"/>
        <w:rPr>
          <w:rFonts w:eastAsia="Times New Roman"/>
          <w:bCs/>
        </w:rPr>
      </w:pPr>
      <w:r>
        <w:rPr>
          <w:rFonts w:eastAsia="Times New Roman"/>
          <w:bCs/>
        </w:rPr>
        <w:t xml:space="preserve">Για παράδειγμα, ήταν </w:t>
      </w:r>
      <w:r>
        <w:rPr>
          <w:rFonts w:eastAsia="Times New Roman"/>
          <w:bCs/>
          <w:shd w:val="clear" w:color="auto" w:fill="FFFFFF"/>
        </w:rPr>
        <w:t>ανάγκη</w:t>
      </w:r>
      <w:r>
        <w:rPr>
          <w:rFonts w:eastAsia="Times New Roman"/>
          <w:bCs/>
        </w:rPr>
        <w:t xml:space="preserve"> να μας επιβάλουν οι δανειστές με τα μνημόνια να ψηφήσουμε τ</w:t>
      </w:r>
      <w:r>
        <w:rPr>
          <w:rFonts w:eastAsia="Times New Roman"/>
          <w:bCs/>
        </w:rPr>
        <w:t>ον ν</w:t>
      </w:r>
      <w:r>
        <w:rPr>
          <w:rFonts w:eastAsia="Times New Roman"/>
          <w:bCs/>
        </w:rPr>
        <w:t>.</w:t>
      </w:r>
      <w:r>
        <w:rPr>
          <w:rFonts w:eastAsia="Times New Roman"/>
          <w:bCs/>
        </w:rPr>
        <w:t>4024/2011; Τι έλεγε αυτός ο νόμος στο άρ</w:t>
      </w:r>
      <w:r>
        <w:rPr>
          <w:rFonts w:eastAsia="Times New Roman"/>
          <w:bCs/>
        </w:rPr>
        <w:lastRenderedPageBreak/>
        <w:t xml:space="preserve">θρο 35; Ότι όποια νομικά πρόσωπα ιδιωτικού ή δημοσίου δικαίου χρηματοδοτούνται από τη </w:t>
      </w:r>
      <w:r>
        <w:rPr>
          <w:rFonts w:eastAsia="Times New Roman"/>
          <w:bCs/>
        </w:rPr>
        <w:t>γενική κυβέρνηση</w:t>
      </w:r>
      <w:r>
        <w:rPr>
          <w:rFonts w:eastAsia="Times New Roman"/>
          <w:bCs/>
        </w:rPr>
        <w:t>, από τα χρήματα των Ελλήνων φορολογουμένων πολ</w:t>
      </w:r>
      <w:r>
        <w:rPr>
          <w:rFonts w:eastAsia="Times New Roman"/>
          <w:bCs/>
        </w:rPr>
        <w:t>ιτώ</w:t>
      </w:r>
      <w:r>
        <w:rPr>
          <w:rFonts w:eastAsia="Times New Roman"/>
          <w:bCs/>
        </w:rPr>
        <w:t>ν, έπρεπε να απογρ</w:t>
      </w:r>
      <w:r>
        <w:rPr>
          <w:rFonts w:eastAsia="Times New Roman"/>
          <w:bCs/>
        </w:rPr>
        <w:t>α</w:t>
      </w:r>
      <w:r>
        <w:rPr>
          <w:rFonts w:eastAsia="Times New Roman"/>
          <w:bCs/>
        </w:rPr>
        <w:t>φο</w:t>
      </w:r>
      <w:r>
        <w:rPr>
          <w:rFonts w:eastAsia="Times New Roman"/>
          <w:bCs/>
        </w:rPr>
        <w:t>ύ</w:t>
      </w:r>
      <w:r>
        <w:rPr>
          <w:rFonts w:eastAsia="Times New Roman"/>
          <w:bCs/>
        </w:rPr>
        <w:t xml:space="preserve">ν, δηλαδή, να λογοδοτήσουν για τα χρήματα που παίρνουν, για τον σκοπό που τα δαπανούν, ώστε να μπορεί το ελληνικό κράτος να ξέρει εάν τα χρήματα που δίνει πιάνουν τόπο ή όχι. </w:t>
      </w:r>
    </w:p>
    <w:p w14:paraId="6891BC6B" w14:textId="77777777" w:rsidR="00D031BF" w:rsidRDefault="004A50F5">
      <w:pPr>
        <w:spacing w:after="0" w:line="600" w:lineRule="auto"/>
        <w:ind w:firstLine="720"/>
        <w:jc w:val="both"/>
        <w:rPr>
          <w:rFonts w:eastAsia="Times New Roman"/>
          <w:bCs/>
        </w:rPr>
      </w:pPr>
      <w:r>
        <w:rPr>
          <w:rFonts w:eastAsia="Times New Roman"/>
          <w:bCs/>
        </w:rPr>
        <w:t xml:space="preserve">Σας πληροφορώ ότι ακόμα και σήμερα, που είμαστε πέντε προς έξι χρόνια μετά, δεν </w:t>
      </w:r>
      <w:r>
        <w:rPr>
          <w:rFonts w:eastAsia="Times New Roman"/>
          <w:bCs/>
        </w:rPr>
        <w:t xml:space="preserve">έχουν απογραφεί όλα τα νομικά πρόσωπα δημοσίου ή ιδιωτικού δικαίου. Έχω καταθέσει ερωτήσεις στην Κυβέρνηση μέσω του ελληνικού Κοινοβουλίου, </w:t>
      </w:r>
      <w:r>
        <w:rPr>
          <w:rFonts w:eastAsia="Times New Roman"/>
          <w:bCs/>
          <w:shd w:val="clear" w:color="auto" w:fill="FFFFFF"/>
        </w:rPr>
        <w:t>βεβαίως. Α</w:t>
      </w:r>
      <w:r>
        <w:rPr>
          <w:rFonts w:eastAsia="Times New Roman"/>
          <w:bCs/>
        </w:rPr>
        <w:t>πό τις απαντήσεις των οποίων προκύπτει ότι παραμένουν χωρίς απογραφή, χωρίς να έχουν δώσει στοιχεία εκατόν</w:t>
      </w:r>
      <w:r>
        <w:rPr>
          <w:rFonts w:eastAsia="Times New Roman"/>
          <w:bCs/>
        </w:rPr>
        <w:t xml:space="preserve"> εβδομήντα οκτώ φορείς του ευρύτερου </w:t>
      </w:r>
      <w:r>
        <w:rPr>
          <w:rFonts w:eastAsia="Times New Roman"/>
          <w:bCs/>
        </w:rPr>
        <w:t>δ</w:t>
      </w:r>
      <w:r>
        <w:rPr>
          <w:rFonts w:eastAsia="Times New Roman"/>
          <w:bCs/>
        </w:rPr>
        <w:t xml:space="preserve">ημοσίου, παρά το γεγονός ότι ο νόμος λέει πως εάν δεν απογραφούν, θα πρέπει η γενική κυβέρνηση να τους διακόψει τη χρηματοδότηση. </w:t>
      </w:r>
    </w:p>
    <w:p w14:paraId="6891BC6C" w14:textId="77777777" w:rsidR="00D031BF" w:rsidRDefault="004A50F5">
      <w:pPr>
        <w:spacing w:after="0" w:line="600" w:lineRule="auto"/>
        <w:ind w:firstLine="720"/>
        <w:jc w:val="both"/>
        <w:rPr>
          <w:rFonts w:eastAsia="Times New Roman"/>
          <w:bCs/>
        </w:rPr>
      </w:pPr>
      <w:r>
        <w:rPr>
          <w:rFonts w:eastAsia="Times New Roman"/>
          <w:bCs/>
        </w:rPr>
        <w:lastRenderedPageBreak/>
        <w:t>Υπάρχει, για παράδειγμα, και ένας άλλος νόμος, που ήρθε ως προαπαιτούμενο πιεστικά, ενώ θα έπρεπε να αποτελεί σημαία του κάθε πολιτικού κόμματος και της κάθε κυβέρνησης. Δηλαδή, η αποπολιτικοποίηση –έτσι είναι γραμμένο στο μνημόνιο, έτσι μας το είπαν οι δα</w:t>
      </w:r>
      <w:r>
        <w:rPr>
          <w:rFonts w:eastAsia="Times New Roman"/>
          <w:bCs/>
        </w:rPr>
        <w:t xml:space="preserve">νειστές ευγενικά, αλλά αποκομματικοποίηση το λέω εγώ– του ελληνικού </w:t>
      </w:r>
      <w:r>
        <w:rPr>
          <w:rFonts w:eastAsia="Times New Roman"/>
          <w:bCs/>
        </w:rPr>
        <w:t>δ</w:t>
      </w:r>
      <w:r>
        <w:rPr>
          <w:rFonts w:eastAsia="Times New Roman"/>
          <w:bCs/>
        </w:rPr>
        <w:t xml:space="preserve">ημοσίου, ο ν.4369/2016. </w:t>
      </w:r>
    </w:p>
    <w:p w14:paraId="6891BC6D" w14:textId="77777777" w:rsidR="00D031BF" w:rsidRDefault="004A50F5">
      <w:pPr>
        <w:spacing w:after="0" w:line="600" w:lineRule="auto"/>
        <w:ind w:firstLine="720"/>
        <w:jc w:val="both"/>
        <w:rPr>
          <w:rFonts w:eastAsia="Times New Roman"/>
          <w:bCs/>
        </w:rPr>
      </w:pPr>
      <w:r>
        <w:rPr>
          <w:rFonts w:eastAsia="Times New Roman"/>
          <w:bCs/>
        </w:rPr>
        <w:t xml:space="preserve">Φτιάχτηκε το Εθνικό Μητρώο Επιτελικών Στελεχών Δημόσιας Διοίκησης, ούτως ώστε να ξέρουμε ποιοι εργάζονται πού και πως δεν </w:t>
      </w:r>
      <w:r>
        <w:rPr>
          <w:rFonts w:eastAsia="Times New Roman"/>
          <w:bCs/>
          <w:shd w:val="clear" w:color="auto" w:fill="FFFFFF"/>
        </w:rPr>
        <w:t>υπάρχουν</w:t>
      </w:r>
      <w:r>
        <w:rPr>
          <w:rFonts w:eastAsia="Times New Roman"/>
          <w:bCs/>
        </w:rPr>
        <w:t xml:space="preserve"> συνδέσεις και έμμεσες χρηματοδο</w:t>
      </w:r>
      <w:r>
        <w:rPr>
          <w:rFonts w:eastAsia="Times New Roman"/>
          <w:bCs/>
        </w:rPr>
        <w:t>τήσεις κομματικών μηχανισμών. Και εκεί που λες ότι κατακτήσαμε ένα μικρό βήμα, διαβάζεις, βάσει της απογραφής, τα στοιχεία που ανακοίνωσε το Γενικό Λογιστήριο του Κράτους για τους μετακλητούς υπαλλήλους της παρούσας Κυβέρνησης.</w:t>
      </w:r>
    </w:p>
    <w:p w14:paraId="6891BC6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Ξεπέρασαν κάθε ρεκόρ. Ξεπέρα</w:t>
      </w:r>
      <w:r>
        <w:rPr>
          <w:rFonts w:eastAsia="Times New Roman" w:cs="Times New Roman"/>
          <w:szCs w:val="24"/>
        </w:rPr>
        <w:t xml:space="preserve">σαν τις δύο χιλιάδες οι διορισμοί μετακλητών υπαλλήλων, αυξάνοντας το κόστος της μισθοδοσίας αυτών των </w:t>
      </w:r>
      <w:r>
        <w:rPr>
          <w:rFonts w:eastAsia="Times New Roman" w:cs="Times New Roman"/>
          <w:szCs w:val="24"/>
        </w:rPr>
        <w:lastRenderedPageBreak/>
        <w:t xml:space="preserve">υπαλλήλων έναντι του 2015 κατά 2,1%, δηλαδή, κατά 146 εκατομμύρια ευρώ. Για σκεφθείτε το. </w:t>
      </w:r>
    </w:p>
    <w:p w14:paraId="6891BC6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Πάμε τώρα σε μερικά στοιχεία του παρόντος σχεδίου νόμου. Το ελ</w:t>
      </w:r>
      <w:r>
        <w:rPr>
          <w:rFonts w:eastAsia="Times New Roman" w:cs="Times New Roman"/>
          <w:szCs w:val="24"/>
        </w:rPr>
        <w:t>ληνικό σύστημα αδειοδότησης επιχειρήσεων και οικονομικών δραστηριοτήτων, έτσι όπως γινόταν έως σήμερα, ήταν ένα καραμπινάτο παράδειγμα προς αποφυγή. Έδινε χώρο για διαφθορά με τη γραφειοκρατία, την πολυνομία, την αντινομία. Δεν υπήρχε υποστηρικτικό σύστημα</w:t>
      </w:r>
      <w:r>
        <w:rPr>
          <w:rFonts w:eastAsia="Times New Roman" w:cs="Times New Roman"/>
          <w:szCs w:val="24"/>
        </w:rPr>
        <w:t xml:space="preserve">. Δεν υπήρχαν </w:t>
      </w:r>
      <w:r>
        <w:rPr>
          <w:rFonts w:eastAsia="Times New Roman" w:cs="Times New Roman"/>
          <w:szCs w:val="24"/>
          <w:lang w:val="en-US"/>
        </w:rPr>
        <w:t>online</w:t>
      </w:r>
      <w:r>
        <w:rPr>
          <w:rFonts w:eastAsia="Times New Roman" w:cs="Times New Roman"/>
          <w:szCs w:val="24"/>
        </w:rPr>
        <w:t xml:space="preserve"> συνδέσεις. Υπήρχε μια πανσπερμία αρμοδίων. Έτσι λοιπόν, η διαφθορά έβρισκε έδαφος για να αναπτυχθεί. </w:t>
      </w:r>
    </w:p>
    <w:p w14:paraId="6891BC7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Μια βόλτα στις πόλεις μας και τα χωριά μας θα μας πείσει για του λόγου το αληθές. Παντού ηχορύπανση. Παντού κατάληψη δημοσίων χώρων. </w:t>
      </w:r>
      <w:r>
        <w:rPr>
          <w:rFonts w:eastAsia="Times New Roman" w:cs="Times New Roman"/>
          <w:szCs w:val="24"/>
        </w:rPr>
        <w:t xml:space="preserve">Παντού στρέβλωση των αδειών που είχαν πάρει διάφοροι επιχειρηματίες. Προχθές, για παράδειγμα, διάβαζα σε ειδησεογραφικό </w:t>
      </w:r>
      <w:r>
        <w:rPr>
          <w:rFonts w:eastAsia="Times New Roman" w:cs="Times New Roman"/>
          <w:szCs w:val="24"/>
          <w:lang w:val="en-US"/>
        </w:rPr>
        <w:t>site</w:t>
      </w:r>
      <w:r>
        <w:rPr>
          <w:rFonts w:eastAsia="Times New Roman" w:cs="Times New Roman"/>
          <w:szCs w:val="24"/>
        </w:rPr>
        <w:t xml:space="preserve"> ότι βρέθηκε ένας μικρός επιχειρηματίας στο </w:t>
      </w:r>
      <w:r>
        <w:rPr>
          <w:rFonts w:eastAsia="Times New Roman" w:cs="Times New Roman"/>
          <w:szCs w:val="24"/>
        </w:rPr>
        <w:t>κ</w:t>
      </w:r>
      <w:r>
        <w:rPr>
          <w:rFonts w:eastAsia="Times New Roman" w:cs="Times New Roman"/>
          <w:szCs w:val="24"/>
        </w:rPr>
        <w:t>έντρο της Αθήνας, στην τουριστική Αθήνα, στο Μοναστηράκι, που είχε άδεια για κάβα ποτών</w:t>
      </w:r>
      <w:r>
        <w:rPr>
          <w:rFonts w:eastAsia="Times New Roman" w:cs="Times New Roman"/>
          <w:szCs w:val="24"/>
        </w:rPr>
        <w:t xml:space="preserve"> και είχε φτιάξει </w:t>
      </w:r>
      <w:r>
        <w:rPr>
          <w:rFonts w:eastAsia="Times New Roman" w:cs="Times New Roman"/>
          <w:szCs w:val="24"/>
        </w:rPr>
        <w:lastRenderedPageBreak/>
        <w:t>και εστιατόριο στο</w:t>
      </w:r>
      <w:r>
        <w:rPr>
          <w:rFonts w:eastAsia="Times New Roman" w:cs="Times New Roman"/>
          <w:szCs w:val="24"/>
        </w:rPr>
        <w:t>ν</w:t>
      </w:r>
      <w:r>
        <w:rPr>
          <w:rFonts w:eastAsia="Times New Roman" w:cs="Times New Roman"/>
          <w:szCs w:val="24"/>
        </w:rPr>
        <w:t xml:space="preserve"> χώρο μέσα, ακόμα και δωμάτια που τα νοίκιαζε με </w:t>
      </w:r>
      <w:r>
        <w:rPr>
          <w:rFonts w:eastAsia="Times New Roman" w:cs="Times New Roman"/>
          <w:szCs w:val="24"/>
        </w:rPr>
        <w:t>«</w:t>
      </w:r>
      <w:r>
        <w:rPr>
          <w:rFonts w:eastAsia="Times New Roman" w:cs="Times New Roman"/>
          <w:szCs w:val="24"/>
          <w:lang w:val="en-US"/>
        </w:rPr>
        <w:t>Airbnb</w:t>
      </w:r>
      <w:r>
        <w:rPr>
          <w:rFonts w:eastAsia="Times New Roman" w:cs="Times New Roman"/>
          <w:szCs w:val="24"/>
        </w:rPr>
        <w:t>»</w:t>
      </w:r>
      <w:r>
        <w:rPr>
          <w:rFonts w:eastAsia="Times New Roman" w:cs="Times New Roman"/>
          <w:szCs w:val="24"/>
        </w:rPr>
        <w:t xml:space="preserve">, δηλαδή, ημιπαράνομα. Τέτοια ήταν η ασυδοσία. </w:t>
      </w:r>
    </w:p>
    <w:p w14:paraId="6891BC7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Τώρα, τι γίνεται; Έχουμε μια μετατόπιση από τον εκ των προτέρων έλεγχο των αδειών και των εγκρίσεων στη μετά διαδι</w:t>
      </w:r>
      <w:r>
        <w:rPr>
          <w:rFonts w:eastAsia="Times New Roman" w:cs="Times New Roman"/>
          <w:szCs w:val="24"/>
        </w:rPr>
        <w:t>κασία. Πάμε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στη γνωστοποίηση και το βάρος πέφτει στον ελεγκτικό μηχανισμό. </w:t>
      </w:r>
    </w:p>
    <w:p w14:paraId="6891BC7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Εκεί, λοιπόν, είναι που εγώ λέω ότι πρέπει οπωσδήποτε να μας δώσετε στοιχεία και να μας πείσετε ότι τώρα το νέο σύστημα, όπου προηγείται πλέον ως προτεραιότητα της δημόσια</w:t>
      </w:r>
      <w:r>
        <w:rPr>
          <w:rFonts w:eastAsia="Times New Roman" w:cs="Times New Roman"/>
          <w:szCs w:val="24"/>
        </w:rPr>
        <w:t>ς διοίκησης, ο έλεγχος, θα επιτύχει και δεν θα φτάσουμε στα ίδια αποτελέσματα με την παρούσα κατάσταση, όπου ο σκύλος απλώς κυνηγάει την ουρά του και η διαφθορά είναι παρούσα και η υποβάθμιση των πόλεων είναι παρούσα και</w:t>
      </w:r>
      <w:r>
        <w:rPr>
          <w:rFonts w:eastAsia="Times New Roman" w:cs="Times New Roman"/>
          <w:szCs w:val="24"/>
        </w:rPr>
        <w:t>,</w:t>
      </w:r>
      <w:r>
        <w:rPr>
          <w:rFonts w:eastAsia="Times New Roman" w:cs="Times New Roman"/>
          <w:szCs w:val="24"/>
        </w:rPr>
        <w:t xml:space="preserve"> βεβαίως, ο αθέμιτος ανταγωνισμός σ</w:t>
      </w:r>
      <w:r>
        <w:rPr>
          <w:rFonts w:eastAsia="Times New Roman" w:cs="Times New Roman"/>
          <w:szCs w:val="24"/>
        </w:rPr>
        <w:t xml:space="preserve">ε βάρος εκείνων των επιχειρηματιών και επιχειρήσεων που πηγαίνουν με τον σταυρό στο χέρι είναι βαρύς και εις βάρος τους. </w:t>
      </w:r>
    </w:p>
    <w:p w14:paraId="6891BC7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Το στοίχημα, επίσης, είναι το πώς θα τηρούνται και πώς θα βρεθεί ισορροπία μεταξύ ασύμβατων δραστηριοτήτων, που αναπτύσσονται στις πόλ</w:t>
      </w:r>
      <w:r>
        <w:rPr>
          <w:rFonts w:eastAsia="Times New Roman" w:cs="Times New Roman"/>
          <w:szCs w:val="24"/>
        </w:rPr>
        <w:t>εις και όχι μόνο. Το επόμενο βήμα θα πρέπει να είναι το μάζεμα της αντινομίας και η κωδικοποίηση νόμων και διατάξεων, έτσι ώστε πια να μην μπορεί κανείς να ξεφύγει από το πλαίσιο και το ορθό μονοπάτι του τρόπου που αδειοδοτούνται ή του τρόπου που ελέγχοντα</w:t>
      </w:r>
      <w:r>
        <w:rPr>
          <w:rFonts w:eastAsia="Times New Roman" w:cs="Times New Roman"/>
          <w:szCs w:val="24"/>
        </w:rPr>
        <w:t xml:space="preserve">ι οι επιχειρήσεις και οι δραστηριότητες. </w:t>
      </w:r>
    </w:p>
    <w:p w14:paraId="6891BC7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Εδώ, έχω μερικά στοιχεία, που θα ήθελα να επαναφέρω. Βέβαια, τα είπαμε κι εχθές στην </w:t>
      </w:r>
      <w:r>
        <w:rPr>
          <w:rFonts w:eastAsia="Times New Roman" w:cs="Times New Roman"/>
          <w:szCs w:val="24"/>
        </w:rPr>
        <w:t>ε</w:t>
      </w:r>
      <w:r>
        <w:rPr>
          <w:rFonts w:eastAsia="Times New Roman" w:cs="Times New Roman"/>
          <w:szCs w:val="24"/>
        </w:rPr>
        <w:t>πιτροπή αναλυτικότατα. Ζητάω όμως κάποιες διευκρινίσεις για τα πιστοποιητικά πυρασφάλειας που πλέον θα απαιτούνται, όσον αφορά τ</w:t>
      </w:r>
      <w:r>
        <w:rPr>
          <w:rFonts w:eastAsia="Times New Roman" w:cs="Times New Roman"/>
          <w:szCs w:val="24"/>
        </w:rPr>
        <w:t>α τουριστικά καταλύματα από πενήντα μία κλίνες και πάνω, ενώ μέχρι τώρα ήταν μέχρι τις είκοσι κλίνες. Ποιο είναι το σκεπτικό; Τι αλλάζει; Αλλάζουν οι ανάγκες πυρασφάλειας σε μικρότερα καταλύματα απ’ ό,τι σε μεγαλύτερα; Μήπως είναι διαφορετικά και πρέπει να</w:t>
      </w:r>
      <w:r>
        <w:rPr>
          <w:rFonts w:eastAsia="Times New Roman" w:cs="Times New Roman"/>
          <w:szCs w:val="24"/>
        </w:rPr>
        <w:t xml:space="preserve"> είναι πιο </w:t>
      </w:r>
      <w:r>
        <w:rPr>
          <w:rFonts w:eastAsia="Times New Roman" w:cs="Times New Roman"/>
          <w:szCs w:val="24"/>
        </w:rPr>
        <w:lastRenderedPageBreak/>
        <w:t xml:space="preserve">αντικειμενικά τα κριτήρια της πυρασφάλειας και της ανάγκης της ρύθμισης αυτών των θεμάτων και όχι σε σχέση μόνο με τον αριθμό των κλινών; </w:t>
      </w:r>
    </w:p>
    <w:p w14:paraId="6891BC7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Επίσης, το άρθρο 29 μας απασχόλησε πάρα πολύ, και εχθές στις </w:t>
      </w:r>
      <w:r>
        <w:rPr>
          <w:rFonts w:eastAsia="Times New Roman" w:cs="Times New Roman"/>
          <w:szCs w:val="24"/>
        </w:rPr>
        <w:t>ε</w:t>
      </w:r>
      <w:r>
        <w:rPr>
          <w:rFonts w:eastAsia="Times New Roman" w:cs="Times New Roman"/>
          <w:szCs w:val="24"/>
        </w:rPr>
        <w:t>πιτροπές και προχθές, το δικαίωμα δηλαδή χρή</w:t>
      </w:r>
      <w:r>
        <w:rPr>
          <w:rFonts w:eastAsia="Times New Roman" w:cs="Times New Roman"/>
          <w:szCs w:val="24"/>
        </w:rPr>
        <w:t xml:space="preserve">σης μουσικής από μαγαζιά. Εδώ, στην πράξη θα κριθεί η ρύθμιση και το σχέδιο νόμου. Εγώ σας επαναφέρω αυτό που νομίζω το είπα και στην </w:t>
      </w:r>
      <w:r>
        <w:rPr>
          <w:rFonts w:eastAsia="Times New Roman" w:cs="Times New Roman"/>
          <w:szCs w:val="24"/>
        </w:rPr>
        <w:t>ε</w:t>
      </w:r>
      <w:r>
        <w:rPr>
          <w:rFonts w:eastAsia="Times New Roman" w:cs="Times New Roman"/>
          <w:szCs w:val="24"/>
        </w:rPr>
        <w:t>πιτροπή: Ο Δήμος Αθηναίων δεν μπορούσε να ελέγξει το παραμικρό από την ηχορύπανση, γιατί διέθετε όλα και όλα, τουλάχιστον</w:t>
      </w:r>
      <w:r>
        <w:rPr>
          <w:rFonts w:eastAsia="Times New Roman" w:cs="Times New Roman"/>
          <w:szCs w:val="24"/>
        </w:rPr>
        <w:t xml:space="preserve"> όσο εγώ ήμουν δημοτικός σύμβουλος από το 2010 έως το 2014, τρία ντεσιμπελόμετρα. Δύο μηχανήματα λειτουργούσαν, που μετρούσαν τον ήχο. Το ένα δεν λειτουργούσε. Μετά από λίγο καιρό δεν λειτουργούσε ούτε το δεύτερο. Είχε μείνει ολόκληρη η Αθήνα με εκατοντάδε</w:t>
      </w:r>
      <w:r>
        <w:rPr>
          <w:rFonts w:eastAsia="Times New Roman" w:cs="Times New Roman"/>
          <w:szCs w:val="24"/>
        </w:rPr>
        <w:t xml:space="preserve">ς χιλιάδες επιχειρήσεις, με όλη αυτή την ηχορύπανση με ένα ντεσιμπελόμετρο. Μετά ζήτησε από την Περιφέρεια ένα δάνειο, άλλα δύο μηχανάκια. Αυτά είναι αστεία πράγματα. </w:t>
      </w:r>
    </w:p>
    <w:p w14:paraId="6891BC7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τα άρθρα 41 και 46, για τη γνωστοποίηση, που πλέον θα υποχρεούνται οι τουριστικές μονάδες να κάνουν για τις κολυμβητικές δεξαμενές, για τις πισίνες τους, πρόκειται για ένα θέμα αρκετά λεπτό. </w:t>
      </w:r>
    </w:p>
    <w:p w14:paraId="6891BC77" w14:textId="77777777" w:rsidR="00D031BF" w:rsidRDefault="004A50F5">
      <w:pPr>
        <w:tabs>
          <w:tab w:val="left" w:pos="2608"/>
        </w:tabs>
        <w:spacing w:after="0" w:line="600" w:lineRule="auto"/>
        <w:ind w:firstLine="720"/>
        <w:jc w:val="both"/>
        <w:rPr>
          <w:rFonts w:eastAsia="Times New Roman"/>
          <w:szCs w:val="24"/>
        </w:rPr>
      </w:pPr>
      <w:r>
        <w:rPr>
          <w:rFonts w:eastAsia="Times New Roman"/>
          <w:szCs w:val="24"/>
        </w:rPr>
        <w:t xml:space="preserve">Θα θυμόσαστε, φαντάζομαι, ότι το 2004 λίγο πριν τους </w:t>
      </w:r>
      <w:r>
        <w:rPr>
          <w:rFonts w:eastAsia="Times New Roman"/>
          <w:szCs w:val="24"/>
        </w:rPr>
        <w:t>Ολυμπιακούς Αγώνες ένα παιδάκι στην Κέρκυρα, τουριστάκι, είχε πνιγεί στην πισίνα</w:t>
      </w:r>
      <w:r>
        <w:rPr>
          <w:rFonts w:eastAsia="Times New Roman"/>
          <w:szCs w:val="24"/>
        </w:rPr>
        <w:t>,</w:t>
      </w:r>
      <w:r>
        <w:rPr>
          <w:rFonts w:eastAsia="Times New Roman"/>
          <w:szCs w:val="24"/>
        </w:rPr>
        <w:t xml:space="preserve"> γιατί δεν λειτουργούσε σωστά η πισίνα και είχε πιαστεί το πόδι του σε κάποια οπή με τα μοτεράκια. Θυμάμαι τον αντίκτυπο αυτής της κακής είδησης διεθνώς εν</w:t>
      </w:r>
      <w:r>
        <w:rPr>
          <w:rFonts w:eastAsia="Times New Roman"/>
          <w:szCs w:val="24"/>
        </w:rPr>
        <w:t xml:space="preserve"> </w:t>
      </w:r>
      <w:r>
        <w:rPr>
          <w:rFonts w:eastAsia="Times New Roman"/>
          <w:szCs w:val="24"/>
        </w:rPr>
        <w:t>όψει τότε της διοργ</w:t>
      </w:r>
      <w:r>
        <w:rPr>
          <w:rFonts w:eastAsia="Times New Roman"/>
          <w:szCs w:val="24"/>
        </w:rPr>
        <w:t xml:space="preserve">άνωσης από την Ελλάδα των Ολυμπιακών Αγώνων. </w:t>
      </w:r>
    </w:p>
    <w:p w14:paraId="6891BC78" w14:textId="77777777" w:rsidR="00D031BF" w:rsidRDefault="004A50F5">
      <w:pPr>
        <w:tabs>
          <w:tab w:val="left" w:pos="2608"/>
        </w:tabs>
        <w:spacing w:after="0" w:line="600" w:lineRule="auto"/>
        <w:ind w:firstLine="720"/>
        <w:jc w:val="both"/>
        <w:rPr>
          <w:rFonts w:eastAsia="Times New Roman"/>
          <w:szCs w:val="24"/>
        </w:rPr>
      </w:pPr>
      <w:r>
        <w:rPr>
          <w:rFonts w:eastAsia="Times New Roman"/>
          <w:szCs w:val="24"/>
        </w:rPr>
        <w:t xml:space="preserve">Θα ήθελα, λοιπόν, κι εδώ να επιμείνω και να ρωτήσω αν θα διασφαλιστεί η δυνατότητα και ο ελεγκτικός μηχανισμός σε όλο του το εύρος, γιατί η τουριστική Ελλάδα είναι τεράστια, οι πισίνες είναι πάρα πολλές κι ένα </w:t>
      </w:r>
      <w:r>
        <w:rPr>
          <w:rFonts w:eastAsia="Times New Roman"/>
          <w:szCs w:val="24"/>
        </w:rPr>
        <w:t>χτύπημα σαν κι αυτό που σας προανέφερα, του 2004, σε βάρος του τουρισμού θα είναι πραγματικά οδυνηρό για την ευρύτερη περιοχή εκεί όπου θα γίνει το ατύχημα.</w:t>
      </w:r>
    </w:p>
    <w:p w14:paraId="6891BC79" w14:textId="77777777" w:rsidR="00D031BF" w:rsidRDefault="004A50F5">
      <w:pPr>
        <w:tabs>
          <w:tab w:val="left" w:pos="2608"/>
        </w:tabs>
        <w:spacing w:after="0" w:line="600" w:lineRule="auto"/>
        <w:ind w:firstLine="720"/>
        <w:jc w:val="both"/>
        <w:rPr>
          <w:rFonts w:eastAsia="Times New Roman"/>
          <w:szCs w:val="24"/>
        </w:rPr>
      </w:pPr>
      <w:r>
        <w:rPr>
          <w:rFonts w:eastAsia="Times New Roman"/>
          <w:b/>
          <w:szCs w:val="24"/>
        </w:rPr>
        <w:lastRenderedPageBreak/>
        <w:t xml:space="preserve">ΓΕΩΡΓΙΟΣ ΟΥΡΣΟΥΖΙΔΗΣ: </w:t>
      </w:r>
      <w:r>
        <w:rPr>
          <w:rFonts w:eastAsia="Times New Roman"/>
          <w:szCs w:val="24"/>
        </w:rPr>
        <w:t>Πρώτα απ’ όλα για το παιδί όμως.</w:t>
      </w:r>
    </w:p>
    <w:p w14:paraId="6891BC7A" w14:textId="77777777" w:rsidR="00D031BF" w:rsidRDefault="004A50F5">
      <w:pPr>
        <w:tabs>
          <w:tab w:val="left" w:pos="2608"/>
        </w:tabs>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Το παιδάκι σ</w:t>
      </w:r>
      <w:r>
        <w:rPr>
          <w:rFonts w:eastAsia="Times New Roman"/>
          <w:szCs w:val="24"/>
        </w:rPr>
        <w:t>ά</w:t>
      </w:r>
      <w:r>
        <w:rPr>
          <w:rFonts w:eastAsia="Times New Roman"/>
          <w:szCs w:val="24"/>
        </w:rPr>
        <w:t>ς το ανέφερα γ</w:t>
      </w:r>
      <w:r>
        <w:rPr>
          <w:rFonts w:eastAsia="Times New Roman"/>
          <w:szCs w:val="24"/>
        </w:rPr>
        <w:t>ια το 2004. Σας λέω να μην έχουμε νέα ατυχήματα. Τώρα πού διαφωνούμε; Ανοιχτή πόρτα πάτε να παραβιάσετε; Δεν χρειάζεται</w:t>
      </w:r>
      <w:r>
        <w:rPr>
          <w:rFonts w:eastAsia="Times New Roman"/>
          <w:szCs w:val="24"/>
        </w:rPr>
        <w:t>,</w:t>
      </w:r>
      <w:r>
        <w:rPr>
          <w:rFonts w:eastAsia="Times New Roman"/>
          <w:szCs w:val="24"/>
        </w:rPr>
        <w:t xml:space="preserve"> είναι ανοιχτή η πόρτα. Περάστε ελεύθερα</w:t>
      </w:r>
      <w:r>
        <w:rPr>
          <w:rFonts w:eastAsia="Times New Roman"/>
          <w:szCs w:val="24"/>
        </w:rPr>
        <w:t>!</w:t>
      </w:r>
      <w:r>
        <w:rPr>
          <w:rFonts w:eastAsia="Times New Roman"/>
          <w:szCs w:val="24"/>
        </w:rPr>
        <w:t xml:space="preserve"> </w:t>
      </w:r>
    </w:p>
    <w:p w14:paraId="6891BC7B" w14:textId="77777777" w:rsidR="00D031BF" w:rsidRDefault="004A50F5">
      <w:pPr>
        <w:tabs>
          <w:tab w:val="left" w:pos="2608"/>
        </w:tabs>
        <w:spacing w:after="0" w:line="600" w:lineRule="auto"/>
        <w:ind w:firstLine="720"/>
        <w:jc w:val="both"/>
        <w:rPr>
          <w:rFonts w:eastAsia="Times New Roman"/>
          <w:szCs w:val="24"/>
        </w:rPr>
      </w:pPr>
      <w:r>
        <w:rPr>
          <w:rFonts w:eastAsia="Times New Roman"/>
          <w:szCs w:val="24"/>
        </w:rPr>
        <w:t>Σε σχέση, επίσης, με την πλήρη εφαρμογή των διατάξεων του σχεδίου νόμου: Το 2018 με 2019 τοπο</w:t>
      </w:r>
      <w:r>
        <w:rPr>
          <w:rFonts w:eastAsia="Times New Roman"/>
          <w:szCs w:val="24"/>
        </w:rPr>
        <w:t>θετείται η πλήρης εφαρμογή. Εγώ θα έλεγα ότι είναι αργός ο χρόνος. Χρειάζεται επιτάχυνση και για να επιταχυνθεί αυτό, θα πρέπει να υλοποιηθεί πιο γρήγορα, όπως ακούσαμε από την εισηγήτρια, το πληροφοριακό σύστημα που θα υποστηρίξει την εφαρμογή της νέας ρύ</w:t>
      </w:r>
      <w:r>
        <w:rPr>
          <w:rFonts w:eastAsia="Times New Roman"/>
          <w:szCs w:val="24"/>
        </w:rPr>
        <w:t xml:space="preserve">θμισης, το λεγόμενο ΟΠΣ. Πότε θα είναι έτοιμη αυτή η πλατφόρμα; </w:t>
      </w:r>
    </w:p>
    <w:p w14:paraId="6891BC7C" w14:textId="77777777" w:rsidR="00D031BF" w:rsidRDefault="004A50F5">
      <w:pPr>
        <w:tabs>
          <w:tab w:val="left" w:pos="2608"/>
        </w:tabs>
        <w:spacing w:after="0" w:line="600" w:lineRule="auto"/>
        <w:ind w:firstLine="720"/>
        <w:jc w:val="both"/>
        <w:rPr>
          <w:rFonts w:eastAsia="Times New Roman"/>
          <w:szCs w:val="24"/>
        </w:rPr>
      </w:pPr>
      <w:r>
        <w:rPr>
          <w:rFonts w:eastAsia="Times New Roman"/>
          <w:szCs w:val="24"/>
        </w:rPr>
        <w:lastRenderedPageBreak/>
        <w:t>Κι έρχομαι σε ένα τελευταίο κομμάτι του σχεδίου ν</w:t>
      </w:r>
      <w:r>
        <w:rPr>
          <w:rFonts w:eastAsia="Times New Roman"/>
          <w:szCs w:val="24"/>
        </w:rPr>
        <w:t>ό</w:t>
      </w:r>
      <w:r>
        <w:rPr>
          <w:rFonts w:eastAsia="Times New Roman"/>
          <w:szCs w:val="24"/>
        </w:rPr>
        <w:t>μο</w:t>
      </w:r>
      <w:r>
        <w:rPr>
          <w:rFonts w:eastAsia="Times New Roman"/>
          <w:szCs w:val="24"/>
        </w:rPr>
        <w:t>υ</w:t>
      </w:r>
      <w:r>
        <w:rPr>
          <w:rFonts w:eastAsia="Times New Roman"/>
          <w:szCs w:val="24"/>
        </w:rPr>
        <w:t xml:space="preserve"> για τις ρυθμίσεις για θέματα βιομηχανικής δραστηριότητας. Εδώ, λοιπόν, κύριε Υπουργέ, θα σας πω κάτι που είπα και στον Υπουργό του Υπουργ</w:t>
      </w:r>
      <w:r>
        <w:rPr>
          <w:rFonts w:eastAsia="Times New Roman"/>
          <w:szCs w:val="24"/>
        </w:rPr>
        <w:t>είου, τον κ. Παπαδημητρίου, εχθές. Καλό είναι να συζητάμε και να ρυθμίζουμε και να αποφασίζουμε τρόπους ξεμπλοκαρίσματος της γραφειοκρατίας και ενίσχυσης του επιχειρείν.</w:t>
      </w:r>
    </w:p>
    <w:p w14:paraId="6891BC7D" w14:textId="77777777" w:rsidR="00D031BF" w:rsidRDefault="004A50F5">
      <w:pPr>
        <w:tabs>
          <w:tab w:val="left" w:pos="2608"/>
        </w:tabs>
        <w:spacing w:after="0" w:line="600" w:lineRule="auto"/>
        <w:ind w:firstLine="720"/>
        <w:jc w:val="both"/>
        <w:rPr>
          <w:rFonts w:eastAsia="Times New Roman"/>
          <w:szCs w:val="24"/>
        </w:rPr>
      </w:pPr>
      <w:r>
        <w:rPr>
          <w:rFonts w:eastAsia="Times New Roman"/>
          <w:szCs w:val="24"/>
        </w:rPr>
        <w:t>Όμως, εδώ υπάρχει κι ένα μαμούθ στην Αίθουσα, που δεν το βλέπουμε. Ποιο είναι αυτό; Το</w:t>
      </w:r>
      <w:r>
        <w:rPr>
          <w:rFonts w:eastAsia="Times New Roman"/>
          <w:szCs w:val="24"/>
        </w:rPr>
        <w:t xml:space="preserve"> λατομικό νομοσχέδιο. Το λατομικό νομοσχέδιο, κύριε Υπουργέ, βρίσκεται στη διαβούλευση δώδεκα ολόκληρα χρόνια, δέκα χρόνια επί κυβερνήσεων των προηγουμένων, Νέας Δημοκρατίας και ΠΑΣΟΚ, και δύο χρόνια πια επί κυβερνήσεων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w:t>
      </w:r>
    </w:p>
    <w:p w14:paraId="6891BC7E" w14:textId="77777777" w:rsidR="00D031BF" w:rsidRDefault="004A50F5">
      <w:pPr>
        <w:tabs>
          <w:tab w:val="left" w:pos="2608"/>
        </w:tabs>
        <w:spacing w:after="0" w:line="600" w:lineRule="auto"/>
        <w:ind w:firstLine="720"/>
        <w:jc w:val="both"/>
        <w:rPr>
          <w:rFonts w:eastAsia="Times New Roman"/>
          <w:szCs w:val="24"/>
        </w:rPr>
      </w:pPr>
      <w:r>
        <w:rPr>
          <w:rFonts w:eastAsia="Times New Roman"/>
          <w:szCs w:val="24"/>
        </w:rPr>
        <w:t>Είναι ο λατομικός κλ</w:t>
      </w:r>
      <w:r>
        <w:rPr>
          <w:rFonts w:eastAsia="Times New Roman"/>
          <w:szCs w:val="24"/>
        </w:rPr>
        <w:t xml:space="preserve">άδος ένας πάρα πολύ ισχυρός και με εξαγωγικό προσανατολισμό κλάδος, που προσφέρει πολλά στην ελληνική οικονομία. Δεν είναι μόνο ότι απασχολεί εκατόν είκοσι χιλιάδες εργαζόμενους, άμεσα </w:t>
      </w:r>
      <w:r>
        <w:rPr>
          <w:rFonts w:eastAsia="Times New Roman"/>
          <w:szCs w:val="24"/>
        </w:rPr>
        <w:lastRenderedPageBreak/>
        <w:t>απασχολουμένους. Είναι πολλά τα ορυχεία που έχουμε στην Ελλάδα. Ορυχεία</w:t>
      </w:r>
      <w:r>
        <w:rPr>
          <w:rFonts w:eastAsia="Times New Roman"/>
          <w:szCs w:val="24"/>
        </w:rPr>
        <w:t>, μεταλλεία και λατομία είναι περίπου χίλια πεντακόσια. Συμμετέχουν ετησίως με ένα ποσοστό 3% ως 5% στο ΑΕΠ και το 70% του κύκλου των εργασιών τους προέρχεται από εξαγωγές. Είναι πάρα πολύ σημαντικός κλάδος. Πρέπει να ξέρουνε οι επιχειρηματίες, οι εργαζόμε</w:t>
      </w:r>
      <w:r>
        <w:rPr>
          <w:rFonts w:eastAsia="Times New Roman"/>
          <w:szCs w:val="24"/>
        </w:rPr>
        <w:t>νοι, οι κάτοικοι και όσοι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ενδιαφέρονται για το περιβάλλον πού, με ποιες προϋποθέσεις και με ποιον τρόπο ελέγχεται η μεταλλευτική, λατομική και άλλη δραστηριότητα. </w:t>
      </w:r>
    </w:p>
    <w:p w14:paraId="6891BC7F" w14:textId="77777777" w:rsidR="00D031BF" w:rsidRDefault="004A50F5">
      <w:pPr>
        <w:tabs>
          <w:tab w:val="left" w:pos="2608"/>
        </w:tabs>
        <w:spacing w:after="0" w:line="600" w:lineRule="auto"/>
        <w:ind w:firstLine="720"/>
        <w:jc w:val="both"/>
        <w:rPr>
          <w:rFonts w:eastAsia="Times New Roman"/>
          <w:szCs w:val="24"/>
        </w:rPr>
      </w:pPr>
      <w:r>
        <w:rPr>
          <w:rFonts w:eastAsia="Times New Roman"/>
          <w:szCs w:val="24"/>
        </w:rPr>
        <w:t xml:space="preserve">Εδώ, λοιπόν, επειδή είναι συναφές με το σχέδιο νόμου και με την αλλαγή φιλοσοφίας </w:t>
      </w:r>
      <w:r>
        <w:rPr>
          <w:rFonts w:eastAsia="Times New Roman"/>
          <w:szCs w:val="24"/>
        </w:rPr>
        <w:t>ότι πλέον δεν θα χρειάζεται προέγκριση, αλλά γνωστοποίηση για την έναρξη κάποιας δραστηριότητας, θα πρέπει να πάψουμε να χορηγούμε παρατάσεις. Η Κυβέρνησή σας έχει δώσει δύο παρατάσεις στη λειτουργία των λατομείων, των ορυχείων και μεταλλείων. Να πάμε σε σ</w:t>
      </w:r>
      <w:r>
        <w:rPr>
          <w:rFonts w:eastAsia="Times New Roman"/>
          <w:szCs w:val="24"/>
        </w:rPr>
        <w:t xml:space="preserve">ταθερά σημεία πάνω στα οποία θα μπορεί και το κράτος να ελέγχει και οι επιχειρηματίες να αναπτύσσουν τις επιχειρηματικές τους </w:t>
      </w:r>
      <w:r>
        <w:rPr>
          <w:rFonts w:eastAsia="Times New Roman"/>
          <w:szCs w:val="24"/>
        </w:rPr>
        <w:lastRenderedPageBreak/>
        <w:t>δραστηριότητες και οι εργαζόμενοι βεβαίως να είναι ήσυχοι και να νιώθουν ότι δεν θα εξαρτώνται από μια παράταση της όποιας κυβέρνη</w:t>
      </w:r>
      <w:r>
        <w:rPr>
          <w:rFonts w:eastAsia="Times New Roman"/>
          <w:szCs w:val="24"/>
        </w:rPr>
        <w:t>σης για να έχουνε δουλειά.</w:t>
      </w:r>
    </w:p>
    <w:p w14:paraId="6891BC80" w14:textId="77777777" w:rsidR="00D031BF" w:rsidRDefault="004A50F5">
      <w:pPr>
        <w:tabs>
          <w:tab w:val="left" w:pos="2608"/>
        </w:tabs>
        <w:spacing w:after="0" w:line="600" w:lineRule="auto"/>
        <w:ind w:firstLine="720"/>
        <w:jc w:val="both"/>
        <w:rPr>
          <w:rFonts w:eastAsia="Times New Roman"/>
          <w:szCs w:val="24"/>
        </w:rPr>
      </w:pPr>
      <w:r>
        <w:rPr>
          <w:rFonts w:eastAsia="Times New Roman"/>
          <w:szCs w:val="24"/>
        </w:rPr>
        <w:t xml:space="preserve">Και καταλήγω κι εγώ με το θέμα του Ελληνικού. Στις 14 Νοεμβρίου κυρώσαμε εδώ το μνημόνιο συναντίληψης για τη σύμβαση αγοραπωλησίας μετοχών της </w:t>
      </w:r>
      <w:r>
        <w:rPr>
          <w:rFonts w:eastAsia="Times New Roman"/>
          <w:szCs w:val="24"/>
        </w:rPr>
        <w:t>«</w:t>
      </w:r>
      <w:r>
        <w:rPr>
          <w:rFonts w:eastAsia="Times New Roman"/>
          <w:szCs w:val="24"/>
        </w:rPr>
        <w:t>ΕΛΛΗΝΙΚΟ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από τους επενδυτές, την «</w:t>
      </w:r>
      <w:r>
        <w:rPr>
          <w:rFonts w:eastAsia="Times New Roman"/>
          <w:szCs w:val="24"/>
          <w:lang w:val="en-US"/>
        </w:rPr>
        <w:t>LAMDA</w:t>
      </w:r>
      <w:r>
        <w:rPr>
          <w:rFonts w:eastAsia="Times New Roman"/>
          <w:szCs w:val="24"/>
        </w:rPr>
        <w:t xml:space="preserve"> </w:t>
      </w:r>
      <w:r>
        <w:rPr>
          <w:rFonts w:eastAsia="Times New Roman"/>
          <w:szCs w:val="24"/>
          <w:lang w:val="en-US"/>
        </w:rPr>
        <w:t>DEVELOPMENT</w:t>
      </w:r>
      <w:r>
        <w:rPr>
          <w:rFonts w:eastAsia="Times New Roman"/>
          <w:szCs w:val="24"/>
        </w:rPr>
        <w:t>» και την «</w:t>
      </w:r>
      <w:r>
        <w:rPr>
          <w:rFonts w:eastAsia="Times New Roman"/>
          <w:szCs w:val="24"/>
        </w:rPr>
        <w:t xml:space="preserve">ΕΛΛΗΝΙΚΟ </w:t>
      </w:r>
      <w:r>
        <w:rPr>
          <w:rFonts w:eastAsia="Times New Roman"/>
          <w:szCs w:val="24"/>
          <w:lang w:val="en-US"/>
        </w:rPr>
        <w:t>GLOBAL</w:t>
      </w:r>
      <w:r>
        <w:rPr>
          <w:rFonts w:eastAsia="Times New Roman"/>
          <w:szCs w:val="24"/>
        </w:rPr>
        <w:t xml:space="preserve"> </w:t>
      </w:r>
      <w:r>
        <w:rPr>
          <w:rFonts w:eastAsia="Times New Roman"/>
          <w:szCs w:val="24"/>
          <w:lang w:val="en-US"/>
        </w:rPr>
        <w:t>S</w:t>
      </w:r>
      <w:r>
        <w:rPr>
          <w:rFonts w:eastAsia="Times New Roman"/>
          <w:szCs w:val="24"/>
        </w:rPr>
        <w:t>.</w:t>
      </w:r>
      <w:r>
        <w:rPr>
          <w:rFonts w:eastAsia="Times New Roman"/>
          <w:szCs w:val="24"/>
          <w:lang w:val="en-US"/>
        </w:rPr>
        <w:t>A</w:t>
      </w:r>
      <w:r>
        <w:rPr>
          <w:rFonts w:eastAsia="Times New Roman"/>
          <w:szCs w:val="24"/>
        </w:rPr>
        <w:t xml:space="preserve">.». </w:t>
      </w:r>
    </w:p>
    <w:p w14:paraId="6891BC81" w14:textId="77777777" w:rsidR="00D031BF" w:rsidRDefault="004A50F5">
      <w:pPr>
        <w:tabs>
          <w:tab w:val="left" w:pos="2608"/>
        </w:tabs>
        <w:spacing w:after="0" w:line="600" w:lineRule="auto"/>
        <w:ind w:firstLine="720"/>
        <w:jc w:val="both"/>
        <w:rPr>
          <w:rFonts w:eastAsia="Times New Roman"/>
          <w:szCs w:val="24"/>
        </w:rPr>
      </w:pPr>
      <w:r>
        <w:rPr>
          <w:rFonts w:eastAsia="Times New Roman"/>
          <w:szCs w:val="24"/>
        </w:rPr>
        <w:t>Στην πλήρη της ανάπτυξη αυτή η επένδυση θα φέρει, περίπου, ενίσχυση του ΑΕΠ κατά 2%. Στην πλήρη της ανάπτυξη αυτή η επένδυση θα απασχολεί εβδομήντα χιλιάδες εργαζόμενους. Στην πλήρη της ανάπτυξη αυτή η επένδυση θα φέρει πρόσθετο τουρισμό στην Αττική</w:t>
      </w:r>
      <w:r>
        <w:rPr>
          <w:rFonts w:eastAsia="Times New Roman"/>
          <w:szCs w:val="24"/>
        </w:rPr>
        <w:t xml:space="preserve"> περίπου ένα εκατομμύριο ανθρώπους. Και σε βάθος δεκαετίας το άμεσο οικονομικό όφελος για την εθνική οικονομία θα είναι περίπου 10 δισεκατομμύρια ευρώ.</w:t>
      </w:r>
    </w:p>
    <w:p w14:paraId="6891BC82" w14:textId="77777777" w:rsidR="00D031BF" w:rsidRDefault="004A50F5">
      <w:pPr>
        <w:tabs>
          <w:tab w:val="left" w:pos="2608"/>
        </w:tabs>
        <w:spacing w:after="0" w:line="600" w:lineRule="auto"/>
        <w:ind w:firstLine="720"/>
        <w:jc w:val="both"/>
        <w:rPr>
          <w:rFonts w:eastAsia="Times New Roman"/>
          <w:szCs w:val="24"/>
        </w:rPr>
      </w:pPr>
      <w:r>
        <w:rPr>
          <w:rFonts w:eastAsia="Times New Roman"/>
          <w:szCs w:val="24"/>
        </w:rPr>
        <w:lastRenderedPageBreak/>
        <w:t>Αυτά, λοιπόν, είναι σημαντικά στοιχεία και ήδη είμαστε έξω στην επένδυση του Ελληνικού κατά δύο χρόνια. Μαθαίνω και το ξαναλέω –το είπα άλλη μια φορά από αυτό εδώ το Βήμα, αλλά πιο διακριτικά, απλώς δεν πήρα απαντήσεις από την Κυβέρνηση και γι’ αυτό το επα</w:t>
      </w:r>
      <w:r>
        <w:rPr>
          <w:rFonts w:eastAsia="Times New Roman"/>
          <w:szCs w:val="24"/>
        </w:rPr>
        <w:t xml:space="preserve">ναφέρω– ότι υπάρχει αλληλογραφία μεταξύ του επενδυτή και του ελληνικού </w:t>
      </w:r>
      <w:r>
        <w:rPr>
          <w:rFonts w:eastAsia="Times New Roman"/>
          <w:szCs w:val="24"/>
        </w:rPr>
        <w:t>δημοσίου</w:t>
      </w:r>
      <w:r>
        <w:rPr>
          <w:rFonts w:eastAsia="Times New Roman"/>
          <w:szCs w:val="24"/>
        </w:rPr>
        <w:t>, στην οποία αλληλογραφία ανακύπτουν κάποια θέματα θα έλεγα δυσάρεστα και για τις δύο πλευρές.</w:t>
      </w:r>
    </w:p>
    <w:p w14:paraId="6891BC8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Παρακαλώ να μας πείτε εάν η επένδυση προχωράει βάσει των χρονοδιαγραμμάτων, που εμ</w:t>
      </w:r>
      <w:r>
        <w:rPr>
          <w:rFonts w:eastAsia="Times New Roman" w:cs="Times New Roman"/>
          <w:szCs w:val="24"/>
        </w:rPr>
        <w:t xml:space="preserve">μέσως και εμείς εδώ ψηφίσαμε με την κύρωση του </w:t>
      </w:r>
      <w:r>
        <w:rPr>
          <w:rFonts w:eastAsia="Times New Roman" w:cs="Times New Roman"/>
          <w:szCs w:val="24"/>
        </w:rPr>
        <w:t>μνημονίου συναντίληψης</w:t>
      </w:r>
      <w:r>
        <w:rPr>
          <w:rFonts w:eastAsia="Times New Roman" w:cs="Times New Roman"/>
          <w:szCs w:val="24"/>
        </w:rPr>
        <w:t xml:space="preserve"> των δύο πλευρών. Επίσης, τι θα γίνει με τα δασικά και την ανακήρυξη νέων δασικών και με την ανακήρυξη διαφόρων κτισμάτων ως παραδοσιακών και διατηρητέων, τα οποία, όπως μαθαίνω, είναι πρ</w:t>
      </w:r>
      <w:r>
        <w:rPr>
          <w:rFonts w:eastAsia="Times New Roman" w:cs="Times New Roman"/>
          <w:szCs w:val="24"/>
        </w:rPr>
        <w:t>όσθετα πλέον μετά τις δύο ανακηρύξεις που είχε κάνει το Υπουργείο Πολιτισμού και το 2004 και το 2009.</w:t>
      </w:r>
    </w:p>
    <w:p w14:paraId="6891BC8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Αυτά, λοιπόν, είναι ερωτήματα που δείχνουν ότι η Κυβέρνηση θα πρέπει να δουλέψει και στα μπετά και λεπτοβελονιά</w:t>
      </w:r>
      <w:r>
        <w:rPr>
          <w:rFonts w:eastAsia="Times New Roman" w:cs="Times New Roman"/>
          <w:szCs w:val="24"/>
        </w:rPr>
        <w:t>!</w:t>
      </w:r>
      <w:r>
        <w:rPr>
          <w:rFonts w:eastAsia="Times New Roman" w:cs="Times New Roman"/>
          <w:szCs w:val="24"/>
        </w:rPr>
        <w:t xml:space="preserve"> </w:t>
      </w:r>
    </w:p>
    <w:p w14:paraId="6891BC8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Καταλήγοντας, κύριε Πρόεδρε, σας λέω ότι</w:t>
      </w:r>
      <w:r>
        <w:rPr>
          <w:rFonts w:eastAsia="Times New Roman" w:cs="Times New Roman"/>
          <w:szCs w:val="24"/>
        </w:rPr>
        <w:t xml:space="preserve"> επί του σχεδίου νόμου εμείς θα υπερψηφίσουμε επί της αρχής. Κάποια άρθρα θέλουν διευκρινίσεις και θα τοποθετηθούμε στη συνέχεια, περιμένοντας βεβαίως και τις απαντήσεις του Υπουργού. </w:t>
      </w:r>
    </w:p>
    <w:p w14:paraId="6891BC8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Κατά τα άλλα</w:t>
      </w:r>
      <w:r>
        <w:rPr>
          <w:rFonts w:eastAsia="Times New Roman" w:cs="Times New Roman"/>
          <w:szCs w:val="24"/>
        </w:rPr>
        <w:t xml:space="preserve"> θεωρώ ότι είναι ένα βήμα προς τα εμπρός να απελευθερωθεί η οικονομική δραστηριότητα από τον ασφυκτικό εναγκαλισμό του ελέγχου, όπου όμως πολλές φορές υποκρύπτεται η διάθεση διαφθοράς από επίορκους, διεφθαρμένους υπαλλήλους δημόσιας διοίκησης σε βάρος εκεί</w:t>
      </w:r>
      <w:r>
        <w:rPr>
          <w:rFonts w:eastAsia="Times New Roman" w:cs="Times New Roman"/>
          <w:szCs w:val="24"/>
        </w:rPr>
        <w:t xml:space="preserve">νου που προσπαθεί να επιχειρήσει στην Ελλάδα μέσα σε ένα περιβάλλον ασφυκτικό και δύσκολο. </w:t>
      </w:r>
    </w:p>
    <w:p w14:paraId="6891BC8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Αυτές οι καθυστερήσεις και αυτές οι αντιλήψεις είναι που μας οδηγούν στο τέταρτο μνημόνιο, το οποίο ελπίζω να αποφύγουμε, γιατί θα είναι η απόλυτη κατάρρευση της ελ</w:t>
      </w:r>
      <w:r>
        <w:rPr>
          <w:rFonts w:eastAsia="Times New Roman" w:cs="Times New Roman"/>
          <w:szCs w:val="24"/>
        </w:rPr>
        <w:t xml:space="preserve">ληνικής κοινωνίας και πολιτισμικά και ηθικά. </w:t>
      </w:r>
    </w:p>
    <w:p w14:paraId="6891BC8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6891BC8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Κατ’ αρχάς ο κύριος Υπουργός μο</w:t>
      </w:r>
      <w:r>
        <w:rPr>
          <w:rFonts w:eastAsia="Times New Roman" w:cs="Times New Roman"/>
          <w:szCs w:val="24"/>
        </w:rPr>
        <w:t>ύ</w:t>
      </w:r>
      <w:r>
        <w:rPr>
          <w:rFonts w:eastAsia="Times New Roman" w:cs="Times New Roman"/>
          <w:szCs w:val="24"/>
        </w:rPr>
        <w:t xml:space="preserve"> ζήτησε άδεια για να λείψει για δυο τρία λεπτά για προσωπική του ανάγκη. Γι’ αυτόν τον λόγο λείπει. </w:t>
      </w:r>
    </w:p>
    <w:p w14:paraId="6891BC8A" w14:textId="77777777" w:rsidR="00D031BF" w:rsidRDefault="004A50F5">
      <w:pPr>
        <w:spacing w:after="0" w:line="600" w:lineRule="auto"/>
        <w:ind w:firstLine="720"/>
        <w:jc w:val="both"/>
        <w:rPr>
          <w:rFonts w:eastAsia="Times New Roman" w:cs="Times New Roman"/>
        </w:rPr>
      </w:pPr>
      <w:r>
        <w:rPr>
          <w:rFonts w:eastAsia="Times New Roman" w:cs="Times New Roman"/>
        </w:rPr>
        <w:t>Κυρίες και κύριοι συνάδελφο</w:t>
      </w:r>
      <w:r>
        <w:rPr>
          <w:rFonts w:eastAsia="Times New Roman" w:cs="Times New Roman"/>
        </w:rPr>
        <w:t>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w:t>
      </w:r>
      <w:r>
        <w:rPr>
          <w:rFonts w:eastAsia="Times New Roman" w:cs="Times New Roman"/>
        </w:rPr>
        <w:t xml:space="preserve">τουργίας της Βουλής, σαράντα ένας μαθητές και μαθήτριες και πέντε εκπαιδευτικοί συνοδοί τους από το Γενικό Λύκειο του Αγίου Στεφάνου Αττικής. </w:t>
      </w:r>
    </w:p>
    <w:p w14:paraId="6891BC8B" w14:textId="77777777" w:rsidR="00D031BF" w:rsidRDefault="004A50F5">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6891BC8C" w14:textId="77777777" w:rsidR="00D031BF" w:rsidRDefault="004A50F5">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891BC8D" w14:textId="77777777" w:rsidR="00D031BF" w:rsidRDefault="004A50F5">
      <w:pPr>
        <w:spacing w:after="0" w:line="600" w:lineRule="auto"/>
        <w:ind w:firstLine="720"/>
        <w:jc w:val="both"/>
        <w:rPr>
          <w:rFonts w:eastAsia="Times New Roman" w:cs="Times New Roman"/>
        </w:rPr>
      </w:pPr>
      <w:r>
        <w:rPr>
          <w:rFonts w:eastAsia="Times New Roman" w:cs="Times New Roman"/>
        </w:rPr>
        <w:t>Ο κύριος Υπουργός θα επιστρέψει γρήγ</w:t>
      </w:r>
      <w:r>
        <w:rPr>
          <w:rFonts w:eastAsia="Times New Roman" w:cs="Times New Roman"/>
        </w:rPr>
        <w:t xml:space="preserve">ορα, γι’ αυτό να μη διακόψουμε. </w:t>
      </w:r>
    </w:p>
    <w:p w14:paraId="6891BC8E" w14:textId="77777777" w:rsidR="00D031BF" w:rsidRDefault="004A50F5">
      <w:pPr>
        <w:spacing w:after="0" w:line="600" w:lineRule="auto"/>
        <w:ind w:firstLine="720"/>
        <w:jc w:val="both"/>
        <w:rPr>
          <w:rFonts w:eastAsia="Times New Roman" w:cs="Times New Roman"/>
        </w:rPr>
      </w:pPr>
      <w:r>
        <w:rPr>
          <w:rFonts w:eastAsia="Times New Roman" w:cs="Times New Roman"/>
        </w:rPr>
        <w:lastRenderedPageBreak/>
        <w:t xml:space="preserve">Καλώ στο Βήμα τον κ. Γεώργιο Λαζαρίδη, ειδικό αγορητή από τους Ανεξάρτητους Έλληνες. </w:t>
      </w:r>
    </w:p>
    <w:p w14:paraId="6891BC8F" w14:textId="77777777" w:rsidR="00D031BF" w:rsidRDefault="004A50F5">
      <w:pPr>
        <w:spacing w:after="0" w:line="600" w:lineRule="auto"/>
        <w:ind w:firstLine="720"/>
        <w:jc w:val="both"/>
        <w:rPr>
          <w:rFonts w:eastAsia="Times New Roman" w:cs="Times New Roman"/>
        </w:rPr>
      </w:pPr>
      <w:r>
        <w:rPr>
          <w:rFonts w:eastAsia="Times New Roman" w:cs="Times New Roman"/>
          <w:b/>
        </w:rPr>
        <w:t>ΓΕΩΡΓΙΟΣ ΛΑΖΑΡΙΔΗΣ:</w:t>
      </w:r>
      <w:r>
        <w:rPr>
          <w:rFonts w:eastAsia="Times New Roman" w:cs="Times New Roman"/>
        </w:rPr>
        <w:t xml:space="preserve"> Σας ευχαριστώ, κύριε Πρόεδρε. </w:t>
      </w:r>
    </w:p>
    <w:p w14:paraId="6891BC90" w14:textId="77777777" w:rsidR="00D031BF" w:rsidRDefault="004A50F5">
      <w:pPr>
        <w:spacing w:after="0" w:line="600" w:lineRule="auto"/>
        <w:ind w:firstLine="720"/>
        <w:jc w:val="both"/>
        <w:rPr>
          <w:rFonts w:eastAsia="Times New Roman" w:cs="Times New Roman"/>
        </w:rPr>
      </w:pPr>
      <w:r>
        <w:rPr>
          <w:rFonts w:eastAsia="Times New Roman" w:cs="Times New Roman"/>
        </w:rPr>
        <w:t xml:space="preserve">Και εγώ καλωσορίζω τους μαθητές και τους εύχομαι καλή πρόοδο. </w:t>
      </w:r>
    </w:p>
    <w:p w14:paraId="6891BC91" w14:textId="77777777" w:rsidR="00D031BF" w:rsidRDefault="004A50F5">
      <w:pPr>
        <w:spacing w:after="0" w:line="600" w:lineRule="auto"/>
        <w:ind w:firstLine="720"/>
        <w:jc w:val="both"/>
        <w:rPr>
          <w:rFonts w:eastAsia="Times New Roman" w:cs="Times New Roman"/>
        </w:rPr>
      </w:pPr>
      <w:r>
        <w:rPr>
          <w:rFonts w:eastAsia="Times New Roman" w:cs="Times New Roman"/>
        </w:rPr>
        <w:t>Κυρίες και κύριοι συνάδ</w:t>
      </w:r>
      <w:r>
        <w:rPr>
          <w:rFonts w:eastAsia="Times New Roman" w:cs="Times New Roman"/>
        </w:rPr>
        <w:t>ελφοι, το παρόν νομοσχέδιο</w:t>
      </w:r>
      <w:r>
        <w:rPr>
          <w:rFonts w:eastAsia="Times New Roman" w:cs="Times New Roman"/>
        </w:rPr>
        <w:t>,</w:t>
      </w:r>
      <w:r>
        <w:rPr>
          <w:rFonts w:eastAsia="Times New Roman" w:cs="Times New Roman"/>
        </w:rPr>
        <w:t xml:space="preserve"> που συζητούμε</w:t>
      </w:r>
      <w:r>
        <w:rPr>
          <w:rFonts w:eastAsia="Times New Roman" w:cs="Times New Roman"/>
        </w:rPr>
        <w:t>,</w:t>
      </w:r>
      <w:r>
        <w:rPr>
          <w:rFonts w:eastAsia="Times New Roman" w:cs="Times New Roman"/>
        </w:rPr>
        <w:t xml:space="preserve"> βάζει νέους κανόνες και δημιουργεί ένα νέο πλαίσιο, όσον αφορά τη δημιουργία νέων επιχειρήσεων. </w:t>
      </w:r>
    </w:p>
    <w:p w14:paraId="6891BC92" w14:textId="77777777" w:rsidR="00D031BF" w:rsidRDefault="004A50F5">
      <w:pPr>
        <w:spacing w:after="0" w:line="600" w:lineRule="auto"/>
        <w:ind w:firstLine="720"/>
        <w:jc w:val="both"/>
        <w:rPr>
          <w:rFonts w:eastAsia="Times New Roman" w:cs="Times New Roman"/>
        </w:rPr>
      </w:pPr>
      <w:r>
        <w:rPr>
          <w:rFonts w:eastAsia="Times New Roman" w:cs="Times New Roman"/>
        </w:rPr>
        <w:t xml:space="preserve">Κατά συνέπεια δημιουργούνται δύο ερωτηματικά: Πρώτον, χρειάζεται η αλλαγή των κανόνων; Χρειάζεται η δημιουργία ενός </w:t>
      </w:r>
      <w:r>
        <w:rPr>
          <w:rFonts w:eastAsia="Times New Roman" w:cs="Times New Roman"/>
        </w:rPr>
        <w:t xml:space="preserve">νέου πλαισίου ή αυτό το οποίο υπάρχει είναι καλό; Το δεύτερο ερωτηματικό που δημιουργείται είναι εάν είναι στη σωστή κατεύθυνση το νομοσχέδιο.  </w:t>
      </w:r>
    </w:p>
    <w:p w14:paraId="6891BC93" w14:textId="77777777" w:rsidR="00D031BF" w:rsidRDefault="004A50F5">
      <w:pPr>
        <w:spacing w:after="0" w:line="600" w:lineRule="auto"/>
        <w:ind w:firstLine="720"/>
        <w:jc w:val="both"/>
        <w:rPr>
          <w:rFonts w:eastAsia="Times New Roman" w:cs="Times New Roman"/>
        </w:rPr>
      </w:pPr>
      <w:r>
        <w:rPr>
          <w:rFonts w:eastAsia="Times New Roman" w:cs="Times New Roman"/>
        </w:rPr>
        <w:t>Στο πρώτο ερώτημα απάντησαν και οι προηγούμενες κυβερνήσεις, η σημερινή Αντιπολίτευση, όταν κατηγορούσε -εάν θυ</w:t>
      </w:r>
      <w:r>
        <w:rPr>
          <w:rFonts w:eastAsia="Times New Roman" w:cs="Times New Roman"/>
        </w:rPr>
        <w:t xml:space="preserve">μάστε- στο ξεκίνημα της κρίσης τους Έλληνες και έλεγε ότι δεν παράγουμε τίποτε στην Ελλάδα, ότι είμαστε αντιπαραγωγικοί και εισάγουμε τα πάντα. Αυτό σημαίνει ότι </w:t>
      </w:r>
      <w:r>
        <w:rPr>
          <w:rFonts w:eastAsia="Times New Roman" w:cs="Times New Roman"/>
        </w:rPr>
        <w:lastRenderedPageBreak/>
        <w:t>δεν γίνονταν επενδύσεις στην κατεύθυνση της παραγωγής, στον παραγωγικό τομέα. Άρα χρειαζόμαστα</w:t>
      </w:r>
      <w:r>
        <w:rPr>
          <w:rFonts w:eastAsia="Times New Roman" w:cs="Times New Roman"/>
        </w:rPr>
        <w:t xml:space="preserve">ν ένα νέο πλαίσιο για να τονώσουμε τον τομέα της παραγωγής. </w:t>
      </w:r>
    </w:p>
    <w:p w14:paraId="6891BC94" w14:textId="77777777" w:rsidR="00D031BF" w:rsidRDefault="004A50F5">
      <w:pPr>
        <w:spacing w:after="0" w:line="600" w:lineRule="auto"/>
        <w:ind w:firstLine="720"/>
        <w:jc w:val="both"/>
        <w:rPr>
          <w:rFonts w:eastAsia="Times New Roman" w:cs="Times New Roman"/>
        </w:rPr>
      </w:pPr>
      <w:r>
        <w:rPr>
          <w:rFonts w:eastAsia="Times New Roman" w:cs="Times New Roman"/>
        </w:rPr>
        <w:t>Είναι στη σωστή κατεύθυνση το νομοσχέδιο; Ακούσαμε χθες τους φορείς, κύριοι συνάδελφοι</w:t>
      </w:r>
      <w:r>
        <w:rPr>
          <w:rFonts w:eastAsia="Times New Roman" w:cs="Times New Roman"/>
        </w:rPr>
        <w:t>,</w:t>
      </w:r>
      <w:r>
        <w:rPr>
          <w:rFonts w:eastAsia="Times New Roman" w:cs="Times New Roman"/>
        </w:rPr>
        <w:t xml:space="preserve"> και πράγματι, όπως είπε ένας συνάδελφος νωρίτερα, ήταν δύο οι απόψεις. Άλλωστε και οι φορείς χωρίζονταν σε </w:t>
      </w:r>
      <w:r>
        <w:rPr>
          <w:rFonts w:eastAsia="Times New Roman" w:cs="Times New Roman"/>
        </w:rPr>
        <w:t>δύο κατηγορίες: Η μία κατηγορία ήταν οι φορείς, οι οποίοι εμπλέκονταν άμεσα ή έμμεσα με τον δημόσιο τομέα, δηλαδή ή ήταν δημόσιοι υπάλληλοι –οι άμεσα εμπλεκόμενοι με τον δημόσιο τομέα- ή είχαν ένα είδος εξάρτησης από τον δημόσιο τομέα και από την άλλη ήταν</w:t>
      </w:r>
      <w:r>
        <w:rPr>
          <w:rFonts w:eastAsia="Times New Roman" w:cs="Times New Roman"/>
        </w:rPr>
        <w:t xml:space="preserve"> ο επιχειρηματικός κόσμος.</w:t>
      </w:r>
    </w:p>
    <w:p w14:paraId="6891BC95" w14:textId="77777777" w:rsidR="00D031BF" w:rsidRDefault="004A50F5">
      <w:pPr>
        <w:spacing w:after="0" w:line="600" w:lineRule="auto"/>
        <w:ind w:firstLine="720"/>
        <w:jc w:val="both"/>
        <w:rPr>
          <w:rFonts w:eastAsia="Times New Roman" w:cs="Times New Roman"/>
          <w:szCs w:val="24"/>
        </w:rPr>
      </w:pPr>
      <w:r>
        <w:rPr>
          <w:rFonts w:eastAsia="Times New Roman" w:cs="Times New Roman"/>
        </w:rPr>
        <w:t>Ακούσαμε δύο διαφορετικές απόψεις. Από τη μια αυτοί που είχαν άμεση ή έμμεση εμπλοκή με το</w:t>
      </w:r>
      <w:r>
        <w:rPr>
          <w:rFonts w:eastAsia="Times New Roman" w:cs="Times New Roman"/>
        </w:rPr>
        <w:t>ν</w:t>
      </w:r>
      <w:r>
        <w:rPr>
          <w:rFonts w:eastAsia="Times New Roman" w:cs="Times New Roman"/>
        </w:rPr>
        <w:t xml:space="preserve"> δημόσιο τομέα στάθηκαν απέναντι στο παρόν νομοσχέδιο, γιατί θίγονται όχι τα συμφέροντά τους, όπως είπε ο προηγούμενος συνάδελφος, αλλά θίγονται τα προνόμιά τους. Γιατί είναι θέμα προνομίων. </w:t>
      </w:r>
    </w:p>
    <w:p w14:paraId="6891BC96"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Διότι όλοι έμμεσα ή άμεσα θίγονται. Εγώ σας μιλώ ότι ως μηχανικό</w:t>
      </w:r>
      <w:r>
        <w:rPr>
          <w:rFonts w:eastAsia="Times New Roman" w:cs="Times New Roman"/>
          <w:szCs w:val="24"/>
        </w:rPr>
        <w:t xml:space="preserve">ς είχα άμεσα συνεχή εμπλοκή με τον δημόσιο τομέα και «απολάμβανα» ή, αν θέλετε, έχω υποστεί στο πετσί μου τι σημαίνει λειτουργία του δημόσιου τομέα, τι σημαίνει γραφειοκρατία, τι σημαίνει αυτή η παθογένεια με την πολυνομία και τα λοιπά. </w:t>
      </w:r>
    </w:p>
    <w:p w14:paraId="6891BC97"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Επομένως το να στέ</w:t>
      </w:r>
      <w:r>
        <w:rPr>
          <w:rFonts w:eastAsia="Times New Roman" w:cs="Times New Roman"/>
          <w:szCs w:val="24"/>
        </w:rPr>
        <w:t>κονται απέναντι στο νομοσχέδιο οι φορείς που προέρχονται από εκεί σημαίνει ότι μάλλον αυτό είναι προς τη σωστή κατεύθυνση, γιατί τους αφαιρεί προνόμια.</w:t>
      </w:r>
    </w:p>
    <w:p w14:paraId="6891BC98"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Από την άλλη, ο εμπορικός, ο επιχειρηματικός κόσμος –βάζοντας στην κορυφή της πυραμίδας τον εκπρόσωπο το</w:t>
      </w:r>
      <w:r>
        <w:rPr>
          <w:rFonts w:eastAsia="Times New Roman" w:cs="Times New Roman"/>
          <w:szCs w:val="24"/>
        </w:rPr>
        <w:t xml:space="preserve">υ ΣΕΒ- στάθηκε θετικά απέναντι στο νομοσχέδιο και ήταν ξεκάθαροι. </w:t>
      </w:r>
    </w:p>
    <w:p w14:paraId="6891BC99"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νομοσχέδιο είναι στη σωστή κατεύθυνση, απλοποιεί, βάζει τους κανόνες, αυτούς τους απλούς κανόνες τους οποίους χρειάζονταν οι επιχειρηματίες, για να μπορέσουν να κάνουν νέες επενδύσεις, γ</w:t>
      </w:r>
      <w:r>
        <w:rPr>
          <w:rFonts w:eastAsia="Times New Roman" w:cs="Times New Roman"/>
          <w:szCs w:val="24"/>
        </w:rPr>
        <w:t>ια να μπορέ</w:t>
      </w:r>
      <w:r>
        <w:rPr>
          <w:rFonts w:eastAsia="Times New Roman" w:cs="Times New Roman"/>
          <w:szCs w:val="24"/>
        </w:rPr>
        <w:lastRenderedPageBreak/>
        <w:t>σουμε –εν πάση περιπτώσει- ως χώρα να τονώσουμε την επιχειρηματικότητα. Αυτό είναι που λείπει. Αυτό προσπαθούμε, για να αλλάξει όλη αυτή η κατάσταση, να δημιουργηθούν νέες θέσεις εργασίας, να αρχίσει το ΑΕΠ να παίρνει τον ανήφορο, να πηγαίνει πρ</w:t>
      </w:r>
      <w:r>
        <w:rPr>
          <w:rFonts w:eastAsia="Times New Roman" w:cs="Times New Roman"/>
          <w:szCs w:val="24"/>
        </w:rPr>
        <w:t>ος τα πάνω.</w:t>
      </w:r>
    </w:p>
    <w:p w14:paraId="6891BC9A"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ήθελα να γυρίσω στο παρελθόν, αλλά επειδή άκουσα κάποιον συνάδελφο χθες</w:t>
      </w:r>
      <w:r>
        <w:rPr>
          <w:rFonts w:eastAsia="Times New Roman" w:cs="Times New Roman"/>
          <w:szCs w:val="24"/>
        </w:rPr>
        <w:t>,</w:t>
      </w:r>
      <w:r>
        <w:rPr>
          <w:rFonts w:eastAsia="Times New Roman" w:cs="Times New Roman"/>
          <w:szCs w:val="24"/>
        </w:rPr>
        <w:t xml:space="preserve"> ο οποίος είπε ότι το 2014 πήγαινε καλά η κατάσταση και τα λοιπά, όταν συζητούσαμε για το χθεσινό νομοσχέδιο εδώ στην Ολομέλεια, ήθελα να του αναφέρω κάποια από τα στοι</w:t>
      </w:r>
      <w:r>
        <w:rPr>
          <w:rFonts w:eastAsia="Times New Roman" w:cs="Times New Roman"/>
          <w:szCs w:val="24"/>
        </w:rPr>
        <w:t xml:space="preserve">χεία της ΕΛΣΤΑΤ. </w:t>
      </w:r>
    </w:p>
    <w:p w14:paraId="6891BC9B"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διαβάζω από τα δεδομένα στοιχεία της ΕΛΣΤΑΤ: «Προκύπτει ότι το 2014» -αυτολεξεί σας τα διαβάζω, κύριοι συνάδελφοι- «ήταν η χειρότερη χρονιά της δεκαετίας, καθώς τα </w:t>
      </w:r>
      <w:r>
        <w:rPr>
          <w:rFonts w:eastAsia="Times New Roman" w:cs="Times New Roman"/>
          <w:szCs w:val="24"/>
        </w:rPr>
        <w:t>«</w:t>
      </w:r>
      <w:r>
        <w:rPr>
          <w:rFonts w:eastAsia="Times New Roman" w:cs="Times New Roman"/>
          <w:szCs w:val="24"/>
        </w:rPr>
        <w:t>κανόνια</w:t>
      </w:r>
      <w:r>
        <w:rPr>
          <w:rFonts w:eastAsia="Times New Roman" w:cs="Times New Roman"/>
          <w:szCs w:val="24"/>
        </w:rPr>
        <w:t>»</w:t>
      </w:r>
      <w:r>
        <w:rPr>
          <w:rFonts w:eastAsia="Times New Roman" w:cs="Times New Roman"/>
          <w:szCs w:val="24"/>
        </w:rPr>
        <w:t xml:space="preserve"> έφθασαν σε αξία το 1,8 δισεκατομμύρια ευρώ. Αξίζει να σημειω</w:t>
      </w:r>
      <w:r>
        <w:rPr>
          <w:rFonts w:eastAsia="Times New Roman" w:cs="Times New Roman"/>
          <w:szCs w:val="24"/>
        </w:rPr>
        <w:t>θεί ότι ο μέσος όρος του βεβαιωμένου παθητικού για την περίοδο 2004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2014» -αυτή την περίοδο καλύπτει η στατιστική της ΕΛΣΤΑΤ- «ήταν 470 εκατομμύρια ευρώ. Ως χειρότερη </w:t>
      </w:r>
      <w:r>
        <w:rPr>
          <w:rFonts w:eastAsia="Times New Roman" w:cs="Times New Roman"/>
          <w:szCs w:val="24"/>
        </w:rPr>
        <w:lastRenderedPageBreak/>
        <w:t>χρονιά αναδείχθηκε το 2014 και όσον αφορά τον αριθμό των εργαζομένων που έμειναν να έχο</w:t>
      </w:r>
      <w:r>
        <w:rPr>
          <w:rFonts w:eastAsia="Times New Roman" w:cs="Times New Roman"/>
          <w:szCs w:val="24"/>
        </w:rPr>
        <w:t>υν αξιώσεις μετά τις πτωχεύσεις».</w:t>
      </w:r>
    </w:p>
    <w:p w14:paraId="6891BC9C"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συνεχίζω: «Το παθητικό από τα 350 εκατομμύρια ευρώ το 2012 έφθασε στα 699 εκατομμύρια -700 εκατομμύρια περίπου- το 2013 και</w:t>
      </w:r>
      <w:r>
        <w:rPr>
          <w:rFonts w:eastAsia="Times New Roman" w:cs="Times New Roman"/>
          <w:szCs w:val="24"/>
        </w:rPr>
        <w:t>…</w:t>
      </w:r>
      <w:r>
        <w:rPr>
          <w:rFonts w:eastAsia="Times New Roman" w:cs="Times New Roman"/>
          <w:szCs w:val="24"/>
        </w:rPr>
        <w:t>» -κρατηθείτε!- «</w:t>
      </w:r>
      <w:r>
        <w:rPr>
          <w:rFonts w:eastAsia="Times New Roman" w:cs="Times New Roman"/>
          <w:szCs w:val="24"/>
        </w:rPr>
        <w:t>…</w:t>
      </w:r>
      <w:r>
        <w:rPr>
          <w:rFonts w:eastAsia="Times New Roman" w:cs="Times New Roman"/>
          <w:szCs w:val="24"/>
        </w:rPr>
        <w:t>το 2014</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που το θεωρούν καλή χρονιά</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από τα 700 εκατομμύρια του 2013 πάμ</w:t>
      </w:r>
      <w:r>
        <w:rPr>
          <w:rFonts w:eastAsia="Times New Roman" w:cs="Times New Roman"/>
          <w:szCs w:val="24"/>
        </w:rPr>
        <w:t>ε στο 1,8 δισεκατομμύρια ευρώ». Κύριοι συνάδελφοι, αυτή ήταν η καλή χρονιά του 2014!</w:t>
      </w:r>
    </w:p>
    <w:p w14:paraId="6891BC9D"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όσον αφορά τις επιχειρήσεις –πόσες κλείνουν, πόσες ανοίγουν- θα σας διαβάσω εδώ από το Επαγγελματικό Επιμελητήριο κάποια στοιχεία: Το 2010 το ισοζύγιο επιχειρήσεων, δη</w:t>
      </w:r>
      <w:r>
        <w:rPr>
          <w:rFonts w:eastAsia="Times New Roman" w:cs="Times New Roman"/>
          <w:szCs w:val="24"/>
        </w:rPr>
        <w:t>λαδή το πόσες άνοιξαν και πόσες έκλεισαν, είναι αρνητικό, δηλαδή αυτές που έκλεισαν είναι περισσότερες από αυτές που άνοιξαν. Είναι μείον χίλιες οκτακόσιες δεκαπέντε, δηλαδή έκλεισαν περισσότερες χίλιες οκτακόσιες δεκαπέντε από αυτές που άνοιξαν. Το 2011 α</w:t>
      </w:r>
      <w:r>
        <w:rPr>
          <w:rFonts w:eastAsia="Times New Roman" w:cs="Times New Roman"/>
          <w:szCs w:val="24"/>
        </w:rPr>
        <w:t xml:space="preserve">υτός ο αριθμός γίνεται μείον χίλιες τριακόσιες εβδομήντα πέντε. Το 2012 το ίδιο, μείον χίλιες τριακόσιες εβδομήντα πέντε. </w:t>
      </w:r>
      <w:r>
        <w:rPr>
          <w:rFonts w:eastAsia="Times New Roman" w:cs="Times New Roman"/>
          <w:szCs w:val="24"/>
        </w:rPr>
        <w:lastRenderedPageBreak/>
        <w:t>Το 2013 έκλεισαν πάρα πολλές επιχειρήσεις, ήταν λίγες αυτές που έμειναν ανοιχτές, πάμε στο μείον χίλιες οκτακόσιες δύο. Και το 2014 πά</w:t>
      </w:r>
      <w:r>
        <w:rPr>
          <w:rFonts w:eastAsia="Times New Roman" w:cs="Times New Roman"/>
          <w:szCs w:val="24"/>
        </w:rPr>
        <w:t>με στο μείον χίλιες εκατόν σαράντα.</w:t>
      </w:r>
    </w:p>
    <w:p w14:paraId="6891BC9E"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Επομένως, καλό είναι να μην επικαλούμαστε ψεύτικα στοιχεία, ότι δήθεν το 2014 ήταν μια χρονιά κατά την οποία πήγε η οικονομία να πάρει μπρος. </w:t>
      </w:r>
    </w:p>
    <w:p w14:paraId="6891BC9F"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Τώρα να πούμε δυο λόγια για το παρόν νομοσχέδιο. </w:t>
      </w:r>
    </w:p>
    <w:p w14:paraId="6891BCA0"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συνάδελφοι, με το παρόν σχέδιο νόμου εισάγεται το νέο θεσμικό πλαίσιο για την ίδρυση και άσκηση οικονομικής δραστηριότητας. Αναδιαρθρώνεται, δηλαδή, το σύστημα αδειοδότησης με στόχο την τόνωση της οικονομικής και επιχειρηματικής δραστηριότητας των επενδύσε</w:t>
      </w:r>
      <w:r>
        <w:rPr>
          <w:rFonts w:eastAsia="Times New Roman" w:cs="Times New Roman"/>
          <w:szCs w:val="24"/>
        </w:rPr>
        <w:t>ων και της ανταγωνιστικότητας.</w:t>
      </w:r>
    </w:p>
    <w:p w14:paraId="6891BCA1" w14:textId="77777777" w:rsidR="00D031BF" w:rsidRDefault="004A50F5">
      <w:pPr>
        <w:spacing w:after="0" w:line="600" w:lineRule="auto"/>
        <w:ind w:firstLine="720"/>
        <w:jc w:val="both"/>
        <w:rPr>
          <w:rFonts w:eastAsia="Times New Roman"/>
          <w:szCs w:val="24"/>
        </w:rPr>
      </w:pPr>
      <w:r>
        <w:rPr>
          <w:rFonts w:eastAsia="Times New Roman"/>
          <w:szCs w:val="24"/>
        </w:rPr>
        <w:t xml:space="preserve">Η προσπάθεια αυτή είναι απαραίτητη, καθώς έως σήμερα στο σύστημα δεν υπήρχε στρατηγική, στόχοι, μέσα και γενικά, όσες απόπειρες </w:t>
      </w:r>
      <w:r>
        <w:rPr>
          <w:rFonts w:eastAsia="Times New Roman"/>
          <w:szCs w:val="24"/>
        </w:rPr>
        <w:lastRenderedPageBreak/>
        <w:t xml:space="preserve">έγιναν, ή έμειναν στη μέση ή δεν ξεκίνησαν καθόλου και έμειναν ως σκέψεις ή προτάσεις. </w:t>
      </w:r>
    </w:p>
    <w:p w14:paraId="6891BCA2" w14:textId="77777777" w:rsidR="00D031BF" w:rsidRDefault="004A50F5">
      <w:pPr>
        <w:spacing w:after="0" w:line="600" w:lineRule="auto"/>
        <w:ind w:firstLine="720"/>
        <w:jc w:val="both"/>
        <w:rPr>
          <w:rFonts w:eastAsia="Times New Roman"/>
          <w:szCs w:val="24"/>
        </w:rPr>
      </w:pPr>
      <w:r>
        <w:rPr>
          <w:rFonts w:eastAsia="Times New Roman"/>
          <w:szCs w:val="24"/>
        </w:rPr>
        <w:t>Η φιλοσοφ</w:t>
      </w:r>
      <w:r>
        <w:rPr>
          <w:rFonts w:eastAsia="Times New Roman"/>
          <w:szCs w:val="24"/>
        </w:rPr>
        <w:t>ία στον υφιστάμενο τρόπο αδειοδότησης βασιζόταν στην εκ των προτέρων λήψη άδειας, χωρίς να λαμβάνει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το σύστημα την ανάγκη για ανάπτυξη ή για θέσεις εργασίας. Δεν υπολόγιζε τους ενδεχόμενους κινδύνους, έβαζε γραφειοκρατικές διαδικασίες, πολλές φορέ</w:t>
      </w:r>
      <w:r>
        <w:rPr>
          <w:rFonts w:eastAsia="Times New Roman"/>
          <w:szCs w:val="24"/>
        </w:rPr>
        <w:t>ς επαναλαμβανόμενες μάλιστα και τις περισσότερες φορές ανούσιες. Αυτό είχε ως αποτέλεσμα τη δημιουργία ενός αντιεπενδυτικού κλίματος. Το κράτος από αρωγός στον επενδυτή, που έπρεπε να ήταν, είχε μετατραπεί σε εμπόδιο σε κάθε απόπειρα επένδυσης. Ο συμβουλευ</w:t>
      </w:r>
      <w:r>
        <w:rPr>
          <w:rFonts w:eastAsia="Times New Roman"/>
          <w:szCs w:val="24"/>
        </w:rPr>
        <w:t>τικός ρόλος του κράτους δεν υφίστατο. Αντίθετα οι πολύπλοκες διαδικασίες, η πολυνομία και ένεκα τούτου η διαφθορά</w:t>
      </w:r>
      <w:r>
        <w:rPr>
          <w:rFonts w:eastAsia="Times New Roman"/>
          <w:szCs w:val="24"/>
        </w:rPr>
        <w:t>,</w:t>
      </w:r>
      <w:r>
        <w:rPr>
          <w:rFonts w:eastAsia="Times New Roman"/>
          <w:szCs w:val="24"/>
        </w:rPr>
        <w:t xml:space="preserve"> στην οποία τις περισσότερες φορές οι Έλληνες επενδυτές έπεφταν θύματα στους ξένους επενδυτές</w:t>
      </w:r>
      <w:r>
        <w:rPr>
          <w:rFonts w:eastAsia="Times New Roman"/>
          <w:szCs w:val="24"/>
        </w:rPr>
        <w:t>,</w:t>
      </w:r>
      <w:r>
        <w:rPr>
          <w:rFonts w:eastAsia="Times New Roman"/>
          <w:szCs w:val="24"/>
        </w:rPr>
        <w:t xml:space="preserve"> αυτό το φαινόμενο–παθογένεια λειτουργούσε αποτρ</w:t>
      </w:r>
      <w:r>
        <w:rPr>
          <w:rFonts w:eastAsia="Times New Roman"/>
          <w:szCs w:val="24"/>
        </w:rPr>
        <w:t xml:space="preserve">επτικά. Το αποτέλεσμα ήταν πολλές ξένες επενδύσεις να ναυαγούν στο αρχικό στάδιο, δηλαδή στη φάση των </w:t>
      </w:r>
      <w:r>
        <w:rPr>
          <w:rFonts w:eastAsia="Times New Roman"/>
          <w:szCs w:val="24"/>
        </w:rPr>
        <w:lastRenderedPageBreak/>
        <w:t>αδειοδοτήσεων. Οι εποπτικοί μηχανισμοί, η παρέμβαση των οποίων θα ήταν αποφασιστικής σημασίας και αποτρεπτική σε τέτοια φαινόμενα, ήταν υποτονική έως ανύπ</w:t>
      </w:r>
      <w:r>
        <w:rPr>
          <w:rFonts w:eastAsia="Times New Roman"/>
          <w:szCs w:val="24"/>
        </w:rPr>
        <w:t>αρκτη. Η πολιτική προϊσταμένη αρχή αδιάφορη. Η απουσία επενδυτικού ενδιαφέροντος και η υστέρηση σε τομείς όπου αντικειμενικά η χώρα μας έχει συγκριτικό πλεονέκτημα, όπως τα αγροτικά προϊόντα, η επεξεργασία, η μεταποίηση αυτών, η εμπορία και διάθεση στην αγ</w:t>
      </w:r>
      <w:r>
        <w:rPr>
          <w:rFonts w:eastAsia="Times New Roman"/>
          <w:szCs w:val="24"/>
        </w:rPr>
        <w:t>ορά είναι και αυτό αποτέλεσμα της παραπάνω αδιαφορίας. Έτσι, λοιπόν, όχι μόνο δεν είχαμε άνοιγμα νέων επιχειρήσεων, αλλά έκλειναν και όσες είχαν μείνει ζωντανές.</w:t>
      </w:r>
    </w:p>
    <w:p w14:paraId="6891BCA3" w14:textId="77777777" w:rsidR="00D031BF" w:rsidRDefault="004A50F5">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Ε΄ Αντιπρόεδρος της Βουλής κ. </w:t>
      </w:r>
      <w:r w:rsidRPr="00AB501A">
        <w:rPr>
          <w:rFonts w:eastAsia="Times New Roman"/>
          <w:b/>
          <w:szCs w:val="24"/>
        </w:rPr>
        <w:t>ΔΗΜΗΤΡΙΟΣ ΚΡΕ</w:t>
      </w:r>
      <w:r w:rsidRPr="00AB501A">
        <w:rPr>
          <w:rFonts w:eastAsia="Times New Roman"/>
          <w:b/>
          <w:szCs w:val="24"/>
        </w:rPr>
        <w:t>ΜΑΣΤΙΝΟΣ</w:t>
      </w:r>
      <w:r>
        <w:rPr>
          <w:rFonts w:eastAsia="Times New Roman"/>
          <w:szCs w:val="24"/>
        </w:rPr>
        <w:t>)</w:t>
      </w:r>
    </w:p>
    <w:p w14:paraId="6891BCA4" w14:textId="77777777" w:rsidR="00D031BF" w:rsidRDefault="004A50F5">
      <w:pPr>
        <w:spacing w:after="0" w:line="600" w:lineRule="auto"/>
        <w:ind w:firstLine="720"/>
        <w:jc w:val="both"/>
        <w:rPr>
          <w:rFonts w:eastAsia="Times New Roman"/>
          <w:szCs w:val="24"/>
        </w:rPr>
      </w:pPr>
      <w:r>
        <w:rPr>
          <w:rFonts w:eastAsia="Times New Roman"/>
          <w:szCs w:val="24"/>
        </w:rPr>
        <w:t>Βασική επιδίωξη, λοιπόν, του παρόντος νομοσχεδίου είναι η ουσιαστική απλοποίηση ή ο εκσυγχρονισμός του πλαισίου άσκησης οικονομικής δραστηριότητας, με στόχο τη δημιουργία φιλικού περιβάλλοντος, την προσέλκυση ξένων επενδυτών και την επαναβιομηχάνιση της χώ</w:t>
      </w:r>
      <w:r>
        <w:rPr>
          <w:rFonts w:eastAsia="Times New Roman"/>
          <w:szCs w:val="24"/>
        </w:rPr>
        <w:t xml:space="preserve">ρας. </w:t>
      </w:r>
    </w:p>
    <w:p w14:paraId="6891BCA5" w14:textId="77777777" w:rsidR="00D031BF" w:rsidRDefault="004A50F5">
      <w:pPr>
        <w:spacing w:after="0" w:line="600" w:lineRule="auto"/>
        <w:ind w:firstLine="720"/>
        <w:jc w:val="both"/>
        <w:rPr>
          <w:rFonts w:eastAsia="Times New Roman"/>
          <w:szCs w:val="24"/>
        </w:rPr>
      </w:pPr>
      <w:r>
        <w:rPr>
          <w:rFonts w:eastAsia="Times New Roman"/>
          <w:szCs w:val="24"/>
        </w:rPr>
        <w:lastRenderedPageBreak/>
        <w:t xml:space="preserve">Μεγάλη έμφαση δίδεται στη μεσαία και μικρομεσαία επιχειρηματικότητα, που είναι η ραχοκοκαλιά της ελληνικής οικονομίας και έχει πληγεί βάναυσα τα τελευταία χρόνια. </w:t>
      </w:r>
    </w:p>
    <w:p w14:paraId="6891BCA6" w14:textId="77777777" w:rsidR="00D031BF" w:rsidRDefault="004A50F5">
      <w:pPr>
        <w:spacing w:after="0" w:line="600" w:lineRule="auto"/>
        <w:ind w:firstLine="720"/>
        <w:jc w:val="both"/>
        <w:rPr>
          <w:rFonts w:eastAsia="Times New Roman"/>
          <w:szCs w:val="24"/>
        </w:rPr>
      </w:pPr>
      <w:r>
        <w:rPr>
          <w:rFonts w:eastAsia="Times New Roman"/>
          <w:szCs w:val="24"/>
        </w:rPr>
        <w:t xml:space="preserve">Εδώ, κυρίες και κύριοι συνάδελφοι, βλέπουμε και την αναγκαιότητα της ρύθμισης που δεν </w:t>
      </w:r>
      <w:r>
        <w:rPr>
          <w:rFonts w:eastAsia="Times New Roman"/>
          <w:szCs w:val="24"/>
        </w:rPr>
        <w:t xml:space="preserve">είναι άλλη από την προσπάθεια εδραίωσης κλίματος εμπιστοσύνης μεταξύ ιδιωτικού και δημόσιου τομέα, με ορθή αξιοποίηση πόρων και ελαχιστοποίηση κινδύνου εξωγενών παρεμβάσεων, όπως ίσχυε μέχρι πρότινος. </w:t>
      </w:r>
    </w:p>
    <w:p w14:paraId="6891BCA7" w14:textId="77777777" w:rsidR="00D031BF" w:rsidRDefault="004A50F5">
      <w:pPr>
        <w:spacing w:after="0" w:line="600" w:lineRule="auto"/>
        <w:ind w:firstLine="720"/>
        <w:jc w:val="both"/>
        <w:rPr>
          <w:rFonts w:eastAsia="Times New Roman"/>
          <w:szCs w:val="24"/>
        </w:rPr>
      </w:pPr>
      <w:r>
        <w:rPr>
          <w:rFonts w:eastAsia="Times New Roman"/>
          <w:szCs w:val="24"/>
        </w:rPr>
        <w:t>Προς τούτο, λοιπόν, λαμβάνονται άμεσα τα εξής μέτρα:</w:t>
      </w:r>
    </w:p>
    <w:p w14:paraId="6891BCA8" w14:textId="77777777" w:rsidR="00D031BF" w:rsidRDefault="004A50F5">
      <w:pPr>
        <w:spacing w:after="0" w:line="600" w:lineRule="auto"/>
        <w:ind w:firstLine="720"/>
        <w:jc w:val="both"/>
        <w:rPr>
          <w:rFonts w:eastAsia="Times New Roman"/>
          <w:szCs w:val="24"/>
        </w:rPr>
      </w:pPr>
      <w:r>
        <w:rPr>
          <w:rFonts w:eastAsia="Times New Roman"/>
          <w:szCs w:val="24"/>
        </w:rPr>
        <w:t>Π</w:t>
      </w:r>
      <w:r>
        <w:rPr>
          <w:rFonts w:eastAsia="Times New Roman"/>
          <w:szCs w:val="24"/>
        </w:rPr>
        <w:t>ρώτον, η κατάργηση των αδειοδοτικών προϋποθέσεων</w:t>
      </w:r>
      <w:r>
        <w:rPr>
          <w:rFonts w:eastAsia="Times New Roman"/>
          <w:szCs w:val="24"/>
        </w:rPr>
        <w:t>,</w:t>
      </w:r>
      <w:r>
        <w:rPr>
          <w:rFonts w:eastAsia="Times New Roman"/>
          <w:szCs w:val="24"/>
        </w:rPr>
        <w:t xml:space="preserve"> που επιβαρύνουν με υψηλό διοικητικό κόστος ιδιώτες και δημόσιο. </w:t>
      </w:r>
    </w:p>
    <w:p w14:paraId="6891BCA9" w14:textId="77777777" w:rsidR="00D031BF" w:rsidRDefault="004A50F5">
      <w:pPr>
        <w:spacing w:after="0" w:line="600" w:lineRule="auto"/>
        <w:ind w:firstLine="720"/>
        <w:jc w:val="both"/>
        <w:rPr>
          <w:rFonts w:eastAsia="Times New Roman"/>
          <w:szCs w:val="24"/>
        </w:rPr>
      </w:pPr>
      <w:r>
        <w:rPr>
          <w:rFonts w:eastAsia="Times New Roman"/>
          <w:szCs w:val="24"/>
        </w:rPr>
        <w:t>Δεύτερον, η εισαγωγή βασικών εργαλείων στη διαδικασία για την απλούστευση αλλά και την επιτάχυνσή της, που λείπουν από την υφιστάμενη νομοθεσ</w:t>
      </w:r>
      <w:r>
        <w:rPr>
          <w:rFonts w:eastAsia="Times New Roman"/>
          <w:szCs w:val="24"/>
        </w:rPr>
        <w:t>ία.</w:t>
      </w:r>
    </w:p>
    <w:p w14:paraId="6891BCAA" w14:textId="77777777" w:rsidR="00D031BF" w:rsidRDefault="004A50F5">
      <w:pPr>
        <w:spacing w:after="0" w:line="600" w:lineRule="auto"/>
        <w:ind w:firstLine="720"/>
        <w:jc w:val="both"/>
        <w:rPr>
          <w:rFonts w:eastAsia="Times New Roman"/>
          <w:szCs w:val="24"/>
        </w:rPr>
      </w:pPr>
      <w:r>
        <w:rPr>
          <w:rFonts w:eastAsia="Times New Roman"/>
          <w:szCs w:val="24"/>
        </w:rPr>
        <w:lastRenderedPageBreak/>
        <w:t>Τρίτον, ο εκσυγχρονισμός των πληροφορικών συστημάτων, με στόχο τη μείωση του διοικητικού κόστους αλλά και τον συγχρονισμό – συντονισμό των δημοσίων υπηρεσιών, που είναι επιφορτισμένες με τον έλεγχο.</w:t>
      </w:r>
    </w:p>
    <w:p w14:paraId="6891BCAB" w14:textId="77777777" w:rsidR="00D031BF" w:rsidRDefault="004A50F5">
      <w:pPr>
        <w:spacing w:after="0" w:line="600" w:lineRule="auto"/>
        <w:ind w:firstLine="720"/>
        <w:jc w:val="both"/>
        <w:rPr>
          <w:rFonts w:eastAsia="Times New Roman"/>
          <w:szCs w:val="24"/>
        </w:rPr>
      </w:pPr>
      <w:r>
        <w:rPr>
          <w:rFonts w:eastAsia="Times New Roman"/>
          <w:szCs w:val="24"/>
        </w:rPr>
        <w:t xml:space="preserve">Τέταρτον, τη δημιουργία ενός απλού, σαφούς, σταθερού </w:t>
      </w:r>
      <w:r>
        <w:rPr>
          <w:rFonts w:eastAsia="Times New Roman"/>
          <w:szCs w:val="24"/>
        </w:rPr>
        <w:t>αλλά και ευέλικτου ρυθμιστικού περιβάλλοντος</w:t>
      </w:r>
      <w:r>
        <w:rPr>
          <w:rFonts w:eastAsia="Times New Roman"/>
          <w:szCs w:val="24"/>
        </w:rPr>
        <w:t>,</w:t>
      </w:r>
      <w:r>
        <w:rPr>
          <w:rFonts w:eastAsia="Times New Roman"/>
          <w:szCs w:val="24"/>
        </w:rPr>
        <w:t xml:space="preserve"> που θα ενσωματώνει τάχιστα τις όποιες βελτιώσεις αλλά και αλλαγές στον διεθνή χώρο. </w:t>
      </w:r>
    </w:p>
    <w:p w14:paraId="6891BCAC" w14:textId="77777777" w:rsidR="00D031BF" w:rsidRDefault="004A50F5">
      <w:pPr>
        <w:spacing w:after="0" w:line="600" w:lineRule="auto"/>
        <w:ind w:firstLine="720"/>
        <w:jc w:val="both"/>
        <w:rPr>
          <w:rFonts w:eastAsia="Times New Roman"/>
          <w:szCs w:val="24"/>
        </w:rPr>
      </w:pPr>
      <w:r>
        <w:rPr>
          <w:rFonts w:eastAsia="Times New Roman"/>
          <w:szCs w:val="24"/>
        </w:rPr>
        <w:t>Δύο είναι οι βασικοί πυλώνες του νομοθετικού πλαισίου: η εκτίμηση– αξιολόγηση των κινδύνων που μπορεί να προκύψουν από συγκεκ</w:t>
      </w:r>
      <w:r>
        <w:rPr>
          <w:rFonts w:eastAsia="Times New Roman"/>
          <w:szCs w:val="24"/>
        </w:rPr>
        <w:t>ριμένη δραστηριότητα σε επίπεδο δημοσίου συμφέροντος, όπως δημόσια υγεία ή περιβάλλον και η εισαγωγή ενός σύγχρονου εργαλείου που απλουστεύει τις γνωστές διαδικασίες της γνωστοποίησης. Στόχος είναι η απλοποίηση των διατυπώσεων της άσκησης των δραστηριοτήτω</w:t>
      </w:r>
      <w:r>
        <w:rPr>
          <w:rFonts w:eastAsia="Times New Roman"/>
          <w:szCs w:val="24"/>
        </w:rPr>
        <w:t xml:space="preserve">ν για την αξιολόγηση των κινδύνων που αναφέρεται παραπάνω, χρησιμοποιώντας επιστημονικά στοιχεία εμπειρία από τον διεθνή χώρο, όπου χρειάζεται. </w:t>
      </w:r>
    </w:p>
    <w:p w14:paraId="6891BCA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Το μεταρρυθμιστικό αυτό εγχείρημα ξεκινά δίνοντας προτεραιότητα σε τρεις τομείς αιχμής για την ανάπτυξη της χώρ</w:t>
      </w:r>
      <w:r>
        <w:rPr>
          <w:rFonts w:eastAsia="Times New Roman" w:cs="Times New Roman"/>
          <w:szCs w:val="24"/>
        </w:rPr>
        <w:t xml:space="preserve">ας, τον κλάδο βιομηχανίας τροφίμων και ποτών, τα καταστήματα υγειονομικού ενδιαφέροντος και τον τουρισμό, ενώ ως το τέλος του 2018 θα συμπεριλάβει το σύνολο της αδειοδότησης των οικονομικών δραστηριοτήτων. </w:t>
      </w:r>
    </w:p>
    <w:p w14:paraId="6891BCA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Η μεταρρυθμιστική αυτή στρατηγική αποφασίστηκε με</w:t>
      </w:r>
      <w:r>
        <w:rPr>
          <w:rFonts w:eastAsia="Times New Roman" w:cs="Times New Roman"/>
          <w:szCs w:val="24"/>
        </w:rPr>
        <w:t>τά από έρευνα που χωρίστηκε σε διάφορα στάδια – φάσεις. Στην πρώτη φάση συγκεντρώθηκαν και καταγράφηκαν οι άδειες στους κλάδους που επελέγησαν και αναλύθηκαν σε βάθος, διοικητικά διαμερίσματα, έγγραφα, πιστοποιητικά για τις αδειοδοτήσεις κ.λπ.</w:t>
      </w:r>
      <w:r>
        <w:rPr>
          <w:rFonts w:eastAsia="Times New Roman" w:cs="Times New Roman"/>
          <w:szCs w:val="24"/>
        </w:rPr>
        <w:t>.</w:t>
      </w:r>
    </w:p>
    <w:p w14:paraId="6891BCA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Στη δεύτερη</w:t>
      </w:r>
      <w:r>
        <w:rPr>
          <w:rFonts w:eastAsia="Times New Roman" w:cs="Times New Roman"/>
          <w:szCs w:val="24"/>
        </w:rPr>
        <w:t xml:space="preserve"> φάση έγινε μία σύγκριση με τις βέλτιστες πρακτικές της Ευρωπαϊκής Ένωσης. Πιο συγκεκριμένα, κατά την εξέταση των αδειών ελήφθησαν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τα εξής, νομιμότητα, αναγκαιότητα, φιλικότητα προς το επιχειρείν, που είναι και το πιο σημαντικό γιατί αν η άδεια πλ</w:t>
      </w:r>
      <w:r>
        <w:rPr>
          <w:rFonts w:eastAsia="Times New Roman" w:cs="Times New Roman"/>
          <w:szCs w:val="24"/>
        </w:rPr>
        <w:t xml:space="preserve">ηροί τα </w:t>
      </w:r>
      <w:r>
        <w:rPr>
          <w:rFonts w:eastAsia="Times New Roman" w:cs="Times New Roman"/>
          <w:szCs w:val="24"/>
        </w:rPr>
        <w:lastRenderedPageBreak/>
        <w:t>δύο πρώτα, τότε θα πρέπει να εξετάζεται αν μπορεί να απλοποιηθεί ακόμη περισσότερο.</w:t>
      </w:r>
    </w:p>
    <w:p w14:paraId="6891BCB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Αξιολογήθηκε το υφιστάμενο σύστημα και έγινε σύγκριση σε σχέση με το τι ισχύει στην Ευρωπαϊκή Ένωση. Τα ευρήματα αξιολογήθηκαν και χρησιμοποιήθηκαν για την απλούστε</w:t>
      </w:r>
      <w:r>
        <w:rPr>
          <w:rFonts w:eastAsia="Times New Roman" w:cs="Times New Roman"/>
          <w:szCs w:val="24"/>
        </w:rPr>
        <w:t>υση των διαδικασιών. Ελήφθη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 </w:t>
      </w:r>
      <w:r>
        <w:rPr>
          <w:rFonts w:eastAsia="Times New Roman" w:cs="Times New Roman"/>
          <w:szCs w:val="24"/>
        </w:rPr>
        <w:t>Ε</w:t>
      </w:r>
      <w:r>
        <w:rPr>
          <w:rFonts w:eastAsia="Times New Roman" w:cs="Times New Roman"/>
          <w:szCs w:val="24"/>
        </w:rPr>
        <w:t xml:space="preserve">νωσιακό </w:t>
      </w:r>
      <w:r>
        <w:rPr>
          <w:rFonts w:eastAsia="Times New Roman" w:cs="Times New Roman"/>
          <w:szCs w:val="24"/>
        </w:rPr>
        <w:t>Δ</w:t>
      </w:r>
      <w:r>
        <w:rPr>
          <w:rFonts w:eastAsia="Times New Roman" w:cs="Times New Roman"/>
          <w:szCs w:val="24"/>
        </w:rPr>
        <w:t>ίκαιο και οι ευρωπαϊκές πρακτικές.</w:t>
      </w:r>
    </w:p>
    <w:p w14:paraId="6891BCB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Για οικονομικές δραστηριότητες που ήδη ρυθμίζονται από ευρωπαϊκούς κανονισμούς θεωρήθηκε ότι η αξιολόγηση κινδύνου έχει γίνει και αρκεί η ρύθμιση και τα μέτρα που έχουν επ</w:t>
      </w:r>
      <w:r>
        <w:rPr>
          <w:rFonts w:eastAsia="Times New Roman" w:cs="Times New Roman"/>
          <w:szCs w:val="24"/>
        </w:rPr>
        <w:t xml:space="preserve">ιβληθεί από την Ευρωπαϊκή Ένωση. Στις περιπτώσεις που δεν μας βοηθάει η ευρωπαϊκή εμπειρία, η διαβάθμιση και η αξιολόγηση των κινδύνων έγινε σύμφωνα με το εξής σύστημα παραμέτρων. </w:t>
      </w:r>
    </w:p>
    <w:p w14:paraId="6891BCB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Κίνδυνοι για την υγεία των καταναλωτών των προϊόντων που κατασκευάζονται στ</w:t>
      </w:r>
      <w:r>
        <w:rPr>
          <w:rFonts w:eastAsia="Times New Roman" w:cs="Times New Roman"/>
          <w:szCs w:val="24"/>
        </w:rPr>
        <w:t xml:space="preserve">ις εγκαταστάσεις, κίνδυνοι για την υγεία των εργαζομένων, </w:t>
      </w:r>
      <w:r>
        <w:rPr>
          <w:rFonts w:eastAsia="Times New Roman" w:cs="Times New Roman"/>
          <w:szCs w:val="24"/>
        </w:rPr>
        <w:lastRenderedPageBreak/>
        <w:t xml:space="preserve">των καταναλωτών, των γειτόνων. Φυσικοί και πολιτιστικοί περιβαλλοντικοί κίνδυνοι στο μέτρο που δεν καλύπτονται από άλλη νομοθεσία. </w:t>
      </w:r>
    </w:p>
    <w:p w14:paraId="6891BCB3" w14:textId="77777777" w:rsidR="00D031BF" w:rsidRDefault="004A50F5">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w:t>
      </w:r>
      <w:r>
        <w:rPr>
          <w:rFonts w:eastAsia="Times New Roman" w:cs="Times New Roman"/>
          <w:szCs w:val="24"/>
        </w:rPr>
        <w:t xml:space="preserve"> κυρίου Βουλευτή)</w:t>
      </w:r>
    </w:p>
    <w:p w14:paraId="6891BCB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Τελειώνω σε ένα λεπτό, κύριε Πρόεδρε.</w:t>
      </w:r>
    </w:p>
    <w:p w14:paraId="6891BCB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Οι δραστηριότητες με βάση το επίπεδο κινδύνου χωρίστηκαν σε τρεις κατηγορίες: Σε χαμηλού κινδύνου</w:t>
      </w:r>
      <w:r>
        <w:rPr>
          <w:rFonts w:eastAsia="Times New Roman" w:cs="Times New Roman"/>
          <w:szCs w:val="24"/>
        </w:rPr>
        <w:t>,</w:t>
      </w:r>
      <w:r>
        <w:rPr>
          <w:rFonts w:eastAsia="Times New Roman" w:cs="Times New Roman"/>
          <w:szCs w:val="24"/>
        </w:rPr>
        <w:t xml:space="preserve"> που εξαιρούνται από τα εκ των προτέρων ρυθμιστικά έργα, σε μεσαίου κινδύνου που υπόκεινται σε μια απλή γνωστοποίηση, σε υψηλού κινδύνου</w:t>
      </w:r>
      <w:r>
        <w:rPr>
          <w:rFonts w:eastAsia="Times New Roman" w:cs="Times New Roman"/>
          <w:szCs w:val="24"/>
        </w:rPr>
        <w:t>,</w:t>
      </w:r>
      <w:r>
        <w:rPr>
          <w:rFonts w:eastAsia="Times New Roman" w:cs="Times New Roman"/>
          <w:szCs w:val="24"/>
        </w:rPr>
        <w:t xml:space="preserve"> που υπόκεινται εκ των προτέρων σε έγκριση. Το τελευταίο βήμα είναι η εύρεση ενός πλαισίου που θα καλύπτει</w:t>
      </w:r>
      <w:r>
        <w:rPr>
          <w:rFonts w:eastAsia="Times New Roman" w:cs="Times New Roman"/>
          <w:szCs w:val="24"/>
        </w:rPr>
        <w:t>,</w:t>
      </w:r>
      <w:r>
        <w:rPr>
          <w:rFonts w:eastAsia="Times New Roman" w:cs="Times New Roman"/>
          <w:szCs w:val="24"/>
        </w:rPr>
        <w:t xml:space="preserve"> τόσο την πε</w:t>
      </w:r>
      <w:r>
        <w:rPr>
          <w:rFonts w:eastAsia="Times New Roman" w:cs="Times New Roman"/>
          <w:szCs w:val="24"/>
        </w:rPr>
        <w:t xml:space="preserve">ρίπτωση της γνωστοποίησης όσο και την περίπτωση της έγκρισης. </w:t>
      </w:r>
    </w:p>
    <w:p w14:paraId="6891BCB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Εκτός από τον τύπο του εργαλείου</w:t>
      </w:r>
      <w:r>
        <w:rPr>
          <w:rFonts w:eastAsia="Times New Roman" w:cs="Times New Roman"/>
          <w:szCs w:val="24"/>
        </w:rPr>
        <w:t>,</w:t>
      </w:r>
      <w:r>
        <w:rPr>
          <w:rFonts w:eastAsia="Times New Roman" w:cs="Times New Roman"/>
          <w:szCs w:val="24"/>
        </w:rPr>
        <w:t xml:space="preserve"> που επιλέγεται για κάθε δραστηριότητα, διασφαλίζεται η κατάλληλη αντιμετώπιση για κάθε κατηγορία κιν</w:t>
      </w:r>
      <w:r>
        <w:rPr>
          <w:rFonts w:eastAsia="Times New Roman" w:cs="Times New Roman"/>
          <w:szCs w:val="24"/>
        </w:rPr>
        <w:lastRenderedPageBreak/>
        <w:t>δύνου με γνώμονα τη μικρότερη δυνατή επιβάρυνση. Κρίθηκε ότ</w:t>
      </w:r>
      <w:r>
        <w:rPr>
          <w:rFonts w:eastAsia="Times New Roman" w:cs="Times New Roman"/>
          <w:szCs w:val="24"/>
        </w:rPr>
        <w:t>ι είναι απαραίτητο</w:t>
      </w:r>
      <w:r>
        <w:rPr>
          <w:rFonts w:eastAsia="Times New Roman" w:cs="Times New Roman"/>
          <w:szCs w:val="24"/>
        </w:rPr>
        <w:t>,</w:t>
      </w:r>
      <w:r>
        <w:rPr>
          <w:rFonts w:eastAsia="Times New Roman" w:cs="Times New Roman"/>
          <w:szCs w:val="24"/>
        </w:rPr>
        <w:t xml:space="preserve"> κατ</w:t>
      </w:r>
      <w:r>
        <w:rPr>
          <w:rFonts w:eastAsia="Times New Roman" w:cs="Times New Roman"/>
          <w:szCs w:val="24"/>
        </w:rPr>
        <w:t>ά πρώτον,</w:t>
      </w:r>
      <w:r>
        <w:rPr>
          <w:rFonts w:eastAsia="Times New Roman" w:cs="Times New Roman"/>
          <w:szCs w:val="24"/>
        </w:rPr>
        <w:t xml:space="preserve"> ένα ξεκάθαρο πλαίσιο</w:t>
      </w:r>
      <w:r>
        <w:rPr>
          <w:rFonts w:eastAsia="Times New Roman" w:cs="Times New Roman"/>
          <w:szCs w:val="24"/>
        </w:rPr>
        <w:t>,</w:t>
      </w:r>
      <w:r>
        <w:rPr>
          <w:rFonts w:eastAsia="Times New Roman" w:cs="Times New Roman"/>
          <w:szCs w:val="24"/>
        </w:rPr>
        <w:t xml:space="preserve"> που με την απλή γνωστοποίηση δραστηριότητας, η οποία θα απαιτεί τυπική υποβολή πληροφοριών και</w:t>
      </w:r>
      <w:r>
        <w:rPr>
          <w:rFonts w:eastAsia="Times New Roman" w:cs="Times New Roman"/>
          <w:szCs w:val="24"/>
        </w:rPr>
        <w:t>,</w:t>
      </w:r>
      <w:r>
        <w:rPr>
          <w:rFonts w:eastAsia="Times New Roman" w:cs="Times New Roman"/>
          <w:szCs w:val="24"/>
        </w:rPr>
        <w:t xml:space="preserve"> κατά δεύτερον</w:t>
      </w:r>
      <w:r>
        <w:rPr>
          <w:rFonts w:eastAsia="Times New Roman" w:cs="Times New Roman"/>
          <w:szCs w:val="24"/>
        </w:rPr>
        <w:t>,</w:t>
      </w:r>
      <w:r>
        <w:rPr>
          <w:rFonts w:eastAsia="Times New Roman" w:cs="Times New Roman"/>
          <w:szCs w:val="24"/>
        </w:rPr>
        <w:t xml:space="preserve"> η απλούστευση και των λοιπών τύπων αδειών. Τέλος, η εκπαίδευση του προσωπικού και η εισαγω</w:t>
      </w:r>
      <w:r>
        <w:rPr>
          <w:rFonts w:eastAsia="Times New Roman" w:cs="Times New Roman"/>
          <w:szCs w:val="24"/>
        </w:rPr>
        <w:t xml:space="preserve">γή ενός νέου πληροφοριακού συστήματος θα συμβάλουν τα μέγιστα στην υλοποίηση των στόχων. </w:t>
      </w:r>
    </w:p>
    <w:p w14:paraId="6891BCB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σύγχυση ρόλων ανάμεσα στη δημόσια διοίκηση και τον ιδιωτικό τομέα της οικονομίας είχε ως αποτέλεσμα δυσλειτουργίες και καθυστερήσεις σ</w:t>
      </w:r>
      <w:r>
        <w:rPr>
          <w:rFonts w:eastAsia="Times New Roman" w:cs="Times New Roman"/>
          <w:szCs w:val="24"/>
        </w:rPr>
        <w:t>την αδειοδοτική διαδικασία, φαινόμενα διαφθοράς, αμφιβολίες και αμφισβητήσεις στην εφαρμογή δικαίου. Η ξεκάθαρη αποτυχία των προηγούμενων κυβερνήσεων να εκμεταλλευτούν την αναπτυξιακή εργαλειοθήκη και η λανθασμένη πολιτική οδήγησε χιλιάδες μικρομεσαίες επι</w:t>
      </w:r>
      <w:r>
        <w:rPr>
          <w:rFonts w:eastAsia="Times New Roman" w:cs="Times New Roman"/>
          <w:szCs w:val="24"/>
        </w:rPr>
        <w:t>χειρήσεις στο λουκέτο.</w:t>
      </w:r>
    </w:p>
    <w:p w14:paraId="6891BCB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Το παρόν νομοσχέδιο, όπως και αυτό που συζητήσαμε χθες, απαντά στις σύγχρονες προκλήσεις</w:t>
      </w:r>
      <w:r>
        <w:rPr>
          <w:rFonts w:eastAsia="Times New Roman" w:cs="Times New Roman"/>
          <w:szCs w:val="24"/>
        </w:rPr>
        <w:t>,</w:t>
      </w:r>
      <w:r>
        <w:rPr>
          <w:rFonts w:eastAsia="Times New Roman" w:cs="Times New Roman"/>
          <w:szCs w:val="24"/>
        </w:rPr>
        <w:t xml:space="preserve"> που τίθενται από το ευρωπαϊκό και το ευρύτερο παγκόσμιο περιβάλλον. Αναδιαμορφώνει την εικόνα της χώρας μας στο εσωτερικό</w:t>
      </w:r>
      <w:r>
        <w:rPr>
          <w:rFonts w:eastAsia="Times New Roman" w:cs="Times New Roman"/>
          <w:szCs w:val="24"/>
        </w:rPr>
        <w:t xml:space="preserve"> αλλά και προς τα έξω. Οι Ανεξάρτητοι Έλληνες στηρίζουμε το παρόν νομοσχέδιο.</w:t>
      </w:r>
    </w:p>
    <w:p w14:paraId="6891BCB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891BCBA" w14:textId="77777777" w:rsidR="00D031BF" w:rsidRDefault="004A50F5">
      <w:pPr>
        <w:spacing w:after="0" w:line="600" w:lineRule="auto"/>
        <w:ind w:firstLine="720"/>
        <w:jc w:val="center"/>
        <w:rPr>
          <w:rFonts w:eastAsia="Times New Roman"/>
          <w:bCs/>
        </w:rPr>
      </w:pPr>
      <w:r>
        <w:rPr>
          <w:rFonts w:eastAsia="Times New Roman"/>
          <w:bCs/>
        </w:rPr>
        <w:t xml:space="preserve">(Χειροκροτήματα από </w:t>
      </w:r>
      <w:r>
        <w:rPr>
          <w:rFonts w:eastAsia="Times New Roman"/>
          <w:bCs/>
        </w:rPr>
        <w:t xml:space="preserve">τις πτέρυγες των ΑΝΕΛ και του </w:t>
      </w:r>
      <w:r>
        <w:rPr>
          <w:rFonts w:eastAsia="Times New Roman"/>
          <w:bCs/>
        </w:rPr>
        <w:t>ΣΥΡΙΖΑ)</w:t>
      </w:r>
    </w:p>
    <w:p w14:paraId="6891BCBB" w14:textId="77777777" w:rsidR="00D031BF" w:rsidRDefault="004A50F5">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Και εμείς ευχαριστούμε. </w:t>
      </w:r>
    </w:p>
    <w:p w14:paraId="6891BCB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Τον λόγο έχει ο ειδικός αγορητής της Ένωσης</w:t>
      </w:r>
      <w:r>
        <w:rPr>
          <w:rFonts w:eastAsia="Times New Roman" w:cs="Times New Roman"/>
          <w:szCs w:val="24"/>
        </w:rPr>
        <w:t xml:space="preserve"> Κεντρώων κ. Κατσιαντώνης. </w:t>
      </w:r>
    </w:p>
    <w:p w14:paraId="6891BCB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Σας ευχαριστώ, κύριε Πρόεδρε.</w:t>
      </w:r>
    </w:p>
    <w:p w14:paraId="6891BCB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μέσα σε αυτές τις τραγικές συνθήκες για τη χώρα, μέσα στην ύφεση και την κοινωνική και οικονομική αναταραχή, προκύπτει κάτι οξύμωρο. </w:t>
      </w:r>
    </w:p>
    <w:p w14:paraId="6891BCB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Όλα αυτά τα</w:t>
      </w:r>
      <w:r>
        <w:rPr>
          <w:rFonts w:eastAsia="Times New Roman" w:cs="Times New Roman"/>
          <w:szCs w:val="24"/>
        </w:rPr>
        <w:t xml:space="preserve"> χρόνια</w:t>
      </w:r>
      <w:r>
        <w:rPr>
          <w:rFonts w:eastAsia="Times New Roman" w:cs="Times New Roman"/>
          <w:szCs w:val="24"/>
        </w:rPr>
        <w:t>,</w:t>
      </w:r>
      <w:r>
        <w:rPr>
          <w:rFonts w:eastAsia="Times New Roman" w:cs="Times New Roman"/>
          <w:szCs w:val="24"/>
        </w:rPr>
        <w:t xml:space="preserve"> κόμματα</w:t>
      </w:r>
      <w:r>
        <w:rPr>
          <w:rFonts w:eastAsia="Times New Roman" w:cs="Times New Roman"/>
          <w:szCs w:val="24"/>
        </w:rPr>
        <w:t>,</w:t>
      </w:r>
      <w:r>
        <w:rPr>
          <w:rFonts w:eastAsia="Times New Roman" w:cs="Times New Roman"/>
          <w:szCs w:val="24"/>
        </w:rPr>
        <w:t xml:space="preserve"> τα οποία υποτίθεται ότι ήταν υπέρ της αγοράς και της επιχειρηματικότητας, όπως η Νέα Δημοκρατία, συντηρούσαν ένα επίμονο και χρονοβόρο σύστημα αδειοδότησης των επιχειρήσεων που χρειάζονταν ειδική άδεια. </w:t>
      </w:r>
    </w:p>
    <w:p w14:paraId="6891BCC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Τώρα η Κυβέρνηση ΣΥΡΙΖΑ</w:t>
      </w:r>
      <w:r>
        <w:rPr>
          <w:rFonts w:eastAsia="Times New Roman" w:cs="Times New Roman"/>
          <w:szCs w:val="24"/>
        </w:rPr>
        <w:t xml:space="preserve"> – </w:t>
      </w:r>
      <w:r>
        <w:rPr>
          <w:rFonts w:eastAsia="Times New Roman" w:cs="Times New Roman"/>
          <w:szCs w:val="24"/>
        </w:rPr>
        <w:t>ΑΝΕΛ</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ιδεολογικά βρίσκεται απέναντι στο κεφάλαιο και τους επιχειρηματίες, αναγκάζεται να φέρνει μέτρα που διευκολύνουν τη σύσταση και την αδειοδότηση εταιρειών και καταστημάτων. Η Κυβέρνηση αναγκάζεται από την Ευρωπαϊκή Ένωση να μπει στον σωστό δρόμο. Η αξιολό</w:t>
      </w:r>
      <w:r>
        <w:rPr>
          <w:rFonts w:eastAsia="Times New Roman" w:cs="Times New Roman"/>
          <w:szCs w:val="24"/>
        </w:rPr>
        <w:t>γηση για τη βραχυπρόθεσμη δανειοδότηση της χώρας μας πρέπει να ολοκληρωθεί. Και το τρέχον νομοσχέδιο είναι απαραίτητο.</w:t>
      </w:r>
    </w:p>
    <w:p w14:paraId="6891BCC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Αν, κύριοι της Κυβέρνησης, δεν σας το επέβαλαν, η κατάσταση στη διαδικασία ίδρυσης εταιρειών θα ήταν χειρότερη και πιο αργή, όχι καλύτερη</w:t>
      </w:r>
      <w:r>
        <w:rPr>
          <w:rFonts w:eastAsia="Times New Roman" w:cs="Times New Roman"/>
          <w:szCs w:val="24"/>
        </w:rPr>
        <w:t xml:space="preserve"> και γρηγορότερη. Υπάρχει, λοιπόν, μια διαχρονική απροθυμία στο να βοηθήσουμε κάποιον να κάνει εύκολα και γρήγορα μια επιχείρηση. </w:t>
      </w:r>
    </w:p>
    <w:p w14:paraId="6891BCC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Και αυτό είναι ενδεικτικό για να καταλάβει ο κόσμος που μας βλέπει ότι πλέον οι ιδεολογικές διαφορές του μακρινού παρελθόντος</w:t>
      </w:r>
      <w:r>
        <w:rPr>
          <w:rFonts w:eastAsia="Times New Roman" w:cs="Times New Roman"/>
          <w:szCs w:val="24"/>
        </w:rPr>
        <w:t xml:space="preserve"> δεν υπάρχουν. Μόνο μία ιδεολογική κατεύθυνση υπάρχει στα κόμματα που κυβέρνησαν όλα αυτά τα χρόνια, ο πελατειακός κρατισμός και το πνίξιμο του ιδιώτη επαγγελματία, του ιδιώτη επιχειρηματία.</w:t>
      </w:r>
    </w:p>
    <w:p w14:paraId="6891BCC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Και λαϊκή Αριστερά και λαϊκή Δεξιά συναντώνται στο ίδιο ιδεολογικ</w:t>
      </w:r>
      <w:r>
        <w:rPr>
          <w:rFonts w:eastAsia="Times New Roman" w:cs="Times New Roman"/>
          <w:szCs w:val="24"/>
        </w:rPr>
        <w:t>ό πρόσημο. Εξετάζουν το πώς να εξοντώσουν φορολογικά την πραγματική οικονομία για να εξοικονομήσουν χρήματα για τη διόγκωση του κράτους, δηλαδή για ρουσφέτια, διορισμούς και αδιαφανείς διαδικασίες.</w:t>
      </w:r>
    </w:p>
    <w:p w14:paraId="6891BCC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Εμείς, λοιπόν, μπήκαμε στη Βουλή για να φέρουμε το κάτι δι</w:t>
      </w:r>
      <w:r>
        <w:rPr>
          <w:rFonts w:eastAsia="Times New Roman" w:cs="Times New Roman"/>
          <w:szCs w:val="24"/>
        </w:rPr>
        <w:t xml:space="preserve">αφορετικό, την αγάπη για τις παραγωγικές κοινωνικές τάξεις, για εκείνους που </w:t>
      </w:r>
      <w:r>
        <w:rPr>
          <w:rFonts w:eastAsia="Times New Roman" w:cs="Times New Roman"/>
          <w:szCs w:val="24"/>
        </w:rPr>
        <w:lastRenderedPageBreak/>
        <w:t>εργάζονται και προσφέρουν στο κοινωνικό σύνολο. Το τρέχον νομοσχέδιο κάνει λόγο για μεταποιητικές και συναφείς δραστηριότητες τροφίμων και ποτών για τα καταστήματα υγειονομικού εν</w:t>
      </w:r>
      <w:r>
        <w:rPr>
          <w:rFonts w:eastAsia="Times New Roman" w:cs="Times New Roman"/>
          <w:szCs w:val="24"/>
        </w:rPr>
        <w:t>διαφέροντος αλλά και για τη λειτουργία των τουριστικών καταλυμάτων.</w:t>
      </w:r>
    </w:p>
    <w:p w14:paraId="6891BCC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Σωστά καταργείται η ισχύουσα διαδικασία αδειοδότησης, η οποία μάλιστα ήταν και προαπαιτούμενο για την έναρξη της δραστηριότητας. Πλέον απαιτείται η γνωστοποίηση. Μάλιστα, στο άρθρο 14 προβ</w:t>
      </w:r>
      <w:r>
        <w:rPr>
          <w:rFonts w:eastAsia="Times New Roman" w:cs="Times New Roman"/>
          <w:szCs w:val="24"/>
        </w:rPr>
        <w:t xml:space="preserve">λέπεται η δημιουργία ενός πληροφοριακού συστήματος που θα βοηθά στις σχετικές διεργασίες. Η συνδρομή της τεχνολογίας σαφέστατα και είναι απαραίτητη σε αυτό το νέο </w:t>
      </w:r>
      <w:r w:rsidRPr="00DB07F9">
        <w:rPr>
          <w:rFonts w:eastAsia="Times New Roman" w:cs="Times New Roman"/>
          <w:color w:val="000000" w:themeColor="text1"/>
          <w:szCs w:val="24"/>
        </w:rPr>
        <w:t>εγχείρημα. Όσο αποκόπτεται ο ανθρώπινος παράγοντας από τη διαδικασία αυτή τόσο μικρότερο είνα</w:t>
      </w:r>
      <w:r w:rsidRPr="00DB07F9">
        <w:rPr>
          <w:rFonts w:eastAsia="Times New Roman" w:cs="Times New Roman"/>
          <w:color w:val="000000" w:themeColor="text1"/>
          <w:szCs w:val="24"/>
        </w:rPr>
        <w:t>ι το ενδεχόμενο διαφθοράς και καταπάτησης του νόμου. Αυτό αποτελεί κοινό τόπο σε αρκετές δυτικές χώρες.</w:t>
      </w:r>
    </w:p>
    <w:p w14:paraId="6891BCC6" w14:textId="77777777" w:rsidR="00D031BF" w:rsidRDefault="004A50F5">
      <w:pPr>
        <w:spacing w:after="0" w:line="600" w:lineRule="auto"/>
        <w:ind w:firstLine="720"/>
        <w:jc w:val="both"/>
        <w:rPr>
          <w:rFonts w:eastAsia="Times New Roman" w:cs="Times New Roman"/>
          <w:szCs w:val="24"/>
        </w:rPr>
      </w:pPr>
      <w:r w:rsidRPr="00143444">
        <w:rPr>
          <w:rFonts w:eastAsia="Times New Roman" w:cs="Times New Roman"/>
          <w:szCs w:val="24"/>
        </w:rPr>
        <w:lastRenderedPageBreak/>
        <w:t>Το θετικό για την αγορά που φαντάζει και απίστευτο, είναι ότι η λειτουργία μιας δραστηριότητας</w:t>
      </w:r>
      <w:r w:rsidRPr="00143444">
        <w:rPr>
          <w:rFonts w:eastAsia="Times New Roman" w:cs="Times New Roman"/>
          <w:szCs w:val="24"/>
        </w:rPr>
        <w:t>,</w:t>
      </w:r>
      <w:r w:rsidRPr="00143444">
        <w:rPr>
          <w:rFonts w:eastAsia="Times New Roman" w:cs="Times New Roman"/>
          <w:szCs w:val="24"/>
        </w:rPr>
        <w:t xml:space="preserve"> γίνεται πλέον αμέσως μετά τη γνωστοποίησή </w:t>
      </w:r>
      <w:r>
        <w:rPr>
          <w:rFonts w:eastAsia="Times New Roman" w:cs="Times New Roman"/>
          <w:szCs w:val="24"/>
        </w:rPr>
        <w:t>της. Ο επιχειρ</w:t>
      </w:r>
      <w:r>
        <w:rPr>
          <w:rFonts w:eastAsia="Times New Roman" w:cs="Times New Roman"/>
          <w:szCs w:val="24"/>
        </w:rPr>
        <w:t>ηματίας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θα λέει στο ελληνικό κράτος ότι θέλει να ανοίξει ένα εστιατόριο. Κάνει τις απαραίτητες λογιστικές και νομικές ενέργειες και μετά, σύμφωνα με την εκτίμηση ρίσκου της κάθε περίστασης, θα υποστεί τον επιτόπιο έλεγχο, όχι πριν, αλλά μετά την έ</w:t>
      </w:r>
      <w:r>
        <w:rPr>
          <w:rFonts w:eastAsia="Times New Roman" w:cs="Times New Roman"/>
          <w:szCs w:val="24"/>
        </w:rPr>
        <w:t>ναρξη της δουλειάς του.</w:t>
      </w:r>
    </w:p>
    <w:p w14:paraId="6891BCC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 να ελέγχεις εξονυχιστικά εκ των προτέρων τον επιχειρηματία σε αυτές τις περιπτώσεις</w:t>
      </w:r>
      <w:r>
        <w:rPr>
          <w:rFonts w:eastAsia="Times New Roman" w:cs="Times New Roman"/>
          <w:szCs w:val="24"/>
        </w:rPr>
        <w:t>,</w:t>
      </w:r>
      <w:r>
        <w:rPr>
          <w:rFonts w:eastAsia="Times New Roman" w:cs="Times New Roman"/>
          <w:szCs w:val="24"/>
        </w:rPr>
        <w:t xml:space="preserve"> είναι σαν να λέμε ότι είναι ένοχος μέχρι αποδείξεως του αντιθέτου. Το τεκμήριο της αθωότητας δεν υπάρχει για το ελληνικό δημόσιο. Ο ιδιώτης </w:t>
      </w:r>
      <w:r>
        <w:rPr>
          <w:rFonts w:eastAsia="Times New Roman" w:cs="Times New Roman"/>
          <w:szCs w:val="24"/>
        </w:rPr>
        <w:t>επιχειρηματίας είναι εγκληματίας εξ ορισμού και καλείται να αποδείξει την αθωότητά του. Τώρα πλέον ο έλεγχος θα γίνεται εκ των υστέρων, με βάση κριτήρια ρίσκου και το ειδικό χαρακτηριστικό του κάθε κλάδου.</w:t>
      </w:r>
    </w:p>
    <w:p w14:paraId="6891BCC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Επιπλέον οι έλεγχοι θα είναι δειγματοληπτικοί, με </w:t>
      </w:r>
      <w:r>
        <w:rPr>
          <w:rFonts w:eastAsia="Times New Roman" w:cs="Times New Roman"/>
          <w:szCs w:val="24"/>
        </w:rPr>
        <w:t>βάση την εκτίμηση ρίσκου της οικονομικής δραστηριότητας. Θα λαμβάνονται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οι ιδιαιτερότητες κάθε κλάδου και το πόσο κρίσιμος είναι ο έλεγχος στην α΄ ή την β΄ περίπτωση. Η μετέπειτα εποπτεία προβλέπεται να γίνεται με βάση την επιτόπια αυτοψία, τις συ</w:t>
      </w:r>
      <w:r>
        <w:rPr>
          <w:rFonts w:eastAsia="Times New Roman" w:cs="Times New Roman"/>
          <w:szCs w:val="24"/>
        </w:rPr>
        <w:t>στάσεις και την παροχή κατευθυντήριων γραμμών συμμόρφωσης.</w:t>
      </w:r>
    </w:p>
    <w:p w14:paraId="6891BCC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Δεν διαφωνούμε ότι πρέπει να γίνονται αυτοί οι έλεγχοι. Οι έλεγχοι όπως και η διαδικασία γνωστοποίησης είναι απαραίτητα πράγματα για τους λόγους που περιγράφετε και στο άρθρο 5, αλλά ήταν εντελώς π</w:t>
      </w:r>
      <w:r>
        <w:rPr>
          <w:rFonts w:eastAsia="Times New Roman" w:cs="Times New Roman"/>
          <w:szCs w:val="24"/>
        </w:rPr>
        <w:t>αράλογο να αποτελούν εμπόδιο που θα καθυστερούσε υπερβολικά την έναρξη της δραστηριότητας.</w:t>
      </w:r>
    </w:p>
    <w:p w14:paraId="6891BCC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Όμως εμείς εδώ βλέπουμε ένα «παραθυράκι». Στο άρθρο 7, για ορισμένες δραστηριότητες και υπό ορισμένες συνθήκες ο Υπουργός Οικονομίας θα μπορεί να βάζει στην κλασική </w:t>
      </w:r>
      <w:r>
        <w:rPr>
          <w:rFonts w:eastAsia="Times New Roman" w:cs="Times New Roman"/>
          <w:szCs w:val="24"/>
        </w:rPr>
        <w:t>διαδικασία έγκρισης</w:t>
      </w:r>
      <w:r>
        <w:rPr>
          <w:rFonts w:eastAsia="Times New Roman" w:cs="Times New Roman"/>
          <w:szCs w:val="24"/>
        </w:rPr>
        <w:t>,</w:t>
      </w:r>
      <w:r>
        <w:rPr>
          <w:rFonts w:eastAsia="Times New Roman" w:cs="Times New Roman"/>
          <w:szCs w:val="24"/>
        </w:rPr>
        <w:t xml:space="preserve"> όποια τρέχουσα ή μελλοντική δραστηριότητα επιθυμεί.</w:t>
      </w:r>
    </w:p>
    <w:p w14:paraId="6891BCC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Σας ερωτώ</w:t>
      </w:r>
      <w:r>
        <w:rPr>
          <w:rFonts w:eastAsia="Times New Roman" w:cs="Times New Roman"/>
          <w:szCs w:val="24"/>
        </w:rPr>
        <w:t>.</w:t>
      </w:r>
      <w:r>
        <w:rPr>
          <w:rFonts w:eastAsia="Times New Roman" w:cs="Times New Roman"/>
          <w:szCs w:val="24"/>
        </w:rPr>
        <w:t xml:space="preserve"> Ψηφίζετε έναν νόμο ή δεν τον ψηφίζετε; Προς τι αυτό το παραθυράκι; Πολύ φοβόμαστε</w:t>
      </w:r>
      <w:r>
        <w:rPr>
          <w:rFonts w:eastAsia="Times New Roman" w:cs="Times New Roman"/>
          <w:szCs w:val="24"/>
        </w:rPr>
        <w:t>,</w:t>
      </w:r>
      <w:r>
        <w:rPr>
          <w:rFonts w:eastAsia="Times New Roman" w:cs="Times New Roman"/>
          <w:szCs w:val="24"/>
        </w:rPr>
        <w:t xml:space="preserve"> μήπως γυρίσει από την πίσω πόρτα το παλαιό καθεστώς εγκρίσεων. Το ελληνικό κράτος μάς έχε</w:t>
      </w:r>
      <w:r>
        <w:rPr>
          <w:rFonts w:eastAsia="Times New Roman" w:cs="Times New Roman"/>
          <w:szCs w:val="24"/>
        </w:rPr>
        <w:t>ι συνηθίσει σε τέτοιες απαράδεκτες πρακτικές. Τα κριτήρια που απαριθμείτε στο συγκεκριμένο άρθρο, ώστε να μπορείτε να εντάξετε μ</w:t>
      </w:r>
      <w:r>
        <w:rPr>
          <w:rFonts w:eastAsia="Times New Roman" w:cs="Times New Roman"/>
          <w:szCs w:val="24"/>
        </w:rPr>
        <w:t>ια</w:t>
      </w:r>
      <w:r>
        <w:rPr>
          <w:rFonts w:eastAsia="Times New Roman" w:cs="Times New Roman"/>
          <w:szCs w:val="24"/>
        </w:rPr>
        <w:t xml:space="preserve"> δραστηριότητα στο παλαιό καθεστώς εγκρίσεων είναι αρκετά γενικά, ώστε να μπορείτε να το πράξετε ανά πάσα στιγμή και για οποια</w:t>
      </w:r>
      <w:r>
        <w:rPr>
          <w:rFonts w:eastAsia="Times New Roman" w:cs="Times New Roman"/>
          <w:szCs w:val="24"/>
        </w:rPr>
        <w:t>δήποτε δραστηριότητα. Στις περιστάσεις κατά τις όποιες χρειάζεται μια εταιρεία να προχωρήσει στη διαδικασία, πάλι θα έχουμε προθεσμία εξήντα ημερών, πάλι θα έχουμε μακρόσυρτες και αδιαφανείς διαδικασίες.</w:t>
      </w:r>
    </w:p>
    <w:p w14:paraId="6891BCC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 ελληνικό κράτος οφείλει να αποκτήσει λόγο, να απο</w:t>
      </w:r>
      <w:r>
        <w:rPr>
          <w:rFonts w:eastAsia="Times New Roman" w:cs="Times New Roman"/>
          <w:szCs w:val="24"/>
        </w:rPr>
        <w:t>κτήσει κύρος και αξιοπιστία. Δεν επιτρέπεται να νομοθετεί κάτι και σε ένα άρθρο να λέει ότι ο Υπουργός κατά βούληση μπορεί να καταργήσει ολόκληρη τη νομοθεσία ανά πάσα στιγμή. Δεν γίνονται, λοιπόν, πλέον περιττές ενέργειες και ο χρόνος για την έναρξη γίνετ</w:t>
      </w:r>
      <w:r>
        <w:rPr>
          <w:rFonts w:eastAsia="Times New Roman" w:cs="Times New Roman"/>
          <w:szCs w:val="24"/>
        </w:rPr>
        <w:t>αι αισθητά πιο σύντομος.</w:t>
      </w:r>
    </w:p>
    <w:p w14:paraId="6891BCC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Υπήρχαν περιπτώσεις κατά τις οποίες οι δήμοι, για παράδειγμα, έκαναν μήνες μέχρι να προβούν στις απαραίτητες ενέργειες ελέγχου μιας ταβέρνας ή ενός τυροπιτάδικού. Έτσι ο κάθε επιχειρηματίας πλήρωνε ενοίκια, ΔΕΚΟ και λοιπά έξοδα μέχ</w:t>
      </w:r>
      <w:r>
        <w:rPr>
          <w:rFonts w:eastAsia="Times New Roman" w:cs="Times New Roman"/>
          <w:szCs w:val="24"/>
        </w:rPr>
        <w:t>ρι τον έλεγχο. Είχατε φτιάξει ένα σύστημα</w:t>
      </w:r>
      <w:r>
        <w:rPr>
          <w:rFonts w:eastAsia="Times New Roman" w:cs="Times New Roman"/>
          <w:szCs w:val="24"/>
        </w:rPr>
        <w:t>,</w:t>
      </w:r>
      <w:r>
        <w:rPr>
          <w:rFonts w:eastAsia="Times New Roman" w:cs="Times New Roman"/>
          <w:szCs w:val="24"/>
        </w:rPr>
        <w:t xml:space="preserve"> με το οποίο ακόμα και ο τελευταίος κρατικός κρατούσε στο χέρι τον κάθε επιχειρηματία και δημιουργούνταν προδιαγραφές για γρηγορόσημο, μίζες και λοιπές γνωστές νεοελληνικές συνήθειες.</w:t>
      </w:r>
    </w:p>
    <w:p w14:paraId="6891BCC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Κοιτάξτε πού έχουμε καταντήσει</w:t>
      </w:r>
      <w:r>
        <w:rPr>
          <w:rFonts w:eastAsia="Times New Roman" w:cs="Times New Roman"/>
          <w:szCs w:val="24"/>
        </w:rPr>
        <w:t>.</w:t>
      </w:r>
      <w:r>
        <w:rPr>
          <w:rFonts w:eastAsia="Times New Roman" w:cs="Times New Roman"/>
          <w:szCs w:val="24"/>
        </w:rPr>
        <w:t xml:space="preserve"> Υπάρχουν αρκετοί δήμαρχοι</w:t>
      </w:r>
      <w:r>
        <w:rPr>
          <w:rFonts w:eastAsia="Times New Roman" w:cs="Times New Roman"/>
          <w:szCs w:val="24"/>
        </w:rPr>
        <w:t>,</w:t>
      </w:r>
      <w:r>
        <w:rPr>
          <w:rFonts w:eastAsia="Times New Roman" w:cs="Times New Roman"/>
          <w:szCs w:val="24"/>
        </w:rPr>
        <w:t xml:space="preserve"> που επιθυμούν να διατηρηθεί το προηγούμενο αδιαφανές και σαθρό καθεστώς αδειοδότησης, επειδή τάχα θα διαταραχθεί η ομαλή συμβίωση επιχειρηματιών και κατοίκων. Αυτά είναι επιεικώς ιστορίες για αγρίους. Αν κάποιοι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w:t>
      </w:r>
      <w:r>
        <w:rPr>
          <w:rFonts w:eastAsia="Times New Roman" w:cs="Times New Roman"/>
          <w:szCs w:val="24"/>
        </w:rPr>
        <w:t>οδιοίκηση έχουν μάθει να λειτουργούν υπογείως και να εκβιάζουν ανθρώπους της αγοράς, τώρα πρέπει να καταλάβουν ότι αυτό αποτελεί παρελθόν.</w:t>
      </w:r>
    </w:p>
    <w:p w14:paraId="6891BCC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Αποτελεί παρελθόν, γιατί απλώς, κύριοι της Κυβέρνησης, σας επέβαλαν έξωθεν.</w:t>
      </w:r>
    </w:p>
    <w:p w14:paraId="6891BCD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Θα προτρέψω τα κόμματα</w:t>
      </w:r>
      <w:r>
        <w:rPr>
          <w:rFonts w:eastAsia="Times New Roman" w:cs="Times New Roman"/>
          <w:szCs w:val="24"/>
        </w:rPr>
        <w:t xml:space="preserve"> αλλά και τους ψηφοφόρους τους, αν περιέλθει στην αντίληψή σας ότι κάποιος δήμαρχος αντιτίθεται στο τρέχον νομοσχέδιο, να μην τύχει της εμπιστοσύνης σας στις επόμενες εκλογές. </w:t>
      </w:r>
      <w:r>
        <w:rPr>
          <w:rFonts w:eastAsia="Times New Roman" w:cs="Times New Roman"/>
          <w:szCs w:val="24"/>
        </w:rPr>
        <w:t>Γ</w:t>
      </w:r>
      <w:r>
        <w:rPr>
          <w:rFonts w:eastAsia="Times New Roman" w:cs="Times New Roman"/>
          <w:szCs w:val="24"/>
        </w:rPr>
        <w:t>ια να το πω πιο λαϊκά, αν δείτε κάποιον δήμαρχο να σταθεί εμπόδιο στην εφαρμογή</w:t>
      </w:r>
      <w:r>
        <w:rPr>
          <w:rFonts w:eastAsia="Times New Roman" w:cs="Times New Roman"/>
          <w:szCs w:val="24"/>
        </w:rPr>
        <w:t xml:space="preserve"> της σημερινής νομοθεσίας, καταγγείλτε τον και μαυρίστε τον στις επόμενες εκλογές. Δεν χωρούν μισόλογα εν προκειμένω. Ή θα γίνουμε μια σύγχρονη ευρωπαϊκή χώρα ή θα συνεχίσουμε να ζούμε σε καθεστώς αδιαφάνειας, μίζας και ρουσφετιού. Αυτά τα βασικά πράγματα </w:t>
      </w:r>
      <w:r>
        <w:rPr>
          <w:rFonts w:eastAsia="Times New Roman" w:cs="Times New Roman"/>
          <w:szCs w:val="24"/>
        </w:rPr>
        <w:t>έπρεπε να είχαν γίνει εδώ και πάρα πολύ καιρό. Σε άλλες χώρες, μάλιστα, ισχύουν εδώ και δεκαετίες, καθώς πρόκειται για αυτονόητες αρχές.</w:t>
      </w:r>
    </w:p>
    <w:p w14:paraId="6891BCD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Γνωρίζουμε ότι αυτή η εγκληματική συμπεριφορά στον ιδιωτικό τομέα κρατά από τις προηγούμενες κυβερνήσεις, αλλά και εσεί</w:t>
      </w:r>
      <w:r>
        <w:rPr>
          <w:rFonts w:eastAsia="Times New Roman" w:cs="Times New Roman"/>
          <w:szCs w:val="24"/>
        </w:rPr>
        <w:t>ς κύριοι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δεν αποδεικνύεστε και πολύ καλύτεροι. Παρ</w:t>
      </w:r>
      <w:r>
        <w:rPr>
          <w:rFonts w:eastAsia="Times New Roman" w:cs="Times New Roman"/>
          <w:szCs w:val="24"/>
        </w:rPr>
        <w:t xml:space="preserve">’ </w:t>
      </w:r>
      <w:r>
        <w:rPr>
          <w:rFonts w:eastAsia="Times New Roman" w:cs="Times New Roman"/>
          <w:szCs w:val="24"/>
        </w:rPr>
        <w:lastRenderedPageBreak/>
        <w:t>όλα αυτά βλέπουμε και άλλες καθυστερήσεις, καθώς η πλειοψηφία των οικονομικών δραστηριοτήτων θα ενταχθεί σταδιακά σε αυτό το νέο καθεστώς αδειοδοτήσεων μέχρι το 2018.</w:t>
      </w:r>
    </w:p>
    <w:p w14:paraId="6891BCD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 οξύμ</w:t>
      </w:r>
      <w:r>
        <w:rPr>
          <w:rFonts w:eastAsia="Times New Roman" w:cs="Times New Roman"/>
          <w:szCs w:val="24"/>
        </w:rPr>
        <w:t>ωρο είναι ότι ορισμένοι από σας περιμένουν αναπτυξιακούς ρυθμούς για το 2017.</w:t>
      </w:r>
    </w:p>
    <w:p w14:paraId="6891BCD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Η Ένωση Κεντρώων στηρίζει πάγια την εναρμόνιση της χώρας μας με τις ευρωπαϊκές προδιαγραφές. Είναι αδιανόητο στην εποχή της τεχνολογίας και της πληροφορίας</w:t>
      </w:r>
      <w:r>
        <w:rPr>
          <w:rFonts w:eastAsia="Times New Roman" w:cs="Times New Roman"/>
          <w:szCs w:val="24"/>
        </w:rPr>
        <w:t>,</w:t>
      </w:r>
      <w:r>
        <w:rPr>
          <w:rFonts w:eastAsia="Times New Roman" w:cs="Times New Roman"/>
          <w:szCs w:val="24"/>
        </w:rPr>
        <w:t xml:space="preserve"> να περιμένει μήνες γι</w:t>
      </w:r>
      <w:r>
        <w:rPr>
          <w:rFonts w:eastAsia="Times New Roman" w:cs="Times New Roman"/>
          <w:szCs w:val="24"/>
        </w:rPr>
        <w:t>α να πάρει σφραγίδα ένας επενδυτής. Είναι αδιανόητο να περιμένουμε επενδύσεις με τα λόγια και να διώχνουμε επενδύσεις με τις πράξεις και τις παραλείψεις μας.</w:t>
      </w:r>
    </w:p>
    <w:p w14:paraId="6891BCD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Είναι καιρός όλοι μας να ρίξουμε μαύρη πέτρα πίσω μας, να αφήσουμε στο παρελθόν τις παλαιοκομματικ</w:t>
      </w:r>
      <w:r>
        <w:rPr>
          <w:rFonts w:eastAsia="Times New Roman" w:cs="Times New Roman"/>
          <w:szCs w:val="24"/>
        </w:rPr>
        <w:t>ές νοοτροπίες και να δούμε μπροστά σε μια κοινωνία που εργάζεται, που παράγει και που ανταμείβεται, σε ένα κράτος που θα δίνει κοινωνικές παροχές από την παραγωγή και όχι από τα δάνεια.</w:t>
      </w:r>
    </w:p>
    <w:p w14:paraId="6891BCD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στηρίζουμε το νομοσχέδιο επί της αρχής. Το σύνολο των άρθρων θα </w:t>
      </w:r>
      <w:r>
        <w:rPr>
          <w:rFonts w:eastAsia="Times New Roman" w:cs="Times New Roman"/>
          <w:szCs w:val="24"/>
        </w:rPr>
        <w:t>το στηρίξουμε. Θα δούμε και για τα υπόλοιπα άρθρα θα τ</w:t>
      </w:r>
      <w:r>
        <w:rPr>
          <w:rFonts w:eastAsia="Times New Roman" w:cs="Times New Roman"/>
          <w:szCs w:val="24"/>
        </w:rPr>
        <w:t>α</w:t>
      </w:r>
      <w:r>
        <w:rPr>
          <w:rFonts w:eastAsia="Times New Roman" w:cs="Times New Roman"/>
          <w:szCs w:val="24"/>
        </w:rPr>
        <w:t xml:space="preserve"> συζητήσουμε με τον Κοινοβουλευτικό μας Εκπρόσωπο. </w:t>
      </w:r>
    </w:p>
    <w:p w14:paraId="6891BCD6" w14:textId="77777777" w:rsidR="00D031BF" w:rsidRDefault="004A50F5">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6891BCD7" w14:textId="77777777" w:rsidR="00D031BF" w:rsidRDefault="004A50F5">
      <w:pPr>
        <w:spacing w:after="0" w:line="600" w:lineRule="auto"/>
        <w:ind w:firstLine="720"/>
        <w:jc w:val="center"/>
        <w:rPr>
          <w:rFonts w:eastAsia="Times New Roman"/>
          <w:bCs/>
        </w:rPr>
      </w:pPr>
      <w:r>
        <w:rPr>
          <w:rFonts w:eastAsia="Times New Roman"/>
          <w:bCs/>
        </w:rPr>
        <w:t>(Χειροκροτήματα από την πτέρυγα της Ένωσης Κεντρώων)</w:t>
      </w:r>
    </w:p>
    <w:p w14:paraId="6891BCD8" w14:textId="77777777" w:rsidR="00D031BF" w:rsidRDefault="004A50F5">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Κύριε Υπουργέ, θέλετε τώρα τον λόγο;</w:t>
      </w:r>
    </w:p>
    <w:p w14:paraId="6891BCD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Όχι, κύριε Πρόεδρε.</w:t>
      </w:r>
    </w:p>
    <w:p w14:paraId="6891BCDA" w14:textId="77777777" w:rsidR="00D031BF" w:rsidRDefault="004A50F5">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Ο κ. Μπαλωμενάκης έχει τον λόγο για επτά λεπτά.</w:t>
      </w:r>
    </w:p>
    <w:p w14:paraId="6891BCD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 xml:space="preserve">Σ ΜΠΑΛΩΜΕΝΑΚΗΣ: </w:t>
      </w:r>
      <w:r>
        <w:rPr>
          <w:rFonts w:eastAsia="Times New Roman"/>
          <w:szCs w:val="24"/>
        </w:rPr>
        <w:t>Ευχαριστώ πολύ.</w:t>
      </w:r>
      <w:r>
        <w:rPr>
          <w:rFonts w:eastAsia="Times New Roman" w:cs="Times New Roman"/>
          <w:szCs w:val="24"/>
        </w:rPr>
        <w:t xml:space="preserve"> Καλησπέρα σας.</w:t>
      </w:r>
    </w:p>
    <w:p w14:paraId="6891BCD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πέρα από τις λεπτομέρειες υπάρχει και η προβολή στο μέλλον αυτού του νομοθετήματος. Καλό θα είναι να </w:t>
      </w:r>
      <w:r>
        <w:rPr>
          <w:rFonts w:eastAsia="Times New Roman" w:cs="Times New Roman"/>
          <w:szCs w:val="24"/>
        </w:rPr>
        <w:lastRenderedPageBreak/>
        <w:t>μας απασχολήσει και αυτή, όχι με τη μορφή της προφητείας ασφαλώς, αλλά με τη μορφή μιας ρεαλιστικής προσέγγισης ορισμένων δυνατοτήτων.</w:t>
      </w:r>
    </w:p>
    <w:p w14:paraId="6891BCD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Έγιναν μερικές παρατ</w:t>
      </w:r>
      <w:r>
        <w:rPr>
          <w:rFonts w:eastAsia="Times New Roman" w:cs="Times New Roman"/>
          <w:szCs w:val="24"/>
        </w:rPr>
        <w:t xml:space="preserve">ηρήσεις εχθές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που πιστεύω ότι ήταν καλοπροαίρετες και που αφορούσαν τη δυνατότητα ανταπόκρισης σε συγκεκριμένες προθεσμίες που θέτει το σχέδιο νόμου, όπως την προθεσμία του άρθρου 16 που θέτει χρονικό όριο δύο ετών για τη συμμόρφωση υπηρεσία</w:t>
      </w:r>
      <w:r>
        <w:rPr>
          <w:rFonts w:eastAsia="Times New Roman" w:cs="Times New Roman"/>
          <w:szCs w:val="24"/>
        </w:rPr>
        <w:t>ς, στην οποία αντέδρασε, όπως θυμόμαστε, η Αρχαιολογική Υπηρεσία. Υπήρχαν και κάποιες αντιρρήσεις</w:t>
      </w:r>
      <w:r>
        <w:rPr>
          <w:rFonts w:eastAsia="Times New Roman" w:cs="Times New Roman"/>
          <w:szCs w:val="24"/>
        </w:rPr>
        <w:t>,</w:t>
      </w:r>
      <w:r>
        <w:rPr>
          <w:rFonts w:eastAsia="Times New Roman" w:cs="Times New Roman"/>
          <w:szCs w:val="24"/>
        </w:rPr>
        <w:t xml:space="preserve"> που είχαν σχέση με την αποδυνάμωση των υπηρεσιών παραλαβής δικαιολογητικών, σε σχέση με τις υπηρεσίες ελέγχου, αριθμητικά εννοώ.</w:t>
      </w:r>
    </w:p>
    <w:p w14:paraId="6891BCD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Ήθελα, λοιπόν, να παρατηρήσω</w:t>
      </w:r>
      <w:r>
        <w:rPr>
          <w:rFonts w:eastAsia="Times New Roman" w:cs="Times New Roman"/>
          <w:szCs w:val="24"/>
        </w:rPr>
        <w:t xml:space="preserve"> ότι όλες αυτές οι εκτιμήσεις–μπορεί να τις πει κανείς δυσοίωνες εκτιμήσεις- βασίζονται στην αποτίμηση αποκλειστικά και μόνο των σημερινών δυνατοτήτων της δημόσιας διοίκησης. </w:t>
      </w:r>
    </w:p>
    <w:p w14:paraId="6891BCD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Νομίζω ότι πολύ δύσκολα θα διαφωνήσουμε</w:t>
      </w:r>
      <w:r>
        <w:rPr>
          <w:rFonts w:eastAsia="Times New Roman" w:cs="Times New Roman"/>
          <w:szCs w:val="24"/>
        </w:rPr>
        <w:t>,</w:t>
      </w:r>
      <w:r>
        <w:rPr>
          <w:rFonts w:eastAsia="Times New Roman" w:cs="Times New Roman"/>
          <w:szCs w:val="24"/>
        </w:rPr>
        <w:t xml:space="preserve"> ότι η σημερινή κατάσταση της δημόσιας δ</w:t>
      </w:r>
      <w:r>
        <w:rPr>
          <w:rFonts w:eastAsia="Times New Roman" w:cs="Times New Roman"/>
          <w:szCs w:val="24"/>
        </w:rPr>
        <w:t xml:space="preserve">ιοίκησης δεν είναι η καλύτερη, παρά τα βήματα που </w:t>
      </w:r>
      <w:r>
        <w:rPr>
          <w:rFonts w:eastAsia="Times New Roman" w:cs="Times New Roman"/>
          <w:szCs w:val="24"/>
        </w:rPr>
        <w:lastRenderedPageBreak/>
        <w:t>αναγκαίως γίνονται, παρά τις πολλές φορές ηρωικές προσπάθειες ορισμένων λειτουργών της.</w:t>
      </w:r>
    </w:p>
    <w:p w14:paraId="6891BCE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Συνάδελφοι, το ερώτημα: «Εάν η διοικητική μηχανή σήμερα είναι ικανή να επωμιστεί το βάρος των πολύ περισσότερων σε αρι</w:t>
      </w:r>
      <w:r>
        <w:rPr>
          <w:rFonts w:eastAsia="Times New Roman" w:cs="Times New Roman"/>
          <w:szCs w:val="24"/>
        </w:rPr>
        <w:t>θμό και σε βάθος σύνθετων ελέγχων», νομίζω ότι δεν είναι ρητορικό, διότι αντιλαμβάνεται κανείς</w:t>
      </w:r>
      <w:r>
        <w:rPr>
          <w:rFonts w:eastAsia="Times New Roman" w:cs="Times New Roman"/>
          <w:szCs w:val="24"/>
        </w:rPr>
        <w:t>,</w:t>
      </w:r>
      <w:r>
        <w:rPr>
          <w:rFonts w:eastAsia="Times New Roman" w:cs="Times New Roman"/>
          <w:szCs w:val="24"/>
        </w:rPr>
        <w:t xml:space="preserve"> ότι δεν θα είναι επαρκής μόνο η μέθοδος της </w:t>
      </w:r>
      <w:r>
        <w:rPr>
          <w:rFonts w:eastAsia="Times New Roman" w:cs="Times New Roman"/>
          <w:szCs w:val="24"/>
          <w:lang w:val="en-US"/>
        </w:rPr>
        <w:t>risk</w:t>
      </w:r>
      <w:r>
        <w:rPr>
          <w:rFonts w:eastAsia="Times New Roman" w:cs="Times New Roman"/>
          <w:szCs w:val="24"/>
        </w:rPr>
        <w:t xml:space="preserve"> </w:t>
      </w:r>
      <w:r>
        <w:rPr>
          <w:rFonts w:eastAsia="Times New Roman" w:cs="Times New Roman"/>
          <w:szCs w:val="24"/>
          <w:lang w:val="en-US"/>
        </w:rPr>
        <w:t>analysis</w:t>
      </w:r>
      <w:r>
        <w:rPr>
          <w:rFonts w:eastAsia="Times New Roman" w:cs="Times New Roman"/>
          <w:szCs w:val="24"/>
        </w:rPr>
        <w:t xml:space="preserve"> -που ακούσαμε εδώ πέρα πολύ σωστά ότι θα εφαρμόζεται από μόνη της- χωρίς να απαιτηθεί επιβολή εξιδεικε</w:t>
      </w:r>
      <w:r>
        <w:rPr>
          <w:rFonts w:eastAsia="Times New Roman" w:cs="Times New Roman"/>
          <w:szCs w:val="24"/>
        </w:rPr>
        <w:t xml:space="preserve">υμένης, συντονισμένης και ανά πάσα στιγμή έτοιμης να εκτελεστεί ελεγκτικής εποπτικής, δηλαδή εργασίας της δημόσιας διοίκησης. </w:t>
      </w:r>
    </w:p>
    <w:p w14:paraId="6891BCE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ν θέλουμε να είμαστε ειλικρινείς –που τουλάχιστον φιλοδοξούμε να είμαστε ειλικρινείς- και να μη χαϊδεύουμε αυτιά -τουλάχιστον η </w:t>
      </w:r>
      <w:r>
        <w:rPr>
          <w:rFonts w:eastAsia="Times New Roman" w:cs="Times New Roman"/>
          <w:szCs w:val="24"/>
        </w:rPr>
        <w:t xml:space="preserve">πορεία αυτής της Κυβέρνησης έχει αποδείξει ότι δεν επιθυμεί ωραιοποιήσεις και παρουσιάσεις με ευοίωνο τρόπο των δυσκολιών της συγκυρίας- πρέπει να απαντήσουμε ότι η μετάθεση σημαντικού βάρους στον τομέα του ελέγχου, </w:t>
      </w:r>
      <w:r>
        <w:rPr>
          <w:rFonts w:eastAsia="Times New Roman" w:cs="Times New Roman"/>
          <w:szCs w:val="24"/>
        </w:rPr>
        <w:lastRenderedPageBreak/>
        <w:t xml:space="preserve">όπως ακούσαμε να λέγεται, </w:t>
      </w:r>
      <w:r>
        <w:rPr>
          <w:rFonts w:eastAsia="Times New Roman" w:cs="Times New Roman"/>
          <w:szCs w:val="24"/>
          <w:lang w:val="en-US"/>
        </w:rPr>
        <w:t>ex</w:t>
      </w:r>
      <w:r>
        <w:rPr>
          <w:rFonts w:eastAsia="Times New Roman" w:cs="Times New Roman"/>
          <w:szCs w:val="24"/>
        </w:rPr>
        <w:t xml:space="preserve"> </w:t>
      </w:r>
      <w:r>
        <w:rPr>
          <w:rFonts w:eastAsia="Times New Roman" w:cs="Times New Roman"/>
          <w:szCs w:val="24"/>
          <w:lang w:val="en-US"/>
        </w:rPr>
        <w:t>post</w:t>
      </w:r>
      <w:r>
        <w:rPr>
          <w:rFonts w:eastAsia="Times New Roman" w:cs="Times New Roman"/>
          <w:szCs w:val="24"/>
        </w:rPr>
        <w:t xml:space="preserve">, </w:t>
      </w:r>
      <w:r>
        <w:rPr>
          <w:rFonts w:eastAsia="Times New Roman" w:cs="Times New Roman"/>
          <w:szCs w:val="24"/>
        </w:rPr>
        <w:t>δηλαδή εκ των υστέρων, που καθιερώνουν τα δύο αυτά ταυτόσημα νομοθετήματα των δύο τελευταίων ημερών -το σημερινό και το νομοθέτημα για την απλοποίηση των διαδικασιών ίδρυσης επιχειρήσεων δηλαδή- απαιτεί διαφορετικό τρόπο λειτουργίας της δημόσιας διοίκησης.</w:t>
      </w:r>
    </w:p>
    <w:p w14:paraId="6891BCE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Οι νέες ρυθμίσεις θα αξιοποιούνται και θα ενσωματώνονται εν τέλει στην καθημερινότητα του Έλληνα πολίτη,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και χάρη στη δημιουργία αυτού του νέου μοντέλου δημόσιας διοίκησης.</w:t>
      </w:r>
    </w:p>
    <w:p w14:paraId="6891BCE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Η Κυβέρνηση έχει δεσμευθεί για μια σε βάθος μεταρρύθμιση της δημό</w:t>
      </w:r>
      <w:r>
        <w:rPr>
          <w:rFonts w:eastAsia="Times New Roman" w:cs="Times New Roman"/>
          <w:szCs w:val="24"/>
        </w:rPr>
        <w:t>σιας διοίκησης. Έδωσε κιόλας δείγματα γραφής με τον στρατηγικής σημασίας νόμο για την αντικειμενική και χωρίς κομματικά κριτήρια και κομματικές περγαμηνές ανάδειξη των επιτελικών στελεχών του δημοσίου, αλλά και με τις πρόσφατες διατάξεις που ορθολογικοποιο</w:t>
      </w:r>
      <w:r>
        <w:rPr>
          <w:rFonts w:eastAsia="Times New Roman" w:cs="Times New Roman"/>
          <w:szCs w:val="24"/>
        </w:rPr>
        <w:t xml:space="preserve">ύν και καθιστούν περισσότερο διαφανείς και με δημοκρατικό πρόσημο τις διαδικασίες κινητικότητας. </w:t>
      </w:r>
    </w:p>
    <w:p w14:paraId="6891BCE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Δεν υπάρχουν αυταπάτες</w:t>
      </w:r>
      <w:r>
        <w:rPr>
          <w:rFonts w:eastAsia="Times New Roman" w:cs="Times New Roman"/>
          <w:szCs w:val="24"/>
        </w:rPr>
        <w:t>,</w:t>
      </w:r>
      <w:r>
        <w:rPr>
          <w:rFonts w:eastAsia="Times New Roman" w:cs="Times New Roman"/>
          <w:szCs w:val="24"/>
        </w:rPr>
        <w:t xml:space="preserve"> ότι το εγχείρημα για μια νέου τύπου δημόσια διοίκηση θα είναι εύκολο ή ευθύγραμμο. Ήδη απαιτείται, από ό,τι αντιλαμβανόμαστε, σημαντικ</w:t>
      </w:r>
      <w:r>
        <w:rPr>
          <w:rFonts w:eastAsia="Times New Roman" w:cs="Times New Roman"/>
          <w:szCs w:val="24"/>
        </w:rPr>
        <w:t xml:space="preserve">ός αριθμός μεταγενέστερων νομοθετικών πράξεων. </w:t>
      </w:r>
    </w:p>
    <w:p w14:paraId="6891BCE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Πρέπει ωστόσο το συζητούμενο σχέδιο νόμου να το προβάλουμε στο μέλλον, όχι στο μακρινό μέλλον ασφαλώς, αλλά για να χρησιμοποιήσω μια έκφραση των ημέρων, να πω στο μεσοπρόθεσμο μέλλον, όταν δηλαδή θα έχει αρχί</w:t>
      </w:r>
      <w:r>
        <w:rPr>
          <w:rFonts w:eastAsia="Times New Roman" w:cs="Times New Roman"/>
          <w:szCs w:val="24"/>
        </w:rPr>
        <w:t>σει να μεταβάλλεται ο τρόπος διοίκησης με τη χρήση σύγχρονων τεχνολογικών δυνατοτήτων, με την εδραίωση της διασύνδεσης, την ολοκλήρωση της ψηφιακής λειτουργίας, φυσικά πάντοτε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αποκέντρωσης αλλά και της αποσυγκέντρωσης, που τελευταία συζητεί</w:t>
      </w:r>
      <w:r>
        <w:rPr>
          <w:rFonts w:eastAsia="Times New Roman" w:cs="Times New Roman"/>
          <w:szCs w:val="24"/>
        </w:rPr>
        <w:t>ται πολύ και διάκειται ευμενώς η επιστήμη, από ό,τι γνωρίζουμε, και σε αυτό ολοένα και περισσότερο ευνοϊκά.</w:t>
      </w:r>
    </w:p>
    <w:p w14:paraId="6891BCE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Είμαι σίγουρος ότι μία θετική αλλαγή στον τρόπο που η διοίκηση θα αντιμετωπίζει τον διοικούμενο</w:t>
      </w:r>
      <w:r>
        <w:rPr>
          <w:rFonts w:eastAsia="Times New Roman" w:cs="Times New Roman"/>
          <w:szCs w:val="24"/>
        </w:rPr>
        <w:t>,</w:t>
      </w:r>
      <w:r>
        <w:rPr>
          <w:rFonts w:eastAsia="Times New Roman" w:cs="Times New Roman"/>
          <w:szCs w:val="24"/>
        </w:rPr>
        <w:t xml:space="preserve"> θα επιφέρει και την αλλαγή του τρόπου που </w:t>
      </w:r>
      <w:r>
        <w:rPr>
          <w:rFonts w:eastAsia="Times New Roman" w:cs="Times New Roman"/>
          <w:szCs w:val="24"/>
        </w:rPr>
        <w:lastRenderedPageBreak/>
        <w:t>ο διοικού</w:t>
      </w:r>
      <w:r>
        <w:rPr>
          <w:rFonts w:eastAsia="Times New Roman" w:cs="Times New Roman"/>
          <w:szCs w:val="24"/>
        </w:rPr>
        <w:t>μενος, ο πολίτης, δηλαδή όλοι μας, θα αντιμετωπίζει τις δικές του υποχρεώσεις, θα μας κάνει περισσότερο ειλικρινείς ως φορολογούμενους και ως συναλλασσόμενους με το ελληνικό δημόσιο.</w:t>
      </w:r>
    </w:p>
    <w:p w14:paraId="6891BCE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Σε αυτά τα πλαίσια, κυρίες και κύριοι συνάδελφοι, θα πρέπει να τοποθετήσο</w:t>
      </w:r>
      <w:r>
        <w:rPr>
          <w:rFonts w:eastAsia="Times New Roman" w:cs="Times New Roman"/>
          <w:szCs w:val="24"/>
        </w:rPr>
        <w:t>υμε και αυτές τις διατάξεις, να μην περιοριστούμε θα έλεγα σε μία στείρα αντιπαράθεση ποιου είναι το νομοθέτημα, εάν ήταν επαρκέστερο ή καλύτερο, ποιο εφαρμόστηκε ή δεν θα εφαρμοστεί, κατά μία συνηθισμένη πρακτική καταστροφολογίας, που</w:t>
      </w:r>
      <w:r>
        <w:rPr>
          <w:rFonts w:eastAsia="Times New Roman" w:cs="Times New Roman"/>
          <w:szCs w:val="24"/>
        </w:rPr>
        <w:t>,</w:t>
      </w:r>
      <w:r>
        <w:rPr>
          <w:rFonts w:eastAsia="Times New Roman" w:cs="Times New Roman"/>
          <w:szCs w:val="24"/>
        </w:rPr>
        <w:t xml:space="preserve"> δυστυχώς, δεν βλέπω</w:t>
      </w:r>
      <w:r>
        <w:rPr>
          <w:rFonts w:eastAsia="Times New Roman" w:cs="Times New Roman"/>
          <w:szCs w:val="24"/>
        </w:rPr>
        <w:t xml:space="preserve"> να εξαλείφεται, αλλά να κατανοήσουμε όλες οι πολιτικές παρατάξεις ότι είναι ένα από τα σημαντικότερα στοιχήματα των ημερών μας και θα προσπαθήσουμε όλοι μαζί όσο είναι δυνατόν να το υλοποιήσουμε.</w:t>
      </w:r>
    </w:p>
    <w:p w14:paraId="6891BCE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891BCE9" w14:textId="77777777" w:rsidR="00D031BF" w:rsidRDefault="004A50F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891BCE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ευχαριστώ και εγώ.</w:t>
      </w:r>
    </w:p>
    <w:p w14:paraId="6891BCE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Παρακαλώ τον λόγο έχει ο κ. Μηταράκης.</w:t>
      </w:r>
    </w:p>
    <w:p w14:paraId="6891BCE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ΠΑΝΑΓΙΩΤΗΣ ΜΗΤΑΡΑΚΗΣ:</w:t>
      </w:r>
      <w:r>
        <w:rPr>
          <w:rFonts w:eastAsia="Times New Roman" w:cs="Times New Roman"/>
          <w:szCs w:val="24"/>
        </w:rPr>
        <w:t xml:space="preserve"> Κύριε Πρόεδρε, κυρίες και κύριοι συνάδελφοι, οφείλουμε να αναγνωρίσουμε στην Κυβέρνηση ότι κρατάει το ενδιαφέρον στη Βουλή με εναλλαγές.</w:t>
      </w:r>
      <w:r>
        <w:rPr>
          <w:rFonts w:eastAsia="Times New Roman" w:cs="Times New Roman"/>
          <w:szCs w:val="24"/>
        </w:rPr>
        <w:t xml:space="preserve"> Χθες μιλάγαμε για κατεπείγον, σήμερα το κάνουμε επείγον. Ελπίζω τουλάχιστον τον </w:t>
      </w:r>
      <w:r>
        <w:rPr>
          <w:rFonts w:eastAsia="Times New Roman" w:cs="Times New Roman"/>
          <w:szCs w:val="24"/>
        </w:rPr>
        <w:t>π</w:t>
      </w:r>
      <w:r>
        <w:rPr>
          <w:rFonts w:eastAsia="Times New Roman" w:cs="Times New Roman"/>
          <w:szCs w:val="24"/>
        </w:rPr>
        <w:t>ροϋπολογισμό να τον φέρετε με την κανονική διαδικασία.</w:t>
      </w:r>
    </w:p>
    <w:p w14:paraId="6891BCE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Πάντως δεν μπορώ να μην αναγνωρίσω, κυρίες και κύριοι συνάδελφοι, ότι σιγά-σιγά ανακαλύπτετε ότι υπάρχει και </w:t>
      </w:r>
      <w:r>
        <w:rPr>
          <w:rFonts w:eastAsia="Times New Roman" w:cs="Times New Roman"/>
          <w:szCs w:val="24"/>
          <w:lang w:val="en-US"/>
        </w:rPr>
        <w:t>o</w:t>
      </w:r>
      <w:r>
        <w:rPr>
          <w:rFonts w:eastAsia="Times New Roman" w:cs="Times New Roman"/>
          <w:szCs w:val="24"/>
        </w:rPr>
        <w:t xml:space="preserve"> ιδιωτικό</w:t>
      </w:r>
      <w:r>
        <w:rPr>
          <w:rFonts w:eastAsia="Times New Roman" w:cs="Times New Roman"/>
          <w:szCs w:val="24"/>
        </w:rPr>
        <w:t>ς τομέας και αρχίζετε και νομοθετείτε θετικά μέτρα για τη διευκόλυνση της επιχειρηματικής δραστηριότητας στην Ελλάδα. Βέβαια θα πρέπει να παραδεχθώ ότι αυτό το κάνετε με λίγο φόβο και γι’ αυτό βλέπω μόνο έξι ομιλητές του ΣΥΡΙΖΑ να έχουν εγγραφεί στον κατάλ</w:t>
      </w:r>
      <w:r>
        <w:rPr>
          <w:rFonts w:eastAsia="Times New Roman" w:cs="Times New Roman"/>
          <w:szCs w:val="24"/>
        </w:rPr>
        <w:t>ογο. Αλλά ίσως το κάνετε λίγο και από ανάγκη, γιατί πρέπει να υπάρχει ο ιδιωτικός τομέας, να πληρώνει φόρους</w:t>
      </w:r>
      <w:r>
        <w:rPr>
          <w:rFonts w:eastAsia="Times New Roman" w:cs="Times New Roman"/>
          <w:szCs w:val="24"/>
        </w:rPr>
        <w:t>,</w:t>
      </w:r>
      <w:r>
        <w:rPr>
          <w:rFonts w:eastAsia="Times New Roman" w:cs="Times New Roman"/>
          <w:szCs w:val="24"/>
        </w:rPr>
        <w:t xml:space="preserve"> για να χρηματοδοτείτε τις προσλήψεις που έχουμε καταγγείλει στο δημόσιο τομέα.</w:t>
      </w:r>
    </w:p>
    <w:p w14:paraId="6891BCE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Αλλά αυτή </w:t>
      </w:r>
      <w:r>
        <w:rPr>
          <w:rFonts w:eastAsia="Times New Roman" w:cs="Times New Roman"/>
          <w:szCs w:val="24"/>
        </w:rPr>
        <w:t xml:space="preserve">η </w:t>
      </w:r>
      <w:r>
        <w:rPr>
          <w:rFonts w:eastAsia="Times New Roman" w:cs="Times New Roman"/>
          <w:szCs w:val="24"/>
        </w:rPr>
        <w:t>καθυστέρηση πρέπει όλοι να αναγνωρίσουμε ότι είχε κόστο</w:t>
      </w:r>
      <w:r>
        <w:rPr>
          <w:rFonts w:eastAsia="Times New Roman" w:cs="Times New Roman"/>
          <w:szCs w:val="24"/>
        </w:rPr>
        <w:t xml:space="preserve">ς. </w:t>
      </w:r>
      <w:r>
        <w:rPr>
          <w:rFonts w:eastAsia="Times New Roman" w:cs="Times New Roman"/>
          <w:szCs w:val="24"/>
        </w:rPr>
        <w:t>Τ</w:t>
      </w:r>
      <w:r>
        <w:rPr>
          <w:rFonts w:eastAsia="Times New Roman" w:cs="Times New Roman"/>
          <w:szCs w:val="24"/>
        </w:rPr>
        <w:t xml:space="preserve">ο γεγονός ότι η ελληνική οικονομία επέστρεψε στην ύφεση το 2015, είναι οριακά σταθερή το 2016 και ήδη βλέπουμε για το 2017 να μειώνονται από διεθνείς οργανισμούς οι προβλέψεις ανάπτυξης, αυτό δείχνει </w:t>
      </w:r>
      <w:r>
        <w:rPr>
          <w:rFonts w:eastAsia="Times New Roman" w:cs="Times New Roman"/>
          <w:szCs w:val="24"/>
        </w:rPr>
        <w:t>πως</w:t>
      </w:r>
      <w:r>
        <w:rPr>
          <w:rFonts w:eastAsia="Times New Roman" w:cs="Times New Roman"/>
          <w:szCs w:val="24"/>
        </w:rPr>
        <w:t xml:space="preserve"> το γεγονός ότι εγκαταλείψαμε τον ιδιωτικό τομέα</w:t>
      </w:r>
      <w:r>
        <w:rPr>
          <w:rFonts w:eastAsia="Times New Roman" w:cs="Times New Roman"/>
          <w:szCs w:val="24"/>
        </w:rPr>
        <w:t>,</w:t>
      </w:r>
      <w:r>
        <w:rPr>
          <w:rFonts w:eastAsia="Times New Roman" w:cs="Times New Roman"/>
          <w:szCs w:val="24"/>
        </w:rPr>
        <w:t xml:space="preserve"> είναι κάτι που ο ελληνικός λαός θα πληρώσει με νέα, δυσβάσταχτα μέτρα.</w:t>
      </w:r>
    </w:p>
    <w:p w14:paraId="6891BCE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Είναι φανερό τι πρέπει να γίνει σε αυτή τη χώρα. Το λένε όλες οι συστάσεις των διεθνών οργανισμών, το λέει ο ΟΟΣΑ στην πρόσφατη έκθεσή του ότι απαιτούνται διαρθρωτικές μεταρρυθμίσεις, </w:t>
      </w:r>
      <w:r>
        <w:rPr>
          <w:rFonts w:eastAsia="Times New Roman" w:cs="Times New Roman"/>
          <w:szCs w:val="24"/>
        </w:rPr>
        <w:t xml:space="preserve">το λέει η Ευρωπαϊκή Επιτροπή ότι οι επενδύσεις και οι βελτιώσεις στην αγορά εργασίας χρειάζονται για να ενισχύσουν την ανάπτυξη. Το λένε όλοι. </w:t>
      </w:r>
    </w:p>
    <w:p w14:paraId="6891BCF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Αλλά αυτές τις μεταρρυθμίσεις, εσείς, κυρίες και κύριοι συνάδελφοι του ΣΥΡΙΖΑ, τις φέρνετε καθυστερημένα και δεν τις πιστεύετε και δεν τις φέρνετε με τον σωστό τρόπο. Όταν λέμε μεταρρυθμίσεις, δεν εννοούμε </w:t>
      </w:r>
      <w:r>
        <w:rPr>
          <w:rFonts w:eastAsia="Times New Roman" w:cs="Times New Roman"/>
          <w:szCs w:val="24"/>
        </w:rPr>
        <w:lastRenderedPageBreak/>
        <w:t>ότι αλλάζουμε την ορολογία, καταργούμε παλαιότερες</w:t>
      </w:r>
      <w:r>
        <w:rPr>
          <w:rFonts w:eastAsia="Times New Roman" w:cs="Times New Roman"/>
          <w:szCs w:val="24"/>
        </w:rPr>
        <w:t xml:space="preserve"> διατάξεις και ως εκ του θαύματος έχουμε προχωρήσει την ελληνική οικονομία μπροστά. </w:t>
      </w:r>
    </w:p>
    <w:p w14:paraId="6891BCF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Να σας θυμίσω πραγματικές μεταρρυθμίσεις της προηγούμενης </w:t>
      </w:r>
      <w:r>
        <w:rPr>
          <w:rFonts w:eastAsia="Times New Roman" w:cs="Times New Roman"/>
          <w:szCs w:val="24"/>
        </w:rPr>
        <w:t>κ</w:t>
      </w:r>
      <w:r>
        <w:rPr>
          <w:rFonts w:eastAsia="Times New Roman" w:cs="Times New Roman"/>
          <w:szCs w:val="24"/>
        </w:rPr>
        <w:t>υβέρνησης. Ξεκινήσαμε με την απλοποίηση της αδειοδότησης των μεγάλων επενδύσεων, με το</w:t>
      </w:r>
      <w:r>
        <w:rPr>
          <w:rFonts w:eastAsia="Times New Roman" w:cs="Times New Roman"/>
          <w:szCs w:val="24"/>
        </w:rPr>
        <w:t>ν</w:t>
      </w:r>
      <w:r>
        <w:rPr>
          <w:rFonts w:eastAsia="Times New Roman" w:cs="Times New Roman"/>
          <w:szCs w:val="24"/>
        </w:rPr>
        <w:t xml:space="preserve"> ν.4146/2013, με επαναστα</w:t>
      </w:r>
      <w:r>
        <w:rPr>
          <w:rFonts w:eastAsia="Times New Roman" w:cs="Times New Roman"/>
          <w:szCs w:val="24"/>
        </w:rPr>
        <w:t xml:space="preserve">τικές κινήσεις. Δημιουργήσαμε στο Υπουργείο Ανάπτυξης την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α</w:t>
      </w:r>
      <w:r>
        <w:rPr>
          <w:rFonts w:eastAsia="Times New Roman" w:cs="Times New Roman"/>
          <w:szCs w:val="24"/>
        </w:rPr>
        <w:t xml:space="preserve">δειοδοτική </w:t>
      </w:r>
      <w:r>
        <w:rPr>
          <w:rFonts w:eastAsia="Times New Roman" w:cs="Times New Roman"/>
          <w:szCs w:val="24"/>
        </w:rPr>
        <w:t>α</w:t>
      </w:r>
      <w:r>
        <w:rPr>
          <w:rFonts w:eastAsia="Times New Roman" w:cs="Times New Roman"/>
          <w:szCs w:val="24"/>
        </w:rPr>
        <w:t xml:space="preserve">ρχή, η οποία έχει την αρμοδιότητα να εκδίδει σε ένα σημείο όλες τις άδειες που απαιτούνται για τις μεγάλες στρατηγικές επενδύσεις. </w:t>
      </w:r>
      <w:r>
        <w:rPr>
          <w:rFonts w:eastAsia="Times New Roman" w:cs="Times New Roman"/>
          <w:szCs w:val="24"/>
        </w:rPr>
        <w:t>Α</w:t>
      </w:r>
      <w:r>
        <w:rPr>
          <w:rFonts w:eastAsia="Times New Roman" w:cs="Times New Roman"/>
          <w:szCs w:val="24"/>
        </w:rPr>
        <w:t>υτό το γεγονός ότι συναρμόδια Υπουργεία μετα</w:t>
      </w:r>
      <w:r>
        <w:rPr>
          <w:rFonts w:eastAsia="Times New Roman" w:cs="Times New Roman"/>
          <w:szCs w:val="24"/>
        </w:rPr>
        <w:t>βίβασαν αρμοδιότητες σε ένα Υπουργείο γι’ αυτά τα μεγάλα έργα</w:t>
      </w:r>
      <w:r>
        <w:rPr>
          <w:rFonts w:eastAsia="Times New Roman" w:cs="Times New Roman"/>
          <w:szCs w:val="24"/>
        </w:rPr>
        <w:t>,</w:t>
      </w:r>
      <w:r>
        <w:rPr>
          <w:rFonts w:eastAsia="Times New Roman" w:cs="Times New Roman"/>
          <w:szCs w:val="24"/>
        </w:rPr>
        <w:t xml:space="preserve"> αποτελούσε, κατά κοινή ομολογία, μία επανάσταση σκέψης στην ελληνική δημόσια διοίκηση, συνέβαλε καθοριστικά στην άρση εμποδίων και αντικινήτρων για τις μεγάλες ξένες επενδύσεις. </w:t>
      </w:r>
      <w:r>
        <w:rPr>
          <w:rFonts w:eastAsia="Times New Roman" w:cs="Times New Roman"/>
          <w:szCs w:val="24"/>
        </w:rPr>
        <w:t>Ε</w:t>
      </w:r>
      <w:r>
        <w:rPr>
          <w:rFonts w:eastAsia="Times New Roman" w:cs="Times New Roman"/>
          <w:szCs w:val="24"/>
        </w:rPr>
        <w:t>πίσης δημιουργ</w:t>
      </w:r>
      <w:r>
        <w:rPr>
          <w:rFonts w:eastAsia="Times New Roman" w:cs="Times New Roman"/>
          <w:szCs w:val="24"/>
        </w:rPr>
        <w:t xml:space="preserve">ήσαμε ειδικά εργαλεία, όπως τα </w:t>
      </w:r>
      <w:r>
        <w:rPr>
          <w:rFonts w:eastAsia="Times New Roman" w:cs="Times New Roman"/>
          <w:szCs w:val="24"/>
        </w:rPr>
        <w:t>π</w:t>
      </w:r>
      <w:r>
        <w:rPr>
          <w:rFonts w:eastAsia="Times New Roman" w:cs="Times New Roman"/>
          <w:szCs w:val="24"/>
        </w:rPr>
        <w:t xml:space="preserve">ροεδρικά </w:t>
      </w:r>
      <w:r>
        <w:rPr>
          <w:rFonts w:eastAsia="Times New Roman" w:cs="Times New Roman"/>
          <w:szCs w:val="24"/>
        </w:rPr>
        <w:t>δ</w:t>
      </w:r>
      <w:r>
        <w:rPr>
          <w:rFonts w:eastAsia="Times New Roman" w:cs="Times New Roman"/>
          <w:szCs w:val="24"/>
        </w:rPr>
        <w:t xml:space="preserve">ιατάγματα ΕΣΚΑΣΕ για να λύσουμε τα μεγάλα θέματα που υπάρχουν στην χωροταξική αποτύπωση των μεγάλων επενδύσεων, ένα εργαλείο το οποίο ήδη </w:t>
      </w:r>
      <w:r>
        <w:rPr>
          <w:rFonts w:eastAsia="Times New Roman" w:cs="Times New Roman"/>
          <w:szCs w:val="24"/>
        </w:rPr>
        <w:lastRenderedPageBreak/>
        <w:t xml:space="preserve">χρησιμοποιείται στην πράξη. </w:t>
      </w:r>
      <w:r>
        <w:rPr>
          <w:rFonts w:eastAsia="Times New Roman" w:cs="Times New Roman"/>
          <w:szCs w:val="24"/>
        </w:rPr>
        <w:t>Χ</w:t>
      </w:r>
      <w:r>
        <w:rPr>
          <w:rFonts w:eastAsia="Times New Roman" w:cs="Times New Roman"/>
          <w:szCs w:val="24"/>
        </w:rPr>
        <w:t>αίρομαι που εξακολουθεί αυτή η Κυβέρνηση</w:t>
      </w:r>
      <w:r>
        <w:rPr>
          <w:rFonts w:eastAsia="Times New Roman" w:cs="Times New Roman"/>
          <w:szCs w:val="24"/>
        </w:rPr>
        <w:t>,</w:t>
      </w:r>
      <w:r>
        <w:rPr>
          <w:rFonts w:eastAsia="Times New Roman" w:cs="Times New Roman"/>
          <w:szCs w:val="24"/>
        </w:rPr>
        <w:t xml:space="preserve"> παρά </w:t>
      </w:r>
      <w:r>
        <w:rPr>
          <w:rFonts w:eastAsia="Times New Roman" w:cs="Times New Roman"/>
          <w:szCs w:val="24"/>
        </w:rPr>
        <w:t>την αρνητική κριτική που είχε ασκήσει</w:t>
      </w:r>
      <w:r w:rsidRPr="00240744">
        <w:rPr>
          <w:rFonts w:eastAsia="Times New Roman" w:cs="Times New Roman"/>
          <w:szCs w:val="24"/>
        </w:rPr>
        <w:t xml:space="preserve"> </w:t>
      </w:r>
      <w:r>
        <w:rPr>
          <w:rFonts w:eastAsia="Times New Roman" w:cs="Times New Roman"/>
          <w:szCs w:val="24"/>
        </w:rPr>
        <w:t>ως αντιπολίτευση</w:t>
      </w:r>
      <w:r>
        <w:rPr>
          <w:rFonts w:eastAsia="Times New Roman" w:cs="Times New Roman"/>
          <w:szCs w:val="24"/>
        </w:rPr>
        <w:t>, να το χρησιμοποιεί και να το εφαρμόζει αυτό το εργαλείο.</w:t>
      </w:r>
    </w:p>
    <w:p w14:paraId="6891BCF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να ελπίζω ότι η Κυβέρνηση –μια που αναφέρομαι σε αυτό- για το μεγάλο έργο του Ελληνικού</w:t>
      </w:r>
      <w:r>
        <w:rPr>
          <w:rFonts w:eastAsia="Times New Roman" w:cs="Times New Roman"/>
          <w:szCs w:val="24"/>
        </w:rPr>
        <w:t>,</w:t>
      </w:r>
      <w:r>
        <w:rPr>
          <w:rFonts w:eastAsia="Times New Roman" w:cs="Times New Roman"/>
          <w:szCs w:val="24"/>
        </w:rPr>
        <w:t xml:space="preserve"> θα χρησιμοποιήσει την υφιστάμενη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α</w:t>
      </w:r>
      <w:r>
        <w:rPr>
          <w:rFonts w:eastAsia="Times New Roman" w:cs="Times New Roman"/>
          <w:szCs w:val="24"/>
        </w:rPr>
        <w:t>δειοδο</w:t>
      </w:r>
      <w:r>
        <w:rPr>
          <w:rFonts w:eastAsia="Times New Roman" w:cs="Times New Roman"/>
          <w:szCs w:val="24"/>
        </w:rPr>
        <w:t xml:space="preserve">τική </w:t>
      </w:r>
      <w:r>
        <w:rPr>
          <w:rFonts w:eastAsia="Times New Roman" w:cs="Times New Roman"/>
          <w:szCs w:val="24"/>
        </w:rPr>
        <w:t>α</w:t>
      </w:r>
      <w:r>
        <w:rPr>
          <w:rFonts w:eastAsia="Times New Roman" w:cs="Times New Roman"/>
          <w:szCs w:val="24"/>
        </w:rPr>
        <w:t>ρχή, γιατί απ’ ό,τι αντιλαμβάνομαι το γραφείο Ελληνικού στο Υπουργείο Οικονομικών είναι απόλυτα υποστελεχωμένο και θα έχουμε τουλάχιστον ένα με δύο χρόνια καθυστέρηση, εάν δεν χρησιμοποιήσετε αυτό το εργαλείο.</w:t>
      </w:r>
    </w:p>
    <w:p w14:paraId="6891BCF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Βέβαια η μεγάλη μεταρρύθμιση έγινε με το</w:t>
      </w:r>
      <w:r>
        <w:rPr>
          <w:rFonts w:eastAsia="Times New Roman" w:cs="Times New Roman"/>
          <w:szCs w:val="24"/>
        </w:rPr>
        <w:t xml:space="preserve"> νόμο Χατζηδάκη, με το</w:t>
      </w:r>
      <w:r>
        <w:rPr>
          <w:rFonts w:eastAsia="Times New Roman" w:cs="Times New Roman"/>
          <w:szCs w:val="24"/>
        </w:rPr>
        <w:t>ν</w:t>
      </w:r>
      <w:r>
        <w:rPr>
          <w:rFonts w:eastAsia="Times New Roman" w:cs="Times New Roman"/>
          <w:szCs w:val="24"/>
        </w:rPr>
        <w:t xml:space="preserve"> ν.4262/2014. </w:t>
      </w:r>
      <w:r>
        <w:rPr>
          <w:rFonts w:eastAsia="Times New Roman" w:cs="Times New Roman"/>
          <w:szCs w:val="24"/>
        </w:rPr>
        <w:t>Ν</w:t>
      </w:r>
      <w:r>
        <w:rPr>
          <w:rFonts w:eastAsia="Times New Roman" w:cs="Times New Roman"/>
          <w:szCs w:val="24"/>
        </w:rPr>
        <w:t xml:space="preserve">ομίζω, κυρίες και κύριοι συνάδελφοι της Συμπολίτευσης, </w:t>
      </w:r>
      <w:r>
        <w:rPr>
          <w:rFonts w:eastAsia="Times New Roman" w:cs="Times New Roman"/>
          <w:szCs w:val="24"/>
        </w:rPr>
        <w:t xml:space="preserve">ότι </w:t>
      </w:r>
      <w:r>
        <w:rPr>
          <w:rFonts w:eastAsia="Times New Roman" w:cs="Times New Roman"/>
          <w:szCs w:val="24"/>
        </w:rPr>
        <w:t>οφείλετε όχι μόνο μία συγγνώμη στον Κωστή Χατζηδάκη για την κριτική που ασκήσατε τότε</w:t>
      </w:r>
      <w:r>
        <w:rPr>
          <w:rFonts w:eastAsia="Times New Roman" w:cs="Times New Roman"/>
          <w:szCs w:val="24"/>
        </w:rPr>
        <w:t>,</w:t>
      </w:r>
      <w:r>
        <w:rPr>
          <w:rFonts w:eastAsia="Times New Roman" w:cs="Times New Roman"/>
          <w:szCs w:val="24"/>
        </w:rPr>
        <w:t xml:space="preserve"> αλλά και μία συγγνώμη στις ελληνικές επιχειρήσεις οι οποίες θα αναγκαστο</w:t>
      </w:r>
      <w:r>
        <w:rPr>
          <w:rFonts w:eastAsia="Times New Roman" w:cs="Times New Roman"/>
          <w:szCs w:val="24"/>
        </w:rPr>
        <w:t xml:space="preserve">ύν να περιμένουν μέχρι το 2019 να δουν βελτιώσεις ουσιαστικές στην αδειοδοτική διαδικασία με το σημερινό νομοσχέδιο, το </w:t>
      </w:r>
      <w:r>
        <w:rPr>
          <w:rFonts w:eastAsia="Times New Roman" w:cs="Times New Roman"/>
          <w:szCs w:val="24"/>
        </w:rPr>
        <w:lastRenderedPageBreak/>
        <w:t>οποίο υπολείπεται, όμως, στην πράξη από αυτό που είχε προβλέψει ο ν.4262/2014. Διότι ο ν.4262/2014</w:t>
      </w:r>
      <w:r>
        <w:rPr>
          <w:rFonts w:eastAsia="Times New Roman" w:cs="Times New Roman"/>
          <w:szCs w:val="24"/>
        </w:rPr>
        <w:t>,</w:t>
      </w:r>
      <w:r>
        <w:rPr>
          <w:rFonts w:eastAsia="Times New Roman" w:cs="Times New Roman"/>
          <w:szCs w:val="24"/>
        </w:rPr>
        <w:t xml:space="preserve"> αποδεχόταν την πλήρη ελευθερία στην </w:t>
      </w:r>
      <w:r>
        <w:rPr>
          <w:rFonts w:eastAsia="Times New Roman" w:cs="Times New Roman"/>
          <w:szCs w:val="24"/>
        </w:rPr>
        <w:t>άσκηση οικονομικών δραστηριοτήτων, εκτός και αν υπήρχαν συγκεκριμένοι λόγοι προστασίας του δημοσίου συμφέροντος.</w:t>
      </w:r>
    </w:p>
    <w:p w14:paraId="6891BCF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Με το παρόν κα</w:t>
      </w:r>
      <w:r>
        <w:rPr>
          <w:rFonts w:eastAsia="Times New Roman" w:cs="Times New Roman"/>
          <w:szCs w:val="24"/>
        </w:rPr>
        <w:t>μ</w:t>
      </w:r>
      <w:r>
        <w:rPr>
          <w:rFonts w:eastAsia="Times New Roman" w:cs="Times New Roman"/>
          <w:szCs w:val="24"/>
        </w:rPr>
        <w:t>μία οικονομική δραστηριότητα δεν ασκείται ελεύθερα</w:t>
      </w:r>
      <w:r>
        <w:rPr>
          <w:rFonts w:eastAsia="Times New Roman" w:cs="Times New Roman"/>
          <w:szCs w:val="24"/>
        </w:rPr>
        <w:t>,</w:t>
      </w:r>
      <w:r>
        <w:rPr>
          <w:rFonts w:eastAsia="Times New Roman" w:cs="Times New Roman"/>
          <w:szCs w:val="24"/>
        </w:rPr>
        <w:t xml:space="preserve"> χωρίς να έχει υπαχθεί σε καθεστώς γνωστοποίησης ή έγκρισης και ταυτόχρονα, ι</w:t>
      </w:r>
      <w:r>
        <w:rPr>
          <w:rFonts w:eastAsia="Times New Roman" w:cs="Times New Roman"/>
          <w:szCs w:val="24"/>
        </w:rPr>
        <w:t>διαίτερα σημαντικό, εγκαταλείπεται η ιδέα των προτύπων και της πιστοποίησή</w:t>
      </w:r>
      <w:r>
        <w:rPr>
          <w:rFonts w:eastAsia="Times New Roman" w:cs="Times New Roman"/>
          <w:szCs w:val="24"/>
        </w:rPr>
        <w:t>ς</w:t>
      </w:r>
      <w:r>
        <w:rPr>
          <w:rFonts w:eastAsia="Times New Roman" w:cs="Times New Roman"/>
          <w:szCs w:val="24"/>
        </w:rPr>
        <w:t xml:space="preserve"> τους, η οποία ήταν τότε μια πραγματική καινοτομία στον τρόπο και στις διαδικασίες ελέγχου. </w:t>
      </w:r>
    </w:p>
    <w:p w14:paraId="6891BCF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Επιπλέον ακόμη και θετικά σημεία που περιλαμβάνει το νομοσχέδιο, όπως το </w:t>
      </w:r>
      <w:r>
        <w:rPr>
          <w:rFonts w:eastAsia="Times New Roman" w:cs="Times New Roman"/>
          <w:szCs w:val="24"/>
        </w:rPr>
        <w:t>Ο</w:t>
      </w:r>
      <w:r>
        <w:rPr>
          <w:rFonts w:eastAsia="Times New Roman" w:cs="Times New Roman"/>
          <w:szCs w:val="24"/>
        </w:rPr>
        <w:t xml:space="preserve">λοκληρωμένο </w:t>
      </w:r>
      <w:r>
        <w:rPr>
          <w:rFonts w:eastAsia="Times New Roman" w:cs="Times New Roman"/>
          <w:szCs w:val="24"/>
        </w:rPr>
        <w:t>Π</w:t>
      </w:r>
      <w:r>
        <w:rPr>
          <w:rFonts w:eastAsia="Times New Roman" w:cs="Times New Roman"/>
          <w:szCs w:val="24"/>
        </w:rPr>
        <w:t xml:space="preserve">ληροφοριακό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Ά</w:t>
      </w:r>
      <w:r>
        <w:rPr>
          <w:rFonts w:eastAsia="Times New Roman" w:cs="Times New Roman"/>
          <w:szCs w:val="24"/>
        </w:rPr>
        <w:t xml:space="preserve">σκησης </w:t>
      </w:r>
      <w:r>
        <w:rPr>
          <w:rFonts w:eastAsia="Times New Roman" w:cs="Times New Roman"/>
          <w:szCs w:val="24"/>
        </w:rPr>
        <w:t>Δ</w:t>
      </w:r>
      <w:r>
        <w:rPr>
          <w:rFonts w:eastAsia="Times New Roman" w:cs="Times New Roman"/>
          <w:szCs w:val="24"/>
        </w:rPr>
        <w:t xml:space="preserve">ραστηριοτήτων και </w:t>
      </w:r>
      <w:r>
        <w:rPr>
          <w:rFonts w:eastAsia="Times New Roman" w:cs="Times New Roman"/>
          <w:szCs w:val="24"/>
        </w:rPr>
        <w:t>Ε</w:t>
      </w:r>
      <w:r>
        <w:rPr>
          <w:rFonts w:eastAsia="Times New Roman" w:cs="Times New Roman"/>
          <w:szCs w:val="24"/>
        </w:rPr>
        <w:t>λέγχων δεν είναι έτοιμο και κανείς δεν ξέρει πότε θα είναι.</w:t>
      </w:r>
    </w:p>
    <w:p w14:paraId="6891BCF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Χθες οι φορείς υπογράμμισαν το γεγονός ότι τα </w:t>
      </w:r>
      <w:r>
        <w:rPr>
          <w:rFonts w:eastAsia="Times New Roman" w:cs="Times New Roman"/>
          <w:szCs w:val="24"/>
        </w:rPr>
        <w:t>π</w:t>
      </w:r>
      <w:r>
        <w:rPr>
          <w:rFonts w:eastAsia="Times New Roman" w:cs="Times New Roman"/>
          <w:szCs w:val="24"/>
        </w:rPr>
        <w:t xml:space="preserve">ροεδρικά </w:t>
      </w:r>
      <w:r>
        <w:rPr>
          <w:rFonts w:eastAsia="Times New Roman" w:cs="Times New Roman"/>
          <w:szCs w:val="24"/>
        </w:rPr>
        <w:t>δ</w:t>
      </w:r>
      <w:r>
        <w:rPr>
          <w:rFonts w:eastAsia="Times New Roman" w:cs="Times New Roman"/>
          <w:szCs w:val="24"/>
        </w:rPr>
        <w:t>ιατάγματα που χρειάζονται, οι εφαρμ</w:t>
      </w:r>
      <w:r>
        <w:rPr>
          <w:rFonts w:eastAsia="Times New Roman" w:cs="Times New Roman"/>
          <w:szCs w:val="24"/>
        </w:rPr>
        <w:t>ο</w:t>
      </w:r>
      <w:r>
        <w:rPr>
          <w:rFonts w:eastAsia="Times New Roman" w:cs="Times New Roman"/>
          <w:szCs w:val="24"/>
        </w:rPr>
        <w:t>στ</w:t>
      </w:r>
      <w:r>
        <w:rPr>
          <w:rFonts w:eastAsia="Times New Roman" w:cs="Times New Roman"/>
          <w:szCs w:val="24"/>
        </w:rPr>
        <w:t>ι</w:t>
      </w:r>
      <w:r>
        <w:rPr>
          <w:rFonts w:eastAsia="Times New Roman" w:cs="Times New Roman"/>
          <w:szCs w:val="24"/>
        </w:rPr>
        <w:t>κ</w:t>
      </w:r>
      <w:r>
        <w:rPr>
          <w:rFonts w:eastAsia="Times New Roman" w:cs="Times New Roman"/>
          <w:szCs w:val="24"/>
        </w:rPr>
        <w:t>έ</w:t>
      </w:r>
      <w:r>
        <w:rPr>
          <w:rFonts w:eastAsia="Times New Roman" w:cs="Times New Roman"/>
          <w:szCs w:val="24"/>
        </w:rPr>
        <w:t>ς αποφάσεις που πρέπει να υπογραφούν</w:t>
      </w:r>
      <w:r>
        <w:rPr>
          <w:rFonts w:eastAsia="Times New Roman" w:cs="Times New Roman"/>
          <w:szCs w:val="24"/>
        </w:rPr>
        <w:t>,</w:t>
      </w:r>
      <w:r>
        <w:rPr>
          <w:rFonts w:eastAsia="Times New Roman" w:cs="Times New Roman"/>
          <w:szCs w:val="24"/>
        </w:rPr>
        <w:t xml:space="preserve"> δεν είναι έτ</w:t>
      </w:r>
      <w:r>
        <w:rPr>
          <w:rFonts w:eastAsia="Times New Roman" w:cs="Times New Roman"/>
          <w:szCs w:val="24"/>
        </w:rPr>
        <w:t xml:space="preserve">οιμα. Όλοι γνωρίζουμε ότι θα υπάρχει μια σημαντική </w:t>
      </w:r>
      <w:r>
        <w:rPr>
          <w:rFonts w:eastAsia="Times New Roman" w:cs="Times New Roman"/>
          <w:szCs w:val="24"/>
        </w:rPr>
        <w:lastRenderedPageBreak/>
        <w:t>καθυστέρηση. Αν δεν καταφέρετε την επανεκκίνηση του ιδιωτικού τομέα, δυστυχώς, η ελληνική οικονομία θα παραμείνει για πολλά χρόνια σε καθεστώς ύφεσης.</w:t>
      </w:r>
    </w:p>
    <w:p w14:paraId="6891BCF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Μίλησε χθες ένας συνάδελφος της </w:t>
      </w:r>
      <w:r>
        <w:rPr>
          <w:rFonts w:eastAsia="Times New Roman" w:cs="Times New Roman"/>
          <w:szCs w:val="24"/>
        </w:rPr>
        <w:t>Π</w:t>
      </w:r>
      <w:r>
        <w:rPr>
          <w:rFonts w:eastAsia="Times New Roman" w:cs="Times New Roman"/>
          <w:szCs w:val="24"/>
        </w:rPr>
        <w:t>λειοψηφίας για τον αν</w:t>
      </w:r>
      <w:r>
        <w:rPr>
          <w:rFonts w:eastAsia="Times New Roman" w:cs="Times New Roman"/>
          <w:szCs w:val="24"/>
        </w:rPr>
        <w:t>απτυξιακό νόμο, αλλά δεν μπορούμε να μην αναγνωρίσουμε ότι είχαμε δύο χαμένα χρόνια. Το 2015 που δεν υπήρχε κα</w:t>
      </w:r>
      <w:r>
        <w:rPr>
          <w:rFonts w:eastAsia="Times New Roman" w:cs="Times New Roman"/>
          <w:szCs w:val="24"/>
        </w:rPr>
        <w:t>μ</w:t>
      </w:r>
      <w:r>
        <w:rPr>
          <w:rFonts w:eastAsia="Times New Roman" w:cs="Times New Roman"/>
          <w:szCs w:val="24"/>
        </w:rPr>
        <w:t>μία νέα αίτηση στον αναπτυξιακό νόμο και το 2016 που νομοθετήσαμε αργά και νομοθετήσαμε με ένα προϋπολογισμό, κύριε Αναπληρωτή Υπουργέ, πολύ χαμη</w:t>
      </w:r>
      <w:r>
        <w:rPr>
          <w:rFonts w:eastAsia="Times New Roman" w:cs="Times New Roman"/>
          <w:szCs w:val="24"/>
        </w:rPr>
        <w:t>λότερο από ό,τι απαιτείται σε αυτή την κατάσταση της ελληνικής οικονομίας. Δύο χρόνια χαμένα.</w:t>
      </w:r>
    </w:p>
    <w:p w14:paraId="6891BCF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Ειδικά σε σύγκριση με τις προσπάθειες της περιόδου 2012-2014 τα αποτελέσματα δεν άργησαν να εμφανιστούν. Υπήρχε πραγματική ανάκαμψη στο επενδυτικό ενδιαφέρον και </w:t>
      </w:r>
      <w:r>
        <w:rPr>
          <w:rFonts w:eastAsia="Times New Roman" w:cs="Times New Roman"/>
          <w:szCs w:val="24"/>
        </w:rPr>
        <w:t>από τη χώρα μας, από ελληνικές επιχειρήσεις που δημιούργησαν το ρεκόρ αιτήσεων το 2014 στον αναπτυξιακό νόμο, αλλά και τις μεγάλες επενδύσεις που ήρθαν στη χώρα μας.</w:t>
      </w:r>
    </w:p>
    <w:p w14:paraId="6891BCF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Συγκεκριμένα η μελέτη του ΚΕΠΕ τον Μάιο του 2014 αναφέρει με ονοματεπώνυμο πεντακόσια εβδο</w:t>
      </w:r>
      <w:r>
        <w:rPr>
          <w:rFonts w:eastAsia="Times New Roman" w:cs="Times New Roman"/>
          <w:szCs w:val="24"/>
        </w:rPr>
        <w:t xml:space="preserve">μήντα τέσσερα επενδυτικά έργα συνολικού προϋπολογισμού 37,6 δισεκατομμύρια ευρώ, έργα που πολλά από αυτά σήμερα αρχίζουν να υλοποιούνται, όπως ο </w:t>
      </w:r>
      <w:r>
        <w:rPr>
          <w:rFonts w:eastAsia="Times New Roman" w:cs="Times New Roman"/>
          <w:szCs w:val="24"/>
          <w:lang w:val="en-US"/>
        </w:rPr>
        <w:t>TAP</w:t>
      </w:r>
      <w:r>
        <w:rPr>
          <w:rFonts w:eastAsia="Times New Roman" w:cs="Times New Roman"/>
          <w:szCs w:val="24"/>
        </w:rPr>
        <w:t>, όπως το Ελληνικό.</w:t>
      </w:r>
    </w:p>
    <w:p w14:paraId="6891BCF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Αλλά υπήρξε απόλυτη άπνοια για νέα έργα και έχω ρωτήσει, κυρίες και κύριοι συνάδελφοι, π</w:t>
      </w:r>
      <w:r>
        <w:rPr>
          <w:rFonts w:eastAsia="Times New Roman" w:cs="Times New Roman"/>
          <w:szCs w:val="24"/>
        </w:rPr>
        <w:t xml:space="preserve">ολλές φορές σε αυτή την Αίθουσα ποια θα είναι τα έργα του 2017, του 2018, του 2019, τα έργα που φέρατε εσείς το 2015 και το 2016 και η απάντηση είναι κανένα. </w:t>
      </w:r>
      <w:r>
        <w:rPr>
          <w:rFonts w:eastAsia="Times New Roman" w:cs="Times New Roman"/>
          <w:szCs w:val="24"/>
        </w:rPr>
        <w:t>Γ</w:t>
      </w:r>
      <w:r>
        <w:rPr>
          <w:rFonts w:eastAsia="Times New Roman" w:cs="Times New Roman"/>
          <w:szCs w:val="24"/>
        </w:rPr>
        <w:t>ι’ αυτό</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η Ελλάδα ήδη συζητά το τέταρτο μνημόνιο, αντί να συζητάμε για λύσεις, όπως αυτ</w:t>
      </w:r>
      <w:r>
        <w:rPr>
          <w:rFonts w:eastAsia="Times New Roman" w:cs="Times New Roman"/>
          <w:szCs w:val="24"/>
        </w:rPr>
        <w:t xml:space="preserve">ές που πρότεινε ο </w:t>
      </w:r>
      <w:r>
        <w:rPr>
          <w:rFonts w:eastAsia="Times New Roman" w:cs="Times New Roman"/>
          <w:szCs w:val="24"/>
        </w:rPr>
        <w:t>Π</w:t>
      </w:r>
      <w:r>
        <w:rPr>
          <w:rFonts w:eastAsia="Times New Roman" w:cs="Times New Roman"/>
          <w:szCs w:val="24"/>
        </w:rPr>
        <w:t>ρόεδρος της Νέας Δημοκρατίας, ο Κυριάκος Μητσοτάκης, για να στηρίξουμε την υγιή επιχειρηματικότητα, με σταδιακή μείωση των φορολογικών συντελεστών, ξεκινώντας και από τον ΕΝΦΙΑ και από τα κέρδη των επιχειρήσεων, με τολμηρή υιοθέτηση μετα</w:t>
      </w:r>
      <w:r>
        <w:rPr>
          <w:rFonts w:eastAsia="Times New Roman" w:cs="Times New Roman"/>
          <w:szCs w:val="24"/>
        </w:rPr>
        <w:t xml:space="preserve">ρρυθμίσεων στο κράτος και στην οικονομία, ώστε να μη στέκεται εμπόδιο το δημόσιο στον </w:t>
      </w:r>
      <w:r>
        <w:rPr>
          <w:rFonts w:eastAsia="Times New Roman" w:cs="Times New Roman"/>
          <w:szCs w:val="24"/>
        </w:rPr>
        <w:lastRenderedPageBreak/>
        <w:t>επιχειρηματία, να διευκολύνει στην πράξη τις επενδύσεις και να μπορέσουμε να αξιοποιήσουμε τα συγκριτικά μας πλεονεκτήματα και τέλος, η ενίσχυση της ρευστότητας στην οικο</w:t>
      </w:r>
      <w:r>
        <w:rPr>
          <w:rFonts w:eastAsia="Times New Roman" w:cs="Times New Roman"/>
          <w:szCs w:val="24"/>
        </w:rPr>
        <w:t>νομία, ώστε να φύγει αυτός ο βραχνάς από τους ελεύθερους επαγγελματίες και τις επιχειρήσεις.</w:t>
      </w:r>
    </w:p>
    <w:p w14:paraId="6891BCF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διευκόλυνση της άσκησης οικονομικής δραστηριότητας είναι βασικό συστατικό για την προσέλκυση επενδύσεων και την πολυπόθητη ανάπτυξη</w:t>
      </w:r>
      <w:r>
        <w:rPr>
          <w:rFonts w:eastAsia="Times New Roman" w:cs="Times New Roman"/>
          <w:szCs w:val="24"/>
        </w:rPr>
        <w:t>. Αυτό, όμως, δεν συμβαίνει όταν η Κυβέρνηση της χώρας φέρνει νομοθετήματα καθυστερημένα στη Βουλή</w:t>
      </w:r>
      <w:r>
        <w:rPr>
          <w:rFonts w:eastAsia="Times New Roman" w:cs="Times New Roman"/>
          <w:szCs w:val="24"/>
        </w:rPr>
        <w:t>,</w:t>
      </w:r>
      <w:r>
        <w:rPr>
          <w:rFonts w:eastAsia="Times New Roman" w:cs="Times New Roman"/>
          <w:szCs w:val="24"/>
        </w:rPr>
        <w:t xml:space="preserve"> μόνο και μόνο για να βάλει ένα «τσεκ» στη λίστα των μεταρρυθμίσεων, που πρέπει να παρουσιάσει στους θεσμούς.</w:t>
      </w:r>
    </w:p>
    <w:p w14:paraId="6891BCF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891BCFD" w14:textId="77777777" w:rsidR="00D031BF" w:rsidRDefault="004A50F5">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p>
    <w:p w14:paraId="6891BCF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6891BCF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Προχωρούμε στον επόμενο ομιλητή, τον κ. Κουτσούκο.</w:t>
      </w:r>
    </w:p>
    <w:p w14:paraId="6891BD0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Πρόεδρε, ο Υπουργός πότε θα μιλήσει;</w:t>
      </w:r>
    </w:p>
    <w:p w14:paraId="6891BD0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Μόλις έρθουν οι νομοθετικές ρυθμίσεις, όταν ολοκληρωθούν, θα τις ανακοινώσει, δηλαδή μετά από λίγο. Υποθέτω μετά από δύο-τρεις ομιλητές.</w:t>
      </w:r>
    </w:p>
    <w:p w14:paraId="6891BD0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Ορίστε, κύριε Κουτσούκο.</w:t>
      </w:r>
    </w:p>
    <w:p w14:paraId="6891BD0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κύριε Πρόεδρε.</w:t>
      </w:r>
    </w:p>
    <w:p w14:paraId="6891BD0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 να μιλάει κ</w:t>
      </w:r>
      <w:r>
        <w:rPr>
          <w:rFonts w:eastAsia="Times New Roman" w:cs="Times New Roman"/>
          <w:szCs w:val="24"/>
        </w:rPr>
        <w:t>άποιος</w:t>
      </w:r>
      <w:r>
        <w:rPr>
          <w:rFonts w:eastAsia="Times New Roman" w:cs="Times New Roman"/>
          <w:szCs w:val="24"/>
        </w:rPr>
        <w:t xml:space="preserve">, κυρίες και κύριοι </w:t>
      </w:r>
      <w:r>
        <w:rPr>
          <w:rFonts w:eastAsia="Times New Roman" w:cs="Times New Roman"/>
          <w:szCs w:val="24"/>
        </w:rPr>
        <w:t>συνάδελφοι, και κυρίως από την πλευρά της Κυβέρνησης για την άρση των εμποδίων, την καταπολέμηση της γραφειοκρατίας και τη διευκόλυνση της άσκησης της επιχειρηματικής δράσης</w:t>
      </w:r>
      <w:r>
        <w:rPr>
          <w:rFonts w:eastAsia="Times New Roman" w:cs="Times New Roman"/>
          <w:szCs w:val="24"/>
        </w:rPr>
        <w:t>,</w:t>
      </w:r>
      <w:r>
        <w:rPr>
          <w:rFonts w:eastAsia="Times New Roman" w:cs="Times New Roman"/>
          <w:szCs w:val="24"/>
        </w:rPr>
        <w:t xml:space="preserve"> είναι σαν να κρούει ανοιχτές θύρες και πολλές φορές το κάνει η Κυβέρνηση τώρα που</w:t>
      </w:r>
      <w:r>
        <w:rPr>
          <w:rFonts w:eastAsia="Times New Roman" w:cs="Times New Roman"/>
          <w:szCs w:val="24"/>
        </w:rPr>
        <w:t xml:space="preserve"> έχει προσγειωθεί στην πραγματικότητα.</w:t>
      </w:r>
    </w:p>
    <w:p w14:paraId="6891BD0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Αλλά αυτό το διάστημα που πέρασε</w:t>
      </w:r>
      <w:r>
        <w:rPr>
          <w:rFonts w:eastAsia="Times New Roman" w:cs="Times New Roman"/>
          <w:szCs w:val="24"/>
        </w:rPr>
        <w:t>,</w:t>
      </w:r>
      <w:r>
        <w:rPr>
          <w:rFonts w:eastAsia="Times New Roman" w:cs="Times New Roman"/>
          <w:szCs w:val="24"/>
        </w:rPr>
        <w:t xml:space="preserve"> ώσπου να προσγειωθεί η Κυβέρνηση, ξέρετε πολύ καλά ότι το έχουμε πληρώσει με την απώλεια πάνω </w:t>
      </w:r>
      <w:r>
        <w:rPr>
          <w:rFonts w:eastAsia="Times New Roman" w:cs="Times New Roman"/>
          <w:szCs w:val="24"/>
        </w:rPr>
        <w:lastRenderedPageBreak/>
        <w:t xml:space="preserve">από 20 δισεκατομμυρίων στο ΑΕΠ τα δύο χρόνια που πέρασαν. </w:t>
      </w:r>
      <w:r>
        <w:rPr>
          <w:rFonts w:eastAsia="Times New Roman" w:cs="Times New Roman"/>
          <w:szCs w:val="24"/>
        </w:rPr>
        <w:t>Ο</w:t>
      </w:r>
      <w:r>
        <w:rPr>
          <w:rFonts w:eastAsia="Times New Roman" w:cs="Times New Roman"/>
          <w:szCs w:val="24"/>
        </w:rPr>
        <w:t xml:space="preserve"> αγώνας για να κερδίσουμε αυτό</w:t>
      </w:r>
      <w:r>
        <w:rPr>
          <w:rFonts w:eastAsia="Times New Roman" w:cs="Times New Roman"/>
          <w:szCs w:val="24"/>
        </w:rPr>
        <w:t xml:space="preserve"> το χαμένο έδαφος είναι πάρα πολύ μεγάλος και πάρα πολύ δύσκολος. </w:t>
      </w:r>
      <w:r>
        <w:rPr>
          <w:rFonts w:eastAsia="Times New Roman" w:cs="Times New Roman"/>
          <w:szCs w:val="24"/>
        </w:rPr>
        <w:t>Δ</w:t>
      </w:r>
      <w:r>
        <w:rPr>
          <w:rFonts w:eastAsia="Times New Roman" w:cs="Times New Roman"/>
          <w:szCs w:val="24"/>
        </w:rPr>
        <w:t>εν ξέρω τι μέτρα θα απαιτήσουν πάλι οι δανειστές μας. Είναι ένα ανοιχτό ζήτημα, που θα το δούμε να εξελίσσεται τις επόμενες ημέρες.</w:t>
      </w:r>
    </w:p>
    <w:p w14:paraId="6891BD0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Σε ό,τι αφορά τις διατάξεις αυτού καθαυτού του νομοσχεδίο</w:t>
      </w:r>
      <w:r>
        <w:rPr>
          <w:rFonts w:eastAsia="Times New Roman" w:cs="Times New Roman"/>
          <w:szCs w:val="24"/>
        </w:rPr>
        <w:t xml:space="preserve">υ, στον βαθμό που έρχονται να συνεχίσουν αυτή την προσπάθεια που εμείς ξεκινήσαμε, εμείς δεν θα διαφωνήσουμε. Αναφέρθηκε και ο </w:t>
      </w:r>
      <w:r>
        <w:rPr>
          <w:rFonts w:eastAsia="Times New Roman" w:cs="Times New Roman"/>
          <w:szCs w:val="24"/>
        </w:rPr>
        <w:t>ε</w:t>
      </w:r>
      <w:r>
        <w:rPr>
          <w:rFonts w:eastAsia="Times New Roman" w:cs="Times New Roman"/>
          <w:szCs w:val="24"/>
        </w:rPr>
        <w:t>ισηγητής μας, ο κ. Κωνσταντινόπουλος, και στον ν.4262 και στις δικές του κοινές υπουργικές αποφάσεις</w:t>
      </w:r>
      <w:r>
        <w:rPr>
          <w:rFonts w:eastAsia="Times New Roman" w:cs="Times New Roman"/>
          <w:szCs w:val="24"/>
        </w:rPr>
        <w:t>,</w:t>
      </w:r>
      <w:r>
        <w:rPr>
          <w:rFonts w:eastAsia="Times New Roman" w:cs="Times New Roman"/>
          <w:szCs w:val="24"/>
        </w:rPr>
        <w:t xml:space="preserve"> που έδιναν τη δυνατότητα σ</w:t>
      </w:r>
      <w:r>
        <w:rPr>
          <w:rFonts w:eastAsia="Times New Roman" w:cs="Times New Roman"/>
          <w:szCs w:val="24"/>
        </w:rPr>
        <w:t>ε εκατοντάδες επιχειρήσεις</w:t>
      </w:r>
      <w:r>
        <w:rPr>
          <w:rFonts w:eastAsia="Times New Roman" w:cs="Times New Roman"/>
          <w:szCs w:val="24"/>
        </w:rPr>
        <w:t>,</w:t>
      </w:r>
      <w:r>
        <w:rPr>
          <w:rFonts w:eastAsia="Times New Roman" w:cs="Times New Roman"/>
          <w:szCs w:val="24"/>
        </w:rPr>
        <w:t xml:space="preserve"> να ασκούν τη δραστηριότητά τους με μια απλή γνωστοποίηση στην </w:t>
      </w:r>
      <w:r>
        <w:rPr>
          <w:rFonts w:eastAsia="Times New Roman" w:cs="Times New Roman"/>
          <w:szCs w:val="24"/>
        </w:rPr>
        <w:t>π</w:t>
      </w:r>
      <w:r>
        <w:rPr>
          <w:rFonts w:eastAsia="Times New Roman" w:cs="Times New Roman"/>
          <w:szCs w:val="24"/>
        </w:rPr>
        <w:t xml:space="preserve">εριφέρεια. Έχουμε εκφράσει, βέβαια, τις ενστάσεις </w:t>
      </w:r>
      <w:r>
        <w:rPr>
          <w:rFonts w:eastAsia="Times New Roman" w:cs="Times New Roman"/>
          <w:szCs w:val="24"/>
        </w:rPr>
        <w:t>μας,</w:t>
      </w:r>
      <w:r>
        <w:rPr>
          <w:rFonts w:eastAsia="Times New Roman" w:cs="Times New Roman"/>
          <w:szCs w:val="24"/>
        </w:rPr>
        <w:t xml:space="preserve"> για το κατά πόσο όλα αυτά που προβλέπονται και αφορούν την ολοκλήρωση του πληροφοριακού συστήματος, την έκδοση</w:t>
      </w:r>
      <w:r>
        <w:rPr>
          <w:rFonts w:eastAsia="Times New Roman" w:cs="Times New Roman"/>
          <w:szCs w:val="24"/>
        </w:rPr>
        <w:t xml:space="preserve"> των αποφάσεων θα τρέξουν</w:t>
      </w:r>
      <w:r>
        <w:rPr>
          <w:rFonts w:eastAsia="Times New Roman" w:cs="Times New Roman"/>
          <w:szCs w:val="24"/>
        </w:rPr>
        <w:t>,</w:t>
      </w:r>
      <w:r>
        <w:rPr>
          <w:rFonts w:eastAsia="Times New Roman" w:cs="Times New Roman"/>
          <w:szCs w:val="24"/>
        </w:rPr>
        <w:t xml:space="preserve"> ώστε να μην ξαναβρεθούμε πάλι στο σημείο μηδέν. Έδωσε δεσμεύσεις η Κυβέρνηση. </w:t>
      </w:r>
      <w:r>
        <w:rPr>
          <w:rFonts w:eastAsia="Times New Roman" w:cs="Times New Roman"/>
          <w:szCs w:val="24"/>
        </w:rPr>
        <w:lastRenderedPageBreak/>
        <w:t>Μακάρι να είναι ο κύριος Υπουργός και να τις υλοποιήσει. Αλλά φοβόμαστε ότι δεν θα είναι. Πάντως τις προτάσεις που έχουν κάνει τα επιμελητήρια να αξιοπ</w:t>
      </w:r>
      <w:r>
        <w:rPr>
          <w:rFonts w:eastAsia="Times New Roman" w:cs="Times New Roman"/>
          <w:szCs w:val="24"/>
        </w:rPr>
        <w:t>οιήσουμε το ΓΕΜΗ</w:t>
      </w:r>
      <w:r>
        <w:rPr>
          <w:rFonts w:eastAsia="Times New Roman" w:cs="Times New Roman"/>
          <w:szCs w:val="24"/>
        </w:rPr>
        <w:t>,</w:t>
      </w:r>
      <w:r>
        <w:rPr>
          <w:rFonts w:eastAsia="Times New Roman" w:cs="Times New Roman"/>
          <w:szCs w:val="24"/>
        </w:rPr>
        <w:t xml:space="preserve"> εμείς τις έχουμε σημειώσει και τις έχουμε υποστηρίξει. </w:t>
      </w:r>
    </w:p>
    <w:p w14:paraId="6891BD0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Επίσης έχουμε υποστηρίξει και το αίτημα της αυτοδιοίκησης</w:t>
      </w:r>
      <w:r>
        <w:rPr>
          <w:rFonts w:eastAsia="Times New Roman" w:cs="Times New Roman"/>
          <w:szCs w:val="24"/>
        </w:rPr>
        <w:t>,</w:t>
      </w:r>
      <w:r>
        <w:rPr>
          <w:rFonts w:eastAsia="Times New Roman" w:cs="Times New Roman"/>
          <w:szCs w:val="24"/>
        </w:rPr>
        <w:t xml:space="preserve"> για να αντικατασταθούν οι πόροι που χάνονται. Είδα ότι υπάρχει σχετική τροπολογία των Βουλευτών του ΣΥΡΙΖΑ. Θα πρέπει να μα</w:t>
      </w:r>
      <w:r>
        <w:rPr>
          <w:rFonts w:eastAsia="Times New Roman" w:cs="Times New Roman"/>
          <w:szCs w:val="24"/>
        </w:rPr>
        <w:t xml:space="preserve">ς απαντήσει ο κύριος Υπουργός αν θα την κάνει αποδεκτή. </w:t>
      </w:r>
    </w:p>
    <w:p w14:paraId="6891BD0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Επίσης έχουμε εκφράσει και την ένστασή </w:t>
      </w:r>
      <w:r>
        <w:rPr>
          <w:rFonts w:eastAsia="Times New Roman" w:cs="Times New Roman"/>
          <w:szCs w:val="24"/>
        </w:rPr>
        <w:t>μας,</w:t>
      </w:r>
      <w:r>
        <w:rPr>
          <w:rFonts w:eastAsia="Times New Roman" w:cs="Times New Roman"/>
          <w:szCs w:val="24"/>
        </w:rPr>
        <w:t xml:space="preserve"> σε ό,τι αφορά την αφαίρεση της αρμοδιότητας από τα συμβούλια δημοτικών κοινοτήτων να αποφασίζουν για τα καταστήματα υγειονομικού ενδιαφέροντος, ιδίως γι’ α</w:t>
      </w:r>
      <w:r>
        <w:rPr>
          <w:rFonts w:eastAsia="Times New Roman" w:cs="Times New Roman"/>
          <w:szCs w:val="24"/>
        </w:rPr>
        <w:t xml:space="preserve">υτά που προκαλούν όχληση, δηλαδή τη μουσική. </w:t>
      </w:r>
      <w:r>
        <w:rPr>
          <w:rFonts w:eastAsia="Times New Roman" w:cs="Times New Roman"/>
          <w:szCs w:val="24"/>
        </w:rPr>
        <w:t>Α</w:t>
      </w:r>
      <w:r>
        <w:rPr>
          <w:rFonts w:eastAsia="Times New Roman" w:cs="Times New Roman"/>
          <w:szCs w:val="24"/>
        </w:rPr>
        <w:t>υτό -προσέξτε- το κάνει μια παράταξη</w:t>
      </w:r>
      <w:r>
        <w:rPr>
          <w:rFonts w:eastAsia="Times New Roman" w:cs="Times New Roman"/>
          <w:szCs w:val="24"/>
        </w:rPr>
        <w:t>,</w:t>
      </w:r>
      <w:r>
        <w:rPr>
          <w:rFonts w:eastAsia="Times New Roman" w:cs="Times New Roman"/>
          <w:szCs w:val="24"/>
        </w:rPr>
        <w:t xml:space="preserve"> που στο </w:t>
      </w:r>
      <w:r>
        <w:rPr>
          <w:rFonts w:eastAsia="Times New Roman" w:cs="Times New Roman"/>
          <w:szCs w:val="24"/>
          <w:lang w:val="en-US"/>
        </w:rPr>
        <w:t>DNA</w:t>
      </w:r>
      <w:r>
        <w:rPr>
          <w:rFonts w:eastAsia="Times New Roman" w:cs="Times New Roman"/>
          <w:szCs w:val="24"/>
        </w:rPr>
        <w:t xml:space="preserve"> της είχε τα ζητήματα της λαϊκής συμμετοχής και της διαδικασίας παρέμβασης</w:t>
      </w:r>
      <w:r>
        <w:rPr>
          <w:rFonts w:eastAsia="Times New Roman" w:cs="Times New Roman"/>
          <w:szCs w:val="24"/>
        </w:rPr>
        <w:t>,</w:t>
      </w:r>
      <w:r>
        <w:rPr>
          <w:rFonts w:eastAsia="Times New Roman" w:cs="Times New Roman"/>
          <w:szCs w:val="24"/>
        </w:rPr>
        <w:t xml:space="preserve"> στα ζητήματα που αφορούν τον </w:t>
      </w:r>
      <w:r>
        <w:rPr>
          <w:rFonts w:eastAsia="Times New Roman" w:cs="Times New Roman"/>
          <w:szCs w:val="24"/>
        </w:rPr>
        <w:lastRenderedPageBreak/>
        <w:t>θεσμό της αυτοδιοίκησης. Αυτό προφανώς πρόκειται για μια</w:t>
      </w:r>
      <w:r>
        <w:rPr>
          <w:rFonts w:eastAsia="Times New Roman" w:cs="Times New Roman"/>
          <w:szCs w:val="24"/>
        </w:rPr>
        <w:t xml:space="preserve"> μετάλλαξη, μία από τις πάρα πολλές που έχουμε δει.</w:t>
      </w:r>
    </w:p>
    <w:p w14:paraId="6891BD0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κυρίες και κύριοι συνάδελφοι, μιας και καλύφθηκαν αυτά τα θέματα από τον </w:t>
      </w:r>
      <w:r>
        <w:rPr>
          <w:rFonts w:eastAsia="Times New Roman" w:cs="Times New Roman"/>
          <w:szCs w:val="24"/>
        </w:rPr>
        <w:t>ε</w:t>
      </w:r>
      <w:r>
        <w:rPr>
          <w:rFonts w:eastAsia="Times New Roman" w:cs="Times New Roman"/>
          <w:szCs w:val="24"/>
        </w:rPr>
        <w:t>ισηγητή μας, εγώ δεν θέλω να επεκταθώ. Θα πιάσω το νήμα από εκεί που το άφησε ο κ. Κωνσταντινόπουλος</w:t>
      </w:r>
      <w:r>
        <w:rPr>
          <w:rFonts w:eastAsia="Times New Roman" w:cs="Times New Roman"/>
          <w:szCs w:val="24"/>
        </w:rPr>
        <w:t>,</w:t>
      </w:r>
      <w:r>
        <w:rPr>
          <w:rFonts w:eastAsia="Times New Roman" w:cs="Times New Roman"/>
          <w:szCs w:val="24"/>
        </w:rPr>
        <w:t xml:space="preserve"> όταν αναφέρθη</w:t>
      </w:r>
      <w:r>
        <w:rPr>
          <w:rFonts w:eastAsia="Times New Roman" w:cs="Times New Roman"/>
          <w:szCs w:val="24"/>
        </w:rPr>
        <w:t>κε στη διάταξη του άρθρου 56 του νομοσχεδίου που συζητάμε, με το οποίο επεκτείνετε την απαλλαγή από ποινικές ευθύνες στα μέλη των διοικητικών συμβουλίων του ΕΟΜΜΕΧ και των θυγατρικών του, που εμείς είχαμε ψηφίσει να ισχύουν από την 1-10-2010, καθώς ίσχυσαν</w:t>
      </w:r>
      <w:r>
        <w:rPr>
          <w:rFonts w:eastAsia="Times New Roman" w:cs="Times New Roman"/>
          <w:szCs w:val="24"/>
        </w:rPr>
        <w:t xml:space="preserve"> ειδικές συνθήκες με την υποχρηματοδότηση λόγω του μνημονίου αυτών των μηχανισμών. Είχε αποφανθεί τότε η Επιστημονική Επιτροπή της Βουλής</w:t>
      </w:r>
      <w:r>
        <w:rPr>
          <w:rFonts w:eastAsia="Times New Roman" w:cs="Times New Roman"/>
          <w:szCs w:val="24"/>
        </w:rPr>
        <w:t>,</w:t>
      </w:r>
      <w:r>
        <w:rPr>
          <w:rFonts w:eastAsia="Times New Roman" w:cs="Times New Roman"/>
          <w:szCs w:val="24"/>
        </w:rPr>
        <w:t xml:space="preserve"> ότι υπό αυτές τις συνθήκες δεν έχουν ποινική ευθύνη όσοι έχουν ασκήσει τη διοίκηση. Το τι ακούσαμε εδώ, σε αυτή την Α</w:t>
      </w:r>
      <w:r>
        <w:rPr>
          <w:rFonts w:eastAsia="Times New Roman" w:cs="Times New Roman"/>
          <w:szCs w:val="24"/>
        </w:rPr>
        <w:t xml:space="preserve">ίθουσα, όταν ψηφιζόταν η σχετική </w:t>
      </w:r>
      <w:r>
        <w:rPr>
          <w:rFonts w:eastAsia="Times New Roman" w:cs="Times New Roman"/>
          <w:szCs w:val="24"/>
        </w:rPr>
        <w:lastRenderedPageBreak/>
        <w:t>διάταξη</w:t>
      </w:r>
      <w:r>
        <w:rPr>
          <w:rFonts w:eastAsia="Times New Roman" w:cs="Times New Roman"/>
          <w:szCs w:val="24"/>
        </w:rPr>
        <w:t>,</w:t>
      </w:r>
      <w:r>
        <w:rPr>
          <w:rFonts w:eastAsia="Times New Roman" w:cs="Times New Roman"/>
          <w:szCs w:val="24"/>
        </w:rPr>
        <w:t xml:space="preserve"> δεν λέγεται. Το τι ακούσαμε για διαπλοκή, για διαφθορά, για παρέμβαση στην δικαιοσύνη! Υπάρχουν αρκετοί συνάδελφοι εδώ που τα θυμούνται.</w:t>
      </w:r>
    </w:p>
    <w:p w14:paraId="6891BD0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του ΣΥΡΙΖΑ, εγώ δεν θέλω να προσβάλω κανέναν σας</w:t>
      </w:r>
      <w:r>
        <w:rPr>
          <w:rFonts w:eastAsia="Times New Roman" w:cs="Times New Roman"/>
          <w:szCs w:val="24"/>
        </w:rPr>
        <w:t xml:space="preserve"> προσωπικά. Διότι αν ήθελα να σας προσβάλω, θα διάβαζα τώρα τον κατάλογο των συναδέλφων του ΣΥΡΙΖΑ</w:t>
      </w:r>
      <w:r>
        <w:rPr>
          <w:rFonts w:eastAsia="Times New Roman" w:cs="Times New Roman"/>
          <w:szCs w:val="24"/>
        </w:rPr>
        <w:t>,</w:t>
      </w:r>
      <w:r>
        <w:rPr>
          <w:rFonts w:eastAsia="Times New Roman" w:cs="Times New Roman"/>
          <w:szCs w:val="24"/>
        </w:rPr>
        <w:t xml:space="preserve"> που υπέγραψαν την ονομαστική ψηφοφορία για το συγκεκριμένο άρθρο. Πρόκειται για επώνυμα στελέχη σας. Άλλοι είναι στην Ευρωβουλή, άλλοι είναι σε υπουργικά έδ</w:t>
      </w:r>
      <w:r>
        <w:rPr>
          <w:rFonts w:eastAsia="Times New Roman" w:cs="Times New Roman"/>
          <w:szCs w:val="24"/>
        </w:rPr>
        <w:t>ρανα και άλλοι είναι εδώ απέναντί μου.</w:t>
      </w:r>
    </w:p>
    <w:p w14:paraId="6891BD0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Και των ΑΝΕΛ.</w:t>
      </w:r>
    </w:p>
    <w:p w14:paraId="6891BD0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Ναι και των ΑΝΕΛ.</w:t>
      </w:r>
    </w:p>
    <w:p w14:paraId="6891BD0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Θα ήθελα να ξέρω, δεν ντρέπονται; Δεν ορρωδούν; Δεν θα πάρουν κάποια στιγμή το θάρρος να ζητήσουν μία συγγνώμη και να πουν «άδικα σας </w:t>
      </w:r>
      <w:r>
        <w:rPr>
          <w:rFonts w:eastAsia="Times New Roman" w:cs="Times New Roman"/>
          <w:szCs w:val="24"/>
        </w:rPr>
        <w:t>κατηγορούσαμε»;</w:t>
      </w:r>
    </w:p>
    <w:p w14:paraId="6891BD0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θέλω να θυμηθείτε όλοι ότι στις 29 Μαρτίου του τρέχοντος έτους ο κ. Τσίπρας προκάλεσε μια εκτός ημερησίας διάταξης συζήτηση σε επίπεδο πολιτικών Αρχηγών για τις παρεμβάσεις στη δικαιοσύνη. </w:t>
      </w:r>
      <w:r>
        <w:rPr>
          <w:rFonts w:eastAsia="Times New Roman" w:cs="Times New Roman"/>
          <w:szCs w:val="24"/>
        </w:rPr>
        <w:t>Μ</w:t>
      </w:r>
      <w:r>
        <w:rPr>
          <w:rFonts w:eastAsia="Times New Roman" w:cs="Times New Roman"/>
          <w:szCs w:val="24"/>
        </w:rPr>
        <w:t>ας κατέθεσε από αυτό</w:t>
      </w:r>
      <w:r>
        <w:rPr>
          <w:rFonts w:eastAsia="Times New Roman" w:cs="Times New Roman"/>
          <w:szCs w:val="24"/>
        </w:rPr>
        <w:t xml:space="preserve"> εδώ το Βήμα μια δεκάδα και πάνω αποφάσεις του Κοινοβουλίου, της Πλειοψηφίας δηλαδή, νόμιμες αποφάσεις, με τις οποίες κατά την γνώμη του, είχαμε παρέμβει στη δικαιοσύνη και διευκολύναμε τη διαπλοκή και τη διαφθορά. Του απάντησε τότε η κ</w:t>
      </w:r>
      <w:r>
        <w:rPr>
          <w:rFonts w:eastAsia="Times New Roman" w:cs="Times New Roman"/>
          <w:szCs w:val="24"/>
        </w:rPr>
        <w:t>.</w:t>
      </w:r>
      <w:r>
        <w:rPr>
          <w:rFonts w:eastAsia="Times New Roman" w:cs="Times New Roman"/>
          <w:szCs w:val="24"/>
        </w:rPr>
        <w:t xml:space="preserve"> Γεννηματά: «Κύριε </w:t>
      </w:r>
      <w:r>
        <w:rPr>
          <w:rFonts w:eastAsia="Times New Roman" w:cs="Times New Roman"/>
          <w:szCs w:val="24"/>
        </w:rPr>
        <w:t xml:space="preserve">Τσίπρα, μιας και δεν μπόρεσες να σκίσεις το μνημόνιο με έναν νόμο και με ένα άρθρο, κατάργησε αυτές τις σκανδαλώδεις διατάξεις». Όχι μόνο δεν τις καταργείτε αλλά τις ενισχύετε. </w:t>
      </w:r>
    </w:p>
    <w:p w14:paraId="6891BD0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Θυμάστε τι μας λέγατε τότε για τις τριγωνικές συναλλαγές, που χαρίσαμε κάποια </w:t>
      </w:r>
      <w:r>
        <w:rPr>
          <w:rFonts w:eastAsia="Times New Roman" w:cs="Times New Roman"/>
          <w:szCs w:val="24"/>
        </w:rPr>
        <w:t xml:space="preserve">δισεκατομμύρια; Τα θυμάστε; Όχι απλά δεν τις καταργήσατε αλλά τις επεκτείνατε. </w:t>
      </w:r>
    </w:p>
    <w:p w14:paraId="6891BD10" w14:textId="77777777" w:rsidR="00D031BF" w:rsidRDefault="004A50F5">
      <w:pPr>
        <w:spacing w:after="0" w:line="600" w:lineRule="auto"/>
        <w:ind w:firstLine="720"/>
        <w:jc w:val="both"/>
        <w:rPr>
          <w:rFonts w:eastAsia="Times New Roman"/>
          <w:szCs w:val="24"/>
        </w:rPr>
      </w:pPr>
      <w:r>
        <w:rPr>
          <w:rFonts w:eastAsia="Times New Roman"/>
          <w:szCs w:val="24"/>
        </w:rPr>
        <w:t xml:space="preserve">Η συγκεκριμένη, λοιπόν, ρύθμιση είναι μια χαρακτηριστική περίπτωση αυτών που κατήγγειλε ο κ. Τσίπρας και έρχεστε σήμερα εδώ να τη </w:t>
      </w:r>
      <w:r>
        <w:rPr>
          <w:rFonts w:eastAsia="Times New Roman"/>
          <w:szCs w:val="24"/>
        </w:rPr>
        <w:lastRenderedPageBreak/>
        <w:t>νομιμοποιήσετε και να την επεκτείνετε. Αλήθεια</w:t>
      </w:r>
      <w:r>
        <w:rPr>
          <w:rFonts w:eastAsia="Times New Roman"/>
          <w:szCs w:val="24"/>
        </w:rPr>
        <w:t xml:space="preserve"> το ξέρει ο κ. Τσίπρας ή εκμεταλλεύεστε το γεγονός της απουσίας του στην Κούβα</w:t>
      </w:r>
      <w:r>
        <w:rPr>
          <w:rFonts w:eastAsia="Times New Roman"/>
          <w:szCs w:val="24"/>
        </w:rPr>
        <w:t>,</w:t>
      </w:r>
      <w:r>
        <w:rPr>
          <w:rFonts w:eastAsia="Times New Roman"/>
          <w:szCs w:val="24"/>
        </w:rPr>
        <w:t xml:space="preserve"> για να περάσετε αυτή τη διάταξη;</w:t>
      </w:r>
    </w:p>
    <w:p w14:paraId="6891BD11" w14:textId="77777777" w:rsidR="00D031BF" w:rsidRDefault="004A50F5">
      <w:pPr>
        <w:spacing w:after="0" w:line="600" w:lineRule="auto"/>
        <w:ind w:firstLine="720"/>
        <w:jc w:val="both"/>
        <w:rPr>
          <w:rFonts w:eastAsia="Times New Roman"/>
          <w:szCs w:val="24"/>
        </w:rPr>
      </w:pPr>
      <w:r>
        <w:rPr>
          <w:rFonts w:eastAsia="Times New Roman"/>
          <w:szCs w:val="24"/>
        </w:rPr>
        <w:t>Σε κάθε περίπτωση ένα πράγμα έχει πολιτική σημασία, κυρίες και κύριοι συνάδελφοι, πολιτική σημασία έχει ότι με αυτά που κάνετε</w:t>
      </w:r>
      <w:r>
        <w:rPr>
          <w:rFonts w:eastAsia="Times New Roman"/>
          <w:szCs w:val="24"/>
        </w:rPr>
        <w:t>,</w:t>
      </w:r>
      <w:r>
        <w:rPr>
          <w:rFonts w:eastAsia="Times New Roman"/>
          <w:szCs w:val="24"/>
        </w:rPr>
        <w:t xml:space="preserve"> θα χάσετε το πλ</w:t>
      </w:r>
      <w:r>
        <w:rPr>
          <w:rFonts w:eastAsia="Times New Roman"/>
          <w:szCs w:val="24"/>
        </w:rPr>
        <w:t>εονέκτημα που είχατε την προηγούμενη φορά να καταγγέλλετε τους επόμενους, όταν θα κάνουν κι αυτοί τα ίδια. Γιατί για πάρα πολλά πράγματα έχετε δεσμεύσει τη χώρα και θα αναγκαστεί και η επόμενη κυβέρνηση να κάνει πολλά από αυτά που κάνετε κι εσείς, γιατί, ε</w:t>
      </w:r>
      <w:r>
        <w:rPr>
          <w:rFonts w:eastAsia="Times New Roman"/>
          <w:szCs w:val="24"/>
        </w:rPr>
        <w:t>παναλαμβάνω, δεσμεύσατε τη χώρα για πολλά χρόνια. Εκατό είναι το υπερταμείο.</w:t>
      </w:r>
    </w:p>
    <w:p w14:paraId="6891BD12" w14:textId="77777777" w:rsidR="00D031BF" w:rsidRDefault="004A50F5">
      <w:pPr>
        <w:spacing w:after="0" w:line="600" w:lineRule="auto"/>
        <w:ind w:firstLine="720"/>
        <w:jc w:val="both"/>
        <w:rPr>
          <w:rFonts w:eastAsia="Times New Roman"/>
          <w:szCs w:val="24"/>
        </w:rPr>
      </w:pPr>
      <w:r>
        <w:rPr>
          <w:rFonts w:eastAsia="Times New Roman"/>
          <w:szCs w:val="24"/>
        </w:rPr>
        <w:t>Τ</w:t>
      </w:r>
      <w:r>
        <w:rPr>
          <w:rFonts w:eastAsia="Times New Roman"/>
          <w:szCs w:val="24"/>
        </w:rPr>
        <w:t>ο πολιτικό συμπέρασμα είναι -και με αυτό θέλω να τελειώσω- ότι ο ΣΥΡΙΖΑ ως ηγεσία, ως Κοινοβουλευτική Ομάδα, ως μόρφωμα πότε έλεγε την αλήθεια στον λαό;</w:t>
      </w:r>
    </w:p>
    <w:p w14:paraId="6891BD13" w14:textId="77777777" w:rsidR="00D031BF" w:rsidRDefault="004A50F5">
      <w:pPr>
        <w:spacing w:after="0"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Μόρφωμα; Τι</w:t>
      </w:r>
      <w:r>
        <w:rPr>
          <w:rFonts w:eastAsia="Times New Roman"/>
          <w:szCs w:val="24"/>
        </w:rPr>
        <w:t xml:space="preserve"> λέτε;</w:t>
      </w:r>
    </w:p>
    <w:p w14:paraId="6891BD14" w14:textId="77777777" w:rsidR="00D031BF" w:rsidRDefault="004A50F5">
      <w:pPr>
        <w:spacing w:after="0" w:line="600" w:lineRule="auto"/>
        <w:ind w:firstLine="720"/>
        <w:jc w:val="both"/>
        <w:rPr>
          <w:rFonts w:eastAsia="Times New Roman"/>
          <w:szCs w:val="24"/>
        </w:rPr>
      </w:pPr>
      <w:r>
        <w:rPr>
          <w:rFonts w:eastAsia="Times New Roman"/>
          <w:b/>
          <w:szCs w:val="24"/>
        </w:rPr>
        <w:lastRenderedPageBreak/>
        <w:t xml:space="preserve">ΓΙΑΝΝΗΣ ΚΟΥΤΣΟΥΚΟΣ: </w:t>
      </w:r>
      <w:r>
        <w:rPr>
          <w:rFonts w:eastAsia="Times New Roman"/>
          <w:szCs w:val="24"/>
        </w:rPr>
        <w:t xml:space="preserve">Τότε που μας κατηγορούσε για τη διαπλοκή και τη διαφθορά, κυρία Βάκη; </w:t>
      </w:r>
      <w:r>
        <w:rPr>
          <w:rFonts w:eastAsia="Times New Roman"/>
          <w:szCs w:val="24"/>
        </w:rPr>
        <w:t>Τ</w:t>
      </w:r>
      <w:r>
        <w:rPr>
          <w:rFonts w:eastAsia="Times New Roman"/>
          <w:szCs w:val="24"/>
        </w:rPr>
        <w:t xml:space="preserve">α έχετε αυτά γραμμένα στην </w:t>
      </w:r>
      <w:r>
        <w:rPr>
          <w:rFonts w:eastAsia="Times New Roman"/>
          <w:szCs w:val="24"/>
        </w:rPr>
        <w:t>«</w:t>
      </w:r>
      <w:r>
        <w:rPr>
          <w:rFonts w:eastAsia="Times New Roman"/>
          <w:szCs w:val="24"/>
        </w:rPr>
        <w:t>ΑΥΓΗ</w:t>
      </w:r>
      <w:r>
        <w:rPr>
          <w:rFonts w:eastAsia="Times New Roman"/>
          <w:szCs w:val="24"/>
        </w:rPr>
        <w:t>»</w:t>
      </w:r>
      <w:r>
        <w:rPr>
          <w:rFonts w:eastAsia="Times New Roman"/>
          <w:szCs w:val="24"/>
        </w:rPr>
        <w:t xml:space="preserve">, στη Μαύρη Βίβλο. Αλλά το πιο σπουδαίο το είπε ο κ. Τσίπρας από εδώ. Ή τώρα γλείφετε εκεί που φτύνατε; Αυτό είναι το μεγάλο </w:t>
      </w:r>
      <w:r>
        <w:rPr>
          <w:rFonts w:eastAsia="Times New Roman"/>
          <w:szCs w:val="24"/>
        </w:rPr>
        <w:t>θέμα για εσάς.</w:t>
      </w:r>
    </w:p>
    <w:p w14:paraId="6891BD15" w14:textId="77777777" w:rsidR="00D031BF" w:rsidRDefault="004A50F5">
      <w:pPr>
        <w:spacing w:after="0" w:line="600" w:lineRule="auto"/>
        <w:ind w:firstLine="720"/>
        <w:jc w:val="both"/>
        <w:rPr>
          <w:rFonts w:eastAsia="Times New Roman"/>
          <w:szCs w:val="24"/>
        </w:rPr>
      </w:pPr>
      <w:r>
        <w:rPr>
          <w:rFonts w:eastAsia="Times New Roman"/>
          <w:szCs w:val="24"/>
        </w:rPr>
        <w:t>Ε</w:t>
      </w:r>
      <w:r>
        <w:rPr>
          <w:rFonts w:eastAsia="Times New Roman"/>
          <w:szCs w:val="24"/>
        </w:rPr>
        <w:t>πειδή στην πολιτική τα ζητήματα λύνονται μέσω της δημοκρατίας και η δημοκρατία</w:t>
      </w:r>
      <w:r>
        <w:rPr>
          <w:rFonts w:eastAsia="Times New Roman"/>
          <w:szCs w:val="24"/>
        </w:rPr>
        <w:t>,</w:t>
      </w:r>
      <w:r>
        <w:rPr>
          <w:rFonts w:eastAsia="Times New Roman"/>
          <w:szCs w:val="24"/>
        </w:rPr>
        <w:t xml:space="preserve"> λοιπόν, λέει ότι είσαστε πλειοψηφία και αποφασίζετε, πέστε τώρα τουλάχιστον ένα συγγνώμη. Πέστε ένα συγγνώμη σε αυτούς που κατασυκοφαντήσατε, που λοιδορήσατε κα</w:t>
      </w:r>
      <w:r>
        <w:rPr>
          <w:rFonts w:eastAsia="Times New Roman"/>
          <w:szCs w:val="24"/>
        </w:rPr>
        <w:t>ι χάρη στα ψέματα που λέγατε στον ελληνικό λαό</w:t>
      </w:r>
      <w:r>
        <w:rPr>
          <w:rFonts w:eastAsia="Times New Roman"/>
          <w:szCs w:val="24"/>
        </w:rPr>
        <w:t>,</w:t>
      </w:r>
      <w:r>
        <w:rPr>
          <w:rFonts w:eastAsia="Times New Roman"/>
          <w:szCs w:val="24"/>
        </w:rPr>
        <w:t xml:space="preserve"> σας έκανε πλειοψηφία. Εκτός και σε αυτή τη διάταξη που θα ψηφίσετε</w:t>
      </w:r>
      <w:r>
        <w:rPr>
          <w:rFonts w:eastAsia="Times New Roman"/>
          <w:szCs w:val="24"/>
        </w:rPr>
        <w:t>,</w:t>
      </w:r>
      <w:r>
        <w:rPr>
          <w:rFonts w:eastAsia="Times New Roman"/>
          <w:szCs w:val="24"/>
        </w:rPr>
        <w:t xml:space="preserve"> δεν αναγνωρίζετε τον εαυτό σας. Κάποιος άλλος φαίνεται την έφερε και κάποιος άλλος θα την ψηφίσει.</w:t>
      </w:r>
    </w:p>
    <w:p w14:paraId="6891BD16" w14:textId="77777777" w:rsidR="00D031BF" w:rsidRDefault="004A50F5">
      <w:pPr>
        <w:spacing w:after="0" w:line="600" w:lineRule="auto"/>
        <w:ind w:firstLine="720"/>
        <w:jc w:val="both"/>
        <w:rPr>
          <w:rFonts w:eastAsia="Times New Roman"/>
          <w:szCs w:val="24"/>
        </w:rPr>
      </w:pPr>
      <w:r>
        <w:rPr>
          <w:rFonts w:eastAsia="Times New Roman"/>
          <w:szCs w:val="24"/>
        </w:rPr>
        <w:t>Ευχαριστώ, κύριε Πρόεδρε.</w:t>
      </w:r>
    </w:p>
    <w:p w14:paraId="6891BD17" w14:textId="77777777" w:rsidR="00D031BF" w:rsidRDefault="004A50F5">
      <w:pPr>
        <w:spacing w:after="0" w:line="600" w:lineRule="auto"/>
        <w:ind w:firstLine="720"/>
        <w:jc w:val="both"/>
        <w:rPr>
          <w:rFonts w:eastAsia="Times New Roman"/>
          <w:szCs w:val="24"/>
        </w:rPr>
      </w:pPr>
      <w:r>
        <w:rPr>
          <w:rFonts w:eastAsia="Times New Roman"/>
          <w:b/>
          <w:szCs w:val="24"/>
        </w:rPr>
        <w:t>ΠΡΟΕΔΡΕΥΩΝ (Δημ</w:t>
      </w:r>
      <w:r>
        <w:rPr>
          <w:rFonts w:eastAsia="Times New Roman"/>
          <w:b/>
          <w:szCs w:val="24"/>
        </w:rPr>
        <w:t>ήτριος Κρεμαστινός):</w:t>
      </w:r>
      <w:r>
        <w:rPr>
          <w:rFonts w:eastAsia="Times New Roman"/>
          <w:szCs w:val="24"/>
        </w:rPr>
        <w:t xml:space="preserve">  Ευχαριστώ κι εγώ.</w:t>
      </w:r>
    </w:p>
    <w:p w14:paraId="6891BD18" w14:textId="77777777" w:rsidR="00D031BF" w:rsidRDefault="004A50F5">
      <w:pPr>
        <w:spacing w:after="0" w:line="600" w:lineRule="auto"/>
        <w:ind w:firstLine="720"/>
        <w:jc w:val="both"/>
        <w:rPr>
          <w:rFonts w:eastAsia="Times New Roman"/>
          <w:szCs w:val="24"/>
        </w:rPr>
      </w:pPr>
      <w:r>
        <w:rPr>
          <w:rFonts w:eastAsia="Times New Roman"/>
          <w:szCs w:val="24"/>
        </w:rPr>
        <w:lastRenderedPageBreak/>
        <w:t>Τον λόγο έχει ο κ. Παπαηλιού.</w:t>
      </w:r>
    </w:p>
    <w:p w14:paraId="6891BD19" w14:textId="77777777" w:rsidR="00D031BF" w:rsidRDefault="004A50F5">
      <w:pPr>
        <w:spacing w:after="0" w:line="600" w:lineRule="auto"/>
        <w:ind w:firstLine="720"/>
        <w:jc w:val="both"/>
        <w:rPr>
          <w:rFonts w:eastAsia="Times New Roman"/>
          <w:szCs w:val="24"/>
        </w:rPr>
      </w:pPr>
      <w:r>
        <w:rPr>
          <w:rFonts w:eastAsia="Times New Roman"/>
          <w:szCs w:val="24"/>
        </w:rPr>
        <w:t>Κύριε Παπαηλιού, έχετε τον λόγο για επτά λεπτά.</w:t>
      </w:r>
    </w:p>
    <w:p w14:paraId="6891BD1A" w14:textId="77777777" w:rsidR="00D031BF" w:rsidRDefault="004A50F5">
      <w:pPr>
        <w:spacing w:after="0" w:line="600" w:lineRule="auto"/>
        <w:ind w:firstLine="720"/>
        <w:jc w:val="both"/>
        <w:rPr>
          <w:rFonts w:eastAsia="Times New Roman"/>
          <w:szCs w:val="24"/>
        </w:rPr>
      </w:pPr>
      <w:r>
        <w:rPr>
          <w:rFonts w:eastAsia="Times New Roman"/>
          <w:b/>
          <w:szCs w:val="24"/>
        </w:rPr>
        <w:t>ΓΕΩΡΓΙΟΣ ΠΑΠΑΗΛΙΟΥ:</w:t>
      </w:r>
      <w:r>
        <w:rPr>
          <w:rFonts w:eastAsia="Times New Roman"/>
          <w:szCs w:val="24"/>
        </w:rPr>
        <w:t xml:space="preserve"> Κύριε Πρόεδρε, κυρίες και κύριοι συνάδελφοι, η </w:t>
      </w:r>
      <w:r>
        <w:rPr>
          <w:rFonts w:eastAsia="Times New Roman"/>
          <w:szCs w:val="24"/>
        </w:rPr>
        <w:t>ε</w:t>
      </w:r>
      <w:r>
        <w:rPr>
          <w:rFonts w:eastAsia="Times New Roman"/>
          <w:szCs w:val="24"/>
        </w:rPr>
        <w:t xml:space="preserve">ισηγήτρια της Νέας Δημοκρατίας αλλά και συνάδελφοι του ιδίου κόμματος </w:t>
      </w:r>
      <w:r>
        <w:rPr>
          <w:rFonts w:eastAsia="Times New Roman"/>
          <w:szCs w:val="24"/>
        </w:rPr>
        <w:t xml:space="preserve">και του ΠΑΣΟΚ, ενώ επιχειρηματολόγησαν υπέρ του νομοσχεδίου και το ψήφισαν στην αρμόδια </w:t>
      </w:r>
      <w:r>
        <w:rPr>
          <w:rFonts w:eastAsia="Times New Roman"/>
          <w:szCs w:val="24"/>
        </w:rPr>
        <w:t>ε</w:t>
      </w:r>
      <w:r>
        <w:rPr>
          <w:rFonts w:eastAsia="Times New Roman"/>
          <w:szCs w:val="24"/>
        </w:rPr>
        <w:t xml:space="preserve">πιτροπή της Βουλής, στη συνέχεια αντιφάσκοντας προς εαυτούς το επικρίνουν γενικά. </w:t>
      </w:r>
      <w:r>
        <w:rPr>
          <w:rFonts w:eastAsia="Times New Roman"/>
          <w:szCs w:val="24"/>
        </w:rPr>
        <w:t>Γ</w:t>
      </w:r>
      <w:r>
        <w:rPr>
          <w:rFonts w:eastAsia="Times New Roman"/>
          <w:szCs w:val="24"/>
        </w:rPr>
        <w:t xml:space="preserve">ια αυτόν τον λόγο πολλές τοποθετήσεις συναδέλφων δεν αφορούν το νομοσχέδιο, αλλά </w:t>
      </w:r>
      <w:r>
        <w:rPr>
          <w:rFonts w:eastAsia="Times New Roman"/>
          <w:szCs w:val="24"/>
        </w:rPr>
        <w:t>είναι γενικές πολιτικές τοποθετήσεις</w:t>
      </w:r>
      <w:r>
        <w:rPr>
          <w:rFonts w:eastAsia="Times New Roman"/>
          <w:szCs w:val="24"/>
        </w:rPr>
        <w:t>,</w:t>
      </w:r>
      <w:r>
        <w:rPr>
          <w:rFonts w:eastAsia="Times New Roman"/>
          <w:szCs w:val="24"/>
        </w:rPr>
        <w:t xml:space="preserve"> οι οποίες δεν έχουν σχέση με αυτό</w:t>
      </w:r>
      <w:r>
        <w:rPr>
          <w:rFonts w:eastAsia="Times New Roman"/>
          <w:szCs w:val="24"/>
        </w:rPr>
        <w:t>.</w:t>
      </w:r>
      <w:r>
        <w:rPr>
          <w:rFonts w:eastAsia="Times New Roman"/>
          <w:szCs w:val="24"/>
        </w:rPr>
        <w:t xml:space="preserve"> </w:t>
      </w:r>
      <w:r>
        <w:rPr>
          <w:rFonts w:eastAsia="Times New Roman"/>
          <w:szCs w:val="24"/>
        </w:rPr>
        <w:t>Β</w:t>
      </w:r>
      <w:r>
        <w:rPr>
          <w:rFonts w:eastAsia="Times New Roman"/>
          <w:szCs w:val="24"/>
        </w:rPr>
        <w:t>έβαια</w:t>
      </w:r>
      <w:r>
        <w:rPr>
          <w:rFonts w:eastAsia="Times New Roman"/>
          <w:szCs w:val="24"/>
        </w:rPr>
        <w:t xml:space="preserve"> αναφέρονται</w:t>
      </w:r>
      <w:r>
        <w:rPr>
          <w:rFonts w:eastAsia="Times New Roman"/>
          <w:szCs w:val="24"/>
        </w:rPr>
        <w:t xml:space="preserve"> σε μια κατάσταση για την οποία είναι γνωστό ότι είναι υπεύθυνοι </w:t>
      </w:r>
      <w:r>
        <w:rPr>
          <w:rFonts w:eastAsia="Times New Roman"/>
          <w:szCs w:val="24"/>
        </w:rPr>
        <w:t>οι ίδιοι</w:t>
      </w:r>
      <w:r>
        <w:rPr>
          <w:rFonts w:eastAsia="Times New Roman"/>
          <w:szCs w:val="24"/>
        </w:rPr>
        <w:t>,</w:t>
      </w:r>
      <w:r>
        <w:rPr>
          <w:rFonts w:eastAsia="Times New Roman"/>
          <w:szCs w:val="24"/>
        </w:rPr>
        <w:t xml:space="preserve"> </w:t>
      </w:r>
      <w:r>
        <w:rPr>
          <w:rFonts w:eastAsia="Times New Roman"/>
          <w:szCs w:val="24"/>
        </w:rPr>
        <w:t>τη β</w:t>
      </w:r>
      <w:r>
        <w:rPr>
          <w:rFonts w:eastAsia="Times New Roman"/>
          <w:szCs w:val="24"/>
        </w:rPr>
        <w:t>ίω</w:t>
      </w:r>
      <w:r>
        <w:rPr>
          <w:rFonts w:eastAsia="Times New Roman"/>
          <w:szCs w:val="24"/>
        </w:rPr>
        <w:t>νε ο ελληνικός λαός</w:t>
      </w:r>
      <w:r>
        <w:rPr>
          <w:rFonts w:eastAsia="Times New Roman"/>
          <w:szCs w:val="24"/>
        </w:rPr>
        <w:t xml:space="preserve"> και έχει κριθεί από τον ίδιο.</w:t>
      </w:r>
      <w:r>
        <w:rPr>
          <w:rFonts w:eastAsia="Times New Roman"/>
          <w:szCs w:val="24"/>
        </w:rPr>
        <w:t xml:space="preserve"> Βλέπετε, πολλές φορές η αντιπολιτε</w:t>
      </w:r>
      <w:r>
        <w:rPr>
          <w:rFonts w:eastAsia="Times New Roman"/>
          <w:szCs w:val="24"/>
        </w:rPr>
        <w:t>υτική διάθεση υπερισχύει της λογικής.</w:t>
      </w:r>
    </w:p>
    <w:p w14:paraId="6891BD1B" w14:textId="77777777" w:rsidR="00D031BF" w:rsidRDefault="004A50F5">
      <w:pPr>
        <w:spacing w:after="0" w:line="600" w:lineRule="auto"/>
        <w:ind w:firstLine="720"/>
        <w:jc w:val="both"/>
        <w:rPr>
          <w:rFonts w:eastAsia="Times New Roman"/>
          <w:szCs w:val="24"/>
        </w:rPr>
      </w:pPr>
      <w:r>
        <w:rPr>
          <w:rFonts w:eastAsia="Times New Roman"/>
          <w:szCs w:val="24"/>
        </w:rPr>
        <w:t xml:space="preserve">Με το παρόν νομοσχέδιο εισάγεται ένα νέο θεσμικό πλαίσιο απλούστευσης και εξορθολογισμού της αδειοδότησης των οικονομικών δραστηριοτήτων με στόχο τη βελτίωση του επιχειρηματικού περιβάλλοντος και </w:t>
      </w:r>
      <w:r>
        <w:rPr>
          <w:rFonts w:eastAsia="Times New Roman"/>
          <w:szCs w:val="24"/>
        </w:rPr>
        <w:lastRenderedPageBreak/>
        <w:t>την ενίσχυση της ανταγ</w:t>
      </w:r>
      <w:r>
        <w:rPr>
          <w:rFonts w:eastAsia="Times New Roman"/>
          <w:szCs w:val="24"/>
        </w:rPr>
        <w:t>ωνιστικότητας. Η χώρα έχει ανάγκη, περισσότερο από ποτέ, επενδύσεις και το υφιστάμενο θεσμικό πλαίσιο δεν εμπεριέχει συγκεκριμένη στρατηγική. Οι μέχρι σήμερα νομοθετικές πρωτοβουλίες κατέληξαν σε αποτυχία, διότι αποτέλεσαν ανεφάρμοστα διοικητικά εργαλεία κ</w:t>
      </w:r>
      <w:r>
        <w:rPr>
          <w:rFonts w:eastAsia="Times New Roman"/>
          <w:szCs w:val="24"/>
        </w:rPr>
        <w:t>αι οδήγησαν σε δυσκίνητες γραφειοκρατικές κινήσεις</w:t>
      </w:r>
      <w:r>
        <w:rPr>
          <w:rFonts w:eastAsia="Times New Roman"/>
          <w:szCs w:val="24"/>
        </w:rPr>
        <w:t>,</w:t>
      </w:r>
      <w:r>
        <w:rPr>
          <w:rFonts w:eastAsia="Times New Roman"/>
          <w:szCs w:val="24"/>
        </w:rPr>
        <w:t xml:space="preserve"> που δεν διασφάλιζαν το δημόσιο συμφέρον στους τομείς της υγείας, της ασφαλείας και του περιβάλλοντος.</w:t>
      </w:r>
    </w:p>
    <w:p w14:paraId="6891BD1C" w14:textId="77777777" w:rsidR="00D031BF" w:rsidRDefault="004A50F5">
      <w:pPr>
        <w:spacing w:after="0" w:line="600" w:lineRule="auto"/>
        <w:ind w:firstLine="720"/>
        <w:jc w:val="both"/>
        <w:rPr>
          <w:rFonts w:eastAsia="Times New Roman"/>
          <w:szCs w:val="24"/>
        </w:rPr>
      </w:pPr>
      <w:r>
        <w:rPr>
          <w:rFonts w:eastAsia="Times New Roman"/>
          <w:szCs w:val="24"/>
        </w:rPr>
        <w:t>Με τις εισαγόμενες ρυθμίσεις επιδιώκεται να απαλειφθούν ή να αμβλυνθούν χρόνια προβλήματα, όπως οι άσκ</w:t>
      </w:r>
      <w:r>
        <w:rPr>
          <w:rFonts w:eastAsia="Times New Roman"/>
          <w:szCs w:val="24"/>
        </w:rPr>
        <w:t>οπες και χρονοβόρες διαδικασίες, η αλληλοεπικάλυψη αρμοδιοτήτων των εμπλεκομένων φορέων που ευνοούν τη γραφειοκρατία, τη διαφθορά και τη διαπλοκή. Συγχρόνως αξιοποιούνται σύγχρονα εργαλεία διοίκησης και αυτοματοποιούνται διαδικασίες</w:t>
      </w:r>
      <w:r>
        <w:rPr>
          <w:rFonts w:eastAsia="Times New Roman"/>
          <w:szCs w:val="24"/>
        </w:rPr>
        <w:t>,</w:t>
      </w:r>
      <w:r>
        <w:rPr>
          <w:rFonts w:eastAsia="Times New Roman"/>
          <w:szCs w:val="24"/>
        </w:rPr>
        <w:t xml:space="preserve"> που επιτρέπουν διαφάνε</w:t>
      </w:r>
      <w:r>
        <w:rPr>
          <w:rFonts w:eastAsia="Times New Roman"/>
          <w:szCs w:val="24"/>
        </w:rPr>
        <w:t>ια και μεγαλύτερη ταχύτητα στην άσκηση οικονομικ</w:t>
      </w:r>
      <w:r>
        <w:rPr>
          <w:rFonts w:eastAsia="Times New Roman"/>
          <w:szCs w:val="24"/>
        </w:rPr>
        <w:t>ών</w:t>
      </w:r>
      <w:r>
        <w:rPr>
          <w:rFonts w:eastAsia="Times New Roman"/>
          <w:szCs w:val="24"/>
        </w:rPr>
        <w:t xml:space="preserve"> δραστηρι</w:t>
      </w:r>
      <w:r>
        <w:rPr>
          <w:rFonts w:eastAsia="Times New Roman"/>
          <w:szCs w:val="24"/>
        </w:rPr>
        <w:t>οτήτων</w:t>
      </w:r>
      <w:r>
        <w:rPr>
          <w:rFonts w:eastAsia="Times New Roman"/>
          <w:szCs w:val="24"/>
        </w:rPr>
        <w:t>, εγκαθιδρύοντας παράλληλα κλίμα εμπιστοσύνης μεταξύ της δημόσιας διοίκησης και της ιδιωτικής πρωτοβουλίας.</w:t>
      </w:r>
    </w:p>
    <w:p w14:paraId="6891BD1D" w14:textId="77777777" w:rsidR="00D031BF" w:rsidRDefault="004A50F5">
      <w:pPr>
        <w:spacing w:after="0" w:line="600" w:lineRule="auto"/>
        <w:ind w:firstLine="720"/>
        <w:jc w:val="both"/>
        <w:rPr>
          <w:rFonts w:eastAsia="Times New Roman"/>
          <w:szCs w:val="24"/>
        </w:rPr>
      </w:pPr>
      <w:r>
        <w:rPr>
          <w:rFonts w:eastAsia="Times New Roman"/>
          <w:szCs w:val="24"/>
        </w:rPr>
        <w:lastRenderedPageBreak/>
        <w:t>Επιπλέον οι συγκεκριμένες ρυθμίσεις αποσκοπούν στην ενίσχυση της επιχειρηματικότητα</w:t>
      </w:r>
      <w:r>
        <w:rPr>
          <w:rFonts w:eastAsia="Times New Roman"/>
          <w:szCs w:val="24"/>
        </w:rPr>
        <w:t>ς, δίνοντας έμφαση στη μεσαία και μικρομεσαία επιχε</w:t>
      </w:r>
      <w:r>
        <w:rPr>
          <w:rFonts w:eastAsia="Times New Roman"/>
          <w:szCs w:val="24"/>
        </w:rPr>
        <w:t>ί</w:t>
      </w:r>
      <w:r>
        <w:rPr>
          <w:rFonts w:eastAsia="Times New Roman"/>
          <w:szCs w:val="24"/>
        </w:rPr>
        <w:t>ρη</w:t>
      </w:r>
      <w:r>
        <w:rPr>
          <w:rFonts w:eastAsia="Times New Roman"/>
          <w:szCs w:val="24"/>
        </w:rPr>
        <w:t>ση</w:t>
      </w:r>
      <w:r>
        <w:rPr>
          <w:rFonts w:eastAsia="Times New Roman"/>
          <w:szCs w:val="24"/>
        </w:rPr>
        <w:t>, που αποτελεί τη ραχοκοκαλιά της ελληνικής οικονομίας.</w:t>
      </w:r>
    </w:p>
    <w:p w14:paraId="6891BD1E" w14:textId="77777777" w:rsidR="00D031BF" w:rsidRDefault="004A50F5">
      <w:pPr>
        <w:spacing w:after="0" w:line="600" w:lineRule="auto"/>
        <w:ind w:firstLine="720"/>
        <w:jc w:val="both"/>
        <w:rPr>
          <w:rFonts w:eastAsia="Times New Roman"/>
          <w:szCs w:val="24"/>
        </w:rPr>
      </w:pPr>
      <w:r>
        <w:rPr>
          <w:rFonts w:eastAsia="Times New Roman"/>
          <w:szCs w:val="24"/>
        </w:rPr>
        <w:t>Κεντρικοί άξονες του υπό ψήφιση νομοσχεδίου είναι η αξιολόγηση του κινδύνου</w:t>
      </w:r>
      <w:r>
        <w:rPr>
          <w:rFonts w:eastAsia="Times New Roman"/>
          <w:szCs w:val="24"/>
        </w:rPr>
        <w:t>,</w:t>
      </w:r>
      <w:r>
        <w:rPr>
          <w:rFonts w:eastAsia="Times New Roman"/>
          <w:szCs w:val="24"/>
        </w:rPr>
        <w:t xml:space="preserve"> που μπορεί να επέλθει από την άσκηση επιχειρηματικών δραστηριοτήτων</w:t>
      </w:r>
      <w:r>
        <w:rPr>
          <w:rFonts w:eastAsia="Times New Roman"/>
          <w:szCs w:val="24"/>
        </w:rPr>
        <w:t xml:space="preserve"> σε πτυχές του δημόσιου συμφέροντος, όπως η δημόσια υγεία </w:t>
      </w:r>
      <w:r>
        <w:rPr>
          <w:rFonts w:eastAsia="Times New Roman"/>
          <w:szCs w:val="24"/>
        </w:rPr>
        <w:t xml:space="preserve">η ασφάλεια </w:t>
      </w:r>
      <w:r>
        <w:rPr>
          <w:rFonts w:eastAsia="Times New Roman"/>
          <w:szCs w:val="24"/>
        </w:rPr>
        <w:t>και το περιβάλλον. Η εξέταση του πλαισίου των αδειών βασίζεται σε τρία επίπεδα κινδύνου</w:t>
      </w:r>
      <w:r>
        <w:rPr>
          <w:rFonts w:eastAsia="Times New Roman"/>
          <w:szCs w:val="24"/>
        </w:rPr>
        <w:t>.</w:t>
      </w:r>
      <w:r>
        <w:rPr>
          <w:rFonts w:eastAsia="Times New Roman"/>
          <w:szCs w:val="24"/>
        </w:rPr>
        <w:t xml:space="preserve"> Τον κίνδυνο για την υγεία των καταναλωτών από τα προϊόντα που κατασκευάζονται σ</w:t>
      </w:r>
      <w:r>
        <w:rPr>
          <w:rFonts w:eastAsia="Times New Roman"/>
          <w:szCs w:val="24"/>
        </w:rPr>
        <w:t>ε</w:t>
      </w:r>
      <w:r>
        <w:rPr>
          <w:rFonts w:eastAsia="Times New Roman"/>
          <w:szCs w:val="24"/>
        </w:rPr>
        <w:t xml:space="preserve"> συγκεκριμένη εγκα</w:t>
      </w:r>
      <w:r>
        <w:rPr>
          <w:rFonts w:eastAsia="Times New Roman"/>
          <w:szCs w:val="24"/>
        </w:rPr>
        <w:t>τάσταση, τον κίνδυνο για την υγεία και την ασφάλεια των εργαζομένων και των περιοίκων εντός ή πλησίον της εγκατάστασης και τον κίνδυνο στο φυσικό και πολιτισμικό περιβάλλον. Κάθε δραστηριότητα κατατάσσεται βάσει αυτών των επιπέδων κινδύνου. Η κατάταξη κατη</w:t>
      </w:r>
      <w:r>
        <w:rPr>
          <w:rFonts w:eastAsia="Times New Roman"/>
          <w:szCs w:val="24"/>
        </w:rPr>
        <w:t>γοριοποιεί τις δραστηριότητες σε τρία επίπεδα</w:t>
      </w:r>
      <w:r>
        <w:rPr>
          <w:rFonts w:eastAsia="Times New Roman"/>
          <w:szCs w:val="24"/>
        </w:rPr>
        <w:t>.</w:t>
      </w:r>
      <w:r>
        <w:rPr>
          <w:rFonts w:eastAsia="Times New Roman"/>
          <w:szCs w:val="24"/>
        </w:rPr>
        <w:t xml:space="preserve"> </w:t>
      </w:r>
      <w:r>
        <w:rPr>
          <w:rFonts w:eastAsia="Times New Roman"/>
          <w:szCs w:val="24"/>
        </w:rPr>
        <w:t>Σ</w:t>
      </w:r>
      <w:r>
        <w:rPr>
          <w:rFonts w:eastAsia="Times New Roman"/>
          <w:szCs w:val="24"/>
        </w:rPr>
        <w:t>τις δραστηριότητες χαμηλού κινδύνου οι οποίες απαλλάσσονται από τ</w:t>
      </w:r>
      <w:r>
        <w:rPr>
          <w:rFonts w:eastAsia="Times New Roman"/>
          <w:szCs w:val="24"/>
        </w:rPr>
        <w:t>ην</w:t>
      </w:r>
      <w:r>
        <w:rPr>
          <w:rFonts w:eastAsia="Times New Roman"/>
          <w:szCs w:val="24"/>
        </w:rPr>
        <w:t xml:space="preserve"> ανάγκ</w:t>
      </w:r>
      <w:r>
        <w:rPr>
          <w:rFonts w:eastAsia="Times New Roman"/>
          <w:szCs w:val="24"/>
        </w:rPr>
        <w:t>η</w:t>
      </w:r>
      <w:r>
        <w:rPr>
          <w:rFonts w:eastAsia="Times New Roman"/>
          <w:szCs w:val="24"/>
        </w:rPr>
        <w:t xml:space="preserve"> </w:t>
      </w:r>
      <w:r>
        <w:rPr>
          <w:rFonts w:eastAsia="Times New Roman"/>
          <w:szCs w:val="24"/>
          <w:lang w:val="en-US"/>
        </w:rPr>
        <w:t>ex</w:t>
      </w:r>
      <w:r>
        <w:rPr>
          <w:rFonts w:eastAsia="Times New Roman"/>
          <w:szCs w:val="24"/>
        </w:rPr>
        <w:t xml:space="preserve"> </w:t>
      </w:r>
      <w:r>
        <w:rPr>
          <w:rFonts w:eastAsia="Times New Roman"/>
          <w:szCs w:val="24"/>
          <w:lang w:val="en-US"/>
        </w:rPr>
        <w:t>ante</w:t>
      </w:r>
      <w:r>
        <w:rPr>
          <w:rFonts w:eastAsia="Times New Roman"/>
          <w:szCs w:val="24"/>
        </w:rPr>
        <w:t xml:space="preserve"> κανονιστικού εργαλείου, </w:t>
      </w:r>
      <w:r>
        <w:rPr>
          <w:rFonts w:eastAsia="Times New Roman"/>
          <w:szCs w:val="24"/>
        </w:rPr>
        <w:lastRenderedPageBreak/>
        <w:t>τις δραστηριότητες μεσαίου κινδύνου</w:t>
      </w:r>
      <w:r>
        <w:rPr>
          <w:rFonts w:eastAsia="Times New Roman"/>
          <w:szCs w:val="24"/>
        </w:rPr>
        <w:t xml:space="preserve"> οι οποίες συνήθως αποτελούν αντικείμενο απλής γνωστοποίησης, και τέλος στις δραστηριότητες υψηλού κινδύνου οι οποίες χρειάζονται εκ των προτέρων έγκριση. </w:t>
      </w:r>
    </w:p>
    <w:p w14:paraId="6891BD1F" w14:textId="77777777" w:rsidR="00D031BF" w:rsidRDefault="004A50F5">
      <w:pPr>
        <w:spacing w:after="0" w:line="600" w:lineRule="auto"/>
        <w:ind w:firstLine="720"/>
        <w:jc w:val="both"/>
        <w:rPr>
          <w:rFonts w:eastAsia="Times New Roman"/>
          <w:szCs w:val="24"/>
        </w:rPr>
      </w:pPr>
      <w:r>
        <w:rPr>
          <w:rFonts w:eastAsia="Times New Roman"/>
          <w:szCs w:val="24"/>
        </w:rPr>
        <w:t>Ως γνωστοποίηση ορίζεται η υποχρεωτική διαδικασία, με την οποία ο ενδιαφερόμενος ενημερώνει εκ των προτέρων την αρμόδια αρχή για την έναρξη λειτουργίας της οικονομικής δραστηριότητας, την οποία προτίθεται να ασκήσει σε ορισμένο χώρο ή εγκατάσταση, χωρίς να</w:t>
      </w:r>
      <w:r>
        <w:rPr>
          <w:rFonts w:eastAsia="Times New Roman"/>
          <w:szCs w:val="24"/>
        </w:rPr>
        <w:t xml:space="preserve"> απαιτείται εκ των προτέρων έλεγχος. Περιλαμβάνει μόνο τα ελάχιστα κρίσιμα στοιχεία που απαιτείται να γνωρίζει η διοίκηση, όπως όνομα, διεύθυνση του τόπου άσκησης της επιχειρηματικής δραστηριότητας, το είδος της οικονομικής δραστηριότητας που πρόκειται να </w:t>
      </w:r>
      <w:r>
        <w:rPr>
          <w:rFonts w:eastAsia="Times New Roman"/>
          <w:szCs w:val="24"/>
        </w:rPr>
        <w:t>ασκηθεί. Μόνο εφόσον κρίνεται σκόπιμο και απολύτως αναγκαίο, η γνωστοποίηση μπορεί να περιλαμβάνει και πρόσθετες πληροφορίες, όπως πληροφορίες για την εγκατάσταση και τις ακολουθούμενες παραγωγικές διαδικασίες, προκειμένου να διευκολύνεται ο διοικητικός μη</w:t>
      </w:r>
      <w:r>
        <w:rPr>
          <w:rFonts w:eastAsia="Times New Roman"/>
          <w:szCs w:val="24"/>
        </w:rPr>
        <w:t>χανισμός στην εποπτεία και στην άσκηση ελέγχου.</w:t>
      </w:r>
    </w:p>
    <w:p w14:paraId="6891BD20" w14:textId="77777777" w:rsidR="00D031BF" w:rsidRDefault="004A50F5">
      <w:pPr>
        <w:spacing w:after="0" w:line="600" w:lineRule="auto"/>
        <w:ind w:firstLine="720"/>
        <w:jc w:val="both"/>
        <w:rPr>
          <w:rFonts w:eastAsia="Times New Roman"/>
          <w:szCs w:val="24"/>
        </w:rPr>
      </w:pPr>
      <w:r>
        <w:rPr>
          <w:rFonts w:eastAsia="Times New Roman"/>
          <w:szCs w:val="24"/>
        </w:rPr>
        <w:lastRenderedPageBreak/>
        <w:t xml:space="preserve">Μετά την υποβολή της </w:t>
      </w:r>
      <w:r>
        <w:rPr>
          <w:rFonts w:eastAsia="Times New Roman"/>
          <w:szCs w:val="24"/>
        </w:rPr>
        <w:t xml:space="preserve">γνωστοποίησης </w:t>
      </w:r>
      <w:r>
        <w:rPr>
          <w:rFonts w:eastAsia="Times New Roman"/>
          <w:szCs w:val="24"/>
        </w:rPr>
        <w:t>ο ενδιαφερόμενος μπορεί να ξεκινήσει αμέσως την άσκηση οικονομικής δραστηριότητας. Η γνωστοποίηση υποβάλλεται ηλεκτρονικά στο ολοκληρωμένο πληροφοριακό σύστημα άσκησης δραστ</w:t>
      </w:r>
      <w:r>
        <w:rPr>
          <w:rFonts w:eastAsia="Times New Roman"/>
          <w:szCs w:val="24"/>
        </w:rPr>
        <w:t>ηριοτήτων και ελέγχων,</w:t>
      </w:r>
      <w:r>
        <w:rPr>
          <w:rFonts w:eastAsia="Times New Roman"/>
          <w:szCs w:val="24"/>
        </w:rPr>
        <w:t>(ΟΠΣ ΑΔΕ)</w:t>
      </w:r>
      <w:r>
        <w:rPr>
          <w:rFonts w:eastAsia="Times New Roman"/>
          <w:szCs w:val="24"/>
        </w:rPr>
        <w:t xml:space="preserve"> ενώ μέχρι την έναρξη λειτουργίας του τελευταίου </w:t>
      </w:r>
      <w:r>
        <w:rPr>
          <w:rFonts w:eastAsia="Times New Roman"/>
          <w:szCs w:val="24"/>
        </w:rPr>
        <w:t>η γνωστοποίηση</w:t>
      </w:r>
      <w:r>
        <w:rPr>
          <w:rFonts w:eastAsia="Times New Roman"/>
          <w:szCs w:val="24"/>
        </w:rPr>
        <w:t xml:space="preserve"> </w:t>
      </w:r>
      <w:r>
        <w:rPr>
          <w:rFonts w:eastAsia="Times New Roman"/>
          <w:szCs w:val="24"/>
        </w:rPr>
        <w:t xml:space="preserve">θα </w:t>
      </w:r>
      <w:r>
        <w:rPr>
          <w:rFonts w:eastAsia="Times New Roman"/>
          <w:szCs w:val="24"/>
        </w:rPr>
        <w:t>υποβάλλε</w:t>
      </w:r>
      <w:r>
        <w:rPr>
          <w:rFonts w:eastAsia="Times New Roman"/>
          <w:szCs w:val="24"/>
        </w:rPr>
        <w:t xml:space="preserve">ται στην αρμόδια αρχή. Σημειώνεται ότι η παράλειψη της γνωστοποίησης τιμωρείται βάσει της συγκεκριμένης ρύθμισης με κύρωση. </w:t>
      </w:r>
    </w:p>
    <w:p w14:paraId="6891BD21" w14:textId="77777777" w:rsidR="00D031BF" w:rsidRDefault="004A50F5">
      <w:pPr>
        <w:spacing w:after="0" w:line="600" w:lineRule="auto"/>
        <w:ind w:firstLine="720"/>
        <w:jc w:val="both"/>
        <w:rPr>
          <w:rFonts w:eastAsia="Times New Roman"/>
          <w:szCs w:val="24"/>
        </w:rPr>
      </w:pPr>
      <w:r>
        <w:rPr>
          <w:rFonts w:eastAsia="Times New Roman"/>
          <w:szCs w:val="24"/>
        </w:rPr>
        <w:t xml:space="preserve">Σκοπός της εισαγωγής της </w:t>
      </w:r>
      <w:r>
        <w:rPr>
          <w:rFonts w:eastAsia="Times New Roman"/>
          <w:szCs w:val="24"/>
        </w:rPr>
        <w:t>έννοιας της γνωστοποίησης είναι η τελευταία να αντικαταστήσει σε μεγάλο βαθμό τις υπάρχουσες διαδικασίες αδειοδότησης, ιδίως στις περιπτώσεις εκείνες όπου το επίπεδο κινδύνου είναι χαμηλής έντασης και έκτασης. Με αυτόν τον τρόπο απλοποιείται ουσιαστικά η έ</w:t>
      </w:r>
      <w:r>
        <w:rPr>
          <w:rFonts w:eastAsia="Times New Roman"/>
          <w:szCs w:val="24"/>
        </w:rPr>
        <w:t>ναρξη άσκησης της οικονομικής δραστηριότητας.</w:t>
      </w:r>
    </w:p>
    <w:p w14:paraId="6891BD22" w14:textId="77777777" w:rsidR="00D031BF" w:rsidRDefault="004A50F5">
      <w:pPr>
        <w:spacing w:after="0" w:line="600" w:lineRule="auto"/>
        <w:ind w:firstLine="720"/>
        <w:jc w:val="both"/>
        <w:rPr>
          <w:rFonts w:eastAsia="Times New Roman"/>
          <w:szCs w:val="24"/>
        </w:rPr>
      </w:pPr>
      <w:r>
        <w:rPr>
          <w:rFonts w:eastAsia="Times New Roman"/>
          <w:szCs w:val="24"/>
        </w:rPr>
        <w:t xml:space="preserve">Η αμέσως επόμενη κεντρική έννοια του νομοσχεδίου μετά την γνωστοποίηση είναι η έγκριση, η οποία αποτελεί προϋπόθεση για την έναρξη </w:t>
      </w:r>
      <w:r>
        <w:rPr>
          <w:rFonts w:eastAsia="Times New Roman"/>
          <w:szCs w:val="24"/>
        </w:rPr>
        <w:lastRenderedPageBreak/>
        <w:t>λειτουργίας μιας οικονομικής δραστηριότητας σε ορισμένο χώρο, η εγκατάσταση η ο</w:t>
      </w:r>
      <w:r>
        <w:rPr>
          <w:rFonts w:eastAsia="Times New Roman"/>
          <w:szCs w:val="24"/>
        </w:rPr>
        <w:t>ποία μπορεί να περιλαμβάνει και εκ των προτέρων έλεγχο. Δεν αποτελεί έγκριση κατά την έννοια του παρόντος νομοσχεδίου</w:t>
      </w:r>
      <w:r>
        <w:rPr>
          <w:rFonts w:eastAsia="Times New Roman"/>
          <w:szCs w:val="24"/>
        </w:rPr>
        <w:t>,</w:t>
      </w:r>
      <w:r>
        <w:rPr>
          <w:rFonts w:eastAsia="Times New Roman"/>
          <w:szCs w:val="24"/>
        </w:rPr>
        <w:t xml:space="preserve"> η πράξη, η άδεια, η προϋπόθεση και η διαδικασία που απαιτ</w:t>
      </w:r>
      <w:r>
        <w:rPr>
          <w:rFonts w:eastAsia="Times New Roman"/>
          <w:szCs w:val="24"/>
        </w:rPr>
        <w:t>ούν</w:t>
      </w:r>
      <w:r>
        <w:rPr>
          <w:rFonts w:eastAsia="Times New Roman"/>
          <w:szCs w:val="24"/>
        </w:rPr>
        <w:t xml:space="preserve">ται για την πρόσβαση και την άσκηση επαγγέλματος από φυσικό πρόσωπο. </w:t>
      </w:r>
    </w:p>
    <w:p w14:paraId="6891BD23" w14:textId="77777777" w:rsidR="00D031BF" w:rsidRDefault="004A50F5">
      <w:pPr>
        <w:spacing w:after="0" w:line="600" w:lineRule="auto"/>
        <w:ind w:firstLine="720"/>
        <w:jc w:val="both"/>
        <w:rPr>
          <w:rFonts w:eastAsia="Times New Roman"/>
          <w:szCs w:val="24"/>
        </w:rPr>
      </w:pPr>
      <w:r>
        <w:rPr>
          <w:rFonts w:eastAsia="Times New Roman"/>
          <w:szCs w:val="24"/>
        </w:rPr>
        <w:t xml:space="preserve">Το νέο </w:t>
      </w:r>
      <w:r>
        <w:rPr>
          <w:rFonts w:eastAsia="Times New Roman"/>
          <w:szCs w:val="24"/>
        </w:rPr>
        <w:t>πρότυπο αδειοδότησης βασίζεται σε διενέργεια ελέγχων, οι οποίοι πραγματοποιούνται πλέον μετά την έναρξη λειτουργίας των επιχειρήσεων και κατά τη διάρκεια της πραγματικής λειτουργίας τους. Οι έλεγχοι αποσκοπούν στη διασφάλιση του δημοσίου συμφέροντος και όχ</w:t>
      </w:r>
      <w:r>
        <w:rPr>
          <w:rFonts w:eastAsia="Times New Roman"/>
          <w:szCs w:val="24"/>
        </w:rPr>
        <w:t>ι στον τυπικό έλεγχο πληρότητας των δικαιολογητικών και την αναποτελεσματική επιτόπια αυτοψία των επιχειρήσεων πριν τη λειτουργία τους. Με αυτόν τον τρόπο θα συντμηθεί σημαντικά ο χρόνος έναρξης των οικονομικών δραστηριοτήτων και θα μετατοπιστούν οι ελεγκτ</w:t>
      </w:r>
      <w:r>
        <w:rPr>
          <w:rFonts w:eastAsia="Times New Roman"/>
          <w:szCs w:val="24"/>
        </w:rPr>
        <w:t>ικές διαδικασίες κατά το στάδιο μετά την έναρξη της λειτουργίας της επιχείρησης.</w:t>
      </w:r>
    </w:p>
    <w:p w14:paraId="6891BD24" w14:textId="77777777" w:rsidR="00D031BF" w:rsidRDefault="004A50F5">
      <w:pPr>
        <w:spacing w:after="0" w:line="600" w:lineRule="auto"/>
        <w:ind w:firstLine="720"/>
        <w:jc w:val="both"/>
        <w:rPr>
          <w:rFonts w:eastAsia="Times New Roman"/>
          <w:szCs w:val="24"/>
        </w:rPr>
      </w:pPr>
      <w:r>
        <w:rPr>
          <w:rFonts w:eastAsia="Times New Roman"/>
          <w:szCs w:val="24"/>
        </w:rPr>
        <w:lastRenderedPageBreak/>
        <w:t xml:space="preserve">Κυρίες και κύριοι συνάδελφοι, το ελληνικό σύστημα αδειοδότησης στερείτο μιας ολοκληρωμένης στρατηγικής προσέγγισης, καθώς βασιζόταν πρωτίστως στην εκ των προτέρων αδειοδότηση </w:t>
      </w:r>
      <w:r>
        <w:rPr>
          <w:rFonts w:eastAsia="Times New Roman"/>
          <w:szCs w:val="24"/>
        </w:rPr>
        <w:t>με αρνητικές συνέπειες για την οικονομική ανάπτυξη, τον ανταγωνισμό, τη δημιουργία θέσεων εργασίας, αλλά και εν γένει για την αποτελεσματικότητα του ιδίου του συστήματος.</w:t>
      </w:r>
    </w:p>
    <w:p w14:paraId="6891BD25" w14:textId="77777777" w:rsidR="00D031BF" w:rsidRDefault="004A50F5">
      <w:pPr>
        <w:spacing w:after="0" w:line="600" w:lineRule="auto"/>
        <w:ind w:firstLine="720"/>
        <w:jc w:val="both"/>
        <w:rPr>
          <w:rFonts w:eastAsia="Times New Roman"/>
          <w:szCs w:val="24"/>
        </w:rPr>
      </w:pPr>
      <w:r>
        <w:rPr>
          <w:rFonts w:eastAsia="Times New Roman"/>
          <w:szCs w:val="24"/>
        </w:rPr>
        <w:t>Οι προσπάθειες απλοποίησης που έγιναν στο παρελθόν έπεσαν στο κενό είτε λόγω του αποσ</w:t>
      </w:r>
      <w:r>
        <w:rPr>
          <w:rFonts w:eastAsia="Times New Roman"/>
          <w:szCs w:val="24"/>
        </w:rPr>
        <w:t>πασματικού χαρακτήρα τους είτε λόγω του μεγάλου αριθμού ανεφάρμοστων προβλέψεων που περιείχαν με μεγάλο διοικητικό κόστος για τις επιχειρήσεις και τις δημόσιες υπηρεσίες.</w:t>
      </w:r>
    </w:p>
    <w:p w14:paraId="6891BD26" w14:textId="77777777" w:rsidR="00D031BF" w:rsidRDefault="004A50F5">
      <w:pPr>
        <w:spacing w:after="0" w:line="600" w:lineRule="auto"/>
        <w:ind w:firstLine="720"/>
        <w:jc w:val="both"/>
        <w:rPr>
          <w:rFonts w:eastAsia="Times New Roman"/>
          <w:szCs w:val="24"/>
        </w:rPr>
      </w:pPr>
      <w:r>
        <w:rPr>
          <w:rFonts w:eastAsia="Times New Roman"/>
          <w:szCs w:val="24"/>
        </w:rPr>
        <w:t xml:space="preserve">Είναι, λοιπόν, σαφές ότι η εφαρμογή θεσμικών αλλαγών, η εκπαίδευση του προσωπικού σ’ </w:t>
      </w:r>
      <w:r>
        <w:rPr>
          <w:rFonts w:eastAsia="Times New Roman"/>
          <w:szCs w:val="24"/>
        </w:rPr>
        <w:t>αυτές και η εισαγωγή ενός νέου πληροφοριακού συστήματος δημιουργούν ένα σταθερό περιβάλλον για τις ελληνικές επιχειρήσεις, ενισχύουν τον υγιή ανταγωνισμό και συνιστούν απαραίτητο στοιχείο για την περαιτέρω λειτουργία τους.</w:t>
      </w:r>
    </w:p>
    <w:p w14:paraId="6891BD27" w14:textId="77777777" w:rsidR="00D031BF" w:rsidRDefault="004A50F5">
      <w:pPr>
        <w:spacing w:after="0" w:line="600" w:lineRule="auto"/>
        <w:ind w:firstLine="720"/>
        <w:jc w:val="both"/>
        <w:rPr>
          <w:rFonts w:eastAsia="Times New Roman"/>
          <w:szCs w:val="24"/>
        </w:rPr>
      </w:pPr>
      <w:r>
        <w:rPr>
          <w:rFonts w:eastAsia="Times New Roman"/>
          <w:szCs w:val="24"/>
        </w:rPr>
        <w:lastRenderedPageBreak/>
        <w:t>Συμπερασματικά το παρόν νομοσχέδι</w:t>
      </w:r>
      <w:r>
        <w:rPr>
          <w:rFonts w:eastAsia="Times New Roman"/>
          <w:szCs w:val="24"/>
        </w:rPr>
        <w:t xml:space="preserve">ο προστίθεται σ’ αυτό για την απλοποίηση των διαδικασιών αδειοδότησης και </w:t>
      </w:r>
      <w:r>
        <w:rPr>
          <w:rFonts w:eastAsia="Times New Roman"/>
          <w:szCs w:val="24"/>
        </w:rPr>
        <w:t>αποτελ</w:t>
      </w:r>
      <w:r>
        <w:rPr>
          <w:rFonts w:eastAsia="Times New Roman"/>
          <w:szCs w:val="24"/>
        </w:rPr>
        <w:t>ούν στοιχεία ενός ευρύτερου θεσμικού πλαισίου για την ενίσχυση της επιχειρηματικότητας. Αυτό το θεσμικό πλαίσιο πρέπει να συνδεθεί –αυτό το πράττει ήδη η ελληνική Κυβέρνηση- με</w:t>
      </w:r>
      <w:r>
        <w:rPr>
          <w:rFonts w:eastAsia="Times New Roman"/>
          <w:szCs w:val="24"/>
        </w:rPr>
        <w:t xml:space="preserve"> την αναδιοργάνωση της δημόσιας διοίκησης</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 xml:space="preserve">ίναι ευνόητο ότι </w:t>
      </w:r>
      <w:r>
        <w:rPr>
          <w:rFonts w:eastAsia="Times New Roman"/>
          <w:szCs w:val="24"/>
        </w:rPr>
        <w:t>θα κριθεί, στην εφαρμογή του.</w:t>
      </w:r>
    </w:p>
    <w:p w14:paraId="6891BD28" w14:textId="77777777" w:rsidR="00D031BF" w:rsidRDefault="004A50F5">
      <w:pPr>
        <w:spacing w:after="0" w:line="600" w:lineRule="auto"/>
        <w:ind w:firstLine="720"/>
        <w:jc w:val="both"/>
        <w:rPr>
          <w:rFonts w:eastAsia="Times New Roman"/>
          <w:szCs w:val="24"/>
        </w:rPr>
      </w:pPr>
      <w:r>
        <w:rPr>
          <w:rFonts w:eastAsia="Times New Roman"/>
          <w:szCs w:val="24"/>
        </w:rPr>
        <w:t>Σας ευχαριστώ.</w:t>
      </w:r>
    </w:p>
    <w:p w14:paraId="6891BD29" w14:textId="77777777" w:rsidR="00D031BF" w:rsidRDefault="004A50F5">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891BD2A" w14:textId="77777777" w:rsidR="00D031BF" w:rsidRDefault="004A50F5">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εμείς ευχαριστούμε.</w:t>
      </w:r>
    </w:p>
    <w:p w14:paraId="6891BD2B" w14:textId="77777777" w:rsidR="00D031BF" w:rsidRDefault="004A50F5">
      <w:pPr>
        <w:spacing w:after="0" w:line="600" w:lineRule="auto"/>
        <w:ind w:firstLine="720"/>
        <w:jc w:val="both"/>
        <w:rPr>
          <w:rFonts w:eastAsia="Times New Roman"/>
          <w:szCs w:val="24"/>
        </w:rPr>
      </w:pPr>
      <w:r>
        <w:rPr>
          <w:rFonts w:eastAsia="Times New Roman"/>
          <w:szCs w:val="24"/>
        </w:rPr>
        <w:t>Τον λόγο έχει ο κ. Μπασιάκος για επτά λεπτά.</w:t>
      </w:r>
    </w:p>
    <w:p w14:paraId="6891BD2C" w14:textId="77777777" w:rsidR="00D031BF" w:rsidRDefault="004A50F5">
      <w:pPr>
        <w:spacing w:after="0" w:line="600" w:lineRule="auto"/>
        <w:ind w:firstLine="720"/>
        <w:jc w:val="both"/>
        <w:rPr>
          <w:rFonts w:eastAsia="Times New Roman"/>
          <w:szCs w:val="24"/>
        </w:rPr>
      </w:pPr>
      <w:r>
        <w:rPr>
          <w:rFonts w:eastAsia="Times New Roman"/>
          <w:b/>
          <w:szCs w:val="24"/>
        </w:rPr>
        <w:t>ΕΥ</w:t>
      </w:r>
      <w:r>
        <w:rPr>
          <w:rFonts w:eastAsia="Times New Roman"/>
          <w:b/>
          <w:szCs w:val="24"/>
        </w:rPr>
        <w:t>ΑΓΓΕΛΟΣ ΜΠΑΣΙΑΚΟΣ:</w:t>
      </w:r>
      <w:r>
        <w:rPr>
          <w:rFonts w:eastAsia="Times New Roman"/>
          <w:szCs w:val="24"/>
        </w:rPr>
        <w:t xml:space="preserve"> Κυρίες και κύριοι συνάδελφοι, μετά την αναγκαστική επίσπευση της συζήτησής του ως επείγοντος, συζητείται σήμερα το νομοσχέδιο με τον βαρύγδουπο τίτλο</w:t>
      </w:r>
      <w:r>
        <w:rPr>
          <w:rFonts w:eastAsia="Times New Roman"/>
          <w:szCs w:val="24"/>
        </w:rPr>
        <w:t>:</w:t>
      </w:r>
      <w:r>
        <w:rPr>
          <w:rFonts w:eastAsia="Times New Roman"/>
          <w:szCs w:val="24"/>
        </w:rPr>
        <w:t xml:space="preserve"> «Νέο θεσμικό πλαίσιο για την άσκηση οικονομικής δραστηριότητας», με το οποίο λέτε ότι </w:t>
      </w:r>
      <w:r>
        <w:rPr>
          <w:rFonts w:eastAsia="Times New Roman"/>
          <w:szCs w:val="24"/>
        </w:rPr>
        <w:t xml:space="preserve">επιδιώκετε </w:t>
      </w:r>
      <w:r>
        <w:rPr>
          <w:rFonts w:eastAsia="Times New Roman"/>
          <w:szCs w:val="24"/>
        </w:rPr>
        <w:lastRenderedPageBreak/>
        <w:t>την ορθολογική αναδιάρθρωση και μεταρρύθμιση του συστήματος αδειοδότησης των επιχειρήσεων.</w:t>
      </w:r>
    </w:p>
    <w:p w14:paraId="6891BD2D" w14:textId="77777777" w:rsidR="00D031BF" w:rsidRDefault="004A50F5">
      <w:pPr>
        <w:spacing w:after="0" w:line="600" w:lineRule="auto"/>
        <w:ind w:firstLine="720"/>
        <w:jc w:val="both"/>
        <w:rPr>
          <w:rFonts w:eastAsia="Times New Roman"/>
          <w:szCs w:val="24"/>
        </w:rPr>
      </w:pPr>
      <w:r>
        <w:rPr>
          <w:rFonts w:eastAsia="Times New Roman"/>
          <w:szCs w:val="24"/>
        </w:rPr>
        <w:t xml:space="preserve">Η εισηγήτρια της Νέας Δημοκρατίας, η κ. Μπακογιάννη, αναλυτικά αναφέρθηκε στα προβλήματα που δημιουργούνται από την εφαρμογή αυτού του νομοσχεδίου που θα </w:t>
      </w:r>
      <w:r>
        <w:rPr>
          <w:rFonts w:eastAsia="Times New Roman"/>
          <w:szCs w:val="24"/>
        </w:rPr>
        <w:t>γίνει νόμος και συνέκρινε τις διατάξεις αυτές με τις διατάξεις του ισχύσαντος ν.4262, του νόμου Χατζηδάκη, που ήταν ένας νόμος πολύ θετικός, ένας νόμος-τομή, θα έλεγα, ο οποίος ψηφίστηκε το Μάιο του 2014 και προέβλεπε την απλούστευση της αδειοδότησης των ε</w:t>
      </w:r>
      <w:r>
        <w:rPr>
          <w:rFonts w:eastAsia="Times New Roman"/>
          <w:szCs w:val="24"/>
        </w:rPr>
        <w:t>πιχειρήσεων, ένα σύστημα απλής αδειοδότησης με δήλωση αυτοσυμμόρφωσης, με τήρηση προτύπων και προδιαγραφών ανά δραστηριότητα και διεξαγωγή ελέγχων κατά τη λειτουργία από πιστοποιημένους φορείς. Μέσω ενός κεντρικού συστήματος διαχείρισης ή αδειοδότησης σε π</w:t>
      </w:r>
      <w:r>
        <w:rPr>
          <w:rFonts w:eastAsia="Times New Roman"/>
          <w:szCs w:val="24"/>
        </w:rPr>
        <w:t xml:space="preserve">ολλές περιπτώσεις μπορούσε να ολοκληρωθεί ηλεκτρονικά και αυθημερόν. Εκδόθηκαν στο μεσολαβήσαν διάστημα δύο υπουργικές αποφάσεις για την </w:t>
      </w:r>
      <w:r>
        <w:rPr>
          <w:rFonts w:eastAsia="Times New Roman"/>
          <w:szCs w:val="24"/>
        </w:rPr>
        <w:lastRenderedPageBreak/>
        <w:t xml:space="preserve">απλοποίηση της αδειοδότησης σε </w:t>
      </w:r>
      <w:r>
        <w:rPr>
          <w:rFonts w:eastAsia="Times New Roman"/>
          <w:szCs w:val="24"/>
        </w:rPr>
        <w:t>εκατόν τρείς</w:t>
      </w:r>
      <w:r>
        <w:rPr>
          <w:rFonts w:eastAsia="Times New Roman"/>
          <w:szCs w:val="24"/>
        </w:rPr>
        <w:t xml:space="preserve"> δραστηριότητες και </w:t>
      </w:r>
      <w:r>
        <w:rPr>
          <w:rFonts w:eastAsia="Times New Roman"/>
          <w:szCs w:val="24"/>
        </w:rPr>
        <w:t>οκτακόσια ενενήντα επτά</w:t>
      </w:r>
      <w:r>
        <w:rPr>
          <w:rFonts w:eastAsia="Times New Roman"/>
          <w:szCs w:val="24"/>
        </w:rPr>
        <w:t xml:space="preserve"> επαγγέλματα.</w:t>
      </w:r>
    </w:p>
    <w:p w14:paraId="6891BD2E" w14:textId="77777777" w:rsidR="00D031BF" w:rsidRDefault="004A50F5">
      <w:pPr>
        <w:spacing w:after="0" w:line="600" w:lineRule="auto"/>
        <w:ind w:firstLine="720"/>
        <w:jc w:val="both"/>
        <w:rPr>
          <w:rFonts w:eastAsia="Times New Roman"/>
          <w:szCs w:val="24"/>
        </w:rPr>
      </w:pPr>
      <w:r>
        <w:rPr>
          <w:rFonts w:eastAsia="Times New Roman"/>
          <w:szCs w:val="24"/>
        </w:rPr>
        <w:t>Έκτοτε, δυστυχώς, η</w:t>
      </w:r>
      <w:r>
        <w:rPr>
          <w:rFonts w:eastAsia="Times New Roman"/>
          <w:szCs w:val="24"/>
        </w:rPr>
        <w:t xml:space="preserve"> σημερινή Κυβέρνηση όλο αυτό το διατρέξαν διάστημα δύο περίπου ετών</w:t>
      </w:r>
      <w:r>
        <w:rPr>
          <w:rFonts w:eastAsia="Times New Roman"/>
          <w:szCs w:val="24"/>
        </w:rPr>
        <w:t>,</w:t>
      </w:r>
      <w:r>
        <w:rPr>
          <w:rFonts w:eastAsia="Times New Roman"/>
          <w:szCs w:val="24"/>
        </w:rPr>
        <w:t xml:space="preserve"> δεν πήρε κα</w:t>
      </w:r>
      <w:r>
        <w:rPr>
          <w:rFonts w:eastAsia="Times New Roman"/>
          <w:szCs w:val="24"/>
        </w:rPr>
        <w:t>μ</w:t>
      </w:r>
      <w:r>
        <w:rPr>
          <w:rFonts w:eastAsia="Times New Roman"/>
          <w:szCs w:val="24"/>
        </w:rPr>
        <w:t xml:space="preserve">μία ουσιαστική απόφαση επί του θέματος. </w:t>
      </w:r>
    </w:p>
    <w:p w14:paraId="6891BD2F" w14:textId="77777777" w:rsidR="00D031BF" w:rsidRDefault="004A50F5">
      <w:pPr>
        <w:spacing w:after="0" w:line="600" w:lineRule="auto"/>
        <w:ind w:firstLine="720"/>
        <w:jc w:val="both"/>
        <w:rPr>
          <w:rFonts w:eastAsia="Times New Roman"/>
          <w:szCs w:val="24"/>
        </w:rPr>
      </w:pPr>
      <w:r>
        <w:rPr>
          <w:rFonts w:eastAsia="Times New Roman"/>
          <w:szCs w:val="24"/>
        </w:rPr>
        <w:t>Η ουσιαστική διαφορά του ν.4262, του νόμου Χατζηδάκη, με το σημερινό νομοσχέδιο</w:t>
      </w:r>
      <w:r>
        <w:rPr>
          <w:rFonts w:eastAsia="Times New Roman"/>
          <w:szCs w:val="24"/>
        </w:rPr>
        <w:t>,</w:t>
      </w:r>
      <w:r>
        <w:rPr>
          <w:rFonts w:eastAsia="Times New Roman"/>
          <w:szCs w:val="24"/>
        </w:rPr>
        <w:t xml:space="preserve"> εντοπίζεται στη διαφορετική αντίληψη επί της αρχής πο</w:t>
      </w:r>
      <w:r>
        <w:rPr>
          <w:rFonts w:eastAsia="Times New Roman"/>
          <w:szCs w:val="24"/>
        </w:rPr>
        <w:t>υ ο ν.4262 αποδεχόταν την πλήρη ελευθερία στην άσκηση οικονομικών δραστηριοτήτων, δίνοντας στο κράτος τη δυνατότητα</w:t>
      </w:r>
      <w:r>
        <w:rPr>
          <w:rFonts w:eastAsia="Times New Roman"/>
          <w:szCs w:val="24"/>
        </w:rPr>
        <w:t>,</w:t>
      </w:r>
      <w:r>
        <w:rPr>
          <w:rFonts w:eastAsia="Times New Roman"/>
          <w:szCs w:val="24"/>
        </w:rPr>
        <w:t xml:space="preserve"> να περιορίζει τη δραστηριότητα μέσα από συγκεκριμένες διαδικασίες και να διασφαλίζει έτσι το δημόσιο συμφέρον, ενώ στο παρόν νομοσχέδιο προ</w:t>
      </w:r>
      <w:r>
        <w:rPr>
          <w:rFonts w:eastAsia="Times New Roman"/>
          <w:szCs w:val="24"/>
        </w:rPr>
        <w:t>βλέπεται</w:t>
      </w:r>
      <w:r>
        <w:rPr>
          <w:rFonts w:eastAsia="Times New Roman"/>
          <w:szCs w:val="24"/>
        </w:rPr>
        <w:t>,</w:t>
      </w:r>
      <w:r>
        <w:rPr>
          <w:rFonts w:eastAsia="Times New Roman"/>
          <w:szCs w:val="24"/>
        </w:rPr>
        <w:t xml:space="preserve"> ότι κα</w:t>
      </w:r>
      <w:r>
        <w:rPr>
          <w:rFonts w:eastAsia="Times New Roman"/>
          <w:szCs w:val="24"/>
        </w:rPr>
        <w:t>μ</w:t>
      </w:r>
      <w:r>
        <w:rPr>
          <w:rFonts w:eastAsia="Times New Roman"/>
          <w:szCs w:val="24"/>
        </w:rPr>
        <w:t>μία οικονομική δραστηριότητα δεν μπορεί να ασκείται ελευθέρως, χωρίς να έχει υπαχθεί σε καθεστώς γνωστοποίησης ή έγκρισης. Έτσι η μεταρρύθμιση του νομοσχεδίου σας είναι μόνο ως προς το πότε ο επιχειρηματίας θα υποστεί τη βάσανο της γραφειο</w:t>
      </w:r>
      <w:r>
        <w:rPr>
          <w:rFonts w:eastAsia="Times New Roman"/>
          <w:szCs w:val="24"/>
        </w:rPr>
        <w:t xml:space="preserve">κρατίας, πριν ή μετά το άνοιγμα </w:t>
      </w:r>
      <w:r>
        <w:rPr>
          <w:rFonts w:eastAsia="Times New Roman"/>
          <w:szCs w:val="24"/>
        </w:rPr>
        <w:lastRenderedPageBreak/>
        <w:t>της επιχείρησής του. Κα</w:t>
      </w:r>
      <w:r>
        <w:rPr>
          <w:rFonts w:eastAsia="Times New Roman"/>
          <w:szCs w:val="24"/>
        </w:rPr>
        <w:t>μ</w:t>
      </w:r>
      <w:r>
        <w:rPr>
          <w:rFonts w:eastAsia="Times New Roman"/>
          <w:szCs w:val="24"/>
        </w:rPr>
        <w:t>μιά τυποποίηση, κα</w:t>
      </w:r>
      <w:r>
        <w:rPr>
          <w:rFonts w:eastAsia="Times New Roman"/>
          <w:szCs w:val="24"/>
        </w:rPr>
        <w:t>μ</w:t>
      </w:r>
      <w:r>
        <w:rPr>
          <w:rFonts w:eastAsia="Times New Roman"/>
          <w:szCs w:val="24"/>
        </w:rPr>
        <w:t xml:space="preserve">μιά κατάργηση γραφειοκρατίας. </w:t>
      </w:r>
    </w:p>
    <w:p w14:paraId="6891BD30" w14:textId="77777777" w:rsidR="00D031BF" w:rsidRDefault="004A50F5">
      <w:pPr>
        <w:spacing w:after="0" w:line="600" w:lineRule="auto"/>
        <w:ind w:firstLine="720"/>
        <w:jc w:val="both"/>
        <w:rPr>
          <w:rFonts w:eastAsia="Times New Roman"/>
          <w:szCs w:val="24"/>
        </w:rPr>
      </w:pPr>
      <w:r>
        <w:rPr>
          <w:rFonts w:eastAsia="Times New Roman"/>
          <w:szCs w:val="24"/>
        </w:rPr>
        <w:t>Αν ρωτήσετε έναν επίδοξο επιχειρηματία</w:t>
      </w:r>
      <w:r>
        <w:rPr>
          <w:rFonts w:eastAsia="Times New Roman"/>
          <w:szCs w:val="24"/>
        </w:rPr>
        <w:t>,</w:t>
      </w:r>
      <w:r>
        <w:rPr>
          <w:rFonts w:eastAsia="Times New Roman"/>
          <w:szCs w:val="24"/>
        </w:rPr>
        <w:t xml:space="preserve"> ποιος είναι ο μεγαλύτερος προβληματισμός του για να ξεκινήσει να επιχειρεί στην Ελλάδα, θα σας απαντήσει: «Η γ</w:t>
      </w:r>
      <w:r>
        <w:rPr>
          <w:rFonts w:eastAsia="Times New Roman"/>
          <w:szCs w:val="24"/>
        </w:rPr>
        <w:t>ραφειοκρατία, η δαιδαλώδης νομοθεσία, οι άπειρες υπουργικές αποφάσεις, οι νόμοι που αλλάζουν από στιγμή σε στιγμή, οι διαδικασίες φορολογίας και ασφάλισης». Επιπλέον η υπερφορολόγηση, η αύξηση των ασφαλιστικών εισφορών και του ενεργειακού κόστους και βεβαί</w:t>
      </w:r>
      <w:r>
        <w:rPr>
          <w:rFonts w:eastAsia="Times New Roman"/>
          <w:szCs w:val="24"/>
        </w:rPr>
        <w:t>ως η έλλειψη ρευστότητας και το κακό οικονομικό κλίμα οδηγούν με βεβαιότητα σε λουκέτο δεκάδες χιλιάδες επιχειρήσεις.</w:t>
      </w:r>
    </w:p>
    <w:p w14:paraId="6891BD31" w14:textId="77777777" w:rsidR="00D031BF" w:rsidRDefault="004A50F5">
      <w:pPr>
        <w:spacing w:after="0" w:line="600" w:lineRule="auto"/>
        <w:ind w:firstLine="720"/>
        <w:jc w:val="both"/>
        <w:rPr>
          <w:rFonts w:eastAsia="Times New Roman"/>
          <w:szCs w:val="24"/>
        </w:rPr>
      </w:pPr>
      <w:r>
        <w:rPr>
          <w:rFonts w:eastAsia="Times New Roman"/>
          <w:szCs w:val="24"/>
        </w:rPr>
        <w:t>Αντί να δεσμευτείτε ότι θα τηρήσετε τις προτυποποιημένες διαδικασίες που ισχύουν σήμερα, αντί να εκδώσετε οδηγούς για κάθε μια δραστηριότη</w:t>
      </w:r>
      <w:r>
        <w:rPr>
          <w:rFonts w:eastAsia="Times New Roman"/>
          <w:szCs w:val="24"/>
        </w:rPr>
        <w:t>τα, οδηγούς για την καταγραφή των απαιτούμενων δικαιολογητι</w:t>
      </w:r>
      <w:r>
        <w:rPr>
          <w:rFonts w:eastAsia="Times New Roman"/>
          <w:szCs w:val="24"/>
        </w:rPr>
        <w:lastRenderedPageBreak/>
        <w:t xml:space="preserve">κών καθορίζοντας επακριβώς τι χρειάζεται και πότε για κάθε δραστηριότητα, λέτε στον πολίτη: «Ψάξε να βρεις και θα έχεις και την αποκλειστική ευθύνη» και θα σου χρωστά ο πολίτης και χάρη γι’ αυτό. </w:t>
      </w:r>
    </w:p>
    <w:p w14:paraId="6891BD32" w14:textId="77777777" w:rsidR="00D031BF" w:rsidRDefault="004A50F5">
      <w:pPr>
        <w:spacing w:after="0" w:line="600" w:lineRule="auto"/>
        <w:ind w:firstLine="720"/>
        <w:jc w:val="both"/>
        <w:rPr>
          <w:rFonts w:eastAsia="Times New Roman"/>
          <w:szCs w:val="24"/>
        </w:rPr>
      </w:pPr>
      <w:r>
        <w:rPr>
          <w:rFonts w:eastAsia="Times New Roman"/>
          <w:szCs w:val="24"/>
        </w:rPr>
        <w:t>Σε μια εκδήλωση με τίτλο «Τα βήματα του επιχειρείν» το Σεπτέμβριο του 2016 ο κ. Σταθάκης, αρμόδιος τότε Υπουργός, είπε ότι μια επιχείρηση αυτοαδειοδοτείται με απλή γνωστοποίηση στο δημόσιο και από κει και πέρα ο έλεγχος γίνεται εκ των υστέρων. Η επιχείρηση</w:t>
      </w:r>
      <w:r>
        <w:rPr>
          <w:rFonts w:eastAsia="Times New Roman"/>
          <w:szCs w:val="24"/>
        </w:rPr>
        <w:t>,</w:t>
      </w:r>
      <w:r>
        <w:rPr>
          <w:rFonts w:eastAsia="Times New Roman"/>
          <w:szCs w:val="24"/>
        </w:rPr>
        <w:t xml:space="preserve"> φυσικά</w:t>
      </w:r>
      <w:r>
        <w:rPr>
          <w:rFonts w:eastAsia="Times New Roman"/>
          <w:szCs w:val="24"/>
        </w:rPr>
        <w:t>,</w:t>
      </w:r>
      <w:r>
        <w:rPr>
          <w:rFonts w:eastAsia="Times New Roman"/>
          <w:szCs w:val="24"/>
        </w:rPr>
        <w:t xml:space="preserve"> ακολουθεί όλες τις νόμιμες διαδικασίες που οφείλει να ακολουθεί. Αυτό δεν αλλάζει καθόλου.</w:t>
      </w:r>
    </w:p>
    <w:p w14:paraId="6891BD3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ρωτώ</w:t>
      </w:r>
      <w:r>
        <w:rPr>
          <w:rFonts w:eastAsia="Times New Roman" w:cs="Times New Roman"/>
          <w:szCs w:val="24"/>
        </w:rPr>
        <w:t>.</w:t>
      </w:r>
      <w:r>
        <w:rPr>
          <w:rFonts w:eastAsia="Times New Roman" w:cs="Times New Roman"/>
          <w:szCs w:val="24"/>
        </w:rPr>
        <w:t xml:space="preserve"> Με το συζητούμενο νομοσχέδιο τι αλλάζει για την απλοποίηση των διαδικασιών; Αυτό είναι το πρόβλημα, ότι δεν αλλάζει τίποτα. </w:t>
      </w:r>
    </w:p>
    <w:p w14:paraId="6891BD3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Στην ίδια εκδήλωση ο Γε</w:t>
      </w:r>
      <w:r>
        <w:rPr>
          <w:rFonts w:eastAsia="Times New Roman" w:cs="Times New Roman"/>
          <w:szCs w:val="24"/>
        </w:rPr>
        <w:t>νικός Γραμματέας Βιομηχανίας κ. Ζαφίρης είπε</w:t>
      </w:r>
      <w:r>
        <w:rPr>
          <w:rFonts w:eastAsia="Times New Roman" w:cs="Times New Roman"/>
          <w:szCs w:val="24"/>
        </w:rPr>
        <w:t>,</w:t>
      </w:r>
      <w:r>
        <w:rPr>
          <w:rFonts w:eastAsia="Times New Roman" w:cs="Times New Roman"/>
          <w:szCs w:val="24"/>
        </w:rPr>
        <w:t xml:space="preserve"> ότι θεωρούμε τον επιχειρηματία υπεύθυνο και όχι ελεγχόμενο, ότι δεν ελέγχεται εκ των προτέρων, ότι τα δικαιολογητικά απλοποιούνται </w:t>
      </w:r>
      <w:r>
        <w:rPr>
          <w:rFonts w:eastAsia="Times New Roman" w:cs="Times New Roman"/>
          <w:szCs w:val="24"/>
        </w:rPr>
        <w:lastRenderedPageBreak/>
        <w:t>πάρα πολύ, ότι στον νόμο αυτόν υπάρχει ένα ειδικό τμήμα στο οποίο μπαίνει όλη η</w:t>
      </w:r>
      <w:r>
        <w:rPr>
          <w:rFonts w:eastAsia="Times New Roman" w:cs="Times New Roman"/>
          <w:szCs w:val="24"/>
        </w:rPr>
        <w:t xml:space="preserve"> απλοποιητική διαδικασία και ότι γίνεται μια ηλεκτρονική πλατφόρμα για όλα τα δικαιολογητικά τα οποία απαιτούνται.</w:t>
      </w:r>
    </w:p>
    <w:p w14:paraId="6891BD3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Διαβάστε, όμως, το άρθρο 4 του νομοσχεδίου. Εκεί λέει ότι όλα παραμένουν και η νομοθεσία και οι διαδικασίες και υποχρεώνουν τον επιχειρηματία</w:t>
      </w:r>
      <w:r>
        <w:rPr>
          <w:rFonts w:eastAsia="Times New Roman" w:cs="Times New Roman"/>
          <w:szCs w:val="24"/>
        </w:rPr>
        <w:t xml:space="preserve"> να τα βρει μόνος του. Άλλωστε εάν είχατε περιλάβει διατάξεις που απλοποιούν τις διαδικασίες, θα μπορούσατε να βάλετε και στον ίδιο τον τίτλο του νομοσχεδίου σας «απλούστευση των διαδικασιών», κάτι που δεν νομίζω ότι θα το παραλείπατε. </w:t>
      </w:r>
    </w:p>
    <w:p w14:paraId="6891BD3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 Ερωτώ, λοιπόν</w:t>
      </w:r>
      <w:r>
        <w:rPr>
          <w:rFonts w:eastAsia="Times New Roman" w:cs="Times New Roman"/>
          <w:szCs w:val="24"/>
        </w:rPr>
        <w:t>.</w:t>
      </w:r>
      <w:r>
        <w:rPr>
          <w:rFonts w:eastAsia="Times New Roman" w:cs="Times New Roman"/>
          <w:szCs w:val="24"/>
        </w:rPr>
        <w:t xml:space="preserve"> Πού</w:t>
      </w:r>
      <w:r>
        <w:rPr>
          <w:rFonts w:eastAsia="Times New Roman" w:cs="Times New Roman"/>
          <w:szCs w:val="24"/>
        </w:rPr>
        <w:t xml:space="preserve"> είναι η απλούστευση; Πού είναι αυτή η περιβόητη ηλεκτρονική πλατφόρμα</w:t>
      </w:r>
      <w:r>
        <w:rPr>
          <w:rFonts w:eastAsia="Times New Roman" w:cs="Times New Roman"/>
          <w:szCs w:val="24"/>
        </w:rPr>
        <w:t>,</w:t>
      </w:r>
      <w:r>
        <w:rPr>
          <w:rFonts w:eastAsia="Times New Roman" w:cs="Times New Roman"/>
          <w:szCs w:val="24"/>
        </w:rPr>
        <w:t xml:space="preserve"> που περιλαμβάνει τις προϋποθέσεις και τα προαπαιτούμενα; Ποια είναι η ηλεκτρονική διεύθυνσή της; Ακόμη και αυτό το ολοκληρωμένο πληροφοριακό σύστημα που προβλέπεται στο άρθρο 14</w:t>
      </w:r>
      <w:r>
        <w:rPr>
          <w:rFonts w:eastAsia="Times New Roman" w:cs="Times New Roman"/>
          <w:szCs w:val="24"/>
        </w:rPr>
        <w:t>,</w:t>
      </w:r>
      <w:r>
        <w:rPr>
          <w:rFonts w:eastAsia="Times New Roman" w:cs="Times New Roman"/>
          <w:szCs w:val="24"/>
        </w:rPr>
        <w:t xml:space="preserve"> θα λε</w:t>
      </w:r>
      <w:r>
        <w:rPr>
          <w:rFonts w:eastAsia="Times New Roman" w:cs="Times New Roman"/>
          <w:szCs w:val="24"/>
        </w:rPr>
        <w:t xml:space="preserve">ιτουργήσει σε δύο χρόνια. Ούτε καν το έχετε σχεδιάσει για να το ξεκινήσετε. Ζητάτε, βέβαια, παράβολα του άρθρου 11, του άρθρου 18, του </w:t>
      </w:r>
      <w:r>
        <w:rPr>
          <w:rFonts w:eastAsia="Times New Roman" w:cs="Times New Roman"/>
          <w:szCs w:val="24"/>
        </w:rPr>
        <w:lastRenderedPageBreak/>
        <w:t>άρθρου 35 του νομοσχεδίου. Με συγχωρείτε αλλά όλα αυτά δεν είναι σοβαρά πράγματα. Δεν είναι σοβαρή αντιμετώπιση της κατάσ</w:t>
      </w:r>
      <w:r>
        <w:rPr>
          <w:rFonts w:eastAsia="Times New Roman" w:cs="Times New Roman"/>
          <w:szCs w:val="24"/>
        </w:rPr>
        <w:t xml:space="preserve">τασης που βιώνει η χώρα. </w:t>
      </w:r>
    </w:p>
    <w:p w14:paraId="6891BD3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Τον Νοέμβριο του 2015, έναν χρόνο μετά τη ψήφιση του ν.4262, που ήταν νόμος τομή όπως σας είπα και όπως ήδη έχει περιγράψει εκτενώς η εισηγήτρια της Νέας Δημοκρατίας, η κ. Μπακογιάννη, η αρμόδια τότε Υφυπουργός παραδέχεται ότι ο ν</w:t>
      </w:r>
      <w:r>
        <w:rPr>
          <w:rFonts w:eastAsia="Times New Roman" w:cs="Times New Roman"/>
          <w:szCs w:val="24"/>
        </w:rPr>
        <w:t xml:space="preserve">όμος αυτός έχει μείνει μόνο στα χαρτιά. Τον Μάρτιο του 2016 παρουσιάζει στο Κυβερνητικό Συμβούλιο Οικονομικής Πολιτικής τη θέσπιση της απαραίτητης δευτερογενούς νομοθεσίας ως προς τον Ιούνιο του 2016. </w:t>
      </w:r>
    </w:p>
    <w:p w14:paraId="6891BD3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Στις 4 Ιουλίου του 2016 σε ερώτησή μου στη Βουλή σχετι</w:t>
      </w:r>
      <w:r>
        <w:rPr>
          <w:rFonts w:eastAsia="Times New Roman" w:cs="Times New Roman"/>
          <w:szCs w:val="24"/>
        </w:rPr>
        <w:t>κά με το θέμα η κ. Τζάκρη και ο αρμόδιος Γενικός Γραμματέας Βιομηχανίας μού απαντούν ότι η ομάδα διαχείρισης έργου</w:t>
      </w:r>
      <w:r>
        <w:rPr>
          <w:rFonts w:eastAsia="Times New Roman" w:cs="Times New Roman"/>
          <w:szCs w:val="24"/>
        </w:rPr>
        <w:t>,</w:t>
      </w:r>
      <w:r>
        <w:rPr>
          <w:rFonts w:eastAsia="Times New Roman" w:cs="Times New Roman"/>
          <w:szCs w:val="24"/>
        </w:rPr>
        <w:t xml:space="preserve"> είναι αρμόδια για τον προγραμματισμό και την προώθηση των απαραίτητων δράσεων για την εφαρμογή του νόμου Χατζηδάκη</w:t>
      </w:r>
      <w:r>
        <w:rPr>
          <w:rFonts w:eastAsia="Times New Roman" w:cs="Times New Roman"/>
          <w:szCs w:val="24"/>
        </w:rPr>
        <w:t>,</w:t>
      </w:r>
      <w:r>
        <w:rPr>
          <w:rFonts w:eastAsia="Times New Roman" w:cs="Times New Roman"/>
          <w:szCs w:val="24"/>
        </w:rPr>
        <w:t xml:space="preserve"> για να καταστεί ο νόμος </w:t>
      </w:r>
      <w:r>
        <w:rPr>
          <w:rFonts w:eastAsia="Times New Roman" w:cs="Times New Roman"/>
          <w:szCs w:val="24"/>
        </w:rPr>
        <w:t xml:space="preserve">αυτός πιο λειτουργικός </w:t>
      </w:r>
      <w:r>
        <w:rPr>
          <w:rFonts w:eastAsia="Times New Roman" w:cs="Times New Roman"/>
          <w:szCs w:val="24"/>
        </w:rPr>
        <w:lastRenderedPageBreak/>
        <w:t>στην εφαρμογή του, χωρίς αλλοίωση της βασικής φιλοσοφίας του. Ενώ λέγονται όλα αυτά, τι συμβαίνει και αλλάζει ο νόμος Χατζηδάκη; Ας μας απαντήσετε.</w:t>
      </w:r>
    </w:p>
    <w:p w14:paraId="6891BD3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Με τον νόμο αυτόν είχαν καθοριστεί τα συγκεκριμένα βήματα για την κωδικοποίηση και τυποποίηση των διαδικασιών. Αυτό θα παρείχε ασφάλεια στο επιχειρείν. Εκδόθηκαν οι τρεις υπουργικές αποφάσεις από το 2013. Είναι σύμπτωση ότι και οι τρεις φέρουν την υπογραφή</w:t>
      </w:r>
      <w:r>
        <w:rPr>
          <w:rFonts w:eastAsia="Times New Roman" w:cs="Times New Roman"/>
          <w:szCs w:val="24"/>
        </w:rPr>
        <w:t xml:space="preserve"> του Κυριάκου Μητσοτάκη; Από τότε μέχρι σήμερα, όμως, δεν έχει γίνει τίποτα. Τον καταψηφίσατε τότε, τον ανακαλείτε και τώρα, χωρίς όμως να μας δώσετε μια εξήγηση για ποιον λόγο. </w:t>
      </w:r>
    </w:p>
    <w:p w14:paraId="6891BD3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Στις 14 Αυγούστου του 2015 την ίδια μέρα που ψηφίστηκε το μνημόνιο ΣΥΡΙΖΑ </w:t>
      </w:r>
      <w:r>
        <w:rPr>
          <w:rFonts w:eastAsia="Times New Roman" w:cs="Times New Roman"/>
          <w:szCs w:val="24"/>
        </w:rPr>
        <w:t>ΑΝΕΛ, εκδόθηκε μια πράξη του Υπουργικού Συμβουλίου -η με αριθμό 21- για τη σύσταση μιας ομάδας εργασίας που αποτελείται από δεκαπέντε γενικούς γραμματείς διαφόρων Υπουργείων</w:t>
      </w:r>
      <w:r>
        <w:rPr>
          <w:rFonts w:eastAsia="Times New Roman" w:cs="Times New Roman"/>
          <w:szCs w:val="24"/>
        </w:rPr>
        <w:t>,</w:t>
      </w:r>
      <w:r>
        <w:rPr>
          <w:rFonts w:eastAsia="Times New Roman" w:cs="Times New Roman"/>
          <w:szCs w:val="24"/>
        </w:rPr>
        <w:t xml:space="preserve"> για να υλοποιήσει </w:t>
      </w:r>
      <w:r>
        <w:rPr>
          <w:rFonts w:eastAsia="Times New Roman" w:cs="Times New Roman"/>
          <w:szCs w:val="24"/>
        </w:rPr>
        <w:lastRenderedPageBreak/>
        <w:t>το έργο απλούστευσης της αδειοδότησης για την άσκηση οικονομική</w:t>
      </w:r>
      <w:r>
        <w:rPr>
          <w:rFonts w:eastAsia="Times New Roman" w:cs="Times New Roman"/>
          <w:szCs w:val="24"/>
        </w:rPr>
        <w:t>ς δραστηριότητας, όπως σας είπα πιο πρ</w:t>
      </w:r>
      <w:r>
        <w:rPr>
          <w:rFonts w:eastAsia="Times New Roman" w:cs="Times New Roman"/>
          <w:szCs w:val="24"/>
        </w:rPr>
        <w:t>ιν</w:t>
      </w:r>
      <w:r>
        <w:rPr>
          <w:rFonts w:eastAsia="Times New Roman" w:cs="Times New Roman"/>
          <w:szCs w:val="24"/>
        </w:rPr>
        <w:t xml:space="preserve">. </w:t>
      </w:r>
    </w:p>
    <w:p w14:paraId="6891BD3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Σχεδόν ενάμισ</w:t>
      </w:r>
      <w:r>
        <w:rPr>
          <w:rFonts w:eastAsia="Times New Roman" w:cs="Times New Roman"/>
          <w:szCs w:val="24"/>
        </w:rPr>
        <w:t>η</w:t>
      </w:r>
      <w:r>
        <w:rPr>
          <w:rFonts w:eastAsia="Times New Roman" w:cs="Times New Roman"/>
          <w:szCs w:val="24"/>
        </w:rPr>
        <w:t xml:space="preserve"> χρόνο μετά, όμως, δεν λέτε τίποτα. Δεν κάνει ο νόμος, δεν είναι καλός και τον καταργείτε. Προτείνετε έναν νόμο που λέτε ότι θα καταστεί λειτουργικός σε δύο χρόνια, δηλαδή χάσαμε συνολικά τέσσερα χρό</w:t>
      </w:r>
      <w:r>
        <w:rPr>
          <w:rFonts w:eastAsia="Times New Roman" w:cs="Times New Roman"/>
          <w:szCs w:val="24"/>
        </w:rPr>
        <w:t>νια και αυτός είναι πολύ σημαντικός χρόνος</w:t>
      </w:r>
      <w:r>
        <w:rPr>
          <w:rFonts w:eastAsia="Times New Roman" w:cs="Times New Roman"/>
          <w:szCs w:val="24"/>
        </w:rPr>
        <w:t>,</w:t>
      </w:r>
      <w:r>
        <w:rPr>
          <w:rFonts w:eastAsia="Times New Roman" w:cs="Times New Roman"/>
          <w:szCs w:val="24"/>
        </w:rPr>
        <w:t xml:space="preserve"> για μια οικονομία που αντιμετωπίζει τα πολύ σοβαρά προβλήματα που υφιστάμεθα σήμερα. </w:t>
      </w:r>
    </w:p>
    <w:p w14:paraId="6891BD3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Δεν σας ενδιαφέρει, λοιπόν, η ελεύθερη οικονομία με κανόνες και διαφάνεια. Δεν εμπιστεύεστε τον επιχειρηματία, δεν τον διευκολ</w:t>
      </w:r>
      <w:r>
        <w:rPr>
          <w:rFonts w:eastAsia="Times New Roman" w:cs="Times New Roman"/>
          <w:szCs w:val="24"/>
        </w:rPr>
        <w:t>ύνετε και διώχνετε τις επενδύσεις. Όπως, παραδείγματος χάριν, είναι οι επενδύσεις για τα ακίνητα</w:t>
      </w:r>
      <w:r>
        <w:rPr>
          <w:rFonts w:eastAsia="Times New Roman" w:cs="Times New Roman"/>
          <w:szCs w:val="24"/>
        </w:rPr>
        <w:t>,</w:t>
      </w:r>
      <w:r>
        <w:rPr>
          <w:rFonts w:eastAsia="Times New Roman" w:cs="Times New Roman"/>
          <w:szCs w:val="24"/>
        </w:rPr>
        <w:t xml:space="preserve"> όπου μια πρόσφατη μελέτη έδειξε ότι η Αθήνα είναι στην προτελευταία θέση, δηλαδή την εικοστή ένατη θέση σε σύνολο τριάντα πόλεων. Γι’ αυτό πρέπει να επισπευστ</w:t>
      </w:r>
      <w:r>
        <w:rPr>
          <w:rFonts w:eastAsia="Times New Roman" w:cs="Times New Roman"/>
          <w:szCs w:val="24"/>
        </w:rPr>
        <w:t xml:space="preserve">εί η πολιτική αλλαγή με την αποχώρησή σας. </w:t>
      </w:r>
    </w:p>
    <w:p w14:paraId="6891BD3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891BD3E" w14:textId="77777777" w:rsidR="00D031BF" w:rsidRDefault="004A50F5">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6891BD3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(Δημήτριος Κρεμαστινός):</w:t>
      </w:r>
      <w:r>
        <w:rPr>
          <w:rFonts w:eastAsia="Times New Roman" w:cs="Times New Roman"/>
          <w:szCs w:val="24"/>
        </w:rPr>
        <w:t xml:space="preserve"> Ευχαριστώ πολύ, κύριε Μπασιάκο. </w:t>
      </w:r>
    </w:p>
    <w:p w14:paraId="6891BD4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Τον λόγο έχει ο Αναπληρωτής Υπουργός Οικονομίας και Ανάπτυξης κ. Χαρίτσ</w:t>
      </w:r>
      <w:r>
        <w:rPr>
          <w:rFonts w:eastAsia="Times New Roman" w:cs="Times New Roman"/>
          <w:szCs w:val="24"/>
        </w:rPr>
        <w:t xml:space="preserve">ης για δεκαοκτώ λεπτά. </w:t>
      </w:r>
    </w:p>
    <w:p w14:paraId="6891BD4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 xml:space="preserve">Ευχαριστώ, κύριε Πρόεδρε. </w:t>
      </w:r>
    </w:p>
    <w:p w14:paraId="6891BD4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επιτρέψτε μου να καταθέσω κάποιες νομοτεχνικές βελτιώσεις στο σχέδιο νόμου</w:t>
      </w:r>
      <w:r>
        <w:rPr>
          <w:rFonts w:eastAsia="Times New Roman" w:cs="Times New Roman"/>
          <w:szCs w:val="24"/>
        </w:rPr>
        <w:t>,</w:t>
      </w:r>
      <w:r>
        <w:rPr>
          <w:rFonts w:eastAsia="Times New Roman" w:cs="Times New Roman"/>
          <w:szCs w:val="24"/>
        </w:rPr>
        <w:t xml:space="preserve"> μετά και από τη συζήτηση που προηγήθηκε τις προηγ</w:t>
      </w:r>
      <w:r>
        <w:rPr>
          <w:rFonts w:eastAsia="Times New Roman" w:cs="Times New Roman"/>
          <w:szCs w:val="24"/>
        </w:rPr>
        <w:t xml:space="preserve">ούμενες ημέρες. </w:t>
      </w:r>
    </w:p>
    <w:p w14:paraId="6891BD43" w14:textId="77777777" w:rsidR="00D031BF" w:rsidRDefault="004A50F5">
      <w:pPr>
        <w:spacing w:after="0" w:line="600" w:lineRule="auto"/>
        <w:ind w:firstLine="720"/>
        <w:jc w:val="both"/>
        <w:rPr>
          <w:rFonts w:eastAsia="Times New Roman"/>
          <w:szCs w:val="24"/>
        </w:rPr>
      </w:pPr>
      <w:r>
        <w:rPr>
          <w:rFonts w:eastAsia="Times New Roman"/>
          <w:szCs w:val="24"/>
        </w:rPr>
        <w:t xml:space="preserve">(Στο σημείο αυτό ο </w:t>
      </w:r>
      <w:r>
        <w:rPr>
          <w:rFonts w:eastAsia="Times New Roman" w:cs="Times New Roman"/>
          <w:szCs w:val="24"/>
        </w:rPr>
        <w:t>Αναπληρωτής Υπουργός Οικονομίας και Ανάπτυξης</w:t>
      </w:r>
      <w:r>
        <w:rPr>
          <w:rFonts w:eastAsia="Times New Roman"/>
          <w:szCs w:val="24"/>
        </w:rPr>
        <w:t>, κ. Αλέξανδρος Χαρίτσης καταθέτει για τα Πρακτικά τις προαναφερθείσες νομοτεχνικές βελτιώσεις</w:t>
      </w:r>
      <w:r>
        <w:rPr>
          <w:rFonts w:eastAsia="Times New Roman"/>
          <w:szCs w:val="24"/>
        </w:rPr>
        <w:t>,</w:t>
      </w:r>
      <w:r>
        <w:rPr>
          <w:rFonts w:eastAsia="Times New Roman"/>
          <w:szCs w:val="24"/>
        </w:rPr>
        <w:t xml:space="preserve"> οι οποίες έχουν ως εξής:</w:t>
      </w:r>
    </w:p>
    <w:p w14:paraId="6891BD44" w14:textId="77777777" w:rsidR="00D031BF" w:rsidRDefault="004A50F5">
      <w:pPr>
        <w:spacing w:after="0"/>
        <w:jc w:val="center"/>
        <w:rPr>
          <w:rFonts w:eastAsia="Times New Roman"/>
          <w:color w:val="FF0000"/>
          <w:szCs w:val="24"/>
        </w:rPr>
      </w:pPr>
      <w:r w:rsidRPr="00782673">
        <w:rPr>
          <w:rFonts w:eastAsia="Times New Roman"/>
          <w:color w:val="FF0000"/>
          <w:szCs w:val="24"/>
        </w:rPr>
        <w:t>(ΑΛΛΑΓΗ ΣΕΛΙΔΑΣ)</w:t>
      </w:r>
    </w:p>
    <w:p w14:paraId="6891BD45" w14:textId="77777777" w:rsidR="00D031BF" w:rsidRDefault="004A50F5">
      <w:pPr>
        <w:spacing w:after="0"/>
        <w:jc w:val="center"/>
        <w:rPr>
          <w:rFonts w:eastAsia="Times New Roman"/>
          <w:color w:val="FF0000"/>
          <w:szCs w:val="24"/>
        </w:rPr>
      </w:pPr>
      <w:r w:rsidRPr="00782673">
        <w:rPr>
          <w:rFonts w:eastAsia="Times New Roman"/>
          <w:color w:val="FF0000"/>
          <w:szCs w:val="24"/>
        </w:rPr>
        <w:t>(Να μπουν οι σελίδες 129 και 130)</w:t>
      </w:r>
    </w:p>
    <w:p w14:paraId="6891BD46" w14:textId="77777777" w:rsidR="00D031BF" w:rsidRDefault="004A50F5">
      <w:pPr>
        <w:spacing w:after="0"/>
        <w:jc w:val="center"/>
        <w:rPr>
          <w:rFonts w:eastAsia="Times New Roman" w:cs="Times New Roman"/>
          <w:color w:val="FF0000"/>
          <w:szCs w:val="24"/>
        </w:rPr>
      </w:pPr>
      <w:r w:rsidRPr="00782673">
        <w:rPr>
          <w:rFonts w:eastAsia="Times New Roman" w:cs="Times New Roman"/>
          <w:color w:val="FF0000"/>
          <w:szCs w:val="24"/>
        </w:rPr>
        <w:t>(ΑΛ</w:t>
      </w:r>
      <w:r w:rsidRPr="00782673">
        <w:rPr>
          <w:rFonts w:eastAsia="Times New Roman" w:cs="Times New Roman"/>
          <w:color w:val="FF0000"/>
          <w:szCs w:val="24"/>
        </w:rPr>
        <w:t>ΛΑΓΗ ΣΕΛΙΔΑΣ)</w:t>
      </w:r>
    </w:p>
    <w:p w14:paraId="6891BD47" w14:textId="77777777" w:rsidR="00D031BF" w:rsidRDefault="00D031BF">
      <w:pPr>
        <w:spacing w:after="0"/>
        <w:jc w:val="center"/>
        <w:rPr>
          <w:rFonts w:eastAsia="Times New Roman" w:cs="Times New Roman"/>
          <w:color w:val="FF0000"/>
          <w:szCs w:val="24"/>
        </w:rPr>
      </w:pPr>
    </w:p>
    <w:p w14:paraId="6891BD48" w14:textId="77777777" w:rsidR="00D031BF" w:rsidRDefault="004A50F5">
      <w:pPr>
        <w:spacing w:after="0" w:line="600" w:lineRule="auto"/>
        <w:ind w:firstLine="720"/>
        <w:jc w:val="both"/>
        <w:rPr>
          <w:rFonts w:eastAsia="Times New Roman" w:cs="Times New Roman"/>
          <w:szCs w:val="24"/>
        </w:rPr>
      </w:pPr>
      <w:r w:rsidRPr="00F52963">
        <w:rPr>
          <w:rFonts w:eastAsia="Times New Roman" w:cs="Times New Roman"/>
          <w:b/>
          <w:szCs w:val="24"/>
        </w:rPr>
        <w:t>ΑΛΕΞΑΝΔΡΟΣ ΧΑΡΙΤΣΗΣ</w:t>
      </w:r>
      <w:r>
        <w:rPr>
          <w:rFonts w:eastAsia="Times New Roman" w:cs="Times New Roman"/>
          <w:b/>
          <w:szCs w:val="24"/>
        </w:rPr>
        <w:t xml:space="preserve"> </w:t>
      </w:r>
      <w:r w:rsidRPr="00F52963">
        <w:rPr>
          <w:rFonts w:eastAsia="Times New Roman" w:cs="Times New Roman"/>
          <w:b/>
          <w:szCs w:val="24"/>
        </w:rPr>
        <w:t xml:space="preserve">(Αναπληρωτής Υπουργός Οικονομίας </w:t>
      </w:r>
      <w:r w:rsidRPr="00F52963">
        <w:rPr>
          <w:rFonts w:eastAsia="Times New Roman" w:cs="Times New Roman"/>
          <w:b/>
          <w:szCs w:val="24"/>
        </w:rPr>
        <w:t>και Ανάπτυξης):</w:t>
      </w:r>
      <w:r>
        <w:rPr>
          <w:rFonts w:eastAsia="Times New Roman" w:cs="Times New Roman"/>
          <w:b/>
          <w:szCs w:val="24"/>
        </w:rPr>
        <w:t xml:space="preserve"> </w:t>
      </w:r>
      <w:r>
        <w:rPr>
          <w:rFonts w:eastAsia="Times New Roman" w:cs="Times New Roman"/>
          <w:szCs w:val="24"/>
        </w:rPr>
        <w:t xml:space="preserve">Κυρίες και κύριοι Βουλευτές, με τα δύο νομοσχέδια του Υπουργείου Οικονομίας και Ανάπτυξης τα οποία συζητούνται και ψηφίζονται αυτές τις μέρες στο </w:t>
      </w:r>
      <w:r>
        <w:rPr>
          <w:rFonts w:eastAsia="Times New Roman" w:cs="Times New Roman"/>
          <w:szCs w:val="24"/>
        </w:rPr>
        <w:t>ε</w:t>
      </w:r>
      <w:r>
        <w:rPr>
          <w:rFonts w:eastAsia="Times New Roman" w:cs="Times New Roman"/>
          <w:szCs w:val="24"/>
        </w:rPr>
        <w:t>λληνικό Κοινοβούλιο, αφ</w:t>
      </w:r>
      <w:r>
        <w:rPr>
          <w:rFonts w:eastAsia="Times New Roman" w:cs="Times New Roman"/>
          <w:szCs w:val="24"/>
        </w:rPr>
        <w:t xml:space="preserve">’ </w:t>
      </w:r>
      <w:r>
        <w:rPr>
          <w:rFonts w:eastAsia="Times New Roman" w:cs="Times New Roman"/>
          <w:szCs w:val="24"/>
        </w:rPr>
        <w:t>ενός για τη μεταρρύθμιση του συστήματος δανειοδότησης των επιχειρήσεων και αφ</w:t>
      </w:r>
      <w:r>
        <w:rPr>
          <w:rFonts w:eastAsia="Times New Roman" w:cs="Times New Roman"/>
          <w:szCs w:val="24"/>
        </w:rPr>
        <w:t xml:space="preserve">’ </w:t>
      </w:r>
      <w:r>
        <w:rPr>
          <w:rFonts w:eastAsia="Times New Roman" w:cs="Times New Roman"/>
          <w:szCs w:val="24"/>
        </w:rPr>
        <w:t>ετέρου για την απλοποίηση των διαδικασιών σύστασης νέων επιχειρήσεων, προχωρούμε σε μια πολύ σημαντική μεταρρυθμιστική τομή, η οποία για εμάς για το Υπουργείο Οικονομίας</w:t>
      </w:r>
      <w:r>
        <w:rPr>
          <w:rFonts w:eastAsia="Times New Roman" w:cs="Times New Roman"/>
          <w:szCs w:val="24"/>
        </w:rPr>
        <w:t>,</w:t>
      </w:r>
      <w:r>
        <w:rPr>
          <w:rFonts w:eastAsia="Times New Roman" w:cs="Times New Roman"/>
          <w:szCs w:val="24"/>
        </w:rPr>
        <w:t xml:space="preserve"> έχει π</w:t>
      </w:r>
      <w:r>
        <w:rPr>
          <w:rFonts w:eastAsia="Times New Roman" w:cs="Times New Roman"/>
          <w:szCs w:val="24"/>
        </w:rPr>
        <w:t>ολύ μεγάλη σημασία.</w:t>
      </w:r>
    </w:p>
    <w:p w14:paraId="6891BD4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Έχει πολύ μεγάλη σημασία</w:t>
      </w:r>
      <w:r>
        <w:rPr>
          <w:rFonts w:eastAsia="Times New Roman" w:cs="Times New Roman"/>
          <w:szCs w:val="24"/>
        </w:rPr>
        <w:t>,</w:t>
      </w:r>
      <w:r>
        <w:rPr>
          <w:rFonts w:eastAsia="Times New Roman" w:cs="Times New Roman"/>
          <w:szCs w:val="24"/>
        </w:rPr>
        <w:t xml:space="preserve"> γιατί βασικό μέλημα του Υπουργείου μας και της Κυβέρνησης συνολικά είναι να διαμορφώσουμε στη χώρα εκείνο το οικονομικό περιβάλλον</w:t>
      </w:r>
      <w:r>
        <w:rPr>
          <w:rFonts w:eastAsia="Times New Roman" w:cs="Times New Roman"/>
          <w:szCs w:val="24"/>
        </w:rPr>
        <w:t>,</w:t>
      </w:r>
      <w:r>
        <w:rPr>
          <w:rFonts w:eastAsia="Times New Roman" w:cs="Times New Roman"/>
          <w:szCs w:val="24"/>
        </w:rPr>
        <w:t xml:space="preserve"> που θα ευνοεί τη σύσταση και την ανάπτυξη δυναμικών επιχειρήσεων, ιδιαιτέρως μ</w:t>
      </w:r>
      <w:r>
        <w:rPr>
          <w:rFonts w:eastAsia="Times New Roman" w:cs="Times New Roman"/>
          <w:szCs w:val="24"/>
        </w:rPr>
        <w:t xml:space="preserve">ικρών και μεσαίων επιχειρήσεων, να ενισχύσουμε την απασχόληση που καταβαραθρώθηκε στα χρόνια της </w:t>
      </w:r>
      <w:r>
        <w:rPr>
          <w:rFonts w:eastAsia="Times New Roman" w:cs="Times New Roman"/>
          <w:szCs w:val="24"/>
        </w:rPr>
        <w:lastRenderedPageBreak/>
        <w:t xml:space="preserve">κρίσης και να στρέψουμε την παραγωγική δραστηριότητα σε ένα μοντέλο δίκαιης και βιώσιμης ανάπτυξης. </w:t>
      </w:r>
    </w:p>
    <w:p w14:paraId="6891BD4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Για να το πετύχουμε αυτό</w:t>
      </w:r>
      <w:r>
        <w:rPr>
          <w:rFonts w:eastAsia="Times New Roman" w:cs="Times New Roman"/>
          <w:szCs w:val="24"/>
        </w:rPr>
        <w:t>,</w:t>
      </w:r>
      <w:r>
        <w:rPr>
          <w:rFonts w:eastAsia="Times New Roman" w:cs="Times New Roman"/>
          <w:szCs w:val="24"/>
        </w:rPr>
        <w:t xml:space="preserve"> παρεμβαίνουμε σε δυο πολύ βασικο</w:t>
      </w:r>
      <w:r>
        <w:rPr>
          <w:rFonts w:eastAsia="Times New Roman" w:cs="Times New Roman"/>
          <w:szCs w:val="24"/>
        </w:rPr>
        <w:t>ύς άξονες</w:t>
      </w:r>
      <w:r>
        <w:rPr>
          <w:rFonts w:eastAsia="Times New Roman" w:cs="Times New Roman"/>
          <w:szCs w:val="24"/>
        </w:rPr>
        <w:t>.</w:t>
      </w:r>
      <w:r>
        <w:rPr>
          <w:rFonts w:eastAsia="Times New Roman" w:cs="Times New Roman"/>
          <w:szCs w:val="24"/>
        </w:rPr>
        <w:t xml:space="preserve"> Από τη μια διασφαλίζουμε σύγχρονα χρηματοοικονομικά εργαλεία</w:t>
      </w:r>
      <w:r>
        <w:rPr>
          <w:rFonts w:eastAsia="Times New Roman" w:cs="Times New Roman"/>
          <w:szCs w:val="24"/>
        </w:rPr>
        <w:t>,</w:t>
      </w:r>
      <w:r>
        <w:rPr>
          <w:rFonts w:eastAsia="Times New Roman" w:cs="Times New Roman"/>
          <w:szCs w:val="24"/>
        </w:rPr>
        <w:t xml:space="preserve"> για να καλύψουμε το χρηματοδοτικό κενό των ελληνικών επιχειρήσεων και από την άλλη παρεμβαίνουμε στο θεσμικό πεδίο, έτσι ώστε να απλοποιήσουμε διαδικασίες και να μειώσουμε τη γραφειοκ</w:t>
      </w:r>
      <w:r>
        <w:rPr>
          <w:rFonts w:eastAsia="Times New Roman" w:cs="Times New Roman"/>
          <w:szCs w:val="24"/>
        </w:rPr>
        <w:t xml:space="preserve">ρατία. Αυτές τις παρεμβάσεις συζητούμε αυτές τις μέρες στη Βουλή. </w:t>
      </w:r>
    </w:p>
    <w:p w14:paraId="6891BD4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Αυτά τα δυο νομοσχέδια αποτελούν μια ενότητα, αποτελούν μια ενιαία παρέμβαση. Σύντομα μάλιστα θα κατατεθεί και ένα νέο νομοσχέδιο στην ίδια κατεύθυνση, το οποίο θα αφορά στις διαδικασίες επ</w:t>
      </w:r>
      <w:r>
        <w:rPr>
          <w:rFonts w:eastAsia="Times New Roman" w:cs="Times New Roman"/>
          <w:szCs w:val="24"/>
        </w:rPr>
        <w:t>οπτείας της αγοράς και εξειδίκευσης των διαδικασιών ελέγχου. Όλες αυτές τις παρεμβάσεις –κι αυτό για μας είναι πολύ σημαντικό κι αν θέλετε αποτελεί και μια διαφοροποίηση σε σχέση με το παρελθόν- εντάσσονται στον ίδιον ενιαίο σχεδιασμό και υπηρετούν τις ίδι</w:t>
      </w:r>
      <w:r>
        <w:rPr>
          <w:rFonts w:eastAsia="Times New Roman" w:cs="Times New Roman"/>
          <w:szCs w:val="24"/>
        </w:rPr>
        <w:t xml:space="preserve">ες στοχεύσεις. </w:t>
      </w:r>
    </w:p>
    <w:p w14:paraId="6891BD4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Επιτρέψτε μου όμως παρενθετικά</w:t>
      </w:r>
      <w:r>
        <w:rPr>
          <w:rFonts w:eastAsia="Times New Roman" w:cs="Times New Roman"/>
          <w:szCs w:val="24"/>
        </w:rPr>
        <w:t>,</w:t>
      </w:r>
      <w:r>
        <w:rPr>
          <w:rFonts w:eastAsia="Times New Roman" w:cs="Times New Roman"/>
          <w:szCs w:val="24"/>
        </w:rPr>
        <w:t xml:space="preserve"> να αναφερθώ πολύ συνοπτικά στις παρεμβάσεις που αφορούν στον πρώτο άξονα, στον άξονα δηλαδή που σχετίζεται με τα χρηματοοικονομικά εργαλεία, και να πω ότι και εδώ γίνονται παρεμβάσεις ειδικά στο κομμάτι της ε</w:t>
      </w:r>
      <w:r>
        <w:rPr>
          <w:rFonts w:eastAsia="Times New Roman" w:cs="Times New Roman"/>
          <w:szCs w:val="24"/>
        </w:rPr>
        <w:t xml:space="preserve">πιχειρηματικότητας, τόσο μέσα από το νέο ΕΣΠΑ 2014-2020, όσο κι από τον νέο αναπτυξιακό νόμο. </w:t>
      </w:r>
    </w:p>
    <w:p w14:paraId="6891BD4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δώ θα μου επιτρέψετε να πω</w:t>
      </w:r>
      <w:r>
        <w:rPr>
          <w:rFonts w:eastAsia="Times New Roman" w:cs="Times New Roman"/>
          <w:szCs w:val="24"/>
        </w:rPr>
        <w:t>,</w:t>
      </w:r>
      <w:r>
        <w:rPr>
          <w:rFonts w:eastAsia="Times New Roman" w:cs="Times New Roman"/>
          <w:szCs w:val="24"/>
        </w:rPr>
        <w:t xml:space="preserve"> επειδή ειπώθηκε από ένα</w:t>
      </w:r>
      <w:r>
        <w:rPr>
          <w:rFonts w:eastAsia="Times New Roman" w:cs="Times New Roman"/>
          <w:szCs w:val="24"/>
        </w:rPr>
        <w:t>ν</w:t>
      </w:r>
      <w:r>
        <w:rPr>
          <w:rFonts w:eastAsia="Times New Roman" w:cs="Times New Roman"/>
          <w:szCs w:val="24"/>
        </w:rPr>
        <w:t xml:space="preserve"> από τους προηγούμενους ομιλητές, ότι ο νέος αναπτυξιακός νόμος όπως γνωρίζετε πάρα πολύ καλά, ήρθε να θεραπ</w:t>
      </w:r>
      <w:r>
        <w:rPr>
          <w:rFonts w:eastAsia="Times New Roman" w:cs="Times New Roman"/>
          <w:szCs w:val="24"/>
        </w:rPr>
        <w:t>εύσει και πολλές από τις αμαρτίες του παρελθόντος</w:t>
      </w:r>
      <w:r>
        <w:rPr>
          <w:rFonts w:eastAsia="Times New Roman" w:cs="Times New Roman"/>
          <w:szCs w:val="24"/>
        </w:rPr>
        <w:t>,</w:t>
      </w:r>
      <w:r>
        <w:rPr>
          <w:rFonts w:eastAsia="Times New Roman" w:cs="Times New Roman"/>
          <w:szCs w:val="24"/>
        </w:rPr>
        <w:t xml:space="preserve"> με πολλά επενδυτικά σχέδια τα οποία είχαν ενταχθεί στους δυο προηγούμενους αναπτυξιακούς νόμους του 2004 και του 2011, χωρίς όμως να έχει εξασφαλιστεί η απαραίτητη χρηματοδότηση. </w:t>
      </w:r>
    </w:p>
    <w:p w14:paraId="6891BD4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Άρα αφ</w:t>
      </w:r>
      <w:r>
        <w:rPr>
          <w:rFonts w:eastAsia="Times New Roman" w:cs="Times New Roman"/>
          <w:szCs w:val="24"/>
        </w:rPr>
        <w:t xml:space="preserve">’ </w:t>
      </w:r>
      <w:r>
        <w:rPr>
          <w:rFonts w:eastAsia="Times New Roman" w:cs="Times New Roman"/>
          <w:szCs w:val="24"/>
        </w:rPr>
        <w:t>ενός έπρεπε καλύψ</w:t>
      </w:r>
      <w:r>
        <w:rPr>
          <w:rFonts w:eastAsia="Times New Roman" w:cs="Times New Roman"/>
          <w:szCs w:val="24"/>
        </w:rPr>
        <w:t>ει όλο αυτό το κενό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να προχωρήσει και στην ενίσχυση νέων επενδυτικών σχεδίων. Παρεμπιπτόντως αυτές τις μέρες που έχουν ανοίξει τα τέσσερα πρώτα καθεστώτα του νέου </w:t>
      </w:r>
      <w:r>
        <w:rPr>
          <w:rFonts w:eastAsia="Times New Roman" w:cs="Times New Roman"/>
          <w:szCs w:val="24"/>
        </w:rPr>
        <w:lastRenderedPageBreak/>
        <w:t>αναπτυξιακού νόμου</w:t>
      </w:r>
      <w:r>
        <w:rPr>
          <w:rFonts w:eastAsia="Times New Roman" w:cs="Times New Roman"/>
          <w:szCs w:val="24"/>
        </w:rPr>
        <w:t>,</w:t>
      </w:r>
      <w:r>
        <w:rPr>
          <w:rFonts w:eastAsia="Times New Roman" w:cs="Times New Roman"/>
          <w:szCs w:val="24"/>
        </w:rPr>
        <w:t xml:space="preserve"> ήδη περισσότερες από χίλιες εκδηλώσεις ενδιαφέροντος έχουμε</w:t>
      </w:r>
      <w:r>
        <w:rPr>
          <w:rFonts w:eastAsia="Times New Roman" w:cs="Times New Roman"/>
          <w:szCs w:val="24"/>
        </w:rPr>
        <w:t xml:space="preserve"> γι’ αυτόν τον νέο νόμο, ενδεικτικό και της αλλαγής που υπάρχει στο οικονομικό κλίμα στη χώρα μας. </w:t>
      </w:r>
    </w:p>
    <w:p w14:paraId="6891BD4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Τόσο, λοιπόν, με το ΕΣΠΑ όσο και με τον νέο αναπτυξιακό νόμο αλλά και με τα νέα οικονομικά εργαλεία τα οποία προωθούμε αυτό το διάστημα, θέτουμε τις προτερα</w:t>
      </w:r>
      <w:r>
        <w:rPr>
          <w:rFonts w:eastAsia="Times New Roman" w:cs="Times New Roman"/>
          <w:szCs w:val="24"/>
        </w:rPr>
        <w:t>ιότητες εκείνες</w:t>
      </w:r>
      <w:r>
        <w:rPr>
          <w:rFonts w:eastAsia="Times New Roman" w:cs="Times New Roman"/>
          <w:szCs w:val="24"/>
        </w:rPr>
        <w:t>,</w:t>
      </w:r>
      <w:r>
        <w:rPr>
          <w:rFonts w:eastAsia="Times New Roman" w:cs="Times New Roman"/>
          <w:szCs w:val="24"/>
        </w:rPr>
        <w:t xml:space="preserve"> οι οποίες θα στηρίξουν μια δυναμική και καινοτόμο μικρομεσαία επιχειρηματικότητα, θα αξιοποιήσουν και θα ενεργοποιήσουν το βασικό συγκριτικό πλεονέκτημα που κατά τη γνώμη μας έχει η ελληνική οικονομία</w:t>
      </w:r>
      <w:r>
        <w:rPr>
          <w:rFonts w:eastAsia="Times New Roman" w:cs="Times New Roman"/>
          <w:szCs w:val="24"/>
        </w:rPr>
        <w:t>,</w:t>
      </w:r>
      <w:r>
        <w:rPr>
          <w:rFonts w:eastAsia="Times New Roman" w:cs="Times New Roman"/>
          <w:szCs w:val="24"/>
        </w:rPr>
        <w:t xml:space="preserve"> που είναι το ανθρώπινο δυναμικό και ε</w:t>
      </w:r>
      <w:r>
        <w:rPr>
          <w:rFonts w:eastAsia="Times New Roman" w:cs="Times New Roman"/>
          <w:szCs w:val="24"/>
        </w:rPr>
        <w:t>ιδικά οι νέοι καταρτισμένοι άνθρωποι</w:t>
      </w:r>
      <w:r>
        <w:rPr>
          <w:rFonts w:eastAsia="Times New Roman" w:cs="Times New Roman"/>
          <w:szCs w:val="24"/>
        </w:rPr>
        <w:t>,</w:t>
      </w:r>
      <w:r>
        <w:rPr>
          <w:rFonts w:eastAsia="Times New Roman" w:cs="Times New Roman"/>
          <w:szCs w:val="24"/>
        </w:rPr>
        <w:t xml:space="preserve"> και θα ενισχύσει τις επενδύσεις στους τομείς της έρευνας, της καινοτομίας και της τεχνολογίας.</w:t>
      </w:r>
    </w:p>
    <w:p w14:paraId="6891BD5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Εντός των ημερών για να μιλήσουμε και συγκεκριμένα γι’ αυτές τις πρωτοβουλίες, υπογράφεται συμφωνία με το Ευρωπαϊκό Ταμείο </w:t>
      </w:r>
      <w:r>
        <w:rPr>
          <w:rFonts w:eastAsia="Times New Roman" w:cs="Times New Roman"/>
          <w:szCs w:val="24"/>
        </w:rPr>
        <w:t xml:space="preserve">Επενδύσεων, το </w:t>
      </w:r>
      <w:r>
        <w:rPr>
          <w:rFonts w:eastAsia="Times New Roman" w:cs="Times New Roman"/>
          <w:szCs w:val="24"/>
          <w:lang w:val="en-US"/>
        </w:rPr>
        <w:t>EIF</w:t>
      </w:r>
      <w:r>
        <w:rPr>
          <w:rFonts w:eastAsia="Times New Roman" w:cs="Times New Roman"/>
          <w:szCs w:val="24"/>
        </w:rPr>
        <w:t xml:space="preserve">, για μια νέα πρωτοποριακή πλατφόρμα ταμείου συμμετοχών, ένα </w:t>
      </w:r>
      <w:r>
        <w:rPr>
          <w:rFonts w:eastAsia="Times New Roman" w:cs="Times New Roman"/>
          <w:szCs w:val="24"/>
          <w:lang w:val="en-US"/>
        </w:rPr>
        <w:t>fund</w:t>
      </w:r>
      <w:r>
        <w:rPr>
          <w:rFonts w:eastAsia="Times New Roman" w:cs="Times New Roman"/>
          <w:szCs w:val="24"/>
        </w:rPr>
        <w:t xml:space="preserve"> των </w:t>
      </w:r>
      <w:r>
        <w:rPr>
          <w:rFonts w:eastAsia="Times New Roman" w:cs="Times New Roman"/>
          <w:szCs w:val="24"/>
          <w:lang w:val="en-US"/>
        </w:rPr>
        <w:t>funds</w:t>
      </w:r>
      <w:r>
        <w:rPr>
          <w:rFonts w:eastAsia="Times New Roman" w:cs="Times New Roman"/>
          <w:szCs w:val="24"/>
        </w:rPr>
        <w:t xml:space="preserve">, από το οποίο θα μπορούν ελληνικές μικρομεσαίες </w:t>
      </w:r>
      <w:r>
        <w:rPr>
          <w:rFonts w:eastAsia="Times New Roman" w:cs="Times New Roman"/>
          <w:szCs w:val="24"/>
        </w:rPr>
        <w:lastRenderedPageBreak/>
        <w:t xml:space="preserve">επιχειρήσεις να αντλήσουν κεφάλαια μέσω της μορφής της συμμετοχής στη μετοχική τους σύνθεση, πιο σύγχρονη και </w:t>
      </w:r>
      <w:r>
        <w:rPr>
          <w:rFonts w:eastAsia="Times New Roman" w:cs="Times New Roman"/>
          <w:szCs w:val="24"/>
        </w:rPr>
        <w:t xml:space="preserve">αποδοτική μορφή από τις κλασικές επιδοτήσεις, οι οποίες κυριάρχησαν στο παρελθόν. </w:t>
      </w:r>
    </w:p>
    <w:p w14:paraId="6891BD5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Σε συνδυασμό με άλλα δυο σημαντικά εργαλεία τα οποία επίσης ενεργοποιούνται μέχρι το τέλος του χρόνου, που είναι το Ταμείο Επιχειρηματικότητας 2 και το </w:t>
      </w:r>
      <w:r>
        <w:rPr>
          <w:rFonts w:eastAsia="Times New Roman" w:cs="Times New Roman"/>
          <w:szCs w:val="24"/>
        </w:rPr>
        <w:t>«</w:t>
      </w:r>
      <w:r>
        <w:rPr>
          <w:rFonts w:eastAsia="Times New Roman" w:cs="Times New Roman"/>
          <w:szCs w:val="24"/>
        </w:rPr>
        <w:t>Εξοικονομώ</w:t>
      </w:r>
      <w:r>
        <w:rPr>
          <w:rFonts w:eastAsia="Times New Roman" w:cs="Times New Roman"/>
          <w:szCs w:val="24"/>
        </w:rPr>
        <w:t>»</w:t>
      </w:r>
      <w:r>
        <w:rPr>
          <w:rFonts w:eastAsia="Times New Roman" w:cs="Times New Roman"/>
          <w:szCs w:val="24"/>
        </w:rPr>
        <w:t>, θα εισρ</w:t>
      </w:r>
      <w:r>
        <w:rPr>
          <w:rFonts w:eastAsia="Times New Roman" w:cs="Times New Roman"/>
          <w:szCs w:val="24"/>
        </w:rPr>
        <w:t xml:space="preserve">εύσουν στην πραγματική οικονομία ένα δισεκατομμύριο ευρώ από δημόσιους πόρους, συν άλλο ένα δισεκατομμύριο ευρώ από τη συμμετοχή των ιδιωτών, από τη μόχλευση δηλαδή αυτών των πόρων. </w:t>
      </w:r>
    </w:p>
    <w:p w14:paraId="6891BD5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Όπως είπα, όμως, το οικοσύστημα αυτό το οποίο προσπαθούμε να </w:t>
      </w:r>
      <w:r>
        <w:rPr>
          <w:rFonts w:eastAsia="Times New Roman" w:cs="Times New Roman"/>
          <w:szCs w:val="24"/>
        </w:rPr>
        <w:t>δημιουργήσουμε</w:t>
      </w:r>
      <w:r>
        <w:rPr>
          <w:rFonts w:eastAsia="Times New Roman" w:cs="Times New Roman"/>
          <w:szCs w:val="24"/>
        </w:rPr>
        <w:t>,</w:t>
      </w:r>
      <w:r>
        <w:rPr>
          <w:rFonts w:eastAsia="Times New Roman" w:cs="Times New Roman"/>
          <w:szCs w:val="24"/>
        </w:rPr>
        <w:t xml:space="preserve"> σημαίνει δυο πράγματα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φ</w:t>
      </w:r>
      <w:r>
        <w:rPr>
          <w:rFonts w:eastAsia="Times New Roman" w:cs="Times New Roman"/>
          <w:szCs w:val="24"/>
        </w:rPr>
        <w:t xml:space="preserve">’ </w:t>
      </w:r>
      <w:r>
        <w:rPr>
          <w:rFonts w:eastAsia="Times New Roman" w:cs="Times New Roman"/>
          <w:szCs w:val="24"/>
        </w:rPr>
        <w:t>ενός την αντιστροφή του κλίματος αποεπένδυσης το οποίο κυριάρχησε στην ελληνική οικονομία ειδικά τα τελευταία χρόνια μέσα στην κρίση και αφ</w:t>
      </w:r>
      <w:r>
        <w:rPr>
          <w:rFonts w:eastAsia="Times New Roman" w:cs="Times New Roman"/>
          <w:szCs w:val="24"/>
        </w:rPr>
        <w:t xml:space="preserve">’ </w:t>
      </w:r>
      <w:r>
        <w:rPr>
          <w:rFonts w:eastAsia="Times New Roman" w:cs="Times New Roman"/>
          <w:szCs w:val="24"/>
        </w:rPr>
        <w:t>ετέρου έναν σοβαρό και σχεδιασμένο εξορθολογισμό του θεσμικού πλαισίου γ</w:t>
      </w:r>
      <w:r>
        <w:rPr>
          <w:rFonts w:eastAsia="Times New Roman" w:cs="Times New Roman"/>
          <w:szCs w:val="24"/>
        </w:rPr>
        <w:t xml:space="preserve">ια τη σύσταση και τη αδειοδότηση επιχειρήσεων, διασφαλίζοντας παράλληλα επί της ουσίας </w:t>
      </w:r>
      <w:r>
        <w:rPr>
          <w:rFonts w:eastAsia="Times New Roman" w:cs="Times New Roman"/>
          <w:szCs w:val="24"/>
        </w:rPr>
        <w:lastRenderedPageBreak/>
        <w:t xml:space="preserve">κι όχι τύποις, όπως πολλές φορές συνέβαινε μέχρι σήμερα, το δημόσιο συμφέρον. </w:t>
      </w:r>
    </w:p>
    <w:p w14:paraId="6891BD5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Νομίζω ότι από τους περισσότερους συνομολογείται ότι οι διαδικασίες αδειοδότησης των επιχε</w:t>
      </w:r>
      <w:r>
        <w:rPr>
          <w:rFonts w:eastAsia="Times New Roman" w:cs="Times New Roman"/>
          <w:szCs w:val="24"/>
        </w:rPr>
        <w:t>ιρήσεων</w:t>
      </w:r>
      <w:r>
        <w:rPr>
          <w:rFonts w:eastAsia="Times New Roman" w:cs="Times New Roman"/>
          <w:szCs w:val="24"/>
        </w:rPr>
        <w:t>,</w:t>
      </w:r>
      <w:r>
        <w:rPr>
          <w:rFonts w:eastAsia="Times New Roman" w:cs="Times New Roman"/>
          <w:szCs w:val="24"/>
        </w:rPr>
        <w:t xml:space="preserve"> εξακολουθούν να είναι στην Ελλάδα και σήμερα χρονοβόρες και δαπανηρές και συνάμα αναποτελεσματικές, μη εξασφαλίζοντας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 δημόσιο συμφέρον. </w:t>
      </w:r>
    </w:p>
    <w:p w14:paraId="6891BD5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Το παρόν νομοσχέδιο το οποίο συζητάμε σήμερα, σε αντίθεση με προηγούμενες νομοθετικές προσπάθειες </w:t>
      </w:r>
      <w:r>
        <w:rPr>
          <w:rFonts w:eastAsia="Times New Roman" w:cs="Times New Roman"/>
          <w:szCs w:val="24"/>
        </w:rPr>
        <w:t>απλοποίησης για πρώτη φορά εισάγει σύγχρονα εργαλεία</w:t>
      </w:r>
      <w:r>
        <w:rPr>
          <w:rFonts w:eastAsia="Times New Roman" w:cs="Times New Roman"/>
          <w:szCs w:val="24"/>
        </w:rPr>
        <w:t>,</w:t>
      </w:r>
      <w:r>
        <w:rPr>
          <w:rFonts w:eastAsia="Times New Roman" w:cs="Times New Roman"/>
          <w:szCs w:val="24"/>
        </w:rPr>
        <w:t xml:space="preserve"> σε εναρμόνιση με τα διεθνώς καθιερωμένα πρότυπα και απαντά στα πραγματικά προβλήματα.</w:t>
      </w:r>
    </w:p>
    <w:p w14:paraId="6891BD55" w14:textId="77777777" w:rsidR="00D031BF" w:rsidRDefault="004A50F5">
      <w:pPr>
        <w:spacing w:after="0" w:line="600" w:lineRule="auto"/>
        <w:ind w:firstLine="720"/>
        <w:jc w:val="both"/>
        <w:rPr>
          <w:rFonts w:eastAsia="Times New Roman"/>
          <w:color w:val="000000"/>
          <w:szCs w:val="24"/>
        </w:rPr>
      </w:pPr>
      <w:r>
        <w:rPr>
          <w:rFonts w:eastAsia="Times New Roman"/>
          <w:color w:val="000000"/>
          <w:szCs w:val="24"/>
        </w:rPr>
        <w:t>Το πνεύμα του νέου νομοσχεδίου είναι πάρα πολύ σαφές</w:t>
      </w:r>
      <w:r>
        <w:rPr>
          <w:rFonts w:eastAsia="Times New Roman"/>
          <w:color w:val="000000"/>
          <w:szCs w:val="24"/>
        </w:rPr>
        <w:t>.</w:t>
      </w:r>
      <w:r>
        <w:rPr>
          <w:rFonts w:eastAsia="Times New Roman"/>
          <w:color w:val="000000"/>
          <w:szCs w:val="24"/>
        </w:rPr>
        <w:t xml:space="preserve"> Μεταβαίνουμε από μια βαριά και γραφειοκρατική διαδικασία αδειο</w:t>
      </w:r>
      <w:r>
        <w:rPr>
          <w:rFonts w:eastAsia="Times New Roman"/>
          <w:color w:val="000000"/>
          <w:szCs w:val="24"/>
        </w:rPr>
        <w:t xml:space="preserve">δότησης εκ των προτέρων, </w:t>
      </w:r>
      <w:r>
        <w:rPr>
          <w:rFonts w:eastAsia="Times New Roman"/>
          <w:color w:val="000000"/>
          <w:szCs w:val="24"/>
          <w:lang w:val="en-US"/>
        </w:rPr>
        <w:t>ex</w:t>
      </w:r>
      <w:r>
        <w:rPr>
          <w:rFonts w:eastAsia="Times New Roman"/>
          <w:color w:val="000000"/>
          <w:szCs w:val="24"/>
        </w:rPr>
        <w:t xml:space="preserve"> </w:t>
      </w:r>
      <w:r>
        <w:rPr>
          <w:rFonts w:eastAsia="Times New Roman"/>
          <w:color w:val="000000"/>
          <w:szCs w:val="24"/>
          <w:lang w:val="en-US"/>
        </w:rPr>
        <w:t>ante</w:t>
      </w:r>
      <w:r>
        <w:rPr>
          <w:rFonts w:eastAsia="Times New Roman"/>
          <w:color w:val="000000"/>
          <w:szCs w:val="24"/>
        </w:rPr>
        <w:t>, σε μια απλή διαδικασία γνωστοποίησης για την έναρξη μιας οικονομικής δραστηριότητας, χωρίς περιττές αλληλοεπικαλύψεις με</w:t>
      </w:r>
      <w:r>
        <w:rPr>
          <w:rFonts w:eastAsia="Times New Roman"/>
          <w:color w:val="000000"/>
          <w:szCs w:val="24"/>
        </w:rPr>
        <w:lastRenderedPageBreak/>
        <w:t xml:space="preserve">ταξύ φορέων και υπηρεσιών και σε ένα σύστημα, από εκεί και πέρα, ουσιαστικών ελέγχων εκ των υστέρων, </w:t>
      </w:r>
      <w:r>
        <w:rPr>
          <w:rFonts w:eastAsia="Times New Roman"/>
          <w:color w:val="000000"/>
          <w:szCs w:val="24"/>
          <w:lang w:val="en-US"/>
        </w:rPr>
        <w:t>e</w:t>
      </w:r>
      <w:r>
        <w:rPr>
          <w:rFonts w:eastAsia="Times New Roman"/>
          <w:color w:val="000000"/>
          <w:szCs w:val="24"/>
          <w:lang w:val="en-US"/>
        </w:rPr>
        <w:t>x</w:t>
      </w:r>
      <w:r>
        <w:rPr>
          <w:rFonts w:eastAsia="Times New Roman"/>
          <w:color w:val="000000"/>
          <w:szCs w:val="24"/>
        </w:rPr>
        <w:t xml:space="preserve"> </w:t>
      </w:r>
      <w:r>
        <w:rPr>
          <w:rFonts w:eastAsia="Times New Roman"/>
          <w:color w:val="000000"/>
          <w:szCs w:val="24"/>
          <w:lang w:val="en-US"/>
        </w:rPr>
        <w:t>post</w:t>
      </w:r>
      <w:r>
        <w:rPr>
          <w:rFonts w:eastAsia="Times New Roman"/>
          <w:color w:val="000000"/>
          <w:szCs w:val="24"/>
        </w:rPr>
        <w:t xml:space="preserve">, κατά τη διάρκεια πραγματικής λειτουργίας της επιχείρησης. </w:t>
      </w:r>
    </w:p>
    <w:p w14:paraId="6891BD56" w14:textId="77777777" w:rsidR="00D031BF" w:rsidRDefault="004A50F5">
      <w:pPr>
        <w:spacing w:after="0" w:line="600" w:lineRule="auto"/>
        <w:ind w:firstLine="720"/>
        <w:jc w:val="both"/>
        <w:rPr>
          <w:rFonts w:eastAsia="Times New Roman"/>
          <w:color w:val="000000"/>
          <w:szCs w:val="24"/>
        </w:rPr>
      </w:pPr>
      <w:r>
        <w:rPr>
          <w:rFonts w:eastAsia="Times New Roman"/>
          <w:color w:val="000000"/>
          <w:szCs w:val="24"/>
        </w:rPr>
        <w:t>Από τη μία, λοιπόν, απλοποιείται και επιταχύνεται σημαντικά η έναρξη της οικονομικής δραστηριότητας, ενώ από την άλλη με τον νέο αυτόν νόμο διασφαλίζεται το δημόσιο συμφέρον, καθώς ενισχύετ</w:t>
      </w:r>
      <w:r>
        <w:rPr>
          <w:rFonts w:eastAsia="Times New Roman"/>
          <w:color w:val="000000"/>
          <w:szCs w:val="24"/>
        </w:rPr>
        <w:t xml:space="preserve">αι και προστατεύεται ουσιαστικά το κοινωνικό σύνολο μέσα από την ενίσχυση των διαδικασιών ελέγχου. </w:t>
      </w:r>
    </w:p>
    <w:p w14:paraId="6891BD57" w14:textId="77777777" w:rsidR="00D031BF" w:rsidRDefault="004A50F5">
      <w:pPr>
        <w:spacing w:after="0" w:line="600" w:lineRule="auto"/>
        <w:ind w:firstLine="720"/>
        <w:jc w:val="both"/>
        <w:rPr>
          <w:rFonts w:eastAsia="Times New Roman"/>
          <w:color w:val="000000"/>
          <w:szCs w:val="24"/>
        </w:rPr>
      </w:pPr>
      <w:r>
        <w:rPr>
          <w:rFonts w:eastAsia="Times New Roman"/>
          <w:color w:val="000000"/>
          <w:szCs w:val="24"/>
        </w:rPr>
        <w:t>Αντί για τυπικούς ελέγχους δικαιολογητικών και επιτόπιες αυτοψίες άνευ ουσίας πριν την έναρξη λειτουργίας μιας επιχείρησης, πριν δηλαδή εδραιωθούν οι κανονι</w:t>
      </w:r>
      <w:r>
        <w:rPr>
          <w:rFonts w:eastAsia="Times New Roman"/>
          <w:color w:val="000000"/>
          <w:szCs w:val="24"/>
        </w:rPr>
        <w:t>κές συνθήκες λειτουργίας της επιχείρησης, προχωρούμε σε ενίσχυση των ελέγχων στη φάση της λειτουργίας, έτσι ώστε να γνωρίζουμε</w:t>
      </w:r>
      <w:r>
        <w:rPr>
          <w:rFonts w:eastAsia="Times New Roman"/>
          <w:color w:val="000000"/>
          <w:szCs w:val="24"/>
        </w:rPr>
        <w:t>,</w:t>
      </w:r>
      <w:r>
        <w:rPr>
          <w:rFonts w:eastAsia="Times New Roman"/>
          <w:color w:val="000000"/>
          <w:szCs w:val="24"/>
        </w:rPr>
        <w:t xml:space="preserve"> πραγματικά</w:t>
      </w:r>
      <w:r>
        <w:rPr>
          <w:rFonts w:eastAsia="Times New Roman"/>
          <w:color w:val="000000"/>
          <w:szCs w:val="24"/>
        </w:rPr>
        <w:t>,</w:t>
      </w:r>
      <w:r>
        <w:rPr>
          <w:rFonts w:eastAsia="Times New Roman"/>
          <w:color w:val="000000"/>
          <w:szCs w:val="24"/>
        </w:rPr>
        <w:t xml:space="preserve"> τις συνθήκες πραγματικής άσκησης της παραγωγικής δραστηριότητας. </w:t>
      </w:r>
    </w:p>
    <w:p w14:paraId="6891BD58" w14:textId="77777777" w:rsidR="00D031BF" w:rsidRDefault="004A50F5">
      <w:pPr>
        <w:spacing w:after="0" w:line="600" w:lineRule="auto"/>
        <w:ind w:firstLine="720"/>
        <w:jc w:val="both"/>
        <w:rPr>
          <w:rFonts w:eastAsia="Times New Roman"/>
          <w:color w:val="000000"/>
          <w:szCs w:val="24"/>
        </w:rPr>
      </w:pPr>
      <w:r>
        <w:rPr>
          <w:rFonts w:eastAsia="Times New Roman"/>
          <w:color w:val="000000"/>
          <w:szCs w:val="24"/>
        </w:rPr>
        <w:lastRenderedPageBreak/>
        <w:t>Ε</w:t>
      </w:r>
      <w:r>
        <w:rPr>
          <w:rFonts w:eastAsia="Times New Roman"/>
          <w:color w:val="000000"/>
          <w:szCs w:val="24"/>
        </w:rPr>
        <w:t>πιπλέον εργαζόμενοι στη δημόσια διοίκηση</w:t>
      </w:r>
      <w:r>
        <w:rPr>
          <w:rFonts w:eastAsia="Times New Roman"/>
          <w:color w:val="000000"/>
          <w:szCs w:val="24"/>
        </w:rPr>
        <w:t xml:space="preserve"> η οποία μέχρι σήμερα ήταν επιφορτισμένη με το καθήκον, το οποίο πολλές φορές ήταν και πολύ δαπανηρό αλλά και πολύ βαρετό, του τυπικού ελέγχου σωρείας δικαιολογητικών, αποδεσμεύονται από αυτές τις τυπικές δραστηριότητες και μπορούν να ενισχύσουν περαιτέρω </w:t>
      </w:r>
      <w:r>
        <w:rPr>
          <w:rFonts w:eastAsia="Times New Roman"/>
          <w:color w:val="000000"/>
          <w:szCs w:val="24"/>
        </w:rPr>
        <w:t xml:space="preserve">και μετά από αντίστοιχες εκπαιδεύσεις, που προβλέπεται να υπάρξουν το επόμενο διάστημα, τους ελεγκτικούς μηχανισμούς. </w:t>
      </w:r>
    </w:p>
    <w:p w14:paraId="6891BD59" w14:textId="77777777" w:rsidR="00D031BF" w:rsidRDefault="004A50F5">
      <w:pPr>
        <w:spacing w:after="0" w:line="600" w:lineRule="auto"/>
        <w:ind w:firstLine="720"/>
        <w:jc w:val="both"/>
        <w:rPr>
          <w:rFonts w:eastAsia="Times New Roman"/>
          <w:color w:val="000000"/>
          <w:szCs w:val="24"/>
        </w:rPr>
      </w:pPr>
      <w:r>
        <w:rPr>
          <w:rFonts w:eastAsia="Times New Roman"/>
          <w:color w:val="000000"/>
          <w:szCs w:val="24"/>
        </w:rPr>
        <w:t>Οι έλεγχοι, λοιπόν, πλέον συστηματοποιούνται με ενιαία κριτήρια, λαμβάνοντας, βεβαίως, υπ</w:t>
      </w:r>
      <w:r>
        <w:rPr>
          <w:rFonts w:eastAsia="Times New Roman"/>
          <w:color w:val="000000"/>
          <w:szCs w:val="24"/>
        </w:rPr>
        <w:t xml:space="preserve">’ </w:t>
      </w:r>
      <w:r>
        <w:rPr>
          <w:rFonts w:eastAsia="Times New Roman"/>
          <w:color w:val="000000"/>
          <w:szCs w:val="24"/>
        </w:rPr>
        <w:t>όψ</w:t>
      </w:r>
      <w:r>
        <w:rPr>
          <w:rFonts w:eastAsia="Times New Roman"/>
          <w:color w:val="000000"/>
          <w:szCs w:val="24"/>
        </w:rPr>
        <w:t>ιν</w:t>
      </w:r>
      <w:r>
        <w:rPr>
          <w:rFonts w:eastAsia="Times New Roman"/>
          <w:color w:val="000000"/>
          <w:szCs w:val="24"/>
        </w:rPr>
        <w:t xml:space="preserve"> και τις ιδιαιτερότητες κάθε δραστηριότητα</w:t>
      </w:r>
      <w:r>
        <w:rPr>
          <w:rFonts w:eastAsia="Times New Roman"/>
          <w:color w:val="000000"/>
          <w:szCs w:val="24"/>
        </w:rPr>
        <w:t>ς. Οι συνεπείς επιχειρηματίες έχουν να επωφεληθούν από αυτές τις απλές και αντικειμενικές αυτόματες διαδικασίες, ενώ οι παραβάτες θα εντοπίζονται και θα αντιμετωπίζουν τις αυστηρές κυρώσεις του νόμου.</w:t>
      </w:r>
    </w:p>
    <w:p w14:paraId="6891BD5A" w14:textId="77777777" w:rsidR="00D031BF" w:rsidRDefault="004A50F5">
      <w:pPr>
        <w:spacing w:after="0" w:line="600" w:lineRule="auto"/>
        <w:ind w:firstLine="720"/>
        <w:jc w:val="both"/>
        <w:rPr>
          <w:rFonts w:eastAsia="Times New Roman"/>
          <w:color w:val="000000"/>
          <w:szCs w:val="24"/>
        </w:rPr>
      </w:pPr>
      <w:r>
        <w:rPr>
          <w:rFonts w:eastAsia="Times New Roman"/>
          <w:color w:val="000000"/>
          <w:szCs w:val="24"/>
        </w:rPr>
        <w:t>Μιας και μίλησα για κυρώσεις, θα μου επιτρέψετε να πω –</w:t>
      </w:r>
      <w:r>
        <w:rPr>
          <w:rFonts w:eastAsia="Times New Roman"/>
          <w:color w:val="000000"/>
          <w:szCs w:val="24"/>
        </w:rPr>
        <w:t xml:space="preserve">και αυτό είναι ένα σημείο το οποίο θα πρέπει να διευκρινιστεί- ότι η απλοποίηση αφορά τις διαδικασίες αδειοδότησης. Το νομοσχέδιο ούτε υποκαθιστά </w:t>
      </w:r>
      <w:r>
        <w:rPr>
          <w:rFonts w:eastAsia="Times New Roman"/>
          <w:color w:val="000000"/>
          <w:szCs w:val="24"/>
        </w:rPr>
        <w:lastRenderedPageBreak/>
        <w:t xml:space="preserve">ούτε παρακάμπτει την κείμενη φορολογική, εργασιακή, περιβαλλοντική και αρχαιολογική νομοθεσία. </w:t>
      </w:r>
    </w:p>
    <w:p w14:paraId="6891BD5B" w14:textId="77777777" w:rsidR="00D031BF" w:rsidRDefault="004A50F5">
      <w:pPr>
        <w:spacing w:after="0" w:line="600" w:lineRule="auto"/>
        <w:ind w:firstLine="720"/>
        <w:jc w:val="both"/>
        <w:rPr>
          <w:rFonts w:eastAsia="Times New Roman"/>
          <w:color w:val="000000"/>
          <w:szCs w:val="24"/>
        </w:rPr>
      </w:pPr>
      <w:r>
        <w:rPr>
          <w:rFonts w:eastAsia="Times New Roman"/>
          <w:color w:val="000000"/>
          <w:szCs w:val="24"/>
        </w:rPr>
        <w:t>Στο παρόν νομο</w:t>
      </w:r>
      <w:r>
        <w:rPr>
          <w:rFonts w:eastAsia="Times New Roman"/>
          <w:color w:val="000000"/>
          <w:szCs w:val="24"/>
        </w:rPr>
        <w:t xml:space="preserve">σχέδιο η κατάταξη των δραστηριοτήτων γίνεται σε τρεις κατηγορίες σε σχέση με τις προϋποθέσεις έναρξης της λειτουργίας </w:t>
      </w:r>
      <w:r>
        <w:rPr>
          <w:rFonts w:eastAsia="Times New Roman"/>
          <w:color w:val="000000"/>
          <w:szCs w:val="24"/>
        </w:rPr>
        <w:t>τους.</w:t>
      </w:r>
      <w:r>
        <w:rPr>
          <w:rFonts w:eastAsia="Times New Roman"/>
          <w:color w:val="000000"/>
          <w:szCs w:val="24"/>
        </w:rPr>
        <w:t xml:space="preserve"> </w:t>
      </w:r>
      <w:r>
        <w:rPr>
          <w:rFonts w:eastAsia="Times New Roman"/>
          <w:color w:val="000000"/>
          <w:szCs w:val="24"/>
        </w:rPr>
        <w:t>Η</w:t>
      </w:r>
      <w:r>
        <w:rPr>
          <w:rFonts w:eastAsia="Times New Roman"/>
          <w:color w:val="000000"/>
          <w:szCs w:val="24"/>
        </w:rPr>
        <w:t xml:space="preserve"> ελεύθερη άσκηση, η γνωστοποίηση και η εκ των προτέρων έγκριση. </w:t>
      </w:r>
    </w:p>
    <w:p w14:paraId="6891BD5C" w14:textId="77777777" w:rsidR="00D031BF" w:rsidRDefault="004A50F5">
      <w:pPr>
        <w:spacing w:after="0" w:line="600" w:lineRule="auto"/>
        <w:ind w:firstLine="720"/>
        <w:jc w:val="both"/>
        <w:rPr>
          <w:rFonts w:eastAsia="Times New Roman"/>
          <w:color w:val="000000"/>
          <w:szCs w:val="24"/>
        </w:rPr>
      </w:pPr>
      <w:r>
        <w:rPr>
          <w:rFonts w:eastAsia="Times New Roman"/>
          <w:color w:val="000000"/>
          <w:szCs w:val="24"/>
        </w:rPr>
        <w:t>Εισάγουμε, λοιπόν, το σύγχρονο εργαλείο της γνωστοποίησης, σύμφωνα</w:t>
      </w:r>
      <w:r>
        <w:rPr>
          <w:rFonts w:eastAsia="Times New Roman"/>
          <w:color w:val="000000"/>
          <w:szCs w:val="24"/>
        </w:rPr>
        <w:t xml:space="preserve"> με αυτά που ισχύουν και διεθνώς, ένα έγγραφο δηλαδή με το οποίο ο επιχειρηματίας ενημερώνει τη διοίκηση για την έναρξη λειτουργίας της επιχείρησης και -επειδή ειπώθηκε κι αυτό, για να μην υπάρχει σύγχυση- δεν ταυτίζεται με τη διαδικασία της αναγγελίας που</w:t>
      </w:r>
      <w:r>
        <w:rPr>
          <w:rFonts w:eastAsia="Times New Roman"/>
          <w:color w:val="000000"/>
          <w:szCs w:val="24"/>
        </w:rPr>
        <w:t xml:space="preserve"> προβλεπόταν στον ν.4262, η οποία ήταν ουσιαστικά μια εκ των προτέρων άδεια με προσκόμιση δικαιολογητικών και έκπτωση διοικητικής πράξης. Πλέον τα δικαιολογητικά δεν προσκομίζονται. Τα κρατάει η επιχείρηση στο αρχείο της και </w:t>
      </w:r>
      <w:r>
        <w:rPr>
          <w:rFonts w:eastAsia="Times New Roman"/>
          <w:color w:val="000000"/>
          <w:szCs w:val="24"/>
        </w:rPr>
        <w:lastRenderedPageBreak/>
        <w:t>είναι διαθέσιμα στις ελεγκτικές</w:t>
      </w:r>
      <w:r>
        <w:rPr>
          <w:rFonts w:eastAsia="Times New Roman"/>
          <w:color w:val="000000"/>
          <w:szCs w:val="24"/>
        </w:rPr>
        <w:t xml:space="preserve"> αρχές, όταν αυτές προχωρήσουν στη διενέργεια του σχετικού ελέγχου. </w:t>
      </w:r>
    </w:p>
    <w:p w14:paraId="6891BD5D" w14:textId="77777777" w:rsidR="00D031BF" w:rsidRDefault="004A50F5">
      <w:pPr>
        <w:spacing w:after="0" w:line="600" w:lineRule="auto"/>
        <w:ind w:firstLine="720"/>
        <w:jc w:val="both"/>
        <w:rPr>
          <w:rFonts w:eastAsia="Times New Roman"/>
          <w:color w:val="000000"/>
          <w:szCs w:val="24"/>
        </w:rPr>
      </w:pPr>
      <w:r>
        <w:rPr>
          <w:rFonts w:eastAsia="Times New Roman"/>
          <w:color w:val="000000"/>
          <w:szCs w:val="24"/>
        </w:rPr>
        <w:t xml:space="preserve">Η κατηγοριοποίηση των δραστηριοτήτων στα τρία επίπεδα κινδύνου, χαμηλού ρίσκου για την ελεύθερη άσκηση της δραστηριότητας, μεσαίου ρίσκου για τη γνωστοποίηση και υψηλού ρίσκου για την </w:t>
      </w:r>
      <w:r>
        <w:rPr>
          <w:rFonts w:eastAsia="Times New Roman"/>
          <w:color w:val="000000"/>
          <w:szCs w:val="24"/>
          <w:lang w:val="en-US"/>
        </w:rPr>
        <w:t>ex</w:t>
      </w:r>
      <w:r>
        <w:rPr>
          <w:rFonts w:eastAsia="Times New Roman"/>
          <w:color w:val="000000"/>
          <w:szCs w:val="24"/>
        </w:rPr>
        <w:t xml:space="preserve"> </w:t>
      </w:r>
      <w:r>
        <w:rPr>
          <w:rFonts w:eastAsia="Times New Roman"/>
          <w:color w:val="000000"/>
          <w:szCs w:val="24"/>
          <w:lang w:val="en-US"/>
        </w:rPr>
        <w:t>ante</w:t>
      </w:r>
      <w:r>
        <w:rPr>
          <w:rFonts w:eastAsia="Times New Roman"/>
          <w:color w:val="000000"/>
          <w:szCs w:val="24"/>
        </w:rPr>
        <w:t xml:space="preserve"> έγκριση, γίνεται πλέον με σαφή επιστημονικά κριτήρια</w:t>
      </w:r>
      <w:r>
        <w:rPr>
          <w:rFonts w:eastAsia="Times New Roman"/>
          <w:color w:val="000000"/>
          <w:szCs w:val="24"/>
        </w:rPr>
        <w:t>,</w:t>
      </w:r>
      <w:r>
        <w:rPr>
          <w:rFonts w:eastAsia="Times New Roman"/>
          <w:color w:val="000000"/>
          <w:szCs w:val="24"/>
        </w:rPr>
        <w:t xml:space="preserve"> που κινούνται σε τρεις άξονες</w:t>
      </w:r>
      <w:r>
        <w:rPr>
          <w:rFonts w:eastAsia="Times New Roman"/>
          <w:color w:val="000000"/>
          <w:szCs w:val="24"/>
        </w:rPr>
        <w:t>.</w:t>
      </w:r>
      <w:r>
        <w:rPr>
          <w:rFonts w:eastAsia="Times New Roman"/>
          <w:color w:val="000000"/>
          <w:szCs w:val="24"/>
        </w:rPr>
        <w:t xml:space="preserve"> </w:t>
      </w:r>
      <w:r>
        <w:rPr>
          <w:rFonts w:eastAsia="Times New Roman"/>
          <w:color w:val="000000"/>
          <w:szCs w:val="24"/>
        </w:rPr>
        <w:t>Π</w:t>
      </w:r>
      <w:r>
        <w:rPr>
          <w:rFonts w:eastAsia="Times New Roman"/>
          <w:color w:val="000000"/>
          <w:szCs w:val="24"/>
        </w:rPr>
        <w:t xml:space="preserve">ρώτον, σε σχέση με τον κίνδυνο για την υγεία των καταναλωτών, δεύτερον, σε σχέση με τον κίνδυνο για την υγεία και την ασφάλεια εργαζομένων και περιοίκων και τρίτον, </w:t>
      </w:r>
      <w:r>
        <w:rPr>
          <w:rFonts w:eastAsia="Times New Roman"/>
          <w:color w:val="000000"/>
          <w:szCs w:val="24"/>
        </w:rPr>
        <w:t xml:space="preserve">σε σχέση με τον κίνδυνο για το φυσικό και πολιτιστικό περιβάλλον, στον βαθμό που αυτό δεν καλύπτεται από άλλη κείμενη νομοθεσία. </w:t>
      </w:r>
    </w:p>
    <w:p w14:paraId="6891BD5E" w14:textId="77777777" w:rsidR="00D031BF" w:rsidRDefault="004A50F5">
      <w:pPr>
        <w:spacing w:after="0" w:line="600" w:lineRule="auto"/>
        <w:ind w:firstLine="720"/>
        <w:jc w:val="both"/>
        <w:rPr>
          <w:rFonts w:eastAsia="Times New Roman"/>
          <w:color w:val="000000"/>
          <w:szCs w:val="24"/>
        </w:rPr>
      </w:pPr>
      <w:r>
        <w:rPr>
          <w:rFonts w:eastAsia="Times New Roman"/>
          <w:color w:val="000000"/>
          <w:szCs w:val="24"/>
        </w:rPr>
        <w:t>Επιπλέον εισάγεται για πρώτη φορά</w:t>
      </w:r>
      <w:r>
        <w:rPr>
          <w:rFonts w:eastAsia="Times New Roman"/>
          <w:color w:val="000000"/>
          <w:szCs w:val="24"/>
        </w:rPr>
        <w:t>,</w:t>
      </w:r>
      <w:r>
        <w:rPr>
          <w:rFonts w:eastAsia="Times New Roman"/>
          <w:color w:val="000000"/>
          <w:szCs w:val="24"/>
        </w:rPr>
        <w:t xml:space="preserve"> μια ολοκληρωμένη στρατηγική για ολόκληρη την αλυσίδα αδειοδότησης. Σε αυτή τη φάση απλοποιο</w:t>
      </w:r>
      <w:r>
        <w:rPr>
          <w:rFonts w:eastAsia="Times New Roman"/>
          <w:color w:val="000000"/>
          <w:szCs w:val="24"/>
        </w:rPr>
        <w:t xml:space="preserve">ύνται </w:t>
      </w:r>
      <w:r>
        <w:rPr>
          <w:rFonts w:eastAsia="Times New Roman"/>
          <w:color w:val="000000"/>
          <w:szCs w:val="24"/>
        </w:rPr>
        <w:lastRenderedPageBreak/>
        <w:t xml:space="preserve">οι σχετικές διαδικασίες, προσδιορίζεται ο αντικειμενικός και τεχνικός χαρακτήρας τους, οπότε ελαχιστοποιείται ο κίνδυνος εξωγενών παρεμβάσεων. </w:t>
      </w:r>
    </w:p>
    <w:p w14:paraId="6891BD5F" w14:textId="77777777" w:rsidR="00D031BF" w:rsidRDefault="004A50F5">
      <w:pPr>
        <w:spacing w:after="0" w:line="600" w:lineRule="auto"/>
        <w:ind w:firstLine="720"/>
        <w:jc w:val="both"/>
        <w:rPr>
          <w:rFonts w:eastAsia="Times New Roman"/>
          <w:color w:val="000000"/>
          <w:szCs w:val="24"/>
        </w:rPr>
      </w:pPr>
      <w:r>
        <w:rPr>
          <w:rFonts w:eastAsia="Times New Roman"/>
          <w:color w:val="000000"/>
          <w:szCs w:val="24"/>
        </w:rPr>
        <w:t xml:space="preserve">Σε αυτό θα συμβάλλει αποφασιστικά και η δημιουργία του νέου ολοκληρωμένου πληροφοριακού συστήματος. Θα πω </w:t>
      </w:r>
      <w:r>
        <w:rPr>
          <w:rFonts w:eastAsia="Times New Roman"/>
          <w:color w:val="000000"/>
          <w:szCs w:val="24"/>
        </w:rPr>
        <w:t xml:space="preserve">δυο λόγια παρακάτω και γι’ αυτό. </w:t>
      </w:r>
    </w:p>
    <w:p w14:paraId="6891BD60" w14:textId="77777777" w:rsidR="00D031BF" w:rsidRDefault="004A50F5">
      <w:pPr>
        <w:spacing w:after="0" w:line="600" w:lineRule="auto"/>
        <w:ind w:firstLine="720"/>
        <w:jc w:val="both"/>
        <w:rPr>
          <w:rFonts w:eastAsia="Times New Roman"/>
          <w:color w:val="000000" w:themeColor="text1"/>
          <w:szCs w:val="24"/>
        </w:rPr>
      </w:pPr>
      <w:r>
        <w:rPr>
          <w:rFonts w:eastAsia="Times New Roman"/>
          <w:color w:val="000000"/>
          <w:szCs w:val="24"/>
        </w:rPr>
        <w:t>Σε σχέση με προηγούμενες απόπειρες που είχαν γίνει –και δεν θέλω να λειτουργήσω ισοπεδωτικά σε σχέση με αυτές τις προσπάθειες- σε καμμία περίπτωση δεν μπορεί να λεχθεί ότι το παρόν νομοσχέδιο αποτελεί οπισθοδρόμηση σε σχέσ</w:t>
      </w:r>
      <w:r>
        <w:rPr>
          <w:rFonts w:eastAsia="Times New Roman"/>
          <w:color w:val="000000"/>
          <w:szCs w:val="24"/>
        </w:rPr>
        <w:t xml:space="preserve">η με τον ν.4262. Ο ν.4262 που προσπάθησε, αποπειράθηκε, να απλοποιήσει τις διαδικασίες αδειοδότησης των επιχειρήσεων, ήταν ένας νόμος μη λειτουργικός και θα αναφέρω ένα </w:t>
      </w:r>
      <w:r w:rsidRPr="006766AC">
        <w:rPr>
          <w:rFonts w:eastAsia="Times New Roman"/>
          <w:color w:val="000000" w:themeColor="text1"/>
          <w:szCs w:val="24"/>
        </w:rPr>
        <w:t>χαρακτηριστικό παράδειγμα, την πρώτη ΚΥΑ</w:t>
      </w:r>
      <w:r w:rsidRPr="006766AC">
        <w:rPr>
          <w:rFonts w:eastAsia="Times New Roman"/>
          <w:color w:val="000000" w:themeColor="text1"/>
          <w:szCs w:val="24"/>
        </w:rPr>
        <w:t>,</w:t>
      </w:r>
      <w:r w:rsidRPr="006766AC">
        <w:rPr>
          <w:rFonts w:eastAsia="Times New Roman"/>
          <w:color w:val="000000" w:themeColor="text1"/>
          <w:szCs w:val="24"/>
        </w:rPr>
        <w:t xml:space="preserve"> που εκδόθηκε για την εφαρμογή του νόμου αυτού</w:t>
      </w:r>
      <w:r w:rsidRPr="006766AC">
        <w:rPr>
          <w:rFonts w:eastAsia="Times New Roman"/>
          <w:color w:val="000000" w:themeColor="text1"/>
          <w:szCs w:val="24"/>
        </w:rPr>
        <w:t xml:space="preserve">, στην οποία δεν χρησιμοποιήθηκε καν ο ασαφής νέος όρος </w:t>
      </w:r>
      <w:r w:rsidRPr="006766AC">
        <w:rPr>
          <w:rFonts w:eastAsia="Times New Roman"/>
          <w:color w:val="000000" w:themeColor="text1"/>
          <w:szCs w:val="24"/>
        </w:rPr>
        <w:lastRenderedPageBreak/>
        <w:t xml:space="preserve">των γενικών όρων λειτουργίας, αλλά κρατήθηκε ουσιαστικά η έννοια της άδειας λειτουργίας με όλα τα δικαιολογητικά. </w:t>
      </w:r>
    </w:p>
    <w:p w14:paraId="6891BD61" w14:textId="77777777" w:rsidR="00D031BF" w:rsidRDefault="004A50F5">
      <w:pPr>
        <w:spacing w:after="0" w:line="600" w:lineRule="auto"/>
        <w:ind w:firstLine="720"/>
        <w:jc w:val="both"/>
        <w:rPr>
          <w:rFonts w:eastAsia="Times New Roman"/>
          <w:szCs w:val="24"/>
        </w:rPr>
      </w:pPr>
      <w:r>
        <w:rPr>
          <w:rFonts w:eastAsia="Times New Roman"/>
          <w:szCs w:val="24"/>
        </w:rPr>
        <w:t>Η εφαρμογή του νόμου προέβλεπε μάλιστα</w:t>
      </w:r>
      <w:r>
        <w:rPr>
          <w:rFonts w:eastAsia="Times New Roman"/>
          <w:szCs w:val="24"/>
        </w:rPr>
        <w:t>,</w:t>
      </w:r>
      <w:r>
        <w:rPr>
          <w:rFonts w:eastAsia="Times New Roman"/>
          <w:szCs w:val="24"/>
        </w:rPr>
        <w:t xml:space="preserve"> την ένταξη εκατόν τριών δραστηριοτήτων ατάκτω</w:t>
      </w:r>
      <w:r>
        <w:rPr>
          <w:rFonts w:eastAsia="Times New Roman"/>
          <w:szCs w:val="24"/>
        </w:rPr>
        <w:t>ς ερριμμένων, χωρίς να συνυπολογίζονται ιδιαίτερα κριτήρια ένταξης των δραστηριοτήτων αυτών. Είχαμε, λοιπόν, δραστηριότητες οι οποίες κάλυπταν ένα πάρα πολύ ευρύ φάσμα, πολύ ετερόκλητες μεταξύ τους, να εντάσσονται στην ίδια λογική μέσω της ΚΥΑ.</w:t>
      </w:r>
    </w:p>
    <w:p w14:paraId="6891BD62" w14:textId="77777777" w:rsidR="00D031BF" w:rsidRDefault="004A50F5">
      <w:pPr>
        <w:spacing w:after="0" w:line="600" w:lineRule="auto"/>
        <w:ind w:firstLine="720"/>
        <w:jc w:val="both"/>
        <w:rPr>
          <w:rFonts w:eastAsia="Times New Roman"/>
          <w:szCs w:val="24"/>
        </w:rPr>
      </w:pPr>
      <w:r>
        <w:rPr>
          <w:rFonts w:eastAsia="Times New Roman"/>
          <w:szCs w:val="24"/>
        </w:rPr>
        <w:t>Ο σημερινός</w:t>
      </w:r>
      <w:r>
        <w:rPr>
          <w:rFonts w:eastAsia="Times New Roman"/>
          <w:szCs w:val="24"/>
        </w:rPr>
        <w:t xml:space="preserve"> νόμος, λοιπόν, θέλουμε και θα έχει μια δυναμική, με την έννοια ότι δεν είναι ένας νόμος, τον οποίο τον ψηφίζουμε άπαξ και στη συνέχεια τον αφήνουμε στην τύχη του ούτε αποτελεί έναν γενικόλογο νόμο-πλαίσιο. Εξετάζει ήδη το παρόν νομοσχέδιο την εφαρμογή κατ</w:t>
      </w:r>
      <w:r>
        <w:rPr>
          <w:rFonts w:eastAsia="Times New Roman"/>
          <w:szCs w:val="24"/>
        </w:rPr>
        <w:t>ά προτεραιότητα των διατάξεων του νόμου αυτού σε τρεις κλάδους</w:t>
      </w:r>
      <w:r>
        <w:rPr>
          <w:rFonts w:eastAsia="Times New Roman"/>
          <w:szCs w:val="24"/>
        </w:rPr>
        <w:t>,</w:t>
      </w:r>
      <w:r>
        <w:rPr>
          <w:rFonts w:eastAsia="Times New Roman"/>
          <w:szCs w:val="24"/>
        </w:rPr>
        <w:t xml:space="preserve"> που έχουν πάρα πολύ μεγάλη σημασία για το ΑΕΠ της χώρας: </w:t>
      </w:r>
      <w:r>
        <w:rPr>
          <w:rFonts w:eastAsia="Times New Roman"/>
          <w:szCs w:val="24"/>
        </w:rPr>
        <w:t>Ε</w:t>
      </w:r>
      <w:r>
        <w:rPr>
          <w:rFonts w:eastAsia="Times New Roman"/>
          <w:szCs w:val="24"/>
        </w:rPr>
        <w:t>ίναι οι κλάδοι της βιομηχανίας τροφίμων και ποτών, είναι τα καταστήματα υγειονομικού ενδιαφέροντος και τουριστικά καταλύματα.</w:t>
      </w:r>
    </w:p>
    <w:p w14:paraId="6891BD63" w14:textId="77777777" w:rsidR="00D031BF" w:rsidRDefault="004A50F5">
      <w:pPr>
        <w:spacing w:after="0" w:line="600" w:lineRule="auto"/>
        <w:ind w:firstLine="720"/>
        <w:jc w:val="both"/>
        <w:rPr>
          <w:rFonts w:eastAsia="Times New Roman"/>
          <w:szCs w:val="24"/>
        </w:rPr>
      </w:pPr>
      <w:r>
        <w:rPr>
          <w:rFonts w:eastAsia="Times New Roman"/>
          <w:szCs w:val="24"/>
        </w:rPr>
        <w:lastRenderedPageBreak/>
        <w:t xml:space="preserve">Η δυναμικότητα αυτή του νόμου, στην οποία αναφέρθηκα πριν, σχετίζεται με το γεγονός ότι σταδιακά </w:t>
      </w:r>
      <w:r>
        <w:rPr>
          <w:rFonts w:eastAsia="Times New Roman"/>
          <w:szCs w:val="24"/>
        </w:rPr>
        <w:t>-</w:t>
      </w:r>
      <w:r>
        <w:rPr>
          <w:rFonts w:eastAsia="Times New Roman"/>
          <w:szCs w:val="24"/>
        </w:rPr>
        <w:t>αυτό είναι και μια απάντηση σε κριτική η οποία έγινε και είναι παντελώς αβάσιμη</w:t>
      </w:r>
      <w:r>
        <w:rPr>
          <w:rFonts w:eastAsia="Times New Roman"/>
          <w:szCs w:val="24"/>
        </w:rPr>
        <w:t>,</w:t>
      </w:r>
      <w:r>
        <w:rPr>
          <w:rFonts w:eastAsia="Times New Roman"/>
          <w:szCs w:val="24"/>
        </w:rPr>
        <w:t xml:space="preserve"> θα μου επιτρέψετε να πω</w:t>
      </w:r>
      <w:r>
        <w:rPr>
          <w:rFonts w:eastAsia="Times New Roman"/>
          <w:szCs w:val="24"/>
        </w:rPr>
        <w:t>,</w:t>
      </w:r>
      <w:r>
        <w:rPr>
          <w:rFonts w:eastAsia="Times New Roman"/>
          <w:szCs w:val="24"/>
        </w:rPr>
        <w:t xml:space="preserve"> σε σχέση με το πότε θα ενεργοποιηθεί ο νόμος- θα εντ</w:t>
      </w:r>
      <w:r>
        <w:rPr>
          <w:rFonts w:eastAsia="Times New Roman"/>
          <w:szCs w:val="24"/>
        </w:rPr>
        <w:t>άσσονται και νέες δραστηριότητες. Ήδη, έχει ξεκινήσει η διαδικασία για τις εξορυκτικές δραστηριότητες, το οποίο ειπώθηκε μάλιστα και από έναν από τους εισηγητές της Αντιπολίτευσης. Θα είναι σαφές, λοιπόν, το πλαίσιο αδειοδότησης όλων αυτών των δραστηριοτήτ</w:t>
      </w:r>
      <w:r>
        <w:rPr>
          <w:rFonts w:eastAsia="Times New Roman"/>
          <w:szCs w:val="24"/>
        </w:rPr>
        <w:t xml:space="preserve">ων, αλλά και των </w:t>
      </w:r>
      <w:r>
        <w:rPr>
          <w:rFonts w:eastAsia="Times New Roman"/>
          <w:szCs w:val="24"/>
          <w:lang w:val="en-US"/>
        </w:rPr>
        <w:t>logistics</w:t>
      </w:r>
      <w:r>
        <w:rPr>
          <w:rFonts w:eastAsia="Times New Roman"/>
          <w:szCs w:val="24"/>
        </w:rPr>
        <w:t xml:space="preserve"> των διαμετακομιστικών κέντρων μέχρι τον Μάρτιο του 2017. Σταδιακά, λοιπόν, μέχρι το τέλος του 2018 φιλοδοξούμε</w:t>
      </w:r>
      <w:r>
        <w:rPr>
          <w:rFonts w:eastAsia="Times New Roman"/>
          <w:szCs w:val="24"/>
        </w:rPr>
        <w:t>,</w:t>
      </w:r>
      <w:r>
        <w:rPr>
          <w:rFonts w:eastAsia="Times New Roman"/>
          <w:szCs w:val="24"/>
        </w:rPr>
        <w:t xml:space="preserve"> μέσω του συγκεκριμένου νόμου</w:t>
      </w:r>
      <w:r>
        <w:rPr>
          <w:rFonts w:eastAsia="Times New Roman"/>
          <w:szCs w:val="24"/>
        </w:rPr>
        <w:t>,</w:t>
      </w:r>
      <w:r>
        <w:rPr>
          <w:rFonts w:eastAsia="Times New Roman"/>
          <w:szCs w:val="24"/>
        </w:rPr>
        <w:t xml:space="preserve"> να εντάξουμε όλες τις παραγωγικές οικονομικές δραστηριότητες. </w:t>
      </w:r>
    </w:p>
    <w:p w14:paraId="6891BD64" w14:textId="77777777" w:rsidR="00D031BF" w:rsidRDefault="004A50F5">
      <w:pPr>
        <w:spacing w:after="0" w:line="600" w:lineRule="auto"/>
        <w:ind w:firstLine="720"/>
        <w:jc w:val="both"/>
        <w:rPr>
          <w:rFonts w:eastAsia="Times New Roman"/>
          <w:szCs w:val="24"/>
        </w:rPr>
      </w:pPr>
      <w:r>
        <w:rPr>
          <w:rFonts w:eastAsia="Times New Roman"/>
          <w:szCs w:val="24"/>
        </w:rPr>
        <w:t>Βασική πρόβλεψη του νόμο</w:t>
      </w:r>
      <w:r>
        <w:rPr>
          <w:rFonts w:eastAsia="Times New Roman"/>
          <w:szCs w:val="24"/>
        </w:rPr>
        <w:t xml:space="preserve">υ είναι το ΟΠΣ, το Ολοκληρωμένο Πληροφοριακό Σύστημα, για την άσκηση των δραστηριοτήτων και των ελέγχων, το οποίο θα υπάγεται στη Γενική Γραμματεία Βιομηχανίας. Εδώ, το </w:t>
      </w:r>
      <w:r>
        <w:rPr>
          <w:rFonts w:eastAsia="Times New Roman"/>
          <w:szCs w:val="24"/>
        </w:rPr>
        <w:lastRenderedPageBreak/>
        <w:t xml:space="preserve">είπαμε και χθες στην </w:t>
      </w:r>
      <w:r>
        <w:rPr>
          <w:rFonts w:eastAsia="Times New Roman"/>
          <w:szCs w:val="24"/>
        </w:rPr>
        <w:t>επιτροπή</w:t>
      </w:r>
      <w:r>
        <w:rPr>
          <w:rFonts w:eastAsia="Times New Roman"/>
          <w:szCs w:val="24"/>
        </w:rPr>
        <w:t xml:space="preserve">, να το επαναλάβω σε σχέση με το χρονοδιάγραμμα, το οποίο </w:t>
      </w:r>
      <w:r>
        <w:rPr>
          <w:rFonts w:eastAsia="Times New Roman"/>
          <w:szCs w:val="24"/>
        </w:rPr>
        <w:t>ευλόγως τίθεται ως ζήτημα και από τους εκπροσώπους της Αντιπολίτευσης, είμαστε πάρα πολύ σαφείς στο εξής: Το ΟΠΣ παρακολουθεί τη διαδικασία υλοποίησης του νόμου. Άρα, στο επόμενο εξάμηνο θα είναι έτοιμες οι εφαρμογές</w:t>
      </w:r>
      <w:r>
        <w:rPr>
          <w:rFonts w:eastAsia="Times New Roman"/>
          <w:szCs w:val="24"/>
        </w:rPr>
        <w:t>,</w:t>
      </w:r>
      <w:r>
        <w:rPr>
          <w:rFonts w:eastAsia="Times New Roman"/>
          <w:szCs w:val="24"/>
        </w:rPr>
        <w:t xml:space="preserve"> που σχετίζονται με τη γνωστοποίηση και</w:t>
      </w:r>
      <w:r>
        <w:rPr>
          <w:rFonts w:eastAsia="Times New Roman"/>
          <w:szCs w:val="24"/>
        </w:rPr>
        <w:t xml:space="preserve"> την έγκριση για τις τρεις πρώτες δραστηριότητες, οι οποίες εντάσσονται στο νόμο και ακολούθως</w:t>
      </w:r>
      <w:r>
        <w:rPr>
          <w:rFonts w:eastAsia="Times New Roman"/>
          <w:szCs w:val="24"/>
        </w:rPr>
        <w:t>,</w:t>
      </w:r>
      <w:r>
        <w:rPr>
          <w:rFonts w:eastAsia="Times New Roman"/>
          <w:szCs w:val="24"/>
        </w:rPr>
        <w:t xml:space="preserve"> αντιστοιχώντας υλοποίηση συστήματος με δραστηριότητες θα εντάσσονται οι εφαρμογές, οι οποίες αφορούν και στις επόμενες δραστηριότητες</w:t>
      </w:r>
      <w:r>
        <w:rPr>
          <w:rFonts w:eastAsia="Times New Roman"/>
          <w:szCs w:val="24"/>
        </w:rPr>
        <w:t>,</w:t>
      </w:r>
      <w:r>
        <w:rPr>
          <w:rFonts w:eastAsia="Times New Roman"/>
          <w:szCs w:val="24"/>
        </w:rPr>
        <w:t xml:space="preserve"> οι οποίες θα ενταχθούν στ</w:t>
      </w:r>
      <w:r>
        <w:rPr>
          <w:rFonts w:eastAsia="Times New Roman"/>
          <w:szCs w:val="24"/>
        </w:rPr>
        <w:t>ο νόμο.</w:t>
      </w:r>
    </w:p>
    <w:p w14:paraId="6891BD65" w14:textId="77777777" w:rsidR="00D031BF" w:rsidRDefault="004A50F5">
      <w:pPr>
        <w:spacing w:after="0" w:line="600" w:lineRule="auto"/>
        <w:ind w:firstLine="720"/>
        <w:jc w:val="both"/>
        <w:rPr>
          <w:rFonts w:eastAsia="Times New Roman"/>
          <w:szCs w:val="24"/>
        </w:rPr>
      </w:pPr>
      <w:r>
        <w:rPr>
          <w:rFonts w:eastAsia="Times New Roman"/>
          <w:szCs w:val="24"/>
        </w:rPr>
        <w:t xml:space="preserve">Θεωρούμε ότι η εισαγωγή αυτού του </w:t>
      </w:r>
      <w:r>
        <w:rPr>
          <w:rFonts w:eastAsia="Times New Roman"/>
          <w:szCs w:val="24"/>
        </w:rPr>
        <w:t>πληροφοριακού συστήματος</w:t>
      </w:r>
      <w:r>
        <w:rPr>
          <w:rFonts w:eastAsia="Times New Roman"/>
          <w:szCs w:val="24"/>
        </w:rPr>
        <w:t xml:space="preserve"> θα μειώσει αποφασιστικά το διοικητικό βάρος, θα καταστήσει πολύ αποτελεσματικό τον έλεγχο, καθώς μάλιστα το σύστημα θα δημιουργήσει και ολοκληρωμένο μητρώο με πληροφορίες για κάθε επιχείρησ</w:t>
      </w:r>
      <w:r>
        <w:rPr>
          <w:rFonts w:eastAsia="Times New Roman"/>
          <w:szCs w:val="24"/>
        </w:rPr>
        <w:t xml:space="preserve">η, ενώ και η διαλειτουργικότητα του, η δυνατότητα του δηλαδή να επικοινωνήσει με άλλα πολύ σημαντικά πληροφοριακά συστήματα της δημόσιας διοίκησης, όπως </w:t>
      </w:r>
      <w:r>
        <w:rPr>
          <w:rFonts w:eastAsia="Times New Roman"/>
          <w:szCs w:val="24"/>
        </w:rPr>
        <w:lastRenderedPageBreak/>
        <w:t xml:space="preserve">είναι το ΓΕΜΗ και το </w:t>
      </w:r>
      <w:r>
        <w:rPr>
          <w:rFonts w:eastAsia="Times New Roman"/>
          <w:szCs w:val="24"/>
        </w:rPr>
        <w:t>«</w:t>
      </w:r>
      <w:r>
        <w:rPr>
          <w:rFonts w:eastAsia="Times New Roman"/>
          <w:szCs w:val="24"/>
          <w:lang w:val="en-US"/>
        </w:rPr>
        <w:t>TAXIS</w:t>
      </w:r>
      <w:r>
        <w:rPr>
          <w:rFonts w:eastAsia="Times New Roman"/>
          <w:szCs w:val="24"/>
        </w:rPr>
        <w:t>»</w:t>
      </w:r>
      <w:r>
        <w:rPr>
          <w:rFonts w:eastAsia="Times New Roman"/>
          <w:szCs w:val="24"/>
        </w:rPr>
        <w:t>, θα δώσει τη δυνατότητα για καλύτερο συντονισμό, καλύτερη επικοινωνία μετα</w:t>
      </w:r>
      <w:r>
        <w:rPr>
          <w:rFonts w:eastAsia="Times New Roman"/>
          <w:szCs w:val="24"/>
        </w:rPr>
        <w:t>ξύ όλων των παραγόντων της δημόσιας διοίκησης.</w:t>
      </w:r>
    </w:p>
    <w:p w14:paraId="6891BD66" w14:textId="77777777" w:rsidR="00D031BF" w:rsidRDefault="004A50F5">
      <w:pPr>
        <w:spacing w:after="0" w:line="600" w:lineRule="auto"/>
        <w:ind w:firstLine="720"/>
        <w:jc w:val="both"/>
        <w:rPr>
          <w:rFonts w:eastAsia="Times New Roman"/>
          <w:szCs w:val="24"/>
        </w:rPr>
      </w:pPr>
      <w:r>
        <w:rPr>
          <w:rFonts w:eastAsia="Times New Roman"/>
          <w:szCs w:val="24"/>
        </w:rPr>
        <w:t>Επίσης –κι αυτό θα ήθελα να το απαντήσω σε σχέση με έναν προβληματισμό που τέθηκε για το ΟΠΣ- προβλέπεται ρητά μέσα στο νόμο ένα μεταβατικό στάδιο, έτσι ώστε να προχωρήσει η υλοποίηση του νόμου πάρα πολύ γρήγο</w:t>
      </w:r>
      <w:r>
        <w:rPr>
          <w:rFonts w:eastAsia="Times New Roman"/>
          <w:szCs w:val="24"/>
        </w:rPr>
        <w:t>ρα, μεταβατικό στάδιο</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με κατάθεση της γνωστοποίησης στην αρμόδια αρχή</w:t>
      </w:r>
      <w:r>
        <w:rPr>
          <w:rFonts w:eastAsia="Times New Roman"/>
          <w:szCs w:val="24"/>
        </w:rPr>
        <w:t>,</w:t>
      </w:r>
      <w:r>
        <w:rPr>
          <w:rFonts w:eastAsia="Times New Roman"/>
          <w:szCs w:val="24"/>
        </w:rPr>
        <w:t xml:space="preserve"> που θα προβλέπεται στις υπουργικές αποφάσεις, οι οποίες θα υπογραφούν μέσα στο επόμενο δεκαπενθήμερο.</w:t>
      </w:r>
    </w:p>
    <w:p w14:paraId="6891BD67" w14:textId="77777777" w:rsidR="00D031BF" w:rsidRDefault="004A50F5">
      <w:pPr>
        <w:spacing w:after="0" w:line="600" w:lineRule="auto"/>
        <w:ind w:firstLine="720"/>
        <w:jc w:val="both"/>
        <w:rPr>
          <w:rFonts w:eastAsia="Times New Roman"/>
          <w:szCs w:val="24"/>
        </w:rPr>
      </w:pPr>
      <w:r>
        <w:rPr>
          <w:rFonts w:eastAsia="Times New Roman"/>
          <w:szCs w:val="24"/>
        </w:rPr>
        <w:t>Συνοψίζοντας, το νομοσχέδιο επιχειρεί μια ολοκληρωμένη παρέμβαση με σαφή τ</w:t>
      </w:r>
      <w:r>
        <w:rPr>
          <w:rFonts w:eastAsia="Times New Roman"/>
          <w:szCs w:val="24"/>
        </w:rPr>
        <w:t xml:space="preserve">α παραπέρα βήματα για την εφαρμογή της μεταρρύθμισης. Αναφέρθηκα ήδη στον τρόπο με τον οποίο θα προχωρήσει τα χρονοδιαγράμματα για την ένταξη νέων δραστηριοτήτων σε αυτόν τον νόμο. </w:t>
      </w:r>
    </w:p>
    <w:p w14:paraId="6891BD68" w14:textId="77777777" w:rsidR="00D031BF" w:rsidRDefault="004A50F5">
      <w:pPr>
        <w:spacing w:after="0" w:line="600" w:lineRule="auto"/>
        <w:ind w:firstLine="720"/>
        <w:jc w:val="both"/>
        <w:rPr>
          <w:rFonts w:eastAsia="Times New Roman"/>
          <w:szCs w:val="24"/>
        </w:rPr>
      </w:pPr>
      <w:r>
        <w:rPr>
          <w:rFonts w:eastAsia="Times New Roman"/>
          <w:szCs w:val="24"/>
        </w:rPr>
        <w:t>Μαζί με τον νόμο που ψηφίσαμε χθες για την απλοποίηση σύστασης επιχειρήσεω</w:t>
      </w:r>
      <w:r>
        <w:rPr>
          <w:rFonts w:eastAsia="Times New Roman"/>
          <w:szCs w:val="24"/>
        </w:rPr>
        <w:t>ν και το νομοσχέδιο που έρχεται το επόμενο διάστημα</w:t>
      </w:r>
      <w:r>
        <w:rPr>
          <w:rFonts w:eastAsia="Times New Roman"/>
          <w:szCs w:val="24"/>
        </w:rPr>
        <w:t>,</w:t>
      </w:r>
      <w:r>
        <w:rPr>
          <w:rFonts w:eastAsia="Times New Roman"/>
          <w:szCs w:val="24"/>
        </w:rPr>
        <w:t xml:space="preserve"> σε </w:t>
      </w:r>
      <w:r>
        <w:rPr>
          <w:rFonts w:eastAsia="Times New Roman"/>
          <w:szCs w:val="24"/>
        </w:rPr>
        <w:lastRenderedPageBreak/>
        <w:t>σχέση με την εποπτεία της αγοράς συγκροτείται ένα νέο ολοκληρωμένο θεσμικό πλαίσιο απολύτως απαραίτητο, προκειμένου να μπορέσουν να ιδρυθούν και να αναπτυχθούν οι ελληνικές</w:t>
      </w:r>
      <w:r>
        <w:rPr>
          <w:rFonts w:eastAsia="Times New Roman"/>
          <w:szCs w:val="24"/>
        </w:rPr>
        <w:t>,</w:t>
      </w:r>
      <w:r>
        <w:rPr>
          <w:rFonts w:eastAsia="Times New Roman"/>
          <w:szCs w:val="24"/>
        </w:rPr>
        <w:t xml:space="preserve"> μικρομεσαίες κυρίως επιχει</w:t>
      </w:r>
      <w:r>
        <w:rPr>
          <w:rFonts w:eastAsia="Times New Roman"/>
          <w:szCs w:val="24"/>
        </w:rPr>
        <w:t>ρήσεις, αλλά και να μπορέσουμε να προσελκύσουμε σοβαρές ξένες επενδύσεις.</w:t>
      </w:r>
    </w:p>
    <w:p w14:paraId="6891BD69" w14:textId="77777777" w:rsidR="00D031BF" w:rsidRDefault="004A50F5">
      <w:pPr>
        <w:spacing w:after="0" w:line="600" w:lineRule="auto"/>
        <w:ind w:firstLine="720"/>
        <w:jc w:val="both"/>
        <w:rPr>
          <w:rFonts w:eastAsia="Times New Roman"/>
          <w:szCs w:val="24"/>
        </w:rPr>
      </w:pPr>
      <w:r>
        <w:rPr>
          <w:rFonts w:eastAsia="Times New Roman"/>
          <w:szCs w:val="24"/>
        </w:rPr>
        <w:t>Σε συνδυασμό με τον άλλο πυλώνα των παρεμβάσεων, στις οποίες αναφέρθηκα που έχουν να κάνουν με τα χρηματοοικονομικά εργαλεία, θέτουμε τις προϋποθέσεις, ώστε η βελτίωση των μακροοικον</w:t>
      </w:r>
      <w:r>
        <w:rPr>
          <w:rFonts w:eastAsia="Times New Roman"/>
          <w:szCs w:val="24"/>
        </w:rPr>
        <w:t xml:space="preserve">ομικών της ελληνικής οικονομίας να έχει αντίκρισμα στην πραγματική οικονομία και στην τόνωση της απασχόλησης. </w:t>
      </w:r>
    </w:p>
    <w:p w14:paraId="6891BD6A" w14:textId="77777777" w:rsidR="00D031BF" w:rsidRDefault="004A50F5">
      <w:pPr>
        <w:spacing w:after="0" w:line="600" w:lineRule="auto"/>
        <w:ind w:firstLine="720"/>
        <w:jc w:val="both"/>
        <w:rPr>
          <w:rFonts w:eastAsia="Times New Roman"/>
          <w:szCs w:val="24"/>
        </w:rPr>
      </w:pPr>
      <w:r>
        <w:rPr>
          <w:rFonts w:eastAsia="Times New Roman"/>
          <w:szCs w:val="24"/>
        </w:rPr>
        <w:t xml:space="preserve">Πολύ σημαντικό για εμάς, βεβαίως, δεν είναι μόνο το να ψηφιστεί ο νόμος, το οποίο αποτελεί το πρώτο αν θέλετε βήμα, αλλά και ο ίδιος ο νόμος και </w:t>
      </w:r>
      <w:r>
        <w:rPr>
          <w:rFonts w:eastAsia="Times New Roman"/>
          <w:szCs w:val="24"/>
        </w:rPr>
        <w:t xml:space="preserve">η λειτουργία του και το κατά πόσο θα μπορέσει πραγματικά να εκπληρώσει και τα προβλεπόμενα σε αυτόν θα δοκιμαστούν στο πεδίο της </w:t>
      </w:r>
      <w:r>
        <w:rPr>
          <w:rFonts w:eastAsia="Times New Roman"/>
          <w:szCs w:val="24"/>
        </w:rPr>
        <w:lastRenderedPageBreak/>
        <w:t xml:space="preserve">εφαρμογής, </w:t>
      </w:r>
      <w:r>
        <w:rPr>
          <w:rFonts w:eastAsia="Times New Roman" w:cs="Times New Roman"/>
          <w:szCs w:val="24"/>
        </w:rPr>
        <w:t>ειδικά όταν μιλάμε για έναν νόμο, ο οποίος έχει αυτήν τη δυναμικότητα, στην οποία αναφέρθηκα πριν.</w:t>
      </w:r>
    </w:p>
    <w:p w14:paraId="6891BD6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Και για να μπορέσ</w:t>
      </w:r>
      <w:r>
        <w:rPr>
          <w:rFonts w:eastAsia="Times New Roman" w:cs="Times New Roman"/>
          <w:szCs w:val="24"/>
        </w:rPr>
        <w:t xml:space="preserve">ει στο πεδίο της εφαρμογής ο νόμος, λοιπόν, να έχει τα καλύτερα δυνατά αποτελέσματα –που όλοι θέλουμε- είναι κρίσιμη η συνδρομή όλων των εμπλεκόμενων παραγωγικών φορέων, κοινωνίας των πολιτών, φορέων της αυτοδιοίκησης. </w:t>
      </w:r>
    </w:p>
    <w:p w14:paraId="6891BD6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πω και μια κουβέντα πάνω σε αυτό,</w:t>
      </w:r>
      <w:r>
        <w:rPr>
          <w:rFonts w:eastAsia="Times New Roman" w:cs="Times New Roman"/>
          <w:szCs w:val="24"/>
        </w:rPr>
        <w:t xml:space="preserve"> επειδή τέθηκε και το ζήτημα για τους ΟΤΑ. Και με τις νομοτεχνικές βελτιώσεις, τις οποίες καταθέτουμε, είναι σαφές ότι για τους ΟΤΑ</w:t>
      </w:r>
      <w:r>
        <w:rPr>
          <w:rFonts w:eastAsia="Times New Roman" w:cs="Times New Roman"/>
          <w:szCs w:val="24"/>
        </w:rPr>
        <w:t>,</w:t>
      </w:r>
      <w:r>
        <w:rPr>
          <w:rFonts w:eastAsia="Times New Roman" w:cs="Times New Roman"/>
          <w:szCs w:val="24"/>
        </w:rPr>
        <w:t xml:space="preserve"> όχι απλώς δεν υπάρχει μείωση των εσόδων, αλλά αύξηση των εσόδων μέσα από τις προβλέψεις</w:t>
      </w:r>
      <w:r>
        <w:rPr>
          <w:rFonts w:eastAsia="Times New Roman" w:cs="Times New Roman"/>
          <w:szCs w:val="24"/>
        </w:rPr>
        <w:t>,</w:t>
      </w:r>
      <w:r>
        <w:rPr>
          <w:rFonts w:eastAsia="Times New Roman" w:cs="Times New Roman"/>
          <w:szCs w:val="24"/>
        </w:rPr>
        <w:t xml:space="preserve"> που υπάρχουν για την απόδοση μέρου</w:t>
      </w:r>
      <w:r>
        <w:rPr>
          <w:rFonts w:eastAsia="Times New Roman" w:cs="Times New Roman"/>
          <w:szCs w:val="24"/>
        </w:rPr>
        <w:t>ς των παραβόλων στους ΟΤΑ, ενώ βεβαίως</w:t>
      </w:r>
      <w:r>
        <w:rPr>
          <w:rFonts w:eastAsia="Times New Roman" w:cs="Times New Roman"/>
          <w:szCs w:val="24"/>
        </w:rPr>
        <w:t>,</w:t>
      </w:r>
      <w:r>
        <w:rPr>
          <w:rFonts w:eastAsia="Times New Roman" w:cs="Times New Roman"/>
          <w:szCs w:val="24"/>
        </w:rPr>
        <w:t xml:space="preserve"> και οι αρμοδιότητες</w:t>
      </w:r>
      <w:r>
        <w:rPr>
          <w:rFonts w:eastAsia="Times New Roman" w:cs="Times New Roman"/>
          <w:szCs w:val="24"/>
        </w:rPr>
        <w:t>,</w:t>
      </w:r>
      <w:r>
        <w:rPr>
          <w:rFonts w:eastAsia="Times New Roman" w:cs="Times New Roman"/>
          <w:szCs w:val="24"/>
        </w:rPr>
        <w:t xml:space="preserve"> τις οποίες είχαν μέχρι σήμερα, μέσα από μια απλοποίηση και αλλαγή της αδειοδοτικής διαδικασίας, παραμένουν στους φορείς της τοπικής αυτοδιοίκησης. </w:t>
      </w:r>
    </w:p>
    <w:p w14:paraId="6891BD6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Υπάρχουν, βεβαίως, κι άλλα ζητήματα ανοιχτά. Εί</w:t>
      </w:r>
      <w:r>
        <w:rPr>
          <w:rFonts w:eastAsia="Times New Roman" w:cs="Times New Roman"/>
          <w:szCs w:val="24"/>
        </w:rPr>
        <w:t>μαστε εδώ να τα δούμε και να τα συζητήσουμε και στη συνέχεια</w:t>
      </w:r>
      <w:r>
        <w:rPr>
          <w:rFonts w:eastAsia="Times New Roman" w:cs="Times New Roman"/>
          <w:szCs w:val="24"/>
        </w:rPr>
        <w:t>,</w:t>
      </w:r>
      <w:r>
        <w:rPr>
          <w:rFonts w:eastAsia="Times New Roman" w:cs="Times New Roman"/>
          <w:szCs w:val="24"/>
        </w:rPr>
        <w:t xml:space="preserve"> κατά την εφαρμογή του νόμου. </w:t>
      </w:r>
    </w:p>
    <w:p w14:paraId="6891BD6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Ευχαριστώ για την τριήμερη συζήτηση, η οποία μας έδωσε τη δυνατότητα να ενσωματώσουμε και πολλές από τις παρατηρήσεις στο τελικό κείμενο του νομοσχεδίου. Είμαι </w:t>
      </w:r>
      <w:r>
        <w:rPr>
          <w:rFonts w:eastAsia="Times New Roman" w:cs="Times New Roman"/>
          <w:szCs w:val="24"/>
        </w:rPr>
        <w:t>βέβαιος ότι το επόμενο διάστημα</w:t>
      </w:r>
      <w:r>
        <w:rPr>
          <w:rFonts w:eastAsia="Times New Roman" w:cs="Times New Roman"/>
          <w:szCs w:val="24"/>
        </w:rPr>
        <w:t>,</w:t>
      </w:r>
      <w:r>
        <w:rPr>
          <w:rFonts w:eastAsia="Times New Roman" w:cs="Times New Roman"/>
          <w:szCs w:val="24"/>
        </w:rPr>
        <w:t xml:space="preserve"> κατά την εφαρμογή αυτού, θα έχουμε τη δυνατότητα να προχωρήσουμε και σε νέες βελτιωτικές κινήσεις. </w:t>
      </w:r>
    </w:p>
    <w:p w14:paraId="6891BD6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891BD70" w14:textId="77777777" w:rsidR="00D031BF" w:rsidRDefault="004A50F5">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891BD7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6891BD72" w14:textId="77777777" w:rsidR="00D031BF" w:rsidRDefault="004A50F5">
      <w:pPr>
        <w:spacing w:after="0" w:line="600" w:lineRule="auto"/>
        <w:ind w:firstLine="720"/>
        <w:jc w:val="both"/>
        <w:rPr>
          <w:rFonts w:eastAsia="Times New Roman" w:cs="Times New Roman"/>
        </w:rPr>
      </w:pPr>
      <w:r>
        <w:rPr>
          <w:rFonts w:eastAsia="Times New Roman" w:cs="Times New Roman"/>
          <w:b/>
        </w:rPr>
        <w:t xml:space="preserve">ΙΩΑΝΝΗΣ ΚΕΦΑΛΟΓΙΑΝΝΗΣ: </w:t>
      </w:r>
      <w:r>
        <w:rPr>
          <w:rFonts w:eastAsia="Times New Roman" w:cs="Times New Roman"/>
        </w:rPr>
        <w:t>Κύριε Υπουργ</w:t>
      </w:r>
      <w:r>
        <w:rPr>
          <w:rFonts w:eastAsia="Times New Roman" w:cs="Times New Roman"/>
        </w:rPr>
        <w:t xml:space="preserve">έ, θα κάνετε δεκτές κάποιες από τις τροπολογίες; </w:t>
      </w:r>
    </w:p>
    <w:p w14:paraId="6891BD73" w14:textId="77777777" w:rsidR="00D031BF" w:rsidRDefault="004A50F5">
      <w:pPr>
        <w:spacing w:after="0" w:line="600" w:lineRule="auto"/>
        <w:ind w:firstLine="720"/>
        <w:jc w:val="both"/>
        <w:rPr>
          <w:rFonts w:eastAsia="Times New Roman" w:cs="Times New Roman"/>
          <w:szCs w:val="24"/>
        </w:rPr>
      </w:pPr>
      <w:r>
        <w:rPr>
          <w:rFonts w:eastAsia="Times New Roman" w:cs="Times New Roman"/>
          <w:b/>
        </w:rPr>
        <w:lastRenderedPageBreak/>
        <w:t>ΑΛΕΞΑΝΔΡΟΣ ΧΑΡΙΤΣΗΣ (Αναπληρωτής Υπουργός Οικονομίας και Ανάπτυξης):</w:t>
      </w:r>
      <w:r>
        <w:rPr>
          <w:rFonts w:eastAsia="Times New Roman" w:cs="Times New Roman"/>
        </w:rPr>
        <w:t xml:space="preserve"> Θα σας πω μετά. </w:t>
      </w:r>
    </w:p>
    <w:p w14:paraId="6891BD74" w14:textId="77777777" w:rsidR="00D031BF" w:rsidRDefault="004A50F5">
      <w:pPr>
        <w:spacing w:after="0" w:line="600" w:lineRule="auto"/>
        <w:ind w:firstLine="720"/>
        <w:jc w:val="both"/>
        <w:rPr>
          <w:rFonts w:eastAsia="Times New Roman" w:cs="Times New Roman"/>
        </w:rPr>
      </w:pPr>
      <w:r>
        <w:rPr>
          <w:rFonts w:eastAsia="Times New Roman" w:cs="Times New Roman"/>
          <w:b/>
          <w:szCs w:val="24"/>
        </w:rPr>
        <w:t xml:space="preserve">ΠΡΟΕΔΡΕΥΩΝ (Δημήτριος Κρεμαστινός): </w:t>
      </w:r>
      <w:r>
        <w:rPr>
          <w:rFonts w:eastAsia="Times New Roman" w:cs="Times New Roman"/>
        </w:rPr>
        <w:t xml:space="preserve">Κυρίες και κύριοι συνάδελφοι, έχω την τιμή να ανακοινώσω στο Σώμα ότι τη συνεδρίασή </w:t>
      </w:r>
      <w:r>
        <w:rPr>
          <w:rFonts w:eastAsia="Times New Roman" w:cs="Times New Roman"/>
        </w:rPr>
        <w:t>μας παρακολουθούν από τα άνω δυτικά θεωρεία, αφού προηγουμένως συμμετείχαν στο εκπαιδευτικό πρόγραμμα «ΚΑΠΟΔΙΣΤΡΙΑΣ» που οργανώνει το Ίδρυμα της Βουλής, είκοσι τέσσερις μαθητές και μαθήτριες και δύο εκπαιδευτικοί συνοδοί τους από το 5</w:t>
      </w:r>
      <w:r>
        <w:rPr>
          <w:rFonts w:eastAsia="Times New Roman" w:cs="Times New Roman"/>
          <w:vertAlign w:val="superscript"/>
        </w:rPr>
        <w:t>ο</w:t>
      </w:r>
      <w:r>
        <w:rPr>
          <w:rFonts w:eastAsia="Times New Roman" w:cs="Times New Roman"/>
        </w:rPr>
        <w:t xml:space="preserve"> Λύκειο Ζωγράφου. </w:t>
      </w:r>
    </w:p>
    <w:p w14:paraId="6891BD75" w14:textId="77777777" w:rsidR="00D031BF" w:rsidRDefault="004A50F5">
      <w:pPr>
        <w:spacing w:after="0" w:line="600" w:lineRule="auto"/>
        <w:ind w:left="57" w:firstLine="720"/>
        <w:jc w:val="both"/>
        <w:rPr>
          <w:rFonts w:eastAsia="Times New Roman" w:cs="Times New Roman"/>
        </w:rPr>
      </w:pPr>
      <w:r>
        <w:rPr>
          <w:rFonts w:eastAsia="Times New Roman" w:cs="Times New Roman"/>
        </w:rPr>
        <w:t xml:space="preserve">Η </w:t>
      </w:r>
      <w:r>
        <w:rPr>
          <w:rFonts w:eastAsia="Times New Roman" w:cs="Times New Roman"/>
        </w:rPr>
        <w:t xml:space="preserve">Βουλή τούς καλωσορίζει. </w:t>
      </w:r>
    </w:p>
    <w:p w14:paraId="6891BD76" w14:textId="77777777" w:rsidR="00D031BF" w:rsidRDefault="004A50F5">
      <w:pPr>
        <w:spacing w:after="0" w:line="600" w:lineRule="auto"/>
        <w:ind w:left="57" w:firstLine="720"/>
        <w:jc w:val="center"/>
        <w:rPr>
          <w:rFonts w:eastAsia="Times New Roman" w:cs="Times New Roman"/>
        </w:rPr>
      </w:pPr>
      <w:r>
        <w:rPr>
          <w:rFonts w:eastAsia="Times New Roman" w:cs="Times New Roman"/>
        </w:rPr>
        <w:t>(Χειροκροτήματα απ’ όλες τις πτέρυγες της Βουλής)</w:t>
      </w:r>
    </w:p>
    <w:p w14:paraId="6891BD77" w14:textId="77777777" w:rsidR="00D031BF" w:rsidRDefault="004A50F5">
      <w:pPr>
        <w:spacing w:after="0" w:line="600" w:lineRule="auto"/>
        <w:ind w:left="57" w:firstLine="720"/>
        <w:jc w:val="both"/>
        <w:rPr>
          <w:rFonts w:eastAsia="Times New Roman" w:cs="Times New Roman"/>
        </w:rPr>
      </w:pPr>
      <w:r>
        <w:rPr>
          <w:rFonts w:eastAsia="Times New Roman" w:cs="Times New Roman"/>
        </w:rPr>
        <w:t>Τον λόγο έχει ο Κοινοβουλευτικός Εκπρόσωπος της Δημοκρατικής Συμπαράταξης ΠΑΣΟΚ-ΔΗΜΑΡ κ. Ανδρέας Λοβέρδος.</w:t>
      </w:r>
    </w:p>
    <w:p w14:paraId="6891BD78" w14:textId="77777777" w:rsidR="00D031BF" w:rsidRDefault="004A50F5">
      <w:pPr>
        <w:spacing w:after="0" w:line="600" w:lineRule="auto"/>
        <w:ind w:left="57" w:firstLine="720"/>
        <w:jc w:val="both"/>
        <w:rPr>
          <w:rFonts w:eastAsia="Times New Roman" w:cs="Times New Roman"/>
        </w:rPr>
      </w:pPr>
      <w:r>
        <w:rPr>
          <w:rFonts w:eastAsia="Times New Roman" w:cs="Times New Roman"/>
          <w:b/>
        </w:rPr>
        <w:lastRenderedPageBreak/>
        <w:t>ΑΝΔΡΕΑΣ ΛΟΒΕΡΔΟΣ:</w:t>
      </w:r>
      <w:r>
        <w:rPr>
          <w:rFonts w:eastAsia="Times New Roman" w:cs="Times New Roman"/>
        </w:rPr>
        <w:t xml:space="preserve"> Κυρίες και κύριοι Βουλευτές, δυστυχώς, η ανικανότητα της</w:t>
      </w:r>
      <w:r>
        <w:rPr>
          <w:rFonts w:eastAsia="Times New Roman" w:cs="Times New Roman"/>
        </w:rPr>
        <w:t xml:space="preserve"> Κυβέρνησης να χειριστεί τα μεγάλα θέματα της χώρας και το παρόν, όπως θα μου δοθεί η ευκαιρία να πω σε λίγο… </w:t>
      </w:r>
    </w:p>
    <w:p w14:paraId="6891BD79" w14:textId="77777777" w:rsidR="00D031BF" w:rsidRDefault="004A50F5">
      <w:pPr>
        <w:spacing w:after="0" w:line="600" w:lineRule="auto"/>
        <w:ind w:left="57" w:firstLine="720"/>
        <w:jc w:val="center"/>
        <w:rPr>
          <w:rFonts w:eastAsia="Times New Roman" w:cs="Times New Roman"/>
        </w:rPr>
      </w:pPr>
      <w:r>
        <w:rPr>
          <w:rFonts w:eastAsia="Times New Roman" w:cs="Times New Roman"/>
        </w:rPr>
        <w:t>(Θόρυβος από τα υπουργικά έδρανα)</w:t>
      </w:r>
    </w:p>
    <w:p w14:paraId="6891BD7A" w14:textId="77777777" w:rsidR="00D031BF" w:rsidRDefault="004A50F5">
      <w:pPr>
        <w:spacing w:after="0" w:line="600" w:lineRule="auto"/>
        <w:ind w:left="57" w:firstLine="720"/>
        <w:jc w:val="both"/>
        <w:rPr>
          <w:rFonts w:eastAsia="Times New Roman" w:cs="Times New Roman"/>
        </w:rPr>
      </w:pPr>
      <w:r>
        <w:rPr>
          <w:rFonts w:eastAsia="Times New Roman" w:cs="Times New Roman"/>
        </w:rPr>
        <w:t>Κύριε Πρόεδρε, δεν συνεχίζω. Απευθύνομαι στον Υπουργό, αλλά ο Υπουργός δεν ακούει τους ομιλητές, κάνει άλλα πρά</w:t>
      </w:r>
      <w:r>
        <w:rPr>
          <w:rFonts w:eastAsia="Times New Roman" w:cs="Times New Roman"/>
        </w:rPr>
        <w:t xml:space="preserve">γματα. Αν θέλετε να συνεργαστείτε, συνεργαστείτε εκτός Αιθούσης. Εγώ απευθύνομαι στην Κυβέρνηση. </w:t>
      </w:r>
    </w:p>
    <w:p w14:paraId="6891BD7B" w14:textId="77777777" w:rsidR="00D031BF" w:rsidRDefault="004A50F5">
      <w:pPr>
        <w:spacing w:after="0" w:line="600" w:lineRule="auto"/>
        <w:ind w:left="57" w:firstLine="720"/>
        <w:jc w:val="both"/>
        <w:rPr>
          <w:rFonts w:eastAsia="Times New Roman" w:cs="Times New Roman"/>
        </w:rPr>
      </w:pPr>
      <w:r>
        <w:rPr>
          <w:rFonts w:eastAsia="Times New Roman" w:cs="Times New Roman"/>
          <w:b/>
        </w:rPr>
        <w:t xml:space="preserve">ΙΩΑΝΝΗΣ ΚΕΦΑΛΟΓΙΑΝΝΗΣ: </w:t>
      </w:r>
      <w:r>
        <w:rPr>
          <w:rFonts w:eastAsia="Times New Roman" w:cs="Times New Roman"/>
        </w:rPr>
        <w:t xml:space="preserve">Για τις τροπολογίες λέγαμε. </w:t>
      </w:r>
    </w:p>
    <w:p w14:paraId="6891BD7C" w14:textId="77777777" w:rsidR="00D031BF" w:rsidRDefault="004A50F5">
      <w:pPr>
        <w:spacing w:after="0" w:line="600" w:lineRule="auto"/>
        <w:ind w:left="57" w:firstLine="720"/>
        <w:jc w:val="both"/>
        <w:rPr>
          <w:rFonts w:eastAsia="Times New Roman" w:cs="Times New Roman"/>
        </w:rPr>
      </w:pPr>
      <w:r>
        <w:rPr>
          <w:rFonts w:eastAsia="Times New Roman" w:cs="Times New Roman"/>
          <w:b/>
        </w:rPr>
        <w:t>ΑΝΔΡΕΑΣ ΛΟΒΕΡΔΟΣ:</w:t>
      </w:r>
      <w:r>
        <w:rPr>
          <w:rFonts w:eastAsia="Times New Roman" w:cs="Times New Roman"/>
        </w:rPr>
        <w:t xml:space="preserve"> Δεν με ενδιαφέρει τι λέτε, κύριε συνάδελφε</w:t>
      </w:r>
      <w:r>
        <w:rPr>
          <w:rFonts w:eastAsia="Times New Roman" w:cs="Times New Roman"/>
        </w:rPr>
        <w:t>.</w:t>
      </w:r>
      <w:r>
        <w:rPr>
          <w:rFonts w:eastAsia="Times New Roman" w:cs="Times New Roman"/>
        </w:rPr>
        <w:t xml:space="preserve"> </w:t>
      </w:r>
      <w:r>
        <w:rPr>
          <w:rFonts w:eastAsia="Times New Roman" w:cs="Times New Roman"/>
        </w:rPr>
        <w:t>Α</w:t>
      </w:r>
      <w:r>
        <w:rPr>
          <w:rFonts w:eastAsia="Times New Roman" w:cs="Times New Roman"/>
        </w:rPr>
        <w:t>πευθύνομαι στο Σώμα και στην Κυβέρνηση. Υπο</w:t>
      </w:r>
      <w:r>
        <w:rPr>
          <w:rFonts w:eastAsia="Times New Roman" w:cs="Times New Roman"/>
        </w:rPr>
        <w:t>τίθεται ότι από την κοινοβουλευτική διαδικασία κάτι μπορεί να βγει. Υποτίθεται.</w:t>
      </w:r>
    </w:p>
    <w:p w14:paraId="6891BD7D" w14:textId="77777777" w:rsidR="00D031BF" w:rsidRDefault="004A50F5">
      <w:pPr>
        <w:spacing w:after="0" w:line="600" w:lineRule="auto"/>
        <w:ind w:left="57" w:firstLine="720"/>
        <w:jc w:val="both"/>
        <w:rPr>
          <w:rFonts w:eastAsia="Times New Roman" w:cs="Times New Roman"/>
        </w:rPr>
      </w:pPr>
      <w:r>
        <w:rPr>
          <w:rFonts w:eastAsia="Times New Roman" w:cs="Times New Roman"/>
        </w:rPr>
        <w:t>Ξεκινούσα την ομιλία μου, λέγοντας κάτι γενικότερο. Δεν αφορά τον Υπουργό και ίσως τον αδικεί</w:t>
      </w:r>
      <w:r>
        <w:rPr>
          <w:rFonts w:eastAsia="Times New Roman" w:cs="Times New Roman"/>
        </w:rPr>
        <w:t>,</w:t>
      </w:r>
      <w:r>
        <w:rPr>
          <w:rFonts w:eastAsia="Times New Roman" w:cs="Times New Roman"/>
        </w:rPr>
        <w:t xml:space="preserve"> γιατί είναι νέος άνθρωπος και μακάρι να </w:t>
      </w:r>
      <w:r>
        <w:rPr>
          <w:rFonts w:eastAsia="Times New Roman" w:cs="Times New Roman"/>
        </w:rPr>
        <w:lastRenderedPageBreak/>
        <w:t xml:space="preserve">πετύχει. Όμως, μετά από την εμπειρία δύο </w:t>
      </w:r>
      <w:r>
        <w:rPr>
          <w:rFonts w:eastAsia="Times New Roman" w:cs="Times New Roman"/>
        </w:rPr>
        <w:t>ετών, άφοβα μπορεί κανείς να πει</w:t>
      </w:r>
      <w:r>
        <w:rPr>
          <w:rFonts w:eastAsia="Times New Roman" w:cs="Times New Roman"/>
        </w:rPr>
        <w:t>,</w:t>
      </w:r>
      <w:r>
        <w:rPr>
          <w:rFonts w:eastAsia="Times New Roman" w:cs="Times New Roman"/>
        </w:rPr>
        <w:t xml:space="preserve"> χωρίς να εκτεθεί, ότι η ανικανότητα και η έλλειψη δεξιοτήτων και γραμμής και σχεδίου από την πλευρά της Κυβέρνησης, έχει περιπλέξει τη χώρα, έχει δημιουργήσει προβλήματα στο εσωτερικό και στους πολίτες της, στην οικονομία </w:t>
      </w:r>
      <w:r>
        <w:rPr>
          <w:rFonts w:eastAsia="Times New Roman" w:cs="Times New Roman"/>
        </w:rPr>
        <w:t>της όσο φυσικά -και όπως μαθαίνουμε τις τελευταίες ημέρες- και δυστυχώς</w:t>
      </w:r>
      <w:r>
        <w:rPr>
          <w:rFonts w:eastAsia="Times New Roman" w:cs="Times New Roman"/>
        </w:rPr>
        <w:t>,</w:t>
      </w:r>
      <w:r>
        <w:rPr>
          <w:rFonts w:eastAsia="Times New Roman" w:cs="Times New Roman"/>
        </w:rPr>
        <w:t xml:space="preserve"> στο εξωτερικό. Είναι τέτοια η ανικανότητα</w:t>
      </w:r>
      <w:r>
        <w:rPr>
          <w:rFonts w:eastAsia="Times New Roman" w:cs="Times New Roman"/>
        </w:rPr>
        <w:t>,</w:t>
      </w:r>
      <w:r>
        <w:rPr>
          <w:rFonts w:eastAsia="Times New Roman" w:cs="Times New Roman"/>
        </w:rPr>
        <w:t xml:space="preserve"> που πια μπορούμε να μιλάμε ανοιχτά για βλάβες που υφίσταται η χώρα και στα εσωτερικά και στα εξωτερικά της προβλήματα. </w:t>
      </w:r>
    </w:p>
    <w:p w14:paraId="6891BD7E" w14:textId="77777777" w:rsidR="00D031BF" w:rsidRDefault="004A50F5">
      <w:pPr>
        <w:spacing w:after="0" w:line="600" w:lineRule="auto"/>
        <w:ind w:left="57" w:firstLine="720"/>
        <w:jc w:val="both"/>
        <w:rPr>
          <w:rFonts w:eastAsia="Times New Roman" w:cs="Times New Roman"/>
        </w:rPr>
      </w:pPr>
      <w:r>
        <w:rPr>
          <w:rFonts w:eastAsia="Times New Roman" w:cs="Times New Roman"/>
        </w:rPr>
        <w:t>Και οι χθεσινές δηλώ</w:t>
      </w:r>
      <w:r>
        <w:rPr>
          <w:rFonts w:eastAsia="Times New Roman" w:cs="Times New Roman"/>
        </w:rPr>
        <w:t>σεις του Ερντογάν, αλλά και του Ράμα -συντονισμένες θα έλεγε κανείς;- είναι η εκδήλωση αυτών</w:t>
      </w:r>
      <w:r>
        <w:rPr>
          <w:rFonts w:eastAsia="Times New Roman" w:cs="Times New Roman"/>
        </w:rPr>
        <w:t>,</w:t>
      </w:r>
      <w:r>
        <w:rPr>
          <w:rFonts w:eastAsia="Times New Roman" w:cs="Times New Roman"/>
        </w:rPr>
        <w:t xml:space="preserve"> που οι γείτονές μας με αυτά τα χαρακτηριστικά επί δεκαετίες θέλουν να πουν εναντίον της Ελλάδος, αλλά δεν είχαν τολμήσει ποτέ να τα πουν δημόσια. Τώρα τα αρθρώνου</w:t>
      </w:r>
      <w:r>
        <w:rPr>
          <w:rFonts w:eastAsia="Times New Roman" w:cs="Times New Roman"/>
        </w:rPr>
        <w:t xml:space="preserve">ν δημόσια και σχεδόν κάθε μέρα. </w:t>
      </w:r>
    </w:p>
    <w:p w14:paraId="6891BD7F" w14:textId="77777777" w:rsidR="00D031BF" w:rsidRDefault="004A50F5">
      <w:pPr>
        <w:spacing w:after="0" w:line="600" w:lineRule="auto"/>
        <w:ind w:left="57" w:firstLine="720"/>
        <w:jc w:val="both"/>
        <w:rPr>
          <w:rFonts w:eastAsia="Times New Roman" w:cs="Times New Roman"/>
        </w:rPr>
      </w:pPr>
      <w:r>
        <w:rPr>
          <w:rFonts w:eastAsia="Times New Roman" w:cs="Times New Roman"/>
        </w:rPr>
        <w:t xml:space="preserve">Βρίσκουν και κάνουν, κυρίες και κύριοι, με μια ηγεσία που έβγαλε την Ελλάδα από κάθε ευρωπαϊκό και διεθνή συσχετισμό. Η Ελλάδα είναι </w:t>
      </w:r>
      <w:r>
        <w:rPr>
          <w:rFonts w:eastAsia="Times New Roman" w:cs="Times New Roman"/>
        </w:rPr>
        <w:lastRenderedPageBreak/>
        <w:t>μόνη της. Πέραν των συμμαχιών, στις οποίες είναι ενταγμένη και στις ενώσεις, υπερεθνικές κ</w:t>
      </w:r>
      <w:r>
        <w:rPr>
          <w:rFonts w:eastAsia="Times New Roman" w:cs="Times New Roman"/>
        </w:rPr>
        <w:t>αι άλλες, πέρα από αυτά, η Ελλάδα δεν είναι σε κανέναν ειδικό συσχετισμό. Και χώρα που δεν είναι ενταγμένη σε ευρωπαϊκούς ή διεθνείς συσχετισμούς, είναι καταδικασμένη να έχει πάρα πολλά προβλήματα στο εξωτερικό της. Απομονώσατε τη χώρα, κυρίες και κύριοι τ</w:t>
      </w:r>
      <w:r>
        <w:rPr>
          <w:rFonts w:eastAsia="Times New Roman" w:cs="Times New Roman"/>
        </w:rPr>
        <w:t xml:space="preserve">ης Κυβέρνησης, και κάθε μέρα τη δυσφημείτε. </w:t>
      </w:r>
    </w:p>
    <w:p w14:paraId="6891BD80"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Μιλάμε εμείς</w:t>
      </w:r>
      <w:r>
        <w:rPr>
          <w:rFonts w:eastAsia="Times New Roman" w:cs="Times New Roman"/>
          <w:szCs w:val="24"/>
        </w:rPr>
        <w:t>,</w:t>
      </w:r>
      <w:r>
        <w:rPr>
          <w:rFonts w:eastAsia="Times New Roman" w:cs="Times New Roman"/>
          <w:szCs w:val="24"/>
        </w:rPr>
        <w:t xml:space="preserve"> ως Δημοκρατική Συμπαράταξη, που είχαμε από την αρχή, από το 2012, προβάλει την αρχή της εθνικής συνεννόησης, και που</w:t>
      </w:r>
      <w:r>
        <w:rPr>
          <w:rFonts w:eastAsia="Times New Roman" w:cs="Times New Roman"/>
          <w:szCs w:val="24"/>
        </w:rPr>
        <w:t>,</w:t>
      </w:r>
      <w:r>
        <w:rPr>
          <w:rFonts w:eastAsia="Times New Roman" w:cs="Times New Roman"/>
          <w:szCs w:val="24"/>
        </w:rPr>
        <w:t xml:space="preserve"> αφού την αρνηθήκατε εσείς πολλές φορές, από τη στιγμή που ο λαός σας έδωσε δύναμη Αξιωματικής Αντιπολίτευσης και μετά, εμείς παρ</w:t>
      </w:r>
      <w:r>
        <w:rPr>
          <w:rFonts w:eastAsia="Times New Roman" w:cs="Times New Roman"/>
          <w:szCs w:val="24"/>
        </w:rPr>
        <w:t>’</w:t>
      </w:r>
      <w:r>
        <w:rPr>
          <w:rFonts w:eastAsia="Times New Roman" w:cs="Times New Roman"/>
          <w:szCs w:val="24"/>
        </w:rPr>
        <w:t>ότι μας δυσφημούσατε, παρ</w:t>
      </w:r>
      <w:r>
        <w:rPr>
          <w:rFonts w:eastAsia="Times New Roman" w:cs="Times New Roman"/>
          <w:szCs w:val="24"/>
        </w:rPr>
        <w:t>’</w:t>
      </w:r>
      <w:r>
        <w:rPr>
          <w:rFonts w:eastAsia="Times New Roman" w:cs="Times New Roman"/>
          <w:szCs w:val="24"/>
        </w:rPr>
        <w:t xml:space="preserve">ότι κάνατε όσα κάνατε και ως Κυβέρνηση, δεν εγκαταλείψαμε την αρχή της εθνικής συνεννόησης. </w:t>
      </w:r>
    </w:p>
    <w:p w14:paraId="6891BD81"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Τόσο στ</w:t>
      </w:r>
      <w:r>
        <w:rPr>
          <w:rFonts w:eastAsia="Times New Roman" w:cs="Times New Roman"/>
          <w:szCs w:val="24"/>
        </w:rPr>
        <w:t>α εξωτερικά θέματα όσο και στα θέματα της άμυνας</w:t>
      </w:r>
      <w:r>
        <w:rPr>
          <w:rFonts w:eastAsia="Times New Roman" w:cs="Times New Roman"/>
          <w:szCs w:val="24"/>
        </w:rPr>
        <w:t>,</w:t>
      </w:r>
      <w:r>
        <w:rPr>
          <w:rFonts w:eastAsia="Times New Roman" w:cs="Times New Roman"/>
          <w:szCs w:val="24"/>
        </w:rPr>
        <w:t xml:space="preserve"> ήταν παραδειγματική η συμπεριφορά μας στις ανακοινώσεις μας, στο Εθνικό </w:t>
      </w:r>
      <w:r>
        <w:rPr>
          <w:rFonts w:eastAsia="Times New Roman" w:cs="Times New Roman"/>
          <w:szCs w:val="24"/>
        </w:rPr>
        <w:lastRenderedPageBreak/>
        <w:t xml:space="preserve">Συμβούλιο Εξωτερικής Πολιτικής και στην Επιτροπή Εξωτερικών και Άμυνας, ακόμα και όταν το λόγο έπαιρνε ο Υπουργός Εθνικής Άμυνας, που </w:t>
      </w:r>
      <w:r>
        <w:rPr>
          <w:rFonts w:eastAsia="Times New Roman" w:cs="Times New Roman"/>
          <w:szCs w:val="24"/>
        </w:rPr>
        <w:t xml:space="preserve">βασικό του πολιτικό μότο είναι η δυσφήμιση και η συκοφάντηση του δικού μας πολιτικού χώρου. </w:t>
      </w:r>
    </w:p>
    <w:p w14:paraId="6891BD82"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Δεν δικαιούστε, όμως, άλλη πολιτική συνεννόηση στα εθνικά και τα εξωτερικά μας θέματα. Δεν δικαιούστε! Γιατί αυτή η στάση μας φαίνεται ότι σας έκανε να σκέφτεστε ότι διευκολύνεστε να μην υπάρχετε, ότι διευκολύνεστε να παίζετε με τα συμφέροντα της χώρας, ότ</w:t>
      </w:r>
      <w:r>
        <w:rPr>
          <w:rFonts w:eastAsia="Times New Roman" w:cs="Times New Roman"/>
          <w:szCs w:val="24"/>
        </w:rPr>
        <w:t>ι διευκολύνεστε να κάνετε αυτά που κάνετε στον τομέα της εξωτερικής πολιτικής και που οι άλλοι τα καταλαβαίνουν όσο και αν η κοινωνία, οι πολίτες, για κάποιο χρονικό διάστημα -όχι πια- έπεσαν σε κάποιο λήθαργο, γιατί την κοίμισαν την κοινωνία οι πολλές σας</w:t>
      </w:r>
      <w:r>
        <w:rPr>
          <w:rFonts w:eastAsia="Times New Roman" w:cs="Times New Roman"/>
          <w:szCs w:val="24"/>
        </w:rPr>
        <w:t xml:space="preserve"> υποσχέσεις. </w:t>
      </w:r>
    </w:p>
    <w:p w14:paraId="6891BD83"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αξίζετε τη συμπαράσταση και δεν θα την έχετε από εδώ και πέρα ούτε σε αυτά τα θέματα, για τα οποία φανήκατε αδέξιοι, ανεπαρκείς και επικίνδυνοι. </w:t>
      </w:r>
    </w:p>
    <w:p w14:paraId="6891BD84"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Πλάι σε αυτά, για να γυρίσω λίγο προς τα μέσα, στα εσωτερικά μας θέματα, εσείς δεν έχετε και</w:t>
      </w:r>
      <w:r>
        <w:rPr>
          <w:rFonts w:eastAsia="Times New Roman" w:cs="Times New Roman"/>
          <w:szCs w:val="24"/>
        </w:rPr>
        <w:t xml:space="preserve"> αυτό που είπε ο κ. Κωνσταντινόπουλος, τσίπα, με τη συγκεκριμένη ρύθμιση του άρθρου 56, που ούτε καν μπορεί κανείς να θυμηθεί με λογικούς όρους τι είναι αυτά που λέγατε, όταν λέγαμε ότι όσοι διαχειρίζονται κρίσιμα θέματα δεν έχουν τις ασυλίες που έχει ένας</w:t>
      </w:r>
      <w:r>
        <w:rPr>
          <w:rFonts w:eastAsia="Times New Roman" w:cs="Times New Roman"/>
          <w:szCs w:val="24"/>
        </w:rPr>
        <w:t xml:space="preserve"> Βουλευτής ή ένας Υπουργός. Βάζουν υπογραφή, γιατί έτσι πρέπει να γίνει σε αυτήν την αργοκίνητη διοικητική μηχανή. Να μην ταλαιπωρούνται οι ίδιοι και οι οικογένειές τους για δεκαετίες. </w:t>
      </w:r>
    </w:p>
    <w:p w14:paraId="6891BD85"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Συνάδελφοι, θυμάμαι τον Πρωθυπουργό –και το έλεγε και ως Πρωθυπουργός-</w:t>
      </w:r>
      <w:r>
        <w:rPr>
          <w:rFonts w:eastAsia="Times New Roman" w:cs="Times New Roman"/>
          <w:szCs w:val="24"/>
        </w:rPr>
        <w:t xml:space="preserve"> που έλεγε: «Και τι θα πάθουν; Να πάνε στον ποινικό νόμο, να πάνε στα δικαστήρια όπως οι άλλοι πολίτες». Δηλαδή, να τελειώσει το θέμα της προσωπικής τους αξιοπρέπειας, να διασυρθούν και ας ξεμπερδέψουν, πληρώνοντας τα μαλλιά της κεφαλής τους, μετά από κάπο</w:t>
      </w:r>
      <w:r>
        <w:rPr>
          <w:rFonts w:eastAsia="Times New Roman" w:cs="Times New Roman"/>
          <w:szCs w:val="24"/>
        </w:rPr>
        <w:t xml:space="preserve">ια χρόνια. </w:t>
      </w:r>
    </w:p>
    <w:p w14:paraId="6891BD86"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φέρνετε διάταξη για να επεκτείνετε αυτές τις ρυθμίσεις εσείς με τις προτάσεις που κάνατε για ονομαστική ψηφοφορία. </w:t>
      </w:r>
    </w:p>
    <w:p w14:paraId="6891BD87"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Απεσύρθη! Δεν διαβάσατε τις νομοτεχνικές βελτιώσεις; </w:t>
      </w:r>
    </w:p>
    <w:p w14:paraId="6891BD88"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Το αποσύρεις; Πρόβλημα είναι. Ποιος </w:t>
      </w:r>
      <w:r>
        <w:rPr>
          <w:rFonts w:eastAsia="Times New Roman" w:cs="Times New Roman"/>
          <w:szCs w:val="24"/>
        </w:rPr>
        <w:t>το έβαλε; Το φέρνεις; Πρόβλημα συνέπει</w:t>
      </w:r>
      <w:r>
        <w:rPr>
          <w:rFonts w:eastAsia="Times New Roman" w:cs="Times New Roman"/>
          <w:szCs w:val="24"/>
        </w:rPr>
        <w:t>α</w:t>
      </w:r>
      <w:r>
        <w:rPr>
          <w:rFonts w:eastAsia="Times New Roman" w:cs="Times New Roman"/>
          <w:szCs w:val="24"/>
        </w:rPr>
        <w:t xml:space="preserve">ς έχεις. Μπρος γκρεμός και πίσω ρέμα! Μια μικρή παγίδα, που αποδεικνύει τη συνολική παγίδα στην οποία έχετε πέσει, αλλά και τη συνολική παγίδευση της χώρας από εσάς. </w:t>
      </w:r>
    </w:p>
    <w:p w14:paraId="6891BD89"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Πριν περάσω στα θέματα της οικονομίας και στα ειδι</w:t>
      </w:r>
      <w:r>
        <w:rPr>
          <w:rFonts w:eastAsia="Times New Roman" w:cs="Times New Roman"/>
          <w:szCs w:val="24"/>
        </w:rPr>
        <w:t xml:space="preserve">κά θέματα του σχεδίου νόμου, θα ήθελα να κάνω μια συναφή με τα εξωτερικά θέματα παρατήρηση, που άπτεται όμως και των σχέσεων που έχει το μεταναστευτικό-προσφυγικό και με τα εσωτερικά θέματα της χώρας. </w:t>
      </w:r>
    </w:p>
    <w:p w14:paraId="6891BD8A"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Να σας θυμίσω ότι λέγατε το κέντρο κράτησης Αμυγδαλέζα</w:t>
      </w:r>
      <w:r>
        <w:rPr>
          <w:rFonts w:eastAsia="Times New Roman" w:cs="Times New Roman"/>
          <w:szCs w:val="24"/>
        </w:rPr>
        <w:t xml:space="preserve">ς «Νταχάου», ενώ στα χέρια σας είχαμε τα γεγονότα στη Μόρια και ότι για τα </w:t>
      </w:r>
      <w:r>
        <w:rPr>
          <w:rFonts w:eastAsia="Times New Roman" w:cs="Times New Roman"/>
          <w:szCs w:val="24"/>
        </w:rPr>
        <w:lastRenderedPageBreak/>
        <w:t>τραγικά αυτά γεγονότα είχαμε έναν Υπουργό και έναν Βουλευτή της πλειοψηφίας να λένε ότι αυτά μπορούν να συμβούν και στο οποιοδήποτε σπίτι; «Νταχάου» τα λέγατε τα κέντρα κράτησης και</w:t>
      </w:r>
      <w:r>
        <w:rPr>
          <w:rFonts w:eastAsia="Times New Roman" w:cs="Times New Roman"/>
          <w:szCs w:val="24"/>
        </w:rPr>
        <w:t xml:space="preserve"> τώρα τα κάνατε κανόνα και μάλιστα</w:t>
      </w:r>
      <w:r>
        <w:rPr>
          <w:rFonts w:eastAsia="Times New Roman" w:cs="Times New Roman"/>
          <w:szCs w:val="24"/>
        </w:rPr>
        <w:t>,</w:t>
      </w:r>
      <w:r>
        <w:rPr>
          <w:rFonts w:eastAsia="Times New Roman" w:cs="Times New Roman"/>
          <w:szCs w:val="24"/>
        </w:rPr>
        <w:t xml:space="preserve"> με γεγονότα μέσα σε αυτά τα κέντρα που ουδέποτε είχαν υπάρξει στο παρελθόν. </w:t>
      </w:r>
    </w:p>
    <w:p w14:paraId="6891BD8B"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Ανθρωπιστές της δεκάρας! Άνθρωποι και κόμματα για πολλά λόγια, αλλά για πράξεις επικίνδυνες και προβληματικές. </w:t>
      </w:r>
    </w:p>
    <w:p w14:paraId="6891BD8C"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Πάμε τώρα να δούμε τα θέματα αν</w:t>
      </w:r>
      <w:r>
        <w:rPr>
          <w:rFonts w:eastAsia="Times New Roman" w:cs="Times New Roman"/>
          <w:szCs w:val="24"/>
        </w:rPr>
        <w:t>άπτυξης. Ως προς τη γενικότερη προσέγγιση, ο Πρωθυπουργός από αυτό εδώ το Βήμα ζητώντας ψήφο εμπιστοσύνης το Φεβρουάριο 2015</w:t>
      </w:r>
      <w:r>
        <w:rPr>
          <w:rFonts w:eastAsia="Times New Roman" w:cs="Times New Roman"/>
          <w:szCs w:val="24"/>
        </w:rPr>
        <w:t>,</w:t>
      </w:r>
      <w:r>
        <w:rPr>
          <w:rFonts w:eastAsia="Times New Roman" w:cs="Times New Roman"/>
          <w:szCs w:val="24"/>
        </w:rPr>
        <w:t xml:space="preserve"> δεν είπε μία λέξη για την ανάπτυξη. Μία λέξη! </w:t>
      </w:r>
    </w:p>
    <w:p w14:paraId="6891BD8D"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Ρωτήθηκα από τον κ. Χατζηνικολάου μετά πώς άκουσα την ομιλία του και είπα ότι αυτός</w:t>
      </w:r>
      <w:r>
        <w:rPr>
          <w:rFonts w:eastAsia="Times New Roman" w:cs="Times New Roman"/>
          <w:szCs w:val="24"/>
        </w:rPr>
        <w:t xml:space="preserve"> είναι ο Πρωθυπουργός της ύφεσης και μου είπαν «υπερβάλλεις». Δεν υπερέβαλα καθόλου. Μπορεί ένας πολιτικός</w:t>
      </w:r>
      <w:r>
        <w:rPr>
          <w:rFonts w:eastAsia="Times New Roman" w:cs="Times New Roman"/>
          <w:szCs w:val="24"/>
        </w:rPr>
        <w:t>,</w:t>
      </w:r>
      <w:r>
        <w:rPr>
          <w:rFonts w:eastAsia="Times New Roman" w:cs="Times New Roman"/>
          <w:szCs w:val="24"/>
        </w:rPr>
        <w:t xml:space="preserve"> που έ</w:t>
      </w:r>
      <w:r>
        <w:rPr>
          <w:rFonts w:eastAsia="Times New Roman" w:cs="Times New Roman"/>
          <w:szCs w:val="24"/>
        </w:rPr>
        <w:lastRenderedPageBreak/>
        <w:t>χει μια μικρή εμπειρία να καταλάβει τι λέει αυτός που ομιλεί. Και καταλάβαμε τι έλεγε ο Πρωθυπουργός και επαληθεύτηκαν οι προβλέψεις αυτές με τ</w:t>
      </w:r>
      <w:r>
        <w:rPr>
          <w:rFonts w:eastAsia="Times New Roman" w:cs="Times New Roman"/>
          <w:szCs w:val="24"/>
        </w:rPr>
        <w:t>η διακοπή της αναπτυξιακής πορείας</w:t>
      </w:r>
      <w:r>
        <w:rPr>
          <w:rFonts w:eastAsia="Times New Roman" w:cs="Times New Roman"/>
          <w:szCs w:val="24"/>
        </w:rPr>
        <w:t>,</w:t>
      </w:r>
      <w:r>
        <w:rPr>
          <w:rFonts w:eastAsia="Times New Roman" w:cs="Times New Roman"/>
          <w:szCs w:val="24"/>
        </w:rPr>
        <w:t xml:space="preserve"> που είχε αρχίσει να χαράζει το 2014 και την οποία παραδεχθήκατε. Την παραδεχθήκατε! </w:t>
      </w:r>
    </w:p>
    <w:p w14:paraId="6891BD8E" w14:textId="77777777" w:rsidR="00D031BF" w:rsidRDefault="004A50F5">
      <w:pPr>
        <w:spacing w:after="0" w:line="600" w:lineRule="auto"/>
        <w:jc w:val="both"/>
        <w:rPr>
          <w:rFonts w:eastAsia="Times New Roman"/>
          <w:szCs w:val="24"/>
        </w:rPr>
      </w:pPr>
      <w:r>
        <w:rPr>
          <w:rFonts w:eastAsia="Times New Roman" w:cs="Times New Roman"/>
          <w:szCs w:val="24"/>
        </w:rPr>
        <w:tab/>
      </w:r>
      <w:r>
        <w:rPr>
          <w:rFonts w:eastAsia="Times New Roman"/>
          <w:szCs w:val="24"/>
        </w:rPr>
        <w:t xml:space="preserve">Στην </w:t>
      </w:r>
      <w:r>
        <w:rPr>
          <w:rFonts w:eastAsia="Times New Roman"/>
          <w:szCs w:val="24"/>
        </w:rPr>
        <w:t>έ</w:t>
      </w:r>
      <w:r>
        <w:rPr>
          <w:rFonts w:eastAsia="Times New Roman"/>
          <w:szCs w:val="24"/>
        </w:rPr>
        <w:t xml:space="preserve">κθεση </w:t>
      </w:r>
      <w:r>
        <w:rPr>
          <w:rFonts w:eastAsia="Times New Roman"/>
          <w:szCs w:val="24"/>
        </w:rPr>
        <w:t xml:space="preserve">απολογισμού </w:t>
      </w:r>
      <w:r>
        <w:rPr>
          <w:rFonts w:eastAsia="Times New Roman"/>
          <w:szCs w:val="24"/>
        </w:rPr>
        <w:t>του οικονομικού έτους 2014 την παραδεχθήκατε, ενώ τότε λέγατε ότι είναι στατιστικέ</w:t>
      </w:r>
      <w:r>
        <w:rPr>
          <w:rFonts w:eastAsia="Times New Roman"/>
          <w:szCs w:val="24"/>
        </w:rPr>
        <w:t>ς</w:t>
      </w:r>
      <w:r>
        <w:rPr>
          <w:rFonts w:eastAsia="Times New Roman"/>
          <w:szCs w:val="24"/>
        </w:rPr>
        <w:t xml:space="preserve"> αλχημείες. </w:t>
      </w:r>
    </w:p>
    <w:p w14:paraId="6891BD8F" w14:textId="77777777" w:rsidR="00D031BF" w:rsidRDefault="004A50F5">
      <w:pPr>
        <w:spacing w:after="0" w:line="600" w:lineRule="auto"/>
        <w:ind w:firstLine="720"/>
        <w:jc w:val="both"/>
        <w:rPr>
          <w:rFonts w:eastAsia="Times New Roman"/>
          <w:szCs w:val="24"/>
        </w:rPr>
      </w:pPr>
      <w:r>
        <w:rPr>
          <w:rFonts w:eastAsia="Times New Roman"/>
          <w:szCs w:val="24"/>
        </w:rPr>
        <w:t>Πρώτο, λοιπόν,</w:t>
      </w:r>
      <w:r>
        <w:rPr>
          <w:rFonts w:eastAsia="Times New Roman"/>
          <w:szCs w:val="24"/>
        </w:rPr>
        <w:t xml:space="preserve"> αυτό. Επαναφέρατε την ύφεση. Αντικαταστήσατε την πορεία της ανάπτυξης με ύφεση. Ύφεση παρελθούσα, ύφεση παρούσα και απ’ ό,τι φαίνεται, δυστυχώς, ύφεση και μέλλουσα! </w:t>
      </w:r>
    </w:p>
    <w:p w14:paraId="6891BD90" w14:textId="77777777" w:rsidR="00D031BF" w:rsidRDefault="004A50F5">
      <w:pPr>
        <w:spacing w:after="0" w:line="600" w:lineRule="auto"/>
        <w:ind w:firstLine="720"/>
        <w:jc w:val="both"/>
        <w:rPr>
          <w:rFonts w:eastAsia="Times New Roman"/>
          <w:szCs w:val="24"/>
        </w:rPr>
      </w:pPr>
      <w:r>
        <w:rPr>
          <w:rFonts w:eastAsia="Times New Roman"/>
          <w:szCs w:val="24"/>
        </w:rPr>
        <w:t>Δεύτερον, διαρκώς, από τότε που φάνηκε ότι θα εκλεγείτε, Νοέμβριος-Δεκέμβριος 2014 και έω</w:t>
      </w:r>
      <w:r>
        <w:rPr>
          <w:rFonts w:eastAsia="Times New Roman"/>
          <w:szCs w:val="24"/>
        </w:rPr>
        <w:t xml:space="preserve">ς σήμερα, παράγετε για τη χώρα έναν κίνδυνο, της πολιτικής αστάθειας. </w:t>
      </w:r>
      <w:r>
        <w:rPr>
          <w:rFonts w:eastAsia="Times New Roman"/>
          <w:szCs w:val="24"/>
        </w:rPr>
        <w:t>Π</w:t>
      </w:r>
      <w:r>
        <w:rPr>
          <w:rFonts w:eastAsia="Times New Roman"/>
          <w:szCs w:val="24"/>
        </w:rPr>
        <w:t xml:space="preserve">ετύχατε την πολιτική αστάθεια, ρίχνοντας με αντισυνταγματικό τρόπο την κυβέρνηση το 2014-2015 και μετά είχαμε εκλογές, ξανακάνατε εκλογές τον Σεπτέμβριο και μεσολάβησε το δημοψήφισμα. </w:t>
      </w:r>
    </w:p>
    <w:p w14:paraId="6891BD91" w14:textId="77777777" w:rsidR="00D031BF" w:rsidRDefault="004A50F5">
      <w:pPr>
        <w:spacing w:after="0" w:line="600" w:lineRule="auto"/>
        <w:ind w:firstLine="720"/>
        <w:jc w:val="both"/>
        <w:rPr>
          <w:rFonts w:eastAsia="Times New Roman"/>
          <w:szCs w:val="24"/>
        </w:rPr>
      </w:pPr>
      <w:r>
        <w:rPr>
          <w:rFonts w:eastAsia="Times New Roman"/>
          <w:szCs w:val="24"/>
        </w:rPr>
        <w:lastRenderedPageBreak/>
        <w:t xml:space="preserve">Κι έρχεται ο Πρωθυπουργός, που λέει ότι μέχρι το 2019 είναι η χώρα σε πορεία κανονικότητας </w:t>
      </w:r>
      <w:r>
        <w:rPr>
          <w:rFonts w:eastAsia="Times New Roman"/>
          <w:szCs w:val="24"/>
        </w:rPr>
        <w:t>κ</w:t>
      </w:r>
      <w:r>
        <w:rPr>
          <w:rFonts w:eastAsia="Times New Roman"/>
          <w:szCs w:val="24"/>
        </w:rPr>
        <w:t>α</w:t>
      </w:r>
      <w:r>
        <w:rPr>
          <w:rFonts w:eastAsia="Times New Roman"/>
          <w:szCs w:val="24"/>
        </w:rPr>
        <w:t>ι</w:t>
      </w:r>
      <w:r>
        <w:rPr>
          <w:rFonts w:eastAsia="Times New Roman"/>
          <w:szCs w:val="24"/>
        </w:rPr>
        <w:t xml:space="preserve"> απειλεί με εκλογές στην ομιλία του σε εσάς, συνάδελφοι της Πλειοψηφίας του ΣΥΡΙΖΑ, κάνοντας λόγο-αναφορά σε ενδεχόμενες εκλογές. Κι έρχεται ο Υπουργός Οικονομικώ</w:t>
      </w:r>
      <w:r>
        <w:rPr>
          <w:rFonts w:eastAsia="Times New Roman"/>
          <w:szCs w:val="24"/>
        </w:rPr>
        <w:t xml:space="preserve">ν, παρακαλώ -όχι ο Υπουργός για ένα μικρότερο θέμα, ο Υπουργός των Οικονομικών!- πριν από λίγες ώρες και μιλά για μια επανάληψη των κινδύνων του Ιουνίου του 2015. Εκεί είμαστε. </w:t>
      </w:r>
    </w:p>
    <w:p w14:paraId="6891BD92" w14:textId="77777777" w:rsidR="00D031BF" w:rsidRDefault="004A50F5">
      <w:pPr>
        <w:spacing w:after="0" w:line="600" w:lineRule="auto"/>
        <w:ind w:firstLine="720"/>
        <w:jc w:val="both"/>
        <w:rPr>
          <w:rFonts w:eastAsia="Times New Roman"/>
          <w:szCs w:val="24"/>
        </w:rPr>
      </w:pPr>
      <w:r>
        <w:rPr>
          <w:rFonts w:eastAsia="Times New Roman"/>
          <w:szCs w:val="24"/>
        </w:rPr>
        <w:t>Τι θα σκεφτεί ο επενδυτής –που παραδέχεστε πια κι εσείς με τη μικρή σας εμπειρ</w:t>
      </w:r>
      <w:r>
        <w:rPr>
          <w:rFonts w:eastAsia="Times New Roman"/>
          <w:szCs w:val="24"/>
        </w:rPr>
        <w:t xml:space="preserve">ία ότι προϋποθέτει την πολιτική σταθερότητα για να επενδύσει- όταν ακούει εσάς να λέτε αυτά, να θυμίζει ο Υπουργός των Οικονομικών τις λίγες μέρες πριν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Τι θα σκεφτεί; Θα σκεφτεί ότι αυτή χώρα πάει μια χαρά, ο Πρωθυπουργός της μιλάει για εκλογές, οι βασικοί πυλώνες της οικονομικής πολιτικής μιλάνε για εκλογές και θα πάμε εμείς να επενδύσουμε. Αίρετε μόνοι σας την πρώτη προϋπόθεση του επενδυτικού κλίματος</w:t>
      </w:r>
      <w:r>
        <w:rPr>
          <w:rFonts w:eastAsia="Times New Roman"/>
          <w:szCs w:val="24"/>
        </w:rPr>
        <w:t xml:space="preserve">, που είναι η πολιτική σταθερότητα.    </w:t>
      </w:r>
    </w:p>
    <w:p w14:paraId="6891BD93" w14:textId="77777777" w:rsidR="00D031BF" w:rsidRDefault="004A50F5">
      <w:pPr>
        <w:spacing w:after="0" w:line="600" w:lineRule="auto"/>
        <w:ind w:firstLine="720"/>
        <w:jc w:val="both"/>
        <w:rPr>
          <w:rFonts w:eastAsia="Times New Roman"/>
          <w:szCs w:val="24"/>
        </w:rPr>
      </w:pPr>
      <w:r>
        <w:rPr>
          <w:rFonts w:eastAsia="Times New Roman"/>
          <w:szCs w:val="24"/>
        </w:rPr>
        <w:lastRenderedPageBreak/>
        <w:t xml:space="preserve">Όσον αφορά το Ελληνικό, τα είπε ο κ. Κωνσταντινόπουλος, τα είπα κι εγώ εχθές. Εβδομήντα χιλιάδες ακέραιης, δηλαδή πλήρους, εργασίας! Θα είχε μπει μπουλντόζα! Τώρα πάμε πίσω. Και πόσο πίσω πάμε; Δεν ξέρουμε, αγαπητοί </w:t>
      </w:r>
      <w:r>
        <w:rPr>
          <w:rFonts w:eastAsia="Times New Roman"/>
          <w:szCs w:val="24"/>
        </w:rPr>
        <w:t xml:space="preserve">και αγαπητές συνάδελφοι της Πλειοψηφίας. </w:t>
      </w:r>
    </w:p>
    <w:p w14:paraId="6891BD94" w14:textId="77777777" w:rsidR="00D031BF" w:rsidRDefault="004A50F5">
      <w:pPr>
        <w:spacing w:after="0" w:line="600" w:lineRule="auto"/>
        <w:ind w:firstLine="720"/>
        <w:jc w:val="both"/>
        <w:rPr>
          <w:rFonts w:eastAsia="Times New Roman"/>
          <w:szCs w:val="24"/>
        </w:rPr>
      </w:pPr>
      <w:r>
        <w:rPr>
          <w:rFonts w:eastAsia="Times New Roman"/>
          <w:szCs w:val="24"/>
        </w:rPr>
        <w:t>Χ</w:t>
      </w:r>
      <w:r>
        <w:rPr>
          <w:rFonts w:eastAsia="Times New Roman"/>
          <w:szCs w:val="24"/>
        </w:rPr>
        <w:t>θες αναφέρθηκε και ο κ. Σταϊκούρας, αν θυμάμαι καλά και κατέθεσε έναν συγκεκριμένο στατιστικό πίνακα  -τον επικαλούμαι, δεν με ενδιαφέρει σε ποιο κόμμα ανήκει- για έξι χιλιάδες επιχειρήσεις που ανατρέπουν τη λογικ</w:t>
      </w:r>
      <w:r>
        <w:rPr>
          <w:rFonts w:eastAsia="Times New Roman"/>
          <w:szCs w:val="24"/>
        </w:rPr>
        <w:t>ή μέχρι τη χρονιά αυτή. Παραπίσω άμα πάμε λίγο, συνάδελφοι, πιο πολλές επιχειρήσεις άνοιγαν από αυτές που έκλειναν. Τώρα</w:t>
      </w:r>
      <w:r>
        <w:rPr>
          <w:rFonts w:eastAsia="Times New Roman"/>
          <w:szCs w:val="24"/>
        </w:rPr>
        <w:t>,</w:t>
      </w:r>
      <w:r>
        <w:rPr>
          <w:rFonts w:eastAsia="Times New Roman"/>
          <w:szCs w:val="24"/>
        </w:rPr>
        <w:t xml:space="preserve"> το κλείσιμο υπερέβη κατά έξι χιλιάδες περιπτώσεις το άνοιγμα νέων επιχειρήσεων.</w:t>
      </w:r>
    </w:p>
    <w:p w14:paraId="6891BD95" w14:textId="77777777" w:rsidR="00D031BF" w:rsidRDefault="004A50F5">
      <w:pPr>
        <w:spacing w:after="0" w:line="600" w:lineRule="auto"/>
        <w:ind w:firstLine="720"/>
        <w:jc w:val="both"/>
        <w:rPr>
          <w:rFonts w:eastAsia="Times New Roman"/>
          <w:szCs w:val="24"/>
        </w:rPr>
      </w:pPr>
      <w:r>
        <w:rPr>
          <w:rFonts w:eastAsia="Times New Roman"/>
          <w:szCs w:val="24"/>
        </w:rPr>
        <w:t xml:space="preserve">Κι ακόμη, ένα μικρό παράδειγμα. Είμαι, επί έναν χρόνο </w:t>
      </w:r>
      <w:r>
        <w:rPr>
          <w:rFonts w:eastAsia="Times New Roman"/>
          <w:szCs w:val="24"/>
        </w:rPr>
        <w:t xml:space="preserve">και κάτι, σε συζήτηση με το Υπουργείο Εθνικής Αμύνης για τα ΕΑΣ, που με τόση προσπάθεια κρατήσαμε όρθια την πολεμική μας βιομηχανία. Πριν από λίγες μέρες κατασχέθηκαν τα χρήματά τους κι έφερε το Υπουργείο Αμύνης, που </w:t>
      </w:r>
      <w:r>
        <w:rPr>
          <w:rFonts w:eastAsia="Times New Roman"/>
          <w:szCs w:val="24"/>
        </w:rPr>
        <w:lastRenderedPageBreak/>
        <w:t>μας διαβεβαίωνε ότι όλα πάνε καλά κι ότ</w:t>
      </w:r>
      <w:r>
        <w:rPr>
          <w:rFonts w:eastAsia="Times New Roman"/>
          <w:szCs w:val="24"/>
        </w:rPr>
        <w:t>ι πέρα από τη δουλειά των Υπουργών</w:t>
      </w:r>
      <w:r>
        <w:rPr>
          <w:rFonts w:eastAsia="Times New Roman"/>
          <w:szCs w:val="24"/>
        </w:rPr>
        <w:t>,</w:t>
      </w:r>
      <w:r>
        <w:rPr>
          <w:rFonts w:eastAsia="Times New Roman"/>
          <w:szCs w:val="24"/>
        </w:rPr>
        <w:t xml:space="preserve"> οι Υπουργοί Αμύνης έχουν γίνει και </w:t>
      </w:r>
      <w:r>
        <w:rPr>
          <w:rFonts w:eastAsia="Times New Roman"/>
          <w:szCs w:val="24"/>
          <w:lang w:val="en-US"/>
        </w:rPr>
        <w:t>managers</w:t>
      </w:r>
      <w:r>
        <w:rPr>
          <w:rFonts w:eastAsia="Times New Roman"/>
          <w:szCs w:val="24"/>
        </w:rPr>
        <w:t xml:space="preserve">, έφερε τροπολογία για να μεταταχθεί το προσωπικό των ΕΑΣ στο </w:t>
      </w:r>
      <w:r>
        <w:rPr>
          <w:rFonts w:eastAsia="Times New Roman"/>
          <w:szCs w:val="24"/>
        </w:rPr>
        <w:t>δ</w:t>
      </w:r>
      <w:r>
        <w:rPr>
          <w:rFonts w:eastAsia="Times New Roman"/>
          <w:szCs w:val="24"/>
        </w:rPr>
        <w:t xml:space="preserve">ημόσιο, δηλαδή ομολογία ότι η επιχείρηση κλείνει. Κι άλλα κι άλλα κι άλλα. </w:t>
      </w:r>
    </w:p>
    <w:p w14:paraId="6891BD96" w14:textId="77777777" w:rsidR="00D031BF" w:rsidRDefault="004A50F5">
      <w:pPr>
        <w:spacing w:after="0" w:line="600" w:lineRule="auto"/>
        <w:ind w:firstLine="720"/>
        <w:jc w:val="both"/>
        <w:rPr>
          <w:rFonts w:eastAsia="Times New Roman"/>
          <w:szCs w:val="24"/>
        </w:rPr>
      </w:pPr>
      <w:r>
        <w:rPr>
          <w:rFonts w:eastAsia="Times New Roman"/>
          <w:szCs w:val="24"/>
        </w:rPr>
        <w:t>Θα ήθελα να έχω χρόνο να κάνω ειδική α</w:t>
      </w:r>
      <w:r>
        <w:rPr>
          <w:rFonts w:eastAsia="Times New Roman"/>
          <w:szCs w:val="24"/>
        </w:rPr>
        <w:t>ναφορά στην αναπτυξιακή προοπτική που δίνει η διαχείριση των απορριμμάτων. Εσείς, με τις περγαμηνές της οικολογίας, είστε σε πολύ δυσμενέστερη κατάσταση απ’ ό,τι ήταν τα πράγματα πριν, για έναν πραγματικό πνεύμονα, αν τον δούμε σωστά και γρήγορα, της οικον</w:t>
      </w:r>
      <w:r>
        <w:rPr>
          <w:rFonts w:eastAsia="Times New Roman"/>
          <w:szCs w:val="24"/>
        </w:rPr>
        <w:t xml:space="preserve">ομίας. </w:t>
      </w:r>
    </w:p>
    <w:p w14:paraId="6891BD97" w14:textId="77777777" w:rsidR="00D031BF" w:rsidRDefault="004A50F5">
      <w:pPr>
        <w:spacing w:after="0" w:line="600" w:lineRule="auto"/>
        <w:ind w:firstLine="720"/>
        <w:jc w:val="both"/>
        <w:rPr>
          <w:rFonts w:eastAsia="Times New Roman"/>
          <w:szCs w:val="24"/>
        </w:rPr>
      </w:pPr>
      <w:r>
        <w:rPr>
          <w:rFonts w:eastAsia="Times New Roman"/>
          <w:szCs w:val="24"/>
        </w:rPr>
        <w:t xml:space="preserve">Και τώρα, κυρίες και κύριοι, χάνεται η ευκαιρία της αλλαγής της νομοθεσίας για τις αδειοδοτήσεις. Θέλετε να πείτε «η ευκαιρία της συμπλήρωσης»; Να το δεχθώ. Δεν με ενδιαφέρουν αυτά. Χάνεται μια πάρα πολύ μεγάλη ευκαιρία. </w:t>
      </w:r>
    </w:p>
    <w:p w14:paraId="6891BD98" w14:textId="77777777" w:rsidR="00D031BF" w:rsidRDefault="004A50F5">
      <w:pPr>
        <w:spacing w:after="0" w:line="600" w:lineRule="auto"/>
        <w:ind w:firstLine="720"/>
        <w:jc w:val="both"/>
        <w:rPr>
          <w:rFonts w:eastAsia="Times New Roman"/>
          <w:szCs w:val="24"/>
        </w:rPr>
      </w:pPr>
      <w:r>
        <w:rPr>
          <w:rFonts w:eastAsia="Times New Roman"/>
          <w:szCs w:val="24"/>
        </w:rPr>
        <w:t>Θα ήταν σωστό το νομοσχέδι</w:t>
      </w:r>
      <w:r>
        <w:rPr>
          <w:rFonts w:eastAsia="Times New Roman"/>
          <w:szCs w:val="24"/>
        </w:rPr>
        <w:t>ο, αν ήταν αληθινό. Αυτός που έχει πρόθεση να κάνει κάτι εδώ</w:t>
      </w:r>
      <w:r>
        <w:rPr>
          <w:rFonts w:eastAsia="Times New Roman"/>
          <w:szCs w:val="24"/>
        </w:rPr>
        <w:t>,</w:t>
      </w:r>
      <w:r>
        <w:rPr>
          <w:rFonts w:eastAsia="Times New Roman"/>
          <w:szCs w:val="24"/>
        </w:rPr>
        <w:t xml:space="preserve"> μας λέει την πρόθεσή του με τον τίτλο και μας </w:t>
      </w:r>
      <w:r>
        <w:rPr>
          <w:rFonts w:eastAsia="Times New Roman"/>
          <w:szCs w:val="24"/>
        </w:rPr>
        <w:lastRenderedPageBreak/>
        <w:t>εξαπατά με τα περιεχόμενα. Αναγνωρίζει το πρόβλημα της γραφειοκρατίας στη συνάντηση οικονομίας και κράτους και τοπικής αυτοδιοίκησης, αλλά αντί να τ</w:t>
      </w:r>
      <w:r>
        <w:rPr>
          <w:rFonts w:eastAsia="Times New Roman"/>
          <w:szCs w:val="24"/>
        </w:rPr>
        <w:t xml:space="preserve">ο λύσει, ισχυρίζεται ότι το λύνει, ενώ ενδεχομένως και να το δυσκολεύει.  </w:t>
      </w:r>
    </w:p>
    <w:p w14:paraId="6891BD99" w14:textId="77777777" w:rsidR="00D031BF" w:rsidRDefault="004A50F5">
      <w:pPr>
        <w:tabs>
          <w:tab w:val="left" w:pos="2146"/>
        </w:tabs>
        <w:spacing w:after="0" w:line="600" w:lineRule="auto"/>
        <w:ind w:firstLine="720"/>
        <w:jc w:val="both"/>
        <w:rPr>
          <w:rFonts w:eastAsia="Times New Roman"/>
          <w:szCs w:val="24"/>
        </w:rPr>
      </w:pPr>
      <w:r>
        <w:rPr>
          <w:rFonts w:eastAsia="Times New Roman"/>
          <w:szCs w:val="24"/>
        </w:rPr>
        <w:t>Οι επιχειρήσεις, κυρίες και κύριοι της πλειοψηφίας, και οι νέοι άνθρωποι που θέλουν να εργαστούν δεν έχουν χρόνο να παίζουν με επιπολαιότητες</w:t>
      </w:r>
      <w:r>
        <w:rPr>
          <w:rFonts w:eastAsia="Times New Roman"/>
          <w:szCs w:val="24"/>
        </w:rPr>
        <w:t>.</w:t>
      </w:r>
      <w:r>
        <w:rPr>
          <w:rFonts w:eastAsia="Times New Roman"/>
          <w:szCs w:val="24"/>
        </w:rPr>
        <w:t xml:space="preserve"> Είναι επιχειρηματικές μονάδες ή </w:t>
      </w:r>
      <w:r>
        <w:rPr>
          <w:rFonts w:eastAsia="Times New Roman"/>
          <w:szCs w:val="24"/>
        </w:rPr>
        <w:t>μέλλουσες επιχειρηματικές μονάδες</w:t>
      </w:r>
      <w:r>
        <w:rPr>
          <w:rFonts w:eastAsia="Times New Roman"/>
          <w:szCs w:val="24"/>
        </w:rPr>
        <w:t>,</w:t>
      </w:r>
      <w:r>
        <w:rPr>
          <w:rFonts w:eastAsia="Times New Roman"/>
          <w:szCs w:val="24"/>
        </w:rPr>
        <w:t xml:space="preserve"> που καίγονται σήμερα, που ζητούν να ασκήσουν μια δραστηριότητα και δεν αδειοδοτούνται. Και μέχρις εδώ</w:t>
      </w:r>
      <w:r>
        <w:rPr>
          <w:rFonts w:eastAsia="Times New Roman"/>
          <w:szCs w:val="24"/>
        </w:rPr>
        <w:t>,</w:t>
      </w:r>
      <w:r>
        <w:rPr>
          <w:rFonts w:eastAsia="Times New Roman"/>
          <w:szCs w:val="24"/>
        </w:rPr>
        <w:t xml:space="preserve"> κάνετε πια και εσείς αυτή τη διαπίστωση, αλλά αδιαφορείτε για τις πρακτικές συνέπειες αυτού που σήμερα μας έχετε φέρει</w:t>
      </w:r>
      <w:r>
        <w:rPr>
          <w:rFonts w:eastAsia="Times New Roman"/>
          <w:szCs w:val="24"/>
        </w:rPr>
        <w:t xml:space="preserve"> εδώ, προκειμένου η Βουλή να νομοθετήσει.</w:t>
      </w:r>
    </w:p>
    <w:p w14:paraId="6891BD9A" w14:textId="77777777" w:rsidR="00D031BF" w:rsidRDefault="004A50F5">
      <w:pPr>
        <w:tabs>
          <w:tab w:val="left" w:pos="2146"/>
        </w:tabs>
        <w:spacing w:after="0" w:line="600" w:lineRule="auto"/>
        <w:ind w:firstLine="720"/>
        <w:jc w:val="both"/>
        <w:rPr>
          <w:rFonts w:eastAsia="Times New Roman"/>
          <w:szCs w:val="24"/>
        </w:rPr>
      </w:pPr>
      <w:r>
        <w:rPr>
          <w:rFonts w:eastAsia="Times New Roman"/>
          <w:szCs w:val="24"/>
        </w:rPr>
        <w:t xml:space="preserve">Θα πάω στα άρθρα 5 και 7 τώρα. Κύριε Υπουργέ, εάν έχετε την καλοσύνη, δώστε μου χρονικές προβλέψεις εφαρμογής. Ακούστε συνάδελφοι, εμείς συνεκτιμώντας ότι το </w:t>
      </w:r>
      <w:r>
        <w:rPr>
          <w:rFonts w:eastAsia="Times New Roman"/>
          <w:szCs w:val="24"/>
        </w:rPr>
        <w:t xml:space="preserve">προεδρικό διάταγμα </w:t>
      </w:r>
      <w:r>
        <w:rPr>
          <w:rFonts w:eastAsia="Times New Roman"/>
          <w:szCs w:val="24"/>
        </w:rPr>
        <w:t>υπογράφεται από τον αρμόδιο Υπουργό κ</w:t>
      </w:r>
      <w:r>
        <w:rPr>
          <w:rFonts w:eastAsia="Times New Roman"/>
          <w:szCs w:val="24"/>
        </w:rPr>
        <w:t>αι τον εκάστοτε συναρμόδιο -δεν είναι ένας και άρα</w:t>
      </w:r>
      <w:r>
        <w:rPr>
          <w:rFonts w:eastAsia="Times New Roman"/>
          <w:szCs w:val="24"/>
        </w:rPr>
        <w:t>,</w:t>
      </w:r>
      <w:r>
        <w:rPr>
          <w:rFonts w:eastAsia="Times New Roman"/>
          <w:szCs w:val="24"/>
        </w:rPr>
        <w:t xml:space="preserve"> </w:t>
      </w:r>
      <w:r>
        <w:rPr>
          <w:rFonts w:eastAsia="Times New Roman"/>
          <w:szCs w:val="24"/>
        </w:rPr>
        <w:lastRenderedPageBreak/>
        <w:t>δηλαδή υπάρχει μ</w:t>
      </w:r>
      <w:r>
        <w:rPr>
          <w:rFonts w:eastAsia="Times New Roman"/>
          <w:szCs w:val="24"/>
        </w:rPr>
        <w:t>ι</w:t>
      </w:r>
      <w:r>
        <w:rPr>
          <w:rFonts w:eastAsia="Times New Roman"/>
          <w:szCs w:val="24"/>
        </w:rPr>
        <w:t>α εμπλοκή για τη διαρρύθμιση του ποιος υπογράφει και ποιος σχεδιάζει- και στη συνέχεια της έκδοσής του είναι οι υπουργικές αποφάσεις, καταλαβαίνετε - όποιος ξέρει πόσο χρόνο θέλει ένα διά</w:t>
      </w:r>
      <w:r>
        <w:rPr>
          <w:rFonts w:eastAsia="Times New Roman"/>
          <w:szCs w:val="24"/>
        </w:rPr>
        <w:t>ταγμα, ειδικά όταν είναι αόριστες οι υπογραφές- ότι οχτώ μήνες, δέκα μήνες, δώδεκα μήνες και παραπάνω είναι ένας λογικός χρόνος</w:t>
      </w:r>
      <w:r>
        <w:rPr>
          <w:rFonts w:eastAsia="Times New Roman"/>
          <w:szCs w:val="24"/>
        </w:rPr>
        <w:t>,</w:t>
      </w:r>
      <w:r>
        <w:rPr>
          <w:rFonts w:eastAsia="Times New Roman"/>
          <w:szCs w:val="24"/>
        </w:rPr>
        <w:t xml:space="preserve"> που μπορεί να χαθεί, αφού μεσολαβεί το Συμβούλιο της Επικρατείας και όλες οι γνωστές διαδικασίες και μετά είναι οι υπουργικές α</w:t>
      </w:r>
      <w:r>
        <w:rPr>
          <w:rFonts w:eastAsia="Times New Roman"/>
          <w:szCs w:val="24"/>
        </w:rPr>
        <w:t>ποφάσεις.</w:t>
      </w:r>
    </w:p>
    <w:p w14:paraId="6891BD9B" w14:textId="77777777" w:rsidR="00D031BF" w:rsidRDefault="004A50F5">
      <w:pPr>
        <w:tabs>
          <w:tab w:val="left" w:pos="2146"/>
        </w:tabs>
        <w:spacing w:after="0" w:line="600" w:lineRule="auto"/>
        <w:ind w:firstLine="720"/>
        <w:jc w:val="both"/>
        <w:rPr>
          <w:rFonts w:eastAsia="Times New Roman"/>
          <w:szCs w:val="24"/>
        </w:rPr>
      </w:pPr>
      <w:r>
        <w:rPr>
          <w:rFonts w:eastAsia="Times New Roman"/>
          <w:szCs w:val="24"/>
        </w:rPr>
        <w:t>Τελειώνει το 2016, μπαίνουμε στο 2017 και ενώ τη στιγμή που μιλάμε η οικονομία καίγεται, βλέπουμε τα άρθρα 5 και 7. Γιατί χρειάζονται κανονιστικό πλαίσιο οι διαδικασίες γνωστοποίησης, συνάδελφοι; Γνωστοποίηση είναι: «Σου ανακοινώνω ότι λειτουργώ»</w:t>
      </w:r>
      <w:r>
        <w:rPr>
          <w:rFonts w:eastAsia="Times New Roman"/>
          <w:szCs w:val="24"/>
        </w:rPr>
        <w:t xml:space="preserve">. Γιατί χρειάζεται το πολύπλοκο κανονιστικό πλαίσιο που οι συγκεκριμένες ρυθμίσεις του άρθρου 5 παράγραφος 3 ρυθμίζουν; Γιατί το έχουμε ανάγκη αυτό; Και </w:t>
      </w:r>
      <w:r>
        <w:rPr>
          <w:rFonts w:eastAsia="Times New Roman"/>
          <w:szCs w:val="24"/>
        </w:rPr>
        <w:t>όμως,</w:t>
      </w:r>
      <w:r>
        <w:rPr>
          <w:rFonts w:eastAsia="Times New Roman"/>
          <w:szCs w:val="24"/>
        </w:rPr>
        <w:t xml:space="preserve"> αυτό θα είναι μια περαιτέρω πηγή καθυστέρησης.</w:t>
      </w:r>
    </w:p>
    <w:p w14:paraId="6891BD9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w:t>
      </w:r>
      <w:r>
        <w:rPr>
          <w:rFonts w:eastAsia="Times New Roman" w:cs="Times New Roman"/>
          <w:szCs w:val="24"/>
        </w:rPr>
        <w:t>όνου ομιλίας της κυρίου Βουλευτή)</w:t>
      </w:r>
    </w:p>
    <w:p w14:paraId="6891BD9D" w14:textId="77777777" w:rsidR="00D031BF" w:rsidRDefault="004A50F5">
      <w:pPr>
        <w:tabs>
          <w:tab w:val="left" w:pos="2146"/>
        </w:tabs>
        <w:spacing w:after="0" w:line="600" w:lineRule="auto"/>
        <w:ind w:firstLine="720"/>
        <w:jc w:val="both"/>
        <w:rPr>
          <w:rFonts w:eastAsia="Times New Roman"/>
          <w:szCs w:val="24"/>
        </w:rPr>
      </w:pPr>
      <w:r>
        <w:rPr>
          <w:rFonts w:eastAsia="Times New Roman"/>
          <w:szCs w:val="24"/>
        </w:rPr>
        <w:t>Κύριε Πρόεδρε, χρειάζομαι λίγο χρόνο για να ολοκληρώσω και δεν θα δευτερολογήσω.</w:t>
      </w:r>
    </w:p>
    <w:p w14:paraId="6891BD9E" w14:textId="77777777" w:rsidR="00D031BF" w:rsidRDefault="004A50F5">
      <w:pPr>
        <w:tabs>
          <w:tab w:val="left" w:pos="2146"/>
        </w:tabs>
        <w:spacing w:after="0" w:line="600" w:lineRule="auto"/>
        <w:ind w:firstLine="720"/>
        <w:jc w:val="both"/>
        <w:rPr>
          <w:rFonts w:eastAsia="Times New Roman"/>
          <w:szCs w:val="24"/>
        </w:rPr>
      </w:pPr>
      <w:r>
        <w:rPr>
          <w:rFonts w:eastAsia="Times New Roman"/>
          <w:szCs w:val="24"/>
        </w:rPr>
        <w:t>Πηγαίν</w:t>
      </w:r>
      <w:r>
        <w:rPr>
          <w:rFonts w:eastAsia="Times New Roman"/>
          <w:szCs w:val="24"/>
        </w:rPr>
        <w:t>ε</w:t>
      </w:r>
      <w:r>
        <w:rPr>
          <w:rFonts w:eastAsia="Times New Roman"/>
          <w:szCs w:val="24"/>
        </w:rPr>
        <w:t xml:space="preserve">τε στις εγκρίσεις του άρθρου 8. Χρειαζόμαστε, λοιπόν, εγκρίσεις. Οι εγκρίσεις λένε για εξήντα μέρες. Πρώτη παρατήρηση: Τώρα θα μάθετε </w:t>
      </w:r>
      <w:r>
        <w:rPr>
          <w:rFonts w:eastAsia="Times New Roman"/>
          <w:szCs w:val="24"/>
        </w:rPr>
        <w:t>από εμάς ότι οι προθεσμίες που βάζει ο νομοθέτης κρίνονται από τα δικαστήρια ως ενδεικτικές; Θα σου πει η διοίκηση «δεν πρόλαβα». Και ο δικαστής που θα ελέγξει, θα πει, «δεν πρόλαβε». Και το «δεν πρόλαβα» της διοίκησης είναι κανόνας. Και δεν σας φτάνει αυτ</w:t>
      </w:r>
      <w:r>
        <w:rPr>
          <w:rFonts w:eastAsia="Times New Roman"/>
          <w:szCs w:val="24"/>
        </w:rPr>
        <w:t xml:space="preserve">ό, λέτε και εδώ για </w:t>
      </w:r>
      <w:r>
        <w:rPr>
          <w:rFonts w:eastAsia="Times New Roman"/>
          <w:szCs w:val="24"/>
        </w:rPr>
        <w:t xml:space="preserve">προεδρικό διάταγμα </w:t>
      </w:r>
      <w:r>
        <w:rPr>
          <w:rFonts w:eastAsia="Times New Roman"/>
          <w:szCs w:val="24"/>
        </w:rPr>
        <w:t xml:space="preserve">που μπορεί να αυξήσει τις προθεσμίες. Δεν πάμε καλά! </w:t>
      </w:r>
    </w:p>
    <w:p w14:paraId="6891BD9F" w14:textId="77777777" w:rsidR="00D031BF" w:rsidRDefault="004A50F5">
      <w:pPr>
        <w:tabs>
          <w:tab w:val="left" w:pos="2146"/>
        </w:tabs>
        <w:spacing w:after="0" w:line="600" w:lineRule="auto"/>
        <w:ind w:firstLine="720"/>
        <w:jc w:val="both"/>
        <w:rPr>
          <w:rFonts w:eastAsia="Times New Roman"/>
          <w:szCs w:val="24"/>
        </w:rPr>
      </w:pPr>
      <w:r>
        <w:rPr>
          <w:rFonts w:eastAsia="Times New Roman"/>
          <w:szCs w:val="24"/>
        </w:rPr>
        <w:t xml:space="preserve">Ο χώρος της οικονομίας δεν έχει χρόνο. Και εσείς φαίνεται ότι διαθέτετε άπλετο χρόνο, πάρα πολύ χρόνο. Νομίζετε ότι διαθέτετε, αλλά από κάτω κοχλάζει η οικονομία, </w:t>
      </w:r>
      <w:r>
        <w:rPr>
          <w:rFonts w:eastAsia="Times New Roman"/>
          <w:szCs w:val="24"/>
        </w:rPr>
        <w:t xml:space="preserve">κοχλάζει η κοινωνία. </w:t>
      </w:r>
    </w:p>
    <w:p w14:paraId="6891BDA0" w14:textId="77777777" w:rsidR="00D031BF" w:rsidRDefault="004A50F5">
      <w:pPr>
        <w:tabs>
          <w:tab w:val="left" w:pos="2146"/>
        </w:tabs>
        <w:spacing w:after="0" w:line="600" w:lineRule="auto"/>
        <w:ind w:firstLine="720"/>
        <w:jc w:val="both"/>
        <w:rPr>
          <w:rFonts w:eastAsia="Times New Roman"/>
          <w:szCs w:val="24"/>
        </w:rPr>
      </w:pPr>
      <w:r>
        <w:rPr>
          <w:rFonts w:eastAsia="Times New Roman"/>
          <w:szCs w:val="24"/>
        </w:rPr>
        <w:lastRenderedPageBreak/>
        <w:t xml:space="preserve">Και συνάδελφοι, όταν εφαρμοστεί αυτό –που δεν θα εφαρμοστεί- κάποιος μπορεί να αυτοαδειοδοτηθεί, δηλαδή ο έλεγχος μέσα από αυτές τις δολιχοδρομίες δεν είναι </w:t>
      </w:r>
      <w:r>
        <w:rPr>
          <w:rFonts w:eastAsia="Times New Roman"/>
          <w:szCs w:val="24"/>
          <w:lang w:val="en-US"/>
        </w:rPr>
        <w:t>ex</w:t>
      </w:r>
      <w:r>
        <w:rPr>
          <w:rFonts w:eastAsia="Times New Roman"/>
          <w:szCs w:val="24"/>
        </w:rPr>
        <w:t xml:space="preserve"> </w:t>
      </w:r>
      <w:r>
        <w:rPr>
          <w:rFonts w:eastAsia="Times New Roman"/>
          <w:szCs w:val="24"/>
          <w:lang w:val="en-US"/>
        </w:rPr>
        <w:t>ante</w:t>
      </w:r>
      <w:r>
        <w:rPr>
          <w:rFonts w:eastAsia="Times New Roman"/>
          <w:szCs w:val="24"/>
        </w:rPr>
        <w:t xml:space="preserve">. Χάρηκα πολύ τους συναδέλφους της Πλειοψηφίας με τους λατινικούς τους όρους, που τους αρθρώνουν, αλλά το τι σημαίνει ακριβώς το </w:t>
      </w:r>
      <w:r>
        <w:rPr>
          <w:rFonts w:eastAsia="Times New Roman"/>
          <w:szCs w:val="24"/>
          <w:lang w:val="en-US"/>
        </w:rPr>
        <w:t>ex</w:t>
      </w:r>
      <w:r>
        <w:rPr>
          <w:rFonts w:eastAsia="Times New Roman"/>
          <w:szCs w:val="24"/>
        </w:rPr>
        <w:t xml:space="preserve"> </w:t>
      </w:r>
      <w:r>
        <w:rPr>
          <w:rFonts w:eastAsia="Times New Roman"/>
          <w:szCs w:val="24"/>
          <w:lang w:val="en-US"/>
        </w:rPr>
        <w:t>ante</w:t>
      </w:r>
      <w:r>
        <w:rPr>
          <w:rFonts w:eastAsia="Times New Roman"/>
          <w:szCs w:val="24"/>
        </w:rPr>
        <w:t xml:space="preserve"> και το </w:t>
      </w:r>
      <w:r>
        <w:rPr>
          <w:rFonts w:eastAsia="Times New Roman"/>
          <w:szCs w:val="24"/>
          <w:lang w:val="en-US"/>
        </w:rPr>
        <w:t>ex</w:t>
      </w:r>
      <w:r>
        <w:rPr>
          <w:rFonts w:eastAsia="Times New Roman"/>
          <w:szCs w:val="24"/>
        </w:rPr>
        <w:t xml:space="preserve"> </w:t>
      </w:r>
      <w:r>
        <w:rPr>
          <w:rFonts w:eastAsia="Times New Roman"/>
          <w:szCs w:val="24"/>
          <w:lang w:val="en-US"/>
        </w:rPr>
        <w:t>post</w:t>
      </w:r>
      <w:r>
        <w:rPr>
          <w:rFonts w:eastAsia="Times New Roman"/>
          <w:szCs w:val="24"/>
        </w:rPr>
        <w:t xml:space="preserve"> δεν ξέρουν. </w:t>
      </w:r>
    </w:p>
    <w:p w14:paraId="6891BDA1" w14:textId="77777777" w:rsidR="00D031BF" w:rsidRDefault="004A50F5">
      <w:pPr>
        <w:tabs>
          <w:tab w:val="left" w:pos="2146"/>
        </w:tabs>
        <w:spacing w:after="0" w:line="600" w:lineRule="auto"/>
        <w:ind w:firstLine="720"/>
        <w:jc w:val="both"/>
        <w:rPr>
          <w:rFonts w:eastAsia="Times New Roman"/>
          <w:szCs w:val="24"/>
        </w:rPr>
      </w:pPr>
      <w:r>
        <w:rPr>
          <w:rFonts w:eastAsia="Times New Roman"/>
          <w:szCs w:val="24"/>
        </w:rPr>
        <w:t xml:space="preserve">Θα σας πω εγώ τώρα τι είναι ο </w:t>
      </w:r>
      <w:r>
        <w:rPr>
          <w:rFonts w:eastAsia="Times New Roman"/>
          <w:szCs w:val="24"/>
          <w:lang w:val="en-US"/>
        </w:rPr>
        <w:t>ex</w:t>
      </w:r>
      <w:r>
        <w:rPr>
          <w:rFonts w:eastAsia="Times New Roman"/>
          <w:szCs w:val="24"/>
        </w:rPr>
        <w:t xml:space="preserve"> </w:t>
      </w:r>
      <w:r>
        <w:rPr>
          <w:rFonts w:eastAsia="Times New Roman"/>
          <w:szCs w:val="24"/>
          <w:lang w:val="en-US"/>
        </w:rPr>
        <w:t>post</w:t>
      </w:r>
      <w:r>
        <w:rPr>
          <w:rFonts w:eastAsia="Times New Roman"/>
          <w:szCs w:val="24"/>
        </w:rPr>
        <w:t xml:space="preserve"> έλεγχος. Ανοίγεις την επιχείρηση και έρχεται ο έλεγχο</w:t>
      </w:r>
      <w:r>
        <w:rPr>
          <w:rFonts w:eastAsia="Times New Roman"/>
          <w:szCs w:val="24"/>
        </w:rPr>
        <w:t>ς –εσύ έχεις δουλέψει και έχεις δαπανήσει- και σου εντοπίζει  πέντε λιγότερους πόντους –τα γνωστά</w:t>
      </w:r>
      <w:r>
        <w:rPr>
          <w:rFonts w:eastAsia="Times New Roman"/>
          <w:szCs w:val="24"/>
        </w:rPr>
        <w:t>,</w:t>
      </w:r>
      <w:r>
        <w:rPr>
          <w:rFonts w:eastAsia="Times New Roman"/>
          <w:szCs w:val="24"/>
        </w:rPr>
        <w:t xml:space="preserve"> παροικείτε πια την Ιερουσαλήμ- στον τάδε σου χώρο. Και κλείνει. Εσύ -λέει ο νομοθέτης</w:t>
      </w:r>
      <w:r>
        <w:rPr>
          <w:rFonts w:eastAsia="Times New Roman"/>
          <w:szCs w:val="24"/>
        </w:rPr>
        <w:t>,</w:t>
      </w:r>
      <w:r>
        <w:rPr>
          <w:rFonts w:eastAsia="Times New Roman"/>
          <w:szCs w:val="24"/>
        </w:rPr>
        <w:t xml:space="preserve"> που έρχεται εδώ σοβαρολογώντας- έχεις τις νομοθετικές διαδικασίες για </w:t>
      </w:r>
      <w:r>
        <w:rPr>
          <w:rFonts w:eastAsia="Times New Roman"/>
          <w:szCs w:val="24"/>
        </w:rPr>
        <w:t xml:space="preserve">να απευθυνθείς, δηλαδή, πέντε χρόνια και επτά χρόνια, αντί να ρυθμιστεί για τον </w:t>
      </w:r>
      <w:r>
        <w:rPr>
          <w:rFonts w:eastAsia="Times New Roman"/>
          <w:szCs w:val="24"/>
          <w:lang w:val="en-US"/>
        </w:rPr>
        <w:t>ex</w:t>
      </w:r>
      <w:r>
        <w:rPr>
          <w:rFonts w:eastAsia="Times New Roman"/>
          <w:szCs w:val="24"/>
        </w:rPr>
        <w:t xml:space="preserve"> </w:t>
      </w:r>
      <w:r>
        <w:rPr>
          <w:rFonts w:eastAsia="Times New Roman"/>
          <w:szCs w:val="24"/>
          <w:lang w:val="en-US"/>
        </w:rPr>
        <w:t>post</w:t>
      </w:r>
      <w:r>
        <w:rPr>
          <w:rFonts w:eastAsia="Times New Roman"/>
          <w:szCs w:val="24"/>
        </w:rPr>
        <w:t xml:space="preserve"> έλεγχο ειδική διαδικασία και στη διοίκηση για την ένσταση και αυτού που υφίσταται τον γνωστό έλεγχο -ουδείς από εδώ δικαιούται να λέει ότι δεν ξέρει ποια είναι η </w:t>
      </w:r>
      <w:r>
        <w:rPr>
          <w:rFonts w:eastAsia="Times New Roman"/>
          <w:szCs w:val="24"/>
        </w:rPr>
        <w:t>τοπική</w:t>
      </w:r>
      <w:r>
        <w:rPr>
          <w:rFonts w:eastAsia="Times New Roman"/>
          <w:szCs w:val="24"/>
        </w:rPr>
        <w:t xml:space="preserve"> αυτοδιοίκηση</w:t>
      </w:r>
      <w:r>
        <w:rPr>
          <w:rFonts w:eastAsia="Times New Roman"/>
          <w:szCs w:val="24"/>
        </w:rPr>
        <w:t xml:space="preserve"> και η </w:t>
      </w:r>
      <w:r>
        <w:rPr>
          <w:rFonts w:eastAsia="Times New Roman"/>
          <w:szCs w:val="24"/>
        </w:rPr>
        <w:t>δημόσια διοίκηση</w:t>
      </w:r>
      <w:r>
        <w:rPr>
          <w:rFonts w:eastAsia="Times New Roman"/>
          <w:szCs w:val="24"/>
        </w:rPr>
        <w:t>- κυρίες και κύριοι Βουλευτές.</w:t>
      </w:r>
    </w:p>
    <w:p w14:paraId="6891BDA2" w14:textId="77777777" w:rsidR="00D031BF" w:rsidRDefault="004A50F5">
      <w:pPr>
        <w:tabs>
          <w:tab w:val="left" w:pos="2146"/>
        </w:tabs>
        <w:spacing w:after="0" w:line="600" w:lineRule="auto"/>
        <w:ind w:firstLine="720"/>
        <w:jc w:val="both"/>
        <w:rPr>
          <w:rFonts w:eastAsia="Times New Roman"/>
          <w:szCs w:val="24"/>
        </w:rPr>
      </w:pPr>
      <w:r>
        <w:rPr>
          <w:rFonts w:eastAsia="Times New Roman"/>
          <w:szCs w:val="24"/>
        </w:rPr>
        <w:lastRenderedPageBreak/>
        <w:t>Αντί, λοιπόν, να του πει ότι έχεις ένα ειδικό κανάλι για να ενεργήσεις ενιστάμενος στη δικαιοσύνη και στη διοίκηση, του λέει, «σε παραπέμπω στις κλασσικές διαδικασίες». Δείτε το άρθρο 12 κα</w:t>
      </w:r>
      <w:r>
        <w:rPr>
          <w:rFonts w:eastAsia="Times New Roman"/>
          <w:szCs w:val="24"/>
        </w:rPr>
        <w:t>ι πείτε μου εάν βγάζετε άκρη για την ειδικότητα της συγκεκριμένης ρύθμισης. Παραπέμπει στα γενικώς ισχύοντα και στις εκθέσεις ιδεών.</w:t>
      </w:r>
    </w:p>
    <w:p w14:paraId="6891BDA3" w14:textId="77777777" w:rsidR="00D031BF" w:rsidRDefault="004A50F5">
      <w:pPr>
        <w:tabs>
          <w:tab w:val="left" w:pos="2146"/>
        </w:tabs>
        <w:spacing w:after="0" w:line="600" w:lineRule="auto"/>
        <w:ind w:firstLine="720"/>
        <w:jc w:val="both"/>
        <w:rPr>
          <w:rFonts w:eastAsia="Times New Roman"/>
          <w:szCs w:val="24"/>
        </w:rPr>
      </w:pPr>
      <w:r>
        <w:rPr>
          <w:rFonts w:eastAsia="Times New Roman"/>
          <w:szCs w:val="24"/>
        </w:rPr>
        <w:t>Αυτά είναι τα προβλήματα, κυρίες και κύριοι Βουλευτές. Αυτά είναι τα προβλήματα</w:t>
      </w:r>
      <w:r>
        <w:rPr>
          <w:rFonts w:eastAsia="Times New Roman"/>
          <w:szCs w:val="24"/>
        </w:rPr>
        <w:t>,</w:t>
      </w:r>
      <w:r>
        <w:rPr>
          <w:rFonts w:eastAsia="Times New Roman"/>
          <w:szCs w:val="24"/>
        </w:rPr>
        <w:t xml:space="preserve"> που αφορούν σχεδόν το σύνολο της ελληνικής</w:t>
      </w:r>
      <w:r>
        <w:rPr>
          <w:rFonts w:eastAsia="Times New Roman"/>
          <w:szCs w:val="24"/>
        </w:rPr>
        <w:t xml:space="preserve"> οικονομίας. Αυτό είναι σταθμός. Έχετε εικόνα τι θα συζητήσουμε την άλλη εβδομάδα για τον κρατικό προϋπολογισμό; Πόσες είναι, συνάδελφοι, οι δαπάνες του κράτους για μισθούς και συντάξεις; Πόσα είναι τα λειτουργικά έξοδα; Τίποτα δεν υπάρχει από εκεί</w:t>
      </w:r>
      <w:r>
        <w:rPr>
          <w:rFonts w:eastAsia="Times New Roman"/>
          <w:szCs w:val="24"/>
        </w:rPr>
        <w:t>,</w:t>
      </w:r>
      <w:r>
        <w:rPr>
          <w:rFonts w:eastAsia="Times New Roman"/>
          <w:szCs w:val="24"/>
        </w:rPr>
        <w:t xml:space="preserve"> για να</w:t>
      </w:r>
      <w:r>
        <w:rPr>
          <w:rFonts w:eastAsia="Times New Roman"/>
          <w:szCs w:val="24"/>
        </w:rPr>
        <w:t xml:space="preserve"> κόψεις, ειδικά και με την προσωπική διαφορά που ελαύνει ως λάφυρο του Υπουργού Κοινωνικών Ασφαλίσεων.</w:t>
      </w:r>
    </w:p>
    <w:p w14:paraId="6891BDA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Τι μένει να συλλογιστεί ακόμα και η σημερινή Αξιωματική Αντιπολίτευση, που λέει σωστά για μείωση φόρων; Από πού; Από πουθενά. Όποιος λέει «μειώνω φόρους»</w:t>
      </w:r>
      <w:r>
        <w:rPr>
          <w:rFonts w:eastAsia="Times New Roman" w:cs="Times New Roman"/>
          <w:szCs w:val="24"/>
        </w:rPr>
        <w:t xml:space="preserve"> εννοεί κόβω συντάξεις και μισθούς εάν δεν πει πώς θα κάνει εδώ και τώρα την ανάπτυξη. Να το ξαναπώ; Όποιος λέει «μειώνω φόρους και εισφορές»</w:t>
      </w:r>
      <w:r>
        <w:rPr>
          <w:rFonts w:eastAsia="Times New Roman" w:cs="Times New Roman"/>
          <w:szCs w:val="24"/>
        </w:rPr>
        <w:t>,</w:t>
      </w:r>
      <w:r>
        <w:rPr>
          <w:rFonts w:eastAsia="Times New Roman" w:cs="Times New Roman"/>
          <w:szCs w:val="24"/>
        </w:rPr>
        <w:t xml:space="preserve"> χωρίς να λέει από πού θα τα βρει, χωρίς να εξηγεί τη γρήγορη αναπτυξιακή διαδικασία, μεγάλο κομμάτι της οποίας εί</w:t>
      </w:r>
      <w:r>
        <w:rPr>
          <w:rFonts w:eastAsia="Times New Roman" w:cs="Times New Roman"/>
          <w:szCs w:val="24"/>
        </w:rPr>
        <w:t>ναι το σημερινό σχέδιο νόμου -δυστυχώς, όμως, ο νομοθέτης δεν είναι σοβαρός- εννοεί από μισθούς και συντάξεις, από μισθούς και συντάξεις μετά και τη μείωση της προσωπικής διαφοράς, δηλαδή από συντάξεις Βουλγαρίας, για να επικοινωνούμε.</w:t>
      </w:r>
    </w:p>
    <w:p w14:paraId="6891BDA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ή </w:t>
      </w:r>
      <w:r>
        <w:rPr>
          <w:rFonts w:eastAsia="Times New Roman" w:cs="Times New Roman"/>
          <w:szCs w:val="24"/>
        </w:rPr>
        <w:t>φόροι, εισφορές και περικοπές ή ανάπτυξη. Εμείς διαλέγουμε το δεύτερο. Αλλά ξέρουμε πολύ καλά τι εννοούμε, ξέρουμε πάρα πολύ καλά τι εννοούμε.</w:t>
      </w:r>
    </w:p>
    <w:p w14:paraId="6891BDA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Και, κυρίες και κύριοι, το έλεγα και χθες και θέλω να το ξαναπώ, γιατί δεν βγήκε ούτε ανεπίγνωστος πολιτικός να κ</w:t>
      </w:r>
      <w:r>
        <w:rPr>
          <w:rFonts w:eastAsia="Times New Roman" w:cs="Times New Roman"/>
          <w:szCs w:val="24"/>
        </w:rPr>
        <w:t xml:space="preserve">υκλοφορεί στη Βουλή και στα </w:t>
      </w:r>
      <w:r>
        <w:rPr>
          <w:rFonts w:eastAsia="Times New Roman" w:cs="Times New Roman"/>
          <w:szCs w:val="24"/>
        </w:rPr>
        <w:lastRenderedPageBreak/>
        <w:t xml:space="preserve">μέσα ενημέρωσης: Είμαστε στο 2016, που τελειώνει, και αρχίζει το 2017. Να σας θυμίσω ότι το 2019 έχουμε και ευρωεκλογές και περιφερειακές και δημοτικές εκλογές. Να σας θυμίσω ότι η χώρα κινδυνεύει να περιπέσει σε νέα περιπέτεια </w:t>
      </w:r>
      <w:r>
        <w:rPr>
          <w:rFonts w:eastAsia="Times New Roman" w:cs="Times New Roman"/>
          <w:szCs w:val="24"/>
        </w:rPr>
        <w:t xml:space="preserve">πολιτικής ανασφάλειας για τρία ή τέσσερα επόμενα χρόνια, δηλαδή είναι καταδικασμένη. </w:t>
      </w:r>
    </w:p>
    <w:p w14:paraId="6891BDA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μείς μιλάμε, με τους πολίτες, όμως, εμείς συναντιόμαστε, σε εμάς διαμαρτύρονται ή εμάς επευφημούν εάν έχουμε κάνει κάτι καλό. Δεν σηκώνει η πλάτη του Έλληνα και της Ελλη</w:t>
      </w:r>
      <w:r>
        <w:rPr>
          <w:rFonts w:eastAsia="Times New Roman" w:cs="Times New Roman"/>
          <w:szCs w:val="24"/>
        </w:rPr>
        <w:t xml:space="preserve">νίδας νέα αποτυχία. Και δεν υπάρχει και πολιτικός, που θα μπορέσει να σταθεί όρθιος, αν τα πράγματα συνεχιστούν έτσι. Δυστυχώς, είμαστε σε μια καθολική παγίδευση. </w:t>
      </w:r>
    </w:p>
    <w:p w14:paraId="6891BDA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Δυστυχώς, είναι πολύ δυσάρεστο για έναν Βουλευτή της Αντιπολίτευσης απευθυνόμενο σε έναν νέο</w:t>
      </w:r>
      <w:r>
        <w:rPr>
          <w:rFonts w:eastAsia="Times New Roman" w:cs="Times New Roman"/>
          <w:szCs w:val="24"/>
        </w:rPr>
        <w:t xml:space="preserve"> Υπουργό, που κάτι έχει επιδείξει στον τομέα του, αλλά τόσο εκτιμήθηκε αυτό που επέδειξε, που η Κυβέρνηση φρόντισε να του μειώσει και τις αρμοδιότητες, είναι δυσάρεστο σε εμένα </w:t>
      </w:r>
      <w:r>
        <w:rPr>
          <w:rFonts w:eastAsia="Times New Roman" w:cs="Times New Roman"/>
          <w:szCs w:val="24"/>
        </w:rPr>
        <w:lastRenderedPageBreak/>
        <w:t>να απευθύνομαι στον κ. Χαρίτση και να του λέω ότι η ανικανότητα, η έλλειψη σχεδ</w:t>
      </w:r>
      <w:r>
        <w:rPr>
          <w:rFonts w:eastAsia="Times New Roman" w:cs="Times New Roman"/>
          <w:szCs w:val="24"/>
        </w:rPr>
        <w:t>ίου, η αδεξιότητα, ακόμα και η έλλειψη συνείδησης γι’ αυτό που φέρνεις με πετυχημένο τίτλο, αλλά με κακό περιεχόμενο, πρ</w:t>
      </w:r>
      <w:r>
        <w:rPr>
          <w:rFonts w:eastAsia="Times New Roman" w:cs="Times New Roman"/>
          <w:szCs w:val="24"/>
        </w:rPr>
        <w:t>οοιω</w:t>
      </w:r>
      <w:r>
        <w:rPr>
          <w:rFonts w:eastAsia="Times New Roman" w:cs="Times New Roman"/>
          <w:szCs w:val="24"/>
        </w:rPr>
        <w:t xml:space="preserve">νίζονται, κυρίες και κύριοι, δυστυχώς, τα χειρότερα για την οικονομία. </w:t>
      </w:r>
    </w:p>
    <w:p w14:paraId="6891BDA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Και αυτοί που σήμερα αντιπολιτευόμαστε πρέπει</w:t>
      </w:r>
      <w:r>
        <w:rPr>
          <w:rFonts w:eastAsia="Times New Roman" w:cs="Times New Roman"/>
          <w:szCs w:val="24"/>
        </w:rPr>
        <w:t>,</w:t>
      </w:r>
      <w:r>
        <w:rPr>
          <w:rFonts w:eastAsia="Times New Roman" w:cs="Times New Roman"/>
          <w:szCs w:val="24"/>
        </w:rPr>
        <w:t xml:space="preserve"> με περίσκεψη</w:t>
      </w:r>
      <w:r>
        <w:rPr>
          <w:rFonts w:eastAsia="Times New Roman" w:cs="Times New Roman"/>
          <w:szCs w:val="24"/>
        </w:rPr>
        <w:t>,</w:t>
      </w:r>
      <w:r>
        <w:rPr>
          <w:rFonts w:eastAsia="Times New Roman" w:cs="Times New Roman"/>
          <w:szCs w:val="24"/>
        </w:rPr>
        <w:t xml:space="preserve"> να σκεφθούμε</w:t>
      </w:r>
      <w:r>
        <w:rPr>
          <w:rFonts w:eastAsia="Times New Roman" w:cs="Times New Roman"/>
          <w:szCs w:val="24"/>
        </w:rPr>
        <w:t>,</w:t>
      </w:r>
      <w:r>
        <w:rPr>
          <w:rFonts w:eastAsia="Times New Roman" w:cs="Times New Roman"/>
          <w:szCs w:val="24"/>
        </w:rPr>
        <w:t xml:space="preserve"> η αλλαγή των συσχετισμών τι καθήκοντα θα δημιουργήσει για όλους μας και όχι να διακινούμε, ορισμένοι από την Αντιπολίτευση, σε βάρος της Δημοκρατικής Συμπαράταξης σενάρια ανύπαρκτα για συναντήσεις ανύπαρκτες, για διασπάσεις που ποτέ δεν θα γ</w:t>
      </w:r>
      <w:r>
        <w:rPr>
          <w:rFonts w:eastAsia="Times New Roman" w:cs="Times New Roman"/>
          <w:szCs w:val="24"/>
        </w:rPr>
        <w:t>ίνουν, με σκοπό κάποιοι άλλοι να ευνοηθούν. Είμαστε σαφείς και κατηγορηματικοί: Έχουμε ψηλά το αίσθημα της ευθύνης, έχουμε μεγάλη εμπειρία και πάνω μας παιχνίδια δεν θα παίξει κανένας.</w:t>
      </w:r>
    </w:p>
    <w:p w14:paraId="6891BDA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891BDA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w:t>
      </w:r>
      <w:r>
        <w:rPr>
          <w:rFonts w:eastAsia="Times New Roman" w:cs="Times New Roman"/>
          <w:szCs w:val="24"/>
        </w:rPr>
        <w:t>άταξης ΠΑΣΟΚ-ΔΗΜΑΡ)</w:t>
      </w:r>
    </w:p>
    <w:p w14:paraId="6891BDA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Ευχαριστώ.</w:t>
      </w:r>
    </w:p>
    <w:p w14:paraId="6891BDA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Κύριε Παππά, σας το έχω ξαναπεί, υπάρχει μία συμφωνία μεταξύ των κομμάτων να μιλάει ένας Κοινοβουλευτικός Εκπρόσωπος και τρεις Βουλευτές. Σας ρωτώ</w:t>
      </w:r>
      <w:r>
        <w:rPr>
          <w:rFonts w:eastAsia="Times New Roman" w:cs="Times New Roman"/>
          <w:szCs w:val="24"/>
        </w:rPr>
        <w:t>,</w:t>
      </w:r>
      <w:r>
        <w:rPr>
          <w:rFonts w:eastAsia="Times New Roman" w:cs="Times New Roman"/>
          <w:szCs w:val="24"/>
        </w:rPr>
        <w:t xml:space="preserve"> γιατί όποιος θέλει να κάνει χρήση του Κανονισμού...</w:t>
      </w:r>
    </w:p>
    <w:p w14:paraId="6891BDA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Όχι, κανονικά οι Βουλευτές. Δεν ζήτησα κάτι.</w:t>
      </w:r>
    </w:p>
    <w:p w14:paraId="6891BDA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6891BDB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Τον λόγο έχει ο κ. Κεγκέρογλου.</w:t>
      </w:r>
    </w:p>
    <w:p w14:paraId="6891BDB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6891BDB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Η συζήτηση για</w:t>
      </w:r>
      <w:r>
        <w:rPr>
          <w:rFonts w:eastAsia="Times New Roman" w:cs="Times New Roman"/>
          <w:szCs w:val="24"/>
        </w:rPr>
        <w:t xml:space="preserve"> την ανάγκη απλοποίησης των διαδικασιών ίδρυσης και αδειοδότησης επιχειρήσεων έχει επαναληφθεί πάρα πολλές φορές σε αυτήν την Αίθουσα, αλλά και στον δημόσιο διάλογο. Ιδιαίτερα, όμως, έχει ενταθεί αυτή η συζήτηση μέσα στην κρίση. Γιατί είναι ευκολονόητο ότι</w:t>
      </w:r>
      <w:r>
        <w:rPr>
          <w:rFonts w:eastAsia="Times New Roman" w:cs="Times New Roman"/>
          <w:szCs w:val="24"/>
        </w:rPr>
        <w:t xml:space="preserve"> στην περίοδο που τα πράγματα κυλούσαν με ρυθμούς ανάπτυξης 4% και 5%, την περίοδο που οι επιχειρήσεις εργαζότανε και οι κύκλοι εργασιών ήταν </w:t>
      </w:r>
      <w:r>
        <w:rPr>
          <w:rFonts w:eastAsia="Times New Roman" w:cs="Times New Roman"/>
          <w:szCs w:val="24"/>
        </w:rPr>
        <w:lastRenderedPageBreak/>
        <w:t xml:space="preserve">σε υψηλά επίπεδα δεν ανέκυπταν τέτοια ζητήματα. Πάντα, όμως, υπήρχαν. </w:t>
      </w:r>
    </w:p>
    <w:p w14:paraId="6891BDB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Στην ανάγκη να υπάρξει προστασία του περιβάλλοντος, προστασία του πολιτιστικού κεφαλαίου της χώρας, προστασία της ασφάλειας των εργαζομένων, προστασία της δημόσιας υγείας, της ζωής των καταναλωτών θεσπίστηκαν προϋποθέσεις, κανόνες και διατάξεις, πολλές φορ</w:t>
      </w:r>
      <w:r>
        <w:rPr>
          <w:rFonts w:eastAsia="Times New Roman" w:cs="Times New Roman"/>
          <w:szCs w:val="24"/>
        </w:rPr>
        <w:t>ές δεν ήταν προϋποθέσεις για την ίδρυση, αλλά προσκόμματα για την ίδρυση και την άσκηση μιας δραστηριότητας.</w:t>
      </w:r>
    </w:p>
    <w:p w14:paraId="6891BDB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Αυτό πρέπει να το δούμε, ότι πραγματικά υπήρξε και από πλευράς ενωσιακής νομικής τάξης μια τέτοια υπερβάλλουσα προσπάθεια, η οποία δημιούργησε τερά</w:t>
      </w:r>
      <w:r>
        <w:rPr>
          <w:rFonts w:eastAsia="Times New Roman" w:cs="Times New Roman"/>
          <w:szCs w:val="24"/>
        </w:rPr>
        <w:t xml:space="preserve">στια προβλήματα στην επιχειρηματικότητα. </w:t>
      </w:r>
    </w:p>
    <w:p w14:paraId="6891BDB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Θα θυμίσω ότι ξεκίνησε και υλοποιήθηκε</w:t>
      </w:r>
      <w:r>
        <w:rPr>
          <w:rFonts w:eastAsia="Times New Roman" w:cs="Times New Roman"/>
          <w:szCs w:val="24"/>
        </w:rPr>
        <w:t>,</w:t>
      </w:r>
      <w:r>
        <w:rPr>
          <w:rFonts w:eastAsia="Times New Roman" w:cs="Times New Roman"/>
          <w:szCs w:val="24"/>
        </w:rPr>
        <w:t xml:space="preserve"> σε μεγάλο βαθμό</w:t>
      </w:r>
      <w:r>
        <w:rPr>
          <w:rFonts w:eastAsia="Times New Roman" w:cs="Times New Roman"/>
          <w:szCs w:val="24"/>
        </w:rPr>
        <w:t>,</w:t>
      </w:r>
      <w:r>
        <w:rPr>
          <w:rFonts w:eastAsia="Times New Roman" w:cs="Times New Roman"/>
          <w:szCs w:val="24"/>
        </w:rPr>
        <w:t xml:space="preserve"> η απλούστευση της διαδικασίας περιβαλλοντικής αδειοδότησης με μια σειρά νομοθετικών πρωτοβουλιών, που το ΠΑΣΟΚ εισήγαγε από το 2011 και μετά και όχι μόνο στο</w:t>
      </w:r>
      <w:r>
        <w:rPr>
          <w:rFonts w:eastAsia="Times New Roman" w:cs="Times New Roman"/>
          <w:szCs w:val="24"/>
        </w:rPr>
        <w:t xml:space="preserve">ν τομέα της περιβαλλοντικής αδειοδότησης. </w:t>
      </w:r>
    </w:p>
    <w:p w14:paraId="6891BDB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Υπήρξε, λοιπόν, μεγάλη καινοτομία στην αλλαγή του τρόπου αδειοδότησης των οικοδομικών εργασιών, στις άδειες οικοδομής, οι οποίες θα θυμάστε ότι ήταν κατά τις περιόδους με μεγάλη οικοδομική δραστηριότητα αντικείμεν</w:t>
      </w:r>
      <w:r>
        <w:rPr>
          <w:rFonts w:eastAsia="Times New Roman" w:cs="Times New Roman"/>
          <w:szCs w:val="24"/>
        </w:rPr>
        <w:t>ο σκανδάλων, με τις πολεοδομίες να είναι στην πρώτη γραμμή της διαφθοράς. Η μεγάλη αλλαγή που έγινε με την άδεια δόμησης και την έκδοση ουσιαστικά της άδειας οικοδομής από τον ίδιο τον μηχανικό που επιλέγει ο πολίτης, αυτή η τεράστια αλλαγή πραγματικά άλλα</w:t>
      </w:r>
      <w:r>
        <w:rPr>
          <w:rFonts w:eastAsia="Times New Roman" w:cs="Times New Roman"/>
          <w:szCs w:val="24"/>
        </w:rPr>
        <w:t>ξε τα πράγματα. Και όλα αυτά ηλεκτρονικά.</w:t>
      </w:r>
    </w:p>
    <w:p w14:paraId="6891BDB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Αυτή η αντίληψη πρέπει να επεκταθεί σε όλους τους τομείς. Ήδη από το 2006, όταν είχε φέρει ο κ. Σιούφας, ως Υπουργός Ανάπτυξης, ένα νομοσχέδιο για την απλοποίηση των διαδικασιών, είχα καταθέσει μια σειρά από προτάσ</w:t>
      </w:r>
      <w:r>
        <w:rPr>
          <w:rFonts w:eastAsia="Times New Roman" w:cs="Times New Roman"/>
          <w:szCs w:val="24"/>
        </w:rPr>
        <w:t xml:space="preserve">εις και τροπολογίες για την απλούστευση των διαδικασιών και την πιστοποίηση ακόμα και ιδιωτικών φορέων, φορέων της </w:t>
      </w:r>
      <w:r>
        <w:rPr>
          <w:rFonts w:eastAsia="Times New Roman" w:cs="Times New Roman"/>
          <w:szCs w:val="24"/>
        </w:rPr>
        <w:t>αυτοδιοίκησης</w:t>
      </w:r>
      <w:r>
        <w:rPr>
          <w:rFonts w:eastAsia="Times New Roman" w:cs="Times New Roman"/>
          <w:szCs w:val="24"/>
        </w:rPr>
        <w:t xml:space="preserve">, τα επιμελητήρια κυρίως, αλλά και ιδιωτικών φορέων πιστοποιημένων, οι </w:t>
      </w:r>
      <w:r>
        <w:rPr>
          <w:rFonts w:eastAsia="Times New Roman" w:cs="Times New Roman"/>
          <w:szCs w:val="24"/>
        </w:rPr>
        <w:lastRenderedPageBreak/>
        <w:t>οποίοι θα μπορούν να αδειοδοτούν και να δίνουν την έγκρισ</w:t>
      </w:r>
      <w:r>
        <w:rPr>
          <w:rFonts w:eastAsia="Times New Roman" w:cs="Times New Roman"/>
          <w:szCs w:val="24"/>
        </w:rPr>
        <w:t>η για την έναρξη και τη συνέχιση λειτουργίας επιχειρήσεων.</w:t>
      </w:r>
    </w:p>
    <w:p w14:paraId="6891BDB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Όλα αυτά, λοιπόν, είναι μέσα από μια ανάγκη, η οποία επιτείνεται</w:t>
      </w:r>
      <w:r>
        <w:rPr>
          <w:rFonts w:eastAsia="Times New Roman" w:cs="Times New Roman"/>
          <w:szCs w:val="24"/>
        </w:rPr>
        <w:t>,</w:t>
      </w:r>
      <w:r>
        <w:rPr>
          <w:rFonts w:eastAsia="Times New Roman" w:cs="Times New Roman"/>
          <w:szCs w:val="24"/>
        </w:rPr>
        <w:t xml:space="preserve"> λόγω της κρίσης, λόγω της ανάγκης στήριξης της επιχειρηματικότητας και βεβαίως της δημιουργίας νέων θέσεων απασχόλησης. </w:t>
      </w:r>
    </w:p>
    <w:p w14:paraId="6891BDB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Επικαλείτα</w:t>
      </w:r>
      <w:r>
        <w:rPr>
          <w:rFonts w:eastAsia="Times New Roman" w:cs="Times New Roman"/>
          <w:szCs w:val="24"/>
        </w:rPr>
        <w:t>ι το νομοσχέδιο ότι στηρίζεται στους τρεις άξονες που έχουν να κάνουν με την προστασία της δημόσιας υγείας, του περιβάλλοντος, του πολιτισμού και βεβαίως</w:t>
      </w:r>
      <w:r>
        <w:rPr>
          <w:rFonts w:eastAsia="Times New Roman" w:cs="Times New Roman"/>
          <w:szCs w:val="24"/>
        </w:rPr>
        <w:t>,</w:t>
      </w:r>
      <w:r>
        <w:rPr>
          <w:rFonts w:eastAsia="Times New Roman" w:cs="Times New Roman"/>
          <w:szCs w:val="24"/>
        </w:rPr>
        <w:t xml:space="preserve"> των καταναλωτών και των εργαζομένων. Αυτές είναι βασικές αρχές</w:t>
      </w:r>
      <w:r>
        <w:rPr>
          <w:rFonts w:eastAsia="Times New Roman" w:cs="Times New Roman"/>
          <w:szCs w:val="24"/>
        </w:rPr>
        <w:t>,</w:t>
      </w:r>
      <w:r>
        <w:rPr>
          <w:rFonts w:eastAsia="Times New Roman" w:cs="Times New Roman"/>
          <w:szCs w:val="24"/>
        </w:rPr>
        <w:t xml:space="preserve"> που πρέπει πράγματι να τηρούνται. Εκε</w:t>
      </w:r>
      <w:r>
        <w:rPr>
          <w:rFonts w:eastAsia="Times New Roman" w:cs="Times New Roman"/>
          <w:szCs w:val="24"/>
        </w:rPr>
        <w:t xml:space="preserve">ί πάνω πρέπει να στηριχθούμε, έτσι πρέπει να προχωρήσουμε. </w:t>
      </w:r>
    </w:p>
    <w:p w14:paraId="6891BDB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Είναι ένα βήμα συνέχειας των προηγουμένων. Έτσι το βλέπω. Εάν άκουγε κανείς, που ερχόταν αποκλειστικά σήμερα, τον Υπουργό, χωρίς να ξέρει σε ποια Κυβέρνηση είναι ή οτιδήποτε άλλο, θα άκουγε έναν φ</w:t>
      </w:r>
      <w:r>
        <w:rPr>
          <w:rFonts w:eastAsia="Times New Roman" w:cs="Times New Roman"/>
          <w:szCs w:val="24"/>
        </w:rPr>
        <w:t xml:space="preserve">ιλελεύθερο Υπουργό μιας χώρας της Ευρωπαϊκής Ένωσης, που προσπαθεί να κάνει ένα βήμα προς μια κατεύθυνση. Είναι πάρα πολύ καλό αυτό, με </w:t>
      </w:r>
      <w:r>
        <w:rPr>
          <w:rFonts w:eastAsia="Times New Roman" w:cs="Times New Roman"/>
          <w:szCs w:val="24"/>
        </w:rPr>
        <w:lastRenderedPageBreak/>
        <w:t>την έννοια ότι προσπαθεί</w:t>
      </w:r>
      <w:r>
        <w:rPr>
          <w:rFonts w:eastAsia="Times New Roman" w:cs="Times New Roman"/>
          <w:szCs w:val="24"/>
        </w:rPr>
        <w:t>,</w:t>
      </w:r>
      <w:r>
        <w:rPr>
          <w:rFonts w:eastAsia="Times New Roman" w:cs="Times New Roman"/>
          <w:szCs w:val="24"/>
        </w:rPr>
        <w:t xml:space="preserve"> σε ένα πλαίσιο πάνω στο οποίο πρέπει να πατήσουμε. </w:t>
      </w:r>
    </w:p>
    <w:p w14:paraId="6891BDB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Βεβαίως, όπως είπα, δεν πρέπει να γίνουν ε</w:t>
      </w:r>
      <w:r>
        <w:rPr>
          <w:rFonts w:eastAsia="Times New Roman" w:cs="Times New Roman"/>
          <w:szCs w:val="24"/>
        </w:rPr>
        <w:t>κπτώσεις. Δηλαδή, αυτό το οποίο ειπώθηκε χθες στη συζήτηση άλλου νομοσχεδίου, ότι οι δραστηριότητες οι οποίες μπορεί να επιφέρουν μη αντιστρεπτές μεταβολές στο περιβάλλον ή στον πολιτισμό ή στην υγεία των ανθρώπων δεν πρέπει να υπάγονται στη διαδικασία της</w:t>
      </w:r>
      <w:r>
        <w:rPr>
          <w:rFonts w:eastAsia="Times New Roman" w:cs="Times New Roman"/>
          <w:szCs w:val="24"/>
        </w:rPr>
        <w:t xml:space="preserve"> «αυτοαδειοδότησης», ναι, είναι πάρα πολύ σωστό και πρέπει να το τηρήσουμε. </w:t>
      </w:r>
    </w:p>
    <w:p w14:paraId="6891BDB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Έρχομαι στο θέμα της γενικότερης οικονομικής ανάκαμψης. Θέλω να πω ότι αυτό</w:t>
      </w:r>
      <w:r>
        <w:rPr>
          <w:rFonts w:eastAsia="Times New Roman" w:cs="Times New Roman"/>
          <w:szCs w:val="24"/>
        </w:rPr>
        <w:t>,</w:t>
      </w:r>
      <w:r>
        <w:rPr>
          <w:rFonts w:eastAsia="Times New Roman" w:cs="Times New Roman"/>
          <w:szCs w:val="24"/>
        </w:rPr>
        <w:t xml:space="preserve"> το οποίο λείπει σήμερα από τη χώρα είναι η στρατηγική για το πώς πρέπει να προχωρήσουμε. Υπάρχουν τρία</w:t>
      </w:r>
      <w:r>
        <w:rPr>
          <w:rFonts w:eastAsia="Times New Roman" w:cs="Times New Roman"/>
          <w:szCs w:val="24"/>
        </w:rPr>
        <w:t>-τέσσερα εργαλεία</w:t>
      </w:r>
      <w:r>
        <w:rPr>
          <w:rFonts w:eastAsia="Times New Roman" w:cs="Times New Roman"/>
          <w:szCs w:val="24"/>
        </w:rPr>
        <w:t>,</w:t>
      </w:r>
      <w:r>
        <w:rPr>
          <w:rFonts w:eastAsia="Times New Roman" w:cs="Times New Roman"/>
          <w:szCs w:val="24"/>
        </w:rPr>
        <w:t xml:space="preserve"> τα οποία πρέπει να αξιοποιήσουμε και μπορούμε να τα αξιοποιήσουμε, αλλά δεν υπάρχει το σχέδιο</w:t>
      </w:r>
      <w:r>
        <w:rPr>
          <w:rFonts w:eastAsia="Times New Roman" w:cs="Times New Roman"/>
          <w:szCs w:val="24"/>
        </w:rPr>
        <w:t>,</w:t>
      </w:r>
      <w:r>
        <w:rPr>
          <w:rFonts w:eastAsia="Times New Roman" w:cs="Times New Roman"/>
          <w:szCs w:val="24"/>
        </w:rPr>
        <w:t xml:space="preserve"> βάσει του οποίου θα δουλέψουμε. Υπάρχει, κατά την άποψή μου, η μηχανή που μπορεί να δουλέψει, ο κινητήρας, αλλά δεν </w:t>
      </w:r>
      <w:r>
        <w:rPr>
          <w:rFonts w:eastAsia="Times New Roman" w:cs="Times New Roman"/>
          <w:szCs w:val="24"/>
        </w:rPr>
        <w:lastRenderedPageBreak/>
        <w:t>υπάρχει σύστημα διεύθυνσης</w:t>
      </w:r>
      <w:r>
        <w:rPr>
          <w:rFonts w:eastAsia="Times New Roman" w:cs="Times New Roman"/>
          <w:szCs w:val="24"/>
        </w:rPr>
        <w:t>, σύστημα οδήγησης με λίγα λόγια, παρ’ ότι υπάρχουν πολλοί που κάνουν τους μηχανοδηγούς.</w:t>
      </w:r>
    </w:p>
    <w:p w14:paraId="6891BDB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Πρέπει να πούμε ότι στο ΕΣΠΑ</w:t>
      </w:r>
      <w:r>
        <w:rPr>
          <w:rFonts w:eastAsia="Times New Roman" w:cs="Times New Roman"/>
          <w:szCs w:val="24"/>
        </w:rPr>
        <w:t>,</w:t>
      </w:r>
      <w:r>
        <w:rPr>
          <w:rFonts w:eastAsia="Times New Roman" w:cs="Times New Roman"/>
          <w:szCs w:val="24"/>
        </w:rPr>
        <w:t xml:space="preserve"> ακόμα και τώρα, παρά τις προειδοποιήσεις που έχουμε κάνει, είχαμε πρόσφατα ένα χαμένο εξάμηνο. Όλοι οι περιφερειάρχες της χώρας διαμαρτύρ</w:t>
      </w:r>
      <w:r>
        <w:rPr>
          <w:rFonts w:eastAsia="Times New Roman" w:cs="Times New Roman"/>
          <w:szCs w:val="24"/>
        </w:rPr>
        <w:t xml:space="preserve">ονται. Ψηφίστηκε ο </w:t>
      </w:r>
      <w:r>
        <w:rPr>
          <w:rFonts w:eastAsia="Times New Roman" w:cs="Times New Roman"/>
          <w:szCs w:val="24"/>
        </w:rPr>
        <w:t>ν.</w:t>
      </w:r>
      <w:r>
        <w:rPr>
          <w:rFonts w:eastAsia="Times New Roman" w:cs="Times New Roman"/>
          <w:szCs w:val="24"/>
        </w:rPr>
        <w:t>4412 και δεν εφαρμόζονται ούτε οι μεταβατικές διατάξεις ούτε εκδίδονται τα προεδρικά διατάγματα και οι υπουργικές αποφάσεις για την υλοποίησή του. Ένα επιπλέον χαμένο εξάμηνο!</w:t>
      </w:r>
    </w:p>
    <w:p w14:paraId="6891BDB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Αναπτυξιακός νόμος. Έχουν περάσει ακριβώς δ</w:t>
      </w:r>
      <w:r>
        <w:rPr>
          <w:rFonts w:eastAsia="Times New Roman" w:cs="Times New Roman"/>
          <w:szCs w:val="24"/>
        </w:rPr>
        <w:t>ύ</w:t>
      </w:r>
      <w:r>
        <w:rPr>
          <w:rFonts w:eastAsia="Times New Roman" w:cs="Times New Roman"/>
          <w:szCs w:val="24"/>
        </w:rPr>
        <w:t>ο χρόνια από τό</w:t>
      </w:r>
      <w:r>
        <w:rPr>
          <w:rFonts w:eastAsia="Times New Roman" w:cs="Times New Roman"/>
          <w:szCs w:val="24"/>
        </w:rPr>
        <w:t>τε που ο κ. Σταθάκης με βαρύγδουπες εκφράσεις εδώ μίλησε για την ανάκαμψη –μάλιστα ήταν και επί θύραις- αλλά δ</w:t>
      </w:r>
      <w:r>
        <w:rPr>
          <w:rFonts w:eastAsia="Times New Roman" w:cs="Times New Roman"/>
          <w:szCs w:val="24"/>
        </w:rPr>
        <w:t>ύ</w:t>
      </w:r>
      <w:r>
        <w:rPr>
          <w:rFonts w:eastAsia="Times New Roman" w:cs="Times New Roman"/>
          <w:szCs w:val="24"/>
        </w:rPr>
        <w:t>ο χρόνια πέρασαν και δεν είδαμε τίποτα. Τώρα, βέβαια, που πήγε στο άλλο Υπουργείο</w:t>
      </w:r>
      <w:r w:rsidRPr="00697E62">
        <w:rPr>
          <w:rFonts w:eastAsia="Times New Roman" w:cs="Times New Roman"/>
          <w:szCs w:val="24"/>
        </w:rPr>
        <w:t>,</w:t>
      </w:r>
      <w:r>
        <w:rPr>
          <w:rFonts w:eastAsia="Times New Roman" w:cs="Times New Roman"/>
          <w:szCs w:val="24"/>
        </w:rPr>
        <w:t xml:space="preserve"> πιστεύω να ξεμπλοκάρουν κάποιες διαδικασίες, γιατί λένε κάποιο</w:t>
      </w:r>
      <w:r>
        <w:rPr>
          <w:rFonts w:eastAsia="Times New Roman" w:cs="Times New Roman"/>
          <w:szCs w:val="24"/>
        </w:rPr>
        <w:t xml:space="preserve">ι ότι ο ίδιος έφταιγε για τη μη δραστηριοποίηση προς αυτή την κατεύθυνση. </w:t>
      </w:r>
    </w:p>
    <w:p w14:paraId="6891BDB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Το πακέτο Γιούνκερ τι έχει γίνει; Ένα άλλο εργαλείο. Πιστωτικό σύστημα, τράπεζες. Μπορούν να δώσουν ρευστότητα για να υλοποιηθούν έργα ΕΣΠΑ, για να υλοποιηθούν έργα αναπτυξιακού νόμ</w:t>
      </w:r>
      <w:r>
        <w:rPr>
          <w:rFonts w:eastAsia="Times New Roman" w:cs="Times New Roman"/>
          <w:szCs w:val="24"/>
        </w:rPr>
        <w:t xml:space="preserve">ου; Πρόσφατα, μετά από πολλή πίεση, άνοιξε ξανά το πρόγραμμα «Εξοικονομώ κατ’ </w:t>
      </w:r>
      <w:r>
        <w:rPr>
          <w:rFonts w:eastAsia="Times New Roman" w:cs="Times New Roman"/>
          <w:szCs w:val="24"/>
        </w:rPr>
        <w:t>Ο</w:t>
      </w:r>
      <w:r>
        <w:rPr>
          <w:rFonts w:eastAsia="Times New Roman" w:cs="Times New Roman"/>
          <w:szCs w:val="24"/>
        </w:rPr>
        <w:t>ίκον». Οι τράπεζες</w:t>
      </w:r>
      <w:r>
        <w:rPr>
          <w:rFonts w:eastAsia="Times New Roman" w:cs="Times New Roman"/>
          <w:szCs w:val="24"/>
        </w:rPr>
        <w:t>,</w:t>
      </w:r>
      <w:r>
        <w:rPr>
          <w:rFonts w:eastAsia="Times New Roman" w:cs="Times New Roman"/>
          <w:szCs w:val="24"/>
        </w:rPr>
        <w:t xml:space="preserve"> επειδή δεν έχουν τη δυνατότητα να δανειοδοτήσουν, τι λένε; Βγάζουν αρνητικά και έτσι και το πρόγραμμα αυτό θα φρενάρει, παρ’ ότι είναι μέσα στη χρηματοδότηση από το ΕΣΠΑ και παρ’ ότι το προχώρησε το Υπουργείο. </w:t>
      </w:r>
    </w:p>
    <w:p w14:paraId="6891BDC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Τι έγινε με το τραπεζικό σύστημα; Κοιτάξτε: </w:t>
      </w:r>
      <w:r>
        <w:rPr>
          <w:rFonts w:eastAsia="Times New Roman" w:cs="Times New Roman"/>
          <w:szCs w:val="24"/>
        </w:rPr>
        <w:t>Πέρυσι, όταν προκαλέσατε με αυτά που κάνατε την ανάγκη για να ανακεφαλαιοποίηση των τραπεζών, στη συνέχεια φρενάρατε. Κάνατε ένα μετέωρο βήμα. Και μάλιστα</w:t>
      </w:r>
      <w:r>
        <w:rPr>
          <w:rFonts w:eastAsia="Times New Roman" w:cs="Times New Roman"/>
          <w:szCs w:val="24"/>
        </w:rPr>
        <w:t>,</w:t>
      </w:r>
      <w:r>
        <w:rPr>
          <w:rFonts w:eastAsia="Times New Roman" w:cs="Times New Roman"/>
          <w:szCs w:val="24"/>
        </w:rPr>
        <w:t xml:space="preserve"> είπατε ότι εξοικονομήσατε και πόρους, γιατί δεν χρειάστηκαν οι πόροι για την ανακεφαλαιοποίηση.</w:t>
      </w:r>
    </w:p>
    <w:p w14:paraId="6891BDC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Όχι,</w:t>
      </w:r>
      <w:r>
        <w:rPr>
          <w:rFonts w:eastAsia="Times New Roman" w:cs="Times New Roman"/>
          <w:szCs w:val="24"/>
        </w:rPr>
        <w:t xml:space="preserve"> κύριοι. Πέρυσι έπρεπε να γίνει μια επιθετική ανακεφαλαιοποίηση των τραπεζών, ούτως ώστε αυτές να μπορούν να αντιμετωπίσουν τα εγγενή προβλήματα που έχουν λόγω των κόκκινων δανείων και να μπορούν να χρηματοδοτήσουν, ανεξάρτητα από την πορεία των διαπραγματ</w:t>
      </w:r>
      <w:r>
        <w:rPr>
          <w:rFonts w:eastAsia="Times New Roman" w:cs="Times New Roman"/>
          <w:szCs w:val="24"/>
        </w:rPr>
        <w:t>εύσεων για την τύχη των κόκκινων δανείων.</w:t>
      </w:r>
    </w:p>
    <w:p w14:paraId="6891BDC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Εσείς κάνατε το μετέωρο βήμα, λέτε αντί για 25 δισεκατομμύρια, μόνο 5 χρειάστηκαν. Μόνο 5 βάλατε, κακώς. Γιατί η ανάγκη για το τραπεζικό σύστημα δεν είναι για να υπάρχουν κάποιοι υπάλληλοι ή κάποιες τράπεζες με τις</w:t>
      </w:r>
      <w:r>
        <w:rPr>
          <w:rFonts w:eastAsia="Times New Roman" w:cs="Times New Roman"/>
          <w:szCs w:val="24"/>
        </w:rPr>
        <w:t xml:space="preserve"> ταμπέλες, αλλά για να χρηματοδοτήσουν την επιχειρηματικότητα στα πλαίσια αυτών των προγραμμάτων, να παραχθούν νέες θέσεις εργασίας και να πιάσουν οι άνθρωποι δουλειά. Και δεν το κάνατε.</w:t>
      </w:r>
    </w:p>
    <w:p w14:paraId="6891BDC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Έρχομαι τώρα –και κλείνω με αυτά- στα θέματα του τρόπου νομοθέτησης. </w:t>
      </w:r>
      <w:r>
        <w:rPr>
          <w:rFonts w:eastAsia="Times New Roman" w:cs="Times New Roman"/>
          <w:szCs w:val="24"/>
        </w:rPr>
        <w:t xml:space="preserve">Χθες είχαμε το επεισόδιο με τα πλαστά. Λέει ο Υπουργός ότι το αποσύρει. Σήμερα είχαμε το επεισόδιο και το άρθρο με τις ποινικές ευθύνες. Λέει ο Υπουργός ότι το αποσύρει. Τι θα πει ότι το αποσύρει; Ήταν </w:t>
      </w:r>
      <w:r>
        <w:rPr>
          <w:rFonts w:eastAsia="Times New Roman" w:cs="Times New Roman"/>
          <w:szCs w:val="24"/>
        </w:rPr>
        <w:lastRenderedPageBreak/>
        <w:t>σωστό και μπήκε ανεξάρτητα από τις διαφωνίες της Αντιπ</w:t>
      </w:r>
      <w:r>
        <w:rPr>
          <w:rFonts w:eastAsia="Times New Roman" w:cs="Times New Roman"/>
          <w:szCs w:val="24"/>
        </w:rPr>
        <w:t>ολίτευσης ή παρείσφρησε, επειδή κάποιοι που είχαν τη δυνατότητα να το γράψουν, το έγραψαν μέσα και γι’ αυτό αποσύρθηκε; Πρέπει να το ξεκαθαρίσετε.</w:t>
      </w:r>
    </w:p>
    <w:p w14:paraId="6891BDC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Εάν μεν υπάρχει η δυνατότητα σε κάποιους να περνάνε τέτοιες διατάξεις, οι οποίες στη συνέχεια κρίνονται από τ</w:t>
      </w:r>
      <w:r>
        <w:rPr>
          <w:rFonts w:eastAsia="Times New Roman" w:cs="Times New Roman"/>
          <w:szCs w:val="24"/>
        </w:rPr>
        <w:t>η μειοψηφία ότι κακώς πέρασαν και αποσύρονται, θα πρέπει να δείτε το σύστημα πως λειτουργεί. Εάν, όμως, είναι σωστές, θα πρέπει να τις υποστηρίζετε. Δεν μας είπατε, είναι τελικά σωστές ή λάθος;</w:t>
      </w:r>
    </w:p>
    <w:p w14:paraId="6891BDC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Όταν υπέγραψαν οι συνάδελφοι</w:t>
      </w:r>
      <w:r>
        <w:rPr>
          <w:rFonts w:eastAsia="Times New Roman" w:cs="Times New Roman"/>
          <w:szCs w:val="24"/>
        </w:rPr>
        <w:t>,</w:t>
      </w:r>
      <w:r>
        <w:rPr>
          <w:rFonts w:eastAsia="Times New Roman" w:cs="Times New Roman"/>
          <w:szCs w:val="24"/>
        </w:rPr>
        <w:t xml:space="preserve"> υπέγραψαν εδώ με επικεφαλής τον </w:t>
      </w:r>
      <w:r>
        <w:rPr>
          <w:rFonts w:eastAsia="Times New Roman" w:cs="Times New Roman"/>
          <w:szCs w:val="24"/>
        </w:rPr>
        <w:t>κ. Βούτση –χαιρετίσματα στον κύριο Πρόεδρο – για την ονομαστική ψηφοφορία που αφορούσε τις ποινικές ευθύνες του ΕΟΜΜΕΧ, δεν άκουγαν τα επιχειρήματα</w:t>
      </w:r>
      <w:r>
        <w:rPr>
          <w:rFonts w:eastAsia="Times New Roman" w:cs="Times New Roman"/>
          <w:szCs w:val="24"/>
        </w:rPr>
        <w:t>,</w:t>
      </w:r>
      <w:r>
        <w:rPr>
          <w:rFonts w:eastAsia="Times New Roman" w:cs="Times New Roman"/>
          <w:szCs w:val="24"/>
        </w:rPr>
        <w:t xml:space="preserve"> τα οποία είχε και η Επιστημονική Επιτροπή και η τότε </w:t>
      </w:r>
      <w:r>
        <w:rPr>
          <w:rFonts w:eastAsia="Times New Roman" w:cs="Times New Roman"/>
          <w:szCs w:val="24"/>
        </w:rPr>
        <w:t>κυβέρνηση</w:t>
      </w:r>
      <w:r>
        <w:rPr>
          <w:rFonts w:eastAsia="Times New Roman" w:cs="Times New Roman"/>
          <w:szCs w:val="24"/>
        </w:rPr>
        <w:t>. Δεν θέλω να</w:t>
      </w:r>
      <w:r>
        <w:rPr>
          <w:rFonts w:eastAsia="Times New Roman" w:cs="Times New Roman"/>
          <w:szCs w:val="24"/>
        </w:rPr>
        <w:t xml:space="preserve"> </w:t>
      </w:r>
      <w:r>
        <w:rPr>
          <w:rFonts w:eastAsia="Times New Roman" w:cs="Times New Roman"/>
          <w:szCs w:val="24"/>
        </w:rPr>
        <w:t>διαβάσω τα ονόματα, είναι και π</w:t>
      </w:r>
      <w:r>
        <w:rPr>
          <w:rFonts w:eastAsia="Times New Roman" w:cs="Times New Roman"/>
          <w:szCs w:val="24"/>
        </w:rPr>
        <w:t>αρόντες εδώ συνάδελφοι και απόντες. Μας έχουν αφήσει, γιατί έχουν πάει εκτός Βουλής, στη Λαϊκή Ενότητα. Αλλά επικεφαλής είναι ο Νίκος Βούτσης.</w:t>
      </w:r>
    </w:p>
    <w:p w14:paraId="6891BDC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Δεν είναι δυνατό να έρχεται μια τροπολογία και μετά την πρώτη διαμαρτυρία να λένε «α, αυτό τι είναι;» Πιθανό</w:t>
      </w:r>
      <w:r>
        <w:rPr>
          <w:rFonts w:eastAsia="Times New Roman" w:cs="Times New Roman"/>
          <w:szCs w:val="24"/>
        </w:rPr>
        <w:t>ν</w:t>
      </w:r>
      <w:r>
        <w:rPr>
          <w:rFonts w:eastAsia="Times New Roman" w:cs="Times New Roman"/>
          <w:szCs w:val="24"/>
        </w:rPr>
        <w:t xml:space="preserve"> να </w:t>
      </w:r>
      <w:r>
        <w:rPr>
          <w:rFonts w:eastAsia="Times New Roman" w:cs="Times New Roman"/>
          <w:szCs w:val="24"/>
        </w:rPr>
        <w:t>πρέπει να γίνει. Δεν το ξέρω. Να μας το πείτε, να μας το υποστηρίξετε, να μας το αναλύσετε. Με αυτόν τον τρόπο πάντως</w:t>
      </w:r>
      <w:r>
        <w:rPr>
          <w:rFonts w:eastAsia="Times New Roman" w:cs="Times New Roman"/>
          <w:szCs w:val="24"/>
        </w:rPr>
        <w:t>,</w:t>
      </w:r>
      <w:r>
        <w:rPr>
          <w:rFonts w:eastAsia="Times New Roman" w:cs="Times New Roman"/>
          <w:szCs w:val="24"/>
        </w:rPr>
        <w:t xml:space="preserve"> δεν μπορούμε να προχωρήσουμε.</w:t>
      </w:r>
    </w:p>
    <w:p w14:paraId="6891BDC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Γι’ αυτό εμείς επιμένουμε ότι θα πρέπει για το μεν μεγάλο θέμα της χώρας, για το πού πάει η χώρα, να υπάρξε</w:t>
      </w:r>
      <w:r>
        <w:rPr>
          <w:rFonts w:eastAsia="Times New Roman" w:cs="Times New Roman"/>
          <w:szCs w:val="24"/>
        </w:rPr>
        <w:t>ι ένα πλαίσιο εθνικής συνεννόησης για τον οδικό χάρτη της χώρας, μέσα στον οποίο περιλαμβάνεται και το αναπτυξιακό και παραγωγικό σχέδιο και οι πρωτοβουλίες που πρέπει να πάρουμε, και βεβαίως να δούμε τα θέματα που έχουν να κάνουν με την εδώ δουλειά μας στ</w:t>
      </w:r>
      <w:r>
        <w:rPr>
          <w:rFonts w:eastAsia="Times New Roman" w:cs="Times New Roman"/>
          <w:szCs w:val="24"/>
        </w:rPr>
        <w:t xml:space="preserve">ο Κοινοβούλιο, ούτως ώστε να έχουμε ένα αναγκαίο νομοθετικό έργο, που θα υποστηρίξει μια τέτοια προοπτική για τη χώρα. </w:t>
      </w:r>
    </w:p>
    <w:p w14:paraId="6891BDC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Σήμερα η χώρα, ενώ έχει καλύψει τα τεράστια ελλείμματα</w:t>
      </w:r>
      <w:r>
        <w:rPr>
          <w:rFonts w:eastAsia="Times New Roman" w:cs="Times New Roman"/>
          <w:szCs w:val="24"/>
        </w:rPr>
        <w:t>,</w:t>
      </w:r>
      <w:r>
        <w:rPr>
          <w:rFonts w:eastAsia="Times New Roman" w:cs="Times New Roman"/>
          <w:szCs w:val="24"/>
        </w:rPr>
        <w:t xml:space="preserve"> που είχε στο παρελθόν στο δημοσιονομικό πεδίο, στο ισοζύγιο τρεχουσών συναλλαγών</w:t>
      </w:r>
      <w:r>
        <w:rPr>
          <w:rFonts w:eastAsia="Times New Roman" w:cs="Times New Roman"/>
          <w:szCs w:val="24"/>
        </w:rPr>
        <w:t>, στο εμπορικό ισοζύγιο, έχει τεράστιο πολιτικό έλλειμμα. Και ο ελ</w:t>
      </w:r>
      <w:r>
        <w:rPr>
          <w:rFonts w:eastAsia="Times New Roman" w:cs="Times New Roman"/>
          <w:szCs w:val="24"/>
        </w:rPr>
        <w:lastRenderedPageBreak/>
        <w:t>ληνικός λαός πρέπει να κατανοήσει ότι τα μέτρα, οι φόροι, η υπερφορολόγηση και οι περικοπές που γίνονται, γίνονται λόγω του πολιτικού ελλείμματος</w:t>
      </w:r>
      <w:r>
        <w:rPr>
          <w:rFonts w:eastAsia="Times New Roman" w:cs="Times New Roman"/>
          <w:szCs w:val="24"/>
        </w:rPr>
        <w:t>,</w:t>
      </w:r>
      <w:r>
        <w:rPr>
          <w:rFonts w:eastAsia="Times New Roman" w:cs="Times New Roman"/>
          <w:szCs w:val="24"/>
        </w:rPr>
        <w:t xml:space="preserve"> που έχει η Κυβέρνηση και της έλλειψης στρατ</w:t>
      </w:r>
      <w:r>
        <w:rPr>
          <w:rFonts w:eastAsia="Times New Roman" w:cs="Times New Roman"/>
          <w:szCs w:val="24"/>
        </w:rPr>
        <w:t xml:space="preserve">ηγικής, γιατί τα άλλα ελλείμματα έχει καταφέρει με τις θυσίες του να τα καλύψει. </w:t>
      </w:r>
    </w:p>
    <w:p w14:paraId="6891BDC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891BDC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6891BDC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σας ευχαριστώ.</w:t>
      </w:r>
    </w:p>
    <w:p w14:paraId="6891BDC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Ο κ. Ουρσουζίδης έχει τον</w:t>
      </w:r>
      <w:r>
        <w:rPr>
          <w:rFonts w:eastAsia="Times New Roman" w:cs="Times New Roman"/>
          <w:szCs w:val="24"/>
        </w:rPr>
        <w:t xml:space="preserve"> λόγο για επτά λεπτά. Και να τηρούμε τον χρόνο, για να μιλήσουν όλοι οι συνάδελφοι.</w:t>
      </w:r>
    </w:p>
    <w:p w14:paraId="6891BDC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ΟΥΡΣΟΥΖΙΔΗΣ: </w:t>
      </w:r>
      <w:r>
        <w:rPr>
          <w:rFonts w:eastAsia="Times New Roman" w:cs="Times New Roman"/>
          <w:szCs w:val="24"/>
        </w:rPr>
        <w:t>Ευχαριστώ πολύ, κύριε Πρόεδρε.</w:t>
      </w:r>
    </w:p>
    <w:p w14:paraId="6891BDC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αγαπητοί συνάδελφοι, σήμερα συζητάμε για το νομοσχέδιο</w:t>
      </w:r>
      <w:r>
        <w:rPr>
          <w:rFonts w:eastAsia="Times New Roman" w:cs="Times New Roman"/>
          <w:szCs w:val="24"/>
        </w:rPr>
        <w:t>,</w:t>
      </w:r>
      <w:r>
        <w:rPr>
          <w:rFonts w:eastAsia="Times New Roman" w:cs="Times New Roman"/>
          <w:szCs w:val="24"/>
        </w:rPr>
        <w:t xml:space="preserve"> το οποίο αφορά στην πάταξη της γραφειοκρατίας –θ</w:t>
      </w:r>
      <w:r>
        <w:rPr>
          <w:rFonts w:eastAsia="Times New Roman" w:cs="Times New Roman"/>
          <w:szCs w:val="24"/>
        </w:rPr>
        <w:t>α μπορούσε να ονομαστεί και έτσι– και στις άρσεις κάθε λογής εμποδίων, χρόνιων εμποδίων</w:t>
      </w:r>
      <w:r>
        <w:rPr>
          <w:rFonts w:eastAsia="Times New Roman" w:cs="Times New Roman"/>
          <w:szCs w:val="24"/>
        </w:rPr>
        <w:t>,</w:t>
      </w:r>
      <w:r>
        <w:rPr>
          <w:rFonts w:eastAsia="Times New Roman" w:cs="Times New Roman"/>
          <w:szCs w:val="24"/>
        </w:rPr>
        <w:t xml:space="preserve"> που παρεισφρέουν στο έργο των ανθρώπων που επιχειρούν. </w:t>
      </w:r>
    </w:p>
    <w:p w14:paraId="6891BDC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Μετά από τη χθεσινή διαδικασία στην Επιτροπή Παραγωγής και Εμπορίου έγινε κατανοητό ότι η πλειοψηφία των </w:t>
      </w:r>
      <w:r>
        <w:rPr>
          <w:rFonts w:eastAsia="Times New Roman" w:cs="Times New Roman"/>
          <w:szCs w:val="24"/>
        </w:rPr>
        <w:t>φορέων, όπως εκφράστηκε, μάλλον συμφωνεί με το νομοσχέδιο</w:t>
      </w:r>
      <w:r>
        <w:rPr>
          <w:rFonts w:eastAsia="Times New Roman" w:cs="Times New Roman"/>
          <w:szCs w:val="24"/>
        </w:rPr>
        <w:t>,</w:t>
      </w:r>
      <w:r>
        <w:rPr>
          <w:rFonts w:eastAsia="Times New Roman" w:cs="Times New Roman"/>
          <w:szCs w:val="24"/>
        </w:rPr>
        <w:t xml:space="preserve"> έχοντας κάποιες επιφυλάξεις σε επιμέρους ζητήματα.</w:t>
      </w:r>
    </w:p>
    <w:p w14:paraId="6891BDD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Το ίδιο διαφαίνεται και από τα κόμματα, τα οποία συμμετείχαν στην </w:t>
      </w:r>
      <w:r>
        <w:rPr>
          <w:rFonts w:eastAsia="Times New Roman" w:cs="Times New Roman"/>
          <w:szCs w:val="24"/>
        </w:rPr>
        <w:t>επιτροπή</w:t>
      </w:r>
      <w:r>
        <w:rPr>
          <w:rFonts w:eastAsia="Times New Roman" w:cs="Times New Roman"/>
          <w:szCs w:val="24"/>
        </w:rPr>
        <w:t>, αλλά και σήμερα εδώ όπως τοποθετούνται. Κατά συνέπεια, θα έλεγε κανείς</w:t>
      </w:r>
      <w:r>
        <w:rPr>
          <w:rFonts w:eastAsia="Times New Roman" w:cs="Times New Roman"/>
          <w:szCs w:val="24"/>
        </w:rPr>
        <w:t xml:space="preserve"> ότι είναι ένα νομοσχέδιο, το οποίο τυγχάνει της ευρύτερης αποδοχής, αλλά δημιουργούνται αισθήματα υπεραισιοδοξίας, θα έλεγα, διότι δεν είναι αρκετό ένα νομοσχέδιο, το οποίο διευκολύνει ή ενθαρρύνει </w:t>
      </w:r>
      <w:r>
        <w:rPr>
          <w:rFonts w:eastAsia="Times New Roman" w:cs="Times New Roman"/>
          <w:szCs w:val="24"/>
        </w:rPr>
        <w:lastRenderedPageBreak/>
        <w:t>κάποιους να επιχειρήσουν</w:t>
      </w:r>
      <w:r>
        <w:rPr>
          <w:rFonts w:eastAsia="Times New Roman" w:cs="Times New Roman"/>
          <w:szCs w:val="24"/>
        </w:rPr>
        <w:t>,</w:t>
      </w:r>
      <w:r>
        <w:rPr>
          <w:rFonts w:eastAsia="Times New Roman" w:cs="Times New Roman"/>
          <w:szCs w:val="24"/>
        </w:rPr>
        <w:t xml:space="preserve"> αλλά οι πραγματικές συνθήκες</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ου σήμερα υφίστανται στην αγορά. </w:t>
      </w:r>
    </w:p>
    <w:p w14:paraId="6891BDD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Αυτό δεν λύνεται με ένα νομοθέτημα, ακόμα και το τελειότερο να ήταν, αλλά αφορά παρεμβάσεις, οι οποίες επιβάλλεται να γίνουν σε ζητήματα, τα οποία νιώθουν οι ελεύθεροι επαγγελματίες, οι επιχειρηματίες πως είναι δυσβάστακτα</w:t>
      </w:r>
      <w:r>
        <w:rPr>
          <w:rFonts w:eastAsia="Times New Roman" w:cs="Times New Roman"/>
          <w:szCs w:val="24"/>
        </w:rPr>
        <w:t>. Άρα, χωρίς να θριαμβολογήσω, θα ήθελα να πω ότι είναι η αναγκαία συνθήκη για να επενδύσει κανείς στη χώρα με ευκολότερο τρόπο, αλλά δεν είναι και η ικανή</w:t>
      </w:r>
      <w:r>
        <w:rPr>
          <w:rFonts w:eastAsia="Times New Roman" w:cs="Times New Roman"/>
          <w:szCs w:val="24"/>
        </w:rPr>
        <w:t>,</w:t>
      </w:r>
      <w:r>
        <w:rPr>
          <w:rFonts w:eastAsia="Times New Roman" w:cs="Times New Roman"/>
          <w:szCs w:val="24"/>
        </w:rPr>
        <w:t xml:space="preserve"> που θα δημιουργήσει τις προϋποθέσεις εκείνες, ούτως ώστε να επέλθει η ποθούμενη ανάπτυξη.</w:t>
      </w:r>
    </w:p>
    <w:p w14:paraId="6891BDD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 ζήτημα</w:t>
      </w:r>
      <w:r>
        <w:rPr>
          <w:rFonts w:eastAsia="Times New Roman" w:cs="Times New Roman"/>
          <w:szCs w:val="24"/>
        </w:rPr>
        <w:t xml:space="preserve">, λοιπόν, το οποίο εγείρεται από πολλούς, οι οποίοι ήρθαν εχθές </w:t>
      </w:r>
      <w:r>
        <w:rPr>
          <w:rFonts w:eastAsia="Times New Roman" w:cs="Times New Roman"/>
          <w:szCs w:val="24"/>
        </w:rPr>
        <w:t>-</w:t>
      </w:r>
      <w:r>
        <w:rPr>
          <w:rFonts w:eastAsia="Times New Roman" w:cs="Times New Roman"/>
          <w:szCs w:val="24"/>
        </w:rPr>
        <w:t xml:space="preserve">και εστιάζω στους εκπροσώπους της Αρχαιολογικής Υπηρεσίας- είναι αν υπάρχει </w:t>
      </w:r>
      <w:r>
        <w:rPr>
          <w:rFonts w:eastAsia="Times New Roman" w:cs="Times New Roman"/>
          <w:szCs w:val="24"/>
        </w:rPr>
        <w:t>θέ</w:t>
      </w:r>
      <w:r>
        <w:rPr>
          <w:rFonts w:eastAsia="Times New Roman" w:cs="Times New Roman"/>
          <w:szCs w:val="24"/>
        </w:rPr>
        <w:t>μα σε ό,τι αφορά την προστασία των αρχαιοτήτων, αυτό το τεράστιο πολιτιστικό απόθεμα, που διαθέτει η χώρα, το οπο</w:t>
      </w:r>
      <w:r>
        <w:rPr>
          <w:rFonts w:eastAsia="Times New Roman" w:cs="Times New Roman"/>
          <w:szCs w:val="24"/>
        </w:rPr>
        <w:t>ίο πραγματικά πρέπει να προστατευθεί και αν με το υπόψη νομοσχέδιο θίγονται ζητήματα, που αφορούν στην προστασία των αρχαιοτήτων.</w:t>
      </w:r>
    </w:p>
    <w:p w14:paraId="6891BDD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Η άποψή μου είναι ότι με το άρθρο, που αφορά στο νέο τρόπο αντιμετώπισης των ζητημάτων που αφορούν στην Αρχαιολογία, δίδεται εκείνο το χρονικό περιθώριο, που μπορεί να αντιδράσει η Αρχαιολογική Υπηρεσία και να προστατεύσει τους χώρους τους οποίους εκείνη κ</w:t>
      </w:r>
      <w:r>
        <w:rPr>
          <w:rFonts w:eastAsia="Times New Roman" w:cs="Times New Roman"/>
          <w:szCs w:val="24"/>
        </w:rPr>
        <w:t>ρίνει ότι πρέπει να προστατευθούν, οριοθετώντας περιοχές ολόκληρες, χαρακτηρίζοντάς τες σαν προστατευόμενες και θεσπίζοντας παράλληλα τον τρόπο, με τον οποίο θα πρέπει να προστατευθούν, δηλαδή τα μνημεία με τα υποκείμενα με τρόπο απόλυτο, όπως και σήμερα σ</w:t>
      </w:r>
      <w:r>
        <w:rPr>
          <w:rFonts w:eastAsia="Times New Roman" w:cs="Times New Roman"/>
          <w:szCs w:val="24"/>
        </w:rPr>
        <w:t xml:space="preserve">υμβαίνει, και αυτά τα οποία έχουν πρόσωπο στα υπόψη μνημεία, θα πρέπει να τυγχάνουν της έγκρισης της Αρχαιολογίας και η υπόλοιπη περιοχή, η οποία θα ασκεί τον έλεγχο με τον έλεγχο εκσκαφών, όπως συμβαίνει και σήμερα στο σύνολο της </w:t>
      </w:r>
      <w:r>
        <w:rPr>
          <w:rFonts w:eastAsia="Times New Roman" w:cs="Times New Roman"/>
          <w:szCs w:val="24"/>
        </w:rPr>
        <w:t>επικράτειας</w:t>
      </w:r>
      <w:r>
        <w:rPr>
          <w:rFonts w:eastAsia="Times New Roman" w:cs="Times New Roman"/>
          <w:szCs w:val="24"/>
        </w:rPr>
        <w:t>.</w:t>
      </w:r>
    </w:p>
    <w:p w14:paraId="6891BDD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Νομίζω, λοιπ</w:t>
      </w:r>
      <w:r>
        <w:rPr>
          <w:rFonts w:eastAsia="Times New Roman" w:cs="Times New Roman"/>
          <w:szCs w:val="24"/>
        </w:rPr>
        <w:t xml:space="preserve">όν, ότι ο ν.3028/2002 δεν θίγεται με το υπόψη νομοσχέδιο, απλά ζητείται η επίσπευση κάποιων διαδικασιών και η διευκρίνιση </w:t>
      </w:r>
      <w:r>
        <w:rPr>
          <w:rFonts w:eastAsia="Times New Roman" w:cs="Times New Roman"/>
          <w:szCs w:val="24"/>
        </w:rPr>
        <w:lastRenderedPageBreak/>
        <w:t xml:space="preserve">ζητημάτων, που αφορούν στην προστασία και στη διαδικασία αδειοδότησης. </w:t>
      </w:r>
    </w:p>
    <w:p w14:paraId="6891BDD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Θα διαβάσω, λοιπόν, τι ακριβώς προβλέπει το επίμαχο άρθρο και </w:t>
      </w:r>
      <w:r>
        <w:rPr>
          <w:rFonts w:eastAsia="Times New Roman" w:cs="Times New Roman"/>
          <w:szCs w:val="24"/>
        </w:rPr>
        <w:t xml:space="preserve">πώς το εξηγεί στην </w:t>
      </w:r>
      <w:r>
        <w:rPr>
          <w:rFonts w:eastAsia="Times New Roman" w:cs="Times New Roman"/>
          <w:szCs w:val="24"/>
        </w:rPr>
        <w:t xml:space="preserve">αιτιολογική έκθεση </w:t>
      </w:r>
      <w:r>
        <w:rPr>
          <w:rFonts w:eastAsia="Times New Roman" w:cs="Times New Roman"/>
          <w:szCs w:val="24"/>
        </w:rPr>
        <w:t>ο νομοθέτης. Με σκοπό την ομογενοποίηση της αντιμετώπισης της συγκεκριμένης περιοχής αρχαιολογικού ενδιαφέροντος, προβλέπεται η έκδοση κανονιστικών κοινών αποφάσεων των Υπουργών Εσωτερικών, Ανάπτυξης, Πολιτισμού και Αθ</w:t>
      </w:r>
      <w:r>
        <w:rPr>
          <w:rFonts w:eastAsia="Times New Roman" w:cs="Times New Roman"/>
          <w:szCs w:val="24"/>
        </w:rPr>
        <w:t xml:space="preserve">λητισμού για τον προσδιορισμό των περιοχών αρχαιολογικού ενδιαφέροντος, στις οποίες μπορούν να ασκούνται οι δραστηριότητες του κεφαλαίου αυτού – και οι δραστηριότητες είναι συγκεκριμένες, τρεις, να μην τις αναφέρω, γιατί έχουν ειπωθεί, κυρίως όμως αφορούν </w:t>
      </w:r>
      <w:r>
        <w:rPr>
          <w:rFonts w:eastAsia="Times New Roman" w:cs="Times New Roman"/>
          <w:szCs w:val="24"/>
        </w:rPr>
        <w:t xml:space="preserve">τα καταστήματα υγειονομικού ενδιαφέροντος. </w:t>
      </w:r>
    </w:p>
    <w:p w14:paraId="6891BDD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Στόχος της ρύθμισης είναι να καταγραφούν τα σημεία αρχαιολογικού ενδιαφέροντος, ώστε να καθίσταται εκ των προτέρων γνωστό –και αυτό έτσι πρέπει να είναι- πού μπορεί να εγκατασταθεί μια δραστηριότητα και </w:t>
      </w:r>
      <w:r>
        <w:rPr>
          <w:rFonts w:eastAsia="Times New Roman" w:cs="Times New Roman"/>
          <w:szCs w:val="24"/>
        </w:rPr>
        <w:lastRenderedPageBreak/>
        <w:t>να αποφεύ</w:t>
      </w:r>
      <w:r>
        <w:rPr>
          <w:rFonts w:eastAsia="Times New Roman" w:cs="Times New Roman"/>
          <w:szCs w:val="24"/>
        </w:rPr>
        <w:t xml:space="preserve">γονται οι καθυστερήσεις της κατά περίπτωση εξέτασης χορήγησης έγκρισης αρχαιολογίας. </w:t>
      </w:r>
    </w:p>
    <w:p w14:paraId="6891BDD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Η προτεινόμενη ρύθμιση, μετά την έκδοση των κανονιστικών αποφάσεων, αναμένεται να επιταχύνει σημαντικά την έναρξη λειτουργίας των καταστημάτων που ιδρύονται σε περιοχές α</w:t>
      </w:r>
      <w:r>
        <w:rPr>
          <w:rFonts w:eastAsia="Times New Roman" w:cs="Times New Roman"/>
          <w:szCs w:val="24"/>
        </w:rPr>
        <w:t>ρχαιολογικού ενδιαφέροντος. Δηλαδή, ο στόχος του νομοθέτη είναι να βοηθηθούν οι επιχειρηματίες, να προσανατολιστούν ότι εφόσον επιλέξουν να ασκήσουν δραστηριότητα σε συγκεκριμένες περιοχές, αυτό το γνωρίζουν εκ των προτέρων, έτσι ώστε να αναλάβουν και το κ</w:t>
      </w:r>
      <w:r>
        <w:rPr>
          <w:rFonts w:eastAsia="Times New Roman" w:cs="Times New Roman"/>
          <w:szCs w:val="24"/>
        </w:rPr>
        <w:t>όστος της επένδυσης και του ρίσκου.</w:t>
      </w:r>
    </w:p>
    <w:p w14:paraId="6891BDD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Είναι γνωστό δε</w:t>
      </w:r>
      <w:r>
        <w:rPr>
          <w:rFonts w:eastAsia="Times New Roman" w:cs="Times New Roman"/>
          <w:szCs w:val="24"/>
        </w:rPr>
        <w:t>,</w:t>
      </w:r>
      <w:r>
        <w:rPr>
          <w:rFonts w:eastAsia="Times New Roman" w:cs="Times New Roman"/>
          <w:szCs w:val="24"/>
        </w:rPr>
        <w:t xml:space="preserve"> ότι οι περιοχές, που προστατεύονται σήμερα, όπως συμβαίνει εδώ στην πρωτεύουσα, στην Αθήνα ή και σε άλλες πόλεις, που έχουν πραγματικά και ανάλογη ιστορία, όπως η Θεσσαλονίκη και η Βέροια, έλκουν περισσό</w:t>
      </w:r>
      <w:r>
        <w:rPr>
          <w:rFonts w:eastAsia="Times New Roman" w:cs="Times New Roman"/>
          <w:szCs w:val="24"/>
        </w:rPr>
        <w:t>τερο τους νέους ανθρώπους και εκεί αναπτύσσονται δραστηριότητες, που αφορούν στα καταστήματα υγειονομικού ενδιαφέρο</w:t>
      </w:r>
      <w:r>
        <w:rPr>
          <w:rFonts w:eastAsia="Times New Roman" w:cs="Times New Roman"/>
          <w:szCs w:val="24"/>
        </w:rPr>
        <w:lastRenderedPageBreak/>
        <w:t xml:space="preserve">ντος. Αυτό ούτε προσβάλλει τις περιοχές αυτές, ανεξάρτητα από το γεγονός ότι καταστρατηγούνται, αλλά αυτό δεν αφορά το καθεστώς προστασίας. </w:t>
      </w:r>
    </w:p>
    <w:p w14:paraId="6891BDD9" w14:textId="77777777" w:rsidR="00D031BF" w:rsidRDefault="004A50F5">
      <w:pPr>
        <w:spacing w:after="0" w:line="600" w:lineRule="auto"/>
        <w:ind w:firstLine="851"/>
        <w:jc w:val="both"/>
        <w:rPr>
          <w:rFonts w:eastAsia="Times New Roman" w:cs="Times New Roman"/>
        </w:rPr>
      </w:pPr>
      <w:r>
        <w:rPr>
          <w:rFonts w:eastAsia="Times New Roman" w:cs="Times New Roman"/>
        </w:rPr>
        <w:t xml:space="preserve">Και σήμερα προστατεύονται και θα έλεγα εγώ και με ακόμα πιο αυστηρό τρόπο. </w:t>
      </w:r>
      <w:r>
        <w:rPr>
          <w:rFonts w:eastAsia="Times New Roman" w:cs="Times New Roman"/>
          <w:bCs/>
          <w:shd w:val="clear" w:color="auto" w:fill="FFFFFF"/>
        </w:rPr>
        <w:t>Όμως,</w:t>
      </w:r>
      <w:r>
        <w:rPr>
          <w:rFonts w:eastAsia="Times New Roman" w:cs="Times New Roman"/>
        </w:rPr>
        <w:t xml:space="preserve"> το αποτέλεσμα που βιώνει ο </w:t>
      </w:r>
      <w:r>
        <w:rPr>
          <w:rFonts w:eastAsia="Times New Roman"/>
          <w:bCs/>
        </w:rPr>
        <w:t>κό</w:t>
      </w:r>
      <w:r>
        <w:rPr>
          <w:rFonts w:eastAsia="Times New Roman" w:cs="Times New Roman"/>
        </w:rPr>
        <w:t xml:space="preserve">σμος </w:t>
      </w:r>
      <w:r>
        <w:rPr>
          <w:rFonts w:eastAsia="Times New Roman"/>
          <w:bCs/>
        </w:rPr>
        <w:t>είναι</w:t>
      </w:r>
      <w:r>
        <w:rPr>
          <w:rFonts w:eastAsia="Times New Roman" w:cs="Times New Roman"/>
        </w:rPr>
        <w:t xml:space="preserve"> από τη μια οι νέοι άνθρωποι να έρχονται κοντά στο αυθεντικό, στο παλιό, στο γνήσιο -και αυτό </w:t>
      </w:r>
      <w:r>
        <w:rPr>
          <w:rFonts w:eastAsia="Times New Roman"/>
          <w:bCs/>
        </w:rPr>
        <w:t>είναι</w:t>
      </w:r>
      <w:r>
        <w:rPr>
          <w:rFonts w:eastAsia="Times New Roman" w:cs="Times New Roman"/>
        </w:rPr>
        <w:t xml:space="preserve"> πάρα πολύ θετικό- αλλά από την άλλη </w:t>
      </w:r>
      <w:r>
        <w:rPr>
          <w:rFonts w:eastAsia="Times New Roman" w:cs="Times New Roman"/>
        </w:rPr>
        <w:t xml:space="preserve">μεριά, οι κάτοικοι που διαβιούν σε αυτές τις περιοχές να υφίστανται την ηχορύπανση, η οποία, </w:t>
      </w:r>
      <w:r>
        <w:rPr>
          <w:rFonts w:eastAsia="Times New Roman" w:cs="Times New Roman"/>
          <w:bCs/>
          <w:shd w:val="clear" w:color="auto" w:fill="FFFFFF"/>
        </w:rPr>
        <w:t>όμως,</w:t>
      </w:r>
      <w:r>
        <w:rPr>
          <w:rFonts w:eastAsia="Times New Roman" w:cs="Times New Roman"/>
        </w:rPr>
        <w:t xml:space="preserve"> ούτως ή άλλως υφίσταται, είτε με αυτό το νομοθέτημα είτε με το προηγούμενο. </w:t>
      </w:r>
    </w:p>
    <w:p w14:paraId="6891BDDA" w14:textId="77777777" w:rsidR="00D031BF" w:rsidRDefault="004A50F5">
      <w:pPr>
        <w:spacing w:after="0" w:line="600" w:lineRule="auto"/>
        <w:ind w:firstLine="851"/>
        <w:jc w:val="both"/>
        <w:rPr>
          <w:rFonts w:eastAsia="Times New Roman" w:cs="Times New Roman"/>
        </w:rPr>
      </w:pPr>
      <w:r>
        <w:rPr>
          <w:rFonts w:eastAsia="Times New Roman" w:cs="Times New Roman"/>
        </w:rPr>
        <w:t>Κατά συνέπεια, όλο αυτό που βιώσαμε με τις προηγούμενες δραστηριότητες και με τι</w:t>
      </w:r>
      <w:r>
        <w:rPr>
          <w:rFonts w:eastAsia="Times New Roman" w:cs="Times New Roman"/>
        </w:rPr>
        <w:t xml:space="preserve">ς περιβόητες μελέτες περιβαλλοντικών επιπτώσεων, οι οποίες ουσιαστικά αφορούσαν στην επιθυμία του κάθε επενδυτή να δικαιολογήσει την επένδυση, αδικώντας πολλές φορές την αλήθεια -αυτή </w:t>
      </w:r>
      <w:r>
        <w:rPr>
          <w:rFonts w:eastAsia="Times New Roman"/>
          <w:bCs/>
        </w:rPr>
        <w:t>είναι</w:t>
      </w:r>
      <w:r>
        <w:rPr>
          <w:rFonts w:eastAsia="Times New Roman" w:cs="Times New Roman"/>
        </w:rPr>
        <w:t xml:space="preserve"> η πραγματικότητα- θα μπορέσει να θεραπευτεί με τους ελέγχους, οι </w:t>
      </w:r>
      <w:r>
        <w:rPr>
          <w:rFonts w:eastAsia="Times New Roman" w:cs="Times New Roman"/>
        </w:rPr>
        <w:lastRenderedPageBreak/>
        <w:t>ο</w:t>
      </w:r>
      <w:r>
        <w:rPr>
          <w:rFonts w:eastAsia="Times New Roman" w:cs="Times New Roman"/>
        </w:rPr>
        <w:t xml:space="preserve">ποίοι πρέπει να </w:t>
      </w:r>
      <w:r>
        <w:rPr>
          <w:rFonts w:eastAsia="Times New Roman"/>
          <w:bCs/>
        </w:rPr>
        <w:t>είναι</w:t>
      </w:r>
      <w:r>
        <w:rPr>
          <w:rFonts w:eastAsia="Times New Roman" w:cs="Times New Roman"/>
        </w:rPr>
        <w:t xml:space="preserve"> ουσιαστικοί και να ασκούνται</w:t>
      </w:r>
      <w:r>
        <w:rPr>
          <w:rFonts w:eastAsia="Times New Roman" w:cs="Times New Roman"/>
        </w:rPr>
        <w:t>,</w:t>
      </w:r>
      <w:r>
        <w:rPr>
          <w:rFonts w:eastAsia="Times New Roman" w:cs="Times New Roman"/>
        </w:rPr>
        <w:t xml:space="preserve"> με τρόπο που να αξιολογούν τον βαθμό του κινδύνου που προξενείται από την υπόψιν δραστηριότητα. </w:t>
      </w:r>
    </w:p>
    <w:p w14:paraId="6891BDDB" w14:textId="77777777" w:rsidR="00D031BF" w:rsidRDefault="004A50F5">
      <w:pPr>
        <w:spacing w:after="0" w:line="600" w:lineRule="auto"/>
        <w:ind w:firstLine="851"/>
        <w:jc w:val="both"/>
        <w:rPr>
          <w:rFonts w:eastAsia="Times New Roman" w:cs="Times New Roman"/>
        </w:rPr>
      </w:pPr>
      <w:r>
        <w:rPr>
          <w:rFonts w:eastAsia="Times New Roman" w:cs="Times New Roman"/>
        </w:rPr>
        <w:t xml:space="preserve">Άρα, επί της ουσίας, το νομοθέτημα θα βοηθήσει και θα ενθαρρύνει πολύ κόσμο, αλλά δεν </w:t>
      </w:r>
      <w:r>
        <w:rPr>
          <w:rFonts w:eastAsia="Times New Roman"/>
          <w:bCs/>
        </w:rPr>
        <w:t>είναι</w:t>
      </w:r>
      <w:r>
        <w:rPr>
          <w:rFonts w:eastAsia="Times New Roman" w:cs="Times New Roman"/>
        </w:rPr>
        <w:t xml:space="preserve"> αναγκαία και ικ</w:t>
      </w:r>
      <w:r>
        <w:rPr>
          <w:rFonts w:eastAsia="Times New Roman" w:cs="Times New Roman"/>
        </w:rPr>
        <w:t xml:space="preserve">ανή συνθήκη για να υπάρξει ανάπτυξη. Αυτή </w:t>
      </w:r>
      <w:r>
        <w:rPr>
          <w:rFonts w:eastAsia="Times New Roman"/>
          <w:bCs/>
        </w:rPr>
        <w:t>είναι</w:t>
      </w:r>
      <w:r>
        <w:rPr>
          <w:rFonts w:eastAsia="Times New Roman" w:cs="Times New Roman"/>
        </w:rPr>
        <w:t xml:space="preserve"> η πραγματικότητα. Σας ευχαριστώ. </w:t>
      </w:r>
    </w:p>
    <w:p w14:paraId="6891BDDC" w14:textId="77777777" w:rsidR="00D031BF" w:rsidRDefault="004A50F5">
      <w:pPr>
        <w:spacing w:after="0" w:line="600" w:lineRule="auto"/>
        <w:jc w:val="center"/>
        <w:rPr>
          <w:rFonts w:eastAsia="Times New Roman" w:cs="Times New Roman"/>
        </w:rPr>
      </w:pPr>
      <w:r>
        <w:rPr>
          <w:rFonts w:eastAsia="Times New Roman" w:cs="Times New Roman"/>
        </w:rPr>
        <w:t>(Χειροκροτήματα από την πτέρυγα του ΣΥΡΙΖΑ)</w:t>
      </w:r>
    </w:p>
    <w:p w14:paraId="6891BDDD" w14:textId="77777777" w:rsidR="00D031BF" w:rsidRDefault="004A50F5">
      <w:pPr>
        <w:spacing w:after="0" w:line="600" w:lineRule="auto"/>
        <w:ind w:firstLine="720"/>
        <w:jc w:val="both"/>
        <w:rPr>
          <w:rFonts w:eastAsia="Times New Roman" w:cs="Times New Roman"/>
        </w:rPr>
      </w:pPr>
      <w:r>
        <w:rPr>
          <w:rFonts w:eastAsia="Times New Roman" w:cs="Times New Roman"/>
        </w:rPr>
        <w:t xml:space="preserve"> </w:t>
      </w:r>
      <w:r>
        <w:rPr>
          <w:rFonts w:eastAsia="Times New Roman"/>
          <w:b/>
          <w:bCs/>
        </w:rPr>
        <w:t>ΠΡΟΕΔΡΕΥΩΝ (Δημήτριος Κρεμαστινός):</w:t>
      </w:r>
      <w:r>
        <w:rPr>
          <w:rFonts w:eastAsia="Times New Roman" w:cs="Times New Roman"/>
        </w:rPr>
        <w:t xml:space="preserve"> Ευχαριστώ πολύ. Τον λόγο </w:t>
      </w:r>
      <w:r>
        <w:rPr>
          <w:rFonts w:eastAsia="Times New Roman"/>
          <w:bCs/>
        </w:rPr>
        <w:t>έχει</w:t>
      </w:r>
      <w:r>
        <w:rPr>
          <w:rFonts w:eastAsia="Times New Roman" w:cs="Times New Roman"/>
        </w:rPr>
        <w:t xml:space="preserve"> η κ</w:t>
      </w:r>
      <w:r>
        <w:rPr>
          <w:rFonts w:eastAsia="Times New Roman" w:cs="Times New Roman"/>
        </w:rPr>
        <w:t>.</w:t>
      </w:r>
      <w:r>
        <w:rPr>
          <w:rFonts w:eastAsia="Times New Roman" w:cs="Times New Roman"/>
        </w:rPr>
        <w:t xml:space="preserve"> Αυλωνίτου, που </w:t>
      </w:r>
      <w:r>
        <w:rPr>
          <w:rFonts w:eastAsia="Times New Roman"/>
          <w:bCs/>
        </w:rPr>
        <w:t>είναι</w:t>
      </w:r>
      <w:r>
        <w:rPr>
          <w:rFonts w:eastAsia="Times New Roman" w:cs="Times New Roman"/>
        </w:rPr>
        <w:t xml:space="preserve"> τρίτη στη σειρά. </w:t>
      </w:r>
    </w:p>
    <w:p w14:paraId="6891BDDE" w14:textId="77777777" w:rsidR="00D031BF" w:rsidRDefault="004A50F5">
      <w:pPr>
        <w:spacing w:after="0" w:line="600" w:lineRule="auto"/>
        <w:ind w:firstLine="720"/>
        <w:jc w:val="both"/>
        <w:rPr>
          <w:rFonts w:eastAsia="Times New Roman" w:cs="Times New Roman"/>
        </w:rPr>
      </w:pPr>
      <w:r>
        <w:rPr>
          <w:rFonts w:eastAsia="Times New Roman" w:cs="Times New Roman"/>
          <w:b/>
        </w:rPr>
        <w:t>ΕΛΕΝΗ ΑΥΛΩΝΙΤΟΥ:</w:t>
      </w:r>
      <w:r>
        <w:rPr>
          <w:rFonts w:eastAsia="Times New Roman" w:cs="Times New Roman"/>
        </w:rPr>
        <w:t xml:space="preserve"> Ευ</w:t>
      </w:r>
      <w:r>
        <w:rPr>
          <w:rFonts w:eastAsia="Times New Roman" w:cs="Times New Roman"/>
        </w:rPr>
        <w:t xml:space="preserve">χαριστώ πολύ, κύριε Πρόεδρε. </w:t>
      </w:r>
    </w:p>
    <w:p w14:paraId="6891BDDF" w14:textId="77777777" w:rsidR="00D031BF" w:rsidRDefault="004A50F5">
      <w:pPr>
        <w:spacing w:after="0" w:line="600" w:lineRule="auto"/>
        <w:ind w:firstLine="720"/>
        <w:jc w:val="both"/>
        <w:rPr>
          <w:rFonts w:eastAsia="Times New Roman"/>
        </w:rPr>
      </w:pPr>
      <w:r>
        <w:rPr>
          <w:rFonts w:eastAsia="Times New Roman"/>
        </w:rPr>
        <w:t>Κυρίες και κύριοι Βουλευτές, πριν από δυόμισι χρόνια είχα ανέβει σε αυτό το Βήμα στη συζήτηση για το νομοσχέδιο</w:t>
      </w:r>
      <w:r>
        <w:rPr>
          <w:rFonts w:eastAsia="Times New Roman"/>
        </w:rPr>
        <w:t>:</w:t>
      </w:r>
      <w:r>
        <w:rPr>
          <w:rFonts w:eastAsia="Times New Roman"/>
        </w:rPr>
        <w:t xml:space="preserve"> «Απλούστευση της αδειοδότησης για την άσκηση οικονομικής δραστηριότητας» της τότε </w:t>
      </w:r>
      <w:r>
        <w:rPr>
          <w:rFonts w:eastAsia="Times New Roman"/>
          <w:bCs/>
        </w:rPr>
        <w:t>συγκυβέρνηση</w:t>
      </w:r>
      <w:r>
        <w:rPr>
          <w:rFonts w:eastAsia="Times New Roman"/>
        </w:rPr>
        <w:t xml:space="preserve">ς της Νέας Δημοκρατίας και του ΠΑΣΟΚ, που ψηφίστηκε και έγινε </w:t>
      </w:r>
      <w:r>
        <w:rPr>
          <w:rFonts w:eastAsia="Times New Roman"/>
        </w:rPr>
        <w:lastRenderedPageBreak/>
        <w:t xml:space="preserve">νόμος του κράτους. </w:t>
      </w:r>
      <w:r>
        <w:rPr>
          <w:rFonts w:eastAsia="Times New Roman"/>
          <w:bCs/>
        </w:rPr>
        <w:t>Είναι</w:t>
      </w:r>
      <w:r>
        <w:rPr>
          <w:rFonts w:eastAsia="Times New Roman"/>
        </w:rPr>
        <w:t xml:space="preserve"> ο ν.4262/2014, τον οποίον αντικαθιστούμε εμείς σήμερα. </w:t>
      </w:r>
    </w:p>
    <w:p w14:paraId="6891BDE0" w14:textId="77777777" w:rsidR="00D031BF" w:rsidRDefault="004A50F5">
      <w:pPr>
        <w:spacing w:after="0" w:line="600" w:lineRule="auto"/>
        <w:ind w:firstLine="720"/>
        <w:jc w:val="both"/>
        <w:rPr>
          <w:rFonts w:eastAsia="Times New Roman"/>
        </w:rPr>
      </w:pPr>
      <w:r>
        <w:rPr>
          <w:rFonts w:eastAsia="Times New Roman"/>
        </w:rPr>
        <w:t>Επειδή η εισηγήτρια της Νέας Δημοκρατίας μπερδεύτηκε με τον σημερινό νόμο</w:t>
      </w:r>
      <w:r>
        <w:rPr>
          <w:rFonts w:eastAsia="Times New Roman"/>
        </w:rPr>
        <w:t>,</w:t>
      </w:r>
      <w:r>
        <w:rPr>
          <w:rFonts w:eastAsia="Times New Roman"/>
        </w:rPr>
        <w:t xml:space="preserve"> που φέρνει η </w:t>
      </w:r>
      <w:r>
        <w:rPr>
          <w:rFonts w:eastAsia="Times New Roman"/>
          <w:bCs/>
        </w:rPr>
        <w:t>Κυβέρνηση</w:t>
      </w:r>
      <w:r>
        <w:rPr>
          <w:rFonts w:eastAsia="Times New Roman"/>
        </w:rPr>
        <w:t xml:space="preserve"> και διερωτάται </w:t>
      </w:r>
      <w:r>
        <w:rPr>
          <w:rFonts w:eastAsia="Times New Roman"/>
        </w:rPr>
        <w:t xml:space="preserve">γιατί αλλάζουμε έναν νόμο–τομή, όπως χαρακτήρισε τον νόμο που είχε φέρει η προηγούμενη </w:t>
      </w:r>
      <w:r>
        <w:rPr>
          <w:rFonts w:eastAsia="Times New Roman"/>
          <w:bCs/>
        </w:rPr>
        <w:t>Κυβέρνηση</w:t>
      </w:r>
      <w:r>
        <w:rPr>
          <w:rFonts w:eastAsia="Times New Roman"/>
        </w:rPr>
        <w:t xml:space="preserve">, θα σας ξεμπερδέψω, λοιπόν, με το να εξηγήσω και να αποσαφηνίσω κάποια πράγματα. </w:t>
      </w:r>
    </w:p>
    <w:p w14:paraId="6891BDE1" w14:textId="77777777" w:rsidR="00D031BF" w:rsidRDefault="004A50F5">
      <w:pPr>
        <w:spacing w:after="0" w:line="600" w:lineRule="auto"/>
        <w:ind w:firstLine="720"/>
        <w:jc w:val="both"/>
        <w:rPr>
          <w:rFonts w:eastAsia="Times New Roman"/>
        </w:rPr>
      </w:pPr>
      <w:r>
        <w:rPr>
          <w:rFonts w:eastAsia="Times New Roman"/>
        </w:rPr>
        <w:t>Τότε, είχα επισημάνει ότι το βασικό πρόβλημα του νομοσχεδίου εκείνου ήταν ότι</w:t>
      </w:r>
      <w:r>
        <w:rPr>
          <w:rFonts w:eastAsia="Times New Roman"/>
        </w:rPr>
        <w:t xml:space="preserve"> έδινε υπερεξουσίες στον Υπουργό, απλοποιούσε τον έλεγχο, καταργώντας τον, καθιέρωνε την αδιαφάνεια και τη μυστικοπάθεια, άνοιγε πλάγια διαδικασία εγκρίσεων δια της καθυστερήσεως και, τέλος, είχε τον απόλυτο παραλογισμό της απαγόρευσης αλλαγής εκδοθέντος π</w:t>
      </w:r>
      <w:r>
        <w:rPr>
          <w:rFonts w:eastAsia="Times New Roman"/>
        </w:rPr>
        <w:t xml:space="preserve">ροεδρικού διατάγματος επί πέντε ολόκληρα χρόνια, λες και ο Υπουργός με την υπογραφή του θα πάγωνε κάθε τεχνολογική εξέλιξη. </w:t>
      </w:r>
    </w:p>
    <w:p w14:paraId="6891BDE2" w14:textId="77777777" w:rsidR="00D031BF" w:rsidRDefault="004A50F5">
      <w:pPr>
        <w:spacing w:after="0" w:line="600" w:lineRule="auto"/>
        <w:ind w:firstLine="720"/>
        <w:jc w:val="both"/>
        <w:rPr>
          <w:rFonts w:eastAsia="Times New Roman"/>
          <w:bCs/>
          <w:shd w:val="clear" w:color="auto" w:fill="FFFFFF"/>
        </w:rPr>
      </w:pPr>
      <w:r>
        <w:rPr>
          <w:rFonts w:eastAsia="Times New Roman"/>
          <w:bCs/>
        </w:rPr>
        <w:lastRenderedPageBreak/>
        <w:t>Έχει,</w:t>
      </w:r>
      <w:r>
        <w:rPr>
          <w:rFonts w:eastAsia="Times New Roman"/>
        </w:rPr>
        <w:t xml:space="preserve"> λοιπόν, </w:t>
      </w:r>
      <w:r>
        <w:rPr>
          <w:rFonts w:eastAsia="Times New Roman"/>
          <w:bCs/>
          <w:shd w:val="clear" w:color="auto" w:fill="FFFFFF"/>
        </w:rPr>
        <w:t>ιδιαίτερο ενδιαφέρον να συγκρίνει κανείς το πώς αντιμετωπίζει η σημερινή Κυβέρνηση τα ίδια θέματα στο νομοσχέδιο</w:t>
      </w:r>
      <w:r>
        <w:rPr>
          <w:rFonts w:eastAsia="Times New Roman"/>
          <w:bCs/>
          <w:shd w:val="clear" w:color="auto" w:fill="FFFFFF"/>
        </w:rPr>
        <w:t>:</w:t>
      </w:r>
      <w:r>
        <w:rPr>
          <w:rFonts w:eastAsia="Times New Roman"/>
          <w:bCs/>
          <w:shd w:val="clear" w:color="auto" w:fill="FFFFFF"/>
        </w:rPr>
        <w:t xml:space="preserve"> «Νέ</w:t>
      </w:r>
      <w:r>
        <w:rPr>
          <w:rFonts w:eastAsia="Times New Roman"/>
          <w:bCs/>
          <w:shd w:val="clear" w:color="auto" w:fill="FFFFFF"/>
        </w:rPr>
        <w:t xml:space="preserve">ο θεσμικό πλαίσιο για την άσκηση οικονομικής δραστηριότητας και άλλες διατάξεις», που έχουμε μπροστά μας. Το ζητούμενο παραμένει κοινό: Η άρση εμποδίων στην άσκηση οικονομικής δραστηριότητας. </w:t>
      </w:r>
    </w:p>
    <w:p w14:paraId="6891BDE3" w14:textId="77777777" w:rsidR="00D031BF" w:rsidRDefault="004A50F5">
      <w:pPr>
        <w:spacing w:after="0" w:line="600" w:lineRule="auto"/>
        <w:ind w:firstLine="720"/>
        <w:jc w:val="both"/>
        <w:rPr>
          <w:rFonts w:eastAsia="Times New Roman"/>
          <w:bCs/>
          <w:shd w:val="clear" w:color="auto" w:fill="FFFFFF"/>
        </w:rPr>
      </w:pPr>
      <w:r>
        <w:rPr>
          <w:rFonts w:eastAsia="Times New Roman"/>
          <w:bCs/>
          <w:shd w:val="clear" w:color="auto" w:fill="FFFFFF"/>
        </w:rPr>
        <w:t xml:space="preserve">Είναι μακρά η παράδοση, κυρίες και κύριοι συνάδελφοι, στη χώρα </w:t>
      </w:r>
      <w:r>
        <w:rPr>
          <w:rFonts w:eastAsia="Times New Roman"/>
          <w:bCs/>
          <w:shd w:val="clear" w:color="auto" w:fill="FFFFFF"/>
        </w:rPr>
        <w:t>μας να αντιμετωπίζονται όλα τα προβλήματα δια των απαγορεύσεων και δια των αδειοδοτήσεων, σαν να θεωρούμε πως ό,τι δεν επιτρέπεται ρητά, πρέπει να απαγορεύεται. Αυτές οι αδειοδοτήσεις υποτίθεται ότι πραγματοποιούνται μετά από ελέγχους πραγμάτων υπαρκτών κα</w:t>
      </w:r>
      <w:r>
        <w:rPr>
          <w:rFonts w:eastAsia="Times New Roman"/>
          <w:bCs/>
          <w:shd w:val="clear" w:color="auto" w:fill="FFFFFF"/>
        </w:rPr>
        <w:t>ι ανύπαρκτων, πραγμάτων σημαντικών και ασήμαντων, πραγμάτων</w:t>
      </w:r>
      <w:r>
        <w:rPr>
          <w:rFonts w:eastAsia="Times New Roman"/>
          <w:bCs/>
          <w:shd w:val="clear" w:color="auto" w:fill="FFFFFF"/>
        </w:rPr>
        <w:t>,</w:t>
      </w:r>
      <w:r>
        <w:rPr>
          <w:rFonts w:eastAsia="Times New Roman"/>
          <w:bCs/>
          <w:shd w:val="clear" w:color="auto" w:fill="FFFFFF"/>
        </w:rPr>
        <w:t xml:space="preserve"> που χρειάζονται έλεγχο</w:t>
      </w:r>
      <w:r>
        <w:rPr>
          <w:rFonts w:eastAsia="Times New Roman"/>
          <w:bCs/>
          <w:shd w:val="clear" w:color="auto" w:fill="FFFFFF"/>
        </w:rPr>
        <w:t>,</w:t>
      </w:r>
      <w:r>
        <w:rPr>
          <w:rFonts w:eastAsia="Times New Roman"/>
          <w:bCs/>
          <w:shd w:val="clear" w:color="auto" w:fill="FFFFFF"/>
        </w:rPr>
        <w:t xml:space="preserve"> αλλά και πραγμάτων που δεν υπάρχει κανένας λόγος να ελεγχθούν. Μετά από λίγο, οι σχετικοί γραφειοκρατικοί μηχανισμοί που δημιουργήθηκαν για να ελέγχουν ένα αντικείμενο, απ</w:t>
      </w:r>
      <w:r>
        <w:rPr>
          <w:rFonts w:eastAsia="Times New Roman"/>
          <w:bCs/>
          <w:shd w:val="clear" w:color="auto" w:fill="FFFFFF"/>
        </w:rPr>
        <w:t xml:space="preserve">οκτούν αυτονομία στο αντικείμενο αυτό, γιγαντώνονται και πνίγουν το αντικείμενο. </w:t>
      </w:r>
    </w:p>
    <w:p w14:paraId="6891BDE4" w14:textId="77777777" w:rsidR="00D031BF" w:rsidRDefault="004A50F5">
      <w:pPr>
        <w:spacing w:after="0" w:line="600" w:lineRule="auto"/>
        <w:ind w:firstLine="720"/>
        <w:jc w:val="both"/>
        <w:rPr>
          <w:rFonts w:eastAsia="Times New Roman"/>
        </w:rPr>
      </w:pPr>
      <w:r>
        <w:rPr>
          <w:rFonts w:eastAsia="Times New Roman"/>
          <w:bCs/>
          <w:shd w:val="clear" w:color="auto" w:fill="FFFFFF"/>
        </w:rPr>
        <w:lastRenderedPageBreak/>
        <w:t>Φτάνουμε στο τέλος. Υπάρχει το έγγραφο που απαιτείται από τον νόμο να αποτελεί αντικείμενο πολιτικής εξυπηρέτησης ή κίνητρο διαφθοράς. Υπάρχει, όμως, η δυνατότητα, κυρίες και</w:t>
      </w:r>
      <w:r>
        <w:rPr>
          <w:rFonts w:eastAsia="Times New Roman"/>
          <w:bCs/>
          <w:shd w:val="clear" w:color="auto" w:fill="FFFFFF"/>
        </w:rPr>
        <w:t xml:space="preserve"> κύριοι συνάδελφοι, για μια διαφορετική προσέγγιση. Το σημερινό νομοσχέδιο διακρίνει ότι ορισμένες οικονομικές δραστηριότητες δεν χρειάζονται κανέναν έλεγχο, άλλες χρειάζονται μόνο γνωστοποίηση, για να υπάρχει δυνατότητα ελέγχου της λειτουργία τους και ορι</w:t>
      </w:r>
      <w:r>
        <w:rPr>
          <w:rFonts w:eastAsia="Times New Roman"/>
          <w:bCs/>
          <w:shd w:val="clear" w:color="auto" w:fill="FFFFFF"/>
        </w:rPr>
        <w:t xml:space="preserve">σμένες χρειάζονται έγκριση μετά από έλεγχο πριν ξεκινήσουν. </w:t>
      </w:r>
    </w:p>
    <w:p w14:paraId="6891BDE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Εκεί, όμως, που χρειάζεται έλεγχος, το σημερινό νομοσχέδιο δεν ψάχνει πώς να το ακυρώσει πλαγίως. Το γενικό πνεύμα του νομοσχεδίου είναι ο έλεγχος εν λειτουργία της επιχείρησης. Αυτό είναι και το</w:t>
      </w:r>
      <w:r>
        <w:rPr>
          <w:rFonts w:eastAsia="Times New Roman" w:cs="Times New Roman"/>
          <w:szCs w:val="24"/>
        </w:rPr>
        <w:t xml:space="preserve"> πραγματικά σημαντικό, αφού μπορεί κανείς να δημιουργήσει μια εικονική πραγματικότητα με τα χαρτιά, να ικανοποιήσει τις γραφειοκρατικές απαιτήσεις και μετά να κάνει άλλα. </w:t>
      </w:r>
    </w:p>
    <w:p w14:paraId="6891BDE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Η ισχύουσα νομοθεσία για κάθε δραστηριότητα συνεχίζει να ισχύει και εφαρμόζεται με τ</w:t>
      </w:r>
      <w:r>
        <w:rPr>
          <w:rFonts w:eastAsia="Times New Roman" w:cs="Times New Roman"/>
          <w:szCs w:val="24"/>
        </w:rPr>
        <w:t>ους ελέγχους. Στις περιπτώσεις πάλι που χρειάζεται έλεγχος και αδειοδότηση πριν την έναρξη λειτουργίας μιας επιχείρησης, αλλάζουν οι εξόφθαλμα άτοπες διατάξεις του ν.4262/2014</w:t>
      </w:r>
      <w:r>
        <w:rPr>
          <w:rFonts w:eastAsia="Times New Roman" w:cs="Times New Roman"/>
          <w:szCs w:val="24"/>
        </w:rPr>
        <w:t>,</w:t>
      </w:r>
      <w:r>
        <w:rPr>
          <w:rFonts w:eastAsia="Times New Roman" w:cs="Times New Roman"/>
          <w:szCs w:val="24"/>
        </w:rPr>
        <w:t xml:space="preserve"> που διερωτάται μπερδεμένη η εισηγήτρια της Νέας Δημοκρατίας. </w:t>
      </w:r>
    </w:p>
    <w:p w14:paraId="6891BDE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Συγκεκριμένα, η π</w:t>
      </w:r>
      <w:r>
        <w:rPr>
          <w:rFonts w:eastAsia="Times New Roman" w:cs="Times New Roman"/>
          <w:szCs w:val="24"/>
        </w:rPr>
        <w:t>ροβλεπόμενη αυτόματη έγκριση μετά από πενήντα μέρες κάθε αναπάντητου αιτήματος</w:t>
      </w:r>
      <w:r>
        <w:rPr>
          <w:rFonts w:eastAsia="Times New Roman" w:cs="Times New Roman"/>
          <w:szCs w:val="24"/>
        </w:rPr>
        <w:t>,</w:t>
      </w:r>
      <w:r>
        <w:rPr>
          <w:rFonts w:eastAsia="Times New Roman" w:cs="Times New Roman"/>
          <w:szCs w:val="24"/>
        </w:rPr>
        <w:t xml:space="preserve"> που εξομοίωνε όλες τις εξεταζόμενες δραστηριότητες ως προς την ανάγκη ελέγχου</w:t>
      </w:r>
      <w:r>
        <w:rPr>
          <w:rFonts w:eastAsia="Times New Roman" w:cs="Times New Roman"/>
          <w:szCs w:val="24"/>
        </w:rPr>
        <w:t>,</w:t>
      </w:r>
      <w:r>
        <w:rPr>
          <w:rFonts w:eastAsia="Times New Roman" w:cs="Times New Roman"/>
          <w:szCs w:val="24"/>
        </w:rPr>
        <w:t xml:space="preserve"> προσδιορίζεται τώρα κατά αντικείμενο με προεδρικό διάταγμα. Κυρίες και κύριοι συνάδελφοι, δηλαδή,</w:t>
      </w:r>
      <w:r>
        <w:rPr>
          <w:rFonts w:eastAsia="Times New Roman" w:cs="Times New Roman"/>
          <w:szCs w:val="24"/>
        </w:rPr>
        <w:t xml:space="preserve"> πώς να το κάνουμε; Δεν είναι το ίδιο πράγμα η έγκριση διυλιστηρίου και η έγκριση λατομείου. Έχουν διαφορετικές απαιτήσεις, όπως καταλαβαίνετε. </w:t>
      </w:r>
    </w:p>
    <w:p w14:paraId="6891BDE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Δεύτερον, η απόλυτη μυστικοπάθεια που έφθανε στην καθιέρωση –άκουσον, άκουσον- εμπιστευτικής δημόσιας </w:t>
      </w:r>
      <w:r>
        <w:rPr>
          <w:rFonts w:eastAsia="Times New Roman" w:cs="Times New Roman"/>
          <w:szCs w:val="24"/>
        </w:rPr>
        <w:t xml:space="preserve">διαβούλευσης κατά τον </w:t>
      </w:r>
      <w:r>
        <w:rPr>
          <w:rFonts w:eastAsia="Times New Roman" w:cs="Times New Roman"/>
          <w:szCs w:val="24"/>
        </w:rPr>
        <w:lastRenderedPageBreak/>
        <w:t xml:space="preserve">ν.4262/2014 της Νέας Δημοκρατίας-ΠΑΣΟΚ περιορίζεται σε εχεμύθεια των απορρήτων στοιχείων της επιχείρησης. </w:t>
      </w:r>
    </w:p>
    <w:p w14:paraId="6891BDE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Τρίτον, η παράλογη πρόβλεψη ότι τα εκδοθέντα προεδρικά διατάγματα δεν μπορούν να αλλάξουν επί πέντε ολόκληρα χρόνια καταργείται</w:t>
      </w:r>
      <w:r>
        <w:rPr>
          <w:rFonts w:eastAsia="Times New Roman" w:cs="Times New Roman"/>
          <w:szCs w:val="24"/>
        </w:rPr>
        <w:t xml:space="preserve">, αφού η τεχνολογία εξελίσσεται με τους δικούς της ρυθμούς και δεν ρωτάει τον κύριο Υπουργό. </w:t>
      </w:r>
    </w:p>
    <w:p w14:paraId="6891BDE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Τέταρτον, όσο για την περίεργη πρόβλεψη του ν.4262/2014 περί περιορισμού αριθμού εγκρίσεων λειτουργίας για την άσκηση κάποιας οικονομικής δραστηριότητας, η διάταξ</w:t>
      </w:r>
      <w:r>
        <w:rPr>
          <w:rFonts w:eastAsia="Times New Roman" w:cs="Times New Roman"/>
          <w:szCs w:val="24"/>
        </w:rPr>
        <w:t>η τροποποιείται και αποσαφηνίζεται με το σημερινό νομοσχέδιο ότι αναφέρεται στην εκμετάλλευση συγκεκριμένου φυσικού σπάνιου δημόσιου πόρου και αποβλέπει στην προστασία του πόρου αυτού, αίροντας έτσι τη δυνατότητα κατάχρησης της διάταξης για τη δημιουργία τ</w:t>
      </w:r>
      <w:r>
        <w:rPr>
          <w:rFonts w:eastAsia="Times New Roman" w:cs="Times New Roman"/>
          <w:szCs w:val="24"/>
        </w:rPr>
        <w:t xml:space="preserve">εχνιτών μονοπωλίων. </w:t>
      </w:r>
    </w:p>
    <w:p w14:paraId="6891BDE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Pr>
          <w:rFonts w:eastAsia="Times New Roman" w:cs="Times New Roman"/>
          <w:szCs w:val="24"/>
        </w:rPr>
        <w:t>ΣΤ</w:t>
      </w:r>
      <w:r>
        <w:rPr>
          <w:rFonts w:eastAsia="Times New Roman" w:cs="Times New Roman"/>
          <w:szCs w:val="24"/>
        </w:rPr>
        <w:t xml:space="preserve">’ Αντιπρόεδρος της Βουλής κ. </w:t>
      </w:r>
      <w:r w:rsidRPr="000B0E54">
        <w:rPr>
          <w:rFonts w:eastAsia="Times New Roman" w:cs="Times New Roman"/>
          <w:b/>
          <w:szCs w:val="24"/>
        </w:rPr>
        <w:t>ΓΕΩΡΓΙΟΣ ΛΑΜΠΡΟΥΛΗΣ</w:t>
      </w:r>
      <w:r>
        <w:rPr>
          <w:rFonts w:eastAsia="Times New Roman" w:cs="Times New Roman"/>
          <w:szCs w:val="24"/>
        </w:rPr>
        <w:t>)</w:t>
      </w:r>
    </w:p>
    <w:p w14:paraId="6891BDE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Έτσι, όπου χρειάζεται έλεγχος, θα γίνεται έλεγχος, ενώ όπου δεν χρειάζεται, δεν θα ταλαιπωρούνται οι άνθρωποι χωρίς λόγο με </w:t>
      </w:r>
      <w:r>
        <w:rPr>
          <w:rFonts w:eastAsia="Times New Roman" w:cs="Times New Roman"/>
          <w:szCs w:val="24"/>
        </w:rPr>
        <w:t>ατελείωτες γραφειοκρατικές διαδικασίες. Να μην το ξεχάσω όμως: Φεύγουν και τα όσα προέβλεπε ο ν.4262/2014 για τους οργανισμούς αξιολόγησης, συμμόρφωσης, δηλαδή τις ιδιωτικές εταιρείες που αναλάμβαναν τον έλεγχο και πιστοποίηση της συμμόρφωσης κάθε επιχείρη</w:t>
      </w:r>
      <w:r>
        <w:rPr>
          <w:rFonts w:eastAsia="Times New Roman" w:cs="Times New Roman"/>
          <w:szCs w:val="24"/>
        </w:rPr>
        <w:t xml:space="preserve">σης με συγκεκριμένα πρότυπα. </w:t>
      </w:r>
    </w:p>
    <w:p w14:paraId="6891BDE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Τώρα, αρμόδιες αρχές είναι οι προβλεπόμενες από την κείμενη νομοθεσία, ενώ ο ρόλος των ιδιωτικών φορέων περιορίζεται στις περιπτώσεις που διαθέτουν κάποια εξειδίκευση</w:t>
      </w:r>
      <w:r>
        <w:rPr>
          <w:rFonts w:eastAsia="Times New Roman" w:cs="Times New Roman"/>
          <w:szCs w:val="24"/>
        </w:rPr>
        <w:t>,</w:t>
      </w:r>
      <w:r>
        <w:rPr>
          <w:rFonts w:eastAsia="Times New Roman" w:cs="Times New Roman"/>
          <w:szCs w:val="24"/>
        </w:rPr>
        <w:t xml:space="preserve"> που την χρειάζεται το δημόσιο. </w:t>
      </w:r>
    </w:p>
    <w:p w14:paraId="6891BDE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Διότι, κυρίες και κύριοι σ</w:t>
      </w:r>
      <w:r>
        <w:rPr>
          <w:rFonts w:eastAsia="Times New Roman" w:cs="Times New Roman"/>
          <w:szCs w:val="24"/>
        </w:rPr>
        <w:t>υνάδελφοι, της Αξιωματικής Αντιπολίτευσης, θέλετε να ιδιωτικοποιήσετε ακόμη και την κρατική γραφειοκρατία. Εμείς αντιθέτως</w:t>
      </w:r>
      <w:r>
        <w:rPr>
          <w:rFonts w:eastAsia="Times New Roman" w:cs="Times New Roman"/>
          <w:szCs w:val="24"/>
        </w:rPr>
        <w:t>,</w:t>
      </w:r>
      <w:r>
        <w:rPr>
          <w:rFonts w:eastAsia="Times New Roman" w:cs="Times New Roman"/>
          <w:szCs w:val="24"/>
        </w:rPr>
        <w:t xml:space="preserve"> θέλουμε απλά να την καταργήσουμε. </w:t>
      </w:r>
    </w:p>
    <w:p w14:paraId="6891BDE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Ψηφίζω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επί της αρχής και επί των άρθρων το συζητούμενο νομοσχέδιο, που το μοναδικό του ε</w:t>
      </w:r>
      <w:r>
        <w:rPr>
          <w:rFonts w:eastAsia="Times New Roman" w:cs="Times New Roman"/>
          <w:szCs w:val="24"/>
        </w:rPr>
        <w:t xml:space="preserve">λάττωμα είναι ότι ίσως άργησε τόσο πολύ να έρθει. </w:t>
      </w:r>
    </w:p>
    <w:p w14:paraId="6891BDF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891BDF1" w14:textId="77777777" w:rsidR="00D031BF" w:rsidRDefault="004A50F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891BDF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w:t>
      </w:r>
      <w:r>
        <w:rPr>
          <w:rFonts w:eastAsia="Times New Roman" w:cs="Times New Roman"/>
          <w:szCs w:val="24"/>
        </w:rPr>
        <w:t xml:space="preserve">Κοινοβουλευτικός Εκπρόσωπος </w:t>
      </w:r>
      <w:r>
        <w:rPr>
          <w:rFonts w:eastAsia="Times New Roman" w:cs="Times New Roman"/>
          <w:szCs w:val="24"/>
        </w:rPr>
        <w:t xml:space="preserve">της Χρυσής Αυγής κ. Χρήστος Παππάς. </w:t>
      </w:r>
    </w:p>
    <w:p w14:paraId="6891BDF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Θα ακολουθήσουν τρεις ομιλητέ</w:t>
      </w:r>
      <w:r>
        <w:rPr>
          <w:rFonts w:eastAsia="Times New Roman" w:cs="Times New Roman"/>
          <w:szCs w:val="24"/>
        </w:rPr>
        <w:t xml:space="preserve">ς και αμέσως μετά θα πάρει τον λόγο πάλι </w:t>
      </w:r>
      <w:r>
        <w:rPr>
          <w:rFonts w:eastAsia="Times New Roman" w:cs="Times New Roman"/>
          <w:szCs w:val="24"/>
        </w:rPr>
        <w:t>Κοινοβουλευτικός Εκπρόσωπος</w:t>
      </w:r>
      <w:r>
        <w:rPr>
          <w:rFonts w:eastAsia="Times New Roman" w:cs="Times New Roman"/>
          <w:szCs w:val="24"/>
        </w:rPr>
        <w:t xml:space="preserve">. </w:t>
      </w:r>
    </w:p>
    <w:p w14:paraId="6891BDF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Παππά, έχετε τον λόγο. </w:t>
      </w:r>
    </w:p>
    <w:p w14:paraId="6891BDF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Και σήμερα ο κύριος Πρωθυπουργός είναι απών και μάλιστα, ενόψει του κρίσιμου, όπως λέει και η Συμπολίτευση, αλλά και η Αντιπολίτευσ</w:t>
      </w:r>
      <w:r>
        <w:rPr>
          <w:rFonts w:eastAsia="Times New Roman" w:cs="Times New Roman"/>
          <w:szCs w:val="24"/>
        </w:rPr>
        <w:t xml:space="preserve">η, </w:t>
      </w:r>
      <w:r>
        <w:rPr>
          <w:rFonts w:eastAsia="Times New Roman" w:cs="Times New Roman"/>
          <w:szCs w:val="24"/>
          <w:lang w:val="en-US"/>
        </w:rPr>
        <w:t>E</w:t>
      </w:r>
      <w:r>
        <w:rPr>
          <w:rFonts w:eastAsia="Times New Roman" w:cs="Times New Roman"/>
          <w:szCs w:val="24"/>
          <w:lang w:val="en-US"/>
        </w:rPr>
        <w:t>urogroup</w:t>
      </w:r>
      <w:r>
        <w:rPr>
          <w:rFonts w:eastAsia="Times New Roman" w:cs="Times New Roman"/>
          <w:szCs w:val="24"/>
        </w:rPr>
        <w:t xml:space="preserve"> της Δευτέρας. </w:t>
      </w:r>
    </w:p>
    <w:p w14:paraId="6891BDF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Αλήθεια, τι κάνει ο Πρωθυπουργός; Εκπληρώνει το τάμα του</w:t>
      </w:r>
      <w:r w:rsidRPr="0088265C">
        <w:rPr>
          <w:rFonts w:eastAsia="Times New Roman" w:cs="Times New Roman"/>
          <w:szCs w:val="24"/>
        </w:rPr>
        <w:t xml:space="preserve"> -</w:t>
      </w:r>
      <w:r>
        <w:rPr>
          <w:rFonts w:eastAsia="Times New Roman" w:cs="Times New Roman"/>
          <w:szCs w:val="24"/>
        </w:rPr>
        <w:t>όπως εκπλήρωσε το τάμα του και ο Αφροαμερικανός Πρόεδρος Ομπάμα με την εμμονή του να επισκεφθεί τον Ιερό Βράχο</w:t>
      </w:r>
      <w:r w:rsidRPr="0088265C">
        <w:rPr>
          <w:rFonts w:eastAsia="Times New Roman" w:cs="Times New Roman"/>
          <w:szCs w:val="24"/>
        </w:rPr>
        <w:t>-</w:t>
      </w:r>
      <w:r>
        <w:rPr>
          <w:rFonts w:eastAsia="Times New Roman" w:cs="Times New Roman"/>
          <w:szCs w:val="24"/>
        </w:rPr>
        <w:t xml:space="preserve"> να επισκεφθεί την Κούβα; </w:t>
      </w:r>
    </w:p>
    <w:p w14:paraId="6891BDF7" w14:textId="77777777" w:rsidR="00D031BF" w:rsidRDefault="004A50F5">
      <w:pPr>
        <w:tabs>
          <w:tab w:val="left" w:pos="2608"/>
        </w:tabs>
        <w:spacing w:after="0" w:line="600" w:lineRule="auto"/>
        <w:ind w:firstLine="720"/>
        <w:jc w:val="both"/>
        <w:rPr>
          <w:rFonts w:eastAsia="Times New Roman"/>
          <w:szCs w:val="24"/>
        </w:rPr>
      </w:pPr>
      <w:r>
        <w:rPr>
          <w:rFonts w:eastAsia="Times New Roman"/>
          <w:szCs w:val="24"/>
        </w:rPr>
        <w:t>Μήπως κάνει ο κύριος Πρωθυπουργό</w:t>
      </w:r>
      <w:r>
        <w:rPr>
          <w:rFonts w:eastAsia="Times New Roman"/>
          <w:szCs w:val="24"/>
        </w:rPr>
        <w:t xml:space="preserve">ς χειμερινές διακοπές; Όχι, τίποτα από όλα αυτά ακριβώς, αλλά και όλα αυτά μαζί. Και διακοπές και τάμα και τα πρώιμα κομμουνιστικά χρόνια. Εκφωνεί ο κ. Τσίπρας επικήδειο λόγο για τον ίνδαλμά του, τον κομμουνιστή δικτάτορα Φιντέλ Κάστρο. </w:t>
      </w:r>
    </w:p>
    <w:p w14:paraId="6891BDF8" w14:textId="77777777" w:rsidR="00D031BF" w:rsidRDefault="004A50F5">
      <w:pPr>
        <w:tabs>
          <w:tab w:val="left" w:pos="2608"/>
        </w:tabs>
        <w:spacing w:after="0" w:line="600" w:lineRule="auto"/>
        <w:ind w:firstLine="720"/>
        <w:jc w:val="both"/>
        <w:rPr>
          <w:rFonts w:eastAsia="Times New Roman"/>
          <w:szCs w:val="24"/>
        </w:rPr>
      </w:pPr>
      <w:r>
        <w:rPr>
          <w:rFonts w:eastAsia="Times New Roman"/>
          <w:szCs w:val="24"/>
        </w:rPr>
        <w:t>Βγαίνει η «Α</w:t>
      </w:r>
      <w:r>
        <w:rPr>
          <w:rFonts w:eastAsia="Times New Roman"/>
          <w:szCs w:val="24"/>
        </w:rPr>
        <w:t>ΥΓΗ</w:t>
      </w:r>
      <w:r>
        <w:rPr>
          <w:rFonts w:eastAsia="Times New Roman"/>
          <w:szCs w:val="24"/>
        </w:rPr>
        <w:t>» σ</w:t>
      </w:r>
      <w:r>
        <w:rPr>
          <w:rFonts w:eastAsia="Times New Roman"/>
          <w:szCs w:val="24"/>
        </w:rPr>
        <w:t xml:space="preserve">ήμερα: </w:t>
      </w:r>
      <w:r>
        <w:rPr>
          <w:rFonts w:eastAsia="Times New Roman"/>
          <w:szCs w:val="24"/>
        </w:rPr>
        <w:t>«</w:t>
      </w:r>
      <w:r>
        <w:rPr>
          <w:rFonts w:eastAsia="Times New Roman"/>
          <w:szCs w:val="24"/>
          <w:lang w:val="en-US"/>
        </w:rPr>
        <w:t>Hasta</w:t>
      </w:r>
      <w:r>
        <w:rPr>
          <w:rFonts w:eastAsia="Times New Roman"/>
          <w:szCs w:val="24"/>
        </w:rPr>
        <w:t xml:space="preserve"> </w:t>
      </w:r>
      <w:r>
        <w:rPr>
          <w:rFonts w:eastAsia="Times New Roman"/>
          <w:szCs w:val="24"/>
          <w:lang w:val="en-US"/>
        </w:rPr>
        <w:t>la</w:t>
      </w:r>
      <w:r>
        <w:rPr>
          <w:rFonts w:eastAsia="Times New Roman"/>
          <w:szCs w:val="24"/>
        </w:rPr>
        <w:t xml:space="preserve"> </w:t>
      </w:r>
      <w:r>
        <w:rPr>
          <w:rFonts w:eastAsia="Times New Roman"/>
          <w:szCs w:val="24"/>
          <w:lang w:val="en-US"/>
        </w:rPr>
        <w:t>Victoria</w:t>
      </w:r>
      <w:r>
        <w:rPr>
          <w:rFonts w:eastAsia="Times New Roman"/>
          <w:szCs w:val="24"/>
        </w:rPr>
        <w:t xml:space="preserve"> </w:t>
      </w:r>
      <w:r>
        <w:rPr>
          <w:rFonts w:eastAsia="Times New Roman"/>
          <w:szCs w:val="24"/>
          <w:lang w:val="en-US"/>
        </w:rPr>
        <w:t>siempre</w:t>
      </w:r>
      <w:r>
        <w:rPr>
          <w:rFonts w:eastAsia="Times New Roman"/>
          <w:szCs w:val="24"/>
        </w:rPr>
        <w:t>»</w:t>
      </w:r>
      <w:r>
        <w:rPr>
          <w:rFonts w:eastAsia="Times New Roman"/>
          <w:szCs w:val="24"/>
        </w:rPr>
        <w:t>. «Πάντα μέχρι τη νίκη» λέει. Κανονικά θα έπρεπε να λέει κάτι άλλο ο κ. Τσίπρας. Θα έπρεπε να λέει κάτι άλλο ο κ. Τσίπρας</w:t>
      </w:r>
      <w:r>
        <w:rPr>
          <w:rFonts w:eastAsia="Times New Roman"/>
          <w:szCs w:val="24"/>
        </w:rPr>
        <w:t>!</w:t>
      </w:r>
      <w:r>
        <w:rPr>
          <w:rFonts w:eastAsia="Times New Roman"/>
          <w:szCs w:val="24"/>
        </w:rPr>
        <w:t xml:space="preserve"> Θα έπρεπε να λέει: </w:t>
      </w:r>
      <w:r>
        <w:rPr>
          <w:rFonts w:eastAsia="Times New Roman"/>
          <w:szCs w:val="24"/>
          <w:lang w:val="en-US"/>
        </w:rPr>
        <w:t>Hasta</w:t>
      </w:r>
      <w:r>
        <w:rPr>
          <w:rFonts w:eastAsia="Times New Roman"/>
          <w:szCs w:val="24"/>
        </w:rPr>
        <w:t xml:space="preserve"> </w:t>
      </w:r>
      <w:r>
        <w:rPr>
          <w:rFonts w:eastAsia="Times New Roman"/>
          <w:szCs w:val="24"/>
          <w:lang w:val="en-US"/>
        </w:rPr>
        <w:t>la</w:t>
      </w:r>
      <w:r>
        <w:rPr>
          <w:rFonts w:eastAsia="Times New Roman"/>
          <w:szCs w:val="24"/>
        </w:rPr>
        <w:t xml:space="preserve"> </w:t>
      </w:r>
      <w:r>
        <w:rPr>
          <w:rFonts w:eastAsia="Times New Roman"/>
          <w:szCs w:val="24"/>
          <w:lang w:val="en-US"/>
        </w:rPr>
        <w:t>silla</w:t>
      </w:r>
      <w:r>
        <w:rPr>
          <w:rFonts w:eastAsia="Times New Roman"/>
          <w:szCs w:val="24"/>
        </w:rPr>
        <w:t xml:space="preserve"> </w:t>
      </w:r>
      <w:r>
        <w:rPr>
          <w:rFonts w:eastAsia="Times New Roman"/>
          <w:szCs w:val="24"/>
          <w:lang w:val="en-US"/>
        </w:rPr>
        <w:t>siempre</w:t>
      </w:r>
      <w:r>
        <w:rPr>
          <w:rFonts w:eastAsia="Times New Roman"/>
          <w:szCs w:val="24"/>
        </w:rPr>
        <w:t xml:space="preserve">. Δηλαδή: «Πάντα πιστός στην καρέκλα μου». </w:t>
      </w:r>
    </w:p>
    <w:p w14:paraId="6891BDF9" w14:textId="77777777" w:rsidR="00D031BF" w:rsidRDefault="004A50F5">
      <w:pPr>
        <w:tabs>
          <w:tab w:val="left" w:pos="2608"/>
        </w:tabs>
        <w:spacing w:after="0" w:line="600" w:lineRule="auto"/>
        <w:ind w:firstLine="720"/>
        <w:jc w:val="both"/>
        <w:rPr>
          <w:rFonts w:eastAsia="Times New Roman"/>
          <w:szCs w:val="24"/>
        </w:rPr>
      </w:pPr>
      <w:r>
        <w:rPr>
          <w:rFonts w:eastAsia="Times New Roman"/>
          <w:szCs w:val="24"/>
        </w:rPr>
        <w:t>Αφού είπαμε τα</w:t>
      </w:r>
      <w:r>
        <w:rPr>
          <w:rFonts w:eastAsia="Times New Roman"/>
          <w:szCs w:val="24"/>
        </w:rPr>
        <w:t xml:space="preserve"> περί Τσίπρα</w:t>
      </w:r>
      <w:r>
        <w:rPr>
          <w:rFonts w:eastAsia="Times New Roman"/>
          <w:szCs w:val="24"/>
        </w:rPr>
        <w:t>,</w:t>
      </w:r>
      <w:r>
        <w:rPr>
          <w:rFonts w:eastAsia="Times New Roman"/>
          <w:szCs w:val="24"/>
        </w:rPr>
        <w:t xml:space="preserve"> τα οποία δεν αξίζουν παραπάνω, πάρτε για τον ιστορικό του μέλλοντος την «Α</w:t>
      </w:r>
      <w:r>
        <w:rPr>
          <w:rFonts w:eastAsia="Times New Roman"/>
          <w:szCs w:val="24"/>
        </w:rPr>
        <w:t>ΥΓΗ</w:t>
      </w:r>
      <w:r>
        <w:rPr>
          <w:rFonts w:eastAsia="Times New Roman"/>
          <w:szCs w:val="24"/>
        </w:rPr>
        <w:t xml:space="preserve">». Υπάρχει το χιούμορ πάντα. </w:t>
      </w:r>
    </w:p>
    <w:p w14:paraId="6891BDFA" w14:textId="77777777" w:rsidR="00D031BF" w:rsidRDefault="004A50F5">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Παππάς καταθέτει για τα Πρακτικά την προαναφερθείσα εφημερίδα, η οποία βρίσκεται στο αρχείο </w:t>
      </w:r>
      <w:r>
        <w:rPr>
          <w:rFonts w:eastAsia="Times New Roman" w:cs="Times New Roman"/>
          <w:szCs w:val="24"/>
        </w:rPr>
        <w:lastRenderedPageBreak/>
        <w:t>του</w:t>
      </w:r>
      <w:r>
        <w:rPr>
          <w:rFonts w:eastAsia="Times New Roman" w:cs="Times New Roman"/>
          <w:szCs w:val="24"/>
        </w:rPr>
        <w:t xml:space="preserve"> Τμήματος Γραμματείας της Διεύθυνσης Στενογραφίας και Πρακτικών της Βουλής)</w:t>
      </w:r>
    </w:p>
    <w:p w14:paraId="6891BDFB" w14:textId="77777777" w:rsidR="00D031BF" w:rsidRDefault="004A50F5">
      <w:pPr>
        <w:tabs>
          <w:tab w:val="left" w:pos="2820"/>
        </w:tabs>
        <w:spacing w:after="0" w:line="600" w:lineRule="auto"/>
        <w:ind w:firstLine="720"/>
        <w:jc w:val="both"/>
        <w:rPr>
          <w:rFonts w:eastAsia="Times New Roman" w:cs="Times New Roman"/>
          <w:szCs w:val="24"/>
        </w:rPr>
      </w:pPr>
      <w:r>
        <w:rPr>
          <w:rFonts w:eastAsia="Times New Roman" w:cs="Times New Roman"/>
          <w:szCs w:val="24"/>
        </w:rPr>
        <w:t>Θέλω να αναφερθώ σε έναν ομιλήσαντα εκπρόσωπο κόμματος</w:t>
      </w:r>
      <w:r>
        <w:rPr>
          <w:rFonts w:eastAsia="Times New Roman" w:cs="Times New Roman"/>
          <w:szCs w:val="24"/>
        </w:rPr>
        <w:t>,</w:t>
      </w:r>
      <w:r>
        <w:rPr>
          <w:rFonts w:eastAsia="Times New Roman" w:cs="Times New Roman"/>
          <w:szCs w:val="24"/>
        </w:rPr>
        <w:t xml:space="preserve"> ο οποίος αποδεικνύεται καθ’ έξιν ψεύτης και ψευδολόγος και συκοφάντης εναντίον του εθνικιστικού κινήματος. Να τον εγκαλέσω, </w:t>
      </w:r>
      <w:r>
        <w:rPr>
          <w:rFonts w:eastAsia="Times New Roman" w:cs="Times New Roman"/>
          <w:szCs w:val="24"/>
        </w:rPr>
        <w:t>λοιπόν, αυτόν, ο οποίος δυσφημεί το κίνημά μας, δεν είναι αυτή τη στιγμή στην Αίθουσα, αν παρακολουθήσει και τα Πρακτικά</w:t>
      </w:r>
      <w:r>
        <w:rPr>
          <w:rFonts w:eastAsia="Times New Roman" w:cs="Times New Roman"/>
          <w:szCs w:val="24"/>
        </w:rPr>
        <w:t>,</w:t>
      </w:r>
      <w:r>
        <w:rPr>
          <w:rFonts w:eastAsia="Times New Roman" w:cs="Times New Roman"/>
          <w:szCs w:val="24"/>
        </w:rPr>
        <w:t xml:space="preserve"> θα καταλάβει ο ίδιος για ποιον ομιλώ και ποιος είναι. </w:t>
      </w:r>
    </w:p>
    <w:p w14:paraId="6891BDFC" w14:textId="77777777" w:rsidR="00D031BF" w:rsidRDefault="004A50F5">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Είπε, λοιπόν, αυτός ότι η Χρυσή Αυγή στην Ολομέλεια, αλλά και σε επιτροπές δεν </w:t>
      </w:r>
      <w:r>
        <w:rPr>
          <w:rFonts w:eastAsia="Times New Roman" w:cs="Times New Roman"/>
          <w:szCs w:val="24"/>
        </w:rPr>
        <w:t>ανέφερε τίποτα για το άρθρο 15 του χθεσινού νομοσχεδίου</w:t>
      </w:r>
      <w:r>
        <w:rPr>
          <w:rFonts w:eastAsia="Times New Roman" w:cs="Times New Roman"/>
          <w:szCs w:val="24"/>
        </w:rPr>
        <w:t>,</w:t>
      </w:r>
      <w:r>
        <w:rPr>
          <w:rFonts w:eastAsia="Times New Roman" w:cs="Times New Roman"/>
          <w:szCs w:val="24"/>
        </w:rPr>
        <w:t xml:space="preserve"> που αφορά την πάταξη του λαθρεμπορίου καυσίμων. Κατ’ ουσίαν</w:t>
      </w:r>
      <w:r>
        <w:rPr>
          <w:rFonts w:eastAsia="Times New Roman" w:cs="Times New Roman"/>
          <w:szCs w:val="24"/>
        </w:rPr>
        <w:t>,</w:t>
      </w:r>
      <w:r>
        <w:rPr>
          <w:rFonts w:eastAsia="Times New Roman" w:cs="Times New Roman"/>
          <w:szCs w:val="24"/>
        </w:rPr>
        <w:t xml:space="preserve"> δεν είναι η πάταξη, αλλά είναι η απελευθέρωση του εμπορίου καυσίμων. Η Χρυσή Αυγή φυσικά</w:t>
      </w:r>
      <w:r>
        <w:rPr>
          <w:rFonts w:eastAsia="Times New Roman" w:cs="Times New Roman"/>
          <w:szCs w:val="24"/>
        </w:rPr>
        <w:t>,</w:t>
      </w:r>
      <w:r>
        <w:rPr>
          <w:rFonts w:eastAsia="Times New Roman" w:cs="Times New Roman"/>
          <w:szCs w:val="24"/>
        </w:rPr>
        <w:t xml:space="preserve"> κατεψήφισε και κατήγγειλε το άρθρο 15. Κατήγγειλ</w:t>
      </w:r>
      <w:r>
        <w:rPr>
          <w:rFonts w:eastAsia="Times New Roman" w:cs="Times New Roman"/>
          <w:szCs w:val="24"/>
        </w:rPr>
        <w:t xml:space="preserve">ε, όχι μόνο στην Αίθουσα αυτή, αλλά και με ερωτήσεις που έχουν γίνει στον </w:t>
      </w:r>
      <w:r>
        <w:rPr>
          <w:rFonts w:eastAsia="Times New Roman" w:cs="Times New Roman"/>
          <w:szCs w:val="24"/>
        </w:rPr>
        <w:lastRenderedPageBreak/>
        <w:t>κοινοβουλευτικό έλεγχο πολλές φορές τα μεγάλα συμφέροντα των εμπόρων καυσίμων, που τυγχάνει πολλοί από αυτούς τους λαθρεμπόρους, τους μεγαλοβαρόνους να είναι και φίλοι πολιτικών αρχη</w:t>
      </w:r>
      <w:r>
        <w:rPr>
          <w:rFonts w:eastAsia="Times New Roman" w:cs="Times New Roman"/>
          <w:szCs w:val="24"/>
        </w:rPr>
        <w:t xml:space="preserve">γών, κύριοι της Νέας Δημοκρατίας, και ο νοών νοείτω. </w:t>
      </w:r>
    </w:p>
    <w:p w14:paraId="6891BDFD" w14:textId="77777777" w:rsidR="00D031BF" w:rsidRDefault="004A50F5">
      <w:pPr>
        <w:tabs>
          <w:tab w:val="left" w:pos="2820"/>
        </w:tabs>
        <w:spacing w:after="0" w:line="600" w:lineRule="auto"/>
        <w:ind w:firstLine="720"/>
        <w:jc w:val="both"/>
        <w:rPr>
          <w:rFonts w:eastAsia="Times New Roman" w:cs="Times New Roman"/>
          <w:szCs w:val="24"/>
        </w:rPr>
      </w:pPr>
      <w:r>
        <w:rPr>
          <w:rFonts w:eastAsia="Times New Roman" w:cs="Times New Roman"/>
          <w:szCs w:val="24"/>
        </w:rPr>
        <w:t>Ας σταματήσει, λοιπόν, ο εν λόγω να συκοφαντεί και να ασχοληθεί με</w:t>
      </w:r>
      <w:r>
        <w:rPr>
          <w:rFonts w:eastAsia="Times New Roman" w:cs="Times New Roman"/>
          <w:szCs w:val="24"/>
        </w:rPr>
        <w:t xml:space="preserve"> τα</w:t>
      </w:r>
      <w:r>
        <w:rPr>
          <w:rFonts w:eastAsia="Times New Roman" w:cs="Times New Roman"/>
          <w:szCs w:val="24"/>
        </w:rPr>
        <w:t xml:space="preserve"> του οίκου του, ο οποίος οίκος φυλλοροεί, γκρεμίζεται, χάνεται και όπως λένε</w:t>
      </w:r>
      <w:r>
        <w:rPr>
          <w:rFonts w:eastAsia="Times New Roman" w:cs="Times New Roman"/>
          <w:szCs w:val="24"/>
        </w:rPr>
        <w:t>,</w:t>
      </w:r>
      <w:r>
        <w:rPr>
          <w:rFonts w:eastAsia="Times New Roman" w:cs="Times New Roman"/>
          <w:szCs w:val="24"/>
        </w:rPr>
        <w:t xml:space="preserve"> ψάχνει το κόμμα αυτό να αλλάξει ΑΦΜ, προκειμένου να απο</w:t>
      </w:r>
      <w:r>
        <w:rPr>
          <w:rFonts w:eastAsia="Times New Roman" w:cs="Times New Roman"/>
          <w:szCs w:val="24"/>
        </w:rPr>
        <w:t>φύγει τα χρέη του.</w:t>
      </w:r>
    </w:p>
    <w:p w14:paraId="6891BDFE" w14:textId="77777777" w:rsidR="00D031BF" w:rsidRDefault="004A50F5">
      <w:pPr>
        <w:tabs>
          <w:tab w:val="left" w:pos="2820"/>
        </w:tabs>
        <w:spacing w:after="0" w:line="600" w:lineRule="auto"/>
        <w:ind w:firstLine="720"/>
        <w:jc w:val="both"/>
        <w:rPr>
          <w:rFonts w:eastAsia="Times New Roman" w:cs="Times New Roman"/>
          <w:szCs w:val="24"/>
        </w:rPr>
      </w:pPr>
      <w:r>
        <w:rPr>
          <w:rFonts w:eastAsia="Times New Roman" w:cs="Times New Roman"/>
          <w:szCs w:val="24"/>
        </w:rPr>
        <w:t>Επί της ουσίας και συνεχίζοντας, θέλω να τονίσω και πάλι σήμερα</w:t>
      </w:r>
      <w:r>
        <w:rPr>
          <w:rFonts w:eastAsia="Times New Roman" w:cs="Times New Roman"/>
          <w:szCs w:val="24"/>
        </w:rPr>
        <w:t>,</w:t>
      </w:r>
      <w:r>
        <w:rPr>
          <w:rFonts w:eastAsia="Times New Roman" w:cs="Times New Roman"/>
          <w:szCs w:val="24"/>
        </w:rPr>
        <w:t xml:space="preserve"> όπως και στη χθεσινή ομιλία, ότι η Ελλάδα, κυρίες και κύριοι, βρίσκεται σε μεγάλο κίνδυνο. Οι κρατούντες, Πρωθυπουργός, Υπουργοί, Πρόεδρος της Αξιωματικής Αντιπολιτεύσεως, Πρόεδρος της Δημοκρατίας ποιούν την νήσσα</w:t>
      </w:r>
      <w:r>
        <w:rPr>
          <w:rFonts w:eastAsia="Times New Roman" w:cs="Times New Roman"/>
          <w:szCs w:val="24"/>
        </w:rPr>
        <w:t>ν</w:t>
      </w:r>
      <w:r>
        <w:rPr>
          <w:rFonts w:eastAsia="Times New Roman" w:cs="Times New Roman"/>
          <w:szCs w:val="24"/>
        </w:rPr>
        <w:t xml:space="preserve"> και βρίσκονται σε κατάσταση ολικής παράλ</w:t>
      </w:r>
      <w:r>
        <w:rPr>
          <w:rFonts w:eastAsia="Times New Roman" w:cs="Times New Roman"/>
          <w:szCs w:val="24"/>
        </w:rPr>
        <w:t xml:space="preserve">υσης. </w:t>
      </w:r>
    </w:p>
    <w:p w14:paraId="6891BDFF" w14:textId="77777777" w:rsidR="00D031BF" w:rsidRDefault="004A50F5">
      <w:pPr>
        <w:tabs>
          <w:tab w:val="left" w:pos="2820"/>
        </w:tabs>
        <w:spacing w:after="0" w:line="600" w:lineRule="auto"/>
        <w:ind w:firstLine="720"/>
        <w:jc w:val="both"/>
        <w:rPr>
          <w:rFonts w:eastAsia="Times New Roman" w:cs="Times New Roman"/>
          <w:szCs w:val="24"/>
        </w:rPr>
      </w:pPr>
      <w:r>
        <w:rPr>
          <w:rFonts w:eastAsia="Times New Roman" w:cs="Times New Roman"/>
          <w:szCs w:val="24"/>
        </w:rPr>
        <w:lastRenderedPageBreak/>
        <w:t>Το ΝΑΤΟ και ο αμερικανικός στόλος, του οποίου θα αυξηθεί η παρουσία στο Αιγαίο, αλωνίζει. Ο ίδιος ο Ομπάμα</w:t>
      </w:r>
      <w:r>
        <w:rPr>
          <w:rFonts w:eastAsia="Times New Roman" w:cs="Times New Roman"/>
          <w:szCs w:val="24"/>
        </w:rPr>
        <w:t>,</w:t>
      </w:r>
      <w:r>
        <w:rPr>
          <w:rFonts w:eastAsia="Times New Roman" w:cs="Times New Roman"/>
          <w:szCs w:val="24"/>
        </w:rPr>
        <w:t xml:space="preserve"> κατά τις τηλεοπτικές προσφωνήσεις στο Προεδρικό Μέγαρο</w:t>
      </w:r>
      <w:r>
        <w:rPr>
          <w:rFonts w:eastAsia="Times New Roman" w:cs="Times New Roman"/>
          <w:szCs w:val="24"/>
        </w:rPr>
        <w:t>,</w:t>
      </w:r>
      <w:r>
        <w:rPr>
          <w:rFonts w:eastAsia="Times New Roman" w:cs="Times New Roman"/>
          <w:szCs w:val="24"/>
        </w:rPr>
        <w:t xml:space="preserve"> ευχαρίστησε τον κ. Παυλόπουλο, αναφερόμενος στην κρίση της Μέσης Ανατολής, για την πρ</w:t>
      </w:r>
      <w:r>
        <w:rPr>
          <w:rFonts w:eastAsia="Times New Roman" w:cs="Times New Roman"/>
          <w:szCs w:val="24"/>
        </w:rPr>
        <w:t xml:space="preserve">οσφορά της Ελλάδος και τις διευκολύνσεις που παρέχει στα νατοϊκά και αμερικανικά πλοία. </w:t>
      </w:r>
    </w:p>
    <w:p w14:paraId="6891BE00" w14:textId="77777777" w:rsidR="00D031BF" w:rsidRDefault="004A50F5">
      <w:pPr>
        <w:tabs>
          <w:tab w:val="left" w:pos="2820"/>
        </w:tabs>
        <w:spacing w:after="0" w:line="600" w:lineRule="auto"/>
        <w:ind w:firstLine="720"/>
        <w:jc w:val="both"/>
        <w:rPr>
          <w:rFonts w:eastAsia="Times New Roman" w:cs="Times New Roman"/>
          <w:szCs w:val="24"/>
        </w:rPr>
      </w:pPr>
      <w:r>
        <w:rPr>
          <w:rFonts w:eastAsia="Times New Roman" w:cs="Times New Roman"/>
          <w:szCs w:val="24"/>
        </w:rPr>
        <w:t>Όταν εσείς οι ίδιοι οι κυβερνώντες και ο Υπουργός Εθνικής Αμύνης ο κ. Καμμένος προσπαθούσατε στην Αίθουσα αυτή εναγωνίως να μας πείσετε ότι φέρατε το ΝΑΤΟ στο Αιγαίο -</w:t>
      </w:r>
      <w:r>
        <w:rPr>
          <w:rFonts w:eastAsia="Times New Roman" w:cs="Times New Roman"/>
          <w:szCs w:val="24"/>
        </w:rPr>
        <w:t>πάτησε το ΝΑΤΟ στο Αιγαίο επί αριστερής κυβέρνησης- για το καλό της Ελλάδος, ο ίδιος ο Ομπάμα δίνει ευχαριστίες για τις διευκολύνσεις για το καλό των νατοϊκών και αμερικανικών συμφερόντων.</w:t>
      </w:r>
    </w:p>
    <w:p w14:paraId="6891BE01" w14:textId="77777777" w:rsidR="00D031BF" w:rsidRDefault="004A50F5">
      <w:pPr>
        <w:tabs>
          <w:tab w:val="left" w:pos="2820"/>
        </w:tabs>
        <w:spacing w:after="0" w:line="600" w:lineRule="auto"/>
        <w:ind w:firstLine="720"/>
        <w:jc w:val="both"/>
        <w:rPr>
          <w:rFonts w:eastAsia="Times New Roman" w:cs="Times New Roman"/>
          <w:szCs w:val="24"/>
        </w:rPr>
      </w:pPr>
      <w:r>
        <w:rPr>
          <w:rFonts w:eastAsia="Times New Roman" w:cs="Times New Roman"/>
          <w:szCs w:val="24"/>
        </w:rPr>
        <w:t>Πότε οι Έλληνες πολιτικοί όρθωσαν το ανάστημά τους, τουλάχιστον κατ</w:t>
      </w:r>
      <w:r>
        <w:rPr>
          <w:rFonts w:eastAsia="Times New Roman" w:cs="Times New Roman"/>
          <w:szCs w:val="24"/>
        </w:rPr>
        <w:t xml:space="preserve">ά την περίοδο της </w:t>
      </w:r>
      <w:r>
        <w:rPr>
          <w:rFonts w:eastAsia="Times New Roman" w:cs="Times New Roman"/>
          <w:szCs w:val="24"/>
        </w:rPr>
        <w:t>Μ</w:t>
      </w:r>
      <w:r>
        <w:rPr>
          <w:rFonts w:eastAsia="Times New Roman" w:cs="Times New Roman"/>
          <w:szCs w:val="24"/>
        </w:rPr>
        <w:t xml:space="preserve">εταπολιτεύσεως, για το ορθώσουν </w:t>
      </w:r>
      <w:r>
        <w:rPr>
          <w:rFonts w:eastAsia="Times New Roman" w:cs="Times New Roman"/>
          <w:szCs w:val="24"/>
        </w:rPr>
        <w:t>και</w:t>
      </w:r>
      <w:r>
        <w:rPr>
          <w:rFonts w:eastAsia="Times New Roman" w:cs="Times New Roman"/>
          <w:szCs w:val="24"/>
        </w:rPr>
        <w:t xml:space="preserve"> τώρα; Πότε προάσπισαν πραγματικά τα εθνικά συμφέροντα; Από τη 15</w:t>
      </w:r>
      <w:r>
        <w:rPr>
          <w:rFonts w:eastAsia="Times New Roman" w:cs="Times New Roman"/>
          <w:szCs w:val="24"/>
          <w:vertAlign w:val="superscript"/>
        </w:rPr>
        <w:t>η</w:t>
      </w:r>
      <w:r>
        <w:rPr>
          <w:rFonts w:eastAsia="Times New Roman" w:cs="Times New Roman"/>
          <w:szCs w:val="24"/>
        </w:rPr>
        <w:t xml:space="preserve"> Ιουλίου του </w:t>
      </w:r>
      <w:r>
        <w:rPr>
          <w:rFonts w:eastAsia="Times New Roman" w:cs="Times New Roman"/>
          <w:szCs w:val="24"/>
        </w:rPr>
        <w:lastRenderedPageBreak/>
        <w:t xml:space="preserve">1974 μέχρι την ανακήρυξη του ψευδοκράτους, μέχρι το </w:t>
      </w:r>
      <w:r>
        <w:rPr>
          <w:rFonts w:eastAsia="Times New Roman" w:cs="Times New Roman"/>
          <w:szCs w:val="24"/>
          <w:lang w:val="en-US"/>
        </w:rPr>
        <w:t>casus</w:t>
      </w:r>
      <w:r>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της Τουρκίας, μέχρι τα Ίμια και τη γκριζοποίηση του Αιγαίου</w:t>
      </w:r>
      <w:r>
        <w:rPr>
          <w:rFonts w:eastAsia="Times New Roman" w:cs="Times New Roman"/>
          <w:szCs w:val="24"/>
        </w:rPr>
        <w:t>, μέχρι το σήμερα με την αμφισβήτηση της Συνθήκης της Λοζάνης, δηλαδή όλη τη μεταπολιτευτική περίοδο, η Ελλάδα υποχωρεί και οι Έλληνες κυβερνώντες, πιστοί στα ξένα συμφέροντα, υποχωρούν άτακτα λέγοντας πάντα: «</w:t>
      </w:r>
      <w:r>
        <w:rPr>
          <w:rFonts w:eastAsia="Times New Roman" w:cs="Times New Roman"/>
          <w:szCs w:val="24"/>
          <w:lang w:val="en-US"/>
        </w:rPr>
        <w:t>Yes</w:t>
      </w:r>
      <w:r>
        <w:rPr>
          <w:rFonts w:eastAsia="Times New Roman" w:cs="Times New Roman"/>
          <w:szCs w:val="24"/>
        </w:rPr>
        <w:t xml:space="preserve"> </w:t>
      </w:r>
      <w:r>
        <w:rPr>
          <w:rFonts w:eastAsia="Times New Roman" w:cs="Times New Roman"/>
          <w:szCs w:val="24"/>
          <w:lang w:val="en-US"/>
        </w:rPr>
        <w:t>men</w:t>
      </w:r>
      <w:r>
        <w:rPr>
          <w:rFonts w:eastAsia="Times New Roman" w:cs="Times New Roman"/>
          <w:szCs w:val="24"/>
        </w:rPr>
        <w:t xml:space="preserve">. Yes </w:t>
      </w:r>
      <w:r>
        <w:rPr>
          <w:rFonts w:eastAsia="Times New Roman" w:cs="Times New Roman"/>
          <w:szCs w:val="24"/>
          <w:lang w:val="en-US"/>
        </w:rPr>
        <w:t>boss</w:t>
      </w:r>
      <w:r>
        <w:rPr>
          <w:rFonts w:eastAsia="Times New Roman" w:cs="Times New Roman"/>
          <w:szCs w:val="24"/>
        </w:rPr>
        <w:t xml:space="preserve">». </w:t>
      </w:r>
    </w:p>
    <w:p w14:paraId="6891BE0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Η Τουρκία τόσο για την </w:t>
      </w:r>
      <w:r>
        <w:rPr>
          <w:rFonts w:eastAsia="Times New Roman" w:cs="Times New Roman"/>
          <w:szCs w:val="24"/>
        </w:rPr>
        <w:t>κ</w:t>
      </w:r>
      <w:r>
        <w:rPr>
          <w:rFonts w:eastAsia="Times New Roman" w:cs="Times New Roman"/>
          <w:szCs w:val="24"/>
        </w:rPr>
        <w:t>υβέρνηση Νέας Δημοκρατίας και ΠΑΣΟΚ όσο και για την Κυβέρνηση ΣΥΡΙΖΑ-ΑΝΕΛ θεωρείται σύμμαχος χώρα -και θεωρητικά είναι σύμμαχος χώρα</w:t>
      </w:r>
      <w:r>
        <w:rPr>
          <w:rFonts w:eastAsia="Times New Roman" w:cs="Times New Roman"/>
          <w:szCs w:val="24"/>
        </w:rPr>
        <w:t>,</w:t>
      </w:r>
      <w:r>
        <w:rPr>
          <w:rFonts w:eastAsia="Times New Roman" w:cs="Times New Roman"/>
          <w:szCs w:val="24"/>
        </w:rPr>
        <w:t xml:space="preserve"> αφού είναι και αυτή στο ΝΑΤΟ- και όλες αυτές οι κυβερνήσεις εφαρμόζουν την πολιτική του κατευνασμού και βρίσκονται σε ατέρ</w:t>
      </w:r>
      <w:r>
        <w:rPr>
          <w:rFonts w:eastAsia="Times New Roman" w:cs="Times New Roman"/>
          <w:szCs w:val="24"/>
        </w:rPr>
        <w:t xml:space="preserve">μονες συζητήσεις για τα μέτρα οικοδόμησης εμπιστοσύνης μαζί της, τη στιγμή που εμείς αποδυναμώνουμε και διαλύουμε τις Ένοπλες Δυνάμεις. </w:t>
      </w:r>
    </w:p>
    <w:p w14:paraId="6891BE0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Οι υπεύθυνοι ηγήτορες του χώρου αυτού των Ενόπλων Δυνάμεων, Υπουργοί</w:t>
      </w:r>
      <w:r>
        <w:rPr>
          <w:rFonts w:eastAsia="Times New Roman" w:cs="Times New Roman"/>
          <w:szCs w:val="24"/>
        </w:rPr>
        <w:t>,</w:t>
      </w:r>
      <w:r>
        <w:rPr>
          <w:rFonts w:eastAsia="Times New Roman" w:cs="Times New Roman"/>
          <w:szCs w:val="24"/>
        </w:rPr>
        <w:t xml:space="preserve"> αλλά ακόμα και στρατιωτικό προσωπικό, προβάλλουν </w:t>
      </w:r>
      <w:r>
        <w:rPr>
          <w:rFonts w:eastAsia="Times New Roman" w:cs="Times New Roman"/>
          <w:szCs w:val="24"/>
        </w:rPr>
        <w:t xml:space="preserve">με καμάρι τις περικοπές που γίνονται για την Εθνική Άμυνα και τις περικοπές που θα γίνουν στον </w:t>
      </w:r>
      <w:r>
        <w:rPr>
          <w:rFonts w:eastAsia="Times New Roman" w:cs="Times New Roman"/>
          <w:szCs w:val="24"/>
        </w:rPr>
        <w:t xml:space="preserve">προϋπολογισμό, </w:t>
      </w:r>
      <w:r>
        <w:rPr>
          <w:rFonts w:eastAsia="Times New Roman" w:cs="Times New Roman"/>
          <w:szCs w:val="24"/>
        </w:rPr>
        <w:t>που θα ψηφιστεί την επόμενη εβδομάδα. Μόλις 14 εκατομμύρια ευρώ προβλέπονται για κάθε Σώμα ξεχωριστά, δηλαδή για Στρατό, Ναυτικό και Αεροπορία, στ</w:t>
      </w:r>
      <w:r>
        <w:rPr>
          <w:rFonts w:eastAsia="Times New Roman" w:cs="Times New Roman"/>
          <w:szCs w:val="24"/>
        </w:rPr>
        <w:t xml:space="preserve">ον </w:t>
      </w:r>
      <w:r>
        <w:rPr>
          <w:rFonts w:eastAsia="Times New Roman" w:cs="Times New Roman"/>
          <w:szCs w:val="24"/>
        </w:rPr>
        <w:t xml:space="preserve">προϋπολογισμό </w:t>
      </w:r>
      <w:r>
        <w:rPr>
          <w:rFonts w:eastAsia="Times New Roman" w:cs="Times New Roman"/>
          <w:szCs w:val="24"/>
        </w:rPr>
        <w:t>του 2017!</w:t>
      </w:r>
    </w:p>
    <w:p w14:paraId="6891BE0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Αφήνετε τη χώρα γυμνή και απροστάτευτη</w:t>
      </w:r>
      <w:r>
        <w:rPr>
          <w:rFonts w:eastAsia="Times New Roman" w:cs="Times New Roman"/>
          <w:szCs w:val="24"/>
        </w:rPr>
        <w:t>,</w:t>
      </w:r>
      <w:r>
        <w:rPr>
          <w:rFonts w:eastAsia="Times New Roman" w:cs="Times New Roman"/>
          <w:szCs w:val="24"/>
        </w:rPr>
        <w:t xml:space="preserve"> χωρίς Ένοπλες Δυνάμεις, ενώ ο Τούρκος εξοπλίζεται. Παραγγέλνει αεροπλάνα τελευταίας γενιάς, τα </w:t>
      </w:r>
      <w:r>
        <w:rPr>
          <w:rFonts w:eastAsia="Times New Roman" w:cs="Times New Roman"/>
          <w:szCs w:val="24"/>
          <w:lang w:val="en-US"/>
        </w:rPr>
        <w:t>F</w:t>
      </w:r>
      <w:r>
        <w:rPr>
          <w:rFonts w:eastAsia="Times New Roman" w:cs="Times New Roman"/>
          <w:szCs w:val="24"/>
        </w:rPr>
        <w:t>-15, παραγγέλνει αεροπλανοφόρα, που θα αλωνίζουν και στο Αιγαίο, και στην Κύπρο, και στην Αυλ</w:t>
      </w:r>
      <w:r>
        <w:rPr>
          <w:rFonts w:eastAsia="Times New Roman" w:cs="Times New Roman"/>
          <w:szCs w:val="24"/>
        </w:rPr>
        <w:t xml:space="preserve">ώνα. Δημιουργεί την ισλαμική και τουρκική μέγγενη ενάντια στην Ελλάδα. </w:t>
      </w:r>
    </w:p>
    <w:p w14:paraId="6891BE0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Βέβαια, θα αναρωτηθεί κάποιος, τι μπορούμε να κάνουμε; Δικαίως θα αναρωτηθεί, αλλά οι εθνικιστές θα απαντήσουμε. Πολλά μπορούμε να κάνουμε, αρκεί να υπάρχει θέληση και πολιτική βούληση</w:t>
      </w:r>
      <w:r>
        <w:rPr>
          <w:rFonts w:eastAsia="Times New Roman" w:cs="Times New Roman"/>
          <w:szCs w:val="24"/>
        </w:rPr>
        <w:t xml:space="preserve">. </w:t>
      </w:r>
    </w:p>
    <w:p w14:paraId="6891BE0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να επιβιώσουμε </w:t>
      </w:r>
      <w:r>
        <w:rPr>
          <w:rFonts w:eastAsia="Times New Roman" w:cs="Times New Roman"/>
          <w:szCs w:val="24"/>
        </w:rPr>
        <w:t xml:space="preserve">ως </w:t>
      </w:r>
      <w:r>
        <w:rPr>
          <w:rFonts w:eastAsia="Times New Roman" w:cs="Times New Roman"/>
          <w:szCs w:val="24"/>
        </w:rPr>
        <w:t xml:space="preserve">λαός και </w:t>
      </w:r>
      <w:r>
        <w:rPr>
          <w:rFonts w:eastAsia="Times New Roman" w:cs="Times New Roman"/>
          <w:szCs w:val="24"/>
        </w:rPr>
        <w:t xml:space="preserve">ως </w:t>
      </w:r>
      <w:r>
        <w:rPr>
          <w:rFonts w:eastAsia="Times New Roman" w:cs="Times New Roman"/>
          <w:szCs w:val="24"/>
        </w:rPr>
        <w:t>έθνος</w:t>
      </w:r>
      <w:r>
        <w:rPr>
          <w:rFonts w:eastAsia="Times New Roman" w:cs="Times New Roman"/>
          <w:szCs w:val="24"/>
        </w:rPr>
        <w:t>,</w:t>
      </w:r>
      <w:r>
        <w:rPr>
          <w:rFonts w:eastAsia="Times New Roman" w:cs="Times New Roman"/>
          <w:szCs w:val="24"/>
        </w:rPr>
        <w:t xml:space="preserve"> θα πρέπει να διασφαλίσουμε τα χερσαία και θαλάσσια σύνορά μας, θα πρέπει να γίνουμε και πάλι μια χώρα με αυτάρκεια, μια χώρα που θα ξεφύγει από τη μέγγενη των δανειστών και ένας λαός που θα γεννάει Έλληνες και Ελ</w:t>
      </w:r>
      <w:r>
        <w:rPr>
          <w:rFonts w:eastAsia="Times New Roman" w:cs="Times New Roman"/>
          <w:szCs w:val="24"/>
        </w:rPr>
        <w:t xml:space="preserve">ληνίδες. </w:t>
      </w:r>
    </w:p>
    <w:p w14:paraId="6891BE0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Με δύο λόγια, πρέπει να γίνει αυτό που λέει σταθερά η Χρυσή Αυγή: Καταγγελία του μνημονίου, άρνηση του επαχθούς χρέος, λογιστικός έλεγχος και γενική λογιστική αποτίμηση του τι έχει γίνει από το 1980 μέχρι σήμερα με την τότε Ευρωπαϊκή Κοινότητα κα</w:t>
      </w:r>
      <w:r>
        <w:rPr>
          <w:rFonts w:eastAsia="Times New Roman" w:cs="Times New Roman"/>
          <w:szCs w:val="24"/>
        </w:rPr>
        <w:t xml:space="preserve">ι τη νυν Ευρωπαϊκή Ένωση. Δηλαδή, πόσα μας χρωστάει πια αυτή η Ευρωπαϊκή Ένωση, που διέλυσε την ελληνική πρωτογενή παραγωγή; </w:t>
      </w:r>
    </w:p>
    <w:p w14:paraId="6891BE0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Πάνω από όλα, χρειάζονται πανίσχυρες Ένοπλες Δυνάμεις -θα έλεγα πρωτίστως αυτό-, για να μπορούν να μας παίρνουν στα σοβαρά εχθροί </w:t>
      </w:r>
      <w:r>
        <w:rPr>
          <w:rFonts w:eastAsia="Times New Roman" w:cs="Times New Roman"/>
          <w:szCs w:val="24"/>
        </w:rPr>
        <w:t xml:space="preserve">και φίλοι. </w:t>
      </w:r>
    </w:p>
    <w:p w14:paraId="6891BE0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Πρέπει να υπάρξει, λοιπόν, στροφή στην εθνική παραγωγή, δημιουργία λαϊκού και εθνικού κράτους, με κοινωνική πρόνοια και αξιοκρατία, με </w:t>
      </w:r>
      <w:r>
        <w:rPr>
          <w:rFonts w:eastAsia="Times New Roman" w:cs="Times New Roman"/>
          <w:szCs w:val="24"/>
        </w:rPr>
        <w:lastRenderedPageBreak/>
        <w:t>κοινωνική δικαιοσύνη και ανθρωπισμό, κλείσιμο των συνόρων, σφράγισμα κυριολεκτικά σε στεριά και θάλασσα.</w:t>
      </w:r>
    </w:p>
    <w:p w14:paraId="6891BE0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Πρέπ</w:t>
      </w:r>
      <w:r>
        <w:rPr>
          <w:rFonts w:eastAsia="Times New Roman" w:cs="Times New Roman"/>
          <w:szCs w:val="24"/>
        </w:rPr>
        <w:t xml:space="preserve">ει να εξουδετερώσουμε τη βόμβα που βρίσκεται αυτή τη στιγμή στην πατρίδα μας, η οποία οσονούπω θα απασφαλιστεί, με τρομερές και χαοτικές συνέπειες, δηλαδή την ισλαμική βόμβα. </w:t>
      </w:r>
    </w:p>
    <w:p w14:paraId="6891BE0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 Αιγαίο και η Θράκη κινδυνεύουν και ο ίδιος ο Έλληνας κινδυνεύει. Κινδυνεύει η</w:t>
      </w:r>
      <w:r>
        <w:rPr>
          <w:rFonts w:eastAsia="Times New Roman" w:cs="Times New Roman"/>
          <w:szCs w:val="24"/>
        </w:rPr>
        <w:t xml:space="preserve"> ύπαρξή του, όχι μόνο από την κατοχή μιας ξένης δύναμης, αλλά και από ασιτία, με όλα αυτά τα μνημονιακά μέτρα που παίρνετε εσείς όλοι μαζί, χέρι-χέρι. </w:t>
      </w:r>
    </w:p>
    <w:p w14:paraId="6891BE0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Και, ας παύσουν πια αυτές οι αντιπολιτευτικές κορώνες της Νέας Δημοκρατίας γιατί είναι για τα μάτια του </w:t>
      </w:r>
      <w:r>
        <w:rPr>
          <w:rFonts w:eastAsia="Times New Roman" w:cs="Times New Roman"/>
          <w:szCs w:val="24"/>
        </w:rPr>
        <w:t xml:space="preserve">κόσμου. Ίδιοι είστε! Μαζί τα ψηφίζετε! </w:t>
      </w:r>
    </w:p>
    <w:p w14:paraId="6891BE0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Και επειδή ο κόσμος που μας βλέπει καταλαβαίνει ότι είστε ίδιοι, ΣΥΡΙΖΑ και Νέα Δημοκρατία, πόσο επίκαιρα είναι πια αυτά τα λόγια του μεγάλου Μάρκου Τίλιου Κικέρωνα, του Ρωμαίου φιλοσόφου, πολιτικού και ρήτορα; </w:t>
      </w:r>
    </w:p>
    <w:p w14:paraId="6891BE0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Λέγε</w:t>
      </w:r>
      <w:r>
        <w:rPr>
          <w:rFonts w:eastAsia="Times New Roman" w:cs="Times New Roman"/>
          <w:szCs w:val="24"/>
        </w:rPr>
        <w:t>ι ο Κικέρων: «Ένα Έθνος μπορεί να επιζήσει από τους ανόητους και ακόμα και τους φιλόδοξούς του. Αλλά δεν μπορεί να επιζήσει από την προδοσία στο εσωτερικό του. Ένας εχθρός προ των πυλών είναι λιγότερο τρομερός γιατί είναι γνωστός και κρατά την σημαία του υ</w:t>
      </w:r>
      <w:r>
        <w:rPr>
          <w:rFonts w:eastAsia="Times New Roman" w:cs="Times New Roman"/>
          <w:szCs w:val="24"/>
        </w:rPr>
        <w:t>ψωμένη, αλλά ο προδότης κινείται μεταξύ αυτών που βρίσκονται εντός των πυλών ελεύθερα, οι δικοί του ύπουλοι ψίθυροι σιγοψιθυρίζονται μέσα σ’ όλες τις αυλές, ακούγονται μέχρι τις αίθουσες της ίδιας της κυβέρνησης. Γιατί ο προδότης δεν φαίνεται καθόλου ως πρ</w:t>
      </w:r>
      <w:r>
        <w:rPr>
          <w:rFonts w:eastAsia="Times New Roman" w:cs="Times New Roman"/>
          <w:szCs w:val="24"/>
        </w:rPr>
        <w:t>οδότης. Μιλά με προφορά γνωστή στα θύματά του, και φορά τα πρόσωπά τους και τα ενδύματά τους, απευθύνεται στη μικροψυχία που βρίσκεται βαθιά στις ψυχές όλων των ανθρώπων. Σαπίζει τη</w:t>
      </w:r>
      <w:r>
        <w:rPr>
          <w:rFonts w:eastAsia="Times New Roman" w:cs="Times New Roman"/>
          <w:szCs w:val="24"/>
        </w:rPr>
        <w:t>ν</w:t>
      </w:r>
      <w:r>
        <w:rPr>
          <w:rFonts w:eastAsia="Times New Roman" w:cs="Times New Roman"/>
          <w:szCs w:val="24"/>
        </w:rPr>
        <w:t xml:space="preserve"> ψυχή ενός έθνους, εργάζεται κρυφά και μυστικά στη νύχτα για να υπονομεύσε</w:t>
      </w:r>
      <w:r>
        <w:rPr>
          <w:rFonts w:eastAsia="Times New Roman" w:cs="Times New Roman"/>
          <w:szCs w:val="24"/>
        </w:rPr>
        <w:t>ι τους στυλοβάτες της πόλης, μολύνει το πολιτικό σώμα έτσι ώστε να μην μπορεί πλέον να αντισταθεί. Τον δολοφόνο πρέπει να τον φοβάσαι λιγότερο. Ο προδότης είναι η μάστιγα». </w:t>
      </w:r>
    </w:p>
    <w:p w14:paraId="6891BE0F"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Καλύτερος καθρέφτης από την ελληνική πολιτική σκηνή δεν θα μπορούσε να υπάρχει χιλ</w:t>
      </w:r>
      <w:r>
        <w:rPr>
          <w:rFonts w:eastAsia="Times New Roman" w:cs="Times New Roman"/>
          <w:szCs w:val="24"/>
        </w:rPr>
        <w:t xml:space="preserve">ιάδες χρόνια πριν. Μάστιγα για την πατρίδα μας οι μνημονιακές κυβερνήσεις της τελευταίας επταετίας. </w:t>
      </w:r>
    </w:p>
    <w:p w14:paraId="6891BE10"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επειδή αναφέρθηκα στην εφημερίδα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-την κατ</w:t>
      </w:r>
      <w:r>
        <w:rPr>
          <w:rFonts w:eastAsia="Times New Roman" w:cs="Times New Roman"/>
          <w:szCs w:val="24"/>
        </w:rPr>
        <w:t>αθέτω</w:t>
      </w:r>
      <w:r>
        <w:rPr>
          <w:rFonts w:eastAsia="Times New Roman" w:cs="Times New Roman"/>
          <w:szCs w:val="24"/>
        </w:rPr>
        <w:t xml:space="preserve"> στα Πρακτικά- θα αναφερθώ σε μια άλλη εφημερίδα, η οποία έχει ένα διαφορετικό τίτλο. Δεν είναι 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γιατί μια αυγή μπορεί να είναι και συννεφιασμένη, μπορεί να είναι μαύρη κ</w:t>
      </w:r>
      <w:r>
        <w:rPr>
          <w:rFonts w:eastAsia="Times New Roman" w:cs="Times New Roman"/>
          <w:szCs w:val="24"/>
        </w:rPr>
        <w:t>α</w:t>
      </w:r>
      <w:r>
        <w:rPr>
          <w:rFonts w:eastAsia="Times New Roman" w:cs="Times New Roman"/>
          <w:szCs w:val="24"/>
        </w:rPr>
        <w:t>ι άραχ</w:t>
      </w:r>
      <w:r>
        <w:rPr>
          <w:rFonts w:eastAsia="Times New Roman" w:cs="Times New Roman"/>
          <w:szCs w:val="24"/>
        </w:rPr>
        <w:t>λ</w:t>
      </w:r>
      <w:r>
        <w:rPr>
          <w:rFonts w:eastAsia="Times New Roman" w:cs="Times New Roman"/>
          <w:szCs w:val="24"/>
        </w:rPr>
        <w:t xml:space="preserve">η, όπως είναι τα χρόνια που περνάμε με τον ΣΥΡΙΖΑ. Υπάρχει, όμως και η Χρυσή Αυγή, η ελληνική αυγή. </w:t>
      </w:r>
    </w:p>
    <w:p w14:paraId="6891BE1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Παππάς καταθέτει για τα Πρ</w:t>
      </w:r>
      <w:r>
        <w:rPr>
          <w:rFonts w:eastAsia="Times New Roman" w:cs="Times New Roman"/>
          <w:szCs w:val="24"/>
        </w:rPr>
        <w:t xml:space="preserve">ακτικά την προαναφερθείσα εφημερίδα,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891BE1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Τίτλος της εφημερίδας, λοιπόν: «Σχέδιο Μαύρος Δεκέμβρης». Μπαίνουμε στον Δεκέμβρη και το τελευταίο διάστημα έχο</w:t>
      </w:r>
      <w:r>
        <w:rPr>
          <w:rFonts w:eastAsia="Times New Roman" w:cs="Times New Roman"/>
          <w:szCs w:val="24"/>
        </w:rPr>
        <w:t>υν πυκνώσει οι επιθέσεις του λεγόμενου «αντιεξουσιαστικού τόξου», του χώρου αυτού που απολαμβάνει το προνόμιο της ασυλίας</w:t>
      </w:r>
      <w:r>
        <w:rPr>
          <w:rFonts w:eastAsia="Times New Roman" w:cs="Times New Roman"/>
          <w:szCs w:val="24"/>
        </w:rPr>
        <w:t>,</w:t>
      </w:r>
      <w:r>
        <w:rPr>
          <w:rFonts w:eastAsia="Times New Roman" w:cs="Times New Roman"/>
          <w:szCs w:val="24"/>
        </w:rPr>
        <w:t xml:space="preserve"> τόσο από το κράτος όσο και από τα μέσα μαζικής ενημέρωσης, όπως λέγονται. </w:t>
      </w:r>
    </w:p>
    <w:p w14:paraId="6891BE1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Είχαμε το πρόσφατο παράδειγμα της εισβολής της </w:t>
      </w:r>
      <w:r>
        <w:rPr>
          <w:rFonts w:eastAsia="Times New Roman" w:cs="Times New Roman"/>
          <w:szCs w:val="24"/>
        </w:rPr>
        <w:t>ο</w:t>
      </w:r>
      <w:r>
        <w:rPr>
          <w:rFonts w:eastAsia="Times New Roman" w:cs="Times New Roman"/>
          <w:szCs w:val="24"/>
        </w:rPr>
        <w:t>μάδας «Ρου</w:t>
      </w:r>
      <w:r>
        <w:rPr>
          <w:rFonts w:eastAsia="Times New Roman" w:cs="Times New Roman"/>
          <w:szCs w:val="24"/>
        </w:rPr>
        <w:t xml:space="preserve">βίκωνας» στο Εφετείο Αθήνας με την υπόθεση Σακκά-Σεϊσίδη. </w:t>
      </w:r>
    </w:p>
    <w:p w14:paraId="6891BE1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Όμως εκτός αυτού έφθασαν ανενόχλητοι αυτοί οι αλήτες στο Μαρούσι και επιτέθηκαν δολοφονικά σε έναν Βουλευτή του Ελληνικού Κοινοβουλίου, τον Γιώργο Γερμενή, τον Βουλευτή της Χρυσής Αυγής και κανένας</w:t>
      </w:r>
      <w:r>
        <w:rPr>
          <w:rFonts w:eastAsia="Times New Roman" w:cs="Times New Roman"/>
          <w:szCs w:val="24"/>
        </w:rPr>
        <w:t xml:space="preserve"> από εσάς δεν είχε το θάρρος να καταγγείλει, να καταδικάσει αυτή την επίθεση. Το στοιχειώδες κοινοβουλευτικό!</w:t>
      </w:r>
    </w:p>
    <w:p w14:paraId="6891BE1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ΚΟΥΚΟΔΗΜΟΣ: </w:t>
      </w:r>
      <w:r>
        <w:rPr>
          <w:rFonts w:eastAsia="Times New Roman" w:cs="Times New Roman"/>
          <w:szCs w:val="24"/>
        </w:rPr>
        <w:t xml:space="preserve">Πότε έγινε αυτό; </w:t>
      </w:r>
    </w:p>
    <w:p w14:paraId="6891BE1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 xml:space="preserve">Πότε έγινε αυτό; Ωραίος Βουλευτής είστε και ωραία που παρακολουθείτε την επικαιρότητα! Μπράβο σας! </w:t>
      </w:r>
    </w:p>
    <w:p w14:paraId="6891BE1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ΚΟΥΚΟΔΗΜΟΣ: </w:t>
      </w:r>
      <w:r>
        <w:rPr>
          <w:rFonts w:eastAsia="Times New Roman" w:cs="Times New Roman"/>
          <w:szCs w:val="24"/>
        </w:rPr>
        <w:t xml:space="preserve">Το καταδικάσαμε, κάνετε λάθος! </w:t>
      </w:r>
    </w:p>
    <w:p w14:paraId="6891BE1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Το καταδικάσατε; </w:t>
      </w:r>
    </w:p>
    <w:p w14:paraId="6891BE19" w14:textId="77777777" w:rsidR="00D031BF" w:rsidRDefault="004A50F5">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Εντάξει, μην διακόπτετε, κύριε </w:t>
      </w:r>
      <w:r>
        <w:rPr>
          <w:rFonts w:eastAsia="Times New Roman"/>
          <w:szCs w:val="24"/>
        </w:rPr>
        <w:t>συνάδελφε.</w:t>
      </w:r>
    </w:p>
    <w:p w14:paraId="6891BE1A" w14:textId="77777777" w:rsidR="00D031BF" w:rsidRDefault="004A50F5">
      <w:pPr>
        <w:spacing w:after="0" w:line="600" w:lineRule="auto"/>
        <w:ind w:firstLine="720"/>
        <w:jc w:val="both"/>
        <w:rPr>
          <w:rFonts w:eastAsia="Times New Roman"/>
          <w:szCs w:val="24"/>
        </w:rPr>
      </w:pPr>
      <w:r>
        <w:rPr>
          <w:rFonts w:eastAsia="Times New Roman"/>
          <w:szCs w:val="24"/>
        </w:rPr>
        <w:t xml:space="preserve">Κύριε Παππά, συνεχίστε. </w:t>
      </w:r>
    </w:p>
    <w:p w14:paraId="6891BE1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Το καταδικάσατε; Ο Αρχηγός του κόμματός σας δεν έβγαλε λέξη, «κιχ» δεν είπε. Αν ήταν για το </w:t>
      </w:r>
      <w:r>
        <w:rPr>
          <w:rFonts w:eastAsia="Times New Roman" w:cs="Times New Roman"/>
          <w:szCs w:val="24"/>
        </w:rPr>
        <w:t>σ</w:t>
      </w:r>
      <w:r>
        <w:rPr>
          <w:rFonts w:eastAsia="Times New Roman" w:cs="Times New Roman"/>
          <w:szCs w:val="24"/>
        </w:rPr>
        <w:t xml:space="preserve">ύμφωνο </w:t>
      </w:r>
      <w:r>
        <w:rPr>
          <w:rFonts w:eastAsia="Times New Roman" w:cs="Times New Roman"/>
          <w:szCs w:val="24"/>
        </w:rPr>
        <w:t>σ</w:t>
      </w:r>
      <w:r>
        <w:rPr>
          <w:rFonts w:eastAsia="Times New Roman" w:cs="Times New Roman"/>
          <w:szCs w:val="24"/>
        </w:rPr>
        <w:t xml:space="preserve">υμβίωσης, θα έκανε ολόκληρες θεωρίες. </w:t>
      </w:r>
    </w:p>
    <w:p w14:paraId="6891BE1C" w14:textId="77777777" w:rsidR="00D031BF" w:rsidRDefault="004A50F5">
      <w:pPr>
        <w:spacing w:after="0"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Βεβαίως, το καταδικάσαμε. Δεν είστε ενημε</w:t>
      </w:r>
      <w:r>
        <w:rPr>
          <w:rFonts w:eastAsia="Times New Roman"/>
          <w:szCs w:val="24"/>
        </w:rPr>
        <w:t xml:space="preserve">ρωμένος. Γραπτή ανακοίνωση βγάλαμε «καταδικάζουμε την επίθεση». Ενημερωθείτε! </w:t>
      </w:r>
    </w:p>
    <w:p w14:paraId="6891BE1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 xml:space="preserve">Εν πάση περιπτώσει, τα λέμε και μετά έξω, αν θέλετε. </w:t>
      </w:r>
    </w:p>
    <w:p w14:paraId="6891BE1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Το θέμα είναι ότι αυτό είναι παρωνυχίδα μπροστά σε όλα αυτά που κάνετε. </w:t>
      </w:r>
    </w:p>
    <w:p w14:paraId="6891BE1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Αυτά που λέ</w:t>
      </w:r>
      <w:r>
        <w:rPr>
          <w:rFonts w:eastAsia="Times New Roman" w:cs="Times New Roman"/>
          <w:szCs w:val="24"/>
        </w:rPr>
        <w:t xml:space="preserve">τε είναι αναληθή. Ενημερωθείτε! </w:t>
      </w:r>
    </w:p>
    <w:p w14:paraId="6891BE2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Και τι είχε μέσα η ανακοίνωση; Εγώ τη διάβασα και είχε μέσα «άλλα λόγια να αγαπιόμαστε». </w:t>
      </w:r>
    </w:p>
    <w:p w14:paraId="6891BE2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Έλεγε «καταδικάζουμε την επίθεση». </w:t>
      </w:r>
    </w:p>
    <w:p w14:paraId="6891BE2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Εν πάση περιπτώσει, εγώ θέλω να πω ότι έρχ</w:t>
      </w:r>
      <w:r>
        <w:rPr>
          <w:rFonts w:eastAsia="Times New Roman" w:cs="Times New Roman"/>
          <w:szCs w:val="24"/>
        </w:rPr>
        <w:t xml:space="preserve">εται ένας μαύρος Δεκέμβρης. Υπάρχει μια πρόβα </w:t>
      </w:r>
      <w:r>
        <w:rPr>
          <w:rFonts w:eastAsia="Times New Roman" w:cs="Times New Roman"/>
          <w:szCs w:val="24"/>
          <w:lang w:val="en-US"/>
        </w:rPr>
        <w:t>generale</w:t>
      </w:r>
      <w:r>
        <w:rPr>
          <w:rFonts w:eastAsia="Times New Roman" w:cs="Times New Roman"/>
          <w:szCs w:val="24"/>
        </w:rPr>
        <w:t xml:space="preserve"> αυτή τη στιγμή. Έχουν την προστασία αυτοί οι αλήτες, γιατί στους κυβερνητικούς στόχους βρίσκονται διάφορα συντρόφια. </w:t>
      </w:r>
    </w:p>
    <w:p w14:paraId="6891BE2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μην ξεχνάμε και τα δικά σας φαινόμενα το 2008, όταν κάηκε η Αθήνα και λέγατε </w:t>
      </w:r>
      <w:r>
        <w:rPr>
          <w:rFonts w:eastAsia="Times New Roman" w:cs="Times New Roman"/>
          <w:szCs w:val="24"/>
        </w:rPr>
        <w:t>«</w:t>
      </w:r>
      <w:r>
        <w:rPr>
          <w:rFonts w:eastAsia="Times New Roman" w:cs="Times New Roman"/>
          <w:szCs w:val="24"/>
        </w:rPr>
        <w:t>μη</w:t>
      </w:r>
      <w:r>
        <w:rPr>
          <w:rFonts w:eastAsia="Times New Roman" w:cs="Times New Roman"/>
          <w:szCs w:val="24"/>
        </w:rPr>
        <w:t>ν κάνετε τίποτα». Ήταν η κυβέρνηση της Νέας Δημοκρατίας, Υπουργός ο ίδιος ο Πρόεδρος της Νέας Δημοκρατίας τώρα, Πρωθυπουργός ο κουρασμένος ο δικός σας. Και δεν κάηκε μόνο η Αθήνα, κάηκε και η μισή Ελλάδα. Και τι κάνατε; Λοιδορούσατε δικά σας στελέχη τα οπο</w:t>
      </w:r>
      <w:r>
        <w:rPr>
          <w:rFonts w:eastAsia="Times New Roman" w:cs="Times New Roman"/>
          <w:szCs w:val="24"/>
        </w:rPr>
        <w:t xml:space="preserve">ία έλεγαν πραγματικά ότι είμαστε σε κίνδυνο, ότι αντιμετωπίζουμε μια ασύμμετρη απειλή. Αλήθεια έλεγαν. Και εσείς τα λοιδορούσατε, τους κοροϊδεύατε. </w:t>
      </w:r>
    </w:p>
    <w:p w14:paraId="6891BE2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Θα έχουμε μεγάλα γεγονότα. Έχουμε αυτές τις πληροφορίες. </w:t>
      </w:r>
    </w:p>
    <w:p w14:paraId="6891BE2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Θα ήθελα να εγκαλέσω, επιτέλους, όχι την πολιτική</w:t>
      </w:r>
      <w:r>
        <w:rPr>
          <w:rFonts w:eastAsia="Times New Roman" w:cs="Times New Roman"/>
          <w:szCs w:val="24"/>
        </w:rPr>
        <w:t xml:space="preserve"> ηγεσία του ονομαζόμενου πλέον Υπουργείου Προστασίας του Πολίτη –ο Θεός να την κάνει προστασία του πολίτη- του Υπουργείου Δημοσίας Τάξεως δηλαδή, αλλά τη στρατιωτική, την αστυνομική ηγεσία. </w:t>
      </w:r>
    </w:p>
    <w:p w14:paraId="6891BE2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Κύριοι κλαρούχοι της ΕΛΑΣ, στρατηγοί της ΕΛΑΣ, αν έχετε τα κότσια</w:t>
      </w:r>
      <w:r>
        <w:rPr>
          <w:rFonts w:eastAsia="Times New Roman" w:cs="Times New Roman"/>
          <w:szCs w:val="24"/>
        </w:rPr>
        <w:t xml:space="preserve">, αν κάποιοι δεν σας αφήνουν να κάνετε σωστά τη δουλειά σας, να βγείτε </w:t>
      </w:r>
      <w:r>
        <w:rPr>
          <w:rFonts w:eastAsia="Times New Roman" w:cs="Times New Roman"/>
          <w:szCs w:val="24"/>
        </w:rPr>
        <w:lastRenderedPageBreak/>
        <w:t>να το καταγγείλετε! Τόσο βαριά είναι τα αστέρια στον ώμο; Τόσο γλυκιά είναι η θεσούλα; Διότι ακούγεται ότι υπάρχει πολιτική παρέμβαση στη φυσική ηγεσία της ΕΛΑΣ να μην κάνει σωστά τη δο</w:t>
      </w:r>
      <w:r>
        <w:rPr>
          <w:rFonts w:eastAsia="Times New Roman" w:cs="Times New Roman"/>
          <w:szCs w:val="24"/>
        </w:rPr>
        <w:t xml:space="preserve">υλειά της. </w:t>
      </w:r>
    </w:p>
    <w:p w14:paraId="6891BE2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Κλείνω, κυρίες και κύριοι, απευθυνόμενος όχι σε εσάς, αλλά στον ελληνικό λαό που μας βλέπει, σε όσους μας βλέπουν Ελληνίδες και Έλληνες αυτή τη στιγμή και λέγω: Αγαπητοί μου πατριώτες, Ελληνίδες και Έλληνες, είναι πανθομολογούμενο ότι η πατρίδα</w:t>
      </w:r>
      <w:r>
        <w:rPr>
          <w:rFonts w:eastAsia="Times New Roman" w:cs="Times New Roman"/>
          <w:szCs w:val="24"/>
        </w:rPr>
        <w:t xml:space="preserve"> μας διατρέχει μεγάλο κίνδυνο.  </w:t>
      </w:r>
    </w:p>
    <w:p w14:paraId="6891BE28" w14:textId="77777777" w:rsidR="00D031BF" w:rsidRDefault="004A50F5">
      <w:pPr>
        <w:spacing w:after="0" w:line="600" w:lineRule="auto"/>
        <w:ind w:firstLine="720"/>
        <w:jc w:val="both"/>
        <w:rPr>
          <w:rFonts w:eastAsia="Times New Roman"/>
          <w:szCs w:val="24"/>
        </w:rPr>
      </w:pPr>
      <w:r>
        <w:rPr>
          <w:rFonts w:eastAsia="Times New Roman"/>
          <w:szCs w:val="24"/>
        </w:rPr>
        <w:t>Στις ημέρες που ζούμε</w:t>
      </w:r>
      <w:r>
        <w:rPr>
          <w:rFonts w:eastAsia="Times New Roman"/>
          <w:szCs w:val="24"/>
        </w:rPr>
        <w:t>,</w:t>
      </w:r>
      <w:r>
        <w:rPr>
          <w:rFonts w:eastAsia="Times New Roman"/>
          <w:szCs w:val="24"/>
        </w:rPr>
        <w:t xml:space="preserve"> θα καθοριστεί όχι μόνο το αύριο των παιδιών μας και των γενεών που έρχονται, αλλά αυτή καθαυτή η ύπαρξη του έθνους και της φυλής. Τα προβλήματα και ο πόλεμος που μας έχουν κηρύξει οι διεθνείς εξουσιασ</w:t>
      </w:r>
      <w:r>
        <w:rPr>
          <w:rFonts w:eastAsia="Times New Roman"/>
          <w:szCs w:val="24"/>
        </w:rPr>
        <w:t xml:space="preserve">τές της παγκοσμιοποίησης δεν μπορούν να τα διαχειριστούν οι τοπικοί εγκάθετοί τους. </w:t>
      </w:r>
    </w:p>
    <w:p w14:paraId="6891BE29" w14:textId="77777777" w:rsidR="00D031BF" w:rsidRDefault="004A50F5">
      <w:pPr>
        <w:spacing w:after="0" w:line="600" w:lineRule="auto"/>
        <w:ind w:firstLine="720"/>
        <w:jc w:val="both"/>
        <w:rPr>
          <w:rFonts w:eastAsia="Times New Roman"/>
          <w:szCs w:val="24"/>
        </w:rPr>
      </w:pPr>
      <w:r>
        <w:rPr>
          <w:rFonts w:eastAsia="Times New Roman"/>
          <w:szCs w:val="24"/>
        </w:rPr>
        <w:t xml:space="preserve">Η μνημονιακή Δεξιά και η μνημονιακή Αριστερά αποτελούν την πέμπτη φάλαγγα και τις δύο όψεις του αυτού νομίσματος. Πέρα, λοιπόν, από </w:t>
      </w:r>
      <w:r>
        <w:rPr>
          <w:rFonts w:eastAsia="Times New Roman"/>
          <w:szCs w:val="24"/>
        </w:rPr>
        <w:lastRenderedPageBreak/>
        <w:t>την Αριστερά και τη Δεξιά, υπάρχει η Ελ</w:t>
      </w:r>
      <w:r>
        <w:rPr>
          <w:rFonts w:eastAsia="Times New Roman"/>
          <w:szCs w:val="24"/>
        </w:rPr>
        <w:t xml:space="preserve">λάδα στην οποία πιστεύουμε, σε αυτήν και μόνο σε αυτήν, που είναι η μητέρα όλων μας και στέκεται υπεράνω όλων μας. </w:t>
      </w:r>
    </w:p>
    <w:p w14:paraId="6891BE2A" w14:textId="77777777" w:rsidR="00D031BF" w:rsidRDefault="004A50F5">
      <w:pPr>
        <w:spacing w:after="0" w:line="600" w:lineRule="auto"/>
        <w:ind w:firstLine="720"/>
        <w:jc w:val="both"/>
        <w:rPr>
          <w:rFonts w:eastAsia="Times New Roman"/>
          <w:szCs w:val="24"/>
        </w:rPr>
      </w:pPr>
      <w:r>
        <w:rPr>
          <w:rFonts w:eastAsia="Times New Roman"/>
          <w:szCs w:val="24"/>
        </w:rPr>
        <w:t>Δώστε τη μάχη μαζί μας, για να πάρουμε την πατρίδα μας πίσω για εθνική ανεξαρτησία και κοινωνική δικαιοσύνη, με τη Χρυσή Αυγή για μια νέα, ε</w:t>
      </w:r>
      <w:r>
        <w:rPr>
          <w:rFonts w:eastAsia="Times New Roman"/>
          <w:szCs w:val="24"/>
        </w:rPr>
        <w:t>λεύθερη Ελλάδα.</w:t>
      </w:r>
    </w:p>
    <w:p w14:paraId="6891BE2B" w14:textId="77777777" w:rsidR="00D031BF" w:rsidRDefault="004A50F5">
      <w:pPr>
        <w:spacing w:after="0"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6891BE2C" w14:textId="77777777" w:rsidR="00D031BF" w:rsidRDefault="004A50F5">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Τον λόγο έχει ο κ. Κωνσταντίνος Χατζηδάκης από τη Νέα Δημοκρατία.</w:t>
      </w:r>
    </w:p>
    <w:p w14:paraId="6891BE2D" w14:textId="77777777" w:rsidR="00D031BF" w:rsidRDefault="004A50F5">
      <w:pPr>
        <w:spacing w:after="0"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 xml:space="preserve">Κύριε Πρόεδρε, κυρίες και κύριοι συνάδελφοι, υπήρχε κάποτε, μια φορά κι έναν καιρό, μια ανάλγητη, νεοφιλελεύθερη και τρισκατάρατη </w:t>
      </w:r>
      <w:r>
        <w:rPr>
          <w:rFonts w:eastAsia="Times New Roman"/>
          <w:szCs w:val="24"/>
        </w:rPr>
        <w:t>κ</w:t>
      </w:r>
      <w:r>
        <w:rPr>
          <w:rFonts w:eastAsia="Times New Roman"/>
          <w:szCs w:val="24"/>
        </w:rPr>
        <w:t>υβέρνηση σε αυτόν τον τόπο, η οποία είχε αναλάβει διάφορες καταστρεπτικές πρωτοβουλίες, μεταξύ των οποίων ήταν και μία για τη</w:t>
      </w:r>
      <w:r>
        <w:rPr>
          <w:rFonts w:eastAsia="Times New Roman"/>
          <w:szCs w:val="24"/>
        </w:rPr>
        <w:t xml:space="preserve"> ριζική απλοποίηση της αδειοδότησης των επιχειρήσεων. </w:t>
      </w:r>
    </w:p>
    <w:p w14:paraId="6891BE2E" w14:textId="77777777" w:rsidR="00D031BF" w:rsidRDefault="004A50F5">
      <w:pPr>
        <w:spacing w:after="0" w:line="600" w:lineRule="auto"/>
        <w:ind w:firstLine="720"/>
        <w:jc w:val="both"/>
        <w:rPr>
          <w:rFonts w:eastAsia="Times New Roman"/>
          <w:szCs w:val="24"/>
        </w:rPr>
      </w:pPr>
      <w:r>
        <w:rPr>
          <w:rFonts w:eastAsia="Times New Roman"/>
          <w:szCs w:val="24"/>
        </w:rPr>
        <w:lastRenderedPageBreak/>
        <w:t xml:space="preserve">Είχε φέρει έναν νόμο-πλαίσιο τον 4262 τον Μάιο του 2014. Ήταν ένας νόμος για τον οποίο είχε συμφωνήσει η τότε </w:t>
      </w:r>
      <w:r>
        <w:rPr>
          <w:rFonts w:eastAsia="Times New Roman"/>
          <w:szCs w:val="24"/>
        </w:rPr>
        <w:t>κ</w:t>
      </w:r>
      <w:r>
        <w:rPr>
          <w:rFonts w:eastAsia="Times New Roman"/>
          <w:szCs w:val="24"/>
        </w:rPr>
        <w:t>υβέρνηση με την Παγκόσμια Τράπεζα. Ήταν ένας νόμος τον οποίο είχε χαιρετίσει το σύνολο της</w:t>
      </w:r>
      <w:r>
        <w:rPr>
          <w:rFonts w:eastAsia="Times New Roman"/>
          <w:szCs w:val="24"/>
        </w:rPr>
        <w:t xml:space="preserve"> επιχειρηματικής κοινότητας. Ήταν ένας νόμος που ακολουθούσε τις καλύτερες διεθνείς πρακτικές για γρήγορη αδειοδότηση των επιχειρήσεων, ακόμα και αυθημερόν σε κάποιες περιπτώσεις. Ήταν ένας νόμος που είχε ξεκινήσει να εφαρμόζεται, δηλαδή είχε ήδη προχωρήσε</w:t>
      </w:r>
      <w:r>
        <w:rPr>
          <w:rFonts w:eastAsia="Times New Roman"/>
          <w:szCs w:val="24"/>
        </w:rPr>
        <w:t xml:space="preserve">ι με δύο υπουργικές αποφάσεις η απλοποίηση της αδειοδότησης σε εκατόν τρεις δραστηριότητες και σε οκτακόσια ενενήντα επτά διαφορετικά επαγγέλματα. </w:t>
      </w:r>
    </w:p>
    <w:p w14:paraId="6891BE2F" w14:textId="77777777" w:rsidR="00D031BF" w:rsidRDefault="004A50F5">
      <w:pPr>
        <w:spacing w:after="0" w:line="600" w:lineRule="auto"/>
        <w:ind w:firstLine="720"/>
        <w:jc w:val="both"/>
        <w:rPr>
          <w:rFonts w:eastAsia="Times New Roman"/>
          <w:szCs w:val="24"/>
        </w:rPr>
      </w:pPr>
      <w:r>
        <w:rPr>
          <w:rFonts w:eastAsia="Times New Roman"/>
          <w:szCs w:val="24"/>
        </w:rPr>
        <w:t>Ο νόμος αυτός προέβλεπε ότι από την 1</w:t>
      </w:r>
      <w:r>
        <w:rPr>
          <w:rFonts w:eastAsia="Times New Roman"/>
          <w:szCs w:val="24"/>
        </w:rPr>
        <w:t>-1-2015, για να σταματήσει και το γαϊτανάκι μεταξύ των Υπουργών, θα μπορούσε ο εκάστοτε Υπουργός Ανάπτυξης μόνος του να συνεχίσει αυτές τις υπουργικές αποφάσεις και να πάμε σε ένα τελείως διαφορετικό σκηνικό για την αδειοδότηση των επιχειρήσεων στην Ελλάδα</w:t>
      </w:r>
      <w:r>
        <w:rPr>
          <w:rFonts w:eastAsia="Times New Roman"/>
          <w:szCs w:val="24"/>
        </w:rPr>
        <w:t xml:space="preserve">. Αυτά έγιναν με την προηγούμενη τρισκατάρατη </w:t>
      </w:r>
      <w:r>
        <w:rPr>
          <w:rFonts w:eastAsia="Times New Roman"/>
          <w:szCs w:val="24"/>
        </w:rPr>
        <w:t>κ</w:t>
      </w:r>
      <w:r>
        <w:rPr>
          <w:rFonts w:eastAsia="Times New Roman"/>
          <w:szCs w:val="24"/>
        </w:rPr>
        <w:t>υβέρνηση!</w:t>
      </w:r>
    </w:p>
    <w:p w14:paraId="6891BE30" w14:textId="77777777" w:rsidR="00D031BF" w:rsidRDefault="004A50F5">
      <w:pPr>
        <w:spacing w:after="0" w:line="600" w:lineRule="auto"/>
        <w:ind w:firstLine="720"/>
        <w:jc w:val="both"/>
        <w:rPr>
          <w:rFonts w:eastAsia="Times New Roman"/>
          <w:szCs w:val="24"/>
        </w:rPr>
      </w:pPr>
      <w:r>
        <w:rPr>
          <w:rFonts w:eastAsia="Times New Roman"/>
          <w:szCs w:val="24"/>
        </w:rPr>
        <w:lastRenderedPageBreak/>
        <w:t xml:space="preserve">Ήρθε η </w:t>
      </w:r>
      <w:r>
        <w:rPr>
          <w:rFonts w:eastAsia="Times New Roman"/>
          <w:szCs w:val="24"/>
        </w:rPr>
        <w:t>κ</w:t>
      </w:r>
      <w:r>
        <w:rPr>
          <w:rFonts w:eastAsia="Times New Roman"/>
          <w:szCs w:val="24"/>
        </w:rPr>
        <w:t xml:space="preserve">υβέρνηση που θα έφερνε την ανάπτυξη στον τόπο. </w:t>
      </w:r>
    </w:p>
    <w:p w14:paraId="6891BE31" w14:textId="77777777" w:rsidR="00D031BF" w:rsidRDefault="004A50F5">
      <w:pPr>
        <w:spacing w:after="0" w:line="600" w:lineRule="auto"/>
        <w:ind w:firstLine="720"/>
        <w:jc w:val="both"/>
        <w:rPr>
          <w:rFonts w:eastAsia="Times New Roman"/>
          <w:szCs w:val="24"/>
        </w:rPr>
      </w:pPr>
      <w:r>
        <w:rPr>
          <w:rFonts w:eastAsia="Times New Roman"/>
          <w:szCs w:val="24"/>
        </w:rPr>
        <w:t xml:space="preserve">Τι έκανε αυτή η </w:t>
      </w:r>
      <w:r>
        <w:rPr>
          <w:rFonts w:eastAsia="Times New Roman"/>
          <w:szCs w:val="24"/>
        </w:rPr>
        <w:t>κ</w:t>
      </w:r>
      <w:r>
        <w:rPr>
          <w:rFonts w:eastAsia="Times New Roman"/>
          <w:szCs w:val="24"/>
        </w:rPr>
        <w:t>υβέρνηση; Με τον προηγούμενο Υπουργό -που αποχώρησε από τον ΣΥΡΙΖΑ το καλοκαίρι του 2015- το έβλεπε φυσικά τελείως αρνητικά. Ή</w:t>
      </w:r>
      <w:r>
        <w:rPr>
          <w:rFonts w:eastAsia="Times New Roman"/>
          <w:szCs w:val="24"/>
        </w:rPr>
        <w:t>ρθε, όμως, η καινούρια εντολή και η καινούρια Κυβέρνηση από τον Σεπτέμβρη του 2015 και μετά, και το καινούριο κυβερνητικό σχήμα αποφάσισε να βάλει απλώς τον νόμο αυτόν στο ψυγείο.</w:t>
      </w:r>
    </w:p>
    <w:p w14:paraId="6891BE32" w14:textId="77777777" w:rsidR="00D031BF" w:rsidRDefault="004A50F5">
      <w:pPr>
        <w:spacing w:after="0" w:line="600" w:lineRule="auto"/>
        <w:ind w:firstLine="720"/>
        <w:jc w:val="both"/>
        <w:rPr>
          <w:rFonts w:eastAsia="Times New Roman"/>
          <w:szCs w:val="24"/>
        </w:rPr>
      </w:pPr>
      <w:r>
        <w:rPr>
          <w:rFonts w:eastAsia="Times New Roman"/>
          <w:szCs w:val="24"/>
        </w:rPr>
        <w:t>Τώρα έρχεται και μας φέρνει τη δική της ριζοσπαστική, υποτίθεται, παρέμβαση.</w:t>
      </w:r>
      <w:r>
        <w:rPr>
          <w:rFonts w:eastAsia="Times New Roman"/>
          <w:szCs w:val="24"/>
        </w:rPr>
        <w:t xml:space="preserve"> Ο προηγούμενος νόμος δεν ήταν φυσικά οι πλάκες του Μωυσή. Δεν ερχόμαστε με αυτήν τη διάθεση εδώ πέρα.</w:t>
      </w:r>
    </w:p>
    <w:p w14:paraId="6891BE33" w14:textId="77777777" w:rsidR="00D031BF" w:rsidRDefault="004A50F5">
      <w:pPr>
        <w:spacing w:after="0" w:line="600" w:lineRule="auto"/>
        <w:ind w:firstLine="720"/>
        <w:jc w:val="both"/>
        <w:rPr>
          <w:rFonts w:eastAsia="Times New Roman"/>
          <w:szCs w:val="24"/>
        </w:rPr>
      </w:pPr>
      <w:r>
        <w:rPr>
          <w:rFonts w:eastAsia="Times New Roman"/>
          <w:szCs w:val="24"/>
        </w:rPr>
        <w:t>Θέλω, όμως, ειλικρινά, κυρίες και κύριοι συνάδελφοι, να θέσω και σε εσάς και στους Έλληνες πολίτες, με απλά λόγια, μερικά ερωτήματα για να καταλάβουμε όλ</w:t>
      </w:r>
      <w:r>
        <w:rPr>
          <w:rFonts w:eastAsia="Times New Roman"/>
          <w:szCs w:val="24"/>
        </w:rPr>
        <w:t xml:space="preserve">οι μαζί τι γίνεται σήμερα με αυτό το νομοσχέδιο. </w:t>
      </w:r>
    </w:p>
    <w:p w14:paraId="6891BE34" w14:textId="77777777" w:rsidR="00D031BF" w:rsidRDefault="004A50F5">
      <w:pPr>
        <w:spacing w:after="0" w:line="600" w:lineRule="auto"/>
        <w:ind w:firstLine="720"/>
        <w:jc w:val="both"/>
        <w:rPr>
          <w:rFonts w:eastAsia="Times New Roman"/>
          <w:szCs w:val="24"/>
        </w:rPr>
      </w:pPr>
      <w:r>
        <w:rPr>
          <w:rFonts w:eastAsia="Times New Roman"/>
          <w:szCs w:val="24"/>
        </w:rPr>
        <w:t xml:space="preserve">Πρώτον, με τον προηγούμενο νόμο εθεωρείτο ότι είναι ελεύθερη η επιχειρηματική δραστηριότητα, εκτός των περιπτώσεων που το κράτος, για λόγους που σχετίζονται με το περιβάλλον, με την αρχαιολογία κ.λπ., </w:t>
      </w:r>
      <w:r>
        <w:rPr>
          <w:rFonts w:eastAsia="Times New Roman"/>
          <w:szCs w:val="24"/>
        </w:rPr>
        <w:lastRenderedPageBreak/>
        <w:t>μπορο</w:t>
      </w:r>
      <w:r>
        <w:rPr>
          <w:rFonts w:eastAsia="Times New Roman"/>
          <w:szCs w:val="24"/>
        </w:rPr>
        <w:t xml:space="preserve">ύσε να θέτει περιορισμούς. Εσείς κάνετε το ανάποδο σήμερα. Όλα απαγορεύονται, εκτός των περιπτώσεων που η σοφή Κυβέρνηση και το σοφό Υπουργείο επιτρέπουν να έχουμε κάποια επιχειρηματική δραστηριότητα. </w:t>
      </w:r>
    </w:p>
    <w:p w14:paraId="6891BE35" w14:textId="77777777" w:rsidR="00D031BF" w:rsidRDefault="004A50F5">
      <w:pPr>
        <w:spacing w:after="0" w:line="600" w:lineRule="auto"/>
        <w:ind w:firstLine="720"/>
        <w:jc w:val="both"/>
        <w:rPr>
          <w:rFonts w:eastAsia="Times New Roman"/>
          <w:szCs w:val="24"/>
        </w:rPr>
      </w:pPr>
      <w:r>
        <w:rPr>
          <w:rFonts w:eastAsia="Times New Roman"/>
          <w:szCs w:val="24"/>
        </w:rPr>
        <w:t>Δεύτερον, περιορίζετε το πεδίο εφαρμογής. Η προηγούμεν</w:t>
      </w:r>
      <w:r>
        <w:rPr>
          <w:rFonts w:eastAsia="Times New Roman"/>
          <w:szCs w:val="24"/>
        </w:rPr>
        <w:t>η παρέμβαση ήταν μια οριζόντια παρέμβαση. Σε εσάς έπεσε πολλή αυτή η οριζόντια παρέμβαση και αποφασίσατε να έχετε μόνο τρία πεδία δραστηριοτήτων. Πάλι καλά! Σας ευχαριστούμε που δεν το περιορίσατε στα δύο ή και στο ένα!</w:t>
      </w:r>
    </w:p>
    <w:p w14:paraId="6891BE36"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Τρίτον, ακυρώνεται η δυνατότητα ανάθ</w:t>
      </w:r>
      <w:r>
        <w:rPr>
          <w:rFonts w:eastAsia="Times New Roman" w:cs="Times New Roman"/>
          <w:szCs w:val="24"/>
        </w:rPr>
        <w:t>εσης της πιστοποίησης για την αδειοδότηση σε ιδιωτικούς φορείς. Εμείς προβλέπαμε ότι μπορεί να γίνεται αυτό που γίνεται στα ΚΤΕΟ, δηλαδή αντί το ίδιο το κράτος να ελέγχει κάθε αυτοκίνητο, να ελέγχει τα ΚΤΕΟ. Αυτό το πράγμα το ακυρώνετε και το επιτρέπετε μό</w:t>
      </w:r>
      <w:r>
        <w:rPr>
          <w:rFonts w:eastAsia="Times New Roman" w:cs="Times New Roman"/>
          <w:szCs w:val="24"/>
        </w:rPr>
        <w:t xml:space="preserve">νο κατ’ εξαίρεση. </w:t>
      </w:r>
    </w:p>
    <w:p w14:paraId="6891BE37"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Τέταρτον –και θέλω παρακαλώ να το σκεφθείτε αυτό και να μου πείτε ποια λογική έχει αυτό ειδικά- εμείς προβλέπαμε ότι για να γίνεται οργανωμένη ανάπτυξη της επιχειρηματικής δραστηριότητας, στην περίπτωση των επιχειρηματικών πάρκων αρκούσε</w:t>
      </w:r>
      <w:r>
        <w:rPr>
          <w:rFonts w:eastAsia="Times New Roman" w:cs="Times New Roman"/>
          <w:szCs w:val="24"/>
        </w:rPr>
        <w:t xml:space="preserve"> η αδειοδότηση του πάρκου. Εσείς ακυρώνετε αυτό το άρθρο και μας επιστρέφετε στο παλιό καθεστώς που χρειάζεται και αδειοδότηση του πάρκου και αδειοδότηση της επιχείρησης. Μ’ αυτό τον τρόπο περιμένετε να έρθουν επενδύσεις στην Ελλάδα. </w:t>
      </w:r>
    </w:p>
    <w:p w14:paraId="6891BE38"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Πέμπτον, στο σχέδιο ν</w:t>
      </w:r>
      <w:r>
        <w:rPr>
          <w:rFonts w:eastAsia="Times New Roman" w:cs="Times New Roman"/>
          <w:szCs w:val="24"/>
        </w:rPr>
        <w:t xml:space="preserve">όμου προβλέπονται παράβολα για όλες τις κατηγορίες οικονομικών δραστηριοτήτων, όχι μόνο για όσες είναι υπό καθεστώς έγκρισης λειτουργίας, δηλαδή αυξάνετε τα παράβολα. </w:t>
      </w:r>
    </w:p>
    <w:p w14:paraId="6891BE39"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Προσέξτε τώρα την πολιτική σχιζοφρένεια! Χθες σωστά ήρθατε και καταργήσατε, περιορίσατε </w:t>
      </w:r>
      <w:r>
        <w:rPr>
          <w:rFonts w:eastAsia="Times New Roman" w:cs="Times New Roman"/>
          <w:szCs w:val="24"/>
        </w:rPr>
        <w:t xml:space="preserve">τα χρήματα που χρειάζονται για τη νομική σύσταση εταιρειών. Σήμερα, μια μέρα μετά, εσείς, η ίδια Κυβέρνηση, έρχεστε και αυξάνετε τα παράβολα που απαιτούνται για την αδειοδότηση. Πότε κάνατε σωστά, χθες ή σήμερα; Πείτε μου για να καταλάβω και εγώ, να </w:t>
      </w:r>
      <w:r>
        <w:rPr>
          <w:rFonts w:eastAsia="Times New Roman" w:cs="Times New Roman"/>
          <w:szCs w:val="24"/>
        </w:rPr>
        <w:lastRenderedPageBreak/>
        <w:t>ξέρω α</w:t>
      </w:r>
      <w:r>
        <w:rPr>
          <w:rFonts w:eastAsia="Times New Roman" w:cs="Times New Roman"/>
          <w:szCs w:val="24"/>
        </w:rPr>
        <w:t>ν πρέπει να υποστηρίξω τον ΣΥΡΙΖΑ του χθες ή τον ΣΥΡΙΖΑ του σήμερα, διότι και τα δυο δεν μπορώ να τα υποστηρίξω.</w:t>
      </w:r>
    </w:p>
    <w:p w14:paraId="6891BE3A"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Κατόπιν έρχεστε με τη γνωστή τάση να παρουσιάζετε το μαύρο άσπρο στο άρθρο 14 και εισάγετε το ολοκληρωμένο πληροφοριακό σύστημα άσκησης δραστηρ</w:t>
      </w:r>
      <w:r>
        <w:rPr>
          <w:rFonts w:eastAsia="Times New Roman" w:cs="Times New Roman"/>
          <w:szCs w:val="24"/>
        </w:rPr>
        <w:t xml:space="preserve">ιοτήτων και ελέγχων. Μόνο που αυτό το σύστημα δεν είναι τίποτα άλλο από την κεντρική διαδικτυακή πύλη οικονομικής δραστηριότητας του άρθρου 25 του προηγούμενου νόμου. Βαφτίσια κάνετε. Δεν σας άρεσε το προηγούμενο όνομα και το αντικαθιστάτε με αυτό. Μεγάλη </w:t>
      </w:r>
      <w:r>
        <w:rPr>
          <w:rFonts w:eastAsia="Times New Roman" w:cs="Times New Roman"/>
          <w:szCs w:val="24"/>
        </w:rPr>
        <w:t>διαρθρωτική αλλαγή!</w:t>
      </w:r>
    </w:p>
    <w:p w14:paraId="6891BE3B"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θέλω να πω ξεκάθαρα ότι με λύπη μου σημειώνω πως οι πιστωτές, που είχαν συμφωνήσει και χαιρετίσει την προηγούμενη ρύθμιση, έρχονται και συμφωνούν και με τη δική σας. Αυτό είναι ενδεικτικό της προχειρότητας τόσο της Κυ</w:t>
      </w:r>
      <w:r>
        <w:rPr>
          <w:rFonts w:eastAsia="Times New Roman" w:cs="Times New Roman"/>
          <w:szCs w:val="24"/>
        </w:rPr>
        <w:t xml:space="preserve">βέρνησης όσο και των πιστωτών. </w:t>
      </w:r>
    </w:p>
    <w:p w14:paraId="6891BE3C"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Ξαναλέω ξεκάθαρα χωρίς περιττές διπλωματικές φιοριτούρες. Συμπεραίνω, κυρίες και κύριοι συνάδελφοι, λέγοντας το εξής: Το νομοσχέδιο </w:t>
      </w:r>
      <w:r>
        <w:rPr>
          <w:rFonts w:eastAsia="Times New Roman" w:cs="Times New Roman"/>
          <w:szCs w:val="24"/>
        </w:rPr>
        <w:lastRenderedPageBreak/>
        <w:t>αυτό δείχνει πως αυτή η Κυβέρνηση υπονομεύει ταυτόχρονα και τον εαυτό της, αλλά και τις προο</w:t>
      </w:r>
      <w:r>
        <w:rPr>
          <w:rFonts w:eastAsia="Times New Roman" w:cs="Times New Roman"/>
          <w:szCs w:val="24"/>
        </w:rPr>
        <w:t>πτικές της οικονομίας. Γιατί; Τον εαυτό της γιατί επιβεβαιώνει για μια ακόμη φορά την αγαπημένη της πρακτική που την απομακρύνει από τον κόσμο και από τους πρώην οπαδούς της, να βαφτίζει το κρέας ψάρι, τις περικοπές αυξήσεις, τους φόρους κοινωνική πολιτική</w:t>
      </w:r>
      <w:r>
        <w:rPr>
          <w:rFonts w:eastAsia="Times New Roman" w:cs="Times New Roman"/>
          <w:szCs w:val="24"/>
        </w:rPr>
        <w:t xml:space="preserve"> και την οπισθοδρόμηση πρόοδο. Όμως βλάπτει και τη χώρα, διότι είναι σαφές ότι δεν πιστεύει στις μεταρρυθμίσεις που χρειάζονται, τις οποίες καταπίνει απλώς σαν πικρό χάπι. </w:t>
      </w:r>
    </w:p>
    <w:p w14:paraId="6891BE3D"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είναι δυνατόν, κυρίες και κύριοι συνάδελφοι, μια ευρωπαϊκή κυβέρνηση, που μόνη </w:t>
      </w:r>
      <w:r>
        <w:rPr>
          <w:rFonts w:eastAsia="Times New Roman" w:cs="Times New Roman"/>
          <w:szCs w:val="24"/>
        </w:rPr>
        <w:t xml:space="preserve">από όλη την Ευρώπη παρίσταται στις τελετές για τον Κάστρο, την ίδια στιγμή να έχει την αυταπάτη, ακόμα μια νέα αυταπάτη ότι έτσι θα κερδίσει την εμπιστοσύνη των αγορών. </w:t>
      </w:r>
    </w:p>
    <w:p w14:paraId="6891BE3E"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Τις αγορές και τους επενδυτές, καλώς ή κακώς, τους χρειαζόμαστε. Όμως για να έρθουν επ</w:t>
      </w:r>
      <w:r>
        <w:rPr>
          <w:rFonts w:eastAsia="Times New Roman" w:cs="Times New Roman"/>
          <w:szCs w:val="24"/>
        </w:rPr>
        <w:t xml:space="preserve">ενδύσεις στην Ελλάδα, να μπει μεροκάματο στο </w:t>
      </w:r>
      <w:r>
        <w:rPr>
          <w:rFonts w:eastAsia="Times New Roman" w:cs="Times New Roman"/>
          <w:szCs w:val="24"/>
        </w:rPr>
        <w:lastRenderedPageBreak/>
        <w:t>σπίτι και να ανοίξουν καινούργιες δουλειές χρειάζεται πραγματικά μια κυβέρνηση φιλική στην επιχειρηματικότητα. Μια κυβέρνηση που απλώς καταστρέφει και προηγούμενα σωστά μέτρα δεν πρόκειται να κερδίσει το παιχνίδ</w:t>
      </w:r>
      <w:r>
        <w:rPr>
          <w:rFonts w:eastAsia="Times New Roman" w:cs="Times New Roman"/>
          <w:szCs w:val="24"/>
        </w:rPr>
        <w:t xml:space="preserve">ι. </w:t>
      </w:r>
    </w:p>
    <w:p w14:paraId="6891BE3F"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Γι’ αυτό σημειώστε το –και λυπούμαι που θα το πω- είτε πάει καλά η υπόθεση -και το ευχόμαστε- είτε όχι με τη διευθέτηση του χρέους, στο τέλος δεν θα αποφύγετε τις εκλογές, διότι είστε μια Κυβέρνηση αυτοπαγιδευμένη, που δεν μπορεί να κερδίσει σε καμ</w:t>
      </w:r>
      <w:r>
        <w:rPr>
          <w:rFonts w:eastAsia="Times New Roman" w:cs="Times New Roman"/>
          <w:szCs w:val="24"/>
        </w:rPr>
        <w:t>μ</w:t>
      </w:r>
      <w:r>
        <w:rPr>
          <w:rFonts w:eastAsia="Times New Roman" w:cs="Times New Roman"/>
          <w:szCs w:val="24"/>
        </w:rPr>
        <w:t xml:space="preserve">ία </w:t>
      </w:r>
      <w:r>
        <w:rPr>
          <w:rFonts w:eastAsia="Times New Roman" w:cs="Times New Roman"/>
          <w:szCs w:val="24"/>
        </w:rPr>
        <w:t>περίπτωση το στοίχημα για τη χώρα.</w:t>
      </w:r>
    </w:p>
    <w:p w14:paraId="6891BE40"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891BE41" w14:textId="77777777" w:rsidR="00D031BF" w:rsidRDefault="004A50F5">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91BE42" w14:textId="77777777" w:rsidR="00D031BF" w:rsidRDefault="004A50F5">
      <w:pPr>
        <w:spacing w:after="0" w:line="600" w:lineRule="auto"/>
        <w:ind w:firstLine="720"/>
        <w:jc w:val="both"/>
        <w:rPr>
          <w:rFonts w:eastAsia="Times New Roman" w:cs="Times New Roman"/>
        </w:rPr>
      </w:pPr>
      <w:r>
        <w:rPr>
          <w:rFonts w:eastAsia="Times New Roman" w:cs="Times New Roman"/>
          <w:b/>
          <w:szCs w:val="24"/>
        </w:rPr>
        <w:t>ΠΡΟΕΔΡΕΥΩΝ (Γεώργιος Λαμπρούλης):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w:t>
      </w:r>
      <w:r>
        <w:rPr>
          <w:rFonts w:eastAsia="Times New Roman" w:cs="Times New Roman"/>
        </w:rPr>
        <w:t>κά θεωρεία, αφού προηγουμένως ξενα</w:t>
      </w:r>
      <w:r>
        <w:rPr>
          <w:rFonts w:eastAsia="Times New Roman" w:cs="Times New Roman"/>
        </w:rPr>
        <w:lastRenderedPageBreak/>
        <w:t xml:space="preserve">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μαθήτριες και μαθητές και πέντε συνοδοί εκπαιδευτικοί από το </w:t>
      </w:r>
      <w:r>
        <w:rPr>
          <w:rFonts w:eastAsia="Times New Roman" w:cs="Times New Roman"/>
        </w:rPr>
        <w:t xml:space="preserve">Γυμνάσιο Τροπαίων Αρκαδίας. </w:t>
      </w:r>
    </w:p>
    <w:p w14:paraId="6891BE43" w14:textId="77777777" w:rsidR="00D031BF" w:rsidRDefault="004A50F5">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6891BE44" w14:textId="77777777" w:rsidR="00D031BF" w:rsidRDefault="004A50F5">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891BE45"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Ευαγγελία Καρακώστα από τον ΣΥΡΙΖΑ. </w:t>
      </w:r>
    </w:p>
    <w:p w14:paraId="6891BE4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Να πω την καλησπέρα μου κι εγώ με τη σειρά μου στις συναδέλφισσες και τους συναδέλφους που βρίσκονται εδώ. </w:t>
      </w:r>
    </w:p>
    <w:p w14:paraId="6891BE4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Και να ξεκινήσω, μιας και θίχθηκε αυτό και κατά τη γνώμη μου αξίζει τον κόπο, με την επίσκεψη του Πρωθυπουργού μας στην Κούβα. Είναι πραγματικά άξι</w:t>
      </w:r>
      <w:r>
        <w:rPr>
          <w:rFonts w:eastAsia="Times New Roman" w:cs="Times New Roman"/>
          <w:szCs w:val="24"/>
        </w:rPr>
        <w:t xml:space="preserve">ο συγχαρητηρίων σήμερα, σε αυτές τις δύσκολες ώρες για </w:t>
      </w:r>
      <w:r>
        <w:rPr>
          <w:rFonts w:eastAsia="Times New Roman" w:cs="Times New Roman"/>
          <w:szCs w:val="24"/>
        </w:rPr>
        <w:lastRenderedPageBreak/>
        <w:t>τη χώρα μας, να επισκέπτεσαι και να αξιολογείς έναν ηγέτη, ο οποίος κατήργησε τη δικτατορία στη χώρα του και έφερε στους ανθρώπους την αξιοπρέπεια και το δίκαιο.</w:t>
      </w:r>
    </w:p>
    <w:p w14:paraId="6891BE4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Είχαμε εκλογές</w:t>
      </w:r>
      <w:r>
        <w:rPr>
          <w:rFonts w:eastAsia="Times New Roman" w:cs="Times New Roman"/>
          <w:szCs w:val="24"/>
        </w:rPr>
        <w:t>, κυρία Καρακώστα, στην Κούβα;</w:t>
      </w:r>
    </w:p>
    <w:p w14:paraId="6891BE4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Είχα επισκεφθεί την Κούβα τις εποχές Κάστρο. Και θέλω αυτό να το καταθέσω ως μαρτυρία. Ρώτησα μια κοπέλα σε ένα καφέ: «Τι έχετε να μου πείτε για τον Κάστρο;». Η απάντησή της ήταν: «Αξιοπρέπεια». Δεν</w:t>
      </w:r>
      <w:r>
        <w:rPr>
          <w:rFonts w:eastAsia="Times New Roman" w:cs="Times New Roman"/>
          <w:szCs w:val="24"/>
        </w:rPr>
        <w:t xml:space="preserve"> μου μίλησε ούτε για τη φτώχεια τους ούτε για τίποτε άλλο, αλλά για την αξιοπρέπεια.</w:t>
      </w:r>
    </w:p>
    <w:p w14:paraId="6891BE4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Και αυτή την τελευταία μαρτυρία δεν την καταθέτω τυχαία. Την καταθέτω γιατί από αυτό το σημείο της αξιοπρέπειας θέλω να ξεκινήσω να μιλήσω γι’ αυτό το νομοσχέδιο που φέρνο</w:t>
      </w:r>
      <w:r>
        <w:rPr>
          <w:rFonts w:eastAsia="Times New Roman" w:cs="Times New Roman"/>
          <w:szCs w:val="24"/>
        </w:rPr>
        <w:t>υμε σήμερα, με δεδομένο ότι τα τεχνικά σημεία τα είπαν πάρα πολλοί συνάδελφοι.</w:t>
      </w:r>
    </w:p>
    <w:p w14:paraId="6891BE4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ένα τέτοιο νομοσχέδιο τι θέλουμε εμείς να δείξουμε; Ότι εμπιστευόμαστε τον πολίτη-ελεύθερο επαγγελματία πραγματικά να μπει στην αγορά εργασίας με δική του ευθύνη. </w:t>
      </w:r>
    </w:p>
    <w:p w14:paraId="6891BE4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Τι θέλουμε</w:t>
      </w:r>
      <w:r>
        <w:rPr>
          <w:rFonts w:eastAsia="Times New Roman" w:cs="Times New Roman"/>
          <w:szCs w:val="24"/>
        </w:rPr>
        <w:t xml:space="preserve"> να πετύχουμε; Ο ελεύθερος επαγγελματίας να νιώσει ότι πρέπει να αλλάξει τη χώρα του και τη νοοτροπία του. Πρέπει, δηλαδή, να μην προσπαθεί να υπεκφεύγει σε όλα τα δύσκολα που του παρουσιάζει ένα κράτος, αλλά πραγματικά να αναλαμβάνει την ευθύνη να φτιάξει</w:t>
      </w:r>
      <w:r>
        <w:rPr>
          <w:rFonts w:eastAsia="Times New Roman" w:cs="Times New Roman"/>
          <w:szCs w:val="24"/>
        </w:rPr>
        <w:t xml:space="preserve"> μια σωστή και νόμιμη επιχείρηση. Και με βάση τους νόμους του κράτους που ζει, να τη λειτουργήσει κιόλας.</w:t>
      </w:r>
    </w:p>
    <w:p w14:paraId="6891BE4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Είναι, κατά τη γνώμη, μου πάρα πολύ σημαντικό. Και αναφέρομαι και στον εισηγητή του ΚΚΕ. Με ενδιαφέρει ιδιαίτερα να αντιληφθούμε ότι η αλλαγή στον κόσ</w:t>
      </w:r>
      <w:r>
        <w:rPr>
          <w:rFonts w:eastAsia="Times New Roman" w:cs="Times New Roman"/>
          <w:szCs w:val="24"/>
        </w:rPr>
        <w:t>μο δεν γίνεται χωρίς την αλλαγή της νοοτροπίας του λαού. Πρέπει, δηλαδή, ο πολίτης να νιώσει ποια είναι η ευθύνη του, ποιες είναι οι αξίες του, να τις φτιάξει αυτές τις αξίες και να νιώσει ότι πρέπει να ζήσει σε ένα κράτος δικαίου.</w:t>
      </w:r>
    </w:p>
    <w:p w14:paraId="6891BE4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Με αυτό</w:t>
      </w:r>
      <w:r>
        <w:rPr>
          <w:rFonts w:eastAsia="Times New Roman" w:cs="Times New Roman"/>
          <w:szCs w:val="24"/>
        </w:rPr>
        <w:t>ν</w:t>
      </w:r>
      <w:r>
        <w:rPr>
          <w:rFonts w:eastAsia="Times New Roman" w:cs="Times New Roman"/>
          <w:szCs w:val="24"/>
        </w:rPr>
        <w:t xml:space="preserve"> τον τρόπο, λοιπ</w:t>
      </w:r>
      <w:r>
        <w:rPr>
          <w:rFonts w:eastAsia="Times New Roman" w:cs="Times New Roman"/>
          <w:szCs w:val="24"/>
        </w:rPr>
        <w:t xml:space="preserve">όν, πρέπει πραγματικά να προχωρήσουμε στη νομοθεσία που κάνουμε. Βεβαίως, πρέπει να προφυλάξουμε και να μην αφήσουμε στο απυρόβλητο τον άνομο επιχειρηματία. Κι εδώ μπαίνουν οι έλεγχοι, οι οποίοι ορίζονται από το σχέδιο νόμου. </w:t>
      </w:r>
    </w:p>
    <w:p w14:paraId="6891BE4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Είναι πολύ σημαντικό, λοιπόν,</w:t>
      </w:r>
      <w:r>
        <w:rPr>
          <w:rFonts w:eastAsia="Times New Roman" w:cs="Times New Roman"/>
          <w:szCs w:val="24"/>
        </w:rPr>
        <w:t xml:space="preserve"> πρώτον, να δώσουμε ελευθερία και αλλαγή νοοτροπίας στον νόμιμο πολίτη που κατά τη γνώμη μου είναι η πλειοψηφία σήμερα στην Ελλάδα και, δεύτερον, μέσω των αυστηρών ελέγχων, να βρούμε αυτόν τον πολίτη που είναι άνομος, μένει στο απυρόβλητο και βρίσκει οδούς</w:t>
      </w:r>
      <w:r>
        <w:rPr>
          <w:rFonts w:eastAsia="Times New Roman" w:cs="Times New Roman"/>
          <w:szCs w:val="24"/>
        </w:rPr>
        <w:t xml:space="preserve"> διαφυγής.</w:t>
      </w:r>
    </w:p>
    <w:p w14:paraId="6891BE5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Χ</w:t>
      </w:r>
      <w:r>
        <w:rPr>
          <w:rFonts w:eastAsia="Times New Roman" w:cs="Times New Roman"/>
          <w:szCs w:val="24"/>
        </w:rPr>
        <w:t>θ</w:t>
      </w:r>
      <w:r>
        <w:rPr>
          <w:rFonts w:eastAsia="Times New Roman" w:cs="Times New Roman"/>
          <w:szCs w:val="24"/>
        </w:rPr>
        <w:t>ε</w:t>
      </w:r>
      <w:r>
        <w:rPr>
          <w:rFonts w:eastAsia="Times New Roman" w:cs="Times New Roman"/>
          <w:szCs w:val="24"/>
        </w:rPr>
        <w:t xml:space="preserve">ς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υπήρξαν δυο κατηγορίες θέσεων και δεν ήταν τυχαίο. Η μια κατηγορία ήταν από τους εκπροσώπους των ελεύθερων επαγγελματιών και η άλλη κατηγορία ήταν από το κομμάτι της δημόσιας διοίκησης των υπαλλήλων. </w:t>
      </w:r>
    </w:p>
    <w:p w14:paraId="6891BE5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Μου έκανε πολύ μεγάλη εν</w:t>
      </w:r>
      <w:r>
        <w:rPr>
          <w:rFonts w:eastAsia="Times New Roman" w:cs="Times New Roman"/>
          <w:szCs w:val="24"/>
        </w:rPr>
        <w:t>τύπωση ο φόβος που εξέφραζαν οι δημόσιοι υπάλληλοι στην ελευθερία που δίνει αυτός ο νόμος -και έχω την αίσθηση ότι αυτό πρέπει να το δουν, γιατί τα επιχειρήματα που έφεραν δεν ήταν πραγματικά, ήταν επιχειρήματα που αναφέρονταν στον έλεγχο και πρέπει να στα</w:t>
      </w:r>
      <w:r>
        <w:rPr>
          <w:rFonts w:eastAsia="Times New Roman" w:cs="Times New Roman"/>
          <w:szCs w:val="24"/>
        </w:rPr>
        <w:t>θούμε σε αυτό- και όχι στην αδειοδότηση. Διότι η αδειοδότηση δεν μας κατοχύρωσε μέχρι σήμερα στο δίκαιο και τη σωστή λειτουργία. Βεβαίως, με τη καλή πρόθεση έπαιρναν την άδεια και μετά έκαναν τις άνομες πράξεις σε όποιο επίπεδο, όποιος τις έκανε.</w:t>
      </w:r>
    </w:p>
    <w:p w14:paraId="6891BE5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Άρα λοιπό</w:t>
      </w:r>
      <w:r>
        <w:rPr>
          <w:rFonts w:eastAsia="Times New Roman" w:cs="Times New Roman"/>
          <w:szCs w:val="24"/>
        </w:rPr>
        <w:t>ν, πάμε στον έλεγχο. Το κράτος πρέπει να έχει τον έλεγχο. Και αυτό πώς μπορούμε να το κατοχυρώσουμε; Δύο σημεία. Πρώτον, το γεγονός ότι οι άδειες αυτές βγαίνουν από το πληροφοριακό σύστημα και άρα ο γείτονας, ο κάτοικος, ο πολίτης, ο δήμαρχος</w:t>
      </w:r>
      <w:r>
        <w:rPr>
          <w:rFonts w:eastAsia="Times New Roman" w:cs="Times New Roman"/>
          <w:szCs w:val="24"/>
        </w:rPr>
        <w:t>,</w:t>
      </w:r>
      <w:r>
        <w:rPr>
          <w:rFonts w:eastAsia="Times New Roman" w:cs="Times New Roman"/>
          <w:szCs w:val="24"/>
        </w:rPr>
        <w:t xml:space="preserve"> μπορεί να ελ</w:t>
      </w:r>
      <w:r>
        <w:rPr>
          <w:rFonts w:eastAsia="Times New Roman" w:cs="Times New Roman"/>
          <w:szCs w:val="24"/>
        </w:rPr>
        <w:t xml:space="preserve">έγξει περί τίνος πρόκειται, να κάνει την ένστασή του ή οτιδήποτε και το δεύτερο -αυτό που ανέφερα και προηγουμένως- είναι οι έλεγχοι των δημόσιων υπηρεσιών, με βάση τη νομοθεσία που υπάρχει. </w:t>
      </w:r>
    </w:p>
    <w:p w14:paraId="6891BE5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Για να τα πετύχουμε αυτά, είναι σαφές ότι πρέπει να επεκτείνουμε</w:t>
      </w:r>
      <w:r>
        <w:rPr>
          <w:rFonts w:eastAsia="Times New Roman" w:cs="Times New Roman"/>
          <w:szCs w:val="24"/>
        </w:rPr>
        <w:t xml:space="preserve"> σε όλους τους τομείς το ψηφιακό κράτος. Πρέπει να το προχωρήσουμε από την πλευρά της Κυβέρνησης όσο το δυνατόν πιο σύντομα. Είναι σαφές αυτό, αλλά δεν μπορεί να έχεις σε αυτό το επίπεδο την τεράστια αγωνία που εξέφρασε εδώ ο κ. Λοβέρδος και μας χαρακτήρισ</w:t>
      </w:r>
      <w:r>
        <w:rPr>
          <w:rFonts w:eastAsia="Times New Roman" w:cs="Times New Roman"/>
          <w:szCs w:val="24"/>
        </w:rPr>
        <w:t>ε ως επικίνδυνους για τον χρόνο εφαρμογής του ψηφιακού αυτού κομματιού γι’ αυτόν τον νόμο, με δεδομένο ότι είχαν την ευχέρεια ως κυβέρνηση αρκετά χρόνια πριν να το κάνουν και δεν το έκαναν.</w:t>
      </w:r>
    </w:p>
    <w:p w14:paraId="6891BE5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Είναι σημαντικό να πούμε ότι ακόμη και στον οικονομικό τομέα πραγμ</w:t>
      </w:r>
      <w:r>
        <w:rPr>
          <w:rFonts w:eastAsia="Times New Roman" w:cs="Times New Roman"/>
          <w:szCs w:val="24"/>
        </w:rPr>
        <w:t xml:space="preserve">ατικά η Νέα Δημοκρατία μάς κατηγορεί ότι τώρα ανακαλύπτουμε εμείς τον ιδιωτικό τομέα. Θέλω να απαντήσω το εξής: Πάντα υπήρχε ιδιωτικός τομέας και πάντα θα υπάρχει ιδιωτικός τομέας. Όμως κανένας ιδιώτης επιχειρηματίας δεν μπορεί να κινείται εκτός νόμου και </w:t>
      </w:r>
      <w:r>
        <w:rPr>
          <w:rFonts w:eastAsia="Times New Roman" w:cs="Times New Roman"/>
          <w:szCs w:val="24"/>
        </w:rPr>
        <w:t>εκτός ελέγχου του κράτους. Άρα λοιπόν, θέλουμε να φέρουμε μια νέα εικόνα στην επιχειρη</w:t>
      </w:r>
      <w:r>
        <w:rPr>
          <w:rFonts w:eastAsia="Times New Roman" w:cs="Times New Roman"/>
          <w:szCs w:val="24"/>
        </w:rPr>
        <w:lastRenderedPageBreak/>
        <w:t>ματικότητα, η οποία θα καλύπτεται πραγματικά από τη δίκαιη επιχειρηματικότητα. Είναι μια φράση την οποία χρησιμοποιούμε, θέλουμε να την κατοχυρώσουμε και θέλουμε να την ε</w:t>
      </w:r>
      <w:r>
        <w:rPr>
          <w:rFonts w:eastAsia="Times New Roman" w:cs="Times New Roman"/>
          <w:szCs w:val="24"/>
        </w:rPr>
        <w:t>μπεδώσει ο ιδιώτης επιχειρηματίας, έτσι ώστε να αλλάξουμε την εικόνα της Ελλάδας.</w:t>
      </w:r>
    </w:p>
    <w:p w14:paraId="6891BE5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Είναι αλήθεια ότι ένας ομιλητής της Νέας Δημοκρατίας με μεγάλη αγωνία υποσχέθηκε πάρα πολλά με βάση όσα είπε και ο κ. Μητσοτάκης στις διάφορες ομιλίες του για το τι θα κάνει.</w:t>
      </w:r>
      <w:r>
        <w:rPr>
          <w:rFonts w:eastAsia="Times New Roman" w:cs="Times New Roman"/>
          <w:szCs w:val="24"/>
        </w:rPr>
        <w:t xml:space="preserve"> Έχω να τον συμβουλεύσω ότι, επειδή θα αργήσει πάρα πολύ, μπορεί να υπόσχεται πολλά, γιατί πιθανά να θεωρεί ότι θα τα ξεχάσει ο ελληνικός λαός και μπορεί έτσι να προσπεράσει.</w:t>
      </w:r>
    </w:p>
    <w:p w14:paraId="6891BE5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 αποτέλεσμα, όμως, αυτής της Κυβέρνησης, με δεδομένους τους νόμους που ψηφίζουμ</w:t>
      </w:r>
      <w:r>
        <w:rPr>
          <w:rFonts w:eastAsia="Times New Roman" w:cs="Times New Roman"/>
          <w:szCs w:val="24"/>
        </w:rPr>
        <w:t>ε τώρα, θεωρώ ότι θα φανεί σύντομα. Ο ελληνικός λαός έχει ήδη αντιληφθεί τι γινόταν πριν και τι πηγαίνουμε να κάνουμε σήμερα.</w:t>
      </w:r>
    </w:p>
    <w:p w14:paraId="6891BE5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891BE58" w14:textId="77777777" w:rsidR="00D031BF" w:rsidRDefault="004A50F5">
      <w:pPr>
        <w:spacing w:after="0" w:line="600" w:lineRule="auto"/>
        <w:ind w:firstLine="709"/>
        <w:jc w:val="center"/>
        <w:rPr>
          <w:rFonts w:eastAsia="Times New Roman"/>
          <w:bCs/>
        </w:rPr>
      </w:pPr>
      <w:r>
        <w:rPr>
          <w:rFonts w:eastAsia="Times New Roman"/>
          <w:bCs/>
        </w:rPr>
        <w:lastRenderedPageBreak/>
        <w:t>(Χειροκροτήματα από την πτέρυγα του ΣΥΡΙΖΑ)</w:t>
      </w:r>
    </w:p>
    <w:p w14:paraId="6891BE5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6891BE5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Τον λόγο έχει η κ. Φωτ</w:t>
      </w:r>
      <w:r>
        <w:rPr>
          <w:rFonts w:eastAsia="Times New Roman" w:cs="Times New Roman"/>
          <w:szCs w:val="24"/>
        </w:rPr>
        <w:t>εινή Αραμπατζή από τη Νέα Δημοκρατία.</w:t>
      </w:r>
    </w:p>
    <w:p w14:paraId="6891BE5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κύριε Πρόεδρε.</w:t>
      </w:r>
    </w:p>
    <w:p w14:paraId="6891BE5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προκαλεί τουλάχιστον θυμηδία να μιλά για ανάγκη βελτίωσης του επιχειρηματικού κλίματος και για ανάκαμψη της ανταγωνιστικότητας η</w:t>
      </w:r>
      <w:r>
        <w:rPr>
          <w:rFonts w:eastAsia="Times New Roman" w:cs="Times New Roman"/>
          <w:szCs w:val="24"/>
        </w:rPr>
        <w:t xml:space="preserve"> Κυβέρνηση που καταδίωξε και καταδιώκει την υγιή επιχειρηματικότητα, τη φορολόγησε άγρια, την αποψίλωσε προκλητικά στον βωμό των ιδεολογικών της εμμονών και της πάση θυσία διαφύλαξης της ιερής αγελάδας, του κομματικού της κράτους.</w:t>
      </w:r>
    </w:p>
    <w:p w14:paraId="6891BE5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Της ιερής σας αγελάδας, κυρίες και κύριοι του ΣΥΡΙΖΑ, γιατί επί των ημερών σας η αύξηση του μισθολογικού κόστους του δημοσίου -λόγω προσλήψεων ημετέρων φυσικά- φτάνει τα 146 εκατομμύρια ευρώ τον </w:t>
      </w:r>
      <w:r>
        <w:rPr>
          <w:rFonts w:eastAsia="Times New Roman" w:cs="Times New Roman"/>
          <w:szCs w:val="24"/>
        </w:rPr>
        <w:lastRenderedPageBreak/>
        <w:t>χρόνο, την ώρα που ο ιδιωτικός τομέας, οι μισθωτοί και συνταξ</w:t>
      </w:r>
      <w:r>
        <w:rPr>
          <w:rFonts w:eastAsia="Times New Roman" w:cs="Times New Roman"/>
          <w:szCs w:val="24"/>
        </w:rPr>
        <w:t>ιούχοι αφαιμάζονται.</w:t>
      </w:r>
    </w:p>
    <w:p w14:paraId="6891BE5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Χρειάζεται πραγματικά πολύ θράσος από την Κυβέρνησή σας για να μπορείτε να υποστηρίζετε στα σοβαρά ότι το νομοσχέδιο που φέρνετε στη Βουλή για την άσκηση της οικονομικής δραστηριότητας αποτελεί ένα νέο θεσμικό πλαίσιο, απαραίτητο για τ</w:t>
      </w:r>
      <w:r>
        <w:rPr>
          <w:rFonts w:eastAsia="Times New Roman" w:cs="Times New Roman"/>
          <w:szCs w:val="24"/>
        </w:rPr>
        <w:t>ην απλοποίηση του ελληνικού συστήματος αδειοδότησης, που δήθεν στερείτο μιας ολοκληρωμένης στρατηγικής προσέγγισης.</w:t>
      </w:r>
    </w:p>
    <w:p w14:paraId="6891BE5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Ποιος το ισχυρίζεται αυτό; Μια Κυβέρνηση που, διά του κ. Σταθάκη, δήλωνε ότι ο νόμος της Νέας Δημοκρατίας, που για πρώτη φορά εισήγαγε αυτές</w:t>
      </w:r>
      <w:r>
        <w:rPr>
          <w:rFonts w:eastAsia="Times New Roman" w:cs="Times New Roman"/>
          <w:szCs w:val="24"/>
        </w:rPr>
        <w:t xml:space="preserve"> τις απλουστεύσεις, θα αποτελούσε τη βάση για το νέο νομοθετικό πλαίσιο. Ήσασταν η Κυβέρνηση που αδιαφορήσατε επιδεικτικά για την εφαρμογή του εν λόγω νόμου. Τον παγώσατε για δύο χρόνια και όταν δεήσατε αργά-αργά και χαλαρά να καταπιαστείτε με το ζήτημα, φ</w:t>
      </w:r>
      <w:r>
        <w:rPr>
          <w:rFonts w:eastAsia="Times New Roman" w:cs="Times New Roman"/>
          <w:szCs w:val="24"/>
        </w:rPr>
        <w:t xml:space="preserve">έρατε στη </w:t>
      </w:r>
      <w:r>
        <w:rPr>
          <w:rFonts w:eastAsia="Times New Roman" w:cs="Times New Roman"/>
          <w:szCs w:val="24"/>
        </w:rPr>
        <w:lastRenderedPageBreak/>
        <w:t>Βουλή ένα σχέδιο νόμου, κακέκτυπο του δικού μας νομοθετήματος και μάλιστα με τη μορφή του επείγοντος, όταν το είχατε στη διαβούλευση από τις 13 Αυγούστου.</w:t>
      </w:r>
    </w:p>
    <w:p w14:paraId="6891BE6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Από τότε, φυσικά, πέρασαν τρεισήμισι μήνες για να το καταθέσετε στη Βουλή και έρχεστε τώρα και μας λέτε ότι πρέπει να το ψηφίσουμε και σε δύο ημέρες και ενώ βιάζεστε να το ψηφίσετε, την ίδια στιγμή που καταστρατηγείτε κάθε έννοια κοινοβουλευτικής διαδικασί</w:t>
      </w:r>
      <w:r>
        <w:rPr>
          <w:rFonts w:eastAsia="Times New Roman" w:cs="Times New Roman"/>
          <w:szCs w:val="24"/>
        </w:rPr>
        <w:t xml:space="preserve">ας -σας θυμίζω όσα ιλαροτραγικά συνέβησαν στην Επιτροπή Παραγωγής και Εμπορίου, προκειμένου να βρείτε άρον-άρον Βουλευτές, διακόπτοντας χωρίς λόγο τη συνεδρίαση της </w:t>
      </w:r>
      <w:r>
        <w:rPr>
          <w:rFonts w:eastAsia="Times New Roman" w:cs="Times New Roman"/>
          <w:szCs w:val="24"/>
        </w:rPr>
        <w:t>ε</w:t>
      </w:r>
      <w:r>
        <w:rPr>
          <w:rFonts w:eastAsia="Times New Roman" w:cs="Times New Roman"/>
          <w:szCs w:val="24"/>
        </w:rPr>
        <w:t>πιτροπής, για να υπερασπιστείτε το επείγον με την αναγκαία πλειοψηφία, κύριε συνάδελφε- τη</w:t>
      </w:r>
      <w:r>
        <w:rPr>
          <w:rFonts w:eastAsia="Times New Roman" w:cs="Times New Roman"/>
          <w:szCs w:val="24"/>
        </w:rPr>
        <w:t>ν ίδια στιγμή θεσπίζετε ένα παράλογο μεταβατικό διάστημα, που ξεκινά από την 1</w:t>
      </w:r>
      <w:r>
        <w:rPr>
          <w:rFonts w:eastAsia="Times New Roman" w:cs="Times New Roman"/>
          <w:szCs w:val="24"/>
          <w:vertAlign w:val="superscript"/>
        </w:rPr>
        <w:t>η</w:t>
      </w:r>
      <w:r>
        <w:rPr>
          <w:rFonts w:eastAsia="Times New Roman" w:cs="Times New Roman"/>
          <w:szCs w:val="24"/>
        </w:rPr>
        <w:t xml:space="preserve"> Ιανουαρίου του 2019.</w:t>
      </w:r>
    </w:p>
    <w:p w14:paraId="6891BE6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Δύο χρόνια ο νόμος στο ψυγείο και δύο χρόνια μεταβατικό στάδιο, σύνολο τέσσερα χρόνια μέχρι την εφαρμογή των νέων ρυθμίσεων, με τις οποίες θέλετε, υποτίθετ</w:t>
      </w:r>
      <w:r>
        <w:rPr>
          <w:rFonts w:eastAsia="Times New Roman" w:cs="Times New Roman"/>
          <w:szCs w:val="24"/>
        </w:rPr>
        <w:t xml:space="preserve">αι, να διευκολύνετε το επιχειρηματικό περιβάλλον. </w:t>
      </w:r>
    </w:p>
    <w:p w14:paraId="6891BE6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Όμως ακόμα και έτσι, κυρίες και κύριοι της Κυβέρνησης, με αυτά τα μπρος πίσω το νομοσχέδιό σας φοβάμαι ότι δημιουργεί περισσότερα προβλήματα από αυτά που, υποτίθεται, έρχεται να επιλύσει, γιατί σε μια χρον</w:t>
      </w:r>
      <w:r>
        <w:rPr>
          <w:rFonts w:eastAsia="Times New Roman" w:cs="Times New Roman"/>
          <w:szCs w:val="24"/>
        </w:rPr>
        <w:t>ική συγκυρία που οι οικονομικές αντοχές όλων των πολιτών δοκιμάζονται, εσείς ακόμη και εδώ διακατέχεστε από τη λογική της φορολόγησης. Και τι κάνετε; Χαρατσώνετε ακόμα και την έναρξη της οικονομικής δραστηριότητας, με την υποχρέωση καταβολής σχετικού παραβ</w:t>
      </w:r>
      <w:r>
        <w:rPr>
          <w:rFonts w:eastAsia="Times New Roman" w:cs="Times New Roman"/>
          <w:szCs w:val="24"/>
        </w:rPr>
        <w:t xml:space="preserve">όλου, όταν στον προηγούμενο νόμο, τον ν.4262/2014, προβλεπόταν παράβολο μόνο για τους ασκούντες επιχειρηματική δραστηριότητα υπό καθεστώς έγκρισης λειτουργίας. </w:t>
      </w:r>
    </w:p>
    <w:p w14:paraId="6891BE6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Και ενώ, βεβαίως, στον προηγούμενο νόμο το σύνολο αυτών των πόρων που προέρχονταν από τα εν λόγ</w:t>
      </w:r>
      <w:r>
        <w:rPr>
          <w:rFonts w:eastAsia="Times New Roman" w:cs="Times New Roman"/>
          <w:szCs w:val="24"/>
        </w:rPr>
        <w:t>ω παράβολα πήγαινε στα έσοδα των δήμων, έρχεστε εσείς και μεταφέρετε το 20% αυτών των παραβόλων στον κρατικό προϋπολογισμό, στερώντας αναγκαίους οικονομικούς πόρους από τα ήδη πενιχρά ταμεία της τοπικής αυτοδιοίκησης.</w:t>
      </w:r>
    </w:p>
    <w:p w14:paraId="6891BE6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Το παρόν σχέδιο νόμου, λοιπόν, αν προσ</w:t>
      </w:r>
      <w:r>
        <w:rPr>
          <w:rFonts w:eastAsia="Times New Roman" w:cs="Times New Roman"/>
          <w:szCs w:val="24"/>
        </w:rPr>
        <w:t>μετρήσουμε και την επιμήκυνση του χρόνου που φέρνετε στις προσφυγές και το καθεστώς αίρεσης και αναβλητικότητας που μοιραία φέρνετε στον επιχειρηματία, είναι προφανές ότι αποτελεί παράδειγμα δήθεν μεταρρυθμιστικής πολιτικής, όπως δήθεν τελικά είναι όλες οι</w:t>
      </w:r>
      <w:r>
        <w:rPr>
          <w:rFonts w:eastAsia="Times New Roman" w:cs="Times New Roman"/>
          <w:szCs w:val="24"/>
        </w:rPr>
        <w:t xml:space="preserve"> πολιτικές και οι εξαγγελίες του ΣΥΡΙΖΑ και της Κυβέρνησή</w:t>
      </w:r>
      <w:r>
        <w:rPr>
          <w:rFonts w:eastAsia="Times New Roman" w:cs="Times New Roman"/>
          <w:szCs w:val="24"/>
        </w:rPr>
        <w:t>ς</w:t>
      </w:r>
      <w:r>
        <w:rPr>
          <w:rFonts w:eastAsia="Times New Roman" w:cs="Times New Roman"/>
          <w:szCs w:val="24"/>
        </w:rPr>
        <w:t xml:space="preserve"> σας.</w:t>
      </w:r>
    </w:p>
    <w:p w14:paraId="6891BE6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Θα ήθελα τώρα, κυρίες και κύριοι συνάδελφοι, να έρθω λίγο στις διατάξεις για τα τουριστικά καταλύματα. </w:t>
      </w:r>
    </w:p>
    <w:p w14:paraId="6891BE6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Να μου επιτρέψετε να πω, κυρίες και κύριοι του ΣΥΡΙΖΑ, ότι οι πολιτικές διευκόλυνσης της</w:t>
      </w:r>
      <w:r>
        <w:rPr>
          <w:rFonts w:eastAsia="Times New Roman" w:cs="Times New Roman"/>
          <w:szCs w:val="24"/>
        </w:rPr>
        <w:t xml:space="preserve"> τουριστικής επιχειρηματικότητας δεν πραγματοποιούνται με διατάξεις που θέτουν εν αμφιβόλω την ασφάλεια, την ποιότητα και την αξιοπιστία του τουριστικού μας προϊόντος. </w:t>
      </w:r>
    </w:p>
    <w:p w14:paraId="6891BE6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Είστε πράγματι οι τελευταίοι, κυρίες και κύριοι της Κυβέρνησης, που μπορείτε να μιλάτε </w:t>
      </w:r>
      <w:r>
        <w:rPr>
          <w:rFonts w:eastAsia="Times New Roman" w:cs="Times New Roman"/>
          <w:szCs w:val="24"/>
        </w:rPr>
        <w:t xml:space="preserve">για πολιτικές ενίσχυσης του τουριστικού προϊόντος. </w:t>
      </w:r>
      <w:r>
        <w:rPr>
          <w:rFonts w:eastAsia="Times New Roman" w:cs="Times New Roman"/>
          <w:szCs w:val="24"/>
        </w:rPr>
        <w:lastRenderedPageBreak/>
        <w:t>Γιατί είστε εσείς που επί των ημερών σας ο ελληνικός τουρισμός κατέγραψε, δυστυχώς, πτώση ρεκόρ στα τουριστικά έσοδα τον πιο δημοφιλή μήνα του χρόνου, τον μήνα Αύγουστο. Μιλάμε για πτώση ρεκόρ δεκαετίας, τ</w:t>
      </w:r>
      <w:r>
        <w:rPr>
          <w:rFonts w:eastAsia="Times New Roman" w:cs="Times New Roman"/>
          <w:szCs w:val="24"/>
        </w:rPr>
        <w:t xml:space="preserve">ης τάξης του 9,2%, σε μια κατά τα άλλα ευνοϊκότατη γεωπολιτική συγκυρία, που δεν θα έχουμε την ευκαιρία να την έχουμε για πάντα, και με μια κεκτημένη δυναμική, που η δική μας </w:t>
      </w:r>
      <w:r>
        <w:rPr>
          <w:rFonts w:eastAsia="Times New Roman" w:cs="Times New Roman"/>
          <w:szCs w:val="24"/>
        </w:rPr>
        <w:t>κ</w:t>
      </w:r>
      <w:r>
        <w:rPr>
          <w:rFonts w:eastAsia="Times New Roman" w:cs="Times New Roman"/>
          <w:szCs w:val="24"/>
        </w:rPr>
        <w:t>υβέρνηση σας παρέδωσε, για κέρδη ρεκόρ φέτος και σταθερά όλα τα επόμενα χρόνια.</w:t>
      </w:r>
    </w:p>
    <w:p w14:paraId="6891BE6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Γιατί είστε εσείς, κυρίες και κύριοι της Κυβέρνησης, που υπερφορολογήσατε μέχρι ασφυξίας τον κλάδο με την αύξηση του ΦΠΑ στον χώρο διαμονής</w:t>
      </w:r>
      <w:r>
        <w:rPr>
          <w:rFonts w:eastAsia="Times New Roman" w:cs="Times New Roman"/>
          <w:szCs w:val="24"/>
        </w:rPr>
        <w:t>,</w:t>
      </w:r>
      <w:r>
        <w:rPr>
          <w:rFonts w:eastAsia="Times New Roman" w:cs="Times New Roman"/>
          <w:szCs w:val="24"/>
        </w:rPr>
        <w:t xml:space="preserve"> από το 6,5% στο 13%, με την αύξηση του ΦΠΑ στην εστίαση από το 13% στο 24%, με ένα τσουνάμι έμμεσων φόρων -στον καφ</w:t>
      </w:r>
      <w:r>
        <w:rPr>
          <w:rFonts w:eastAsia="Times New Roman" w:cs="Times New Roman"/>
          <w:szCs w:val="24"/>
        </w:rPr>
        <w:t xml:space="preserve">έ, τα αλκοολούχα ποτά, τη θέρμανση, τη συνδρομητική τηλεόραση, το ίντερνετ-, καθιστώντας ακριβότερο το καλάθι του τουρίστα και το ελληνικό τουριστικό προϊόν μη ανταγωνιστικό, σε σχέση με τους διεθνείς ανταγωνιστές του. </w:t>
      </w:r>
    </w:p>
    <w:p w14:paraId="6891BE6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Φαντάζομαι ότι τον κ. Χαρίτση δεν το</w:t>
      </w:r>
      <w:r>
        <w:rPr>
          <w:rFonts w:eastAsia="Times New Roman" w:cs="Times New Roman"/>
          <w:szCs w:val="24"/>
        </w:rPr>
        <w:t>ν ενδιαφέρει η πτώση ρεκόρ στα έσοδα στον τουρισμό, ομοίως και την κ. Καρακώστα. Γιατί είστε εσείς, κύριε Υπουργέ, που απεμπολήσατε την κατάκτηση της ελληνικής νησιωτικότητας με την κατάργηση του μειωμένου συντελεστή ΦΠΑ σε δεκαεπτά νησιά του Αιγαίου, οσον</w:t>
      </w:r>
      <w:r>
        <w:rPr>
          <w:rFonts w:eastAsia="Times New Roman" w:cs="Times New Roman"/>
          <w:szCs w:val="24"/>
        </w:rPr>
        <w:t xml:space="preserve">ούπω σε άλλα πενήντα τέσσερα, την ώρα που οι διεθνείς ανταγωνιστές μας διατηρούν στις περιοχές τους καθεστώς μηδενικού ή μειωμένου συντελεστή ΦΠΑ. </w:t>
      </w:r>
    </w:p>
    <w:p w14:paraId="6891BE6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Σας ερωτώ, κύριε Υπουργέ, ευθέως, όπως και την Υπουργό Τουρισμού και τον Υπουργό Οικονομικών: Θα εξαιρέσετε </w:t>
      </w:r>
      <w:r>
        <w:rPr>
          <w:rFonts w:eastAsia="Times New Roman" w:cs="Times New Roman"/>
          <w:szCs w:val="24"/>
        </w:rPr>
        <w:t xml:space="preserve">από την αύξηση του ΦΠΑ τα νησιά που επλήγησαν από το προσφυγικό-μεταναστευτικό ως ελάχιστη ένδειξη στήριξης στις τοπικές οικονομίες και κοινωνίες που αφαιμάζονται; </w:t>
      </w:r>
    </w:p>
    <w:p w14:paraId="6891BE6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Γιατί είστε εσείς που με την τραγική διαχείριση του προσφυγικού-μεταναστευτικού γκριζάρατε </w:t>
      </w:r>
      <w:r>
        <w:rPr>
          <w:rFonts w:eastAsia="Times New Roman" w:cs="Times New Roman"/>
          <w:szCs w:val="24"/>
        </w:rPr>
        <w:t xml:space="preserve">την εικόνα της χώρας ως ασφαλούς και ακίνδυνου τουριστικά προορισμού, υπονομεύοντας ένα από τα σημαντικότερα διαφορικά πλεονεκτήματα του ελληνικού τουριστικού προϊόντος. </w:t>
      </w:r>
    </w:p>
    <w:p w14:paraId="6891BE6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Γιατί είστε εσείς που αφήσατε αδιάθετους κοινοτικούς πόρους εκατομμυρίων ευρώ, με την</w:t>
      </w:r>
      <w:r>
        <w:rPr>
          <w:rFonts w:eastAsia="Times New Roman" w:cs="Times New Roman"/>
          <w:szCs w:val="24"/>
        </w:rPr>
        <w:t xml:space="preserve"> αβελτηρία και την κωλυσιεργία σας, για την αντιστροφή αυτής της γκρίζας εικόνας, που στοίχισε στα πληγέντα νησιά και θα στοιχίσει στην ελληνική κρουαζιέρα ένα εκατομμύριο επιβάτες το 2017, εκατόν εβδομήντα επιβεβαιωμένες ακυρώσεις προσεγγίσεων κρουαζιερόπ</w:t>
      </w:r>
      <w:r>
        <w:rPr>
          <w:rFonts w:eastAsia="Times New Roman" w:cs="Times New Roman"/>
          <w:szCs w:val="24"/>
        </w:rPr>
        <w:t xml:space="preserve">λοιων διεθνών εταιρειών στα ελληνικά λιμάνια. </w:t>
      </w:r>
    </w:p>
    <w:p w14:paraId="6891BE6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Ό,τι σημαντικότερο, το κάρο που τραβά την ελληνική οικονομία, τον τουρισμό μας, τον υπονομεύσατε, τον καταδιώξατε, τον ναρκοθετήσατε. Οι ήσσονος σημασίας, λοιπόν, διαχειριστικές πολιτικές δεν σώζουν τη μεγάλη </w:t>
      </w:r>
      <w:r>
        <w:rPr>
          <w:rFonts w:eastAsia="Times New Roman" w:cs="Times New Roman"/>
          <w:szCs w:val="24"/>
        </w:rPr>
        <w:t>εικόνα.</w:t>
      </w:r>
    </w:p>
    <w:p w14:paraId="6891BE6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Και με την ανοχή σας, κύριε Πρόεδρε, κλείνω με μία πολιτική παρατήρηση για τα όσα συμβαίνουν τις τελευταίες ώρες με τη συμπεριφορά του Πρωθυπουργού στην Κούβα. Ο κ. Τσίπρας, που είναι έτοιμος να ξανακάνει αόρατες τις κόκκινες γραμμές στο θέμα της δ</w:t>
      </w:r>
      <w:r>
        <w:rPr>
          <w:rFonts w:eastAsia="Times New Roman" w:cs="Times New Roman"/>
          <w:szCs w:val="24"/>
        </w:rPr>
        <w:t xml:space="preserve">ιαπραγμάτευσης, πήγε να ξαναβρεί τον αριστερό εαυτό του στην πλατεία της επανάστασης στην Αβάνα, συγκρίνοντας την Ελληνική Επανάσταση του </w:t>
      </w:r>
      <w:r>
        <w:rPr>
          <w:rFonts w:eastAsia="Times New Roman" w:cs="Times New Roman"/>
          <w:szCs w:val="24"/>
        </w:rPr>
        <w:t>΄</w:t>
      </w:r>
      <w:r>
        <w:rPr>
          <w:rFonts w:eastAsia="Times New Roman" w:cs="Times New Roman"/>
          <w:szCs w:val="24"/>
        </w:rPr>
        <w:t>21 με την κατάληψη εξουσίας από τον Κάστρο και εξαπολύοντας ταυτόχρονα επίθεση στον νεοφιλελευθερισμό και την απάνθρω</w:t>
      </w:r>
      <w:r>
        <w:rPr>
          <w:rFonts w:eastAsia="Times New Roman" w:cs="Times New Roman"/>
          <w:szCs w:val="24"/>
        </w:rPr>
        <w:t>πη λογική των νόμων της αγοράς, αυτής της αγοράς που θα χτυπούσε το νταούλι και εκείνη θα χόρευε στους ρυθμούς του.</w:t>
      </w:r>
    </w:p>
    <w:p w14:paraId="6891BE6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Εάν τα πράγματα δεν ήταν τόσο κρίσιμα σε όλα τα μέτωπα της χώρας, θα μπορούσαμε να αντιμετωπίσουμε πράγματι με συγκατάβαση τον Πρωθυπουργό, </w:t>
      </w:r>
      <w:r>
        <w:rPr>
          <w:rFonts w:eastAsia="Times New Roman" w:cs="Times New Roman"/>
          <w:szCs w:val="24"/>
        </w:rPr>
        <w:t xml:space="preserve">που πήγε να κάνει πράξη τα παιδικά και εφηβικά όνειρά του, κακός με τον νεοφιλελευθερισμό και τις αγορές στη Λατινική Αμερική </w:t>
      </w:r>
      <w:r>
        <w:rPr>
          <w:rFonts w:eastAsia="Times New Roman" w:cs="Times New Roman"/>
          <w:szCs w:val="24"/>
        </w:rPr>
        <w:lastRenderedPageBreak/>
        <w:t>και την Κούβα, καλός με τον νεοφιλελευθερισμό και τις αγορές στην Αμερική, την Γερμανία και τις Βρυξέλλες και στο εσωτερικό της χώ</w:t>
      </w:r>
      <w:r>
        <w:rPr>
          <w:rFonts w:eastAsia="Times New Roman" w:cs="Times New Roman"/>
          <w:szCs w:val="24"/>
        </w:rPr>
        <w:t xml:space="preserve">ρας, αναλόγως το ακροατήριο, ανάλογα το πρόσωπο και η ρητορεία του, με ρυθμούς χαμαιλέοντα. </w:t>
      </w:r>
    </w:p>
    <w:p w14:paraId="6891BE7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 πρόβλημα βεβαίως για τον Πρωθυπουργό είναι ότι έχει χάσει την πολιτική πυξίδα. Αντί να είναι στην Αθήνα και να επαγρυπνά για τις τουρκικές προκλήσεις, την αλβαν</w:t>
      </w:r>
      <w:r>
        <w:rPr>
          <w:rFonts w:eastAsia="Times New Roman" w:cs="Times New Roman"/>
          <w:szCs w:val="24"/>
        </w:rPr>
        <w:t>ική αμετροέπεια και τις συνεχείς πιέσεις των δανειστών για νέα μέτρα, κυνηγά τους ανεμόμυλους του νεοφιλελευθερισμού στη μακρινή Κούβα και φαντάζεται τον εαυτό του κομαντάντε. Ελπίζω να ξυπνήσει γρήγορα από τα παιδικά όνειρα, πριν η χώρα ξαναζήσει νέους εφ</w:t>
      </w:r>
      <w:r>
        <w:rPr>
          <w:rFonts w:eastAsia="Times New Roman" w:cs="Times New Roman"/>
          <w:szCs w:val="24"/>
        </w:rPr>
        <w:t>ιάλτες.</w:t>
      </w:r>
    </w:p>
    <w:p w14:paraId="6891BE7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891BE72" w14:textId="77777777" w:rsidR="00D031BF" w:rsidRDefault="004A50F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91BE7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ΑΛΕΞΑΝΔΡΟΣ ΧΑΡΙΤΣΗΣ (Αναπληρωτής Υπουργός Οικονομίας και Ανάπτυξης):</w:t>
      </w:r>
      <w:r>
        <w:rPr>
          <w:rFonts w:eastAsia="Times New Roman" w:cs="Times New Roman"/>
          <w:szCs w:val="24"/>
        </w:rPr>
        <w:t xml:space="preserve"> Κύριε Πρόεδρε, θα παρακαλούσα να λάβω τον λόγο.</w:t>
      </w:r>
    </w:p>
    <w:p w14:paraId="6891BE74"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 Πριν δώσω τον λόγο στον Κοι</w:t>
      </w:r>
      <w:r>
        <w:rPr>
          <w:rFonts w:eastAsia="Times New Roman" w:cs="Times New Roman"/>
          <w:szCs w:val="24"/>
        </w:rPr>
        <w:t>νοβουλευτικό Εκπρόσωπο της Νέας Δημοκρατίας, θα δώσω τον λόγο στον κύριο Υπουργό για να τοποθετηθεί επί των κατατεθειμένων τροπολογιών του. Είναι τρεις βουλευτικές τροπολογίες, κύριε Υπουργέ. Και να υπενθυμίσω ότι είχατε πει νομίζω στην ομιλία σας ότι προτ</w:t>
      </w:r>
      <w:r>
        <w:rPr>
          <w:rFonts w:eastAsia="Times New Roman" w:cs="Times New Roman"/>
          <w:szCs w:val="24"/>
        </w:rPr>
        <w:t>ίθεσθε να καταθέσετε κάποια υπουργική ή όχι;</w:t>
      </w:r>
    </w:p>
    <w:p w14:paraId="6891BE7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Για τις τρεις τροπολογίες να πω ότι γίνονται αποδεκτές οι με αριθμό 7</w:t>
      </w:r>
      <w:r>
        <w:rPr>
          <w:rFonts w:eastAsia="Times New Roman" w:cs="Times New Roman"/>
          <w:szCs w:val="24"/>
        </w:rPr>
        <w:t>7</w:t>
      </w:r>
      <w:r>
        <w:rPr>
          <w:rFonts w:eastAsia="Times New Roman" w:cs="Times New Roman"/>
          <w:szCs w:val="24"/>
        </w:rPr>
        <w:t xml:space="preserve">9 και 780. </w:t>
      </w:r>
    </w:p>
    <w:p w14:paraId="6891BE7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Να το θέσω αλλιώς: Να αναμ</w:t>
      </w:r>
      <w:r>
        <w:rPr>
          <w:rFonts w:eastAsia="Times New Roman" w:cs="Times New Roman"/>
          <w:szCs w:val="24"/>
        </w:rPr>
        <w:t>ένουμε υπουργική τροπολογία όπως ακούστηκε ή όχι;</w:t>
      </w:r>
    </w:p>
    <w:p w14:paraId="6891BE7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Εάν προτίθεσθε να καταθέσετε υπουργική τροπολογία…</w:t>
      </w:r>
    </w:p>
    <w:p w14:paraId="6891BE7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ΑΛΕΞΑΝΔΡΟΣ ΧΑΡΙΤΣΗΣ (Αναπληρωτής Υπουργός Οικονομίας και Ανάπτυξης):</w:t>
      </w:r>
      <w:r>
        <w:rPr>
          <w:rFonts w:eastAsia="Times New Roman" w:cs="Times New Roman"/>
          <w:szCs w:val="24"/>
        </w:rPr>
        <w:t xml:space="preserve"> Θα την καταθέσουμε μόλις συλλεγούν οι υπογραφές από τους συναρμόδιους Υπουργούς.</w:t>
      </w:r>
    </w:p>
    <w:p w14:paraId="6891BE7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Ναι, μήπως θέλετε να τοποθετηθείτε και γι’ αυτήν την τροπολογία ή μετά;</w:t>
      </w:r>
    </w:p>
    <w:p w14:paraId="6891BE7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Να τοποθετηθεί επί του συνόλου των τροπολογιών ο κύριος Υπουργός.</w:t>
      </w:r>
    </w:p>
    <w:p w14:paraId="6891BE7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w:t>
      </w:r>
      <w:r>
        <w:rPr>
          <w:rFonts w:eastAsia="Times New Roman" w:cs="Times New Roman"/>
          <w:b/>
          <w:szCs w:val="24"/>
        </w:rPr>
        <w:t>τυξης):</w:t>
      </w:r>
      <w:r>
        <w:rPr>
          <w:rFonts w:eastAsia="Times New Roman" w:cs="Times New Roman"/>
          <w:szCs w:val="24"/>
        </w:rPr>
        <w:t xml:space="preserve"> Στη συνέχεια, όταν κατατεθεί.</w:t>
      </w:r>
    </w:p>
    <w:p w14:paraId="6891BE7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Για την διευκόλυνσή του το λέω.</w:t>
      </w:r>
    </w:p>
    <w:p w14:paraId="6891BE7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Πρέπει πρώτα να κατατεθεί, κύριε Κεφαλογιάννη, αφού ολοκληρωθεί ο κύκλος που είπε ο κύριος Υπουργός και μετά.</w:t>
      </w:r>
    </w:p>
    <w:p w14:paraId="6891BE7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ΑΛΕΞΑΝΔΡΟΣ ΧΑΡΙΤΣΗΣ</w:t>
      </w:r>
      <w:r>
        <w:rPr>
          <w:rFonts w:eastAsia="Times New Roman" w:cs="Times New Roman"/>
          <w:b/>
          <w:szCs w:val="24"/>
        </w:rPr>
        <w:t xml:space="preserve"> (Αναπληρωτής Υπουργός Οικονομίας και Ανάπτυξης):</w:t>
      </w:r>
      <w:r>
        <w:rPr>
          <w:rFonts w:eastAsia="Times New Roman" w:cs="Times New Roman"/>
          <w:szCs w:val="24"/>
        </w:rPr>
        <w:t xml:space="preserve"> Μόλις κατατεθεί, θα τοποθετηθώ.</w:t>
      </w:r>
    </w:p>
    <w:p w14:paraId="6891BE7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 Εντάξει, θα παρακαλούσα για την πιο άμεση ενημέρωση και του Σώματος.</w:t>
      </w:r>
    </w:p>
    <w:p w14:paraId="6891BE8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Ν</w:t>
      </w:r>
      <w:r>
        <w:rPr>
          <w:rFonts w:eastAsia="Times New Roman" w:cs="Times New Roman"/>
          <w:szCs w:val="24"/>
        </w:rPr>
        <w:t>α μιλήσω για τις βουλευτικές τροπολογίες;</w:t>
      </w:r>
    </w:p>
    <w:p w14:paraId="6891BE8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Βεβαίως. Ορίστε, κύριε Υπουργέ, έχετε τον λόγο.</w:t>
      </w:r>
    </w:p>
    <w:p w14:paraId="6891BE8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Επαναλαμβάνω ότι γίνονται αποδεκτές οι βουλευτικές τροπολογίες </w:t>
      </w:r>
      <w:r>
        <w:rPr>
          <w:rFonts w:eastAsia="Times New Roman" w:cs="Times New Roman"/>
          <w:szCs w:val="24"/>
        </w:rPr>
        <w:t>με αριθμό 779 και 780 και δεν γίνεται αποδεκτή η τροπολογία με αριθμό 781.</w:t>
      </w:r>
    </w:p>
    <w:p w14:paraId="6891BE8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w:t>
      </w:r>
    </w:p>
    <w:p w14:paraId="6891BE8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Κοινοβουλευτικός Εκπρόσωπος της Νέας Δημοκρατίας.</w:t>
      </w:r>
    </w:p>
    <w:p w14:paraId="6891BE8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Κύρι</w:t>
      </w:r>
      <w:r>
        <w:rPr>
          <w:rFonts w:eastAsia="Times New Roman" w:cs="Times New Roman"/>
          <w:szCs w:val="24"/>
        </w:rPr>
        <w:t>ε Πρόεδρε, μισό λεπτό, εάν μου επιτρέπετε, θα ήθελα να κάνω ένα σχόλιο σε αυτά που ακούστηκαν από την τελευταία ομιλήτρια.</w:t>
      </w:r>
    </w:p>
    <w:p w14:paraId="6891BE8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Δεν θα έπαιρνα τον λόγο να απαντήσω, απλώς επειδή αναφέρθηκε το ζήτημα της νησιωτικότητας, το οποίο μας απασχολεί πάρα πολύ και για ε</w:t>
      </w:r>
      <w:r>
        <w:rPr>
          <w:rFonts w:eastAsia="Times New Roman" w:cs="Times New Roman"/>
          <w:szCs w:val="24"/>
        </w:rPr>
        <w:t xml:space="preserve">μάς έχει βαρύνουσα σημασία, θα μου επιτρέψετε να πω ότι ειδικά για τέτοια ζητήματα και ειδικά στη σημερινή συγκυρία θα έπρεπε να είμαστε όλοι λίγο πιο προσεκτικοί. Και να είμαστε πιο προσεκτικοί και να ελέγχουμε και τα στοιχεία μας πριν μιλήσουμε. </w:t>
      </w:r>
    </w:p>
    <w:p w14:paraId="6891BE8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ΦΩΤΕΙΝΗ</w:t>
      </w:r>
      <w:r>
        <w:rPr>
          <w:rFonts w:eastAsia="Times New Roman" w:cs="Times New Roman"/>
          <w:b/>
          <w:szCs w:val="24"/>
        </w:rPr>
        <w:t xml:space="preserve"> ΑΡΑΜΠΑΤΖΗ:</w:t>
      </w:r>
      <w:r>
        <w:rPr>
          <w:rFonts w:eastAsia="Times New Roman" w:cs="Times New Roman"/>
          <w:szCs w:val="24"/>
        </w:rPr>
        <w:t xml:space="preserve"> Ποια στοιχεία, κύριε Υπουργέ;</w:t>
      </w:r>
    </w:p>
    <w:p w14:paraId="6891BE8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ΑΛΕΞΑΝΔΡΟΣ ΧΑΡΙΤΣΗΣ (Αναπληρωτής Υπουργός Οικονομίας και Ανάπτυξης):</w:t>
      </w:r>
      <w:r>
        <w:rPr>
          <w:rFonts w:eastAsia="Times New Roman" w:cs="Times New Roman"/>
          <w:szCs w:val="24"/>
        </w:rPr>
        <w:t xml:space="preserve"> Αφήστε με να ολοκληρώσω την τοποθέτησή μου. Εγώ σας άκουσα με προσοχή, δεν σας διέκοψα, μην με διακόπτετε και εσείς, σας παρακαλώ πολύ.</w:t>
      </w:r>
    </w:p>
    <w:p w14:paraId="6891BE8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Τα στοιχε</w:t>
      </w:r>
      <w:r>
        <w:rPr>
          <w:rFonts w:eastAsia="Times New Roman" w:cs="Times New Roman"/>
          <w:szCs w:val="24"/>
        </w:rPr>
        <w:t xml:space="preserve">ία που έχουν να κάνουν με τη διαχείριση των κοινοτικών πόρων. Όλοι οι πόροι –και το λέω με πλήρη σαφήνεια και επίγνωση αυτό που λέω- οι οποίοι ήταν διαθέσιμοι για τις δύο περιφέρειες Βορείου και Νοτίου Αιγαίου από την προηγούμενη προγραμματική περίοδο του </w:t>
      </w:r>
      <w:r>
        <w:rPr>
          <w:rFonts w:eastAsia="Times New Roman" w:cs="Times New Roman"/>
          <w:szCs w:val="24"/>
        </w:rPr>
        <w:t>ΕΣΠΑ απορροφήθηκαν πλήρως.</w:t>
      </w:r>
    </w:p>
    <w:p w14:paraId="6891BE8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Και επίσης, επειδή δεν είναι ζήτημα βεβαίως κοινοτικών πόρων, αλλά και εθνικής χρηματοδότησης και π</w:t>
      </w:r>
      <w:r>
        <w:rPr>
          <w:rFonts w:eastAsia="Times New Roman" w:cs="Times New Roman"/>
          <w:szCs w:val="24"/>
        </w:rPr>
        <w:t>ω</w:t>
      </w:r>
      <w:r>
        <w:rPr>
          <w:rFonts w:eastAsia="Times New Roman" w:cs="Times New Roman"/>
          <w:szCs w:val="24"/>
        </w:rPr>
        <w:t>ς μέσω της εθνικής χρηματοδότησης προσπαθούμε να ενισχύσουμε ακριβώς αυτές τις περιοχές οι οποίες υφίστανται την πίεση που όλοι γ</w:t>
      </w:r>
      <w:r>
        <w:rPr>
          <w:rFonts w:eastAsia="Times New Roman" w:cs="Times New Roman"/>
          <w:szCs w:val="24"/>
        </w:rPr>
        <w:t xml:space="preserve">νωρίζουμε, θα έπρεπε να γνωρίζετε ήδη ότι από την προηγούμενη </w:t>
      </w:r>
      <w:r>
        <w:rPr>
          <w:rFonts w:eastAsia="Times New Roman" w:cs="Times New Roman"/>
          <w:szCs w:val="24"/>
        </w:rPr>
        <w:t>κ</w:t>
      </w:r>
      <w:r>
        <w:rPr>
          <w:rFonts w:eastAsia="Times New Roman" w:cs="Times New Roman"/>
          <w:szCs w:val="24"/>
        </w:rPr>
        <w:t xml:space="preserve">υβέρνηση, το 2014, από το Εθνικό Πρόγραμμα </w:t>
      </w:r>
      <w:r>
        <w:rPr>
          <w:rFonts w:eastAsia="Times New Roman" w:cs="Times New Roman"/>
          <w:szCs w:val="24"/>
        </w:rPr>
        <w:lastRenderedPageBreak/>
        <w:t>Δημοσίων Επενδύσεων, είχε δοθεί ενάμισι εκατομμύριο για κάθε μία από τις δύο περιφέρειες. Η Κυβέρνησή μας, μία από τις πρώτες πράξεις που έκανε ήδη απ</w:t>
      </w:r>
      <w:r>
        <w:rPr>
          <w:rFonts w:eastAsia="Times New Roman" w:cs="Times New Roman"/>
          <w:szCs w:val="24"/>
        </w:rPr>
        <w:t>ό το 2015 και σε ένα περιβάλλον, όπως αντιλαμβάνεσθε πολύ περιοριστικό, αύξησε αυτούς τους πόρους, να αποκαταστήσει αυτήν την αδικία η οποία είχε γίνει γι’ αυτές τις δύο περιφέρειες και τις έφτασε στα 6,5 εκατομμύρια για κάθε μία από τις δύο περιφέρειες το</w:t>
      </w:r>
      <w:r>
        <w:rPr>
          <w:rFonts w:eastAsia="Times New Roman" w:cs="Times New Roman"/>
          <w:szCs w:val="24"/>
        </w:rPr>
        <w:t xml:space="preserve">υ Βορείου και Νοτίου Αιγαίου. Αντιστοίχως, το ίδιο πράξαμε και το 2016. </w:t>
      </w:r>
    </w:p>
    <w:p w14:paraId="6891BE8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Και μάλιστα, επειδή βρισκόμαστε και στο τέλος του 2016 να πω –και το έχουμε ήδη ανακοινώσει ως Κυβέρνηση- ότι μέχρι το τέλος του 2016 –και αυτό βεβαίως οφείλεται σε μία ακόμη πρωτοβου</w:t>
      </w:r>
      <w:r>
        <w:rPr>
          <w:rFonts w:eastAsia="Times New Roman" w:cs="Times New Roman"/>
          <w:szCs w:val="24"/>
        </w:rPr>
        <w:t>λία της Κυβέρνησης που είχε να κάνει συνολικά με την αύξηση των πόρων του Εθνικού Προγράμματος Δημοσίων Επενδύσεων- προχωρούμε στην ενεργοποίηση ειδικού αναπτυξιακού σχεδίου και για το Νότιο και για το Βόρειο Αιγαίο, έτσι ώστε σε συνεργασία και με τις αυτο</w:t>
      </w:r>
      <w:r>
        <w:rPr>
          <w:rFonts w:eastAsia="Times New Roman" w:cs="Times New Roman"/>
          <w:szCs w:val="24"/>
        </w:rPr>
        <w:t xml:space="preserve">διοικητικές αρχές και με τους παραγωγικούς φορείς των δύο περιφερειών να υλοποιήσουμε έργα τα οποία με </w:t>
      </w:r>
      <w:r>
        <w:rPr>
          <w:rFonts w:eastAsia="Times New Roman" w:cs="Times New Roman"/>
          <w:szCs w:val="24"/>
        </w:rPr>
        <w:lastRenderedPageBreak/>
        <w:t xml:space="preserve">κανέναν άλλον τρόπο δεν θα μπορούσαν να υλοποιηθούν από τα συγχρηματοδοτούμενα προγράμματα. </w:t>
      </w:r>
    </w:p>
    <w:p w14:paraId="6891BE8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891BE8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Κύριε Πρόεδρε, λέει ανακρί</w:t>
      </w:r>
      <w:r>
        <w:rPr>
          <w:rFonts w:eastAsia="Times New Roman" w:cs="Times New Roman"/>
          <w:szCs w:val="24"/>
        </w:rPr>
        <w:t>βειες.</w:t>
      </w:r>
    </w:p>
    <w:p w14:paraId="6891BE8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Τι θέλετε, κυρία Αραμπατζή;</w:t>
      </w:r>
    </w:p>
    <w:p w14:paraId="6891BE8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Τον λόγο.</w:t>
      </w:r>
    </w:p>
    <w:p w14:paraId="6891BE9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Όχι, δεν έχετε τον λόγο. Δεν υπάρχει ζήτημα προσωπικού. Σας παρακαλώ πολύ. </w:t>
      </w:r>
    </w:p>
    <w:p w14:paraId="6891BE9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Δεν είναι προσωπικό όταν λέει</w:t>
      </w:r>
      <w:r>
        <w:rPr>
          <w:rFonts w:eastAsia="Times New Roman" w:cs="Times New Roman"/>
          <w:szCs w:val="24"/>
        </w:rPr>
        <w:t xml:space="preserve"> ανακρίβειες;</w:t>
      </w:r>
    </w:p>
    <w:p w14:paraId="6891BE9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Δεν τίθεται ζήτημα.</w:t>
      </w:r>
    </w:p>
    <w:p w14:paraId="6891BE93" w14:textId="77777777" w:rsidR="00D031BF" w:rsidRDefault="004A50F5">
      <w:pPr>
        <w:spacing w:after="0" w:line="600" w:lineRule="auto"/>
        <w:ind w:left="-181" w:firstLine="89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szCs w:val="24"/>
        </w:rPr>
        <w:lastRenderedPageBreak/>
        <w:t xml:space="preserve">προηγουμένως ξεναγήθηκαν στην έκθεση της αίθουσας </w:t>
      </w:r>
      <w:r>
        <w:rPr>
          <w:rFonts w:eastAsia="Times New Roman"/>
          <w:szCs w:val="24"/>
        </w:rPr>
        <w:t>«ΕΛΕΥΘΕΡΙΟΣ ΒΕΝΙΖΕΛΟΣ» και ενημερώθηκαν για την ιστορία του κτηρίου και τον τρόπο οργάνωσης και λειτουργίας της Βουλής, σαράντα ένας μαθητές και μαθήτριες και τέσσερις συνοδοί καθηγητές από το 1</w:t>
      </w:r>
      <w:r>
        <w:rPr>
          <w:rFonts w:eastAsia="Times New Roman"/>
          <w:szCs w:val="24"/>
          <w:vertAlign w:val="superscript"/>
        </w:rPr>
        <w:t>ο</w:t>
      </w:r>
      <w:r>
        <w:rPr>
          <w:rFonts w:eastAsia="Times New Roman"/>
          <w:szCs w:val="24"/>
        </w:rPr>
        <w:t xml:space="preserve"> Γυμνάσιο Λειβαδιάς.</w:t>
      </w:r>
    </w:p>
    <w:p w14:paraId="6891BE94" w14:textId="77777777" w:rsidR="00D031BF" w:rsidRDefault="004A50F5">
      <w:pPr>
        <w:tabs>
          <w:tab w:val="left" w:pos="6787"/>
        </w:tabs>
        <w:spacing w:after="0" w:line="600" w:lineRule="auto"/>
        <w:ind w:left="-181"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6891BE95" w14:textId="77777777" w:rsidR="00D031BF" w:rsidRDefault="004A50F5">
      <w:pPr>
        <w:tabs>
          <w:tab w:val="left" w:pos="6787"/>
        </w:tabs>
        <w:spacing w:after="0" w:line="600" w:lineRule="auto"/>
        <w:ind w:left="-181"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891BE96" w14:textId="77777777" w:rsidR="00D031BF" w:rsidRDefault="004A50F5">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Τον λόγο έχει ο Κοινοβουλευτικός Εκπρόσωπος της Νέας Δημοκρατίας κ. Κεφαλογιάννης.</w:t>
      </w:r>
    </w:p>
    <w:p w14:paraId="6891BE97" w14:textId="77777777" w:rsidR="00D031BF" w:rsidRDefault="004A50F5">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...τις δημόσιες δηλώσεις της τις έχετε δει;</w:t>
      </w:r>
    </w:p>
    <w:p w14:paraId="6891BE98" w14:textId="77777777" w:rsidR="00D031BF" w:rsidRDefault="004A50F5">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Παρακαλώ, ησυχία.</w:t>
      </w:r>
    </w:p>
    <w:p w14:paraId="6891BE99" w14:textId="77777777" w:rsidR="00D031BF" w:rsidRDefault="004A50F5">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ΚΕΦΑΛΟΓΙΑΝΝΗΣ:</w:t>
      </w:r>
      <w:r>
        <w:rPr>
          <w:rFonts w:eastAsia="Times New Roman" w:cs="Times New Roman"/>
          <w:szCs w:val="24"/>
        </w:rPr>
        <w:t xml:space="preserve"> Ευχαριστώ, κύριε Πρόεδρε.</w:t>
      </w:r>
    </w:p>
    <w:p w14:paraId="6891BE9A" w14:textId="77777777" w:rsidR="00D031BF" w:rsidRDefault="004A50F5">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 xml:space="preserve">Θα μου επιτρέψετε, κυρίες και κύριοι συνάδελφοι, να ξεκινήσω με ένα σχόλιο. Δεν θα ξεκινούσα έτσι, αλλά άκουσα την αγαπητή και συμπαθή σε </w:t>
      </w:r>
      <w:r>
        <w:rPr>
          <w:rFonts w:eastAsia="Times New Roman" w:cs="Times New Roman"/>
          <w:szCs w:val="24"/>
        </w:rPr>
        <w:lastRenderedPageBreak/>
        <w:t>εμένα συνάδελφο από την πλευρά του ΣΥΡΙΖΑ κ. Καρακώστα</w:t>
      </w:r>
      <w:r>
        <w:rPr>
          <w:rFonts w:eastAsia="Times New Roman" w:cs="Times New Roman"/>
          <w:szCs w:val="24"/>
        </w:rPr>
        <w:t>,</w:t>
      </w:r>
      <w:r>
        <w:rPr>
          <w:rFonts w:eastAsia="Times New Roman" w:cs="Times New Roman"/>
          <w:szCs w:val="24"/>
        </w:rPr>
        <w:t xml:space="preserve"> να αναφέρεται στην Κο</w:t>
      </w:r>
      <w:r>
        <w:rPr>
          <w:rFonts w:eastAsia="Times New Roman" w:cs="Times New Roman"/>
          <w:szCs w:val="24"/>
        </w:rPr>
        <w:t>ύβα και στο ταξίδι του κ. Τσίπρα στην Κούβα και να μιλάει για αξιοπρέπεια.</w:t>
      </w:r>
    </w:p>
    <w:p w14:paraId="6891BE9B" w14:textId="77777777" w:rsidR="00D031BF" w:rsidRDefault="004A50F5">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Θα ήθελα να της απαντήσω όχι προσωπικά αλλά πολιτικά</w:t>
      </w:r>
      <w:r>
        <w:rPr>
          <w:rFonts w:eastAsia="Times New Roman" w:cs="Times New Roman"/>
          <w:szCs w:val="24"/>
        </w:rPr>
        <w:t>,</w:t>
      </w:r>
      <w:r>
        <w:rPr>
          <w:rFonts w:eastAsia="Times New Roman" w:cs="Times New Roman"/>
          <w:szCs w:val="24"/>
        </w:rPr>
        <w:t xml:space="preserve"> ότι αξιοπρέπεια δεν είναι να ζεις με ένα μέσο μηνιαίο μισθό 21 δολάρια. Αξιοπρέπεια δεν είναι να βρίσκεσαι στην εκατοστή εξηκοσ</w:t>
      </w:r>
      <w:r>
        <w:rPr>
          <w:rFonts w:eastAsia="Times New Roman" w:cs="Times New Roman"/>
          <w:szCs w:val="24"/>
        </w:rPr>
        <w:t>τή πρώτη θέση από τις εκατόν ογδόντα χώρες για την ελευθερία του τύπου. Και βέβαια αξιοπρέπεια δεν είναι να ζεις σε ένα καθεστώς όπου επί εξήντα χρόνια δεν γίνονται δημοκρατικές εκλογές. Τουλάχιστον στη δική μας θεώρηση, και νομίζω στη θεώρηση όλων των κομ</w:t>
      </w:r>
      <w:r>
        <w:rPr>
          <w:rFonts w:eastAsia="Times New Roman" w:cs="Times New Roman"/>
          <w:szCs w:val="24"/>
        </w:rPr>
        <w:t>μάτων που αυτοχαρακτηρίζονται ως κόμματα του δημοκρατικού τόξου, ένα καθεστώς που δεν διενεργεί εκλογές επί εξήντα χρόνια δεν μπορεί να νοείται ως δημοκρατία.</w:t>
      </w:r>
    </w:p>
    <w:p w14:paraId="6891BE9C" w14:textId="77777777" w:rsidR="00D031BF" w:rsidRDefault="004A50F5">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Βεβαίως η παρουσία του Πρωθυπουργού στην κηδεία του ηγέτη αυτού του καθεστώτος μόνο τιμή δεν περι</w:t>
      </w:r>
      <w:r>
        <w:rPr>
          <w:rFonts w:eastAsia="Times New Roman" w:cs="Times New Roman"/>
          <w:szCs w:val="24"/>
        </w:rPr>
        <w:t>ποιεί στη χώρα μας. Βεβαία εμείς εκ</w:t>
      </w:r>
      <w:r>
        <w:rPr>
          <w:rFonts w:eastAsia="Times New Roman" w:cs="Times New Roman"/>
          <w:szCs w:val="24"/>
        </w:rPr>
        <w:lastRenderedPageBreak/>
        <w:t>φράζουμε τα συλλυπητήρι</w:t>
      </w:r>
      <w:r>
        <w:rPr>
          <w:rFonts w:eastAsia="Times New Roman" w:cs="Times New Roman"/>
          <w:szCs w:val="24"/>
        </w:rPr>
        <w:t>ά</w:t>
      </w:r>
      <w:r>
        <w:rPr>
          <w:rFonts w:eastAsia="Times New Roman" w:cs="Times New Roman"/>
          <w:szCs w:val="24"/>
        </w:rPr>
        <w:t xml:space="preserve"> μας για τον άνθρωπο Κάστρο. Ευχόμαστε, όμως, η ανθρωπότητα να μην ξαναζήσει τέτοιου είδους καθεστώτα, που μόνον μαύρες σελίδες είχαν στην πολιτική ιστορία των λαών τους.</w:t>
      </w:r>
    </w:p>
    <w:p w14:paraId="6891BE9D" w14:textId="77777777" w:rsidR="00D031BF" w:rsidRDefault="004A50F5">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Τώρα όσον αφορά, κυρίες κα</w:t>
      </w:r>
      <w:r>
        <w:rPr>
          <w:rFonts w:eastAsia="Times New Roman" w:cs="Times New Roman"/>
          <w:szCs w:val="24"/>
        </w:rPr>
        <w:t>ι κύριοι, τα του νομοσχεδίου. Ο Όσκαρ Ουάιλντ είχε πει ότι υπάρχουν δύο τραγωδίες στη ζωή: Η μία είναι όταν δεν εκπληρώνονται οι επιθυμίες μας και η δεύτερη είναι όταν εκπληρώνονται.</w:t>
      </w:r>
    </w:p>
    <w:p w14:paraId="6891BE9E" w14:textId="77777777" w:rsidR="00D031BF" w:rsidRDefault="004A50F5">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Σε αυτήν την αμήχανη κατάσταση βρίσκεται η Κυβέρνηση τις τελευταίες ημέρε</w:t>
      </w:r>
      <w:r>
        <w:rPr>
          <w:rFonts w:eastAsia="Times New Roman" w:cs="Times New Roman"/>
          <w:szCs w:val="24"/>
        </w:rPr>
        <w:t xml:space="preserve">ς. Εκεί που φαίνεται ότι ενδεχομένως να υπάρχει μία αναφορά για το χρέος ή ότι μπορεί να πάρει κάτι για το χρέος, οι επιπλέον δεσμεύσεις οι οποίες της ζητώνται είναι τέτοιες που ίσως σκέφτεται ότι ήταν καλύτερα να μην το είχε ζητήσει και ποτέ. </w:t>
      </w:r>
    </w:p>
    <w:p w14:paraId="6891BE9F" w14:textId="77777777" w:rsidR="00D031BF" w:rsidRDefault="004A50F5">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Ένα σενάριο</w:t>
      </w:r>
      <w:r>
        <w:rPr>
          <w:rFonts w:eastAsia="Times New Roman" w:cs="Times New Roman"/>
          <w:szCs w:val="24"/>
        </w:rPr>
        <w:t xml:space="preserve"> το οποίο </w:t>
      </w:r>
      <w:r>
        <w:rPr>
          <w:rFonts w:eastAsia="Times New Roman" w:cs="Times New Roman"/>
          <w:szCs w:val="24"/>
        </w:rPr>
        <w:t>έτρεμε</w:t>
      </w:r>
      <w:r>
        <w:rPr>
          <w:rFonts w:eastAsia="Times New Roman" w:cs="Times New Roman"/>
          <w:szCs w:val="24"/>
        </w:rPr>
        <w:t xml:space="preserve"> η Κυβέρνηση τις τελευταίες ημέρες, η Κυβέρνηση ΣΥΡΙΖΑ και Ανεξαρτήτων Ελλήνων, αρχίζει να φαίνεται πλέον μπροστά της ως ένας ρεαλιστικός εφιάλτης. Να συμφωνήσει δηλαδή η Ευρώπη, οι </w:t>
      </w:r>
      <w:r>
        <w:rPr>
          <w:rFonts w:eastAsia="Times New Roman" w:cs="Times New Roman"/>
          <w:szCs w:val="24"/>
        </w:rPr>
        <w:t>Ε</w:t>
      </w:r>
      <w:r>
        <w:rPr>
          <w:rFonts w:eastAsia="Times New Roman" w:cs="Times New Roman"/>
          <w:szCs w:val="24"/>
        </w:rPr>
        <w:t>υρωπαίοι πιστωτές και το Διεθνές Νομισματικό Ταμείο, στου</w:t>
      </w:r>
      <w:r>
        <w:rPr>
          <w:rFonts w:eastAsia="Times New Roman" w:cs="Times New Roman"/>
          <w:szCs w:val="24"/>
        </w:rPr>
        <w:t xml:space="preserve">ς </w:t>
      </w:r>
      <w:r>
        <w:rPr>
          <w:rFonts w:eastAsia="Times New Roman" w:cs="Times New Roman"/>
          <w:szCs w:val="24"/>
        </w:rPr>
        <w:lastRenderedPageBreak/>
        <w:t>στόχους του προγράμματος, στόχοι οι οποίοι ναι μεν περιλαμβάνουν μία αναφορά ή ακόμα και μία ελάχιστη ρύθμιση για το χρέος, αλλά περιλαμβάνουν και πολλά νέα πρόσθετα μέτρα.</w:t>
      </w:r>
    </w:p>
    <w:p w14:paraId="6891BEA0" w14:textId="77777777" w:rsidR="00D031BF" w:rsidRDefault="004A50F5">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 xml:space="preserve">Ξαφνικά, το πρόβλημα δεν έχει γίνει η δεύτερη αξιολόγηση, με ό,τι αυτό προβλέπει </w:t>
      </w:r>
      <w:r>
        <w:rPr>
          <w:rFonts w:eastAsia="Times New Roman" w:cs="Times New Roman"/>
          <w:szCs w:val="24"/>
        </w:rPr>
        <w:t>για τα εργασιακά ή την ενέργεια, το διακύβευμα είναι η νέα συμφωνία για την επόμενη τριετία, που πρέπει να κατατεθεί ως μεσοπρόθεσμο πρόγραμμα από την Κυβέρνηση στις αρχές του 2017. Ένα μεσοπρόθεσμο το οποίο θα δούμε αν θα εξελιχθεί και σε ένα τέταρτο μνημ</w:t>
      </w:r>
      <w:r>
        <w:rPr>
          <w:rFonts w:eastAsia="Times New Roman" w:cs="Times New Roman"/>
          <w:szCs w:val="24"/>
        </w:rPr>
        <w:t>όνιο, δηλαδή αν θα συνοδεύεται και από μία νέα δανειακή σύμβαση. Το πρόβλημα βέβαια για την ελληνική κοινωνία</w:t>
      </w:r>
      <w:r>
        <w:rPr>
          <w:rFonts w:eastAsia="Times New Roman" w:cs="Times New Roman"/>
          <w:szCs w:val="24"/>
        </w:rPr>
        <w:t>,</w:t>
      </w:r>
      <w:r>
        <w:rPr>
          <w:rFonts w:eastAsia="Times New Roman" w:cs="Times New Roman"/>
          <w:szCs w:val="24"/>
        </w:rPr>
        <w:t xml:space="preserve"> η οποία υφίσταται τις συνέπειες και του παρόντος προγράμματος</w:t>
      </w:r>
      <w:r>
        <w:rPr>
          <w:rFonts w:eastAsia="Times New Roman" w:cs="Times New Roman"/>
          <w:szCs w:val="24"/>
        </w:rPr>
        <w:t>,</w:t>
      </w:r>
      <w:r>
        <w:rPr>
          <w:rFonts w:eastAsia="Times New Roman" w:cs="Times New Roman"/>
          <w:szCs w:val="24"/>
        </w:rPr>
        <w:t xml:space="preserve"> είναι ότι η αμηχανία που έχει καταβάλει την Κυβέρνηση μπροστά σε αυτό το ενδεχόμεν</w:t>
      </w:r>
      <w:r>
        <w:rPr>
          <w:rFonts w:eastAsia="Times New Roman" w:cs="Times New Roman"/>
          <w:szCs w:val="24"/>
        </w:rPr>
        <w:t xml:space="preserve">ο την οδηγεί συνεχώς σε μία σχιζοειδή πολιτική συμπεριφορά. </w:t>
      </w:r>
    </w:p>
    <w:p w14:paraId="6891BEA1" w14:textId="77777777" w:rsidR="00D031BF" w:rsidRDefault="004A50F5">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lastRenderedPageBreak/>
        <w:t>Το έργο αυτό το έχουμε ξαναδεί. Κανείς για παράδειγμα δεν γνωρίζει τι ακριβώς πιστεύει ο κ. Τσίπρας, ο Πρωθυπουργός της χώρας για το Διεθνές Νομισματικό Ταμείο ή μάλλον έχει μία αλ</w:t>
      </w:r>
      <w:r>
        <w:rPr>
          <w:rFonts w:eastAsia="Times New Roman" w:cs="Times New Roman"/>
          <w:szCs w:val="24"/>
        </w:rPr>
        <w:t>ά</w:t>
      </w:r>
      <w:r>
        <w:rPr>
          <w:rFonts w:eastAsia="Times New Roman" w:cs="Times New Roman"/>
          <w:szCs w:val="24"/>
        </w:rPr>
        <w:t xml:space="preserve"> καρτ θεώρηση </w:t>
      </w:r>
      <w:r>
        <w:rPr>
          <w:rFonts w:eastAsia="Times New Roman" w:cs="Times New Roman"/>
          <w:szCs w:val="24"/>
        </w:rPr>
        <w:t>των πράγματων. Από τη μία θεωρεί το Διεθνές Νομισματικό Ταμείο ως έναν πολύτιμο σύμμαχό του όσον αφορά τη διευθέτηση του χρέους, αλλά από την άλλη τον κατηγορεί για αναλγησία στα εργασιακά και εμμονές στα ζητήματα των μεταρρυθμίσεων.</w:t>
      </w:r>
    </w:p>
    <w:p w14:paraId="6891BEA2" w14:textId="77777777" w:rsidR="00D031BF" w:rsidRDefault="004A50F5">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t>Από τη μία ο κύριος Πρ</w:t>
      </w:r>
      <w:r>
        <w:rPr>
          <w:rFonts w:eastAsia="Times New Roman" w:cs="Times New Roman"/>
          <w:szCs w:val="24"/>
        </w:rPr>
        <w:t>ωθυπουργός ως δόκτωρ Τζέκιλ απευθύνεται στην Κοινοβουλευτική του Ομάδα και αναλύει με εντυπωσιακή σαφήνεια και ακρίβεια πως ο εκτροχιασμός του προγράμματος θα αποτελέσει την τέλεια καταστροφή για την οικονομία, οδηγώντας σε ένα νέο μνημόνιο, από την άλλη ω</w:t>
      </w:r>
      <w:r>
        <w:rPr>
          <w:rFonts w:eastAsia="Times New Roman" w:cs="Times New Roman"/>
          <w:szCs w:val="24"/>
        </w:rPr>
        <w:t>ς μίστερ Χάιντ θυμάται το ένδοξο αριστερό παρελθόν του, ταξιδεύει στην Κούβα για να δώσει και τον απαραίτητο συμβολισμό και απειλεί με εκλογές ότι δεν θα δεχτεί νέες, παράλογες απαιτήσεις για την περιγραφή νέων μέτρων για το 2018.</w:t>
      </w:r>
    </w:p>
    <w:p w14:paraId="6891BEA3" w14:textId="77777777" w:rsidR="00D031BF" w:rsidRDefault="004A50F5">
      <w:pPr>
        <w:tabs>
          <w:tab w:val="left" w:pos="6787"/>
        </w:tabs>
        <w:spacing w:after="0" w:line="600" w:lineRule="auto"/>
        <w:ind w:left="-181" w:firstLine="720"/>
        <w:jc w:val="both"/>
        <w:rPr>
          <w:rFonts w:eastAsia="Times New Roman"/>
          <w:szCs w:val="24"/>
        </w:rPr>
      </w:pPr>
      <w:r>
        <w:rPr>
          <w:rFonts w:eastAsia="Times New Roman" w:cs="Times New Roman"/>
          <w:szCs w:val="24"/>
        </w:rPr>
        <w:lastRenderedPageBreak/>
        <w:t>Δυστυχώς, όμως, για την ε</w:t>
      </w:r>
      <w:r>
        <w:rPr>
          <w:rFonts w:eastAsia="Times New Roman" w:cs="Times New Roman"/>
          <w:szCs w:val="24"/>
        </w:rPr>
        <w:t>λληνική κοινωνία έχει πάψει εδώ και πάρα πολύ καιρό να αποτελεί κωμικό το να υποστηρίζει η Κυβέρνηση ότι θα κάνει πολιτική διαπραγμάτευση και μετά από λίγο καιρό να λέει ότι θα είναι καταστροφικό αν δεν εφαρμοστεί το πρόγραμμα.</w:t>
      </w:r>
    </w:p>
    <w:p w14:paraId="6891BEA4" w14:textId="77777777" w:rsidR="00D031BF" w:rsidRDefault="004A50F5">
      <w:pPr>
        <w:spacing w:after="0" w:line="600" w:lineRule="auto"/>
        <w:ind w:firstLine="720"/>
        <w:jc w:val="both"/>
        <w:rPr>
          <w:rFonts w:eastAsia="Times New Roman"/>
          <w:szCs w:val="24"/>
        </w:rPr>
      </w:pPr>
      <w:r>
        <w:rPr>
          <w:rFonts w:eastAsia="Times New Roman"/>
          <w:szCs w:val="24"/>
        </w:rPr>
        <w:t>Εγώ προσωπικά δεν έχω καμμία</w:t>
      </w:r>
      <w:r>
        <w:rPr>
          <w:rFonts w:eastAsia="Times New Roman"/>
          <w:szCs w:val="24"/>
        </w:rPr>
        <w:t xml:space="preserve"> αμφιβολία ότι η Κυβέρνηση είναι διατεθειμένη να δώσει τα πάντα στους δανειστές και να πάρει το ελάχιστο δυνατό όσον αφορά το θέμα του χρέους. Και θα κάνει αυτά και πολλά άλλα βεβαίως, γιατί αυτό που την ενδιαφέρει είναι πρωτίστως η πολιτική της επιβίωση, </w:t>
      </w:r>
      <w:r>
        <w:rPr>
          <w:rFonts w:eastAsia="Times New Roman"/>
          <w:szCs w:val="24"/>
        </w:rPr>
        <w:t>η παραμονή της στην εξουσία, η παραμονή στις καρέκλες. Και ας μην εκπλαγούν πολλοί από τους συναδέλφους εδώ πέρα</w:t>
      </w:r>
      <w:r>
        <w:rPr>
          <w:rFonts w:eastAsia="Times New Roman"/>
          <w:szCs w:val="24"/>
        </w:rPr>
        <w:t>,</w:t>
      </w:r>
      <w:r>
        <w:rPr>
          <w:rFonts w:eastAsia="Times New Roman"/>
          <w:szCs w:val="24"/>
        </w:rPr>
        <w:t xml:space="preserve"> αν σε μερικές ημέρες μας φέρουν διατάξεις όπου θα μειώνεται το αφορολόγητο στα 5.000 ευρώ, θα καταργείται ενδεχομένως το μοντέλο της προσωπική</w:t>
      </w:r>
      <w:r>
        <w:rPr>
          <w:rFonts w:eastAsia="Times New Roman"/>
          <w:szCs w:val="24"/>
        </w:rPr>
        <w:t>ς διαφοράς στις συντάξεις ή -ακόμα- θα εμφανίζεται μια μορφή υποκατώτατου μισθού στα 527 ευρώ για τους εργαζομένους.</w:t>
      </w:r>
    </w:p>
    <w:p w14:paraId="6891BEA5" w14:textId="77777777" w:rsidR="00D031BF" w:rsidRDefault="004A50F5">
      <w:pPr>
        <w:spacing w:after="0" w:line="600" w:lineRule="auto"/>
        <w:ind w:firstLine="720"/>
        <w:jc w:val="both"/>
        <w:rPr>
          <w:rFonts w:eastAsia="Times New Roman"/>
          <w:szCs w:val="24"/>
        </w:rPr>
      </w:pPr>
      <w:r>
        <w:rPr>
          <w:rFonts w:eastAsia="Times New Roman"/>
          <w:szCs w:val="24"/>
        </w:rPr>
        <w:lastRenderedPageBreak/>
        <w:t xml:space="preserve">Δυστυχώς, η Κυβέρνηση είναι διατεθειμένη να υποθηκεύσει το μέλλον της χώρας, αποδεχόμενη πρωτογενή πλεονάσματα της τάξεως του 3,5% και για </w:t>
      </w:r>
      <w:r>
        <w:rPr>
          <w:rFonts w:eastAsia="Times New Roman"/>
          <w:szCs w:val="24"/>
        </w:rPr>
        <w:t>τα έτη πέραν του 2018. Μάλιστα, η στάση του κ. Τζανακόπουλου στο συγκεκριμένο ζήτημα είναι αποκαλυπτική. Το πρωί δηλώνει ότι τέτοιου είδους μέτρα δεν γίνονται αποδεκτά, ενώ λίγο αργότερα, το ίδιο απόγευμα, λέει ότι ακόμα κι αν προβλεφθεί τέτοιου είδους πλε</w:t>
      </w:r>
      <w:r>
        <w:rPr>
          <w:rFonts w:eastAsia="Times New Roman"/>
          <w:szCs w:val="24"/>
        </w:rPr>
        <w:t xml:space="preserve">όνασμα για το 2019, μπορεί να αλλάξει. </w:t>
      </w:r>
    </w:p>
    <w:p w14:paraId="6891BEA6" w14:textId="77777777" w:rsidR="00D031BF" w:rsidRDefault="004A50F5">
      <w:pPr>
        <w:spacing w:after="0" w:line="600" w:lineRule="auto"/>
        <w:ind w:firstLine="720"/>
        <w:jc w:val="both"/>
        <w:rPr>
          <w:rFonts w:eastAsia="Times New Roman"/>
          <w:szCs w:val="24"/>
        </w:rPr>
      </w:pPr>
      <w:r>
        <w:rPr>
          <w:rFonts w:eastAsia="Times New Roman"/>
          <w:szCs w:val="24"/>
        </w:rPr>
        <w:t xml:space="preserve">Και ρωτώ: Πώς γίνεται αυτό; Να υποθέσουμε πάλι, κύριε Υπουργέ και κύριοι συνάδελφοι της Συμπολίτευσης, ότι θα γίνει πάλι με πολιτική διαπραγμάτευση; Και εγώ να δεχτώ ότι πράγματι θα μπορούσε. Αυτό, όμως, προϋποθέτει </w:t>
      </w:r>
      <w:r>
        <w:rPr>
          <w:rFonts w:eastAsia="Times New Roman"/>
          <w:szCs w:val="24"/>
        </w:rPr>
        <w:t>ένα διαφορετικό μείγμα οικονομικής πολιτικής, που νομίζω ότι ούτε μπορείτε αλλά και ούτε θέλετε να το εφαρμόσετε. Και ποιο θα ήταν αυτό το μείγμα;</w:t>
      </w:r>
    </w:p>
    <w:p w14:paraId="6891BEA7" w14:textId="77777777" w:rsidR="00D031BF" w:rsidRDefault="004A50F5">
      <w:pPr>
        <w:spacing w:after="0" w:line="600" w:lineRule="auto"/>
        <w:ind w:firstLine="720"/>
        <w:jc w:val="both"/>
        <w:rPr>
          <w:rFonts w:eastAsia="Times New Roman"/>
          <w:szCs w:val="24"/>
        </w:rPr>
      </w:pPr>
      <w:r>
        <w:rPr>
          <w:rFonts w:eastAsia="Times New Roman"/>
          <w:szCs w:val="24"/>
        </w:rPr>
        <w:t xml:space="preserve">Ας πούμε για αρχή λιγότεροι φόροι ιδιωτών και επιχειρήσεων. Το θέλετε; Η απάντηση είναι πως όχι. Την ώρα που ο κ. Τσακαλώτος μιλάει για </w:t>
      </w:r>
      <w:r>
        <w:rPr>
          <w:rFonts w:eastAsia="Times New Roman"/>
          <w:szCs w:val="24"/>
        </w:rPr>
        <w:lastRenderedPageBreak/>
        <w:t xml:space="preserve">αυτήν την αναγκαιότητα, το οικονομικό επιτελείο, στον </w:t>
      </w:r>
      <w:r>
        <w:rPr>
          <w:rFonts w:eastAsia="Times New Roman"/>
          <w:szCs w:val="24"/>
        </w:rPr>
        <w:t>π</w:t>
      </w:r>
      <w:r>
        <w:rPr>
          <w:rFonts w:eastAsia="Times New Roman"/>
          <w:szCs w:val="24"/>
        </w:rPr>
        <w:t>ροϋπολογισμό ο οποίος θα ψηφιστεί τις επόμενες ημέρες για το 2017</w:t>
      </w:r>
      <w:r>
        <w:rPr>
          <w:rFonts w:eastAsia="Times New Roman"/>
          <w:szCs w:val="24"/>
        </w:rPr>
        <w:t>, επιβάλλει 2,5 δισεκατομμύρια νέους φόρους. Πριν από λίγο βγήκε στις ειδήσεις ότι η φορολογία στην Ελλάδα πλέον αναφέρεται στο 34% του ΑΕΠ, το οποίο είναι, δυστυχώς, ρεκόρ πεντηκονταετίας. Και αυτό, βεβαίως, είναι επίτευγμα της Κυβέρνησης ΣΥΡΙΖΑ και Ανεξα</w:t>
      </w:r>
      <w:r>
        <w:rPr>
          <w:rFonts w:eastAsia="Times New Roman"/>
          <w:szCs w:val="24"/>
        </w:rPr>
        <w:t>ρτήτων Ελλήνων.</w:t>
      </w:r>
    </w:p>
    <w:p w14:paraId="6891BEA8" w14:textId="77777777" w:rsidR="00D031BF" w:rsidRDefault="004A50F5">
      <w:pPr>
        <w:spacing w:after="0" w:line="600" w:lineRule="auto"/>
        <w:ind w:firstLine="720"/>
        <w:jc w:val="both"/>
        <w:rPr>
          <w:rFonts w:eastAsia="Times New Roman"/>
          <w:szCs w:val="24"/>
        </w:rPr>
      </w:pPr>
      <w:r>
        <w:rPr>
          <w:rFonts w:eastAsia="Times New Roman"/>
          <w:szCs w:val="24"/>
        </w:rPr>
        <w:t xml:space="preserve">Θα μου πει κάποιος ότι το κάνει, ενδεχομένως, για να πιάσει τους στόχους πρωτογενούς πλεονάσματος. Και πάλι είναι αρνητική η απάντηση. Το κάνει, δυστυχώς, για να διογκώσει ένα αχρείαστο κομματικό κράτος. Αυξάνει, για παράδειγμα, τον αριθμό </w:t>
      </w:r>
      <w:r>
        <w:rPr>
          <w:rFonts w:eastAsia="Times New Roman"/>
          <w:szCs w:val="24"/>
        </w:rPr>
        <w:t xml:space="preserve">των μετακλητών στα Υπουργεία, αθετώντας ακόμα και τις πιο πρόσφατες δεσμεύσεις της Κυβέρνησης. </w:t>
      </w:r>
    </w:p>
    <w:p w14:paraId="6891BEA9" w14:textId="77777777" w:rsidR="00D031BF" w:rsidRDefault="004A50F5">
      <w:pPr>
        <w:spacing w:after="0" w:line="600" w:lineRule="auto"/>
        <w:ind w:firstLine="720"/>
        <w:jc w:val="both"/>
        <w:rPr>
          <w:rFonts w:eastAsia="Times New Roman"/>
          <w:szCs w:val="24"/>
        </w:rPr>
      </w:pPr>
      <w:r>
        <w:rPr>
          <w:rFonts w:eastAsia="Times New Roman"/>
          <w:szCs w:val="24"/>
        </w:rPr>
        <w:t>Για πρώτη φορά, κυρίες και κύριοι συνάδελφοι, από τον Δεκέμβρη του 2012</w:t>
      </w:r>
      <w:r>
        <w:rPr>
          <w:rFonts w:eastAsia="Times New Roman"/>
          <w:szCs w:val="24"/>
        </w:rPr>
        <w:t>,</w:t>
      </w:r>
      <w:r>
        <w:rPr>
          <w:rFonts w:eastAsia="Times New Roman"/>
          <w:szCs w:val="24"/>
        </w:rPr>
        <w:t xml:space="preserve"> ο αριθμός των μετακλητών στα Υπουργεία έχει ξεπεράσει τους δύο χιλιάδες. Και αυτή η αύξ</w:t>
      </w:r>
      <w:r>
        <w:rPr>
          <w:rFonts w:eastAsia="Times New Roman"/>
          <w:szCs w:val="24"/>
        </w:rPr>
        <w:t xml:space="preserve">ηση των μετακλητών έχει ως αποτέλεσμα να </w:t>
      </w:r>
      <w:r>
        <w:rPr>
          <w:rFonts w:eastAsia="Times New Roman"/>
          <w:szCs w:val="24"/>
        </w:rPr>
        <w:lastRenderedPageBreak/>
        <w:t xml:space="preserve">υπάρξει μια επιπλέον δαπάνη στον </w:t>
      </w:r>
      <w:r>
        <w:rPr>
          <w:rFonts w:eastAsia="Times New Roman"/>
          <w:szCs w:val="24"/>
        </w:rPr>
        <w:t>π</w:t>
      </w:r>
      <w:r>
        <w:rPr>
          <w:rFonts w:eastAsia="Times New Roman"/>
          <w:szCs w:val="24"/>
        </w:rPr>
        <w:t>ροϋπολογισμό στα 146 εκατομμύρια ευρώ.</w:t>
      </w:r>
    </w:p>
    <w:p w14:paraId="6891BEAA" w14:textId="77777777" w:rsidR="00D031BF" w:rsidRDefault="004A50F5">
      <w:pPr>
        <w:spacing w:after="0" w:line="600" w:lineRule="auto"/>
        <w:ind w:firstLine="720"/>
        <w:jc w:val="both"/>
        <w:rPr>
          <w:rFonts w:eastAsia="Times New Roman"/>
          <w:szCs w:val="24"/>
        </w:rPr>
      </w:pPr>
      <w:r>
        <w:rPr>
          <w:rFonts w:eastAsia="Times New Roman"/>
          <w:szCs w:val="24"/>
        </w:rPr>
        <w:t>Αυτό που, επίσης, θα μπορούσε να κάνει η Κυβέρνηση σε ένα διαφορετικό μείγμα πολιτικής, είναι να εφαρμόσει ένα πρόγραμμα εξοικονόμησης πόρων μ</w:t>
      </w:r>
      <w:r>
        <w:rPr>
          <w:rFonts w:eastAsia="Times New Roman"/>
          <w:szCs w:val="24"/>
        </w:rPr>
        <w:t xml:space="preserve">έσω περικοπής κρατικών δαπανών. Και για να είμαι σαφής, δεν αναφέρομαι σε απολύσεις δημοσίων υπαλλήλων. </w:t>
      </w:r>
    </w:p>
    <w:p w14:paraId="6891BEAB" w14:textId="77777777" w:rsidR="00D031BF" w:rsidRDefault="004A50F5">
      <w:pPr>
        <w:spacing w:after="0" w:line="600" w:lineRule="auto"/>
        <w:ind w:firstLine="720"/>
        <w:jc w:val="both"/>
        <w:rPr>
          <w:rFonts w:eastAsia="Times New Roman"/>
          <w:szCs w:val="24"/>
        </w:rPr>
      </w:pPr>
      <w:r>
        <w:rPr>
          <w:rFonts w:eastAsia="Times New Roman"/>
          <w:szCs w:val="24"/>
        </w:rPr>
        <w:t>Έχω εδώ ένα γράφημα του ΟΑΣΑ, το οποίο δείχνει την προσδοκώμενη αύξηση του ΑΕΠ, εφόσον μειωθούν οι κρατικές δαπάνες. Νομίζω ότι είναι εύκολο να μαντέψε</w:t>
      </w:r>
      <w:r>
        <w:rPr>
          <w:rFonts w:eastAsia="Times New Roman"/>
          <w:szCs w:val="24"/>
        </w:rPr>
        <w:t>ι κανείς ποια θα είναι η χώρα στον πλανήτη που περισσότερο θα ωφεληθεί από την υιοθέτηση κάποιων συμβουλών. Βεβαίως είναι η Ελλάδα. Και σήμερα, μετά τα εγκαίνια του γραφείου του Πρωθυπουργού στη Θεσσαλονίκη, το ταξίδι αναψυχής του για εσωκομματική κατανάλω</w:t>
      </w:r>
      <w:r>
        <w:rPr>
          <w:rFonts w:eastAsia="Times New Roman"/>
          <w:szCs w:val="24"/>
        </w:rPr>
        <w:t xml:space="preserve">ση με τα χρήματα του ελληνικού λαού στην Κούβα για την παντοτινή νίκη των λαών, δεν νομίζω ότι χρειάζονται κι άλλα αποδεικτικά στοιχεία. </w:t>
      </w:r>
    </w:p>
    <w:p w14:paraId="6891BEAC" w14:textId="77777777" w:rsidR="00D031BF" w:rsidRDefault="004A50F5">
      <w:pPr>
        <w:spacing w:after="0" w:line="600" w:lineRule="auto"/>
        <w:ind w:firstLine="720"/>
        <w:jc w:val="both"/>
        <w:rPr>
          <w:rFonts w:eastAsia="Times New Roman"/>
          <w:szCs w:val="24"/>
        </w:rPr>
      </w:pPr>
      <w:r>
        <w:rPr>
          <w:rFonts w:eastAsia="Times New Roman"/>
          <w:szCs w:val="24"/>
        </w:rPr>
        <w:lastRenderedPageBreak/>
        <w:t>Εγώ το καταθέτω στα Πρακτικά για να μην υπάρχει καμμία αμφιβολία.</w:t>
      </w:r>
    </w:p>
    <w:p w14:paraId="6891BEAD" w14:textId="77777777" w:rsidR="00D031BF" w:rsidRDefault="004A50F5">
      <w:pPr>
        <w:spacing w:after="0" w:line="600" w:lineRule="auto"/>
        <w:ind w:firstLine="720"/>
        <w:jc w:val="both"/>
        <w:rPr>
          <w:rFonts w:eastAsia="Times New Roman"/>
          <w:szCs w:val="24"/>
        </w:rPr>
      </w:pPr>
      <w:r>
        <w:rPr>
          <w:rFonts w:eastAsia="Times New Roman"/>
          <w:szCs w:val="24"/>
        </w:rPr>
        <w:t>(Στο σημείο αυτό ο Βουλευτής κ. Ιωάννης Κεφαλογιάννη</w:t>
      </w:r>
      <w:r>
        <w:rPr>
          <w:rFonts w:eastAsia="Times New Roman"/>
          <w:szCs w:val="24"/>
        </w:rPr>
        <w:t>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891BEAE" w14:textId="77777777" w:rsidR="00D031BF" w:rsidRDefault="004A50F5">
      <w:pPr>
        <w:spacing w:after="0" w:line="600" w:lineRule="auto"/>
        <w:ind w:firstLine="720"/>
        <w:jc w:val="both"/>
        <w:rPr>
          <w:rFonts w:eastAsia="Times New Roman"/>
          <w:szCs w:val="24"/>
        </w:rPr>
      </w:pPr>
      <w:r>
        <w:rPr>
          <w:rFonts w:eastAsia="Times New Roman"/>
          <w:szCs w:val="24"/>
        </w:rPr>
        <w:t>Ένα τρίτο πράγμα το οποίο θα μπορούσε να κάνει η Κυβέρνηση είναι να φτιάξει ένα αποτελεσματικ</w:t>
      </w:r>
      <w:r>
        <w:rPr>
          <w:rFonts w:eastAsia="Times New Roman"/>
          <w:szCs w:val="24"/>
        </w:rPr>
        <w:t>ό κράτος που θα ενθαρρύνει και δεν θα αποθαρρύνει την υγιή επιχειρηματικότητα. Το ερώτημα είναι πόσο εύκολο είναι πλέον στην Ελλάδα να ανοίξει κάποιος μια επιχείρηση, για να έρθουμε και στα του νομοσχεδίου. Δυστυχώς η απάντηση είναι ότι δεν είναι καθόλου ε</w:t>
      </w:r>
      <w:r>
        <w:rPr>
          <w:rFonts w:eastAsia="Times New Roman"/>
          <w:szCs w:val="24"/>
        </w:rPr>
        <w:t xml:space="preserve">ύκολο. Η χώρα μας βρίσκεται στην </w:t>
      </w:r>
      <w:r>
        <w:rPr>
          <w:rFonts w:eastAsia="Times New Roman"/>
          <w:szCs w:val="24"/>
        </w:rPr>
        <w:t>εξηκοστή πρώτη</w:t>
      </w:r>
      <w:r>
        <w:rPr>
          <w:rFonts w:eastAsia="Times New Roman"/>
          <w:szCs w:val="24"/>
        </w:rPr>
        <w:t xml:space="preserve"> θέση μεταξύ εκατόν ενενήντα χωρών από την </w:t>
      </w:r>
      <w:r>
        <w:rPr>
          <w:rFonts w:eastAsia="Times New Roman"/>
          <w:szCs w:val="24"/>
        </w:rPr>
        <w:t>πεντηκοστή όγδοη</w:t>
      </w:r>
      <w:r>
        <w:rPr>
          <w:rFonts w:eastAsia="Times New Roman"/>
          <w:szCs w:val="24"/>
        </w:rPr>
        <w:t xml:space="preserve"> θέση που ήταν πέρυσι, σύμφωνα με κατάταξη της Παγκόσμιας Τράπεζας, όσον αφορά </w:t>
      </w:r>
      <w:r>
        <w:rPr>
          <w:rFonts w:eastAsia="Times New Roman"/>
          <w:szCs w:val="24"/>
        </w:rPr>
        <w:lastRenderedPageBreak/>
        <w:t>την ευκολία του επιχειρείν. Και το χειρότερο είναι, κυρίες και κύριοι σ</w:t>
      </w:r>
      <w:r>
        <w:rPr>
          <w:rFonts w:eastAsia="Times New Roman"/>
          <w:szCs w:val="24"/>
        </w:rPr>
        <w:t xml:space="preserve">υνάδελφοι, ότι με εξαίρεση την Τουρκία, όλες οι γειτονικές χώρες βρίσκονται σε πολύ υψηλότερη θέση σε σχέση με τη χώρα μας, δηλαδή και η Αλβανία και η Βουλγαρία και η Ιταλία, ακόμα και τα Σκόπια. Συγκεκριμένα η Βουλγαρία </w:t>
      </w:r>
      <w:r>
        <w:rPr>
          <w:rFonts w:eastAsia="Times New Roman"/>
          <w:szCs w:val="24"/>
        </w:rPr>
        <w:t>βρίσκεται</w:t>
      </w:r>
      <w:r>
        <w:rPr>
          <w:rFonts w:eastAsia="Times New Roman"/>
          <w:szCs w:val="24"/>
        </w:rPr>
        <w:t xml:space="preserve"> στην </w:t>
      </w:r>
      <w:r>
        <w:rPr>
          <w:rFonts w:eastAsia="Times New Roman"/>
          <w:szCs w:val="24"/>
        </w:rPr>
        <w:t>τριακοστή ένατη</w:t>
      </w:r>
      <w:r>
        <w:rPr>
          <w:rFonts w:eastAsia="Times New Roman"/>
          <w:szCs w:val="24"/>
        </w:rPr>
        <w:t xml:space="preserve"> θέση</w:t>
      </w:r>
      <w:r>
        <w:rPr>
          <w:rFonts w:eastAsia="Times New Roman"/>
          <w:szCs w:val="24"/>
        </w:rPr>
        <w:t xml:space="preserve">, η Ιταλία στην </w:t>
      </w:r>
      <w:r>
        <w:rPr>
          <w:rFonts w:eastAsia="Times New Roman"/>
          <w:szCs w:val="24"/>
        </w:rPr>
        <w:t>πεντηκοστή,</w:t>
      </w:r>
      <w:r>
        <w:rPr>
          <w:rFonts w:eastAsia="Times New Roman"/>
          <w:szCs w:val="24"/>
        </w:rPr>
        <w:t xml:space="preserve"> η Αλβανία στην </w:t>
      </w:r>
      <w:r>
        <w:rPr>
          <w:rFonts w:eastAsia="Times New Roman"/>
          <w:szCs w:val="24"/>
        </w:rPr>
        <w:t>πεντηκοστή όγδοη</w:t>
      </w:r>
      <w:r>
        <w:rPr>
          <w:rFonts w:eastAsia="Times New Roman"/>
          <w:szCs w:val="24"/>
        </w:rPr>
        <w:t xml:space="preserve"> και τα Σκόπια στη </w:t>
      </w:r>
      <w:r>
        <w:rPr>
          <w:rFonts w:eastAsia="Times New Roman"/>
          <w:szCs w:val="24"/>
        </w:rPr>
        <w:t>δέκατη</w:t>
      </w:r>
      <w:r>
        <w:rPr>
          <w:rFonts w:eastAsia="Times New Roman"/>
          <w:szCs w:val="24"/>
        </w:rPr>
        <w:t xml:space="preserve"> θέση.</w:t>
      </w:r>
    </w:p>
    <w:p w14:paraId="6891BEAF" w14:textId="77777777" w:rsidR="00D031BF" w:rsidRDefault="004A50F5">
      <w:pPr>
        <w:spacing w:after="0" w:line="600" w:lineRule="auto"/>
        <w:ind w:firstLine="720"/>
        <w:jc w:val="both"/>
        <w:rPr>
          <w:rFonts w:eastAsia="Times New Roman"/>
          <w:szCs w:val="24"/>
        </w:rPr>
      </w:pPr>
      <w:r>
        <w:rPr>
          <w:rFonts w:eastAsia="Times New Roman"/>
          <w:szCs w:val="24"/>
        </w:rPr>
        <w:t>Ποια είναι, λοιπόν, η βασική αρχή που προσπαθεί να τηρήσει κάθε χώρα η οποία επιθυμεί να διευκολύνει την επιχειρηματικότητα και δη την υγιή επιχειρηματικότητα; Ότι τ</w:t>
      </w:r>
      <w:r>
        <w:rPr>
          <w:rFonts w:eastAsia="Times New Roman"/>
          <w:szCs w:val="24"/>
        </w:rPr>
        <w:t>ο κράτος επιτρέπει τον περιορισμό της οικονομικής δραστηριότητας μόνο στο μέτρο που επιβάλλεται για την αποτροπή του κινδύνου για το δημόσιο συμφέρον κι όχι περισσότερο. Πάνω σε αυτήν τη φιλελεύθερη παραδοχή στηριζόταν η εισαγωγή του συστήματος της απλής α</w:t>
      </w:r>
      <w:r>
        <w:rPr>
          <w:rFonts w:eastAsia="Times New Roman"/>
          <w:szCs w:val="24"/>
        </w:rPr>
        <w:t>δειοδότησης με υπεύθυνη δήλωση των επιχειρήσεων του ν.4262/2014, παραδοχή που, να θυμίσω, ακολουθεί με πάγια νομολογία το Συμβούλιο της Επικρατείας.</w:t>
      </w:r>
    </w:p>
    <w:p w14:paraId="6891BEB0" w14:textId="77777777" w:rsidR="00D031BF" w:rsidRDefault="004A50F5">
      <w:pPr>
        <w:spacing w:after="0" w:line="600" w:lineRule="auto"/>
        <w:ind w:firstLine="720"/>
        <w:jc w:val="both"/>
        <w:rPr>
          <w:rFonts w:eastAsia="Times New Roman"/>
          <w:szCs w:val="24"/>
        </w:rPr>
      </w:pPr>
      <w:r>
        <w:rPr>
          <w:rFonts w:eastAsia="Times New Roman"/>
          <w:szCs w:val="24"/>
        </w:rPr>
        <w:lastRenderedPageBreak/>
        <w:t>Υπάρχει, όμως, και μια δεύτερη παραδοχή αυτού του νομοσχεδίου. Η οριζόντια αντιμετώπιση της αδειοδότησης τω</w:t>
      </w:r>
      <w:r>
        <w:rPr>
          <w:rFonts w:eastAsia="Times New Roman"/>
          <w:szCs w:val="24"/>
        </w:rPr>
        <w:t>ν επιχειρήσεων. Αναφέρθηκε και ο συνάδελφος ο κ. Χατζηδάκης σε αυτό.</w:t>
      </w:r>
    </w:p>
    <w:p w14:paraId="6891BEB1" w14:textId="77777777" w:rsidR="00D031BF" w:rsidRDefault="004A50F5">
      <w:pPr>
        <w:spacing w:after="0" w:line="600" w:lineRule="auto"/>
        <w:ind w:firstLine="720"/>
        <w:jc w:val="both"/>
        <w:rPr>
          <w:rFonts w:eastAsia="Times New Roman"/>
          <w:szCs w:val="24"/>
        </w:rPr>
      </w:pPr>
      <w:r>
        <w:rPr>
          <w:rFonts w:eastAsia="Times New Roman"/>
          <w:szCs w:val="24"/>
        </w:rPr>
        <w:t>Η λογική ήταν να θέσουμε ξεκάθαρους κανόνες που καταργούν την περιπτωσιολογική αντιμετώπιση των αιτημάτων των επενδυτών και εισάγουν γενικούς όρους λειτουργίας, πρότυπα και προδιαγραφές γ</w:t>
      </w:r>
      <w:r>
        <w:rPr>
          <w:rFonts w:eastAsia="Times New Roman"/>
          <w:szCs w:val="24"/>
        </w:rPr>
        <w:t>ια κάθε δραστηριότητα. Στα πρότυπα αυτά θα πρέπει να προσαρμοστεί αυτός, ο οποίος ενδιαφέρεται να ασκήσει επιχειρηματική δραστηριότητα, χωρίς παρεκκλίσεις, αλλά και χωρίς δυνατότητα παρερμηνειών από την πλευρά της διοίκησης. Και βεβαίως, το όφελος είναι ξε</w:t>
      </w:r>
      <w:r>
        <w:rPr>
          <w:rFonts w:eastAsia="Times New Roman"/>
          <w:szCs w:val="24"/>
        </w:rPr>
        <w:t>κάθαρο. Ήταν η χρήση των προτύπων αυτή, να βελτιώσει την ταχύτητα στην αδειοδότηση και κυρίως, να βοηθήσει στη διαφάνεια των ελέγχων. Έλεγχοι, οι οποίοι -θυμίζω-, μετατίθετο από το στάδιο της αδειοδότησης στο στάδιο της λειτουργίας. Έτσι δεν ταλαιπωρούνταν</w:t>
      </w:r>
      <w:r>
        <w:rPr>
          <w:rFonts w:eastAsia="Times New Roman"/>
          <w:szCs w:val="24"/>
        </w:rPr>
        <w:t xml:space="preserve"> ο επενδυτής ή ο επιχειρηματίας με μια σειρά από ατελείωτους και θεωρητικούς ελέγχους εκ των προτέρων, συχνά με βάση </w:t>
      </w:r>
      <w:r>
        <w:rPr>
          <w:rFonts w:eastAsia="Times New Roman"/>
          <w:szCs w:val="24"/>
        </w:rPr>
        <w:lastRenderedPageBreak/>
        <w:t xml:space="preserve">ενδεχομένως και εικασίες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ιοίκησης και με καθυστερήσεις που βλέπαμε πολλές φορές ακόμα και στα δικαστήρια.</w:t>
      </w:r>
    </w:p>
    <w:p w14:paraId="6891BEB2" w14:textId="77777777" w:rsidR="00D031BF" w:rsidRDefault="004A50F5">
      <w:pPr>
        <w:spacing w:after="0" w:line="600" w:lineRule="auto"/>
        <w:ind w:firstLine="720"/>
        <w:jc w:val="both"/>
        <w:rPr>
          <w:rFonts w:eastAsia="Times New Roman"/>
          <w:szCs w:val="24"/>
        </w:rPr>
      </w:pPr>
      <w:r>
        <w:rPr>
          <w:rFonts w:eastAsia="Times New Roman"/>
          <w:szCs w:val="24"/>
        </w:rPr>
        <w:t>Η ίδια λογική κρυβό</w:t>
      </w:r>
      <w:r>
        <w:rPr>
          <w:rFonts w:eastAsia="Times New Roman"/>
          <w:szCs w:val="24"/>
        </w:rPr>
        <w:t>ταν και πίσω από την ιδέα της πιστοποίησης, μια ιδέα που πρέπει επίσης, κύριε Υπουργέ, να μας εξηγήσετε για ποιον λόγο καταργείται.</w:t>
      </w:r>
    </w:p>
    <w:p w14:paraId="6891BEB3" w14:textId="77777777" w:rsidR="00D031BF" w:rsidRDefault="004A50F5">
      <w:pPr>
        <w:spacing w:after="0" w:line="600" w:lineRule="auto"/>
        <w:ind w:firstLine="720"/>
        <w:jc w:val="both"/>
        <w:rPr>
          <w:rFonts w:eastAsia="Times New Roman"/>
          <w:szCs w:val="24"/>
        </w:rPr>
      </w:pPr>
      <w:r>
        <w:rPr>
          <w:rFonts w:eastAsia="Times New Roman"/>
          <w:szCs w:val="24"/>
        </w:rPr>
        <w:t xml:space="preserve">Τι έκανε, λοιπόν, ο ν.4262; Έδινε κατ’ αρχάς τη δυνατότητα στον επιχειρηματία να διαλέξει αν θέλει να αδειοδοτηθεί είτε από </w:t>
      </w:r>
      <w:r>
        <w:rPr>
          <w:rFonts w:eastAsia="Times New Roman"/>
          <w:szCs w:val="24"/>
        </w:rPr>
        <w:t xml:space="preserve">το δημόσιο είτε από κάποιον ιδιωτικό φορέα. Αυτήν την εναλλακτική δυνατότητα, βεβαίως, την έδινε, αφού προηγουμένως το κράτος είχε την εποπτεία του όποιου ιδιωτικού φορέα. Και βεβαίως, αυτή η πατέντα δεν ήταν κάποια πατέντα της κυβέρνησης Νέας Δημοκρατίας </w:t>
      </w:r>
      <w:r>
        <w:rPr>
          <w:rFonts w:eastAsia="Times New Roman"/>
          <w:szCs w:val="24"/>
        </w:rPr>
        <w:t xml:space="preserve">και ΠΑΣΟΚ, ούτε κάποια δική μας εφεύρεση. Ήταν μια πρακτική, η οποία χρησιμοποιείται παγκοσμίως. Και ερωτώ: Πέρα από την ιδεοληψία ότι ο ιδιωτικός τομέας δεν μπορεί να ασκεί </w:t>
      </w:r>
      <w:r>
        <w:rPr>
          <w:rFonts w:eastAsia="Times New Roman"/>
          <w:szCs w:val="24"/>
        </w:rPr>
        <w:lastRenderedPageBreak/>
        <w:t>καθήκοντα ελέγχου, έχετε μήπως, κύριε Υπουργέ, κάποια αρνητική εμπειρία που μπορεί</w:t>
      </w:r>
      <w:r>
        <w:rPr>
          <w:rFonts w:eastAsia="Times New Roman"/>
          <w:szCs w:val="24"/>
        </w:rPr>
        <w:t>τε να επικαλεστείτε ώστε να δικαιολογήσετε την εγκατάλειψη αυτού του μηχανισμού;</w:t>
      </w:r>
    </w:p>
    <w:p w14:paraId="6891BEB4" w14:textId="77777777" w:rsidR="00D031BF" w:rsidRDefault="004A50F5">
      <w:pPr>
        <w:spacing w:after="0" w:line="600" w:lineRule="auto"/>
        <w:ind w:firstLine="720"/>
        <w:jc w:val="both"/>
        <w:rPr>
          <w:rFonts w:eastAsia="Times New Roman"/>
          <w:szCs w:val="24"/>
        </w:rPr>
      </w:pPr>
      <w:r>
        <w:rPr>
          <w:rFonts w:eastAsia="Times New Roman"/>
          <w:szCs w:val="24"/>
        </w:rPr>
        <w:t xml:space="preserve">Θα μου επιτρέψετε και μια ειδικότερη αναφορά στα άρθρα του νομοσχεδίου. </w:t>
      </w:r>
    </w:p>
    <w:p w14:paraId="6891BEB5" w14:textId="77777777" w:rsidR="00D031BF" w:rsidRDefault="004A50F5">
      <w:pPr>
        <w:spacing w:after="0" w:line="600" w:lineRule="auto"/>
        <w:ind w:firstLine="720"/>
        <w:jc w:val="both"/>
        <w:rPr>
          <w:rFonts w:eastAsia="Times New Roman"/>
          <w:szCs w:val="24"/>
        </w:rPr>
      </w:pPr>
      <w:r>
        <w:rPr>
          <w:rFonts w:eastAsia="Times New Roman"/>
          <w:szCs w:val="24"/>
        </w:rPr>
        <w:t xml:space="preserve">Κατ’ αρχάς, να χαιρετίσω την απόσυρση από πλευράς του κυρίου Υπουργού του άρθρου 56, γιατί φαντάζομαι </w:t>
      </w:r>
      <w:r>
        <w:rPr>
          <w:rFonts w:eastAsia="Times New Roman"/>
          <w:szCs w:val="24"/>
        </w:rPr>
        <w:t>αντιλήφθηκε το λάθος ότι με αυτόν τον τρόπο εξαλείφεται το αξιόποινο μιας σειράς αδικημάτων για όσους διετέλεσαν διευθύνοντες σύμβουλοι, πρόεδροι ή μέλη διοικητικών συμβουλίων θυγατρικών της ΕΟΜΜΕΧ ΑΕ, ακόμα και -προσέξτε- προ 1</w:t>
      </w:r>
      <w:r>
        <w:rPr>
          <w:rFonts w:eastAsia="Times New Roman"/>
          <w:szCs w:val="24"/>
          <w:vertAlign w:val="superscript"/>
        </w:rPr>
        <w:t>ης</w:t>
      </w:r>
      <w:r>
        <w:rPr>
          <w:rFonts w:eastAsia="Times New Roman"/>
          <w:szCs w:val="24"/>
        </w:rPr>
        <w:t xml:space="preserve"> Ιανουαρίου του 2010. Παρα</w:t>
      </w:r>
      <w:r>
        <w:rPr>
          <w:rFonts w:eastAsia="Times New Roman"/>
          <w:szCs w:val="24"/>
        </w:rPr>
        <w:t>μένει, όμως, ακόμα το πρόβλημα -και καλό είναι να απαντηθεί από πλευράς του κυρίου Υπουργού στην δευτερολογία του, αν θέλει να πάρει τον λόγο- για ποιο λόγο εξαρχής μπήκε αυτή η διά</w:t>
      </w:r>
      <w:r>
        <w:rPr>
          <w:rFonts w:eastAsia="Times New Roman"/>
          <w:szCs w:val="24"/>
        </w:rPr>
        <w:lastRenderedPageBreak/>
        <w:t>ταξη μέσα. Ποιος την έβαλε και για ποιο λόγο; Νομίζω ότι δεν υπήρξε αιτιολο</w:t>
      </w:r>
      <w:r>
        <w:rPr>
          <w:rFonts w:eastAsia="Times New Roman"/>
          <w:szCs w:val="24"/>
        </w:rPr>
        <w:t>γία στις νομοτεχνικές που μας καταθέσατε. Θα θέλαμε να μας εξηγήσετε που ήταν το λάθος. Στην αρχή ή τώρα;</w:t>
      </w:r>
    </w:p>
    <w:p w14:paraId="6891BEB6" w14:textId="77777777" w:rsidR="00D031BF" w:rsidRDefault="004A50F5">
      <w:pPr>
        <w:spacing w:after="0" w:line="600" w:lineRule="auto"/>
        <w:ind w:firstLine="720"/>
        <w:jc w:val="both"/>
        <w:rPr>
          <w:rFonts w:eastAsia="Times New Roman"/>
          <w:szCs w:val="24"/>
        </w:rPr>
      </w:pPr>
      <w:r>
        <w:rPr>
          <w:rFonts w:eastAsia="Times New Roman"/>
          <w:szCs w:val="24"/>
        </w:rPr>
        <w:t>Άρθρο 50 και συγκεκριμένα παράγραφοι 11 και 12: Με την παράγραφο 11 του άρθρου 50</w:t>
      </w:r>
      <w:r>
        <w:rPr>
          <w:rFonts w:eastAsia="Times New Roman"/>
          <w:szCs w:val="24"/>
        </w:rPr>
        <w:t>,</w:t>
      </w:r>
      <w:r>
        <w:rPr>
          <w:rFonts w:eastAsia="Times New Roman"/>
          <w:szCs w:val="24"/>
        </w:rPr>
        <w:t xml:space="preserve"> τροποποιείται η παράγραφος 2 του άρθρου 13 του ν.4202/2014 και με τ</w:t>
      </w:r>
      <w:r>
        <w:rPr>
          <w:rFonts w:eastAsia="Times New Roman"/>
          <w:szCs w:val="24"/>
        </w:rPr>
        <w:t>ον τρόπο αυτό μπορεί να χορηγηθεί η άδεια ακόμα και χωρίς την επιβολή προστίμου. Φοβόμαστε, κύριε Υπουργέ, ότι με αυτόν τον τρόπο θα νομιμοποιηθούν απροσδιορίστου αριθμού κέντρα αποθήκευσης και διανομής, δίχως να καταβάλουν πρόστιμο, ακόμα και ενδεχομένως,</w:t>
      </w:r>
      <w:r>
        <w:rPr>
          <w:rFonts w:eastAsia="Times New Roman"/>
          <w:szCs w:val="24"/>
        </w:rPr>
        <w:t xml:space="preserve"> αν αυτό έχει επιβληθεί. Και με την παράγραφο 12 του ίδιου άρθρου, όσον αφορά τους οριζόντιους όρους δόμησης των επιχειρηματικών εμπορευματικών πάρκων εφοδιαστικής εμβέλειας, πλέον δεν απαιτείται η έκδοση προεδρικού διατάγματος.</w:t>
      </w:r>
    </w:p>
    <w:p w14:paraId="6891BEB7" w14:textId="77777777" w:rsidR="00D031BF" w:rsidRDefault="004A50F5">
      <w:pPr>
        <w:spacing w:after="0" w:line="600" w:lineRule="auto"/>
        <w:ind w:firstLine="720"/>
        <w:jc w:val="both"/>
        <w:rPr>
          <w:rFonts w:eastAsia="Times New Roman"/>
          <w:szCs w:val="24"/>
        </w:rPr>
      </w:pPr>
      <w:r>
        <w:rPr>
          <w:rFonts w:eastAsia="Times New Roman"/>
          <w:szCs w:val="24"/>
        </w:rPr>
        <w:t>Με τον τρόπο αυτόν, κύριε Υ</w:t>
      </w:r>
      <w:r>
        <w:rPr>
          <w:rFonts w:eastAsia="Times New Roman"/>
          <w:szCs w:val="24"/>
        </w:rPr>
        <w:t xml:space="preserve">πουργέ, τίθενται όροι δόμησης οι οποίοι δεν θα περνούν μέσα από τον έλεγχο του Συμβουλίου της Επικρατείας. </w:t>
      </w:r>
      <w:r>
        <w:rPr>
          <w:rFonts w:eastAsia="Times New Roman"/>
          <w:szCs w:val="24"/>
        </w:rPr>
        <w:lastRenderedPageBreak/>
        <w:t>Αυτό είναι κάτι το οποίο μας απασχολεί και μας δημιουργεί εύλογα ερωτήματα. Ελπίζουμε να μην καλείτε συγκεκριμένους, μέσα από αυτές τις δύο διατάξεις</w:t>
      </w:r>
      <w:r>
        <w:rPr>
          <w:rFonts w:eastAsia="Times New Roman"/>
          <w:szCs w:val="24"/>
        </w:rPr>
        <w:t>. Αν, όμως, δεν το αντιλαμβάνεστε, με τον τρόπο που έχει υπάρξει η συγκεκριμένη ρύθμιση και για τις δύο παραγράφους, περνάτε την εικόνα της αδιαφάνειας και, ενδεχομένως, της κάλυψης προσωπικών συμφερόντων. Θέλω να ελπίζω ότι δεν είναι αυτή η πρόθεση από πλ</w:t>
      </w:r>
      <w:r>
        <w:rPr>
          <w:rFonts w:eastAsia="Times New Roman"/>
          <w:szCs w:val="24"/>
        </w:rPr>
        <w:t>ευράς του Υπουργείου.</w:t>
      </w:r>
    </w:p>
    <w:p w14:paraId="6891BEB8" w14:textId="77777777" w:rsidR="00D031BF" w:rsidRDefault="004A50F5">
      <w:pPr>
        <w:spacing w:after="0" w:line="600" w:lineRule="auto"/>
        <w:ind w:firstLine="720"/>
        <w:jc w:val="both"/>
        <w:rPr>
          <w:rFonts w:eastAsia="Times New Roman"/>
          <w:szCs w:val="24"/>
        </w:rPr>
      </w:pPr>
      <w:r>
        <w:rPr>
          <w:rFonts w:eastAsia="Times New Roman"/>
          <w:szCs w:val="24"/>
        </w:rPr>
        <w:t xml:space="preserve">Κυρίες και κύριοι συνάδελφοι, η ελληνική οικονομία έχασε δύο πολύτιμα χρόνια περιμένοντας το ΣΥΡΙΖΑ, μεταξύ άλλων, για να παρουσιάσει τη δική του εκδοχή για την απλούστευση της αδειοδότησης των επιχειρήσεων. Αφού πάγωσε τη διαδικασία </w:t>
      </w:r>
      <w:r>
        <w:rPr>
          <w:rFonts w:eastAsia="Times New Roman"/>
          <w:szCs w:val="24"/>
        </w:rPr>
        <w:t>εφαρμογής του ν.4262 για δύο χρόνια, θέτει υπό συζήτηση στη Βουλή, με τη διαδικασία του επείγοντος, μια νομοθετική πρωτοβουλία για την διευκόλυνση του επιχειρείν. Και προφανώς, εδώ το επείγον δεν είναι οι ανάγκες της ελληνικής κοινωνίας και οικονομίας. Για</w:t>
      </w:r>
      <w:r>
        <w:rPr>
          <w:rFonts w:eastAsia="Times New Roman"/>
          <w:szCs w:val="24"/>
        </w:rPr>
        <w:t xml:space="preserve">τί αν σας ενδιέφερε δεν θα αφήνατε να χαθεί άμεσα πλούτος για </w:t>
      </w:r>
      <w:r>
        <w:rPr>
          <w:rFonts w:eastAsia="Times New Roman"/>
          <w:szCs w:val="24"/>
        </w:rPr>
        <w:lastRenderedPageBreak/>
        <w:t xml:space="preserve">τη χώρα τη διετία 2015-2016, γύρω στα 21 δισεκατομμύρια και εμμέσως άλλα 60 δισεκατομμύρια, όπως έχουν πει όλοι οι ευρωπαίοι εταίροι μας. </w:t>
      </w:r>
    </w:p>
    <w:p w14:paraId="6891BEB9" w14:textId="77777777" w:rsidR="00D031BF" w:rsidRDefault="004A50F5">
      <w:pPr>
        <w:spacing w:after="0" w:line="600" w:lineRule="auto"/>
        <w:ind w:firstLine="720"/>
        <w:jc w:val="both"/>
        <w:rPr>
          <w:rFonts w:eastAsia="Times New Roman"/>
          <w:szCs w:val="24"/>
        </w:rPr>
      </w:pPr>
      <w:r>
        <w:rPr>
          <w:rFonts w:eastAsia="Times New Roman"/>
          <w:szCs w:val="24"/>
        </w:rPr>
        <w:t xml:space="preserve">Γι’ αυτό όσο καλόπιστος κι αν είναι ο συνομιλητής, δεν </w:t>
      </w:r>
      <w:r>
        <w:rPr>
          <w:rFonts w:eastAsia="Times New Roman"/>
          <w:szCs w:val="24"/>
        </w:rPr>
        <w:t>μπορεί να μην παρατηρήσει ότι το χρονικό περιθώριο των δυο επιπλέον ετών που δίνει η Κυβέρνηση στον εαυτό της προκειμένου να καταστήσει το σημερινό νομοσχέδιο λειτουργικό, είναι παράλογο, είναι υπερβολικά μεγάλο διάστημα. Μιλάμε για μια απώλεια συνολικά τε</w:t>
      </w:r>
      <w:r>
        <w:rPr>
          <w:rFonts w:eastAsia="Times New Roman"/>
          <w:szCs w:val="24"/>
        </w:rPr>
        <w:t xml:space="preserve">σσάρων ετών, όπου η ελληνική οικονομία, στην κατάσταση που βρίσκεται, πολύ απλά δεν μπορεί να αντέξει. Εσείς, βέβαια, έχετε διαφορετική άποψη για την ανάπτυξη του 2017 και μάλιστα, επικαλείστε και στοιχεία της Κομισιόν. Θα ήταν, όμως, περισσότερο πολιτικά </w:t>
      </w:r>
      <w:r>
        <w:rPr>
          <w:rFonts w:eastAsia="Times New Roman"/>
          <w:szCs w:val="24"/>
        </w:rPr>
        <w:t>έντιμο να μην τα επικαλείστε όταν σας βολεύει, δηλαδή να μην κάνετε μια αλά καρτ επίκληση των στοιχείων της Ευρωπαϊκής Επιτροπής.</w:t>
      </w:r>
      <w:r>
        <w:rPr>
          <w:rFonts w:eastAsia="Times New Roman"/>
          <w:szCs w:val="24"/>
        </w:rPr>
        <w:t xml:space="preserve"> </w:t>
      </w:r>
      <w:r>
        <w:rPr>
          <w:rFonts w:eastAsia="Times New Roman"/>
          <w:szCs w:val="24"/>
        </w:rPr>
        <w:t>Διότι αν θυμάστε, κύριε Υπουργέ, το 2014 η Κομισιόν προέβλεπε για το 2015 ανάπτυξη 2,9% και αντ’ αυτού είχαμε ύφεση. Το ίδιο ι</w:t>
      </w:r>
      <w:r>
        <w:rPr>
          <w:rFonts w:eastAsia="Times New Roman"/>
          <w:szCs w:val="24"/>
        </w:rPr>
        <w:t xml:space="preserve">σχύει, βεβαίως, και για το 2016. Δυστυχώς, όμως, τότε, για να παραφράσω και </w:t>
      </w:r>
      <w:r>
        <w:rPr>
          <w:rFonts w:eastAsia="Times New Roman"/>
          <w:szCs w:val="24"/>
        </w:rPr>
        <w:lastRenderedPageBreak/>
        <w:t>τον μεγάλο Έλληνα Πρωθυπουργό Χαρίλαο Τρικούπη, «ανθ’ ημών ΣΥΡΙΖΑ».</w:t>
      </w:r>
    </w:p>
    <w:p w14:paraId="6891BEBA" w14:textId="77777777" w:rsidR="00D031BF" w:rsidRDefault="004A50F5">
      <w:pPr>
        <w:spacing w:after="0" w:line="600" w:lineRule="auto"/>
        <w:ind w:firstLine="720"/>
        <w:jc w:val="both"/>
        <w:rPr>
          <w:rFonts w:eastAsia="Times New Roman"/>
          <w:szCs w:val="24"/>
        </w:rPr>
      </w:pPr>
      <w:r>
        <w:rPr>
          <w:rFonts w:eastAsia="Times New Roman"/>
          <w:szCs w:val="24"/>
        </w:rPr>
        <w:t>Ευχαριστώ πολύ.</w:t>
      </w:r>
    </w:p>
    <w:p w14:paraId="6891BEBB" w14:textId="77777777" w:rsidR="00D031BF" w:rsidRDefault="004A50F5">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891BEBC" w14:textId="77777777" w:rsidR="00D031BF" w:rsidRDefault="004A50F5">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w:t>
      </w:r>
      <w:r>
        <w:rPr>
          <w:rFonts w:eastAsia="Times New Roman"/>
          <w:szCs w:val="24"/>
        </w:rPr>
        <w:t>με τον κ. Κεφαλογιάννη.</w:t>
      </w:r>
    </w:p>
    <w:p w14:paraId="6891BEBD" w14:textId="77777777" w:rsidR="00D031BF" w:rsidRDefault="004A50F5">
      <w:pPr>
        <w:spacing w:after="0" w:line="600" w:lineRule="auto"/>
        <w:ind w:firstLine="720"/>
        <w:jc w:val="both"/>
        <w:rPr>
          <w:rFonts w:eastAsia="Times New Roman"/>
          <w:szCs w:val="24"/>
        </w:rPr>
      </w:pPr>
      <w:r>
        <w:rPr>
          <w:rFonts w:eastAsia="Times New Roman"/>
          <w:szCs w:val="24"/>
        </w:rPr>
        <w:t>Ο συνάδελφος κ. Καραμανλής από τη Νέα Δημοκρατία έχει τον λόγο για επτά λεπτά.</w:t>
      </w:r>
    </w:p>
    <w:p w14:paraId="6891BEBE" w14:textId="77777777" w:rsidR="00D031BF" w:rsidRDefault="004A50F5">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Σας ευχαριστώ πολύ, κύριε Πρόεδρε.</w:t>
      </w:r>
    </w:p>
    <w:p w14:paraId="6891BEBF" w14:textId="77777777" w:rsidR="00D031BF" w:rsidRDefault="004A50F5">
      <w:pPr>
        <w:spacing w:after="0" w:line="600" w:lineRule="auto"/>
        <w:ind w:firstLine="720"/>
        <w:jc w:val="both"/>
        <w:rPr>
          <w:rFonts w:eastAsia="Times New Roman"/>
          <w:szCs w:val="24"/>
        </w:rPr>
      </w:pPr>
      <w:r>
        <w:rPr>
          <w:rFonts w:eastAsia="Times New Roman"/>
          <w:szCs w:val="24"/>
        </w:rPr>
        <w:t xml:space="preserve">Κύριε Υπουργέ, κυρίες και κύριοι Βουλευτές, η βελτίωση του επιχειρηματικού περιβάλλοντος </w:t>
      </w:r>
      <w:r>
        <w:rPr>
          <w:rFonts w:eastAsia="Times New Roman"/>
          <w:szCs w:val="24"/>
        </w:rPr>
        <w:t xml:space="preserve">και η ανάκαμψη της ανταγωνιστικότητας νομίζω ότι πρέπει να αποτελούν τον κεντρικό άξονα κάθε θεσμικού πλαισίου για </w:t>
      </w:r>
      <w:r>
        <w:rPr>
          <w:rFonts w:eastAsia="Times New Roman"/>
          <w:szCs w:val="24"/>
        </w:rPr>
        <w:lastRenderedPageBreak/>
        <w:t xml:space="preserve">την άσκηση της οικονομικής δραστηριότητας. Αυτό άλλωστε υπήρξε και κεντρική ιδέα του νόμου-πλαίσιο της Νέας Δημοκρατίας, του ν.4262/2014. </w:t>
      </w:r>
    </w:p>
    <w:p w14:paraId="6891BEC0" w14:textId="77777777" w:rsidR="00D031BF" w:rsidRDefault="004A50F5">
      <w:pPr>
        <w:spacing w:after="0" w:line="600" w:lineRule="auto"/>
        <w:ind w:firstLine="720"/>
        <w:jc w:val="both"/>
        <w:rPr>
          <w:rFonts w:eastAsia="Times New Roman"/>
          <w:szCs w:val="24"/>
        </w:rPr>
      </w:pPr>
      <w:r>
        <w:rPr>
          <w:rFonts w:eastAsia="Times New Roman"/>
          <w:szCs w:val="24"/>
        </w:rPr>
        <w:t xml:space="preserve">Όπως είπε και ο κ. Χατζηδάκης πριν από λίγο, μέχρι το Δεκέμβριο του 2014 με δύο υπουργικές αποφάσεις είχαν απλουστευτεί οι διαδικασίες σε </w:t>
      </w:r>
      <w:r>
        <w:rPr>
          <w:rFonts w:eastAsia="Times New Roman"/>
          <w:szCs w:val="24"/>
        </w:rPr>
        <w:t>εκατόν τρεις</w:t>
      </w:r>
      <w:r>
        <w:rPr>
          <w:rFonts w:eastAsia="Times New Roman"/>
          <w:szCs w:val="24"/>
        </w:rPr>
        <w:t xml:space="preserve"> δραστηριότητες και σε </w:t>
      </w:r>
      <w:r>
        <w:rPr>
          <w:rFonts w:eastAsia="Times New Roman"/>
          <w:szCs w:val="24"/>
        </w:rPr>
        <w:t>οκτακόσια ενενήντα επτά</w:t>
      </w:r>
      <w:r>
        <w:rPr>
          <w:rFonts w:eastAsia="Times New Roman"/>
          <w:szCs w:val="24"/>
        </w:rPr>
        <w:t xml:space="preserve"> επαγγέλματα. Μετά ήλθε ο ΣΥΡΙΖΑ και ο κ. Τσίπρας, μια Κυβέρ</w:t>
      </w:r>
      <w:r>
        <w:rPr>
          <w:rFonts w:eastAsia="Times New Roman"/>
          <w:szCs w:val="24"/>
        </w:rPr>
        <w:t xml:space="preserve">νηση που δυστυχώς πάγωσε την όλη διαδικασία για δύο χρόνια. Σήμερα έρχεται και μας παρουσιάζει ένα προχειρογραμμένο, είναι η αλήθεια, όπως άλλωστε είπε και η </w:t>
      </w:r>
      <w:r>
        <w:rPr>
          <w:rFonts w:eastAsia="Times New Roman"/>
          <w:szCs w:val="24"/>
        </w:rPr>
        <w:t>ε</w:t>
      </w:r>
      <w:r>
        <w:rPr>
          <w:rFonts w:eastAsia="Times New Roman"/>
          <w:szCs w:val="24"/>
        </w:rPr>
        <w:t xml:space="preserve">ισηγήτριά μας κ. Μπακογιάννη, νομοσχέδιο. </w:t>
      </w:r>
    </w:p>
    <w:p w14:paraId="6891BEC1" w14:textId="77777777" w:rsidR="00D031BF" w:rsidRDefault="004A50F5">
      <w:pPr>
        <w:spacing w:after="0" w:line="600" w:lineRule="auto"/>
        <w:ind w:firstLine="720"/>
        <w:jc w:val="both"/>
        <w:rPr>
          <w:rFonts w:eastAsia="Times New Roman"/>
          <w:szCs w:val="24"/>
        </w:rPr>
      </w:pPr>
      <w:r>
        <w:rPr>
          <w:rFonts w:eastAsia="Times New Roman"/>
          <w:szCs w:val="24"/>
        </w:rPr>
        <w:t xml:space="preserve">Είναι να απορεί κανείς. Έτσι θα έλθουν οι πολυπόθητες επενδύσεις στη χώρα μας; Είναι ένα νομοσχέδιο που δεν πατάει πάνω στα όποια θετικά του προηγούμενου νόμου της Νέας Δημοκρατίας, αλλά θέλει να χτίσει κάτι από την αρχή. </w:t>
      </w:r>
    </w:p>
    <w:p w14:paraId="6891BEC2" w14:textId="77777777" w:rsidR="00D031BF" w:rsidRDefault="004A50F5">
      <w:pPr>
        <w:spacing w:after="0" w:line="600" w:lineRule="auto"/>
        <w:ind w:firstLine="720"/>
        <w:jc w:val="both"/>
        <w:rPr>
          <w:rFonts w:eastAsia="Times New Roman"/>
          <w:szCs w:val="24"/>
        </w:rPr>
      </w:pPr>
      <w:r>
        <w:rPr>
          <w:rFonts w:eastAsia="Times New Roman"/>
          <w:szCs w:val="24"/>
        </w:rPr>
        <w:t xml:space="preserve">Θα μου επιτρέψετε να πω ότι αυτό </w:t>
      </w:r>
      <w:r>
        <w:rPr>
          <w:rFonts w:eastAsia="Times New Roman"/>
          <w:szCs w:val="24"/>
        </w:rPr>
        <w:t xml:space="preserve">είναι το πρώτο πρόβλημα που εντοπίζουμε σ’ αυτό το νομοσχέδιο, όπως και σε άλλα νομοσχέδια της </w:t>
      </w:r>
      <w:r>
        <w:rPr>
          <w:rFonts w:eastAsia="Times New Roman"/>
          <w:szCs w:val="24"/>
        </w:rPr>
        <w:lastRenderedPageBreak/>
        <w:t>Κυβέρνησης, το πώς η παρούσα Κυβέρνηση αντιλαμβάνεται τη λογική της συνέχειας. Σ’ ένα σύγχρονο ευρωπαϊκό κράτος, όπως θέλουμε να πιστεύουμε ότι είμαστε, η έννοια</w:t>
      </w:r>
      <w:r>
        <w:rPr>
          <w:rFonts w:eastAsia="Times New Roman"/>
          <w:szCs w:val="24"/>
        </w:rPr>
        <w:t xml:space="preserve"> της συνέχειας αποτελεί απαραίτητο συστατικό στοιχείο κάθε σοβαρής δημόσιας διοίκησης, αλλά δυστυχώς αυτή είναι η παθογένεια του ελληνικού πολιτικού συστήματος, η κάθε νέα κυβέρνηση να απαξιώνει και να ακυρώνει συλλήβδην όλη τη νομοθετική προσπάθεια των πρ</w:t>
      </w:r>
      <w:r>
        <w:rPr>
          <w:rFonts w:eastAsia="Times New Roman"/>
          <w:szCs w:val="24"/>
        </w:rPr>
        <w:t xml:space="preserve">οηγούμενων κυβερνήσεων. </w:t>
      </w:r>
    </w:p>
    <w:p w14:paraId="6891BEC3" w14:textId="77777777" w:rsidR="00D031BF" w:rsidRDefault="004A50F5">
      <w:pPr>
        <w:spacing w:after="0" w:line="600" w:lineRule="auto"/>
        <w:ind w:firstLine="720"/>
        <w:jc w:val="both"/>
        <w:rPr>
          <w:rFonts w:eastAsia="Times New Roman"/>
          <w:szCs w:val="24"/>
        </w:rPr>
      </w:pPr>
      <w:r>
        <w:rPr>
          <w:rFonts w:eastAsia="Times New Roman"/>
          <w:szCs w:val="24"/>
        </w:rPr>
        <w:t>Αυτή η ιδεολογική άρνηση πρέπει να παραδεχθούμε ότι τελικά μόνο ζημιά κάνει. Καλό είναι να οικοδομούμε πάνω σε κάτι το πετυχημένο, ειδικά στο συγκεκριμένο νομοσχέδιο, διότι ο στόχος πιστεύω ότι είναι ένας, να προσελκύσουμε και ξένε</w:t>
      </w:r>
      <w:r>
        <w:rPr>
          <w:rFonts w:eastAsia="Times New Roman"/>
          <w:szCs w:val="24"/>
        </w:rPr>
        <w:t xml:space="preserve">ς και εγχώριες επενδύσεις. </w:t>
      </w:r>
    </w:p>
    <w:p w14:paraId="6891BEC4" w14:textId="77777777" w:rsidR="00D031BF" w:rsidRDefault="004A50F5">
      <w:pPr>
        <w:spacing w:after="0" w:line="600" w:lineRule="auto"/>
        <w:ind w:firstLine="720"/>
        <w:jc w:val="both"/>
        <w:rPr>
          <w:rFonts w:eastAsia="Times New Roman"/>
          <w:szCs w:val="24"/>
        </w:rPr>
      </w:pPr>
      <w:r>
        <w:rPr>
          <w:rFonts w:eastAsia="Times New Roman"/>
          <w:szCs w:val="24"/>
        </w:rPr>
        <w:t>Χαρακτηριστικό ως προς αυτό</w:t>
      </w:r>
      <w:r>
        <w:rPr>
          <w:rFonts w:eastAsia="Times New Roman"/>
          <w:szCs w:val="24"/>
        </w:rPr>
        <w:t>,</w:t>
      </w:r>
      <w:r>
        <w:rPr>
          <w:rFonts w:eastAsia="Times New Roman"/>
          <w:szCs w:val="24"/>
        </w:rPr>
        <w:t xml:space="preserve"> αποτελεί το άρθρο 14 για τη δημιουργία και τη λειτουργία ενός ολοκληρωμένου πληροφοριακού συστήματος άσκησης δραστηριοτήτων και ελέγχων. Η Κυβέρνηση τι κάνει εδώ; Επιλέ</w:t>
      </w:r>
      <w:r>
        <w:rPr>
          <w:rFonts w:eastAsia="Times New Roman"/>
          <w:szCs w:val="24"/>
        </w:rPr>
        <w:lastRenderedPageBreak/>
        <w:t>γει να δημιουργήσει ένα γραφειο</w:t>
      </w:r>
      <w:r>
        <w:rPr>
          <w:rFonts w:eastAsia="Times New Roman"/>
          <w:szCs w:val="24"/>
        </w:rPr>
        <w:t xml:space="preserve">κρατικό, ένα δαιδαλώδες νέο πληροφοριακό σύστημα, αντί να οικοδομήσει πάνω στο πετυχημένο μοντέλο του ΓΕΜΗ. </w:t>
      </w:r>
    </w:p>
    <w:p w14:paraId="6891BEC5" w14:textId="77777777" w:rsidR="00D031BF" w:rsidRDefault="004A50F5">
      <w:pPr>
        <w:spacing w:after="0" w:line="600" w:lineRule="auto"/>
        <w:ind w:firstLine="720"/>
        <w:jc w:val="both"/>
        <w:rPr>
          <w:rFonts w:eastAsia="Times New Roman"/>
          <w:szCs w:val="24"/>
        </w:rPr>
      </w:pPr>
      <w:r>
        <w:rPr>
          <w:rFonts w:eastAsia="Times New Roman"/>
          <w:szCs w:val="24"/>
        </w:rPr>
        <w:t xml:space="preserve">Αυτό, όμως, δεν είναι το μόνο πρόβλημα του νομοσχεδίου. Το δεύτερο έχει να κάνει και με το συνολικότερο πρόβλημα της Κυβέρνησης. </w:t>
      </w:r>
    </w:p>
    <w:p w14:paraId="6891BEC6" w14:textId="77777777" w:rsidR="00D031BF" w:rsidRDefault="004A50F5">
      <w:pPr>
        <w:spacing w:after="0" w:line="600" w:lineRule="auto"/>
        <w:ind w:firstLine="720"/>
        <w:jc w:val="both"/>
        <w:rPr>
          <w:rFonts w:eastAsia="Times New Roman"/>
          <w:szCs w:val="24"/>
        </w:rPr>
      </w:pPr>
      <w:r>
        <w:rPr>
          <w:rFonts w:eastAsia="Times New Roman"/>
          <w:szCs w:val="24"/>
        </w:rPr>
        <w:t>Η ουσιαστική διαφ</w:t>
      </w:r>
      <w:r>
        <w:rPr>
          <w:rFonts w:eastAsia="Times New Roman"/>
          <w:szCs w:val="24"/>
        </w:rPr>
        <w:t>ορά του νόμου που συζητάμε σήμερα με το νόμο του Κωστή Χατζηδάκη έχει να κάνει με τον τρόπο αντίληψης της οικονομικής δραστηριότητας. Από τη μία έχουμε το ν.4262 που αποδεχόταν στην πράξη τη σχετική ελευθερία στην άσκηση των οικονομικών δραστηριοτήτων, ένα</w:t>
      </w:r>
      <w:r>
        <w:rPr>
          <w:rFonts w:eastAsia="Times New Roman"/>
          <w:szCs w:val="24"/>
        </w:rPr>
        <w:t xml:space="preserve"> νόμο που περιόριζε τη λειτουργία του κράτους. Από την άλλη έχουμε το δικό σας νομοσχέδιο, η βασική αρχή του οποίου είναι ότι κα</w:t>
      </w:r>
      <w:r>
        <w:rPr>
          <w:rFonts w:eastAsia="Times New Roman"/>
          <w:szCs w:val="24"/>
        </w:rPr>
        <w:t>μ</w:t>
      </w:r>
      <w:r>
        <w:rPr>
          <w:rFonts w:eastAsia="Times New Roman"/>
          <w:szCs w:val="24"/>
        </w:rPr>
        <w:t xml:space="preserve">μία οικονομική δραστηριότητα δεν μπορεί να ασκείται ελευθέρως, χωρίς να υπαχθεί σε κάποιο καθεστώς έγκρισης. </w:t>
      </w:r>
    </w:p>
    <w:p w14:paraId="6891BEC7" w14:textId="77777777" w:rsidR="00D031BF" w:rsidRDefault="004A50F5">
      <w:pPr>
        <w:spacing w:after="0" w:line="600" w:lineRule="auto"/>
        <w:ind w:firstLine="720"/>
        <w:jc w:val="both"/>
        <w:rPr>
          <w:rFonts w:eastAsia="Times New Roman"/>
          <w:szCs w:val="24"/>
        </w:rPr>
      </w:pPr>
      <w:r>
        <w:rPr>
          <w:rFonts w:eastAsia="Times New Roman"/>
          <w:szCs w:val="24"/>
        </w:rPr>
        <w:lastRenderedPageBreak/>
        <w:t>Αυτή, αγαπητοί συ</w:t>
      </w:r>
      <w:r>
        <w:rPr>
          <w:rFonts w:eastAsia="Times New Roman"/>
          <w:szCs w:val="24"/>
        </w:rPr>
        <w:t>νάδελφοι, είναι και η βασική ιδεολογική μας διαφορά. Πάτε να οικοδομήσετε ένα πλαίσιο, αλλά δυστυχώς οι ιδεολογικές σας αγκυλώσεις δεν σας επιτρέπουν να κάνετε το επόμενο βήμα.</w:t>
      </w:r>
    </w:p>
    <w:p w14:paraId="6891BEC8" w14:textId="77777777" w:rsidR="00D031BF" w:rsidRDefault="004A50F5">
      <w:pPr>
        <w:spacing w:after="0" w:line="600" w:lineRule="auto"/>
        <w:ind w:firstLine="720"/>
        <w:jc w:val="both"/>
        <w:rPr>
          <w:rFonts w:eastAsia="Times New Roman"/>
          <w:szCs w:val="24"/>
        </w:rPr>
      </w:pPr>
      <w:r>
        <w:rPr>
          <w:rFonts w:eastAsia="Times New Roman"/>
          <w:szCs w:val="24"/>
        </w:rPr>
        <w:t>Τέλος, θα μου επιτρέψετε να αναφερθώ και στο άρθρο 50, γιατί μ’ αυτό το άρθρο γ</w:t>
      </w:r>
      <w:r>
        <w:rPr>
          <w:rFonts w:eastAsia="Times New Roman"/>
          <w:szCs w:val="24"/>
        </w:rPr>
        <w:t xml:space="preserve">ίνεται μια προσπάθεια από την Κυβέρνηση να ρυθμιστούν θέματα εφοδιαστικής και συγκεκριμένα η λειτουργία των κέντρων αποθήκευσης και διανομής. </w:t>
      </w:r>
    </w:p>
    <w:p w14:paraId="6891BEC9" w14:textId="77777777" w:rsidR="00D031BF" w:rsidRDefault="004A50F5">
      <w:pPr>
        <w:spacing w:after="0" w:line="600" w:lineRule="auto"/>
        <w:ind w:firstLine="720"/>
        <w:jc w:val="both"/>
        <w:rPr>
          <w:rFonts w:eastAsia="Times New Roman" w:cs="Times New Roman"/>
          <w:szCs w:val="24"/>
        </w:rPr>
      </w:pPr>
      <w:r>
        <w:rPr>
          <w:rFonts w:eastAsia="Times New Roman"/>
          <w:szCs w:val="24"/>
        </w:rPr>
        <w:t xml:space="preserve">Όλοι γνωρίζουμε ότι τα </w:t>
      </w:r>
      <w:r>
        <w:rPr>
          <w:rFonts w:eastAsia="Times New Roman"/>
          <w:szCs w:val="24"/>
          <w:lang w:val="en-US"/>
        </w:rPr>
        <w:t>logistics</w:t>
      </w:r>
      <w:r>
        <w:rPr>
          <w:rFonts w:eastAsia="Times New Roman"/>
          <w:szCs w:val="24"/>
        </w:rPr>
        <w:t xml:space="preserve"> και οι συνδυασμένες μεταφορές αποτελούν έναν κλάδο, όπως άλλωστε το παραδέχθηκε </w:t>
      </w:r>
      <w:r>
        <w:rPr>
          <w:rFonts w:eastAsia="Times New Roman"/>
          <w:szCs w:val="24"/>
        </w:rPr>
        <w:t xml:space="preserve">και ο Υπουργός χθες στην </w:t>
      </w:r>
      <w:r>
        <w:rPr>
          <w:rFonts w:eastAsia="Times New Roman"/>
          <w:szCs w:val="24"/>
        </w:rPr>
        <w:t>ε</w:t>
      </w:r>
      <w:r>
        <w:rPr>
          <w:rFonts w:eastAsia="Times New Roman"/>
          <w:szCs w:val="24"/>
        </w:rPr>
        <w:t>πιτροπή, που έχει πολύ μεγάλη σημασία και προοπτική.</w:t>
      </w:r>
      <w:r>
        <w:rPr>
          <w:rFonts w:eastAsia="Times New Roman"/>
          <w:szCs w:val="24"/>
        </w:rPr>
        <w:t xml:space="preserve"> </w:t>
      </w:r>
      <w:r>
        <w:rPr>
          <w:rFonts w:eastAsia="Times New Roman" w:cs="Times New Roman"/>
          <w:szCs w:val="24"/>
        </w:rPr>
        <w:t xml:space="preserve">Γι’ αυτό, άλλωστε, και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ήρθε το 2008 στο λιμάνι του Πειραιά. Γι’ αυτό βλέπουμε και ότι η ιδιωτικοποίηση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προχώρησε. </w:t>
      </w:r>
    </w:p>
    <w:p w14:paraId="6891BEC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Με τη διάταξη, όμως, της παραγράφου 1</w:t>
      </w:r>
      <w:r>
        <w:rPr>
          <w:rFonts w:eastAsia="Times New Roman" w:cs="Times New Roman"/>
          <w:szCs w:val="24"/>
        </w:rPr>
        <w:t>2, κύριε Υπουργέ, ορίζετε όρους δόμησης και δεν απαιτείται να υπάρχει έκδοση προεδρικού διατάγ</w:t>
      </w:r>
      <w:r>
        <w:rPr>
          <w:rFonts w:eastAsia="Times New Roman" w:cs="Times New Roman"/>
          <w:szCs w:val="24"/>
        </w:rPr>
        <w:lastRenderedPageBreak/>
        <w:t>ματος. Σημειώνουμε ότι αν δεν έχει εκδοθεί το εν λόγω προεδρικό διάταγμα, προφανώς</w:t>
      </w:r>
      <w:r>
        <w:rPr>
          <w:rFonts w:eastAsia="Times New Roman" w:cs="Times New Roman"/>
          <w:szCs w:val="24"/>
        </w:rPr>
        <w:t>,</w:t>
      </w:r>
      <w:r>
        <w:rPr>
          <w:rFonts w:eastAsia="Times New Roman" w:cs="Times New Roman"/>
          <w:szCs w:val="24"/>
        </w:rPr>
        <w:t xml:space="preserve"> δεν υπάρχει η δυνατότητα να εκδοθούν σχετικές άδειες. Κατά συνέπεια, με την ψή</w:t>
      </w:r>
      <w:r>
        <w:rPr>
          <w:rFonts w:eastAsia="Times New Roman" w:cs="Times New Roman"/>
          <w:szCs w:val="24"/>
        </w:rPr>
        <w:t xml:space="preserve">φιση αυτού του νομοσχεδίου θα αρχίσει η χορήγηση των σε εκκρεμότητα αδειών. Με αυτόν, όμως, τον έμμεσο, αλλά πλήρως -θα μου επιτρέψετε να πω- φωτογραφικό τρόπο, τελικά νομιμοποιείτε κέντρα αποθήκευσης και διανομής χωρίς να έχουν καταβάλει τα πρόστιμα, εάν </w:t>
      </w:r>
      <w:r>
        <w:rPr>
          <w:rFonts w:eastAsia="Times New Roman" w:cs="Times New Roman"/>
          <w:szCs w:val="24"/>
        </w:rPr>
        <w:t xml:space="preserve">και ενδεχομένως τους έχουν επιβληθεί. </w:t>
      </w:r>
    </w:p>
    <w:p w14:paraId="6891BEC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Κύριε Πρόεδρε, το έχουμε πει και δεν θα κουραστούμε να το επαναλαμβάνουμε: Η Κυβέρνηση λειτουργεί με χρονοκαθυστέρηση δύο ετών. Της παίρνει δύο ολόκληρα χρόνια για να πράξει αυτό που θεωρούμε αυτονόητο. Και. δυστυχώς,</w:t>
      </w:r>
      <w:r>
        <w:rPr>
          <w:rFonts w:eastAsia="Times New Roman" w:cs="Times New Roman"/>
          <w:szCs w:val="24"/>
        </w:rPr>
        <w:t xml:space="preserve"> έρχεται και το κάνει και με τρόπο λειψό και με τρόπο λανθασμένο. Το είδαμε, άλλωστε, και σε άλλες νομοθετικές πρωτοβουλίες, το είδαμε και την προηγούμενη εβδομάδα με το νομοσχέδιο για τα πρατήρια, το βλέπουμε, δυστυχώς, και σήμερα. </w:t>
      </w:r>
    </w:p>
    <w:p w14:paraId="6891BEC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Ο ελληνικός λαός όμως,</w:t>
      </w:r>
      <w:r>
        <w:rPr>
          <w:rFonts w:eastAsia="Times New Roman" w:cs="Times New Roman"/>
          <w:szCs w:val="24"/>
        </w:rPr>
        <w:t xml:space="preserve"> δεν έχει την πολυτέλεια να χάσει άλλο χρόνο. Έχουμε ήδη χάσει δύο χρόνια με τα πισωγυρίσματά σας. </w:t>
      </w:r>
    </w:p>
    <w:p w14:paraId="6891BEC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891BECE" w14:textId="77777777" w:rsidR="00D031BF" w:rsidRDefault="004A50F5">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91BEC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6891BED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Ο συνάδελφος κ. Γεώργιο</w:t>
      </w:r>
      <w:r>
        <w:rPr>
          <w:rFonts w:eastAsia="Times New Roman" w:cs="Times New Roman"/>
          <w:szCs w:val="24"/>
        </w:rPr>
        <w:t xml:space="preserve">ς Στύλιος από τη Νέα Δημοκρατία έχει τον λόγο. </w:t>
      </w:r>
    </w:p>
    <w:p w14:paraId="6891BED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Ευχαριστώ πολύ, κύριε Πρόεδρε. </w:t>
      </w:r>
    </w:p>
    <w:p w14:paraId="6891BED2" w14:textId="77777777" w:rsidR="00D031BF" w:rsidRDefault="004A50F5">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νεοφιλελεύθερη Κυβέρνηση χθες έφερε προς ψήφιση στη Βουλή διατάξεις για την άρση κανονιστικών εμποδίων στον ανταγωνισμό, την εργαλειοθήκη του ΟΟΣΑ, με λίγα λόγια το σκοινί για να κρεμαστούμε. </w:t>
      </w:r>
    </w:p>
    <w:p w14:paraId="6891BED3" w14:textId="77777777" w:rsidR="00D031BF" w:rsidRDefault="004A50F5">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lastRenderedPageBreak/>
        <w:t>Σήμερα, η νεοφιλελεύθερη Κυβέρν</w:t>
      </w:r>
      <w:r>
        <w:rPr>
          <w:rFonts w:eastAsia="Times New Roman" w:cs="Times New Roman"/>
          <w:szCs w:val="24"/>
        </w:rPr>
        <w:t xml:space="preserve">ηση, υπό την πίεση των δανειστών, ανίκανη να αντισταθεί στις ορέξεις τους, φέρνει προς ψήφιση το νομοσχέδιο για την άσκηση οικονομικής δραστηριότητας χωρίς ουσιαστική διαβούλευση και διάλογο με την κοινωνία και τους παραγωγικούς φορείς. </w:t>
      </w:r>
    </w:p>
    <w:p w14:paraId="6891BED4" w14:textId="77777777" w:rsidR="00D031BF" w:rsidRDefault="004A50F5">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Αυτός, κυρίες και </w:t>
      </w:r>
      <w:r>
        <w:rPr>
          <w:rFonts w:eastAsia="Times New Roman" w:cs="Times New Roman"/>
          <w:szCs w:val="24"/>
        </w:rPr>
        <w:t xml:space="preserve">κύριοι, ήταν ο αντιπολιτευτικός λόγος, η διατύπωση των ΣΥΡΙΖΑ – ΑΝΕΛ κατά τη διάρκεια που βρίσκονταν στην αντιπολίτευση. Σήμερα, έρχονται να στηρίξουν και να υπερψηφίσουν αυτά τα οποία καταγγέλλανε χθες. Τα υπερασπίζεστε ως Κυβέρνηση.  </w:t>
      </w:r>
    </w:p>
    <w:p w14:paraId="6891BED5" w14:textId="77777777" w:rsidR="00D031BF" w:rsidRDefault="004A50F5">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Κυρίες και κύριοι σ</w:t>
      </w:r>
      <w:r>
        <w:rPr>
          <w:rFonts w:eastAsia="Times New Roman" w:cs="Times New Roman"/>
          <w:szCs w:val="24"/>
        </w:rPr>
        <w:t>υνάδελφοι, η Νέα Δημοκρατία ψήφισε το 2014 τον ν.4262, ο οποίος είχε τη σφραγίδα της Παγκόσμιας Τράπεζας η οποία έχει κάνει αντίστοιχες δουλειές και σε αρκετές άλλες χώρες. Επίσης, είχε τη σφραγίδα της Ευρωπαϊκής Επιτροπής, η οποία θεωρούσε ότι είναι μια κ</w:t>
      </w:r>
      <w:r>
        <w:rPr>
          <w:rFonts w:eastAsia="Times New Roman" w:cs="Times New Roman"/>
          <w:szCs w:val="24"/>
        </w:rPr>
        <w:t xml:space="preserve">αινοτόμος προσέγγιση, είχε τη σφραγίδα και την εμπιστοσύνη του συνόλου σχεδόν της επιχειρηματικής κοινότητας της πατρίδας μας. Ο </w:t>
      </w:r>
      <w:r>
        <w:rPr>
          <w:rFonts w:eastAsia="Times New Roman" w:cs="Times New Roman"/>
          <w:szCs w:val="24"/>
        </w:rPr>
        <w:lastRenderedPageBreak/>
        <w:t xml:space="preserve">ν.4262/2014 δεν είχε γίνει αυτοσχεδιάζοντας, αλλά με βάση τις καλύτερες διεθνείς πρακτικές. Αξιοποιήθηκαν πρακτικές χωρών όπως </w:t>
      </w:r>
      <w:r>
        <w:rPr>
          <w:rFonts w:eastAsia="Times New Roman" w:cs="Times New Roman"/>
          <w:szCs w:val="24"/>
        </w:rPr>
        <w:t xml:space="preserve">είναι η Αυστρία, η Γαλλία, η Μεγάλη Βρετανία, η Δανία, η Πολωνία, η Αυστραλία και μια σειρά από άλλες χώρες. </w:t>
      </w:r>
    </w:p>
    <w:p w14:paraId="6891BED6" w14:textId="77777777" w:rsidR="00D031BF" w:rsidRDefault="004A50F5">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Τίθεται, λοιπόν, το ερώτημα: Γιατί θα πρέπει κάθε φορά να ανακαλύπτουμε ξανά τον τροχό; Δεν μπορούμε να χρησιμοποιήσουμε τις βέλτιστες πρακτικές ά</w:t>
      </w:r>
      <w:r>
        <w:rPr>
          <w:rFonts w:eastAsia="Times New Roman" w:cs="Times New Roman"/>
          <w:szCs w:val="24"/>
        </w:rPr>
        <w:t>λλων χωρών, να τις τροποποιήσουμε και να τις εφαρμόσουμε στη χώρα μας;</w:t>
      </w:r>
    </w:p>
    <w:p w14:paraId="6891BED7" w14:textId="77777777" w:rsidR="00D031BF" w:rsidRDefault="004A50F5">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Εκείνος ο νόμος, λοιπόν, που ψηφίστηκε από την Κυβέρνηση της Νέας Δημοκρατίας -ο ν.4262/2014- ήταν μια οριζόντια παρέμβαση η οποία έθετε τις βάσεις για μιας μεγάλης κλίμακας μεταρρύθμισ</w:t>
      </w:r>
      <w:r>
        <w:rPr>
          <w:rFonts w:eastAsia="Times New Roman" w:cs="Times New Roman"/>
          <w:szCs w:val="24"/>
        </w:rPr>
        <w:t xml:space="preserve">η. Κάλυπτε το σύνολο σχεδόν της οικονομικής δραστηριότητας. </w:t>
      </w:r>
    </w:p>
    <w:p w14:paraId="6891BED8" w14:textId="77777777" w:rsidR="00D031BF" w:rsidRDefault="004A50F5">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Αντίθετα, με το σημερινό νομοσχέδιο, το πεδίο εφαρμογής περιορίζεται σε ορισμένες δραστηριότητες. Με τον νόμο του 2014 οι έλεγχοι είχαν μετατεθεί από το στάδιο της αδειοδότησης στο στάδιο της λειτουργίας, με </w:t>
      </w:r>
      <w:r>
        <w:rPr>
          <w:rFonts w:eastAsia="Times New Roman" w:cs="Times New Roman"/>
          <w:szCs w:val="24"/>
        </w:rPr>
        <w:lastRenderedPageBreak/>
        <w:t>βάση συγκεκριμένα πρότυπα, τα οποία τότε είχαν θ</w:t>
      </w:r>
      <w:r>
        <w:rPr>
          <w:rFonts w:eastAsia="Times New Roman" w:cs="Times New Roman"/>
          <w:szCs w:val="24"/>
        </w:rPr>
        <w:t xml:space="preserve">εσπιστεί εκ των προτέρων ώστε να γνωρίζουν όλοι ποιοι είναι οι κανόνες του παιχνιδιού. </w:t>
      </w:r>
    </w:p>
    <w:p w14:paraId="6891BED9" w14:textId="77777777" w:rsidR="00D031BF" w:rsidRDefault="004A50F5">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Στο συγκεκριμένο νομοσχέδιο που συζητάμε, εγκαταλείπεται η ιδέα ανάθεσης της πιστοποίησης σε ιδιωτικούς φορείς πιστοποιημένους από το ΕΣΥΔ, ενώ προβλέπεται μόνο η ευκαι</w:t>
      </w:r>
      <w:r>
        <w:rPr>
          <w:rFonts w:eastAsia="Times New Roman" w:cs="Times New Roman"/>
          <w:szCs w:val="24"/>
        </w:rPr>
        <w:t xml:space="preserve">ριακή συνδρομή ιδιωτικών φορέων για τη διαδικασία ελέγχου.  </w:t>
      </w:r>
    </w:p>
    <w:p w14:paraId="6891BED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 μετά τις εκλογές του 2015 η Κυβέρνηση ΣΥΡΙΖΑ-ΑΝΕΛ δεν προχώρησε στην εφαρμογή του ν.4262/2014, ούτε σε περαιτέρω απλοποίηση των διαδικασιών αδειοδότησης. Έκ</w:t>
      </w:r>
      <w:r>
        <w:rPr>
          <w:rFonts w:eastAsia="Times New Roman" w:cs="Times New Roman"/>
          <w:szCs w:val="24"/>
        </w:rPr>
        <w:t xml:space="preserve">ανε εξαγγελίες ότι θα φέρει κάτι καινοτόμο, κάτι ουσιαστικό. Και πέρασαν δυο χρόνια με κωλυσιεργίες, καθυστερήσεις και ήρθε το παρόν νομοσχέδιο το οποίο είναι, κατά τη δική μας γνώμη, ασαφές και έχει πολλά προβλήματα. </w:t>
      </w:r>
    </w:p>
    <w:p w14:paraId="6891BED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Με το σημερινό νομοσχέδιο μετονομάζετ</w:t>
      </w:r>
      <w:r>
        <w:rPr>
          <w:rFonts w:eastAsia="Times New Roman" w:cs="Times New Roman"/>
          <w:szCs w:val="24"/>
        </w:rPr>
        <w:t>ε το πληροφοριακό σύστημα</w:t>
      </w:r>
      <w:r>
        <w:rPr>
          <w:rFonts w:eastAsia="Times New Roman" w:cs="Times New Roman"/>
          <w:szCs w:val="24"/>
        </w:rPr>
        <w:t>,</w:t>
      </w:r>
      <w:r>
        <w:rPr>
          <w:rFonts w:eastAsia="Times New Roman" w:cs="Times New Roman"/>
          <w:szCs w:val="24"/>
        </w:rPr>
        <w:t xml:space="preserve"> που προβλεπόταν και σε εκείνο τον νόμο και πάμε σε ένα καινούριο σύστημα πληροφοριακό όπου θα δίνονται οι αδειοδοτήσεις των επιχειρήσεων, το οποίο -αξίζει παρατήρησης και επισήμανσης- δεν είναι ακόμα έτοιμο να λειτουργήσει. Άρα, </w:t>
      </w:r>
      <w:r>
        <w:rPr>
          <w:rFonts w:eastAsia="Times New Roman" w:cs="Times New Roman"/>
          <w:szCs w:val="24"/>
        </w:rPr>
        <w:t xml:space="preserve">κάνουμε μόνο μια μετονομασία, χωρίς να έχουμε προχωρήσει σε ουσιαστική εφαρμογή. </w:t>
      </w:r>
    </w:p>
    <w:p w14:paraId="6891BED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 δε μεταβατικό στάδιο εφαρμογής του νόμου ορίζεται μέχρι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 Δηλαδή, έχουμε συνολική απώλεια τεσσάρων ετών μέχρι να εφαρμοστούν οι διαδικασίες απλοποίησης, αδει</w:t>
      </w:r>
      <w:r>
        <w:rPr>
          <w:rFonts w:eastAsia="Times New Roman" w:cs="Times New Roman"/>
          <w:szCs w:val="24"/>
        </w:rPr>
        <w:t xml:space="preserve">οδότησης, τη στιγμή που τα βασικά προβλήματα που μαστίζουν τη χώρα είναι η γραφειοκρατία και η ανεργία. Τη στιγμή που θα έπρεπε να τρέχουμε, εμείς αφήνουμε τον χρόνο να κυλάει  λες και έχουμε αυτό το περιθώριο. </w:t>
      </w:r>
    </w:p>
    <w:p w14:paraId="6891BED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παρόν νομο</w:t>
      </w:r>
      <w:r>
        <w:rPr>
          <w:rFonts w:eastAsia="Times New Roman" w:cs="Times New Roman"/>
          <w:szCs w:val="24"/>
        </w:rPr>
        <w:t xml:space="preserve">σχέδιο, στο άρθρο 4, παράγραφος 2, αναφέρεται το εξής: «Η υπαγωγή της εγκατάστασης και λειτουργίας ορισμένης οικονομικής δραστηριότητας στο καθεστώς του </w:t>
      </w:r>
      <w:r>
        <w:rPr>
          <w:rFonts w:eastAsia="Times New Roman" w:cs="Times New Roman"/>
          <w:szCs w:val="24"/>
        </w:rPr>
        <w:lastRenderedPageBreak/>
        <w:t>παρόντος νόμου, δεν απαλλάσσει τον ενδιαφερόμενο από την υποχρέωση για την τήρηση των ισχυουσών διατάξε</w:t>
      </w:r>
      <w:r>
        <w:rPr>
          <w:rFonts w:eastAsia="Times New Roman" w:cs="Times New Roman"/>
          <w:szCs w:val="24"/>
        </w:rPr>
        <w:t>ων που διέπουν την άσκηση της δραστηριότητας». Η συγκεκριμένη διατύπωση οδηγεί στην ερμηνεία ότι δεν εισάγονται οι διαδικασίες απλοποίησης της αδειοδότησης. Αντιθέτως, θεσμοθετείται ακόμα μια επιπλέον διαδικασία. Και όλα αυτά τη στιγμή που πρέπει να στείλο</w:t>
      </w:r>
      <w:r>
        <w:rPr>
          <w:rFonts w:eastAsia="Times New Roman" w:cs="Times New Roman"/>
          <w:szCs w:val="24"/>
        </w:rPr>
        <w:t xml:space="preserve">υμε ένα μήνυμα ότι η Ελλάδα πρέπει να γίνει μια χώρα ανοιχτή στην επιχειρηματικότητα, φιλική στις επενδύσεις, πράγμα που είναι προϋπόθεση για την ανάκαμψη η οποία θα προέλθει μέσα από συγκεκριμένες πολιτικές. </w:t>
      </w:r>
    </w:p>
    <w:p w14:paraId="6891BED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προσ</w:t>
      </w:r>
      <w:r>
        <w:rPr>
          <w:rFonts w:eastAsia="Times New Roman" w:cs="Times New Roman"/>
          <w:szCs w:val="24"/>
        </w:rPr>
        <w:t>παθεί να εφαρμόσει μια πολιτική που δεν την πιστεύει και από τις ενοχές της καταλήγει να μην κάνει απολύτως τίποτα το ουσιαστικό. Η χώρα σέρνεται, χάνουμε πολύτιμο εθνικό και πολιτικό κεφάλαιο σε ανούσιες μάχες επικοινωνιακού χαρακτήρα. Η οικονομία υποχωρε</w:t>
      </w:r>
      <w:r>
        <w:rPr>
          <w:rFonts w:eastAsia="Times New Roman" w:cs="Times New Roman"/>
          <w:szCs w:val="24"/>
        </w:rPr>
        <w:t xml:space="preserve">ί, τα λεφτά στο σεντούκι τελειώνουν, οι φόροι αυξάνονται, η ανταγωνιστικότητά μας πέφτει στη διεθνή κλίμακα και </w:t>
      </w:r>
      <w:r>
        <w:rPr>
          <w:rFonts w:eastAsia="Times New Roman" w:cs="Times New Roman"/>
          <w:szCs w:val="24"/>
        </w:rPr>
        <w:lastRenderedPageBreak/>
        <w:t xml:space="preserve">οι πολίτες γίνονται φτωχότεροι και περιμένουν τα χειρότερα. Μέρα με τη μέρα τα αδιέξοδα πολλαπλασιάζονται. </w:t>
      </w:r>
    </w:p>
    <w:p w14:paraId="6891BED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Είναι θέμα χρόνου. Θα έρθει σύντομα </w:t>
      </w:r>
      <w:r>
        <w:rPr>
          <w:rFonts w:eastAsia="Times New Roman" w:cs="Times New Roman"/>
          <w:szCs w:val="24"/>
        </w:rPr>
        <w:t xml:space="preserve">η στιγμή που η Νέα Δημοκρατία θα κληθεί να μαζέψει τα συντρίμμια με σύνεση, με μέτρο και ευθύνη. Το ξέρετε, όπως το ξέρει κι ο ελληνικός λαός. </w:t>
      </w:r>
    </w:p>
    <w:p w14:paraId="6891BEE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Ευχαριστώ.</w:t>
      </w:r>
    </w:p>
    <w:p w14:paraId="6891BEE1" w14:textId="77777777" w:rsidR="00D031BF" w:rsidRDefault="004A50F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91BEE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(Σπυρίδων Λυκούδης): </w:t>
      </w:r>
      <w:r>
        <w:rPr>
          <w:rFonts w:eastAsia="Times New Roman" w:cs="Times New Roman"/>
          <w:szCs w:val="24"/>
        </w:rPr>
        <w:t>Ευχαριστώ, κύρ</w:t>
      </w:r>
      <w:r>
        <w:rPr>
          <w:rFonts w:eastAsia="Times New Roman" w:cs="Times New Roman"/>
          <w:szCs w:val="24"/>
        </w:rPr>
        <w:t>ιε συνάδελφε.</w:t>
      </w:r>
    </w:p>
    <w:p w14:paraId="6891BEE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κ. Κουκοδήμος από τη Νέα Δημοκρατία έχει τον λόγο. </w:t>
      </w:r>
    </w:p>
    <w:p w14:paraId="6891BEE4"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ΚΩΝΣΤΑΝΤΙΝΟΣ ΚΟΥΚΟΔΗΜΟΣ:</w:t>
      </w:r>
      <w:r>
        <w:rPr>
          <w:rFonts w:eastAsia="Times New Roman" w:cs="Times New Roman"/>
          <w:szCs w:val="24"/>
        </w:rPr>
        <w:t xml:space="preserve"> Φώναζε ο συνάδελφος, κ. Στύλιος και μας ξύπνησε. Να είστε καλά. Ξυπνήσαμε.</w:t>
      </w:r>
    </w:p>
    <w:p w14:paraId="6891BEE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κυρίες και κύριοι συνάδελφοι, άλλο ένα νομοσχέδιο με τη διαδικ</w:t>
      </w:r>
      <w:r>
        <w:rPr>
          <w:rFonts w:eastAsia="Times New Roman" w:cs="Times New Roman"/>
          <w:szCs w:val="24"/>
        </w:rPr>
        <w:t>ασία του επείγοντος, άλλο ένα νομοσχέδιο που πρέπει να περάσει με συνοπτικές διαδικασίες καθώς πρέπει να κλείσει η αξιολόγηση.</w:t>
      </w:r>
    </w:p>
    <w:p w14:paraId="6891BEE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Διαβάζοντας την αιτιολογική έκθεση, οφείλουμε να κάνουμε κάποιες επισημάνσεις, γιατί το Υπουργείο προσπαθεί μέσα απ’ αυτή να πείσ</w:t>
      </w:r>
      <w:r>
        <w:rPr>
          <w:rFonts w:eastAsia="Times New Roman" w:cs="Times New Roman"/>
          <w:szCs w:val="24"/>
        </w:rPr>
        <w:t>ει πως για πρώτη φορά επιχειρείται νομοθετική παρέμβαση για την απλοποίηση των διαδικασιών και τη διευκόλυνση των επιχειρήσεων.</w:t>
      </w:r>
    </w:p>
    <w:p w14:paraId="6891BEE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2014 με τον ν.4262 η Νέα Δημοκρατία έφερε για πρώτη φορά τον νόμο</w:t>
      </w:r>
      <w:r>
        <w:rPr>
          <w:rFonts w:eastAsia="Times New Roman" w:cs="Times New Roman"/>
          <w:szCs w:val="24"/>
        </w:rPr>
        <w:t>,</w:t>
      </w:r>
      <w:r>
        <w:rPr>
          <w:rFonts w:eastAsia="Times New Roman" w:cs="Times New Roman"/>
          <w:szCs w:val="24"/>
        </w:rPr>
        <w:t xml:space="preserve"> που αφορούσε την απλούστευση</w:t>
      </w:r>
      <w:r>
        <w:rPr>
          <w:rFonts w:eastAsia="Times New Roman" w:cs="Times New Roman"/>
          <w:szCs w:val="24"/>
        </w:rPr>
        <w:t xml:space="preserve"> της διαδικασίας αδειοδότησης επιχειρήσεων με συγκεκριμένες κατηγορίες οικονομικής δραστηριότητας. Η εφαρμογή του νόμου αυτού δεν έγινε ποτέ. Αντίθετα πάγωσε για δυο ολόκληρα χρόνια, για να έρθουμε σήμερα, με τη γνωστή πια διαδικασία του επείγοντος, να ψηφ</w:t>
      </w:r>
      <w:r>
        <w:rPr>
          <w:rFonts w:eastAsia="Times New Roman" w:cs="Times New Roman"/>
          <w:szCs w:val="24"/>
        </w:rPr>
        <w:t>ίσουμε σε μια μέρα ένα πρόχειρο νομοσχέδιο.</w:t>
      </w:r>
    </w:p>
    <w:p w14:paraId="6891BEE8" w14:textId="77777777" w:rsidR="00D031BF" w:rsidRDefault="004A50F5">
      <w:pPr>
        <w:spacing w:after="0" w:line="600" w:lineRule="auto"/>
        <w:ind w:firstLine="720"/>
        <w:jc w:val="both"/>
        <w:rPr>
          <w:rFonts w:eastAsia="Times New Roman"/>
          <w:color w:val="000000"/>
          <w:szCs w:val="24"/>
        </w:rPr>
      </w:pPr>
      <w:r>
        <w:rPr>
          <w:rFonts w:eastAsia="Times New Roman"/>
          <w:color w:val="000000"/>
          <w:szCs w:val="24"/>
        </w:rPr>
        <w:lastRenderedPageBreak/>
        <w:t>Έχουν αναλυθεί τα περισσότερα σημεία του νομοσχεδίου και δεν θέλω να κουράσω με επαναλήψεις. Οφείλω, όμως, να κάνω κάποιες αναφορές ειδικά για το θέμα των τουριστικών καταλυμάτων. Η Κυβέρνηση προχωρεί στην κατάργ</w:t>
      </w:r>
      <w:r>
        <w:rPr>
          <w:rFonts w:eastAsia="Times New Roman"/>
          <w:color w:val="000000"/>
          <w:szCs w:val="24"/>
        </w:rPr>
        <w:t>ηση του ειδικού σήματος λειτουργίας των τουριστικών καταλυμάτων. Υπενθυμίζουμε ότι ο ν.4276/2014 απλοποιούσε τη διαδικασία χορήγησης ειδικού σήματος λειτουργίας για τα τουριστικά καταλύματα, αλλά ταυτόχρονα έθετε και ασφαλιστικές δικλείδες για να προστατεύ</w:t>
      </w:r>
      <w:r>
        <w:rPr>
          <w:rFonts w:eastAsia="Times New Roman"/>
          <w:color w:val="000000"/>
          <w:szCs w:val="24"/>
        </w:rPr>
        <w:t xml:space="preserve">σει τους νόμιμους επιχειρηματίες από τα παράνομα τουριστικά καταλύματα. Στο παρόν νομοσχέδιο δεν υπάρχει αυτό το πλαίσιο προστασίας. </w:t>
      </w:r>
    </w:p>
    <w:p w14:paraId="6891BEE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στην εκλογική μου περιφέρεια διαθέτουμε πολύ μεγάλο αριθμό μικρών τουριστικών καταλυμάτων, μ</w:t>
      </w:r>
      <w:r>
        <w:rPr>
          <w:rFonts w:eastAsia="Times New Roman" w:cs="Times New Roman"/>
          <w:szCs w:val="24"/>
        </w:rPr>
        <w:t xml:space="preserve">ικρών ξενοδοχείων και επιχειρήσεων, ενοικιαζόμενων δωματίων και διαμερισμάτων. Η πραγματική αγωνία για τις μικρές τουριστικές επιχειρήσεις είναι άλλη, είναι αν θα ανταποκριθούν στις αυξημένες απαιτήσεις του κράτους </w:t>
      </w:r>
      <w:r>
        <w:rPr>
          <w:rFonts w:eastAsia="Times New Roman" w:cs="Times New Roman"/>
          <w:szCs w:val="24"/>
        </w:rPr>
        <w:lastRenderedPageBreak/>
        <w:t>που υπέδειξε τη σκληρότητά του, προχωρώντ</w:t>
      </w:r>
      <w:r>
        <w:rPr>
          <w:rFonts w:eastAsia="Times New Roman" w:cs="Times New Roman"/>
          <w:szCs w:val="24"/>
        </w:rPr>
        <w:t xml:space="preserve">ας σε αύξηση του ΦΠΑ, αλλά και στην επιβολή τέλους διανυκτέρευσης. Επιπλέον, τα ενοικιαζόμενα δωμάτια βρέθηκαν αντιμέτωπα με τον ΕΝΦΙΑ, αφού η Κυβέρνηση κατήργησε τις διατάξεις για την ένταξή τους στα ειδικά κτήρια και στον μειωμένο συντελεστή φορολόγησης </w:t>
      </w:r>
      <w:r>
        <w:rPr>
          <w:rFonts w:eastAsia="Times New Roman" w:cs="Times New Roman"/>
          <w:szCs w:val="24"/>
        </w:rPr>
        <w:t xml:space="preserve">για τον ΕΝΦΙΑ. </w:t>
      </w:r>
    </w:p>
    <w:p w14:paraId="6891BEE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Να αναφέρω, επίσης, ότι αποκλείστηκε η συντριπτική πλειοψηφία αυτών των επιχειρήσεων, των μικρομεσαίων τουριστικών επιχειρήσεων, από το πρόγραμμα του ΕΣΠΑ για τον εκσυγχρονισμό και την αναβάθμιση των υπηρεσιών τους, αφού οι προϋποθέσεις που</w:t>
      </w:r>
      <w:r>
        <w:rPr>
          <w:rFonts w:eastAsia="Times New Roman" w:cs="Times New Roman"/>
          <w:szCs w:val="24"/>
        </w:rPr>
        <w:t xml:space="preserve"> τέθηκαν εκ των πραγμάτων τούς έκλειναν την πόρτα της ένταξης. </w:t>
      </w:r>
    </w:p>
    <w:p w14:paraId="6891BEE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 νομοσχέδιο, κυρίες και κύριοι συνάδελφοι, δεν είναι μεταρρύθμιση, είναι μια απέλπιδα προσπάθεια της Κυβέρνησης να κλείσει ένα ακόμη ανοιχτό μέτωπο για τη διαπραγμάτευση. Είναι προχειρογραμμ</w:t>
      </w:r>
      <w:r>
        <w:rPr>
          <w:rFonts w:eastAsia="Times New Roman" w:cs="Times New Roman"/>
          <w:szCs w:val="24"/>
        </w:rPr>
        <w:t xml:space="preserve">ένο και σε πολλά σημεία του έχει σημαντικές ασάφειες, όπως στο άρθρο 12 </w:t>
      </w:r>
      <w:r>
        <w:rPr>
          <w:rFonts w:eastAsia="Times New Roman" w:cs="Times New Roman"/>
          <w:szCs w:val="24"/>
        </w:rPr>
        <w:lastRenderedPageBreak/>
        <w:t>όπου υπάρχουν γενικόλογες αναφορές σχετικά με τον έλεγχο και την εποπτεία για παράδειγμα στη διαδικασία αυτοψίας των επιχειρήσεων.</w:t>
      </w:r>
    </w:p>
    <w:p w14:paraId="6891BEE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Ένα τελευταίο σημείο που θέλω να σταθώ, είναι στο κεφ</w:t>
      </w:r>
      <w:r>
        <w:rPr>
          <w:rFonts w:eastAsia="Times New Roman" w:cs="Times New Roman"/>
          <w:szCs w:val="24"/>
        </w:rPr>
        <w:t xml:space="preserve">άλαιο Ζ΄ το άρθρο 33. Ο </w:t>
      </w:r>
      <w:r>
        <w:rPr>
          <w:rFonts w:eastAsia="Times New Roman" w:cs="Times New Roman"/>
          <w:szCs w:val="24"/>
        </w:rPr>
        <w:t>σ</w:t>
      </w:r>
      <w:r>
        <w:rPr>
          <w:rFonts w:eastAsia="Times New Roman" w:cs="Times New Roman"/>
          <w:szCs w:val="24"/>
        </w:rPr>
        <w:t xml:space="preserve">ύλλογος </w:t>
      </w:r>
      <w:r>
        <w:rPr>
          <w:rFonts w:eastAsia="Times New Roman" w:cs="Times New Roman"/>
          <w:szCs w:val="24"/>
        </w:rPr>
        <w:t>α</w:t>
      </w:r>
      <w:r>
        <w:rPr>
          <w:rFonts w:eastAsia="Times New Roman" w:cs="Times New Roman"/>
          <w:szCs w:val="24"/>
        </w:rPr>
        <w:t>ρχαιολόγων, σχετικά με το υπό ψήφιση νομοσχέδιο, κρούει τον κώδωνα του κινδύνου. Υπάρχει σχετική επιστολή στους Βουλευτές με πολλές επισημάνσεις και αναγκαίες κατά την άποψή τους νομοτεχνικές βελτιώσεις.</w:t>
      </w:r>
    </w:p>
    <w:p w14:paraId="6891BEE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Θέλω να αναφέρω έν</w:t>
      </w:r>
      <w:r>
        <w:rPr>
          <w:rFonts w:eastAsia="Times New Roman" w:cs="Times New Roman"/>
          <w:szCs w:val="24"/>
        </w:rPr>
        <w:t>α μόνο σημείο και να θέσω τον προβληματισμό που προκαλεί. Γράφει μεταξύ άλλων η επιστολή: «Όσο ανήκουστο και αδιανόητο κι αν είναι, τόσο που δυσκολεύεται κανείς να αντιληφθεί πως είναι πραγματικότητα, οι διατάξεις του υπό συζήτηση νόμου καθιστούν την Ελλάδ</w:t>
      </w:r>
      <w:r>
        <w:rPr>
          <w:rFonts w:eastAsia="Times New Roman" w:cs="Times New Roman"/>
          <w:szCs w:val="24"/>
        </w:rPr>
        <w:t>α ανεξέλεγκτο πεδίο από άποψη αρχαιολογικού ελέγχου και προστασίας της πολιτιστικής κληρονομιάς». Γράφει παρακάτω: «Αν οι διατάξεις του εφαρμόζονταν ήδη, πολλά από τα μνημεία που έφερε στο φως η εντατική αρχαιολογική έρευνα των τελευταίων δεκαετιών στη Μακ</w:t>
      </w:r>
      <w:r>
        <w:rPr>
          <w:rFonts w:eastAsia="Times New Roman" w:cs="Times New Roman"/>
          <w:szCs w:val="24"/>
        </w:rPr>
        <w:t xml:space="preserve">εδονία, δεν </w:t>
      </w:r>
      <w:r>
        <w:rPr>
          <w:rFonts w:eastAsia="Times New Roman" w:cs="Times New Roman"/>
          <w:szCs w:val="24"/>
        </w:rPr>
        <w:lastRenderedPageBreak/>
        <w:t>θα κοσμούσαν τα μουσεία μας ούτε θα αποτελούσαν αντικείμενα διατριβών και επιστημονικών συγγραμμάτων. Θα είχαν καταστραφεί εν κρυπτώ και μέρος τους θα διακινείτο παράνομα σε ιδιωτικές εκλογές». Μας καλούν, μάλιστα, να συναισθανθούμε την ιστορικ</w:t>
      </w:r>
      <w:r>
        <w:rPr>
          <w:rFonts w:eastAsia="Times New Roman" w:cs="Times New Roman"/>
          <w:szCs w:val="24"/>
        </w:rPr>
        <w:t xml:space="preserve">ότητα και τη σημασία της επιλογής που έχουμε για να αποτρέψουμε με την ψήφο μας τον τερματισμό, ουσιαστικά, της προστασίας της πολιτισμικής κληρονομιάς στην ελληνική επικράτεια. </w:t>
      </w:r>
    </w:p>
    <w:p w14:paraId="6891BEE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κλείσω με αυτήν την επισήμανση. Να μην </w:t>
      </w:r>
      <w:r>
        <w:rPr>
          <w:rFonts w:eastAsia="Times New Roman" w:cs="Times New Roman"/>
          <w:szCs w:val="24"/>
        </w:rPr>
        <w:t>υποχρεωνόμαστε με την κατεπείγουσα διαδικασία να ψηφίζουμε νόμους, με συνέπειες που σήμερα δεν είμαστε σε θέση να αξιολογήσουμε.</w:t>
      </w:r>
    </w:p>
    <w:p w14:paraId="6891BEE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891BEF0" w14:textId="77777777" w:rsidR="00D031BF" w:rsidRDefault="004A50F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91BEF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Κι εγώ ευχαριστώ, κύριε συνάδελφε.</w:t>
      </w:r>
    </w:p>
    <w:p w14:paraId="6891BEF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συνάδελφος, κ. Φωτεινή Βάκη, Κοινοβουλευτικός Εκπρόσωπος του ΣΥΡΙΖΑ, έχει τον λόγο για δώδεκα λεπτά. </w:t>
      </w:r>
    </w:p>
    <w:p w14:paraId="6891BEF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Κυρίες και κύριοι συνάδελφοι, συζητούμε σήμερα ένα νομοσχέδιο το οποίο εισάγει μια σημαντική μεταρρύθμ</w:t>
      </w:r>
      <w:r>
        <w:rPr>
          <w:rFonts w:eastAsia="Times New Roman" w:cs="Times New Roman"/>
          <w:szCs w:val="24"/>
        </w:rPr>
        <w:t xml:space="preserve">ιση στο πλαίσιο που διέπει την άσκηση της οικονομικής δραστηριότητας και θα πρέπει εκ προοιμίου να αναγνωρίσουμε ότι η παρέμβαση αυτή μπορεί να βελτιώσει τη θέση των μικρών και μεσαίων επιχειρήσεων. </w:t>
      </w:r>
    </w:p>
    <w:p w14:paraId="6891BEF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Είναι σημαντικό να υπογραμμιστεί ότι με το νέο θεσμικό π</w:t>
      </w:r>
      <w:r>
        <w:rPr>
          <w:rFonts w:eastAsia="Times New Roman" w:cs="Times New Roman"/>
          <w:szCs w:val="24"/>
        </w:rPr>
        <w:t>λαίσιο που εισάγεται, ιδιαίτερα μέσω της πρακτικής της γνωστοποίησης για την έναρξη λειτουργίας των επιχειρήσεων, μειώνονται σημαντικά τα διοικητικά βάρη και η γραφειοκρατία, εμπόδια τα οποία σε πλείστες όσες περιπτώσεις καθιστούσαν αδύνατη την άσκηση οικο</w:t>
      </w:r>
      <w:r>
        <w:rPr>
          <w:rFonts w:eastAsia="Times New Roman" w:cs="Times New Roman"/>
          <w:szCs w:val="24"/>
        </w:rPr>
        <w:t xml:space="preserve">νομικής δραστηριότητας, κυρίως, για τους μικρούς και πολύ μικρούς οικονομικούς παίκτες. </w:t>
      </w:r>
    </w:p>
    <w:p w14:paraId="6891BEF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αλλαγή της διοικητικής φιλοσοφίας που εισάγεται με το συγκεκριμένο νομοσχέδιο, ευνοεί την ελευθερία άσκησης οικονομικής δραστηριότητας, ανοίγει την αγορά σε πολλούς </w:t>
      </w:r>
      <w:r>
        <w:rPr>
          <w:rFonts w:eastAsia="Times New Roman" w:cs="Times New Roman"/>
          <w:szCs w:val="24"/>
        </w:rPr>
        <w:t xml:space="preserve">παίκτες και περιορίζει κάποιες παγιωμένες περιοριστικές πρακτικές, οι οποίες σε πολλούς κλάδους είχαν οδηγήσει στη δημιουργία κλειστών ολιγοπωλίων, πλήττοντας έτσι τη ραχοκοκαλιά της οικονομίας της χώρας, δηλαδή, τη μικρομεσαία επιχειρηματικότητα. </w:t>
      </w:r>
    </w:p>
    <w:p w14:paraId="6891BEF6" w14:textId="77777777" w:rsidR="00D031BF" w:rsidRDefault="004A50F5">
      <w:pPr>
        <w:spacing w:after="0" w:line="600" w:lineRule="auto"/>
        <w:ind w:firstLine="720"/>
        <w:jc w:val="both"/>
        <w:rPr>
          <w:rFonts w:eastAsia="Times New Roman"/>
          <w:szCs w:val="24"/>
        </w:rPr>
      </w:pPr>
      <w:r>
        <w:rPr>
          <w:rFonts w:eastAsia="Times New Roman"/>
          <w:szCs w:val="24"/>
        </w:rPr>
        <w:t>Με το π</w:t>
      </w:r>
      <w:r>
        <w:rPr>
          <w:rFonts w:eastAsia="Times New Roman"/>
          <w:szCs w:val="24"/>
        </w:rPr>
        <w:t xml:space="preserve">αρόν νομοσχέδιο καθίσταται εφικτή η δημιουργία μιας επιχείρησης ακόμα και με ένα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Αυτή η τομή έχει ιδιαίτερη σημασία για τις μικρές, για τις πολύ μικρές επιχειρήσεις, οι οποίες δεν θα μπορούν να επωμιστούν τα τεράστια διοικητικά βάρη της σημερινής α</w:t>
      </w:r>
      <w:r>
        <w:rPr>
          <w:rFonts w:eastAsia="Times New Roman"/>
          <w:szCs w:val="24"/>
        </w:rPr>
        <w:t>δειοδότησης, ούτε θα είχαν βεβαίως τα μέσα και τους πόρους για να απαντήσουν στα πολυεπίπεδα διοικητικά εμπόδια που υπάρχουν σε πολλούς κλάδους σήμερα.</w:t>
      </w:r>
    </w:p>
    <w:p w14:paraId="6891BEF7" w14:textId="77777777" w:rsidR="00D031BF" w:rsidRDefault="004A50F5">
      <w:pPr>
        <w:spacing w:after="0" w:line="600" w:lineRule="auto"/>
        <w:ind w:firstLine="720"/>
        <w:jc w:val="both"/>
        <w:rPr>
          <w:rFonts w:eastAsia="Times New Roman"/>
          <w:szCs w:val="24"/>
        </w:rPr>
      </w:pPr>
      <w:r>
        <w:rPr>
          <w:rFonts w:eastAsia="Times New Roman"/>
          <w:szCs w:val="24"/>
        </w:rPr>
        <w:lastRenderedPageBreak/>
        <w:t>Σε αυτή, λοιπόν, τη λογική το παρόν νομοσχέδιο είναι ένα προοδευτικό νομοσχέδιο, το οποίο ευνοεί τους πο</w:t>
      </w:r>
      <w:r>
        <w:rPr>
          <w:rFonts w:eastAsia="Times New Roman"/>
          <w:szCs w:val="24"/>
        </w:rPr>
        <w:t>λύ μικρούς, μικρούς οικονομικούς παίκτες και θέτει τις βάσεις για αυτό που όλοι μας αναφέρουμε διαρκώς, την ανασυγκρότηση δηλαδή της πραγματικής οικονομίας.</w:t>
      </w:r>
    </w:p>
    <w:p w14:paraId="6891BEF8" w14:textId="77777777" w:rsidR="00D031BF" w:rsidRDefault="004A50F5">
      <w:pPr>
        <w:spacing w:after="0" w:line="600" w:lineRule="auto"/>
        <w:ind w:firstLine="720"/>
        <w:jc w:val="both"/>
        <w:rPr>
          <w:rFonts w:eastAsia="Times New Roman"/>
          <w:szCs w:val="24"/>
        </w:rPr>
      </w:pPr>
      <w:r>
        <w:rPr>
          <w:rFonts w:eastAsia="Times New Roman"/>
          <w:szCs w:val="24"/>
        </w:rPr>
        <w:t>Με την πλήρη εφαρμογή του παρόντος νομοσχεδίου η διοικητική πρακτική αλλάζει ριζικά και αφήνεται ζω</w:t>
      </w:r>
      <w:r>
        <w:rPr>
          <w:rFonts w:eastAsia="Times New Roman"/>
          <w:szCs w:val="24"/>
        </w:rPr>
        <w:t>τικός χώρος για την εφαρμογή νέων ιδεών, νέων πρακτικών για την ανάδειξη νέων υπηρεσιών σε μια αγορά, η οποία σήμερα ασφυκτικά από τις αγκυλώσεις και τις ακαμψίες του υφιστάμενου θεσμικού πλαισίου.</w:t>
      </w:r>
    </w:p>
    <w:p w14:paraId="6891BEF9" w14:textId="77777777" w:rsidR="00D031BF" w:rsidRDefault="004A50F5">
      <w:pPr>
        <w:spacing w:after="0" w:line="600" w:lineRule="auto"/>
        <w:ind w:firstLine="720"/>
        <w:jc w:val="both"/>
        <w:rPr>
          <w:rFonts w:eastAsia="Times New Roman"/>
          <w:szCs w:val="24"/>
        </w:rPr>
      </w:pPr>
      <w:r>
        <w:rPr>
          <w:rFonts w:eastAsia="Times New Roman"/>
          <w:szCs w:val="24"/>
        </w:rPr>
        <w:t>Το βασικό, λοιπόν, στοιχείο του παρόντος νομοσχεδίου αφορά</w:t>
      </w:r>
      <w:r>
        <w:rPr>
          <w:rFonts w:eastAsia="Times New Roman"/>
          <w:szCs w:val="24"/>
        </w:rPr>
        <w:t xml:space="preserve"> τη διαδικασία της γνωστοποίησης. Η διαδικασία αυτή, η οποία δεν είναι άλλη από την υποχρέωση απλής γνωστοποίησης στην αρμόδια αρχή της έναρξης άσκησης συγκεκριμένης οικονομικής δραστηριότητας, αντικαθιστά τις πολυδαίδαλες διοικητικές διαδικασίες αδειοδότη</w:t>
      </w:r>
      <w:r>
        <w:rPr>
          <w:rFonts w:eastAsia="Times New Roman"/>
          <w:szCs w:val="24"/>
        </w:rPr>
        <w:t xml:space="preserve">σης λειτουργίας, όπως τις ξέραμε μέχρι σήμερα. Το φυσικό πρόσωπο ή η εταιρεία που επιθυμεί να </w:t>
      </w:r>
      <w:r>
        <w:rPr>
          <w:rFonts w:eastAsia="Times New Roman"/>
          <w:szCs w:val="24"/>
        </w:rPr>
        <w:lastRenderedPageBreak/>
        <w:t xml:space="preserve">ασκήσει οικονομική δραστηριότητα, μπορεί να το γνωστοποιεί με ένα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και στη συνέχεια να προχωρά χωρίς επιπλέον διοικητικά βάρη στην άσκηση της δραστηριότητας</w:t>
      </w:r>
      <w:r>
        <w:rPr>
          <w:rFonts w:eastAsia="Times New Roman"/>
          <w:szCs w:val="24"/>
        </w:rPr>
        <w:t xml:space="preserve"> αυτής. Η εφαρμογή της διοικητικής αυτής πρακτικής μπορεί να βελτιώσει τη θέση μικρών επιχειρήσεων σε ένα ανταγωνιστικό οικονομικό περιβάλλον.</w:t>
      </w:r>
    </w:p>
    <w:p w14:paraId="6891BEFA" w14:textId="77777777" w:rsidR="00D031BF" w:rsidRDefault="004A50F5">
      <w:pPr>
        <w:spacing w:after="0"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όλα αυτά τίθεται από ορισμένους εύλογα το ερώτημα: Αυτή η διαδικασία γνωστοποίησης μπορεί να οδηγήσει σε απώ</w:t>
      </w:r>
      <w:r>
        <w:rPr>
          <w:rFonts w:eastAsia="Times New Roman"/>
          <w:szCs w:val="24"/>
        </w:rPr>
        <w:t>λεια δημοσίου ελέγχου της αγοράς και διασφάλισης της προστασίας των πολιτών ή των καταναλωτών; Μπορεί να οδηγήσει το νέο πλαίσιο σε υποβάθμιση της ποιότητας των υπηρεσιών ή των προσφερόμενων προϊόντων;</w:t>
      </w:r>
    </w:p>
    <w:p w14:paraId="6891BEFB" w14:textId="77777777" w:rsidR="00D031BF" w:rsidRDefault="004A50F5">
      <w:pPr>
        <w:spacing w:after="0" w:line="600" w:lineRule="auto"/>
        <w:ind w:firstLine="720"/>
        <w:jc w:val="both"/>
        <w:rPr>
          <w:rFonts w:eastAsia="Times New Roman"/>
          <w:szCs w:val="24"/>
        </w:rPr>
      </w:pPr>
      <w:r>
        <w:rPr>
          <w:rFonts w:eastAsia="Times New Roman"/>
          <w:szCs w:val="24"/>
        </w:rPr>
        <w:t>Η απάντηση νομίζω στο ζήτημα αυτό είναι ξεκάθαρη και τ</w:t>
      </w:r>
      <w:r>
        <w:rPr>
          <w:rFonts w:eastAsia="Times New Roman"/>
          <w:szCs w:val="24"/>
        </w:rPr>
        <w:t xml:space="preserve">η δίνει και το ίδιο το θεσμικό πλαίσιο που συζητούμε σήμερα. Δεν καταργείται ο έλεγχος. Δεν καταργούνται οι δικλείδες ασφαλείας σε σχέση με την προστασία του δημοσίου συμφέροντος. Αυτό που πραγματικά γίνεται είναι να </w:t>
      </w:r>
      <w:r>
        <w:rPr>
          <w:rFonts w:eastAsia="Times New Roman"/>
          <w:szCs w:val="24"/>
        </w:rPr>
        <w:lastRenderedPageBreak/>
        <w:t>οριοθετηθεί ένα σταθερό πλαίσιο εντός τ</w:t>
      </w:r>
      <w:r>
        <w:rPr>
          <w:rFonts w:eastAsia="Times New Roman"/>
          <w:szCs w:val="24"/>
        </w:rPr>
        <w:t>ου οποίου μπορεί κάποιος να λειτουργήσει επιχειρηματικά, μετατοπίζεται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το σημείο αιχμής του ελέγχου από τον προέλεγχο της επιχειρηματικής δραστηριότητας στον έλεγχο κατά την διάρκεια της επιχειρηματικής δραστηριότητας. </w:t>
      </w:r>
    </w:p>
    <w:p w14:paraId="6891BEFC" w14:textId="77777777" w:rsidR="00D031BF" w:rsidRDefault="004A50F5">
      <w:pPr>
        <w:spacing w:after="0" w:line="600" w:lineRule="auto"/>
        <w:ind w:firstLine="720"/>
        <w:jc w:val="both"/>
        <w:rPr>
          <w:rFonts w:eastAsia="Times New Roman"/>
          <w:szCs w:val="24"/>
        </w:rPr>
      </w:pPr>
      <w:r>
        <w:rPr>
          <w:rFonts w:eastAsia="Times New Roman"/>
          <w:szCs w:val="24"/>
        </w:rPr>
        <w:t>Με άλλα λόγια, αλλάζει η ελ</w:t>
      </w:r>
      <w:r>
        <w:rPr>
          <w:rFonts w:eastAsia="Times New Roman"/>
          <w:szCs w:val="24"/>
        </w:rPr>
        <w:t>εγκτική πρακτική και από έλεγχο επί αμέτρητων δικαιολογητικών και βεβαιώσεων και επί της αρχής, ο έλεγχος θα αφορά την πραγματική λειτουργία της επιχείρησης εν εξελίξει. Η πραγματική οικονομία μπορεί να ωφεληθεί ουσιαστικά από την εφαρμογή του συγκεκριμένο</w:t>
      </w:r>
      <w:r>
        <w:rPr>
          <w:rFonts w:eastAsia="Times New Roman"/>
          <w:szCs w:val="24"/>
        </w:rPr>
        <w:t>υ πλαισίου.</w:t>
      </w:r>
    </w:p>
    <w:p w14:paraId="6891BEFD" w14:textId="77777777" w:rsidR="00D031BF" w:rsidRDefault="004A50F5">
      <w:pPr>
        <w:spacing w:after="0" w:line="600" w:lineRule="auto"/>
        <w:ind w:firstLine="720"/>
        <w:jc w:val="both"/>
        <w:rPr>
          <w:rFonts w:eastAsia="Times New Roman"/>
          <w:szCs w:val="24"/>
        </w:rPr>
      </w:pPr>
      <w:r>
        <w:rPr>
          <w:rFonts w:eastAsia="Times New Roman"/>
          <w:szCs w:val="24"/>
        </w:rPr>
        <w:t>Θα μπορούσα να αναφερθώ σε πολλά παραδείγματα δραστηριότητας, όπως περιγράφονται και στο νομοσχέδιο. Η σύντμηση των διαδικασιών για την αδειοδότηση τουριστικών επιχειρήσεων για παράδειγμα, η ουσιαστική μείωση της γραφειοκρατίας για την ίδρυση κ</w:t>
      </w:r>
      <w:r>
        <w:rPr>
          <w:rFonts w:eastAsia="Times New Roman"/>
          <w:szCs w:val="24"/>
        </w:rPr>
        <w:t xml:space="preserve">αταστημάτων υγειονομικού ενδιαφέροντος, η απλοποίηση των διαδικασιών για την αδειοδότηση δραστηριότητας σε πολλούς τομείς της πρωτογενούς παραγωγής </w:t>
      </w:r>
      <w:r>
        <w:rPr>
          <w:rFonts w:eastAsia="Times New Roman"/>
          <w:szCs w:val="24"/>
        </w:rPr>
        <w:lastRenderedPageBreak/>
        <w:t>αποτελούν ρυθμίσεις - κλειδιά για την ανασυγκρότηση των εν λόγω οικονομικών κλάδων, αλλά και για την έμπρακτ</w:t>
      </w:r>
      <w:r>
        <w:rPr>
          <w:rFonts w:eastAsia="Times New Roman"/>
          <w:szCs w:val="24"/>
        </w:rPr>
        <w:t>η στήριξη της πραγματικής οικονομίας και των μικρομεσαίων επιχειρήσεων.</w:t>
      </w:r>
    </w:p>
    <w:p w14:paraId="6891BEFE" w14:textId="77777777" w:rsidR="00D031BF" w:rsidRDefault="004A50F5">
      <w:pPr>
        <w:spacing w:after="0" w:line="600" w:lineRule="auto"/>
        <w:ind w:firstLine="720"/>
        <w:jc w:val="both"/>
        <w:rPr>
          <w:rFonts w:eastAsia="Times New Roman"/>
          <w:szCs w:val="24"/>
        </w:rPr>
      </w:pPr>
      <w:r>
        <w:rPr>
          <w:rFonts w:eastAsia="Times New Roman"/>
          <w:szCs w:val="24"/>
        </w:rPr>
        <w:t>Θα πρέπει, επίσης, να τονιστεί ότι εκτός από τον χρόνο, με το συγκεκριμένο πλαίσιο μειώνονται και οι οικονομικές επιβαρύνσεις, το κόστος για τα πρόσωπα φυσικά ή νομικά, τα οποία επιθυμ</w:t>
      </w:r>
      <w:r>
        <w:rPr>
          <w:rFonts w:eastAsia="Times New Roman"/>
          <w:szCs w:val="24"/>
        </w:rPr>
        <w:t xml:space="preserve">ούν να ασκήσουν κάποια οικονομική δραστηριότητα. Η μείωση αυτή του κόστους της αδειοδότησης, η οποία επιτυγχάνεται με την απλούστευση των διαδικασιών, ευνοεί τη δημιουργία μικρών επιχειρήσεων. </w:t>
      </w:r>
    </w:p>
    <w:p w14:paraId="6891BEFF" w14:textId="77777777" w:rsidR="00D031BF" w:rsidRDefault="004A50F5">
      <w:pPr>
        <w:spacing w:after="0" w:line="600" w:lineRule="auto"/>
        <w:ind w:firstLine="720"/>
        <w:jc w:val="both"/>
        <w:rPr>
          <w:rFonts w:eastAsia="Times New Roman"/>
          <w:szCs w:val="24"/>
        </w:rPr>
      </w:pPr>
      <w:r>
        <w:rPr>
          <w:rFonts w:eastAsia="Times New Roman"/>
          <w:szCs w:val="24"/>
        </w:rPr>
        <w:t>Στη μάχη κατά της ασφυξίας στην πραγματική οικονομία, αλλά και</w:t>
      </w:r>
      <w:r>
        <w:rPr>
          <w:rFonts w:eastAsia="Times New Roman"/>
          <w:szCs w:val="24"/>
        </w:rPr>
        <w:t xml:space="preserve"> της ανεργίας το πλαίσιο αυτό όντως μπορεί να αποτελέσει ένα σημαντικό εργαλείο ανάπτυξης. </w:t>
      </w:r>
    </w:p>
    <w:p w14:paraId="6891BF0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Με το παρόν νομοσχέδιο επιχειρείται να δοθεί μια νέα ώθηση στην επιχειρηματικότητα, η οποία θα συμβάλει στην αναζωογόνηση της πραγματικής οικονομίας. Κατ’ ουσίαν απ</w:t>
      </w:r>
      <w:r>
        <w:rPr>
          <w:rFonts w:eastAsia="Times New Roman" w:cs="Times New Roman"/>
          <w:szCs w:val="24"/>
        </w:rPr>
        <w:t xml:space="preserve">οτελεί ένα αναπτυξιακό νομοσχέδιο, </w:t>
      </w:r>
      <w:r>
        <w:rPr>
          <w:rFonts w:eastAsia="Times New Roman" w:cs="Times New Roman"/>
          <w:szCs w:val="24"/>
        </w:rPr>
        <w:lastRenderedPageBreak/>
        <w:t>το οποίο μπορεί να λειτουργήσει προωθητικά και να διασφαλίσει θέσεις εργασίας, συμβάλλοντας και στην ενίσχυση των στρατηγικών πλεονεκτημάτων της ελληνικής οικονομίας. Αφήνει χώρο για καινοτομία, για αξιοποίηση αυτού που ό</w:t>
      </w:r>
      <w:r>
        <w:rPr>
          <w:rFonts w:eastAsia="Times New Roman" w:cs="Times New Roman"/>
          <w:szCs w:val="24"/>
        </w:rPr>
        <w:t xml:space="preserve">λοι μας επικαλούμαστε, του ποιοτικού δηλαδή ανθρώπινου κεφαλαίου αυτής της χώρας. </w:t>
      </w:r>
    </w:p>
    <w:p w14:paraId="6891BF0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Προφανώς και το παρόν νομοσχέδιο δεν λύνει διά μαγείας όλα τα προβλήματα της οικονομίας, αποτελεί, όμως, μια σημαντική μεταβλητή της αναπτυξιακής εξίσωσης. Η επιτυχημένη και</w:t>
      </w:r>
      <w:r>
        <w:rPr>
          <w:rFonts w:eastAsia="Times New Roman" w:cs="Times New Roman"/>
          <w:szCs w:val="24"/>
        </w:rPr>
        <w:t xml:space="preserve"> γρήγορη εφαρμογή του συγκεκριμένου πλαισίου μπορεί να συμβάλει ουσιαστικά στη βελτίωση του ρυθμού ανάπτυξης της οικονομίας και στη μείωση της ανεργίας. Και αυτοί οι στόχοι είναι ζωτικοί για την πραγματική οικονομία και θα πρέπει να τους στηρίξουμε με όλα </w:t>
      </w:r>
      <w:r>
        <w:rPr>
          <w:rFonts w:eastAsia="Times New Roman" w:cs="Times New Roman"/>
          <w:szCs w:val="24"/>
        </w:rPr>
        <w:t xml:space="preserve">μας τα μέσα. </w:t>
      </w:r>
    </w:p>
    <w:p w14:paraId="6891BF0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αναφερθώ στο σημείο αυτό και σε μερικές από τις τρέχουσες εξελίξεις, για τις οποίες ακούσαμε και τα σχόλια ορισμένων συναδέλφων της αντιπολίτευσης. Σε ό,τι αφορά </w:t>
      </w:r>
      <w:r>
        <w:rPr>
          <w:rFonts w:eastAsia="Times New Roman" w:cs="Times New Roman"/>
          <w:szCs w:val="24"/>
        </w:rPr>
        <w:lastRenderedPageBreak/>
        <w:t>την πορεία των συζητήσεων για την ελλη</w:t>
      </w:r>
      <w:r>
        <w:rPr>
          <w:rFonts w:eastAsia="Times New Roman" w:cs="Times New Roman"/>
          <w:szCs w:val="24"/>
        </w:rPr>
        <w:t>νική οικονομία η στόχευσή μας είναι σαφής. Είναι σαφής για την άμεση ολοκλήρωση της αξιολόγησης και για τη θετική κατάληξη της συζήτησης για το χρέος. Η Κυβέρνηση έχει οριοθετήσει το πλαίσιο μέσα στο οποίο κινείται και αυτό πλέον είναι σαφές σε όλους. Καμμ</w:t>
      </w:r>
      <w:r>
        <w:rPr>
          <w:rFonts w:eastAsia="Times New Roman" w:cs="Times New Roman"/>
          <w:szCs w:val="24"/>
        </w:rPr>
        <w:t xml:space="preserve">ία απόκλιση από το ευρωπαϊκό κεκτημένο στα εργασιακά θέματα και καμμία συζήτηση γύρω από νέα μέτρα. Επιδιώκουμε μία όσο το δυνατόν πιο προωθημένη λύση στο θέμα του χρέους και ένα καθαρό διάδρομο για την έξοδο μας στις αγορές. </w:t>
      </w:r>
    </w:p>
    <w:p w14:paraId="6891BF0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Ταυτόχρονα, θέλουμε να ενισχύ</w:t>
      </w:r>
      <w:r>
        <w:rPr>
          <w:rFonts w:eastAsia="Times New Roman" w:cs="Times New Roman"/>
          <w:szCs w:val="24"/>
        </w:rPr>
        <w:t xml:space="preserve">σουμε και την αναπτυξιακή δυναμική της ελληνικής οικονομίας και να σταθεροποιήσουμε θετικές επιδόσεις του τελευταίου διαστήματος με βιώσιμο τρόπο. </w:t>
      </w:r>
    </w:p>
    <w:p w14:paraId="6891BF0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Οι συζητήσεις, λοιπόν, σε σχέση με την πορεία της οικονομίας θα πρέπει να επικεντρώνονται σε αυτά τα ζητήματ</w:t>
      </w:r>
      <w:r>
        <w:rPr>
          <w:rFonts w:eastAsia="Times New Roman" w:cs="Times New Roman"/>
          <w:szCs w:val="24"/>
        </w:rPr>
        <w:t>α και όχι, συνάδελφοι, σε ακραίες αιτιάσεις ή σε καταστροφολογικές εκτιμήσεις. Οποιαδήποτε επι</w:t>
      </w:r>
      <w:r>
        <w:rPr>
          <w:rFonts w:eastAsia="Times New Roman" w:cs="Times New Roman"/>
          <w:szCs w:val="24"/>
        </w:rPr>
        <w:lastRenderedPageBreak/>
        <w:t xml:space="preserve">δίωξη για εφαρμογή πολιτικών που θα αποκλίνουν από το ευρωπαϊκό κεκτημένο ή για μέτρα ακραίας λιτότητας δεν είναι δυνατόν να γίνει αποδεκτή. </w:t>
      </w:r>
    </w:p>
    <w:p w14:paraId="6891BF0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Σε όλη, όμως, αυτή τ</w:t>
      </w:r>
      <w:r>
        <w:rPr>
          <w:rFonts w:eastAsia="Times New Roman" w:cs="Times New Roman"/>
          <w:szCs w:val="24"/>
        </w:rPr>
        <w:t>η διαδικασία των διαπραγματεύσεων, στην οποία σχεδόν όλοι οι εμπλεκόμενοι διεθνώς έχουν καταθέσει τις απόψεις τους, δεν έχουμε ακούσει επαρκώς τις θέσεις ορισμένων κομμάτων και ιδιαίτερα της Αξιωματικής Αντιπολίτευσης, σε κρίσιμα ερωτήματα. Συμφωνεί για πα</w:t>
      </w:r>
      <w:r>
        <w:rPr>
          <w:rFonts w:eastAsia="Times New Roman" w:cs="Times New Roman"/>
          <w:szCs w:val="24"/>
        </w:rPr>
        <w:t xml:space="preserve">ράδειγμα με την κατάργηση κάθε μορφής θεσμικής προστασίας της εργασίας; Συμφωνεί με την απελευθέρωση των ομαδικών απολύσεων; Συμφωνεί με την κατάργηση ακόμα και του ελάχιστου ελέγχου τους από οποιαδήποτε αρχή; </w:t>
      </w:r>
    </w:p>
    <w:p w14:paraId="6891BF0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Ακούσαμε τις απόψεις σας, κυρίες και κύριοι τ</w:t>
      </w:r>
      <w:r>
        <w:rPr>
          <w:rFonts w:eastAsia="Times New Roman" w:cs="Times New Roman"/>
          <w:szCs w:val="24"/>
        </w:rPr>
        <w:t xml:space="preserve">ης Αξιωματικής Αντιπολίτευσης, για τις συλλογικές διαπραγματεύσεις. Σαφής και εκπεφρασμένος ο στόχος. Η πλήρης κατάργησή τους δεν είναι; </w:t>
      </w:r>
    </w:p>
    <w:p w14:paraId="6891BF0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Ακούσαμε τις θέσεις σας, επίσης, για το πώς αντιλαμβάνεστε την άσκηση του εργοδοτικού δικαιώματος, επ’ αφορμή της συζή</w:t>
      </w:r>
      <w:r>
        <w:rPr>
          <w:rFonts w:eastAsia="Times New Roman" w:cs="Times New Roman"/>
          <w:szCs w:val="24"/>
        </w:rPr>
        <w:t xml:space="preserve">τησης για τις αναιτιολόγητες απολύσεις των ιδιωτικών εκπαιδευτικών. </w:t>
      </w:r>
    </w:p>
    <w:p w14:paraId="6891BF0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 ιδεολογικό πλαίσιο και το πολιτικό πρόταγμα της Αξιωματικής Αντιπολίτευσης ταιριάζει απολύτως με τις πιο νεοφιλελεύθερες πρακτικές και τους θιασώτες τους παγκοσμίως. Αυτές είναι και οι</w:t>
      </w:r>
      <w:r>
        <w:rPr>
          <w:rFonts w:eastAsia="Times New Roman" w:cs="Times New Roman"/>
          <w:szCs w:val="24"/>
        </w:rPr>
        <w:t xml:space="preserve"> μεταρρυθμίσεις που υπόσχεται εντός και εκτός της χώρας, μία νεοφιλελεύθερη ατζέντα, η οποία είναι γνωστή σε όλους και η οποία όταν εφαρμόστηκε εδώ πριν από μερικά χρόνια, οδήγησε σε χιλιάδες ομαδικές απολύσεις και από τον ιδιωτικό και από τον δημόσιο τομέ</w:t>
      </w:r>
      <w:r>
        <w:rPr>
          <w:rFonts w:eastAsia="Times New Roman" w:cs="Times New Roman"/>
          <w:szCs w:val="24"/>
        </w:rPr>
        <w:t xml:space="preserve">α. </w:t>
      </w:r>
    </w:p>
    <w:p w14:paraId="6891BF0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Εμείς θα συνεχίσουμε να παλεύουμε για την ανατροπή αυτών των ακραίων νεοφιλελεύθερων πολιτικών και εντός της χώρας αλλά και στο επίπεδο της ίδιας της Ευρωπαϊκής Ένωσης. </w:t>
      </w:r>
    </w:p>
    <w:p w14:paraId="6891BF0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Οι συνταγές που προτείνετε οδηγούν στην απορρύθμιση της εργασίας, σε απορρύθμιση, σε ελαστικοποίηση των εργασιακών σχέσεων και </w:t>
      </w:r>
      <w:r>
        <w:rPr>
          <w:rFonts w:eastAsia="Times New Roman" w:cs="Times New Roman"/>
          <w:szCs w:val="24"/>
        </w:rPr>
        <w:lastRenderedPageBreak/>
        <w:t>εν τέλει στην ανεργία στο 28%, την οποία μας παραδώσατε το 2015. Η ακραία πριμοδότηση του διευθυντικού δικαιώματος που υποστηρίζε</w:t>
      </w:r>
      <w:r>
        <w:rPr>
          <w:rFonts w:eastAsia="Times New Roman" w:cs="Times New Roman"/>
          <w:szCs w:val="24"/>
        </w:rPr>
        <w:t xml:space="preserve">τε, η υπόσχεση των φοροελαφρύνσεων μόνο για τους πλουσίους και η δέσμευσή σας για διάλυση του κοινωνικού κράτους, προφανώς και σας καθιστούν προνομιακούς συνομιλητές όσων επιθυμούν να μην τελειώσουν ποτέ τα μνημόνια σε αυτήν τη χώρα. </w:t>
      </w:r>
    </w:p>
    <w:p w14:paraId="6891BF0B"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w:t>
      </w:r>
      <w:r>
        <w:rPr>
          <w:rFonts w:eastAsia="Times New Roman" w:cs="Times New Roman"/>
          <w:szCs w:val="24"/>
        </w:rPr>
        <w:t>άδελφοι, επειδή πολύς λόγος έγινε -αν και δεν σκόπευα να αναφερθώ σε αυτό- επιτρέψτε μου να κλείσω τη σημερινή μου ομιλία με μία αναφορά σε μια ιστορική προσωπικότητα του διεθνούς κινήματος, τον Φιντέλ Κάστρο, που στελέχη σας λοιδόρησαν ως δικτάτορα και ως</w:t>
      </w:r>
      <w:r>
        <w:rPr>
          <w:rFonts w:eastAsia="Times New Roman" w:cs="Times New Roman"/>
          <w:szCs w:val="24"/>
        </w:rPr>
        <w:t xml:space="preserve"> λαϊκιστή. Διότι, βεβαίως, για εσάς λαϊκιστής είναι οποιοσδήποτε θέτει φραγμό στην εκμετάλλευση ανθρώπου από άνθρωπο και οποιοσδήποτε θέτει αναχώματα σε ό,τι ευτελίζει την ανθρώπινη αξιοπρέπεια, υπερασπιζόμενος την παιδεία, την υγεία, το κοινωνικό κράτος, </w:t>
      </w:r>
      <w:r>
        <w:rPr>
          <w:rFonts w:eastAsia="Times New Roman" w:cs="Times New Roman"/>
          <w:szCs w:val="24"/>
        </w:rPr>
        <w:t xml:space="preserve">προσπαθώντας να περισώσει ό,τι απέμεινε. </w:t>
      </w:r>
    </w:p>
    <w:p w14:paraId="6891BF0C"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Λαϊκιστής ο Φιντέλ Κάστρο, αλλά αντιλαϊκιστής ο Φιγιόν, με τον οποίο δηλώνετε σύμμαχοι, που αξιώνει την απόλυση μισού εκατομμυρίου δημοσίων υπαλλήλων, ζητά περικοπές επιδομάτων, ο Φιγιόν που ανατριχιάζει στην πολυπ</w:t>
      </w:r>
      <w:r>
        <w:rPr>
          <w:rFonts w:eastAsia="Times New Roman" w:cs="Times New Roman"/>
          <w:szCs w:val="24"/>
        </w:rPr>
        <w:t xml:space="preserve">ολιτισμικότητα και θέλει ένα καθαρό γαλλικό έθνος Γάλλων καθολικών. </w:t>
      </w:r>
    </w:p>
    <w:p w14:paraId="6891BF0D"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Ο Φιντέλ Κάστρο θα παραμείνει για πάντα στην ιστορία ένας μεγάλος οραματιστής και επαναστάτης, που έκανε υπερήφανο έναν ολόκληρο λαό, έναν λαό που μπορεί να ήταν φτωχός, αλλά τον έκανε πλ</w:t>
      </w:r>
      <w:r>
        <w:rPr>
          <w:rFonts w:eastAsia="Times New Roman" w:cs="Times New Roman"/>
          <w:szCs w:val="24"/>
        </w:rPr>
        <w:t xml:space="preserve">ούσιο σε αξίες: σε παιδεία, σε υγεία, σε οράματα. </w:t>
      </w:r>
    </w:p>
    <w:p w14:paraId="6891BF0E"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Ο αγώνας του Κάστρο για τη χειραφέτηση της Λατινικής Αμερικής και του Τρίτου κόσμου από την πολιτική και οικονομική καταπίεση θα μείνει για πάντα χαραγμένος, όχι μόνο στην ιστορία του παγκόσμιου κινήματος, αλλά και στις καρδιές μας. </w:t>
      </w:r>
    </w:p>
    <w:p w14:paraId="6891BF0F"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6891BF10" w14:textId="77777777" w:rsidR="00D031BF" w:rsidRDefault="004A50F5">
      <w:pPr>
        <w:spacing w:after="0" w:line="600" w:lineRule="auto"/>
        <w:ind w:firstLine="720"/>
        <w:contextualSpacing/>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 από την πτέρυγα του ΣΥΡΙΖΑ)</w:t>
      </w:r>
    </w:p>
    <w:p w14:paraId="6891BF11"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Σας ευχαριστούμε, κυρία συνάδελφε. </w:t>
      </w:r>
    </w:p>
    <w:p w14:paraId="6891BF12"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Ο συνάδελφος κ. Θεοχάρης, </w:t>
      </w:r>
      <w:r>
        <w:rPr>
          <w:rFonts w:eastAsia="Times New Roman" w:cs="Times New Roman"/>
          <w:szCs w:val="24"/>
        </w:rPr>
        <w:t>Α</w:t>
      </w:r>
      <w:r>
        <w:rPr>
          <w:rFonts w:eastAsia="Times New Roman" w:cs="Times New Roman"/>
          <w:szCs w:val="24"/>
        </w:rPr>
        <w:t>νεξάρτητος Βουλευτής, έχει το</w:t>
      </w:r>
      <w:r>
        <w:rPr>
          <w:rFonts w:eastAsia="Times New Roman" w:cs="Times New Roman"/>
          <w:szCs w:val="24"/>
        </w:rPr>
        <w:t>ν</w:t>
      </w:r>
      <w:r>
        <w:rPr>
          <w:rFonts w:eastAsia="Times New Roman" w:cs="Times New Roman"/>
          <w:szCs w:val="24"/>
        </w:rPr>
        <w:t xml:space="preserve"> λόγο. </w:t>
      </w:r>
    </w:p>
    <w:p w14:paraId="6891BF13"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Ευχαριστώ, κύριε Πρόεδρε. </w:t>
      </w:r>
    </w:p>
    <w:p w14:paraId="6891BF14"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w:t>
      </w:r>
      <w:r>
        <w:rPr>
          <w:rFonts w:eastAsia="Times New Roman" w:cs="Times New Roman"/>
          <w:szCs w:val="24"/>
        </w:rPr>
        <w:t>οι, συζητήσαμε αυτή την εβδομάδα και συζητάμε ακόμα δύο νομοσχέδια</w:t>
      </w:r>
      <w:r>
        <w:rPr>
          <w:rFonts w:eastAsia="Times New Roman" w:cs="Times New Roman"/>
          <w:szCs w:val="24"/>
        </w:rPr>
        <w:t>,</w:t>
      </w:r>
      <w:r>
        <w:rPr>
          <w:rFonts w:eastAsia="Times New Roman" w:cs="Times New Roman"/>
          <w:szCs w:val="24"/>
        </w:rPr>
        <w:t xml:space="preserve"> που δεν ήρθαν με τις κανονικές διαδικασίες ως συνήθως. Τα εισαγάγατε με επείγουσες και κατεπείγουσες διαδικασίες, ώστε να κλείσετε την αξιολόγηση. Συγχρόνως αφήνετε να εννοηθεί πως θα οδηγ</w:t>
      </w:r>
      <w:r>
        <w:rPr>
          <w:rFonts w:eastAsia="Times New Roman" w:cs="Times New Roman"/>
          <w:szCs w:val="24"/>
        </w:rPr>
        <w:t xml:space="preserve">ήσετε τη χώρα σε εκλογές, γιατί δεν τα βρίσκετε με τους εταίρους. Πρόκειται για ψέμα και παραλογισμό. </w:t>
      </w:r>
    </w:p>
    <w:p w14:paraId="6891BF15"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Κατανοώ πως το κάνετε για να δώσετε άλλοθι στους Βουλευτές σας να ψηφίσουν. Δεν χρειάζεται, όμως. Θα το ψηφίσουν. Κάποτε ήσασταν κατά του συστήματος που </w:t>
      </w:r>
      <w:r>
        <w:rPr>
          <w:rFonts w:eastAsia="Times New Roman" w:cs="Times New Roman"/>
          <w:szCs w:val="24"/>
        </w:rPr>
        <w:t xml:space="preserve">μας χρεοκόπησε. </w:t>
      </w:r>
    </w:p>
    <w:p w14:paraId="6891BF16"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Τι είπατε ότι θα ψηφίσουμε; </w:t>
      </w:r>
    </w:p>
    <w:p w14:paraId="6891BF17"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ΘΕΟΧΑΡΗΣ (ΧΑΡΗΣ) ΘΕΟΧΑΡΗΣ: </w:t>
      </w:r>
      <w:r>
        <w:rPr>
          <w:rFonts w:eastAsia="Times New Roman" w:cs="Times New Roman"/>
          <w:szCs w:val="24"/>
        </w:rPr>
        <w:t xml:space="preserve">Εσείς ειδικά, κύριε Παπαδόπουλε, θα το ψηφίσετε με δύο χέρια. Τώρα το υπηρετείτε το σύστημα αυτό. Το ίδιο κάνουν και οι Βουλευτές σας. Μη φοβάστε, λοιπόν. </w:t>
      </w:r>
    </w:p>
    <w:p w14:paraId="6891BF18" w14:textId="77777777" w:rsidR="00D031BF" w:rsidRDefault="004A50F5">
      <w:pPr>
        <w:spacing w:after="0" w:line="600" w:lineRule="auto"/>
        <w:contextualSpacing/>
        <w:jc w:val="center"/>
        <w:rPr>
          <w:rFonts w:eastAsia="Times New Roman" w:cs="Times New Roman"/>
          <w:szCs w:val="24"/>
        </w:rPr>
      </w:pPr>
      <w:r>
        <w:rPr>
          <w:rFonts w:eastAsia="Times New Roman" w:cs="Times New Roman"/>
          <w:szCs w:val="24"/>
        </w:rPr>
        <w:t>(Θόρ</w:t>
      </w:r>
      <w:r>
        <w:rPr>
          <w:rFonts w:eastAsia="Times New Roman" w:cs="Times New Roman"/>
          <w:szCs w:val="24"/>
        </w:rPr>
        <w:t>υβος στην Αίθουσα)</w:t>
      </w:r>
    </w:p>
    <w:p w14:paraId="6891BF19"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Ό,τι και να σας ζητήσουν στα εργασιακά, στα ασφαλιστικά, στα έξτρα μέτρα του Διεθνούς Νομισματικού Ταμείου, οι Βουλευτές σας θα τα ψηφίσουν. Στην πραγματικότητα, τώρα ολοκληρώνετε την μετάλλαξή σας. Την ξεκινήσατε πέρυσι, που γίνατε ο φο</w:t>
      </w:r>
      <w:r>
        <w:rPr>
          <w:rFonts w:eastAsia="Times New Roman" w:cs="Times New Roman"/>
          <w:szCs w:val="24"/>
        </w:rPr>
        <w:t>ρέας του «</w:t>
      </w:r>
      <w:r>
        <w:rPr>
          <w:rFonts w:eastAsia="Times New Roman" w:cs="Times New Roman"/>
          <w:szCs w:val="24"/>
        </w:rPr>
        <w:t>ναι</w:t>
      </w:r>
      <w:r>
        <w:rPr>
          <w:rFonts w:eastAsia="Times New Roman" w:cs="Times New Roman"/>
          <w:szCs w:val="24"/>
        </w:rPr>
        <w:t>», την ίδια ώρα που στις πλατείες προπαγανδίζατε για το «</w:t>
      </w:r>
      <w:r>
        <w:rPr>
          <w:rFonts w:eastAsia="Times New Roman" w:cs="Times New Roman"/>
          <w:szCs w:val="24"/>
        </w:rPr>
        <w:t>όχι</w:t>
      </w:r>
      <w:r>
        <w:rPr>
          <w:rFonts w:eastAsia="Times New Roman" w:cs="Times New Roman"/>
          <w:szCs w:val="24"/>
        </w:rPr>
        <w:t>». Είστε το κόμμα του «</w:t>
      </w:r>
      <w:r>
        <w:rPr>
          <w:rFonts w:eastAsia="Times New Roman" w:cs="Times New Roman"/>
          <w:szCs w:val="24"/>
        </w:rPr>
        <w:t>ναι</w:t>
      </w:r>
      <w:r>
        <w:rPr>
          <w:rFonts w:eastAsia="Times New Roman" w:cs="Times New Roman"/>
          <w:szCs w:val="24"/>
        </w:rPr>
        <w:t xml:space="preserve">». Φέτος γίνατε ο φορέας του «ψηφίστε ό,τι να είναι». Ό,τι να είναι! Αξιολόγηση πάση θυσία! Είστε το κόμμα του «ψηφίστε ό,τι να είναι». </w:t>
      </w:r>
    </w:p>
    <w:p w14:paraId="6891BF1A"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διαβάσαμε στα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του Μαξίμου: «Η Νέα Δημοκρατία θέλει εκλογές και θα είναι καταστροφικές και θα οδηγήσουν σε τέταρτο μνημόνιο». Άρα; Άρα, οι εκλογές πρέπει να αποφευχθούν πάση θυσία. Άρα, θα </w:t>
      </w:r>
      <w:r>
        <w:rPr>
          <w:rFonts w:eastAsia="Times New Roman" w:cs="Times New Roman"/>
          <w:szCs w:val="24"/>
        </w:rPr>
        <w:lastRenderedPageBreak/>
        <w:t>συμφωνήσουμε πάση θυσία. Άρα, θα ψηφίσετε ό,τι σας ζητηθεί. Γιατί θέλετε τη</w:t>
      </w:r>
      <w:r>
        <w:rPr>
          <w:rFonts w:eastAsia="Times New Roman" w:cs="Times New Roman"/>
          <w:szCs w:val="24"/>
        </w:rPr>
        <w:t xml:space="preserve"> συμφωνία αυτή πάση θυσία. </w:t>
      </w:r>
    </w:p>
    <w:p w14:paraId="6891BF1B" w14:textId="77777777" w:rsidR="00D031BF" w:rsidRDefault="004A50F5">
      <w:pPr>
        <w:spacing w:after="0" w:line="600" w:lineRule="auto"/>
        <w:ind w:firstLine="720"/>
        <w:jc w:val="both"/>
        <w:rPr>
          <w:rFonts w:eastAsia="Times New Roman"/>
          <w:szCs w:val="24"/>
        </w:rPr>
      </w:pPr>
      <w:r>
        <w:rPr>
          <w:rFonts w:eastAsia="Times New Roman" w:cs="Times New Roman"/>
          <w:szCs w:val="24"/>
        </w:rPr>
        <w:t xml:space="preserve">Από μια άποψη φυσικά αυτό συνιστά μια στροφή στο ρεαλισμό, μια στροφή υπευθυνότητας. </w:t>
      </w:r>
      <w:r>
        <w:rPr>
          <w:rFonts w:eastAsia="Times New Roman"/>
          <w:szCs w:val="24"/>
        </w:rPr>
        <w:t>Το πρόβλημα, όμως, είναι πως η στροφή αυτή είναι λανθασμένη, διότι υπηρετείτε ένα σύστημα που χρεοκόπησε. Τα γραφεία στη Θεσσαλονίκη και ο μισθ</w:t>
      </w:r>
      <w:r>
        <w:rPr>
          <w:rFonts w:eastAsia="Times New Roman"/>
          <w:szCs w:val="24"/>
        </w:rPr>
        <w:t xml:space="preserve">ός των 2.500 ευρώ, οι προσλήψεις των υμετέρων, οι τακτοποιήσεις, με τελευταία αυτή του κ. Μηλιού, οι μετακλητοί, οι νέες προσλήψεις που οδηγούν σε αυξήσεις τα μισθολογικά κονδύλια του </w:t>
      </w:r>
      <w:r>
        <w:rPr>
          <w:rFonts w:eastAsia="Times New Roman"/>
          <w:szCs w:val="24"/>
        </w:rPr>
        <w:t>δ</w:t>
      </w:r>
      <w:r>
        <w:rPr>
          <w:rFonts w:eastAsia="Times New Roman"/>
          <w:szCs w:val="24"/>
        </w:rPr>
        <w:t>ημοσίου, ο συμβιβασμός με τη διαφθορά, η δημιουργία νέων τζακιών μέσω τ</w:t>
      </w:r>
      <w:r>
        <w:rPr>
          <w:rFonts w:eastAsia="Times New Roman"/>
          <w:szCs w:val="24"/>
        </w:rPr>
        <w:t xml:space="preserve">ης Τράπεζας Αττικής, η επιχειρούμενη προσπάθεια -και μισοαποτυχημένη- χειραγώγησης των ΜΜΕ, δεν είναι η ρήξη με το παλιό που ευαγγελίζεστε. Είναι η τελευταία μάχη οπισθοφυλακής και υποστήριξής του. </w:t>
      </w:r>
    </w:p>
    <w:p w14:paraId="6891BF1C" w14:textId="77777777" w:rsidR="00D031BF" w:rsidRDefault="004A50F5">
      <w:pPr>
        <w:spacing w:after="0" w:line="600" w:lineRule="auto"/>
        <w:ind w:firstLine="720"/>
        <w:jc w:val="both"/>
        <w:rPr>
          <w:rFonts w:eastAsia="Times New Roman"/>
          <w:szCs w:val="24"/>
        </w:rPr>
      </w:pPr>
      <w:r>
        <w:rPr>
          <w:rFonts w:eastAsia="Times New Roman"/>
          <w:szCs w:val="24"/>
        </w:rPr>
        <w:t xml:space="preserve">Μας υποσχέθηκε χθες, μάλιστα, ο κ. Τσακαλώτος και μείωση </w:t>
      </w:r>
      <w:r>
        <w:rPr>
          <w:rFonts w:eastAsia="Times New Roman"/>
          <w:szCs w:val="24"/>
        </w:rPr>
        <w:t>φόρων από το 2018. Ξεχαστήκαν οι κορώνες για την αναδιανομή, για τους πλού</w:t>
      </w:r>
      <w:r>
        <w:rPr>
          <w:rFonts w:eastAsia="Times New Roman"/>
          <w:szCs w:val="24"/>
        </w:rPr>
        <w:lastRenderedPageBreak/>
        <w:t xml:space="preserve">σιους που θα πρέπει να στηρίξουν τους αδύναμους. Σε λίγο θα μας βγάλετε και κοστολογημένη πρόταση μείωσης του ΕΝΦΙΑ κατά 30%. Υπάρχει ήδη έτοιμη από τη Νέα Δημοκρατία. Γιατί δεν την </w:t>
      </w:r>
      <w:r>
        <w:rPr>
          <w:rFonts w:eastAsia="Times New Roman"/>
          <w:szCs w:val="24"/>
        </w:rPr>
        <w:t xml:space="preserve">παίρνετε; Πάρτε την πρόταση για τη μείωση του ΕΝΦΙΑ 30% -κοστολογημένη- και υλοποιήστε την. </w:t>
      </w:r>
    </w:p>
    <w:p w14:paraId="6891BF1D" w14:textId="77777777" w:rsidR="00D031BF" w:rsidRDefault="004A50F5">
      <w:pPr>
        <w:spacing w:after="0" w:line="600" w:lineRule="auto"/>
        <w:ind w:firstLine="720"/>
        <w:jc w:val="both"/>
        <w:rPr>
          <w:rFonts w:eastAsia="Times New Roman"/>
          <w:szCs w:val="24"/>
        </w:rPr>
      </w:pPr>
      <w:r>
        <w:rPr>
          <w:rFonts w:eastAsia="Times New Roman"/>
          <w:szCs w:val="24"/>
        </w:rPr>
        <w:t>Η χρεοκοπία οδηγεί μαθηματικά στην καταστροφή. Κερδίζετε χρόνο μόνο με τις κατασχέσεις για να υπηρετήσετε αυτό το στρεβλό σύστημα. Κάθε μέρα είκοσι χιλιάδες συμπολ</w:t>
      </w:r>
      <w:r>
        <w:rPr>
          <w:rFonts w:eastAsia="Times New Roman"/>
          <w:szCs w:val="24"/>
        </w:rPr>
        <w:t>ίτες μας, κυρίες και κύριοι συνάδελφοι, βλέπουν να κατάσχονται χρήματα από τους λογαριασμούς τους από την εφορία. Τα χρήματα στα στρώματα επιστρατεύονται για να αναπληρώσουν το κενό. Έτσι, τα 20 δισεκατομμύρια που είχαμε στα στρώματα το 2015 έγιναν 15 δισε</w:t>
      </w:r>
      <w:r>
        <w:rPr>
          <w:rFonts w:eastAsia="Times New Roman"/>
          <w:szCs w:val="24"/>
        </w:rPr>
        <w:t>κατομμύρια φέτος. Όταν φτάσουμε στα 5 δισεκατομμύρια, η οικονομία θα στεγνώσει και αυτό θα είναι καταλυτικό για το πολιτικό σύστημα. Τότε θα πληρώσετε το κόστος.</w:t>
      </w:r>
    </w:p>
    <w:p w14:paraId="6891BF1E" w14:textId="77777777" w:rsidR="00D031BF" w:rsidRDefault="004A50F5">
      <w:pPr>
        <w:spacing w:after="0" w:line="600" w:lineRule="auto"/>
        <w:ind w:firstLine="720"/>
        <w:jc w:val="both"/>
        <w:rPr>
          <w:rFonts w:eastAsia="Times New Roman"/>
          <w:szCs w:val="24"/>
        </w:rPr>
      </w:pPr>
      <w:r>
        <w:rPr>
          <w:rFonts w:eastAsia="Times New Roman"/>
          <w:szCs w:val="24"/>
        </w:rPr>
        <w:lastRenderedPageBreak/>
        <w:t>Κυρίες και κύριοι συνάδελφοι, συζητάμε ένα νομοσχέδιο που αναδεικνύει την παρακμή μας. Αναρωτι</w:t>
      </w:r>
      <w:r>
        <w:rPr>
          <w:rFonts w:eastAsia="Times New Roman"/>
          <w:szCs w:val="24"/>
        </w:rPr>
        <w:t>έμαι γιατί θέλουμε μνημόνιο και αξιολόγηση για να μειώσουμε τη γραφειοκρατία στις αδειοδοτήσεις. Αναρωτιέμαι γιατί οι θέσεις εργασίας στη χώρα του ενός εκατομμυρίου ανέργων δεν είναι αρκετό κίνητρο.  Αναρωτιέμαι γιατί η έλλειψη προσωπικού στις υπηρεσίες πο</w:t>
      </w:r>
      <w:r>
        <w:rPr>
          <w:rFonts w:eastAsia="Times New Roman"/>
          <w:szCs w:val="24"/>
        </w:rPr>
        <w:t>υ δεν προλαβαίνουν να δίνουν τις αδειοδοτήσεις δεν είναι ικανές να μας κάνουν να φέρουμε μόνοι μας αυτό το νομοσχέδιο. Αναρωτιέμαι γιατί δεν αποφασίζουμε ότι δεν πρέπει να ορίζουν τα δημοτικά συμβούλια την κάθε μία αδειοδότηση του κάθε εστιατορίου, αλλά να</w:t>
      </w:r>
      <w:r>
        <w:rPr>
          <w:rFonts w:eastAsia="Times New Roman"/>
          <w:szCs w:val="24"/>
        </w:rPr>
        <w:t xml:space="preserve"> βάλουν τους γενικούς κανόνες και υπηρεσίες να το κάνουν. Δεν είναι πολιτικό ζήτημα το αν θα ανοίξει ένα εστιατόριο. </w:t>
      </w:r>
    </w:p>
    <w:p w14:paraId="6891BF1F" w14:textId="77777777" w:rsidR="00D031BF" w:rsidRDefault="004A50F5">
      <w:pPr>
        <w:spacing w:after="0" w:line="600" w:lineRule="auto"/>
        <w:ind w:firstLine="720"/>
        <w:jc w:val="both"/>
        <w:rPr>
          <w:rFonts w:eastAsia="Times New Roman"/>
          <w:szCs w:val="24"/>
        </w:rPr>
      </w:pPr>
      <w:r>
        <w:rPr>
          <w:rFonts w:eastAsia="Times New Roman"/>
          <w:szCs w:val="24"/>
        </w:rPr>
        <w:t>Ξέρετε ποια είναι η ειρωνεία, κυρίες και κύριοι συνάδελφοι; Η ειρωνεία είναι πως αυτό το νομοσχέδιο που συζητάμε σήμερα είναι σημαντικότερ</w:t>
      </w:r>
      <w:r>
        <w:rPr>
          <w:rFonts w:eastAsia="Times New Roman"/>
          <w:szCs w:val="24"/>
        </w:rPr>
        <w:t xml:space="preserve">ο από το χρέος, το οποίο έχετε αναγάγει ως το νούμερο ένα θέμα </w:t>
      </w:r>
      <w:r>
        <w:rPr>
          <w:rFonts w:eastAsia="Times New Roman"/>
          <w:szCs w:val="24"/>
        </w:rPr>
        <w:lastRenderedPageBreak/>
        <w:t xml:space="preserve">για τις επενδύσεις. Όπως είναι σημαντικότερο το πώς φέρεστε στους επενδυτές από το Κατάρ, στη </w:t>
      </w:r>
      <w:r>
        <w:rPr>
          <w:rFonts w:eastAsia="Times New Roman"/>
          <w:szCs w:val="24"/>
        </w:rPr>
        <w:t>«</w:t>
      </w:r>
      <w:r>
        <w:rPr>
          <w:rFonts w:eastAsia="Times New Roman"/>
          <w:szCs w:val="24"/>
          <w:lang w:val="en-US"/>
        </w:rPr>
        <w:t>SOCAR</w:t>
      </w:r>
      <w:r>
        <w:rPr>
          <w:rFonts w:eastAsia="Times New Roman"/>
          <w:szCs w:val="24"/>
        </w:rPr>
        <w:t>»</w:t>
      </w:r>
      <w:r>
        <w:rPr>
          <w:rFonts w:eastAsia="Times New Roman"/>
          <w:szCs w:val="24"/>
        </w:rPr>
        <w:t>, με την οποία θα δούμε τι θα γίνει σήμερα-αύριο κι αν η επένδυση αυτή θα πάει στράφι. Είναι</w:t>
      </w:r>
      <w:r>
        <w:rPr>
          <w:rFonts w:eastAsia="Times New Roman"/>
          <w:szCs w:val="24"/>
        </w:rPr>
        <w:t xml:space="preserve"> πιο σημαντικό, λοιπόν, αυτό το νομοσχέδιο, το δειλό, το αργοπορημένο, το πρόχειρο, το μπερδεμένο. Αυτό το νομοσχέδιο είναι πιο σημαντικό για τις επενδύσεις. </w:t>
      </w:r>
    </w:p>
    <w:p w14:paraId="6891BF20" w14:textId="77777777" w:rsidR="00D031BF" w:rsidRDefault="004A50F5">
      <w:pPr>
        <w:spacing w:after="0" w:line="600" w:lineRule="auto"/>
        <w:ind w:firstLine="720"/>
        <w:jc w:val="both"/>
        <w:rPr>
          <w:rFonts w:eastAsia="Times New Roman"/>
          <w:szCs w:val="24"/>
        </w:rPr>
      </w:pPr>
      <w:r>
        <w:rPr>
          <w:rFonts w:eastAsia="Times New Roman"/>
          <w:szCs w:val="24"/>
        </w:rPr>
        <w:t>Γιατί, το τι θέλουν οι επενδυτές το ξέρουμε. Αυτό που θέλουν πάντα: Θέλουν πρώτον, πολιτική σταθε</w:t>
      </w:r>
      <w:r>
        <w:rPr>
          <w:rFonts w:eastAsia="Times New Roman"/>
          <w:szCs w:val="24"/>
        </w:rPr>
        <w:t>ρότητα. Δεν την έχουμε, κυρίες και κύριοι συνάδελφοι. Θέλουν, δεύτερον, γρήγορη και αποτελεσματική απονομή της δικαιοσύνης, όπως και αμερόληπτη. Δεν την έχουμε, κυρίες και κύριοι συνάδελφοι. Θέλουν, τρίτον, σταθερό νομικό και κανονιστικό περιβάλλον. Δεν το</w:t>
      </w:r>
      <w:r>
        <w:rPr>
          <w:rFonts w:eastAsia="Times New Roman"/>
          <w:szCs w:val="24"/>
        </w:rPr>
        <w:t xml:space="preserve"> έχουμε, κυρίες και κύριοι συνάδελφοι. Θέλουν, τέταρτον, μειωμένη γραφειοκρατία. Σήμερα μόνο συζητάμε κάποια δειλά βήματα. Θέλουν, πέμπτον, έλλειψη διαφθοράς. Δεν την έχουμε, κυρίες και κύριοι συνάδελφοι. Θέλουν, έκτον, μειωμένους φόρους και κόστη. Προχωρά</w:t>
      </w:r>
      <w:r>
        <w:rPr>
          <w:rFonts w:eastAsia="Times New Roman"/>
          <w:szCs w:val="24"/>
        </w:rPr>
        <w:t xml:space="preserve">με στην ανάποδη </w:t>
      </w:r>
      <w:r>
        <w:rPr>
          <w:rFonts w:eastAsia="Times New Roman"/>
          <w:szCs w:val="24"/>
        </w:rPr>
        <w:lastRenderedPageBreak/>
        <w:t xml:space="preserve">κατεύθυνση, κυρίες και κύριοι συνάδελφοι. Θέλουν, έβδομον, έλλειψη οικονομικών εκπλήξεων. Και το υψηλό χρέος, πράγματι, μπορεί να οδηγήσει σε τέτοιες εκπλήξεις, </w:t>
      </w:r>
      <w:r>
        <w:rPr>
          <w:rFonts w:eastAsia="Times New Roman"/>
          <w:szCs w:val="24"/>
          <w:lang w:val="en-US"/>
        </w:rPr>
        <w:t>G</w:t>
      </w:r>
      <w:r>
        <w:rPr>
          <w:rFonts w:eastAsia="Times New Roman"/>
          <w:szCs w:val="24"/>
          <w:lang w:val="en-US"/>
        </w:rPr>
        <w:t>rexit</w:t>
      </w:r>
      <w:r>
        <w:rPr>
          <w:rFonts w:eastAsia="Times New Roman"/>
          <w:szCs w:val="24"/>
        </w:rPr>
        <w:t xml:space="preserve"> ή πτώχευση της χώρας. Μόνο με αυτό ασχολείστε γιατί αυτό σας νοιάζει πολιτικά και κυρίως επικοινωνιακά. Τα προηγούμενα έξι δεν σας απασχολούν. </w:t>
      </w:r>
    </w:p>
    <w:p w14:paraId="6891BF21" w14:textId="77777777" w:rsidR="00D031BF" w:rsidRDefault="004A50F5">
      <w:pPr>
        <w:spacing w:after="0" w:line="600" w:lineRule="auto"/>
        <w:ind w:firstLine="720"/>
        <w:jc w:val="both"/>
        <w:rPr>
          <w:rFonts w:eastAsia="Times New Roman"/>
          <w:szCs w:val="24"/>
        </w:rPr>
      </w:pPr>
      <w:r>
        <w:rPr>
          <w:rFonts w:eastAsia="Times New Roman"/>
          <w:szCs w:val="24"/>
        </w:rPr>
        <w:t>Σήμερα, όμως, συζητάμε για κάτι πιο σημαντικό από το χρέος. Γιατί, όμως, συζητάμε για τρεις μόνο κλάδους αντί για όλους; Γιατί θεσμοθετείτε ένα νέο πληροφοριακό σύστημα, αντί να χρησιμοποιήσετε το ΓΕΜΗ; Γιατί θεσμοθετείτε νέα συστήματα με την ελπίδα να λει</w:t>
      </w:r>
      <w:r>
        <w:rPr>
          <w:rFonts w:eastAsia="Times New Roman"/>
          <w:szCs w:val="24"/>
        </w:rPr>
        <w:t xml:space="preserve">τουργήσουν πλήρως σε δύο χρόνια, ενώ χρειαζόμαστε άμεσα τα αποτελέσματα; Γιατί δημιουργούμε νέα νομικά προβλήματα σε σχέση με τις βεβαιώσεις και τη διαδικασία προσφυγής; Γιατί τόση προχειρότητα, ιδιαίτερα στο θέμα της ηχητικής όχλησης; </w:t>
      </w:r>
    </w:p>
    <w:p w14:paraId="6891BF22" w14:textId="77777777" w:rsidR="00D031BF" w:rsidRDefault="004A50F5">
      <w:pPr>
        <w:spacing w:after="0" w:line="600" w:lineRule="auto"/>
        <w:ind w:firstLine="720"/>
        <w:jc w:val="both"/>
        <w:rPr>
          <w:rFonts w:eastAsia="Times New Roman"/>
          <w:caps/>
          <w:szCs w:val="24"/>
        </w:rPr>
      </w:pPr>
      <w:r>
        <w:rPr>
          <w:rFonts w:eastAsia="Times New Roman"/>
          <w:szCs w:val="24"/>
        </w:rPr>
        <w:lastRenderedPageBreak/>
        <w:t>Προσέξτε, κυρίες κα</w:t>
      </w:r>
      <w:r>
        <w:rPr>
          <w:rFonts w:eastAsia="Times New Roman"/>
          <w:szCs w:val="24"/>
        </w:rPr>
        <w:t>ι κύριοι συνάδελφοι, το ζήτημα των ελέγχων, γιατί ελλείψεις στη στελέχωση των ελεγκτικών μηχανισμών το καθιστούν δύσκολο εγχείρημα. Στο ζήτημα της ηχητικής όχλησης πρέπει να εισάγουμε, επιτέλους, κάποια αντικειμενικά κριτήρια, τη μέτρηση των ντεσιμπέλ απέν</w:t>
      </w:r>
      <w:r>
        <w:rPr>
          <w:rFonts w:eastAsia="Times New Roman"/>
          <w:szCs w:val="24"/>
        </w:rPr>
        <w:t xml:space="preserve">αντι από το κατάστημα μετά τις ώρες και να πάμε πολύ γρήγορα και σε απαγόρευση της λειτουργίας του καταστήματος, πρόστιμο, κλείσιμο για κάποιες μέρες και μετά άρση της άδειας. </w:t>
      </w:r>
    </w:p>
    <w:p w14:paraId="6891BF23" w14:textId="77777777" w:rsidR="00D031BF" w:rsidRDefault="004A50F5">
      <w:pPr>
        <w:spacing w:after="0" w:line="600" w:lineRule="auto"/>
        <w:ind w:firstLine="720"/>
        <w:jc w:val="both"/>
        <w:rPr>
          <w:rFonts w:eastAsia="Times New Roman"/>
          <w:szCs w:val="24"/>
        </w:rPr>
      </w:pPr>
      <w:r>
        <w:rPr>
          <w:rFonts w:eastAsia="Times New Roman"/>
          <w:szCs w:val="24"/>
        </w:rPr>
        <w:t>Κατανοήστε επιτέλους πως η επιχειρησιακή υλοποίηση αναδεικνύει προκλήσεις που π</w:t>
      </w:r>
      <w:r>
        <w:rPr>
          <w:rFonts w:eastAsia="Times New Roman"/>
          <w:szCs w:val="24"/>
        </w:rPr>
        <w:t>οτέ δεν αποτυπώνονται στο χαρτί. Και δυστυχώς οι επιδόσεις σας και σε αυτόν τον τομέα δεν μπορούν να είναι καθησυχαστικές για την επιτυχία του εγχειρήματος που μας παρουσιάζει η Κυβέρνηση.</w:t>
      </w:r>
    </w:p>
    <w:p w14:paraId="6891BF24" w14:textId="77777777" w:rsidR="00D031BF" w:rsidRDefault="004A50F5">
      <w:pPr>
        <w:spacing w:after="0" w:line="600" w:lineRule="auto"/>
        <w:ind w:firstLine="720"/>
        <w:jc w:val="both"/>
        <w:rPr>
          <w:rFonts w:eastAsia="Times New Roman"/>
          <w:szCs w:val="24"/>
        </w:rPr>
      </w:pPr>
      <w:r>
        <w:rPr>
          <w:rFonts w:eastAsia="Times New Roman"/>
          <w:szCs w:val="24"/>
        </w:rPr>
        <w:t xml:space="preserve">Κυρίες και κύριοι συνάδελφοι, έχω αρχίσει να μην μπορώ να δω σε τι </w:t>
      </w:r>
      <w:r>
        <w:rPr>
          <w:rFonts w:eastAsia="Times New Roman"/>
          <w:szCs w:val="24"/>
        </w:rPr>
        <w:t>διαφέρετε από τη Νέα Δημοκρατία και το ΠΑΣΟΚ. Τα ίδια υπόσχεστε, τα ίδια ακριβώς υλοποιείτε. Το ίδιο βλέπει και ο ελληνικός λαός. Αποδε</w:t>
      </w:r>
      <w:r>
        <w:rPr>
          <w:rFonts w:eastAsia="Times New Roman"/>
          <w:szCs w:val="24"/>
        </w:rPr>
        <w:lastRenderedPageBreak/>
        <w:t>χτήκατε τον ρόλο του υπηρέτη ενός συστήματος που μας έφερε εδώ. Πληρώνετε το τίμημα, γιατί άλλα λέγατε ως αντιπολίτευση κ</w:t>
      </w:r>
      <w:r>
        <w:rPr>
          <w:rFonts w:eastAsia="Times New Roman"/>
          <w:szCs w:val="24"/>
        </w:rPr>
        <w:t>αι άλλα πράττετε ως Κυβέρνηση. Δυστυχώς το τίμημα αυτό το πληρώνει η χώρα και είναι πάρα πολύ ακριβό.</w:t>
      </w:r>
    </w:p>
    <w:p w14:paraId="6891BF25" w14:textId="77777777" w:rsidR="00D031BF" w:rsidRDefault="004A50F5">
      <w:pPr>
        <w:spacing w:after="0" w:line="600" w:lineRule="auto"/>
        <w:ind w:firstLine="720"/>
        <w:jc w:val="both"/>
        <w:rPr>
          <w:rFonts w:eastAsia="Times New Roman"/>
          <w:szCs w:val="24"/>
        </w:rPr>
      </w:pPr>
      <w:r>
        <w:rPr>
          <w:rFonts w:eastAsia="Times New Roman"/>
          <w:szCs w:val="24"/>
        </w:rPr>
        <w:t>Σας ευχαριστώ.</w:t>
      </w:r>
    </w:p>
    <w:p w14:paraId="6891BF2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6891BF2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Τον λόγο έχει ο κ. Κόνσολας από τη Νέα Δημοκρατία για επτά λεπτά.</w:t>
      </w:r>
    </w:p>
    <w:p w14:paraId="6891BF2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ΕΜΜΑΝΟΥΗΛ ΚΟΝ</w:t>
      </w:r>
      <w:r>
        <w:rPr>
          <w:rFonts w:eastAsia="Times New Roman" w:cs="Times New Roman"/>
          <w:b/>
          <w:szCs w:val="24"/>
        </w:rPr>
        <w:t>ΣΟΛΑΣ:</w:t>
      </w:r>
      <w:r>
        <w:rPr>
          <w:rFonts w:eastAsia="Times New Roman" w:cs="Times New Roman"/>
          <w:szCs w:val="24"/>
        </w:rPr>
        <w:t xml:space="preserve"> Ευχαριστώ, κύριε Πρόεδρε.</w:t>
      </w:r>
    </w:p>
    <w:p w14:paraId="6891BF2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φοβάμαι πως η Κυβέρνηση ΣΥΡΙΖΑ έχει αποκτήσει τη συνήθεια στο παρά πέντε κυριολεκτικά να φέρνει πολύ σημαντικά νομοθετήματα </w:t>
      </w:r>
      <w:r>
        <w:rPr>
          <w:rFonts w:eastAsia="Times New Roman" w:cs="Times New Roman"/>
          <w:szCs w:val="24"/>
        </w:rPr>
        <w:t xml:space="preserve">που </w:t>
      </w:r>
      <w:r>
        <w:rPr>
          <w:rFonts w:eastAsia="Times New Roman" w:cs="Times New Roman"/>
          <w:szCs w:val="24"/>
        </w:rPr>
        <w:t>ενδιαφέρο</w:t>
      </w:r>
      <w:r>
        <w:rPr>
          <w:rFonts w:eastAsia="Times New Roman" w:cs="Times New Roman"/>
          <w:szCs w:val="24"/>
        </w:rPr>
        <w:t>υν την αγορά</w:t>
      </w:r>
      <w:r>
        <w:rPr>
          <w:rFonts w:eastAsia="Times New Roman" w:cs="Times New Roman"/>
          <w:szCs w:val="24"/>
        </w:rPr>
        <w:t xml:space="preserve"> και τη</w:t>
      </w:r>
      <w:r>
        <w:rPr>
          <w:rFonts w:eastAsia="Times New Roman" w:cs="Times New Roman"/>
          <w:szCs w:val="24"/>
        </w:rPr>
        <w:t>ν</w:t>
      </w:r>
      <w:r>
        <w:rPr>
          <w:rFonts w:eastAsia="Times New Roman" w:cs="Times New Roman"/>
          <w:szCs w:val="24"/>
        </w:rPr>
        <w:t xml:space="preserve"> πραγματική οικονομία</w:t>
      </w:r>
      <w:r>
        <w:rPr>
          <w:rFonts w:eastAsia="Times New Roman" w:cs="Times New Roman"/>
          <w:szCs w:val="24"/>
        </w:rPr>
        <w:t xml:space="preserve">. Αφού αυτό της έχει γίνει συνήθεια, φέρνει για άλλη μία φορά ένα νομοσχέδιο χωρίς αναστολές και έτσι αυτή </w:t>
      </w:r>
      <w:r>
        <w:rPr>
          <w:rFonts w:eastAsia="Times New Roman" w:cs="Times New Roman"/>
          <w:szCs w:val="24"/>
        </w:rPr>
        <w:lastRenderedPageBreak/>
        <w:t>η συνήθειά της τείνει να γίνει μια αντικοινοβουλευτική συμπεριφορά, ένας κανόνας που δεν συνάδει με την κοινοβουλευτική ιστορία αυτής της Αίθουσας.</w:t>
      </w:r>
    </w:p>
    <w:p w14:paraId="6891BF2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Ξ</w:t>
      </w:r>
      <w:r>
        <w:rPr>
          <w:rFonts w:eastAsia="Times New Roman" w:cs="Times New Roman"/>
          <w:szCs w:val="24"/>
        </w:rPr>
        <w:t>έρετε, το λέω αυτό γιατί γνωρίζατε τα προαπαιτούμενα, κύριε Υπουργέ. Εσείς, όμως, τρέχετε τώρα, κυριολεκτικά στο παρά πέντε να φέρετε δύο πολύ σημαντικά νομοσχέδια, να συζητήσουμε στην Εθνική Αντιπροσωπεία, να καταθέσουμε προτάσεις, να καταθέσουμε ενστάσει</w:t>
      </w:r>
      <w:r>
        <w:rPr>
          <w:rFonts w:eastAsia="Times New Roman" w:cs="Times New Roman"/>
          <w:szCs w:val="24"/>
        </w:rPr>
        <w:t>ς, να καταθέσουμε ιδέες, που ενδεχομένως εσείς μέσα από τον αυτοσχεδιασμό σας δεν έχετε συμπεριλάβει. Μήπως το μόνο που σας ενδιαφέρει τελικά είναι η παραμονή σας στην Κυβέρνηση, στους κυβερνητικούς θώκους και τίποτε άλλο;</w:t>
      </w:r>
    </w:p>
    <w:p w14:paraId="6891BF2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Φαίνεται πως έχετε παραμελήσει τη</w:t>
      </w:r>
      <w:r>
        <w:rPr>
          <w:rFonts w:eastAsia="Times New Roman" w:cs="Times New Roman"/>
          <w:szCs w:val="24"/>
        </w:rPr>
        <w:t>ν ιδεολογία σας, την έχετε ξεχάσει και έχετε αποκτήσει μια αλαζονική συμπεριφορά με μοναδικό αυτοσκοπό την παραμονή για όσο περισσότερο χρόνο στην εξουσία.</w:t>
      </w:r>
    </w:p>
    <w:p w14:paraId="6891BF2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Και να μη θυμηθούμε αυτά που λέγατε για την εργαλειοθήκη του ΟΟΣΑ, όταν εδώ η Νέα Δημοκρατία συζητού</w:t>
      </w:r>
      <w:r>
        <w:rPr>
          <w:rFonts w:eastAsia="Times New Roman" w:cs="Times New Roman"/>
          <w:szCs w:val="24"/>
        </w:rPr>
        <w:t xml:space="preserve">σε και προσπαθούσε να βρει έναν κοινό δίαυλο επικοινωνίας μαζί σας. Τα θυμάστε, τα ανέφερε η κ. Μπακογιάννη στην αρχική της εισήγηση. Και για να μην ξεχνιόμαστε, τμήμα αυτής της εργαλειοθήκης ψηφίστηκε χθες. Έγινε συζήτηση και στην </w:t>
      </w:r>
      <w:r>
        <w:rPr>
          <w:rFonts w:eastAsia="Times New Roman" w:cs="Times New Roman"/>
          <w:szCs w:val="24"/>
        </w:rPr>
        <w:t>ε</w:t>
      </w:r>
      <w:r>
        <w:rPr>
          <w:rFonts w:eastAsia="Times New Roman" w:cs="Times New Roman"/>
          <w:szCs w:val="24"/>
        </w:rPr>
        <w:t>πιτροπή και εδώ.</w:t>
      </w:r>
    </w:p>
    <w:p w14:paraId="6891BF2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 για να προσγειωθούμε στην πραγματικότητα και να φύγουμε από την Κούβα -που πολλοί συνάδελφοι από την κυβερνητική πλειοψηφία έχουν συζητήσει εδώ,- η ελληνική πραγματικότητα είναι αδυσώπητη σε ό,τι αφορά τις «συσπάσεις» από την πολιτι</w:t>
      </w:r>
      <w:r>
        <w:rPr>
          <w:rFonts w:eastAsia="Times New Roman" w:cs="Times New Roman"/>
          <w:szCs w:val="24"/>
        </w:rPr>
        <w:t xml:space="preserve">κή ΣΥΡΙΖΑ-ΑΝΕΛ. Είναι αδυσώπητη, γιατί δεν υιοθέτησε σημαντικά νομοθετήματα της Νέας Δημοκρατίας, όταν το 2014 είχε δημιουργηθεί </w:t>
      </w:r>
      <w:r>
        <w:rPr>
          <w:rFonts w:eastAsia="Times New Roman" w:cs="Times New Roman"/>
          <w:szCs w:val="24"/>
        </w:rPr>
        <w:t>ο νόμος</w:t>
      </w:r>
      <w:r>
        <w:rPr>
          <w:rFonts w:eastAsia="Times New Roman" w:cs="Times New Roman"/>
          <w:szCs w:val="24"/>
        </w:rPr>
        <w:t xml:space="preserve"> πλαίσιο για την απλοποίηση της διαδικασίας </w:t>
      </w:r>
      <w:r>
        <w:rPr>
          <w:rFonts w:eastAsia="Times New Roman" w:cs="Times New Roman"/>
          <w:szCs w:val="24"/>
        </w:rPr>
        <w:t>οικονομικής</w:t>
      </w:r>
      <w:r>
        <w:rPr>
          <w:rFonts w:eastAsia="Times New Roman" w:cs="Times New Roman"/>
          <w:szCs w:val="24"/>
        </w:rPr>
        <w:t xml:space="preserve"> δραστηρι</w:t>
      </w:r>
      <w:r>
        <w:rPr>
          <w:rFonts w:eastAsia="Times New Roman" w:cs="Times New Roman"/>
          <w:szCs w:val="24"/>
        </w:rPr>
        <w:t>ότητας</w:t>
      </w:r>
      <w:r>
        <w:rPr>
          <w:rFonts w:eastAsia="Times New Roman" w:cs="Times New Roman"/>
          <w:szCs w:val="24"/>
        </w:rPr>
        <w:t xml:space="preserve"> επιχειρήσεων, ο ν.4262/2014. </w:t>
      </w:r>
    </w:p>
    <w:p w14:paraId="6891BF2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Μέχρι τον Δεκέμβριο</w:t>
      </w:r>
      <w:r>
        <w:rPr>
          <w:rFonts w:eastAsia="Times New Roman" w:cs="Times New Roman"/>
          <w:szCs w:val="24"/>
        </w:rPr>
        <w:t xml:space="preserve"> του 2014 είχαν εκδοθεί υπουργικές αποφάσεις από τον Υπουργό Ανάπτυξης που απλούστευαν διαδικασίες για την αδειοδότηση σε </w:t>
      </w:r>
      <w:r>
        <w:rPr>
          <w:rFonts w:eastAsia="Times New Roman" w:cs="Times New Roman"/>
          <w:szCs w:val="24"/>
        </w:rPr>
        <w:t>εκατόν τρεις</w:t>
      </w:r>
      <w:r>
        <w:rPr>
          <w:rFonts w:eastAsia="Times New Roman" w:cs="Times New Roman"/>
          <w:b/>
          <w:szCs w:val="24"/>
        </w:rPr>
        <w:t xml:space="preserve"> </w:t>
      </w:r>
      <w:r>
        <w:rPr>
          <w:rFonts w:eastAsia="Times New Roman" w:cs="Times New Roman"/>
          <w:szCs w:val="24"/>
        </w:rPr>
        <w:t xml:space="preserve">δραστηριότητες και </w:t>
      </w:r>
      <w:r>
        <w:rPr>
          <w:rFonts w:eastAsia="Times New Roman" w:cs="Times New Roman"/>
          <w:szCs w:val="24"/>
        </w:rPr>
        <w:t>οκτακόσια ενενήντα επτά</w:t>
      </w:r>
      <w:r>
        <w:rPr>
          <w:rFonts w:eastAsia="Times New Roman" w:cs="Times New Roman"/>
          <w:szCs w:val="24"/>
        </w:rPr>
        <w:t xml:space="preserve"> επαγγέλματα. Έκτοτε τι κάνατε, κύριε Υπουργέ, κύριοι της Κυβέρνησης; Ένα απόλυ</w:t>
      </w:r>
      <w:r>
        <w:rPr>
          <w:rFonts w:eastAsia="Times New Roman" w:cs="Times New Roman"/>
          <w:szCs w:val="24"/>
        </w:rPr>
        <w:t>το τίποτα. Δεν προχωρήσατε απολύτως τίποτα, αν και υπήρχε θεσμικό πλαίσιο. Και αυτό γιατί; Γιατί δεν πιστεύετε στην ενίσχυση της επιχειρηματικότητας και είστε δέσμιοι μιας αντίληψης που ανήκει στο παρελθόν.</w:t>
      </w:r>
    </w:p>
    <w:p w14:paraId="6891BF2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Καταθέσατε ένα νομοσχέδιο που περιορίζει την απλο</w:t>
      </w:r>
      <w:r>
        <w:rPr>
          <w:rFonts w:eastAsia="Times New Roman" w:cs="Times New Roman"/>
          <w:szCs w:val="24"/>
        </w:rPr>
        <w:t xml:space="preserve">ποίηση των διαδικασιών αδειοδότησης για την οικονομική δραστηριότητα και περιορίζεται σε τρόφιμα, σε καταστήματα υγειονομικού ενδιαφέροντος και σε τουριστικά καταλύματα. Και η Κυβέρνηση ΣΥΡΙΖΑ-ΑΝΕΛ το μόνο που γνωρίζει να κάνει είναι να κωλυσιεργεί και να </w:t>
      </w:r>
      <w:r>
        <w:rPr>
          <w:rFonts w:eastAsia="Times New Roman" w:cs="Times New Roman"/>
          <w:szCs w:val="24"/>
        </w:rPr>
        <w:t>θέτει εμπόδια στις μεταρρυθμίσεις. Τίποτε άλλο. Αυτό είδαμε σήμερα.</w:t>
      </w:r>
    </w:p>
    <w:p w14:paraId="6891BF3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Και ξέρετε γιατί; Ισχυριστήκατε, κύριε Υπουργέ, στην εισήγησή σας, ότι το νομοσχέδιο που φέρνετε απλοποιεί τη διαδικασία στην άσκηση οικονομικής δραστηριότητας. Στην πραγματικότητα όμως θέ</w:t>
      </w:r>
      <w:r>
        <w:rPr>
          <w:rFonts w:eastAsia="Times New Roman" w:cs="Times New Roman"/>
          <w:szCs w:val="24"/>
        </w:rPr>
        <w:t xml:space="preserve">τει νέους περιορισμούς, αφού δεν μπορεί να ασκήσει κάποιος οικονομική δραστηριότητα εάν δεν έχει ενταχθεί σε καθεστώς γνωστοποίησης ή έγκρισης. </w:t>
      </w:r>
    </w:p>
    <w:p w14:paraId="6891BF3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Αντίθετα, το νομοσχέδιο που είχε φέρει το 2014 η Νέα Δημοκρατία -και δεν πρόλαβε, σε τελική ανάλυση, να εφαρμοσ</w:t>
      </w:r>
      <w:r>
        <w:rPr>
          <w:rFonts w:eastAsia="Times New Roman" w:cs="Times New Roman"/>
          <w:szCs w:val="24"/>
        </w:rPr>
        <w:t>τεί στην πλήρη διάταξή του- διασφάλιζε την πλήρη ελευθερία στην άσκηση οικονομικής δραστηριότητας, εν αντιθέσει με το νομοσχέδιο που καταθέσατε, το οποίο έστω και εάν ψηφιστεί σήμερα, θα είναι ανενεργό.</w:t>
      </w:r>
      <w:r>
        <w:rPr>
          <w:rFonts w:eastAsia="Times New Roman" w:cs="Times New Roman"/>
          <w:szCs w:val="24"/>
        </w:rPr>
        <w:t xml:space="preserve"> </w:t>
      </w:r>
      <w:r>
        <w:rPr>
          <w:rFonts w:eastAsia="Times New Roman" w:cs="Times New Roman"/>
          <w:szCs w:val="24"/>
        </w:rPr>
        <w:t>Και γνωρίζετε –όπως και όλοι οι συνάδελφοι γνωρίζουν-</w:t>
      </w:r>
      <w:r>
        <w:rPr>
          <w:rFonts w:eastAsia="Times New Roman" w:cs="Times New Roman"/>
          <w:szCs w:val="24"/>
        </w:rPr>
        <w:t xml:space="preserve"> γιατί θα είναι ανενεργό. Γιατί, κυρίες και κύριοι συνάδελφοι, κατά πρώτον, δεν είναι έτοιμο το ηλεκτρονικό σύστημα μέσω του οποίου θα γίνεται η αδειοδότηση λειτουργίας των επιχειρήσεων. Και, επίσης, κατά δεύτερον, για να ενεργοποιηθεί, χρειάζεται η έκδοση</w:t>
      </w:r>
      <w:r>
        <w:rPr>
          <w:rFonts w:eastAsia="Times New Roman" w:cs="Times New Roman"/>
          <w:szCs w:val="24"/>
        </w:rPr>
        <w:t xml:space="preserve"> υπουργικών αποφάσεων, προεδρικών διαταγμάτων, κανονιστικών πράξεων, για </w:t>
      </w:r>
      <w:r>
        <w:rPr>
          <w:rFonts w:eastAsia="Times New Roman" w:cs="Times New Roman"/>
          <w:szCs w:val="24"/>
        </w:rPr>
        <w:lastRenderedPageBreak/>
        <w:t>την έκδοση των οποίων μάλιστα δίνεται μεγάλο χρονικό περιθώριο έκδοσης έως την 31 Δεκεμβρίου 2018. Μέχρι τότε τι θα γίνει;</w:t>
      </w:r>
    </w:p>
    <w:p w14:paraId="6891BF3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Εμείς, ας υποθέσουμε ότι συμφωνούμε στην κατάργηση του ειδικού σήματος λειτουργίας των τουριστικών καταλυμάτων. Εσείς, κύριοι της Κυβέρνησης, ωστόσο δεν έχετε να παρουσιάσετε ούτε ένα πλαίσιο στο αποτέλεσμα των ελέγχων παράνομων τουριστικών καταλυμάτων και</w:t>
      </w:r>
      <w:r>
        <w:rPr>
          <w:rFonts w:eastAsia="Times New Roman" w:cs="Times New Roman"/>
          <w:szCs w:val="24"/>
        </w:rPr>
        <w:t xml:space="preserve"> δεν υπάρχουν ακόμα οι υποδομές για να λειτουργήσει το Ολοκληρωμένο Πληροφοριακό Σύστημα Διαχείρισης Αδειοδότησης και Ελέγχων. </w:t>
      </w:r>
    </w:p>
    <w:p w14:paraId="6891BF3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Οι έλεγχοι, μας λέτε, ότι θα είναι δειγματοληπτικοί με βάση την εκτίμηση ρίσκου της οικονομικής δραστηριότητας. Στο άρθρο 1</w:t>
      </w:r>
      <w:r>
        <w:rPr>
          <w:rFonts w:eastAsia="Times New Roman" w:cs="Times New Roman"/>
          <w:szCs w:val="24"/>
        </w:rPr>
        <w:t>2</w:t>
      </w:r>
      <w:r>
        <w:rPr>
          <w:rFonts w:eastAsia="Times New Roman" w:cs="Times New Roman"/>
          <w:szCs w:val="24"/>
        </w:rPr>
        <w:t>, όμ</w:t>
      </w:r>
      <w:r>
        <w:rPr>
          <w:rFonts w:eastAsia="Times New Roman" w:cs="Times New Roman"/>
          <w:szCs w:val="24"/>
        </w:rPr>
        <w:t>ως, γίνεται μία γενικόλογη αναφορά στις διαδικασίες εποπτείας και ελέγχου, χωρίς να υπάρχει ένα σαφές πλαίσιο. Αν πραγματικά θα θέλατε να κάνετε ένα ουσιαστικό βήμα προς τα εμπρός, θα μπορούσατε να θεσμοθετήσετε τη δυνατότητα δειγματοληπτικού ελέγχου από ι</w:t>
      </w:r>
      <w:r>
        <w:rPr>
          <w:rFonts w:eastAsia="Times New Roman" w:cs="Times New Roman"/>
          <w:szCs w:val="24"/>
        </w:rPr>
        <w:t xml:space="preserve">διωτικούς πιστοποιημένους φορείς, σύμφωνα με τα διεθνή στάνταρντς και ευρωπαϊκά πρότυπα, ώστε </w:t>
      </w:r>
      <w:r>
        <w:rPr>
          <w:rFonts w:eastAsia="Times New Roman" w:cs="Times New Roman"/>
          <w:szCs w:val="24"/>
        </w:rPr>
        <w:lastRenderedPageBreak/>
        <w:t xml:space="preserve">να αφαιρεθεί και το διοικητικό βάρος από τις υπηρεσίες του </w:t>
      </w:r>
      <w:r>
        <w:rPr>
          <w:rFonts w:eastAsia="Times New Roman" w:cs="Times New Roman"/>
          <w:szCs w:val="24"/>
        </w:rPr>
        <w:t>δ</w:t>
      </w:r>
      <w:r>
        <w:rPr>
          <w:rFonts w:eastAsia="Times New Roman" w:cs="Times New Roman"/>
          <w:szCs w:val="24"/>
        </w:rPr>
        <w:t xml:space="preserve">ημοσίου, όπως προέβλεπε και ο δικός μας νόμος. </w:t>
      </w:r>
    </w:p>
    <w:p w14:paraId="6891BF3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Η Κυβέρνηση, όμως, βάζει φυσικά ή νομικά πρόσωπα να συ</w:t>
      </w:r>
      <w:r>
        <w:rPr>
          <w:rFonts w:eastAsia="Times New Roman" w:cs="Times New Roman"/>
          <w:szCs w:val="24"/>
        </w:rPr>
        <w:t>νδράμουν στις διαδικασίες ελέγχου, τα οποία θα πιστοποιούνται μόνο με μια απόφαση του Υπουργού Ανάπτυξης. Αν είναι δυνατόν! Γιατί δεν δίνετε αυτήν τη δυνατότητα σε φορείς συγκεκριμένους, όπως για παράδειγμα στο ΣΕΤΕ ή σε άλλους ιδιωτικούς φορείς, που έχουν</w:t>
      </w:r>
      <w:r>
        <w:rPr>
          <w:rFonts w:eastAsia="Times New Roman" w:cs="Times New Roman"/>
          <w:szCs w:val="24"/>
        </w:rPr>
        <w:t xml:space="preserve"> τις διεθνείς προδιαγραφές; Έχουμε πρότυπα ευρωπαϊκά. </w:t>
      </w:r>
    </w:p>
    <w:p w14:paraId="6891BF3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Σε ό,τι αφορά το θέμα της απλοποίησης των διαδικασιών για την περιβαλλοντική αδειοδότηση έχουμε να κάνουμε μερικά σχόλια.</w:t>
      </w:r>
    </w:p>
    <w:p w14:paraId="6891BF3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w:t>
      </w:r>
      <w:r>
        <w:rPr>
          <w:rFonts w:eastAsia="Times New Roman" w:cs="Times New Roman"/>
          <w:szCs w:val="24"/>
        </w:rPr>
        <w:t>υτή)</w:t>
      </w:r>
    </w:p>
    <w:p w14:paraId="6891BF3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Κύριε Πρόεδρε, ζητώ την κατανόησή σας για ένα λεπτό ακόμα.</w:t>
      </w:r>
    </w:p>
    <w:p w14:paraId="6891BF3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Ποιες είναι οι βελτιώσεις που επιφέρετε στο νομοσχέδιο και στο πλαίσιο αυτό; Η μόνη ουσιαστικά βελτίωση που επιδιώκεται σήμερα και πρέπει </w:t>
      </w:r>
      <w:r>
        <w:rPr>
          <w:rFonts w:eastAsia="Times New Roman" w:cs="Times New Roman"/>
          <w:szCs w:val="24"/>
        </w:rPr>
        <w:lastRenderedPageBreak/>
        <w:t>να επιδιωχθεί από όλες τις πτέρυγες της Εθνικής Αντιπρ</w:t>
      </w:r>
      <w:r>
        <w:rPr>
          <w:rFonts w:eastAsia="Times New Roman" w:cs="Times New Roman"/>
          <w:szCs w:val="24"/>
        </w:rPr>
        <w:t xml:space="preserve">οσωπείας είναι η μείωση του χρόνου αδειοδότησης, γιατί και στην έγκριση περιβαλλοντικών όρων δημιουργούνται προβλήματα και καθυστερήσεις στην άσκηση οικονομικής και επενδυτικής δραστηριότητας, στον τουρισμό ιδιαίτερα. </w:t>
      </w:r>
    </w:p>
    <w:p w14:paraId="6891BF3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 νομοσχέδιο που έφερε η Κυβέρνηση υ</w:t>
      </w:r>
      <w:r>
        <w:rPr>
          <w:rFonts w:eastAsia="Times New Roman" w:cs="Times New Roman"/>
          <w:szCs w:val="24"/>
        </w:rPr>
        <w:t xml:space="preserve">πόσχεται έναρξη λειτουργίας μιας επιχείρησης μέσα σε τριάντα ημέρες, αλλά αυτό δεν μπορεί να γίνει για μεγάλες τουριστικές επενδύσεις -το γνωρίζετε, κύριε Υπουργέ- για τις οποίες χρειάζεται έγκριση περιβαλλοντικών όρων κατηγορίας Α1 και Α2. Η συγκεκριμένη </w:t>
      </w:r>
      <w:r>
        <w:rPr>
          <w:rFonts w:eastAsia="Times New Roman" w:cs="Times New Roman"/>
          <w:szCs w:val="24"/>
        </w:rPr>
        <w:t>διαδικασία εξακολουθεί να είναι χρονοβόρα. Υπολογίζεται ότι ο μέσος όρος έγκρισης περιβαλλοντικών όρων κατηγορίας Α1 για μια μεγάλη τουριστική επένδυση είναι δ</w:t>
      </w:r>
      <w:r>
        <w:rPr>
          <w:rFonts w:eastAsia="Times New Roman" w:cs="Times New Roman"/>
          <w:szCs w:val="24"/>
        </w:rPr>
        <w:t>ώδεκα</w:t>
      </w:r>
      <w:r>
        <w:rPr>
          <w:rFonts w:eastAsia="Times New Roman" w:cs="Times New Roman"/>
          <w:szCs w:val="24"/>
        </w:rPr>
        <w:t xml:space="preserve"> έως και </w:t>
      </w:r>
      <w:r>
        <w:rPr>
          <w:rFonts w:eastAsia="Times New Roman" w:cs="Times New Roman"/>
          <w:szCs w:val="24"/>
        </w:rPr>
        <w:t>δεκαοκτώ</w:t>
      </w:r>
      <w:r>
        <w:rPr>
          <w:rFonts w:eastAsia="Times New Roman" w:cs="Times New Roman"/>
          <w:szCs w:val="24"/>
        </w:rPr>
        <w:t xml:space="preserve"> μήνες, ενώ για την κατηγορία Α2 χρειάζονται δέκα μήνες. </w:t>
      </w:r>
    </w:p>
    <w:p w14:paraId="6891BF3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Για το πόσο σημαν</w:t>
      </w:r>
      <w:r>
        <w:rPr>
          <w:rFonts w:eastAsia="Times New Roman" w:cs="Times New Roman"/>
          <w:szCs w:val="24"/>
        </w:rPr>
        <w:t xml:space="preserve">τική είναι η έγκριση περιβαλλοντικών όρων δεν χρειάζεται να επισημάνουμε κάτι άλλο. Είναι απαραίτητη η πρώτη από τις εγκρίσεις και άδειες που απαιτούνται για να εκδοθούν οι υπόλοιπες. Και </w:t>
      </w:r>
      <w:r>
        <w:rPr>
          <w:rFonts w:eastAsia="Times New Roman" w:cs="Times New Roman"/>
          <w:szCs w:val="24"/>
        </w:rPr>
        <w:lastRenderedPageBreak/>
        <w:t>όμως, το νομοσχέδιο αυτό δεν αντιμετωπίζει αυτή την παθογένεια. Το π</w:t>
      </w:r>
      <w:r>
        <w:rPr>
          <w:rFonts w:eastAsia="Times New Roman" w:cs="Times New Roman"/>
          <w:szCs w:val="24"/>
        </w:rPr>
        <w:t>αράδοξο είναι ότι το περιτύλιγμα με το οποίο συνοδεύει η Κυβέρνηση τις διατάξεις που έφερε για τα τουριστικά καταλύματα στηρίζεται στο αφήγημα ότι στηρίζε</w:t>
      </w:r>
      <w:r>
        <w:rPr>
          <w:rFonts w:eastAsia="Times New Roman" w:cs="Times New Roman"/>
          <w:szCs w:val="24"/>
        </w:rPr>
        <w:t>ι</w:t>
      </w:r>
      <w:r>
        <w:rPr>
          <w:rFonts w:eastAsia="Times New Roman" w:cs="Times New Roman"/>
          <w:szCs w:val="24"/>
        </w:rPr>
        <w:t xml:space="preserve"> μικρές οικογενειακές επιχειρήσεις </w:t>
      </w:r>
      <w:r>
        <w:rPr>
          <w:rFonts w:eastAsia="Times New Roman" w:cs="Times New Roman"/>
          <w:szCs w:val="24"/>
        </w:rPr>
        <w:t xml:space="preserve">στον τομέα του  τουρισμού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ενός και αφ</w:t>
      </w:r>
      <w:r>
        <w:rPr>
          <w:rFonts w:eastAsia="Times New Roman" w:cs="Times New Roman"/>
          <w:szCs w:val="24"/>
        </w:rPr>
        <w:t xml:space="preserve">’ </w:t>
      </w:r>
      <w:r>
        <w:rPr>
          <w:rFonts w:eastAsia="Times New Roman" w:cs="Times New Roman"/>
          <w:szCs w:val="24"/>
        </w:rPr>
        <w:t xml:space="preserve">ετέρου ότι διευκολύνει </w:t>
      </w:r>
      <w:r>
        <w:rPr>
          <w:rFonts w:eastAsia="Times New Roman" w:cs="Times New Roman"/>
          <w:szCs w:val="24"/>
        </w:rPr>
        <w:t xml:space="preserve">την άσκηση οικονομικής δραστηριότητας. Το δεύτερο είναι δεδομένο ότι δεν συμβαίνει. Το ανέφερα και στην τοποθέτησή μου, το ανέφεραν και άλλοι συνάδελφοι από άλλες πτέρυγες. </w:t>
      </w:r>
    </w:p>
    <w:p w14:paraId="6891BF3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το πρώτο -και αξίζει να το επισημάνουμε-, κύριε Υπουργέ, και με αφορμή</w:t>
      </w:r>
      <w:r>
        <w:rPr>
          <w:rFonts w:eastAsia="Times New Roman" w:cs="Times New Roman"/>
          <w:szCs w:val="24"/>
        </w:rPr>
        <w:t xml:space="preserve"> την αναφορά σας και το ότι επαίρεστε πως έχουν αφομοιωθεί όλα τα χρήματα του ΕΣΠΑ στις Περιφέρειες Νοτίου και Βορείου Αιγαίου, να σας υπενθυμίσω ότι προχωρήσατε σε αύξηση του ΦΠΑ, αλλά και στην επιβολή του τέλους διανυκτέρευσης. </w:t>
      </w:r>
    </w:p>
    <w:p w14:paraId="6891BF3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Επιπροσθέτως, κύριε Υπουρ</w:t>
      </w:r>
      <w:r>
        <w:rPr>
          <w:rFonts w:eastAsia="Times New Roman" w:cs="Times New Roman"/>
          <w:szCs w:val="24"/>
        </w:rPr>
        <w:t xml:space="preserve">γέ, καταργήσατε τις διατάξεις για την ένταξη των ενοικιαζόμενων δωματίων στα ειδικά κτήρια και στον μειωμένο </w:t>
      </w:r>
      <w:r>
        <w:rPr>
          <w:rFonts w:eastAsia="Times New Roman" w:cs="Times New Roman"/>
          <w:szCs w:val="24"/>
        </w:rPr>
        <w:lastRenderedPageBreak/>
        <w:t>συντελεστή φορολόγησης για τον ΕΝΦΙΑ, επιβαρύνοντας υπέρμετρα τις τουριστικές επιχειρήσεις. Παράλληλα, αποκλείσατε με «φωτογραφικές» διατάξεις το 8</w:t>
      </w:r>
      <w:r>
        <w:rPr>
          <w:rFonts w:eastAsia="Times New Roman" w:cs="Times New Roman"/>
          <w:szCs w:val="24"/>
        </w:rPr>
        <w:t xml:space="preserve">0% των ενοικιαζόμενων δωματίων και διαμερισμάτων από το πρόγραμμα χρηματοδότησης ΕΣΠΑ για την ενίσχυση τουριστικών μικρομεσαίων επιχειρήσεων σε ό,τι αφορά </w:t>
      </w:r>
      <w:r>
        <w:rPr>
          <w:rFonts w:eastAsia="Times New Roman" w:cs="Times New Roman"/>
          <w:szCs w:val="24"/>
        </w:rPr>
        <w:t>σ</w:t>
      </w:r>
      <w:r>
        <w:rPr>
          <w:rFonts w:eastAsia="Times New Roman" w:cs="Times New Roman"/>
          <w:szCs w:val="24"/>
        </w:rPr>
        <w:t>τον εκσυγχρονισμό και την αναβάθμιση των υπηρεσιών.</w:t>
      </w:r>
    </w:p>
    <w:p w14:paraId="6891BF3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του ΣΥΡΙΖΑ και των </w:t>
      </w:r>
      <w:r>
        <w:rPr>
          <w:rFonts w:eastAsia="Times New Roman" w:cs="Times New Roman"/>
          <w:szCs w:val="24"/>
        </w:rPr>
        <w:t>ΑΝΕΛ, δεν πιστεύετε ούτε στη διευκόλυνση της άσκησης οικονομικής και επιχειρηματικής δραστηριότητας ούτε στις αλλαγές και στις μεταρρυθμίσεις. Πριν από δύο χρόνια ενδεχομένως κάποιοι από την κυβερνητική πλειοψηφία μπορούσαν να παραπλανήσουν κάποιους συμπολ</w:t>
      </w:r>
      <w:r>
        <w:rPr>
          <w:rFonts w:eastAsia="Times New Roman" w:cs="Times New Roman"/>
          <w:szCs w:val="24"/>
        </w:rPr>
        <w:t>ίτες μας, αλλά σήμερα δεν μπορείτε να παραπλανήσετε κανέναν. Αυτό το οποίο χρειάζεται η χώρα είναι επανεκκίνηση σε όλα τα επίπεδα και νομίζω ότι χρειάζεται πολιτική αλλαγή.</w:t>
      </w:r>
    </w:p>
    <w:p w14:paraId="6891BF3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891BF3F" w14:textId="77777777" w:rsidR="00D031BF" w:rsidRDefault="004A50F5">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r>
        <w:rPr>
          <w:rFonts w:eastAsia="Times New Roman" w:cs="Times New Roman"/>
          <w:szCs w:val="24"/>
        </w:rPr>
        <w:t>)</w:t>
      </w:r>
    </w:p>
    <w:p w14:paraId="6891BF4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6891BF4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w:t>
      </w:r>
      <w:r>
        <w:rPr>
          <w:rFonts w:eastAsia="Times New Roman" w:cs="Times New Roman"/>
          <w:szCs w:val="24"/>
        </w:rPr>
        <w:t xml:space="preserve">τη συνεδρίασή μας παρακολουθούν </w:t>
      </w:r>
      <w:r>
        <w:rPr>
          <w:rFonts w:eastAsia="Times New Roman" w:cs="Times New Roman"/>
          <w:szCs w:val="24"/>
        </w:rPr>
        <w:t xml:space="preserve">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 στην έκθεση της αίθουσας «</w:t>
      </w:r>
      <w:r>
        <w:rPr>
          <w:rFonts w:eastAsia="Times New Roman" w:cs="Times New Roman"/>
          <w:szCs w:val="24"/>
        </w:rPr>
        <w:t>ΕΛΕΥΘΕΡΙΟΣ ΒΕΝΙΖΕΛΟΣ</w:t>
      </w:r>
      <w:r>
        <w:rPr>
          <w:rFonts w:eastAsia="Times New Roman" w:cs="Times New Roman"/>
          <w:szCs w:val="24"/>
        </w:rPr>
        <w:t>»</w:t>
      </w:r>
      <w:r>
        <w:rPr>
          <w:rFonts w:eastAsia="Times New Roman" w:cs="Times New Roman"/>
          <w:szCs w:val="24"/>
        </w:rPr>
        <w:t xml:space="preserve"> και ενημερώθηκαν για την ιστορία του κτηρίου και τον τρόπο οργάνωσης και λειτουργίας της Βουλής, σαράντα εννέα μαθητές και μαθήτριες και τρεις συνοδοί εκπαιδευτικοί από το Γυμνάσιο Βλαχιώτη Λακωνίας. </w:t>
      </w:r>
    </w:p>
    <w:p w14:paraId="6891BF4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Καλώς ήρθατε στο </w:t>
      </w:r>
      <w:r>
        <w:rPr>
          <w:rFonts w:eastAsia="Times New Roman" w:cs="Times New Roman"/>
          <w:szCs w:val="24"/>
        </w:rPr>
        <w:t>ε</w:t>
      </w:r>
      <w:r>
        <w:rPr>
          <w:rFonts w:eastAsia="Times New Roman" w:cs="Times New Roman"/>
          <w:szCs w:val="24"/>
        </w:rPr>
        <w:t>λληνικό Κοινοβούλιο!</w:t>
      </w:r>
    </w:p>
    <w:p w14:paraId="6891BF43" w14:textId="77777777" w:rsidR="00D031BF" w:rsidRDefault="004A50F5">
      <w:pPr>
        <w:spacing w:after="0" w:line="600" w:lineRule="auto"/>
        <w:ind w:firstLine="720"/>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 όλες τις πτέρυγες της Βουλής)</w:t>
      </w:r>
    </w:p>
    <w:p w14:paraId="6891BF4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του Ποταμιού κ. Σπυρίδων Δανέλλης έχει τον λόγο για δώδεκα λεπτά. </w:t>
      </w:r>
    </w:p>
    <w:p w14:paraId="6891BF4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Ευχαριστώ, κύριε Πρόεδρε.</w:t>
      </w:r>
    </w:p>
    <w:p w14:paraId="6891BF4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νέο θεσμικό πλαίσιο για την άσκηση οικονομικής </w:t>
      </w:r>
      <w:r>
        <w:rPr>
          <w:rFonts w:eastAsia="Times New Roman" w:cs="Times New Roman"/>
          <w:szCs w:val="24"/>
        </w:rPr>
        <w:t>δραστηριότητας και άλλες διατάξεις. Πρόκειται για το νομοσχέδιο που συζητούμε σήμερα και που πραγματεύεται ένα νέο θεσμικό πλαίσιο για την άσκηση οικονομικών δραστηριοτήτων, στοχεύοντας στην απλοποίηση των διαδικασιών. Φιλοδοξεί να αντιμετωπίσει έναν από τ</w:t>
      </w:r>
      <w:r>
        <w:rPr>
          <w:rFonts w:eastAsia="Times New Roman" w:cs="Times New Roman"/>
          <w:szCs w:val="24"/>
        </w:rPr>
        <w:t>ους κορυφαίους παράγοντες αναστολής της επιχειρηματικής δραστηριότητας στη χώρα μας.</w:t>
      </w:r>
    </w:p>
    <w:p w14:paraId="6891BF4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Είναι, όμως, έτσι ακριβώς; Είναι έτσι, εάν δούμε τη μεγάλη εικόνα; Γιατί στη μεγάλη εικόνα ο νομοθέτης πρέπει πάντα να συμπεριλαμβάνει αυτούς για τους οποίους νομοθετεί. Ο</w:t>
      </w:r>
      <w:r>
        <w:rPr>
          <w:rFonts w:eastAsia="Times New Roman" w:cs="Times New Roman"/>
          <w:szCs w:val="24"/>
        </w:rPr>
        <w:t xml:space="preserve"> νομοθέτης πρέπει να πηγαίνει πέρα από τον θεωρητικό στόχο και να απαντά στο πώς, σε ποιο χρόνο και με τι κόστος. Με άλλα λόγια, η ερώτηση είναι: Κατά πόσο ένας καινούργιος νόμος θα είναι και πρακτικά εφαρμόσιμος και αποτελεσματικός; </w:t>
      </w:r>
    </w:p>
    <w:p w14:paraId="6891BF4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Οι καλές προθέσεις, ό</w:t>
      </w:r>
      <w:r>
        <w:rPr>
          <w:rFonts w:eastAsia="Times New Roman" w:cs="Times New Roman"/>
          <w:szCs w:val="24"/>
        </w:rPr>
        <w:t>μως, δεν αρκούν πια από μόνες τους. Το οικονομικό περιβάλλον της χώρας απαιτεί απτά αποτελέσματα και συγκεκριμένες λύσεις. Άρα, στο παρόν νομοσχέδιο, που ευαγγελίζεται την απλοποίηση των διαδικασιών για την άσκηση οικονομικής δραστηριότητας, θα πρέπει να ε</w:t>
      </w:r>
      <w:r>
        <w:rPr>
          <w:rFonts w:eastAsia="Times New Roman" w:cs="Times New Roman"/>
          <w:szCs w:val="24"/>
        </w:rPr>
        <w:t>ξετάσουμε και σε ποιο βαθμό την επιτυγχάνει, αλλά και μέσα σε ποιο χρονικό διάστημα.</w:t>
      </w:r>
    </w:p>
    <w:p w14:paraId="6891BF4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Ας πάρουμε για παράδειγμα την παράγραφο 2 του άρθρου 4 και ας δώσουμε βάση στη διατύπωσή της. Διαβάζω: «Η υπαγωγή της εγκατάστασης και λειτουργίας ορισμένης οικονομικής δρ</w:t>
      </w:r>
      <w:r>
        <w:rPr>
          <w:rFonts w:eastAsia="Times New Roman" w:cs="Times New Roman"/>
          <w:szCs w:val="24"/>
        </w:rPr>
        <w:t>αστηριότητας στο καθεστώς του παρόντος νόμου δεν απαλλάσσει τον ενδιαφερόμενο από την υποχρέωση για την τήρηση των ισχυουσών διατάξεων που διέπουν κατά τα λοιπά την άσκηση της δραστηριότητας. Σε περίπτωση παράβασης των διατάξεων αυτών επιβάλλονται οι κυρώσ</w:t>
      </w:r>
      <w:r>
        <w:rPr>
          <w:rFonts w:eastAsia="Times New Roman" w:cs="Times New Roman"/>
          <w:szCs w:val="24"/>
        </w:rPr>
        <w:t>εις που προβλέπονται στις οικείες διατάξεις.».</w:t>
      </w:r>
    </w:p>
    <w:p w14:paraId="6891BF4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Ας επικεντρωθούμε σε δυο κομβικές φράσεις: «Ο ενδιαφερόμενος υποχρεούται να τηρεί τις ισχύουσες διατάξεις». Ποιες είναι αυτές; Επίσης, ποιες είναι «οι κυρώσεις που προβλέπονται στις οικείες διατάξεις σε περίπτ</w:t>
      </w:r>
      <w:r>
        <w:rPr>
          <w:rFonts w:eastAsia="Times New Roman" w:cs="Times New Roman"/>
          <w:szCs w:val="24"/>
        </w:rPr>
        <w:t xml:space="preserve">ωση παράβασης»; </w:t>
      </w:r>
    </w:p>
    <w:p w14:paraId="6891BF4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Με αυτή τη διατύπωση ο πολίτης, ο ενδιαφερόμενος επιχειρηματίας, αυτός που θέλει να ασκήσει οικονομική δραστηριότητα αναπόφευκτα νιώθει τον εαυτό του εγκλωβισμένο σε έναν κυκεώνα ισχυουσών και οικείων διατάξεων χωρίς όνομα, χωρίς αρχή, χωρ</w:t>
      </w:r>
      <w:r>
        <w:rPr>
          <w:rFonts w:eastAsia="Times New Roman" w:cs="Times New Roman"/>
          <w:szCs w:val="24"/>
        </w:rPr>
        <w:t>ίς τέλος. Το αποτέλεσμα; Η ακούσια ή εκούσια παραβατικότητα από  πλευράς του.</w:t>
      </w:r>
    </w:p>
    <w:p w14:paraId="6891BF4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Η αποσπασματικότητα στη διατύπωση της διάταξης και η πολυνομία που υποκρύπτεται δημιουργούν ένα καφκικό περιβάλλον. Δυστυχώς, προχωρώντας στην ανάγνωση του νομοσχεδίου, διαπιστών</w:t>
      </w:r>
      <w:r>
        <w:rPr>
          <w:rFonts w:eastAsia="Times New Roman" w:cs="Times New Roman"/>
          <w:szCs w:val="24"/>
        </w:rPr>
        <w:t xml:space="preserve">ουμε δεκάδες παρόμοιες παραπομπές σε νόμους, κανονισμούς, προηγούμενες αποφάσεις, που είτε τροποποιούνται είτε καταργούνται. </w:t>
      </w:r>
    </w:p>
    <w:p w14:paraId="6891BF4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Πέραν τούτου, το παρόν νομοσχέδιο προβλέπει και παραπέμπει σε περίπου είκοσι πέντε υπουργικές αποφάσεις ή κανονισμούς για την υλοπ</w:t>
      </w:r>
      <w:r>
        <w:rPr>
          <w:rFonts w:eastAsia="Times New Roman" w:cs="Times New Roman"/>
          <w:szCs w:val="24"/>
        </w:rPr>
        <w:t xml:space="preserve">οίησή του. Και να σημειώσω εδώ πως είναι απαράδεκτο να μην υπάρχουν εμφανώς και ολοκληρωμένα στο κείμενο που παίρνουμε στα χέρια μας οι καταργούμενες διατάξεις, έτσι ώστε να υπάρχει άμεση αντιπαραβολή με το νέο κείμενο κατά τα πρότυπα, παραδείγματος χάρη, </w:t>
      </w:r>
      <w:r>
        <w:rPr>
          <w:rFonts w:eastAsia="Times New Roman" w:cs="Times New Roman"/>
          <w:szCs w:val="24"/>
        </w:rPr>
        <w:t xml:space="preserve">του Ευρωκοινοβουλίου. </w:t>
      </w:r>
    </w:p>
    <w:p w14:paraId="6891BF4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Οι καλές πρακτικές θα πρέπει να υιοθετηθούν, για να μπορέσουμε να φύγουμε από τον κυκεώνα της πολυνομίας και για το «ευ νομοθετείν». Είναι καιρός πια, μπορούμε να το κάνουμε. Δεν είναι απλό, όμως θα βοηθήσει και θα απλουστεύσει και τ</w:t>
      </w:r>
      <w:r>
        <w:rPr>
          <w:rFonts w:eastAsia="Times New Roman" w:cs="Times New Roman"/>
          <w:szCs w:val="24"/>
        </w:rPr>
        <w:t xml:space="preserve">η δική μας ζωή και την ορθότητα των επιλογών κατά τη διάρκεια της παραγωγής νομοθετημάτων, αλλά κυρίως θα διευκολύνει τη ζωή των Ελλήνων πολιτών. </w:t>
      </w:r>
    </w:p>
    <w:p w14:paraId="6891BF4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Η πρότασή μας για ένα τελικό κείμενο, που θα ενσωματώνει όλες τις απαραίτητες κανονιστικές πράξεις, προκειμέν</w:t>
      </w:r>
      <w:r>
        <w:rPr>
          <w:rFonts w:eastAsia="Times New Roman" w:cs="Times New Roman"/>
          <w:szCs w:val="24"/>
        </w:rPr>
        <w:t xml:space="preserve">ου ο ενδιαφερόμενος πολίτης να γνωρίζει τι πρέπει να κάνει, για να μην πελαγώνει σε ατελείωτα κείμενα που το ένα παραπέμπει στο άλλο, θεωρούμε πως αποτελεί κορυφαίο πρόταγμα και καλό θα ήταν να υιοθετηθεί από όλους. </w:t>
      </w:r>
    </w:p>
    <w:p w14:paraId="6891BF5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Είναι ευκαιρία στην Κυβέρνησή σας, κύρι</w:t>
      </w:r>
      <w:r>
        <w:rPr>
          <w:rFonts w:eastAsia="Times New Roman" w:cs="Times New Roman"/>
          <w:szCs w:val="24"/>
        </w:rPr>
        <w:t>ε Υπουργέ, να ξεκινήσετε εσείς αυτή την υλοποίηση ενός οράματος για το ευ νομοθετείν. Η κωδικοποίηση της νομοθεσίας είναι πλέον απαραίτητη όσο ποτέ, γιατί σήμερα το νομοσχέδιο που συζητάμε, αν δεν κωδικοποιηθεί, δεν διαβάζεται από τον πολίτη και στις συνθή</w:t>
      </w:r>
      <w:r>
        <w:rPr>
          <w:rFonts w:eastAsia="Times New Roman" w:cs="Times New Roman"/>
          <w:szCs w:val="24"/>
        </w:rPr>
        <w:t xml:space="preserve">κες στις οποίες βρισκόμαστε ένα δυσλειτουργικό και αναχρονιστικό </w:t>
      </w:r>
      <w:r>
        <w:rPr>
          <w:rFonts w:eastAsia="Times New Roman" w:cs="Times New Roman"/>
          <w:szCs w:val="24"/>
        </w:rPr>
        <w:t>δ</w:t>
      </w:r>
      <w:r>
        <w:rPr>
          <w:rFonts w:eastAsia="Times New Roman" w:cs="Times New Roman"/>
          <w:szCs w:val="24"/>
        </w:rPr>
        <w:t>ημόσιο, σε συνδυασμό με μία κακοδιατυπωμένη νομοθεσία, συνιστούν ένα εκρηκτικό μείγμα. Θα πρέπει να είμαστε προσεκτικοί. Οι νέες δομές ηλεκτρονικής διακυβέρνησης, όταν είναι ατελώς προετοιμα</w:t>
      </w:r>
      <w:r>
        <w:rPr>
          <w:rFonts w:eastAsia="Times New Roman" w:cs="Times New Roman"/>
          <w:szCs w:val="24"/>
        </w:rPr>
        <w:t>σμένες ή αλληλοεπικαλύπτονται με άλλες, προϋπάρχουσες μάλιστα, ηλε</w:t>
      </w:r>
      <w:r>
        <w:rPr>
          <w:rFonts w:eastAsia="Times New Roman" w:cs="Times New Roman"/>
          <w:szCs w:val="24"/>
        </w:rPr>
        <w:lastRenderedPageBreak/>
        <w:t xml:space="preserve">κτρονικές δομές, δεν αποτελούν πανάκεια για όλα τα ζητήματα, αλλά αντιθέτως, δημιουργούν μία νέα πρωτοτυπία, την ηλεκτρονική γραφειοκρατία. </w:t>
      </w:r>
    </w:p>
    <w:p w14:paraId="6891BF5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Το άρθρο 14, το οποίο θεσμοθετεί το Ολοκληρωμένο </w:t>
      </w:r>
      <w:r>
        <w:rPr>
          <w:rFonts w:eastAsia="Times New Roman" w:cs="Times New Roman"/>
          <w:szCs w:val="24"/>
        </w:rPr>
        <w:t>Πληροφοριακό Σύστημα Άσκησης Δραστηριοτήτων και Ελέγχων, τη στιγμή που ήδη υπάρχει το Γενικό Εμπορικό Μητρώο, το ΓΕΜΗ, δημιουργεί αυτό ακριβώς το πρόβλημα. Καίριο ζήτημα η διαλειτουργικότητα.</w:t>
      </w:r>
    </w:p>
    <w:p w14:paraId="6891BF5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χώρα μας κατατάσσεται, δυστυχώς,</w:t>
      </w:r>
      <w:r>
        <w:rPr>
          <w:rFonts w:eastAsia="Times New Roman" w:cs="Times New Roman"/>
          <w:szCs w:val="24"/>
        </w:rPr>
        <w:t xml:space="preserve"> σε μία από τις υψηλότερες θέσεις παγκοσμίως σε θέματα πολυνομίας. Πρόκειται για μία νομοθετική ζούγκλα κυριολεκτικά, μία πραγματικά τεράστια νομοθετική παραγωγή κατά τις τελευταίες δεκαετίες που εντέλει έχει διαλυτικές συνέπειες στο κοινωνικό σύνολο, στη </w:t>
      </w:r>
      <w:r>
        <w:rPr>
          <w:rFonts w:eastAsia="Times New Roman" w:cs="Times New Roman"/>
          <w:szCs w:val="24"/>
        </w:rPr>
        <w:t xml:space="preserve">δημόσια διοίκηση και βεβαίως στη λειτουργία της δημοκρατίας. Η ίδια η δικαστική εξουσία αδυνατεί να διαχειριστεί, πόσω μάλλον να εφαρμόσει τις χιλιάδες των διατάξεων </w:t>
      </w:r>
      <w:r>
        <w:rPr>
          <w:rFonts w:eastAsia="Times New Roman" w:cs="Times New Roman"/>
          <w:szCs w:val="24"/>
        </w:rPr>
        <w:lastRenderedPageBreak/>
        <w:t>που ισχύουν ταυτόχρονα για ένα θέμα. Από την άλλη πλευρά, όλοι γνωρίζουν πως χιλιάδες εν ι</w:t>
      </w:r>
      <w:r>
        <w:rPr>
          <w:rFonts w:eastAsia="Times New Roman" w:cs="Times New Roman"/>
          <w:szCs w:val="24"/>
        </w:rPr>
        <w:t>σχύι νόμοι δεν εφαρμόζονται. Πρέπει να γίνει αντιληπτό πως η πολυνομία οδηγεί στην κακονομία και εκείνη με τη σειρά της στην ανομία. Αξίζει, ενδεικτικά, να αναφερθώ στη φορολογική νομοθεσία δύο δημοκρατιών, της αμερικανικής και της ελληνικής.</w:t>
      </w:r>
    </w:p>
    <w:p w14:paraId="6891BF5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Στις ΗΠΑ από </w:t>
      </w:r>
      <w:r>
        <w:rPr>
          <w:rFonts w:eastAsia="Times New Roman" w:cs="Times New Roman"/>
          <w:szCs w:val="24"/>
        </w:rPr>
        <w:t xml:space="preserve">το 1776, που κηρύχθηκε η αμερικανική ανεξαρτησία, έως και σήμερα, ψηφίστηκαν και ισχύουν -προσέξτε- μόνο δέκα φορολογικοί νόμοι μέσα στους αιώνες. Αντίθετα, στη χώρα μας από το 1975 έως και σήμερα ψηφίστηκαν τουλάχιστον </w:t>
      </w:r>
      <w:r>
        <w:rPr>
          <w:rFonts w:eastAsia="Times New Roman" w:cs="Times New Roman"/>
          <w:szCs w:val="24"/>
        </w:rPr>
        <w:t>διακόσια πενήντα</w:t>
      </w:r>
      <w:r>
        <w:rPr>
          <w:rFonts w:eastAsia="Times New Roman" w:cs="Times New Roman"/>
          <w:szCs w:val="24"/>
        </w:rPr>
        <w:t xml:space="preserve"> φορολογικά νομοθετή</w:t>
      </w:r>
      <w:r>
        <w:rPr>
          <w:rFonts w:eastAsia="Times New Roman" w:cs="Times New Roman"/>
          <w:szCs w:val="24"/>
        </w:rPr>
        <w:t>ματα με άπειρες τροπολογίες διάσπαρτες σε διάφορους άλλους νόμους, που φαντάζομαι κανείς δεν είναι σήμερα σε θέση να τα μαζέψει όλα αυτά.</w:t>
      </w:r>
    </w:p>
    <w:p w14:paraId="6891BF5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Η υπερπαραγωγή νόμων, οι περισσότεροι από τους οποίους περιλαμβάνουν και φωτογραφικού τύπου διατάξεις –ρουσφέτια- είνα</w:t>
      </w:r>
      <w:r>
        <w:rPr>
          <w:rFonts w:eastAsia="Times New Roman" w:cs="Times New Roman"/>
          <w:szCs w:val="24"/>
        </w:rPr>
        <w:t xml:space="preserve">ι κανόνας </w:t>
      </w:r>
      <w:r>
        <w:rPr>
          <w:rFonts w:eastAsia="Times New Roman" w:cs="Times New Roman"/>
          <w:szCs w:val="24"/>
        </w:rPr>
        <w:lastRenderedPageBreak/>
        <w:t xml:space="preserve">για όλα σχεδόν τα προς ρύθμιση θέματα. Συνολικά, από το 1975 έως σήμερα έχουν εκδοθεί σχεδόν </w:t>
      </w:r>
      <w:r>
        <w:rPr>
          <w:rFonts w:eastAsia="Times New Roman" w:cs="Times New Roman"/>
          <w:szCs w:val="24"/>
        </w:rPr>
        <w:t>τεσσερισήμισι χιλιάδες</w:t>
      </w:r>
      <w:r>
        <w:rPr>
          <w:rFonts w:eastAsia="Times New Roman" w:cs="Times New Roman"/>
          <w:szCs w:val="24"/>
        </w:rPr>
        <w:t xml:space="preserve"> νόμοι, δηλαδή, πάνω από </w:t>
      </w:r>
      <w:r>
        <w:rPr>
          <w:rFonts w:eastAsia="Times New Roman" w:cs="Times New Roman"/>
          <w:szCs w:val="24"/>
        </w:rPr>
        <w:t>εκατό</w:t>
      </w:r>
      <w:r>
        <w:rPr>
          <w:rFonts w:eastAsia="Times New Roman" w:cs="Times New Roman"/>
          <w:szCs w:val="24"/>
        </w:rPr>
        <w:t xml:space="preserve"> κάθε χρόνο. Δηλαδή ένας νόμος, κάθε τρεις με τέσσερις ημέρες. Σε αυτά τα στοιχεία, αν υπολογιστεί κα</w:t>
      </w:r>
      <w:r>
        <w:rPr>
          <w:rFonts w:eastAsia="Times New Roman" w:cs="Times New Roman"/>
          <w:szCs w:val="24"/>
        </w:rPr>
        <w:t>ι το λεγόμενο δευτερογενές δίκαιο, δηλαδή</w:t>
      </w:r>
      <w:r>
        <w:rPr>
          <w:rFonts w:eastAsia="Times New Roman" w:cs="Times New Roman"/>
          <w:szCs w:val="24"/>
        </w:rPr>
        <w:t>,</w:t>
      </w:r>
      <w:r>
        <w:rPr>
          <w:rFonts w:eastAsia="Times New Roman" w:cs="Times New Roman"/>
          <w:szCs w:val="24"/>
        </w:rPr>
        <w:t xml:space="preserve"> υπουργικές αποφάσεις, προεδρικά διατάγματα, ΠΝΠ, κ</w:t>
      </w:r>
      <w:r>
        <w:rPr>
          <w:rFonts w:eastAsia="Times New Roman" w:cs="Times New Roman"/>
          <w:szCs w:val="24"/>
        </w:rPr>
        <w:t>.</w:t>
      </w:r>
      <w:r>
        <w:rPr>
          <w:rFonts w:eastAsia="Times New Roman" w:cs="Times New Roman"/>
          <w:szCs w:val="24"/>
        </w:rPr>
        <w:t>λπ., τότε ο αριθμός εκτοξεύεται σε απροσδιόριστα επίπεδα.</w:t>
      </w:r>
    </w:p>
    <w:p w14:paraId="6891BF5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Ας είμαστε ειλικρινείς, κυρίες και κύριοι συνάδελφοι, μεγάλος αριθμός νόμων αποτελεί μνημείο προχειρότητ</w:t>
      </w:r>
      <w:r>
        <w:rPr>
          <w:rFonts w:eastAsia="Times New Roman" w:cs="Times New Roman"/>
          <w:szCs w:val="24"/>
        </w:rPr>
        <w:t>ας. Επιπροσθέτως, οι περισσότεροι διαθέτουν μεγάλο αριθμό διατάξεων φωτογραφικού τύπου ως αποτέλεσμα αδιαφανών διαδικασιών και συναλλαγών μεταξύ πολιτικού προσωπικού και συγκεκριμένων, κατά περίπτωση, συντεχνιών, ομάδων επιρροής, ακόμη και προσώπων. Και αυ</w:t>
      </w:r>
      <w:r>
        <w:rPr>
          <w:rFonts w:eastAsia="Times New Roman" w:cs="Times New Roman"/>
          <w:szCs w:val="24"/>
        </w:rPr>
        <w:t xml:space="preserve">τή είναι μία διαχρονική, δυστυχώς, παθογένεια και είναι κοινός τόπος πως αυτή η κατάσταση αποτελεί ιδανικό </w:t>
      </w:r>
      <w:r>
        <w:rPr>
          <w:rFonts w:eastAsia="Times New Roman" w:cs="Times New Roman"/>
          <w:szCs w:val="24"/>
        </w:rPr>
        <w:lastRenderedPageBreak/>
        <w:t>έδαφος για την ενδημική διαφθορά και αυθαιρεσία. Ωστόσο, έτσι καταλύονται βασικοί κανόνες που χαρακτηρίζουν τις ευνομούμενες πολιτείες, αλλά και το κ</w:t>
      </w:r>
      <w:r>
        <w:rPr>
          <w:rFonts w:eastAsia="Times New Roman" w:cs="Times New Roman"/>
          <w:szCs w:val="24"/>
        </w:rPr>
        <w:t>ράτος δικαίου.</w:t>
      </w:r>
    </w:p>
    <w:p w14:paraId="6891BF5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στην πράξη γέννησης του νεοελληνικού κράτους, δυστυχώς, η δημιουργία της κρατικής μηχανής είχε κυρίως στόχο αυτή να αποτελέσει εργαλείο άσκησης πελατειακών σχέσεων με την εκτελεστική εξουσία, παρά αυτό που έπρεπ</w:t>
      </w:r>
      <w:r>
        <w:rPr>
          <w:rFonts w:eastAsia="Times New Roman" w:cs="Times New Roman"/>
          <w:szCs w:val="24"/>
        </w:rPr>
        <w:t>ε να είναι, δηλαδή, ο μηχανισμός εξυπηρέτησης των πολιτών. Έτσι φτάσαμε να έχουμε μία διοίκηση που κάνει ό,τι μπορεί για να αυτοσυντηρηθεί, χάνοντας τον στόχο της που είναι να εξυπηρετεί τον πολίτη.</w:t>
      </w:r>
    </w:p>
    <w:p w14:paraId="6891BF5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Τέτοια νομοθετήματα, όπως το σημερινό, αποτελούν ευκαιρία</w:t>
      </w:r>
      <w:r>
        <w:rPr>
          <w:rFonts w:eastAsia="Times New Roman" w:cs="Times New Roman"/>
          <w:szCs w:val="24"/>
        </w:rPr>
        <w:t xml:space="preserve"> για  επανακαθορισμό της σχέσης πολιτικού συστήματος-κράτους, αλλά και κράτους-πολίτη. Έστω και αν το παρόν νομοσχέδιο αποτελεί προαπαιτούμενο της αξιολόγησης και όχι προϊόν δικής μας βούλησης, ας αποτελέσει </w:t>
      </w:r>
      <w:r>
        <w:rPr>
          <w:rFonts w:eastAsia="Times New Roman" w:cs="Times New Roman"/>
          <w:szCs w:val="24"/>
        </w:rPr>
        <w:lastRenderedPageBreak/>
        <w:t>αφορμή για τη συνειδητοποίηση της απόλυτης προτε</w:t>
      </w:r>
      <w:r>
        <w:rPr>
          <w:rFonts w:eastAsia="Times New Roman" w:cs="Times New Roman"/>
          <w:szCs w:val="24"/>
        </w:rPr>
        <w:t>ραιότητας επανακαθορισμού των παραπάνω σχέσεων, δηλαδή, των σχέσεων μεταξύ πολιτικού συστήματος και κράτους -και κυρίως, εκτελεστικής εξουσίας και κράτους- και κράτους και πολίτη.</w:t>
      </w:r>
    </w:p>
    <w:p w14:paraId="6891BF5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Χωρίς αυτόν τον επανακαθορισμό, δεν μπορούμε σοβαρά να συζητάμε για ύπαρξη π</w:t>
      </w:r>
      <w:r>
        <w:rPr>
          <w:rFonts w:eastAsia="Times New Roman" w:cs="Times New Roman"/>
          <w:szCs w:val="24"/>
        </w:rPr>
        <w:t xml:space="preserve">ροϋποθέσεων, μεταξύ άλλων, ανάπτυξης, εκδήλωσης ουσιαστικού ενδιαφέροντος για επιχειρηματικές δραστηριότητες, που θα οδηγήσουν -και είναι ο μόνος όρος για να οδηγηθούμε- στην παραγωγή εθνικού πλούτου και θέσεων εργασίας, που περισσότερο από οτιδήποτε άλλο </w:t>
      </w:r>
      <w:r>
        <w:rPr>
          <w:rFonts w:eastAsia="Times New Roman" w:cs="Times New Roman"/>
          <w:szCs w:val="24"/>
        </w:rPr>
        <w:t>έχει σήμερα ανάγκη ο τόπος.</w:t>
      </w:r>
    </w:p>
    <w:p w14:paraId="6891BF5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891BF5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(Χειροκροτήματα από τις πτέρυγες του Ποταμιού και της Δημοκρατικής Συμπαράταξης ΠΑΣΟΚ-ΔΗΜΑΡ)</w:t>
      </w:r>
    </w:p>
    <w:p w14:paraId="6891BF5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6891BF5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Ο συνάδελφος κ. Χρήστος Μπουκώρος από τη Νέα Δημοκρατία έχει</w:t>
      </w:r>
      <w:r>
        <w:rPr>
          <w:rFonts w:eastAsia="Times New Roman" w:cs="Times New Roman"/>
          <w:szCs w:val="24"/>
        </w:rPr>
        <w:t xml:space="preserve"> τον λόγο. </w:t>
      </w:r>
    </w:p>
    <w:p w14:paraId="6891BF5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κύριε Πρόεδρε. </w:t>
      </w:r>
    </w:p>
    <w:p w14:paraId="6891BF5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θα ήθελα να ξεκινήσω με κάτι φαινομενικά άσχετο με το σημερινό νομοσχέδιο, που όμως έχει μεγάλη σημασία, γιατί σας άκουσα να επιχειρείτε να μας πείσετε ότι προστατεύσατε τη νησιωτικότητα με την απορροφητικότητα </w:t>
      </w:r>
      <w:r>
        <w:rPr>
          <w:rFonts w:eastAsia="Times New Roman" w:cs="Times New Roman"/>
          <w:szCs w:val="24"/>
        </w:rPr>
        <w:t xml:space="preserve">σε ποσοστά 100% του ΕΣΠΑ στις Περιφέρειες Βορείου και Νοτίου Αιγαίου και μάλιστα προσδιορίσατε και το ύψος στα 6 εκατομμύρια ευρώ για κάθε </w:t>
      </w:r>
      <w:r>
        <w:rPr>
          <w:rFonts w:eastAsia="Times New Roman" w:cs="Times New Roman"/>
          <w:szCs w:val="24"/>
        </w:rPr>
        <w:t>π</w:t>
      </w:r>
      <w:r>
        <w:rPr>
          <w:rFonts w:eastAsia="Times New Roman" w:cs="Times New Roman"/>
          <w:szCs w:val="24"/>
        </w:rPr>
        <w:t xml:space="preserve">εριφέρεια. </w:t>
      </w:r>
    </w:p>
    <w:p w14:paraId="6891BF5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Βεβαίως, καλά είναι τα χρηματοδοτικά εργαλεία, καλά είναι και τα προγράμματα, κύριε Υπουργέ, αλλά ξέρετε</w:t>
      </w:r>
      <w:r>
        <w:rPr>
          <w:rFonts w:eastAsia="Times New Roman" w:cs="Times New Roman"/>
          <w:szCs w:val="24"/>
        </w:rPr>
        <w:t xml:space="preserve"> ότι η νησιωτικότητα επλήγη από την κατάργηση του χαμηλού συντελεστή ΦΠΑ στα ελληνικά νησιά. Είτε απορροφηθεί από τις επιχειρήσεις αυτή η αύξηση του ΦΠΑ, πράγμα που θα σημάνει μεγάλη μείωση των κερδών τους, είτε θα περάσει στην κατανάλωση, πράγμα που θα ση</w:t>
      </w:r>
      <w:r>
        <w:rPr>
          <w:rFonts w:eastAsia="Times New Roman" w:cs="Times New Roman"/>
          <w:szCs w:val="24"/>
        </w:rPr>
        <w:t xml:space="preserve">μάνει τη μείωση της ανταγωνιστικότητάς </w:t>
      </w:r>
      <w:r>
        <w:rPr>
          <w:rFonts w:eastAsia="Times New Roman" w:cs="Times New Roman"/>
          <w:szCs w:val="24"/>
        </w:rPr>
        <w:lastRenderedPageBreak/>
        <w:t>τους, όταν στα απέναντι παράλια ο ΦΠΑ είναι στο 10%. Με 24% ΦΠΑ στα νησιά μας κα</w:t>
      </w:r>
      <w:r>
        <w:rPr>
          <w:rFonts w:eastAsia="Times New Roman" w:cs="Times New Roman"/>
          <w:szCs w:val="24"/>
        </w:rPr>
        <w:t>μ</w:t>
      </w:r>
      <w:r>
        <w:rPr>
          <w:rFonts w:eastAsia="Times New Roman" w:cs="Times New Roman"/>
          <w:szCs w:val="24"/>
        </w:rPr>
        <w:t>μία νησιωτικότητα δεν προστατεύσατε και οφείλω να σας υπενθυμίσω ότι ήταν μια «κόκκινη» γραμμή, ήταν μια από τις υποσχέσεις μέσω των οπο</w:t>
      </w:r>
      <w:r>
        <w:rPr>
          <w:rFonts w:eastAsia="Times New Roman" w:cs="Times New Roman"/>
          <w:szCs w:val="24"/>
        </w:rPr>
        <w:t xml:space="preserve">ίων εξαπατήσατε το εκλογικό σώμα τον Ιανουάριο του 2015. </w:t>
      </w:r>
    </w:p>
    <w:p w14:paraId="6891BF6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Από εκεί και πέρα, κύριε Υπουργέ, συγκρούεστε σήμερα με την πραγματικότητα. Την ώρα που η Κυβέρνηση ΣΥΡΙΖΑ-ΑΝΕΛ ψηφίζει χθες την εργαλειοθήκη του ΟΟΣΑ για τη διευκόλυνση σύστασης επιχειρήσεων και σή</w:t>
      </w:r>
      <w:r>
        <w:rPr>
          <w:rFonts w:eastAsia="Times New Roman" w:cs="Times New Roman"/>
          <w:szCs w:val="24"/>
        </w:rPr>
        <w:t xml:space="preserve">μερα ψηφίζει τις συμβουλές της Παγκόσμιας Τράπεζας για τη διευκόλυνση της άσκησης οικονομικής δραστηριότητας, ο Πρωθυπουργός πουλάει αριστεροσύνη από την μακρινή Κούβα και πριν λίγο, όπως διαβάζουμε, από την </w:t>
      </w:r>
      <w:r>
        <w:rPr>
          <w:rFonts w:eastAsia="Times New Roman" w:cs="Times New Roman"/>
          <w:szCs w:val="24"/>
          <w:lang w:val="en-GB"/>
        </w:rPr>
        <w:t>Plaza</w:t>
      </w:r>
      <w:r>
        <w:rPr>
          <w:rFonts w:eastAsia="Times New Roman" w:cs="Times New Roman"/>
          <w:szCs w:val="24"/>
        </w:rPr>
        <w:t xml:space="preserve"> </w:t>
      </w:r>
      <w:r>
        <w:rPr>
          <w:rFonts w:eastAsia="Times New Roman" w:cs="Times New Roman"/>
          <w:szCs w:val="24"/>
          <w:lang w:val="en-GB"/>
        </w:rPr>
        <w:t>de</w:t>
      </w:r>
      <w:r>
        <w:rPr>
          <w:rFonts w:eastAsia="Times New Roman" w:cs="Times New Roman"/>
          <w:szCs w:val="24"/>
        </w:rPr>
        <w:t xml:space="preserve"> </w:t>
      </w:r>
      <w:r>
        <w:rPr>
          <w:rFonts w:eastAsia="Times New Roman" w:cs="Times New Roman"/>
          <w:szCs w:val="24"/>
          <w:lang w:val="en-GB"/>
        </w:rPr>
        <w:t>la</w:t>
      </w:r>
      <w:r>
        <w:rPr>
          <w:rFonts w:eastAsia="Times New Roman" w:cs="Times New Roman"/>
          <w:szCs w:val="24"/>
        </w:rPr>
        <w:t xml:space="preserve"> </w:t>
      </w:r>
      <w:r>
        <w:rPr>
          <w:rFonts w:eastAsia="Times New Roman" w:cs="Times New Roman"/>
          <w:szCs w:val="24"/>
          <w:lang w:val="en-GB"/>
        </w:rPr>
        <w:t>Revolu</w:t>
      </w:r>
      <w:r>
        <w:rPr>
          <w:rFonts w:eastAsia="Times New Roman" w:cs="Times New Roman"/>
          <w:szCs w:val="24"/>
          <w:lang w:val="en-US"/>
        </w:rPr>
        <w:t>c</w:t>
      </w:r>
      <w:r>
        <w:rPr>
          <w:rFonts w:eastAsia="Times New Roman" w:cs="Times New Roman"/>
          <w:szCs w:val="24"/>
          <w:lang w:val="en-GB"/>
        </w:rPr>
        <w:t>ion</w:t>
      </w:r>
      <w:r>
        <w:rPr>
          <w:rFonts w:eastAsia="Times New Roman" w:cs="Times New Roman"/>
          <w:szCs w:val="24"/>
        </w:rPr>
        <w:t>, έλεγε ότι αποτελεί παράδ</w:t>
      </w:r>
      <w:r>
        <w:rPr>
          <w:rFonts w:eastAsia="Times New Roman" w:cs="Times New Roman"/>
          <w:szCs w:val="24"/>
        </w:rPr>
        <w:t>ειγμα ο Κάστρο. Τι παράδειγμα; Ως οικονομικό μοντέλο; Παράδειγμα για τα ανθρώπινα δικαιώματα; Για τι ακριβώς, δεν μπορούμε να κατανοήσουμε, δεν μπορούμε να καταλάβουμε.</w:t>
      </w:r>
    </w:p>
    <w:p w14:paraId="6891BF6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Σ’ αυτή τη σύγκρουση με την πραγματικότητα θα ηττηθείτε. Θα ηττηθείτε πολιτικά, θα ηττη</w:t>
      </w:r>
      <w:r>
        <w:rPr>
          <w:rFonts w:eastAsia="Times New Roman" w:cs="Times New Roman"/>
          <w:szCs w:val="24"/>
        </w:rPr>
        <w:t>θείτε ιδεολογικά και θα ηττηθείτε και εκλογικά, κυρίες και κύριοι συνάδελφοι του ΣΥΡΙΖΑ. Το να συζητάμε στο Ελληνικό Κοινοβούλιο το νέο θεσμικό πλαίσιο για την άσκηση της οικονομικής δραστηριότητας, την ώρα που η Κυβέρνηση ΣΥΡΙΖΑ είναι προσανατολισμένη στα</w:t>
      </w:r>
      <w:r>
        <w:rPr>
          <w:rFonts w:eastAsia="Times New Roman" w:cs="Times New Roman"/>
          <w:szCs w:val="24"/>
        </w:rPr>
        <w:t xml:space="preserve">θερά και φανατικά σε λατινοαμερικάνικα μοντέλα, ηχεί σαν πολιτική ειρωνεία, θα έλεγα. </w:t>
      </w:r>
    </w:p>
    <w:p w14:paraId="6891BF6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μεταρρυθμίσεις έχουν ένα χαρακτηριστικό: Για να αποδώσουν πρέπει να τις πιστεύεις, δεν πρέπει να είναι καταναγκαστικές. Αν δεν πιστεύει </w:t>
      </w:r>
      <w:r>
        <w:rPr>
          <w:rFonts w:eastAsia="Times New Roman" w:cs="Times New Roman"/>
          <w:szCs w:val="24"/>
        </w:rPr>
        <w:t xml:space="preserve">η </w:t>
      </w:r>
      <w:r>
        <w:rPr>
          <w:rFonts w:eastAsia="Times New Roman" w:cs="Times New Roman"/>
          <w:szCs w:val="24"/>
        </w:rPr>
        <w:t>π</w:t>
      </w:r>
      <w:r>
        <w:rPr>
          <w:rFonts w:eastAsia="Times New Roman" w:cs="Times New Roman"/>
          <w:szCs w:val="24"/>
        </w:rPr>
        <w:t xml:space="preserve">ολιτεία στις μεταρρυθμίσεις που φέρνει στο Κοινοβούλιο, αυτές ποτέ δεν θα αποδώσουν. Όταν το περιβάλλον στο πολιτικό προσωπικό αλλά και στη οικονομία είναι οπισθοδρομικό, η όποια μεταρρύθμιση πνίγεται κυριολεκτικά. </w:t>
      </w:r>
      <w:r>
        <w:rPr>
          <w:rFonts w:eastAsia="Times New Roman" w:cs="Times New Roman"/>
          <w:szCs w:val="24"/>
        </w:rPr>
        <w:t>Η</w:t>
      </w:r>
      <w:r>
        <w:rPr>
          <w:rFonts w:eastAsia="Times New Roman" w:cs="Times New Roman"/>
          <w:szCs w:val="24"/>
        </w:rPr>
        <w:t xml:space="preserve"> Κυβέρνηση ΣΥΡΙΖΑ-ΑΝΕΛ, κύριε Υπουργέ</w:t>
      </w:r>
      <w:r>
        <w:rPr>
          <w:rFonts w:eastAsia="Times New Roman" w:cs="Times New Roman"/>
          <w:szCs w:val="24"/>
        </w:rPr>
        <w:t xml:space="preserve">, έχει αποδείξει τα δύο τελευταία χρόνια ότι είναι δύναμη οπισθοδρόμησης. </w:t>
      </w:r>
    </w:p>
    <w:p w14:paraId="6891BF6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Να σας πω και ένα τρέχον στατιστικό στοιχείο; Σήμερα το νομοσχέδιο, που υποτίθεται ότι φέρνει αλλαγές και διευκολύνει την οικονομική δραστηριότητα, κύριε Υπουργέ, ήρθαν να το υποστη</w:t>
      </w:r>
      <w:r>
        <w:rPr>
          <w:rFonts w:eastAsia="Times New Roman" w:cs="Times New Roman"/>
          <w:szCs w:val="24"/>
        </w:rPr>
        <w:t>ρίξουν όλοι και όλοι έξι Βουλευτές του ΣΥΡΙΖΑ από τους εκατόν σαράντα πέντε, ενώ οι εγγεγραμμένοι ομιλητές Βουλευτές από τη Νέα Δημοκρατία είναι δώδεκα στους εβδομήντα πέντε. Δεν πιστεύετε στις μεταρρυθμίσεις. Είστε δύναμη απορρύθμισης της οικονομίας και ό</w:t>
      </w:r>
      <w:r>
        <w:rPr>
          <w:rFonts w:eastAsia="Times New Roman" w:cs="Times New Roman"/>
          <w:szCs w:val="24"/>
        </w:rPr>
        <w:t xml:space="preserve">χι μεταρρύθμισης! </w:t>
      </w:r>
    </w:p>
    <w:p w14:paraId="6891BF6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Όσο για τη δικαιολογία της </w:t>
      </w:r>
      <w:r>
        <w:rPr>
          <w:rFonts w:eastAsia="Times New Roman" w:cs="Times New Roman"/>
          <w:szCs w:val="24"/>
        </w:rPr>
        <w:t>ε</w:t>
      </w:r>
      <w:r>
        <w:rPr>
          <w:rFonts w:eastAsia="Times New Roman" w:cs="Times New Roman"/>
          <w:szCs w:val="24"/>
        </w:rPr>
        <w:t xml:space="preserve">ισηγήτριας, την έωλη δικαιολογία ότι οι δανειστές, οι </w:t>
      </w:r>
      <w:r>
        <w:rPr>
          <w:rFonts w:eastAsia="Times New Roman" w:cs="Times New Roman"/>
          <w:szCs w:val="24"/>
        </w:rPr>
        <w:t>θ</w:t>
      </w:r>
      <w:r>
        <w:rPr>
          <w:rFonts w:eastAsia="Times New Roman" w:cs="Times New Roman"/>
          <w:szCs w:val="24"/>
        </w:rPr>
        <w:t>εσμοί δεν επέτρεπαν στο νομοσχέδιο να έρθει, δεν πείθει κανέναν και κυρίως αποδεικνύει ότι η Κυβέρνηση ΣΥΡΙΖΑ είναι μ</w:t>
      </w:r>
      <w:r>
        <w:rPr>
          <w:rFonts w:eastAsia="Times New Roman" w:cs="Times New Roman"/>
          <w:szCs w:val="24"/>
        </w:rPr>
        <w:t>ί</w:t>
      </w:r>
      <w:r>
        <w:rPr>
          <w:rFonts w:eastAsia="Times New Roman" w:cs="Times New Roman"/>
          <w:szCs w:val="24"/>
        </w:rPr>
        <w:t>α κυβέρνηση που έπαψε να κυβερνά και</w:t>
      </w:r>
      <w:r>
        <w:rPr>
          <w:rFonts w:eastAsia="Times New Roman" w:cs="Times New Roman"/>
          <w:szCs w:val="24"/>
        </w:rPr>
        <w:t xml:space="preserve"> απλά εκτελεί εντολές, γιατί είναι αδύνατον οι δανειστές να αρνούνται είτε στοιχεία της εργαλειοθήκης του ΟΟΣΑ είτε συμβουλές της Παγκόσμιας Τράπεζας. </w:t>
      </w:r>
    </w:p>
    <w:p w14:paraId="6891BF65" w14:textId="77777777" w:rsidR="00D031BF" w:rsidRDefault="004A50F5">
      <w:pPr>
        <w:spacing w:after="0" w:line="600" w:lineRule="auto"/>
        <w:ind w:firstLine="851"/>
        <w:jc w:val="both"/>
        <w:rPr>
          <w:rFonts w:eastAsia="Times New Roman" w:cs="Times New Roman"/>
        </w:rPr>
      </w:pPr>
      <w:r>
        <w:rPr>
          <w:rFonts w:eastAsia="Times New Roman" w:cs="Times New Roman"/>
        </w:rPr>
        <w:lastRenderedPageBreak/>
        <w:t>Άρα δεν κάνετε τίποτα άλλο και σε αυτό το νομοσχέδιο, κύριε Υπουργέ, από ό,τι κάνατε και σε όλα τα προηγ</w:t>
      </w:r>
      <w:r>
        <w:rPr>
          <w:rFonts w:eastAsia="Times New Roman" w:cs="Times New Roman"/>
        </w:rPr>
        <w:t xml:space="preserve">ούμενα. Προσπαθείτε συνεχώς να τα αποφύγετε, να τα αναβάλλετε, αλλά στο τέλος τα ψηφίζετε με σκυφτό το κεφάλι. </w:t>
      </w:r>
    </w:p>
    <w:p w14:paraId="6891BF66" w14:textId="77777777" w:rsidR="00D031BF" w:rsidRDefault="004A50F5">
      <w:pPr>
        <w:spacing w:after="0" w:line="600" w:lineRule="auto"/>
        <w:ind w:firstLine="851"/>
        <w:jc w:val="both"/>
        <w:rPr>
          <w:rFonts w:eastAsia="Times New Roman" w:cs="Times New Roman"/>
          <w:bCs/>
          <w:shd w:val="clear" w:color="auto" w:fill="FFFFFF"/>
        </w:rPr>
      </w:pPr>
      <w:r>
        <w:rPr>
          <w:rFonts w:eastAsia="Times New Roman" w:cs="Times New Roman"/>
        </w:rPr>
        <w:t xml:space="preserve">Αδυνατεί η </w:t>
      </w:r>
      <w:r>
        <w:rPr>
          <w:rFonts w:eastAsia="Times New Roman"/>
          <w:bCs/>
        </w:rPr>
        <w:t>Κυβέρνηση</w:t>
      </w:r>
      <w:r>
        <w:rPr>
          <w:rFonts w:eastAsia="Times New Roman" w:cs="Times New Roman"/>
        </w:rPr>
        <w:t xml:space="preserve"> να κατανοήσει, </w:t>
      </w:r>
      <w:r>
        <w:rPr>
          <w:rFonts w:eastAsia="Times New Roman" w:cs="Times New Roman"/>
          <w:bCs/>
          <w:shd w:val="clear" w:color="auto" w:fill="FFFFFF"/>
        </w:rPr>
        <w:t>επίσης, την ανάγκη της νομοθετικής και κατ’ επέκταση της διοικητικής συνέπειας. Ο ν.4262/2014 του κ. Χατζηδά</w:t>
      </w:r>
      <w:r>
        <w:rPr>
          <w:rFonts w:eastAsia="Times New Roman" w:cs="Times New Roman"/>
          <w:bCs/>
          <w:shd w:val="clear" w:color="auto" w:fill="FFFFFF"/>
        </w:rPr>
        <w:t xml:space="preserve">κη έγινε δεκτός από την αγορά ευμενώς και με θετικά σχόλια. Επί δύο χρόνια η </w:t>
      </w:r>
      <w:r>
        <w:rPr>
          <w:rFonts w:eastAsia="Times New Roman"/>
          <w:bCs/>
          <w:shd w:val="clear" w:color="auto" w:fill="FFFFFF"/>
        </w:rPr>
        <w:t>Κυβέρνηση</w:t>
      </w:r>
      <w:r>
        <w:rPr>
          <w:rFonts w:eastAsia="Times New Roman" w:cs="Times New Roman"/>
          <w:bCs/>
          <w:shd w:val="clear" w:color="auto" w:fill="FFFFFF"/>
        </w:rPr>
        <w:t xml:space="preserve"> ΣΥΡΙΖΑ ούτε μ</w:t>
      </w:r>
      <w:r>
        <w:rPr>
          <w:rFonts w:eastAsia="Times New Roman" w:cs="Times New Roman"/>
          <w:bCs/>
          <w:shd w:val="clear" w:color="auto" w:fill="FFFFFF"/>
        </w:rPr>
        <w:t>ί</w:t>
      </w:r>
      <w:r>
        <w:rPr>
          <w:rFonts w:eastAsia="Times New Roman" w:cs="Times New Roman"/>
          <w:bCs/>
          <w:shd w:val="clear" w:color="auto" w:fill="FFFFFF"/>
        </w:rPr>
        <w:t xml:space="preserve">α υπουργική απόφαση δεν εξέδωσε για να χτίσει πάνω στον νόμο που προϋπήρχε, να τον βελτιώσει και να τον επεκτείνει. </w:t>
      </w:r>
    </w:p>
    <w:p w14:paraId="6891BF67" w14:textId="77777777" w:rsidR="00D031BF" w:rsidRDefault="004A50F5">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Η διοικητική συνέχεια, κύριε Υπουργέ, ιδιαίτερα για οικονομίες οι οποίες βρίσκονται σε κρίση και κοινωνίες που βρίσκονται σε κρίση, </w:t>
      </w:r>
      <w:r>
        <w:rPr>
          <w:rFonts w:eastAsia="Times New Roman"/>
          <w:bCs/>
          <w:shd w:val="clear" w:color="auto" w:fill="FFFFFF"/>
        </w:rPr>
        <w:t>είναι</w:t>
      </w:r>
      <w:r>
        <w:rPr>
          <w:rFonts w:eastAsia="Times New Roman" w:cs="Times New Roman"/>
          <w:bCs/>
          <w:shd w:val="clear" w:color="auto" w:fill="FFFFFF"/>
        </w:rPr>
        <w:t xml:space="preserve"> αναγκαία προϋπόθεση για να εξελιχθούν τα πράγματα ομαλά. Εσείς είστε της ασυνέχειας και της πρόχειρης νομοθέτησης. </w:t>
      </w:r>
    </w:p>
    <w:p w14:paraId="6891BF68" w14:textId="77777777" w:rsidR="00D031BF" w:rsidRDefault="004A50F5">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lastRenderedPageBreak/>
        <w:t>Δε</w:t>
      </w:r>
      <w:r>
        <w:rPr>
          <w:rFonts w:eastAsia="Times New Roman" w:cs="Times New Roman"/>
          <w:bCs/>
          <w:shd w:val="clear" w:color="auto" w:fill="FFFFFF"/>
        </w:rPr>
        <w:t>ν μπορεί να περιμένουμε διευκόλυνση της οικονομικής δραστηριότητας, όταν υπάρχει ασυνέχεια, πρόχειρη νομοθέτηση, καταναγκαστική νομοθέτηση, με την έννοια ότι δεν φέρνετε εδώ το νομοσχέδιο το σημερινό, για να διευκολύνετε την άσκηση της οικονομικής δραστηρι</w:t>
      </w:r>
      <w:r>
        <w:rPr>
          <w:rFonts w:eastAsia="Times New Roman" w:cs="Times New Roman"/>
          <w:bCs/>
          <w:shd w:val="clear" w:color="auto" w:fill="FFFFFF"/>
        </w:rPr>
        <w:t xml:space="preserve">ότητας, αλλά απλώς και μόνο για να κλείσετε τα προαπαιτούμενα. </w:t>
      </w:r>
    </w:p>
    <w:p w14:paraId="6891BF69" w14:textId="77777777" w:rsidR="00D031BF" w:rsidRDefault="004A50F5">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Αδυνατεί με λίγα λόγια, κύριε Υπουργέ, αυτή η </w:t>
      </w:r>
      <w:r>
        <w:rPr>
          <w:rFonts w:eastAsia="Times New Roman"/>
          <w:bCs/>
          <w:shd w:val="clear" w:color="auto" w:fill="FFFFFF"/>
        </w:rPr>
        <w:t>Κυβέρνηση</w:t>
      </w:r>
      <w:r>
        <w:rPr>
          <w:rFonts w:eastAsia="Times New Roman" w:cs="Times New Roman"/>
          <w:bCs/>
          <w:shd w:val="clear" w:color="auto" w:fill="FFFFFF"/>
        </w:rPr>
        <w:t xml:space="preserve"> να καταλάβει αυτό που καταλαβαίνουν οι πάντες. Ο χρόνος </w:t>
      </w:r>
      <w:r>
        <w:rPr>
          <w:rFonts w:eastAsia="Times New Roman"/>
          <w:bCs/>
          <w:shd w:val="clear" w:color="auto" w:fill="FFFFFF"/>
        </w:rPr>
        <w:t>είναι</w:t>
      </w:r>
      <w:r>
        <w:rPr>
          <w:rFonts w:eastAsia="Times New Roman" w:cs="Times New Roman"/>
          <w:bCs/>
          <w:shd w:val="clear" w:color="auto" w:fill="FFFFFF"/>
        </w:rPr>
        <w:t xml:space="preserve"> χρήμα. Χάθηκαν δύο χρόνια και χάνονται και άλλα δύο χρόνια, επειδή το σημε</w:t>
      </w:r>
      <w:r>
        <w:rPr>
          <w:rFonts w:eastAsia="Times New Roman" w:cs="Times New Roman"/>
          <w:bCs/>
          <w:shd w:val="clear" w:color="auto" w:fill="FFFFFF"/>
        </w:rPr>
        <w:t xml:space="preserve">ρινό νομοσχέδιο θα εφαρμοστεί από 1-1-2019. Τέσσερα χρόνια χαμένα για τη διευκόλυνση της αύξησης της οικονομικής δραστηριότητας. Δεν νομίζετε ότι </w:t>
      </w:r>
      <w:r>
        <w:rPr>
          <w:rFonts w:eastAsia="Times New Roman"/>
          <w:bCs/>
          <w:shd w:val="clear" w:color="auto" w:fill="FFFFFF"/>
        </w:rPr>
        <w:t>είναι</w:t>
      </w:r>
      <w:r>
        <w:rPr>
          <w:rFonts w:eastAsia="Times New Roman" w:cs="Times New Roman"/>
          <w:bCs/>
          <w:shd w:val="clear" w:color="auto" w:fill="FFFFFF"/>
        </w:rPr>
        <w:t xml:space="preserve"> πολλά για μ</w:t>
      </w:r>
      <w:r>
        <w:rPr>
          <w:rFonts w:eastAsia="Times New Roman" w:cs="Times New Roman"/>
          <w:bCs/>
          <w:shd w:val="clear" w:color="auto" w:fill="FFFFFF"/>
        </w:rPr>
        <w:t>ί</w:t>
      </w:r>
      <w:r>
        <w:rPr>
          <w:rFonts w:eastAsia="Times New Roman" w:cs="Times New Roman"/>
          <w:bCs/>
          <w:shd w:val="clear" w:color="auto" w:fill="FFFFFF"/>
        </w:rPr>
        <w:t xml:space="preserve">α τέτοια εποχή; </w:t>
      </w:r>
    </w:p>
    <w:p w14:paraId="6891BF6A" w14:textId="77777777" w:rsidR="00D031BF" w:rsidRDefault="004A50F5">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Τα θετικά στοιχεία δεν πρόκειται να τα απορρίψει η Νέα Δημοκρατία. Εμείς δε</w:t>
      </w:r>
      <w:r>
        <w:rPr>
          <w:rFonts w:eastAsia="Times New Roman" w:cs="Times New Roman"/>
          <w:bCs/>
          <w:shd w:val="clear" w:color="auto" w:fill="FFFFFF"/>
        </w:rPr>
        <w:t xml:space="preserve">ν είμαστε δύναμη άρνησης. Δεν είμαστε η δύναμη «σε όλα όχι», όπως ήταν ο ΣΥΡΙΖΑ τις ένδοξες μέρες της Αντιπολίτευσής του. Τα θετικά τα υιοθετούμε. Επισημαίνουμε την προχειρότητα. Οι όποιες διευκολύνσεις </w:t>
      </w:r>
      <w:r>
        <w:rPr>
          <w:rFonts w:eastAsia="Times New Roman" w:cs="Times New Roman"/>
          <w:bCs/>
          <w:shd w:val="clear" w:color="auto" w:fill="FFFFFF"/>
        </w:rPr>
        <w:lastRenderedPageBreak/>
        <w:t>αφορούν είτε καταστήματα υγειονομικού ενδιαφέροντος ε</w:t>
      </w:r>
      <w:r>
        <w:rPr>
          <w:rFonts w:eastAsia="Times New Roman" w:cs="Times New Roman"/>
          <w:bCs/>
          <w:shd w:val="clear" w:color="auto" w:fill="FFFFFF"/>
        </w:rPr>
        <w:t>ίτε τουριστικά καταλύματα μάς βρίσκουν οπωσδήποτε σύμφωνους. Από εκεί και πέρα, το νομοσχέδιο έχει τεράστιες αδυναμίες.</w:t>
      </w:r>
    </w:p>
    <w:p w14:paraId="6891BF6B" w14:textId="77777777" w:rsidR="00D031BF" w:rsidRDefault="004A50F5">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Όμως, όποια διευκόλυνση και αν ψηφίσουμε σήμερα, κύριε Υπουργέ, όποια απλοποίηση σύστασης εταιρ</w:t>
      </w:r>
      <w:r>
        <w:rPr>
          <w:rFonts w:eastAsia="Times New Roman" w:cs="Times New Roman"/>
          <w:bCs/>
          <w:shd w:val="clear" w:color="auto" w:fill="FFFFFF"/>
        </w:rPr>
        <w:t>ε</w:t>
      </w:r>
      <w:r>
        <w:rPr>
          <w:rFonts w:eastAsia="Times New Roman" w:cs="Times New Roman"/>
          <w:bCs/>
          <w:shd w:val="clear" w:color="auto" w:fill="FFFFFF"/>
        </w:rPr>
        <w:t xml:space="preserve">ίας και αν ψηφίσαμε χθες σε αυτό το </w:t>
      </w:r>
      <w:r>
        <w:rPr>
          <w:rFonts w:eastAsia="Times New Roman"/>
          <w:bCs/>
          <w:shd w:val="clear" w:color="auto" w:fill="FFFFFF"/>
        </w:rPr>
        <w:t>Κοιν</w:t>
      </w:r>
      <w:r>
        <w:rPr>
          <w:rFonts w:eastAsia="Times New Roman"/>
          <w:bCs/>
          <w:shd w:val="clear" w:color="auto" w:fill="FFFFFF"/>
        </w:rPr>
        <w:t>οβούλιο</w:t>
      </w:r>
      <w:r>
        <w:rPr>
          <w:rFonts w:eastAsia="Times New Roman" w:cs="Times New Roman"/>
          <w:bCs/>
          <w:shd w:val="clear" w:color="auto" w:fill="FFFFFF"/>
        </w:rPr>
        <w:t xml:space="preserve">, όλα αυτά θα πνίγονται μέσα στο γενικότερο περιβάλλον της υπερφορολόγησης. </w:t>
      </w:r>
    </w:p>
    <w:p w14:paraId="6891BF6C" w14:textId="77777777" w:rsidR="00D031BF" w:rsidRDefault="004A50F5">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Σας είπα για τα νησιά προηγουμένως. Έχετε ανεβάσει στα ύψη τους φορολογικούς συντελεστές. Έχετε αυξήσει τις εισφορές. Υπάρχει επενδυτική άπνοια στη χώρα. </w:t>
      </w:r>
    </w:p>
    <w:p w14:paraId="6891BF6D" w14:textId="77777777" w:rsidR="00D031BF" w:rsidRDefault="004A50F5">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Είδατε σήμερα τι </w:t>
      </w:r>
      <w:r>
        <w:rPr>
          <w:rFonts w:eastAsia="Times New Roman" w:cs="Times New Roman"/>
          <w:bCs/>
          <w:shd w:val="clear" w:color="auto" w:fill="FFFFFF"/>
        </w:rPr>
        <w:t xml:space="preserve">έγινε στα νησιά, κύριε Υπουργέ, στη Μυτιλήνη, στη Λήμνο, στη Χίο, στη Σάμο; Γιατί διαμαρτύρονται οι επιχειρηματικές κοινότητες αυτών των νησιών; Επειδή εγκαταλείψατε την κόκκινη γραμμή για μειωμένο ΦΠΑ στα νησιά, το ίδιο και στην υπόλοιπη Ελλάδα. Μπορώ να </w:t>
      </w:r>
      <w:r>
        <w:rPr>
          <w:rFonts w:eastAsia="Times New Roman" w:cs="Times New Roman"/>
          <w:bCs/>
          <w:shd w:val="clear" w:color="auto" w:fill="FFFFFF"/>
        </w:rPr>
        <w:t xml:space="preserve">σας πω για τα νησιά, γιατί μου λένε οι συμπατριώτες μου πόσο πλήττει </w:t>
      </w:r>
      <w:r>
        <w:rPr>
          <w:rFonts w:eastAsia="Times New Roman" w:cs="Times New Roman"/>
          <w:bCs/>
          <w:shd w:val="clear" w:color="auto" w:fill="FFFFFF"/>
        </w:rPr>
        <w:lastRenderedPageBreak/>
        <w:t xml:space="preserve">την ανταγωνιστικότητά τους και στη Σκιάθο και στη Σκόπελο και στην Αλόννησο αυτό το οποίο πήρατε πίσω και το οποίο λέγατε ότι θα υπερασπίσετε. </w:t>
      </w:r>
    </w:p>
    <w:p w14:paraId="6891BF6E" w14:textId="77777777" w:rsidR="00D031BF" w:rsidRDefault="004A50F5">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Η μείωση των εξαγωγών, τα </w:t>
      </w:r>
      <w:r>
        <w:rPr>
          <w:rFonts w:eastAsia="Times New Roman" w:cs="Times New Roman"/>
          <w:bCs/>
          <w:shd w:val="clear" w:color="auto" w:fill="FFFFFF"/>
          <w:lang w:val="en-US"/>
        </w:rPr>
        <w:t>capital</w:t>
      </w:r>
      <w:r>
        <w:rPr>
          <w:rFonts w:eastAsia="Times New Roman" w:cs="Times New Roman"/>
          <w:bCs/>
          <w:shd w:val="clear" w:color="auto" w:fill="FFFFFF"/>
        </w:rPr>
        <w:t xml:space="preserve"> </w:t>
      </w:r>
      <w:r>
        <w:rPr>
          <w:rFonts w:eastAsia="Times New Roman" w:cs="Times New Roman"/>
          <w:bCs/>
          <w:shd w:val="clear" w:color="auto" w:fill="FFFFFF"/>
          <w:lang w:val="en-US"/>
        </w:rPr>
        <w:t>controls</w:t>
      </w:r>
      <w:r>
        <w:rPr>
          <w:rFonts w:eastAsia="Times New Roman" w:cs="Times New Roman"/>
          <w:bCs/>
          <w:shd w:val="clear" w:color="auto" w:fill="FFFFFF"/>
        </w:rPr>
        <w:t>,</w:t>
      </w:r>
      <w:r>
        <w:rPr>
          <w:rFonts w:eastAsia="Times New Roman" w:cs="Times New Roman"/>
          <w:bCs/>
          <w:shd w:val="clear" w:color="auto" w:fill="FFFFFF"/>
        </w:rPr>
        <w:t xml:space="preserve"> το πακέτο Γιουνκέρ, για το οποίο δεν ακούμε τίποτα, και η επενδυτική </w:t>
      </w:r>
      <w:r>
        <w:rPr>
          <w:rFonts w:eastAsia="Times New Roman"/>
          <w:bCs/>
          <w:shd w:val="clear" w:color="auto" w:fill="FFFFFF"/>
        </w:rPr>
        <w:t>ά</w:t>
      </w:r>
      <w:r>
        <w:rPr>
          <w:rFonts w:eastAsia="Times New Roman" w:cs="Times New Roman"/>
          <w:bCs/>
          <w:shd w:val="clear" w:color="auto" w:fill="FFFFFF"/>
        </w:rPr>
        <w:t xml:space="preserve">πνοια, που σας είπα προηγουμένως, συνιστούν ένα περιβάλλον που ό,τι κι αν ψηφιστείς δεν θα αποδώσει. </w:t>
      </w:r>
    </w:p>
    <w:p w14:paraId="6891BF6F" w14:textId="77777777" w:rsidR="00D031BF" w:rsidRDefault="004A50F5">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Τελικά, αναδεικνύεστε ως η μεγαλύτερη δύναμη απορρύθμισης της πραγματικής οικονομία</w:t>
      </w:r>
      <w:r>
        <w:rPr>
          <w:rFonts w:eastAsia="Times New Roman" w:cs="Times New Roman"/>
          <w:bCs/>
          <w:shd w:val="clear" w:color="auto" w:fill="FFFFFF"/>
        </w:rPr>
        <w:t xml:space="preserve">ς. </w:t>
      </w:r>
      <w:r>
        <w:rPr>
          <w:rFonts w:eastAsia="Times New Roman" w:cs="Times New Roman"/>
          <w:bCs/>
          <w:shd w:val="clear" w:color="auto" w:fill="FFFFFF"/>
        </w:rPr>
        <w:t>Π</w:t>
      </w:r>
      <w:r>
        <w:rPr>
          <w:rFonts w:eastAsia="Times New Roman" w:cs="Times New Roman"/>
          <w:bCs/>
          <w:shd w:val="clear" w:color="auto" w:fill="FFFFFF"/>
        </w:rPr>
        <w:t xml:space="preserve">ώς να μην είστε δύναμη απορρύθμισης, κύριε Υπουργέ, όταν πιστεύετε σε οικονομικά μοντέλα τύπου Κούβας; Αυτά τα μοντέλα δεν </w:t>
      </w:r>
      <w:r>
        <w:rPr>
          <w:rFonts w:eastAsia="Times New Roman"/>
          <w:bCs/>
          <w:shd w:val="clear" w:color="auto" w:fill="FFFFFF"/>
        </w:rPr>
        <w:t>έ</w:t>
      </w:r>
      <w:r>
        <w:rPr>
          <w:rFonts w:eastAsia="Times New Roman" w:cs="Times New Roman"/>
          <w:bCs/>
          <w:shd w:val="clear" w:color="auto" w:fill="FFFFFF"/>
        </w:rPr>
        <w:t xml:space="preserve">χουν θέση και χώρο στη σημερινή Ευρώπη και στον σύγχρονο κόσμο. Εσείς είστε φανατικά προσηλωμένοι σε τέτοιου είδους μοντέλα. </w:t>
      </w:r>
    </w:p>
    <w:p w14:paraId="6891BF70" w14:textId="77777777" w:rsidR="00D031BF" w:rsidRDefault="004A50F5">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Θα</w:t>
      </w:r>
      <w:r>
        <w:rPr>
          <w:rFonts w:eastAsia="Times New Roman" w:cs="Times New Roman"/>
          <w:bCs/>
          <w:shd w:val="clear" w:color="auto" w:fill="FFFFFF"/>
        </w:rPr>
        <w:t xml:space="preserve"> αποτύχετε, αλλά πολύ φοβάμαι ότι μαζί σας αποτυγχάνει και η ελληνική οικονομία και η ελληνική κοινωνία και αυτό δεν αντέχεται. Η μόνη </w:t>
      </w:r>
      <w:r>
        <w:rPr>
          <w:rFonts w:eastAsia="Times New Roman" w:cs="Times New Roman"/>
          <w:bCs/>
          <w:shd w:val="clear" w:color="auto" w:fill="FFFFFF"/>
        </w:rPr>
        <w:lastRenderedPageBreak/>
        <w:t xml:space="preserve">χρήσιμη υπηρεσία που έχετε να προσφέρετε </w:t>
      </w:r>
      <w:r>
        <w:rPr>
          <w:rFonts w:eastAsia="Times New Roman"/>
          <w:bCs/>
          <w:shd w:val="clear" w:color="auto" w:fill="FFFFFF"/>
        </w:rPr>
        <w:t>είναι</w:t>
      </w:r>
      <w:r>
        <w:rPr>
          <w:rFonts w:eastAsia="Times New Roman" w:cs="Times New Roman"/>
          <w:bCs/>
          <w:shd w:val="clear" w:color="auto" w:fill="FFFFFF"/>
        </w:rPr>
        <w:t xml:space="preserve"> να προσφύγετε στη λαϊκή ετυμηγορία και να αποφασίσει για την τύχη του και </w:t>
      </w:r>
      <w:r>
        <w:rPr>
          <w:rFonts w:eastAsia="Times New Roman" w:cs="Times New Roman"/>
          <w:bCs/>
          <w:shd w:val="clear" w:color="auto" w:fill="FFFFFF"/>
        </w:rPr>
        <w:t xml:space="preserve">το μέλλον του ο ελληνικός λαός. </w:t>
      </w:r>
    </w:p>
    <w:p w14:paraId="6891BF71" w14:textId="77777777" w:rsidR="00D031BF" w:rsidRDefault="004A50F5">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Σας ευχαριστώ. </w:t>
      </w:r>
    </w:p>
    <w:p w14:paraId="6891BF72" w14:textId="77777777" w:rsidR="00D031BF" w:rsidRDefault="004A50F5">
      <w:pPr>
        <w:spacing w:after="0" w:line="600" w:lineRule="auto"/>
        <w:ind w:firstLine="851"/>
        <w:jc w:val="both"/>
        <w:rPr>
          <w:rFonts w:eastAsia="Times New Roman" w:cs="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cs="Times New Roman"/>
          <w:bCs/>
          <w:shd w:val="clear" w:color="auto" w:fill="FFFFFF"/>
        </w:rPr>
        <w:t xml:space="preserve">Σας ευχαριστώ, κύριε συνάδελφε. </w:t>
      </w:r>
    </w:p>
    <w:p w14:paraId="6891BF73" w14:textId="77777777" w:rsidR="00D031BF" w:rsidRDefault="004A50F5">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Η συνάδελφος κ</w:t>
      </w:r>
      <w:r>
        <w:rPr>
          <w:rFonts w:eastAsia="Times New Roman" w:cs="Times New Roman"/>
          <w:bCs/>
          <w:shd w:val="clear" w:color="auto" w:fill="FFFFFF"/>
        </w:rPr>
        <w:t>.</w:t>
      </w:r>
      <w:r>
        <w:rPr>
          <w:rFonts w:eastAsia="Times New Roman" w:cs="Times New Roman"/>
          <w:bCs/>
          <w:shd w:val="clear" w:color="auto" w:fill="FFFFFF"/>
        </w:rPr>
        <w:t xml:space="preserve"> Παναγιώτα Βράντζα από τον ΣΥΡΙΖΑ έχει τον λόγο για επτά λεπτά. </w:t>
      </w:r>
    </w:p>
    <w:p w14:paraId="6891BF74" w14:textId="77777777" w:rsidR="00D031BF" w:rsidRDefault="004A50F5">
      <w:pPr>
        <w:spacing w:after="0" w:line="600" w:lineRule="auto"/>
        <w:ind w:firstLine="851"/>
        <w:jc w:val="both"/>
        <w:rPr>
          <w:rFonts w:eastAsia="Times New Roman" w:cs="Times New Roman"/>
          <w:bCs/>
          <w:shd w:val="clear" w:color="auto" w:fill="FFFFFF"/>
        </w:rPr>
      </w:pPr>
      <w:r>
        <w:rPr>
          <w:rFonts w:eastAsia="Times New Roman" w:cs="Times New Roman"/>
          <w:b/>
          <w:bCs/>
          <w:shd w:val="clear" w:color="auto" w:fill="FFFFFF"/>
        </w:rPr>
        <w:t>ΠΑΝΑΓΙΩΤΑ ΒΡΑΝΤΖΑ:</w:t>
      </w:r>
      <w:r>
        <w:rPr>
          <w:rFonts w:eastAsia="Times New Roman" w:cs="Times New Roman"/>
          <w:bCs/>
          <w:shd w:val="clear" w:color="auto" w:fill="FFFFFF"/>
        </w:rPr>
        <w:t xml:space="preserve"> Ευχαριστώ, κύριε Πρόεδρε.  </w:t>
      </w:r>
    </w:p>
    <w:p w14:paraId="6891BF75" w14:textId="77777777" w:rsidR="00D031BF" w:rsidRDefault="004A50F5">
      <w:pPr>
        <w:spacing w:after="0" w:line="600" w:lineRule="auto"/>
        <w:ind w:firstLine="851"/>
        <w:jc w:val="both"/>
        <w:rPr>
          <w:rFonts w:eastAsia="Times New Roman" w:cs="Times New Roman"/>
          <w:bCs/>
          <w:shd w:val="clear" w:color="auto" w:fill="FFFFFF"/>
        </w:rPr>
      </w:pPr>
      <w:r>
        <w:rPr>
          <w:rFonts w:eastAsia="Times New Roman"/>
          <w:bCs/>
          <w:shd w:val="clear" w:color="auto" w:fill="FFFFFF"/>
        </w:rPr>
        <w:t xml:space="preserve">Κυρίες και </w:t>
      </w:r>
      <w:r>
        <w:rPr>
          <w:rFonts w:eastAsia="Times New Roman"/>
          <w:bCs/>
          <w:shd w:val="clear" w:color="auto" w:fill="FFFFFF"/>
        </w:rPr>
        <w:t>κύριοι συνάδελφοι</w:t>
      </w:r>
      <w:r>
        <w:rPr>
          <w:rFonts w:eastAsia="Times New Roman" w:cs="Times New Roman"/>
          <w:bCs/>
          <w:shd w:val="clear" w:color="auto" w:fill="FFFFFF"/>
        </w:rPr>
        <w:t xml:space="preserve">, θα επικεντρώσω την ομιλία μου στις δύο σημαντικότερες, κατά τη γνώμη μου, παθογένειες της δημόσιας διοίκησης: στη γραφειοκρατία και στη διαφθορά. Πρόκειται για </w:t>
      </w:r>
      <w:r>
        <w:rPr>
          <w:rFonts w:eastAsia="Times New Roman" w:cs="Times New Roman"/>
          <w:bCs/>
          <w:shd w:val="clear" w:color="auto" w:fill="FFFFFF"/>
        </w:rPr>
        <w:t>δύο</w:t>
      </w:r>
      <w:r>
        <w:rPr>
          <w:rFonts w:eastAsia="Times New Roman" w:cs="Times New Roman"/>
          <w:bCs/>
          <w:shd w:val="clear" w:color="auto" w:fill="FFFFFF"/>
        </w:rPr>
        <w:t xml:space="preserve"> παθογένειες, που αυτό το σχέδιο νόμου προσπαθεί να υπερκεράσει και να κατ</w:t>
      </w:r>
      <w:r>
        <w:rPr>
          <w:rFonts w:eastAsia="Times New Roman" w:cs="Times New Roman"/>
          <w:bCs/>
          <w:shd w:val="clear" w:color="auto" w:fill="FFFFFF"/>
        </w:rPr>
        <w:t xml:space="preserve">απολεμήσει. </w:t>
      </w:r>
    </w:p>
    <w:p w14:paraId="6891BF76" w14:textId="77777777" w:rsidR="00D031BF" w:rsidRDefault="004A50F5">
      <w:pPr>
        <w:spacing w:after="0" w:line="600" w:lineRule="auto"/>
        <w:ind w:firstLine="851"/>
        <w:jc w:val="both"/>
        <w:rPr>
          <w:rFonts w:eastAsia="Times New Roman" w:cs="Times New Roman"/>
        </w:rPr>
      </w:pPr>
      <w:r>
        <w:rPr>
          <w:rFonts w:eastAsia="Times New Roman" w:cs="Times New Roman"/>
          <w:bCs/>
          <w:shd w:val="clear" w:color="auto" w:fill="FFFFFF"/>
        </w:rPr>
        <w:lastRenderedPageBreak/>
        <w:t xml:space="preserve">Η γραφειοκρατία αποτελεί διαχρονικά ένα από τα μεγαλύτερα προβλήματα για την οικονομική ανάπτυξη του τόπου μας. </w:t>
      </w:r>
      <w:r>
        <w:rPr>
          <w:rFonts w:eastAsia="Times New Roman"/>
          <w:bCs/>
          <w:shd w:val="clear" w:color="auto" w:fill="FFFFFF"/>
        </w:rPr>
        <w:t>Είναι</w:t>
      </w:r>
      <w:r>
        <w:rPr>
          <w:rFonts w:eastAsia="Times New Roman" w:cs="Times New Roman"/>
          <w:bCs/>
          <w:shd w:val="clear" w:color="auto" w:fill="FFFFFF"/>
        </w:rPr>
        <w:t xml:space="preserve"> πρόβλημα για τους πολίτες, τις επιχειρήσεις, την κοινωνία, και την οικονομία. </w:t>
      </w:r>
    </w:p>
    <w:p w14:paraId="6891BF7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Πρόκειται για πραγματικό εμπόδιο στην υγιή επι</w:t>
      </w:r>
      <w:r>
        <w:rPr>
          <w:rFonts w:eastAsia="Times New Roman" w:cs="Times New Roman"/>
          <w:szCs w:val="24"/>
        </w:rPr>
        <w:t>χειρηματικότητα, στην ανάπτυξη της εξωστρέφειας και της διαφάνειας της οικονομίας, αλλά και στην καθημερινότητα του πολίτη. Όπως είναι διαρθρωμένο το υφιστάμενο θεσμικό πλαίσιο σύστασης και λειτουργίας των ελληνικών επιχειρήσεων, η έκδοση μιας απλής άδειας</w:t>
      </w:r>
      <w:r>
        <w:rPr>
          <w:rFonts w:eastAsia="Times New Roman" w:cs="Times New Roman"/>
          <w:szCs w:val="24"/>
        </w:rPr>
        <w:t xml:space="preserve"> ή ενός πιστοποιητικού ισοδυναμεί με ψυχική και σωματική ταλαιπωρία, με απώλεια πολύτιμου χρόνου και με ένα σοβαρό διοικητικό κόστος τόσο για την ιδιωτική οικονομία, για τον ιδιώτη, όσο και για τις δημόσιες υπηρεσίες. </w:t>
      </w:r>
    </w:p>
    <w:p w14:paraId="6891BF7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Εξ</w:t>
      </w:r>
      <w:r>
        <w:rPr>
          <w:rFonts w:eastAsia="Times New Roman" w:cs="Times New Roman"/>
          <w:szCs w:val="24"/>
        </w:rPr>
        <w:t xml:space="preserve"> </w:t>
      </w:r>
      <w:r>
        <w:rPr>
          <w:rFonts w:eastAsia="Times New Roman" w:cs="Times New Roman"/>
          <w:szCs w:val="24"/>
        </w:rPr>
        <w:t>άλλου, η γραφειοκρατία η οποία είν</w:t>
      </w:r>
      <w:r>
        <w:rPr>
          <w:rFonts w:eastAsia="Times New Roman" w:cs="Times New Roman"/>
          <w:szCs w:val="24"/>
        </w:rPr>
        <w:t xml:space="preserve">αι απόλυτα συνυφασμένη με τη δυσλειτουργία του κρατικού μηχανισμού συντηρεί και συντηρείται από τη διαφθορά, η οποία με τη σειρά της αποτελεί ανυπέρβλητο εμπόδιο για την ανάκαμψη της οικονομίας και την επιστροφή σε ρυθμούς ανάπτυξης. </w:t>
      </w:r>
    </w:p>
    <w:p w14:paraId="6891BF7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Οι μικρές και μεσαίες</w:t>
      </w:r>
      <w:r>
        <w:rPr>
          <w:rFonts w:eastAsia="Times New Roman" w:cs="Times New Roman"/>
          <w:szCs w:val="24"/>
        </w:rPr>
        <w:t xml:space="preserve"> ελληνικές επιχειρήσεις, λοιπόν, βρίσκονται αντιμέτωπες με ένα υπέρογκο διαχειριστικό κόστος και με μ</w:t>
      </w:r>
      <w:r>
        <w:rPr>
          <w:rFonts w:eastAsia="Times New Roman" w:cs="Times New Roman"/>
          <w:szCs w:val="24"/>
        </w:rPr>
        <w:t>ί</w:t>
      </w:r>
      <w:r>
        <w:rPr>
          <w:rFonts w:eastAsia="Times New Roman" w:cs="Times New Roman"/>
          <w:szCs w:val="24"/>
        </w:rPr>
        <w:t xml:space="preserve">α μόνιμη και ενίοτε καταστροφική καθυστέρηση που συμβάλλει στην απώλεια θέσεων εργασίας, στην ύφεση της οικονομίας και στην περαιτέρω μείωση του βιοτικού </w:t>
      </w:r>
      <w:r>
        <w:rPr>
          <w:rFonts w:eastAsia="Times New Roman" w:cs="Times New Roman"/>
          <w:szCs w:val="24"/>
        </w:rPr>
        <w:t xml:space="preserve">επιπέδου των πολιτών. </w:t>
      </w:r>
    </w:p>
    <w:p w14:paraId="6891BF7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Στη δύσκολη οικονομική περίοδο που διανύουμε η προσπάθεια για την ανάκαμψη και την ανάπτυξη της ελληνικής οικονομίας απαιτεί χρήσιμες πρακτικές και διαυγείς παρεμβάσεις, ώστε να αρθούν τα γραφειοκρατικά εμπόδια και να αποκατασταθεί η</w:t>
      </w:r>
      <w:r>
        <w:rPr>
          <w:rFonts w:eastAsia="Times New Roman" w:cs="Times New Roman"/>
          <w:szCs w:val="24"/>
        </w:rPr>
        <w:t xml:space="preserve"> διαφάνεια μεταξύ δημοσίου και ιδιωτικού τομέα. </w:t>
      </w:r>
    </w:p>
    <w:p w14:paraId="6891BF7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Βεβαίως, εδώ πρέπει να πω ότι πράγματι και σε προηγούμενα νομοθετήματα και από προηγούμενες κυβερνήσεις έγιναν προσπάθειες απλοποίησης της έναρξης των επιχειρήσεων, οι οποίες όμως απέβησαν άκαρπες, είτε διότ</w:t>
      </w:r>
      <w:r>
        <w:rPr>
          <w:rFonts w:eastAsia="Times New Roman" w:cs="Times New Roman"/>
          <w:szCs w:val="24"/>
        </w:rPr>
        <w:t xml:space="preserve">ι είχαν έναν αποσπασματικό χαρακτήρα είτε διότι περιείχαν αρκετές ανεφάρμοστες διατάξεις. </w:t>
      </w:r>
    </w:p>
    <w:p w14:paraId="6891BF7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Στο πλαίσιο αυτό, το υπό συζήτηση σχέδιο νόμου, που αφορά στην αναμόρφωση του πλαισίου άσκησης οικονομικών δραστηριοτήτων, αλλά και το σχέδιο νόμου που ψηφίστηκε χθε</w:t>
      </w:r>
      <w:r>
        <w:rPr>
          <w:rFonts w:eastAsia="Times New Roman" w:cs="Times New Roman"/>
          <w:szCs w:val="24"/>
        </w:rPr>
        <w:t xml:space="preserve">ς στη Βουλή, που αφορά τις </w:t>
      </w:r>
      <w:r>
        <w:rPr>
          <w:rFonts w:eastAsia="Times New Roman" w:cs="Times New Roman"/>
          <w:szCs w:val="24"/>
        </w:rPr>
        <w:t>«</w:t>
      </w:r>
      <w:r>
        <w:rPr>
          <w:rFonts w:eastAsia="Times New Roman" w:cs="Times New Roman"/>
          <w:szCs w:val="24"/>
        </w:rPr>
        <w:t>Υπηρεσίες Μιας Στάσης</w:t>
      </w:r>
      <w:r>
        <w:rPr>
          <w:rFonts w:eastAsia="Times New Roman" w:cs="Times New Roman"/>
          <w:szCs w:val="24"/>
        </w:rPr>
        <w:t>»</w:t>
      </w:r>
      <w:r>
        <w:rPr>
          <w:rFonts w:eastAsia="Times New Roman" w:cs="Times New Roman"/>
          <w:szCs w:val="24"/>
        </w:rPr>
        <w:t xml:space="preserve"> ως προς τη σύσταση των επιχειρήσεων είναι ένα αποφασιστικό βήμα προς την κατεύθυνσης της ουσιαστικής απλοποίησης των διαδικασιών που απαιτούνται για την άσκησης οικονομικής δραστηριότητας. Είναι δηλαδή κάτ</w:t>
      </w:r>
      <w:r>
        <w:rPr>
          <w:rFonts w:eastAsia="Times New Roman" w:cs="Times New Roman"/>
          <w:szCs w:val="24"/>
        </w:rPr>
        <w:t>ι παραπάνω από προαπαιτούμενο στο πλαίσιο της δεύτερης αξιολόγησης, όπως αντιφατικά και υποκριτικά ακούγεται από τα έδρανα της Αντιπολίτευσης. Είναι επί της ουσίας προαπαιτούμενο για την εξάλειψη της γραφειοκρατίας μέσω της απλοποίησης των σχετικών διαδικα</w:t>
      </w:r>
      <w:r>
        <w:rPr>
          <w:rFonts w:eastAsia="Times New Roman" w:cs="Times New Roman"/>
          <w:szCs w:val="24"/>
        </w:rPr>
        <w:t xml:space="preserve">σιών. Είναι προαπαιτούμενο για την εξάλειψη της διαφθοράς και της αναποτελεσματικότητας του θεσμικού πλαισίου που διέπει την αδειοδότηση των επιχειρήσεων. Είναι προαπαιτούμενο για την ανάκαμψη και </w:t>
      </w:r>
      <w:r>
        <w:rPr>
          <w:rFonts w:eastAsia="Times New Roman" w:cs="Times New Roman"/>
          <w:szCs w:val="24"/>
        </w:rPr>
        <w:lastRenderedPageBreak/>
        <w:t>ανάπτυξη της ίδιας της ελληνικής οικονομίας. Είναι εν τέλει</w:t>
      </w:r>
      <w:r>
        <w:rPr>
          <w:rFonts w:eastAsia="Times New Roman" w:cs="Times New Roman"/>
          <w:szCs w:val="24"/>
        </w:rPr>
        <w:t xml:space="preserve"> προαπαιτούμενο για να αρχίσουμε επιτέλους να χρησιμοποιούμε σε αυτήν τη χώρα την κοινή λογική. Πρόκειται για μ</w:t>
      </w:r>
      <w:r>
        <w:rPr>
          <w:rFonts w:eastAsia="Times New Roman" w:cs="Times New Roman"/>
          <w:szCs w:val="24"/>
        </w:rPr>
        <w:t>ί</w:t>
      </w:r>
      <w:r>
        <w:rPr>
          <w:rFonts w:eastAsia="Times New Roman" w:cs="Times New Roman"/>
          <w:szCs w:val="24"/>
        </w:rPr>
        <w:t xml:space="preserve">α πραγματική νομοθετική μεταρρύθμιση. </w:t>
      </w:r>
    </w:p>
    <w:p w14:paraId="6891BF7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Θέλω να πω, όμως, εδώ ότι το όποιο νομοθέτημα τέτοιου είδους θα συναντά σημαντικά εμπόδια στην εφαρμογή τ</w:t>
      </w:r>
      <w:r>
        <w:rPr>
          <w:rFonts w:eastAsia="Times New Roman" w:cs="Times New Roman"/>
          <w:szCs w:val="24"/>
        </w:rPr>
        <w:t xml:space="preserve">ου όσο εκκρεμεί ένας ολοκληρωμένος χωροταξικός σχεδιασμός για τη χώρα. </w:t>
      </w:r>
    </w:p>
    <w:p w14:paraId="6891BF7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Στο εν λόγω σχέδιο νόμου υπάγονται, κατ’ αρχάς, οι μεταποιητικές και συναφείς δραστηριότητες τροφίμων και ποτών, τα καταστήματα υγειονομικού ενδιαφέροντος και η λειτουργία των τουριστι</w:t>
      </w:r>
      <w:r>
        <w:rPr>
          <w:rFonts w:eastAsia="Times New Roman" w:cs="Times New Roman"/>
          <w:szCs w:val="24"/>
        </w:rPr>
        <w:t xml:space="preserve">κών καταλυμάτων. Θα ακολουθήσουν και οι άλλες εμπορικές δραστηριότητες μετά το 2018. </w:t>
      </w:r>
    </w:p>
    <w:p w14:paraId="6891BF7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Η λειτουργία μιας δραστηριότητας θα γίνεται αμέσως μετά τη γνωστοποίησή της. Η διοίκηση θα υποχρεούται, κατ’ αρχάς, να εξετάσει το συναφές αίτημα για τη χορήγηση της άδει</w:t>
      </w:r>
      <w:r>
        <w:rPr>
          <w:rFonts w:eastAsia="Times New Roman" w:cs="Times New Roman"/>
          <w:szCs w:val="24"/>
        </w:rPr>
        <w:t xml:space="preserve">ας εντός εξήντα ημερών από την προσήκουσα επιβολή των σχετικών δικαιολογητικών από τον ενδιαφερόμενο. </w:t>
      </w:r>
    </w:p>
    <w:p w14:paraId="6891BF8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Το σύστημα, λοιπόν, απλοποιείται, καθώς εξαλείφονται οι περιττές ενέργειες και ο χρόνος για την έναρξη μιας ορισμένης οικονομικής δραστηριότητας ελαχιστο</w:t>
      </w:r>
      <w:r>
        <w:rPr>
          <w:rFonts w:eastAsia="Times New Roman" w:cs="Times New Roman"/>
          <w:szCs w:val="24"/>
        </w:rPr>
        <w:t xml:space="preserve">ποιείται. Εδραιώνεται, κατά συνέπεια, ένα κλίμα εμπιστοσύνης και συνεργασίας μεταξύ του ιδιωτικού και του δημοσίου τομέα, δηλαδή μεταξύ του πολίτη και του κράτους. Γι’ αυτό και οι φορείς που καλέστηκαν χθες στην </w:t>
      </w:r>
      <w:r>
        <w:rPr>
          <w:rFonts w:eastAsia="Times New Roman" w:cs="Times New Roman"/>
          <w:szCs w:val="24"/>
        </w:rPr>
        <w:t>ε</w:t>
      </w:r>
      <w:r>
        <w:rPr>
          <w:rFonts w:eastAsia="Times New Roman" w:cs="Times New Roman"/>
          <w:szCs w:val="24"/>
        </w:rPr>
        <w:t>πιτροπή στη Βουλή έκριναν οι περισσότεροι θ</w:t>
      </w:r>
      <w:r>
        <w:rPr>
          <w:rFonts w:eastAsia="Times New Roman" w:cs="Times New Roman"/>
          <w:szCs w:val="24"/>
        </w:rPr>
        <w:t xml:space="preserve">ετικά αυτή τη νομοθετική πρωτοβουλία. </w:t>
      </w:r>
    </w:p>
    <w:p w14:paraId="6891BF8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Αυτό που αποτελεί καινοτομία στο νομοσχέδιο που συζητούμε σήμερα είναι ότι ορίζει ότι κάποιος που ξεκινάει την επιχείρησή του, γνωστοποιώντας το στον αρμόδιο φορέα ηλεκτρονικά -θεσπίζεται το ολοκληρωμένο πληροφοριακό </w:t>
      </w:r>
      <w:r>
        <w:rPr>
          <w:rFonts w:eastAsia="Times New Roman" w:cs="Times New Roman"/>
          <w:szCs w:val="24"/>
        </w:rPr>
        <w:t>σύστημα- μπορεί να το κάνει με τη δήλωση του ονόματος, της διεύθυνσης, το είδος της οικονομικής δραστηριότητας και τα απαιτούμενα δικαιολογητικά και ο αναγκαίος έλεγχος θα ασκείται στην πορεία. Εδώ, χρειάζεται προσοχή. Ο επιβεβλημένος έλεγχος ούτε παύει ού</w:t>
      </w:r>
      <w:r>
        <w:rPr>
          <w:rFonts w:eastAsia="Times New Roman" w:cs="Times New Roman"/>
          <w:szCs w:val="24"/>
        </w:rPr>
        <w:t xml:space="preserve">τε καταργείται, απλώς μεταφέρεται χρονικά το σημείο διεξαγωγής του, με </w:t>
      </w:r>
      <w:r>
        <w:rPr>
          <w:rFonts w:eastAsia="Times New Roman" w:cs="Times New Roman"/>
          <w:szCs w:val="24"/>
        </w:rPr>
        <w:lastRenderedPageBreak/>
        <w:t>σκοπό την ευελιξία και αυτοματοποίηση των σχετικών διαδικασιών και τη δυνατότητα υποβολής ηλεκτρονικού αιτήματος για την ταχύτερη δυνατή και απρόσκοπτη έναρξη της επιχειρηματικής δραστη</w:t>
      </w:r>
      <w:r>
        <w:rPr>
          <w:rFonts w:eastAsia="Times New Roman" w:cs="Times New Roman"/>
          <w:szCs w:val="24"/>
        </w:rPr>
        <w:t xml:space="preserve">ριότητας. </w:t>
      </w:r>
    </w:p>
    <w:p w14:paraId="6891BF8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Επί της ουσίας, αυτό που καταργούμε είναι το στάδιο της ομηρίας των μικρομεσαίων κυρίως επιχειρήσεων που συχνά απαιτεί και λίτρα. Ωστόσο, η έναρξη θα ακολουθείται από ορισμένο έλεγχο, ο οποίος θα γίνεται, πρώτον, με βάση το δημόσιο συμφέρον, δεύ</w:t>
      </w:r>
      <w:r>
        <w:rPr>
          <w:rFonts w:eastAsia="Times New Roman" w:cs="Times New Roman"/>
          <w:szCs w:val="24"/>
        </w:rPr>
        <w:t>τερον, με βάση συγκεκριμένα κριτήρια ρίσκου που αφορούν τη δημόσια υγεία, το περιβάλλον αλλά και την ασφάλεια των εργαζομένων και τρίτον, με βάση τα ειδικά χαρακτηριστικά του κάθε κλάδου. Εξ</w:t>
      </w:r>
      <w:r>
        <w:rPr>
          <w:rFonts w:eastAsia="Times New Roman" w:cs="Times New Roman"/>
          <w:szCs w:val="24"/>
        </w:rPr>
        <w:t xml:space="preserve"> </w:t>
      </w:r>
      <w:r>
        <w:rPr>
          <w:rFonts w:eastAsia="Times New Roman" w:cs="Times New Roman"/>
          <w:szCs w:val="24"/>
        </w:rPr>
        <w:t>άλλου, ο έλεγχος σε δειγματοληπτική βάση θα λαμβάνει χώρα και στο</w:t>
      </w:r>
      <w:r>
        <w:rPr>
          <w:rFonts w:eastAsia="Times New Roman" w:cs="Times New Roman"/>
          <w:szCs w:val="24"/>
        </w:rPr>
        <w:t xml:space="preserve"> πλαίσιο επιτόπιας αυτοψίας με συστάσεις, καθώς και με παροχή κατευθυντήριων γραμμών συμμόρφωσης με γνώμονα την εκτίμηση ρίσκου της οικονομικής δραστηριότητας. </w:t>
      </w:r>
    </w:p>
    <w:p w14:paraId="6891BF8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Κατά συνέπεια, ο επιβεβλημένος εποπτικός ρόλος του κράτους τον οποίο είμαστε αποφασισμένοι και </w:t>
      </w:r>
      <w:r>
        <w:rPr>
          <w:rFonts w:eastAsia="Times New Roman" w:cs="Times New Roman"/>
          <w:szCs w:val="24"/>
        </w:rPr>
        <w:t xml:space="preserve">να διατηρήσουμε, αλλά και να ενισχύσουμε σε καμμία περίπτωση δεν αποδυναμώνεται. </w:t>
      </w:r>
    </w:p>
    <w:p w14:paraId="6891BF84" w14:textId="77777777" w:rsidR="00D031BF" w:rsidRDefault="004A50F5">
      <w:pPr>
        <w:tabs>
          <w:tab w:val="left" w:pos="2608"/>
        </w:tabs>
        <w:spacing w:after="0" w:line="600" w:lineRule="auto"/>
        <w:ind w:firstLine="720"/>
        <w:jc w:val="both"/>
        <w:rPr>
          <w:rFonts w:eastAsia="Times New Roman"/>
          <w:szCs w:val="24"/>
        </w:rPr>
      </w:pPr>
      <w:r>
        <w:rPr>
          <w:rFonts w:eastAsia="Times New Roman"/>
          <w:szCs w:val="24"/>
        </w:rPr>
        <w:t>Αυτό που αποδυναμώνεται με το παρόν σχέδιο νόμου είναι η γραφειοκρατία, η διαφθορά και η αναποτελεσματικότητα παρωχημένων διαδικασιών και διοικητικών πρακτικών. Αντίθετα, ενδυναμώνουμε τη διαφάνεια, την εξοικονόμηση χρόνου και πόρων, αλλά και τη δυνατότητα</w:t>
      </w:r>
      <w:r>
        <w:rPr>
          <w:rFonts w:eastAsia="Times New Roman"/>
          <w:szCs w:val="24"/>
        </w:rPr>
        <w:t xml:space="preserve"> ανάπτυξης της μικρής και της μεσαίας ελληνικής επιχείρησης. Ενδυναμώνουμε την ανάπτυξη της εθνικής οικονομίας και την αποκατάσταση του επιχειρείν στη χώρα μας. </w:t>
      </w:r>
    </w:p>
    <w:p w14:paraId="6891BF85" w14:textId="77777777" w:rsidR="00D031BF" w:rsidRDefault="004A50F5">
      <w:pPr>
        <w:tabs>
          <w:tab w:val="left" w:pos="2608"/>
        </w:tabs>
        <w:spacing w:after="0" w:line="600" w:lineRule="auto"/>
        <w:ind w:firstLine="720"/>
        <w:jc w:val="both"/>
        <w:rPr>
          <w:rFonts w:eastAsia="Times New Roman"/>
          <w:szCs w:val="24"/>
        </w:rPr>
      </w:pPr>
      <w:r>
        <w:rPr>
          <w:rFonts w:eastAsia="Times New Roman"/>
          <w:szCs w:val="24"/>
        </w:rPr>
        <w:t>Σας καλώ, λοιπόν, να ψηφίσουμε το παρόν σχέδιο νόμου.</w:t>
      </w:r>
    </w:p>
    <w:p w14:paraId="6891BF86" w14:textId="77777777" w:rsidR="00D031BF" w:rsidRDefault="004A50F5">
      <w:pPr>
        <w:tabs>
          <w:tab w:val="left" w:pos="2608"/>
        </w:tabs>
        <w:spacing w:after="0" w:line="600" w:lineRule="auto"/>
        <w:ind w:firstLine="720"/>
        <w:jc w:val="both"/>
        <w:rPr>
          <w:rFonts w:eastAsia="Times New Roman"/>
          <w:szCs w:val="24"/>
        </w:rPr>
      </w:pPr>
      <w:r>
        <w:rPr>
          <w:rFonts w:eastAsia="Times New Roman"/>
          <w:szCs w:val="24"/>
        </w:rPr>
        <w:t>Ευχαριστώ πολύ.</w:t>
      </w:r>
    </w:p>
    <w:p w14:paraId="6891BF87" w14:textId="77777777" w:rsidR="00D031BF" w:rsidRDefault="004A50F5">
      <w:pPr>
        <w:tabs>
          <w:tab w:val="left" w:pos="2608"/>
        </w:tabs>
        <w:spacing w:after="0" w:line="600" w:lineRule="auto"/>
        <w:ind w:firstLine="720"/>
        <w:jc w:val="center"/>
        <w:rPr>
          <w:rFonts w:eastAsia="Times New Roman"/>
          <w:szCs w:val="24"/>
        </w:rPr>
      </w:pPr>
      <w:r>
        <w:rPr>
          <w:rFonts w:eastAsia="Times New Roman"/>
          <w:szCs w:val="24"/>
        </w:rPr>
        <w:t xml:space="preserve">(Χειροκροτήματα από την </w:t>
      </w:r>
      <w:r>
        <w:rPr>
          <w:rFonts w:eastAsia="Times New Roman"/>
          <w:szCs w:val="24"/>
        </w:rPr>
        <w:t>πτέρυγα του ΣΥΡΙΖΑ)</w:t>
      </w:r>
    </w:p>
    <w:p w14:paraId="6891BF88" w14:textId="77777777" w:rsidR="00D031BF" w:rsidRDefault="004A50F5">
      <w:pPr>
        <w:tabs>
          <w:tab w:val="left" w:pos="2820"/>
        </w:tabs>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κυρία συνάδελφε.</w:t>
      </w:r>
    </w:p>
    <w:p w14:paraId="6891BF89" w14:textId="77777777" w:rsidR="00D031BF" w:rsidRDefault="004A50F5">
      <w:pPr>
        <w:tabs>
          <w:tab w:val="left" w:pos="2820"/>
        </w:tabs>
        <w:spacing w:after="0" w:line="600" w:lineRule="auto"/>
        <w:ind w:firstLine="720"/>
        <w:jc w:val="both"/>
        <w:rPr>
          <w:rFonts w:eastAsia="Times New Roman"/>
          <w:szCs w:val="24"/>
        </w:rPr>
      </w:pPr>
      <w:r>
        <w:rPr>
          <w:rFonts w:eastAsia="Times New Roman"/>
          <w:szCs w:val="24"/>
        </w:rPr>
        <w:lastRenderedPageBreak/>
        <w:t>Ο συνάδελφος κ. Νίκος Καραθανασόπουλος, Κοινοβουλευτικός Εκπρόσωπος του Κομμουνιστικού Κόμματος Ελλάδας, έχει τον λόγο για δώδεκα λεπτά.</w:t>
      </w:r>
    </w:p>
    <w:p w14:paraId="6891BF8A" w14:textId="77777777" w:rsidR="00D031BF" w:rsidRDefault="004A50F5">
      <w:pPr>
        <w:tabs>
          <w:tab w:val="left" w:pos="2820"/>
        </w:tabs>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Ευχαριστώ, κ</w:t>
      </w:r>
      <w:r>
        <w:rPr>
          <w:rFonts w:eastAsia="Times New Roman"/>
          <w:szCs w:val="24"/>
        </w:rPr>
        <w:t>ύριε Πρόεδρε.</w:t>
      </w:r>
    </w:p>
    <w:p w14:paraId="6891BF8B" w14:textId="77777777" w:rsidR="00D031BF" w:rsidRDefault="004A50F5">
      <w:pPr>
        <w:tabs>
          <w:tab w:val="left" w:pos="2820"/>
        </w:tabs>
        <w:spacing w:after="0" w:line="600" w:lineRule="auto"/>
        <w:ind w:firstLine="720"/>
        <w:jc w:val="both"/>
        <w:rPr>
          <w:rFonts w:eastAsia="Times New Roman"/>
          <w:szCs w:val="24"/>
        </w:rPr>
      </w:pPr>
      <w:r>
        <w:rPr>
          <w:rFonts w:eastAsia="Times New Roman"/>
          <w:szCs w:val="24"/>
        </w:rPr>
        <w:t>Ως ΚΚΕ, δεν πρόκειται να κατηγορήσουμε την Κυβέρνηση περί αποσπασματικότητας. Άλλωστε συμφωνούμε με την εκτίμηση του παρευρισκόμενου Υπουργού ότι είναι ένα σημαντικό νομοσχέδιο ενταγμένο στο συνολικότερο κυβερνητικό σχεδιασμό, έναν κυβερνητικ</w:t>
      </w:r>
      <w:r>
        <w:rPr>
          <w:rFonts w:eastAsia="Times New Roman"/>
          <w:szCs w:val="24"/>
        </w:rPr>
        <w:t xml:space="preserve">ό σχεδιασμό που με συνέπεια υπηρετεί τη στρατηγική επιδίωξη της αστικής τάξης στη χώρα μας. Ποια είναι αυτή; Δηλαδή, με κάθε τρόπο να διευκολυνθεί η δράση των καπιταλιστικών επιχειρηματικών ομίλων. </w:t>
      </w:r>
      <w:r>
        <w:rPr>
          <w:rFonts w:eastAsia="Times New Roman"/>
          <w:szCs w:val="24"/>
        </w:rPr>
        <w:t>Δ</w:t>
      </w:r>
      <w:r>
        <w:rPr>
          <w:rFonts w:eastAsia="Times New Roman"/>
          <w:szCs w:val="24"/>
        </w:rPr>
        <w:t xml:space="preserve">ιευκόλυνση της δράσης των καπιταλιστικών επιχειρηματικών </w:t>
      </w:r>
      <w:r>
        <w:rPr>
          <w:rFonts w:eastAsia="Times New Roman"/>
          <w:szCs w:val="24"/>
        </w:rPr>
        <w:t xml:space="preserve">ομίλων σημαίνει θωράκιση της ανταγωνιστικότητάς τους, δημιουργία ενός ακόμη πιο ευνοϊκού επιχειρηματικού περιβάλλοντος ούτως ώστε μέσα και από την κυβερνητική παρέμβαση όχι </w:t>
      </w:r>
      <w:r>
        <w:rPr>
          <w:rFonts w:eastAsia="Times New Roman"/>
          <w:szCs w:val="24"/>
        </w:rPr>
        <w:lastRenderedPageBreak/>
        <w:t>μόνο να στηριχθεί, αλλά πολύ περισσότερο να ενισχυθεί η καπιταλιστική κερδοφορία.</w:t>
      </w:r>
    </w:p>
    <w:p w14:paraId="6891BF8C" w14:textId="77777777" w:rsidR="00D031BF" w:rsidRDefault="004A50F5">
      <w:pPr>
        <w:tabs>
          <w:tab w:val="left" w:pos="2820"/>
        </w:tabs>
        <w:spacing w:after="0" w:line="600" w:lineRule="auto"/>
        <w:ind w:firstLine="720"/>
        <w:jc w:val="both"/>
        <w:rPr>
          <w:rFonts w:eastAsia="Times New Roman"/>
          <w:szCs w:val="24"/>
        </w:rPr>
      </w:pPr>
      <w:r>
        <w:rPr>
          <w:rFonts w:eastAsia="Times New Roman"/>
          <w:szCs w:val="24"/>
        </w:rPr>
        <w:t>Α</w:t>
      </w:r>
      <w:r>
        <w:rPr>
          <w:rFonts w:eastAsia="Times New Roman"/>
          <w:szCs w:val="24"/>
        </w:rPr>
        <w:t>πό αυτή</w:t>
      </w:r>
      <w:r>
        <w:rPr>
          <w:rFonts w:eastAsia="Times New Roman"/>
          <w:szCs w:val="24"/>
        </w:rPr>
        <w:t>ν</w:t>
      </w:r>
      <w:r>
        <w:rPr>
          <w:rFonts w:eastAsia="Times New Roman"/>
          <w:szCs w:val="24"/>
        </w:rPr>
        <w:t xml:space="preserve"> την άποψη η απλοποίηση των διαδικασιών για την άσκηση της οικονομικής καπιταλιστικής δραστηριότητας αποτελεί ένα από τα προαπαιτούμενα της θωράκισης της διαμόρφωσης ενός πιο ευνοϊκού επιχειρηματικού περιβάλλοντος, γιατί ακριβώς διευκολύνει τη δράσ</w:t>
      </w:r>
      <w:r>
        <w:rPr>
          <w:rFonts w:eastAsia="Times New Roman"/>
          <w:szCs w:val="24"/>
        </w:rPr>
        <w:t>η των ομίλων αυτών και ξεπερνάει τους όποιους υποτυπώδεις έως σήμερα ελέγχους που υπήρχαν από τη μεριά του αστικού κράτους.</w:t>
      </w:r>
    </w:p>
    <w:p w14:paraId="6891BF8D" w14:textId="77777777" w:rsidR="00D031BF" w:rsidRDefault="004A50F5">
      <w:pPr>
        <w:tabs>
          <w:tab w:val="left" w:pos="2820"/>
        </w:tabs>
        <w:spacing w:after="0" w:line="600" w:lineRule="auto"/>
        <w:ind w:firstLine="720"/>
        <w:jc w:val="both"/>
        <w:rPr>
          <w:rFonts w:eastAsia="Times New Roman"/>
          <w:szCs w:val="24"/>
        </w:rPr>
      </w:pPr>
      <w:r>
        <w:rPr>
          <w:rFonts w:eastAsia="Times New Roman"/>
          <w:szCs w:val="24"/>
        </w:rPr>
        <w:t>Έτσι, λοιπόν, με το παρόν νομοσχέδιο ο έλεγχος γίνεται εκ των υστέρων, εφόσον έχει ξεκινήσει η λειτουργία της επιχείρησης. Είναι ένα</w:t>
      </w:r>
      <w:r>
        <w:rPr>
          <w:rFonts w:eastAsia="Times New Roman"/>
          <w:szCs w:val="24"/>
        </w:rPr>
        <w:t xml:space="preserve">ς έλεγχος δυνητικός. Μπορεί να γίνει, μπορεί και να μην γίνει ποτέ. Είναι ένας έλεγχος δειγματοληπτικός, που μπορεί να παραχωρηθεί η άσκηση του ελέγχου αυτού και από ιδιωτικούς φορείς, άρα να υπάρχει ιδιωτικοποίηση του ελέγχου. </w:t>
      </w:r>
    </w:p>
    <w:p w14:paraId="6891BF8E" w14:textId="77777777" w:rsidR="00D031BF" w:rsidRDefault="004A50F5">
      <w:pPr>
        <w:tabs>
          <w:tab w:val="left" w:pos="2820"/>
        </w:tabs>
        <w:spacing w:after="0" w:line="600" w:lineRule="auto"/>
        <w:ind w:firstLine="720"/>
        <w:jc w:val="both"/>
        <w:rPr>
          <w:rFonts w:eastAsia="Times New Roman"/>
          <w:szCs w:val="24"/>
        </w:rPr>
      </w:pPr>
      <w:r>
        <w:rPr>
          <w:rFonts w:eastAsia="Times New Roman"/>
          <w:szCs w:val="24"/>
        </w:rPr>
        <w:lastRenderedPageBreak/>
        <w:t xml:space="preserve">Δηλαδή, επί της ουσίας, τι </w:t>
      </w:r>
      <w:r>
        <w:rPr>
          <w:rFonts w:eastAsia="Times New Roman"/>
          <w:szCs w:val="24"/>
        </w:rPr>
        <w:t xml:space="preserve">αποδέχεται η Κυβέρνηση και δεν θα μπορούσε να κάνει διαφορετικά; Αποδέχεται την εκ των προτέρων αξιοπιστία του εκάστοτε επιχειρηματία και των επιχειρηματικών-επενδυτικών του σχεδίων. </w:t>
      </w:r>
    </w:p>
    <w:p w14:paraId="6891BF8F" w14:textId="77777777" w:rsidR="00D031BF" w:rsidRDefault="004A50F5">
      <w:pPr>
        <w:tabs>
          <w:tab w:val="left" w:pos="2820"/>
        </w:tabs>
        <w:spacing w:after="0" w:line="600" w:lineRule="auto"/>
        <w:ind w:firstLine="720"/>
        <w:jc w:val="both"/>
        <w:rPr>
          <w:rFonts w:eastAsia="Times New Roman"/>
          <w:szCs w:val="24"/>
        </w:rPr>
      </w:pPr>
      <w:r>
        <w:rPr>
          <w:rFonts w:eastAsia="Times New Roman"/>
          <w:szCs w:val="24"/>
        </w:rPr>
        <w:t>Από αυτή την άποψη, λοιπόν, δεν χρειάζεται πολύ μεγάλο κόπο να αναδειχθο</w:t>
      </w:r>
      <w:r>
        <w:rPr>
          <w:rFonts w:eastAsia="Times New Roman"/>
          <w:szCs w:val="24"/>
        </w:rPr>
        <w:t>ύν μέσα από αυτό το νομοσχέδιο οι τεράστιοι, οι πολύ σημαντικοί κίνδυνοι που ελλοχεύουνε για την υγιεινή και την ασφάλιση στο χώρο εργασίας. Τα περιστατικά είναι πάρα πολλά και στη χώρα μας που επιβεβαιώνουν ότι δεν τηρούνται τα μέτρα υγιεινής και προστασί</w:t>
      </w:r>
      <w:r>
        <w:rPr>
          <w:rFonts w:eastAsia="Times New Roman"/>
          <w:szCs w:val="24"/>
        </w:rPr>
        <w:t>ας στους χώρους εργασίας, παρότι υπήρχε το προηγούμενο καθεστώς, πολύ δε περισσότερο σήμερα που θα είναι στην καλή, διακριτή διάθεση του καπιταλιστή να τα εφαρμόσει με κίνδυνο για τη δημόσια υγεία, με κινδύνους περαιτέρω για την προστασία του περιβάλλοντος</w:t>
      </w:r>
      <w:r>
        <w:rPr>
          <w:rFonts w:eastAsia="Times New Roman"/>
          <w:szCs w:val="24"/>
        </w:rPr>
        <w:t xml:space="preserve">, για την προστασία της πολιτιστικής και αρχιτεκτονικής μας κληρονομιάς. Αυτά, λοιπόν, τα δεδομένα έρχεται να υλοποιήσει το παρόν νομοσχέδιο. </w:t>
      </w:r>
    </w:p>
    <w:p w14:paraId="6891BF90" w14:textId="77777777" w:rsidR="00D031BF" w:rsidRDefault="004A50F5">
      <w:pPr>
        <w:tabs>
          <w:tab w:val="left" w:pos="2820"/>
        </w:tabs>
        <w:spacing w:after="0" w:line="600" w:lineRule="auto"/>
        <w:ind w:firstLine="720"/>
        <w:jc w:val="both"/>
        <w:rPr>
          <w:rFonts w:eastAsia="Times New Roman"/>
          <w:szCs w:val="24"/>
        </w:rPr>
      </w:pPr>
      <w:r>
        <w:rPr>
          <w:rFonts w:eastAsia="Times New Roman"/>
          <w:szCs w:val="24"/>
        </w:rPr>
        <w:lastRenderedPageBreak/>
        <w:t>Β</w:t>
      </w:r>
      <w:r>
        <w:rPr>
          <w:rFonts w:eastAsia="Times New Roman"/>
          <w:szCs w:val="24"/>
        </w:rPr>
        <w:t>εβαίως είναι συμπληρωματικό. Αποτελεί συμπλήρωμα του χθεσινού νομοσχεδίου, νόμου πλέον, που ενσωματώθηκε η εργαλ</w:t>
      </w:r>
      <w:r>
        <w:rPr>
          <w:rFonts w:eastAsia="Times New Roman"/>
          <w:szCs w:val="24"/>
        </w:rPr>
        <w:t xml:space="preserve">ειοθήκη του ΟΟΣΑ για τη διευκόλυνση της αδειοδότησης των επιχειρήσεων. </w:t>
      </w:r>
    </w:p>
    <w:p w14:paraId="6891BF91" w14:textId="77777777" w:rsidR="00D031BF" w:rsidRDefault="004A50F5">
      <w:pPr>
        <w:tabs>
          <w:tab w:val="left" w:pos="2820"/>
        </w:tabs>
        <w:spacing w:after="0" w:line="600" w:lineRule="auto"/>
        <w:ind w:firstLine="720"/>
        <w:jc w:val="both"/>
        <w:rPr>
          <w:rFonts w:eastAsia="Times New Roman"/>
          <w:szCs w:val="24"/>
        </w:rPr>
      </w:pPr>
      <w:r>
        <w:rPr>
          <w:rFonts w:eastAsia="Times New Roman"/>
          <w:szCs w:val="24"/>
        </w:rPr>
        <w:t>Σε αυτή τη λογική, δηλαδή στη λογική του να παρέχουμε με κάθε τρόπο γη και ύδωρ για τη διευκόλυνση της δράσης των επιχειρηματικών συμφερόντων, ήταν και η χθεσινή τροπολογία, η πρώτη τρ</w:t>
      </w:r>
      <w:r>
        <w:rPr>
          <w:rFonts w:eastAsia="Times New Roman"/>
          <w:szCs w:val="24"/>
        </w:rPr>
        <w:t>οπολογία στα πλαίσια της διαπραγμάτευσης της δεύτερης αξιολόγησης για τα εργασιακά, που επί της ουσίας απελευθερώνει τη δράση των ιδιωτικών δουλεμπορικών γραφείων συνολικότερα και διευκολύνει αυτή τη δράση τους.</w:t>
      </w:r>
    </w:p>
    <w:p w14:paraId="6891BF9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ν</w:t>
      </w:r>
      <w:r>
        <w:rPr>
          <w:rFonts w:eastAsia="Times New Roman" w:cs="Times New Roman"/>
          <w:szCs w:val="24"/>
        </w:rPr>
        <w:t xml:space="preserve"> την άποψη, λοιπόν, το νομοσχέδιο α</w:t>
      </w:r>
      <w:r>
        <w:rPr>
          <w:rFonts w:eastAsia="Times New Roman" w:cs="Times New Roman"/>
          <w:szCs w:val="24"/>
        </w:rPr>
        <w:t>υτό, όπως άλλωστε είπε και ο ίδιος ο Υπουργός, αποτελεί ένα από τα προαπαιτούμενα για την δεύτερη αξιολόγηση. Σε ποιο αποτέλεσμα θα οδηγήσει αυτή η αξιολόγηση, κύριοι Υπουργοί;</w:t>
      </w:r>
    </w:p>
    <w:p w14:paraId="6891BF9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Το είπε καθαρά ο κ. Τσακαλώτος: «Σκοπός μας είναι μέσα από την ολοκλήρωση της δ</w:t>
      </w:r>
      <w:r>
        <w:rPr>
          <w:rFonts w:eastAsia="Times New Roman" w:cs="Times New Roman"/>
          <w:szCs w:val="24"/>
        </w:rPr>
        <w:t xml:space="preserve">εύτερης αξιολόγησης να μειώσουμε τα πρωτογενή πλεονάσματα». Τον ίδιο σκοπό έχει βάλει και ο </w:t>
      </w:r>
      <w:r>
        <w:rPr>
          <w:rFonts w:eastAsia="Times New Roman" w:cs="Times New Roman"/>
          <w:szCs w:val="24"/>
        </w:rPr>
        <w:t>δ</w:t>
      </w:r>
      <w:r>
        <w:rPr>
          <w:rFonts w:eastAsia="Times New Roman" w:cs="Times New Roman"/>
          <w:szCs w:val="24"/>
        </w:rPr>
        <w:t xml:space="preserve">ιοικητής της Τράπεζας της Ελλάδος. </w:t>
      </w:r>
    </w:p>
    <w:p w14:paraId="6891BF9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Για ποιο σκοπό, αλήθεια, θα μειωθούν αυτά τα πρωτογενή πλεονάσματα από το 2018 και μετά το 3,5% στο 2,5% ή στο 2%; Ήταν αποκαλυ</w:t>
      </w:r>
      <w:r>
        <w:rPr>
          <w:rFonts w:eastAsia="Times New Roman" w:cs="Times New Roman"/>
          <w:szCs w:val="24"/>
        </w:rPr>
        <w:t>πτικός ο κ. Τσακαλώτος. Δεν θα πάνε αυτά τα οποία θα εξοικονομήσουμε από τη μείωση των πρωτογενών πλεονασμάτων στην ανακούφιση έστω και όλων αυτών που με την πολιτική μας έχουμε καταδικάσει στην φτώχεια και στην εξαθλίωση, αλλά θα πάνε να στηρίξουν τους ίδ</w:t>
      </w:r>
      <w:r>
        <w:rPr>
          <w:rFonts w:eastAsia="Times New Roman" w:cs="Times New Roman"/>
          <w:szCs w:val="24"/>
        </w:rPr>
        <w:t xml:space="preserve">ιους επιχειρηματικούς ομίλους, αυτούς που και τον καιρό της κρίσης, αλλά πολύ περισσότερο τον καιρό της ανάκαμψης, θα συνεχίσουν να κερδίζουν. Αυτούς που δεν τους έχει επηρεάσει η κρίση, τους επιχειρηματικούς ομίλους, μέσω της μείωσης των φορολογικών τους </w:t>
      </w:r>
      <w:r>
        <w:rPr>
          <w:rFonts w:eastAsia="Times New Roman" w:cs="Times New Roman"/>
          <w:szCs w:val="24"/>
        </w:rPr>
        <w:t xml:space="preserve">συντελεστών. </w:t>
      </w:r>
    </w:p>
    <w:p w14:paraId="6891BF9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βγήκε η έκθεση του ΟΟΣΑ για τα δεδομένα των φορολογιών στο επίπεδο των χωρών-μελών του ΟΟΣΑ, όσον αφορά στη φορολογία, η οποία ήταν αποκαλυπτική. </w:t>
      </w:r>
    </w:p>
    <w:p w14:paraId="6891BF9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Δύο ποσοστιαίες μονάδες του ΑΣΕΠ αυξήθηκε η φορολογική επιβάρυνση το 2015 και αυτή η αύξ</w:t>
      </w:r>
      <w:r>
        <w:rPr>
          <w:rFonts w:eastAsia="Times New Roman" w:cs="Times New Roman"/>
          <w:szCs w:val="24"/>
        </w:rPr>
        <w:t xml:space="preserve">ηση προέρχεται μέσα από την αύξηση των έμμεσων φόρων και την αύξηση της φορολογίας των φυσικών προσώπων. Αντίθετα, τα νομικά πρόσωπα παρέμειναν στο ίδιο ποσοστό επιβάρυνσης, το οποίο είναι περίπου 6% του συνόλου των φορολογικών εσόδων. </w:t>
      </w:r>
    </w:p>
    <w:p w14:paraId="6891BF9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Αυτό δίνουν τα νομι</w:t>
      </w:r>
      <w:r>
        <w:rPr>
          <w:rFonts w:eastAsia="Times New Roman" w:cs="Times New Roman"/>
          <w:szCs w:val="24"/>
        </w:rPr>
        <w:t xml:space="preserve">κά πρόσωπα. </w:t>
      </w:r>
      <w:r>
        <w:rPr>
          <w:rFonts w:eastAsia="Times New Roman" w:cs="Times New Roman"/>
          <w:szCs w:val="24"/>
        </w:rPr>
        <w:t>Π</w:t>
      </w:r>
      <w:r>
        <w:rPr>
          <w:rFonts w:eastAsia="Times New Roman" w:cs="Times New Roman"/>
          <w:szCs w:val="24"/>
        </w:rPr>
        <w:t>αρά αυτό το πενιχρό 6%, τους λέτε ότι θα τους μειώσετε και άλλο τη φορολογική επιβάρυνση,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φορολογικού ανταγωνισμού. </w:t>
      </w:r>
    </w:p>
    <w:p w14:paraId="6891BF9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Έτσι, λοιπόν, αυτό που προκύπτει είναι ότι ακόμη και η όποια διευκόλυνση στη διαχείριση και αποπληρωμή του κρα</w:t>
      </w:r>
      <w:r>
        <w:rPr>
          <w:rFonts w:eastAsia="Times New Roman" w:cs="Times New Roman"/>
          <w:szCs w:val="24"/>
        </w:rPr>
        <w:t>τικού χρέους, όχι μόνο δεν θα ανακουφίσει τα λαϊκά στρώματα, αλλά αντίθετα αποτελεί προϋπό</w:t>
      </w:r>
      <w:r>
        <w:rPr>
          <w:rFonts w:eastAsia="Times New Roman" w:cs="Times New Roman"/>
          <w:szCs w:val="24"/>
        </w:rPr>
        <w:lastRenderedPageBreak/>
        <w:t>θεση για τη διευκόλυνση της διαχείρισης του κρατικού χρέους η νέα επίθεση, η κλιμάκωση της αντεργατικής και αντιλαϊκής επίθεσης και ταυτόχρονα η μείωση αυτή θα οδηγήσ</w:t>
      </w:r>
      <w:r>
        <w:rPr>
          <w:rFonts w:eastAsia="Times New Roman" w:cs="Times New Roman"/>
          <w:szCs w:val="24"/>
        </w:rPr>
        <w:t xml:space="preserve">ει σε ακόμη μεγαλύτερη δυνατότητα για το κράτος να στηρίξει μέσα από τη μείωση της φορολογίας ή από την αύξηση των κρατικών δαπανών τους επιχειρηματικούς ομίλους. </w:t>
      </w:r>
    </w:p>
    <w:p w14:paraId="6891BF9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Έτσι, λοιπόν, αυτό το οποίο προκύπτει για μία ακόμη φορά ως αποτέλεσμα είναι ότι η ολοκλήρωσ</w:t>
      </w:r>
      <w:r>
        <w:rPr>
          <w:rFonts w:eastAsia="Times New Roman" w:cs="Times New Roman"/>
          <w:szCs w:val="24"/>
        </w:rPr>
        <w:t>η της δεύτερης αξιολόγησης θα σηματοδοτήσει μ</w:t>
      </w:r>
      <w:r>
        <w:rPr>
          <w:rFonts w:eastAsia="Times New Roman" w:cs="Times New Roman"/>
          <w:szCs w:val="24"/>
        </w:rPr>
        <w:t>ί</w:t>
      </w:r>
      <w:r>
        <w:rPr>
          <w:rFonts w:eastAsia="Times New Roman" w:cs="Times New Roman"/>
          <w:szCs w:val="24"/>
        </w:rPr>
        <w:t>α κλιμάκωση της αντεργατικής και αντιλαϊκής επίθεσης, μιας επίθεσης η οποία δεν έχει ημερομηνία λήξεως. Γιατί ακριβώς η λογική της θωράκισης της ανταγωνιστικότητας και της καπιταλιστικής κερδοφορίας είναι μια π</w:t>
      </w:r>
      <w:r>
        <w:rPr>
          <w:rFonts w:eastAsia="Times New Roman" w:cs="Times New Roman"/>
          <w:szCs w:val="24"/>
        </w:rPr>
        <w:t xml:space="preserve">ροσπάθεια διαχρονική και από αυτή την άποψη ο λαός και η εργατική τάξη θα συνεχίσουν να ματώνουν για τη διατήρηση του καπιταλιστικού κέρδους και την αύξησή του. </w:t>
      </w:r>
    </w:p>
    <w:p w14:paraId="6891BF9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Από αυτήν την άποψη, το δεύτερο στοιχείο το οποίο θέλω να παρατηρήσουμε μέσα από αυτή τη συζήτ</w:t>
      </w:r>
      <w:r>
        <w:rPr>
          <w:rFonts w:eastAsia="Times New Roman" w:cs="Times New Roman"/>
          <w:szCs w:val="24"/>
        </w:rPr>
        <w:t xml:space="preserve">ηση και τη διαδικασία είναι η αντιπαράθεση που παρακολουθήσαμε και σήμερα ανάμεσα στα κυβερνητικά και τα αντιπολιτευτικά κόμματα, τα οποία όμως είναι πιστά στην υλοποίηση των πολιτικών που εξυπηρετούν τις ανάγκες του κεφαλαίου. </w:t>
      </w:r>
    </w:p>
    <w:p w14:paraId="6891BF9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Αυτή η αντιπαράθεση, ιδιαίτ</w:t>
      </w:r>
      <w:r>
        <w:rPr>
          <w:rFonts w:eastAsia="Times New Roman" w:cs="Times New Roman"/>
          <w:szCs w:val="24"/>
        </w:rPr>
        <w:t>ερα μεταξύ Νέας Δημοκρατίας και ΣΥΡΙΖΑ, γίνεται για το ποιος θα είναι καλύτερος διαχειριστής των συμφερόντων του μεγάλου κεφαλαίου. Επί της ουσίας, δηλαδή, και ΣΥΡΙΖΑ και Νέα Δημοκρατία δίνουν καθημερινά εξετάσεις στην αστική τάξη και στους δανειστές για τ</w:t>
      </w:r>
      <w:r>
        <w:rPr>
          <w:rFonts w:eastAsia="Times New Roman" w:cs="Times New Roman"/>
          <w:szCs w:val="24"/>
        </w:rPr>
        <w:t xml:space="preserve">ο ποιος μπορεί να τα καταφέρει καλύτερα στην υλοποίηση της αντιλαϊκής και αντεργατικής πολιτικής. </w:t>
      </w:r>
    </w:p>
    <w:p w14:paraId="6891BF9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ακριβώς ο ΣΥΡΙΖΑ με την πολιτική του έχει αποδειχθεί ο καλύτερος μαθητής στην υλοποίηση αυτής της πολιτικής, αποδεχόμενος την ίδια στρατηγική με τη Νέ</w:t>
      </w:r>
      <w:r>
        <w:rPr>
          <w:rFonts w:eastAsia="Times New Roman" w:cs="Times New Roman"/>
          <w:szCs w:val="24"/>
        </w:rPr>
        <w:t xml:space="preserve">α Δημοκρατία, για να ξεπεράσει αυτό το αδιέξοδο η Νέα Δημοκρατία αξιοποιεί οποιαδήποτε ευκαιρία της δίνεται. </w:t>
      </w:r>
    </w:p>
    <w:p w14:paraId="6891BF9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 xml:space="preserve">ξιοποιείτε κάθε ευκαιρία στο να συσκοτισθεί αυτή ακριβώς η ταύτιση στις στρατηγικές σας, δηλαδή στην εξυπηρέτηση των αναγκών του κεφαλαίου, στην υλοποίηση του ευρωμονόδρομου, στην υλοποίηση των ιμπεριαλιστικών σχεδιασμών. </w:t>
      </w:r>
    </w:p>
    <w:p w14:paraId="6891BF9E"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νέα ευκαιρία που σας δόθηκε ήταν ο θάνατος του Κάστρο. </w:t>
      </w:r>
      <w:r>
        <w:rPr>
          <w:rFonts w:eastAsia="Times New Roman" w:cs="Times New Roman"/>
          <w:szCs w:val="24"/>
        </w:rPr>
        <w:t>Ε</w:t>
      </w:r>
      <w:r>
        <w:rPr>
          <w:rFonts w:eastAsia="Times New Roman" w:cs="Times New Roman"/>
          <w:szCs w:val="24"/>
        </w:rPr>
        <w:t>δώ η Νέα Δημοκρατία ήταν ιδιαίτερα αποκαλυπτική. Ορισμένοι ομιλητές, από τον Κοινοβουλευτικό Εκπρόσωπο ξεκινώντας, ξεπέρασαν σε αντικομμουνισμό ακόμη και τους φασίστες της Χρυσής Αυγής. Πρωτόγονος αν</w:t>
      </w:r>
      <w:r>
        <w:rPr>
          <w:rFonts w:eastAsia="Times New Roman" w:cs="Times New Roman"/>
          <w:szCs w:val="24"/>
        </w:rPr>
        <w:t>τικομμουνισμός!</w:t>
      </w:r>
    </w:p>
    <w:p w14:paraId="6891BF9F"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Άλλωστε, κάτι το οποίο πρέπει να τους πούμε είναι ότι είναι καθαροί. Αυτό το οποίο τους έλκει ήταν το πρότερο καθεστώς της Κούβας, που αποτελούσε το πορνείο και το καζίνο της Καραϊβικής. Αυτή η εικόνα τους ελκύει. </w:t>
      </w:r>
    </w:p>
    <w:p w14:paraId="6891BFA0"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χουν το θράσος να μιλάνε</w:t>
      </w:r>
      <w:r>
        <w:rPr>
          <w:rFonts w:eastAsia="Times New Roman" w:cs="Times New Roman"/>
          <w:szCs w:val="24"/>
        </w:rPr>
        <w:t xml:space="preserve"> για ελευθερία αυτοί οι οποίοι υπερασπίζονται την ελευθερία των εκμεταλλευτών να κλέβουν τον πλούτο του λαού, </w:t>
      </w:r>
      <w:r>
        <w:rPr>
          <w:rFonts w:eastAsia="Times New Roman" w:cs="Times New Roman"/>
          <w:szCs w:val="24"/>
        </w:rPr>
        <w:lastRenderedPageBreak/>
        <w:t>να κλέβουν τον πλούτο της εργατικής τάξης. Έχουν το θράσος να μιλάνε για ελευθερία αυτοί που με την πολιτική τους υπηρετούν τα συμφέροντα του κεφα</w:t>
      </w:r>
      <w:r>
        <w:rPr>
          <w:rFonts w:eastAsia="Times New Roman" w:cs="Times New Roman"/>
          <w:szCs w:val="24"/>
        </w:rPr>
        <w:t xml:space="preserve">λαίου, που οδηγεί στη φτώχεια και στην εξαθλίωση εκατοντάδες εκατομμυρίων ανθρώπων, νέων παιδιών. </w:t>
      </w:r>
    </w:p>
    <w:p w14:paraId="6891BFA1"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Έχει το θράσος να μιλάει η Νέα Δημοκρατία και να υπερασπίζεται την ελευθερία, αυτή η οποία υπερασπίζεται τις ιμπεριαλιστικές επεμβάσεις και τους ιμπεριαλιστι</w:t>
      </w:r>
      <w:r>
        <w:rPr>
          <w:rFonts w:eastAsia="Times New Roman" w:cs="Times New Roman"/>
          <w:szCs w:val="24"/>
        </w:rPr>
        <w:t xml:space="preserve">κούς πολέμους. </w:t>
      </w:r>
    </w:p>
    <w:p w14:paraId="6891BFA2"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 η συκοφαντία φθάνει σε υπέρτατο βαθμό. Τι συκοφαντούν; Συκοφαντούν τις κατακτήσεις όλων αυτών οι οποίοι προσπαθούν να οικοδομήσουν έναν άλλο δρόμο, τις κατακτήσεις στην παιδεία, τις κατακτήσεις στην υγεία. Αλήθεια, δεν κάνετε μ</w:t>
      </w:r>
      <w:r>
        <w:rPr>
          <w:rFonts w:eastAsia="Times New Roman" w:cs="Times New Roman"/>
          <w:szCs w:val="24"/>
        </w:rPr>
        <w:t>ί</w:t>
      </w:r>
      <w:r>
        <w:rPr>
          <w:rFonts w:eastAsia="Times New Roman" w:cs="Times New Roman"/>
          <w:szCs w:val="24"/>
        </w:rPr>
        <w:t>α σ</w:t>
      </w:r>
      <w:r>
        <w:rPr>
          <w:rFonts w:eastAsia="Times New Roman" w:cs="Times New Roman"/>
          <w:szCs w:val="24"/>
        </w:rPr>
        <w:t xml:space="preserve">ύγκριση της παιδικής θνησιμότητας στην Κούβα και της παιδικής θνησιμότητας στις Ηνωμένες Πολιτείες και να μας πείτε τα αποτελέσματα; </w:t>
      </w:r>
      <w:r>
        <w:rPr>
          <w:rFonts w:eastAsia="Times New Roman" w:cs="Times New Roman"/>
          <w:szCs w:val="24"/>
        </w:rPr>
        <w:t>Ε</w:t>
      </w:r>
      <w:r>
        <w:rPr>
          <w:rFonts w:eastAsia="Times New Roman" w:cs="Times New Roman"/>
          <w:szCs w:val="24"/>
        </w:rPr>
        <w:t xml:space="preserve">ίναι κατακτήσεις οι οποίες επιτεύχθηκαν σε συνθήκες οικονομικού αποκλεισμού. Να συκοφαντήσουν τη διεθνιστική αλληλεγγύη! </w:t>
      </w:r>
    </w:p>
    <w:p w14:paraId="6891BFA3"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βεβαίως, εδώ μπαίνει ένα πολύ μεγάλο ερώτημα: Τι σχέση έχει η Κυβέρνηση του ΣΥΡΙΖΑ με όλα αυτά τα οποία έγιναν στην Κούβα; Καμμία απολύτως σχέση! </w:t>
      </w:r>
    </w:p>
    <w:p w14:paraId="6891BFA4"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Ίσα ίσα που αυτό που επιβεβαιώνεται είναι ότι ο ΣΥΡΙΖΑ είναι ο καλύτερος συνεχιστής της πολιτικής της Ν</w:t>
      </w:r>
      <w:r>
        <w:rPr>
          <w:rFonts w:eastAsia="Times New Roman" w:cs="Times New Roman"/>
          <w:szCs w:val="24"/>
        </w:rPr>
        <w:t>έας Δημοκρατίας και του ΠΑΣΟΚ. Είναι αυτός ο οποίος υλοποιεί ως κυβέρνηση όλα αυτά τα οποία δεν τόλμησαν να κάνουν τα προηγούμενα κόμματα στην κατεδάφιση του ασφαλιστικού και των κοινωνικών δικαιωμάτων των εργαζόμενων, στην πλήρη απελευθέρωση της αγοράς ερ</w:t>
      </w:r>
      <w:r>
        <w:rPr>
          <w:rFonts w:eastAsia="Times New Roman" w:cs="Times New Roman"/>
          <w:szCs w:val="24"/>
        </w:rPr>
        <w:t>γασίας. Είναι αυτοί που η Κυβέρνησή τους έφερε το ΝΑΤΟ στην αυλή μας, στο Αιγαίο. Είναι αυτοί οι οποίοι αντιμετωπίζουν τους εργαζόμενους και τους συνταξιούχους με ΜΑΤ, βία και χημικά. Είναι αυτή η Κυβέρνηση σήμερα που διώκει στο Κιλκίς μέλος της ΚΝΕ, γιατί</w:t>
      </w:r>
      <w:r>
        <w:rPr>
          <w:rFonts w:eastAsia="Times New Roman" w:cs="Times New Roman"/>
          <w:szCs w:val="24"/>
        </w:rPr>
        <w:t xml:space="preserve"> ήταν –λέει- έξω από τα σχολεία, αξιοποιώντας ένα μετεμφυλιακό νομοθετικό πλαίσιο. </w:t>
      </w:r>
    </w:p>
    <w:p w14:paraId="6891BFA5"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Από αυτή</w:t>
      </w:r>
      <w:r>
        <w:rPr>
          <w:rFonts w:eastAsia="Times New Roman" w:cs="Times New Roman"/>
          <w:szCs w:val="24"/>
        </w:rPr>
        <w:t>ν</w:t>
      </w:r>
      <w:r>
        <w:rPr>
          <w:rFonts w:eastAsia="Times New Roman" w:cs="Times New Roman"/>
          <w:szCs w:val="24"/>
        </w:rPr>
        <w:t xml:space="preserve"> την άποψη, λοιπόν, είναι φανερή η αγωνία και της Κυβέρνησης, αλλά και των υπόλοιπων κομμάτων που εξυπηρετούν, στηρίζουν το καπιταλιστικό εκμεταλλευτικό σύστημα. </w:t>
      </w:r>
    </w:p>
    <w:p w14:paraId="6891BFA6"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Θέλετε να συκοφαντήσετε οποιαδήποτε προσπάθεια του λαού, των λαών για την οικοδόμηση του σοσιαλισμού. Θέλετε να συκοφαντήσετε τον σοσιαλισμό, τη μόνη πραγματική ελπίδα η οποία υπάρχει σήμερα για τους λαούς όλης της γης και για τον ελληνικό λαό. Όμως, ό,τι </w:t>
      </w:r>
      <w:r>
        <w:rPr>
          <w:rFonts w:eastAsia="Times New Roman" w:cs="Times New Roman"/>
          <w:szCs w:val="24"/>
        </w:rPr>
        <w:t xml:space="preserve">και να κάνετε, δεν πρόκειται να σταματήσετε την πορεία της κοινωνικής εξέλιξης, την πορεία της ανθρωπότητας για τις λεωφόρους του μέλλοντος. </w:t>
      </w:r>
    </w:p>
    <w:p w14:paraId="6891BFA7"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891BFA8"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6891BFA9"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συνάδελφος κ. Ράπτη από τη Νέα Δημ</w:t>
      </w:r>
      <w:r>
        <w:rPr>
          <w:rFonts w:eastAsia="Times New Roman" w:cs="Times New Roman"/>
          <w:szCs w:val="24"/>
        </w:rPr>
        <w:t xml:space="preserve">οκρατία έχει τον λόγο. </w:t>
      </w:r>
    </w:p>
    <w:p w14:paraId="6891BFAA"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ΕΛΕΝΗ ΡΑΠΤΗ: </w:t>
      </w:r>
      <w:r>
        <w:rPr>
          <w:rFonts w:eastAsia="Times New Roman" w:cs="Times New Roman"/>
          <w:szCs w:val="24"/>
        </w:rPr>
        <w:t>Κύριε Πρόεδρε, κυρίες και κύριοι συνάδελφοι, θέλω να κάνω ένα σχόλιο. Ακούσαμε με έκπληξη την κ. Βάκη να πλέκει το εγκώμιο του Κάστρο και να επιπλήττει όλους όσους τον είπαν δικτάτορα. Πώς να αποκαλέσει κανείς έναν άνθρ</w:t>
      </w:r>
      <w:r>
        <w:rPr>
          <w:rFonts w:eastAsia="Times New Roman" w:cs="Times New Roman"/>
          <w:szCs w:val="24"/>
        </w:rPr>
        <w:t xml:space="preserve">ωπο που κοντά στα εξήντα χρόνια δεν έχει επιτρέψει να γίνουν ελεύθερες εκλογές στην πατρίδα του; Αυτή η </w:t>
      </w:r>
      <w:r>
        <w:rPr>
          <w:rFonts w:eastAsia="Times New Roman" w:cs="Times New Roman"/>
          <w:szCs w:val="24"/>
        </w:rPr>
        <w:t>δ</w:t>
      </w:r>
      <w:r>
        <w:rPr>
          <w:rFonts w:eastAsia="Times New Roman" w:cs="Times New Roman"/>
          <w:szCs w:val="24"/>
        </w:rPr>
        <w:t xml:space="preserve">ημοκρατία σάς αρέσει, χωρίς εκλογές; Ασφαλώς, θα τον κρίνει η ιστορία. </w:t>
      </w:r>
    </w:p>
    <w:p w14:paraId="6891BFAB" w14:textId="77777777" w:rsidR="00D031BF" w:rsidRDefault="004A50F5">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ώρα πάμε στο νομοσχέδιο. Διαβάζοντας την πρώτη σελίδα της αιτιολογικής έκθεσης</w:t>
      </w:r>
      <w:r>
        <w:rPr>
          <w:rFonts w:eastAsia="Times New Roman" w:cs="Times New Roman"/>
          <w:szCs w:val="24"/>
        </w:rPr>
        <w:t xml:space="preserve"> του υπό συζήτηση νομοσχεδίου, μπορεί κανείς σε λίγες γραμμές να διαβάσει τη μακρά περιπέτεια της επιχειρηματικότητας στην Ελλάδα και την πολύ απλή εξήγηση στο γιατί οι επενδυτές δεν κάνουν στάση σε αυτή τη χώρα και προτιμούν άλλους προορισμούς, που προσφέ</w:t>
      </w:r>
      <w:r>
        <w:rPr>
          <w:rFonts w:eastAsia="Times New Roman" w:cs="Times New Roman"/>
          <w:szCs w:val="24"/>
        </w:rPr>
        <w:t xml:space="preserve">ρουν καλύτερο επενδυτικό περιβάλλον και σταθερούς όρους ανάπτυξης των επιχειρηματικών τους σχεδίων.  </w:t>
      </w:r>
    </w:p>
    <w:p w14:paraId="6891BFAC" w14:textId="77777777" w:rsidR="00D031BF" w:rsidRDefault="004A50F5">
      <w:pPr>
        <w:spacing w:after="0" w:line="600" w:lineRule="auto"/>
        <w:ind w:firstLine="720"/>
        <w:jc w:val="both"/>
        <w:rPr>
          <w:rFonts w:eastAsia="Times New Roman"/>
          <w:szCs w:val="24"/>
        </w:rPr>
      </w:pPr>
      <w:r>
        <w:rPr>
          <w:rFonts w:eastAsia="Times New Roman"/>
          <w:szCs w:val="24"/>
        </w:rPr>
        <w:t xml:space="preserve">Εξηγεί, επίσης, σε έναν μεγάλο βαθμό, το έλλειμμα της ανταγωνιστικότητας της ελληνικής οικονομίας, που κινείται με λάθος τρόπο σε έναν </w:t>
      </w:r>
      <w:r>
        <w:rPr>
          <w:rFonts w:eastAsia="Times New Roman"/>
          <w:szCs w:val="24"/>
        </w:rPr>
        <w:lastRenderedPageBreak/>
        <w:t xml:space="preserve">διεθνή ανταγωνισμό </w:t>
      </w:r>
      <w:r>
        <w:rPr>
          <w:rFonts w:eastAsia="Times New Roman"/>
          <w:szCs w:val="24"/>
        </w:rPr>
        <w:t>προσέλκυσης επιχειρήσεων, οι οποίες, ως γνωστόν, δεν έχουν συναισθηματισμούς, αλλά μία οικονομική λογική για την επιλογή της έδρας των δραστηριοτήτων τους.</w:t>
      </w:r>
    </w:p>
    <w:p w14:paraId="6891BFAD" w14:textId="77777777" w:rsidR="00D031BF" w:rsidRDefault="004A50F5">
      <w:pPr>
        <w:spacing w:after="0" w:line="600" w:lineRule="auto"/>
        <w:ind w:firstLine="720"/>
        <w:jc w:val="both"/>
        <w:rPr>
          <w:rFonts w:eastAsia="Times New Roman"/>
          <w:szCs w:val="24"/>
        </w:rPr>
      </w:pPr>
      <w:r>
        <w:rPr>
          <w:rFonts w:eastAsia="Times New Roman"/>
          <w:szCs w:val="24"/>
        </w:rPr>
        <w:t>Τι θέλουμε διαχρονικά να αποφύγουμε στην Ελλάδα; Τη διαφθορά, τη διαπλοκή, τη γραφειοκρατία, την επι</w:t>
      </w:r>
      <w:r>
        <w:rPr>
          <w:rFonts w:eastAsia="Times New Roman"/>
          <w:szCs w:val="24"/>
        </w:rPr>
        <w:t>κάλυψη των αρμοδιοτήτων των φορέων που αδειοδοτούν, την εξάρτηση από μηχανισμούς και διαδικασίες που συντηρεί ένα σύστημα άνομης εξυπηρέτησης. Αυτά είναι βαθιά ριζωμένα φαινόμενα που βρίσκουν τρόπο να επιβιώνουν σε όλα τα συστήματα, γιατί, περιέργως, έχουν</w:t>
      </w:r>
      <w:r>
        <w:rPr>
          <w:rFonts w:eastAsia="Times New Roman"/>
          <w:szCs w:val="24"/>
        </w:rPr>
        <w:t xml:space="preserve"> τη δυνατότητα να μεταλλάσσονται και να αξιοποιούν κάθε νέο πλαίσιο. </w:t>
      </w:r>
    </w:p>
    <w:p w14:paraId="6891BFAE" w14:textId="77777777" w:rsidR="00D031BF" w:rsidRDefault="004A50F5">
      <w:pPr>
        <w:spacing w:after="0" w:line="600" w:lineRule="auto"/>
        <w:ind w:firstLine="720"/>
        <w:jc w:val="both"/>
        <w:rPr>
          <w:rFonts w:eastAsia="Times New Roman"/>
          <w:szCs w:val="24"/>
        </w:rPr>
      </w:pPr>
      <w:r>
        <w:rPr>
          <w:rFonts w:eastAsia="Times New Roman"/>
          <w:szCs w:val="24"/>
        </w:rPr>
        <w:t xml:space="preserve">Μία από τις επιφυλάξεις μου είναι εάν το προτεινόμενο πλέγμα διατάξεων είναι αρκετά στεγανό, ώστε να μην παραβιαστεί με τον ίδιο τρόπο. </w:t>
      </w:r>
    </w:p>
    <w:p w14:paraId="6891BFAF" w14:textId="77777777" w:rsidR="00D031BF" w:rsidRDefault="004A50F5">
      <w:pPr>
        <w:spacing w:after="0" w:line="600" w:lineRule="auto"/>
        <w:ind w:firstLine="720"/>
        <w:jc w:val="both"/>
        <w:rPr>
          <w:rFonts w:eastAsia="Times New Roman"/>
          <w:szCs w:val="24"/>
        </w:rPr>
      </w:pPr>
      <w:r>
        <w:rPr>
          <w:rFonts w:eastAsia="Times New Roman"/>
          <w:szCs w:val="24"/>
        </w:rPr>
        <w:t xml:space="preserve">Τι θέλουμε διαχρονικά να επιτύχουμε στην Ελλάδα; </w:t>
      </w:r>
      <w:r>
        <w:rPr>
          <w:rFonts w:eastAsia="Times New Roman"/>
          <w:szCs w:val="24"/>
        </w:rPr>
        <w:t xml:space="preserve">Σύγχρονα εργαλεία διοίκησης, αυτοματοποιημένες διαδικασίες, ταχύτητα, διαφάνεια, εμπιστοσύνη στη συνέργεια ιδιωτών και δημοσίου. «Απλοποίηση» είναι η </w:t>
      </w:r>
      <w:r>
        <w:rPr>
          <w:rFonts w:eastAsia="Times New Roman"/>
          <w:szCs w:val="24"/>
        </w:rPr>
        <w:lastRenderedPageBreak/>
        <w:t>μαγική λέξη που απουσιάζει από την εφαρμογή κάθε αναπτυξιακής προσπάθειας που νομοθετείται. Είναι αναγκαίο</w:t>
      </w:r>
      <w:r>
        <w:rPr>
          <w:rFonts w:eastAsia="Times New Roman"/>
          <w:szCs w:val="24"/>
        </w:rPr>
        <w:t xml:space="preserve"> να μην υπέρ-ρυθμίζουμε το καθετί, να μην το ελέγχουμε διοικητικά με τρόπο υπέρμετρο, να μην θεσπίζουμε την υποχρέωση πολλών υπογραφών, πολλών αρμοδίων, προκαλώντας σύγχυση, επικάλυψη και καθυστερήσεις.</w:t>
      </w:r>
    </w:p>
    <w:p w14:paraId="6891BFB0" w14:textId="77777777" w:rsidR="00D031BF" w:rsidRDefault="004A50F5">
      <w:pPr>
        <w:spacing w:after="0" w:line="600" w:lineRule="auto"/>
        <w:ind w:firstLine="720"/>
        <w:jc w:val="both"/>
        <w:rPr>
          <w:rFonts w:eastAsia="Times New Roman"/>
          <w:szCs w:val="24"/>
        </w:rPr>
      </w:pPr>
      <w:r>
        <w:rPr>
          <w:rFonts w:eastAsia="Times New Roman"/>
          <w:szCs w:val="24"/>
        </w:rPr>
        <w:t>Ποιος είναι ο στόχος; Να δημιουργήσουμε, επιτέλους, έ</w:t>
      </w:r>
      <w:r>
        <w:rPr>
          <w:rFonts w:eastAsia="Times New Roman"/>
          <w:szCs w:val="24"/>
        </w:rPr>
        <w:t>να ευνοϊκό επενδυτικό περιβάλλον. Να επιλέξουν την Ελλάδα οι ξένοι επενδυτές ως προορισμό με οικονομικό ενδιαφέρον και φιλικό στις επενδύσεις. Να σταματήσει η αποεπένδυση και να επαναβιομηχανιστεί η χώρα. Να ενισχυθεί η μικρή και η μεσαία επιχειρηματικότητ</w:t>
      </w:r>
      <w:r>
        <w:rPr>
          <w:rFonts w:eastAsia="Times New Roman"/>
          <w:szCs w:val="24"/>
        </w:rPr>
        <w:t>α.</w:t>
      </w:r>
    </w:p>
    <w:p w14:paraId="6891BFB1" w14:textId="77777777" w:rsidR="00D031BF" w:rsidRDefault="004A50F5">
      <w:pPr>
        <w:spacing w:after="0" w:line="600" w:lineRule="auto"/>
        <w:ind w:firstLine="720"/>
        <w:jc w:val="both"/>
        <w:rPr>
          <w:rFonts w:eastAsia="Times New Roman"/>
          <w:szCs w:val="24"/>
        </w:rPr>
      </w:pPr>
      <w:r>
        <w:rPr>
          <w:rFonts w:eastAsia="Times New Roman"/>
          <w:szCs w:val="24"/>
        </w:rPr>
        <w:t>Τι αποτελεί βασική προϋπόθεση γι’ αυτό; Ένας καλός νόμος και μ</w:t>
      </w:r>
      <w:r>
        <w:rPr>
          <w:rFonts w:eastAsia="Times New Roman"/>
          <w:szCs w:val="24"/>
        </w:rPr>
        <w:t>ί</w:t>
      </w:r>
      <w:r>
        <w:rPr>
          <w:rFonts w:eastAsia="Times New Roman"/>
          <w:szCs w:val="24"/>
        </w:rPr>
        <w:t>α καλή εφαρμογή του. Να καταργηθούν γραφειοκρατικές διαδικασίες που δημιουργούν υψηλό διοικητικό κόστος. Να κάνουμε την πρόσβαση και τα συστήματα αδειοδότησης πιο πρακτικά και γρήγορα, απλοπ</w:t>
      </w:r>
      <w:r>
        <w:rPr>
          <w:rFonts w:eastAsia="Times New Roman"/>
          <w:szCs w:val="24"/>
        </w:rPr>
        <w:t xml:space="preserve">οιώντας και συμπληρώνοντας την υφιστάμενη νομοθεσία. Να κωδικοποιήσουμε και να </w:t>
      </w:r>
      <w:r>
        <w:rPr>
          <w:rFonts w:eastAsia="Times New Roman"/>
          <w:szCs w:val="24"/>
        </w:rPr>
        <w:lastRenderedPageBreak/>
        <w:t>αυτοματοποιήσουμε τις ελεγκτικές διαδικασίες. Είναι σημαντικό να μπορούμε να διακρίνουμε σε ποιο βαθμό η οικονομική δραστηριότητα επηρεάζει το δημόσιο συμφέρον, ώστε κάθε διαδικ</w:t>
      </w:r>
      <w:r>
        <w:rPr>
          <w:rFonts w:eastAsia="Times New Roman"/>
          <w:szCs w:val="24"/>
        </w:rPr>
        <w:t>ασία δημόσιας αδειοδότησης να είναι αναλογική. Να απλοποιήσουμε τις προϋποθέσεις του νόμου. Να διακρίνουμε πότε υπάρχει αναγκαιότητα αδειοδότησης. Είναι σημαντικό να παρέχουμε ένα απλό επενδυτικό περιβάλλον. Όπου απαιτείται έκδοση άδειας, να την κάνουμε απ</w:t>
      </w:r>
      <w:r>
        <w:rPr>
          <w:rFonts w:eastAsia="Times New Roman"/>
          <w:szCs w:val="24"/>
        </w:rPr>
        <w:t>λούστερη. Όπου, όμως, δεν απαιτείται, να την καταργήσουμε.</w:t>
      </w:r>
    </w:p>
    <w:p w14:paraId="6891BFB2" w14:textId="77777777" w:rsidR="00D031BF" w:rsidRDefault="004A50F5">
      <w:pPr>
        <w:spacing w:after="0" w:line="600" w:lineRule="auto"/>
        <w:ind w:firstLine="720"/>
        <w:jc w:val="both"/>
        <w:rPr>
          <w:rFonts w:eastAsia="Times New Roman"/>
          <w:szCs w:val="24"/>
        </w:rPr>
      </w:pPr>
      <w:r>
        <w:rPr>
          <w:rFonts w:eastAsia="Times New Roman"/>
          <w:szCs w:val="24"/>
        </w:rPr>
        <w:t>Υπάρχει, όμως, ένα ακόμα μεγάλο, σχεδόν μόνιμο θέμα που αποτελεί σκέψη όλων των νομοθετημάτων: Η εφαρμογή όχι τόσο του γράμματος, αλλά του πνεύματος του νόμου.</w:t>
      </w:r>
    </w:p>
    <w:p w14:paraId="6891BFB3" w14:textId="77777777" w:rsidR="00D031BF" w:rsidRDefault="004A50F5">
      <w:pPr>
        <w:spacing w:after="0" w:line="600" w:lineRule="auto"/>
        <w:ind w:firstLine="720"/>
        <w:jc w:val="both"/>
        <w:rPr>
          <w:rFonts w:eastAsia="Times New Roman"/>
          <w:szCs w:val="24"/>
        </w:rPr>
      </w:pPr>
      <w:r>
        <w:rPr>
          <w:rFonts w:eastAsia="Times New Roman"/>
          <w:szCs w:val="24"/>
        </w:rPr>
        <w:t>Η διοίκηση που θα κληθεί να εφαρμόσει</w:t>
      </w:r>
      <w:r>
        <w:rPr>
          <w:rFonts w:eastAsia="Times New Roman"/>
          <w:szCs w:val="24"/>
        </w:rPr>
        <w:t xml:space="preserve"> το νέο πλαίσιο, πρέπει να κινηθεί με μία διαφορετική αντίληψη. Οι κανονιστικές πράξεις και οι ρυθμίσεις πρέπει να έχουν ανάλογο ύφος και περιεχόμενο. Δεν έχει κανένα νόημα να νομοθετούμε πολιτικές που αναιρούνται από την καθημερινή </w:t>
      </w:r>
      <w:r>
        <w:rPr>
          <w:rFonts w:eastAsia="Times New Roman"/>
          <w:szCs w:val="24"/>
        </w:rPr>
        <w:lastRenderedPageBreak/>
        <w:t>πράξη της διοίκησης, απ</w:t>
      </w:r>
      <w:r>
        <w:rPr>
          <w:rFonts w:eastAsia="Times New Roman"/>
          <w:szCs w:val="24"/>
        </w:rPr>
        <w:t>ό αντίθετες διατάξεις, από κενά ερμηνείας, από πολύπλοκες υπουργικές αποφάσεις, από διευκρινιστικές εγκυκλίους, που ουσιαστικά αναιρούν τη βούληση του νομοθέτη.</w:t>
      </w:r>
    </w:p>
    <w:p w14:paraId="6891BFB4" w14:textId="77777777" w:rsidR="00D031BF" w:rsidRDefault="004A50F5">
      <w:pPr>
        <w:spacing w:after="0" w:line="600" w:lineRule="auto"/>
        <w:ind w:firstLine="720"/>
        <w:jc w:val="both"/>
        <w:rPr>
          <w:rFonts w:eastAsia="Times New Roman"/>
          <w:szCs w:val="24"/>
        </w:rPr>
      </w:pPr>
      <w:r>
        <w:rPr>
          <w:rFonts w:eastAsia="Times New Roman"/>
          <w:szCs w:val="24"/>
        </w:rPr>
        <w:t>Κυρίες και κύριοι συνάδελφοι, δεν χρειάζεται να πω περισσότερα για το αυτονόητο. Αυτά χρειάζετα</w:t>
      </w:r>
      <w:r>
        <w:rPr>
          <w:rFonts w:eastAsia="Times New Roman"/>
          <w:szCs w:val="24"/>
        </w:rPr>
        <w:t xml:space="preserve">ι ένα σύγχρονο περιβάλλον επένδυσης. </w:t>
      </w:r>
      <w:r>
        <w:rPr>
          <w:rFonts w:eastAsia="Times New Roman"/>
          <w:szCs w:val="24"/>
        </w:rPr>
        <w:t>Δ</w:t>
      </w:r>
      <w:r>
        <w:rPr>
          <w:rFonts w:eastAsia="Times New Roman"/>
          <w:szCs w:val="24"/>
        </w:rPr>
        <w:t>εν είναι ζήτημα ανάγνωσης των αυτονόητων. Στο υπό συζήτηση νομοσχέδιο περιλαμβάνονται αν όχι όλα, τα περισσότερα. Το ερώτημα είναι πόσο μια παλιά σε νοοτροπία διοίκηση μπορεί να εφαρμόσει ένα νέο σε νοοτροπία νόμο, πόσ</w:t>
      </w:r>
      <w:r>
        <w:rPr>
          <w:rFonts w:eastAsia="Times New Roman"/>
          <w:szCs w:val="24"/>
        </w:rPr>
        <w:t>ο γρήγορα μπορεί να προσαρμοστεί και να εκτελέσει η δημόσια αρχή, πώς θα μπορούσαν οι διατάξεις του νομοσχεδίου να εγγυηθούν πως το περιεχόμενό τους είναι συμβατό με την καθημερινή πρακτική της διοίκησης, πόσο μπορεί να την αλλάξει, πόσο μπορεί να προσαρμο</w:t>
      </w:r>
      <w:r>
        <w:rPr>
          <w:rFonts w:eastAsia="Times New Roman"/>
          <w:szCs w:val="24"/>
        </w:rPr>
        <w:t>στεί στα νέα δεδομένα της ανταγωνιστικότητας και την ανάγκη για επενδύσεις.</w:t>
      </w:r>
    </w:p>
    <w:p w14:paraId="6891BFB5" w14:textId="77777777" w:rsidR="00D031BF" w:rsidRDefault="004A50F5">
      <w:pPr>
        <w:spacing w:after="0" w:line="600" w:lineRule="auto"/>
        <w:ind w:firstLine="720"/>
        <w:jc w:val="both"/>
        <w:rPr>
          <w:rFonts w:eastAsia="Times New Roman"/>
          <w:szCs w:val="24"/>
        </w:rPr>
      </w:pPr>
      <w:r>
        <w:rPr>
          <w:rFonts w:eastAsia="Times New Roman"/>
          <w:szCs w:val="24"/>
        </w:rPr>
        <w:lastRenderedPageBreak/>
        <w:t xml:space="preserve">Είναι αισιόδοξο -αν και για την Κυβέρνηση αυτό συμβαίνει με μια μεγάλη ιδεολογική καθυστέρηση- πως η αναπτυξιακή προοπτική περνάει μέσα από μεταρρυθμίσεις αυτού του χαρακτήρα. </w:t>
      </w:r>
    </w:p>
    <w:p w14:paraId="6891BFB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πολιτική συναίνεση σε ένα νομοσχέδιο αυτής της μορφής μπορεί να υπάρχει από την πλευρά μας μόνο εκεί που παρέχεται αυτή η προοπτική και όχι εκεί που διαφαίνεται ο κίνδυνος να ολισθήσουμε σε μ</w:t>
      </w:r>
      <w:r>
        <w:rPr>
          <w:rFonts w:eastAsia="Times New Roman" w:cs="Times New Roman"/>
          <w:szCs w:val="24"/>
        </w:rPr>
        <w:t>ί</w:t>
      </w:r>
      <w:r>
        <w:rPr>
          <w:rFonts w:eastAsia="Times New Roman" w:cs="Times New Roman"/>
          <w:szCs w:val="24"/>
        </w:rPr>
        <w:t>α κατάσταση παραπλήσια με την υφιστάμενη.</w:t>
      </w:r>
    </w:p>
    <w:p w14:paraId="6891BFB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έχει </w:t>
      </w:r>
      <w:r>
        <w:rPr>
          <w:rFonts w:eastAsia="Times New Roman" w:cs="Times New Roman"/>
          <w:szCs w:val="24"/>
        </w:rPr>
        <w:t>προβλήματα σε πολλά του σημεία και μάλλον αποτελεί μ</w:t>
      </w:r>
      <w:r>
        <w:rPr>
          <w:rFonts w:eastAsia="Times New Roman" w:cs="Times New Roman"/>
          <w:szCs w:val="24"/>
        </w:rPr>
        <w:t>ί</w:t>
      </w:r>
      <w:r>
        <w:rPr>
          <w:rFonts w:eastAsia="Times New Roman" w:cs="Times New Roman"/>
          <w:szCs w:val="24"/>
        </w:rPr>
        <w:t>α χαμένη ευκαιρία να αλλάξουμε κάτι. Ας μην ξεχνούμε πως νομοθετούμε κείμενα και πολιτικές που διαβάζουν όλοι οι επενδυτές, Έλληνες και ξένοι, και αποτελούν κριτήρια για τη συμπεριφορά και τις επενδυτικέ</w:t>
      </w:r>
      <w:r>
        <w:rPr>
          <w:rFonts w:eastAsia="Times New Roman" w:cs="Times New Roman"/>
          <w:szCs w:val="24"/>
        </w:rPr>
        <w:t xml:space="preserve">ς τους κινήσεις. Μόνο με τη δική τους εμπιστοσύνη μπορεί να επιστρέψει η ανάπτυξη. </w:t>
      </w:r>
    </w:p>
    <w:p w14:paraId="6891BFB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891BFB9" w14:textId="77777777" w:rsidR="00D031BF" w:rsidRDefault="004A50F5">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891BFB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ΠΡΟΕΔΡΕΥΩΝ (Σπυρίδων Λυκούδης):</w:t>
      </w:r>
      <w:r>
        <w:rPr>
          <w:rFonts w:eastAsia="Times New Roman" w:cs="Times New Roman"/>
          <w:szCs w:val="24"/>
        </w:rPr>
        <w:t xml:space="preserve"> Σας ευχαριστούμε, κυρία συνάδελφε. </w:t>
      </w:r>
    </w:p>
    <w:p w14:paraId="6891BFB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Τον λόγο έχει ο κ. Μεγαλομύσ</w:t>
      </w:r>
      <w:r>
        <w:rPr>
          <w:rFonts w:eastAsia="Times New Roman" w:cs="Times New Roman"/>
          <w:szCs w:val="24"/>
        </w:rPr>
        <w:t xml:space="preserve">τακας, Κοινοβουλευτικός Εκπρόσωπος της Ένωσης Κεντρώων. </w:t>
      </w:r>
    </w:p>
    <w:p w14:paraId="6891BFB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Ευχαριστώ, κύριε Πρόεδρε.</w:t>
      </w:r>
    </w:p>
    <w:p w14:paraId="6891BFB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είχα σκοπό να ξεκινήσω έτσι τον λόγο μου, αλλά θα αναφερθώ κι εγώ με τη σειρά μου στο θέμα του Φιντέλ Κάστρο. Νο</w:t>
      </w:r>
      <w:r>
        <w:rPr>
          <w:rFonts w:eastAsia="Times New Roman" w:cs="Times New Roman"/>
          <w:szCs w:val="24"/>
        </w:rPr>
        <w:t xml:space="preserve">μίζω ότι είμαι υποχρεωμένος ως εκπρόσωπος του </w:t>
      </w:r>
      <w:r>
        <w:rPr>
          <w:rFonts w:eastAsia="Times New Roman" w:cs="Times New Roman"/>
          <w:szCs w:val="24"/>
        </w:rPr>
        <w:t>κ</w:t>
      </w:r>
      <w:r>
        <w:rPr>
          <w:rFonts w:eastAsia="Times New Roman" w:cs="Times New Roman"/>
          <w:szCs w:val="24"/>
        </w:rPr>
        <w:t xml:space="preserve">όμματός μου. </w:t>
      </w:r>
    </w:p>
    <w:p w14:paraId="6891BFB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Ποσώς νοιάζει τον ελληνικό λαό αν ο κ. Τσίπρας, ο Πρωθυπουργός της Ελλάδας, έχει πάει στην Κούβα για να τιμήσει τον Φιντέλ Κάστρο. Πραγματικά, δεν είναι αυτό το πρόβλημα που πρέπει να μας απασχολ</w:t>
      </w:r>
      <w:r>
        <w:rPr>
          <w:rFonts w:eastAsia="Times New Roman" w:cs="Times New Roman"/>
          <w:szCs w:val="24"/>
        </w:rPr>
        <w:t xml:space="preserve">εί. Άποψή μας, βέβαια, είναι ότι δεν μπορούμε να υμνούμε εδώ μέσα, στο </w:t>
      </w:r>
      <w:r>
        <w:rPr>
          <w:rFonts w:eastAsia="Times New Roman" w:cs="Times New Roman"/>
          <w:szCs w:val="24"/>
        </w:rPr>
        <w:lastRenderedPageBreak/>
        <w:t>ναό της Δημοκρατίας, έναν πολιτικό ο οποίος έχει πενήντα χρόνια να κάνει κανονικές εκλογές στη χώρα του, γιατί αυτό δεν ονομάζεται δημοκρατία.</w:t>
      </w:r>
    </w:p>
    <w:p w14:paraId="6891BFB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Πάμε τώρα στο σημερινό νομοσχέδιο. Είναι θ</w:t>
      </w:r>
      <w:r>
        <w:rPr>
          <w:rFonts w:eastAsia="Times New Roman" w:cs="Times New Roman"/>
          <w:szCs w:val="24"/>
        </w:rPr>
        <w:t xml:space="preserve">ετικό και λίγο παράδοξο να έρχεται δεύτερο στη σειρά νομοσχέδιο το οποίο έχει θετικό πρόσημο. Είναι παράδοξο για τη </w:t>
      </w:r>
      <w:r>
        <w:rPr>
          <w:rFonts w:eastAsia="Times New Roman" w:cs="Times New Roman"/>
          <w:szCs w:val="24"/>
        </w:rPr>
        <w:t>σ</w:t>
      </w:r>
      <w:r>
        <w:rPr>
          <w:rFonts w:eastAsia="Times New Roman" w:cs="Times New Roman"/>
          <w:szCs w:val="24"/>
        </w:rPr>
        <w:t xml:space="preserve">υγκυβέρνηση ΣΥΡΙΖΑ-ΑΝΕΛ. Πραγματικά αυτό μας χαροποιεί, αν και έχουμε κάποιες ενστάσεις και σε αυτό, όπως και στο προηγούμενο, νομοσχέδιο, </w:t>
      </w:r>
      <w:r>
        <w:rPr>
          <w:rFonts w:eastAsia="Times New Roman" w:cs="Times New Roman"/>
          <w:szCs w:val="24"/>
        </w:rPr>
        <w:t xml:space="preserve">τις οποίες θα αναφέρω στη συνέχεια. </w:t>
      </w:r>
    </w:p>
    <w:p w14:paraId="6891BFC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Μιλώντας στο χθεσινό νομοσχέδιο, με αφορμή τις δηλώσεις του </w:t>
      </w:r>
      <w:r>
        <w:rPr>
          <w:rFonts w:eastAsia="Times New Roman" w:cs="Times New Roman"/>
          <w:szCs w:val="24"/>
        </w:rPr>
        <w:t>ε</w:t>
      </w:r>
      <w:r>
        <w:rPr>
          <w:rFonts w:eastAsia="Times New Roman" w:cs="Times New Roman"/>
          <w:szCs w:val="24"/>
        </w:rPr>
        <w:t xml:space="preserve">ισηγητή σας σε </w:t>
      </w:r>
      <w:r>
        <w:rPr>
          <w:rFonts w:eastAsia="Times New Roman" w:cs="Times New Roman"/>
          <w:szCs w:val="24"/>
        </w:rPr>
        <w:t>ε</w:t>
      </w:r>
      <w:r>
        <w:rPr>
          <w:rFonts w:eastAsia="Times New Roman" w:cs="Times New Roman"/>
          <w:szCs w:val="24"/>
        </w:rPr>
        <w:t xml:space="preserve">πιτροπή, είπα ότι έχετε χάσει την εθνική κυριαρχία. Τελικά δεν πιστεύω ότι έχετε χάσει την κυριαρχία. </w:t>
      </w:r>
      <w:r>
        <w:rPr>
          <w:rFonts w:eastAsia="Times New Roman" w:cs="Times New Roman"/>
          <w:szCs w:val="24"/>
        </w:rPr>
        <w:t>Α</w:t>
      </w:r>
      <w:r>
        <w:rPr>
          <w:rFonts w:eastAsia="Times New Roman" w:cs="Times New Roman"/>
          <w:szCs w:val="24"/>
        </w:rPr>
        <w:t xml:space="preserve">υτό το κατάλαβα από τη συμπεριφορά και </w:t>
      </w:r>
      <w:r>
        <w:rPr>
          <w:rFonts w:eastAsia="Times New Roman" w:cs="Times New Roman"/>
          <w:szCs w:val="24"/>
        </w:rPr>
        <w:t xml:space="preserve">τους λόγους των Βουλευτών, τόσο του ΣΥΡΙΖΑ όσο και των ΑΝΕΛ. </w:t>
      </w:r>
    </w:p>
    <w:p w14:paraId="6891BFC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Άποψή μου είναι ότι πραγματικά φέρατε τα νομοσχέδια, επειδή απλά σας πίεσαν οι δανειστές, επειδή αυτό πρέπει να κάνετε. Πραγματικά, δεν </w:t>
      </w:r>
      <w:r>
        <w:rPr>
          <w:rFonts w:eastAsia="Times New Roman" w:cs="Times New Roman"/>
          <w:szCs w:val="24"/>
        </w:rPr>
        <w:lastRenderedPageBreak/>
        <w:t xml:space="preserve">νομίζω ότι αυτό θέλετε. Ελπίζω να τεθεί σε εφαρμογή αυτός </w:t>
      </w:r>
      <w:r>
        <w:rPr>
          <w:rFonts w:eastAsia="Times New Roman" w:cs="Times New Roman"/>
          <w:szCs w:val="24"/>
        </w:rPr>
        <w:t xml:space="preserve">ο νόμος άμεσα γιατί θα βοηθήσει την ελληνική οικονομία. </w:t>
      </w:r>
    </w:p>
    <w:p w14:paraId="6891BFC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Από εδώ και πέρα, κρίνουμε πολύ θετικό το άρθρο 14 που αναφέρεται στο ολοκληρωμένο σύστημα άσκησης δραστηριοτήτων και ελέγχων, το οποίο άμεσα πρέπει να εφαρμόσετε. Ελπίζουμε να γίνει αυτό, πράγμα πολ</w:t>
      </w:r>
      <w:r>
        <w:rPr>
          <w:rFonts w:eastAsia="Times New Roman" w:cs="Times New Roman"/>
          <w:szCs w:val="24"/>
        </w:rPr>
        <w:t>ύ δύσκολο, γιατί η έως τώρα πολιτική σας, μας έχει δείξει ότι κωλυσιεργείτε χαρακτηριστικά. Ελπίζω να πάτε σύμφωνα με το χρονοδιάγραμμα και να εφαρμοστεί στο 100% μέχρι το 2019.</w:t>
      </w:r>
    </w:p>
    <w:p w14:paraId="6891BFC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Άκουσα τους ομιλητές της Δημοκρατικής Συμπαράταξης και της Νέας Δημοκρατίας -π</w:t>
      </w:r>
      <w:r>
        <w:rPr>
          <w:rFonts w:eastAsia="Times New Roman" w:cs="Times New Roman"/>
          <w:szCs w:val="24"/>
        </w:rPr>
        <w:t>ολλούς από αυτούς με θράσος μάλιστα- να μιλούν για καθυστερήσεις του ΣΥΡΙΖΑ. Ναι, καθυστέρησε ο ΣΥΡΙΖΑ. Όταν θέλεις να φέρεις την ανάπτυξη, τέτοιου είδους νομοσχέδια πρέπει να έρχονται από την αρχή στη Βουλή, να τα συζητούμε για να δίνουμε πραγματικές λύσε</w:t>
      </w:r>
      <w:r>
        <w:rPr>
          <w:rFonts w:eastAsia="Times New Roman" w:cs="Times New Roman"/>
          <w:szCs w:val="24"/>
        </w:rPr>
        <w:t xml:space="preserve">ις και να βοηθούν στον κοινό στόχο, που είναι η έξοδος της χώρας από την κρίση. </w:t>
      </w:r>
    </w:p>
    <w:p w14:paraId="6891BFC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Μίλησαν, επίσης, και για βάρβαρη πολιτική της τωρινής Κυβέρνησης, που βάζει φόρους σε όλους τους κλάδους, σε όλους τους πολίτες. Αυτοί τι έκαναν; Θα πρέπει λίγο να σκεφτόμαστε</w:t>
      </w:r>
      <w:r>
        <w:rPr>
          <w:rFonts w:eastAsia="Times New Roman" w:cs="Times New Roman"/>
          <w:szCs w:val="24"/>
        </w:rPr>
        <w:t xml:space="preserve"> πριν πούμε κάποια πράγματα και να αναλογιζόμαστε τι κάναμε και εμείς, και αν όχι εμείς, οι προκάτοχοί μας, γιατί πολλοί από αυτούς που μίλησαν είναι νέοι Βουλευτές. </w:t>
      </w:r>
    </w:p>
    <w:p w14:paraId="6891BFC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Θα αναφερθώ σε ορισμένα άρθρα του νομοσχεδίου. Θα αρχίσω με το άρθρο 43, όπου μας λέτε ότ</w:t>
      </w:r>
      <w:r>
        <w:rPr>
          <w:rFonts w:eastAsia="Times New Roman" w:cs="Times New Roman"/>
          <w:szCs w:val="24"/>
        </w:rPr>
        <w:t>ι όλες οι ξενοδοχειακές μονάδες όπου έχουν πενήντα μία κλίνες και κάτω δεν είναι υποχρεωμένες να εγκαταστήσουν σύστημα πυρασφάλειας. Αυτές οι μονάδες αποτελούν το 45% του ξενοδοχειακού δυναμικού. Δεν μπορώ να καταλάβω γιατί συμβαίνει αυτό. Πρώτα από όλα πρ</w:t>
      </w:r>
      <w:r>
        <w:rPr>
          <w:rFonts w:eastAsia="Times New Roman" w:cs="Times New Roman"/>
          <w:szCs w:val="24"/>
        </w:rPr>
        <w:t xml:space="preserve">έπει να σκεφτόμαστε την ασφάλεια των πολιτών μας. Όταν το 45% των πολιτών που θα πηγαίνουν σε ξενοδοχεία δεν θα είναι καλυμμένοι σε αυτό το θέμα, δεν ξέρω πραγματικά τι μπορεί να συμβεί. </w:t>
      </w:r>
    </w:p>
    <w:p w14:paraId="6891BFC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Για εμένα δεν έχει καμιά απολύτως λογική αυτό που θέλετε να φέρετε. </w:t>
      </w:r>
    </w:p>
    <w:p w14:paraId="6891BFC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α σας δώσω και κάποια άλλα παραδείγματα πολιτών και επιχειρηματιών δύο ταχυτήτων, τα οποία κανένας δεν ανέφερε και που αφορούν το παρόν καθεστώς αδειοδότησης το οποίο είναι πολύ διαφορετικό για τις υφιστάμενες και τις νέες επιχειρήσεις. Θα σας δώσω κάποι</w:t>
      </w:r>
      <w:r>
        <w:rPr>
          <w:rFonts w:eastAsia="Times New Roman" w:cs="Times New Roman"/>
          <w:szCs w:val="24"/>
        </w:rPr>
        <w:t>α παραδείγματα.</w:t>
      </w:r>
    </w:p>
    <w:p w14:paraId="6891BFC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Για παράδειγμα, όσον αφορά τα καταστήματα εστίασης, υπάρχουν καταστήματα τα οποία έχουν άδειες για τραπεζοκαθίσματα και λειτουργούν με τις παλιές τους άδειες. Αν, όμως, θέλει ένας νέος να ανοίξει ένα παρόμοιο κατάστημα ακριβώς δίπλα, δεν το</w:t>
      </w:r>
      <w:r>
        <w:rPr>
          <w:rFonts w:eastAsia="Times New Roman" w:cs="Times New Roman"/>
          <w:szCs w:val="24"/>
        </w:rPr>
        <w:t xml:space="preserve">υ δίνουν άδεια για τραπεζοκαθίσματα, γιατί έχει χαρακτηριστεί ο δρόμος εμπορικός. Δηλαδή, ο ένας μπορεί να έχει και ο άλλος δεν μπορεί; Αυτό θεωρείται υγιής ανταγωνισμός; </w:t>
      </w:r>
    </w:p>
    <w:p w14:paraId="6891BFC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Θα σας πω και για τις κτηνοτροφικές μονάδες. Υπάρχουν κτηνοτροφικές μονάδες μέσα σε </w:t>
      </w:r>
      <w:r>
        <w:rPr>
          <w:rFonts w:eastAsia="Times New Roman" w:cs="Times New Roman"/>
          <w:szCs w:val="24"/>
        </w:rPr>
        <w:t>οικιστικές περιοχές, οι οποίες δεν τηρούν κανέναν απολύτως κανόνα υγιεινής. Έρχεται ένας νέος και ανοίγει μ</w:t>
      </w:r>
      <w:r>
        <w:rPr>
          <w:rFonts w:eastAsia="Times New Roman" w:cs="Times New Roman"/>
          <w:szCs w:val="24"/>
        </w:rPr>
        <w:t>ί</w:t>
      </w:r>
      <w:r>
        <w:rPr>
          <w:rFonts w:eastAsia="Times New Roman" w:cs="Times New Roman"/>
          <w:szCs w:val="24"/>
        </w:rPr>
        <w:t xml:space="preserve">α επιχείρηση </w:t>
      </w:r>
      <w:r>
        <w:rPr>
          <w:rFonts w:eastAsia="Times New Roman" w:cs="Times New Roman"/>
          <w:szCs w:val="24"/>
        </w:rPr>
        <w:lastRenderedPageBreak/>
        <w:t>που έχει σχέση με την κτηνοτροφία και είναι αναγκασμένος να τηρεί όλους τους κανόνες και τις συνθήκες υγιεινής. Αυτό ανεβάζει σίγουρα τ</w:t>
      </w:r>
      <w:r>
        <w:rPr>
          <w:rFonts w:eastAsia="Times New Roman" w:cs="Times New Roman"/>
          <w:szCs w:val="24"/>
        </w:rPr>
        <w:t>ο κόστος του. Όταν τιμολογεί το προϊόν του, πρέπει να λάβει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w:t>
      </w:r>
      <w:r>
        <w:rPr>
          <w:rFonts w:eastAsia="Times New Roman" w:cs="Times New Roman"/>
          <w:szCs w:val="24"/>
        </w:rPr>
        <w:t>ν</w:t>
      </w:r>
      <w:r>
        <w:rPr>
          <w:rFonts w:eastAsia="Times New Roman" w:cs="Times New Roman"/>
          <w:szCs w:val="24"/>
        </w:rPr>
        <w:t xml:space="preserve"> του πόσα έχει ξοδέψει. Δεν έχει κάνει τα ίδια έξοδα ένας που έχει πάρει παράταση και δεν τηρεί όλους τους κανόνες. Είναι λογικό αυτό που σας λέω. </w:t>
      </w:r>
    </w:p>
    <w:p w14:paraId="6891BFC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χειρότερο όλων για εμένα -που το γνωρ</w:t>
      </w:r>
      <w:r>
        <w:rPr>
          <w:rFonts w:eastAsia="Times New Roman" w:cs="Times New Roman"/>
          <w:szCs w:val="24"/>
        </w:rPr>
        <w:t>ίζω πολύ καλά το θέμα- είναι οι άδειες στους παιδικούς σταθμούς. Παιδικοί σταθμοί οι οποίοι προϋπήρχαν των νέων νόμων, έχουν το δικαίωμα να έχουν τα παιδιά σε μικρότερους χώρους και με λιγότερες παροχές. Υπάρχουν παιδικοί σταθμοί με παλιές άδειες οι οποίοι</w:t>
      </w:r>
      <w:r>
        <w:rPr>
          <w:rFonts w:eastAsia="Times New Roman" w:cs="Times New Roman"/>
          <w:szCs w:val="24"/>
        </w:rPr>
        <w:t xml:space="preserve"> δεν έχουν χώρο για την παραμονή των άρρωστων παιδιών μέχρι τη στιγμή που θα τα πάρουν οι γονείς τους, δεν έχουν αίθουσες ύπνου και έχουν πολύ λιγότερα τετραγωνικά. Αν ανανεωθεί η άδεια σε έναν παιδικό σταθμό με παλιά άδεια, ο οποίος χωράει είκοσι πέντε πα</w:t>
      </w:r>
      <w:r>
        <w:rPr>
          <w:rFonts w:eastAsia="Times New Roman" w:cs="Times New Roman"/>
          <w:szCs w:val="24"/>
        </w:rPr>
        <w:t xml:space="preserve">ιδιά, δεν θα μπορούν να μπουν ούτε δώδεκα παιδιά. </w:t>
      </w:r>
    </w:p>
    <w:p w14:paraId="6891BFC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Αυτά είναι θέματα τα οποία πρέπει να εξετάσουμε. Δεν γίνεται πραγματικά να υπάρχουν πολίτες και επιχειρηματίες δύο ταχυτήτων ή δύο επιπέδων όταν είμαστε σε ένα δημοκρατικό κράτος που όλοι θέλουμε να είμαστ</w:t>
      </w:r>
      <w:r>
        <w:rPr>
          <w:rFonts w:eastAsia="Times New Roman" w:cs="Times New Roman"/>
          <w:szCs w:val="24"/>
        </w:rPr>
        <w:t>ε ίσοι.</w:t>
      </w:r>
    </w:p>
    <w:p w14:paraId="6891BFC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Ελπίζω -για να επανέλθω στο νομοσχέδιο- αυτοί οι νόμοι και αυτές οι διατάξεις, που φέρνετε, να ελαφρύνουν λίγο τις υπηρεσίες, έτσι ώστε να υπάρχουν ουσιαστικοί έλεγχοι. Δεν γίνεται τον Αύγουστο, με περισσότερους τουρίστες, να έχουμε λιγότερα έσοδα.</w:t>
      </w:r>
      <w:r>
        <w:rPr>
          <w:rFonts w:eastAsia="Times New Roman" w:cs="Times New Roman"/>
          <w:szCs w:val="24"/>
        </w:rPr>
        <w:t xml:space="preserve"> Αυτό οφείλεται στο γεγονός ότι, εξαιτίας κυρίως της φορολογικής σας πολιτικής, οι περισσότεροι καταστηματάρχες προσπάθησαν να φοροδιαφύγουν. </w:t>
      </w:r>
      <w:r>
        <w:rPr>
          <w:rFonts w:eastAsia="Times New Roman" w:cs="Times New Roman"/>
          <w:szCs w:val="24"/>
        </w:rPr>
        <w:t>Τ</w:t>
      </w:r>
      <w:r>
        <w:rPr>
          <w:rFonts w:eastAsia="Times New Roman" w:cs="Times New Roman"/>
          <w:szCs w:val="24"/>
        </w:rPr>
        <w:t>ο κατάφεραν. Δεν γίνεται να έχουμε λιγότερα έσοδα, με μεγαλύτερους φόρους και μεγαλύτερη προσέλευση ανθρώπων. Δεν</w:t>
      </w:r>
      <w:r>
        <w:rPr>
          <w:rFonts w:eastAsia="Times New Roman" w:cs="Times New Roman"/>
          <w:szCs w:val="24"/>
        </w:rPr>
        <w:t xml:space="preserve"> είναι λογικό. Πρέπει να ψάξουμε τις ουσιώδεις ρίζες του κακού. Αυτό πρέπει να κάνετε, να βγείτε στην κοινωνία να δείτε πώς λειτουργεί η πραγματική οικονομία και να βρούμε πραγματικές λύσεις. Φτάνει πια με τα ευχολόγια.</w:t>
      </w:r>
    </w:p>
    <w:p w14:paraId="6891BFC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Το άλλο αρνητικό που έχω εντοπίσει κ</w:t>
      </w:r>
      <w:r>
        <w:rPr>
          <w:rFonts w:eastAsia="Times New Roman" w:cs="Times New Roman"/>
          <w:szCs w:val="24"/>
        </w:rPr>
        <w:t xml:space="preserve">αι σε αυτό το νομοσχέδιο, όπως και στα περισσότερα τα οποία εισάγετε, είναι οι υπουργικές αποφάσεις. Θέλετε να ρυθμίζετε τα θέματα μέσω Υπουργών. Γιατί να μην ρυθμίζονται και να μην λύνονται όλα μέσω του νόμου; </w:t>
      </w:r>
      <w:r>
        <w:rPr>
          <w:rFonts w:eastAsia="Times New Roman" w:cs="Times New Roman"/>
          <w:szCs w:val="24"/>
        </w:rPr>
        <w:t>Α</w:t>
      </w:r>
      <w:r>
        <w:rPr>
          <w:rFonts w:eastAsia="Times New Roman" w:cs="Times New Roman"/>
          <w:szCs w:val="24"/>
        </w:rPr>
        <w:t xml:space="preserve">υτό αφορά τα άρθρα 5, 7, 11 και 13. Θέλετε </w:t>
      </w:r>
      <w:r>
        <w:rPr>
          <w:rFonts w:eastAsia="Times New Roman" w:cs="Times New Roman"/>
          <w:szCs w:val="24"/>
        </w:rPr>
        <w:t>να έχετε κομματικό έλεγχο; Τι θέλετε να έχετε; Νομίζετε ότι μια ζωή θα είστε εσείς στην Κυβέρνηση και θα ελέγχετε τα πράγματα ή περιμένετε πως όταν έρθει η νέα κυβέρνηση, θα τα αλλάξει έτσι όπως τη βολεύει αυτή; Δεν είναι αυτός ο τρόπος που πρέπει να κυβερ</w:t>
      </w:r>
      <w:r>
        <w:rPr>
          <w:rFonts w:eastAsia="Times New Roman" w:cs="Times New Roman"/>
          <w:szCs w:val="24"/>
        </w:rPr>
        <w:t>νάτε.</w:t>
      </w:r>
    </w:p>
    <w:p w14:paraId="6891BFC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Θέλω να αναφερθώ τώρα και στο άρθρο 29, το οποίο αφορά τις άδειες μουσικής. Είναι ένα θέμα που πονά όλους τους επαγγελματίες του είδους. Δεν είμαστε κατά αυτού του άρθρου. Απλώς θα είμαστε εκεί για να ελέγξουμε πώς πορεύεται η κατάσταση. </w:t>
      </w:r>
    </w:p>
    <w:p w14:paraId="6891BFC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Θέλω να μιλ</w:t>
      </w:r>
      <w:r>
        <w:rPr>
          <w:rFonts w:eastAsia="Times New Roman" w:cs="Times New Roman"/>
          <w:szCs w:val="24"/>
        </w:rPr>
        <w:t xml:space="preserve">ήσω και για το άρθρο 7 που αφορά τα καταστήματα και τις άδειες που θα δοθούν στους αρχαιολογικούς χώρους, για το οποίο φέρατε νομοτεχνική βελτίωση, η οποία, όμως, δεν καθορίζει ρητά και δεν </w:t>
      </w:r>
      <w:r>
        <w:rPr>
          <w:rFonts w:eastAsia="Times New Roman" w:cs="Times New Roman"/>
          <w:szCs w:val="24"/>
        </w:rPr>
        <w:lastRenderedPageBreak/>
        <w:t>προστατεύει ρητά, όπως μας επιβάλλει και το Σύνταγμα, την προστασί</w:t>
      </w:r>
      <w:r>
        <w:rPr>
          <w:rFonts w:eastAsia="Times New Roman" w:cs="Times New Roman"/>
          <w:szCs w:val="24"/>
        </w:rPr>
        <w:t>α τόσο του περιβάλλοντος όσο και του πολιτισμού μας.</w:t>
      </w:r>
    </w:p>
    <w:p w14:paraId="6891BFD0"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Η Ελλάδα είναι η χώρα που γέννησε τον πολιτισμό. Αυτό πρέπει να το έχουμε σημαία μας.</w:t>
      </w:r>
    </w:p>
    <w:p w14:paraId="6891BFD1"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Αυτό το νομοσχέδιο από μόνο του δεν υπάρχει περίπτωση ούτε μια στο εκατομμύριο να φέρει την πολυπόθητη ανάπτυξη. Αυτή</w:t>
      </w:r>
      <w:r>
        <w:rPr>
          <w:rFonts w:eastAsia="Times New Roman" w:cs="Times New Roman"/>
          <w:szCs w:val="24"/>
        </w:rPr>
        <w:t xml:space="preserve"> τη στιγμή, για τη νέα χρονιά, βρισκόμαστε στην 81</w:t>
      </w:r>
      <w:r>
        <w:rPr>
          <w:rFonts w:eastAsia="Times New Roman" w:cs="Times New Roman"/>
          <w:szCs w:val="24"/>
          <w:vertAlign w:val="superscript"/>
        </w:rPr>
        <w:t>η</w:t>
      </w:r>
      <w:r>
        <w:rPr>
          <w:rFonts w:eastAsia="Times New Roman" w:cs="Times New Roman"/>
          <w:szCs w:val="24"/>
        </w:rPr>
        <w:t xml:space="preserve"> θέση, σύμφωνα με το παγκόσμιο οικονομικό φόρουμ, σε θέματα ανταγωνιστικότητας. Παίρνει κάποιος τον κατάλογο και βλέπει: Πού θα πάω να επενδύσω; Σίγουρα όχι στην Ελλάδα, που βρίσκεται μαζί με την Ουκρανία </w:t>
      </w:r>
      <w:r>
        <w:rPr>
          <w:rFonts w:eastAsia="Times New Roman" w:cs="Times New Roman"/>
          <w:szCs w:val="24"/>
        </w:rPr>
        <w:t>και την Αλγερία. Η Ουκρανία έχει πόλεμο, ενώ το καθεστώς της Αλγερίας το ξέρουμε όλοι.</w:t>
      </w:r>
    </w:p>
    <w:p w14:paraId="6891BFD2"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Θα καταθέσω, μάλιστα, τον συγκεκριμένο πίνακα στα Πρακτικά.</w:t>
      </w:r>
    </w:p>
    <w:p w14:paraId="6891BFD3" w14:textId="77777777" w:rsidR="00D031BF" w:rsidRDefault="004A50F5">
      <w:pPr>
        <w:spacing w:after="0" w:line="600" w:lineRule="auto"/>
        <w:ind w:firstLine="720"/>
        <w:jc w:val="both"/>
        <w:rPr>
          <w:rFonts w:eastAsia="Times New Roman" w:cs="Times New Roman"/>
        </w:rPr>
      </w:pPr>
      <w:r>
        <w:rPr>
          <w:rFonts w:eastAsia="Times New Roman" w:cs="Times New Roman"/>
        </w:rPr>
        <w:t>(Στο σημείο αυτό ο Βουλευτής κ. Αναστάσιος Μεγαλομύστακας καταθέτει για τα Πρακτικά τον προαναφερθέντα πίνακα</w:t>
      </w:r>
      <w:r>
        <w:rPr>
          <w:rFonts w:eastAsia="Times New Roman" w:cs="Times New Roman"/>
        </w:rPr>
        <w:t xml:space="preserve">, ο οποίος βρίσκεται </w:t>
      </w:r>
      <w:r>
        <w:rPr>
          <w:rFonts w:eastAsia="Times New Roman" w:cs="Times New Roman"/>
        </w:rPr>
        <w:lastRenderedPageBreak/>
        <w:t>στο αρχείο του Τμήματος Γραμματείας της Διεύθυνσης Στενογραφίας και Πρακτικών της Βουλής)</w:t>
      </w:r>
    </w:p>
    <w:p w14:paraId="6891BFD4"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Το πιο ανησυχητικό, μάλιστα, είναι η θέση 131</w:t>
      </w:r>
      <w:r>
        <w:rPr>
          <w:rFonts w:eastAsia="Times New Roman" w:cs="Times New Roman"/>
          <w:szCs w:val="24"/>
          <w:vertAlign w:val="superscript"/>
        </w:rPr>
        <w:t xml:space="preserve"> </w:t>
      </w:r>
      <w:r>
        <w:rPr>
          <w:rFonts w:eastAsia="Times New Roman" w:cs="Times New Roman"/>
          <w:szCs w:val="24"/>
        </w:rPr>
        <w:t xml:space="preserve">που έχουμε στην κλίμακα της μακροοικονομίας. Ποιος επενδυτής θα έρθει σε εμάς; Οι λόγοι που έχουμε </w:t>
      </w:r>
      <w:r>
        <w:rPr>
          <w:rFonts w:eastAsia="Times New Roman" w:cs="Times New Roman"/>
          <w:szCs w:val="24"/>
        </w:rPr>
        <w:t xml:space="preserve">αυτές τις θέσεις είναι, πρώτον, η πολιτική αστάθεια -όπως είπα και χθες, ο Πρωθυπουργός μιλάει για εκλογές κάθε φορά που έρχεται στα ζόρια- είναι τα φορολογικά βάρη -επομένως, πρέπει να δούμε άμεσα αυτά τα θέματα- είναι η αναποτελεσματικότητα της δημόσιας </w:t>
      </w:r>
      <w:r>
        <w:rPr>
          <w:rFonts w:eastAsia="Times New Roman" w:cs="Times New Roman"/>
          <w:szCs w:val="24"/>
        </w:rPr>
        <w:t xml:space="preserve">διοίκησης -που ελπίζουμε ότι μεγάλο μέρος αυτής θα θεραπευτεί με αυτά τα νομοσχέδια- είναι η αδυναμία πρόσβασης σε χρηματοδότηση -μην ξεχνάτε ότι φέρατε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μαζί με τους προηγούμενους μνημονιακούς, καταστρέψατε το τραπεζικό σύστημα- και</w:t>
      </w:r>
      <w:r>
        <w:rPr>
          <w:rFonts w:eastAsia="Times New Roman" w:cs="Times New Roman"/>
          <w:szCs w:val="24"/>
        </w:rPr>
        <w:t xml:space="preserve"> η κυβερνητική αστάθεια, που στη συγκεκριμένη περίπτωση είναι ολοφάνερη, καθώς είδαμε πάρα πολλές φορές ο συγκυβερνήτης σας να θέτει βέτο για πολλά θέματα και να έχετε σύγκρουση απόψεων.</w:t>
      </w:r>
    </w:p>
    <w:p w14:paraId="6891BFD5"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Βλέπω ανάλογα στοιχεία παλαιότερων εποχών, του 2004 για παράδειγμα, π</w:t>
      </w:r>
      <w:r>
        <w:rPr>
          <w:rFonts w:eastAsia="Times New Roman" w:cs="Times New Roman"/>
          <w:szCs w:val="24"/>
        </w:rPr>
        <w:t>ου ήταν η περίοδος των Ολυμπιακών, των παχέων αγελάδων, στην οποία είχαμε την καλύτερη θέση σε θέματα ανταγωνιστικότητας, την 31</w:t>
      </w:r>
      <w:r>
        <w:rPr>
          <w:rFonts w:eastAsia="Times New Roman" w:cs="Times New Roman"/>
          <w:szCs w:val="24"/>
          <w:vertAlign w:val="superscript"/>
        </w:rPr>
        <w:t>η</w:t>
      </w:r>
      <w:r>
        <w:rPr>
          <w:rFonts w:eastAsia="Times New Roman" w:cs="Times New Roman"/>
          <w:szCs w:val="24"/>
        </w:rPr>
        <w:t xml:space="preserve"> θέση. </w:t>
      </w:r>
      <w:r>
        <w:rPr>
          <w:rFonts w:eastAsia="Times New Roman" w:cs="Times New Roman"/>
          <w:szCs w:val="24"/>
        </w:rPr>
        <w:t>Π</w:t>
      </w:r>
      <w:r>
        <w:rPr>
          <w:rFonts w:eastAsia="Times New Roman" w:cs="Times New Roman"/>
          <w:szCs w:val="24"/>
        </w:rPr>
        <w:t>άλι στην κλίματα για την μακροοικονομία είχαμε την 71</w:t>
      </w:r>
      <w:r>
        <w:rPr>
          <w:rFonts w:eastAsia="Times New Roman" w:cs="Times New Roman"/>
          <w:szCs w:val="24"/>
          <w:vertAlign w:val="superscript"/>
        </w:rPr>
        <w:t>η</w:t>
      </w:r>
      <w:r>
        <w:rPr>
          <w:rFonts w:eastAsia="Times New Roman" w:cs="Times New Roman"/>
          <w:szCs w:val="24"/>
        </w:rPr>
        <w:t xml:space="preserve"> θέση.</w:t>
      </w:r>
    </w:p>
    <w:p w14:paraId="6891BFD6"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Τι σημαίνει αυτό; Πως δεν θα υπάρξει κανένας σοβαρός επενδ</w:t>
      </w:r>
      <w:r>
        <w:rPr>
          <w:rFonts w:eastAsia="Times New Roman" w:cs="Times New Roman"/>
          <w:szCs w:val="24"/>
        </w:rPr>
        <w:t>υτής ο οποίος να θέλει να επενδύσει στην Ελλάδα και να κάνει σταθερές επενδύσεις και όχι ξεπέτες, να δημιουργήσει μόνιμες θέσεις εργασίας για να καταπολεμήσουμε το τρομερό ποσοστό ανεργίας που έχουμε στην Ελλάδα, το μεγαλύτερο στην Ευρώπη και ένα από τα με</w:t>
      </w:r>
      <w:r>
        <w:rPr>
          <w:rFonts w:eastAsia="Times New Roman" w:cs="Times New Roman"/>
          <w:szCs w:val="24"/>
        </w:rPr>
        <w:t xml:space="preserve">γαλύτερα παγκοσμίως. </w:t>
      </w:r>
    </w:p>
    <w:p w14:paraId="6891BFD7"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Πρέπει, λοιπόν, η πολιτική μας να είναι σταθερή σε αυτή τη χώρα. Δεν γίνεται κάθε Υπουργός να έρχεται και να θέλει να περνά τα δικά του. Δυστυχώς, όμως, αυτό γίνεται. Από όταν θυμάμαι τον εαυτό μου, αυτό ακριβώς βλέπω.</w:t>
      </w:r>
    </w:p>
    <w:p w14:paraId="6891BFD8"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Πρέπει επιτέλου</w:t>
      </w:r>
      <w:r>
        <w:rPr>
          <w:rFonts w:eastAsia="Times New Roman" w:cs="Times New Roman"/>
          <w:szCs w:val="24"/>
        </w:rPr>
        <w:t>ς να κάτσουμε όλοι μαζί σε ένα τραπέζι και να αποφασίσουμε για το κοινό καλό της χώρας. Το μόνο που πρέπει να έχουμε στο νου μας είναι αυτό. Πραγματικά, ο κόσμος έχει κουραστεί. Δεν ξέρω πόσο θα αντέξει. Ελπίζω -και πάλι το λέω, ελπίζω- να τεθεί σε εφαρμογ</w:t>
      </w:r>
      <w:r>
        <w:rPr>
          <w:rFonts w:eastAsia="Times New Roman" w:cs="Times New Roman"/>
          <w:szCs w:val="24"/>
        </w:rPr>
        <w:t>ή και αυτό και το προηγούμενο νομοσχέδιο άμεσα, έτσι ώστε να δούμε μ</w:t>
      </w:r>
      <w:r>
        <w:rPr>
          <w:rFonts w:eastAsia="Times New Roman" w:cs="Times New Roman"/>
          <w:szCs w:val="24"/>
        </w:rPr>
        <w:t>ί</w:t>
      </w:r>
      <w:r>
        <w:rPr>
          <w:rFonts w:eastAsia="Times New Roman" w:cs="Times New Roman"/>
          <w:szCs w:val="24"/>
        </w:rPr>
        <w:t>α ακτίνα σωτηρίας.</w:t>
      </w:r>
    </w:p>
    <w:p w14:paraId="6891BFD9"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6891BFDA" w14:textId="77777777" w:rsidR="00D031BF" w:rsidRDefault="004A50F5">
      <w:pPr>
        <w:spacing w:after="0" w:line="600" w:lineRule="auto"/>
        <w:ind w:firstLine="709"/>
        <w:jc w:val="center"/>
        <w:rPr>
          <w:rFonts w:eastAsia="Times New Roman"/>
          <w:bCs/>
        </w:rPr>
      </w:pPr>
      <w:r>
        <w:rPr>
          <w:rFonts w:eastAsia="Times New Roman"/>
          <w:bCs/>
        </w:rPr>
        <w:t>(Χειροκροτήματα από την πτέρυγα της Ένωσης Κεντρώων)</w:t>
      </w:r>
    </w:p>
    <w:p w14:paraId="6891BFDB"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6891BFDC" w14:textId="77777777" w:rsidR="00D031BF" w:rsidRDefault="004A50F5">
      <w:pPr>
        <w:spacing w:after="0" w:line="600" w:lineRule="auto"/>
        <w:ind w:firstLine="720"/>
        <w:jc w:val="both"/>
        <w:rPr>
          <w:rFonts w:eastAsia="Times New Roman" w:cs="Times New Roman"/>
        </w:rPr>
      </w:pPr>
      <w:r>
        <w:rPr>
          <w:rFonts w:eastAsia="Times New Roman" w:cs="Times New Roman"/>
        </w:rPr>
        <w:t>Κυρίες και κύριοι συνάδελφοι, έ</w:t>
      </w:r>
      <w:r>
        <w:rPr>
          <w:rFonts w:eastAsia="Times New Roman" w:cs="Times New Roman"/>
        </w:rPr>
        <w:t>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w:t>
      </w:r>
      <w:r>
        <w:rPr>
          <w:rFonts w:eastAsia="Times New Roman" w:cs="Times New Roman"/>
        </w:rPr>
        <w:t xml:space="preserve">γίας της Βουλής, τριανταπέντε μαθητές και </w:t>
      </w:r>
      <w:r>
        <w:rPr>
          <w:rFonts w:eastAsia="Times New Roman" w:cs="Times New Roman"/>
        </w:rPr>
        <w:lastRenderedPageBreak/>
        <w:t>μαθήτριες και δύο εκπαιδευτικοί συνοδοί τους από το 1</w:t>
      </w:r>
      <w:r>
        <w:rPr>
          <w:rFonts w:eastAsia="Times New Roman" w:cs="Times New Roman"/>
          <w:vertAlign w:val="superscript"/>
        </w:rPr>
        <w:t>ο</w:t>
      </w:r>
      <w:r>
        <w:rPr>
          <w:rFonts w:eastAsia="Times New Roman" w:cs="Times New Roman"/>
        </w:rPr>
        <w:t xml:space="preserve"> Γενικό Λύκειο Σπάρτης.</w:t>
      </w:r>
    </w:p>
    <w:p w14:paraId="6891BFDD" w14:textId="77777777" w:rsidR="00D031BF" w:rsidRDefault="004A50F5">
      <w:pPr>
        <w:spacing w:after="0" w:line="600" w:lineRule="auto"/>
        <w:ind w:firstLine="720"/>
        <w:jc w:val="both"/>
        <w:rPr>
          <w:rFonts w:eastAsia="Times New Roman" w:cs="Times New Roman"/>
        </w:rPr>
      </w:pPr>
      <w:r>
        <w:rPr>
          <w:rFonts w:eastAsia="Times New Roman" w:cs="Times New Roman"/>
        </w:rPr>
        <w:t>Καλώς ήρθατε στην Ελληνική Βουλή, παιδιά.</w:t>
      </w:r>
    </w:p>
    <w:p w14:paraId="6891BFDE" w14:textId="77777777" w:rsidR="00D031BF" w:rsidRDefault="004A50F5">
      <w:pPr>
        <w:spacing w:after="0" w:line="600" w:lineRule="auto"/>
        <w:ind w:firstLine="709"/>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6891BFDF"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έχει κατατεθεί</w:t>
      </w:r>
      <w:r>
        <w:rPr>
          <w:rFonts w:eastAsia="Times New Roman" w:cs="Times New Roman"/>
          <w:szCs w:val="24"/>
        </w:rPr>
        <w:t xml:space="preserve"> υπουργική τροπολογία στο σχέδιο νόμου και παρακαλώ τον Υπουργό να την παρουσιάσει.</w:t>
      </w:r>
    </w:p>
    <w:p w14:paraId="6891BFE0"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Κύριε Κεφαλογιάννη, θέλετε να πάρετε τώρα τον λόγο;</w:t>
      </w:r>
    </w:p>
    <w:p w14:paraId="6891BFE1"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Όχι, κύριε Πρόεδρε, να μιλήσει ο κύριος Υπουργός και μετά.</w:t>
      </w:r>
    </w:p>
    <w:p w14:paraId="6891BFE2"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Καλώς, μετά τον Υπουργό. </w:t>
      </w:r>
    </w:p>
    <w:p w14:paraId="6891BFE3"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έχει διανεμηθεί η τροπολογία;</w:t>
      </w:r>
    </w:p>
    <w:p w14:paraId="6891BFE4"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Μάλιστα, κύριε Πρόεδρε.</w:t>
      </w:r>
    </w:p>
    <w:p w14:paraId="6891BFE5"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Ωραία, έχετε τον λόγο.</w:t>
      </w:r>
    </w:p>
    <w:p w14:paraId="6891BFE6"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ΑΛΕΞΑΝΔΡΟΣ ΧΑΡΙΤΣΗΣ (Αναπληρωτής Υπο</w:t>
      </w:r>
      <w:r>
        <w:rPr>
          <w:rFonts w:eastAsia="Times New Roman" w:cs="Times New Roman"/>
          <w:b/>
          <w:szCs w:val="24"/>
        </w:rPr>
        <w:t>υργός Οικονομίας και Ανάπτυξης):</w:t>
      </w:r>
      <w:r>
        <w:rPr>
          <w:rFonts w:eastAsia="Times New Roman" w:cs="Times New Roman"/>
          <w:szCs w:val="24"/>
        </w:rPr>
        <w:t xml:space="preserve"> Ευχαριστώ, κύριε Πρόεδρε.</w:t>
      </w:r>
    </w:p>
    <w:p w14:paraId="6891BFE7" w14:textId="77777777" w:rsidR="00D031BF" w:rsidRDefault="004A50F5">
      <w:pPr>
        <w:spacing w:after="0" w:line="600" w:lineRule="auto"/>
        <w:ind w:firstLine="720"/>
        <w:contextualSpacing/>
        <w:jc w:val="both"/>
        <w:rPr>
          <w:rFonts w:eastAsia="Times New Roman" w:cs="Times New Roman"/>
          <w:szCs w:val="24"/>
        </w:rPr>
      </w:pPr>
      <w:r>
        <w:rPr>
          <w:rFonts w:eastAsia="Times New Roman" w:cs="Times New Roman"/>
          <w:szCs w:val="24"/>
        </w:rPr>
        <w:t xml:space="preserve">Η τροπολογία, την οποία καταθέτουμε, περιλαμβάνει κυρίως τροποποιήσεις στον ν.4314/2014 για τα προγράμματα του ΕΣΠΑ. Οι διατάξεις -αυτό είναι ένα γενικό σχόλιο- τις οποίες περνούμε σήμερα, βοηθούν </w:t>
      </w:r>
      <w:r>
        <w:rPr>
          <w:rFonts w:eastAsia="Times New Roman" w:cs="Times New Roman"/>
          <w:szCs w:val="24"/>
        </w:rPr>
        <w:t>στην ομαλή ολοκλήρωση των προγραμμάτων και στην απλοποίηση των διαδικασιών πληρωμών, οι οποίες είναι, όπως γνωρίζετε πολύ καλά, διοικητικά πάρα πολύ βαριές αυτή τη στιγμή στο ΕΣΠΑ και στο Πρόγραμμα Δημοσίων Επενδύσεων.</w:t>
      </w:r>
    </w:p>
    <w:p w14:paraId="6891BFE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Θα μιλήσω πιο συγκεκριμένα: </w:t>
      </w:r>
    </w:p>
    <w:p w14:paraId="6891BFE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Με την πρώτη διάταξη, που είναι η προσθήκη του νέου άρθρου, του άρθρου 27Α, απλοποιείται η διαδικασία υπογραφής πληρωμών με τη μείωση του αριθμού των υπογραφών που απαιτούνται για το Πρόγραμμα </w:t>
      </w:r>
      <w:r>
        <w:rPr>
          <w:rFonts w:eastAsia="Times New Roman" w:cs="Times New Roman"/>
          <w:szCs w:val="24"/>
        </w:rPr>
        <w:lastRenderedPageBreak/>
        <w:t>Δημοσίων Επενδύσεων. Επίσης, ομογενοποιείται η διαδικασία, ακολ</w:t>
      </w:r>
      <w:r>
        <w:rPr>
          <w:rFonts w:eastAsia="Times New Roman" w:cs="Times New Roman"/>
          <w:szCs w:val="24"/>
        </w:rPr>
        <w:t xml:space="preserve">ουθώντας τον νέο ρόλο και τη λειτουργία των Γενικών Διευθύνσεων Οικονομικών Υπηρεσιών του Υπουργείου. </w:t>
      </w:r>
      <w:r>
        <w:rPr>
          <w:rFonts w:eastAsia="Times New Roman" w:cs="Times New Roman"/>
          <w:szCs w:val="24"/>
        </w:rPr>
        <w:t>Τ</w:t>
      </w:r>
      <w:r>
        <w:rPr>
          <w:rFonts w:eastAsia="Times New Roman" w:cs="Times New Roman"/>
          <w:szCs w:val="24"/>
        </w:rPr>
        <w:t xml:space="preserve">ο πολύ σημαντικό, κατά τη γνώμη μας, είναι ότι επιτυγχάνεται η απεξάρτηση της διοικητικής λειτουργίας από την ανάγκη για πληρωμές χαμηλών ποσών εμπλοκής </w:t>
      </w:r>
      <w:r>
        <w:rPr>
          <w:rFonts w:eastAsia="Times New Roman" w:cs="Times New Roman"/>
          <w:szCs w:val="24"/>
        </w:rPr>
        <w:t xml:space="preserve">της πολιτικής ηγεσίας. Θα μπορεί, δηλαδή, η διοίκηση να προχωρήσει άμεσα, γρήγορα στις πληρωμές έργων όταν μιλάμε για μικρά ποσά, χωρίς να απαιτείται η υπογραφή και από την πολιτική ηγεσία. </w:t>
      </w:r>
    </w:p>
    <w:p w14:paraId="6891BFE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Η δεύτερη διάταξη είναι η ρύθμιση του τρόπου πληρωμής των αξιολογ</w:t>
      </w:r>
      <w:r>
        <w:rPr>
          <w:rFonts w:eastAsia="Times New Roman" w:cs="Times New Roman"/>
          <w:szCs w:val="24"/>
        </w:rPr>
        <w:t xml:space="preserve">ητών, -αξιολογητών </w:t>
      </w:r>
      <w:r>
        <w:rPr>
          <w:rFonts w:eastAsia="Times New Roman"/>
          <w:szCs w:val="24"/>
        </w:rPr>
        <w:t>οι οποίοι</w:t>
      </w:r>
      <w:r>
        <w:rPr>
          <w:rFonts w:eastAsia="Times New Roman" w:cs="Times New Roman"/>
          <w:szCs w:val="24"/>
        </w:rPr>
        <w:t xml:space="preserve"> υπάρχουν στα Μητρώα της Γενικής Γραμματείας Έρευνας και Τεχνολογίας- για έργα καινοτομίας τα οποία τα διαχειρίζεται η ΓΓΕΤ. Επίσης, είναι μία διάταξη η οποία αφορά στην ομαλή πληρωμή των έργων καινοτομίας τα οποία διαχειρίζοντα</w:t>
      </w:r>
      <w:r>
        <w:rPr>
          <w:rFonts w:eastAsia="Times New Roman" w:cs="Times New Roman"/>
          <w:szCs w:val="24"/>
        </w:rPr>
        <w:t>ι από το Υπουργείο Παιδείας.</w:t>
      </w:r>
    </w:p>
    <w:p w14:paraId="6891BFE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Στην τρίτη διάταξη -και αυτό σχετίζεται και με μ</w:t>
      </w:r>
      <w:r>
        <w:rPr>
          <w:rFonts w:eastAsia="Times New Roman" w:cs="Times New Roman"/>
          <w:szCs w:val="24"/>
        </w:rPr>
        <w:t>ί</w:t>
      </w:r>
      <w:r>
        <w:rPr>
          <w:rFonts w:eastAsia="Times New Roman" w:cs="Times New Roman"/>
          <w:szCs w:val="24"/>
        </w:rPr>
        <w:t>α αναφορά που έκανα στην εισήγησή μου, σε σχέση με τη σύναψη συμφωνιών με διεθνείς χρηματοπιστωτικούς οίκους για τη δημιουργία νέων χρηματοοικονομικών εργαλείων- αποσαφηνίζεται κ</w:t>
      </w:r>
      <w:r>
        <w:rPr>
          <w:rFonts w:eastAsia="Times New Roman" w:cs="Times New Roman"/>
          <w:szCs w:val="24"/>
        </w:rPr>
        <w:t>άτι το οποίο δεν ήταν απολύτως ξεκάθαρο στο προηγούμενο καθεστώς, ο ρόλος, δηλαδή, του Υπουργείου Οικονομίας, σε σχέση ακριβώς με τη διαδικασία σύναψης συμβάσεων με διεθνείς οίκους, για να μπορέσουμε να υλοποιήσουμε τα χρηματοοικονομικά εργαλεία, στα οποία</w:t>
      </w:r>
      <w:r>
        <w:rPr>
          <w:rFonts w:eastAsia="Times New Roman" w:cs="Times New Roman"/>
          <w:szCs w:val="24"/>
        </w:rPr>
        <w:t xml:space="preserve"> αναφέρθηκα και νωρίτερα. </w:t>
      </w:r>
    </w:p>
    <w:p w14:paraId="6891BFE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Η τέταρτη διάταξη έχει να κάνει με το γεγονός ότι από τη στιγμή που συγκροτήθηκε το νέο Υπουργείο Ψηφιακής Πολιτικής, ο νόμος ορίζει ότι η επιτελική δομή, η οποία υπήρχε στο Υπουργείο Υποδομών, θα πρέπει να μεταφερθεί στο νεοσυστ</w:t>
      </w:r>
      <w:r>
        <w:rPr>
          <w:rFonts w:eastAsia="Times New Roman" w:cs="Times New Roman"/>
          <w:szCs w:val="24"/>
        </w:rPr>
        <w:t>αθέν Υπουργείο. Για λόγους, όμως, έγκαιρης ολοκλήρωσης των διοικητικών διαδικασιών που έχουν να κάνουν με την επιβολή προς την Ευρωπαϊκή Επιτροπή της έκθεσης κλεισίματος του Ε</w:t>
      </w:r>
      <w:r>
        <w:rPr>
          <w:rFonts w:eastAsia="Times New Roman" w:cs="Times New Roman"/>
          <w:szCs w:val="24"/>
        </w:rPr>
        <w:lastRenderedPageBreak/>
        <w:t>ΣΠΑ της προγραμματικής περιόδου 2007-2013 -η οποία έκθεση κλεισίματος, υπενθυμίζω</w:t>
      </w:r>
      <w:r>
        <w:rPr>
          <w:rFonts w:eastAsia="Times New Roman" w:cs="Times New Roman"/>
          <w:szCs w:val="24"/>
        </w:rPr>
        <w:t>, πρέπει να υποβληθεί μέχρι τις 31 Μαρτίου 2017-, μέσα από αυτή τη διάταξη προχωρούμε στη μεταφορά της συγκεκριμένης επιτελικής δομής στο Υπουργείο Οικονομίας μέχρι τις 30</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2017 και στη συνέχεια στην οριστική μεταφορά της στο Υπουργείο Ψηφιακής Πολιτικής.</w:t>
      </w:r>
    </w:p>
    <w:p w14:paraId="6891BFE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Η πέμπτη διάταξη -η οποία είναι μια αυτοτελής διάταξη- δίνει τη δυνατότητα για την ολοκλήρωση έργων στα οποία φορείς υλοποίησης είναι δημοτικές επιχειρήσεις ύδρευσης και αποχέτευσης, τα οποία απεντάχθηκαν από το προηγούμενο ΕΣΠΑ. Είχαν απενταχθεί ήδη από </w:t>
      </w:r>
      <w:r>
        <w:rPr>
          <w:rFonts w:eastAsia="Times New Roman" w:cs="Times New Roman"/>
          <w:szCs w:val="24"/>
        </w:rPr>
        <w:t>το 2014. Τα έργα αυτά έμεινα ορφανά. Για να μπορέσουν, λοιπόν, αυτά τα έργα να ολοκληρωθούν, αυξάνουμε τη δυνατότητα που προέβλεπε μέχρι σήμερα ο νόμος για χρηματοδότησή τους από το Εθνικό Πρόγραμμα Δημοσίων Επενδύσεων. Μέχρι σήμερα η δυνατότητα που είχαμε</w:t>
      </w:r>
      <w:r>
        <w:rPr>
          <w:rFonts w:eastAsia="Times New Roman" w:cs="Times New Roman"/>
          <w:szCs w:val="24"/>
        </w:rPr>
        <w:t xml:space="preserve"> ήταν να χρηματοδοτήσουμε αυτά τα έργα μέχρι ποσοστού 35%. Πλέον το αυξάνουμε αυτό </w:t>
      </w:r>
      <w:r>
        <w:rPr>
          <w:rFonts w:eastAsia="Times New Roman" w:cs="Times New Roman"/>
          <w:szCs w:val="24"/>
        </w:rPr>
        <w:lastRenderedPageBreak/>
        <w:t>στο 100%, έτσι ώστε να μπορέσουν να υλοποιηθούν και να ολοκληρωθούν αυτά τα έργα.</w:t>
      </w:r>
    </w:p>
    <w:p w14:paraId="6891BFEE"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Η τελευταία διάταξη αφορά σε τροποποίηση του ν.3419/2005. Επίσης, αφορά στην εκκαθάριση των</w:t>
      </w:r>
      <w:r>
        <w:rPr>
          <w:rFonts w:eastAsia="Times New Roman" w:cs="Times New Roman"/>
          <w:szCs w:val="24"/>
        </w:rPr>
        <w:t xml:space="preserve"> Μητρώων του κράτους, βάσει του πραγματικού χρόνου παύσης εργασιών επιχειρήσεων, έτσι ώστε να μπορέσει και το ΓΕΜΗ να προχωρήσει στις διαδικασίες διαγραφών βάσει πραγματικών στοιχείων που έχουν να κάνουν με τη λύση επιχειρήσεων και όχι στοιχείων τα οποία π</w:t>
      </w:r>
      <w:r>
        <w:rPr>
          <w:rFonts w:eastAsia="Times New Roman" w:cs="Times New Roman"/>
          <w:szCs w:val="24"/>
        </w:rPr>
        <w:t>ολλές φορές και στη διοίκηση καθυστερούν να περαστούν στο σύστημα.</w:t>
      </w:r>
    </w:p>
    <w:p w14:paraId="6891BFE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Αυτές είναι οι διατάξεις, κύριε Πρόεδρε.</w:t>
      </w:r>
    </w:p>
    <w:p w14:paraId="6891BFF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Πρόεδρε, θα ήθελα τον λόγο.</w:t>
      </w:r>
    </w:p>
    <w:p w14:paraId="6891BFF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6891BFF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Έχει ζητήσει τον λόγο ο κ</w:t>
      </w:r>
      <w:r>
        <w:rPr>
          <w:rFonts w:eastAsia="Times New Roman" w:cs="Times New Roman"/>
          <w:szCs w:val="24"/>
        </w:rPr>
        <w:t>. Κεφαλογιάννης και ο κ. Κωνσταντινόπουλος.</w:t>
      </w:r>
    </w:p>
    <w:p w14:paraId="6891BFF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Κύριε Κεφαλογιάννη, πόση ώρα θα χρειαστείτε;</w:t>
      </w:r>
    </w:p>
    <w:p w14:paraId="6891BFF4" w14:textId="77777777" w:rsidR="00D031BF" w:rsidRDefault="004A50F5">
      <w:pPr>
        <w:spacing w:after="0" w:line="600" w:lineRule="auto"/>
        <w:ind w:firstLine="720"/>
        <w:jc w:val="both"/>
        <w:rPr>
          <w:rFonts w:eastAsia="Times New Roman" w:cs="Times New Roman"/>
          <w:bCs/>
          <w:szCs w:val="24"/>
        </w:rPr>
      </w:pPr>
      <w:r>
        <w:rPr>
          <w:rFonts w:eastAsia="Times New Roman" w:cs="Times New Roman"/>
          <w:b/>
          <w:szCs w:val="24"/>
        </w:rPr>
        <w:t xml:space="preserve">ΙΩΑΝΝΗΣ ΚΕΦΑΛΟΓΙΑΝΝΗΣ: </w:t>
      </w:r>
      <w:r>
        <w:rPr>
          <w:rFonts w:eastAsia="Times New Roman" w:cs="Times New Roman"/>
          <w:szCs w:val="24"/>
        </w:rPr>
        <w:t xml:space="preserve">Θέλω δύο λεπτά. Δεν θα χρειαστώ παραπάνω. Επί των </w:t>
      </w:r>
      <w:r>
        <w:rPr>
          <w:rFonts w:eastAsia="Times New Roman" w:cs="Times New Roman"/>
          <w:bCs/>
          <w:szCs w:val="24"/>
        </w:rPr>
        <w:t xml:space="preserve">τροπολογιών θα μιλήσω, κύριε Πρόεδρε. </w:t>
      </w:r>
    </w:p>
    <w:p w14:paraId="6891BFF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δίνω τρία λεπτά.</w:t>
      </w:r>
    </w:p>
    <w:p w14:paraId="6891BFF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ΙΩ</w:t>
      </w:r>
      <w:r>
        <w:rPr>
          <w:rFonts w:eastAsia="Times New Roman" w:cs="Times New Roman"/>
          <w:b/>
          <w:szCs w:val="24"/>
        </w:rPr>
        <w:t xml:space="preserve">ΑΝΝΗΣ ΚΕΦΑΛΟΓΙΑΝΝΗΣ: </w:t>
      </w:r>
      <w:r>
        <w:rPr>
          <w:rFonts w:eastAsia="Times New Roman" w:cs="Times New Roman"/>
          <w:bCs/>
          <w:szCs w:val="24"/>
        </w:rPr>
        <w:t>Θα έλεγα ότι αποτελεί ντροπή για την κοινοβουλευτική μας διαδικασία να κατατίθεται μ</w:t>
      </w:r>
      <w:r>
        <w:rPr>
          <w:rFonts w:eastAsia="Times New Roman" w:cs="Times New Roman"/>
          <w:bCs/>
          <w:szCs w:val="24"/>
        </w:rPr>
        <w:t>ί</w:t>
      </w:r>
      <w:r>
        <w:rPr>
          <w:rFonts w:eastAsia="Times New Roman" w:cs="Times New Roman"/>
          <w:bCs/>
          <w:szCs w:val="24"/>
        </w:rPr>
        <w:t>α τροπολογία -η οποία μπορεί να είναι προς τη σωστή κατεύθυνση, δεν μπαίνουμε στην ουσία αυτή τη στιγμή- επί της οποίας δεν έχει γίνει συζήτηση στη Βο</w:t>
      </w:r>
      <w:r>
        <w:rPr>
          <w:rFonts w:eastAsia="Times New Roman" w:cs="Times New Roman"/>
          <w:bCs/>
          <w:szCs w:val="24"/>
        </w:rPr>
        <w:t>υλή, δεν έχει γίνει συζήτηση στην Ολομέλεια.</w:t>
      </w:r>
    </w:p>
    <w:p w14:paraId="6891BFF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ίμαι βέβαιος ότι και οι Βουλευτές της Συμπολίτευσης, της Κυβερνητικής Πλειοψηφίας, δεν γνωρίζουν καν το περιεχόμενο της τροπολογίας. </w:t>
      </w:r>
      <w:r>
        <w:rPr>
          <w:rFonts w:eastAsia="Times New Roman" w:cs="Times New Roman"/>
          <w:szCs w:val="24"/>
        </w:rPr>
        <w:lastRenderedPageBreak/>
        <w:t>Απ’ ό,τι βλέπω, κατατέθηκε στις 16.20΄, μας διενεμήθη πριν από ένα τέταρτο κα</w:t>
      </w:r>
      <w:r>
        <w:rPr>
          <w:rFonts w:eastAsia="Times New Roman" w:cs="Times New Roman"/>
          <w:szCs w:val="24"/>
        </w:rPr>
        <w:t>ι καλούμαστε να αποφασίσουμε και να ψηφίσουμε μία τροπολογία της οποίας αυτή τη στιγμή κανείς δεν γνωρίζει το περιεχόμενο. Μπορεί να το ανέλυσε ο κύριος Υπουργός, μπορεί να έχει κάθε καλή, αγαθή πρόθεση, αλλά σε κα</w:t>
      </w:r>
      <w:r>
        <w:rPr>
          <w:rFonts w:eastAsia="Times New Roman" w:cs="Times New Roman"/>
          <w:szCs w:val="24"/>
        </w:rPr>
        <w:t>μ</w:t>
      </w:r>
      <w:r>
        <w:rPr>
          <w:rFonts w:eastAsia="Times New Roman" w:cs="Times New Roman"/>
          <w:szCs w:val="24"/>
        </w:rPr>
        <w:t xml:space="preserve">μία περίπτωση αυτό δεν συνάδει με μία </w:t>
      </w:r>
      <w:r>
        <w:rPr>
          <w:rFonts w:eastAsia="Times New Roman" w:cs="Times New Roman"/>
          <w:szCs w:val="24"/>
        </w:rPr>
        <w:t>καλή νομοθέτηση.</w:t>
      </w:r>
    </w:p>
    <w:p w14:paraId="6891BFF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ξ αυτού του λόγου, επειδή ακριβώς δεν μπορούμε να μπούμε στην ουσία της συγκεκριμένης τροπολογίας, εμείς την καταψηφίζουμε και καταδικάζουμε τον τρόπο με τον οποίο γίνεται η συγκεκριμένη νομοθέτηση.</w:t>
      </w:r>
    </w:p>
    <w:p w14:paraId="6891BFF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w:t>
      </w:r>
      <w:r>
        <w:rPr>
          <w:rFonts w:eastAsia="Times New Roman" w:cs="Times New Roman"/>
          <w:szCs w:val="24"/>
        </w:rPr>
        <w:t>αλαμβάνει ο Β΄ Αντιπρόεδρος της Βουλής κ</w:t>
      </w:r>
      <w:r w:rsidRPr="0078295A">
        <w:rPr>
          <w:rFonts w:eastAsia="Times New Roman" w:cs="Times New Roman"/>
          <w:b/>
          <w:szCs w:val="24"/>
        </w:rPr>
        <w:t>. ΓΕΩΡΓΙΟΣ ΒΑΡΕΜΕΝΟΣ</w:t>
      </w:r>
      <w:r>
        <w:rPr>
          <w:rFonts w:eastAsia="Times New Roman" w:cs="Times New Roman"/>
          <w:szCs w:val="24"/>
        </w:rPr>
        <w:t>)</w:t>
      </w:r>
    </w:p>
    <w:p w14:paraId="6891BFF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Θα μου επιτρέψετε όμως, κύριε Πρόεδρε, να κάνω και μία αναφορά και στις δύο άλλες τροπολογίες, τις οποίες έκανε δεκτές ο κύριος Υπουργός, τις υπ’ αριθμόν 779 και 780. Αυτές οι δύο τροπολογίες αν</w:t>
      </w:r>
      <w:r>
        <w:rPr>
          <w:rFonts w:eastAsia="Times New Roman" w:cs="Times New Roman"/>
          <w:szCs w:val="24"/>
        </w:rPr>
        <w:t xml:space="preserve">αφέρονται </w:t>
      </w:r>
      <w:r>
        <w:rPr>
          <w:rFonts w:eastAsia="Times New Roman" w:cs="Times New Roman"/>
          <w:szCs w:val="24"/>
        </w:rPr>
        <w:lastRenderedPageBreak/>
        <w:t xml:space="preserve">στα άρθρα 11 και 15 του παρόντος σχεδίου νόμου. </w:t>
      </w:r>
      <w:r>
        <w:rPr>
          <w:rFonts w:eastAsia="Times New Roman" w:cs="Times New Roman"/>
          <w:szCs w:val="24"/>
        </w:rPr>
        <w:t>Π</w:t>
      </w:r>
      <w:r>
        <w:rPr>
          <w:rFonts w:eastAsia="Times New Roman" w:cs="Times New Roman"/>
          <w:szCs w:val="24"/>
        </w:rPr>
        <w:t>ραγματικά, μας δημιουργεί πολύ μεγάλη απορία, γιατί ναι μεν προβλέπεται από το άρθρο 88 του Κανονισμού ότι μπορεί να κατατεθούν τροπολογίες ακόμα και επί σχεδίου νόμου, το οποίο βεβαίως δεν έχει ψη</w:t>
      </w:r>
      <w:r>
        <w:rPr>
          <w:rFonts w:eastAsia="Times New Roman" w:cs="Times New Roman"/>
          <w:szCs w:val="24"/>
        </w:rPr>
        <w:t xml:space="preserve">φιστεί και δεν αποτελεί νόμο, αλλά αποτελεί πολύ μεγάλη έκπληξη το γεγονός ότι δεν κατατέθηκε ως νομοτεχνική βελτίωση. </w:t>
      </w:r>
    </w:p>
    <w:p w14:paraId="6891BFF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Άρα θα ήθελα και από τον κύριο Υπουργό να μας δώσει μ</w:t>
      </w:r>
      <w:r>
        <w:rPr>
          <w:rFonts w:eastAsia="Times New Roman" w:cs="Times New Roman"/>
          <w:szCs w:val="24"/>
        </w:rPr>
        <w:t>ί</w:t>
      </w:r>
      <w:r>
        <w:rPr>
          <w:rFonts w:eastAsia="Times New Roman" w:cs="Times New Roman"/>
          <w:szCs w:val="24"/>
        </w:rPr>
        <w:t>α εξήγηση -για να καταγραφεί και στα Πρακτικά- για ποιο λόγο αυτές οι δύο τροπολογ</w:t>
      </w:r>
      <w:r>
        <w:rPr>
          <w:rFonts w:eastAsia="Times New Roman" w:cs="Times New Roman"/>
          <w:szCs w:val="24"/>
        </w:rPr>
        <w:t>ίες δεν κατατέθηκαν ως νομοτεχνική βελτίωση, αλλά διά των Βουλευτών της Συμπολίτευσης κατατέθηκαν ως τροπολογίες.</w:t>
      </w:r>
    </w:p>
    <w:p w14:paraId="6891BFF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891BFF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6891BFF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Πρόεδρε, παρακαλώ θα ήθελα τον </w:t>
      </w:r>
      <w:r>
        <w:rPr>
          <w:rFonts w:eastAsia="Times New Roman" w:cs="Times New Roman"/>
          <w:szCs w:val="24"/>
        </w:rPr>
        <w:t>λόγο.</w:t>
      </w:r>
    </w:p>
    <w:p w14:paraId="6891BFF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Ορίστε, κύριε Κωνσταντινόπουλε, έχετε τον λόγο.</w:t>
      </w:r>
    </w:p>
    <w:p w14:paraId="6891C00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Πρόεδρε, εδώ και τρεις ημέρες στη Βουλή, πραγματικά η Δημοκρατική Συμπαράταξη προσπάθησε με όλα τα διαθέσιμα στοιχεία που είχε να στηρί</w:t>
      </w:r>
      <w:r>
        <w:rPr>
          <w:rFonts w:eastAsia="Times New Roman" w:cs="Times New Roman"/>
          <w:szCs w:val="24"/>
        </w:rPr>
        <w:t xml:space="preserve">ξει, να πει τις απόψεις της, να προτείνει. </w:t>
      </w:r>
    </w:p>
    <w:p w14:paraId="6891C00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Σήμερα, μας φέρνει ένα καινούργιο νομοσχέδιο η Κυβέρνηση. Εάν δεν το πάρει πίσω η Κυβέρνηση και δεν το φέρει αύριο, εμείς θα ξανασκεφτούμε τι θα ψηφίσουμε. </w:t>
      </w:r>
    </w:p>
    <w:p w14:paraId="6891C00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Τα παιχνίδια, κύριε Υπουργέ, –και δεν αναφέρομαι προσωπ</w:t>
      </w:r>
      <w:r>
        <w:rPr>
          <w:rFonts w:eastAsia="Times New Roman" w:cs="Times New Roman"/>
          <w:szCs w:val="24"/>
        </w:rPr>
        <w:t xml:space="preserve">ικά- πέντε λεπτά και δέκα λεπτά πριν ολοκληρωθεί η διαδικασία, γιατί έχουν τελειώσει όλοι οι ομιλητές, να φέρνετε κάτι και να μας λέτε «διαβάστε το και ψηφίστε το», δεν τα αποδεχόμαστε. Ή θα το πάρει πίσω η Κυβέρνηση ή </w:t>
      </w:r>
      <w:r>
        <w:rPr>
          <w:rFonts w:eastAsia="Times New Roman" w:cs="Times New Roman"/>
          <w:szCs w:val="24"/>
        </w:rPr>
        <w:lastRenderedPageBreak/>
        <w:t>εάν δεν το πάρει πίσω, εμείς θα επανα</w:t>
      </w:r>
      <w:r>
        <w:rPr>
          <w:rFonts w:eastAsia="Times New Roman" w:cs="Times New Roman"/>
          <w:szCs w:val="24"/>
        </w:rPr>
        <w:t>ξιολογήσουμε τη στάση μας σχετικά με την ψηφοφορία.</w:t>
      </w:r>
    </w:p>
    <w:p w14:paraId="6891C00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6891C004"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θα παρακαλούσα να λάβω τον λόγο.</w:t>
      </w:r>
    </w:p>
    <w:p w14:paraId="6891C00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Και εγώ, κύριε Πρόεδρε, θα ήθελα τον λόγο.</w:t>
      </w:r>
    </w:p>
    <w:p w14:paraId="6891C00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Λοβέρδε, έχετε τον λόγο.</w:t>
      </w:r>
    </w:p>
    <w:p w14:paraId="6891C00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Εγώ επικαλούμαι τα όσα είπε ο κ. Κωνσταντινόπουλος. Και θέλω να τα περιγράψω με τον δικό μου τρόπο και με τη δική μου κοινοβουλευτική εμπειρία.</w:t>
      </w:r>
    </w:p>
    <w:p w14:paraId="6891C00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Κύριε Πρόεδρε, είχαμε ένα σχέδιο νόμου κατεπειγόντως χ</w:t>
      </w:r>
      <w:r>
        <w:rPr>
          <w:rFonts w:eastAsia="Times New Roman" w:cs="Times New Roman"/>
          <w:szCs w:val="24"/>
        </w:rPr>
        <w:t xml:space="preserve">θες και ένα σημερινό, για το οποίο καταβάλαμε κόπο για να καταλάβουμε τι λέει, να </w:t>
      </w:r>
      <w:r>
        <w:rPr>
          <w:rFonts w:eastAsia="Times New Roman" w:cs="Times New Roman"/>
          <w:szCs w:val="24"/>
        </w:rPr>
        <w:lastRenderedPageBreak/>
        <w:t>κάνουμε μια αξιολόγηση και κάθε Βουλευτής, κάθε πολιτικό κόμμα να κάνει την κριτική του. Η διαδικασία δεν είναι αντάξια των αναγκών που έχει η χώρα. Έχει πολύ περισσότερες αν</w:t>
      </w:r>
      <w:r>
        <w:rPr>
          <w:rFonts w:eastAsia="Times New Roman" w:cs="Times New Roman"/>
          <w:szCs w:val="24"/>
        </w:rPr>
        <w:t xml:space="preserve">άγκες και πολλά πράγματα εξαρτώνται από την πορεία των σχεδίων νόμων και του χθεσινού και του σημερινού. </w:t>
      </w:r>
    </w:p>
    <w:p w14:paraId="6891C00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Εγώ θέλω να σας ρωτήσω ευθέως, γιατί το κάνετε αυτό; </w:t>
      </w:r>
    </w:p>
    <w:p w14:paraId="6891C00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Θα σας απαντήσω.</w:t>
      </w:r>
    </w:p>
    <w:p w14:paraId="6891C00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ΑΝΔΡΕΑΣ ΛΟ</w:t>
      </w:r>
      <w:r>
        <w:rPr>
          <w:rFonts w:eastAsia="Times New Roman" w:cs="Times New Roman"/>
          <w:b/>
          <w:szCs w:val="24"/>
        </w:rPr>
        <w:t>ΒΕΡΔΟΣ:</w:t>
      </w:r>
      <w:r>
        <w:rPr>
          <w:rFonts w:eastAsia="Times New Roman" w:cs="Times New Roman"/>
          <w:szCs w:val="24"/>
        </w:rPr>
        <w:t xml:space="preserve"> Δεν είμαι από τους ειδικούς στο ΕΣΠΑ για να μπορέσω να το δω και να πω άποψη. Δεν έχουμε κινητοποιηθεί και ως Κοινοβουλευτική Ομάδα για κάτι σχετικό.</w:t>
      </w:r>
    </w:p>
    <w:p w14:paraId="6891C00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Ο κ. Κωνσταντινόπουλος σάς λέει ότι παρ’ ότι δηλώνουμε την καλή μας διάθεση σε σχέση με τους τίτλο</w:t>
      </w:r>
      <w:r>
        <w:rPr>
          <w:rFonts w:eastAsia="Times New Roman" w:cs="Times New Roman"/>
          <w:szCs w:val="24"/>
        </w:rPr>
        <w:t>υς του σχεδίου νόμου σας, έρχεσθε τώρα και φέρνετε σχεδόν ένα σχέδιο νόμου. Γιατί το κάνετε αυτό;</w:t>
      </w:r>
    </w:p>
    <w:p w14:paraId="6891C00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ΑΛΕΞΑΝΔΡΟΣ ΧΑΡΙΤΣΗΣ (Αναπληρωτής Υπουργός Οικονομίας και Ανάπτυξης):</w:t>
      </w:r>
      <w:r>
        <w:rPr>
          <w:rFonts w:eastAsia="Times New Roman" w:cs="Times New Roman"/>
          <w:szCs w:val="24"/>
        </w:rPr>
        <w:t xml:space="preserve"> Θα σας απαντήσω.</w:t>
      </w:r>
    </w:p>
    <w:p w14:paraId="6891C00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Απαντήστε μου, γιατί το κάνετε αυτό, για να σας πούμε </w:t>
      </w:r>
      <w:r>
        <w:rPr>
          <w:rFonts w:eastAsia="Times New Roman" w:cs="Times New Roman"/>
          <w:szCs w:val="24"/>
        </w:rPr>
        <w:t>και εμείς την άποψή μας. Γιατί το κάνετε αυτό;</w:t>
      </w:r>
    </w:p>
    <w:p w14:paraId="6891C00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Δηλαδή εάν το καταθέσετε σήμερα, για να ψηφιστεί την άλλη εβδομάδα ή την Παρασκευή, τι θα χάσετε; </w:t>
      </w:r>
    </w:p>
    <w:p w14:paraId="6891C01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Κύριε Πρόεδρε, θα παρακαλούσα να λάβω τον λόγο.</w:t>
      </w:r>
    </w:p>
    <w:p w14:paraId="6891C01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w:t>
      </w:r>
      <w:r>
        <w:rPr>
          <w:rFonts w:eastAsia="Times New Roman" w:cs="Times New Roman"/>
          <w:szCs w:val="24"/>
        </w:rPr>
        <w:t>ύριε Παναγιώταρε, έχετε τον λόγο.</w:t>
      </w:r>
    </w:p>
    <w:p w14:paraId="6891C01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w:t>
      </w:r>
    </w:p>
    <w:p w14:paraId="6891C01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Στο χθεσινό νομοσχέδιο, το υπερκατεπείγον που είχαμε, το άρθρο 19 αποσύρθηκε και είχε να κάνει με ΕΣΠΑ, για όποιον ήξερε τι είναι το άρθρο 19. Ξαφνικά, κύριε Υπουργέ, φέρνετε στο </w:t>
      </w:r>
      <w:r>
        <w:rPr>
          <w:rFonts w:eastAsia="Times New Roman" w:cs="Times New Roman"/>
          <w:szCs w:val="24"/>
        </w:rPr>
        <w:t>ενενήντα ένα</w:t>
      </w:r>
      <w:r>
        <w:rPr>
          <w:rFonts w:eastAsia="Times New Roman" w:cs="Times New Roman"/>
          <w:szCs w:val="24"/>
        </w:rPr>
        <w:t xml:space="preserve">, με τη λήξη, </w:t>
      </w:r>
      <w:r>
        <w:rPr>
          <w:rFonts w:eastAsia="Times New Roman" w:cs="Times New Roman"/>
          <w:szCs w:val="24"/>
        </w:rPr>
        <w:lastRenderedPageBreak/>
        <w:t>την ώρα που ξεκινάμε να ψηφίσουμε επί της αρχής και</w:t>
      </w:r>
      <w:r>
        <w:rPr>
          <w:rFonts w:eastAsia="Times New Roman" w:cs="Times New Roman"/>
          <w:szCs w:val="24"/>
        </w:rPr>
        <w:t xml:space="preserve"> επί των άρθρων, μία τροπολογία η οποία είναι από μόνη της ένα νομοσχέδιο και έχει να κάνει πάλι με ΕΣΠΑ. </w:t>
      </w:r>
      <w:r>
        <w:rPr>
          <w:rFonts w:eastAsia="Times New Roman" w:cs="Times New Roman"/>
          <w:szCs w:val="24"/>
        </w:rPr>
        <w:t>Θ</w:t>
      </w:r>
      <w:r>
        <w:rPr>
          <w:rFonts w:eastAsia="Times New Roman" w:cs="Times New Roman"/>
          <w:szCs w:val="24"/>
        </w:rPr>
        <w:t xml:space="preserve">έλετε να πιστέψουμε ότι δεν έχει κάποια σχέση έμμεση ή άμεση; Εκτός και εάν δεν το γνωρίζετε ούτε εσείς, κύριε Υπουργέ. </w:t>
      </w:r>
    </w:p>
    <w:p w14:paraId="6891C01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το χθεσινό νομοσχέδιο, το ά</w:t>
      </w:r>
      <w:r>
        <w:rPr>
          <w:rFonts w:eastAsia="Times New Roman" w:cs="Times New Roman"/>
          <w:szCs w:val="24"/>
        </w:rPr>
        <w:t xml:space="preserve">ρθρο 19 που αποσύρθηκε είχε να κάνει με ΕΣΠΑ και για συγκεκριμένο ξενοδόχο. Θέλετε να πούμε και άλλες λεπτομέρειες; Τι να σας πούμε άλλο; Ντροπή! Αυτά δεν τα έκανε ούτε η Νέα Δημοκρατία και το ΠΑΣΟΚ όταν ήταν στα χάι τους! </w:t>
      </w:r>
    </w:p>
    <w:p w14:paraId="6891C01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Αμυρά, έχετε τον λόγο.</w:t>
      </w:r>
    </w:p>
    <w:p w14:paraId="6891C016" w14:textId="77777777" w:rsidR="00D031BF" w:rsidRDefault="004A50F5">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Ευχαριστώ, κύριε Πρόεδρε.</w:t>
      </w:r>
    </w:p>
    <w:p w14:paraId="6891C017" w14:textId="77777777" w:rsidR="00D031BF" w:rsidRDefault="004A50F5">
      <w:pPr>
        <w:spacing w:after="0" w:line="600" w:lineRule="auto"/>
        <w:ind w:firstLine="720"/>
        <w:jc w:val="both"/>
        <w:rPr>
          <w:rFonts w:eastAsia="Times New Roman"/>
          <w:szCs w:val="24"/>
        </w:rPr>
      </w:pPr>
      <w:r>
        <w:rPr>
          <w:rFonts w:eastAsia="Times New Roman"/>
          <w:szCs w:val="24"/>
        </w:rPr>
        <w:lastRenderedPageBreak/>
        <w:t>Κύριε Υπουργέ, μεγάλη απογοήτευση. Αυτή η τροπολογία των τριάντα σελίδων είναι ο ξαφνικός θάνατος της συναίνεσης που προσπαθούσαμε να χτίσουμε, βασιζόμενοι, όμως, σε κάποιες α</w:t>
      </w:r>
      <w:r>
        <w:rPr>
          <w:rFonts w:eastAsia="Times New Roman"/>
          <w:szCs w:val="24"/>
        </w:rPr>
        <w:t xml:space="preserve">ρχές καλής νομοθέτησης. Εχθές διαδικασία κατεπείγοντος στο σχέδιο νόμου για την οικονομική δραστηριότητα. Σήμερα με τη διαδικασία επείγοντος το παρόν και τώρα πέντε λεπτά όχι πριν λήξει, κύριοι συνάδελφοι, αλλά αφού έχει λήξει στην ουσία η συνεδρίαση, μας </w:t>
      </w:r>
      <w:r>
        <w:rPr>
          <w:rFonts w:eastAsia="Times New Roman"/>
          <w:szCs w:val="24"/>
        </w:rPr>
        <w:t>φέρνετε μ</w:t>
      </w:r>
      <w:r>
        <w:rPr>
          <w:rFonts w:eastAsia="Times New Roman"/>
          <w:szCs w:val="24"/>
        </w:rPr>
        <w:t>ί</w:t>
      </w:r>
      <w:r>
        <w:rPr>
          <w:rFonts w:eastAsia="Times New Roman"/>
          <w:szCs w:val="24"/>
        </w:rPr>
        <w:t>α τροπολογία που πραγματεύεται θέματα χρηματοδοτήσεων. Λίγο που τη φυλλομέτρησα έχει τροποποιήσεις σε τέσσερις διαφορετικούς νόμους θεμελιώδεις.</w:t>
      </w:r>
    </w:p>
    <w:p w14:paraId="6891C018" w14:textId="77777777" w:rsidR="00D031BF" w:rsidRDefault="004A50F5">
      <w:pPr>
        <w:spacing w:after="0" w:line="600" w:lineRule="auto"/>
        <w:ind w:firstLine="720"/>
        <w:jc w:val="both"/>
        <w:rPr>
          <w:rFonts w:eastAsia="Times New Roman"/>
          <w:szCs w:val="24"/>
        </w:rPr>
      </w:pPr>
      <w:r>
        <w:rPr>
          <w:rFonts w:eastAsia="Times New Roman"/>
          <w:szCs w:val="24"/>
        </w:rPr>
        <w:t>Ε</w:t>
      </w:r>
      <w:r>
        <w:rPr>
          <w:rFonts w:eastAsia="Times New Roman"/>
          <w:szCs w:val="24"/>
        </w:rPr>
        <w:t xml:space="preserve">γώ τώρα απευθύνομαι στους καλούς συναδέλφους του ΣΥΡΙΖΑ και θέλω να πω ότι επειδή είστε ειλικρινείς </w:t>
      </w:r>
      <w:r>
        <w:rPr>
          <w:rFonts w:eastAsia="Times New Roman"/>
          <w:szCs w:val="24"/>
        </w:rPr>
        <w:t xml:space="preserve">άνθρωποι –έτσι θέλω να πιστεύω-, πείτε μου εάν διαβάσατε σε πέντε λεπτά τις τριάντα αυτές σελίδες, το σώμα της τροπολογίας, την αιτιολογική έκθεση και τα, υποτίθεται, κατατοπιστικά έγγραφα και να μου πείτε εάν βγάζετε νόημα. Η ψήφος η θετική ή </w:t>
      </w:r>
      <w:r>
        <w:rPr>
          <w:rFonts w:eastAsia="Times New Roman"/>
          <w:szCs w:val="24"/>
        </w:rPr>
        <w:lastRenderedPageBreak/>
        <w:t>και η αρνητι</w:t>
      </w:r>
      <w:r>
        <w:rPr>
          <w:rFonts w:eastAsia="Times New Roman"/>
          <w:szCs w:val="24"/>
        </w:rPr>
        <w:t>κή, θα σας πω εγώ, θα είναι επαρκώς αιτιολογημένη μέσα σας; Δεν νομίζω.</w:t>
      </w:r>
    </w:p>
    <w:p w14:paraId="6891C019" w14:textId="77777777" w:rsidR="00D031BF" w:rsidRDefault="004A50F5">
      <w:pPr>
        <w:spacing w:after="0" w:line="600" w:lineRule="auto"/>
        <w:ind w:firstLine="720"/>
        <w:jc w:val="both"/>
        <w:rPr>
          <w:rFonts w:eastAsia="Times New Roman"/>
          <w:szCs w:val="24"/>
        </w:rPr>
      </w:pPr>
      <w:r>
        <w:rPr>
          <w:rFonts w:eastAsia="Times New Roman"/>
          <w:szCs w:val="24"/>
        </w:rPr>
        <w:t>Λόγοι υπευθυνότητας μάς λένε ότι δεν υπάρχει περίπτωση να την υπερψηφίσουμε. Σας προτείνω, κύριε Υπουργέ, να την αποσύρετε και να τη φέρετε σε επόμενο σχέδιο νόμου. Αύριο είναι η Διάσκ</w:t>
      </w:r>
      <w:r>
        <w:rPr>
          <w:rFonts w:eastAsia="Times New Roman"/>
          <w:szCs w:val="24"/>
        </w:rPr>
        <w:t>εψη των Προέδρων. Εκτός αν, λοιπόν, μας λέτε ότι είναι το προαπαιτούμενο κι αυτό. Φέρτε το, αλλά δώστε μας μ</w:t>
      </w:r>
      <w:r>
        <w:rPr>
          <w:rFonts w:eastAsia="Times New Roman"/>
          <w:szCs w:val="24"/>
        </w:rPr>
        <w:t>ί</w:t>
      </w:r>
      <w:r>
        <w:rPr>
          <w:rFonts w:eastAsia="Times New Roman"/>
          <w:szCs w:val="24"/>
        </w:rPr>
        <w:t>α μέρα καιρό –αν είναι δυνατόν- να το μελετήσουμε. Αυτό ως μ</w:t>
      </w:r>
      <w:r>
        <w:rPr>
          <w:rFonts w:eastAsia="Times New Roman"/>
          <w:szCs w:val="24"/>
        </w:rPr>
        <w:t>ί</w:t>
      </w:r>
      <w:r>
        <w:rPr>
          <w:rFonts w:eastAsia="Times New Roman"/>
          <w:szCs w:val="24"/>
        </w:rPr>
        <w:t>α πράξη που σας δείχνουμε, ας το πούμε, ανοχή.</w:t>
      </w:r>
    </w:p>
    <w:p w14:paraId="6891C01A" w14:textId="77777777" w:rsidR="00D031BF" w:rsidRDefault="004A50F5">
      <w:pPr>
        <w:spacing w:after="0" w:line="600" w:lineRule="auto"/>
        <w:ind w:firstLine="720"/>
        <w:jc w:val="both"/>
        <w:rPr>
          <w:rFonts w:eastAsia="Times New Roman"/>
          <w:szCs w:val="24"/>
        </w:rPr>
      </w:pPr>
      <w:r>
        <w:rPr>
          <w:rFonts w:eastAsia="Times New Roman"/>
          <w:szCs w:val="24"/>
        </w:rPr>
        <w:t>Ευχαριστώ.</w:t>
      </w:r>
    </w:p>
    <w:p w14:paraId="6891C01B" w14:textId="77777777" w:rsidR="00D031BF" w:rsidRDefault="004A50F5">
      <w:pPr>
        <w:spacing w:after="0" w:line="600" w:lineRule="auto"/>
        <w:ind w:firstLine="720"/>
        <w:jc w:val="both"/>
        <w:rPr>
          <w:rFonts w:eastAsia="Times New Roman"/>
          <w:szCs w:val="24"/>
        </w:rPr>
      </w:pPr>
      <w:r>
        <w:rPr>
          <w:rFonts w:eastAsia="Times New Roman"/>
          <w:b/>
          <w:szCs w:val="24"/>
        </w:rPr>
        <w:t>ΠΡΟΕΔΡΕΥΩΝ (Γεώργιος Βαρεμέν</w:t>
      </w:r>
      <w:r>
        <w:rPr>
          <w:rFonts w:eastAsia="Times New Roman"/>
          <w:b/>
          <w:szCs w:val="24"/>
        </w:rPr>
        <w:t xml:space="preserve">ος): </w:t>
      </w:r>
      <w:r>
        <w:rPr>
          <w:rFonts w:eastAsia="Times New Roman"/>
          <w:szCs w:val="24"/>
        </w:rPr>
        <w:t>Κυρία Τζάκρη, θέλετε τον λόγο;</w:t>
      </w:r>
    </w:p>
    <w:p w14:paraId="6891C01C" w14:textId="77777777" w:rsidR="00D031BF" w:rsidRDefault="004A50F5">
      <w:pPr>
        <w:spacing w:after="0"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Όχι, κύριε Πρόεδρε.</w:t>
      </w:r>
    </w:p>
    <w:p w14:paraId="6891C01D" w14:textId="77777777" w:rsidR="00D031BF" w:rsidRDefault="004A50F5">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Υπουργέ, έχετε τον λόγο.</w:t>
      </w:r>
    </w:p>
    <w:p w14:paraId="6891C01E" w14:textId="77777777" w:rsidR="00D031BF" w:rsidRDefault="004A50F5">
      <w:pPr>
        <w:spacing w:after="0" w:line="600" w:lineRule="auto"/>
        <w:ind w:firstLine="720"/>
        <w:jc w:val="both"/>
        <w:rPr>
          <w:rFonts w:eastAsia="Times New Roman"/>
          <w:szCs w:val="24"/>
        </w:rPr>
      </w:pPr>
      <w:r>
        <w:rPr>
          <w:rFonts w:eastAsia="Times New Roman"/>
          <w:b/>
          <w:szCs w:val="24"/>
        </w:rPr>
        <w:lastRenderedPageBreak/>
        <w:t>ΑΛΕΞΑΝΔΡΟΣ ΧΑΡΙΤΣΗΣ (Αναπληρωτής Υπουργός Οικονομίας και Ανάπτυξης):</w:t>
      </w:r>
      <w:r>
        <w:rPr>
          <w:rFonts w:eastAsia="Times New Roman"/>
          <w:szCs w:val="24"/>
        </w:rPr>
        <w:t xml:space="preserve"> Αντιλαμβάνομαι τους προβληματισμούς οι οποίοι τίθεν</w:t>
      </w:r>
      <w:r>
        <w:rPr>
          <w:rFonts w:eastAsia="Times New Roman"/>
          <w:szCs w:val="24"/>
        </w:rPr>
        <w:t>ται σε σχέση με τον χρόνο κατάθεσης. Αλλά πρέπει να καταλάβουμε και ειδικά θα περίμενα κυρίως από στελέχη και Βουλευτές τα οποία έχουν θητεύσει και σε κυβερνητικούς θώκους, να έχουν μ</w:t>
      </w:r>
      <w:r>
        <w:rPr>
          <w:rFonts w:eastAsia="Times New Roman"/>
          <w:szCs w:val="24"/>
        </w:rPr>
        <w:t>ί</w:t>
      </w:r>
      <w:r>
        <w:rPr>
          <w:rFonts w:eastAsia="Times New Roman"/>
          <w:szCs w:val="24"/>
        </w:rPr>
        <w:t>α εικόνα για το πώς μερικές φορές υπάρχουν και διατάξεις οι οποίες πρέπε</w:t>
      </w:r>
      <w:r>
        <w:rPr>
          <w:rFonts w:eastAsia="Times New Roman"/>
          <w:szCs w:val="24"/>
        </w:rPr>
        <w:t>ι να ψηφιστούν για να μπορέσουν να προχωρήσουν οι διαδικασίες οι οποίες είναι απαραίτητες να προχωρήσουν. Για παράδειγμα, ο κ. Κωνσταντινόπουλος το γνωρίζει πάρα πολύ καλά αυτό μιας και έχει θητεύσει στο συγκεκριμένο Υπουργείο…</w:t>
      </w:r>
    </w:p>
    <w:p w14:paraId="6891C01F" w14:textId="77777777" w:rsidR="00D031BF" w:rsidRDefault="004A50F5">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w:t>
      </w:r>
      <w:r>
        <w:rPr>
          <w:rFonts w:eastAsia="Times New Roman"/>
          <w:szCs w:val="24"/>
        </w:rPr>
        <w:t>Φέρτε το αύριο.</w:t>
      </w:r>
    </w:p>
    <w:p w14:paraId="6891C020" w14:textId="77777777" w:rsidR="00D031BF" w:rsidRDefault="004A50F5">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Μισό λεπτό.</w:t>
      </w:r>
    </w:p>
    <w:p w14:paraId="6891C021" w14:textId="77777777" w:rsidR="00D031BF" w:rsidRDefault="004A50F5">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Χθες δεν το ξέρατε; Ας μας το φέρνατε από χθες.</w:t>
      </w:r>
    </w:p>
    <w:p w14:paraId="6891C022" w14:textId="77777777" w:rsidR="00D031BF" w:rsidRDefault="004A50F5">
      <w:pPr>
        <w:spacing w:after="0" w:line="600" w:lineRule="auto"/>
        <w:ind w:firstLine="720"/>
        <w:jc w:val="both"/>
        <w:rPr>
          <w:rFonts w:eastAsia="Times New Roman"/>
          <w:szCs w:val="24"/>
        </w:rPr>
      </w:pPr>
      <w:r>
        <w:rPr>
          <w:rFonts w:eastAsia="Times New Roman"/>
          <w:b/>
          <w:szCs w:val="24"/>
        </w:rPr>
        <w:lastRenderedPageBreak/>
        <w:t>ΑΛΕΞΑΝΔΡΟΣ ΧΑΡΙΤΣΗΣ (Αναπληρωτής Υπουργός Οικονομίας και Ανάπτυξης):</w:t>
      </w:r>
      <w:r>
        <w:rPr>
          <w:rFonts w:eastAsia="Times New Roman"/>
          <w:szCs w:val="24"/>
        </w:rPr>
        <w:t xml:space="preserve"> Γνωρίζετε ότι υπάρχει μ</w:t>
      </w:r>
      <w:r>
        <w:rPr>
          <w:rFonts w:eastAsia="Times New Roman"/>
          <w:szCs w:val="24"/>
        </w:rPr>
        <w:t>ί</w:t>
      </w:r>
      <w:r>
        <w:rPr>
          <w:rFonts w:eastAsia="Times New Roman"/>
          <w:szCs w:val="24"/>
        </w:rPr>
        <w:t xml:space="preserve">α διαδικασία, επειδή υπάρχουν και </w:t>
      </w:r>
      <w:r>
        <w:rPr>
          <w:rFonts w:eastAsia="Times New Roman"/>
          <w:szCs w:val="24"/>
        </w:rPr>
        <w:t>συναρμόδιοι Υπουργοί, οι οποίοι πρέπει να δουν τη διάταξη και πρέπει να την υπογράψουν. Ξέρετε ότι έχει ξεκινήσει αυτή η διαδικασία.</w:t>
      </w:r>
    </w:p>
    <w:p w14:paraId="6891C023" w14:textId="77777777" w:rsidR="00D031BF" w:rsidRDefault="004A50F5">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w:t>
      </w:r>
      <w:r>
        <w:rPr>
          <w:rFonts w:eastAsia="Times New Roman"/>
          <w:szCs w:val="24"/>
        </w:rPr>
        <w:t xml:space="preserve">δεν </w:t>
      </w:r>
      <w:r>
        <w:rPr>
          <w:rFonts w:eastAsia="Times New Roman"/>
          <w:szCs w:val="24"/>
        </w:rPr>
        <w:t>ακούστηκε)</w:t>
      </w:r>
    </w:p>
    <w:p w14:paraId="6891C024" w14:textId="77777777" w:rsidR="00D031BF" w:rsidRDefault="004A50F5">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Κωνσταντινόπουλε, ακούστε.</w:t>
      </w:r>
    </w:p>
    <w:p w14:paraId="6891C025" w14:textId="77777777" w:rsidR="00D031BF" w:rsidRDefault="004A50F5">
      <w:pPr>
        <w:spacing w:after="0" w:line="600" w:lineRule="auto"/>
        <w:ind w:firstLine="720"/>
        <w:jc w:val="both"/>
        <w:rPr>
          <w:rFonts w:eastAsia="Times New Roman"/>
          <w:szCs w:val="24"/>
        </w:rPr>
      </w:pPr>
      <w:r>
        <w:rPr>
          <w:rFonts w:eastAsia="Times New Roman"/>
          <w:b/>
          <w:szCs w:val="24"/>
        </w:rPr>
        <w:t xml:space="preserve">ΑΛΕΞΑΝΔΡΟΣ </w:t>
      </w:r>
      <w:r>
        <w:rPr>
          <w:rFonts w:eastAsia="Times New Roman"/>
          <w:b/>
          <w:szCs w:val="24"/>
        </w:rPr>
        <w:t>ΧΑΡΙΤΣΗΣ (Αναπληρωτής Υπουργός Οικονομίας και Ανάπτυξης):</w:t>
      </w:r>
      <w:r>
        <w:rPr>
          <w:rFonts w:eastAsia="Times New Roman"/>
          <w:szCs w:val="24"/>
        </w:rPr>
        <w:t xml:space="preserve"> Κύριε Κωνσταντινόπουλε, το ξέρετε, το συζητήσαμε. Έχει ξεκινήσει η αυτή διαδικασία από χθες. Σας το είπα χθες στην </w:t>
      </w:r>
      <w:r>
        <w:rPr>
          <w:rFonts w:eastAsia="Times New Roman"/>
          <w:szCs w:val="24"/>
        </w:rPr>
        <w:t>ε</w:t>
      </w:r>
      <w:r>
        <w:rPr>
          <w:rFonts w:eastAsia="Times New Roman"/>
          <w:szCs w:val="24"/>
        </w:rPr>
        <w:t>πιτροπή. Έχει ξεκινήσει αυτή η διαδικασία.</w:t>
      </w:r>
    </w:p>
    <w:p w14:paraId="6891C026" w14:textId="77777777" w:rsidR="00D031BF" w:rsidRDefault="004A50F5">
      <w:pPr>
        <w:spacing w:after="0" w:line="600" w:lineRule="auto"/>
        <w:ind w:firstLine="720"/>
        <w:jc w:val="both"/>
        <w:rPr>
          <w:rFonts w:eastAsia="Times New Roman"/>
          <w:szCs w:val="24"/>
        </w:rPr>
      </w:pPr>
      <w:r>
        <w:rPr>
          <w:rFonts w:eastAsia="Times New Roman"/>
          <w:szCs w:val="24"/>
        </w:rPr>
        <w:t>Θα μιλήσω με συγκεκριμένο παράδειγμα, γ</w:t>
      </w:r>
      <w:r>
        <w:rPr>
          <w:rFonts w:eastAsia="Times New Roman"/>
          <w:szCs w:val="24"/>
        </w:rPr>
        <w:t xml:space="preserve">ια να μην δημιουργούνται σκιές. Υπάρχει μια διάταξη, για παράδειγμα, που έχει να κάνει με αυτό το </w:t>
      </w:r>
      <w:r>
        <w:rPr>
          <w:rFonts w:eastAsia="Times New Roman"/>
          <w:szCs w:val="24"/>
        </w:rPr>
        <w:lastRenderedPageBreak/>
        <w:t>οποίο ανέφερα και πριν –</w:t>
      </w:r>
      <w:r>
        <w:rPr>
          <w:rFonts w:eastAsia="Times New Roman"/>
          <w:szCs w:val="24"/>
        </w:rPr>
        <w:t xml:space="preserve"> </w:t>
      </w:r>
      <w:r>
        <w:rPr>
          <w:rFonts w:eastAsia="Times New Roman"/>
          <w:szCs w:val="24"/>
        </w:rPr>
        <w:t xml:space="preserve">θα μου επιτρέψετε σας παρακαλώ-, με τη σύμβαση την οποία θέλουμε να υπογράψουμε, το </w:t>
      </w:r>
      <w:r>
        <w:rPr>
          <w:rFonts w:eastAsia="Times New Roman"/>
          <w:szCs w:val="24"/>
          <w:lang w:val="en-US"/>
        </w:rPr>
        <w:t>funding</w:t>
      </w:r>
      <w:r>
        <w:rPr>
          <w:rFonts w:eastAsia="Times New Roman"/>
          <w:szCs w:val="24"/>
        </w:rPr>
        <w:t xml:space="preserve"> </w:t>
      </w:r>
      <w:r>
        <w:rPr>
          <w:rFonts w:eastAsia="Times New Roman"/>
          <w:szCs w:val="24"/>
          <w:lang w:val="en-US"/>
        </w:rPr>
        <w:t>agreement</w:t>
      </w:r>
      <w:r>
        <w:rPr>
          <w:rFonts w:eastAsia="Times New Roman"/>
          <w:szCs w:val="24"/>
        </w:rPr>
        <w:t xml:space="preserve"> που έχει να κάνει με το </w:t>
      </w:r>
      <w:r>
        <w:rPr>
          <w:rFonts w:eastAsia="Times New Roman"/>
          <w:szCs w:val="24"/>
          <w:lang w:val="en-US"/>
        </w:rPr>
        <w:t>EAF</w:t>
      </w:r>
      <w:r>
        <w:rPr>
          <w:rFonts w:eastAsia="Times New Roman"/>
          <w:szCs w:val="24"/>
        </w:rPr>
        <w:t>, με</w:t>
      </w:r>
      <w:r>
        <w:rPr>
          <w:rFonts w:eastAsia="Times New Roman"/>
          <w:szCs w:val="24"/>
        </w:rPr>
        <w:t xml:space="preserve"> το Ευρωπαϊκό Επενδυτικό Ταμείο, για αυτό το νέο Ταμείο Συμμετοχών, το οποίο θα δώσει τη δυνατότητα για τη χρηματοδότηση μικρομεσαίων επιχειρήσεων με τη λογική του </w:t>
      </w:r>
      <w:r>
        <w:rPr>
          <w:rFonts w:eastAsia="Times New Roman"/>
          <w:szCs w:val="24"/>
          <w:lang w:val="en-US"/>
        </w:rPr>
        <w:t>equity</w:t>
      </w:r>
      <w:r>
        <w:rPr>
          <w:rFonts w:eastAsia="Times New Roman"/>
          <w:szCs w:val="24"/>
        </w:rPr>
        <w:t xml:space="preserve"> </w:t>
      </w:r>
      <w:r>
        <w:rPr>
          <w:rFonts w:eastAsia="Times New Roman"/>
          <w:szCs w:val="24"/>
          <w:lang w:val="en-US"/>
        </w:rPr>
        <w:t>funding</w:t>
      </w:r>
      <w:r>
        <w:rPr>
          <w:rFonts w:eastAsia="Times New Roman"/>
          <w:szCs w:val="24"/>
        </w:rPr>
        <w:t xml:space="preserve">. Αυτό πρέπει να κλείσει τις επόμενες ημέρες. Για να κλείσει αυτή η συμφωνία, </w:t>
      </w:r>
      <w:r>
        <w:rPr>
          <w:rFonts w:eastAsia="Times New Roman"/>
          <w:szCs w:val="24"/>
        </w:rPr>
        <w:t xml:space="preserve">για να μπορέσει να υπογραφεί, πρέπει να περάσει η συγκεκριμένη διάταξη. Δεν μπορούμε, δηλαδή, να το παραπέμψουμε στο μέλλον. </w:t>
      </w:r>
    </w:p>
    <w:p w14:paraId="6891C027" w14:textId="77777777" w:rsidR="00D031BF" w:rsidRDefault="004A50F5">
      <w:pPr>
        <w:spacing w:after="0" w:line="600" w:lineRule="auto"/>
        <w:ind w:firstLine="720"/>
        <w:jc w:val="both"/>
        <w:rPr>
          <w:rFonts w:eastAsia="Times New Roman"/>
          <w:szCs w:val="24"/>
        </w:rPr>
      </w:pPr>
      <w:r>
        <w:rPr>
          <w:rFonts w:eastAsia="Times New Roman"/>
          <w:szCs w:val="24"/>
        </w:rPr>
        <w:t>Και η λογική μας ήταν να καταθέσουμε τη συγκεκριμένη ρύθμιση στο συγκεκριμένο νομοσχέδιο, επειδή είναι και νομοσχέδιο του συγκεκρι</w:t>
      </w:r>
      <w:r>
        <w:rPr>
          <w:rFonts w:eastAsia="Times New Roman"/>
          <w:szCs w:val="24"/>
        </w:rPr>
        <w:t xml:space="preserve">μένου Υπουργείου, άπτεται των αρμοδιοτήτων δηλαδή του Υπουργείου μας, για να μην μπαίνουμε σε μια διαδικασία κατάθεσης σε νομοσχέδιο άλλου Υπουργείου, όπως θα γινόταν αύριο, το οποίο θα δημιουργούσε άλλου τύπου προβλήματα. Αυτή είναι η λογική. Δεν υπάρχει </w:t>
      </w:r>
      <w:r>
        <w:rPr>
          <w:rFonts w:eastAsia="Times New Roman"/>
          <w:szCs w:val="24"/>
        </w:rPr>
        <w:t xml:space="preserve">ούτε καμμία διάθεση ούτε καμμία λογική, ας πούμε, παράκαμψης διαδικασίας. Αν θέλετε να </w:t>
      </w:r>
      <w:r>
        <w:rPr>
          <w:rFonts w:eastAsia="Times New Roman"/>
          <w:szCs w:val="24"/>
        </w:rPr>
        <w:lastRenderedPageBreak/>
        <w:t>συζητήσουμε και επί της ουσίας των διατάξεων, αλλά δεν υπάρχει αυτή η λογική.</w:t>
      </w:r>
    </w:p>
    <w:p w14:paraId="6891C028" w14:textId="77777777" w:rsidR="00D031BF" w:rsidRDefault="004A50F5">
      <w:pPr>
        <w:spacing w:after="0" w:line="600" w:lineRule="auto"/>
        <w:ind w:firstLine="720"/>
        <w:jc w:val="both"/>
        <w:rPr>
          <w:rFonts w:eastAsia="Times New Roman"/>
          <w:szCs w:val="24"/>
        </w:rPr>
      </w:pPr>
      <w:r>
        <w:rPr>
          <w:rFonts w:eastAsia="Times New Roman"/>
          <w:szCs w:val="24"/>
        </w:rPr>
        <w:t>Αυτό που πρέπει αν γίνει είναι να περάσουν οι διατάξεις που έχουν σχέση με το ΕΣΠΑ –κύριε Κ</w:t>
      </w:r>
      <w:r>
        <w:rPr>
          <w:rFonts w:eastAsia="Times New Roman"/>
          <w:szCs w:val="24"/>
        </w:rPr>
        <w:t>ωνσταντινόπουλε, το ξέρετε πολύ καλά αυτό-, για να μπορέσουμε να προχωρήσουμε στο κλείσιμο της περιόδου και στην υποβολή της έκθεσης κλεισίματος προς την Ευρωπαϊκή Επιτροπή και να συνάψουμε τη συμφωνία, η οποία είναι πάρα πολύ σημαντική -νομίζω έχει αναγνω</w:t>
      </w:r>
      <w:r>
        <w:rPr>
          <w:rFonts w:eastAsia="Times New Roman"/>
          <w:szCs w:val="24"/>
        </w:rPr>
        <w:t>ριστεί και από πολλούς από εσάς-, με το Ευρωπαϊκό Επενδυτικό Ταμείο για να μπορέσουμε να προχωρήσουμε στη δανειοδότηση μικρομεσαίων επιχειρήσεων, το οποίο πρέπει να κλείσει τις επόμενες μέρες. Αυτός είναι ο λόγος για τον οποίο περνάμε αυτές τις διατάξεις σ</w:t>
      </w:r>
      <w:r>
        <w:rPr>
          <w:rFonts w:eastAsia="Times New Roman"/>
          <w:szCs w:val="24"/>
        </w:rPr>
        <w:t>ήμερα και στο συγκεκριμένο νομοσχέδιο.</w:t>
      </w:r>
    </w:p>
    <w:p w14:paraId="6891C029" w14:textId="77777777" w:rsidR="00D031BF" w:rsidRDefault="004A50F5">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Ευχαριστούμε.</w:t>
      </w:r>
    </w:p>
    <w:p w14:paraId="6891C02A" w14:textId="77777777" w:rsidR="00D031BF" w:rsidRDefault="004A50F5">
      <w:pPr>
        <w:spacing w:after="0" w:line="600" w:lineRule="auto"/>
        <w:ind w:firstLine="720"/>
        <w:jc w:val="both"/>
        <w:rPr>
          <w:rFonts w:eastAsia="Times New Roman"/>
          <w:szCs w:val="24"/>
        </w:rPr>
      </w:pPr>
      <w:r>
        <w:rPr>
          <w:rFonts w:eastAsia="Times New Roman"/>
          <w:szCs w:val="24"/>
        </w:rPr>
        <w:t>Τον λόγο έχει ο κ. Λοβέρδος.</w:t>
      </w:r>
    </w:p>
    <w:p w14:paraId="6891C02B" w14:textId="77777777" w:rsidR="00D031BF" w:rsidRDefault="004A50F5">
      <w:pPr>
        <w:spacing w:after="0" w:line="600" w:lineRule="auto"/>
        <w:ind w:firstLine="720"/>
        <w:jc w:val="both"/>
        <w:rPr>
          <w:rFonts w:eastAsia="Times New Roman"/>
          <w:szCs w:val="24"/>
        </w:rPr>
      </w:pPr>
      <w:r>
        <w:rPr>
          <w:rFonts w:eastAsia="Times New Roman"/>
          <w:b/>
          <w:szCs w:val="24"/>
        </w:rPr>
        <w:lastRenderedPageBreak/>
        <w:t>ΑΝΔΡΕΑΣ ΛΟΒΕΔΡΟΣ:</w:t>
      </w:r>
      <w:r>
        <w:rPr>
          <w:rFonts w:eastAsia="Times New Roman"/>
          <w:szCs w:val="24"/>
        </w:rPr>
        <w:t xml:space="preserve"> Κύριε Πρόεδρε, άθελά του ο κύριος Υπουργός μάς προσέβαλε. Είπε, δηλαδή, ο άνθρωπος ότι έπρεπε να το δουν οι συναρμόδιοι Υπο</w:t>
      </w:r>
      <w:r>
        <w:rPr>
          <w:rFonts w:eastAsia="Times New Roman"/>
          <w:szCs w:val="24"/>
        </w:rPr>
        <w:t>υργοί για να το συνυπογράψουν. Οι αρμόδιοι Βουλευτές που είναι και οι αρμόδιοι για να νομοθετήσουν, δεν έπρεπε να το δουν;</w:t>
      </w:r>
    </w:p>
    <w:p w14:paraId="6891C02C" w14:textId="77777777" w:rsidR="00D031BF" w:rsidRDefault="004A50F5">
      <w:pPr>
        <w:spacing w:after="0" w:line="600" w:lineRule="auto"/>
        <w:ind w:firstLine="720"/>
        <w:jc w:val="both"/>
        <w:rPr>
          <w:rFonts w:eastAsia="Times New Roman"/>
          <w:szCs w:val="24"/>
        </w:rPr>
      </w:pPr>
      <w:r>
        <w:rPr>
          <w:rFonts w:eastAsia="Times New Roman"/>
          <w:szCs w:val="24"/>
        </w:rPr>
        <w:t>Είναι δυνατόν για τόσο σοβαρά θέματα, όπως λέτε κύριε Υπουργέ, να ενεργοποιείστε τελευταία στιγμή; Αν είναι τόσο σοβαρά θέματα, τα ξέ</w:t>
      </w:r>
      <w:r>
        <w:rPr>
          <w:rFonts w:eastAsia="Times New Roman"/>
          <w:szCs w:val="24"/>
        </w:rPr>
        <w:t xml:space="preserve">ρετε εσείς οπωσδήποτε από προηγούμενες εβδομάδες ή και μήνες. Δεν τα μάθατε χθες. </w:t>
      </w:r>
    </w:p>
    <w:p w14:paraId="6891C02D" w14:textId="77777777" w:rsidR="00D031BF" w:rsidRDefault="004A50F5">
      <w:pPr>
        <w:spacing w:after="0" w:line="600" w:lineRule="auto"/>
        <w:ind w:firstLine="720"/>
        <w:jc w:val="both"/>
        <w:rPr>
          <w:rFonts w:eastAsia="Times New Roman"/>
          <w:szCs w:val="24"/>
        </w:rPr>
      </w:pPr>
      <w:r>
        <w:rPr>
          <w:rFonts w:eastAsia="Times New Roman"/>
          <w:szCs w:val="24"/>
        </w:rPr>
        <w:t>Άρα λοιπόν, γιατί το κάνετε αυτό; Η απάντηση παραμένει εκκρεμής. Και ποιος μας λέει εμάς ότι μέσα σε αυτές τις ρυθμίσεις, που δεν θα προλάβουμε να δούμε, δεν είναι και κάτι,</w:t>
      </w:r>
      <w:r>
        <w:rPr>
          <w:rFonts w:eastAsia="Times New Roman"/>
          <w:szCs w:val="24"/>
        </w:rPr>
        <w:t xml:space="preserve"> το οποίο αν το ψηφίζαμε ακούγοντάς σας, με βάση τις καλές σας προθέσεις, δεν θα μπορούσαμε μετά να εμφανιστούμε στον κόσμο; Διότι κάτι μπορεί να κρύβεται εδώ. Ποιος μας το λέει; Μόνο ο έλεγχος από πλευράς επιτροπής, από πλευράς </w:t>
      </w:r>
      <w:r>
        <w:rPr>
          <w:rFonts w:eastAsia="Times New Roman"/>
          <w:szCs w:val="24"/>
        </w:rPr>
        <w:t>Κ</w:t>
      </w:r>
      <w:r>
        <w:rPr>
          <w:rFonts w:eastAsia="Times New Roman"/>
          <w:szCs w:val="24"/>
        </w:rPr>
        <w:t xml:space="preserve">οινοβουλευτικών </w:t>
      </w:r>
      <w:r>
        <w:rPr>
          <w:rFonts w:eastAsia="Times New Roman"/>
          <w:szCs w:val="24"/>
        </w:rPr>
        <w:t>Ο</w:t>
      </w:r>
      <w:r>
        <w:rPr>
          <w:rFonts w:eastAsia="Times New Roman"/>
          <w:szCs w:val="24"/>
        </w:rPr>
        <w:t xml:space="preserve">μάδων, ο </w:t>
      </w:r>
      <w:r>
        <w:rPr>
          <w:rFonts w:eastAsia="Times New Roman"/>
          <w:szCs w:val="24"/>
        </w:rPr>
        <w:t>οποίος για να γίνει χρειάζεται λίγος χρόνος.</w:t>
      </w:r>
    </w:p>
    <w:p w14:paraId="6891C02E" w14:textId="77777777" w:rsidR="00D031BF" w:rsidRDefault="004A50F5">
      <w:pPr>
        <w:spacing w:after="0"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Ωραία, κύριε Λοβέρδο.</w:t>
      </w:r>
    </w:p>
    <w:p w14:paraId="6891C02F" w14:textId="77777777" w:rsidR="00D031BF" w:rsidRDefault="004A50F5">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Πάρτε την πίσω. Έχετε και αύριο σχέδιο νόμου. Καταθέστε την ως υπουργική τροπολογία.</w:t>
      </w:r>
    </w:p>
    <w:p w14:paraId="6891C030" w14:textId="77777777" w:rsidR="00D031BF" w:rsidRDefault="004A50F5">
      <w:pPr>
        <w:spacing w:after="0" w:line="600" w:lineRule="auto"/>
        <w:ind w:firstLine="720"/>
        <w:jc w:val="both"/>
        <w:rPr>
          <w:rFonts w:eastAsia="Times New Roman"/>
          <w:szCs w:val="24"/>
        </w:rPr>
      </w:pPr>
      <w:r>
        <w:rPr>
          <w:rFonts w:eastAsia="Times New Roman"/>
          <w:b/>
          <w:szCs w:val="24"/>
        </w:rPr>
        <w:t xml:space="preserve">ΑΛΕΞΑΝΔΡΟΣ ΧΑΡΙΤΣΗΣ (Αναπληρωτής Υπουργός Οικονομίας </w:t>
      </w:r>
      <w:r>
        <w:rPr>
          <w:rFonts w:eastAsia="Times New Roman"/>
          <w:b/>
          <w:szCs w:val="24"/>
        </w:rPr>
        <w:t>και Ανάπτυξης):</w:t>
      </w:r>
      <w:r>
        <w:rPr>
          <w:rFonts w:eastAsia="Times New Roman"/>
          <w:szCs w:val="24"/>
        </w:rPr>
        <w:t xml:space="preserve"> Θα την καταθέσουμε σε σχέδιο νόμου άλλου Υπουργείου;</w:t>
      </w:r>
    </w:p>
    <w:p w14:paraId="6891C031" w14:textId="77777777" w:rsidR="00D031BF" w:rsidRDefault="004A50F5">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Άλλου Υπουργείου. Δεν είναι παράδοξο αυτό. Είναι προτιμότερο.</w:t>
      </w:r>
    </w:p>
    <w:p w14:paraId="6891C032" w14:textId="77777777" w:rsidR="00D031BF" w:rsidRDefault="004A50F5">
      <w:pPr>
        <w:spacing w:after="0" w:line="600" w:lineRule="auto"/>
        <w:ind w:firstLine="720"/>
        <w:jc w:val="both"/>
        <w:rPr>
          <w:rFonts w:eastAsia="Times New Roman"/>
          <w:szCs w:val="24"/>
        </w:rPr>
      </w:pPr>
      <w:r>
        <w:rPr>
          <w:rFonts w:eastAsia="Times New Roman"/>
          <w:b/>
          <w:szCs w:val="24"/>
        </w:rPr>
        <w:t>ΑΛΕΞΑΝΔΡΟΣ ΧΑΡΙΤΣΗΣ (Αναπληρωτής Υπουργός Οικονομίας και Ανάπτυξης):</w:t>
      </w:r>
      <w:r>
        <w:rPr>
          <w:rFonts w:eastAsia="Times New Roman"/>
          <w:szCs w:val="24"/>
        </w:rPr>
        <w:t xml:space="preserve"> Είναι αυτή καλή πρακτική όμως;</w:t>
      </w:r>
    </w:p>
    <w:p w14:paraId="6891C033" w14:textId="77777777" w:rsidR="00D031BF" w:rsidRDefault="004A50F5">
      <w:pPr>
        <w:spacing w:after="0" w:line="600" w:lineRule="auto"/>
        <w:ind w:firstLine="720"/>
        <w:jc w:val="both"/>
        <w:rPr>
          <w:rFonts w:eastAsia="Times New Roman"/>
          <w:szCs w:val="24"/>
        </w:rPr>
      </w:pPr>
      <w:r>
        <w:rPr>
          <w:rFonts w:eastAsia="Times New Roman"/>
          <w:b/>
          <w:szCs w:val="24"/>
        </w:rPr>
        <w:t>ΑΝΔΡΕΑΣ</w:t>
      </w:r>
      <w:r>
        <w:rPr>
          <w:rFonts w:eastAsia="Times New Roman"/>
          <w:b/>
          <w:szCs w:val="24"/>
        </w:rPr>
        <w:t xml:space="preserve"> ΛΟΒΕΡΔΟΣ:</w:t>
      </w:r>
      <w:r>
        <w:rPr>
          <w:rFonts w:eastAsia="Times New Roman"/>
          <w:szCs w:val="24"/>
        </w:rPr>
        <w:t xml:space="preserve"> Ναι, άλλωστε είναι η πρώτη φορά πο</w:t>
      </w:r>
      <w:r>
        <w:rPr>
          <w:rFonts w:eastAsia="Times New Roman"/>
          <w:szCs w:val="24"/>
        </w:rPr>
        <w:t>ύ</w:t>
      </w:r>
      <w:r>
        <w:rPr>
          <w:rFonts w:eastAsia="Times New Roman"/>
          <w:szCs w:val="24"/>
        </w:rPr>
        <w:t xml:space="preserve"> γίνεται; Συνεχής πρακτική είναι αυτή. Αλλά τουλάχιστον, θα έχει κερδίσει το Σώμα στο ότι θα ξέρει τι ψηφίζει. Προλαβαίνει να το δει.</w:t>
      </w:r>
    </w:p>
    <w:p w14:paraId="6891C034" w14:textId="77777777" w:rsidR="00D031BF" w:rsidRDefault="004A50F5">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Μισό λεπτό. </w:t>
      </w:r>
    </w:p>
    <w:p w14:paraId="6891C035" w14:textId="77777777" w:rsidR="00D031BF" w:rsidRDefault="004A50F5">
      <w:pPr>
        <w:spacing w:after="0" w:line="600" w:lineRule="auto"/>
        <w:ind w:firstLine="720"/>
        <w:jc w:val="both"/>
        <w:rPr>
          <w:rFonts w:eastAsia="Times New Roman"/>
          <w:szCs w:val="24"/>
        </w:rPr>
      </w:pPr>
      <w:r>
        <w:rPr>
          <w:rFonts w:eastAsia="Times New Roman"/>
          <w:szCs w:val="24"/>
        </w:rPr>
        <w:lastRenderedPageBreak/>
        <w:t>Κύριε Υπουργέ, συμβιβάζεστε με</w:t>
      </w:r>
      <w:r>
        <w:rPr>
          <w:rFonts w:eastAsia="Times New Roman"/>
          <w:szCs w:val="24"/>
        </w:rPr>
        <w:t xml:space="preserve"> αυτήν την πρόταση; Δεν θα αντιδράσουν έτσι κι αλλιώς τα άλλα κόμματα αν το φέρετε σε άλλο νομοσχέδιο, όπως λένε.</w:t>
      </w:r>
    </w:p>
    <w:p w14:paraId="6891C036" w14:textId="77777777" w:rsidR="00D031BF" w:rsidRDefault="004A50F5">
      <w:pPr>
        <w:spacing w:after="0" w:line="600" w:lineRule="auto"/>
        <w:ind w:firstLine="720"/>
        <w:jc w:val="both"/>
        <w:rPr>
          <w:rFonts w:eastAsia="Times New Roman"/>
          <w:szCs w:val="24"/>
        </w:rPr>
      </w:pPr>
      <w:r>
        <w:rPr>
          <w:rFonts w:eastAsia="Times New Roman"/>
          <w:szCs w:val="24"/>
        </w:rPr>
        <w:t>Ποια είναι η απάντηση, ώστε να προχωρήσουμε</w:t>
      </w:r>
      <w:r>
        <w:rPr>
          <w:rFonts w:eastAsia="Times New Roman"/>
          <w:szCs w:val="24"/>
        </w:rPr>
        <w:t>;</w:t>
      </w:r>
    </w:p>
    <w:p w14:paraId="6891C037" w14:textId="77777777" w:rsidR="00D031BF" w:rsidRDefault="004A50F5">
      <w:pPr>
        <w:spacing w:after="0" w:line="600" w:lineRule="auto"/>
        <w:ind w:firstLine="720"/>
        <w:jc w:val="both"/>
        <w:rPr>
          <w:rFonts w:eastAsia="Times New Roman"/>
          <w:szCs w:val="24"/>
        </w:rPr>
      </w:pPr>
      <w:r>
        <w:rPr>
          <w:rFonts w:eastAsia="Times New Roman"/>
          <w:b/>
          <w:szCs w:val="24"/>
        </w:rPr>
        <w:t xml:space="preserve">ΚΩΝΣΤΑΝΤΙΝΟΣ ΤΣΙΑΡΑΣ: </w:t>
      </w:r>
      <w:r>
        <w:rPr>
          <w:rFonts w:eastAsia="Times New Roman"/>
          <w:szCs w:val="24"/>
        </w:rPr>
        <w:t xml:space="preserve">Εμείς, κύριε Πρόεδρε, δείχνουμε ανοχή να έλθει αύριο. Δεν είναι δυνατόν με </w:t>
      </w:r>
      <w:r>
        <w:rPr>
          <w:rFonts w:eastAsia="Times New Roman"/>
          <w:szCs w:val="24"/>
        </w:rPr>
        <w:t>μία τέτοια πρακτική να υποβαθμίζουμε το Κοινοβούλιο.</w:t>
      </w:r>
    </w:p>
    <w:p w14:paraId="6891C038" w14:textId="77777777" w:rsidR="00D031BF" w:rsidRDefault="004A50F5">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Έγινε σαφές αυτό που λέτε.</w:t>
      </w:r>
    </w:p>
    <w:p w14:paraId="6891C039" w14:textId="77777777" w:rsidR="00D031BF" w:rsidRDefault="004A50F5">
      <w:pPr>
        <w:spacing w:after="0" w:line="600" w:lineRule="auto"/>
        <w:ind w:firstLine="720"/>
        <w:jc w:val="both"/>
        <w:rPr>
          <w:rFonts w:eastAsia="Times New Roman"/>
          <w:szCs w:val="24"/>
        </w:rPr>
      </w:pPr>
      <w:r>
        <w:rPr>
          <w:rFonts w:eastAsia="Times New Roman"/>
          <w:szCs w:val="24"/>
        </w:rPr>
        <w:t>Κύριε Υπουργέ, παρακαλώ έχετε τον τελευταίο λόγο.</w:t>
      </w:r>
    </w:p>
    <w:p w14:paraId="6891C03A" w14:textId="77777777" w:rsidR="00D031BF" w:rsidRDefault="004A50F5">
      <w:pPr>
        <w:spacing w:after="0" w:line="600" w:lineRule="auto"/>
        <w:ind w:firstLine="720"/>
        <w:jc w:val="both"/>
        <w:rPr>
          <w:rFonts w:eastAsia="Times New Roman"/>
          <w:szCs w:val="24"/>
        </w:rPr>
      </w:pPr>
      <w:r>
        <w:rPr>
          <w:rFonts w:eastAsia="Times New Roman"/>
          <w:b/>
          <w:szCs w:val="24"/>
        </w:rPr>
        <w:t>ΑΛΕΞΑΝΔΡΟΣ ΧΑΡΙΤΣΗΣ (Αναπληρωτής Υπουργός Οικονομίας και Ανάπτυξης):</w:t>
      </w:r>
      <w:r>
        <w:rPr>
          <w:rFonts w:eastAsia="Times New Roman"/>
          <w:szCs w:val="24"/>
        </w:rPr>
        <w:t xml:space="preserve"> Να επαναλάβω τη λογική, επειδή ρώτησε ο κ. Λοβέρδος αν το ξέραμε από πριν. Ξέραμε, κύριε Λοβέρδο, ότι αυτήν την εβδομάδα </w:t>
      </w:r>
      <w:r>
        <w:rPr>
          <w:rFonts w:eastAsia="Times New Roman"/>
          <w:szCs w:val="24"/>
        </w:rPr>
        <w:lastRenderedPageBreak/>
        <w:t>θα έλθει νομοσχέδιο του Υπουργείου μας. Άρα, αυτές τις διατάξεις τις καταθέτουμε τώρα ως τροπολογία στο συγκεκριμένο νομοσχέδιο. Δεν ε</w:t>
      </w:r>
      <w:r>
        <w:rPr>
          <w:rFonts w:eastAsia="Times New Roman"/>
          <w:szCs w:val="24"/>
        </w:rPr>
        <w:t>ίναι εύκολο -</w:t>
      </w:r>
      <w:r>
        <w:rPr>
          <w:rFonts w:eastAsia="Times New Roman"/>
          <w:szCs w:val="24"/>
        </w:rPr>
        <w:t xml:space="preserve"> </w:t>
      </w:r>
      <w:r>
        <w:rPr>
          <w:rFonts w:eastAsia="Times New Roman"/>
          <w:szCs w:val="24"/>
        </w:rPr>
        <w:t xml:space="preserve">το γνωρίζετε πάρα πολύ καλά από την εμπειρία </w:t>
      </w:r>
      <w:r>
        <w:rPr>
          <w:rFonts w:eastAsia="Times New Roman"/>
          <w:szCs w:val="24"/>
        </w:rPr>
        <w:t xml:space="preserve">σας </w:t>
      </w:r>
      <w:r>
        <w:rPr>
          <w:rFonts w:eastAsia="Times New Roman"/>
          <w:szCs w:val="24"/>
        </w:rPr>
        <w:t>-, οι διατάξεις να είναι πάντα έτοιμες, όταν το θέλουμε κι εμείς να είναι έτοιμες. Το γνωρίζετε αυτό από την εμπειρία σας.</w:t>
      </w:r>
    </w:p>
    <w:p w14:paraId="6891C03B" w14:textId="77777777" w:rsidR="00D031BF" w:rsidRDefault="004A50F5">
      <w:pPr>
        <w:spacing w:after="0" w:line="600" w:lineRule="auto"/>
        <w:ind w:firstLine="720"/>
        <w:jc w:val="both"/>
        <w:rPr>
          <w:rFonts w:eastAsia="Times New Roman"/>
          <w:szCs w:val="24"/>
        </w:rPr>
      </w:pPr>
      <w:r>
        <w:rPr>
          <w:rFonts w:eastAsia="Times New Roman"/>
          <w:szCs w:val="24"/>
        </w:rPr>
        <w:t>Νομίζω ότι αντιλαμβάνεστε κι εσείς το επείγον του πράγματος, με την έν</w:t>
      </w:r>
      <w:r>
        <w:rPr>
          <w:rFonts w:eastAsia="Times New Roman"/>
          <w:szCs w:val="24"/>
        </w:rPr>
        <w:t xml:space="preserve">νοια του ότι αυτές οι διατάξεις θα διευκολύνουν την απορρόφηση πόρων, τη σύναψη σημαντικών συμφωνιών. Εγώ από τη μεριά μου αντιλαμβάνομαι αυτό το οποίο τίθεται από την πλευρά της </w:t>
      </w:r>
      <w:r>
        <w:rPr>
          <w:rFonts w:eastAsia="Times New Roman"/>
          <w:szCs w:val="24"/>
        </w:rPr>
        <w:t>Α</w:t>
      </w:r>
      <w:r>
        <w:rPr>
          <w:rFonts w:eastAsia="Times New Roman"/>
          <w:szCs w:val="24"/>
        </w:rPr>
        <w:t>ντιπολίτευσης, δηλαδή ότι δεν υπάρχει επαρκής χρόνος για να μελετηθεί η συγκ</w:t>
      </w:r>
      <w:r>
        <w:rPr>
          <w:rFonts w:eastAsia="Times New Roman"/>
          <w:szCs w:val="24"/>
        </w:rPr>
        <w:t>εκριμένη τροπολογία.</w:t>
      </w:r>
    </w:p>
    <w:p w14:paraId="6891C03C" w14:textId="77777777" w:rsidR="00D031BF" w:rsidRDefault="004A50F5">
      <w:pPr>
        <w:spacing w:after="0" w:line="600" w:lineRule="auto"/>
        <w:ind w:firstLine="720"/>
        <w:jc w:val="both"/>
        <w:rPr>
          <w:rFonts w:eastAsia="Times New Roman"/>
          <w:szCs w:val="24"/>
        </w:rPr>
      </w:pPr>
      <w:r>
        <w:rPr>
          <w:rFonts w:eastAsia="Times New Roman"/>
          <w:szCs w:val="24"/>
        </w:rPr>
        <w:t>Να το αποσύρουμε, λοιπόν, τώρα και να το καταθέσουμε αύριο. Με την συμφωνία όμως ότι αύριο θα γίνει η σχετική…</w:t>
      </w:r>
    </w:p>
    <w:p w14:paraId="6891C03D" w14:textId="77777777" w:rsidR="00D031BF" w:rsidRDefault="004A50F5">
      <w:pPr>
        <w:spacing w:after="0" w:line="600" w:lineRule="auto"/>
        <w:ind w:firstLine="720"/>
        <w:jc w:val="both"/>
        <w:rPr>
          <w:rFonts w:eastAsia="Times New Roman"/>
          <w:szCs w:val="24"/>
        </w:rPr>
      </w:pPr>
      <w:r>
        <w:rPr>
          <w:rFonts w:eastAsia="Times New Roman"/>
          <w:b/>
          <w:szCs w:val="24"/>
        </w:rPr>
        <w:t xml:space="preserve">ΚΩΝΣΤΑΝΤΙΝΟΣ ΤΣΙΑΡΑΣ: </w:t>
      </w:r>
      <w:r>
        <w:rPr>
          <w:rFonts w:eastAsia="Times New Roman"/>
          <w:szCs w:val="24"/>
        </w:rPr>
        <w:t>Κύριε Υπουργέ, δεν θα συζητήσουμε επ’ αυτού. Ειλικρινά το λέμε.</w:t>
      </w:r>
    </w:p>
    <w:p w14:paraId="6891C03E" w14:textId="77777777" w:rsidR="00D031BF" w:rsidRDefault="004A50F5">
      <w:pPr>
        <w:spacing w:after="0" w:line="600" w:lineRule="auto"/>
        <w:ind w:firstLine="720"/>
        <w:jc w:val="both"/>
        <w:rPr>
          <w:rFonts w:eastAsia="Times New Roman"/>
          <w:szCs w:val="24"/>
        </w:rPr>
      </w:pPr>
      <w:r>
        <w:rPr>
          <w:rFonts w:eastAsia="Times New Roman"/>
          <w:b/>
          <w:szCs w:val="24"/>
        </w:rPr>
        <w:lastRenderedPageBreak/>
        <w:t xml:space="preserve">ΑΛΕΞΑΝΔΡΟΣ ΧΑΡΙΤΣΗΣ (Αναπληρωτής </w:t>
      </w:r>
      <w:r>
        <w:rPr>
          <w:rFonts w:eastAsia="Times New Roman"/>
          <w:b/>
          <w:szCs w:val="24"/>
        </w:rPr>
        <w:t>Υπουργός Οικονομίας και Ανάπτυξης):</w:t>
      </w:r>
      <w:r>
        <w:rPr>
          <w:rFonts w:eastAsia="Times New Roman"/>
          <w:szCs w:val="24"/>
        </w:rPr>
        <w:t xml:space="preserve"> Ωραία. </w:t>
      </w:r>
    </w:p>
    <w:p w14:paraId="6891C03F" w14:textId="77777777" w:rsidR="00D031BF" w:rsidRDefault="004A50F5">
      <w:pPr>
        <w:spacing w:after="0" w:line="600" w:lineRule="auto"/>
        <w:ind w:firstLine="720"/>
        <w:jc w:val="center"/>
        <w:rPr>
          <w:rFonts w:eastAsia="Times New Roman"/>
          <w:szCs w:val="24"/>
        </w:rPr>
      </w:pPr>
      <w:r>
        <w:rPr>
          <w:rFonts w:eastAsia="Times New Roman"/>
          <w:szCs w:val="24"/>
        </w:rPr>
        <w:t>(Θόρυβος στην Αίθουσα)</w:t>
      </w:r>
    </w:p>
    <w:p w14:paraId="6891C040" w14:textId="77777777" w:rsidR="00D031BF" w:rsidRDefault="004A50F5">
      <w:pPr>
        <w:spacing w:after="0" w:line="600" w:lineRule="auto"/>
        <w:ind w:firstLine="720"/>
        <w:rPr>
          <w:rFonts w:eastAsia="Times New Roman"/>
          <w:szCs w:val="24"/>
        </w:rPr>
      </w:pPr>
      <w:r>
        <w:rPr>
          <w:rFonts w:eastAsia="Times New Roman"/>
          <w:b/>
          <w:szCs w:val="24"/>
        </w:rPr>
        <w:t xml:space="preserve">ΠΡΟΕΔΡΕΥΩΝ (Γεώργιος Βαρεμένος): </w:t>
      </w:r>
      <w:r>
        <w:rPr>
          <w:rFonts w:eastAsia="Times New Roman"/>
          <w:szCs w:val="24"/>
        </w:rPr>
        <w:t>Ωραία.</w:t>
      </w:r>
    </w:p>
    <w:p w14:paraId="6891C041" w14:textId="77777777" w:rsidR="00D031BF" w:rsidRDefault="004A50F5">
      <w:pPr>
        <w:spacing w:after="0" w:line="600" w:lineRule="auto"/>
        <w:ind w:firstLine="720"/>
        <w:jc w:val="both"/>
        <w:rPr>
          <w:rFonts w:eastAsia="Times New Roman"/>
          <w:szCs w:val="24"/>
        </w:rPr>
      </w:pPr>
      <w:r>
        <w:rPr>
          <w:rFonts w:eastAsia="Times New Roman"/>
          <w:b/>
          <w:szCs w:val="24"/>
        </w:rPr>
        <w:t>ΑΛΕΞΑΝΔΡΟΣ ΧΑΡΙΤΣΗΣ (Αναπληρωτής Υπουργός Οικονομίας και Ανάπτυξης):</w:t>
      </w:r>
      <w:r>
        <w:rPr>
          <w:rFonts w:eastAsia="Times New Roman"/>
          <w:szCs w:val="24"/>
        </w:rPr>
        <w:t xml:space="preserve"> Επιτρέψτε μου, κύριε Πρόεδρε, μισό λεπτό.</w:t>
      </w:r>
    </w:p>
    <w:p w14:paraId="6891C042" w14:textId="77777777" w:rsidR="00D031BF" w:rsidRDefault="004A50F5">
      <w:pPr>
        <w:spacing w:after="0" w:line="600" w:lineRule="auto"/>
        <w:ind w:firstLine="720"/>
        <w:jc w:val="both"/>
        <w:rPr>
          <w:rFonts w:eastAsia="Times New Roman"/>
          <w:szCs w:val="24"/>
          <w:lang w:val="en-US"/>
        </w:rPr>
      </w:pPr>
      <w:r>
        <w:rPr>
          <w:rFonts w:eastAsia="Times New Roman"/>
          <w:b/>
          <w:szCs w:val="24"/>
        </w:rPr>
        <w:t xml:space="preserve">ΠΡΟΕΔΡΕΥΩΝ (Γεώργιος Βαρεμένος): </w:t>
      </w:r>
      <w:r>
        <w:rPr>
          <w:rFonts w:eastAsia="Times New Roman"/>
          <w:szCs w:val="24"/>
        </w:rPr>
        <w:t>Έγινε</w:t>
      </w:r>
      <w:r>
        <w:rPr>
          <w:rFonts w:eastAsia="Times New Roman"/>
          <w:szCs w:val="24"/>
        </w:rPr>
        <w:t xml:space="preserve"> μια συμφωνία κυρίων. </w:t>
      </w:r>
      <w:r>
        <w:rPr>
          <w:rFonts w:eastAsia="Times New Roman"/>
          <w:szCs w:val="24"/>
          <w:lang w:val="en-US"/>
        </w:rPr>
        <w:t xml:space="preserve">Gentlemen’s agreement, </w:t>
      </w:r>
      <w:r>
        <w:rPr>
          <w:rFonts w:eastAsia="Times New Roman"/>
          <w:szCs w:val="24"/>
        </w:rPr>
        <w:t>όπως</w:t>
      </w:r>
      <w:r>
        <w:rPr>
          <w:rFonts w:eastAsia="Times New Roman"/>
          <w:szCs w:val="24"/>
          <w:lang w:val="en-US"/>
        </w:rPr>
        <w:t xml:space="preserve"> </w:t>
      </w:r>
      <w:r>
        <w:rPr>
          <w:rFonts w:eastAsia="Times New Roman"/>
          <w:szCs w:val="24"/>
        </w:rPr>
        <w:t>λέτε</w:t>
      </w:r>
      <w:r>
        <w:rPr>
          <w:rFonts w:eastAsia="Times New Roman"/>
          <w:szCs w:val="24"/>
          <w:lang w:val="en-US"/>
        </w:rPr>
        <w:t xml:space="preserve"> </w:t>
      </w:r>
      <w:r>
        <w:rPr>
          <w:rFonts w:eastAsia="Times New Roman"/>
          <w:szCs w:val="24"/>
        </w:rPr>
        <w:t>κι</w:t>
      </w:r>
      <w:r>
        <w:rPr>
          <w:rFonts w:eastAsia="Times New Roman"/>
          <w:szCs w:val="24"/>
          <w:lang w:val="en-US"/>
        </w:rPr>
        <w:t xml:space="preserve"> </w:t>
      </w:r>
      <w:r>
        <w:rPr>
          <w:rFonts w:eastAsia="Times New Roman"/>
          <w:szCs w:val="24"/>
        </w:rPr>
        <w:t>εσείς</w:t>
      </w:r>
      <w:r>
        <w:rPr>
          <w:rFonts w:eastAsia="Times New Roman"/>
          <w:szCs w:val="24"/>
          <w:lang w:val="en-US"/>
        </w:rPr>
        <w:t>.</w:t>
      </w:r>
    </w:p>
    <w:p w14:paraId="6891C043" w14:textId="77777777" w:rsidR="00D031BF" w:rsidRDefault="004A50F5">
      <w:pPr>
        <w:spacing w:after="0" w:line="600" w:lineRule="auto"/>
        <w:ind w:firstLine="720"/>
        <w:jc w:val="both"/>
        <w:rPr>
          <w:rFonts w:eastAsia="Times New Roman"/>
          <w:szCs w:val="24"/>
        </w:rPr>
      </w:pPr>
      <w:r>
        <w:rPr>
          <w:rFonts w:eastAsia="Times New Roman"/>
          <w:b/>
          <w:szCs w:val="24"/>
        </w:rPr>
        <w:t>ΑΛΕΞΑΝΔΡΟΣ ΧΑΡΙΤΣΗΣ (Αναπληρωτής Υπουργός Οικονομίας και Ανάπτυξης):</w:t>
      </w:r>
      <w:r>
        <w:rPr>
          <w:rFonts w:eastAsia="Times New Roman"/>
          <w:szCs w:val="24"/>
        </w:rPr>
        <w:t xml:space="preserve"> Κοιτάξτε, το θέμα δεν είναι να περάσω τη διάταξή μου. Εδώ μιλάμε για διατάξεις, οι οποίες διευκολύνουν τη χρηματοδότηση τη</w:t>
      </w:r>
      <w:r>
        <w:rPr>
          <w:rFonts w:eastAsia="Times New Roman"/>
          <w:szCs w:val="24"/>
        </w:rPr>
        <w:t xml:space="preserve">ς ελληνικής οικονομίας. </w:t>
      </w:r>
    </w:p>
    <w:p w14:paraId="6891C044" w14:textId="77777777" w:rsidR="00D031BF" w:rsidRDefault="004A50F5">
      <w:pPr>
        <w:spacing w:after="0"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Να το δηλώσουν οι Κοινοβουλευτικοί Εκπρόσωποι αυτό. Να δεσμευτούν για αύριο.</w:t>
      </w:r>
    </w:p>
    <w:p w14:paraId="6891C045" w14:textId="77777777" w:rsidR="00D031BF" w:rsidRDefault="004A50F5">
      <w:pPr>
        <w:spacing w:after="0"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Ωραία. Υπήρξε δέσμευση από τα άλλα κόμματα.</w:t>
      </w:r>
    </w:p>
    <w:p w14:paraId="6891C046" w14:textId="77777777" w:rsidR="00D031BF" w:rsidRDefault="004A50F5">
      <w:pPr>
        <w:spacing w:after="0" w:line="600" w:lineRule="auto"/>
        <w:ind w:firstLine="720"/>
        <w:jc w:val="both"/>
        <w:rPr>
          <w:rFonts w:eastAsia="Times New Roman"/>
          <w:szCs w:val="24"/>
        </w:rPr>
      </w:pPr>
      <w:r>
        <w:rPr>
          <w:rFonts w:eastAsia="Times New Roman"/>
          <w:b/>
          <w:szCs w:val="24"/>
        </w:rPr>
        <w:t>ΑΛΕΞΑΝΔΡΟΣ ΧΑΡΙΤΣΗΣ (Αναπληρωτής Υπουργός Οικονομίας κα</w:t>
      </w:r>
      <w:r>
        <w:rPr>
          <w:rFonts w:eastAsia="Times New Roman"/>
          <w:b/>
          <w:szCs w:val="24"/>
        </w:rPr>
        <w:t>ι Ανάπτυξης):</w:t>
      </w:r>
      <w:r>
        <w:rPr>
          <w:rFonts w:eastAsia="Times New Roman"/>
          <w:szCs w:val="24"/>
        </w:rPr>
        <w:t xml:space="preserve"> Σας επισήμανα και πριν το επείγον του πράγματος, σε σχέση με τις συγκεκριμένες συμφωνίες, τις οποίες πρέπει να προχωρήσουμε το επόμενο διάστημα. </w:t>
      </w:r>
    </w:p>
    <w:p w14:paraId="6891C047" w14:textId="77777777" w:rsidR="00D031BF" w:rsidRDefault="004A50F5">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 έγινε σαφές.</w:t>
      </w:r>
    </w:p>
    <w:p w14:paraId="6891C048" w14:textId="77777777" w:rsidR="00D031BF" w:rsidRDefault="004A50F5">
      <w:pPr>
        <w:spacing w:after="0" w:line="600" w:lineRule="auto"/>
        <w:ind w:firstLine="720"/>
        <w:jc w:val="both"/>
        <w:rPr>
          <w:rFonts w:eastAsia="Times New Roman"/>
          <w:szCs w:val="24"/>
        </w:rPr>
      </w:pPr>
      <w:r>
        <w:rPr>
          <w:rFonts w:eastAsia="Times New Roman"/>
          <w:b/>
          <w:szCs w:val="24"/>
        </w:rPr>
        <w:t>ΑΛΕΞΑΝΔΡΟΣ ΧΑΡΙΤΣΗΣ (Αναπληρωτής Υπουργός Ο</w:t>
      </w:r>
      <w:r>
        <w:rPr>
          <w:rFonts w:eastAsia="Times New Roman"/>
          <w:b/>
          <w:szCs w:val="24"/>
        </w:rPr>
        <w:t>ικονομίας και Ανάπτυξης):</w:t>
      </w:r>
      <w:r>
        <w:rPr>
          <w:rFonts w:eastAsia="Times New Roman"/>
          <w:szCs w:val="24"/>
        </w:rPr>
        <w:t xml:space="preserve"> Εφόσον από εσάς γίνεται αντιληπτό και μπορούμε να έχουμε μια συνεννόηση ότι αύριο θα περάσει η συγκεκριμένη τροπολογία, την αποσύρουμε και την επανακαταθέτουμε αύριο.</w:t>
      </w:r>
    </w:p>
    <w:p w14:paraId="6891C049" w14:textId="77777777" w:rsidR="00D031BF" w:rsidRDefault="004A50F5">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Τέλος καλά, όλα καλά!</w:t>
      </w:r>
    </w:p>
    <w:p w14:paraId="6891C04A" w14:textId="77777777" w:rsidR="00D031BF" w:rsidRDefault="004A50F5">
      <w:pPr>
        <w:spacing w:after="0" w:line="600" w:lineRule="auto"/>
        <w:ind w:firstLine="720"/>
        <w:jc w:val="both"/>
        <w:rPr>
          <w:rFonts w:eastAsia="Times New Roman"/>
          <w:szCs w:val="24"/>
        </w:rPr>
      </w:pPr>
      <w:r>
        <w:rPr>
          <w:rFonts w:eastAsia="Times New Roman"/>
          <w:szCs w:val="24"/>
        </w:rPr>
        <w:lastRenderedPageBreak/>
        <w:t>Κηρύσσετ</w:t>
      </w:r>
      <w:r>
        <w:rPr>
          <w:rFonts w:eastAsia="Times New Roman"/>
          <w:szCs w:val="24"/>
        </w:rPr>
        <w:t>αι περαιωμένη η συζήτηση επί της αρχής, των άρθρων και των τροπολογιών του σχεδίου νόμου του Υπουργείου Οικονομίας και Ανάπτυξης</w:t>
      </w:r>
      <w:r>
        <w:rPr>
          <w:rFonts w:eastAsia="Times New Roman"/>
          <w:szCs w:val="24"/>
        </w:rPr>
        <w:t>:</w:t>
      </w:r>
      <w:r>
        <w:rPr>
          <w:rFonts w:eastAsia="Times New Roman"/>
          <w:szCs w:val="24"/>
        </w:rPr>
        <w:t xml:space="preserve"> «Νέο θεσμικό πλαίσιο για την άσκηση οικονομικής δραστηριότητας και άλλες διατάξεις».</w:t>
      </w:r>
    </w:p>
    <w:p w14:paraId="6891C04B" w14:textId="77777777" w:rsidR="00D031BF" w:rsidRDefault="004A50F5">
      <w:pPr>
        <w:spacing w:after="0" w:line="600" w:lineRule="auto"/>
        <w:ind w:firstLine="720"/>
        <w:jc w:val="both"/>
        <w:rPr>
          <w:rFonts w:eastAsia="Times New Roman"/>
          <w:szCs w:val="24"/>
        </w:rPr>
      </w:pPr>
      <w:r>
        <w:rPr>
          <w:rFonts w:eastAsia="Times New Roman"/>
          <w:szCs w:val="24"/>
        </w:rPr>
        <w:t>Ερωτάται το Σώμα: Γίνεται δεκτό το νομοσχ</w:t>
      </w:r>
      <w:r>
        <w:rPr>
          <w:rFonts w:eastAsia="Times New Roman"/>
          <w:szCs w:val="24"/>
        </w:rPr>
        <w:t>έδιο επί της αρχής;</w:t>
      </w:r>
    </w:p>
    <w:p w14:paraId="6891C04C" w14:textId="77777777" w:rsidR="00D031BF" w:rsidRDefault="004A50F5">
      <w:pPr>
        <w:spacing w:after="0" w:line="600" w:lineRule="auto"/>
        <w:ind w:firstLine="720"/>
        <w:jc w:val="both"/>
        <w:rPr>
          <w:rFonts w:eastAsia="Times New Roman"/>
          <w:szCs w:val="24"/>
        </w:rPr>
      </w:pPr>
      <w:r>
        <w:rPr>
          <w:rFonts w:eastAsia="Times New Roman"/>
          <w:b/>
          <w:szCs w:val="24"/>
        </w:rPr>
        <w:t xml:space="preserve">ΘΕΟΔΩΡΑ ΤΖΑΚΡΗ: </w:t>
      </w:r>
      <w:r>
        <w:rPr>
          <w:rFonts w:eastAsia="Times New Roman"/>
          <w:szCs w:val="24"/>
        </w:rPr>
        <w:t>Ναι.</w:t>
      </w:r>
    </w:p>
    <w:p w14:paraId="6891C04D" w14:textId="77777777" w:rsidR="00D031BF" w:rsidRDefault="004A50F5">
      <w:pPr>
        <w:spacing w:after="0"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Ναι.</w:t>
      </w:r>
    </w:p>
    <w:p w14:paraId="6891C04E" w14:textId="77777777" w:rsidR="00D031BF" w:rsidRDefault="004A50F5">
      <w:pPr>
        <w:spacing w:after="0" w:line="600" w:lineRule="auto"/>
        <w:ind w:firstLine="720"/>
        <w:jc w:val="both"/>
        <w:rPr>
          <w:rFonts w:eastAsia="Times New Roman"/>
          <w:szCs w:val="24"/>
        </w:rPr>
      </w:pPr>
      <w:r>
        <w:rPr>
          <w:rFonts w:eastAsia="Times New Roman"/>
          <w:b/>
          <w:szCs w:val="24"/>
        </w:rPr>
        <w:t>ΑΝΤΩΝΙΟΣ ΓΡΕΓΟΣ:</w:t>
      </w:r>
      <w:r>
        <w:rPr>
          <w:rFonts w:eastAsia="Times New Roman"/>
          <w:szCs w:val="24"/>
        </w:rPr>
        <w:t xml:space="preserve"> Όχι.</w:t>
      </w:r>
    </w:p>
    <w:p w14:paraId="6891C04F" w14:textId="77777777" w:rsidR="00D031BF" w:rsidRDefault="004A50F5">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Ναι.</w:t>
      </w:r>
    </w:p>
    <w:p w14:paraId="6891C050" w14:textId="77777777" w:rsidR="00D031BF" w:rsidRDefault="004A50F5">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w:t>
      </w:r>
    </w:p>
    <w:p w14:paraId="6891C051" w14:textId="77777777" w:rsidR="00D031BF" w:rsidRDefault="004A50F5">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6891C052" w14:textId="77777777" w:rsidR="00D031BF" w:rsidRDefault="004A50F5">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6891C053" w14:textId="77777777" w:rsidR="00D031BF" w:rsidRDefault="004A50F5">
      <w:pPr>
        <w:spacing w:after="0"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Ναι.</w:t>
      </w:r>
    </w:p>
    <w:p w14:paraId="6891C054" w14:textId="77777777" w:rsidR="00D031BF" w:rsidRDefault="004A50F5">
      <w:pPr>
        <w:spacing w:after="0"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Συνεπώς το νομοσχέδιο του Υπουργείου Οικονομίας και Ανάπτυξης</w:t>
      </w:r>
      <w:r>
        <w:rPr>
          <w:rFonts w:eastAsia="Times New Roman"/>
          <w:szCs w:val="24"/>
        </w:rPr>
        <w:t>:</w:t>
      </w:r>
      <w:r>
        <w:rPr>
          <w:rFonts w:eastAsia="Times New Roman"/>
          <w:szCs w:val="24"/>
        </w:rPr>
        <w:t xml:space="preserve"> «Νέο θεσμικό πλαίσιο για την άσκηση οικονομικής δραστηριότητας και άλλες διατάξεις» έγινε δεκτό επί της αρχής κατά πλειοψηφία.</w:t>
      </w:r>
    </w:p>
    <w:p w14:paraId="6891C05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στην ψήφιση των άρθρων.</w:t>
      </w:r>
    </w:p>
    <w:p w14:paraId="6891C056" w14:textId="77777777" w:rsidR="00D031BF" w:rsidRDefault="004A50F5">
      <w:pPr>
        <w:spacing w:after="0" w:line="600" w:lineRule="auto"/>
        <w:ind w:firstLine="720"/>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άρθρο 1, όπως τροποποιήθηκε από τον κύριο Υπουργό;</w:t>
      </w:r>
    </w:p>
    <w:p w14:paraId="6891C057" w14:textId="77777777" w:rsidR="00D031BF" w:rsidRDefault="004A50F5">
      <w:pPr>
        <w:spacing w:after="0"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Ναι.</w:t>
      </w:r>
    </w:p>
    <w:p w14:paraId="6891C058" w14:textId="77777777" w:rsidR="00D031BF" w:rsidRDefault="004A50F5">
      <w:pPr>
        <w:spacing w:after="0"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Όχι.</w:t>
      </w:r>
    </w:p>
    <w:p w14:paraId="6891C059" w14:textId="77777777" w:rsidR="00D031BF" w:rsidRDefault="004A50F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6891C05A" w14:textId="77777777" w:rsidR="00D031BF" w:rsidRDefault="004A50F5">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Ναι.</w:t>
      </w:r>
    </w:p>
    <w:p w14:paraId="6891C05B" w14:textId="77777777" w:rsidR="00D031BF" w:rsidRDefault="004A50F5">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w:t>
      </w:r>
    </w:p>
    <w:p w14:paraId="6891C05C" w14:textId="77777777" w:rsidR="00D031BF" w:rsidRDefault="004A50F5">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6891C05D" w14:textId="77777777" w:rsidR="00D031BF" w:rsidRDefault="004A50F5">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6891C05E" w14:textId="77777777" w:rsidR="00D031BF" w:rsidRDefault="004A50F5">
      <w:pPr>
        <w:spacing w:after="0" w:line="600" w:lineRule="auto"/>
        <w:ind w:firstLine="720"/>
        <w:jc w:val="both"/>
        <w:rPr>
          <w:rFonts w:eastAsia="Times New Roman"/>
          <w:szCs w:val="24"/>
        </w:rPr>
      </w:pPr>
      <w:r>
        <w:rPr>
          <w:rFonts w:eastAsia="Times New Roman"/>
          <w:b/>
          <w:szCs w:val="24"/>
        </w:rPr>
        <w:lastRenderedPageBreak/>
        <w:t>ΓΕΩΡΓΙΟΣ ΚΑΤΣΙΑΝΤΩΝΗ</w:t>
      </w:r>
      <w:r>
        <w:rPr>
          <w:rFonts w:eastAsia="Times New Roman"/>
          <w:b/>
          <w:szCs w:val="24"/>
        </w:rPr>
        <w:t>Σ:</w:t>
      </w:r>
      <w:r>
        <w:rPr>
          <w:rFonts w:eastAsia="Times New Roman"/>
          <w:szCs w:val="24"/>
        </w:rPr>
        <w:t xml:space="preserve"> Ναι.</w:t>
      </w:r>
    </w:p>
    <w:p w14:paraId="6891C05F" w14:textId="77777777" w:rsidR="00D031BF" w:rsidRDefault="004A50F5">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(Γεώργιος Βαρεμένος):</w:t>
      </w:r>
      <w:r>
        <w:rPr>
          <w:rFonts w:eastAsia="Times New Roman"/>
          <w:szCs w:val="24"/>
        </w:rPr>
        <w:t xml:space="preserve"> Συνεπώς,το άρθρο 1 έγινε δεκτό, όπως τροποποιήθηκε από τον κύριο Υπουργό, κατά πλειοψηφία.</w:t>
      </w:r>
    </w:p>
    <w:p w14:paraId="6891C060" w14:textId="77777777" w:rsidR="00D031BF" w:rsidRDefault="004A50F5">
      <w:pPr>
        <w:spacing w:after="0" w:line="600" w:lineRule="auto"/>
        <w:ind w:firstLine="720"/>
        <w:jc w:val="both"/>
        <w:rPr>
          <w:rFonts w:eastAsia="Times New Roman"/>
          <w:szCs w:val="24"/>
        </w:rPr>
      </w:pPr>
      <w:r>
        <w:rPr>
          <w:rFonts w:eastAsia="Times New Roman"/>
          <w:szCs w:val="24"/>
        </w:rPr>
        <w:t>Ερωτάται το Σώμα: Γίνεται δεκτό το άρθρο 2, όπως τροποποιήθηκε από τον κύριο Υπουργό;</w:t>
      </w:r>
    </w:p>
    <w:p w14:paraId="6891C061" w14:textId="77777777" w:rsidR="00D031BF" w:rsidRDefault="004A50F5">
      <w:pPr>
        <w:spacing w:after="0"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Ναι.</w:t>
      </w:r>
    </w:p>
    <w:p w14:paraId="6891C062" w14:textId="77777777" w:rsidR="00D031BF" w:rsidRDefault="004A50F5">
      <w:pPr>
        <w:spacing w:after="0" w:line="600" w:lineRule="auto"/>
        <w:ind w:firstLine="720"/>
        <w:jc w:val="both"/>
        <w:rPr>
          <w:rFonts w:eastAsia="Times New Roman"/>
          <w:szCs w:val="24"/>
        </w:rPr>
      </w:pPr>
      <w:r>
        <w:rPr>
          <w:rFonts w:eastAsia="Times New Roman"/>
          <w:b/>
          <w:szCs w:val="24"/>
        </w:rPr>
        <w:t>ΙΩΑΝΝΗΣ ΚΕΦΑΛΟΓΙΑ</w:t>
      </w:r>
      <w:r>
        <w:rPr>
          <w:rFonts w:eastAsia="Times New Roman"/>
          <w:b/>
          <w:szCs w:val="24"/>
        </w:rPr>
        <w:t>ΝΝΗΣ:</w:t>
      </w:r>
      <w:r>
        <w:rPr>
          <w:rFonts w:eastAsia="Times New Roman"/>
          <w:szCs w:val="24"/>
        </w:rPr>
        <w:t xml:space="preserve"> Όχι.</w:t>
      </w:r>
    </w:p>
    <w:p w14:paraId="6891C063" w14:textId="77777777" w:rsidR="00D031BF" w:rsidRDefault="004A50F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6891C064" w14:textId="77777777" w:rsidR="00D031BF" w:rsidRDefault="004A50F5">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Ναι.</w:t>
      </w:r>
    </w:p>
    <w:p w14:paraId="6891C065" w14:textId="77777777" w:rsidR="00D031BF" w:rsidRDefault="004A50F5">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w:t>
      </w:r>
    </w:p>
    <w:p w14:paraId="6891C066" w14:textId="77777777" w:rsidR="00D031BF" w:rsidRDefault="004A50F5">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6891C067" w14:textId="77777777" w:rsidR="00D031BF" w:rsidRDefault="004A50F5">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6891C068" w14:textId="77777777" w:rsidR="00D031BF" w:rsidRDefault="004A50F5">
      <w:pPr>
        <w:spacing w:after="0"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Ναι.</w:t>
      </w:r>
    </w:p>
    <w:p w14:paraId="6891C069" w14:textId="77777777" w:rsidR="00D031BF" w:rsidRDefault="004A50F5">
      <w:pPr>
        <w:spacing w:after="0" w:line="600" w:lineRule="auto"/>
        <w:ind w:firstLine="720"/>
        <w:jc w:val="both"/>
        <w:rPr>
          <w:rFonts w:eastAsia="Times New Roman"/>
          <w:szCs w:val="24"/>
        </w:rPr>
      </w:pPr>
      <w:r>
        <w:rPr>
          <w:rFonts w:eastAsia="Times New Roman"/>
          <w:b/>
          <w:szCs w:val="24"/>
        </w:rPr>
        <w:lastRenderedPageBreak/>
        <w:t>ΠΡΟΕΔΡ</w:t>
      </w:r>
      <w:r>
        <w:rPr>
          <w:rFonts w:eastAsia="Times New Roman"/>
          <w:b/>
          <w:szCs w:val="24"/>
        </w:rPr>
        <w:t>ΕΥΩΝ</w:t>
      </w:r>
      <w:r>
        <w:rPr>
          <w:rFonts w:eastAsia="Times New Roman"/>
          <w:b/>
          <w:szCs w:val="24"/>
        </w:rPr>
        <w:t xml:space="preserve"> (Γεώργιος Βαρεμένος):</w:t>
      </w:r>
      <w:r>
        <w:rPr>
          <w:rFonts w:eastAsia="Times New Roman"/>
          <w:szCs w:val="24"/>
        </w:rPr>
        <w:t xml:space="preserve"> Συνεπώς</w:t>
      </w:r>
      <w:r>
        <w:rPr>
          <w:rFonts w:eastAsia="Times New Roman"/>
          <w:szCs w:val="24"/>
        </w:rPr>
        <w:t xml:space="preserve"> το άρθρο 2 έγινε δεκτό, όπως τροποποιήθηκε από τον κύριο Υπουργό, κατά πλειοψηφία.</w:t>
      </w:r>
    </w:p>
    <w:p w14:paraId="6891C06A" w14:textId="77777777" w:rsidR="00D031BF" w:rsidRDefault="004A50F5">
      <w:pPr>
        <w:spacing w:after="0" w:line="600" w:lineRule="auto"/>
        <w:ind w:firstLine="720"/>
        <w:jc w:val="both"/>
        <w:rPr>
          <w:rFonts w:eastAsia="Times New Roman"/>
          <w:szCs w:val="24"/>
        </w:rPr>
      </w:pPr>
      <w:r>
        <w:rPr>
          <w:rFonts w:eastAsia="Times New Roman"/>
          <w:szCs w:val="24"/>
        </w:rPr>
        <w:t>Ερωτάται το Σώμα: Γίνεται δεκτό το άρθρο 3, όπως τροποποιήθηκε από τον κύριο Υπουργό;</w:t>
      </w:r>
    </w:p>
    <w:p w14:paraId="6891C06B" w14:textId="77777777" w:rsidR="00D031BF" w:rsidRDefault="004A50F5">
      <w:pPr>
        <w:spacing w:after="0"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Ναι.</w:t>
      </w:r>
    </w:p>
    <w:p w14:paraId="6891C06C" w14:textId="77777777" w:rsidR="00D031BF" w:rsidRDefault="004A50F5">
      <w:pPr>
        <w:spacing w:after="0"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Όχι.</w:t>
      </w:r>
    </w:p>
    <w:p w14:paraId="6891C06D" w14:textId="77777777" w:rsidR="00D031BF" w:rsidRDefault="004A50F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6891C06E" w14:textId="77777777" w:rsidR="00D031BF" w:rsidRDefault="004A50F5">
      <w:pPr>
        <w:spacing w:after="0" w:line="600" w:lineRule="auto"/>
        <w:ind w:firstLine="720"/>
        <w:jc w:val="both"/>
        <w:rPr>
          <w:rFonts w:eastAsia="Times New Roman"/>
          <w:szCs w:val="24"/>
        </w:rPr>
      </w:pPr>
      <w:r>
        <w:rPr>
          <w:rFonts w:eastAsia="Times New Roman"/>
          <w:b/>
          <w:szCs w:val="24"/>
        </w:rPr>
        <w:t>ΟΔΥΣΣΕΑΣ ΚΩΝΣΤΑ</w:t>
      </w:r>
      <w:r>
        <w:rPr>
          <w:rFonts w:eastAsia="Times New Roman"/>
          <w:b/>
          <w:szCs w:val="24"/>
        </w:rPr>
        <w:t xml:space="preserve">ΝΤΙΝΟΠΟΥΛΟΣ: </w:t>
      </w:r>
      <w:r>
        <w:rPr>
          <w:rFonts w:eastAsia="Times New Roman"/>
          <w:szCs w:val="24"/>
        </w:rPr>
        <w:t>Ναι.</w:t>
      </w:r>
    </w:p>
    <w:p w14:paraId="6891C06F" w14:textId="77777777" w:rsidR="00D031BF" w:rsidRDefault="004A50F5">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w:t>
      </w:r>
    </w:p>
    <w:p w14:paraId="6891C070" w14:textId="77777777" w:rsidR="00D031BF" w:rsidRDefault="004A50F5">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6891C071" w14:textId="77777777" w:rsidR="00D031BF" w:rsidRDefault="004A50F5">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6891C072" w14:textId="77777777" w:rsidR="00D031BF" w:rsidRDefault="004A50F5">
      <w:pPr>
        <w:spacing w:after="0"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Ναι.</w:t>
      </w:r>
    </w:p>
    <w:p w14:paraId="6891C073" w14:textId="77777777" w:rsidR="00D031BF" w:rsidRDefault="004A50F5">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(Γεώργιος Βαρεμένος):</w:t>
      </w:r>
      <w:r>
        <w:rPr>
          <w:rFonts w:eastAsia="Times New Roman"/>
          <w:szCs w:val="24"/>
        </w:rPr>
        <w:t xml:space="preserve"> Συνεπώς το άρθρο 3 έγινε δεκτό, όπως τροποποιήθηκε από τον κύριο Υπουργό, κατά πλειοψηφία.</w:t>
      </w:r>
    </w:p>
    <w:p w14:paraId="6891C074" w14:textId="77777777" w:rsidR="00D031BF" w:rsidRDefault="004A50F5">
      <w:pPr>
        <w:spacing w:after="0" w:line="600" w:lineRule="auto"/>
        <w:ind w:firstLine="720"/>
        <w:jc w:val="both"/>
        <w:rPr>
          <w:rFonts w:eastAsia="Times New Roman"/>
          <w:szCs w:val="24"/>
        </w:rPr>
      </w:pPr>
      <w:r>
        <w:rPr>
          <w:rFonts w:eastAsia="Times New Roman"/>
          <w:szCs w:val="24"/>
        </w:rPr>
        <w:lastRenderedPageBreak/>
        <w:t xml:space="preserve">Ερωτάται το </w:t>
      </w:r>
      <w:r>
        <w:rPr>
          <w:rFonts w:eastAsia="Times New Roman"/>
          <w:szCs w:val="24"/>
        </w:rPr>
        <w:t>Σώμα: Γίνεται δεκτό το άρθρο 4 ως έχει;</w:t>
      </w:r>
    </w:p>
    <w:p w14:paraId="6891C075" w14:textId="77777777" w:rsidR="00D031BF" w:rsidRDefault="004A50F5">
      <w:pPr>
        <w:spacing w:after="0"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Ναι.</w:t>
      </w:r>
    </w:p>
    <w:p w14:paraId="6891C076" w14:textId="77777777" w:rsidR="00D031BF" w:rsidRDefault="004A50F5">
      <w:pPr>
        <w:spacing w:after="0"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Όχι.</w:t>
      </w:r>
    </w:p>
    <w:p w14:paraId="6891C077" w14:textId="77777777" w:rsidR="00D031BF" w:rsidRDefault="004A50F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6891C078" w14:textId="77777777" w:rsidR="00D031BF" w:rsidRDefault="004A50F5">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Ναι.</w:t>
      </w:r>
    </w:p>
    <w:p w14:paraId="6891C079" w14:textId="77777777" w:rsidR="00D031BF" w:rsidRDefault="004A50F5">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w:t>
      </w:r>
    </w:p>
    <w:p w14:paraId="6891C07A" w14:textId="77777777" w:rsidR="00D031BF" w:rsidRDefault="004A50F5">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6891C07B" w14:textId="77777777" w:rsidR="00D031BF" w:rsidRDefault="004A50F5">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6891C07C" w14:textId="77777777" w:rsidR="00D031BF" w:rsidRDefault="004A50F5">
      <w:pPr>
        <w:spacing w:after="0"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Ναι.</w:t>
      </w:r>
    </w:p>
    <w:p w14:paraId="6891C07D" w14:textId="77777777" w:rsidR="00D031BF" w:rsidRDefault="004A50F5">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w:t>
      </w:r>
      <w:r>
        <w:rPr>
          <w:rFonts w:eastAsia="Times New Roman"/>
          <w:b/>
          <w:szCs w:val="24"/>
        </w:rPr>
        <w:t>Γεώργιος Βαρεμένος):</w:t>
      </w:r>
      <w:r>
        <w:rPr>
          <w:rFonts w:eastAsia="Times New Roman"/>
          <w:szCs w:val="24"/>
        </w:rPr>
        <w:t xml:space="preserve"> Συνεπώς το άρθρο 4 έγινε δεκτό ως έχει κατά πλειοψηφία.</w:t>
      </w:r>
    </w:p>
    <w:p w14:paraId="6891C07E" w14:textId="77777777" w:rsidR="00D031BF" w:rsidRDefault="004A50F5">
      <w:pPr>
        <w:spacing w:after="0" w:line="600" w:lineRule="auto"/>
        <w:ind w:firstLine="720"/>
        <w:jc w:val="both"/>
        <w:rPr>
          <w:rFonts w:eastAsia="Times New Roman"/>
          <w:szCs w:val="24"/>
        </w:rPr>
      </w:pPr>
      <w:r>
        <w:rPr>
          <w:rFonts w:eastAsia="Times New Roman"/>
          <w:szCs w:val="24"/>
        </w:rPr>
        <w:t>Ερωτάται το Σώμα: Γίνεται δεκτό το άρθρο 5, όπως τροποποιήθηκε από τον κύριο Υπουργό;</w:t>
      </w:r>
    </w:p>
    <w:p w14:paraId="6891C07F" w14:textId="77777777" w:rsidR="00D031BF" w:rsidRDefault="004A50F5">
      <w:pPr>
        <w:spacing w:after="0"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Ναι.</w:t>
      </w:r>
    </w:p>
    <w:p w14:paraId="6891C080" w14:textId="77777777" w:rsidR="00D031BF" w:rsidRDefault="004A50F5">
      <w:pPr>
        <w:spacing w:after="0" w:line="600" w:lineRule="auto"/>
        <w:ind w:firstLine="720"/>
        <w:jc w:val="both"/>
        <w:rPr>
          <w:rFonts w:eastAsia="Times New Roman"/>
          <w:szCs w:val="24"/>
        </w:rPr>
      </w:pPr>
      <w:r>
        <w:rPr>
          <w:rFonts w:eastAsia="Times New Roman"/>
          <w:b/>
          <w:szCs w:val="24"/>
        </w:rPr>
        <w:lastRenderedPageBreak/>
        <w:t>ΙΩΑΝΝΗΣ ΚΕΦΑΛΟΓΙΑΝΝΗΣ:</w:t>
      </w:r>
      <w:r>
        <w:rPr>
          <w:rFonts w:eastAsia="Times New Roman"/>
          <w:szCs w:val="24"/>
        </w:rPr>
        <w:t xml:space="preserve"> Όχι.</w:t>
      </w:r>
    </w:p>
    <w:p w14:paraId="6891C081" w14:textId="77777777" w:rsidR="00D031BF" w:rsidRDefault="004A50F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6891C082" w14:textId="77777777" w:rsidR="00D031BF" w:rsidRDefault="004A50F5">
      <w:pPr>
        <w:spacing w:after="0" w:line="600" w:lineRule="auto"/>
        <w:ind w:firstLine="720"/>
        <w:jc w:val="both"/>
        <w:rPr>
          <w:rFonts w:eastAsia="Times New Roman"/>
          <w:szCs w:val="24"/>
        </w:rPr>
      </w:pPr>
      <w:r>
        <w:rPr>
          <w:rFonts w:eastAsia="Times New Roman"/>
          <w:b/>
          <w:szCs w:val="24"/>
        </w:rPr>
        <w:t>ΟΔΥΣΣΕΑΣ ΚΩΝΣΤΑΝΤΙΝΟΠΟ</w:t>
      </w:r>
      <w:r>
        <w:rPr>
          <w:rFonts w:eastAsia="Times New Roman"/>
          <w:b/>
          <w:szCs w:val="24"/>
        </w:rPr>
        <w:t xml:space="preserve">ΥΛΟΣ: </w:t>
      </w:r>
      <w:r>
        <w:rPr>
          <w:rFonts w:eastAsia="Times New Roman"/>
          <w:szCs w:val="24"/>
        </w:rPr>
        <w:t>Ναι.</w:t>
      </w:r>
    </w:p>
    <w:p w14:paraId="6891C083" w14:textId="77777777" w:rsidR="00D031BF" w:rsidRDefault="004A50F5">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w:t>
      </w:r>
    </w:p>
    <w:p w14:paraId="6891C084" w14:textId="77777777" w:rsidR="00D031BF" w:rsidRDefault="004A50F5">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6891C085" w14:textId="77777777" w:rsidR="00D031BF" w:rsidRDefault="004A50F5">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6891C086" w14:textId="77777777" w:rsidR="00D031BF" w:rsidRDefault="004A50F5">
      <w:pPr>
        <w:spacing w:after="0"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Ναι.</w:t>
      </w:r>
    </w:p>
    <w:p w14:paraId="6891C087" w14:textId="77777777" w:rsidR="00D031BF" w:rsidRDefault="004A50F5">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(Γεώργιος Βαρεμένος):</w:t>
      </w:r>
      <w:r>
        <w:rPr>
          <w:rFonts w:eastAsia="Times New Roman"/>
          <w:szCs w:val="24"/>
        </w:rPr>
        <w:t xml:space="preserve"> Συνεπώς το άρθρο 5 έγινε δεκτό, όπως τροποποιήθηκε από τον κύριο Υπουργό, κατά πλειοψηφία.</w:t>
      </w:r>
    </w:p>
    <w:p w14:paraId="6891C088" w14:textId="77777777" w:rsidR="00D031BF" w:rsidRDefault="004A50F5">
      <w:pPr>
        <w:spacing w:after="0" w:line="600" w:lineRule="auto"/>
        <w:ind w:firstLine="720"/>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6 ως έχει;</w:t>
      </w:r>
    </w:p>
    <w:p w14:paraId="6891C089" w14:textId="77777777" w:rsidR="00D031BF" w:rsidRDefault="004A50F5">
      <w:pPr>
        <w:spacing w:after="0"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Ναι.</w:t>
      </w:r>
    </w:p>
    <w:p w14:paraId="6891C08A" w14:textId="77777777" w:rsidR="00D031BF" w:rsidRDefault="004A50F5">
      <w:pPr>
        <w:spacing w:after="0"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Όχι.</w:t>
      </w:r>
    </w:p>
    <w:p w14:paraId="6891C08B" w14:textId="77777777" w:rsidR="00D031BF" w:rsidRDefault="004A50F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6891C08C" w14:textId="77777777" w:rsidR="00D031BF" w:rsidRDefault="004A50F5">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Ναι.</w:t>
      </w:r>
    </w:p>
    <w:p w14:paraId="6891C08D" w14:textId="77777777" w:rsidR="00D031BF" w:rsidRDefault="004A50F5">
      <w:pPr>
        <w:spacing w:after="0" w:line="600" w:lineRule="auto"/>
        <w:ind w:firstLine="720"/>
        <w:jc w:val="both"/>
        <w:rPr>
          <w:rFonts w:eastAsia="Times New Roman"/>
          <w:szCs w:val="24"/>
        </w:rPr>
      </w:pPr>
      <w:r>
        <w:rPr>
          <w:rFonts w:eastAsia="Times New Roman"/>
          <w:b/>
          <w:szCs w:val="24"/>
        </w:rPr>
        <w:lastRenderedPageBreak/>
        <w:t>ΑΘΑΝΑΣΙΟΣ ΒΑΡΔΑΛΗΣ:</w:t>
      </w:r>
      <w:r>
        <w:rPr>
          <w:rFonts w:eastAsia="Times New Roman"/>
          <w:szCs w:val="24"/>
        </w:rPr>
        <w:t xml:space="preserve"> Όχι.</w:t>
      </w:r>
    </w:p>
    <w:p w14:paraId="6891C08E" w14:textId="77777777" w:rsidR="00D031BF" w:rsidRDefault="004A50F5">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6891C08F" w14:textId="77777777" w:rsidR="00D031BF" w:rsidRDefault="004A50F5">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6891C090" w14:textId="77777777" w:rsidR="00D031BF" w:rsidRDefault="004A50F5">
      <w:pPr>
        <w:spacing w:after="0"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Ναι.</w:t>
      </w:r>
    </w:p>
    <w:p w14:paraId="6891C091" w14:textId="77777777" w:rsidR="00D031BF" w:rsidRDefault="004A50F5">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(Γεώργιος Βαρεμένος):</w:t>
      </w:r>
      <w:r>
        <w:rPr>
          <w:rFonts w:eastAsia="Times New Roman"/>
          <w:szCs w:val="24"/>
        </w:rPr>
        <w:t xml:space="preserve"> Συνεπώς το άρθρο 6 έγινε δεκτό ως έχει κατά πλειοψηφία.</w:t>
      </w:r>
    </w:p>
    <w:p w14:paraId="6891C092" w14:textId="77777777" w:rsidR="00D031BF" w:rsidRDefault="004A50F5">
      <w:pPr>
        <w:spacing w:after="0" w:line="600" w:lineRule="auto"/>
        <w:ind w:firstLine="720"/>
        <w:jc w:val="both"/>
        <w:rPr>
          <w:rFonts w:eastAsia="Times New Roman"/>
          <w:szCs w:val="24"/>
        </w:rPr>
      </w:pPr>
      <w:r>
        <w:rPr>
          <w:rFonts w:eastAsia="Times New Roman"/>
          <w:szCs w:val="24"/>
        </w:rPr>
        <w:t>Ερωτάται το Σώμα: Γίνεται δεκτό το άρθρο 7, όπως τροποποιήθηκε από τον κύριο Υπουργό;</w:t>
      </w:r>
    </w:p>
    <w:p w14:paraId="6891C093" w14:textId="77777777" w:rsidR="00D031BF" w:rsidRDefault="004A50F5">
      <w:pPr>
        <w:spacing w:after="0"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Ναι.</w:t>
      </w:r>
    </w:p>
    <w:p w14:paraId="6891C094" w14:textId="77777777" w:rsidR="00D031BF" w:rsidRDefault="004A50F5">
      <w:pPr>
        <w:spacing w:after="0"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Ναι.</w:t>
      </w:r>
    </w:p>
    <w:p w14:paraId="6891C095" w14:textId="77777777" w:rsidR="00D031BF" w:rsidRDefault="004A50F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6891C096" w14:textId="77777777" w:rsidR="00D031BF" w:rsidRDefault="004A50F5">
      <w:pPr>
        <w:spacing w:after="0" w:line="600" w:lineRule="auto"/>
        <w:ind w:firstLine="720"/>
        <w:jc w:val="both"/>
        <w:rPr>
          <w:rFonts w:eastAsia="Times New Roman"/>
          <w:szCs w:val="24"/>
        </w:rPr>
      </w:pPr>
      <w:r>
        <w:rPr>
          <w:rFonts w:eastAsia="Times New Roman"/>
          <w:b/>
          <w:szCs w:val="24"/>
        </w:rPr>
        <w:t>ΟΔΥΣΣΕΑΣ ΚΩΝΣΤΑΝΤΙΝΟ</w:t>
      </w:r>
      <w:r>
        <w:rPr>
          <w:rFonts w:eastAsia="Times New Roman"/>
          <w:b/>
          <w:szCs w:val="24"/>
        </w:rPr>
        <w:t xml:space="preserve">ΠΟΥΛΟΣ: </w:t>
      </w:r>
      <w:r>
        <w:rPr>
          <w:rFonts w:eastAsia="Times New Roman"/>
          <w:szCs w:val="24"/>
        </w:rPr>
        <w:t>Ναι.</w:t>
      </w:r>
    </w:p>
    <w:p w14:paraId="6891C097" w14:textId="77777777" w:rsidR="00D031BF" w:rsidRDefault="004A50F5">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w:t>
      </w:r>
    </w:p>
    <w:p w14:paraId="6891C098" w14:textId="77777777" w:rsidR="00D031BF" w:rsidRDefault="004A50F5">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6891C099" w14:textId="77777777" w:rsidR="00D031BF" w:rsidRDefault="004A50F5">
      <w:pPr>
        <w:spacing w:after="0" w:line="600" w:lineRule="auto"/>
        <w:ind w:firstLine="720"/>
        <w:jc w:val="both"/>
        <w:rPr>
          <w:rFonts w:eastAsia="Times New Roman"/>
          <w:szCs w:val="24"/>
        </w:rPr>
      </w:pPr>
      <w:r>
        <w:rPr>
          <w:rFonts w:eastAsia="Times New Roman"/>
          <w:b/>
          <w:szCs w:val="24"/>
        </w:rPr>
        <w:lastRenderedPageBreak/>
        <w:t>ΓΕΩΡΓΙΟΣ ΛΑΖΑΡΙΔΗΣ:</w:t>
      </w:r>
      <w:r>
        <w:rPr>
          <w:rFonts w:eastAsia="Times New Roman"/>
          <w:szCs w:val="24"/>
        </w:rPr>
        <w:t xml:space="preserve"> Ναι.</w:t>
      </w:r>
    </w:p>
    <w:p w14:paraId="6891C09A" w14:textId="77777777" w:rsidR="00D031BF" w:rsidRDefault="004A50F5">
      <w:pPr>
        <w:spacing w:after="0"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Ναι.</w:t>
      </w:r>
    </w:p>
    <w:p w14:paraId="6891C09B" w14:textId="77777777" w:rsidR="00D031BF" w:rsidRDefault="004A50F5">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(Γεώργιος Βαρεμένος):</w:t>
      </w:r>
      <w:r>
        <w:rPr>
          <w:rFonts w:eastAsia="Times New Roman"/>
          <w:szCs w:val="24"/>
        </w:rPr>
        <w:t xml:space="preserve"> Συνεπώς το άρθρο 7 έγινε δεκτό, όπως τροποποιήθηκε από τον κύριο Υπουργό, κατά πλειοψηφία.</w:t>
      </w:r>
    </w:p>
    <w:p w14:paraId="6891C09C" w14:textId="77777777" w:rsidR="00D031BF" w:rsidRDefault="004A50F5">
      <w:pPr>
        <w:spacing w:after="0" w:line="600" w:lineRule="auto"/>
        <w:ind w:firstLine="720"/>
        <w:jc w:val="both"/>
        <w:rPr>
          <w:rFonts w:eastAsia="Times New Roman"/>
          <w:szCs w:val="24"/>
        </w:rPr>
      </w:pPr>
      <w:r>
        <w:rPr>
          <w:rFonts w:eastAsia="Times New Roman"/>
          <w:szCs w:val="24"/>
        </w:rPr>
        <w:t>Ερωτάται το Σώμα: Γ</w:t>
      </w:r>
      <w:r>
        <w:rPr>
          <w:rFonts w:eastAsia="Times New Roman"/>
          <w:szCs w:val="24"/>
        </w:rPr>
        <w:t>ίνεται δεκτό το άρθρο 8 ως έχει;</w:t>
      </w:r>
    </w:p>
    <w:p w14:paraId="6891C09D" w14:textId="77777777" w:rsidR="00D031BF" w:rsidRDefault="004A50F5">
      <w:pPr>
        <w:spacing w:after="0"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Ναι.</w:t>
      </w:r>
    </w:p>
    <w:p w14:paraId="6891C09E" w14:textId="77777777" w:rsidR="00D031BF" w:rsidRDefault="004A50F5">
      <w:pPr>
        <w:spacing w:after="0"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Όχι.</w:t>
      </w:r>
    </w:p>
    <w:p w14:paraId="6891C09F" w14:textId="77777777" w:rsidR="00D031BF" w:rsidRDefault="004A50F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6891C0A0" w14:textId="77777777" w:rsidR="00D031BF" w:rsidRDefault="004A50F5">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Ναι.</w:t>
      </w:r>
    </w:p>
    <w:p w14:paraId="6891C0A1" w14:textId="77777777" w:rsidR="00D031BF" w:rsidRDefault="004A50F5">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w:t>
      </w:r>
    </w:p>
    <w:p w14:paraId="6891C0A2" w14:textId="77777777" w:rsidR="00D031BF" w:rsidRDefault="004A50F5">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6891C0A3" w14:textId="77777777" w:rsidR="00D031BF" w:rsidRDefault="004A50F5">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6891C0A4" w14:textId="77777777" w:rsidR="00D031BF" w:rsidRDefault="004A50F5">
      <w:pPr>
        <w:spacing w:after="0"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Ναι.</w:t>
      </w:r>
    </w:p>
    <w:p w14:paraId="6891C0A5" w14:textId="77777777" w:rsidR="00D031BF" w:rsidRDefault="004A50F5">
      <w:pPr>
        <w:spacing w:after="0" w:line="600" w:lineRule="auto"/>
        <w:ind w:firstLine="720"/>
        <w:jc w:val="both"/>
        <w:rPr>
          <w:rFonts w:eastAsia="Times New Roman"/>
          <w:szCs w:val="24"/>
        </w:rPr>
      </w:pPr>
      <w:r>
        <w:rPr>
          <w:rFonts w:eastAsia="Times New Roman"/>
          <w:b/>
          <w:szCs w:val="24"/>
        </w:rPr>
        <w:lastRenderedPageBreak/>
        <w:t>ΠΡΟΕΔΡ</w:t>
      </w:r>
      <w:r>
        <w:rPr>
          <w:rFonts w:eastAsia="Times New Roman"/>
          <w:b/>
          <w:szCs w:val="24"/>
        </w:rPr>
        <w:t>ΕΥΩΝ</w:t>
      </w:r>
      <w:r>
        <w:rPr>
          <w:rFonts w:eastAsia="Times New Roman"/>
          <w:b/>
          <w:szCs w:val="24"/>
        </w:rPr>
        <w:t xml:space="preserve"> (Γεώργιος Βαρεμένος):</w:t>
      </w:r>
      <w:r>
        <w:rPr>
          <w:rFonts w:eastAsia="Times New Roman"/>
          <w:szCs w:val="24"/>
        </w:rPr>
        <w:t xml:space="preserve"> Συνεπώς το άρθρο 8 έγινε δεκτό ως έχει κατά πλειοψηφία.</w:t>
      </w:r>
    </w:p>
    <w:p w14:paraId="6891C0A6" w14:textId="77777777" w:rsidR="00D031BF" w:rsidRDefault="004A50F5">
      <w:pPr>
        <w:spacing w:after="0" w:line="600" w:lineRule="auto"/>
        <w:ind w:firstLine="720"/>
        <w:jc w:val="both"/>
        <w:rPr>
          <w:rFonts w:eastAsia="Times New Roman"/>
          <w:szCs w:val="24"/>
        </w:rPr>
      </w:pPr>
      <w:r>
        <w:rPr>
          <w:rFonts w:eastAsia="Times New Roman"/>
          <w:szCs w:val="24"/>
        </w:rPr>
        <w:t>Ερωτάται το Σώμα: Γίνεται δεκτό το άρθρο 9, όπως τροποποιήθηκε από τον κύριο Υπουργό;</w:t>
      </w:r>
    </w:p>
    <w:p w14:paraId="6891C0A7" w14:textId="77777777" w:rsidR="00D031BF" w:rsidRDefault="004A50F5">
      <w:pPr>
        <w:spacing w:after="0"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Ναι.</w:t>
      </w:r>
    </w:p>
    <w:p w14:paraId="6891C0A8" w14:textId="77777777" w:rsidR="00D031BF" w:rsidRDefault="004A50F5">
      <w:pPr>
        <w:spacing w:after="0"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Όχι.</w:t>
      </w:r>
    </w:p>
    <w:p w14:paraId="6891C0A9" w14:textId="77777777" w:rsidR="00D031BF" w:rsidRDefault="004A50F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6891C0AA" w14:textId="77777777" w:rsidR="00D031BF" w:rsidRDefault="004A50F5">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Ναι.</w:t>
      </w:r>
    </w:p>
    <w:p w14:paraId="6891C0AB" w14:textId="77777777" w:rsidR="00D031BF" w:rsidRDefault="004A50F5">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w:t>
      </w:r>
    </w:p>
    <w:p w14:paraId="6891C0AC" w14:textId="77777777" w:rsidR="00D031BF" w:rsidRDefault="004A50F5">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6891C0AD" w14:textId="77777777" w:rsidR="00D031BF" w:rsidRDefault="004A50F5">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6891C0AE" w14:textId="77777777" w:rsidR="00D031BF" w:rsidRDefault="004A50F5">
      <w:pPr>
        <w:spacing w:after="0"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Ναι.</w:t>
      </w:r>
    </w:p>
    <w:p w14:paraId="6891C0AF" w14:textId="77777777" w:rsidR="00D031BF" w:rsidRDefault="004A50F5">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(Γεώργιος Βαρεμένος):</w:t>
      </w:r>
      <w:r>
        <w:rPr>
          <w:rFonts w:eastAsia="Times New Roman"/>
          <w:szCs w:val="24"/>
        </w:rPr>
        <w:t xml:space="preserve"> Συνεπώς το άρθρο 9 έγινε δεκτό, όπως τροποποιήθηκε από τον κύριο Υπουργό, κατά πλειοψηφία.</w:t>
      </w:r>
    </w:p>
    <w:p w14:paraId="6891C0B0" w14:textId="77777777" w:rsidR="00D031BF" w:rsidRDefault="004A50F5">
      <w:pPr>
        <w:spacing w:after="0" w:line="600" w:lineRule="auto"/>
        <w:ind w:firstLine="720"/>
        <w:jc w:val="both"/>
        <w:rPr>
          <w:rFonts w:eastAsia="Times New Roman"/>
          <w:szCs w:val="24"/>
        </w:rPr>
      </w:pPr>
      <w:r>
        <w:rPr>
          <w:rFonts w:eastAsia="Times New Roman"/>
          <w:szCs w:val="24"/>
        </w:rPr>
        <w:lastRenderedPageBreak/>
        <w:t>Ερωτάται το Σώμα: Γίνεται δεκτό το άρθρο 10 ως έχει;</w:t>
      </w:r>
    </w:p>
    <w:p w14:paraId="6891C0B1" w14:textId="77777777" w:rsidR="00D031BF" w:rsidRDefault="004A50F5">
      <w:pPr>
        <w:spacing w:after="0"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Ναι.</w:t>
      </w:r>
    </w:p>
    <w:p w14:paraId="6891C0B2" w14:textId="77777777" w:rsidR="00D031BF" w:rsidRDefault="004A50F5">
      <w:pPr>
        <w:spacing w:after="0"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Όχι.</w:t>
      </w:r>
    </w:p>
    <w:p w14:paraId="6891C0B3" w14:textId="77777777" w:rsidR="00D031BF" w:rsidRDefault="004A50F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6891C0B4" w14:textId="77777777" w:rsidR="00D031BF" w:rsidRDefault="004A50F5">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Ναι.</w:t>
      </w:r>
    </w:p>
    <w:p w14:paraId="6891C0B5" w14:textId="77777777" w:rsidR="00D031BF" w:rsidRDefault="004A50F5">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w:t>
      </w:r>
    </w:p>
    <w:p w14:paraId="6891C0B6" w14:textId="77777777" w:rsidR="00D031BF" w:rsidRDefault="004A50F5">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6891C0B7" w14:textId="77777777" w:rsidR="00D031BF" w:rsidRDefault="004A50F5">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6891C0B8" w14:textId="77777777" w:rsidR="00D031BF" w:rsidRDefault="004A50F5">
      <w:pPr>
        <w:spacing w:after="0"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Ναι</w:t>
      </w:r>
      <w:r>
        <w:rPr>
          <w:rFonts w:eastAsia="Times New Roman"/>
          <w:szCs w:val="24"/>
        </w:rPr>
        <w:t>.</w:t>
      </w:r>
    </w:p>
    <w:p w14:paraId="6891C0B9" w14:textId="77777777" w:rsidR="00D031BF" w:rsidRDefault="004A50F5">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(Γεώργιος Βαρεμένος):</w:t>
      </w:r>
      <w:r>
        <w:rPr>
          <w:rFonts w:eastAsia="Times New Roman"/>
          <w:szCs w:val="24"/>
        </w:rPr>
        <w:t xml:space="preserve"> Συνεπώς το άρθρο 10 έγινε δεκτό ως έχει κατά πλειοψηφία.</w:t>
      </w:r>
    </w:p>
    <w:p w14:paraId="6891C0BA" w14:textId="77777777" w:rsidR="00D031BF" w:rsidRDefault="004A50F5">
      <w:pPr>
        <w:spacing w:after="0" w:line="600" w:lineRule="auto"/>
        <w:ind w:firstLine="720"/>
        <w:jc w:val="both"/>
        <w:rPr>
          <w:rFonts w:eastAsia="Times New Roman"/>
          <w:szCs w:val="24"/>
        </w:rPr>
      </w:pPr>
      <w:r>
        <w:rPr>
          <w:rFonts w:eastAsia="Times New Roman"/>
          <w:szCs w:val="24"/>
        </w:rPr>
        <w:t>Ερωτάται το Σώμα: Γίνεται δεκτό το άρθρο 11 ως έχει;</w:t>
      </w:r>
    </w:p>
    <w:p w14:paraId="6891C0BB" w14:textId="77777777" w:rsidR="00D031BF" w:rsidRDefault="004A50F5">
      <w:pPr>
        <w:spacing w:after="0"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Ναι.</w:t>
      </w:r>
    </w:p>
    <w:p w14:paraId="6891C0BC" w14:textId="77777777" w:rsidR="00D031BF" w:rsidRDefault="004A50F5">
      <w:pPr>
        <w:spacing w:after="0"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Όχι.</w:t>
      </w:r>
    </w:p>
    <w:p w14:paraId="6891C0BD" w14:textId="77777777" w:rsidR="00D031BF" w:rsidRDefault="004A50F5">
      <w:pPr>
        <w:spacing w:after="0" w:line="600" w:lineRule="auto"/>
        <w:ind w:firstLine="720"/>
        <w:jc w:val="both"/>
        <w:rPr>
          <w:rFonts w:eastAsia="Times New Roman"/>
          <w:szCs w:val="24"/>
        </w:rPr>
      </w:pPr>
      <w:r>
        <w:rPr>
          <w:rFonts w:eastAsia="Times New Roman"/>
          <w:b/>
          <w:szCs w:val="24"/>
        </w:rPr>
        <w:lastRenderedPageBreak/>
        <w:t xml:space="preserve">ΑΝΤΩΝΙΟΣ ΓΡΕΓΟΣ: </w:t>
      </w:r>
      <w:r>
        <w:rPr>
          <w:rFonts w:eastAsia="Times New Roman"/>
          <w:szCs w:val="24"/>
        </w:rPr>
        <w:t>Όχι.</w:t>
      </w:r>
    </w:p>
    <w:p w14:paraId="6891C0BE" w14:textId="77777777" w:rsidR="00D031BF" w:rsidRDefault="004A50F5">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Ναι.</w:t>
      </w:r>
    </w:p>
    <w:p w14:paraId="6891C0BF" w14:textId="77777777" w:rsidR="00D031BF" w:rsidRDefault="004A50F5">
      <w:pPr>
        <w:spacing w:after="0" w:line="600" w:lineRule="auto"/>
        <w:ind w:firstLine="720"/>
        <w:jc w:val="both"/>
        <w:rPr>
          <w:rFonts w:eastAsia="Times New Roman"/>
          <w:szCs w:val="24"/>
        </w:rPr>
      </w:pPr>
      <w:r>
        <w:rPr>
          <w:rFonts w:eastAsia="Times New Roman"/>
          <w:b/>
          <w:szCs w:val="24"/>
        </w:rPr>
        <w:t>ΑΘΑΝΑΣΙ</w:t>
      </w:r>
      <w:r>
        <w:rPr>
          <w:rFonts w:eastAsia="Times New Roman"/>
          <w:b/>
          <w:szCs w:val="24"/>
        </w:rPr>
        <w:t>ΟΣ ΒΑΡΔΑΛΗΣ:</w:t>
      </w:r>
      <w:r>
        <w:rPr>
          <w:rFonts w:eastAsia="Times New Roman"/>
          <w:szCs w:val="24"/>
        </w:rPr>
        <w:t xml:space="preserve"> Όχι.</w:t>
      </w:r>
    </w:p>
    <w:p w14:paraId="6891C0C0" w14:textId="77777777" w:rsidR="00D031BF" w:rsidRDefault="004A50F5">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6891C0C1" w14:textId="77777777" w:rsidR="00D031BF" w:rsidRDefault="004A50F5">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6891C0C2" w14:textId="77777777" w:rsidR="00D031BF" w:rsidRDefault="004A50F5">
      <w:pPr>
        <w:spacing w:after="0"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Ναι.</w:t>
      </w:r>
    </w:p>
    <w:p w14:paraId="6891C0C3" w14:textId="77777777" w:rsidR="00D031BF" w:rsidRDefault="004A50F5">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(Γεώργιος Βαρεμένος):</w:t>
      </w:r>
      <w:r>
        <w:rPr>
          <w:rFonts w:eastAsia="Times New Roman"/>
          <w:szCs w:val="24"/>
        </w:rPr>
        <w:t xml:space="preserve"> Συνεπώς το άρθρο 11 έγινε δεκτό ως έχει κατά πλειοψηφία, στο </w:t>
      </w:r>
      <w:r>
        <w:rPr>
          <w:rFonts w:eastAsia="Times New Roman"/>
          <w:szCs w:val="24"/>
        </w:rPr>
        <w:t>οποίο</w:t>
      </w:r>
      <w:r>
        <w:rPr>
          <w:rFonts w:eastAsia="Times New Roman"/>
          <w:szCs w:val="24"/>
        </w:rPr>
        <w:t xml:space="preserve"> θα ενσωματωθεί μετά την ψήφισή της η τροπολογία με γενικό αριθμό 780 και ειδικό 3.</w:t>
      </w:r>
    </w:p>
    <w:p w14:paraId="6891C0C4" w14:textId="77777777" w:rsidR="00D031BF" w:rsidRDefault="004A50F5">
      <w:pPr>
        <w:spacing w:after="0" w:line="600" w:lineRule="auto"/>
        <w:ind w:firstLine="720"/>
        <w:jc w:val="both"/>
        <w:rPr>
          <w:rFonts w:eastAsia="Times New Roman"/>
          <w:szCs w:val="24"/>
        </w:rPr>
      </w:pPr>
      <w:r>
        <w:rPr>
          <w:rFonts w:eastAsia="Times New Roman"/>
          <w:szCs w:val="24"/>
        </w:rPr>
        <w:t>Ερωτάται το Σώμα: Γίνεται δεκτό το άρθρο 12, όπως τροποποιήθηκε από τον κύριο Υπουργό;</w:t>
      </w:r>
    </w:p>
    <w:p w14:paraId="6891C0C5" w14:textId="77777777" w:rsidR="00D031BF" w:rsidRDefault="004A50F5">
      <w:pPr>
        <w:spacing w:after="0"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Ναι.</w:t>
      </w:r>
    </w:p>
    <w:p w14:paraId="6891C0C6" w14:textId="77777777" w:rsidR="00D031BF" w:rsidRDefault="004A50F5">
      <w:pPr>
        <w:spacing w:after="0"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Όχι.</w:t>
      </w:r>
    </w:p>
    <w:p w14:paraId="6891C0C7" w14:textId="77777777" w:rsidR="00D031BF" w:rsidRDefault="004A50F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6891C0C8" w14:textId="77777777" w:rsidR="00D031BF" w:rsidRDefault="004A50F5">
      <w:pPr>
        <w:spacing w:after="0" w:line="600" w:lineRule="auto"/>
        <w:ind w:firstLine="720"/>
        <w:jc w:val="both"/>
        <w:rPr>
          <w:rFonts w:eastAsia="Times New Roman"/>
          <w:szCs w:val="24"/>
        </w:rPr>
      </w:pPr>
      <w:r>
        <w:rPr>
          <w:rFonts w:eastAsia="Times New Roman"/>
          <w:b/>
          <w:szCs w:val="24"/>
        </w:rPr>
        <w:lastRenderedPageBreak/>
        <w:t xml:space="preserve">ΟΔΥΣΣΕΑΣ ΚΩΝΣΤΑΝΤΙΝΟΠΟΥΛΟΣ: </w:t>
      </w:r>
      <w:r>
        <w:rPr>
          <w:rFonts w:eastAsia="Times New Roman"/>
          <w:szCs w:val="24"/>
        </w:rPr>
        <w:t>Ναι.</w:t>
      </w:r>
    </w:p>
    <w:p w14:paraId="6891C0C9" w14:textId="77777777" w:rsidR="00D031BF" w:rsidRDefault="004A50F5">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w:t>
      </w:r>
    </w:p>
    <w:p w14:paraId="6891C0CA" w14:textId="77777777" w:rsidR="00D031BF" w:rsidRDefault="004A50F5">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6891C0CB" w14:textId="77777777" w:rsidR="00D031BF" w:rsidRDefault="004A50F5">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6891C0CC" w14:textId="77777777" w:rsidR="00D031BF" w:rsidRDefault="004A50F5">
      <w:pPr>
        <w:spacing w:after="0"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Ναι.</w:t>
      </w:r>
    </w:p>
    <w:p w14:paraId="6891C0CD" w14:textId="77777777" w:rsidR="00D031BF" w:rsidRDefault="004A50F5">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(Γεώργιος Βαρεμένος):</w:t>
      </w:r>
      <w:r>
        <w:rPr>
          <w:rFonts w:eastAsia="Times New Roman"/>
          <w:szCs w:val="24"/>
        </w:rPr>
        <w:t xml:space="preserve"> Συνεπώς το άρθρο 12 έγινε δεκτό, όπως τροποποιήθηκε από τον κύριο Υπουργό, κατά πλειοψηφία</w:t>
      </w:r>
      <w:r>
        <w:rPr>
          <w:rFonts w:eastAsia="Times New Roman"/>
          <w:szCs w:val="24"/>
        </w:rPr>
        <w:t>.</w:t>
      </w:r>
    </w:p>
    <w:p w14:paraId="6891C0CE" w14:textId="77777777" w:rsidR="00D031BF" w:rsidRDefault="004A50F5">
      <w:pPr>
        <w:spacing w:after="0" w:line="600" w:lineRule="auto"/>
        <w:ind w:firstLine="720"/>
        <w:jc w:val="both"/>
        <w:rPr>
          <w:rFonts w:eastAsia="Times New Roman"/>
          <w:szCs w:val="24"/>
        </w:rPr>
      </w:pPr>
      <w:r>
        <w:rPr>
          <w:rFonts w:eastAsia="Times New Roman"/>
          <w:szCs w:val="24"/>
        </w:rPr>
        <w:t>Ερωτάται το Σώμα: Γίνεται δεκτό το άρθρο 13 ως έχει;</w:t>
      </w:r>
    </w:p>
    <w:p w14:paraId="6891C0CF" w14:textId="77777777" w:rsidR="00D031BF" w:rsidRDefault="004A50F5">
      <w:pPr>
        <w:spacing w:after="0"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Ναι.</w:t>
      </w:r>
    </w:p>
    <w:p w14:paraId="6891C0D0" w14:textId="77777777" w:rsidR="00D031BF" w:rsidRDefault="004A50F5">
      <w:pPr>
        <w:spacing w:after="0"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Όχι.</w:t>
      </w:r>
    </w:p>
    <w:p w14:paraId="6891C0D1" w14:textId="77777777" w:rsidR="00D031BF" w:rsidRDefault="004A50F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6891C0D2" w14:textId="77777777" w:rsidR="00D031BF" w:rsidRDefault="004A50F5">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Ναι.</w:t>
      </w:r>
    </w:p>
    <w:p w14:paraId="6891C0D3" w14:textId="77777777" w:rsidR="00D031BF" w:rsidRDefault="004A50F5">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w:t>
      </w:r>
    </w:p>
    <w:p w14:paraId="6891C0D4" w14:textId="77777777" w:rsidR="00D031BF" w:rsidRDefault="004A50F5">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6891C0D5" w14:textId="77777777" w:rsidR="00D031BF" w:rsidRDefault="004A50F5">
      <w:pPr>
        <w:spacing w:after="0" w:line="600" w:lineRule="auto"/>
        <w:ind w:firstLine="720"/>
        <w:jc w:val="both"/>
        <w:rPr>
          <w:rFonts w:eastAsia="Times New Roman"/>
          <w:szCs w:val="24"/>
        </w:rPr>
      </w:pPr>
      <w:r>
        <w:rPr>
          <w:rFonts w:eastAsia="Times New Roman"/>
          <w:b/>
          <w:szCs w:val="24"/>
        </w:rPr>
        <w:lastRenderedPageBreak/>
        <w:t>ΓΕΩΡΓΙΟΣ ΛΑΖΑΡΙΔΗΣ:</w:t>
      </w:r>
      <w:r>
        <w:rPr>
          <w:rFonts w:eastAsia="Times New Roman"/>
          <w:szCs w:val="24"/>
        </w:rPr>
        <w:t xml:space="preserve"> Ναι.</w:t>
      </w:r>
    </w:p>
    <w:p w14:paraId="6891C0D6" w14:textId="77777777" w:rsidR="00D031BF" w:rsidRDefault="004A50F5">
      <w:pPr>
        <w:spacing w:after="0"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Να</w:t>
      </w:r>
      <w:r>
        <w:rPr>
          <w:rFonts w:eastAsia="Times New Roman"/>
          <w:szCs w:val="24"/>
        </w:rPr>
        <w:t>ι.</w:t>
      </w:r>
    </w:p>
    <w:p w14:paraId="6891C0D7" w14:textId="77777777" w:rsidR="00D031BF" w:rsidRDefault="004A50F5">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(Γεώργιος Βαρεμένος):</w:t>
      </w:r>
      <w:r>
        <w:rPr>
          <w:rFonts w:eastAsia="Times New Roman"/>
          <w:szCs w:val="24"/>
        </w:rPr>
        <w:t xml:space="preserve"> Συνεπώς το άρθρο 13 έγινε δεκτό ως έχει κατά πλειοψηφία.</w:t>
      </w:r>
    </w:p>
    <w:p w14:paraId="6891C0D8" w14:textId="77777777" w:rsidR="00D031BF" w:rsidRDefault="004A50F5">
      <w:pPr>
        <w:spacing w:after="0" w:line="600" w:lineRule="auto"/>
        <w:ind w:firstLine="720"/>
        <w:jc w:val="both"/>
        <w:rPr>
          <w:rFonts w:eastAsia="Times New Roman"/>
          <w:szCs w:val="24"/>
        </w:rPr>
      </w:pPr>
      <w:r>
        <w:rPr>
          <w:rFonts w:eastAsia="Times New Roman"/>
          <w:szCs w:val="24"/>
        </w:rPr>
        <w:t>Ερωτάται το Σώμα: Γίνεται δεκτό το άρθρο 14, όπως τροποποιήθηκε από τον κύριο Υπουργό;</w:t>
      </w:r>
    </w:p>
    <w:p w14:paraId="6891C0D9" w14:textId="77777777" w:rsidR="00D031BF" w:rsidRDefault="004A50F5">
      <w:pPr>
        <w:spacing w:after="0"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Ναι.</w:t>
      </w:r>
    </w:p>
    <w:p w14:paraId="6891C0DA" w14:textId="77777777" w:rsidR="00D031BF" w:rsidRDefault="004A50F5">
      <w:pPr>
        <w:spacing w:after="0"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Όχι.</w:t>
      </w:r>
    </w:p>
    <w:p w14:paraId="6891C0DB" w14:textId="77777777" w:rsidR="00D031BF" w:rsidRDefault="004A50F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6891C0DC" w14:textId="77777777" w:rsidR="00D031BF" w:rsidRDefault="004A50F5">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Κύριε Πρόεδρε, στο άρθρο 14, επειδή ήταν ένα από τα ζητήματα τα οποία είχαμε θέσει ως Δημοκρατική Συμπαράταξη για το ολοκληρωμένο πληροφοριακό σύστημα, είπαμε </w:t>
      </w:r>
      <w:r>
        <w:rPr>
          <w:rFonts w:eastAsia="Times New Roman"/>
          <w:szCs w:val="24"/>
        </w:rPr>
        <w:lastRenderedPageBreak/>
        <w:t>«ναι» και συμφωνούμε με την προϋπόθεση και τη δέσμευση της Κυβέρνησης</w:t>
      </w:r>
      <w:r>
        <w:rPr>
          <w:rFonts w:eastAsia="Times New Roman"/>
          <w:szCs w:val="24"/>
        </w:rPr>
        <w:t xml:space="preserve"> και του αρμόδιου Υπουργού ότι αυτό το σύστημα θα έχει ολοκληρωθεί, όπως δεσμεύτηκε, εντός έξι μηνών. Ναι, λοιπόν.</w:t>
      </w:r>
    </w:p>
    <w:p w14:paraId="6891C0DD" w14:textId="77777777" w:rsidR="00D031BF" w:rsidRDefault="004A50F5">
      <w:pPr>
        <w:spacing w:after="0" w:line="600" w:lineRule="auto"/>
        <w:ind w:firstLine="720"/>
        <w:jc w:val="both"/>
        <w:rPr>
          <w:rFonts w:eastAsia="Times New Roman"/>
          <w:szCs w:val="24"/>
        </w:rPr>
      </w:pPr>
      <w:r>
        <w:rPr>
          <w:rFonts w:eastAsia="Times New Roman"/>
          <w:szCs w:val="24"/>
        </w:rPr>
        <w:t>Ευχαριστώ.</w:t>
      </w:r>
    </w:p>
    <w:p w14:paraId="6891C0DE" w14:textId="77777777" w:rsidR="00D031BF" w:rsidRDefault="004A50F5">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w:t>
      </w:r>
    </w:p>
    <w:p w14:paraId="6891C0DF" w14:textId="77777777" w:rsidR="00D031BF" w:rsidRDefault="004A50F5">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6891C0E0" w14:textId="77777777" w:rsidR="00D031BF" w:rsidRDefault="004A50F5">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6891C0E1" w14:textId="77777777" w:rsidR="00D031BF" w:rsidRDefault="004A50F5">
      <w:pPr>
        <w:spacing w:after="0"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Ναι.</w:t>
      </w:r>
    </w:p>
    <w:p w14:paraId="6891C0E2" w14:textId="77777777" w:rsidR="00D031BF" w:rsidRDefault="004A50F5">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(Γεώργιος Βαρεμένος):</w:t>
      </w:r>
      <w:r>
        <w:rPr>
          <w:rFonts w:eastAsia="Times New Roman"/>
          <w:szCs w:val="24"/>
        </w:rPr>
        <w:t xml:space="preserve"> Συνεπώς το άρθρο 14 έγινε δεκτό, όπως τροποποιήθηκε από τον κύριο Υπουργό, κατά πλειοψηφία.</w:t>
      </w:r>
    </w:p>
    <w:p w14:paraId="6891C0E3" w14:textId="77777777" w:rsidR="00D031BF" w:rsidRDefault="004A50F5">
      <w:pPr>
        <w:spacing w:after="0" w:line="600" w:lineRule="auto"/>
        <w:ind w:firstLine="720"/>
        <w:jc w:val="both"/>
        <w:rPr>
          <w:rFonts w:eastAsia="Times New Roman"/>
          <w:szCs w:val="24"/>
        </w:rPr>
      </w:pPr>
      <w:r>
        <w:rPr>
          <w:rFonts w:eastAsia="Times New Roman"/>
          <w:szCs w:val="24"/>
        </w:rPr>
        <w:t>Ερωτάται το Σώμα: Γίνεται δεκτό το άρθρο 15 ως έχει;</w:t>
      </w:r>
    </w:p>
    <w:p w14:paraId="6891C0E4" w14:textId="77777777" w:rsidR="00D031BF" w:rsidRDefault="004A50F5">
      <w:pPr>
        <w:spacing w:after="0"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Ναι.</w:t>
      </w:r>
    </w:p>
    <w:p w14:paraId="6891C0E5" w14:textId="77777777" w:rsidR="00D031BF" w:rsidRDefault="004A50F5">
      <w:pPr>
        <w:spacing w:after="0"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Όχι.</w:t>
      </w:r>
    </w:p>
    <w:p w14:paraId="6891C0E6" w14:textId="77777777" w:rsidR="00D031BF" w:rsidRDefault="004A50F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6891C0E7" w14:textId="77777777" w:rsidR="00D031BF" w:rsidRDefault="004A50F5">
      <w:pPr>
        <w:spacing w:after="0" w:line="600" w:lineRule="auto"/>
        <w:ind w:firstLine="720"/>
        <w:jc w:val="both"/>
        <w:rPr>
          <w:rFonts w:eastAsia="Times New Roman"/>
          <w:szCs w:val="24"/>
        </w:rPr>
      </w:pPr>
      <w:r>
        <w:rPr>
          <w:rFonts w:eastAsia="Times New Roman"/>
          <w:b/>
          <w:szCs w:val="24"/>
        </w:rPr>
        <w:lastRenderedPageBreak/>
        <w:t>ΟΔΥΣΣΕΑΣ ΚΩΝΣΤΑΝΤ</w:t>
      </w:r>
      <w:r>
        <w:rPr>
          <w:rFonts w:eastAsia="Times New Roman"/>
          <w:b/>
          <w:szCs w:val="24"/>
        </w:rPr>
        <w:t xml:space="preserve">ΙΝΟΠΟΥΛΟΣ: </w:t>
      </w:r>
      <w:r>
        <w:rPr>
          <w:rFonts w:eastAsia="Times New Roman"/>
          <w:szCs w:val="24"/>
        </w:rPr>
        <w:t>Ναι.</w:t>
      </w:r>
    </w:p>
    <w:p w14:paraId="6891C0E8" w14:textId="77777777" w:rsidR="00D031BF" w:rsidRDefault="004A50F5">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w:t>
      </w:r>
    </w:p>
    <w:p w14:paraId="6891C0E9" w14:textId="77777777" w:rsidR="00D031BF" w:rsidRDefault="004A50F5">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6891C0EA" w14:textId="77777777" w:rsidR="00D031BF" w:rsidRDefault="004A50F5">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6891C0EB" w14:textId="77777777" w:rsidR="00D031BF" w:rsidRDefault="004A50F5">
      <w:pPr>
        <w:spacing w:after="0"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Ναι.</w:t>
      </w:r>
    </w:p>
    <w:p w14:paraId="6891C0EC" w14:textId="77777777" w:rsidR="00D031BF" w:rsidRDefault="004A50F5">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(Γεώργιος Βαρεμένος):</w:t>
      </w:r>
      <w:r>
        <w:rPr>
          <w:rFonts w:eastAsia="Times New Roman"/>
          <w:szCs w:val="24"/>
        </w:rPr>
        <w:t xml:space="preserve"> Συνεπώς το άρθρο 15 έγινε δεκτό ως έχει κατά πλειοψηφία, στο οποίο θα ενσωματωθεί μετά την ψήφισή της η τρο</w:t>
      </w:r>
      <w:r>
        <w:rPr>
          <w:rFonts w:eastAsia="Times New Roman"/>
          <w:szCs w:val="24"/>
        </w:rPr>
        <w:t>πολογία με γενικό αριθμό 779 και ειδικό 2.</w:t>
      </w:r>
    </w:p>
    <w:p w14:paraId="6891C0ED" w14:textId="77777777" w:rsidR="00D031BF" w:rsidRDefault="004A50F5">
      <w:pPr>
        <w:spacing w:after="0" w:line="600" w:lineRule="auto"/>
        <w:ind w:firstLine="720"/>
        <w:jc w:val="both"/>
        <w:rPr>
          <w:rFonts w:eastAsia="Times New Roman"/>
          <w:szCs w:val="24"/>
        </w:rPr>
      </w:pPr>
      <w:r>
        <w:rPr>
          <w:rFonts w:eastAsia="Times New Roman"/>
          <w:szCs w:val="24"/>
        </w:rPr>
        <w:t>Ερωτάται το Σώμα: Γίνεται δεκτό το άρθρο 16 ως έχει;</w:t>
      </w:r>
    </w:p>
    <w:p w14:paraId="6891C0EE" w14:textId="77777777" w:rsidR="00D031BF" w:rsidRDefault="004A50F5">
      <w:pPr>
        <w:spacing w:after="0"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Ναι.</w:t>
      </w:r>
    </w:p>
    <w:p w14:paraId="6891C0EF" w14:textId="77777777" w:rsidR="00D031BF" w:rsidRDefault="004A50F5">
      <w:pPr>
        <w:spacing w:after="0"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Όχι.</w:t>
      </w:r>
    </w:p>
    <w:p w14:paraId="6891C0F0" w14:textId="77777777" w:rsidR="00D031BF" w:rsidRDefault="004A50F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6891C0F1" w14:textId="77777777" w:rsidR="00D031BF" w:rsidRDefault="004A50F5">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Παρών.</w:t>
      </w:r>
    </w:p>
    <w:p w14:paraId="6891C0F2" w14:textId="77777777" w:rsidR="00D031BF" w:rsidRDefault="004A50F5">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w:t>
      </w:r>
    </w:p>
    <w:p w14:paraId="6891C0F3" w14:textId="77777777" w:rsidR="00D031BF" w:rsidRDefault="004A50F5">
      <w:pPr>
        <w:spacing w:after="0" w:line="600" w:lineRule="auto"/>
        <w:ind w:firstLine="720"/>
        <w:jc w:val="both"/>
        <w:rPr>
          <w:rFonts w:eastAsia="Times New Roman"/>
          <w:szCs w:val="24"/>
        </w:rPr>
      </w:pPr>
      <w:r>
        <w:rPr>
          <w:rFonts w:eastAsia="Times New Roman"/>
          <w:b/>
          <w:szCs w:val="24"/>
        </w:rPr>
        <w:lastRenderedPageBreak/>
        <w:t>ΓΕΩΡΓΙΟΣ ΑΜΥΡΑΣ:</w:t>
      </w:r>
      <w:r>
        <w:rPr>
          <w:rFonts w:eastAsia="Times New Roman"/>
          <w:szCs w:val="24"/>
        </w:rPr>
        <w:t xml:space="preserve"> Παρών.</w:t>
      </w:r>
    </w:p>
    <w:p w14:paraId="6891C0F4" w14:textId="77777777" w:rsidR="00D031BF" w:rsidRDefault="004A50F5">
      <w:pPr>
        <w:spacing w:after="0" w:line="600" w:lineRule="auto"/>
        <w:ind w:firstLine="720"/>
        <w:jc w:val="both"/>
        <w:rPr>
          <w:rFonts w:eastAsia="Times New Roman"/>
          <w:szCs w:val="24"/>
        </w:rPr>
      </w:pPr>
      <w:r>
        <w:rPr>
          <w:rFonts w:eastAsia="Times New Roman"/>
          <w:b/>
          <w:szCs w:val="24"/>
        </w:rPr>
        <w:t>ΓΕΩΡΓ</w:t>
      </w:r>
      <w:r>
        <w:rPr>
          <w:rFonts w:eastAsia="Times New Roman"/>
          <w:b/>
          <w:szCs w:val="24"/>
        </w:rPr>
        <w:t>ΙΟΣ ΛΑΖΑΡΙΔΗΣ:</w:t>
      </w:r>
      <w:r>
        <w:rPr>
          <w:rFonts w:eastAsia="Times New Roman"/>
          <w:szCs w:val="24"/>
        </w:rPr>
        <w:t xml:space="preserve"> Ναι.</w:t>
      </w:r>
    </w:p>
    <w:p w14:paraId="6891C0F5" w14:textId="77777777" w:rsidR="00D031BF" w:rsidRDefault="004A50F5">
      <w:pPr>
        <w:spacing w:after="0"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Παρών.</w:t>
      </w:r>
    </w:p>
    <w:p w14:paraId="6891C0F6" w14:textId="77777777" w:rsidR="00D031BF" w:rsidRDefault="004A50F5">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(Γεώργιος Βαρεμένος):</w:t>
      </w:r>
      <w:r>
        <w:rPr>
          <w:rFonts w:eastAsia="Times New Roman"/>
          <w:szCs w:val="24"/>
        </w:rPr>
        <w:t xml:space="preserve"> Συνεπώς το άρθρο 16 έγινε δεκτό ως έχει κατά πλειοψηφία.</w:t>
      </w:r>
    </w:p>
    <w:p w14:paraId="6891C0F7" w14:textId="77777777" w:rsidR="00D031BF" w:rsidRDefault="004A50F5">
      <w:pPr>
        <w:spacing w:after="0" w:line="600" w:lineRule="auto"/>
        <w:ind w:firstLine="720"/>
        <w:jc w:val="both"/>
        <w:rPr>
          <w:rFonts w:eastAsia="Times New Roman"/>
          <w:szCs w:val="24"/>
        </w:rPr>
      </w:pPr>
      <w:r>
        <w:rPr>
          <w:rFonts w:eastAsia="Times New Roman"/>
          <w:szCs w:val="24"/>
        </w:rPr>
        <w:t>Ερωτάται το Σώμα: Γίνεται δεκτό το άρθρο 17 ως έχει;</w:t>
      </w:r>
    </w:p>
    <w:p w14:paraId="6891C0F8" w14:textId="77777777" w:rsidR="00D031BF" w:rsidRDefault="004A50F5">
      <w:pPr>
        <w:spacing w:after="0"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Ναι.</w:t>
      </w:r>
    </w:p>
    <w:p w14:paraId="6891C0F9" w14:textId="77777777" w:rsidR="00D031BF" w:rsidRDefault="004A50F5">
      <w:pPr>
        <w:spacing w:after="0"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Ναι.</w:t>
      </w:r>
    </w:p>
    <w:p w14:paraId="6891C0FA" w14:textId="77777777" w:rsidR="00D031BF" w:rsidRDefault="004A50F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6891C0FB" w14:textId="77777777" w:rsidR="00D031BF" w:rsidRDefault="004A50F5">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Ναι.</w:t>
      </w:r>
    </w:p>
    <w:p w14:paraId="6891C0FC" w14:textId="77777777" w:rsidR="00D031BF" w:rsidRDefault="004A50F5">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w:t>
      </w:r>
    </w:p>
    <w:p w14:paraId="6891C0FD" w14:textId="77777777" w:rsidR="00D031BF" w:rsidRDefault="004A50F5">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6891C0FE" w14:textId="77777777" w:rsidR="00D031BF" w:rsidRDefault="004A50F5">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6891C0FF" w14:textId="77777777" w:rsidR="00D031BF" w:rsidRDefault="004A50F5">
      <w:pPr>
        <w:spacing w:after="0"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Ναι.</w:t>
      </w:r>
    </w:p>
    <w:p w14:paraId="6891C100" w14:textId="77777777" w:rsidR="00D031BF" w:rsidRDefault="004A50F5">
      <w:pPr>
        <w:spacing w:after="0" w:line="600" w:lineRule="auto"/>
        <w:ind w:firstLine="720"/>
        <w:jc w:val="both"/>
        <w:rPr>
          <w:rFonts w:eastAsia="Times New Roman"/>
          <w:szCs w:val="24"/>
        </w:rPr>
      </w:pPr>
      <w:r>
        <w:rPr>
          <w:rFonts w:eastAsia="Times New Roman"/>
          <w:b/>
          <w:szCs w:val="24"/>
        </w:rPr>
        <w:lastRenderedPageBreak/>
        <w:t>ΠΡΟΕΔΡ</w:t>
      </w:r>
      <w:r>
        <w:rPr>
          <w:rFonts w:eastAsia="Times New Roman"/>
          <w:b/>
          <w:szCs w:val="24"/>
        </w:rPr>
        <w:t>ΕΥΩΝ</w:t>
      </w:r>
      <w:r>
        <w:rPr>
          <w:rFonts w:eastAsia="Times New Roman"/>
          <w:b/>
          <w:szCs w:val="24"/>
        </w:rPr>
        <w:t xml:space="preserve"> (Γεώργιος Βαρεμένος):</w:t>
      </w:r>
      <w:r>
        <w:rPr>
          <w:rFonts w:eastAsia="Times New Roman"/>
          <w:szCs w:val="24"/>
        </w:rPr>
        <w:t xml:space="preserve"> Συνεπώς το άρθρο 17 έγινε δεκτό ως έχει κατά πλειοψηφία.</w:t>
      </w:r>
    </w:p>
    <w:p w14:paraId="6891C101" w14:textId="77777777" w:rsidR="00D031BF" w:rsidRDefault="004A50F5">
      <w:pPr>
        <w:spacing w:after="0" w:line="600" w:lineRule="auto"/>
        <w:ind w:firstLine="720"/>
        <w:jc w:val="both"/>
        <w:rPr>
          <w:rFonts w:eastAsia="Times New Roman"/>
          <w:szCs w:val="24"/>
        </w:rPr>
      </w:pPr>
      <w:r>
        <w:rPr>
          <w:rFonts w:eastAsia="Times New Roman"/>
          <w:szCs w:val="24"/>
        </w:rPr>
        <w:t>Ερωτάται το</w:t>
      </w:r>
      <w:r>
        <w:rPr>
          <w:rFonts w:eastAsia="Times New Roman"/>
          <w:szCs w:val="24"/>
        </w:rPr>
        <w:t xml:space="preserve"> Σώμα: Γίνεται δεκτό το άρθρο 18;</w:t>
      </w:r>
    </w:p>
    <w:p w14:paraId="6891C102" w14:textId="77777777" w:rsidR="00D031BF" w:rsidRDefault="004A50F5">
      <w:pPr>
        <w:spacing w:after="0"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Ναι.</w:t>
      </w:r>
    </w:p>
    <w:p w14:paraId="6891C103" w14:textId="77777777" w:rsidR="00D031BF" w:rsidRDefault="004A50F5">
      <w:pPr>
        <w:spacing w:after="0"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Ναι.</w:t>
      </w:r>
    </w:p>
    <w:p w14:paraId="6891C104" w14:textId="77777777" w:rsidR="00D031BF" w:rsidRDefault="004A50F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6891C105" w14:textId="77777777" w:rsidR="00D031BF" w:rsidRDefault="004A50F5">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Ναι.</w:t>
      </w:r>
    </w:p>
    <w:p w14:paraId="6891C106" w14:textId="77777777" w:rsidR="00D031BF" w:rsidRDefault="004A50F5">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w:t>
      </w:r>
    </w:p>
    <w:p w14:paraId="6891C107" w14:textId="77777777" w:rsidR="00D031BF" w:rsidRDefault="004A50F5">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6891C108" w14:textId="77777777" w:rsidR="00D031BF" w:rsidRDefault="004A50F5">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6891C109" w14:textId="77777777" w:rsidR="00D031BF" w:rsidRDefault="004A50F5">
      <w:pPr>
        <w:spacing w:after="0"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Ναι.</w:t>
      </w:r>
    </w:p>
    <w:p w14:paraId="6891C10A" w14:textId="77777777" w:rsidR="00D031BF" w:rsidRDefault="004A50F5">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(Γεώργι</w:t>
      </w:r>
      <w:r>
        <w:rPr>
          <w:rFonts w:eastAsia="Times New Roman"/>
          <w:b/>
          <w:szCs w:val="24"/>
        </w:rPr>
        <w:t>ος Βαρεμένος):</w:t>
      </w:r>
      <w:r>
        <w:rPr>
          <w:rFonts w:eastAsia="Times New Roman"/>
          <w:szCs w:val="24"/>
        </w:rPr>
        <w:t xml:space="preserve"> Συνεπώς το άρθρο 18 έγινε δεκτό ως έχει κατά πλειοψηφία.</w:t>
      </w:r>
    </w:p>
    <w:p w14:paraId="6891C10B" w14:textId="77777777" w:rsidR="00D031BF" w:rsidRDefault="004A50F5">
      <w:pPr>
        <w:spacing w:after="0" w:line="600" w:lineRule="auto"/>
        <w:ind w:firstLine="720"/>
        <w:jc w:val="both"/>
        <w:rPr>
          <w:rFonts w:eastAsia="Times New Roman"/>
          <w:szCs w:val="24"/>
        </w:rPr>
      </w:pPr>
      <w:r>
        <w:rPr>
          <w:rFonts w:eastAsia="Times New Roman"/>
          <w:szCs w:val="24"/>
        </w:rPr>
        <w:t>Ερωτάται το Σώμα: Γίνεται δεκτό το άρθρο 19 ως έχει;</w:t>
      </w:r>
    </w:p>
    <w:p w14:paraId="6891C10C" w14:textId="77777777" w:rsidR="00D031BF" w:rsidRDefault="004A50F5">
      <w:pPr>
        <w:spacing w:after="0" w:line="600" w:lineRule="auto"/>
        <w:ind w:firstLine="720"/>
        <w:jc w:val="both"/>
        <w:rPr>
          <w:rFonts w:eastAsia="Times New Roman"/>
          <w:szCs w:val="24"/>
        </w:rPr>
      </w:pPr>
      <w:r>
        <w:rPr>
          <w:rFonts w:eastAsia="Times New Roman"/>
          <w:b/>
          <w:szCs w:val="24"/>
        </w:rPr>
        <w:lastRenderedPageBreak/>
        <w:t>ΘΕΟΔΩΡΑ ΤΖΑΚΡΗ:</w:t>
      </w:r>
      <w:r>
        <w:rPr>
          <w:rFonts w:eastAsia="Times New Roman"/>
          <w:szCs w:val="24"/>
        </w:rPr>
        <w:t xml:space="preserve"> Ναι.</w:t>
      </w:r>
    </w:p>
    <w:p w14:paraId="6891C10D" w14:textId="77777777" w:rsidR="00D031BF" w:rsidRDefault="004A50F5">
      <w:pPr>
        <w:spacing w:after="0"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Ναι.</w:t>
      </w:r>
    </w:p>
    <w:p w14:paraId="6891C10E" w14:textId="77777777" w:rsidR="00D031BF" w:rsidRDefault="004A50F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6891C10F" w14:textId="77777777" w:rsidR="00D031BF" w:rsidRDefault="004A50F5">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Ναι.</w:t>
      </w:r>
    </w:p>
    <w:p w14:paraId="6891C110" w14:textId="77777777" w:rsidR="00D031BF" w:rsidRDefault="004A50F5">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w:t>
      </w:r>
    </w:p>
    <w:p w14:paraId="6891C111" w14:textId="77777777" w:rsidR="00D031BF" w:rsidRDefault="004A50F5">
      <w:pPr>
        <w:spacing w:after="0" w:line="600" w:lineRule="auto"/>
        <w:ind w:firstLine="720"/>
        <w:jc w:val="both"/>
        <w:rPr>
          <w:rFonts w:eastAsia="Times New Roman"/>
          <w:szCs w:val="24"/>
        </w:rPr>
      </w:pPr>
      <w:r>
        <w:rPr>
          <w:rFonts w:eastAsia="Times New Roman"/>
          <w:b/>
          <w:szCs w:val="24"/>
        </w:rPr>
        <w:t>ΓΕ</w:t>
      </w:r>
      <w:r>
        <w:rPr>
          <w:rFonts w:eastAsia="Times New Roman"/>
          <w:b/>
          <w:szCs w:val="24"/>
        </w:rPr>
        <w:t>ΩΡΓΙΟΣ ΑΜΥΡΑΣ:</w:t>
      </w:r>
      <w:r>
        <w:rPr>
          <w:rFonts w:eastAsia="Times New Roman"/>
          <w:szCs w:val="24"/>
        </w:rPr>
        <w:t xml:space="preserve"> Ναι.</w:t>
      </w:r>
    </w:p>
    <w:p w14:paraId="6891C112" w14:textId="77777777" w:rsidR="00D031BF" w:rsidRDefault="004A50F5">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6891C113" w14:textId="77777777" w:rsidR="00D031BF" w:rsidRDefault="004A50F5">
      <w:pPr>
        <w:spacing w:after="0"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Ναι.</w:t>
      </w:r>
    </w:p>
    <w:p w14:paraId="6891C114" w14:textId="77777777" w:rsidR="00D031BF" w:rsidRDefault="004A50F5">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(Γεώργιος Βαρεμένος):</w:t>
      </w:r>
      <w:r>
        <w:rPr>
          <w:rFonts w:eastAsia="Times New Roman"/>
          <w:szCs w:val="24"/>
        </w:rPr>
        <w:t xml:space="preserve"> Συνεπώς το άρθρο 19 έγινε δεκτό ως έχει κατά πλειοψηφία.</w:t>
      </w:r>
    </w:p>
    <w:p w14:paraId="6891C115" w14:textId="77777777" w:rsidR="00D031BF" w:rsidRDefault="004A50F5">
      <w:pPr>
        <w:spacing w:after="0" w:line="600" w:lineRule="auto"/>
        <w:ind w:firstLine="720"/>
        <w:jc w:val="both"/>
        <w:rPr>
          <w:rFonts w:eastAsia="Times New Roman"/>
          <w:szCs w:val="24"/>
        </w:rPr>
      </w:pPr>
      <w:r>
        <w:rPr>
          <w:rFonts w:eastAsia="Times New Roman"/>
          <w:szCs w:val="24"/>
        </w:rPr>
        <w:t>Ερωτάται το Σώμα: Γίνεται δεκτό το άρθρο 20 ως έχει;</w:t>
      </w:r>
    </w:p>
    <w:p w14:paraId="6891C116" w14:textId="77777777" w:rsidR="00D031BF" w:rsidRDefault="004A50F5">
      <w:pPr>
        <w:spacing w:after="0"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Ναι.</w:t>
      </w:r>
    </w:p>
    <w:p w14:paraId="6891C117" w14:textId="77777777" w:rsidR="00D031BF" w:rsidRDefault="004A50F5">
      <w:pPr>
        <w:spacing w:after="0"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ΚΕΦΑΛΟΓΙΑΝΝΗΣ:</w:t>
      </w:r>
      <w:r>
        <w:rPr>
          <w:rFonts w:eastAsia="Times New Roman"/>
          <w:szCs w:val="24"/>
        </w:rPr>
        <w:t xml:space="preserve"> Ναι.</w:t>
      </w:r>
    </w:p>
    <w:p w14:paraId="6891C118" w14:textId="77777777" w:rsidR="00D031BF" w:rsidRDefault="004A50F5">
      <w:pPr>
        <w:spacing w:after="0"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Όχι.</w:t>
      </w:r>
    </w:p>
    <w:p w14:paraId="6891C119" w14:textId="77777777" w:rsidR="00D031BF" w:rsidRDefault="004A50F5">
      <w:pPr>
        <w:spacing w:after="0" w:line="600" w:lineRule="auto"/>
        <w:ind w:firstLine="720"/>
        <w:jc w:val="both"/>
        <w:rPr>
          <w:rFonts w:eastAsia="Times New Roman"/>
          <w:szCs w:val="24"/>
        </w:rPr>
      </w:pPr>
      <w:r>
        <w:rPr>
          <w:rFonts w:eastAsia="Times New Roman"/>
          <w:b/>
          <w:szCs w:val="24"/>
        </w:rPr>
        <w:lastRenderedPageBreak/>
        <w:t xml:space="preserve">ΟΔΥΣΣΕΑΣ ΚΩΝΣΤΑΝΤΙΝΟΠΟΥΛΟΣ: </w:t>
      </w:r>
      <w:r>
        <w:rPr>
          <w:rFonts w:eastAsia="Times New Roman"/>
          <w:szCs w:val="24"/>
        </w:rPr>
        <w:t>Ναι.</w:t>
      </w:r>
    </w:p>
    <w:p w14:paraId="6891C11A" w14:textId="77777777" w:rsidR="00D031BF" w:rsidRDefault="004A50F5">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w:t>
      </w:r>
    </w:p>
    <w:p w14:paraId="6891C11B" w14:textId="77777777" w:rsidR="00D031BF" w:rsidRDefault="004A50F5">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6891C11C" w14:textId="77777777" w:rsidR="00D031BF" w:rsidRDefault="004A50F5">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6891C11D" w14:textId="77777777" w:rsidR="00D031BF" w:rsidRDefault="004A50F5">
      <w:pPr>
        <w:spacing w:after="0"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Ναι.</w:t>
      </w:r>
    </w:p>
    <w:p w14:paraId="6891C11E" w14:textId="77777777" w:rsidR="00D031BF" w:rsidRDefault="004A50F5">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(Γεώργιος Βαρεμένος):</w:t>
      </w:r>
      <w:r>
        <w:rPr>
          <w:rFonts w:eastAsia="Times New Roman"/>
          <w:szCs w:val="24"/>
        </w:rPr>
        <w:t xml:space="preserve"> Συνεπώς</w:t>
      </w:r>
      <w:r>
        <w:rPr>
          <w:rFonts w:eastAsia="Times New Roman"/>
          <w:szCs w:val="24"/>
        </w:rPr>
        <w:t xml:space="preserve"> το άρθρο 20 έγινε δεκτό ως έχει κατά πλειοψηφία.</w:t>
      </w:r>
    </w:p>
    <w:p w14:paraId="6891C11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21 ως έχει;</w:t>
      </w:r>
    </w:p>
    <w:p w14:paraId="6891C12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12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Ναι.</w:t>
      </w:r>
    </w:p>
    <w:p w14:paraId="6891C12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12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124" w14:textId="77777777" w:rsidR="00D031BF" w:rsidRDefault="004A50F5">
      <w:pPr>
        <w:spacing w:after="0" w:line="72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12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12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Γ</w:t>
      </w:r>
      <w:r>
        <w:rPr>
          <w:rFonts w:eastAsia="Times New Roman" w:cs="Times New Roman"/>
          <w:b/>
          <w:szCs w:val="24"/>
        </w:rPr>
        <w:t xml:space="preserve">ΕΩΡΓΙΟΣ ΛΑΖΑΡΙΔΗΣ: </w:t>
      </w:r>
      <w:r>
        <w:rPr>
          <w:rFonts w:eastAsia="Times New Roman" w:cs="Times New Roman"/>
          <w:szCs w:val="24"/>
        </w:rPr>
        <w:t>Ναι.</w:t>
      </w:r>
    </w:p>
    <w:p w14:paraId="6891C12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128"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το άρθρο 21 έγινε δεκτό ως έχει κατά πλειοψηφία. </w:t>
      </w:r>
    </w:p>
    <w:p w14:paraId="6891C12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22 ως έχει;</w:t>
      </w:r>
    </w:p>
    <w:p w14:paraId="6891C12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12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Ναι.</w:t>
      </w:r>
    </w:p>
    <w:p w14:paraId="6891C12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12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12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Παρών. </w:t>
      </w:r>
    </w:p>
    <w:p w14:paraId="6891C12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13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13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132"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lastRenderedPageBreak/>
        <w:t xml:space="preserve">ΠΡΟΕΔΡΕΥΩΝ (Γεώργιος Βαρεμένος): </w:t>
      </w:r>
      <w:r>
        <w:rPr>
          <w:rFonts w:eastAsia="Times New Roman"/>
          <w:bCs/>
          <w:color w:val="2A2A2A"/>
          <w:szCs w:val="24"/>
        </w:rPr>
        <w:t xml:space="preserve">Συνεπώς το άρθρο 22 έγινε δεκτό ως έχει κατά πλειοψηφία. </w:t>
      </w:r>
    </w:p>
    <w:p w14:paraId="6891C13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23 ως έχει;</w:t>
      </w:r>
    </w:p>
    <w:p w14:paraId="6891C134"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13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Ναι.</w:t>
      </w:r>
    </w:p>
    <w:p w14:paraId="6891C13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13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13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13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13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13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Ναι</w:t>
      </w:r>
      <w:r>
        <w:rPr>
          <w:rFonts w:eastAsia="Times New Roman" w:cs="Times New Roman"/>
          <w:szCs w:val="24"/>
        </w:rPr>
        <w:t xml:space="preserve">. </w:t>
      </w:r>
    </w:p>
    <w:p w14:paraId="6891C13C"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το άρθρο 23 έγινε δεκτό ως έχει κατά πλειοψηφία. </w:t>
      </w:r>
    </w:p>
    <w:p w14:paraId="6891C13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24 ως έχει;</w:t>
      </w:r>
    </w:p>
    <w:p w14:paraId="6891C13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ΘΕΟΔΩΡΑ ΤΖΑΚΡΗ:</w:t>
      </w:r>
      <w:r>
        <w:rPr>
          <w:rFonts w:eastAsia="Times New Roman" w:cs="Times New Roman"/>
          <w:szCs w:val="24"/>
        </w:rPr>
        <w:t xml:space="preserve"> Ναι.</w:t>
      </w:r>
    </w:p>
    <w:p w14:paraId="6891C13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Ναι.</w:t>
      </w:r>
    </w:p>
    <w:p w14:paraId="6891C14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14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14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ΑΘΑΝΑ</w:t>
      </w:r>
      <w:r>
        <w:rPr>
          <w:rFonts w:eastAsia="Times New Roman" w:cs="Times New Roman"/>
          <w:b/>
          <w:szCs w:val="24"/>
        </w:rPr>
        <w:t xml:space="preserve">ΣΙΟΣ ΒΑΡΔΑΛΗΣ: </w:t>
      </w:r>
      <w:r>
        <w:rPr>
          <w:rFonts w:eastAsia="Times New Roman" w:cs="Times New Roman"/>
          <w:szCs w:val="24"/>
        </w:rPr>
        <w:t xml:space="preserve">Όχι. </w:t>
      </w:r>
    </w:p>
    <w:p w14:paraId="6891C14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144"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14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146"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το άρθρο 24 έγινε δεκτό ως έχει κατά πλειοψηφία. </w:t>
      </w:r>
    </w:p>
    <w:p w14:paraId="6891C14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25, όπως τροποποιήθηκε από </w:t>
      </w:r>
      <w:r>
        <w:rPr>
          <w:rFonts w:eastAsia="Times New Roman" w:cs="Times New Roman"/>
          <w:szCs w:val="24"/>
        </w:rPr>
        <w:t>τον κύριο Υπουργό;</w:t>
      </w:r>
    </w:p>
    <w:p w14:paraId="6891C14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14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Ναι.</w:t>
      </w:r>
    </w:p>
    <w:p w14:paraId="6891C14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ΑΝΤΩΝΙΟΣ ΓΡΕΓΟΣ: </w:t>
      </w:r>
      <w:r>
        <w:rPr>
          <w:rFonts w:eastAsia="Times New Roman" w:cs="Times New Roman"/>
          <w:szCs w:val="24"/>
        </w:rPr>
        <w:t>Όχι.</w:t>
      </w:r>
    </w:p>
    <w:p w14:paraId="6891C14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6891C14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Παρών. </w:t>
      </w:r>
    </w:p>
    <w:p w14:paraId="6891C14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6891C14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14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Παρών.</w:t>
      </w:r>
    </w:p>
    <w:p w14:paraId="6891C150"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το άρθρο 25 έγινε δεκτό, όπως τροποποιήθηκε από τον κύριο Υπουργό, κατά πλειοψηφία. </w:t>
      </w:r>
    </w:p>
    <w:p w14:paraId="6891C15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 όπως τροποποιήθηκε από τον κύριο Υπουργό;</w:t>
      </w:r>
    </w:p>
    <w:p w14:paraId="6891C15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15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b/>
          <w:szCs w:val="24"/>
        </w:rPr>
        <w:t xml:space="preserve"> </w:t>
      </w:r>
      <w:r>
        <w:rPr>
          <w:rFonts w:eastAsia="Times New Roman" w:cs="Times New Roman"/>
          <w:szCs w:val="24"/>
        </w:rPr>
        <w:t>Όχι.</w:t>
      </w:r>
    </w:p>
    <w:p w14:paraId="6891C154"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15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6891C15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ΒΑΡΔΑΛΗΣ: </w:t>
      </w:r>
      <w:r>
        <w:rPr>
          <w:rFonts w:eastAsia="Times New Roman" w:cs="Times New Roman"/>
          <w:szCs w:val="24"/>
        </w:rPr>
        <w:t xml:space="preserve">Όχι. </w:t>
      </w:r>
    </w:p>
    <w:p w14:paraId="6891C15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6891C15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15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Παρών.</w:t>
      </w:r>
    </w:p>
    <w:p w14:paraId="6891C15A"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Συνεπώς το άρθρο 26 έγινε δεκτό, όπως τροποποιήθηκε από</w:t>
      </w:r>
      <w:r>
        <w:rPr>
          <w:rFonts w:eastAsia="Times New Roman"/>
          <w:bCs/>
          <w:color w:val="2A2A2A"/>
          <w:szCs w:val="24"/>
        </w:rPr>
        <w:t xml:space="preserve"> τον κύριο Υπουργό, κατά πλειοψηφία. </w:t>
      </w:r>
    </w:p>
    <w:p w14:paraId="6891C15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27 ως έχει;</w:t>
      </w:r>
    </w:p>
    <w:p w14:paraId="6891C15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15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Ναι.</w:t>
      </w:r>
    </w:p>
    <w:p w14:paraId="6891C15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15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16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16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16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16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ΚΑΤΣΙΑΝΤΩΝΗΣ: </w:t>
      </w:r>
      <w:r>
        <w:rPr>
          <w:rFonts w:eastAsia="Times New Roman" w:cs="Times New Roman"/>
          <w:szCs w:val="24"/>
        </w:rPr>
        <w:t xml:space="preserve">Ναι. </w:t>
      </w:r>
    </w:p>
    <w:p w14:paraId="6891C164"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το άρθρο 27 έγινε δεκτό ως έχει κατά πλειοψηφία. </w:t>
      </w:r>
    </w:p>
    <w:p w14:paraId="6891C16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28 ως έχει;</w:t>
      </w:r>
    </w:p>
    <w:p w14:paraId="6891C16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16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Ναι.</w:t>
      </w:r>
    </w:p>
    <w:p w14:paraId="6891C16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w:t>
      </w:r>
      <w:r>
        <w:rPr>
          <w:rFonts w:eastAsia="Times New Roman" w:cs="Times New Roman"/>
          <w:b/>
          <w:szCs w:val="24"/>
        </w:rPr>
        <w:t xml:space="preserve">ΓΡΕΓΟΣ: </w:t>
      </w:r>
      <w:r>
        <w:rPr>
          <w:rFonts w:eastAsia="Times New Roman" w:cs="Times New Roman"/>
          <w:szCs w:val="24"/>
        </w:rPr>
        <w:t>Όχι.</w:t>
      </w:r>
    </w:p>
    <w:p w14:paraId="6891C16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16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Παρών.</w:t>
      </w:r>
    </w:p>
    <w:p w14:paraId="6891C16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16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16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16E"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το άρθρο 28 έγινε δεκτό ως έχει κατά πλειοψηφία. </w:t>
      </w:r>
    </w:p>
    <w:p w14:paraId="6891C16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Ερωτάται το </w:t>
      </w:r>
      <w:r>
        <w:rPr>
          <w:rFonts w:eastAsia="Times New Roman" w:cs="Times New Roman"/>
          <w:szCs w:val="24"/>
        </w:rPr>
        <w:t>Σώμα: Γίνεται δεκτό το άρθρο 29 ως έχει;</w:t>
      </w:r>
    </w:p>
    <w:p w14:paraId="6891C17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17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Ναι.</w:t>
      </w:r>
    </w:p>
    <w:p w14:paraId="6891C17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17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6891C174"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Παρών.</w:t>
      </w:r>
    </w:p>
    <w:p w14:paraId="6891C17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6891C17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17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178"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ΠΡΟΕΔΡ</w:t>
      </w:r>
      <w:r>
        <w:rPr>
          <w:rFonts w:eastAsia="Times New Roman" w:cs="Times New Roman"/>
          <w:b/>
          <w:szCs w:val="24"/>
        </w:rPr>
        <w:t xml:space="preserve">ΕΥΩΝ (Γεώργιος Βαρεμένος): </w:t>
      </w:r>
      <w:r>
        <w:rPr>
          <w:rFonts w:eastAsia="Times New Roman"/>
          <w:bCs/>
          <w:color w:val="2A2A2A"/>
          <w:szCs w:val="24"/>
        </w:rPr>
        <w:t xml:space="preserve">Συνεπώς το άρθρο 29 έγινε δεκτό ως έχει κατά πλειοψηφία. </w:t>
      </w:r>
    </w:p>
    <w:p w14:paraId="6891C17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30 ως έχει;</w:t>
      </w:r>
    </w:p>
    <w:p w14:paraId="6891C17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17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Ναι.</w:t>
      </w:r>
    </w:p>
    <w:p w14:paraId="6891C17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ΑΝΤΩΝΙΟΣ ΓΡΕΓΟΣ: </w:t>
      </w:r>
      <w:r>
        <w:rPr>
          <w:rFonts w:eastAsia="Times New Roman" w:cs="Times New Roman"/>
          <w:szCs w:val="24"/>
        </w:rPr>
        <w:t>Όχι.</w:t>
      </w:r>
    </w:p>
    <w:p w14:paraId="6891C17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17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17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18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18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182"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Συνεπώς το άρθρο 30 έγινε δεκτό ως έχει κατά πλειοψηφία.</w:t>
      </w:r>
    </w:p>
    <w:p w14:paraId="6891C18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31 ως έχει;</w:t>
      </w:r>
    </w:p>
    <w:p w14:paraId="6891C184"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w:t>
      </w:r>
      <w:r>
        <w:rPr>
          <w:rFonts w:eastAsia="Times New Roman" w:cs="Times New Roman"/>
          <w:b/>
          <w:szCs w:val="24"/>
        </w:rPr>
        <w:t>ΚΡΗ:</w:t>
      </w:r>
      <w:r>
        <w:rPr>
          <w:rFonts w:eastAsia="Times New Roman" w:cs="Times New Roman"/>
          <w:szCs w:val="24"/>
        </w:rPr>
        <w:t xml:space="preserve"> Ναι.</w:t>
      </w:r>
    </w:p>
    <w:p w14:paraId="6891C18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Ναι.</w:t>
      </w:r>
    </w:p>
    <w:p w14:paraId="6891C18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18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18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18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Ναι.</w:t>
      </w:r>
    </w:p>
    <w:p w14:paraId="6891C18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18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18C"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Συνεπώς</w:t>
      </w:r>
      <w:r>
        <w:rPr>
          <w:rFonts w:eastAsia="Times New Roman"/>
          <w:bCs/>
          <w:color w:val="2A2A2A"/>
          <w:szCs w:val="24"/>
        </w:rPr>
        <w:t xml:space="preserve"> το άρθρο 31 έγινε δεκτό ως έχει κατά πλειοψηφία. </w:t>
      </w:r>
    </w:p>
    <w:p w14:paraId="6891C18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 ως έχει;</w:t>
      </w:r>
    </w:p>
    <w:p w14:paraId="6891C18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18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Ναι.</w:t>
      </w:r>
    </w:p>
    <w:p w14:paraId="6891C19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19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19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Παρών.</w:t>
      </w:r>
    </w:p>
    <w:p w14:paraId="6891C19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194"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19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196"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lastRenderedPageBreak/>
        <w:t xml:space="preserve">ΠΡΟΕΔΡΕΥΩΝ (Γεώργιος Βαρεμένος): </w:t>
      </w:r>
      <w:r>
        <w:rPr>
          <w:rFonts w:eastAsia="Times New Roman"/>
          <w:bCs/>
          <w:color w:val="2A2A2A"/>
          <w:szCs w:val="24"/>
        </w:rPr>
        <w:t xml:space="preserve">Συνεπώς το άρθρο 32 έγινε δεκτό ως έχει κατά πλειοψηφία. </w:t>
      </w:r>
    </w:p>
    <w:p w14:paraId="6891C19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 όπως τροποποιήθηκε από τον κύριο Υπουργό;</w:t>
      </w:r>
    </w:p>
    <w:p w14:paraId="6891C19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19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ΙΩ</w:t>
      </w:r>
      <w:r>
        <w:rPr>
          <w:rFonts w:eastAsia="Times New Roman" w:cs="Times New Roman"/>
          <w:b/>
          <w:szCs w:val="24"/>
        </w:rPr>
        <w:t xml:space="preserve">ΑΝΝΗΣ ΚΕΦΑΛΟΓΙΑΝΝΗΣ: </w:t>
      </w:r>
      <w:r>
        <w:rPr>
          <w:rFonts w:eastAsia="Times New Roman" w:cs="Times New Roman"/>
          <w:szCs w:val="24"/>
        </w:rPr>
        <w:t>Ναι.</w:t>
      </w:r>
    </w:p>
    <w:p w14:paraId="6891C19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19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19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Όχι.</w:t>
      </w:r>
    </w:p>
    <w:p w14:paraId="6891C19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19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19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Ναι.</w:t>
      </w:r>
    </w:p>
    <w:p w14:paraId="6891C1A0"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Συνεπώς το άρθρο 33 έγινε δεκτό,</w:t>
      </w:r>
      <w:r>
        <w:rPr>
          <w:rFonts w:eastAsia="Times New Roman"/>
          <w:bCs/>
          <w:color w:val="2A2A2A"/>
          <w:szCs w:val="24"/>
        </w:rPr>
        <w:t xml:space="preserve"> </w:t>
      </w:r>
      <w:r>
        <w:rPr>
          <w:rFonts w:eastAsia="Times New Roman"/>
          <w:bCs/>
          <w:color w:val="2A2A2A"/>
          <w:szCs w:val="24"/>
        </w:rPr>
        <w:t xml:space="preserve">όπως τροποποιήθηκε από τον κύριο Υπουργό, κατά πλειοψηφία. </w:t>
      </w:r>
    </w:p>
    <w:p w14:paraId="6891C1A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34 ως έχει;</w:t>
      </w:r>
    </w:p>
    <w:p w14:paraId="6891C1A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1A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Ναι.</w:t>
      </w:r>
    </w:p>
    <w:p w14:paraId="6891C1A4"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1A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1A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1A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1A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1A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1AA"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Συνεπώς το άρθρο 34 έγινε δεκτό ως έχει κατά πλειοψηφία.</w:t>
      </w:r>
    </w:p>
    <w:p w14:paraId="6891C1A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35 ως έχει;</w:t>
      </w:r>
    </w:p>
    <w:p w14:paraId="6891C1A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1AD" w14:textId="77777777" w:rsidR="00D031BF" w:rsidRDefault="004A50F5">
      <w:pPr>
        <w:spacing w:after="0" w:line="600" w:lineRule="auto"/>
        <w:ind w:firstLine="720"/>
        <w:jc w:val="both"/>
        <w:rPr>
          <w:rFonts w:eastAsia="Times New Roman" w:cs="Times New Roman"/>
          <w:szCs w:val="24"/>
        </w:rPr>
      </w:pPr>
      <w:r>
        <w:rPr>
          <w:rFonts w:eastAsia="Times New Roman"/>
          <w:b/>
          <w:bCs/>
          <w:color w:val="2A2A2A"/>
          <w:szCs w:val="24"/>
        </w:rPr>
        <w:t>ΕΥΑΓΓΕΛΟΣ ΜΠΑΣΙΑ</w:t>
      </w:r>
      <w:r>
        <w:rPr>
          <w:rFonts w:eastAsia="Times New Roman"/>
          <w:b/>
          <w:bCs/>
          <w:color w:val="2A2A2A"/>
          <w:szCs w:val="24"/>
        </w:rPr>
        <w:t xml:space="preserve">ΚΟΣ: </w:t>
      </w:r>
      <w:r>
        <w:rPr>
          <w:rFonts w:eastAsia="Times New Roman" w:cs="Times New Roman"/>
          <w:szCs w:val="24"/>
        </w:rPr>
        <w:t>Ναι.</w:t>
      </w:r>
    </w:p>
    <w:p w14:paraId="6891C1A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ΑΝΤΩΝΙΟΣ ΓΡΕΓΟΣ: </w:t>
      </w:r>
      <w:r>
        <w:rPr>
          <w:rFonts w:eastAsia="Times New Roman" w:cs="Times New Roman"/>
          <w:szCs w:val="24"/>
        </w:rPr>
        <w:t>Όχι.</w:t>
      </w:r>
    </w:p>
    <w:p w14:paraId="6891C1A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1B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1B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1B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1B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1B4"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Συνεπώς το άρθρο 35 έγινε δεκτό ως έχει κατά πλειοψηφία.</w:t>
      </w:r>
    </w:p>
    <w:p w14:paraId="6891C1B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 όπως τροποποιήθηκε από τον κύριο Υπουργό;</w:t>
      </w:r>
    </w:p>
    <w:p w14:paraId="6891C1B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1B7" w14:textId="77777777" w:rsidR="00D031BF" w:rsidRDefault="004A50F5">
      <w:pPr>
        <w:spacing w:after="0" w:line="600" w:lineRule="auto"/>
        <w:ind w:firstLine="720"/>
        <w:jc w:val="both"/>
        <w:rPr>
          <w:rFonts w:eastAsia="Times New Roman" w:cs="Times New Roman"/>
          <w:szCs w:val="24"/>
        </w:rPr>
      </w:pPr>
      <w:r>
        <w:rPr>
          <w:rFonts w:eastAsia="Times New Roman"/>
          <w:b/>
          <w:bCs/>
          <w:color w:val="2A2A2A"/>
          <w:szCs w:val="24"/>
        </w:rPr>
        <w:t xml:space="preserve">ΕΥΑΓΓΕΛΟΣ ΜΠΑΣΙΑΚΟΣ: </w:t>
      </w:r>
      <w:r>
        <w:rPr>
          <w:rFonts w:eastAsia="Times New Roman" w:cs="Times New Roman"/>
          <w:szCs w:val="24"/>
        </w:rPr>
        <w:t>Ναι.</w:t>
      </w:r>
    </w:p>
    <w:p w14:paraId="6891C1B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1B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1B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ΒΑΡΔΑΛΗΣ: </w:t>
      </w:r>
      <w:r>
        <w:rPr>
          <w:rFonts w:eastAsia="Times New Roman" w:cs="Times New Roman"/>
          <w:szCs w:val="24"/>
        </w:rPr>
        <w:t xml:space="preserve">Όχι. </w:t>
      </w:r>
    </w:p>
    <w:p w14:paraId="6891C1B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1B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b/>
          <w:szCs w:val="24"/>
        </w:rPr>
        <w:t xml:space="preserve">: </w:t>
      </w:r>
      <w:r>
        <w:rPr>
          <w:rFonts w:eastAsia="Times New Roman" w:cs="Times New Roman"/>
          <w:szCs w:val="24"/>
        </w:rPr>
        <w:t>Ναι.</w:t>
      </w:r>
    </w:p>
    <w:p w14:paraId="6891C1B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1BE"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το άρθρο 36 έγινε δεκτό, όπως τροποποιήθηκε από τον κύριο Υπουργό, κατά πλειοψηφία. </w:t>
      </w:r>
    </w:p>
    <w:p w14:paraId="6891C1B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 ως έχει;</w:t>
      </w:r>
    </w:p>
    <w:p w14:paraId="6891C1C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1C1" w14:textId="77777777" w:rsidR="00D031BF" w:rsidRDefault="004A50F5">
      <w:pPr>
        <w:spacing w:after="0" w:line="600" w:lineRule="auto"/>
        <w:ind w:firstLine="720"/>
        <w:jc w:val="both"/>
        <w:rPr>
          <w:rFonts w:eastAsia="Times New Roman" w:cs="Times New Roman"/>
          <w:szCs w:val="24"/>
        </w:rPr>
      </w:pPr>
      <w:r>
        <w:rPr>
          <w:rFonts w:eastAsia="Times New Roman"/>
          <w:b/>
          <w:bCs/>
          <w:color w:val="2A2A2A"/>
          <w:szCs w:val="24"/>
        </w:rPr>
        <w:t xml:space="preserve">ΕΥΑΓΓΕΛΟΣ ΜΠΑΣΙΑΚΟΣ: </w:t>
      </w:r>
      <w:r>
        <w:rPr>
          <w:rFonts w:eastAsia="Times New Roman" w:cs="Times New Roman"/>
          <w:szCs w:val="24"/>
        </w:rPr>
        <w:t>Ναι.</w:t>
      </w:r>
    </w:p>
    <w:p w14:paraId="6891C1C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1C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6891C1C4"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1C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6891C1C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1C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ΚΑΤΣΙΑΝΤΩΝΗΣ: </w:t>
      </w:r>
      <w:r>
        <w:rPr>
          <w:rFonts w:eastAsia="Times New Roman" w:cs="Times New Roman"/>
          <w:szCs w:val="24"/>
        </w:rPr>
        <w:t>Παρών.</w:t>
      </w:r>
    </w:p>
    <w:p w14:paraId="6891C1C8"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το άρθρο 37 έγινε δεκτό ως </w:t>
      </w:r>
      <w:r>
        <w:rPr>
          <w:rFonts w:eastAsia="Times New Roman"/>
          <w:bCs/>
          <w:color w:val="2A2A2A"/>
          <w:szCs w:val="24"/>
        </w:rPr>
        <w:t xml:space="preserve">έχει κατά πλειοψηφία. </w:t>
      </w:r>
    </w:p>
    <w:p w14:paraId="6891C1C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38 ως έχει;</w:t>
      </w:r>
    </w:p>
    <w:p w14:paraId="6891C1C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1CB" w14:textId="77777777" w:rsidR="00D031BF" w:rsidRDefault="004A50F5">
      <w:pPr>
        <w:spacing w:after="0" w:line="600" w:lineRule="auto"/>
        <w:ind w:firstLine="720"/>
        <w:jc w:val="both"/>
        <w:rPr>
          <w:rFonts w:eastAsia="Times New Roman" w:cs="Times New Roman"/>
          <w:szCs w:val="24"/>
        </w:rPr>
      </w:pPr>
      <w:r>
        <w:rPr>
          <w:rFonts w:eastAsia="Times New Roman"/>
          <w:b/>
          <w:bCs/>
          <w:color w:val="2A2A2A"/>
          <w:szCs w:val="24"/>
        </w:rPr>
        <w:t xml:space="preserve">ΕΥΑΓΓΕΛΟΣ ΜΠΑΣΙΑΚΟΣ: </w:t>
      </w:r>
      <w:r>
        <w:rPr>
          <w:rFonts w:eastAsia="Times New Roman" w:cs="Times New Roman"/>
          <w:szCs w:val="24"/>
        </w:rPr>
        <w:t>Ναι.</w:t>
      </w:r>
    </w:p>
    <w:p w14:paraId="6891C1C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1C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6891C1C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1C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6891C1D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1D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Παρών.</w:t>
      </w:r>
    </w:p>
    <w:p w14:paraId="6891C1D2"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το άρθρο 38 έγινε δεκτό ως έχει κατά πλειοψηφία. </w:t>
      </w:r>
    </w:p>
    <w:p w14:paraId="6891C1D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39 ως έχει;</w:t>
      </w:r>
    </w:p>
    <w:p w14:paraId="6891C1D4"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1D5" w14:textId="77777777" w:rsidR="00D031BF" w:rsidRDefault="004A50F5">
      <w:pPr>
        <w:spacing w:after="0" w:line="600" w:lineRule="auto"/>
        <w:ind w:firstLine="720"/>
        <w:jc w:val="both"/>
        <w:rPr>
          <w:rFonts w:eastAsia="Times New Roman" w:cs="Times New Roman"/>
          <w:szCs w:val="24"/>
        </w:rPr>
      </w:pPr>
      <w:r>
        <w:rPr>
          <w:rFonts w:eastAsia="Times New Roman"/>
          <w:b/>
          <w:bCs/>
          <w:color w:val="2A2A2A"/>
          <w:szCs w:val="24"/>
        </w:rPr>
        <w:t xml:space="preserve">ΕΥΑΓΓΕΛΟΣ ΜΠΑΣΙΑΚΟΣ: </w:t>
      </w:r>
      <w:r>
        <w:rPr>
          <w:rFonts w:eastAsia="Times New Roman" w:cs="Times New Roman"/>
          <w:szCs w:val="24"/>
        </w:rPr>
        <w:t>Ναι.</w:t>
      </w:r>
    </w:p>
    <w:p w14:paraId="6891C1D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1D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ΟΔΥΣΣΕΑΣ ΚΩΝΣ</w:t>
      </w:r>
      <w:r>
        <w:rPr>
          <w:rFonts w:eastAsia="Times New Roman" w:cs="Times New Roman"/>
          <w:b/>
          <w:szCs w:val="24"/>
        </w:rPr>
        <w:t xml:space="preserve">ΤΑΝΤΙΝΟΠΟΥΛΟΣ: </w:t>
      </w:r>
      <w:r>
        <w:rPr>
          <w:rFonts w:eastAsia="Times New Roman" w:cs="Times New Roman"/>
          <w:szCs w:val="24"/>
        </w:rPr>
        <w:t>Ναι.</w:t>
      </w:r>
    </w:p>
    <w:p w14:paraId="6891C1D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1D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1D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1D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1DC"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το άρθρο 39 έγινε δεκτό ως έχει κατά πλειοψηφία. </w:t>
      </w:r>
    </w:p>
    <w:p w14:paraId="6891C1D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40</w:t>
      </w:r>
      <w:r>
        <w:rPr>
          <w:rFonts w:eastAsia="Times New Roman" w:cs="Times New Roman"/>
          <w:szCs w:val="24"/>
        </w:rPr>
        <w:t xml:space="preserve"> ως έχει;</w:t>
      </w:r>
    </w:p>
    <w:p w14:paraId="6891C1D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1DF" w14:textId="77777777" w:rsidR="00D031BF" w:rsidRDefault="004A50F5">
      <w:pPr>
        <w:spacing w:after="0" w:line="600" w:lineRule="auto"/>
        <w:ind w:firstLine="720"/>
        <w:jc w:val="both"/>
        <w:rPr>
          <w:rFonts w:eastAsia="Times New Roman" w:cs="Times New Roman"/>
          <w:szCs w:val="24"/>
        </w:rPr>
      </w:pPr>
      <w:r>
        <w:rPr>
          <w:rFonts w:eastAsia="Times New Roman"/>
          <w:b/>
          <w:bCs/>
          <w:color w:val="2A2A2A"/>
          <w:szCs w:val="24"/>
        </w:rPr>
        <w:t xml:space="preserve">ΕΥΑΓΓΕΛΟΣ ΜΠΑΣΙΑΚΟΣ: </w:t>
      </w:r>
      <w:r>
        <w:rPr>
          <w:rFonts w:eastAsia="Times New Roman" w:cs="Times New Roman"/>
          <w:szCs w:val="24"/>
        </w:rPr>
        <w:t>Ναι.</w:t>
      </w:r>
    </w:p>
    <w:p w14:paraId="6891C1E0" w14:textId="77777777" w:rsidR="00D031BF" w:rsidRDefault="004A50F5">
      <w:pPr>
        <w:spacing w:after="0" w:line="600" w:lineRule="auto"/>
        <w:ind w:firstLine="720"/>
        <w:jc w:val="both"/>
        <w:rPr>
          <w:rFonts w:eastAsia="Times New Roman" w:cs="Times New Roman"/>
          <w:szCs w:val="24"/>
        </w:rPr>
      </w:pPr>
      <w:r w:rsidRPr="001E22D5">
        <w:rPr>
          <w:rFonts w:eastAsia="Times New Roman" w:cs="Times New Roman"/>
          <w:b/>
          <w:szCs w:val="24"/>
        </w:rPr>
        <w:lastRenderedPageBreak/>
        <w:t>ΑΝΤΩΝΙΟΣ ΓΡΕΓΟΣ:</w:t>
      </w:r>
      <w:r>
        <w:rPr>
          <w:rFonts w:eastAsia="Times New Roman" w:cs="Times New Roman"/>
          <w:szCs w:val="24"/>
        </w:rPr>
        <w:t xml:space="preserve"> </w:t>
      </w:r>
      <w:r>
        <w:rPr>
          <w:rFonts w:eastAsia="Times New Roman" w:cs="Times New Roman"/>
          <w:szCs w:val="24"/>
        </w:rPr>
        <w:t>Όχι.</w:t>
      </w:r>
    </w:p>
    <w:p w14:paraId="6891C1E1" w14:textId="77777777" w:rsidR="00D031BF" w:rsidRDefault="00D031BF">
      <w:pPr>
        <w:spacing w:after="0" w:line="600" w:lineRule="auto"/>
        <w:ind w:firstLine="720"/>
        <w:jc w:val="both"/>
        <w:rPr>
          <w:rFonts w:eastAsia="Times New Roman" w:cs="Times New Roman"/>
          <w:szCs w:val="24"/>
        </w:rPr>
      </w:pPr>
    </w:p>
    <w:p w14:paraId="6891C1E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1E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1E4"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1E5" w14:textId="77777777" w:rsidR="00D031BF" w:rsidRDefault="004A50F5">
      <w:pPr>
        <w:spacing w:after="0" w:line="600" w:lineRule="auto"/>
        <w:ind w:firstLine="720"/>
        <w:jc w:val="both"/>
        <w:rPr>
          <w:rFonts w:eastAsia="Times New Roman" w:cs="Times New Roman"/>
          <w:b/>
          <w:szCs w:val="24"/>
        </w:rPr>
      </w:pPr>
      <w:r>
        <w:rPr>
          <w:rFonts w:eastAsia="Times New Roman" w:cs="Times New Roman"/>
          <w:b/>
          <w:szCs w:val="24"/>
        </w:rPr>
        <w:t>ΓΕΩΡΓΙΟΣ ΛΑΖΑΡΙΔΗΣ:</w:t>
      </w:r>
      <w:r>
        <w:rPr>
          <w:rFonts w:eastAsia="Times New Roman" w:cs="Times New Roman"/>
          <w:b/>
          <w:szCs w:val="24"/>
        </w:rPr>
        <w:t xml:space="preserve"> </w:t>
      </w:r>
      <w:r>
        <w:rPr>
          <w:rFonts w:eastAsia="Times New Roman" w:cs="Times New Roman"/>
          <w:b/>
          <w:szCs w:val="24"/>
        </w:rPr>
        <w:t>Ναι.</w:t>
      </w:r>
    </w:p>
    <w:p w14:paraId="6891C1E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1E7"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Συνεπώς</w:t>
      </w:r>
      <w:r>
        <w:rPr>
          <w:rFonts w:eastAsia="Times New Roman"/>
          <w:bCs/>
          <w:color w:val="2A2A2A"/>
          <w:szCs w:val="24"/>
        </w:rPr>
        <w:t xml:space="preserve"> το άρθρο 40 έγινε δεκτό ως έχει κατά πλειοψηφία. </w:t>
      </w:r>
    </w:p>
    <w:p w14:paraId="6891C1E8"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41 ως έχει;</w:t>
      </w:r>
    </w:p>
    <w:p w14:paraId="6891C1E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1E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ΕΥΑΓΓΕΛΟΣ ΜΠΑΣΙΑΚΟΣ: </w:t>
      </w:r>
      <w:r>
        <w:rPr>
          <w:rFonts w:eastAsia="Times New Roman" w:cs="Times New Roman"/>
          <w:szCs w:val="24"/>
        </w:rPr>
        <w:t>Ναι.</w:t>
      </w:r>
    </w:p>
    <w:p w14:paraId="6891C1E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1E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1E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ΒΑΡΔΑΛΗΣ: </w:t>
      </w:r>
      <w:r>
        <w:rPr>
          <w:rFonts w:eastAsia="Times New Roman" w:cs="Times New Roman"/>
          <w:szCs w:val="24"/>
        </w:rPr>
        <w:t xml:space="preserve">Όχι. </w:t>
      </w:r>
    </w:p>
    <w:p w14:paraId="6891C1E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1E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ΓΕ</w:t>
      </w:r>
      <w:r>
        <w:rPr>
          <w:rFonts w:eastAsia="Times New Roman" w:cs="Times New Roman"/>
          <w:b/>
          <w:szCs w:val="24"/>
        </w:rPr>
        <w:t xml:space="preserve">ΩΡΓΙΟΣ ΛΑΖΑΡΙΔΗΣ: </w:t>
      </w:r>
      <w:r>
        <w:rPr>
          <w:rFonts w:eastAsia="Times New Roman" w:cs="Times New Roman"/>
          <w:szCs w:val="24"/>
        </w:rPr>
        <w:t>Ναι.</w:t>
      </w:r>
    </w:p>
    <w:p w14:paraId="6891C1F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1F1"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το άρθρο 41 έγινε δεκτό ως έχει κατά πλειοψηφία. </w:t>
      </w:r>
    </w:p>
    <w:p w14:paraId="6891C1F2"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42 ως έχει;</w:t>
      </w:r>
    </w:p>
    <w:p w14:paraId="6891C1F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1F4"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ΕΥΑΓΓΕΛΟΣ ΜΠΑΣΙΑΚΟΣ: </w:t>
      </w:r>
      <w:r>
        <w:rPr>
          <w:rFonts w:eastAsia="Times New Roman" w:cs="Times New Roman"/>
          <w:szCs w:val="24"/>
        </w:rPr>
        <w:t>Ναι.</w:t>
      </w:r>
    </w:p>
    <w:p w14:paraId="6891C1F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ΑΝΤΩΝΙΟΣ ΓΡΕΓ</w:t>
      </w:r>
      <w:r>
        <w:rPr>
          <w:rFonts w:eastAsia="Times New Roman" w:cs="Times New Roman"/>
          <w:b/>
          <w:szCs w:val="24"/>
        </w:rPr>
        <w:t xml:space="preserve">ΟΣ: </w:t>
      </w:r>
      <w:r>
        <w:rPr>
          <w:rFonts w:eastAsia="Times New Roman" w:cs="Times New Roman"/>
          <w:szCs w:val="24"/>
        </w:rPr>
        <w:t>Όχι.</w:t>
      </w:r>
    </w:p>
    <w:p w14:paraId="6891C1F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1F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1F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1F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1F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ΚΑΤΣΙΑΝΤΩΝΗΣ: </w:t>
      </w:r>
      <w:r>
        <w:rPr>
          <w:rFonts w:eastAsia="Times New Roman" w:cs="Times New Roman"/>
          <w:szCs w:val="24"/>
        </w:rPr>
        <w:t xml:space="preserve">Ναι. </w:t>
      </w:r>
    </w:p>
    <w:p w14:paraId="6891C1FB"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το άρθρο 42 έγινε δεκτό ως έχει κατά πλειοψηφία. </w:t>
      </w:r>
    </w:p>
    <w:p w14:paraId="6891C1FC"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άρθρο 43 ως έχει;</w:t>
      </w:r>
    </w:p>
    <w:p w14:paraId="6891C1F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1F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ΕΥΑΓΓΕΛΟΣ ΜΠΑΣΙΑΚΟΣ: </w:t>
      </w:r>
      <w:r>
        <w:rPr>
          <w:rFonts w:eastAsia="Times New Roman" w:cs="Times New Roman"/>
          <w:szCs w:val="24"/>
        </w:rPr>
        <w:t>Ναι.</w:t>
      </w:r>
    </w:p>
    <w:p w14:paraId="6891C1F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20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20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20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20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204"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205"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το άρθρο 43 έγινε δεκτό ως έχει κατά πλειοψηφία. </w:t>
      </w:r>
    </w:p>
    <w:p w14:paraId="6891C20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44 ως έχει;</w:t>
      </w:r>
    </w:p>
    <w:p w14:paraId="6891C20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20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ΕΥΑΓΓΕΛΟΣ ΜΠΑΣΙΑΚΟΣ: </w:t>
      </w:r>
      <w:r>
        <w:rPr>
          <w:rFonts w:eastAsia="Times New Roman" w:cs="Times New Roman"/>
          <w:szCs w:val="24"/>
        </w:rPr>
        <w:t>Ναι.</w:t>
      </w:r>
    </w:p>
    <w:p w14:paraId="6891C20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20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20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 xml:space="preserve">ΒΑΡΔΑΛΗΣ: </w:t>
      </w:r>
      <w:r>
        <w:rPr>
          <w:rFonts w:eastAsia="Times New Roman" w:cs="Times New Roman"/>
          <w:szCs w:val="24"/>
        </w:rPr>
        <w:t xml:space="preserve">Όχι. </w:t>
      </w:r>
    </w:p>
    <w:p w14:paraId="6891C20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20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20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20F"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το άρθρο 44 έγινε δεκτό ως έχει κατά πλειοψηφία. </w:t>
      </w:r>
    </w:p>
    <w:p w14:paraId="6891C21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45 ως έχει;</w:t>
      </w:r>
    </w:p>
    <w:p w14:paraId="6891C21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21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ΕΥΑΓΓΕΛΟΣ ΜΠΑΣΙΑΚΟΣ: </w:t>
      </w:r>
      <w:r>
        <w:rPr>
          <w:rFonts w:eastAsia="Times New Roman" w:cs="Times New Roman"/>
          <w:szCs w:val="24"/>
        </w:rPr>
        <w:t>Παρών.</w:t>
      </w:r>
    </w:p>
    <w:p w14:paraId="6891C21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ΑΝΤΩΝΙΟΣ ΓΡΕΓΟΣ: </w:t>
      </w:r>
      <w:r>
        <w:rPr>
          <w:rFonts w:eastAsia="Times New Roman" w:cs="Times New Roman"/>
          <w:szCs w:val="24"/>
        </w:rPr>
        <w:t>Όχι.</w:t>
      </w:r>
    </w:p>
    <w:p w14:paraId="6891C214"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6891C21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Είχαμε θέσει αρκετά θέματα στον Υπουργό, ο οποίος ακόμα δεν τα έχει συμπεριλάβει.</w:t>
      </w:r>
    </w:p>
    <w:p w14:paraId="6891C21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21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6891C21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21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Παρών. </w:t>
      </w:r>
    </w:p>
    <w:p w14:paraId="6891C21A"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το άρθρο 45 έγινε δεκτό ως έχει κατά πλειοψηφία. </w:t>
      </w:r>
    </w:p>
    <w:p w14:paraId="6891C21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46 ως έχει;</w:t>
      </w:r>
    </w:p>
    <w:p w14:paraId="6891C21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21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ΕΥΑΓΓΕΛΟΣ ΜΠΑΣΙΑΚΟΣ: </w:t>
      </w:r>
      <w:r>
        <w:rPr>
          <w:rFonts w:eastAsia="Times New Roman" w:cs="Times New Roman"/>
          <w:szCs w:val="24"/>
        </w:rPr>
        <w:t>Ναι.</w:t>
      </w:r>
    </w:p>
    <w:p w14:paraId="6891C21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21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ΟΔΥΣΣΕΑΣ ΚΩΝ</w:t>
      </w:r>
      <w:r>
        <w:rPr>
          <w:rFonts w:eastAsia="Times New Roman" w:cs="Times New Roman"/>
          <w:b/>
          <w:szCs w:val="24"/>
        </w:rPr>
        <w:t xml:space="preserve">ΣΤΑΝΤΙΝΟΠΟΥΛΟΣ: </w:t>
      </w:r>
      <w:r>
        <w:rPr>
          <w:rFonts w:eastAsia="Times New Roman" w:cs="Times New Roman"/>
          <w:szCs w:val="24"/>
        </w:rPr>
        <w:t>Ναι.</w:t>
      </w:r>
    </w:p>
    <w:p w14:paraId="6891C22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22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22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22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224"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το άρθρο 46 έγινε δεκτό ως έχει κατά πλειοψηφία. </w:t>
      </w:r>
    </w:p>
    <w:p w14:paraId="6891C22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w:t>
      </w:r>
      <w:r>
        <w:rPr>
          <w:rFonts w:eastAsia="Times New Roman" w:cs="Times New Roman"/>
          <w:szCs w:val="24"/>
        </w:rPr>
        <w:t>7 ως έχει;</w:t>
      </w:r>
    </w:p>
    <w:p w14:paraId="6891C22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22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ΕΥΑΓΓΕΛΟΣ ΜΠΑΣΙΑΚΟΣ: </w:t>
      </w:r>
      <w:r>
        <w:rPr>
          <w:rFonts w:eastAsia="Times New Roman" w:cs="Times New Roman"/>
          <w:szCs w:val="24"/>
        </w:rPr>
        <w:t>Ναι.</w:t>
      </w:r>
    </w:p>
    <w:p w14:paraId="6891C22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22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22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22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22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ΛΑΖΑΡΙΔΗΣ: </w:t>
      </w:r>
      <w:r>
        <w:rPr>
          <w:rFonts w:eastAsia="Times New Roman" w:cs="Times New Roman"/>
          <w:szCs w:val="24"/>
        </w:rPr>
        <w:t>Ναι.</w:t>
      </w:r>
    </w:p>
    <w:p w14:paraId="6891C22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22E"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w:t>
      </w:r>
      <w:r>
        <w:rPr>
          <w:rFonts w:eastAsia="Times New Roman"/>
          <w:bCs/>
          <w:color w:val="2A2A2A"/>
          <w:szCs w:val="24"/>
        </w:rPr>
        <w:t xml:space="preserve">το άρθρο 47 έγινε δεκτό ως έχει κατά πλειοψηφία. </w:t>
      </w:r>
    </w:p>
    <w:p w14:paraId="6891C22F"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48 ως έχει;</w:t>
      </w:r>
    </w:p>
    <w:p w14:paraId="6891C23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23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ΕΥΑΓΓΕΛΟΣ ΜΠΑΣΙΑΚΟΣ: </w:t>
      </w:r>
      <w:r>
        <w:rPr>
          <w:rFonts w:eastAsia="Times New Roman" w:cs="Times New Roman"/>
          <w:szCs w:val="24"/>
        </w:rPr>
        <w:t>Ναι.</w:t>
      </w:r>
    </w:p>
    <w:p w14:paraId="6891C23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23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6891C234"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23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6891C23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23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Παρών. </w:t>
      </w:r>
    </w:p>
    <w:p w14:paraId="6891C238"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lastRenderedPageBreak/>
        <w:t xml:space="preserve">ΠΡΟΕΔΡΕΥΩΝ (Γεώργιος Βαρεμένος): </w:t>
      </w:r>
      <w:r>
        <w:rPr>
          <w:rFonts w:eastAsia="Times New Roman"/>
          <w:bCs/>
          <w:color w:val="2A2A2A"/>
          <w:szCs w:val="24"/>
        </w:rPr>
        <w:t xml:space="preserve">Συνεπώς το άρθρο 48 έγινε δεκτό ως έχει κατά πλειοψηφία. </w:t>
      </w:r>
    </w:p>
    <w:p w14:paraId="6891C23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49 ως έχει;</w:t>
      </w:r>
    </w:p>
    <w:p w14:paraId="6891C23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23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ΕΥΑΓΓΕΛΟΣ ΜΠΑΣΙΑΚΟΣ: </w:t>
      </w:r>
      <w:r>
        <w:rPr>
          <w:rFonts w:eastAsia="Times New Roman" w:cs="Times New Roman"/>
          <w:szCs w:val="24"/>
        </w:rPr>
        <w:t>Ναι.</w:t>
      </w:r>
    </w:p>
    <w:p w14:paraId="6891C23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ΑΝΤΩΝΙΟΣ</w:t>
      </w:r>
      <w:r>
        <w:rPr>
          <w:rFonts w:eastAsia="Times New Roman" w:cs="Times New Roman"/>
          <w:b/>
          <w:szCs w:val="24"/>
        </w:rPr>
        <w:t xml:space="preserve"> ΓΡΕΓΟΣ: </w:t>
      </w:r>
      <w:r>
        <w:rPr>
          <w:rFonts w:eastAsia="Times New Roman" w:cs="Times New Roman"/>
          <w:szCs w:val="24"/>
        </w:rPr>
        <w:t>Παρών.</w:t>
      </w:r>
    </w:p>
    <w:p w14:paraId="6891C23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23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23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24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24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242"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το άρθρο 49 έγινε δεκτό ως έχει κατά πλειοψηφία. </w:t>
      </w:r>
    </w:p>
    <w:p w14:paraId="6891C243"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w:t>
      </w:r>
      <w:r>
        <w:rPr>
          <w:rFonts w:eastAsia="Times New Roman" w:cs="Times New Roman"/>
          <w:szCs w:val="24"/>
        </w:rPr>
        <w:t>μα: Γίνεται δεκτό το άρθρο 50 ως έχει;</w:t>
      </w:r>
    </w:p>
    <w:p w14:paraId="6891C244"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ΘΕΟΔΩΡΑ ΤΖΑΚΡΗ:</w:t>
      </w:r>
      <w:r>
        <w:rPr>
          <w:rFonts w:eastAsia="Times New Roman" w:cs="Times New Roman"/>
          <w:szCs w:val="24"/>
        </w:rPr>
        <w:t xml:space="preserve"> Ναι.</w:t>
      </w:r>
    </w:p>
    <w:p w14:paraId="6891C24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ΕΥΑΓΓΕΛΟΣ ΜΠΑΣΙΑΚΟΣ: </w:t>
      </w:r>
      <w:r>
        <w:rPr>
          <w:rFonts w:eastAsia="Times New Roman" w:cs="Times New Roman"/>
          <w:szCs w:val="24"/>
        </w:rPr>
        <w:t>Όχι.</w:t>
      </w:r>
    </w:p>
    <w:p w14:paraId="6891C24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24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6891C24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24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6891C24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24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Όχι. </w:t>
      </w:r>
    </w:p>
    <w:p w14:paraId="6891C24C"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το άρθρο 50 έγινε δεκτό ως έχει κατά πλειοψηφία. </w:t>
      </w:r>
    </w:p>
    <w:p w14:paraId="6891C24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51 ως έχει;</w:t>
      </w:r>
    </w:p>
    <w:p w14:paraId="6891C24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24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ΕΥΑΓΓΕΛΟΣ ΜΠΑΣΙΑΚΟΣ: </w:t>
      </w:r>
      <w:r>
        <w:rPr>
          <w:rFonts w:eastAsia="Times New Roman" w:cs="Times New Roman"/>
          <w:szCs w:val="24"/>
        </w:rPr>
        <w:t>Ναι.</w:t>
      </w:r>
    </w:p>
    <w:p w14:paraId="6891C25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25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Ναι.</w:t>
      </w:r>
    </w:p>
    <w:p w14:paraId="6891C25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25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254"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25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256"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το άρθρο 51 έγινε δεκτό ως έχει κατά πλειοψηφία. </w:t>
      </w:r>
    </w:p>
    <w:p w14:paraId="6891C257"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52, όπως τροποποιήθηκε</w:t>
      </w:r>
      <w:r>
        <w:rPr>
          <w:rFonts w:eastAsia="Times New Roman" w:cs="Times New Roman"/>
          <w:szCs w:val="24"/>
        </w:rPr>
        <w:t xml:space="preserve"> από τον κύριο Υπουργό;</w:t>
      </w:r>
    </w:p>
    <w:p w14:paraId="6891C25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25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ΕΥΑΓΓΕΛΟΣ ΜΠΑΣΙΑΚΟΣ: </w:t>
      </w:r>
      <w:r>
        <w:rPr>
          <w:rFonts w:eastAsia="Times New Roman" w:cs="Times New Roman"/>
          <w:szCs w:val="24"/>
        </w:rPr>
        <w:t>Ναι.</w:t>
      </w:r>
    </w:p>
    <w:p w14:paraId="6891C25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25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25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Παρών. </w:t>
      </w:r>
    </w:p>
    <w:p w14:paraId="6891C25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Ναι.</w:t>
      </w:r>
    </w:p>
    <w:p w14:paraId="6891C25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25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260"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ΠΡΟΕΔΡΕΥΩΝ (Γεώργιος Βαρεμ</w:t>
      </w:r>
      <w:r>
        <w:rPr>
          <w:rFonts w:eastAsia="Times New Roman" w:cs="Times New Roman"/>
          <w:b/>
          <w:szCs w:val="24"/>
        </w:rPr>
        <w:t xml:space="preserve">ένος): </w:t>
      </w:r>
      <w:r>
        <w:rPr>
          <w:rFonts w:eastAsia="Times New Roman"/>
          <w:bCs/>
          <w:color w:val="2A2A2A"/>
          <w:szCs w:val="24"/>
        </w:rPr>
        <w:t xml:space="preserve">Συνεπώς το άρθρο 52 έγινε δεκτό, όπως τροποποιήθηκε από τον κύριο Υπουργό, κατά πλειοψηφία. </w:t>
      </w:r>
    </w:p>
    <w:p w14:paraId="6891C261"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53 ως έχει;</w:t>
      </w:r>
    </w:p>
    <w:p w14:paraId="6891C26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26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Ναι.</w:t>
      </w:r>
    </w:p>
    <w:p w14:paraId="6891C264"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26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26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Παρών. </w:t>
      </w:r>
    </w:p>
    <w:p w14:paraId="6891C26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26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26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26A"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lastRenderedPageBreak/>
        <w:t xml:space="preserve">ΠΡΟΕΔΡΕΥΩΝ (Γεώργιος Βαρεμένος): </w:t>
      </w:r>
      <w:r>
        <w:rPr>
          <w:rFonts w:eastAsia="Times New Roman"/>
          <w:bCs/>
          <w:color w:val="2A2A2A"/>
          <w:szCs w:val="24"/>
        </w:rPr>
        <w:t xml:space="preserve">Συνεπώς το άρθρο 53 έγινε δεκτό ως έχει κατά πλειοψηφία. </w:t>
      </w:r>
    </w:p>
    <w:p w14:paraId="6891C26B"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54 ως έχει;</w:t>
      </w:r>
    </w:p>
    <w:p w14:paraId="6891C26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w:t>
      </w:r>
      <w:r>
        <w:rPr>
          <w:rFonts w:eastAsia="Times New Roman" w:cs="Times New Roman"/>
          <w:b/>
          <w:szCs w:val="24"/>
        </w:rPr>
        <w:t xml:space="preserve"> ΤΖΑΚΡΗ:</w:t>
      </w:r>
      <w:r>
        <w:rPr>
          <w:rFonts w:eastAsia="Times New Roman" w:cs="Times New Roman"/>
          <w:szCs w:val="24"/>
        </w:rPr>
        <w:t xml:space="preserve"> Ναι.</w:t>
      </w:r>
    </w:p>
    <w:p w14:paraId="6891C26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Ναι.</w:t>
      </w:r>
    </w:p>
    <w:p w14:paraId="6891C26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26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27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27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27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27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274"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το άρθρο 54 έγινε δεκτό ως έχει κατά πλειοψηφία. </w:t>
      </w:r>
    </w:p>
    <w:p w14:paraId="6891C27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55 ως έχει;</w:t>
      </w:r>
    </w:p>
    <w:p w14:paraId="6891C27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ΘΕΟΔΩΡΑ ΤΖΑΚΡΗ:</w:t>
      </w:r>
      <w:r>
        <w:rPr>
          <w:rFonts w:eastAsia="Times New Roman" w:cs="Times New Roman"/>
          <w:szCs w:val="24"/>
        </w:rPr>
        <w:t xml:space="preserve"> Ναι.</w:t>
      </w:r>
    </w:p>
    <w:p w14:paraId="6891C27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Ναι.</w:t>
      </w:r>
    </w:p>
    <w:p w14:paraId="6891C27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27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27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27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b/>
          <w:szCs w:val="24"/>
        </w:rPr>
        <w:t xml:space="preserve">: </w:t>
      </w:r>
      <w:r>
        <w:rPr>
          <w:rFonts w:eastAsia="Times New Roman" w:cs="Times New Roman"/>
          <w:szCs w:val="24"/>
        </w:rPr>
        <w:t>Ναι.</w:t>
      </w:r>
    </w:p>
    <w:p w14:paraId="6891C27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27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27E"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το άρθρο 55 έγινε δεκτό ως έχει κατά πλειοψηφία. </w:t>
      </w:r>
    </w:p>
    <w:p w14:paraId="6891C27F" w14:textId="77777777" w:rsidR="00D031BF" w:rsidRDefault="004A50F5">
      <w:pPr>
        <w:spacing w:after="0" w:line="600" w:lineRule="auto"/>
        <w:ind w:firstLine="720"/>
        <w:jc w:val="both"/>
        <w:rPr>
          <w:rFonts w:eastAsia="Times New Roman"/>
          <w:bCs/>
          <w:color w:val="2A2A2A"/>
          <w:szCs w:val="24"/>
        </w:rPr>
      </w:pPr>
      <w:r>
        <w:rPr>
          <w:rFonts w:eastAsia="Times New Roman"/>
          <w:bCs/>
          <w:color w:val="2A2A2A"/>
          <w:szCs w:val="24"/>
        </w:rPr>
        <w:t>Το άρθρο 56 απεσύρθη και τα υπόλοιπα άρθρα αναριθμούνται.</w:t>
      </w:r>
    </w:p>
    <w:p w14:paraId="6891C280"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νέο άρθρο 5</w:t>
      </w:r>
      <w:r>
        <w:rPr>
          <w:rFonts w:eastAsia="Times New Roman" w:cs="Times New Roman"/>
          <w:szCs w:val="24"/>
        </w:rPr>
        <w:t>6, παλαιό 57, όπως τροποποιήθηκε από τον κύριο Υπουργό;</w:t>
      </w:r>
    </w:p>
    <w:p w14:paraId="6891C28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28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ΚΕΦΑΛΟΓΙΑΝΝΗΣ: </w:t>
      </w:r>
      <w:r>
        <w:rPr>
          <w:rFonts w:eastAsia="Times New Roman" w:cs="Times New Roman"/>
          <w:szCs w:val="24"/>
        </w:rPr>
        <w:t>Ναι.</w:t>
      </w:r>
    </w:p>
    <w:p w14:paraId="6891C28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284"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28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28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28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28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289"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το νέο άρθρο 56 </w:t>
      </w:r>
      <w:r>
        <w:rPr>
          <w:rFonts w:eastAsia="Times New Roman"/>
          <w:bCs/>
          <w:color w:val="2A2A2A"/>
          <w:szCs w:val="24"/>
        </w:rPr>
        <w:t>-</w:t>
      </w:r>
      <w:r>
        <w:rPr>
          <w:rFonts w:eastAsia="Times New Roman"/>
          <w:bCs/>
          <w:color w:val="2A2A2A"/>
          <w:szCs w:val="24"/>
        </w:rPr>
        <w:t>παλαίο 57</w:t>
      </w:r>
      <w:r>
        <w:rPr>
          <w:rFonts w:eastAsia="Times New Roman"/>
          <w:bCs/>
          <w:color w:val="2A2A2A"/>
          <w:szCs w:val="24"/>
        </w:rPr>
        <w:t>-</w:t>
      </w:r>
      <w:r>
        <w:rPr>
          <w:rFonts w:eastAsia="Times New Roman"/>
          <w:bCs/>
          <w:color w:val="2A2A2A"/>
          <w:szCs w:val="24"/>
        </w:rPr>
        <w:t xml:space="preserve"> </w:t>
      </w:r>
      <w:r>
        <w:rPr>
          <w:rFonts w:eastAsia="Times New Roman"/>
          <w:bCs/>
          <w:color w:val="2A2A2A"/>
          <w:szCs w:val="24"/>
        </w:rPr>
        <w:t xml:space="preserve">έγινε δεκτό, </w:t>
      </w:r>
      <w:r>
        <w:rPr>
          <w:rFonts w:eastAsia="Times New Roman" w:cs="Times New Roman"/>
          <w:szCs w:val="24"/>
        </w:rPr>
        <w:t>όπως τροποποιήθηκε από τον κύριο Υπουργό,</w:t>
      </w:r>
      <w:r>
        <w:rPr>
          <w:rFonts w:eastAsia="Times New Roman"/>
          <w:bCs/>
          <w:color w:val="2A2A2A"/>
          <w:szCs w:val="24"/>
        </w:rPr>
        <w:t xml:space="preserve"> κατά πλειοψηφία. </w:t>
      </w:r>
    </w:p>
    <w:p w14:paraId="6891C28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779 και ειδικό 2 ως έχει;  </w:t>
      </w:r>
    </w:p>
    <w:p w14:paraId="6891C28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28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Όχι.</w:t>
      </w:r>
    </w:p>
    <w:p w14:paraId="6891C28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ΑΝΤΩΝΙΟΣ ΓΡΕΓΟΣ: </w:t>
      </w:r>
      <w:r>
        <w:rPr>
          <w:rFonts w:eastAsia="Times New Roman" w:cs="Times New Roman"/>
          <w:szCs w:val="24"/>
        </w:rPr>
        <w:t>Όχι.</w:t>
      </w:r>
    </w:p>
    <w:p w14:paraId="6891C28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6891C28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29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6891C29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29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Όχι. </w:t>
      </w:r>
    </w:p>
    <w:p w14:paraId="6891C293"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w:t>
      </w:r>
      <w:r>
        <w:rPr>
          <w:rFonts w:eastAsia="Times New Roman" w:cs="Times New Roman"/>
          <w:szCs w:val="24"/>
        </w:rPr>
        <w:t>η τροπολογία με γενικό</w:t>
      </w:r>
      <w:r>
        <w:rPr>
          <w:rFonts w:eastAsia="Times New Roman" w:cs="Times New Roman"/>
          <w:szCs w:val="24"/>
        </w:rPr>
        <w:t xml:space="preserve"> αριθμό 779 και ειδικό 2 </w:t>
      </w:r>
      <w:r>
        <w:rPr>
          <w:rFonts w:eastAsia="Times New Roman"/>
          <w:bCs/>
          <w:color w:val="2A2A2A"/>
          <w:szCs w:val="24"/>
        </w:rPr>
        <w:t xml:space="preserve">έγινε δεκτή ως έχει κατά πλειοψηφία και εντάσσεται στο άρθρο 15 του νομοσχεδίου.  </w:t>
      </w:r>
    </w:p>
    <w:p w14:paraId="6891C29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780 και ειδικό 3 ως έχει;</w:t>
      </w:r>
    </w:p>
    <w:p w14:paraId="6891C29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29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Όχι.</w:t>
      </w:r>
    </w:p>
    <w:p w14:paraId="6891C29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ΑΝΤΩΝΙΟΣ ΓΡ</w:t>
      </w:r>
      <w:r>
        <w:rPr>
          <w:rFonts w:eastAsia="Times New Roman" w:cs="Times New Roman"/>
          <w:b/>
          <w:szCs w:val="24"/>
        </w:rPr>
        <w:t xml:space="preserve">ΕΓΟΣ: </w:t>
      </w:r>
      <w:r>
        <w:rPr>
          <w:rFonts w:eastAsia="Times New Roman" w:cs="Times New Roman"/>
          <w:szCs w:val="24"/>
        </w:rPr>
        <w:t>Όχι.</w:t>
      </w:r>
    </w:p>
    <w:p w14:paraId="6891C298"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Παρών.</w:t>
      </w:r>
    </w:p>
    <w:p w14:paraId="6891C299"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6891C29A"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6891C29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29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Όχι. </w:t>
      </w:r>
    </w:p>
    <w:p w14:paraId="6891C29D"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bCs/>
          <w:color w:val="2A2A2A"/>
          <w:szCs w:val="24"/>
        </w:rPr>
        <w:t xml:space="preserve">Συνεπώς </w:t>
      </w:r>
      <w:r>
        <w:rPr>
          <w:rFonts w:eastAsia="Times New Roman" w:cs="Times New Roman"/>
          <w:szCs w:val="24"/>
        </w:rPr>
        <w:t xml:space="preserve">η τροπολογία με γενικό αριθμό 780 και ειδικό 3 </w:t>
      </w:r>
      <w:r>
        <w:rPr>
          <w:rFonts w:eastAsia="Times New Roman"/>
          <w:bCs/>
          <w:color w:val="2A2A2A"/>
          <w:szCs w:val="24"/>
        </w:rPr>
        <w:t xml:space="preserve">έγινε δεκτή ως έχει κατά πλειοψηφία και εντάσσεται στο άρθρο 11 του νομοσχεδίου. </w:t>
      </w:r>
    </w:p>
    <w:p w14:paraId="6891C29E" w14:textId="77777777" w:rsidR="00D031BF" w:rsidRDefault="004A50F5">
      <w:pPr>
        <w:spacing w:after="0" w:line="600" w:lineRule="auto"/>
        <w:ind w:firstLine="720"/>
        <w:jc w:val="both"/>
        <w:rPr>
          <w:rFonts w:eastAsia="Times New Roman"/>
          <w:bCs/>
          <w:color w:val="2A2A2A"/>
          <w:szCs w:val="24"/>
        </w:rPr>
      </w:pPr>
      <w:r>
        <w:rPr>
          <w:rFonts w:eastAsia="Times New Roman"/>
          <w:bCs/>
          <w:color w:val="2A2A2A"/>
          <w:szCs w:val="24"/>
        </w:rPr>
        <w:t>Εισερχόμαστε στην ψήφιση του ακροτελεύτιου άρθρου.</w:t>
      </w:r>
    </w:p>
    <w:p w14:paraId="6891C29F" w14:textId="77777777" w:rsidR="00D031BF" w:rsidRDefault="004A50F5">
      <w:pPr>
        <w:spacing w:after="0" w:line="600" w:lineRule="auto"/>
        <w:ind w:firstLine="720"/>
        <w:jc w:val="both"/>
        <w:rPr>
          <w:rFonts w:eastAsia="Times New Roman"/>
          <w:bCs/>
          <w:color w:val="2A2A2A"/>
          <w:szCs w:val="24"/>
        </w:rPr>
      </w:pPr>
      <w:r>
        <w:rPr>
          <w:rFonts w:eastAsia="Times New Roman"/>
          <w:bCs/>
          <w:color w:val="2A2A2A"/>
          <w:szCs w:val="24"/>
        </w:rPr>
        <w:t>Ερωτάται το Σώμα: Γίνεται δεκτό το ακροτελεύτιο άρθρο;</w:t>
      </w:r>
    </w:p>
    <w:p w14:paraId="6891C2A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2A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Ναι.</w:t>
      </w:r>
    </w:p>
    <w:p w14:paraId="6891C2A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2A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2A4"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ΒΑΡΔΑΛΗΣ: </w:t>
      </w:r>
      <w:r>
        <w:rPr>
          <w:rFonts w:eastAsia="Times New Roman" w:cs="Times New Roman"/>
          <w:szCs w:val="24"/>
        </w:rPr>
        <w:t xml:space="preserve">Όχι. </w:t>
      </w:r>
    </w:p>
    <w:p w14:paraId="6891C2A5"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2A6"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2A7"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2A8" w14:textId="77777777" w:rsidR="00D031BF" w:rsidRDefault="004A50F5">
      <w:pPr>
        <w:spacing w:after="0" w:line="600" w:lineRule="auto"/>
        <w:ind w:firstLine="720"/>
        <w:jc w:val="both"/>
        <w:rPr>
          <w:rFonts w:eastAsia="Times New Roman"/>
          <w:bCs/>
          <w:color w:val="2A2A2A"/>
          <w:szCs w:val="24"/>
        </w:rPr>
      </w:pPr>
      <w:r>
        <w:rPr>
          <w:rFonts w:eastAsia="Times New Roman" w:cs="Times New Roman"/>
          <w:b/>
          <w:szCs w:val="24"/>
        </w:rPr>
        <w:t xml:space="preserve">ΠΡΟΕΔΡΕΥΩΝ (Γεώργιος Βαρεμένος): </w:t>
      </w:r>
      <w:r>
        <w:rPr>
          <w:rFonts w:eastAsia="Times New Roman" w:cs="Times New Roman"/>
          <w:szCs w:val="24"/>
        </w:rPr>
        <w:t>Το</w:t>
      </w:r>
      <w:r>
        <w:rPr>
          <w:rFonts w:eastAsia="Times New Roman"/>
          <w:bCs/>
          <w:color w:val="2A2A2A"/>
          <w:szCs w:val="24"/>
        </w:rPr>
        <w:t xml:space="preserve"> ακροτελεύτιο άρθρο έγινε δεκτό κατά πλειοψηφία. </w:t>
      </w:r>
    </w:p>
    <w:p w14:paraId="6891C2A9"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w:t>
      </w:r>
      <w:r>
        <w:rPr>
          <w:rFonts w:eastAsia="Times New Roman" w:cs="Times New Roman"/>
          <w:szCs w:val="24"/>
        </w:rPr>
        <w:t>γείου Οικονομίας και Ανάπτυξης</w:t>
      </w:r>
      <w:r>
        <w:rPr>
          <w:rFonts w:eastAsia="Times New Roman" w:cs="Times New Roman"/>
          <w:szCs w:val="24"/>
        </w:rPr>
        <w:t>:</w:t>
      </w:r>
      <w:r>
        <w:rPr>
          <w:rFonts w:eastAsia="Times New Roman" w:cs="Times New Roman"/>
          <w:szCs w:val="24"/>
        </w:rPr>
        <w:t xml:space="preserve"> «Νέο θεσμικό πλαίσιο για την άσκηση οικονομικής δραστηριότητας και άλλες διατάξεις» έγινε δεκτό επί της αρχής</w:t>
      </w:r>
      <w:r>
        <w:rPr>
          <w:rFonts w:eastAsia="Times New Roman" w:cs="Times New Roman"/>
          <w:szCs w:val="24"/>
        </w:rPr>
        <w:t xml:space="preserve"> και</w:t>
      </w:r>
      <w:r>
        <w:rPr>
          <w:rFonts w:eastAsia="Times New Roman" w:cs="Times New Roman"/>
          <w:szCs w:val="24"/>
        </w:rPr>
        <w:t xml:space="preserve"> επί των άρθρων.</w:t>
      </w:r>
    </w:p>
    <w:p w14:paraId="6891C2A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6891C2AB"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Ναι.</w:t>
      </w:r>
    </w:p>
    <w:p w14:paraId="6891C2AC"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ΙΩΑΝΝΗΣ ΚΕΦ</w:t>
      </w:r>
      <w:r>
        <w:rPr>
          <w:rFonts w:eastAsia="Times New Roman" w:cs="Times New Roman"/>
          <w:b/>
          <w:szCs w:val="24"/>
        </w:rPr>
        <w:t xml:space="preserve">ΑΛΟΓΙΑΝΝΗΣ: </w:t>
      </w:r>
      <w:r>
        <w:rPr>
          <w:rFonts w:eastAsia="Times New Roman" w:cs="Times New Roman"/>
          <w:szCs w:val="24"/>
        </w:rPr>
        <w:t>Ναι.</w:t>
      </w:r>
    </w:p>
    <w:p w14:paraId="6891C2AD"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Όχι.</w:t>
      </w:r>
    </w:p>
    <w:p w14:paraId="6891C2AE"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891C2A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ΒΑΡΔΑΛΗΣ: </w:t>
      </w:r>
      <w:r>
        <w:rPr>
          <w:rFonts w:eastAsia="Times New Roman" w:cs="Times New Roman"/>
          <w:szCs w:val="24"/>
        </w:rPr>
        <w:t xml:space="preserve">Όχι. </w:t>
      </w:r>
    </w:p>
    <w:p w14:paraId="6891C2B0"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891C2B1"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891C2B2"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Ναι. </w:t>
      </w:r>
    </w:p>
    <w:p w14:paraId="6891C2B3"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 νομοσχέδιο έγινε δεκτό και στο σύνολο κατά πλε</w:t>
      </w:r>
      <w:r>
        <w:rPr>
          <w:rFonts w:eastAsia="Times New Roman" w:cs="Times New Roman"/>
          <w:szCs w:val="24"/>
        </w:rPr>
        <w:t>ιοψηφία.</w:t>
      </w:r>
    </w:p>
    <w:p w14:paraId="6891C2B4"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Οικονομίας και Ανάπτυξης</w:t>
      </w:r>
      <w:r>
        <w:rPr>
          <w:rFonts w:eastAsia="Times New Roman" w:cs="Times New Roman"/>
          <w:szCs w:val="24"/>
        </w:rPr>
        <w:t>:</w:t>
      </w:r>
      <w:r>
        <w:rPr>
          <w:rFonts w:eastAsia="Times New Roman" w:cs="Times New Roman"/>
          <w:szCs w:val="24"/>
        </w:rPr>
        <w:t xml:space="preserve"> «Νέο θεσμικό πλαίσιο για την άσκηση οικονομικής δραστηριότητας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w:t>
      </w:r>
      <w:r>
        <w:rPr>
          <w:rFonts w:eastAsia="Times New Roman" w:cs="Times New Roman"/>
          <w:szCs w:val="24"/>
        </w:rPr>
        <w:t>, των τροπολογιών</w:t>
      </w:r>
      <w:r>
        <w:rPr>
          <w:rFonts w:eastAsia="Times New Roman" w:cs="Times New Roman"/>
          <w:szCs w:val="24"/>
        </w:rPr>
        <w:t xml:space="preserve"> και του συνόλου και έχει ως εξής:</w:t>
      </w:r>
    </w:p>
    <w:p w14:paraId="6891C2B5"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 xml:space="preserve">                  (Να καταχωριστεί το κείμενο του νομοσχεδίου</w:t>
      </w:r>
      <w:r>
        <w:rPr>
          <w:rFonts w:eastAsia="Times New Roman" w:cs="Times New Roman"/>
          <w:szCs w:val="24"/>
        </w:rPr>
        <w:t>)</w:t>
      </w:r>
    </w:p>
    <w:p w14:paraId="6891C2B6"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(Να μπει η σελ 367</w:t>
      </w:r>
      <w:r w:rsidRPr="00E90EF4">
        <w:rPr>
          <w:rFonts w:eastAsia="Times New Roman" w:cs="Times New Roman"/>
          <w:szCs w:val="24"/>
          <w:vertAlign w:val="superscript"/>
        </w:rPr>
        <w:t>α</w:t>
      </w:r>
      <w:r>
        <w:rPr>
          <w:rFonts w:eastAsia="Times New Roman" w:cs="Times New Roman"/>
          <w:szCs w:val="24"/>
        </w:rPr>
        <w:t>)</w:t>
      </w:r>
    </w:p>
    <w:p w14:paraId="6891C2B7" w14:textId="77777777" w:rsidR="00D031BF" w:rsidRDefault="004A50F5">
      <w:pPr>
        <w:spacing w:after="0" w:line="600" w:lineRule="auto"/>
        <w:ind w:firstLine="720"/>
        <w:jc w:val="both"/>
        <w:rPr>
          <w:rFonts w:eastAsia="Times New Roman"/>
          <w:b/>
          <w:szCs w:val="24"/>
        </w:rPr>
      </w:pPr>
      <w:r>
        <w:rPr>
          <w:rFonts w:eastAsia="Times New Roman"/>
          <w:b/>
          <w:szCs w:val="24"/>
        </w:rPr>
        <w:lastRenderedPageBreak/>
        <w:t xml:space="preserve">ΠΡΟΕΔΡΕΥΩΝ (Γεώργιος Βαρεμένος): </w:t>
      </w:r>
      <w:r>
        <w:rPr>
          <w:rFonts w:eastAsia="Times New Roman"/>
          <w:szCs w:val="24"/>
        </w:rPr>
        <w:t>Κυρίες και κύριοι συνάδελφοι, παρακαλώ το Σώμα να εξουσιοδοτήσει το Προεδρείο για την υπ’ ευθύνη του επι</w:t>
      </w:r>
      <w:r>
        <w:rPr>
          <w:rFonts w:eastAsia="Times New Roman"/>
          <w:szCs w:val="24"/>
        </w:rPr>
        <w:t>κύρωση των Πρακτικών ως προς την ψήφιση στο σύνολο του παραπάνω νομοσχεδίου.</w:t>
      </w:r>
    </w:p>
    <w:p w14:paraId="6891C2B8" w14:textId="77777777" w:rsidR="00D031BF" w:rsidRDefault="004A50F5">
      <w:pPr>
        <w:spacing w:after="0" w:line="600" w:lineRule="auto"/>
        <w:ind w:firstLine="720"/>
        <w:jc w:val="both"/>
        <w:rPr>
          <w:rFonts w:eastAsia="Times New Roman"/>
          <w:szCs w:val="24"/>
        </w:rPr>
      </w:pPr>
      <w:r>
        <w:rPr>
          <w:rFonts w:eastAsia="Times New Roman"/>
          <w:b/>
          <w:bCs/>
          <w:szCs w:val="24"/>
        </w:rPr>
        <w:t xml:space="preserve">ΟΛΟΙ ΟΙ </w:t>
      </w:r>
      <w:r>
        <w:rPr>
          <w:rFonts w:eastAsia="Times New Roman"/>
          <w:b/>
          <w:bCs/>
          <w:szCs w:val="24"/>
        </w:rPr>
        <w:t xml:space="preserve"> ΒΟΥΛΕΥΤΕΣ:</w:t>
      </w:r>
      <w:r>
        <w:rPr>
          <w:rFonts w:eastAsia="Times New Roman"/>
          <w:szCs w:val="24"/>
        </w:rPr>
        <w:t xml:space="preserve"> Μάλιστα, μάλιστα.</w:t>
      </w:r>
    </w:p>
    <w:p w14:paraId="6891C2B9" w14:textId="77777777" w:rsidR="00D031BF" w:rsidRDefault="004A50F5">
      <w:pPr>
        <w:spacing w:after="0"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bCs/>
          <w:szCs w:val="24"/>
        </w:rPr>
        <w:t>Συνεπώς τ</w:t>
      </w:r>
      <w:r>
        <w:rPr>
          <w:rFonts w:eastAsia="Times New Roman"/>
          <w:bCs/>
          <w:szCs w:val="24"/>
        </w:rPr>
        <w:t>ο Σώμα παρέσχε τη ζητηθείσα</w:t>
      </w:r>
      <w:r>
        <w:rPr>
          <w:rFonts w:eastAsia="Times New Roman"/>
          <w:b/>
          <w:bCs/>
          <w:szCs w:val="24"/>
        </w:rPr>
        <w:t xml:space="preserve"> </w:t>
      </w:r>
      <w:r>
        <w:rPr>
          <w:rFonts w:eastAsia="Times New Roman"/>
          <w:bCs/>
          <w:szCs w:val="24"/>
        </w:rPr>
        <w:t>εξουσιοδότηση.</w:t>
      </w:r>
    </w:p>
    <w:p w14:paraId="6891C2BA"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έχουν διανεμηθεί τα Πρακτι</w:t>
      </w:r>
      <w:r>
        <w:rPr>
          <w:rFonts w:eastAsia="Times New Roman" w:cs="Times New Roman"/>
          <w:szCs w:val="24"/>
        </w:rPr>
        <w:t xml:space="preserve">κά της Πέμπτης 6 Οκτωβρίου 2016, της Δευτέρας 17 Οκτωβρίου 2016, της Τρίτης 18 Οκτωβρίου 2016 και της Τετάρτης 19 Οκτωβρίου 2016 και ερωτάται το Σώμα αν τα επικυρώνει. </w:t>
      </w:r>
    </w:p>
    <w:p w14:paraId="6891C2BB" w14:textId="77777777" w:rsidR="00D031BF" w:rsidRDefault="004A50F5">
      <w:pPr>
        <w:spacing w:after="0"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6891C2BC" w14:textId="77777777" w:rsidR="00D031BF" w:rsidRDefault="004A50F5">
      <w:pPr>
        <w:spacing w:after="0" w:line="600" w:lineRule="auto"/>
        <w:ind w:firstLine="720"/>
        <w:jc w:val="both"/>
        <w:rPr>
          <w:rFonts w:eastAsia="Times New Roman"/>
          <w:b/>
          <w:bCs/>
          <w:szCs w:val="24"/>
        </w:rPr>
      </w:pPr>
      <w:r>
        <w:rPr>
          <w:rFonts w:eastAsia="Times New Roman"/>
          <w:b/>
          <w:bCs/>
          <w:szCs w:val="24"/>
        </w:rPr>
        <w:lastRenderedPageBreak/>
        <w:t xml:space="preserve">ΠΡΟΕΔΡΕΥΩΝ (Γεώργιος Βαρεμένος): </w:t>
      </w:r>
      <w:r>
        <w:rPr>
          <w:rFonts w:eastAsia="Times New Roman" w:cs="Times New Roman"/>
          <w:szCs w:val="24"/>
        </w:rPr>
        <w:t xml:space="preserve">Συνεπώς τα </w:t>
      </w:r>
      <w:r>
        <w:rPr>
          <w:rFonts w:eastAsia="Times New Roman" w:cs="Times New Roman"/>
          <w:szCs w:val="24"/>
        </w:rPr>
        <w:t>Πρακτικά της Πέμπτης 6 Οκτωβρίου 2016, της Δευτέρας 17 Οκτωβρίου 2016, της Τρίτης 18 Οκτωβρίου 2016 και της Τετάρτης 19 Οκτωβρίου 2016 επικυρώθηκαν.</w:t>
      </w:r>
    </w:p>
    <w:p w14:paraId="6891C2BD" w14:textId="77777777" w:rsidR="00D031BF" w:rsidRDefault="004A50F5">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6891C2BE" w14:textId="77777777" w:rsidR="00D031BF" w:rsidRDefault="004A50F5">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w:t>
      </w:r>
      <w:r>
        <w:rPr>
          <w:rFonts w:eastAsia="Times New Roman" w:cs="Times New Roman"/>
          <w:szCs w:val="24"/>
        </w:rPr>
        <w:t xml:space="preserve"> μάλιστα.</w:t>
      </w:r>
    </w:p>
    <w:p w14:paraId="6891C2BF" w14:textId="77777777" w:rsidR="00D031BF" w:rsidRDefault="004A50F5">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 τη συναίνεση του Σώματος και ώρα 17</w:t>
      </w:r>
      <w:r>
        <w:rPr>
          <w:rFonts w:eastAsia="Times New Roman" w:cs="Times New Roman"/>
          <w:szCs w:val="24"/>
        </w:rPr>
        <w:t>.</w:t>
      </w:r>
      <w:r>
        <w:rPr>
          <w:rFonts w:eastAsia="Times New Roman" w:cs="Times New Roman"/>
          <w:szCs w:val="24"/>
        </w:rPr>
        <w:t>36΄ λύεται η συνεδρίαση για αύριο</w:t>
      </w:r>
      <w:r>
        <w:rPr>
          <w:rFonts w:eastAsia="Times New Roman" w:cs="Times New Roman"/>
          <w:szCs w:val="24"/>
        </w:rPr>
        <w:t>,</w:t>
      </w:r>
      <w:r>
        <w:rPr>
          <w:rFonts w:eastAsia="Times New Roman" w:cs="Times New Roman"/>
          <w:szCs w:val="24"/>
        </w:rPr>
        <w:t xml:space="preserve"> ημέρα Πέμπτη 1 Δεκεμβρίου 2016 και ώρα 9</w:t>
      </w:r>
      <w:r>
        <w:rPr>
          <w:rFonts w:eastAsia="Times New Roman" w:cs="Times New Roman"/>
          <w:szCs w:val="24"/>
        </w:rPr>
        <w:t>.</w:t>
      </w:r>
      <w:r>
        <w:rPr>
          <w:rFonts w:eastAsia="Times New Roman" w:cs="Times New Roman"/>
          <w:szCs w:val="24"/>
        </w:rPr>
        <w:t xml:space="preserve">30΄, με αντικείμενο εργασιών του Σώματος α) </w:t>
      </w:r>
      <w:r>
        <w:rPr>
          <w:rFonts w:eastAsia="Times New Roman" w:cs="Times New Roman"/>
          <w:szCs w:val="24"/>
        </w:rPr>
        <w:t>κ</w:t>
      </w:r>
      <w:r>
        <w:rPr>
          <w:rFonts w:eastAsia="Times New Roman" w:cs="Times New Roman"/>
          <w:szCs w:val="24"/>
        </w:rPr>
        <w:t>οινοβουλευτικό έλεγχο</w:t>
      </w:r>
      <w:r>
        <w:rPr>
          <w:rFonts w:eastAsia="Times New Roman" w:cs="Times New Roman"/>
          <w:szCs w:val="24"/>
        </w:rPr>
        <w:t xml:space="preserve">: </w:t>
      </w:r>
      <w:r>
        <w:rPr>
          <w:rFonts w:eastAsia="Times New Roman" w:cs="Times New Roman"/>
          <w:szCs w:val="24"/>
        </w:rPr>
        <w:t>συζήτηση επικαίρων ερωτήσεων κ</w:t>
      </w:r>
      <w:r>
        <w:rPr>
          <w:rFonts w:eastAsia="Times New Roman" w:cs="Times New Roman"/>
          <w:szCs w:val="24"/>
        </w:rPr>
        <w:t xml:space="preserve">αι β) </w:t>
      </w:r>
      <w:r>
        <w:rPr>
          <w:rFonts w:eastAsia="Times New Roman" w:cs="Times New Roman"/>
          <w:szCs w:val="24"/>
        </w:rPr>
        <w:t>ν</w:t>
      </w:r>
      <w:r>
        <w:rPr>
          <w:rFonts w:eastAsia="Times New Roman" w:cs="Times New Roman"/>
          <w:szCs w:val="24"/>
        </w:rPr>
        <w:t>ομοθετική εργασία</w:t>
      </w:r>
      <w:r>
        <w:rPr>
          <w:rFonts w:eastAsia="Times New Roman" w:cs="Times New Roman"/>
          <w:szCs w:val="24"/>
        </w:rPr>
        <w:t xml:space="preserve">: </w:t>
      </w:r>
      <w:r>
        <w:rPr>
          <w:rFonts w:eastAsia="Times New Roman" w:cs="Times New Roman"/>
          <w:szCs w:val="24"/>
        </w:rPr>
        <w:t xml:space="preserve">σύμφωνα με την ημερήσια διάταξη </w:t>
      </w:r>
      <w:r>
        <w:rPr>
          <w:rFonts w:eastAsia="Times New Roman" w:cs="Times New Roman"/>
          <w:szCs w:val="24"/>
        </w:rPr>
        <w:t xml:space="preserve">και την ειδική ημερήσια διάταξη </w:t>
      </w:r>
      <w:r>
        <w:rPr>
          <w:rFonts w:eastAsia="Times New Roman" w:cs="Times New Roman"/>
          <w:szCs w:val="24"/>
        </w:rPr>
        <w:t>που έχ</w:t>
      </w:r>
      <w:r>
        <w:rPr>
          <w:rFonts w:eastAsia="Times New Roman" w:cs="Times New Roman"/>
          <w:szCs w:val="24"/>
        </w:rPr>
        <w:t>ουν</w:t>
      </w:r>
      <w:r>
        <w:rPr>
          <w:rFonts w:eastAsia="Times New Roman" w:cs="Times New Roman"/>
          <w:szCs w:val="24"/>
        </w:rPr>
        <w:t xml:space="preserve"> διανεμηθεί. </w:t>
      </w:r>
    </w:p>
    <w:p w14:paraId="6891C2C0" w14:textId="77777777" w:rsidR="00D031BF" w:rsidRDefault="004A50F5">
      <w:pPr>
        <w:spacing w:after="0" w:line="600" w:lineRule="auto"/>
        <w:jc w:val="both"/>
        <w:rPr>
          <w:rFonts w:eastAsia="Times New Roman"/>
          <w:color w:val="000000"/>
          <w:szCs w:val="24"/>
        </w:rPr>
      </w:pPr>
      <w:r>
        <w:rPr>
          <w:rFonts w:eastAsia="Times New Roman" w:cs="Times New Roman"/>
          <w:b/>
          <w:bCs/>
          <w:szCs w:val="24"/>
        </w:rPr>
        <w:t xml:space="preserve"> Ο ΠΡΟΕΔΡΟΣ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sectPr w:rsidR="00D031B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ocumentProtection w:edit="trackedChanges" w:enforcement="1" w:cryptProviderType="rsaFull" w:cryptAlgorithmClass="hash" w:cryptAlgorithmType="typeAny" w:cryptAlgorithmSid="4" w:cryptSpinCount="50000" w:hash="vdXDqy/Vyc9GtT5RIarq6Zqjnxc=" w:salt="1Tu58SpTVCgFHX8ucAq0F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BF"/>
    <w:rsid w:val="004A50F5"/>
    <w:rsid w:val="006F655D"/>
    <w:rsid w:val="00D031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BB75"/>
  <w15:docId w15:val="{376D36AA-A69A-4D31-8F22-1B1DE2F7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42FF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42FFA"/>
    <w:rPr>
      <w:rFonts w:ascii="Segoe UI" w:hAnsi="Segoe UI" w:cs="Segoe UI"/>
      <w:sz w:val="18"/>
      <w:szCs w:val="18"/>
    </w:rPr>
  </w:style>
  <w:style w:type="paragraph" w:styleId="a4">
    <w:name w:val="List Paragraph"/>
    <w:basedOn w:val="a"/>
    <w:uiPriority w:val="34"/>
    <w:qFormat/>
    <w:rsid w:val="00FC7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157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363</MetadataID>
    <Session xmlns="641f345b-441b-4b81-9152-adc2e73ba5e1">Β´</Session>
    <Date xmlns="641f345b-441b-4b81-9152-adc2e73ba5e1">2016-11-29T22:00:00+00:00</Date>
    <Status xmlns="641f345b-441b-4b81-9152-adc2e73ba5e1">
      <Url>http://srv-sp1/praktika/Lists/Incoming_Metadata/EditForm.aspx?ID=363&amp;Source=/praktika/Recordings_Library/Forms/AllItems.aspx</Url>
      <Description>Δημοσιεύτηκε</Description>
    </Status>
    <Meeting xmlns="641f345b-441b-4b81-9152-adc2e73ba5e1">ΛΖ´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3945B0-672D-4B89-BD05-8D7CD91D1C9C}">
  <ds:schemaRefs>
    <ds:schemaRef ds:uri="641f345b-441b-4b81-9152-adc2e73ba5e1"/>
    <ds:schemaRef ds:uri="http://purl.org/dc/terms/"/>
    <ds:schemaRef ds:uri="http://www.w3.org/XML/1998/namespace"/>
    <ds:schemaRef ds:uri="http://schemas.openxmlformats.org/package/2006/metadata/core-properties"/>
    <ds:schemaRef ds:uri="http://schemas.microsoft.com/office/2006/metadata/properties"/>
    <ds:schemaRef ds:uri="http://schemas.microsoft.com/office/2006/documentManagement/types"/>
    <ds:schemaRef ds:uri="http://purl.org/dc/dcmitype/"/>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870BBAE5-0216-4F26-A646-F835AED08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D4E438-6053-448B-8768-CB0006D5D4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61634</Words>
  <Characters>332825</Characters>
  <Application>Microsoft Office Word</Application>
  <DocSecurity>0</DocSecurity>
  <Lines>2773</Lines>
  <Paragraphs>787</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393672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2016-12-06T10:50:00Z</dcterms:created>
  <dcterms:modified xsi:type="dcterms:W3CDTF">2016-12-06T10:50:00Z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