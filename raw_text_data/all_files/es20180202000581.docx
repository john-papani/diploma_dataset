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8D9A1" w14:textId="77777777" w:rsidR="00FE4113" w:rsidRPr="00FE4113" w:rsidRDefault="00FE4113" w:rsidP="00FE4113">
      <w:pPr>
        <w:spacing w:after="0" w:line="360" w:lineRule="auto"/>
        <w:rPr>
          <w:ins w:id="0" w:author="Φλούδα Χριστίνα" w:date="2018-02-08T13:08:00Z"/>
          <w:rFonts w:eastAsia="Times New Roman"/>
          <w:szCs w:val="24"/>
          <w:lang w:eastAsia="en-US"/>
        </w:rPr>
      </w:pPr>
      <w:bookmarkStart w:id="1" w:name="_GoBack"/>
      <w:bookmarkEnd w:id="1"/>
      <w:ins w:id="2" w:author="Φλούδα Χριστίνα" w:date="2018-02-08T13:08:00Z">
        <w:r w:rsidRPr="00FE411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071CD3B" w14:textId="77777777" w:rsidR="00FE4113" w:rsidRPr="00FE4113" w:rsidRDefault="00FE4113" w:rsidP="00FE4113">
      <w:pPr>
        <w:spacing w:after="0" w:line="360" w:lineRule="auto"/>
        <w:rPr>
          <w:ins w:id="3" w:author="Φλούδα Χριστίνα" w:date="2018-02-08T13:08:00Z"/>
          <w:rFonts w:eastAsia="Times New Roman"/>
          <w:szCs w:val="24"/>
          <w:lang w:eastAsia="en-US"/>
        </w:rPr>
      </w:pPr>
    </w:p>
    <w:p w14:paraId="68DB1ECE" w14:textId="77777777" w:rsidR="00FE4113" w:rsidRPr="00FE4113" w:rsidRDefault="00FE4113" w:rsidP="00FE4113">
      <w:pPr>
        <w:spacing w:after="0" w:line="360" w:lineRule="auto"/>
        <w:rPr>
          <w:ins w:id="4" w:author="Φλούδα Χριστίνα" w:date="2018-02-08T13:08:00Z"/>
          <w:rFonts w:eastAsia="Times New Roman"/>
          <w:szCs w:val="24"/>
          <w:lang w:eastAsia="en-US"/>
        </w:rPr>
      </w:pPr>
      <w:ins w:id="5" w:author="Φλούδα Χριστίνα" w:date="2018-02-08T13:08:00Z">
        <w:r w:rsidRPr="00FE4113">
          <w:rPr>
            <w:rFonts w:eastAsia="Times New Roman"/>
            <w:szCs w:val="24"/>
            <w:lang w:eastAsia="en-US"/>
          </w:rPr>
          <w:t>ΠΙΝΑΚΑΣ ΠΕΡΙΕΧΟΜΕΝΩΝ</w:t>
        </w:r>
      </w:ins>
    </w:p>
    <w:p w14:paraId="3939C4E4" w14:textId="77777777" w:rsidR="00FE4113" w:rsidRPr="00FE4113" w:rsidRDefault="00FE4113" w:rsidP="00FE4113">
      <w:pPr>
        <w:spacing w:after="0" w:line="360" w:lineRule="auto"/>
        <w:rPr>
          <w:ins w:id="6" w:author="Φλούδα Χριστίνα" w:date="2018-02-08T13:08:00Z"/>
          <w:rFonts w:eastAsia="Times New Roman"/>
          <w:szCs w:val="24"/>
          <w:lang w:eastAsia="en-US"/>
        </w:rPr>
      </w:pPr>
      <w:ins w:id="7" w:author="Φλούδα Χριστίνα" w:date="2018-02-08T13:08:00Z">
        <w:r w:rsidRPr="00FE4113">
          <w:rPr>
            <w:rFonts w:eastAsia="Times New Roman"/>
            <w:szCs w:val="24"/>
            <w:lang w:eastAsia="en-US"/>
          </w:rPr>
          <w:t xml:space="preserve">ΙΖ΄ ΠΕΡΙΟΔΟΣ </w:t>
        </w:r>
      </w:ins>
    </w:p>
    <w:p w14:paraId="7843228F" w14:textId="77777777" w:rsidR="00FE4113" w:rsidRPr="00FE4113" w:rsidRDefault="00FE4113" w:rsidP="00FE4113">
      <w:pPr>
        <w:spacing w:after="0" w:line="360" w:lineRule="auto"/>
        <w:rPr>
          <w:ins w:id="8" w:author="Φλούδα Χριστίνα" w:date="2018-02-08T13:08:00Z"/>
          <w:rFonts w:eastAsia="Times New Roman"/>
          <w:szCs w:val="24"/>
          <w:lang w:eastAsia="en-US"/>
        </w:rPr>
      </w:pPr>
      <w:ins w:id="9" w:author="Φλούδα Χριστίνα" w:date="2018-02-08T13:08:00Z">
        <w:r w:rsidRPr="00FE4113">
          <w:rPr>
            <w:rFonts w:eastAsia="Times New Roman"/>
            <w:szCs w:val="24"/>
            <w:lang w:eastAsia="en-US"/>
          </w:rPr>
          <w:t>ΠΡΟΕΔΡΕΥΟΜΕΝΗΣ ΚΟΙΝΟΒΟΥΛΕΥΤΙΚΗΣ ΔΗΜΟΚΡΑΤΙΑΣ</w:t>
        </w:r>
      </w:ins>
    </w:p>
    <w:p w14:paraId="4291CFF2" w14:textId="77777777" w:rsidR="00FE4113" w:rsidRPr="00FE4113" w:rsidRDefault="00FE4113" w:rsidP="00FE4113">
      <w:pPr>
        <w:spacing w:after="0" w:line="360" w:lineRule="auto"/>
        <w:rPr>
          <w:ins w:id="10" w:author="Φλούδα Χριστίνα" w:date="2018-02-08T13:08:00Z"/>
          <w:rFonts w:eastAsia="Times New Roman"/>
          <w:szCs w:val="24"/>
          <w:lang w:eastAsia="en-US"/>
        </w:rPr>
      </w:pPr>
      <w:ins w:id="11" w:author="Φλούδα Χριστίνα" w:date="2018-02-08T13:08:00Z">
        <w:r w:rsidRPr="00FE4113">
          <w:rPr>
            <w:rFonts w:eastAsia="Times New Roman"/>
            <w:szCs w:val="24"/>
            <w:lang w:eastAsia="en-US"/>
          </w:rPr>
          <w:t>ΣΥΝΟΔΟΣ Γ΄</w:t>
        </w:r>
      </w:ins>
    </w:p>
    <w:p w14:paraId="6EE34476" w14:textId="77777777" w:rsidR="00FE4113" w:rsidRPr="00FE4113" w:rsidRDefault="00FE4113" w:rsidP="00FE4113">
      <w:pPr>
        <w:spacing w:after="0" w:line="360" w:lineRule="auto"/>
        <w:rPr>
          <w:ins w:id="12" w:author="Φλούδα Χριστίνα" w:date="2018-02-08T13:08:00Z"/>
          <w:rFonts w:eastAsia="Times New Roman"/>
          <w:szCs w:val="24"/>
          <w:lang w:eastAsia="en-US"/>
        </w:rPr>
      </w:pPr>
    </w:p>
    <w:p w14:paraId="1FC662FF" w14:textId="77777777" w:rsidR="00FE4113" w:rsidRPr="00FE4113" w:rsidRDefault="00FE4113" w:rsidP="00FE4113">
      <w:pPr>
        <w:spacing w:after="0" w:line="360" w:lineRule="auto"/>
        <w:rPr>
          <w:ins w:id="13" w:author="Φλούδα Χριστίνα" w:date="2018-02-08T13:08:00Z"/>
          <w:rFonts w:eastAsia="Times New Roman"/>
          <w:szCs w:val="24"/>
          <w:lang w:eastAsia="en-US"/>
        </w:rPr>
      </w:pPr>
      <w:ins w:id="14" w:author="Φλούδα Χριστίνα" w:date="2018-02-08T13:08:00Z">
        <w:r w:rsidRPr="00FE4113">
          <w:rPr>
            <w:rFonts w:eastAsia="Times New Roman"/>
            <w:szCs w:val="24"/>
            <w:lang w:eastAsia="en-US"/>
          </w:rPr>
          <w:t>ΣΥΝΕΔΡΙΑΣΗ ΞΖ΄</w:t>
        </w:r>
      </w:ins>
    </w:p>
    <w:p w14:paraId="18D09B7E" w14:textId="77777777" w:rsidR="00FE4113" w:rsidRPr="00FE4113" w:rsidRDefault="00FE4113" w:rsidP="00FE4113">
      <w:pPr>
        <w:spacing w:after="0" w:line="360" w:lineRule="auto"/>
        <w:rPr>
          <w:ins w:id="15" w:author="Φλούδα Χριστίνα" w:date="2018-02-08T13:08:00Z"/>
          <w:rFonts w:eastAsia="Times New Roman"/>
          <w:szCs w:val="24"/>
          <w:lang w:eastAsia="en-US"/>
        </w:rPr>
      </w:pPr>
      <w:ins w:id="16" w:author="Φλούδα Χριστίνα" w:date="2018-02-08T13:08:00Z">
        <w:r w:rsidRPr="00FE4113">
          <w:rPr>
            <w:rFonts w:eastAsia="Times New Roman"/>
            <w:szCs w:val="24"/>
            <w:lang w:eastAsia="en-US"/>
          </w:rPr>
          <w:t>Παρασκευή  2 Φεβρουαρίου 2018</w:t>
        </w:r>
      </w:ins>
    </w:p>
    <w:p w14:paraId="15E9F5DC" w14:textId="77777777" w:rsidR="00FE4113" w:rsidRPr="00FE4113" w:rsidRDefault="00FE4113" w:rsidP="00FE4113">
      <w:pPr>
        <w:spacing w:after="0" w:line="360" w:lineRule="auto"/>
        <w:rPr>
          <w:ins w:id="17" w:author="Φλούδα Χριστίνα" w:date="2018-02-08T13:08:00Z"/>
          <w:rFonts w:eastAsia="Times New Roman"/>
          <w:szCs w:val="24"/>
          <w:lang w:eastAsia="en-US"/>
        </w:rPr>
      </w:pPr>
    </w:p>
    <w:p w14:paraId="4B89BE88" w14:textId="77777777" w:rsidR="00FE4113" w:rsidRPr="00FE4113" w:rsidRDefault="00FE4113" w:rsidP="00FE4113">
      <w:pPr>
        <w:spacing w:after="0" w:line="360" w:lineRule="auto"/>
        <w:rPr>
          <w:ins w:id="18" w:author="Φλούδα Χριστίνα" w:date="2018-02-08T13:08:00Z"/>
          <w:rFonts w:eastAsia="Times New Roman"/>
          <w:szCs w:val="24"/>
          <w:lang w:eastAsia="en-US"/>
        </w:rPr>
      </w:pPr>
      <w:ins w:id="19" w:author="Φλούδα Χριστίνα" w:date="2018-02-08T13:08:00Z">
        <w:r w:rsidRPr="00FE4113">
          <w:rPr>
            <w:rFonts w:eastAsia="Times New Roman"/>
            <w:szCs w:val="24"/>
            <w:lang w:eastAsia="en-US"/>
          </w:rPr>
          <w:t>ΘΕΜΑΤΑ</w:t>
        </w:r>
      </w:ins>
    </w:p>
    <w:p w14:paraId="7E5F376D" w14:textId="77777777" w:rsidR="00FE4113" w:rsidRPr="00FE4113" w:rsidRDefault="00FE4113" w:rsidP="00FE4113">
      <w:pPr>
        <w:spacing w:after="0" w:line="360" w:lineRule="auto"/>
        <w:rPr>
          <w:ins w:id="20" w:author="Φλούδα Χριστίνα" w:date="2018-02-08T13:08:00Z"/>
          <w:rFonts w:eastAsia="Times New Roman"/>
          <w:szCs w:val="24"/>
          <w:lang w:eastAsia="en-US"/>
        </w:rPr>
      </w:pPr>
      <w:ins w:id="21" w:author="Φλούδα Χριστίνα" w:date="2018-02-08T13:08:00Z">
        <w:r w:rsidRPr="00FE4113">
          <w:rPr>
            <w:rFonts w:eastAsia="Times New Roman"/>
            <w:szCs w:val="24"/>
            <w:lang w:eastAsia="en-US"/>
          </w:rPr>
          <w:t xml:space="preserve"> </w:t>
        </w:r>
        <w:r w:rsidRPr="00FE4113">
          <w:rPr>
            <w:rFonts w:eastAsia="Times New Roman"/>
            <w:szCs w:val="24"/>
            <w:lang w:eastAsia="en-US"/>
          </w:rPr>
          <w:br/>
          <w:t xml:space="preserve">Α. ΕΙΔΙΚΑ ΘΕΜΑΤΑ </w:t>
        </w:r>
        <w:r w:rsidRPr="00FE4113">
          <w:rPr>
            <w:rFonts w:eastAsia="Times New Roman"/>
            <w:szCs w:val="24"/>
            <w:lang w:eastAsia="en-US"/>
          </w:rPr>
          <w:br/>
          <w:t xml:space="preserve">1. Επικύρωση Πρακτικών, σελ. </w:t>
        </w:r>
        <w:r w:rsidRPr="00FE4113">
          <w:rPr>
            <w:rFonts w:eastAsia="Times New Roman"/>
            <w:szCs w:val="24"/>
            <w:lang w:eastAsia="en-US"/>
          </w:rPr>
          <w:br/>
          <w:t xml:space="preserve">2. Ανακοινώνεται ότι τη συνεδρίαση παρακολουθούν μαθητές από το 5ο Γυμνάσιο Γλυφάδας και το 5ο Δημοτικό Σχολείο Ζωγράφου, σελ. </w:t>
        </w:r>
        <w:r w:rsidRPr="00FE4113">
          <w:rPr>
            <w:rFonts w:eastAsia="Times New Roman"/>
            <w:szCs w:val="24"/>
            <w:lang w:eastAsia="en-US"/>
          </w:rPr>
          <w:br/>
          <w:t xml:space="preserve">3. Επί διαδικαστικού θέματος, σελ. </w:t>
        </w:r>
        <w:r w:rsidRPr="00FE4113">
          <w:rPr>
            <w:rFonts w:eastAsia="Times New Roman"/>
            <w:szCs w:val="24"/>
            <w:lang w:eastAsia="en-US"/>
          </w:rPr>
          <w:br/>
          <w:t xml:space="preserve">4. Αναφορά στην Παγκόσμια Ημέρα κατά του Καρκίνου, σελ. </w:t>
        </w:r>
        <w:r w:rsidRPr="00FE4113">
          <w:rPr>
            <w:rFonts w:eastAsia="Times New Roman"/>
            <w:szCs w:val="24"/>
            <w:lang w:eastAsia="en-US"/>
          </w:rPr>
          <w:br/>
          <w:t xml:space="preserve"> </w:t>
        </w:r>
        <w:r w:rsidRPr="00FE4113">
          <w:rPr>
            <w:rFonts w:eastAsia="Times New Roman"/>
            <w:szCs w:val="24"/>
            <w:lang w:eastAsia="en-US"/>
          </w:rPr>
          <w:br/>
          <w:t xml:space="preserve">Β. ΚΟΙΝΟΒΟΥΛΕΥΤΙΚΟΣ ΕΛΕΓΧΟΣ </w:t>
        </w:r>
        <w:r w:rsidRPr="00FE4113">
          <w:rPr>
            <w:rFonts w:eastAsia="Times New Roman"/>
            <w:szCs w:val="24"/>
            <w:lang w:eastAsia="en-US"/>
          </w:rPr>
          <w:br/>
          <w:t xml:space="preserve">1. Ανακοίνωση αναφορών, σελ. </w:t>
        </w:r>
        <w:r w:rsidRPr="00FE4113">
          <w:rPr>
            <w:rFonts w:eastAsia="Times New Roman"/>
            <w:szCs w:val="24"/>
            <w:lang w:eastAsia="en-US"/>
          </w:rPr>
          <w:br/>
          <w:t xml:space="preserve">2. Ανακοίνωση του δελτίου επικαίρων ερωτήσεων της Δευτέρας 5 Φεβρουαρίου 2018, σελ. </w:t>
        </w:r>
        <w:r w:rsidRPr="00FE4113">
          <w:rPr>
            <w:rFonts w:eastAsia="Times New Roman"/>
            <w:szCs w:val="24"/>
            <w:lang w:eastAsia="en-US"/>
          </w:rPr>
          <w:br/>
          <w:t>3. Συζήτηση επικαίρων ερωτήσεων:</w:t>
        </w:r>
        <w:r w:rsidRPr="00FE4113">
          <w:rPr>
            <w:rFonts w:eastAsia="Times New Roman"/>
            <w:szCs w:val="24"/>
            <w:lang w:eastAsia="en-US"/>
          </w:rPr>
          <w:br/>
          <w:t xml:space="preserve">    α) Προς τον Υπουργό Ναυτιλίας και Νησιωτικής Πολιτικής, με θέμα: «Απόδοση παραλιακού μετώπου Ελευσίνας στους πολίτες της πόλης», σελ. </w:t>
        </w:r>
        <w:r w:rsidRPr="00FE4113">
          <w:rPr>
            <w:rFonts w:eastAsia="Times New Roman"/>
            <w:szCs w:val="24"/>
            <w:lang w:eastAsia="en-US"/>
          </w:rPr>
          <w:br/>
          <w:t xml:space="preserve">    β) Προς τον Υπουργό Οικονομίας και Ανάπτυξης, με θέμα: «Εξαγγελίες του ΥΠΕΘΑ για την εξαγορά των κόκκινων δανείων των στελεχών των Ενόπλων Δυνάμεων με χρήματα του Δημοσίου», σελ. </w:t>
        </w:r>
        <w:r w:rsidRPr="00FE4113">
          <w:rPr>
            <w:rFonts w:eastAsia="Times New Roman"/>
            <w:szCs w:val="24"/>
            <w:lang w:eastAsia="en-US"/>
          </w:rPr>
          <w:br/>
          <w:t xml:space="preserve"> </w:t>
        </w:r>
        <w:r w:rsidRPr="00FE4113">
          <w:rPr>
            <w:rFonts w:eastAsia="Times New Roman"/>
            <w:szCs w:val="24"/>
            <w:lang w:eastAsia="en-US"/>
          </w:rPr>
          <w:br/>
          <w:t xml:space="preserve">Γ. ΝΟΜΟΘΕΤΙΚΗ ΕΡΓΑΣΙΑ </w:t>
        </w:r>
        <w:r w:rsidRPr="00FE4113">
          <w:rPr>
            <w:rFonts w:eastAsia="Times New Roman"/>
            <w:szCs w:val="24"/>
            <w:lang w:eastAsia="en-US"/>
          </w:rPr>
          <w:br/>
          <w:t xml:space="preserve">Κατάθεση Εκθέσεως Διαρκούς Επιτροπής: </w:t>
        </w:r>
      </w:ins>
    </w:p>
    <w:p w14:paraId="25DE5081" w14:textId="77777777" w:rsidR="00FE4113" w:rsidRPr="00FE4113" w:rsidRDefault="00FE4113" w:rsidP="00FE4113">
      <w:pPr>
        <w:spacing w:after="0" w:line="360" w:lineRule="auto"/>
        <w:rPr>
          <w:ins w:id="22" w:author="Φλούδα Χριστίνα" w:date="2018-02-08T13:08:00Z"/>
          <w:rFonts w:eastAsia="Times New Roman"/>
          <w:szCs w:val="24"/>
          <w:lang w:eastAsia="en-US"/>
        </w:rPr>
      </w:pPr>
      <w:ins w:id="23" w:author="Φλούδα Χριστίνα" w:date="2018-02-08T13:08:00Z">
        <w:r w:rsidRPr="00FE4113">
          <w:rPr>
            <w:rFonts w:eastAsia="Times New Roman"/>
            <w:szCs w:val="24"/>
            <w:lang w:eastAsia="en-US"/>
          </w:rPr>
          <w:t xml:space="preserve">Η Διαρκής Επιτροπή Παραγωγής και Εμπορίου καταθέτει την έκθεσή της στο σχέδιο νόμου του Υπουργείου Περιβάλλοντος και Ενέργειας: «Φορείς διαχείρισης προστατευόμενων περιοχών και άλλες διατάξεις», σελ. </w:t>
        </w:r>
        <w:r w:rsidRPr="00FE4113">
          <w:rPr>
            <w:rFonts w:eastAsia="Times New Roman"/>
            <w:szCs w:val="24"/>
            <w:lang w:eastAsia="en-US"/>
          </w:rPr>
          <w:br/>
        </w:r>
      </w:ins>
    </w:p>
    <w:p w14:paraId="5CC31ABC" w14:textId="77777777" w:rsidR="00FE4113" w:rsidRPr="00FE4113" w:rsidRDefault="00FE4113" w:rsidP="00FE4113">
      <w:pPr>
        <w:spacing w:after="0" w:line="360" w:lineRule="auto"/>
        <w:rPr>
          <w:ins w:id="24" w:author="Φλούδα Χριστίνα" w:date="2018-02-08T13:08:00Z"/>
          <w:rFonts w:eastAsia="Times New Roman"/>
          <w:szCs w:val="24"/>
          <w:lang w:eastAsia="en-US"/>
        </w:rPr>
      </w:pPr>
    </w:p>
    <w:p w14:paraId="43E58F24" w14:textId="77777777" w:rsidR="00FE4113" w:rsidRPr="00FE4113" w:rsidRDefault="00FE4113" w:rsidP="00FE4113">
      <w:pPr>
        <w:spacing w:after="0" w:line="360" w:lineRule="auto"/>
        <w:rPr>
          <w:ins w:id="25" w:author="Φλούδα Χριστίνα" w:date="2018-02-08T13:08:00Z"/>
          <w:rFonts w:eastAsia="Times New Roman"/>
          <w:szCs w:val="24"/>
          <w:lang w:eastAsia="en-US"/>
        </w:rPr>
      </w:pPr>
      <w:ins w:id="26" w:author="Φλούδα Χριστίνα" w:date="2018-02-08T13:08:00Z">
        <w:r w:rsidRPr="00FE4113">
          <w:rPr>
            <w:rFonts w:eastAsia="Times New Roman"/>
            <w:szCs w:val="24"/>
            <w:lang w:eastAsia="en-US"/>
          </w:rPr>
          <w:t>ΠΡΟΕΔΡΕΥΟΝΤΕΣ</w:t>
        </w:r>
      </w:ins>
    </w:p>
    <w:p w14:paraId="58B120AF" w14:textId="77777777" w:rsidR="00FE4113" w:rsidRPr="00FE4113" w:rsidRDefault="00FE4113" w:rsidP="00FE4113">
      <w:pPr>
        <w:spacing w:after="0" w:line="360" w:lineRule="auto"/>
        <w:rPr>
          <w:ins w:id="27" w:author="Φλούδα Χριστίνα" w:date="2018-02-08T13:08:00Z"/>
          <w:rFonts w:eastAsia="Times New Roman"/>
          <w:szCs w:val="24"/>
          <w:lang w:eastAsia="en-US"/>
        </w:rPr>
      </w:pPr>
      <w:ins w:id="28" w:author="Φλούδα Χριστίνα" w:date="2018-02-08T13:08:00Z">
        <w:r w:rsidRPr="00FE4113">
          <w:rPr>
            <w:rFonts w:eastAsia="Times New Roman"/>
            <w:szCs w:val="24"/>
            <w:lang w:eastAsia="en-US"/>
          </w:rPr>
          <w:t>ΓΕΩΡΓΙΑΔΗΣ Μ. , σελ.</w:t>
        </w:r>
        <w:r w:rsidRPr="00FE4113">
          <w:rPr>
            <w:rFonts w:eastAsia="Times New Roman"/>
            <w:szCs w:val="24"/>
            <w:lang w:eastAsia="en-US"/>
          </w:rPr>
          <w:br/>
        </w:r>
      </w:ins>
    </w:p>
    <w:p w14:paraId="1E3FB3CA" w14:textId="77777777" w:rsidR="00FE4113" w:rsidRPr="00FE4113" w:rsidRDefault="00FE4113" w:rsidP="00FE4113">
      <w:pPr>
        <w:spacing w:after="0" w:line="360" w:lineRule="auto"/>
        <w:rPr>
          <w:ins w:id="29" w:author="Φλούδα Χριστίνα" w:date="2018-02-08T13:08:00Z"/>
          <w:rFonts w:eastAsia="Times New Roman"/>
          <w:szCs w:val="24"/>
          <w:lang w:eastAsia="en-US"/>
        </w:rPr>
      </w:pPr>
    </w:p>
    <w:p w14:paraId="0CE11A89" w14:textId="77777777" w:rsidR="00FE4113" w:rsidRPr="00FE4113" w:rsidRDefault="00FE4113" w:rsidP="00FE4113">
      <w:pPr>
        <w:spacing w:after="0" w:line="360" w:lineRule="auto"/>
        <w:rPr>
          <w:ins w:id="30" w:author="Φλούδα Χριστίνα" w:date="2018-02-08T13:08:00Z"/>
          <w:rFonts w:eastAsia="Times New Roman"/>
          <w:szCs w:val="24"/>
          <w:lang w:eastAsia="en-US"/>
        </w:rPr>
      </w:pPr>
      <w:ins w:id="31" w:author="Φλούδα Χριστίνα" w:date="2018-02-08T13:08:00Z">
        <w:r w:rsidRPr="00FE4113">
          <w:rPr>
            <w:rFonts w:eastAsia="Times New Roman"/>
            <w:szCs w:val="24"/>
            <w:lang w:eastAsia="en-US"/>
          </w:rPr>
          <w:t>ΟΜΙΛΗΤΕΣ</w:t>
        </w:r>
      </w:ins>
    </w:p>
    <w:p w14:paraId="32C3BE8E" w14:textId="77777777" w:rsidR="00FE4113" w:rsidRPr="00FE4113" w:rsidRDefault="00FE4113" w:rsidP="00FE4113">
      <w:pPr>
        <w:spacing w:after="0" w:line="360" w:lineRule="auto"/>
        <w:rPr>
          <w:ins w:id="32" w:author="Φλούδα Χριστίνα" w:date="2018-02-08T13:08:00Z"/>
          <w:rFonts w:eastAsia="Times New Roman"/>
          <w:szCs w:val="24"/>
          <w:lang w:eastAsia="en-US"/>
        </w:rPr>
      </w:pPr>
      <w:ins w:id="33" w:author="Φλούδα Χριστίνα" w:date="2018-02-08T13:08:00Z">
        <w:r w:rsidRPr="00FE4113">
          <w:rPr>
            <w:rFonts w:eastAsia="Times New Roman"/>
            <w:szCs w:val="24"/>
            <w:lang w:eastAsia="en-US"/>
          </w:rPr>
          <w:br/>
          <w:t>Α. Επί διαδικαστικού θέματος:</w:t>
        </w:r>
        <w:r w:rsidRPr="00FE4113">
          <w:rPr>
            <w:rFonts w:eastAsia="Times New Roman"/>
            <w:szCs w:val="24"/>
            <w:lang w:eastAsia="en-US"/>
          </w:rPr>
          <w:br/>
          <w:t>ΓΕΩΡΓΙΑΔΗΣ Μ. , σελ.</w:t>
        </w:r>
        <w:r w:rsidRPr="00FE4113">
          <w:rPr>
            <w:rFonts w:eastAsia="Times New Roman"/>
            <w:szCs w:val="24"/>
            <w:lang w:eastAsia="en-US"/>
          </w:rPr>
          <w:br/>
          <w:t>ΚΩΝΣΤΑΝΤΙΝΟΠΟΥΛΟΣ Ο. , σελ.</w:t>
        </w:r>
        <w:r w:rsidRPr="00FE4113">
          <w:rPr>
            <w:rFonts w:eastAsia="Times New Roman"/>
            <w:szCs w:val="24"/>
            <w:lang w:eastAsia="en-US"/>
          </w:rPr>
          <w:br/>
        </w:r>
        <w:r w:rsidRPr="00FE4113">
          <w:rPr>
            <w:rFonts w:eastAsia="Times New Roman"/>
            <w:szCs w:val="24"/>
            <w:lang w:eastAsia="en-US"/>
          </w:rPr>
          <w:br/>
          <w:t>Β. Επί των επικαίρων ερωτήσεων:</w:t>
        </w:r>
        <w:r w:rsidRPr="00FE4113">
          <w:rPr>
            <w:rFonts w:eastAsia="Times New Roman"/>
            <w:szCs w:val="24"/>
            <w:lang w:eastAsia="en-US"/>
          </w:rPr>
          <w:br/>
          <w:t>ΒΛΑΧΟΣ Γ. , σελ.</w:t>
        </w:r>
        <w:r w:rsidRPr="00FE4113">
          <w:rPr>
            <w:rFonts w:eastAsia="Times New Roman"/>
            <w:szCs w:val="24"/>
            <w:lang w:eastAsia="en-US"/>
          </w:rPr>
          <w:br/>
          <w:t>ΚΟΥΡΟΥΜΠΛΗΣ Π. , σελ.</w:t>
        </w:r>
        <w:r w:rsidRPr="00FE4113">
          <w:rPr>
            <w:rFonts w:eastAsia="Times New Roman"/>
            <w:szCs w:val="24"/>
            <w:lang w:eastAsia="en-US"/>
          </w:rPr>
          <w:br/>
          <w:t>ΚΩΝΣΤΑΝΤΙΝΟΠΟΥΛΟΣ Ο. , σελ.</w:t>
        </w:r>
        <w:r w:rsidRPr="00FE4113">
          <w:rPr>
            <w:rFonts w:eastAsia="Times New Roman"/>
            <w:szCs w:val="24"/>
            <w:lang w:eastAsia="en-US"/>
          </w:rPr>
          <w:br/>
          <w:t>ΠΑΠΑΔΗΜΗΤΡΙΟΥ Δ. , σελ.</w:t>
        </w:r>
        <w:r w:rsidRPr="00FE4113">
          <w:rPr>
            <w:rFonts w:eastAsia="Times New Roman"/>
            <w:szCs w:val="24"/>
            <w:lang w:eastAsia="en-US"/>
          </w:rPr>
          <w:br/>
        </w:r>
      </w:ins>
    </w:p>
    <w:p w14:paraId="52AC69EF" w14:textId="77777777" w:rsidR="00FE4113" w:rsidRDefault="00FE4113">
      <w:pPr>
        <w:spacing w:line="600" w:lineRule="auto"/>
        <w:ind w:firstLine="720"/>
        <w:jc w:val="center"/>
        <w:rPr>
          <w:ins w:id="34" w:author="Φλούδα Χριστίνα" w:date="2018-02-08T13:08:00Z"/>
          <w:rFonts w:eastAsia="Times New Roman"/>
          <w:szCs w:val="24"/>
        </w:rPr>
      </w:pPr>
    </w:p>
    <w:p w14:paraId="031C925B" w14:textId="77777777" w:rsidR="0026526C" w:rsidRDefault="00FE4113">
      <w:pPr>
        <w:spacing w:line="600" w:lineRule="auto"/>
        <w:ind w:firstLine="720"/>
        <w:jc w:val="center"/>
        <w:rPr>
          <w:rFonts w:eastAsia="Times New Roman"/>
          <w:szCs w:val="24"/>
        </w:rPr>
      </w:pPr>
      <w:r>
        <w:rPr>
          <w:rFonts w:eastAsia="Times New Roman"/>
          <w:szCs w:val="24"/>
        </w:rPr>
        <w:t>ΠΡΑΚΤΙΚΑ ΒΟΥΛΗΣ</w:t>
      </w:r>
    </w:p>
    <w:p w14:paraId="031C925C" w14:textId="77777777" w:rsidR="0026526C" w:rsidRDefault="00FE4113">
      <w:pPr>
        <w:spacing w:line="600" w:lineRule="auto"/>
        <w:ind w:firstLine="720"/>
        <w:jc w:val="center"/>
        <w:rPr>
          <w:rFonts w:eastAsia="Times New Roman"/>
          <w:szCs w:val="24"/>
        </w:rPr>
      </w:pPr>
      <w:r>
        <w:rPr>
          <w:rFonts w:eastAsia="Times New Roman"/>
          <w:szCs w:val="24"/>
        </w:rPr>
        <w:t xml:space="preserve">ΙΖ΄ ΠΕΡΙΟΔΟΣ </w:t>
      </w:r>
    </w:p>
    <w:p w14:paraId="031C925D" w14:textId="77777777" w:rsidR="0026526C" w:rsidRDefault="00FE4113">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31C925E" w14:textId="77777777" w:rsidR="0026526C" w:rsidRDefault="00FE4113">
      <w:pPr>
        <w:spacing w:line="600" w:lineRule="auto"/>
        <w:ind w:firstLine="720"/>
        <w:jc w:val="center"/>
        <w:rPr>
          <w:rFonts w:eastAsia="Times New Roman"/>
          <w:szCs w:val="24"/>
        </w:rPr>
      </w:pPr>
      <w:r>
        <w:rPr>
          <w:rFonts w:eastAsia="Times New Roman"/>
          <w:szCs w:val="24"/>
        </w:rPr>
        <w:t>ΣΥΝΟΔΟΣ Γ΄</w:t>
      </w:r>
    </w:p>
    <w:p w14:paraId="031C925F" w14:textId="77777777" w:rsidR="0026526C" w:rsidRDefault="00FE4113">
      <w:pPr>
        <w:spacing w:line="600" w:lineRule="auto"/>
        <w:ind w:firstLine="720"/>
        <w:jc w:val="center"/>
        <w:rPr>
          <w:rFonts w:eastAsia="Times New Roman"/>
          <w:szCs w:val="24"/>
        </w:rPr>
      </w:pPr>
      <w:r>
        <w:rPr>
          <w:rFonts w:eastAsia="Times New Roman"/>
          <w:szCs w:val="24"/>
        </w:rPr>
        <w:t>ΣΥΝΕΔΡΙΑΣΗ ΞΖ΄</w:t>
      </w:r>
    </w:p>
    <w:p w14:paraId="031C9260" w14:textId="77777777" w:rsidR="0026526C" w:rsidRDefault="00FE4113">
      <w:pPr>
        <w:spacing w:line="600" w:lineRule="auto"/>
        <w:ind w:firstLine="720"/>
        <w:jc w:val="center"/>
        <w:rPr>
          <w:rFonts w:eastAsia="Times New Roman"/>
          <w:szCs w:val="24"/>
        </w:rPr>
      </w:pPr>
      <w:r>
        <w:rPr>
          <w:rFonts w:eastAsia="Times New Roman"/>
          <w:szCs w:val="24"/>
        </w:rPr>
        <w:t>Παρασκευή 2 Φεβρουαρίου 2018</w:t>
      </w:r>
    </w:p>
    <w:p w14:paraId="031C9261" w14:textId="77777777" w:rsidR="0026526C" w:rsidRDefault="00FE4113">
      <w:pPr>
        <w:spacing w:line="600" w:lineRule="auto"/>
        <w:ind w:firstLine="720"/>
        <w:jc w:val="both"/>
        <w:rPr>
          <w:rFonts w:eastAsia="Times New Roman"/>
          <w:szCs w:val="24"/>
        </w:rPr>
      </w:pPr>
      <w:r>
        <w:rPr>
          <w:rFonts w:eastAsia="Times New Roman"/>
          <w:szCs w:val="24"/>
        </w:rPr>
        <w:t>Αθήνα, σήμερα στις 2 Φεβρουαρίου 2018, ημέρα Παρασκευή και ώρα 10.16΄</w:t>
      </w:r>
      <w:r w:rsidRPr="00440454">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κ. </w:t>
      </w:r>
      <w:r w:rsidRPr="009E2D2C">
        <w:rPr>
          <w:rFonts w:eastAsia="Times New Roman"/>
          <w:b/>
          <w:szCs w:val="24"/>
        </w:rPr>
        <w:t>ΜΑΡΙΟΥ ΓΕΩΡΓΙΑΔΗ</w:t>
      </w:r>
      <w:r>
        <w:rPr>
          <w:rFonts w:eastAsia="Times New Roman"/>
          <w:szCs w:val="24"/>
        </w:rPr>
        <w:t>.</w:t>
      </w:r>
    </w:p>
    <w:p w14:paraId="031C9262" w14:textId="77777777" w:rsidR="0026526C" w:rsidRDefault="00FE4113">
      <w:pPr>
        <w:spacing w:line="600" w:lineRule="auto"/>
        <w:ind w:firstLine="720"/>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Κυρίες και κύριοι συνάδελφοι, αρχίζει η συνεδρίαση.</w:t>
      </w:r>
    </w:p>
    <w:p w14:paraId="031C9263" w14:textId="77777777" w:rsidR="0026526C" w:rsidRDefault="00FE4113">
      <w:pPr>
        <w:spacing w:line="600" w:lineRule="auto"/>
        <w:ind w:firstLine="720"/>
        <w:jc w:val="both"/>
        <w:rPr>
          <w:rFonts w:eastAsia="Times New Roman"/>
          <w:szCs w:val="24"/>
        </w:rPr>
      </w:pPr>
      <w:r>
        <w:rPr>
          <w:rFonts w:eastAsia="Times New Roman"/>
          <w:szCs w:val="24"/>
        </w:rPr>
        <w:t>(ΕΠΙΚΥΡΩΣΗ Π</w:t>
      </w:r>
      <w:r>
        <w:rPr>
          <w:rFonts w:eastAsia="Times New Roman"/>
          <w:szCs w:val="24"/>
        </w:rPr>
        <w:t>ΡΑΚΤΙΚΩΝ: Σύμφωνα με την από 1</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2018 εξουσιοδότηση του Σώματος επικυρώθηκαν με ευθύνη του Προεδρείου τα </w:t>
      </w:r>
      <w:r>
        <w:rPr>
          <w:rFonts w:eastAsia="Times New Roman"/>
          <w:szCs w:val="24"/>
        </w:rPr>
        <w:t>Π</w:t>
      </w:r>
      <w:r>
        <w:rPr>
          <w:rFonts w:eastAsia="Times New Roman"/>
          <w:szCs w:val="24"/>
        </w:rPr>
        <w:t>ρακτικά της ΞΣΤ΄ συνεδριάσεώς του, της Πέμπτης 1</w:t>
      </w:r>
      <w:r>
        <w:rPr>
          <w:rFonts w:eastAsia="Times New Roman"/>
          <w:szCs w:val="24"/>
          <w:vertAlign w:val="superscript"/>
        </w:rPr>
        <w:t>η</w:t>
      </w:r>
      <w:r>
        <w:rPr>
          <w:rFonts w:eastAsia="Times New Roman"/>
          <w:szCs w:val="24"/>
        </w:rPr>
        <w:t xml:space="preserve"> Φεβρουαρίου 2018, σε ό,τι αφορά την ψήφιση στο σύνολο του σχεδίου νόμου: </w:t>
      </w:r>
    </w:p>
    <w:p w14:paraId="031C9264" w14:textId="77777777" w:rsidR="0026526C" w:rsidRDefault="00FE4113">
      <w:pPr>
        <w:spacing w:line="600" w:lineRule="auto"/>
        <w:ind w:firstLine="720"/>
        <w:jc w:val="both"/>
        <w:rPr>
          <w:rFonts w:eastAsia="Times New Roman"/>
          <w:szCs w:val="24"/>
        </w:rPr>
      </w:pPr>
      <w:r>
        <w:rPr>
          <w:rFonts w:eastAsia="Times New Roman"/>
          <w:szCs w:val="24"/>
        </w:rPr>
        <w:t>«Κύρωση της πράξης ολοκλήρ</w:t>
      </w:r>
      <w:r>
        <w:rPr>
          <w:rFonts w:eastAsia="Times New Roman"/>
          <w:szCs w:val="24"/>
        </w:rPr>
        <w:t xml:space="preserve">ωσης της </w:t>
      </w:r>
      <w:r>
        <w:rPr>
          <w:rFonts w:eastAsia="Times New Roman"/>
          <w:szCs w:val="24"/>
        </w:rPr>
        <w:t>Σ</w:t>
      </w:r>
      <w:r>
        <w:rPr>
          <w:rFonts w:eastAsia="Times New Roman"/>
          <w:szCs w:val="24"/>
        </w:rPr>
        <w:t xml:space="preserve">ύμβασης </w:t>
      </w:r>
      <w:r>
        <w:rPr>
          <w:rFonts w:eastAsia="Times New Roman"/>
          <w:szCs w:val="24"/>
        </w:rPr>
        <w:t>Δ</w:t>
      </w:r>
      <w:r>
        <w:rPr>
          <w:rFonts w:eastAsia="Times New Roman"/>
          <w:szCs w:val="24"/>
        </w:rPr>
        <w:t xml:space="preserve">ωρεάς Εθνικής Τράπεζας της </w:t>
      </w:r>
      <w:r>
        <w:rPr>
          <w:rFonts w:eastAsia="Times New Roman"/>
          <w:szCs w:val="24"/>
        </w:rPr>
        <w:t>Ελλάδ</w:t>
      </w:r>
      <w:r>
        <w:rPr>
          <w:rFonts w:eastAsia="Times New Roman"/>
          <w:szCs w:val="24"/>
        </w:rPr>
        <w:t>ο</w:t>
      </w:r>
      <w:r>
        <w:rPr>
          <w:rFonts w:eastAsia="Times New Roman"/>
          <w:szCs w:val="24"/>
        </w:rPr>
        <w:t>ς</w:t>
      </w:r>
      <w:r>
        <w:rPr>
          <w:rFonts w:eastAsia="Times New Roman"/>
          <w:szCs w:val="24"/>
        </w:rPr>
        <w:t xml:space="preserve"> υπέρ του Ελληνικού Δημοσίου και του Ν.Π.Δ.Δ. Γ.Ν.Α. </w:t>
      </w:r>
      <w:r w:rsidRPr="00704C0F">
        <w:rPr>
          <w:rFonts w:eastAsia="Times New Roman"/>
          <w:szCs w:val="24"/>
        </w:rPr>
        <w:t>“</w:t>
      </w:r>
      <w:r>
        <w:rPr>
          <w:rFonts w:eastAsia="Times New Roman"/>
          <w:szCs w:val="24"/>
        </w:rPr>
        <w:t>Ο</w:t>
      </w:r>
      <w:r>
        <w:rPr>
          <w:rFonts w:eastAsia="Times New Roman"/>
          <w:szCs w:val="24"/>
        </w:rPr>
        <w:t xml:space="preserve"> Ευαγγελισμός</w:t>
      </w:r>
      <w:r>
        <w:rPr>
          <w:rFonts w:eastAsia="Times New Roman"/>
          <w:szCs w:val="24"/>
        </w:rPr>
        <w:t xml:space="preserve"> </w:t>
      </w:r>
      <w:r>
        <w:rPr>
          <w:rFonts w:eastAsia="Times New Roman"/>
          <w:szCs w:val="24"/>
        </w:rPr>
        <w:t>- Οφθαλμιατρείο Αθηνών</w:t>
      </w:r>
      <w:r>
        <w:rPr>
          <w:rFonts w:eastAsia="Times New Roman"/>
          <w:szCs w:val="24"/>
        </w:rPr>
        <w:t xml:space="preserve"> </w:t>
      </w:r>
      <w:r>
        <w:rPr>
          <w:rFonts w:eastAsia="Times New Roman"/>
          <w:szCs w:val="24"/>
        </w:rPr>
        <w:t>–</w:t>
      </w:r>
      <w:r>
        <w:rPr>
          <w:rFonts w:eastAsia="Times New Roman"/>
          <w:szCs w:val="24"/>
        </w:rPr>
        <w:t xml:space="preserve"> Πολυκλινική</w:t>
      </w:r>
      <w:r w:rsidRPr="00704C0F">
        <w:rPr>
          <w:rFonts w:eastAsia="Times New Roman"/>
          <w:szCs w:val="24"/>
        </w:rPr>
        <w:t>”</w:t>
      </w:r>
      <w:r>
        <w:rPr>
          <w:rFonts w:eastAsia="Times New Roman"/>
          <w:szCs w:val="24"/>
        </w:rPr>
        <w:t xml:space="preserve"> και άλλες διατάξεις».)</w:t>
      </w:r>
    </w:p>
    <w:p w14:paraId="031C9265"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Pr>
          <w:rFonts w:eastAsia="Times New Roman" w:cs="Times New Roman"/>
          <w:szCs w:val="24"/>
        </w:rPr>
        <w:t>π</w:t>
      </w:r>
      <w:r>
        <w:rPr>
          <w:rFonts w:eastAsia="Times New Roman" w:cs="Times New Roman"/>
          <w:szCs w:val="24"/>
        </w:rPr>
        <w:t>ριν ξεκινήσουμε την ημερήσια διάταξη θα ήθε</w:t>
      </w:r>
      <w:r>
        <w:rPr>
          <w:rFonts w:eastAsia="Times New Roman" w:cs="Times New Roman"/>
          <w:szCs w:val="24"/>
        </w:rPr>
        <w:t xml:space="preserve">λα την προσοχή σας. Όπως γνωρίζετε, μεθαύριο 4 </w:t>
      </w:r>
      <w:r>
        <w:rPr>
          <w:rFonts w:eastAsia="Times New Roman" w:cs="Times New Roman"/>
          <w:szCs w:val="24"/>
        </w:rPr>
        <w:lastRenderedPageBreak/>
        <w:t xml:space="preserve">Φεβρουαρίου είναι η Παγκόσμια Ημέρα κατά του </w:t>
      </w:r>
      <w:r>
        <w:rPr>
          <w:rFonts w:eastAsia="Times New Roman" w:cs="Times New Roman"/>
          <w:szCs w:val="24"/>
        </w:rPr>
        <w:t>Κ</w:t>
      </w:r>
      <w:r>
        <w:rPr>
          <w:rFonts w:eastAsia="Times New Roman" w:cs="Times New Roman"/>
          <w:szCs w:val="24"/>
        </w:rPr>
        <w:t xml:space="preserve">αρκίνου. Είναι μια ημέρα </w:t>
      </w:r>
      <w:proofErr w:type="spellStart"/>
      <w:r>
        <w:rPr>
          <w:rFonts w:eastAsia="Times New Roman" w:cs="Times New Roman"/>
          <w:szCs w:val="24"/>
        </w:rPr>
        <w:t>αναστοχασμού</w:t>
      </w:r>
      <w:proofErr w:type="spellEnd"/>
      <w:r>
        <w:rPr>
          <w:rFonts w:eastAsia="Times New Roman" w:cs="Times New Roman"/>
          <w:szCs w:val="24"/>
        </w:rPr>
        <w:t xml:space="preserve"> και συλλογικής δράσης, με στόχο τη </w:t>
      </w:r>
      <w:proofErr w:type="spellStart"/>
      <w:r>
        <w:rPr>
          <w:rFonts w:eastAsia="Times New Roman" w:cs="Times New Roman"/>
          <w:szCs w:val="24"/>
        </w:rPr>
        <w:t>συστράτευση</w:t>
      </w:r>
      <w:proofErr w:type="spellEnd"/>
      <w:r>
        <w:rPr>
          <w:rFonts w:eastAsia="Times New Roman" w:cs="Times New Roman"/>
          <w:szCs w:val="24"/>
        </w:rPr>
        <w:t xml:space="preserve"> όλων στην καταπολέμηση της νόσου, γιατί και μόνο στο άκουσμα της συγκεκριμένης λέξης παγώνει και παραλύει ο καθένας μας. </w:t>
      </w:r>
    </w:p>
    <w:p w14:paraId="031C9266"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Δεν επιθυμώ να αναφέρω αριθμούς, αλλά δυστυχώς πρ</w:t>
      </w:r>
      <w:r>
        <w:rPr>
          <w:rFonts w:eastAsia="Times New Roman" w:cs="Times New Roman"/>
          <w:szCs w:val="24"/>
        </w:rPr>
        <w:t>έπει να πω ότι στη χώρα μας διαγιγνώσκονται ετησίως χιλιάδες νέα περιστατικά καρκίνων. Πάρα πολλά απ’ αυτά δεν θεραπεύονται. Για τους συγκεκριμένους ασθενείς πρόκειται για ένα πραγματικό «</w:t>
      </w:r>
      <w:proofErr w:type="spellStart"/>
      <w:r>
        <w:rPr>
          <w:rFonts w:eastAsia="Times New Roman" w:cs="Times New Roman"/>
          <w:szCs w:val="24"/>
        </w:rPr>
        <w:t>γ</w:t>
      </w:r>
      <w:r>
        <w:rPr>
          <w:rFonts w:eastAsia="Times New Roman" w:cs="Times New Roman"/>
          <w:szCs w:val="24"/>
        </w:rPr>
        <w:t>ολγοθά</w:t>
      </w:r>
      <w:proofErr w:type="spellEnd"/>
      <w:r>
        <w:rPr>
          <w:rFonts w:eastAsia="Times New Roman" w:cs="Times New Roman"/>
          <w:szCs w:val="24"/>
        </w:rPr>
        <w:t>». Αυτό το γνωρίζει και το ζει σχεδόν κάθε ελληνική οικογένει</w:t>
      </w:r>
      <w:r>
        <w:rPr>
          <w:rFonts w:eastAsia="Times New Roman" w:cs="Times New Roman"/>
          <w:szCs w:val="24"/>
        </w:rPr>
        <w:t xml:space="preserve">α. </w:t>
      </w:r>
    </w:p>
    <w:p w14:paraId="031C9267"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Είναι, λοιπόν, ηθική υποχρέωση της πολιτείας και των αρμοδίων </w:t>
      </w:r>
      <w:r>
        <w:rPr>
          <w:rFonts w:eastAsia="Times New Roman" w:cs="Times New Roman"/>
          <w:szCs w:val="24"/>
        </w:rPr>
        <w:t>α</w:t>
      </w:r>
      <w:r>
        <w:rPr>
          <w:rFonts w:eastAsia="Times New Roman" w:cs="Times New Roman"/>
          <w:szCs w:val="24"/>
        </w:rPr>
        <w:t xml:space="preserve">ρχών να πράττουν </w:t>
      </w:r>
      <w:proofErr w:type="spellStart"/>
      <w:r>
        <w:rPr>
          <w:rFonts w:eastAsia="Times New Roman" w:cs="Times New Roman"/>
          <w:szCs w:val="24"/>
        </w:rPr>
        <w:t>πάσει</w:t>
      </w:r>
      <w:proofErr w:type="spellEnd"/>
      <w:r>
        <w:rPr>
          <w:rFonts w:eastAsia="Times New Roman" w:cs="Times New Roman"/>
          <w:szCs w:val="24"/>
        </w:rPr>
        <w:t xml:space="preserve"> θυσία το παν όχι μόνο για τον περιορισμό των ασθενών με καρκίνο, αλλά μέχρις ότου να καταστεί </w:t>
      </w:r>
      <w:r>
        <w:rPr>
          <w:rFonts w:eastAsia="Times New Roman" w:cs="Times New Roman"/>
          <w:szCs w:val="24"/>
        </w:rPr>
        <w:lastRenderedPageBreak/>
        <w:t>μια απλή χρόνια ασθένεια. Στο θέμα αυτό δεν υπάρχει οικονομική διάσταση.</w:t>
      </w:r>
      <w:r>
        <w:rPr>
          <w:rFonts w:eastAsia="Times New Roman" w:cs="Times New Roman"/>
          <w:szCs w:val="24"/>
        </w:rPr>
        <w:t xml:space="preserve"> </w:t>
      </w:r>
    </w:p>
    <w:p w14:paraId="031C9268"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Ως Βουλή των Ελλήνων συμμετέχουμε ενεργά σ’ αυτή την εθνική προσπάθεια για την εκστρατεία ευαισθητοποίησης. Γι’ αυτό τον λόγο αύριο Σάββατο, στις 6 το απόγευμα και ως το πρωί της Κυριακής θα φωταγωγηθεί το κτήριο της Βουλής με το </w:t>
      </w:r>
      <w:r>
        <w:rPr>
          <w:rFonts w:eastAsia="Times New Roman" w:cs="Times New Roman"/>
          <w:szCs w:val="24"/>
          <w:lang w:val="en-US"/>
        </w:rPr>
        <w:t>logo</w:t>
      </w:r>
      <w:r>
        <w:rPr>
          <w:rFonts w:eastAsia="Times New Roman" w:cs="Times New Roman"/>
          <w:szCs w:val="24"/>
        </w:rPr>
        <w:t xml:space="preserve"> της </w:t>
      </w:r>
      <w:r>
        <w:rPr>
          <w:rFonts w:eastAsia="Times New Roman" w:cs="Times New Roman"/>
          <w:szCs w:val="24"/>
        </w:rPr>
        <w:t>π</w:t>
      </w:r>
      <w:r>
        <w:rPr>
          <w:rFonts w:eastAsia="Times New Roman" w:cs="Times New Roman"/>
          <w:szCs w:val="24"/>
        </w:rPr>
        <w:t xml:space="preserve">αγκόσμιας </w:t>
      </w:r>
      <w:r>
        <w:rPr>
          <w:rFonts w:eastAsia="Times New Roman" w:cs="Times New Roman"/>
          <w:szCs w:val="24"/>
        </w:rPr>
        <w:t>η</w:t>
      </w:r>
      <w:r>
        <w:rPr>
          <w:rFonts w:eastAsia="Times New Roman" w:cs="Times New Roman"/>
          <w:szCs w:val="24"/>
        </w:rPr>
        <w:t>μέρ</w:t>
      </w:r>
      <w:r>
        <w:rPr>
          <w:rFonts w:eastAsia="Times New Roman" w:cs="Times New Roman"/>
          <w:szCs w:val="24"/>
        </w:rPr>
        <w:t>ας και με το σύνθημα της εκστρατείας «Αλλάζουμε για να ζούμε!». Αλλάζουμε σημαίνει να πράξουμε από την πλευρά μας ως πολίτες αυτό που οφείλουμε στον εαυτό μας, τις οικογένειές μας, στα παιδιά μας και την πατρίδα. Να τηρούμε όσο πιο πιστά μπορούμε τις απλές</w:t>
      </w:r>
      <w:r>
        <w:rPr>
          <w:rFonts w:eastAsia="Times New Roman" w:cs="Times New Roman"/>
          <w:szCs w:val="24"/>
        </w:rPr>
        <w:t xml:space="preserve"> οδηγίες που περιλαμβάνονται στον δεκάλογο κατά του καρκίνου, όπως έχει διατυπωθεί από την Ελληνική Αντικαρκινική Εταιρεία. </w:t>
      </w:r>
    </w:p>
    <w:p w14:paraId="031C9269"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Ας γίνουμε επιτέλους όλοι μας ενεργοί πολίτες στην πρόληψη κατά του καρκίνου, γιατί όλοι μπορούμε. Ευχόμαστε ολόψυχα η σημερινή αδυ</w:t>
      </w:r>
      <w:r>
        <w:rPr>
          <w:rFonts w:eastAsia="Times New Roman" w:cs="Times New Roman"/>
          <w:szCs w:val="24"/>
        </w:rPr>
        <w:t xml:space="preserve">ναμία της επιστήμης για πλήρη και οριστική θεραπεία να είναι απλά προσωρινή και πολύ σύντομα να αποδειχθεί ότι ο καρκίνος δεν είναι ανίκητος. </w:t>
      </w:r>
    </w:p>
    <w:p w14:paraId="031C926A"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για την προσοχή σας. </w:t>
      </w:r>
    </w:p>
    <w:p w14:paraId="031C926B"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r>
        <w:rPr>
          <w:rFonts w:eastAsia="Times New Roman" w:cs="Times New Roman"/>
          <w:szCs w:val="24"/>
        </w:rPr>
        <w:t>.</w:t>
      </w:r>
    </w:p>
    <w:p w14:paraId="031C926C"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τη Γραμματέα της Βουλής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szCs w:val="24"/>
        </w:rPr>
        <w:t>Χαρούλα (</w:t>
      </w:r>
      <w:r>
        <w:rPr>
          <w:rFonts w:eastAsia="Times New Roman" w:cs="Times New Roman"/>
          <w:szCs w:val="24"/>
        </w:rPr>
        <w:t>Χαρά</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Βουλευτή Δράμας, τα ακόλουθα:</w:t>
      </w:r>
    </w:p>
    <w:p w14:paraId="031C926D"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031C926E" w14:textId="77777777" w:rsidR="0026526C" w:rsidRDefault="00FE4113">
      <w:pPr>
        <w:spacing w:line="600" w:lineRule="auto"/>
        <w:ind w:firstLine="720"/>
        <w:jc w:val="center"/>
        <w:rPr>
          <w:rFonts w:eastAsia="Times New Roman" w:cs="Times New Roman"/>
          <w:color w:val="C00000"/>
          <w:szCs w:val="24"/>
        </w:rPr>
      </w:pPr>
      <w:r w:rsidRPr="00664798">
        <w:rPr>
          <w:rFonts w:eastAsia="Times New Roman" w:cs="Times New Roman"/>
          <w:color w:val="C00000"/>
          <w:szCs w:val="24"/>
        </w:rPr>
        <w:t>(Να μπει η σελίδα</w:t>
      </w:r>
      <w:r w:rsidRPr="00664798">
        <w:rPr>
          <w:rFonts w:eastAsia="Times New Roman" w:cs="Times New Roman"/>
          <w:color w:val="C00000"/>
          <w:szCs w:val="24"/>
        </w:rPr>
        <w:t xml:space="preserve"> 3</w:t>
      </w:r>
      <w:r w:rsidRPr="00664798">
        <w:rPr>
          <w:rFonts w:eastAsia="Times New Roman" w:cs="Times New Roman"/>
          <w:color w:val="C00000"/>
          <w:szCs w:val="24"/>
          <w:vertAlign w:val="superscript"/>
        </w:rPr>
        <w:t>α</w:t>
      </w:r>
      <w:r w:rsidRPr="00664798">
        <w:rPr>
          <w:rFonts w:eastAsia="Times New Roman" w:cs="Times New Roman"/>
          <w:color w:val="C00000"/>
          <w:szCs w:val="24"/>
        </w:rPr>
        <w:t>)</w:t>
      </w:r>
    </w:p>
    <w:p w14:paraId="031C926F"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 </w:t>
      </w:r>
      <w:r>
        <w:rPr>
          <w:rFonts w:eastAsia="Times New Roman" w:cs="Times New Roman"/>
          <w:szCs w:val="24"/>
        </w:rPr>
        <w:t>ΑΠΑΝΤΗΣΕΙΣ ΥΠΟΥΡΓΩΝ ΣΕ ΕΡΩΤΗΣΕΙΣ ΒΟΥΛΕΥΤΩΝ</w:t>
      </w:r>
    </w:p>
    <w:p w14:paraId="031C9270" w14:textId="77777777" w:rsidR="0026526C" w:rsidRDefault="00FE4113">
      <w:pPr>
        <w:spacing w:line="600" w:lineRule="auto"/>
        <w:ind w:firstLine="720"/>
        <w:jc w:val="center"/>
        <w:rPr>
          <w:rFonts w:eastAsia="Times New Roman" w:cs="Times New Roman"/>
          <w:color w:val="C00000"/>
          <w:szCs w:val="24"/>
        </w:rPr>
      </w:pPr>
      <w:r w:rsidRPr="00664798">
        <w:rPr>
          <w:rFonts w:eastAsia="Times New Roman" w:cs="Times New Roman"/>
          <w:color w:val="C00000"/>
          <w:szCs w:val="24"/>
        </w:rPr>
        <w:lastRenderedPageBreak/>
        <w:t>(Να μπει η σελίδα 3β)</w:t>
      </w:r>
    </w:p>
    <w:p w14:paraId="031C9271" w14:textId="77777777" w:rsidR="0026526C" w:rsidRDefault="00FE4113">
      <w:pPr>
        <w:spacing w:line="600" w:lineRule="auto"/>
        <w:ind w:firstLine="720"/>
        <w:jc w:val="center"/>
        <w:rPr>
          <w:rFonts w:eastAsia="Times New Roman" w:cs="Times New Roman"/>
          <w:szCs w:val="24"/>
        </w:rPr>
      </w:pPr>
      <w:r>
        <w:rPr>
          <w:rFonts w:eastAsia="Times New Roman" w:cs="Times New Roman"/>
          <w:color w:val="C00000"/>
          <w:szCs w:val="24"/>
        </w:rPr>
        <w:t>(</w:t>
      </w:r>
      <w:r w:rsidRPr="00664798">
        <w:rPr>
          <w:rFonts w:eastAsia="Times New Roman" w:cs="Times New Roman"/>
          <w:color w:val="C00000"/>
          <w:szCs w:val="24"/>
        </w:rPr>
        <w:t xml:space="preserve">ΑΛΛΑΓΗ </w:t>
      </w:r>
      <w:r w:rsidRPr="001E00CF">
        <w:rPr>
          <w:rFonts w:eastAsia="Times New Roman" w:cs="Times New Roman"/>
          <w:color w:val="C00000"/>
          <w:szCs w:val="24"/>
        </w:rPr>
        <w:t>ΣΕΛΙΔΑΣ</w:t>
      </w:r>
      <w:r>
        <w:rPr>
          <w:rFonts w:eastAsia="Times New Roman" w:cs="Times New Roman"/>
          <w:color w:val="C00000"/>
          <w:szCs w:val="24"/>
        </w:rPr>
        <w:t>)</w:t>
      </w:r>
    </w:p>
    <w:p w14:paraId="031C9272" w14:textId="77777777" w:rsidR="0026526C" w:rsidRDefault="00FE4113">
      <w:pPr>
        <w:spacing w:line="600" w:lineRule="auto"/>
        <w:ind w:firstLine="720"/>
        <w:jc w:val="both"/>
        <w:rPr>
          <w:rFonts w:eastAsia="Times New Roman" w:cs="Times New Roman"/>
          <w:b/>
          <w:szCs w:val="24"/>
        </w:rPr>
      </w:pPr>
      <w:r>
        <w:rPr>
          <w:rFonts w:eastAsia="Times New Roman"/>
          <w:b/>
          <w:szCs w:val="24"/>
        </w:rPr>
        <w:t xml:space="preserve">ΠΡΟΕΔΡΕΥΩΝ (Μάριος Γεωργιάδης): </w:t>
      </w:r>
      <w:r>
        <w:rPr>
          <w:rFonts w:eastAsia="Times New Roman"/>
          <w:szCs w:val="24"/>
        </w:rPr>
        <w:t xml:space="preserve">Κυρίες και κύριοι συνάδελφοι, </w:t>
      </w:r>
      <w:r>
        <w:rPr>
          <w:rFonts w:eastAsia="Times New Roman"/>
          <w:szCs w:val="24"/>
        </w:rPr>
        <w:t>π</w:t>
      </w:r>
      <w:r>
        <w:rPr>
          <w:rFonts w:eastAsia="Times New Roman"/>
          <w:szCs w:val="24"/>
        </w:rPr>
        <w:t>ριν εισέλθουμε στη συζήτηση των επικαίρων ερωτήσεων, έχω την τιμή να ανακοινώσω στο Σώμα το δελτίο των επικαίρων ερωτήσεων της Δευτέρας 5 Φεβρουαρίου 2018</w:t>
      </w:r>
      <w:r>
        <w:rPr>
          <w:rFonts w:eastAsia="Times New Roman"/>
          <w:szCs w:val="24"/>
        </w:rPr>
        <w:t>.</w:t>
      </w:r>
    </w:p>
    <w:p w14:paraId="031C9273" w14:textId="77777777" w:rsidR="0026526C" w:rsidRDefault="00FE4113">
      <w:pPr>
        <w:spacing w:line="600" w:lineRule="auto"/>
        <w:ind w:firstLine="720"/>
        <w:jc w:val="both"/>
        <w:rPr>
          <w:rFonts w:eastAsia="Times New Roman" w:cs="Times New Roman"/>
          <w:bCs/>
          <w:szCs w:val="24"/>
        </w:rPr>
      </w:pPr>
      <w:r>
        <w:rPr>
          <w:rFonts w:eastAsia="Times New Roman" w:cs="Times New Roman"/>
          <w:bCs/>
          <w:szCs w:val="24"/>
        </w:rPr>
        <w:t xml:space="preserve">Α. Επίκαιρες </w:t>
      </w:r>
      <w:r>
        <w:rPr>
          <w:rFonts w:eastAsia="Times New Roman" w:cs="Times New Roman"/>
          <w:bCs/>
          <w:szCs w:val="24"/>
        </w:rPr>
        <w:t xml:space="preserve">Ερωτήσεις </w:t>
      </w:r>
      <w:r>
        <w:rPr>
          <w:rFonts w:eastAsia="Times New Roman" w:cs="Times New Roman"/>
          <w:bCs/>
          <w:szCs w:val="24"/>
        </w:rPr>
        <w:t xml:space="preserve">πρώτου κύκλου </w:t>
      </w:r>
      <w:r>
        <w:rPr>
          <w:rFonts w:eastAsia="Times New Roman" w:cs="Times New Roman"/>
          <w:bCs/>
          <w:szCs w:val="24"/>
        </w:rPr>
        <w:t>(Άρθρο 130 παρ</w:t>
      </w:r>
      <w:r>
        <w:rPr>
          <w:rFonts w:eastAsia="Times New Roman" w:cs="Times New Roman"/>
          <w:bCs/>
          <w:szCs w:val="24"/>
        </w:rPr>
        <w:t xml:space="preserve">άγραφοι </w:t>
      </w:r>
      <w:r>
        <w:rPr>
          <w:rFonts w:eastAsia="Times New Roman" w:cs="Times New Roman"/>
          <w:bCs/>
          <w:szCs w:val="24"/>
        </w:rPr>
        <w:t xml:space="preserve">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 xml:space="preserve">ονισμού της </w:t>
      </w:r>
      <w:r>
        <w:rPr>
          <w:rFonts w:eastAsia="Times New Roman" w:cs="Times New Roman"/>
          <w:bCs/>
          <w:szCs w:val="24"/>
        </w:rPr>
        <w:t>Βουλής)</w:t>
      </w:r>
    </w:p>
    <w:p w14:paraId="031C9274"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1. Η με αριθμό 952/30-1-2018 επίκαιρη ερώτηση της Βουλευτού Καρδίτσας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Χρυσούλας </w:t>
      </w:r>
      <w:proofErr w:type="spellStart"/>
      <w:r>
        <w:rPr>
          <w:rFonts w:eastAsia="Times New Roman" w:cs="Times New Roman"/>
          <w:bCs/>
          <w:szCs w:val="24"/>
        </w:rPr>
        <w:t>Κατσαβριά</w:t>
      </w:r>
      <w:proofErr w:type="spellEnd"/>
      <w:r>
        <w:rPr>
          <w:rFonts w:eastAsia="Times New Roman" w:cs="Times New Roman"/>
          <w:bCs/>
          <w:szCs w:val="24"/>
        </w:rPr>
        <w:t xml:space="preserve"> - </w:t>
      </w:r>
      <w:proofErr w:type="spellStart"/>
      <w:r>
        <w:rPr>
          <w:rFonts w:eastAsia="Times New Roman" w:cs="Times New Roman"/>
          <w:bCs/>
          <w:szCs w:val="24"/>
        </w:rPr>
        <w:t>Σιωροπούλου</w:t>
      </w:r>
      <w:proofErr w:type="spellEnd"/>
      <w:r>
        <w:rPr>
          <w:rFonts w:eastAsia="Times New Roman" w:cs="Times New Roman"/>
          <w:bCs/>
          <w:szCs w:val="24"/>
        </w:rPr>
        <w:t xml:space="preserve"> </w:t>
      </w:r>
      <w:r>
        <w:rPr>
          <w:rFonts w:eastAsia="Times New Roman" w:cs="Times New Roman"/>
          <w:szCs w:val="24"/>
        </w:rPr>
        <w:t xml:space="preserve">προς την Υπουργό </w:t>
      </w:r>
      <w:r>
        <w:rPr>
          <w:rFonts w:eastAsia="Times New Roman" w:cs="Times New Roman"/>
          <w:bCs/>
          <w:szCs w:val="24"/>
        </w:rPr>
        <w:t>Τουρισμού,</w:t>
      </w:r>
      <w:r>
        <w:rPr>
          <w:rFonts w:eastAsia="Times New Roman" w:cs="Times New Roman"/>
          <w:b/>
          <w:bCs/>
          <w:szCs w:val="24"/>
        </w:rPr>
        <w:t xml:space="preserve"> </w:t>
      </w:r>
      <w:r>
        <w:rPr>
          <w:rFonts w:eastAsia="Times New Roman" w:cs="Times New Roman"/>
          <w:szCs w:val="24"/>
        </w:rPr>
        <w:t>με θέμα: «Ιαματικά Λουτρ</w:t>
      </w:r>
      <w:r>
        <w:rPr>
          <w:rFonts w:eastAsia="Times New Roman" w:cs="Times New Roman"/>
          <w:szCs w:val="24"/>
        </w:rPr>
        <w:t>ά και τουριστική πολιτική για την Καρδίτσα».</w:t>
      </w:r>
    </w:p>
    <w:p w14:paraId="031C9275"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 xml:space="preserve">2. Η με αριθμό 948/30-1-2018 επίκαιρη ερώτηση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«Εξέλιξη και ολοκλήρωση της διαδικασίας αποπληρωμής των ληξιπρόθεσμων οφειλών του </w:t>
      </w:r>
      <w:r>
        <w:rPr>
          <w:rFonts w:eastAsia="Times New Roman" w:cs="Times New Roman"/>
          <w:szCs w:val="24"/>
        </w:rPr>
        <w:t xml:space="preserve">δημοσίου </w:t>
      </w:r>
      <w:r>
        <w:rPr>
          <w:rFonts w:eastAsia="Times New Roman" w:cs="Times New Roman"/>
          <w:szCs w:val="24"/>
        </w:rPr>
        <w:t>προς ιδιώτες».</w:t>
      </w:r>
    </w:p>
    <w:p w14:paraId="031C9276"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3. Η με αριθμό 942/29-1-2018 επίκαιρη ερώτηση του Ε΄ Αντιπροέδρου της Βουλής και Βουλευτή Δωδεκανήσου της Δημοκρατικής Συμπαράταξης ΠΑΣΟΚ – Δ</w:t>
      </w:r>
      <w:r>
        <w:rPr>
          <w:rFonts w:eastAsia="Times New Roman" w:cs="Times New Roman"/>
          <w:szCs w:val="24"/>
        </w:rPr>
        <w:t>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«Απώλειες αντί ωφέλειας από το τέλος διανυκτέρευσης και τον αυξημένο ΦΠΑ στα νησιά».</w:t>
      </w:r>
    </w:p>
    <w:p w14:paraId="031C9277"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4. Η με αριθμό 953/30-1-2018 επίκαιρη ερώτηση του Βουλευτή Αττικής του Κομμουνιστικού Κόμματος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 xml:space="preserve">κ. </w:t>
      </w:r>
      <w:r>
        <w:rPr>
          <w:rFonts w:eastAsia="Times New Roman" w:cs="Times New Roman"/>
          <w:bCs/>
          <w:szCs w:val="24"/>
        </w:rPr>
        <w:t>Ιωάννη Γκιόκα</w:t>
      </w:r>
      <w:r>
        <w:rPr>
          <w:rFonts w:eastAsia="Times New Roman" w:cs="Times New Roman"/>
          <w:b/>
          <w:bCs/>
          <w:szCs w:val="24"/>
        </w:rPr>
        <w:t xml:space="preserve"> </w:t>
      </w:r>
      <w:r>
        <w:rPr>
          <w:rFonts w:eastAsia="Times New Roman" w:cs="Times New Roman"/>
          <w:szCs w:val="24"/>
        </w:rPr>
        <w:lastRenderedPageBreak/>
        <w:t>προς τον Υπουργό</w:t>
      </w:r>
      <w:r>
        <w:rPr>
          <w:rFonts w:eastAsia="Times New Roman" w:cs="Times New Roman"/>
          <w:bCs/>
          <w:szCs w:val="24"/>
        </w:rPr>
        <w:t xml:space="preserve"> 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τα προβλήματα των φοιτητικών εστιών.</w:t>
      </w:r>
    </w:p>
    <w:p w14:paraId="031C9278" w14:textId="77777777" w:rsidR="0026526C" w:rsidRDefault="00FE4113">
      <w:pPr>
        <w:spacing w:line="600" w:lineRule="auto"/>
        <w:ind w:firstLine="720"/>
        <w:jc w:val="both"/>
        <w:rPr>
          <w:rFonts w:eastAsia="Times New Roman" w:cs="Times New Roman"/>
          <w:bCs/>
          <w:szCs w:val="24"/>
        </w:rPr>
      </w:pPr>
      <w:r>
        <w:rPr>
          <w:rFonts w:eastAsia="Times New Roman" w:cs="Times New Roman"/>
          <w:bCs/>
          <w:szCs w:val="24"/>
        </w:rPr>
        <w:t xml:space="preserve">Β. Επίκαιρες </w:t>
      </w:r>
      <w:r>
        <w:rPr>
          <w:rFonts w:eastAsia="Times New Roman" w:cs="Times New Roman"/>
          <w:bCs/>
          <w:szCs w:val="24"/>
        </w:rPr>
        <w:t xml:space="preserve">Ερωτήσεις </w:t>
      </w:r>
      <w:r>
        <w:rPr>
          <w:rFonts w:eastAsia="Times New Roman" w:cs="Times New Roman"/>
          <w:bCs/>
          <w:szCs w:val="24"/>
        </w:rPr>
        <w:t>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 xml:space="preserve">ονισμού της </w:t>
      </w:r>
      <w:r>
        <w:rPr>
          <w:rFonts w:eastAsia="Times New Roman" w:cs="Times New Roman"/>
          <w:bCs/>
          <w:szCs w:val="24"/>
        </w:rPr>
        <w:t>Βουλής)</w:t>
      </w:r>
    </w:p>
    <w:p w14:paraId="031C9279"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1. Η με αριθμό 949/30-1-2018 επίκαιρη ερώ</w:t>
      </w:r>
      <w:r>
        <w:rPr>
          <w:rFonts w:eastAsia="Times New Roman" w:cs="Times New Roman"/>
          <w:szCs w:val="24"/>
        </w:rPr>
        <w:t xml:space="preserve">τηση της Βουλευτού Επικρατείας της Νέας Δημοκρατίας </w:t>
      </w:r>
      <w:r>
        <w:rPr>
          <w:rFonts w:eastAsia="Times New Roman" w:cs="Times New Roman"/>
          <w:szCs w:val="24"/>
        </w:rPr>
        <w:t xml:space="preserve">κ. </w:t>
      </w:r>
      <w:r>
        <w:rPr>
          <w:rFonts w:eastAsia="Times New Roman" w:cs="Times New Roman"/>
          <w:bCs/>
          <w:szCs w:val="24"/>
        </w:rPr>
        <w:t xml:space="preserve">Νίκης </w:t>
      </w:r>
      <w:proofErr w:type="spellStart"/>
      <w:r>
        <w:rPr>
          <w:rFonts w:eastAsia="Times New Roman" w:cs="Times New Roman"/>
          <w:bCs/>
          <w:szCs w:val="24"/>
        </w:rPr>
        <w:t>Κεραμέως</w:t>
      </w:r>
      <w:proofErr w:type="spellEnd"/>
      <w:r>
        <w:rPr>
          <w:rFonts w:eastAsia="Times New Roman" w:cs="Times New Roman"/>
          <w:szCs w:val="24"/>
        </w:rPr>
        <w:t xml:space="preserve"> 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με θέμα: «Ανεξέλεγκτη η βία και η ανομία στα τριτοβάθμια Ιδρύματα».</w:t>
      </w:r>
    </w:p>
    <w:p w14:paraId="031C927A"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2. Η με αριθμό 954/30-1-2018 επίκαιρη ερώτηση του Βουλευτή Β΄ Αθη</w:t>
      </w:r>
      <w:r>
        <w:rPr>
          <w:rFonts w:eastAsia="Times New Roman" w:cs="Times New Roman"/>
          <w:szCs w:val="24"/>
        </w:rPr>
        <w:t xml:space="preserve">νών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«Να καταβληθούν στους πρώην εργαζόμενους της ΑΤΕ όλα όσα τους οφείλονται».</w:t>
      </w:r>
    </w:p>
    <w:p w14:paraId="031C927B"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3. Η με αριθμό 879/23-1-2018 επίκαιρη ερώτηση του Βουλευτή Ξάνθης του Συνασπισμού Ρ</w:t>
      </w:r>
      <w:r>
        <w:rPr>
          <w:rFonts w:eastAsia="Times New Roman" w:cs="Times New Roman"/>
          <w:szCs w:val="24"/>
        </w:rPr>
        <w:t xml:space="preserve">ιζοσπαστικής Αριστεράς κ. </w:t>
      </w:r>
      <w:r>
        <w:rPr>
          <w:rFonts w:eastAsia="Times New Roman" w:cs="Times New Roman"/>
          <w:bCs/>
          <w:szCs w:val="24"/>
        </w:rPr>
        <w:t>Γρηγορίου Στογιαννίδη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«Τήρηση του προβλεπόμενου από τις άδειες λειτουργίας αριθμού θέσεων εργασίας στα καζίνο».</w:t>
      </w:r>
    </w:p>
    <w:p w14:paraId="031C927C"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4. Η με αριθμό 880/23-1-2018 επίκαιρη ερώτηση του Βουλευτή Δωδεκανήσου του Συνα</w:t>
      </w:r>
      <w:r>
        <w:rPr>
          <w:rFonts w:eastAsia="Times New Roman" w:cs="Times New Roman"/>
          <w:szCs w:val="24"/>
        </w:rPr>
        <w:t xml:space="preserve">σπισμού Ριζοσπαστικής Αριστεράς κ. </w:t>
      </w:r>
      <w:r>
        <w:rPr>
          <w:rFonts w:eastAsia="Times New Roman" w:cs="Times New Roman"/>
          <w:bCs/>
          <w:szCs w:val="24"/>
        </w:rPr>
        <w:t>Δημητρίου Γάκη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«Μέτρα για την οδοντιατρική περίθαλψη παιδιών με ειδικές ανάγκες στη νησιωτική χώρα».</w:t>
      </w:r>
    </w:p>
    <w:p w14:paraId="031C927D"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 xml:space="preserve">5. Η με αριθμό 849/16-1-2018 επίκαιρη ερώτηση του Βουλευτή Άρτας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με θέμα: «Εικόνα κατάρρευσης παρουσιάζει το Γενικό Νοσοκομείο Άρτας».</w:t>
      </w:r>
    </w:p>
    <w:p w14:paraId="031C927E"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6. Η με αριθμό 851/16-1-2018 επίκαιρη ερώτηση του Βουλε</w:t>
      </w:r>
      <w:r>
        <w:rPr>
          <w:rFonts w:eastAsia="Times New Roman" w:cs="Times New Roman"/>
          <w:szCs w:val="24"/>
        </w:rPr>
        <w:t xml:space="preserve">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τα προβλήματα ελλείψεων προσωπικού, κτηριακών υποδομών και εξοπλισμού στο Νοσοκομείο Αγ</w:t>
      </w:r>
      <w:r>
        <w:rPr>
          <w:rFonts w:eastAsia="Times New Roman" w:cs="Times New Roman"/>
          <w:szCs w:val="24"/>
        </w:rPr>
        <w:t xml:space="preserve">ίου </w:t>
      </w:r>
      <w:r>
        <w:rPr>
          <w:rFonts w:eastAsia="Times New Roman" w:cs="Times New Roman"/>
          <w:szCs w:val="24"/>
        </w:rPr>
        <w:t>Νικολάου Λασιθίου.</w:t>
      </w:r>
    </w:p>
    <w:p w14:paraId="031C927F"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7. Η με αριθμό 772/9-1-2018 επίκαιρη </w:t>
      </w:r>
      <w:r>
        <w:rPr>
          <w:rFonts w:eastAsia="Times New Roman" w:cs="Times New Roman"/>
          <w:szCs w:val="24"/>
        </w:rPr>
        <w:t xml:space="preserve">ερώτηση του Βουλευτή Α΄ Θεσσαλονίκης του Συνασπισμού Ριζοσπαστικής Αριστεράς κ. </w:t>
      </w:r>
      <w:r>
        <w:rPr>
          <w:rFonts w:eastAsia="Times New Roman" w:cs="Times New Roman"/>
          <w:bCs/>
          <w:szCs w:val="24"/>
        </w:rPr>
        <w:t xml:space="preserve">Αλέξανδρου Τριανταφυλλίδη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w:t>
      </w:r>
      <w:r>
        <w:rPr>
          <w:rFonts w:eastAsia="Times New Roman" w:cs="Times New Roman"/>
          <w:szCs w:val="24"/>
        </w:rPr>
        <w:t>«</w:t>
      </w:r>
      <w:r>
        <w:rPr>
          <w:rFonts w:eastAsia="Times New Roman" w:cs="Times New Roman"/>
          <w:szCs w:val="24"/>
        </w:rPr>
        <w:t xml:space="preserve">Παιδιατρικό Νοσοκομείο στη </w:t>
      </w:r>
      <w:r>
        <w:rPr>
          <w:rFonts w:eastAsia="Times New Roman" w:cs="Times New Roman"/>
          <w:szCs w:val="24"/>
        </w:rPr>
        <w:t>δ</w:t>
      </w:r>
      <w:r>
        <w:rPr>
          <w:rFonts w:eastAsia="Times New Roman" w:cs="Times New Roman"/>
          <w:szCs w:val="24"/>
        </w:rPr>
        <w:t>υτική Θεσσαλονίκη</w:t>
      </w:r>
      <w:r>
        <w:rPr>
          <w:rFonts w:eastAsia="Times New Roman" w:cs="Times New Roman"/>
          <w:szCs w:val="24"/>
        </w:rPr>
        <w:t>»</w:t>
      </w:r>
      <w:r>
        <w:rPr>
          <w:rFonts w:eastAsia="Times New Roman" w:cs="Times New Roman"/>
          <w:szCs w:val="24"/>
        </w:rPr>
        <w:t>.</w:t>
      </w:r>
    </w:p>
    <w:p w14:paraId="031C9280"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8. Η με αριθμό 708/2-1-2018 επίκαιρη ερώτηση του Βουλευτή Αττικής τ</w:t>
      </w:r>
      <w:r>
        <w:rPr>
          <w:rFonts w:eastAsia="Times New Roman" w:cs="Times New Roman"/>
          <w:szCs w:val="24"/>
        </w:rPr>
        <w:t xml:space="preserve">ης Νέας Δημοκρατίας κ. </w:t>
      </w:r>
      <w:r>
        <w:rPr>
          <w:rFonts w:eastAsia="Times New Roman" w:cs="Times New Roman"/>
          <w:bCs/>
          <w:szCs w:val="24"/>
        </w:rPr>
        <w:t>Γεωργίου Βλάχου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εφαρμογή του </w:t>
      </w:r>
      <w:proofErr w:type="spellStart"/>
      <w:r>
        <w:rPr>
          <w:rFonts w:eastAsia="Times New Roman" w:cs="Times New Roman"/>
          <w:szCs w:val="24"/>
        </w:rPr>
        <w:t>claw</w:t>
      </w:r>
      <w:proofErr w:type="spellEnd"/>
      <w:r>
        <w:rPr>
          <w:rFonts w:eastAsia="Times New Roman" w:cs="Times New Roman"/>
          <w:szCs w:val="24"/>
        </w:rPr>
        <w:t xml:space="preserve"> </w:t>
      </w:r>
      <w:proofErr w:type="spellStart"/>
      <w:r>
        <w:rPr>
          <w:rFonts w:eastAsia="Times New Roman" w:cs="Times New Roman"/>
          <w:szCs w:val="24"/>
        </w:rPr>
        <w:t>back</w:t>
      </w:r>
      <w:proofErr w:type="spellEnd"/>
      <w:r>
        <w:rPr>
          <w:rFonts w:eastAsia="Times New Roman" w:cs="Times New Roman"/>
          <w:szCs w:val="24"/>
        </w:rPr>
        <w:t xml:space="preserve"> σε συμβεβλημένους </w:t>
      </w:r>
      <w:proofErr w:type="spellStart"/>
      <w:r>
        <w:rPr>
          <w:rFonts w:eastAsia="Times New Roman" w:cs="Times New Roman"/>
          <w:szCs w:val="24"/>
        </w:rPr>
        <w:t>παρόχους</w:t>
      </w:r>
      <w:proofErr w:type="spellEnd"/>
      <w:r>
        <w:rPr>
          <w:rFonts w:eastAsia="Times New Roman" w:cs="Times New Roman"/>
          <w:szCs w:val="24"/>
        </w:rPr>
        <w:t xml:space="preserve"> υγείας και συμβεβλημένους και μη κατασκευαστές, εισαγωγείς, διανομείς-προμηθευτές </w:t>
      </w:r>
      <w:proofErr w:type="spellStart"/>
      <w:r>
        <w:rPr>
          <w:rFonts w:eastAsia="Times New Roman" w:cs="Times New Roman"/>
          <w:szCs w:val="24"/>
        </w:rPr>
        <w:t>ιατροτεχνολογικών</w:t>
      </w:r>
      <w:proofErr w:type="spellEnd"/>
      <w:r>
        <w:rPr>
          <w:rFonts w:eastAsia="Times New Roman" w:cs="Times New Roman"/>
          <w:szCs w:val="24"/>
        </w:rPr>
        <w:t xml:space="preserve"> προϊόντων.</w:t>
      </w:r>
    </w:p>
    <w:p w14:paraId="031C9281"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9. Η με αριθμό 7</w:t>
      </w:r>
      <w:r>
        <w:rPr>
          <w:rFonts w:eastAsia="Times New Roman" w:cs="Times New Roman"/>
          <w:szCs w:val="24"/>
        </w:rPr>
        <w:t xml:space="preserve">54/8-1-2018 επίκαιρη ερώτηση του Βουλευτή Αχαΐας της Νέας Δημοκρατίας κ. </w:t>
      </w:r>
      <w:proofErr w:type="spellStart"/>
      <w:r>
        <w:rPr>
          <w:rFonts w:eastAsia="Times New Roman" w:cs="Times New Roman"/>
          <w:bCs/>
          <w:szCs w:val="24"/>
        </w:rPr>
        <w:t>Ιάσονα</w:t>
      </w:r>
      <w:proofErr w:type="spellEnd"/>
      <w:r>
        <w:rPr>
          <w:rFonts w:eastAsia="Times New Roman" w:cs="Times New Roman"/>
          <w:bCs/>
          <w:szCs w:val="24"/>
        </w:rPr>
        <w:t xml:space="preserve"> Φωτήλα</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«Σε οριακή κατάσταση οι υποδομές των δημόσιων νοσοκομείων της χώρας».</w:t>
      </w:r>
    </w:p>
    <w:p w14:paraId="031C9282" w14:textId="77777777" w:rsidR="0026526C" w:rsidRDefault="00FE4113">
      <w:pPr>
        <w:spacing w:line="600" w:lineRule="auto"/>
        <w:ind w:firstLine="720"/>
        <w:jc w:val="both"/>
        <w:rPr>
          <w:rFonts w:eastAsia="Times New Roman" w:cs="Times New Roman"/>
          <w:bCs/>
          <w:szCs w:val="24"/>
        </w:rPr>
      </w:pPr>
      <w:r>
        <w:rPr>
          <w:rFonts w:eastAsia="Times New Roman" w:cs="Times New Roman"/>
          <w:bCs/>
          <w:szCs w:val="24"/>
        </w:rPr>
        <w:t xml:space="preserve">ΑΝΑΦΟΡΕΣ - ΕΡΩΤΗΣΕΙΣ </w:t>
      </w:r>
      <w:r>
        <w:rPr>
          <w:rFonts w:eastAsia="Times New Roman" w:cs="Times New Roman"/>
          <w:bCs/>
          <w:szCs w:val="24"/>
        </w:rPr>
        <w:t>(Άρθρο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w:t>
      </w:r>
      <w:r>
        <w:rPr>
          <w:rFonts w:eastAsia="Times New Roman" w:cs="Times New Roman"/>
          <w:bCs/>
          <w:szCs w:val="24"/>
        </w:rPr>
        <w:t>ουλής)</w:t>
      </w:r>
    </w:p>
    <w:p w14:paraId="031C9283"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1. Η με αριθμό 180/5-10-2017 ερώτηση του Βουλευτή Δράμας της Νέας Δημοκρατίας κ.</w:t>
      </w:r>
      <w:r>
        <w:rPr>
          <w:rFonts w:eastAsia="Times New Roman" w:cs="Times New Roman"/>
          <w:b/>
          <w:bCs/>
          <w:szCs w:val="24"/>
        </w:rPr>
        <w:t xml:space="preserve"> </w:t>
      </w:r>
      <w:r>
        <w:rPr>
          <w:rFonts w:eastAsia="Times New Roman" w:cs="Times New Roman"/>
          <w:bCs/>
          <w:szCs w:val="24"/>
        </w:rPr>
        <w:t>Δημητρίου Κυριαζίδη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w:t>
      </w:r>
      <w:r>
        <w:rPr>
          <w:rFonts w:eastAsia="Times New Roman" w:cs="Times New Roman"/>
          <w:b/>
          <w:szCs w:val="24"/>
        </w:rPr>
        <w:t xml:space="preserve"> </w:t>
      </w:r>
      <w:r>
        <w:rPr>
          <w:rFonts w:eastAsia="Times New Roman" w:cs="Times New Roman"/>
          <w:bCs/>
          <w:szCs w:val="24"/>
        </w:rPr>
        <w:t>Έρευνας και Θρησκευμάτων,</w:t>
      </w:r>
      <w:r>
        <w:rPr>
          <w:rFonts w:eastAsia="Times New Roman" w:cs="Times New Roman"/>
          <w:b/>
          <w:bCs/>
          <w:szCs w:val="24"/>
        </w:rPr>
        <w:t xml:space="preserve"> </w:t>
      </w:r>
      <w:r>
        <w:rPr>
          <w:rFonts w:eastAsia="Times New Roman" w:cs="Times New Roman"/>
          <w:szCs w:val="24"/>
        </w:rPr>
        <w:t xml:space="preserve">με θέμα: «Πλήρωση κενών θέσεων εκπαιδευτικού προσωπικού στο Τμήμα Οινολογίας και Τροφίμων </w:t>
      </w:r>
      <w:r>
        <w:rPr>
          <w:rFonts w:eastAsia="Times New Roman" w:cs="Times New Roman"/>
          <w:szCs w:val="24"/>
        </w:rPr>
        <w:t>Δράμας του ΤΕΙ Δράμας».</w:t>
      </w:r>
    </w:p>
    <w:p w14:paraId="031C9284"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2. Η με αριθμό 895/2-11-2017 ερώτηση του Βουλευτή Β΄ Αθηνών της Δημοκρατικής Συμπαράταξης ΠΑΣΟΚ – ΔΗΜΑΡ κ. </w:t>
      </w:r>
      <w:r>
        <w:rPr>
          <w:rFonts w:eastAsia="Times New Roman" w:cs="Times New Roman"/>
          <w:bCs/>
          <w:szCs w:val="24"/>
        </w:rPr>
        <w:t>Γεωργίου - Δημητρίου Καρρά</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szCs w:val="24"/>
        </w:rPr>
        <w:t xml:space="preserve"> με θέμα: «Ανάγκη </w:t>
      </w:r>
      <w:proofErr w:type="spellStart"/>
      <w:r>
        <w:rPr>
          <w:rFonts w:eastAsia="Times New Roman" w:cs="Times New Roman"/>
          <w:szCs w:val="24"/>
        </w:rPr>
        <w:t>εξορθολογισμού</w:t>
      </w:r>
      <w:proofErr w:type="spellEnd"/>
      <w:r>
        <w:rPr>
          <w:rFonts w:eastAsia="Times New Roman" w:cs="Times New Roman"/>
          <w:szCs w:val="24"/>
        </w:rPr>
        <w:t xml:space="preserve"> του αριθμού και του ελαχίστου ποσού </w:t>
      </w:r>
      <w:r>
        <w:rPr>
          <w:rFonts w:eastAsia="Times New Roman" w:cs="Times New Roman"/>
          <w:szCs w:val="24"/>
        </w:rPr>
        <w:t>καταβολής των δόσεων φόρου κληρονομιάς, δωρεών και γονικών παροχών».</w:t>
      </w:r>
    </w:p>
    <w:p w14:paraId="031C9285"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 xml:space="preserve">3. Η με αριθμό 2290/28-12-2017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«Να ανανεωθεί η π</w:t>
      </w:r>
      <w:r>
        <w:rPr>
          <w:rFonts w:eastAsia="Times New Roman" w:cs="Times New Roman"/>
          <w:szCs w:val="24"/>
        </w:rPr>
        <w:t>αραχώρηση χρήσης στο Υπουργείο Δικαιοσύνης για να προχωρήσει η συντήρηση και βελτίωση του υφιστάμενου δικαστικού Μεγάρου Ηρακλείου (κτ</w:t>
      </w:r>
      <w:r>
        <w:rPr>
          <w:rFonts w:eastAsia="Times New Roman" w:cs="Times New Roman"/>
          <w:szCs w:val="24"/>
        </w:rPr>
        <w:t>ή</w:t>
      </w:r>
      <w:r>
        <w:rPr>
          <w:rFonts w:eastAsia="Times New Roman" w:cs="Times New Roman"/>
          <w:szCs w:val="24"/>
        </w:rPr>
        <w:t>ριο Πρωτοδικείου</w:t>
      </w:r>
      <w:r>
        <w:rPr>
          <w:rFonts w:eastAsia="Times New Roman" w:cs="Times New Roman"/>
          <w:szCs w:val="24"/>
        </w:rPr>
        <w:t>-</w:t>
      </w:r>
      <w:r>
        <w:rPr>
          <w:rFonts w:eastAsia="Times New Roman" w:cs="Times New Roman"/>
          <w:szCs w:val="24"/>
        </w:rPr>
        <w:t>κτ</w:t>
      </w:r>
      <w:r>
        <w:rPr>
          <w:rFonts w:eastAsia="Times New Roman" w:cs="Times New Roman"/>
          <w:szCs w:val="24"/>
        </w:rPr>
        <w:t>ή</w:t>
      </w:r>
      <w:r>
        <w:rPr>
          <w:rFonts w:eastAsia="Times New Roman" w:cs="Times New Roman"/>
          <w:szCs w:val="24"/>
        </w:rPr>
        <w:t xml:space="preserve">ριο </w:t>
      </w:r>
      <w:r>
        <w:rPr>
          <w:rFonts w:eastAsia="Times New Roman" w:cs="Times New Roman"/>
          <w:szCs w:val="24"/>
        </w:rPr>
        <w:t>Ε</w:t>
      </w:r>
      <w:r>
        <w:rPr>
          <w:rFonts w:eastAsia="Times New Roman" w:cs="Times New Roman"/>
          <w:szCs w:val="24"/>
        </w:rPr>
        <w:t>ιρηνοδικείου)».</w:t>
      </w:r>
    </w:p>
    <w:p w14:paraId="031C9286"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4. Η με αριθμό 600/23-10-2017 ερώτηση της Βουλευτού Β΄ Αθηνών του Συνασπισμού Ρι</w:t>
      </w:r>
      <w:r>
        <w:rPr>
          <w:rFonts w:eastAsia="Times New Roman" w:cs="Times New Roman"/>
          <w:szCs w:val="24"/>
        </w:rPr>
        <w:t>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Χαρούλας (Χαράς) Καφαντάρη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w:t>
      </w:r>
      <w:r>
        <w:rPr>
          <w:rFonts w:eastAsia="Times New Roman" w:cs="Times New Roman"/>
          <w:b/>
          <w:szCs w:val="24"/>
        </w:rPr>
        <w:t xml:space="preserve"> </w:t>
      </w:r>
      <w:r>
        <w:rPr>
          <w:rFonts w:eastAsia="Times New Roman" w:cs="Times New Roman"/>
          <w:bCs/>
          <w:szCs w:val="24"/>
        </w:rPr>
        <w:t>Έρευνας και Θρησκευμάτων,</w:t>
      </w:r>
      <w:r>
        <w:rPr>
          <w:rFonts w:eastAsia="Times New Roman" w:cs="Times New Roman"/>
          <w:b/>
          <w:bCs/>
          <w:szCs w:val="24"/>
        </w:rPr>
        <w:t xml:space="preserve"> </w:t>
      </w:r>
      <w:r>
        <w:rPr>
          <w:rFonts w:eastAsia="Times New Roman" w:cs="Times New Roman"/>
          <w:szCs w:val="24"/>
        </w:rPr>
        <w:t>με θέμα: «Ίδρυση Κέντρου Περιβαλλοντικής Εκπαίδευσης (ΚΠΕ) στο πάρκο “Αντώνης Τρίτσης”».</w:t>
      </w:r>
    </w:p>
    <w:p w14:paraId="031C9287"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5. Η με αριθμό 453/17-10-2017 ερώτηση του Βουλευτή Λακωνίας τη</w:t>
      </w:r>
      <w:r>
        <w:rPr>
          <w:rFonts w:eastAsia="Times New Roman" w:cs="Times New Roman"/>
          <w:szCs w:val="24"/>
        </w:rPr>
        <w:t>ς Νέας Δημοκρατίας κ.</w:t>
      </w:r>
      <w:r>
        <w:rPr>
          <w:rFonts w:eastAsia="Times New Roman" w:cs="Times New Roman"/>
          <w:b/>
          <w:bCs/>
          <w:szCs w:val="24"/>
        </w:rPr>
        <w:t xml:space="preserve"> </w:t>
      </w:r>
      <w:r>
        <w:rPr>
          <w:rFonts w:eastAsia="Times New Roman" w:cs="Times New Roman"/>
          <w:bCs/>
          <w:szCs w:val="24"/>
        </w:rPr>
        <w:t>Αθανασίου Δαβάκη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«Σύσταση σταθμού ΕΚΑΒ στη Νεάπολη Βοιών του Δήμου Μονεμβασίας».</w:t>
      </w:r>
    </w:p>
    <w:p w14:paraId="031C9288"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031C9289" w14:textId="77777777" w:rsidR="0026526C" w:rsidRDefault="00FE4113">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031C928A"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Σήμερα θα συζητηθούν δύο επίκαιρες ερω</w:t>
      </w:r>
      <w:r>
        <w:rPr>
          <w:rFonts w:eastAsia="Times New Roman" w:cs="Times New Roman"/>
          <w:szCs w:val="24"/>
        </w:rPr>
        <w:t>τήσεις.</w:t>
      </w:r>
    </w:p>
    <w:p w14:paraId="031C928B"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Αρχίζουμε με την </w:t>
      </w:r>
      <w:r>
        <w:rPr>
          <w:rFonts w:eastAsia="Times New Roman" w:cs="Times New Roman"/>
          <w:szCs w:val="24"/>
        </w:rPr>
        <w:t>πρώτη</w:t>
      </w:r>
      <w:r>
        <w:rPr>
          <w:rFonts w:eastAsia="Times New Roman" w:cs="Times New Roman"/>
          <w:szCs w:val="24"/>
        </w:rPr>
        <w:t xml:space="preserve"> με αριθμό 946/30-1-2018 επίκαιρη ερώτηση πρώτου κύκλου του Βουλευτή Αττικής της Νέας Δημοκρατίας κ. </w:t>
      </w:r>
      <w:r>
        <w:rPr>
          <w:rFonts w:eastAsia="Times New Roman" w:cs="Times New Roman"/>
          <w:bCs/>
          <w:szCs w:val="24"/>
        </w:rPr>
        <w:t>Γεωργίου Βλάχου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 xml:space="preserve">με θέμα: «Απόδοση παραλιακού μετώπου Ελευσίνας στους πολίτες της πόλης». </w:t>
      </w:r>
    </w:p>
    <w:p w14:paraId="031C928C"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ερώτηση θα απαντήσει ο Υπουργός Ναυτιλίας και Νησιωτικής Πολιτικής κ. Παναγιώτης </w:t>
      </w:r>
      <w:proofErr w:type="spellStart"/>
      <w:r>
        <w:rPr>
          <w:rFonts w:eastAsia="Times New Roman" w:cs="Times New Roman"/>
          <w:szCs w:val="24"/>
        </w:rPr>
        <w:t>Κουρουμπλής</w:t>
      </w:r>
      <w:proofErr w:type="spellEnd"/>
      <w:r>
        <w:rPr>
          <w:rFonts w:eastAsia="Times New Roman" w:cs="Times New Roman"/>
          <w:szCs w:val="24"/>
        </w:rPr>
        <w:t>.</w:t>
      </w:r>
    </w:p>
    <w:p w14:paraId="031C928D"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031C928E"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ΓΕΩΡΓΙΟΣ ΒΛΑΧ</w:t>
      </w:r>
      <w:r>
        <w:rPr>
          <w:rFonts w:eastAsia="Times New Roman" w:cs="Times New Roman"/>
          <w:b/>
          <w:szCs w:val="24"/>
        </w:rPr>
        <w:t>ΟΣ:</w:t>
      </w:r>
      <w:r>
        <w:rPr>
          <w:rFonts w:eastAsia="Times New Roman" w:cs="Times New Roman"/>
          <w:szCs w:val="24"/>
        </w:rPr>
        <w:t xml:space="preserve"> Ευχαριστώ, κύριε Πρόεδρε.</w:t>
      </w:r>
    </w:p>
    <w:p w14:paraId="031C928F"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Κύριε Υπουργέ, διαχρονικά πολλές δράσεις βρήκαν θέση στην ακτογραμμή της Ελευσίνας, υποβαθμίζοντας την περιοχή και αποκόπτοντας τον οικιστικό ιστό της πόλης από το θαλάσσιο μέτωπο.</w:t>
      </w:r>
    </w:p>
    <w:p w14:paraId="031C9290"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Οι συνεχείς προσπάθειες της τοπικής κοινωνίας, καθώς και τα εγγενή προβλήματα  των συγκεκριμένων επιχειρηματικών δραστηριοτήτων, οδήγησαν στην παύση ρυπογόνων εγκαταστάσεων. Έτσι, τέθηκε το ομόθυμο αίτημα της Ελευσίνας, αυτές οι περιοχές να </w:t>
      </w:r>
      <w:r>
        <w:rPr>
          <w:rFonts w:eastAsia="Times New Roman" w:cs="Times New Roman"/>
          <w:szCs w:val="24"/>
        </w:rPr>
        <w:lastRenderedPageBreak/>
        <w:t>αποδοθούν διά τ</w:t>
      </w:r>
      <w:r>
        <w:rPr>
          <w:rFonts w:eastAsia="Times New Roman" w:cs="Times New Roman"/>
          <w:szCs w:val="24"/>
        </w:rPr>
        <w:t xml:space="preserve">ου </w:t>
      </w:r>
      <w:r>
        <w:rPr>
          <w:rFonts w:eastAsia="Times New Roman" w:cs="Times New Roman"/>
          <w:szCs w:val="24"/>
        </w:rPr>
        <w:t>δ</w:t>
      </w:r>
      <w:r>
        <w:rPr>
          <w:rFonts w:eastAsia="Times New Roman" w:cs="Times New Roman"/>
          <w:szCs w:val="24"/>
        </w:rPr>
        <w:t>ήμου στην τοπική κοινωνία</w:t>
      </w:r>
      <w:r>
        <w:rPr>
          <w:rFonts w:eastAsia="Times New Roman" w:cs="Times New Roman"/>
          <w:szCs w:val="24"/>
        </w:rPr>
        <w:t xml:space="preserve">, </w:t>
      </w:r>
      <w:r>
        <w:rPr>
          <w:rFonts w:eastAsia="Times New Roman" w:cs="Times New Roman"/>
          <w:szCs w:val="24"/>
        </w:rPr>
        <w:t>για βελτίωση των συνθηκών ζωής των κατοίκων.</w:t>
      </w:r>
    </w:p>
    <w:p w14:paraId="031C9291"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Το αίτημα αυτό επισημοποιήθηκε με αποφάσεις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σ</w:t>
      </w:r>
      <w:r>
        <w:rPr>
          <w:rFonts w:eastAsia="Times New Roman" w:cs="Times New Roman"/>
          <w:szCs w:val="24"/>
        </w:rPr>
        <w:t xml:space="preserve">υμβούλιου, οι οποίες υιοθετήθηκαν και στηρίχθηκαν από την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α</w:t>
      </w:r>
      <w:r>
        <w:rPr>
          <w:rFonts w:eastAsia="Times New Roman" w:cs="Times New Roman"/>
          <w:szCs w:val="24"/>
        </w:rPr>
        <w:t>υτοδιοίκηση, καθώς και με τη συγκέντρωση διαμαρτυ</w:t>
      </w:r>
      <w:r>
        <w:rPr>
          <w:rFonts w:eastAsia="Times New Roman" w:cs="Times New Roman"/>
          <w:szCs w:val="24"/>
        </w:rPr>
        <w:t>ρίας έξω από το Πρωθυπουργικό Γραφείο στις 3-11-2017.</w:t>
      </w:r>
    </w:p>
    <w:p w14:paraId="031C9292"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Στο συγκεκριμένο αίτημα προσδιορίζονται και οι προς αξιοποίηση περιοχές</w:t>
      </w:r>
      <w:r>
        <w:rPr>
          <w:rFonts w:eastAsia="Times New Roman" w:cs="Times New Roman"/>
          <w:szCs w:val="24"/>
        </w:rPr>
        <w:t>,</w:t>
      </w:r>
      <w:r>
        <w:rPr>
          <w:rFonts w:eastAsia="Times New Roman" w:cs="Times New Roman"/>
          <w:szCs w:val="24"/>
        </w:rPr>
        <w:t xml:space="preserve"> οι οποίες είναι:</w:t>
      </w:r>
    </w:p>
    <w:p w14:paraId="031C9293"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Πρώτον, η περιοχή </w:t>
      </w:r>
      <w:proofErr w:type="spellStart"/>
      <w:r>
        <w:rPr>
          <w:rFonts w:eastAsia="Times New Roman" w:cs="Times New Roman"/>
          <w:szCs w:val="24"/>
        </w:rPr>
        <w:t>Καλυμπάκι</w:t>
      </w:r>
      <w:proofErr w:type="spellEnd"/>
      <w:r>
        <w:rPr>
          <w:rFonts w:eastAsia="Times New Roman" w:cs="Times New Roman"/>
          <w:szCs w:val="24"/>
        </w:rPr>
        <w:t xml:space="preserve">, δέκα στρέμματα χερσαίας ζώνης </w:t>
      </w:r>
      <w:r>
        <w:rPr>
          <w:rFonts w:eastAsia="Times New Roman" w:cs="Times New Roman"/>
          <w:szCs w:val="24"/>
        </w:rPr>
        <w:t>λ</w:t>
      </w:r>
      <w:r>
        <w:rPr>
          <w:rFonts w:eastAsia="Times New Roman" w:cs="Times New Roman"/>
          <w:szCs w:val="24"/>
        </w:rPr>
        <w:t>ιμένα.</w:t>
      </w:r>
    </w:p>
    <w:p w14:paraId="031C9294"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rPr>
        <w:t>τ</w:t>
      </w:r>
      <w:r>
        <w:rPr>
          <w:rFonts w:eastAsia="Times New Roman" w:cs="Times New Roman"/>
          <w:szCs w:val="24"/>
        </w:rPr>
        <w:t xml:space="preserve">μήμα του όρμου </w:t>
      </w:r>
      <w:proofErr w:type="spellStart"/>
      <w:r>
        <w:rPr>
          <w:rFonts w:eastAsia="Times New Roman" w:cs="Times New Roman"/>
          <w:szCs w:val="24"/>
        </w:rPr>
        <w:t>Βλύχας</w:t>
      </w:r>
      <w:proofErr w:type="spellEnd"/>
      <w:r>
        <w:rPr>
          <w:rFonts w:eastAsia="Times New Roman" w:cs="Times New Roman"/>
          <w:szCs w:val="24"/>
        </w:rPr>
        <w:t>, που στο παρ</w:t>
      </w:r>
      <w:r>
        <w:rPr>
          <w:rFonts w:eastAsia="Times New Roman" w:cs="Times New Roman"/>
          <w:szCs w:val="24"/>
        </w:rPr>
        <w:t>ελθόν λειτούργησε ναυπηγείο-διυλιστήριο, το οποίο επιβάρυνε σημαντικά την περιοχή</w:t>
      </w:r>
      <w:r>
        <w:rPr>
          <w:rFonts w:eastAsia="Times New Roman" w:cs="Times New Roman"/>
          <w:szCs w:val="24"/>
        </w:rPr>
        <w:t>,</w:t>
      </w:r>
      <w:r>
        <w:rPr>
          <w:rFonts w:eastAsia="Times New Roman" w:cs="Times New Roman"/>
          <w:szCs w:val="24"/>
        </w:rPr>
        <w:t xml:space="preserve"> αφού ως σήμερα υπάρχουν ακόμη κατάλοιπα</w:t>
      </w:r>
      <w:r>
        <w:rPr>
          <w:rFonts w:eastAsia="Times New Roman" w:cs="Times New Roman"/>
          <w:szCs w:val="24"/>
        </w:rPr>
        <w:t>,</w:t>
      </w:r>
      <w:r>
        <w:rPr>
          <w:rFonts w:eastAsia="Times New Roman" w:cs="Times New Roman"/>
          <w:szCs w:val="24"/>
        </w:rPr>
        <w:t xml:space="preserve"> αλλά </w:t>
      </w:r>
      <w:r>
        <w:rPr>
          <w:rFonts w:eastAsia="Times New Roman" w:cs="Times New Roman"/>
          <w:szCs w:val="24"/>
        </w:rPr>
        <w:lastRenderedPageBreak/>
        <w:t>και ένα σαπιοκάραβο, καθώς, επίσης και τα είκοσι παροπλισμένα και επιβλαβή πλοία από όλη τη χώρα.</w:t>
      </w:r>
    </w:p>
    <w:p w14:paraId="031C9295" w14:textId="77777777" w:rsidR="0026526C" w:rsidRDefault="00FE4113">
      <w:pPr>
        <w:spacing w:line="600" w:lineRule="auto"/>
        <w:ind w:firstLine="720"/>
        <w:jc w:val="both"/>
        <w:rPr>
          <w:rFonts w:eastAsia="Times New Roman" w:cs="Times New Roman"/>
          <w:b/>
          <w:szCs w:val="24"/>
        </w:rPr>
      </w:pPr>
      <w:r>
        <w:rPr>
          <w:rFonts w:eastAsia="Times New Roman" w:cs="Times New Roman"/>
          <w:szCs w:val="24"/>
        </w:rPr>
        <w:t>Τρίτον, το παράκτιο μέτωπο τη</w:t>
      </w:r>
      <w:r>
        <w:rPr>
          <w:rFonts w:eastAsia="Times New Roman" w:cs="Times New Roman"/>
          <w:szCs w:val="24"/>
        </w:rPr>
        <w:t>ς πόλης μπροστά από τον χώρο διεξαγωγής των πολιτιστικών εκδηλώσεων «ΑΙΣΧΥΛΕΙΑ».</w:t>
      </w:r>
    </w:p>
    <w:p w14:paraId="031C9296" w14:textId="77777777" w:rsidR="0026526C" w:rsidRDefault="00FE4113">
      <w:pPr>
        <w:spacing w:line="720" w:lineRule="auto"/>
        <w:ind w:firstLine="720"/>
        <w:jc w:val="both"/>
        <w:rPr>
          <w:rFonts w:eastAsia="Times New Roman"/>
          <w:szCs w:val="24"/>
        </w:rPr>
      </w:pPr>
      <w:r>
        <w:rPr>
          <w:rFonts w:eastAsia="Times New Roman"/>
          <w:szCs w:val="24"/>
        </w:rPr>
        <w:t>Ακόμη</w:t>
      </w:r>
      <w:r>
        <w:rPr>
          <w:rFonts w:eastAsia="Times New Roman"/>
          <w:szCs w:val="24"/>
        </w:rPr>
        <w:t xml:space="preserve">, </w:t>
      </w:r>
      <w:r>
        <w:rPr>
          <w:rFonts w:eastAsia="Times New Roman"/>
          <w:szCs w:val="24"/>
        </w:rPr>
        <w:t xml:space="preserve">το μέτωπο από τη γωνία του Κρόνου μέχρι τη μαρίνα </w:t>
      </w:r>
      <w:r>
        <w:rPr>
          <w:rFonts w:eastAsia="Times New Roman"/>
          <w:szCs w:val="24"/>
        </w:rPr>
        <w:t>«</w:t>
      </w:r>
      <w:r>
        <w:rPr>
          <w:rFonts w:eastAsia="Times New Roman"/>
          <w:szCs w:val="24"/>
          <w:lang w:val="en-US"/>
        </w:rPr>
        <w:t>IRIS</w:t>
      </w:r>
      <w:r>
        <w:rPr>
          <w:rFonts w:eastAsia="Times New Roman"/>
          <w:szCs w:val="24"/>
        </w:rPr>
        <w:t>»</w:t>
      </w:r>
      <w:r>
        <w:rPr>
          <w:rFonts w:eastAsia="Times New Roman"/>
          <w:szCs w:val="24"/>
        </w:rPr>
        <w:t xml:space="preserve">, τα δύο πάρκα </w:t>
      </w:r>
      <w:r>
        <w:rPr>
          <w:rFonts w:eastAsia="Times New Roman"/>
          <w:szCs w:val="24"/>
        </w:rPr>
        <w:t>-</w:t>
      </w:r>
      <w:r>
        <w:rPr>
          <w:rFonts w:eastAsia="Times New Roman"/>
          <w:szCs w:val="24"/>
        </w:rPr>
        <w:t>οικοδομικά τετράγωνα 2Β και 2Γ</w:t>
      </w:r>
      <w:r>
        <w:rPr>
          <w:rFonts w:eastAsia="Times New Roman"/>
          <w:szCs w:val="24"/>
        </w:rPr>
        <w:t>-</w:t>
      </w:r>
      <w:r>
        <w:rPr>
          <w:rFonts w:eastAsia="Times New Roman"/>
          <w:szCs w:val="24"/>
        </w:rPr>
        <w:t xml:space="preserve"> το μέτωπο από τον παλαιό λιμένα και δυτικά έως την προβλήτα της </w:t>
      </w:r>
      <w:r>
        <w:rPr>
          <w:rFonts w:eastAsia="Times New Roman"/>
          <w:szCs w:val="24"/>
        </w:rPr>
        <w:t>«</w:t>
      </w:r>
      <w:r>
        <w:rPr>
          <w:rFonts w:eastAsia="Times New Roman"/>
          <w:szCs w:val="24"/>
          <w:lang w:val="en-US"/>
        </w:rPr>
        <w:t>AEGEAN</w:t>
      </w:r>
      <w:r>
        <w:rPr>
          <w:rFonts w:eastAsia="Times New Roman"/>
          <w:szCs w:val="24"/>
        </w:rPr>
        <w:t>»</w:t>
      </w:r>
      <w:r>
        <w:rPr>
          <w:rFonts w:eastAsia="Times New Roman"/>
          <w:szCs w:val="24"/>
        </w:rPr>
        <w:t>, εκεί όπου σήμερα λειτουργεί και η μοναδική πλαζ της περιοχής μήκους σαράντα μέτρων</w:t>
      </w:r>
      <w:r>
        <w:rPr>
          <w:rFonts w:eastAsia="Times New Roman"/>
          <w:szCs w:val="24"/>
        </w:rPr>
        <w:t>,</w:t>
      </w:r>
      <w:r>
        <w:rPr>
          <w:rFonts w:eastAsia="Times New Roman"/>
          <w:szCs w:val="24"/>
        </w:rPr>
        <w:t xml:space="preserve"> καθώς και άλλες αθλητικές και πολιτιστικές εγκαταστάσεις. Επίσης, έκταση 7.000 τ.μ., νοτίως της οδού Διογένους, εκεί που ο </w:t>
      </w:r>
      <w:r>
        <w:rPr>
          <w:rFonts w:eastAsia="Times New Roman"/>
          <w:szCs w:val="24"/>
        </w:rPr>
        <w:t>δ</w:t>
      </w:r>
      <w:r>
        <w:rPr>
          <w:rFonts w:eastAsia="Times New Roman"/>
          <w:szCs w:val="24"/>
        </w:rPr>
        <w:t xml:space="preserve">ήμος έχει κατασκευάσει το γήπεδο </w:t>
      </w:r>
      <w:r>
        <w:rPr>
          <w:rFonts w:eastAsia="Times New Roman"/>
          <w:szCs w:val="24"/>
        </w:rPr>
        <w:lastRenderedPageBreak/>
        <w:t>«</w:t>
      </w:r>
      <w:r>
        <w:rPr>
          <w:rFonts w:eastAsia="Times New Roman"/>
          <w:szCs w:val="24"/>
        </w:rPr>
        <w:t>Γεώρ</w:t>
      </w:r>
      <w:r>
        <w:rPr>
          <w:rFonts w:eastAsia="Times New Roman"/>
          <w:szCs w:val="24"/>
        </w:rPr>
        <w:t>γιος Ρουμελιώτης</w:t>
      </w:r>
      <w:r>
        <w:rPr>
          <w:rFonts w:eastAsia="Times New Roman"/>
          <w:szCs w:val="24"/>
        </w:rPr>
        <w:t>»</w:t>
      </w:r>
      <w:r>
        <w:rPr>
          <w:rFonts w:eastAsia="Times New Roman"/>
          <w:szCs w:val="24"/>
        </w:rPr>
        <w:t>, το οποίο φιλοξενεί πολλά αθλητικά σωματεία της πόλης και της ευρύτερης περιοχής.</w:t>
      </w:r>
    </w:p>
    <w:p w14:paraId="031C9297" w14:textId="77777777" w:rsidR="0026526C" w:rsidRDefault="00FE4113">
      <w:pPr>
        <w:spacing w:line="720" w:lineRule="auto"/>
        <w:ind w:firstLine="720"/>
        <w:jc w:val="both"/>
        <w:rPr>
          <w:rFonts w:eastAsia="Times New Roman"/>
          <w:szCs w:val="24"/>
        </w:rPr>
      </w:pPr>
      <w:r>
        <w:rPr>
          <w:rFonts w:eastAsia="Times New Roman"/>
          <w:szCs w:val="24"/>
        </w:rPr>
        <w:t>Αποτέλεσμα όλων αυτών των πιέσεων, κύριε Πρόεδρε, ήταν</w:t>
      </w:r>
      <w:r>
        <w:rPr>
          <w:rFonts w:eastAsia="Times New Roman"/>
          <w:szCs w:val="24"/>
        </w:rPr>
        <w:t>,</w:t>
      </w:r>
      <w:r>
        <w:rPr>
          <w:rFonts w:eastAsia="Times New Roman"/>
          <w:szCs w:val="24"/>
        </w:rPr>
        <w:t xml:space="preserve"> στις 18</w:t>
      </w:r>
      <w:r>
        <w:rPr>
          <w:rFonts w:eastAsia="Times New Roman"/>
          <w:szCs w:val="24"/>
        </w:rPr>
        <w:t xml:space="preserve"> Δεκεμβρίου,</w:t>
      </w:r>
      <w:r>
        <w:rPr>
          <w:rFonts w:eastAsia="Times New Roman"/>
          <w:szCs w:val="24"/>
        </w:rPr>
        <w:t xml:space="preserve"> ο Πρωθυπουργός να δηλώσει τα εξής: «Στο πλαίσιο μιας πάγιας πολιτικής που έχουμε</w:t>
      </w:r>
      <w:r>
        <w:rPr>
          <w:rFonts w:eastAsia="Times New Roman"/>
          <w:szCs w:val="24"/>
        </w:rPr>
        <w:t xml:space="preserve"> και αφορά την απόδοση ελεύθερων χώρων σε δημόσια χρήση, θέλω να σας ενημερώσω ότι είναι ήδη έτοιμη και θα κατατεθεί τις επόμενες μέρες η νομοθετική ρύθμιση, με την οποία αποδίδεται στην πόλη και στους πολίτες της Ελευσίνας το </w:t>
      </w:r>
      <w:r>
        <w:rPr>
          <w:rFonts w:eastAsia="Times New Roman"/>
          <w:szCs w:val="24"/>
        </w:rPr>
        <w:t>π</w:t>
      </w:r>
      <w:r>
        <w:rPr>
          <w:rFonts w:eastAsia="Times New Roman"/>
          <w:szCs w:val="24"/>
        </w:rPr>
        <w:t xml:space="preserve">αραλιακό </w:t>
      </w:r>
      <w:r>
        <w:rPr>
          <w:rFonts w:eastAsia="Times New Roman"/>
          <w:szCs w:val="24"/>
        </w:rPr>
        <w:t>μ</w:t>
      </w:r>
      <w:r>
        <w:rPr>
          <w:rFonts w:eastAsia="Times New Roman"/>
          <w:szCs w:val="24"/>
        </w:rPr>
        <w:t>έτωπο της πόλης με</w:t>
      </w:r>
      <w:r>
        <w:rPr>
          <w:rFonts w:eastAsia="Times New Roman"/>
          <w:szCs w:val="24"/>
        </w:rPr>
        <w:t xml:space="preserve"> την μετακίνηση του εμπορευματικού λιμανιού, ώστε το σημερινό λιμάνι να αξιοποιείται αποκλειστικά για αναψυχή και ψυχαγωγία». </w:t>
      </w:r>
    </w:p>
    <w:p w14:paraId="031C9298" w14:textId="77777777" w:rsidR="0026526C" w:rsidRDefault="00FE4113">
      <w:pPr>
        <w:spacing w:line="720" w:lineRule="auto"/>
        <w:ind w:firstLine="720"/>
        <w:jc w:val="both"/>
        <w:rPr>
          <w:rFonts w:eastAsia="Times New Roman"/>
          <w:szCs w:val="24"/>
        </w:rPr>
      </w:pPr>
      <w:r>
        <w:rPr>
          <w:rFonts w:eastAsia="Times New Roman"/>
          <w:szCs w:val="24"/>
        </w:rPr>
        <w:lastRenderedPageBreak/>
        <w:t>Όμως, παρά την πρωθυπουργική δέσμευση, διάχυτη είναι η εντύπωση, κύριε Υπουργέ, ότι το Υπουργείο σας διαφωνεί και εμποδίζει τη με</w:t>
      </w:r>
      <w:r>
        <w:rPr>
          <w:rFonts w:eastAsia="Times New Roman"/>
          <w:szCs w:val="24"/>
        </w:rPr>
        <w:t xml:space="preserve">ταβίβαση αυτών των χώρων στον </w:t>
      </w:r>
      <w:r>
        <w:rPr>
          <w:rFonts w:eastAsia="Times New Roman"/>
          <w:szCs w:val="24"/>
        </w:rPr>
        <w:t>δ</w:t>
      </w:r>
      <w:r>
        <w:rPr>
          <w:rFonts w:eastAsia="Times New Roman"/>
          <w:szCs w:val="24"/>
        </w:rPr>
        <w:t xml:space="preserve">ήμο για κοινόχρηστο και κοινωφελή σκοπό. Φημολογείται προσπάθεια επανέναρξης ρυπογόνων και ξεπερασμένων δραστηριοτήτων στην περιοχή. Ακούγονται στην τοπική κοινωνία επιχειρηματικά ονόματα. Καταγράφεται διαμάχη του Υπουργείου </w:t>
      </w:r>
      <w:r>
        <w:rPr>
          <w:rFonts w:eastAsia="Times New Roman"/>
          <w:szCs w:val="24"/>
        </w:rPr>
        <w:t xml:space="preserve">με την </w:t>
      </w:r>
      <w:r>
        <w:rPr>
          <w:rFonts w:eastAsia="Times New Roman"/>
          <w:szCs w:val="24"/>
        </w:rPr>
        <w:t>π</w:t>
      </w:r>
      <w:r>
        <w:rPr>
          <w:rFonts w:eastAsia="Times New Roman"/>
          <w:szCs w:val="24"/>
        </w:rPr>
        <w:t xml:space="preserve">εριφέρεια. Οι Βουλευτές του ΣΥΡΙΖΑ της περιοχής σιωπούν </w:t>
      </w:r>
      <w:r>
        <w:rPr>
          <w:rFonts w:eastAsia="Times New Roman"/>
          <w:szCs w:val="24"/>
        </w:rPr>
        <w:t>«</w:t>
      </w:r>
      <w:r>
        <w:rPr>
          <w:rFonts w:eastAsia="Times New Roman"/>
          <w:szCs w:val="24"/>
        </w:rPr>
        <w:t>για την ταμπακιέρα</w:t>
      </w:r>
      <w:r>
        <w:rPr>
          <w:rFonts w:eastAsia="Times New Roman"/>
          <w:szCs w:val="24"/>
        </w:rPr>
        <w:t xml:space="preserve">», </w:t>
      </w:r>
      <w:r>
        <w:rPr>
          <w:rFonts w:eastAsia="Times New Roman"/>
          <w:szCs w:val="24"/>
        </w:rPr>
        <w:t>που είναι τα συμφέροντα που αναζητούν πολιτική έκφραση και στήριξη φυσικά.</w:t>
      </w:r>
    </w:p>
    <w:p w14:paraId="031C9299" w14:textId="77777777" w:rsidR="0026526C" w:rsidRDefault="00FE4113">
      <w:pPr>
        <w:spacing w:line="720" w:lineRule="auto"/>
        <w:ind w:firstLine="720"/>
        <w:jc w:val="both"/>
        <w:rPr>
          <w:rFonts w:eastAsia="Times New Roman"/>
          <w:szCs w:val="24"/>
        </w:rPr>
      </w:pPr>
      <w:r>
        <w:rPr>
          <w:rFonts w:eastAsia="Times New Roman"/>
          <w:szCs w:val="24"/>
        </w:rPr>
        <w:t>Για τους ανωτέρω λόγους θα ήθελα, κύριε Υπουργέ, να μας απαντήσετε σε τέσσερα ερωτήματα:</w:t>
      </w:r>
    </w:p>
    <w:p w14:paraId="031C929A" w14:textId="77777777" w:rsidR="0026526C" w:rsidRDefault="00FE4113">
      <w:pPr>
        <w:spacing w:line="720" w:lineRule="auto"/>
        <w:ind w:firstLine="720"/>
        <w:jc w:val="both"/>
        <w:rPr>
          <w:rFonts w:eastAsia="Times New Roman"/>
          <w:szCs w:val="24"/>
        </w:rPr>
      </w:pPr>
      <w:r>
        <w:rPr>
          <w:rFonts w:eastAsia="Times New Roman"/>
          <w:szCs w:val="24"/>
        </w:rPr>
        <w:lastRenderedPageBreak/>
        <w:t>Πρώτον</w:t>
      </w:r>
      <w:r>
        <w:rPr>
          <w:rFonts w:eastAsia="Times New Roman"/>
          <w:szCs w:val="24"/>
        </w:rPr>
        <w:t>, γιατί υπαναχωρεί η Κυβέρνηση όσον αφορά στην παραχώρηση των τριών αυτών σημαντικών τμημάτων του παραλιακού μετώπου της πόλης, η οποία μάλιστα</w:t>
      </w:r>
      <w:r>
        <w:rPr>
          <w:rFonts w:eastAsia="Times New Roman"/>
          <w:szCs w:val="24"/>
        </w:rPr>
        <w:t>,</w:t>
      </w:r>
      <w:r>
        <w:rPr>
          <w:rFonts w:eastAsia="Times New Roman"/>
          <w:szCs w:val="24"/>
        </w:rPr>
        <w:t xml:space="preserve"> το 2021 θα φιλοξενήσει τον θεσμό της Πολιτιστικής Πρωτεύουσας της Ευρώπης;</w:t>
      </w:r>
    </w:p>
    <w:p w14:paraId="031C929B" w14:textId="77777777" w:rsidR="0026526C" w:rsidRDefault="00FE4113">
      <w:pPr>
        <w:spacing w:line="720" w:lineRule="auto"/>
        <w:ind w:firstLine="720"/>
        <w:jc w:val="both"/>
        <w:rPr>
          <w:rFonts w:eastAsia="Times New Roman"/>
          <w:szCs w:val="24"/>
        </w:rPr>
      </w:pPr>
      <w:r>
        <w:rPr>
          <w:rFonts w:eastAsia="Times New Roman"/>
          <w:szCs w:val="24"/>
        </w:rPr>
        <w:t>Δεύτερον, γιατί η Κυβέρνηση, δια του</w:t>
      </w:r>
      <w:r>
        <w:rPr>
          <w:rFonts w:eastAsia="Times New Roman"/>
          <w:szCs w:val="24"/>
        </w:rPr>
        <w:t xml:space="preserve"> Οργανισμού Λιμένα Ελευσίνας, δεν εκπονεί μελέτη για τη μετακίνηση του λιμανιού σε νέα θέση και αντί αυτής εκπονεί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για την υφιστάμενη θέση;</w:t>
      </w:r>
    </w:p>
    <w:p w14:paraId="031C929C" w14:textId="77777777" w:rsidR="0026526C" w:rsidRDefault="00FE4113">
      <w:pPr>
        <w:spacing w:line="720" w:lineRule="auto"/>
        <w:ind w:firstLine="720"/>
        <w:jc w:val="both"/>
        <w:rPr>
          <w:rFonts w:eastAsia="Times New Roman"/>
          <w:szCs w:val="24"/>
        </w:rPr>
      </w:pPr>
      <w:r>
        <w:rPr>
          <w:rFonts w:eastAsia="Times New Roman"/>
          <w:szCs w:val="24"/>
        </w:rPr>
        <w:t xml:space="preserve">Τρίτον, εγγυάται το Υπουργείο Ναυτιλίας ότι κανένα από </w:t>
      </w:r>
      <w:r>
        <w:rPr>
          <w:rFonts w:eastAsia="Times New Roman"/>
          <w:szCs w:val="24"/>
        </w:rPr>
        <w:t xml:space="preserve">τα </w:t>
      </w:r>
      <w:r>
        <w:rPr>
          <w:rFonts w:eastAsia="Times New Roman"/>
          <w:szCs w:val="24"/>
        </w:rPr>
        <w:t>εξήντα δύο επικίνδυνα και επιβλαβή πλοία της ε</w:t>
      </w:r>
      <w:r>
        <w:rPr>
          <w:rFonts w:eastAsia="Times New Roman"/>
          <w:szCs w:val="24"/>
        </w:rPr>
        <w:t xml:space="preserve">υρύτερης περιοχής του Πειραιά δεν θα μεταφερθεί στον κόλπο της Ελευσίνας και ότι θα ξεκινήσει η σταδιακή απομάκρυνση των δεκαεννιά – είκοσι, που </w:t>
      </w:r>
      <w:r>
        <w:rPr>
          <w:rFonts w:eastAsia="Times New Roman"/>
          <w:szCs w:val="24"/>
        </w:rPr>
        <w:lastRenderedPageBreak/>
        <w:t>είπα νωρίτερα, από τον κόλπο της Ελευσίνας</w:t>
      </w:r>
      <w:r>
        <w:rPr>
          <w:rFonts w:eastAsia="Times New Roman"/>
          <w:szCs w:val="24"/>
        </w:rPr>
        <w:t>,</w:t>
      </w:r>
      <w:r>
        <w:rPr>
          <w:rFonts w:eastAsia="Times New Roman"/>
          <w:szCs w:val="24"/>
        </w:rPr>
        <w:t xml:space="preserve"> αρχής γενομένης από την περιβαλλοντική βόμβα του πλοίου </w:t>
      </w:r>
      <w:r>
        <w:rPr>
          <w:rFonts w:eastAsia="Times New Roman"/>
          <w:szCs w:val="24"/>
        </w:rPr>
        <w:t>«</w:t>
      </w:r>
      <w:r>
        <w:rPr>
          <w:rFonts w:eastAsia="Times New Roman"/>
          <w:szCs w:val="24"/>
          <w:lang w:val="en-US"/>
        </w:rPr>
        <w:t>SLOPS</w:t>
      </w:r>
      <w:r>
        <w:rPr>
          <w:rFonts w:eastAsia="Times New Roman"/>
          <w:szCs w:val="24"/>
        </w:rPr>
        <w:t>»</w:t>
      </w:r>
      <w:r>
        <w:rPr>
          <w:rFonts w:eastAsia="Times New Roman"/>
          <w:szCs w:val="24"/>
        </w:rPr>
        <w:t>;</w:t>
      </w:r>
    </w:p>
    <w:p w14:paraId="031C929D" w14:textId="77777777" w:rsidR="0026526C" w:rsidRDefault="00FE4113">
      <w:pPr>
        <w:spacing w:line="720" w:lineRule="auto"/>
        <w:ind w:firstLine="720"/>
        <w:jc w:val="both"/>
        <w:rPr>
          <w:rFonts w:eastAsia="Times New Roman"/>
          <w:szCs w:val="24"/>
        </w:rPr>
      </w:pPr>
      <w:r>
        <w:rPr>
          <w:rFonts w:eastAsia="Times New Roman"/>
          <w:szCs w:val="24"/>
        </w:rPr>
        <w:t>Τέ</w:t>
      </w:r>
      <w:r>
        <w:rPr>
          <w:rFonts w:eastAsia="Times New Roman"/>
          <w:szCs w:val="24"/>
        </w:rPr>
        <w:t xml:space="preserve">ταρτον, θα σεβαστεί η Κυβέρνηση την πολεοδομική μελέτη για το </w:t>
      </w:r>
      <w:proofErr w:type="spellStart"/>
      <w:r>
        <w:rPr>
          <w:rFonts w:eastAsia="Times New Roman"/>
          <w:szCs w:val="24"/>
        </w:rPr>
        <w:t>Καλυμπάκι</w:t>
      </w:r>
      <w:proofErr w:type="spellEnd"/>
      <w:r>
        <w:rPr>
          <w:rFonts w:eastAsia="Times New Roman"/>
          <w:szCs w:val="24"/>
        </w:rPr>
        <w:t xml:space="preserve">, για την οποία ο </w:t>
      </w:r>
      <w:r>
        <w:rPr>
          <w:rFonts w:eastAsia="Times New Roman"/>
          <w:szCs w:val="24"/>
        </w:rPr>
        <w:t xml:space="preserve">δήμος </w:t>
      </w:r>
      <w:r>
        <w:rPr>
          <w:rFonts w:eastAsia="Times New Roman"/>
          <w:szCs w:val="24"/>
        </w:rPr>
        <w:t xml:space="preserve">έχει δαπανήσει πάνω από 500.000 ευρώ ή θα προβεί σε πράξεις παραχώρησης με σκοπό την εγκατάσταση </w:t>
      </w:r>
      <w:r>
        <w:rPr>
          <w:rFonts w:eastAsia="Times New Roman"/>
          <w:szCs w:val="24"/>
        </w:rPr>
        <w:t xml:space="preserve">ναυπηγείου </w:t>
      </w:r>
      <w:r>
        <w:rPr>
          <w:rFonts w:eastAsia="Times New Roman"/>
          <w:szCs w:val="24"/>
        </w:rPr>
        <w:t xml:space="preserve">ή </w:t>
      </w:r>
      <w:r>
        <w:rPr>
          <w:rFonts w:eastAsia="Times New Roman"/>
          <w:szCs w:val="24"/>
        </w:rPr>
        <w:t>διαλυτηρίου</w:t>
      </w:r>
      <w:r>
        <w:rPr>
          <w:rFonts w:eastAsia="Times New Roman"/>
          <w:szCs w:val="24"/>
        </w:rPr>
        <w:t xml:space="preserve"> δίπλα στον οικισμό </w:t>
      </w:r>
      <w:proofErr w:type="spellStart"/>
      <w:r>
        <w:rPr>
          <w:rFonts w:eastAsia="Times New Roman"/>
          <w:szCs w:val="24"/>
        </w:rPr>
        <w:t>Καλυμπάκι</w:t>
      </w:r>
      <w:proofErr w:type="spellEnd"/>
      <w:r>
        <w:rPr>
          <w:rFonts w:eastAsia="Times New Roman"/>
          <w:szCs w:val="24"/>
        </w:rPr>
        <w:t>, χρήσης δη</w:t>
      </w:r>
      <w:r>
        <w:rPr>
          <w:rFonts w:eastAsia="Times New Roman"/>
          <w:szCs w:val="24"/>
        </w:rPr>
        <w:t>λαδή ασύμβατης με την πολεοδομική μελέτη τη στιγμή μάλιστα που δύο ναυπηγεία του κόλπου της Ελευσίνας φυτοζωούν;</w:t>
      </w:r>
    </w:p>
    <w:p w14:paraId="031C929E" w14:textId="77777777" w:rsidR="0026526C" w:rsidRDefault="00FE4113">
      <w:pPr>
        <w:spacing w:line="720" w:lineRule="auto"/>
        <w:ind w:firstLine="720"/>
        <w:jc w:val="both"/>
        <w:rPr>
          <w:rFonts w:eastAsia="Times New Roman"/>
          <w:szCs w:val="24"/>
        </w:rPr>
      </w:pPr>
      <w:r>
        <w:rPr>
          <w:rFonts w:eastAsia="Times New Roman"/>
          <w:szCs w:val="24"/>
        </w:rPr>
        <w:t>Αυτά, κύριε Πρόεδρε.</w:t>
      </w:r>
    </w:p>
    <w:p w14:paraId="031C929F" w14:textId="77777777" w:rsidR="0026526C" w:rsidRDefault="00FE4113">
      <w:pPr>
        <w:spacing w:line="600" w:lineRule="auto"/>
        <w:ind w:left="357" w:firstLine="720"/>
        <w:jc w:val="both"/>
        <w:rPr>
          <w:rFonts w:eastAsia="Times New Roman" w:cs="Times New Roman"/>
          <w:b/>
        </w:rPr>
      </w:pPr>
      <w:r>
        <w:rPr>
          <w:rFonts w:eastAsia="Times New Roman"/>
          <w:b/>
          <w:szCs w:val="24"/>
        </w:rPr>
        <w:lastRenderedPageBreak/>
        <w:t xml:space="preserve">ΠΡΟΕΔΡΕΥΩΝ (Μάριος Γεωργιάδης):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τον τρόπο οργάνωσης και λειτουργίας της Βουλής, πενήντα επτά μαθητές και μαθήτριες και τέσσερις εκπαιδευτικοί συνοδοί από το 5</w:t>
      </w:r>
      <w:r>
        <w:rPr>
          <w:rFonts w:eastAsia="Times New Roman" w:cs="Times New Roman"/>
          <w:vertAlign w:val="superscript"/>
        </w:rPr>
        <w:t>ο</w:t>
      </w:r>
      <w:r>
        <w:rPr>
          <w:rFonts w:eastAsia="Times New Roman" w:cs="Times New Roman"/>
        </w:rPr>
        <w:t xml:space="preserve"> Γυμνάσιο Γλυφάδας. </w:t>
      </w:r>
    </w:p>
    <w:p w14:paraId="031C92A0" w14:textId="77777777" w:rsidR="0026526C" w:rsidRDefault="00FE4113">
      <w:pPr>
        <w:spacing w:line="600" w:lineRule="auto"/>
        <w:ind w:left="357" w:firstLine="720"/>
        <w:jc w:val="both"/>
        <w:rPr>
          <w:rFonts w:eastAsia="Times New Roman" w:cs="Times New Roman"/>
        </w:rPr>
      </w:pPr>
      <w:r>
        <w:rPr>
          <w:rFonts w:eastAsia="Times New Roman" w:cs="Times New Roman"/>
        </w:rPr>
        <w:t>Η Βουλή τούς καλωσορίζει.</w:t>
      </w:r>
    </w:p>
    <w:p w14:paraId="031C92A1" w14:textId="77777777" w:rsidR="0026526C" w:rsidRDefault="00FE4113">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31C92A2" w14:textId="77777777" w:rsidR="0026526C" w:rsidRDefault="00FE4113">
      <w:pPr>
        <w:spacing w:line="600" w:lineRule="auto"/>
        <w:ind w:left="357" w:firstLine="720"/>
        <w:jc w:val="both"/>
        <w:rPr>
          <w:rFonts w:eastAsia="Times New Roman" w:cs="Times New Roman"/>
        </w:rPr>
      </w:pPr>
      <w:r>
        <w:rPr>
          <w:rFonts w:eastAsia="Times New Roman" w:cs="Times New Roman"/>
        </w:rPr>
        <w:lastRenderedPageBreak/>
        <w:t>Να γνωρίζετε ότι αυτήν τη στιγμή</w:t>
      </w:r>
      <w:r>
        <w:rPr>
          <w:rFonts w:eastAsia="Times New Roman" w:cs="Times New Roman"/>
        </w:rPr>
        <w:t xml:space="preserve"> γίνεται η διαδικασία όπου ο Βουλευτής έχει το δικαίωμα για κάποιο επίκαιρο θέμα να απευθύνει απευθείας ερώτηση στον εκάστοτε Υπουργό και ο Υπουργός να απαντήσει με τη σειρά του στον Βουλευτή.</w:t>
      </w:r>
    </w:p>
    <w:p w14:paraId="031C92A3" w14:textId="77777777" w:rsidR="0026526C" w:rsidRDefault="00FE4113">
      <w:pPr>
        <w:spacing w:line="600" w:lineRule="auto"/>
        <w:ind w:left="357" w:firstLine="720"/>
        <w:jc w:val="both"/>
        <w:rPr>
          <w:rFonts w:eastAsia="Times New Roman" w:cs="Times New Roman"/>
        </w:rPr>
      </w:pPr>
      <w:r>
        <w:rPr>
          <w:rFonts w:eastAsia="Times New Roman" w:cs="Times New Roman"/>
        </w:rPr>
        <w:t>Κύριε Υπουργέ, έχετε τον λόγο για τρία λεπτά.</w:t>
      </w:r>
    </w:p>
    <w:p w14:paraId="031C92A4" w14:textId="77777777" w:rsidR="0026526C" w:rsidRDefault="00FE4113">
      <w:pPr>
        <w:spacing w:line="600" w:lineRule="auto"/>
        <w:ind w:left="357" w:firstLine="720"/>
        <w:jc w:val="both"/>
        <w:rPr>
          <w:rFonts w:eastAsia="Times New Roman" w:cs="Times New Roman"/>
        </w:rPr>
      </w:pPr>
      <w:r>
        <w:rPr>
          <w:rFonts w:eastAsia="Times New Roman" w:cs="Times New Roman"/>
          <w:b/>
        </w:rPr>
        <w:t>ΠΑΝΑΓΙΩΤΗΣ ΚΟΥΡΟΥ</w:t>
      </w:r>
      <w:r>
        <w:rPr>
          <w:rFonts w:eastAsia="Times New Roman" w:cs="Times New Roman"/>
          <w:b/>
        </w:rPr>
        <w:t xml:space="preserve">ΜΠΛΗΣ (Υπουργός Ναυτιλίας και Νησιωτικής Πολιτικής): </w:t>
      </w:r>
      <w:r>
        <w:rPr>
          <w:rFonts w:eastAsia="Times New Roman" w:cs="Times New Roman"/>
        </w:rPr>
        <w:t>Ευχαριστώ,</w:t>
      </w:r>
      <w:r>
        <w:rPr>
          <w:rFonts w:eastAsia="Times New Roman" w:cs="Times New Roman"/>
          <w:b/>
        </w:rPr>
        <w:t xml:space="preserve"> </w:t>
      </w:r>
      <w:r>
        <w:rPr>
          <w:rFonts w:eastAsia="Times New Roman" w:cs="Times New Roman"/>
        </w:rPr>
        <w:t>κύριε Πρόεδρε.</w:t>
      </w:r>
    </w:p>
    <w:p w14:paraId="031C92A5" w14:textId="77777777" w:rsidR="0026526C" w:rsidRDefault="00FE4113">
      <w:pPr>
        <w:spacing w:line="600" w:lineRule="auto"/>
        <w:ind w:left="357" w:firstLine="720"/>
        <w:jc w:val="both"/>
        <w:rPr>
          <w:rFonts w:eastAsia="Times New Roman" w:cs="Times New Roman"/>
        </w:rPr>
      </w:pPr>
      <w:r>
        <w:rPr>
          <w:rFonts w:eastAsia="Times New Roman" w:cs="Times New Roman"/>
        </w:rPr>
        <w:t>Κύριε συνάδελφε, ειλικρινά θέλω να σας ευχαριστήσω και για το ενδιαφέρον και για την ενδιαφέρουσα ερώτηση και για τη διευκόλυνση, επειδή στον προηγούμενο προσδιορισμό υπήρξε ένα</w:t>
      </w:r>
      <w:r>
        <w:rPr>
          <w:rFonts w:eastAsia="Times New Roman" w:cs="Times New Roman"/>
        </w:rPr>
        <w:t xml:space="preserve"> πρόβλημα που δεν μου επέτρεψε να έρθω για να απαντήσω.</w:t>
      </w:r>
    </w:p>
    <w:p w14:paraId="031C92A6" w14:textId="77777777" w:rsidR="0026526C" w:rsidRDefault="00FE4113">
      <w:pPr>
        <w:spacing w:line="600" w:lineRule="auto"/>
        <w:ind w:left="357" w:firstLine="720"/>
        <w:jc w:val="both"/>
        <w:rPr>
          <w:rFonts w:eastAsia="Times New Roman" w:cs="Times New Roman"/>
        </w:rPr>
      </w:pPr>
      <w:r>
        <w:rPr>
          <w:rFonts w:eastAsia="Times New Roman" w:cs="Times New Roman"/>
        </w:rPr>
        <w:t xml:space="preserve">Αγαπητέ κύριε συνάδελφε, η Ελλάδα δεν έγινε από τότε που ανέλαβε αυτή η Κυβέρνηση, προϋπήρχε κι εσείς </w:t>
      </w:r>
      <w:proofErr w:type="spellStart"/>
      <w:r>
        <w:rPr>
          <w:rFonts w:eastAsia="Times New Roman" w:cs="Times New Roman"/>
        </w:rPr>
        <w:t>προϋπήρξατε</w:t>
      </w:r>
      <w:proofErr w:type="spellEnd"/>
      <w:r>
        <w:rPr>
          <w:rFonts w:eastAsia="Times New Roman" w:cs="Times New Roman"/>
        </w:rPr>
        <w:t xml:space="preserve"> </w:t>
      </w:r>
      <w:r>
        <w:rPr>
          <w:rFonts w:eastAsia="Times New Roman" w:cs="Times New Roman"/>
        </w:rPr>
        <w:lastRenderedPageBreak/>
        <w:t xml:space="preserve">και Βουλευτής και Υπουργός. Αυτά που συμβαίνουν στην Ελευσίνα, φαντάζομαι δεν θα ισχυριστείτε ότι έχουν γίνει τώρα, για να είμαστε </w:t>
      </w:r>
      <w:proofErr w:type="spellStart"/>
      <w:r>
        <w:rPr>
          <w:rFonts w:eastAsia="Times New Roman" w:cs="Times New Roman"/>
        </w:rPr>
        <w:t>συνεννοημέν</w:t>
      </w:r>
      <w:r>
        <w:rPr>
          <w:rFonts w:eastAsia="Times New Roman" w:cs="Times New Roman"/>
        </w:rPr>
        <w:t>οι</w:t>
      </w:r>
      <w:proofErr w:type="spellEnd"/>
      <w:r>
        <w:rPr>
          <w:rFonts w:eastAsia="Times New Roman" w:cs="Times New Roman"/>
        </w:rPr>
        <w:t xml:space="preserve"> σε αυτήν την Αίθουσα, γιατί ερχόμαστε εδώ ως μωρές παρθένες πολλές φορές και λέμε πράγματα σαν να μην </w:t>
      </w:r>
      <w:r>
        <w:rPr>
          <w:rFonts w:eastAsia="Times New Roman" w:cs="Times New Roman"/>
        </w:rPr>
        <w:t xml:space="preserve">υπήρξε </w:t>
      </w:r>
      <w:r>
        <w:rPr>
          <w:rFonts w:eastAsia="Times New Roman" w:cs="Times New Roman"/>
        </w:rPr>
        <w:t>το χθες.</w:t>
      </w:r>
    </w:p>
    <w:p w14:paraId="031C92A7"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Η Ελευσίνα έχει μέσα στον κόλπο της τριάντα περίπου βυθισμένα σκάφη. Η Ελευσίνα έχει </w:t>
      </w:r>
      <w:r>
        <w:rPr>
          <w:rFonts w:eastAsia="Times New Roman" w:cs="Times New Roman"/>
          <w:szCs w:val="24"/>
        </w:rPr>
        <w:t xml:space="preserve">τρία </w:t>
      </w:r>
      <w:r>
        <w:rPr>
          <w:rFonts w:eastAsia="Times New Roman" w:cs="Times New Roman"/>
          <w:szCs w:val="24"/>
        </w:rPr>
        <w:t>ναυάγια, το ένα πάνω στο άλλο, στο οποίο σκοτ</w:t>
      </w:r>
      <w:r>
        <w:rPr>
          <w:rFonts w:eastAsia="Times New Roman" w:cs="Times New Roman"/>
          <w:szCs w:val="24"/>
        </w:rPr>
        <w:t xml:space="preserve">ώθηκαν και άνθρωποι. Η Ελευσίνα έχει το περίφημο </w:t>
      </w:r>
      <w:r>
        <w:rPr>
          <w:rFonts w:eastAsia="Times New Roman" w:cs="Times New Roman"/>
          <w:szCs w:val="24"/>
        </w:rPr>
        <w:t>«</w:t>
      </w:r>
      <w:r>
        <w:rPr>
          <w:rFonts w:eastAsia="Times New Roman" w:cs="Times New Roman"/>
          <w:szCs w:val="24"/>
          <w:lang w:val="en-US"/>
        </w:rPr>
        <w:t>SLOPS</w:t>
      </w:r>
      <w:r>
        <w:rPr>
          <w:rFonts w:eastAsia="Times New Roman" w:cs="Times New Roman"/>
          <w:szCs w:val="24"/>
        </w:rPr>
        <w:t>»</w:t>
      </w:r>
      <w:r>
        <w:rPr>
          <w:rFonts w:eastAsia="Times New Roman" w:cs="Times New Roman"/>
          <w:szCs w:val="24"/>
        </w:rPr>
        <w:t xml:space="preserve">, που είναι βόμβα. Όλα αυτά είναι εκεί. Δεν υπήρξε κράτος ποτέ; </w:t>
      </w:r>
    </w:p>
    <w:p w14:paraId="031C92A8"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Τι κάναμε εμείς; Υπήρχε ένα αίτημα του Δήμου Ασπροπύργου, του Δήμου Ελευσίνας και του Δήμου Μεγαρέων. Είναι τωρινό; Κύ</w:t>
      </w:r>
      <w:r>
        <w:rPr>
          <w:rFonts w:eastAsia="Times New Roman" w:cs="Times New Roman"/>
          <w:szCs w:val="24"/>
        </w:rPr>
        <w:lastRenderedPageBreak/>
        <w:t xml:space="preserve">ριοι συνάδελφοι, </w:t>
      </w:r>
      <w:r>
        <w:rPr>
          <w:rFonts w:eastAsia="Times New Roman" w:cs="Times New Roman"/>
          <w:szCs w:val="24"/>
        </w:rPr>
        <w:t>είναι διαχρονικό το αίτημα για πρόσβαση των πόλεων αυτών στη θάλασσα. Τι έγινε</w:t>
      </w:r>
      <w:r>
        <w:rPr>
          <w:rFonts w:eastAsia="Times New Roman" w:cs="Times New Roman"/>
          <w:szCs w:val="24"/>
        </w:rPr>
        <w:t>,</w:t>
      </w:r>
      <w:r>
        <w:rPr>
          <w:rFonts w:eastAsia="Times New Roman" w:cs="Times New Roman"/>
          <w:szCs w:val="24"/>
        </w:rPr>
        <w:t xml:space="preserve"> και με την παρότρυνση του Πρωθυπουργού</w:t>
      </w:r>
      <w:r>
        <w:rPr>
          <w:rFonts w:eastAsia="Times New Roman" w:cs="Times New Roman"/>
          <w:szCs w:val="24"/>
        </w:rPr>
        <w:t>,</w:t>
      </w:r>
      <w:r>
        <w:rPr>
          <w:rFonts w:eastAsia="Times New Roman" w:cs="Times New Roman"/>
          <w:szCs w:val="24"/>
        </w:rPr>
        <w:t xml:space="preserve"> τώρα;</w:t>
      </w:r>
    </w:p>
    <w:p w14:paraId="031C92A9"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Και δεν είναι ένα πρόγραμμα, κυρίες και κύριοι συνάδελφοι, που αφορά μόνο αυτήν την περιοχή. Ρωτήστε να δείτε τι έγινε. Και, αν θέ</w:t>
      </w:r>
      <w:r>
        <w:rPr>
          <w:rFonts w:eastAsia="Times New Roman" w:cs="Times New Roman"/>
          <w:szCs w:val="24"/>
        </w:rPr>
        <w:t>λετε, δεν είναι και ο Δήμαρχος της Αλεξανδρούπολης προσκείμενος στον ΣΥΡΙΖΑ. Ρωτήστε τι έγινε στην Αλεξανδρούπολη. Έπειτα από τριάντα χρόνια αίτημα ικανοποιήθηκε με πενήντα περίπου στρέμματα. Το ίδιο και στην Καβάλα, το ίδιο και στην Πάτρα, το ίδιο και στο</w:t>
      </w:r>
      <w:r>
        <w:rPr>
          <w:rFonts w:eastAsia="Times New Roman" w:cs="Times New Roman"/>
          <w:szCs w:val="24"/>
        </w:rPr>
        <w:t xml:space="preserve"> Ηράκλειο, το ίδιο και στην Ηγουμενίτσα. </w:t>
      </w:r>
    </w:p>
    <w:p w14:paraId="031C92AA"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Προχώρησε ο Οργανισμός Λιμένα έπειτα από το αίτημα αυτό -διότι αυτά πρέπει να γνωρίζετε ότι τα διαχειρίζεται ο Οργανισμός </w:t>
      </w:r>
      <w:r>
        <w:rPr>
          <w:rFonts w:eastAsia="Times New Roman" w:cs="Times New Roman"/>
          <w:szCs w:val="24"/>
        </w:rPr>
        <w:lastRenderedPageBreak/>
        <w:t>Λιμένα, δεν τα διαχειρίζεται το Υπουργείο Ναυτιλίας- και ικανοποίησε αίτημα του Δήμου Μεγαρέ</w:t>
      </w:r>
      <w:r>
        <w:rPr>
          <w:rFonts w:eastAsia="Times New Roman" w:cs="Times New Roman"/>
          <w:szCs w:val="24"/>
        </w:rPr>
        <w:t xml:space="preserve">ως στη Νέα </w:t>
      </w:r>
      <w:proofErr w:type="spellStart"/>
      <w:r>
        <w:rPr>
          <w:rFonts w:eastAsia="Times New Roman" w:cs="Times New Roman"/>
          <w:szCs w:val="24"/>
        </w:rPr>
        <w:t>Πέραμο</w:t>
      </w:r>
      <w:proofErr w:type="spellEnd"/>
      <w:r>
        <w:rPr>
          <w:rFonts w:eastAsia="Times New Roman" w:cs="Times New Roman"/>
          <w:szCs w:val="24"/>
        </w:rPr>
        <w:t>, παραχώρησε και ικανοποίησε αίτημα του Δήμου Ασπροπύργου σε δύο σημεία και έχουμε κατά καιρούς διάφορα αιτήματα του Δήμου Ελευσίνας. Άλλο αίτημα το 2016, άλλο αίτημα το 2017. Από τα έξι, λοιπόν, αιτήματα που έχει ζητήσει ο Δήμος Ελευσίνας</w:t>
      </w:r>
      <w:r>
        <w:rPr>
          <w:rFonts w:eastAsia="Times New Roman" w:cs="Times New Roman"/>
          <w:szCs w:val="24"/>
        </w:rPr>
        <w:t xml:space="preserve"> ικανοποιούνται τα τέσσερα. Κι έτσι η πόλη έχει άνετη πρόσβαση. Τα αναφέρατε, δεν χρειάζεται να τα αναφέρω. Μένουν δύο. </w:t>
      </w:r>
    </w:p>
    <w:p w14:paraId="031C92AB"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Πάντως σε ό,τι αφορά το διαλυτήριο, θέλω να ξεκαθαρίσω προς κάθε κατεύθυνση ότι δεν υπάρχει τέτοιο θέμα. Άλλωστε, την </w:t>
      </w:r>
      <w:proofErr w:type="spellStart"/>
      <w:r>
        <w:rPr>
          <w:rFonts w:eastAsia="Times New Roman" w:cs="Times New Roman"/>
          <w:szCs w:val="24"/>
        </w:rPr>
        <w:t>αδειοδότηση</w:t>
      </w:r>
      <w:proofErr w:type="spellEnd"/>
      <w:r>
        <w:rPr>
          <w:rFonts w:eastAsia="Times New Roman" w:cs="Times New Roman"/>
          <w:szCs w:val="24"/>
        </w:rPr>
        <w:t xml:space="preserve"> δεν τ</w:t>
      </w:r>
      <w:r>
        <w:rPr>
          <w:rFonts w:eastAsia="Times New Roman" w:cs="Times New Roman"/>
          <w:szCs w:val="24"/>
        </w:rPr>
        <w:t xml:space="preserve">η δίνει το Υπουργείο Ναυτιλίας, κύριε συνάδελφε, </w:t>
      </w:r>
      <w:r>
        <w:rPr>
          <w:rFonts w:eastAsia="Times New Roman" w:cs="Times New Roman"/>
          <w:szCs w:val="24"/>
        </w:rPr>
        <w:lastRenderedPageBreak/>
        <w:t xml:space="preserve">πρέπει να ξέρουμε τι λέμε όταν ερχόμαστε στη Βουλή. Την </w:t>
      </w:r>
      <w:proofErr w:type="spellStart"/>
      <w:r>
        <w:rPr>
          <w:rFonts w:eastAsia="Times New Roman" w:cs="Times New Roman"/>
          <w:szCs w:val="24"/>
        </w:rPr>
        <w:t>αδειοδότηση</w:t>
      </w:r>
      <w:proofErr w:type="spellEnd"/>
      <w:r>
        <w:rPr>
          <w:rFonts w:eastAsia="Times New Roman" w:cs="Times New Roman"/>
          <w:szCs w:val="24"/>
        </w:rPr>
        <w:t xml:space="preserve"> για τέτοιες δράσεις τη δίνει η αιρετή περιφέρεια. Ως εκ τούτου από εμάς τουλάχιστον, τέτοιο θέμα δεν υφίσταται. </w:t>
      </w:r>
    </w:p>
    <w:p w14:paraId="031C92AC"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Μένουν δύο περιπτώσεις, τι</w:t>
      </w:r>
      <w:r>
        <w:rPr>
          <w:rFonts w:eastAsia="Times New Roman" w:cs="Times New Roman"/>
          <w:szCs w:val="24"/>
        </w:rPr>
        <w:t xml:space="preserve">ς οποίες αναφέρατε. Υπάρχει σε εξέλιξη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 οποίο πιστεύω ότι σε τρεις μήνες θα έχει ολοκληρωθεί, γιατί ούτε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δεν είχε η Ελευσίνα, ένα τόσο σημαντικό λιμάνι, για να λέμε τα πράγματα εδώ με το όνομά τους. Και σε αυτόν τον τομέα γίνε</w:t>
      </w:r>
      <w:r>
        <w:rPr>
          <w:rFonts w:eastAsia="Times New Roman" w:cs="Times New Roman"/>
          <w:szCs w:val="24"/>
        </w:rPr>
        <w:t xml:space="preserve">ται οργασμός σε όλα τα λιμάνια της χώρας. Διότι χωρίς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γίνονταν αυτά που γίνονταν, ατάκτως ειρημένα τα πάντα. </w:t>
      </w:r>
    </w:p>
    <w:p w14:paraId="031C92AD"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Έρχεται, λοιπόν, τώρα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καταθέτει επιστολή και λέει «περιμένετε να ολοκληρωθεί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μετά θα προχωρήσετε στις δύο περιπτώσεις αυτές». Κι εδώ γεννιέται ένα </w:t>
      </w:r>
      <w:r>
        <w:rPr>
          <w:rFonts w:eastAsia="Times New Roman" w:cs="Times New Roman"/>
          <w:szCs w:val="24"/>
        </w:rPr>
        <w:lastRenderedPageBreak/>
        <w:t xml:space="preserve">ερώτημα, κύριε συνάδελφε, και απευθύνομαι σε άνθρωπο που ξέρει τι λέει και τι θέλει. Πρέπει να γίνει το νέο λιμάνι; Αν υπάρχει διαφορετική άποψη, πρέπει να το πει ο Δήμος αυτό. Δεν </w:t>
      </w:r>
      <w:r>
        <w:rPr>
          <w:rFonts w:eastAsia="Times New Roman" w:cs="Times New Roman"/>
          <w:szCs w:val="24"/>
        </w:rPr>
        <w:t xml:space="preserve">μπορεί να πετάμε φωτοβολίδες εάν δεν θέλουν κάποιοι. Διότι υπάρχουν και τέτοιοι άνθρωποι στην Ελευσίνα που δεν θέλουν το καινούργιο λιμάνι. Αν, λοιπόν, όποιοι θεσμοί της περιοχής δεν το θέλουν, να υποβάλουν ένα καινούργιο αίτημα στον </w:t>
      </w:r>
      <w:r>
        <w:rPr>
          <w:rFonts w:eastAsia="Times New Roman" w:cs="Times New Roman"/>
          <w:szCs w:val="24"/>
        </w:rPr>
        <w:t xml:space="preserve">οργανισμό </w:t>
      </w:r>
      <w:r>
        <w:rPr>
          <w:rFonts w:eastAsia="Times New Roman" w:cs="Times New Roman"/>
          <w:szCs w:val="24"/>
        </w:rPr>
        <w:t xml:space="preserve">και να πουν </w:t>
      </w:r>
      <w:r>
        <w:rPr>
          <w:rFonts w:eastAsia="Times New Roman" w:cs="Times New Roman"/>
          <w:szCs w:val="24"/>
        </w:rPr>
        <w:t xml:space="preserve">«δεν θέλουμε το καινούργιο λιμάνι, προχωρήστε στην παραχώρηση και των δύο αυτών εκτάσεων». Και να προχωρήσει ο </w:t>
      </w:r>
      <w:r>
        <w:rPr>
          <w:rFonts w:eastAsia="Times New Roman" w:cs="Times New Roman"/>
          <w:szCs w:val="24"/>
        </w:rPr>
        <w:t>οργανισμός</w:t>
      </w:r>
      <w:r>
        <w:rPr>
          <w:rFonts w:eastAsia="Times New Roman" w:cs="Times New Roman"/>
          <w:szCs w:val="24"/>
        </w:rPr>
        <w:t>. Εγώ δεν έχω κα</w:t>
      </w:r>
      <w:r>
        <w:rPr>
          <w:rFonts w:eastAsia="Times New Roman" w:cs="Times New Roman"/>
          <w:szCs w:val="24"/>
        </w:rPr>
        <w:t>μ</w:t>
      </w:r>
      <w:r>
        <w:rPr>
          <w:rFonts w:eastAsia="Times New Roman" w:cs="Times New Roman"/>
          <w:szCs w:val="24"/>
        </w:rPr>
        <w:t xml:space="preserve">μιά αντίρρηση. Όμως, θα πρέπει να ξέρουμε για τι πράγμα μιλάμε. </w:t>
      </w:r>
    </w:p>
    <w:p w14:paraId="031C92AE" w14:textId="77777777" w:rsidR="0026526C" w:rsidRDefault="00FE4113">
      <w:pPr>
        <w:spacing w:line="600" w:lineRule="auto"/>
        <w:ind w:firstLine="720"/>
        <w:jc w:val="both"/>
        <w:rPr>
          <w:rFonts w:eastAsia="Times New Roman"/>
          <w:szCs w:val="24"/>
        </w:rPr>
      </w:pPr>
      <w:r>
        <w:rPr>
          <w:rFonts w:eastAsia="Times New Roman"/>
          <w:szCs w:val="24"/>
        </w:rPr>
        <w:lastRenderedPageBreak/>
        <w:t xml:space="preserve">Ας υποβληθεί, λοιπόν, από την </w:t>
      </w:r>
      <w:r>
        <w:rPr>
          <w:rFonts w:eastAsia="Times New Roman"/>
          <w:szCs w:val="24"/>
        </w:rPr>
        <w:t xml:space="preserve">περιφέρεια </w:t>
      </w:r>
      <w:r>
        <w:rPr>
          <w:rFonts w:eastAsia="Times New Roman"/>
          <w:szCs w:val="24"/>
        </w:rPr>
        <w:t xml:space="preserve">και από τον </w:t>
      </w:r>
      <w:r>
        <w:rPr>
          <w:rFonts w:eastAsia="Times New Roman"/>
          <w:szCs w:val="24"/>
        </w:rPr>
        <w:t xml:space="preserve">δήμο </w:t>
      </w:r>
      <w:r>
        <w:rPr>
          <w:rFonts w:eastAsia="Times New Roman"/>
          <w:szCs w:val="24"/>
        </w:rPr>
        <w:t xml:space="preserve">ή από οποιονδήποτε άλλο θεσμικό το αίτημα ότι δεν θέλουν καινούργιο λιμάνι. Γιατί εγώ, προσωπικά, πιστεύω ότι εσείς, ως Βουλευτής της περιοχής, συμφωνείτε για την ανάπτυξη του καινούργιου λιμανιού. </w:t>
      </w:r>
    </w:p>
    <w:p w14:paraId="031C92AF" w14:textId="77777777" w:rsidR="0026526C" w:rsidRDefault="00FE4113">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Κύριε Βλάχο, έχετε τ</w:t>
      </w:r>
      <w:r>
        <w:rPr>
          <w:rFonts w:eastAsia="Times New Roman"/>
          <w:szCs w:val="24"/>
        </w:rPr>
        <w:t xml:space="preserve">ον λόγο για τρία λεπτά για τη δευτερολογία σας. </w:t>
      </w:r>
    </w:p>
    <w:p w14:paraId="031C92B0" w14:textId="77777777" w:rsidR="0026526C" w:rsidRDefault="00FE4113">
      <w:pPr>
        <w:spacing w:line="600" w:lineRule="auto"/>
        <w:ind w:firstLine="720"/>
        <w:jc w:val="both"/>
        <w:rPr>
          <w:rFonts w:eastAsia="Times New Roman"/>
          <w:szCs w:val="24"/>
        </w:rPr>
      </w:pPr>
      <w:r>
        <w:rPr>
          <w:rFonts w:eastAsia="Times New Roman"/>
          <w:b/>
          <w:szCs w:val="24"/>
        </w:rPr>
        <w:t xml:space="preserve">ΓΕΩΡΓΙΟΣ ΒΛΑΧΟΣ: </w:t>
      </w:r>
      <w:r>
        <w:rPr>
          <w:rFonts w:eastAsia="Times New Roman"/>
          <w:szCs w:val="24"/>
        </w:rPr>
        <w:t xml:space="preserve">Κύριε Υπουργέ, εγώ σας ρώτησα πολύ συγκεκριμένα πράγματα και μόνο για το </w:t>
      </w:r>
      <w:r>
        <w:rPr>
          <w:rFonts w:eastAsia="Times New Roman"/>
          <w:szCs w:val="24"/>
        </w:rPr>
        <w:t xml:space="preserve">λιμάνι </w:t>
      </w:r>
      <w:r>
        <w:rPr>
          <w:rFonts w:eastAsia="Times New Roman"/>
          <w:szCs w:val="24"/>
        </w:rPr>
        <w:t xml:space="preserve">της Ελευσίνας. Εσείς μου απαντήσατε για τα λιμάνια σχεδόν όλης της Ελλάδας. Μου είπατε για τα Μέγαρα, για τον </w:t>
      </w:r>
      <w:r>
        <w:rPr>
          <w:rFonts w:eastAsia="Times New Roman"/>
          <w:szCs w:val="24"/>
        </w:rPr>
        <w:t xml:space="preserve">Ασπρόπυργο, που είναι η περιοχή μου, μου είπατε για την Αλεξανδρούπολη και αφιερώσατε πολύ χρόνο, κι αυτό χωρίς να γίνετε συγκεκριμένος, για το </w:t>
      </w:r>
      <w:r>
        <w:rPr>
          <w:rFonts w:eastAsia="Times New Roman"/>
          <w:szCs w:val="24"/>
        </w:rPr>
        <w:t xml:space="preserve">λιμάνι </w:t>
      </w:r>
      <w:r>
        <w:rPr>
          <w:rFonts w:eastAsia="Times New Roman"/>
          <w:szCs w:val="24"/>
        </w:rPr>
        <w:t xml:space="preserve">της Ελευσίνας. </w:t>
      </w:r>
    </w:p>
    <w:p w14:paraId="031C92B1" w14:textId="77777777" w:rsidR="0026526C" w:rsidRDefault="00FE4113">
      <w:pPr>
        <w:spacing w:line="600" w:lineRule="auto"/>
        <w:ind w:firstLine="720"/>
        <w:jc w:val="both"/>
        <w:rPr>
          <w:rFonts w:eastAsia="Times New Roman"/>
          <w:szCs w:val="24"/>
        </w:rPr>
      </w:pPr>
      <w:r>
        <w:rPr>
          <w:rFonts w:eastAsia="Times New Roman"/>
          <w:szCs w:val="24"/>
        </w:rPr>
        <w:lastRenderedPageBreak/>
        <w:t xml:space="preserve">Επικαλεστήκατε τις αποφάσεις της </w:t>
      </w:r>
      <w:r>
        <w:rPr>
          <w:rFonts w:eastAsia="Times New Roman"/>
          <w:szCs w:val="24"/>
        </w:rPr>
        <w:t>περιφέρειας</w:t>
      </w:r>
      <w:r>
        <w:rPr>
          <w:rFonts w:eastAsia="Times New Roman"/>
          <w:szCs w:val="24"/>
        </w:rPr>
        <w:t>. Όμως, εγώ ψάχνοντας εδώ, βρήκα ότι είστε, ε</w:t>
      </w:r>
      <w:r>
        <w:rPr>
          <w:rFonts w:eastAsia="Times New Roman"/>
          <w:szCs w:val="24"/>
        </w:rPr>
        <w:t xml:space="preserve">πιτρέψτε μου να πω, σε μια εμπόλεμη κατάσταση με την Περιφέρεια Αττικής και συγκεκριμένα την </w:t>
      </w:r>
      <w:proofErr w:type="spellStart"/>
      <w:r>
        <w:rPr>
          <w:rFonts w:eastAsia="Times New Roman"/>
          <w:szCs w:val="24"/>
        </w:rPr>
        <w:t>Αντιπεριφέρεια</w:t>
      </w:r>
      <w:proofErr w:type="spellEnd"/>
      <w:r>
        <w:rPr>
          <w:rFonts w:eastAsia="Times New Roman"/>
          <w:szCs w:val="24"/>
        </w:rPr>
        <w:t xml:space="preserve"> Δυτικής Αττικής, αφού πια επικοινωνείτε μόνο μέσω του διαδικτύου. </w:t>
      </w:r>
    </w:p>
    <w:p w14:paraId="031C92B2" w14:textId="77777777" w:rsidR="0026526C" w:rsidRDefault="00FE4113">
      <w:pPr>
        <w:spacing w:line="600" w:lineRule="auto"/>
        <w:ind w:firstLine="720"/>
        <w:jc w:val="both"/>
        <w:rPr>
          <w:rFonts w:eastAsia="Times New Roman"/>
          <w:szCs w:val="24"/>
        </w:rPr>
      </w:pPr>
      <w:r>
        <w:rPr>
          <w:rFonts w:eastAsia="Times New Roman"/>
          <w:szCs w:val="24"/>
        </w:rPr>
        <w:t xml:space="preserve">Βλέπω αναρτήσεις του </w:t>
      </w:r>
      <w:proofErr w:type="spellStart"/>
      <w:r>
        <w:rPr>
          <w:rFonts w:eastAsia="Times New Roman"/>
          <w:szCs w:val="24"/>
        </w:rPr>
        <w:t>Αντιπεριφερειάρχη</w:t>
      </w:r>
      <w:proofErr w:type="spellEnd"/>
      <w:r>
        <w:rPr>
          <w:rFonts w:eastAsia="Times New Roman"/>
          <w:szCs w:val="24"/>
        </w:rPr>
        <w:t xml:space="preserve"> του στυλ: «Ο κύριος Υπουργός θα σεβαστεί τ</w:t>
      </w:r>
      <w:r>
        <w:rPr>
          <w:rFonts w:eastAsia="Times New Roman"/>
          <w:szCs w:val="24"/>
        </w:rPr>
        <w:t xml:space="preserve">η θέληση του λαού της Ελευσίνας και του Πρωθυπουργού της χώρας, αποδίδοντας στην </w:t>
      </w:r>
      <w:r>
        <w:rPr>
          <w:rFonts w:eastAsia="Times New Roman"/>
          <w:szCs w:val="24"/>
        </w:rPr>
        <w:t>τοπική αυτοδιοίκηση</w:t>
      </w:r>
      <w:r>
        <w:rPr>
          <w:rFonts w:eastAsia="Times New Roman"/>
          <w:szCs w:val="24"/>
        </w:rPr>
        <w:t xml:space="preserve"> και τους έξι χώρους του παραλιακού μετώπου της Ελευσίνας ή ενθυμούμενος τις πολιτικές του καταβολές, θα γίνει και επί ΣΥΡΙΖΑ ο πρωταγωνιστής του ίδιου έργο</w:t>
      </w:r>
      <w:r>
        <w:rPr>
          <w:rFonts w:eastAsia="Times New Roman"/>
          <w:szCs w:val="24"/>
        </w:rPr>
        <w:t>υ που παιζόταν επί σαράντα χρόνια;».</w:t>
      </w:r>
    </w:p>
    <w:p w14:paraId="031C92B3" w14:textId="77777777" w:rsidR="0026526C" w:rsidRDefault="00FE4113">
      <w:pPr>
        <w:spacing w:line="600" w:lineRule="auto"/>
        <w:ind w:firstLine="720"/>
        <w:jc w:val="both"/>
        <w:rPr>
          <w:rFonts w:eastAsia="Times New Roman"/>
          <w:szCs w:val="24"/>
        </w:rPr>
      </w:pPr>
      <w:r>
        <w:rPr>
          <w:rFonts w:eastAsia="Times New Roman"/>
          <w:szCs w:val="24"/>
        </w:rPr>
        <w:lastRenderedPageBreak/>
        <w:t xml:space="preserve">Και βλέπω άλλη ανάρτηση που λέει: «Αφού ο Υπουργός Ναυτιλίας κ. </w:t>
      </w:r>
      <w:proofErr w:type="spellStart"/>
      <w:r>
        <w:rPr>
          <w:rFonts w:eastAsia="Times New Roman"/>
          <w:szCs w:val="24"/>
        </w:rPr>
        <w:t>Κουρουμπλής</w:t>
      </w:r>
      <w:proofErr w:type="spellEnd"/>
      <w:r>
        <w:rPr>
          <w:rFonts w:eastAsia="Times New Roman"/>
          <w:szCs w:val="24"/>
        </w:rPr>
        <w:t xml:space="preserve"> στη σημερινή σύσκεψη που κάλεσε, παρουσία των τριών Δήμων Δυτικής Αττικής, για την υλοποίηση της απόφασης του Πρωθυπουργού, σχετικά με την παρα</w:t>
      </w:r>
      <w:r>
        <w:rPr>
          <w:rFonts w:eastAsia="Times New Roman"/>
          <w:szCs w:val="24"/>
        </w:rPr>
        <w:t xml:space="preserve">χώρηση του παραλιακού μετώπου της Ελευσίνας, μου είπε πως επειδή υποστήριξα τη θέση του Πρωθυπουργού θα με πετάξει έξω, αντί να με πετάξει έξω ο κύριος Υπουργός, δήλωσα ότι αποχωρώ». </w:t>
      </w:r>
    </w:p>
    <w:p w14:paraId="031C92B4" w14:textId="77777777" w:rsidR="0026526C" w:rsidRDefault="00FE4113">
      <w:pPr>
        <w:spacing w:line="600" w:lineRule="auto"/>
        <w:ind w:firstLine="720"/>
        <w:jc w:val="both"/>
        <w:rPr>
          <w:rFonts w:eastAsia="Times New Roman"/>
          <w:szCs w:val="24"/>
        </w:rPr>
      </w:pPr>
      <w:r>
        <w:rPr>
          <w:rFonts w:eastAsia="Times New Roman"/>
          <w:szCs w:val="24"/>
        </w:rPr>
        <w:t>Όταν υπάρχει αυτό το κλίμα, εσείς έρχεστε σήμερα να μου πείτε ότι όλα πά</w:t>
      </w:r>
      <w:r>
        <w:rPr>
          <w:rFonts w:eastAsia="Times New Roman"/>
          <w:szCs w:val="24"/>
        </w:rPr>
        <w:t xml:space="preserve">νε καλά και οι τέσσερις χώροι και τι θέλουμε να γίνουν οι εναπομείναντες δύο; Εδώ υπάρχει ένα </w:t>
      </w:r>
      <w:proofErr w:type="spellStart"/>
      <w:r>
        <w:rPr>
          <w:rFonts w:eastAsia="Times New Roman"/>
          <w:szCs w:val="24"/>
        </w:rPr>
        <w:t>master</w:t>
      </w:r>
      <w:proofErr w:type="spellEnd"/>
      <w:r>
        <w:rPr>
          <w:rFonts w:eastAsia="Times New Roman"/>
          <w:szCs w:val="24"/>
        </w:rPr>
        <w:t xml:space="preserve"> </w:t>
      </w:r>
      <w:proofErr w:type="spellStart"/>
      <w:r>
        <w:rPr>
          <w:rFonts w:eastAsia="Times New Roman"/>
          <w:szCs w:val="24"/>
        </w:rPr>
        <w:t>plan</w:t>
      </w:r>
      <w:proofErr w:type="spellEnd"/>
      <w:r>
        <w:rPr>
          <w:rFonts w:eastAsia="Times New Roman"/>
          <w:szCs w:val="24"/>
        </w:rPr>
        <w:t xml:space="preserve">. Εσείς υποσχεθήκατε -ο Πρωθυπουργός δηλαδή- μετακίνηση του </w:t>
      </w:r>
      <w:r>
        <w:rPr>
          <w:rFonts w:eastAsia="Times New Roman"/>
          <w:szCs w:val="24"/>
        </w:rPr>
        <w:t xml:space="preserve">λιμανιού </w:t>
      </w:r>
      <w:r>
        <w:rPr>
          <w:rFonts w:eastAsia="Times New Roman"/>
          <w:szCs w:val="24"/>
        </w:rPr>
        <w:t xml:space="preserve">και </w:t>
      </w:r>
      <w:r>
        <w:rPr>
          <w:rFonts w:eastAsia="Times New Roman"/>
          <w:szCs w:val="24"/>
        </w:rPr>
        <w:t xml:space="preserve">ο </w:t>
      </w:r>
      <w:r>
        <w:rPr>
          <w:rFonts w:eastAsia="Times New Roman"/>
          <w:szCs w:val="24"/>
        </w:rPr>
        <w:t>υπάρχ</w:t>
      </w:r>
      <w:r>
        <w:rPr>
          <w:rFonts w:eastAsia="Times New Roman"/>
          <w:szCs w:val="24"/>
        </w:rPr>
        <w:t>ον</w:t>
      </w:r>
      <w:r>
        <w:rPr>
          <w:rFonts w:eastAsia="Times New Roman"/>
          <w:szCs w:val="24"/>
        </w:rPr>
        <w:t xml:space="preserve"> χώρος να αξιοποιηθεί, αν θέλετε, μόνο για ψυχαγωγικούς σκοπούς. </w:t>
      </w:r>
    </w:p>
    <w:p w14:paraId="031C92B5" w14:textId="77777777" w:rsidR="0026526C" w:rsidRDefault="00FE4113">
      <w:pPr>
        <w:spacing w:line="600" w:lineRule="auto"/>
        <w:ind w:firstLine="720"/>
        <w:jc w:val="both"/>
        <w:rPr>
          <w:rFonts w:eastAsia="Times New Roman"/>
          <w:szCs w:val="24"/>
        </w:rPr>
      </w:pPr>
      <w:r>
        <w:rPr>
          <w:rFonts w:eastAsia="Times New Roman"/>
          <w:szCs w:val="24"/>
        </w:rPr>
        <w:lastRenderedPageBreak/>
        <w:t>Τώρ</w:t>
      </w:r>
      <w:r>
        <w:rPr>
          <w:rFonts w:eastAsia="Times New Roman"/>
          <w:szCs w:val="24"/>
        </w:rPr>
        <w:t xml:space="preserve">α, πληροφορούμαστε ότι το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που εκπονεί, και καλώς εκπονεί, -και δεν είναι ώρα να πούμε γιατί εκπονείται τώρα και δεν έγινε στο παρελθόν- γίνεται για το υπάρχον σημείο κι όχι για τη μετακίνηση. </w:t>
      </w:r>
    </w:p>
    <w:p w14:paraId="031C92B6" w14:textId="77777777" w:rsidR="0026526C" w:rsidRDefault="00FE4113">
      <w:pPr>
        <w:spacing w:line="600" w:lineRule="auto"/>
        <w:ind w:firstLine="720"/>
        <w:jc w:val="both"/>
        <w:rPr>
          <w:rFonts w:eastAsia="Times New Roman"/>
          <w:szCs w:val="24"/>
        </w:rPr>
      </w:pPr>
      <w:r>
        <w:rPr>
          <w:rFonts w:eastAsia="Times New Roman"/>
          <w:b/>
          <w:szCs w:val="24"/>
        </w:rPr>
        <w:t>ΠΑΝΑΓΙΩΤΗΣ ΚΟΥΡΟΥΜΠΛΗΣ (Υπουργός Ναυτιλίας και Νησι</w:t>
      </w:r>
      <w:r>
        <w:rPr>
          <w:rFonts w:eastAsia="Times New Roman"/>
          <w:b/>
          <w:szCs w:val="24"/>
        </w:rPr>
        <w:t xml:space="preserve">ωτικής Πολιτικής): </w:t>
      </w:r>
      <w:r>
        <w:rPr>
          <w:rFonts w:eastAsia="Times New Roman"/>
          <w:szCs w:val="24"/>
        </w:rPr>
        <w:t xml:space="preserve">Σε ποιο σημείο; </w:t>
      </w:r>
    </w:p>
    <w:p w14:paraId="031C92B7" w14:textId="77777777" w:rsidR="0026526C" w:rsidRDefault="00FE4113">
      <w:pPr>
        <w:spacing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Εκεί που είναι. </w:t>
      </w:r>
    </w:p>
    <w:p w14:paraId="031C92B8" w14:textId="77777777" w:rsidR="0026526C" w:rsidRDefault="00FE4113">
      <w:pPr>
        <w:spacing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Εσείς τι προτείνετε; Να γίνει το νέο λιμάνι; </w:t>
      </w:r>
    </w:p>
    <w:p w14:paraId="031C92B9" w14:textId="77777777" w:rsidR="0026526C" w:rsidRDefault="00FE4113">
      <w:pPr>
        <w:spacing w:line="600" w:lineRule="auto"/>
        <w:ind w:firstLine="720"/>
        <w:jc w:val="both"/>
        <w:rPr>
          <w:rFonts w:eastAsia="Times New Roman"/>
          <w:szCs w:val="24"/>
        </w:rPr>
      </w:pPr>
      <w:r>
        <w:rPr>
          <w:rFonts w:eastAsia="Times New Roman"/>
          <w:b/>
          <w:szCs w:val="24"/>
        </w:rPr>
        <w:t xml:space="preserve">ΓΕΩΡΓΙΟΣ ΒΛΑΧΟΣ: </w:t>
      </w:r>
      <w:r>
        <w:rPr>
          <w:rFonts w:eastAsia="Times New Roman"/>
          <w:szCs w:val="24"/>
        </w:rPr>
        <w:t>Να γίνει. Ο Πρωθυπουργός, όμως, δεσμεύτηκε κι εκεί θα</w:t>
      </w:r>
      <w:r>
        <w:rPr>
          <w:rFonts w:eastAsia="Times New Roman"/>
          <w:szCs w:val="24"/>
        </w:rPr>
        <w:t xml:space="preserve"> μου απαντήσετε, αν συμφωνείτε. </w:t>
      </w:r>
    </w:p>
    <w:p w14:paraId="031C92BA" w14:textId="77777777" w:rsidR="0026526C" w:rsidRDefault="00FE4113">
      <w:pPr>
        <w:spacing w:line="600" w:lineRule="auto"/>
        <w:ind w:firstLine="720"/>
        <w:jc w:val="both"/>
        <w:rPr>
          <w:rFonts w:eastAsia="Times New Roman"/>
          <w:szCs w:val="24"/>
        </w:rPr>
      </w:pPr>
      <w:r>
        <w:rPr>
          <w:rFonts w:eastAsia="Times New Roman"/>
          <w:b/>
          <w:szCs w:val="24"/>
        </w:rPr>
        <w:lastRenderedPageBreak/>
        <w:t xml:space="preserve">ΠΑΝΑΓΙΩΤΗΣ ΚΟΥΡΟΥΜΠΛΗΣ (Υπουργός Ναυτιλίας και Νησιωτικής Πολιτικής): </w:t>
      </w:r>
      <w:r>
        <w:rPr>
          <w:rFonts w:eastAsia="Times New Roman"/>
          <w:szCs w:val="24"/>
        </w:rPr>
        <w:t xml:space="preserve">Ο Πρωθυπουργός εξήγγειλε καινούργιο λιμάνι. </w:t>
      </w:r>
    </w:p>
    <w:p w14:paraId="031C92BB" w14:textId="77777777" w:rsidR="0026526C" w:rsidRDefault="00FE4113">
      <w:pPr>
        <w:spacing w:line="600" w:lineRule="auto"/>
        <w:ind w:firstLine="720"/>
        <w:jc w:val="both"/>
        <w:rPr>
          <w:rFonts w:eastAsia="Times New Roman"/>
          <w:szCs w:val="24"/>
        </w:rPr>
      </w:pPr>
      <w:r>
        <w:rPr>
          <w:rFonts w:eastAsia="Times New Roman"/>
          <w:b/>
          <w:szCs w:val="24"/>
        </w:rPr>
        <w:t xml:space="preserve">ΓΕΩΡΓΙΟΣ ΒΛΑΧΟΣ: </w:t>
      </w:r>
      <w:r>
        <w:rPr>
          <w:rFonts w:eastAsia="Times New Roman"/>
          <w:szCs w:val="24"/>
        </w:rPr>
        <w:t>Εγώ επικαλούμαι τα λόγια του κυρίου Πρωθυπουργού. Δεν θα πατάτε σε δύο βάρκες, άλλα θα λέει</w:t>
      </w:r>
      <w:r>
        <w:rPr>
          <w:rFonts w:eastAsia="Times New Roman"/>
          <w:szCs w:val="24"/>
        </w:rPr>
        <w:t xml:space="preserve"> ο ένας, άλλα θα λέει ο άλλος. </w:t>
      </w:r>
    </w:p>
    <w:p w14:paraId="031C92BC" w14:textId="77777777" w:rsidR="0026526C" w:rsidRDefault="00FE4113">
      <w:pPr>
        <w:spacing w:line="600" w:lineRule="auto"/>
        <w:ind w:firstLine="720"/>
        <w:jc w:val="both"/>
        <w:rPr>
          <w:rFonts w:eastAsia="Times New Roman"/>
          <w:szCs w:val="24"/>
        </w:rPr>
      </w:pPr>
      <w:r>
        <w:rPr>
          <w:rFonts w:eastAsia="Times New Roman"/>
          <w:szCs w:val="24"/>
        </w:rPr>
        <w:t xml:space="preserve">Ο κύριος Πρωθυπουργός είπε: «…με τη μετακίνηση του εμπορευματικού λιμανιού, ώστε το σημερινό λιμάνι να αξιοποιείται αποκλειστικά για αναψυχή και ψυχαγωγία». </w:t>
      </w:r>
    </w:p>
    <w:p w14:paraId="031C92BD" w14:textId="77777777" w:rsidR="0026526C" w:rsidRDefault="00FE4113">
      <w:pPr>
        <w:spacing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w:t>
      </w:r>
      <w:r>
        <w:rPr>
          <w:rFonts w:eastAsia="Times New Roman"/>
          <w:b/>
          <w:szCs w:val="24"/>
        </w:rPr>
        <w:t xml:space="preserve">ς): </w:t>
      </w:r>
      <w:r>
        <w:rPr>
          <w:rFonts w:eastAsia="Times New Roman"/>
          <w:szCs w:val="24"/>
        </w:rPr>
        <w:t xml:space="preserve">Συμφωνούμε. </w:t>
      </w:r>
    </w:p>
    <w:p w14:paraId="031C92BE" w14:textId="77777777" w:rsidR="0026526C" w:rsidRDefault="00FE4113">
      <w:pPr>
        <w:spacing w:line="600" w:lineRule="auto"/>
        <w:ind w:firstLine="720"/>
        <w:jc w:val="both"/>
        <w:rPr>
          <w:rFonts w:eastAsia="Times New Roman"/>
          <w:szCs w:val="24"/>
        </w:rPr>
      </w:pPr>
      <w:r>
        <w:rPr>
          <w:rFonts w:eastAsia="Times New Roman"/>
          <w:b/>
          <w:szCs w:val="24"/>
        </w:rPr>
        <w:lastRenderedPageBreak/>
        <w:t xml:space="preserve">ΓΕΩΡΓΙΟΣ ΒΛΑΧΟΣ: </w:t>
      </w:r>
      <w:r>
        <w:rPr>
          <w:rFonts w:eastAsia="Times New Roman"/>
          <w:szCs w:val="24"/>
          <w:lang w:val="en-US"/>
        </w:rPr>
        <w:t>To</w:t>
      </w:r>
      <w:r>
        <w:rPr>
          <w:rFonts w:eastAsia="Times New Roman"/>
          <w:szCs w:val="24"/>
        </w:rPr>
        <w:t xml:space="preserve">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δεν γίνεται γι’ αυτό! Εκεί, λοιπόν, δεν έχετε πάρει θέση. </w:t>
      </w:r>
    </w:p>
    <w:p w14:paraId="031C92BF" w14:textId="77777777" w:rsidR="0026526C" w:rsidRDefault="00FE4113">
      <w:pPr>
        <w:spacing w:line="600" w:lineRule="auto"/>
        <w:ind w:firstLine="720"/>
        <w:jc w:val="both"/>
        <w:rPr>
          <w:rFonts w:eastAsia="Times New Roman"/>
          <w:szCs w:val="24"/>
        </w:rPr>
      </w:pPr>
      <w:r>
        <w:rPr>
          <w:rFonts w:eastAsia="Times New Roman"/>
          <w:szCs w:val="24"/>
        </w:rPr>
        <w:t xml:space="preserve">Επίσης, σας είπα ότι υπάρχουν περιοχές τις οποίες ο </w:t>
      </w:r>
      <w:r>
        <w:rPr>
          <w:rFonts w:eastAsia="Times New Roman"/>
          <w:szCs w:val="24"/>
        </w:rPr>
        <w:t xml:space="preserve">δήμος </w:t>
      </w:r>
      <w:r>
        <w:rPr>
          <w:rFonts w:eastAsia="Times New Roman"/>
          <w:szCs w:val="24"/>
        </w:rPr>
        <w:t>ζητά να ενσωματώσει στον οικιστικό ιστό της πόλης. Σας είπα προηγουμένως ότι η Ελευσίνα έχει μια πρόσβαση στη θάλασσα για μπάνιο, περίπου σαράντα μέτρα. Σας είπαμε ότι υπάρχουν χώροι, οι οποίοι πρέπει να ενσωματωθούν στην επέκταση του σχεδίου πόλεως, για ν</w:t>
      </w:r>
      <w:r>
        <w:rPr>
          <w:rFonts w:eastAsia="Times New Roman"/>
          <w:szCs w:val="24"/>
        </w:rPr>
        <w:t xml:space="preserve">α βρει το σχέδιο πόλης, δηλαδή ο οικιστικός ιστός, πρόσβαση στη θάλασσα. </w:t>
      </w:r>
    </w:p>
    <w:p w14:paraId="031C92C0" w14:textId="77777777" w:rsidR="0026526C" w:rsidRDefault="00FE4113">
      <w:pPr>
        <w:spacing w:line="600" w:lineRule="auto"/>
        <w:ind w:firstLine="720"/>
        <w:jc w:val="both"/>
        <w:rPr>
          <w:rFonts w:eastAsia="Times New Roman"/>
          <w:szCs w:val="24"/>
        </w:rPr>
      </w:pPr>
      <w:r>
        <w:rPr>
          <w:rFonts w:eastAsia="Times New Roman"/>
          <w:szCs w:val="24"/>
        </w:rPr>
        <w:t>Σε αυτά δεν μου απαντάτε. Και το χειρότερο είναι ότι στην τοπική κοινωνία, γιατί «είναι κακό χωριό τα λίγα σπίτια», κύριε Υ</w:t>
      </w:r>
      <w:r>
        <w:rPr>
          <w:rFonts w:eastAsia="Times New Roman"/>
          <w:szCs w:val="24"/>
        </w:rPr>
        <w:lastRenderedPageBreak/>
        <w:t>πουργέ, ακούγονται τα ονόματα διάφορων επιχειρηματιών, οι οποίοι επί χρόνια ήταν εκεί και δημιούργησαν την κατάσταση που δημιούργησαν</w:t>
      </w:r>
      <w:r>
        <w:rPr>
          <w:rFonts w:eastAsia="Times New Roman"/>
          <w:szCs w:val="24"/>
        </w:rPr>
        <w:t xml:space="preserve"> και η οποία δεν ήταν ευχάριστη για όλους. </w:t>
      </w:r>
    </w:p>
    <w:p w14:paraId="031C92C1" w14:textId="77777777" w:rsidR="0026526C" w:rsidRDefault="00FE4113">
      <w:pPr>
        <w:spacing w:line="600" w:lineRule="auto"/>
        <w:ind w:firstLine="720"/>
        <w:jc w:val="both"/>
        <w:rPr>
          <w:rFonts w:eastAsia="Times New Roman"/>
          <w:szCs w:val="24"/>
        </w:rPr>
      </w:pPr>
      <w:r>
        <w:rPr>
          <w:rFonts w:eastAsia="Times New Roman"/>
          <w:szCs w:val="24"/>
        </w:rPr>
        <w:t xml:space="preserve">Κι επειδή μου είπατε «μα, τώρα έγιναν αυτά;». Όχι, δεν έγιναν τώρα. Κυβερνάτε, όμως, τρία χρόνια. Και στα τρία χρόνια πείτε μου το παραμικρό που έγινε στην Ελευσίνα προς αυτή την κατεύθυνση. </w:t>
      </w:r>
    </w:p>
    <w:p w14:paraId="031C92C2" w14:textId="77777777" w:rsidR="0026526C" w:rsidRDefault="00FE4113">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κτυ</w:t>
      </w:r>
      <w:r>
        <w:rPr>
          <w:rFonts w:eastAsia="Times New Roman"/>
          <w:szCs w:val="24"/>
        </w:rPr>
        <w:t xml:space="preserve">πάει </w:t>
      </w:r>
      <w:r>
        <w:rPr>
          <w:rFonts w:eastAsia="Times New Roman"/>
          <w:szCs w:val="24"/>
        </w:rPr>
        <w:t>το κουδούνι λήξεως του χρόνου ομιλίας του κυρίου Βουλευτή)</w:t>
      </w:r>
    </w:p>
    <w:p w14:paraId="031C92C3" w14:textId="77777777" w:rsidR="0026526C" w:rsidRDefault="00FE4113">
      <w:pPr>
        <w:spacing w:line="600" w:lineRule="auto"/>
        <w:ind w:firstLine="720"/>
        <w:jc w:val="both"/>
        <w:rPr>
          <w:rFonts w:eastAsia="Times New Roman"/>
          <w:szCs w:val="24"/>
        </w:rPr>
      </w:pPr>
      <w:r>
        <w:rPr>
          <w:rFonts w:eastAsia="Times New Roman"/>
          <w:szCs w:val="24"/>
        </w:rPr>
        <w:t xml:space="preserve">Αυτή είναι η ουσία και θέλουμε τις πρωθυπουργικές δεσμεύσεις που δόθηκαν. Διότι οι αποφάσεις του </w:t>
      </w:r>
      <w:r>
        <w:rPr>
          <w:rFonts w:eastAsia="Times New Roman"/>
          <w:szCs w:val="24"/>
        </w:rPr>
        <w:t xml:space="preserve">δήμου </w:t>
      </w:r>
      <w:r>
        <w:rPr>
          <w:rFonts w:eastAsia="Times New Roman"/>
          <w:szCs w:val="24"/>
        </w:rPr>
        <w:t xml:space="preserve">είναι πρόσφατες, είναι μέσα στο 2017. Τα αιτήματα του </w:t>
      </w:r>
      <w:r>
        <w:rPr>
          <w:rFonts w:eastAsia="Times New Roman"/>
          <w:szCs w:val="24"/>
        </w:rPr>
        <w:t xml:space="preserve">δήμου </w:t>
      </w:r>
      <w:r>
        <w:rPr>
          <w:rFonts w:eastAsia="Times New Roman"/>
          <w:szCs w:val="24"/>
        </w:rPr>
        <w:t>για παραχώρηση αυτών των περι</w:t>
      </w:r>
      <w:r>
        <w:rPr>
          <w:rFonts w:eastAsia="Times New Roman"/>
          <w:szCs w:val="24"/>
        </w:rPr>
        <w:t xml:space="preserve">οχών είναι το 2017, δεν είναι πριν από πέντε και πριν από δέκα χρόνια. Τώρα, λοιπόν, υπάρχει συγκεκριμένη πρόταση του </w:t>
      </w:r>
      <w:r>
        <w:rPr>
          <w:rFonts w:eastAsia="Times New Roman"/>
          <w:szCs w:val="24"/>
        </w:rPr>
        <w:lastRenderedPageBreak/>
        <w:t>δήμου</w:t>
      </w:r>
      <w:r>
        <w:rPr>
          <w:rFonts w:eastAsia="Times New Roman"/>
          <w:szCs w:val="24"/>
        </w:rPr>
        <w:t xml:space="preserve">, σε αυτήν πρέπει να απαντήσετε συγκεκριμένα και στο τέλος </w:t>
      </w:r>
      <w:r>
        <w:rPr>
          <w:rFonts w:eastAsia="Times New Roman"/>
          <w:szCs w:val="24"/>
        </w:rPr>
        <w:t>-</w:t>
      </w:r>
      <w:r>
        <w:rPr>
          <w:rFonts w:eastAsia="Times New Roman"/>
          <w:szCs w:val="24"/>
        </w:rPr>
        <w:t xml:space="preserve"> τέλος να συνεργαστείτε με τις τοπικές αρχές, τον </w:t>
      </w:r>
      <w:r>
        <w:rPr>
          <w:rFonts w:eastAsia="Times New Roman"/>
          <w:szCs w:val="24"/>
        </w:rPr>
        <w:t xml:space="preserve">δήμο </w:t>
      </w:r>
      <w:r>
        <w:rPr>
          <w:rFonts w:eastAsia="Times New Roman"/>
          <w:szCs w:val="24"/>
        </w:rPr>
        <w:t xml:space="preserve">και την </w:t>
      </w:r>
      <w:r>
        <w:rPr>
          <w:rFonts w:eastAsia="Times New Roman"/>
          <w:szCs w:val="24"/>
        </w:rPr>
        <w:t>περιφέρεια</w:t>
      </w:r>
      <w:r>
        <w:rPr>
          <w:rFonts w:eastAsia="Times New Roman"/>
          <w:szCs w:val="24"/>
        </w:rPr>
        <w:t xml:space="preserve">, προς αξιοποίηση της περιοχής. </w:t>
      </w:r>
    </w:p>
    <w:p w14:paraId="031C92C4" w14:textId="77777777" w:rsidR="0026526C" w:rsidRDefault="00FE4113">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Κύριε συνάδελφε, παρακαλώ ολοκληρώστε.</w:t>
      </w:r>
    </w:p>
    <w:p w14:paraId="031C92C5"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Τελειώνω, κύριε Πρόεδρε.</w:t>
      </w:r>
    </w:p>
    <w:p w14:paraId="031C92C6"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Εδώ, όμως, υπάρχει βάσιμη υποψία ότι άλλα λέμε στις επίσημες εκδηλώσεις -όπως στο αναπτυξιακό συνέδριο που έγι</w:t>
      </w:r>
      <w:r>
        <w:rPr>
          <w:rFonts w:eastAsia="Times New Roman" w:cs="Times New Roman"/>
          <w:szCs w:val="24"/>
        </w:rPr>
        <w:t xml:space="preserve">νε στη </w:t>
      </w:r>
      <w:r>
        <w:rPr>
          <w:rFonts w:eastAsia="Times New Roman" w:cs="Times New Roman"/>
          <w:szCs w:val="24"/>
        </w:rPr>
        <w:t xml:space="preserve">δυτική </w:t>
      </w:r>
      <w:r>
        <w:rPr>
          <w:rFonts w:eastAsia="Times New Roman" w:cs="Times New Roman"/>
          <w:szCs w:val="24"/>
        </w:rPr>
        <w:t xml:space="preserve">Αττική- διά του Πρωθυπουργού και άλλα σχεδιάζει το Υπουργείο και ο </w:t>
      </w:r>
      <w:r>
        <w:rPr>
          <w:rFonts w:eastAsia="Times New Roman" w:cs="Times New Roman"/>
          <w:szCs w:val="24"/>
        </w:rPr>
        <w:t>οργανισμός λιμένα</w:t>
      </w:r>
      <w:r>
        <w:rPr>
          <w:rFonts w:eastAsia="Times New Roman" w:cs="Times New Roman"/>
          <w:szCs w:val="24"/>
        </w:rPr>
        <w:t>. Σε αυτά πρέπει να πάρετε ξεκάθαρη θέση.</w:t>
      </w:r>
    </w:p>
    <w:p w14:paraId="031C92C7"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Στο τέλος</w:t>
      </w:r>
      <w:r>
        <w:rPr>
          <w:rFonts w:eastAsia="Times New Roman" w:cs="Times New Roman"/>
          <w:szCs w:val="24"/>
        </w:rPr>
        <w:t xml:space="preserve"> -</w:t>
      </w:r>
      <w:r>
        <w:rPr>
          <w:rFonts w:eastAsia="Times New Roman" w:cs="Times New Roman"/>
          <w:szCs w:val="24"/>
        </w:rPr>
        <w:t>τέλος απ’ αυτά που λέω εγώ</w:t>
      </w:r>
      <w:r>
        <w:rPr>
          <w:rFonts w:eastAsia="Times New Roman" w:cs="Times New Roman"/>
          <w:szCs w:val="24"/>
        </w:rPr>
        <w:t xml:space="preserve">- </w:t>
      </w:r>
      <w:r>
        <w:rPr>
          <w:rFonts w:eastAsia="Times New Roman" w:cs="Times New Roman"/>
          <w:szCs w:val="24"/>
        </w:rPr>
        <w:t>απ’ αυτά που λέτε εσείς και απ’ αυτά που θα γίνουν θα μας κρίνει ο κόσμος, κύ</w:t>
      </w:r>
      <w:r>
        <w:rPr>
          <w:rFonts w:eastAsia="Times New Roman" w:cs="Times New Roman"/>
          <w:szCs w:val="24"/>
        </w:rPr>
        <w:t>ριε Υπουργέ.</w:t>
      </w:r>
    </w:p>
    <w:p w14:paraId="031C92C8"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31C92C9" w14:textId="77777777" w:rsidR="0026526C" w:rsidRDefault="00FE4113">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 Βλάχο.</w:t>
      </w:r>
    </w:p>
    <w:p w14:paraId="031C92CA" w14:textId="77777777" w:rsidR="0026526C" w:rsidRDefault="00FE4113">
      <w:pPr>
        <w:spacing w:line="600" w:lineRule="auto"/>
        <w:ind w:firstLine="720"/>
        <w:jc w:val="both"/>
        <w:rPr>
          <w:rFonts w:eastAsia="Times New Roman"/>
          <w:bCs/>
          <w:szCs w:val="24"/>
        </w:rPr>
      </w:pPr>
      <w:r>
        <w:rPr>
          <w:rFonts w:eastAsia="Times New Roman"/>
          <w:bCs/>
          <w:szCs w:val="24"/>
        </w:rPr>
        <w:t>Τον λόγο έχει ο κύριος Υπουργός για τρία λεπτά.</w:t>
      </w:r>
    </w:p>
    <w:p w14:paraId="031C92CB"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Κύριε συνάδελφε, θα πρέπει να είμαστε λί</w:t>
      </w:r>
      <w:r>
        <w:rPr>
          <w:rFonts w:eastAsia="Times New Roman" w:cs="Times New Roman"/>
          <w:szCs w:val="24"/>
        </w:rPr>
        <w:t xml:space="preserve">γο κοντά στην πραγματικότητα. Τι είπε ο Πρωθυπουργός; Πρόσβαση και των τριών αυτών πόλεων στη θάλασσα και ανάπτυξη του λιμανιού. Συμφωνούμε; </w:t>
      </w:r>
    </w:p>
    <w:p w14:paraId="031C92CC" w14:textId="77777777" w:rsidR="0026526C" w:rsidRDefault="00FE4113">
      <w:pPr>
        <w:spacing w:line="600" w:lineRule="auto"/>
        <w:ind w:firstLine="720"/>
        <w:jc w:val="both"/>
        <w:rPr>
          <w:rFonts w:eastAsia="Times New Roman"/>
          <w:szCs w:val="24"/>
        </w:rPr>
      </w:pPr>
      <w:r>
        <w:rPr>
          <w:rFonts w:eastAsia="Times New Roman"/>
          <w:b/>
          <w:szCs w:val="24"/>
        </w:rPr>
        <w:lastRenderedPageBreak/>
        <w:t>ΓΕΩΡΓΙΟΣ ΒΛΑΧΟΣ:</w:t>
      </w:r>
      <w:r w:rsidRPr="00E50940">
        <w:rPr>
          <w:rFonts w:eastAsia="Times New Roman"/>
          <w:szCs w:val="24"/>
        </w:rPr>
        <w:t xml:space="preserve"> </w:t>
      </w:r>
      <w:r>
        <w:rPr>
          <w:rFonts w:eastAsia="Times New Roman"/>
          <w:szCs w:val="24"/>
        </w:rPr>
        <w:t xml:space="preserve">Συμφωνούμε. </w:t>
      </w:r>
    </w:p>
    <w:p w14:paraId="031C92CD" w14:textId="77777777" w:rsidR="0026526C" w:rsidRDefault="00FE4113">
      <w:pPr>
        <w:spacing w:line="600" w:lineRule="auto"/>
        <w:ind w:firstLine="720"/>
        <w:jc w:val="both"/>
        <w:rPr>
          <w:rFonts w:eastAsia="Times New Roman" w:cs="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Και τα δύο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προωθούνται.</w:t>
      </w:r>
    </w:p>
    <w:p w14:paraId="031C92CE"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Εάν, λοιπόν, δεν θέλουμε το λιμάνι, θα πρέπει να ικανοποιήσουμε το αίτημα του </w:t>
      </w:r>
      <w:r>
        <w:rPr>
          <w:rFonts w:eastAsia="Times New Roman" w:cs="Times New Roman"/>
          <w:szCs w:val="24"/>
        </w:rPr>
        <w:t xml:space="preserve">δήμου </w:t>
      </w:r>
      <w:r>
        <w:rPr>
          <w:rFonts w:eastAsia="Times New Roman" w:cs="Times New Roman"/>
          <w:szCs w:val="24"/>
        </w:rPr>
        <w:t>γι’ αυτά τα δύο σημεία. Εγώ προσωπικά δεν έχω κα</w:t>
      </w:r>
      <w:r>
        <w:rPr>
          <w:rFonts w:eastAsia="Times New Roman" w:cs="Times New Roman"/>
          <w:szCs w:val="24"/>
        </w:rPr>
        <w:t>μ</w:t>
      </w:r>
      <w:r>
        <w:rPr>
          <w:rFonts w:eastAsia="Times New Roman" w:cs="Times New Roman"/>
          <w:szCs w:val="24"/>
        </w:rPr>
        <w:t>μία αντίρρηση. Ζητήστε το, λοιπόν, εσείς και πείτε ότι δεν θέλετε το νέο λιμάνι. Πες το, αγαπη</w:t>
      </w:r>
      <w:r>
        <w:rPr>
          <w:rFonts w:eastAsia="Times New Roman" w:cs="Times New Roman"/>
          <w:szCs w:val="24"/>
        </w:rPr>
        <w:t>τέ, κύριε Βλάχο. Μην μου το πας από εδώ και από</w:t>
      </w:r>
      <w:r>
        <w:rPr>
          <w:rFonts w:eastAsia="Times New Roman" w:cs="Times New Roman"/>
          <w:szCs w:val="24"/>
        </w:rPr>
        <w:t xml:space="preserve"> ’</w:t>
      </w:r>
      <w:proofErr w:type="spellStart"/>
      <w:r>
        <w:rPr>
          <w:rFonts w:eastAsia="Times New Roman" w:cs="Times New Roman"/>
          <w:szCs w:val="24"/>
        </w:rPr>
        <w:t>κεί</w:t>
      </w:r>
      <w:proofErr w:type="spellEnd"/>
      <w:r>
        <w:rPr>
          <w:rFonts w:eastAsia="Times New Roman" w:cs="Times New Roman"/>
          <w:szCs w:val="24"/>
        </w:rPr>
        <w:t xml:space="preserve">. Ή μπορεί να το πει οποιοσδήποτε άλλος θεσμικός παράγοντας της περιοχής. Τι να κάνουμε; Δεν γίνονται όλα αυτά και να πάρουμε όλες τις εκτάσεις. </w:t>
      </w:r>
    </w:p>
    <w:p w14:paraId="031C92CF"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Η πόλη </w:t>
      </w:r>
      <w:r>
        <w:rPr>
          <w:rFonts w:eastAsia="Times New Roman" w:cs="Times New Roman"/>
          <w:szCs w:val="24"/>
        </w:rPr>
        <w:t>μ</w:t>
      </w:r>
      <w:r>
        <w:rPr>
          <w:rFonts w:eastAsia="Times New Roman" w:cs="Times New Roman"/>
          <w:szCs w:val="24"/>
        </w:rPr>
        <w:t>ε</w:t>
      </w:r>
      <w:r>
        <w:rPr>
          <w:rFonts w:eastAsia="Times New Roman" w:cs="Times New Roman"/>
          <w:szCs w:val="24"/>
        </w:rPr>
        <w:t xml:space="preserve"> </w:t>
      </w:r>
      <w:r>
        <w:rPr>
          <w:rFonts w:eastAsia="Times New Roman" w:cs="Times New Roman"/>
          <w:szCs w:val="24"/>
        </w:rPr>
        <w:t xml:space="preserve">αυτά που παραχωρούμε αυτήν τη στιγμή αποκτά από </w:t>
      </w:r>
      <w:r>
        <w:rPr>
          <w:rFonts w:eastAsia="Times New Roman" w:cs="Times New Roman"/>
          <w:szCs w:val="24"/>
        </w:rPr>
        <w:t xml:space="preserve">κάθε άποψη σημαντικότατη πρόσβαση στο λιμάνι, στη θάλασσα. Είναι τέσσερα σημεία που παραχωρούνται και τα οποία θα </w:t>
      </w:r>
      <w:r>
        <w:rPr>
          <w:rFonts w:eastAsia="Times New Roman" w:cs="Times New Roman"/>
          <w:szCs w:val="24"/>
        </w:rPr>
        <w:lastRenderedPageBreak/>
        <w:t>σας καταθέσω εδώ. Και βεβαίως το υπάρχον λιμάνι ανοίγει αφού θα μεταφερθεί η εμπορική δραστηριότητα σε άλλο σημείο -στο επίδικο για το οποίο μ</w:t>
      </w:r>
      <w:r>
        <w:rPr>
          <w:rFonts w:eastAsia="Times New Roman" w:cs="Times New Roman"/>
          <w:szCs w:val="24"/>
        </w:rPr>
        <w:t xml:space="preserve">ιλάμε- και θα έχει πρόσβαση και </w:t>
      </w:r>
      <w:r>
        <w:rPr>
          <w:rFonts w:eastAsia="Times New Roman" w:cs="Times New Roman"/>
          <w:szCs w:val="24"/>
        </w:rPr>
        <w:t xml:space="preserve">σ’ </w:t>
      </w:r>
      <w:r>
        <w:rPr>
          <w:rFonts w:eastAsia="Times New Roman" w:cs="Times New Roman"/>
          <w:szCs w:val="24"/>
        </w:rPr>
        <w:t>αυτό το χώρο η πόλη. Για πρώτη φορά η πόλη αποκτά τέτοια δυνατότητα.</w:t>
      </w:r>
    </w:p>
    <w:p w14:paraId="031C92D0"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Εγώ, όμως, πάλι σας το λέω. Με αυτά που λέτε νομίζω ότι αδικείτε τον εαυτό σας και εμένα. Δεν θέλω να μιλήσω περισσότερο γιατί μπορώ να σας πω εγώ, πιο </w:t>
      </w:r>
      <w:r>
        <w:rPr>
          <w:rFonts w:eastAsia="Times New Roman" w:cs="Times New Roman"/>
          <w:szCs w:val="24"/>
        </w:rPr>
        <w:t>καλά απ’ ότι μπορείτε να μου πείτε εσείς, τι συμφέροντα υπάρχουν στην περιοχή.</w:t>
      </w:r>
    </w:p>
    <w:p w14:paraId="031C92D1"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 τα πείτε με ονόματα, κύριε Υπουργέ!</w:t>
      </w:r>
    </w:p>
    <w:p w14:paraId="031C92D2"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Αφήστε τα τώρα. Όταν θα έρθει η ώρα, θα τα πω.</w:t>
      </w:r>
    </w:p>
    <w:p w14:paraId="031C92D3"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 xml:space="preserve">Εγώ </w:t>
      </w:r>
      <w:r>
        <w:rPr>
          <w:rFonts w:eastAsia="Times New Roman" w:cs="Times New Roman"/>
          <w:szCs w:val="24"/>
        </w:rPr>
        <w:t>λέω: Θέλετε νέο λιμάνι; Ναι ή όχι; Υποβάλλετε, λοιπόν, το αίτημα και πείτε ότι δεν θέλετε νέο λιμάνι και να παραχωρηθούν αυτοί οι δύο χώροι και εγώ θα συνηγορήσω. Τι άλλο να σας κάνω; Πείτε το όμως. Δεν μπορείτε να λέτε στον κόσμο ότι θέλετε και λιμάνι και</w:t>
      </w:r>
      <w:r>
        <w:rPr>
          <w:rFonts w:eastAsia="Times New Roman" w:cs="Times New Roman"/>
          <w:szCs w:val="24"/>
        </w:rPr>
        <w:t xml:space="preserve"> ταυτόχρονα να ικανοποιείτε και αίτημα άλλων κυρίων, που διεκδικούν το </w:t>
      </w:r>
      <w:r>
        <w:rPr>
          <w:rFonts w:eastAsia="Times New Roman" w:cs="Times New Roman"/>
          <w:szCs w:val="24"/>
        </w:rPr>
        <w:t xml:space="preserve">δήμο </w:t>
      </w:r>
      <w:r>
        <w:rPr>
          <w:rFonts w:eastAsia="Times New Roman" w:cs="Times New Roman"/>
          <w:szCs w:val="24"/>
        </w:rPr>
        <w:t>και που έχουν ως σημαία ότι δεν θέλουν άλλο λιμάνι. Αυτή είναι η πραγματικότητα, αγαπητέ κύριε Βλάχο, και την ξέρετε.</w:t>
      </w:r>
    </w:p>
    <w:p w14:paraId="031C92D4"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Εγώ σας μίλησα για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rPr>
        <w:t>για τη μετα</w:t>
      </w:r>
      <w:r>
        <w:rPr>
          <w:rFonts w:eastAsia="Times New Roman" w:cs="Times New Roman"/>
          <w:szCs w:val="24"/>
        </w:rPr>
        <w:t xml:space="preserve">κίνηση του </w:t>
      </w:r>
      <w:r>
        <w:rPr>
          <w:rFonts w:eastAsia="Times New Roman" w:cs="Times New Roman"/>
          <w:szCs w:val="24"/>
        </w:rPr>
        <w:t>λιμανιού</w:t>
      </w:r>
      <w:r>
        <w:rPr>
          <w:rFonts w:eastAsia="Times New Roman" w:cs="Times New Roman"/>
          <w:szCs w:val="24"/>
        </w:rPr>
        <w:t xml:space="preserve">. </w:t>
      </w:r>
    </w:p>
    <w:p w14:paraId="031C92D5" w14:textId="77777777" w:rsidR="0026526C" w:rsidRDefault="00FE4113">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Δεν ακούγεστε, κύριε Βλάχο.</w:t>
      </w:r>
    </w:p>
    <w:p w14:paraId="031C92D6"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ΚΟΥΡΟΥΜΠΛΗΣ (Υπουργός Ναυτιλίας και Νησιωτικής Πολιτικής):</w:t>
      </w:r>
      <w:r>
        <w:rPr>
          <w:rFonts w:eastAsia="Times New Roman" w:cs="Times New Roman"/>
          <w:szCs w:val="24"/>
        </w:rPr>
        <w:t xml:space="preserve"> Αφήστε, κύριε Βλάχο. </w:t>
      </w:r>
    </w:p>
    <w:p w14:paraId="031C92D7"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Κλείνω και σας λέω. Αυτό που είπε ο Πρωθυπουργός τηρείται απολύτως, και πρόσβαση τ</w:t>
      </w:r>
      <w:r>
        <w:rPr>
          <w:rFonts w:eastAsia="Times New Roman" w:cs="Times New Roman"/>
          <w:szCs w:val="24"/>
        </w:rPr>
        <w:t xml:space="preserve">ων πόλεων στην θάλασσα –που δεν είχε γίνει ποτέ- και το νέο λιμάνι. Εάν, όμως, υπάρχει διαφορετική άποψη από την πόλη, ας το πει ο </w:t>
      </w:r>
      <w:r>
        <w:rPr>
          <w:rFonts w:eastAsia="Times New Roman" w:cs="Times New Roman"/>
          <w:szCs w:val="24"/>
        </w:rPr>
        <w:t>δήμαρχος</w:t>
      </w:r>
      <w:r>
        <w:rPr>
          <w:rFonts w:eastAsia="Times New Roman" w:cs="Times New Roman"/>
          <w:szCs w:val="24"/>
        </w:rPr>
        <w:t>. Τον έχω παρακαλέσει να το πει, να το στείλει εγγράφως -ή οποιοσδήποτε άλλος παράγοντας- και να πει ότι δεν θέλουν τ</w:t>
      </w:r>
      <w:r>
        <w:rPr>
          <w:rFonts w:eastAsia="Times New Roman" w:cs="Times New Roman"/>
          <w:szCs w:val="24"/>
        </w:rPr>
        <w:t xml:space="preserve">ο νέο λιμάνι και να υποβληθεί το νέο αίτημα. </w:t>
      </w:r>
    </w:p>
    <w:p w14:paraId="031C92D8"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031C92D9"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Διότι αυτές οι αποφάσεις για τις παραχωρήσεις δεν πάρθηκαν τώρα. Υπάρχει ομοφωνία του διοικητικού συμβουλίου του οργανισμού για τα τέσσερα σημεία για τον Ασπρόπυργο και για τα Μέγαρα, τα οποία ανέφερα. Και διαφωνούν για δύο σημεία. Διότι, έρχεται η επιστολ</w:t>
      </w:r>
      <w:r>
        <w:rPr>
          <w:rFonts w:eastAsia="Times New Roman" w:cs="Times New Roman"/>
          <w:szCs w:val="24"/>
        </w:rPr>
        <w:t xml:space="preserve">ή των συμβούλων που επεξεργάζονται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λένε ότι μέχρι να ολοκληρωθεί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θα προσδιορίσει τα σημεία του νέου λιμανιού, δεν πρέπει αυτά τα δύο σημεία να παραχωρηθούν. Τι να κάνουμε τώρα; Τι θέλετε να κάνουμε;</w:t>
      </w:r>
    </w:p>
    <w:p w14:paraId="031C92DA"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Πρέπει να είμαστε κ</w:t>
      </w:r>
      <w:r>
        <w:rPr>
          <w:rFonts w:eastAsia="Times New Roman" w:cs="Times New Roman"/>
          <w:szCs w:val="24"/>
        </w:rPr>
        <w:t>οντά στην πραγματικότητα και να μην ζούμε με φαντασίες. Αυτή είναι η πραγματικότητα. Από</w:t>
      </w:r>
      <w:r>
        <w:rPr>
          <w:rFonts w:eastAsia="Times New Roman" w:cs="Times New Roman"/>
          <w:szCs w:val="24"/>
        </w:rPr>
        <w:t xml:space="preserve"> ’</w:t>
      </w:r>
      <w:proofErr w:type="spellStart"/>
      <w:r>
        <w:rPr>
          <w:rFonts w:eastAsia="Times New Roman" w:cs="Times New Roman"/>
          <w:szCs w:val="24"/>
        </w:rPr>
        <w:t>κεί</w:t>
      </w:r>
      <w:proofErr w:type="spellEnd"/>
      <w:r>
        <w:rPr>
          <w:rFonts w:eastAsia="Times New Roman" w:cs="Times New Roman"/>
          <w:szCs w:val="24"/>
        </w:rPr>
        <w:t xml:space="preserve"> και πέρα, ελάτε να συζητήσουμε για την Ελευσίνα, για το τι γίνεται στην Ελευσίνα, τι εικόνα έχει η Ελευσίνα, τι γίνεται στον </w:t>
      </w:r>
      <w:r>
        <w:rPr>
          <w:rFonts w:eastAsia="Times New Roman" w:cs="Times New Roman"/>
          <w:szCs w:val="24"/>
        </w:rPr>
        <w:t>κόλπο</w:t>
      </w:r>
      <w:r>
        <w:rPr>
          <w:rFonts w:eastAsia="Times New Roman" w:cs="Times New Roman"/>
          <w:szCs w:val="24"/>
        </w:rPr>
        <w:t>, για τα επικίνδυνα. Γι’ αυτά δε</w:t>
      </w:r>
      <w:r>
        <w:rPr>
          <w:rFonts w:eastAsia="Times New Roman" w:cs="Times New Roman"/>
          <w:szCs w:val="24"/>
        </w:rPr>
        <w:t xml:space="preserve">ν μιλάτε, κύριοι συνάδελφοι, τόσα χρόνια. </w:t>
      </w:r>
      <w:r>
        <w:rPr>
          <w:rFonts w:eastAsia="Times New Roman" w:cs="Times New Roman"/>
          <w:szCs w:val="24"/>
        </w:rPr>
        <w:lastRenderedPageBreak/>
        <w:t>Αυτά τα επικίνδυνα ήταν οι «</w:t>
      </w:r>
      <w:proofErr w:type="spellStart"/>
      <w:r>
        <w:rPr>
          <w:rFonts w:eastAsia="Times New Roman" w:cs="Times New Roman"/>
          <w:szCs w:val="24"/>
        </w:rPr>
        <w:t>μάνες</w:t>
      </w:r>
      <w:proofErr w:type="spellEnd"/>
      <w:r>
        <w:rPr>
          <w:rFonts w:eastAsia="Times New Roman" w:cs="Times New Roman"/>
          <w:szCs w:val="24"/>
        </w:rPr>
        <w:t xml:space="preserve"> της νύχτας», του λαθρεμπορίου. Δεν μιλάει κανείς γι’ αυτά.</w:t>
      </w:r>
    </w:p>
    <w:p w14:paraId="031C92DB"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Τρία χρόνια τι κάνατε; Τίποτα δεν κάνατε.</w:t>
      </w:r>
    </w:p>
    <w:p w14:paraId="031C92DC"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w:t>
      </w:r>
      <w:r>
        <w:rPr>
          <w:rFonts w:eastAsia="Times New Roman" w:cs="Times New Roman"/>
          <w:b/>
          <w:szCs w:val="24"/>
        </w:rPr>
        <w:t>Πολιτικής):</w:t>
      </w:r>
      <w:r>
        <w:rPr>
          <w:rFonts w:eastAsia="Times New Roman" w:cs="Times New Roman"/>
          <w:szCs w:val="24"/>
        </w:rPr>
        <w:t xml:space="preserve"> Ξέρετε καλά τι κάνουμε τρία χρόνια.</w:t>
      </w:r>
    </w:p>
    <w:p w14:paraId="031C92DD"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Ευχαριστώ.</w:t>
      </w:r>
    </w:p>
    <w:p w14:paraId="031C92DE" w14:textId="77777777" w:rsidR="0026526C" w:rsidRDefault="00FE4113">
      <w:pPr>
        <w:spacing w:line="600" w:lineRule="auto"/>
        <w:ind w:firstLine="720"/>
        <w:jc w:val="both"/>
        <w:rPr>
          <w:rFonts w:eastAsia="Times New Roman"/>
          <w:bCs/>
          <w:szCs w:val="24"/>
        </w:rPr>
      </w:pPr>
      <w:r>
        <w:rPr>
          <w:rFonts w:eastAsia="Times New Roman" w:cs="Times New Roman"/>
          <w:szCs w:val="24"/>
        </w:rPr>
        <w:t>(</w:t>
      </w:r>
      <w:r>
        <w:rPr>
          <w:rFonts w:eastAsia="Times New Roman"/>
          <w:bCs/>
          <w:szCs w:val="24"/>
        </w:rPr>
        <w:t xml:space="preserve">Στο σημείο αυτό ο Υπουργός κ. Παναγιώτης </w:t>
      </w:r>
      <w:proofErr w:type="spellStart"/>
      <w:r>
        <w:rPr>
          <w:rFonts w:eastAsia="Times New Roman"/>
          <w:bCs/>
          <w:szCs w:val="24"/>
        </w:rPr>
        <w:t>Κουρουμπλής</w:t>
      </w:r>
      <w:proofErr w:type="spellEnd"/>
      <w:r>
        <w:rPr>
          <w:rFonts w:eastAsia="Times New Roman"/>
          <w:bCs/>
          <w:szCs w:val="24"/>
        </w:rPr>
        <w:t xml:space="preserve"> καταθέτει για τα Πρακτικά τα προαναφερθέντα έγγραφα, τα οποία βρίσκονται στο </w:t>
      </w:r>
      <w:r>
        <w:rPr>
          <w:rFonts w:eastAsia="Times New Roman"/>
          <w:bCs/>
          <w:szCs w:val="24"/>
        </w:rPr>
        <w:t xml:space="preserve">αρχείο </w:t>
      </w:r>
      <w:r>
        <w:rPr>
          <w:rFonts w:eastAsia="Times New Roman"/>
          <w:bCs/>
          <w:szCs w:val="24"/>
        </w:rPr>
        <w:t>του Τμήματος Γραμματείας της Διεύθυνσης Στενογραφίας και Πρ</w:t>
      </w:r>
      <w:r>
        <w:rPr>
          <w:rFonts w:eastAsia="Times New Roman"/>
          <w:bCs/>
          <w:szCs w:val="24"/>
        </w:rPr>
        <w:t>ακτικών της Βουλής)</w:t>
      </w:r>
    </w:p>
    <w:p w14:paraId="031C92DF" w14:textId="77777777" w:rsidR="0026526C" w:rsidRDefault="00FE4113">
      <w:pPr>
        <w:spacing w:line="600" w:lineRule="auto"/>
        <w:ind w:firstLine="720"/>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Ευχαριστούμε τον κύριο Υπουργό.</w:t>
      </w:r>
    </w:p>
    <w:p w14:paraId="031C92E0" w14:textId="77777777" w:rsidR="0026526C" w:rsidRDefault="00FE4113">
      <w:pPr>
        <w:spacing w:line="600" w:lineRule="auto"/>
        <w:ind w:firstLine="720"/>
        <w:jc w:val="both"/>
        <w:rPr>
          <w:rFonts w:eastAsia="Times New Roman" w:cs="Times New Roman"/>
          <w:szCs w:val="24"/>
        </w:rPr>
      </w:pPr>
      <w:r>
        <w:rPr>
          <w:rFonts w:eastAsia="Times New Roman"/>
          <w:bCs/>
          <w:szCs w:val="24"/>
        </w:rPr>
        <w:t xml:space="preserve">Προτού συνεχίσουμε, θα ήθελα να κάνω μια ανακοίνωση προς το Σώμα, καθώς επίσης να αναγνώσω και τα κωλύματα εξαιτίας των οποίων δεν θα απαντηθούν κάποιες ερωτήσεις. </w:t>
      </w:r>
    </w:p>
    <w:p w14:paraId="031C92E1"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 xml:space="preserve">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w:t>
      </w:r>
      <w:r>
        <w:rPr>
          <w:rFonts w:eastAsia="Times New Roman" w:cs="Times New Roman"/>
          <w:szCs w:val="24"/>
        </w:rPr>
        <w:t>Β</w:t>
      </w:r>
      <w:r>
        <w:rPr>
          <w:rFonts w:eastAsia="Times New Roman" w:cs="Times New Roman"/>
          <w:szCs w:val="24"/>
        </w:rPr>
        <w:t>ουλής, είκοσι μαθητές κα</w:t>
      </w:r>
      <w:r>
        <w:rPr>
          <w:rFonts w:eastAsia="Times New Roman" w:cs="Times New Roman"/>
          <w:szCs w:val="24"/>
        </w:rPr>
        <w:t>ι μαθήτριες και ένας συνοδός εκπαιδευτικός από το 5</w:t>
      </w:r>
      <w:r>
        <w:rPr>
          <w:rFonts w:eastAsia="Times New Roman" w:cs="Times New Roman"/>
          <w:szCs w:val="24"/>
          <w:vertAlign w:val="superscript"/>
        </w:rPr>
        <w:t>ο</w:t>
      </w:r>
      <w:r>
        <w:rPr>
          <w:rFonts w:eastAsia="Times New Roman" w:cs="Times New Roman"/>
          <w:szCs w:val="24"/>
        </w:rPr>
        <w:t xml:space="preserve"> Δημοτικό Σχολείο Ζωγράφου.</w:t>
      </w:r>
    </w:p>
    <w:p w14:paraId="031C92E2"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031C92E3" w14:textId="77777777" w:rsidR="0026526C" w:rsidRDefault="00FE4113">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31C92E4"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Η δεύτερη με αριθμό 951/30-1-2018 επίκαιρη ερώτηση δεύτερου κύκλου του Βουλευτή Αχαΐας της Δημοκρατικ</w:t>
      </w:r>
      <w:r>
        <w:rPr>
          <w:rFonts w:eastAsia="Times New Roman" w:cs="Times New Roman"/>
          <w:szCs w:val="24"/>
        </w:rPr>
        <w:t xml:space="preserve">ής Συμπαράταξης </w:t>
      </w:r>
      <w:r>
        <w:rPr>
          <w:rFonts w:eastAsia="Times New Roman"/>
          <w:szCs w:val="24"/>
        </w:rPr>
        <w:t>ΠΑΣΟΚ</w:t>
      </w:r>
      <w:r>
        <w:rPr>
          <w:rFonts w:eastAsia="Times New Roman"/>
          <w:szCs w:val="24"/>
        </w:rPr>
        <w:t xml:space="preserve"> </w:t>
      </w:r>
      <w:r>
        <w:rPr>
          <w:rFonts w:eastAsia="Times New Roman" w:cs="Times New Roman"/>
          <w:szCs w:val="24"/>
        </w:rPr>
        <w:t xml:space="preserve">- ΔΗΜΑΡ κ. </w:t>
      </w:r>
      <w:r>
        <w:rPr>
          <w:rFonts w:eastAsia="Times New Roman" w:cs="Times New Roman"/>
          <w:bCs/>
          <w:szCs w:val="24"/>
        </w:rPr>
        <w:t>Θεόδωρου Παπαθεοδώρου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Μεταναστευτικής Πολιτικής, </w:t>
      </w:r>
      <w:r>
        <w:rPr>
          <w:rFonts w:eastAsia="Times New Roman" w:cs="Times New Roman"/>
          <w:szCs w:val="24"/>
        </w:rPr>
        <w:t>σχετικά με τη «μετεγκατάσταση των αντικανονικών μεταναστών σε δομές φιλοξενίας και την άμεση εκκένωση των δύο άτυπων καταυλισμών»</w:t>
      </w:r>
      <w:r>
        <w:rPr>
          <w:rFonts w:eastAsia="Times New Roman" w:cs="Times New Roman"/>
          <w:szCs w:val="24"/>
        </w:rPr>
        <w:t>,</w:t>
      </w:r>
      <w:r>
        <w:rPr>
          <w:rFonts w:eastAsia="Times New Roman" w:cs="Times New Roman"/>
          <w:szCs w:val="24"/>
        </w:rPr>
        <w:t xml:space="preserve"> δεν θα συζητηθεί λόγω αναρμοδιότητας. Το αρμόδιο Υπουργείο είναι το Υπουργείο Εσωτερικών.</w:t>
      </w:r>
    </w:p>
    <w:p w14:paraId="031C92E5"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Η τρίτη με αριθμό 955/30-1-2018 επίκαιρη ερώτηση πρώτου κύκλου 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Περ</w:t>
      </w:r>
      <w:r>
        <w:rPr>
          <w:rFonts w:eastAsia="Times New Roman" w:cs="Times New Roman"/>
          <w:bCs/>
          <w:szCs w:val="24"/>
        </w:rPr>
        <w:t>ιβάλλοντος και Ενέργειας,</w:t>
      </w:r>
      <w:r>
        <w:rPr>
          <w:rFonts w:eastAsia="Times New Roman" w:cs="Times New Roman"/>
          <w:szCs w:val="24"/>
        </w:rPr>
        <w:t xml:space="preserve"> με θέμα: «Απομάκρυνση ρυπογόνων εγκαταστά</w:t>
      </w:r>
      <w:r>
        <w:rPr>
          <w:rFonts w:eastAsia="Times New Roman" w:cs="Times New Roman"/>
          <w:szCs w:val="24"/>
        </w:rPr>
        <w:lastRenderedPageBreak/>
        <w:t xml:space="preserve">σεων από την περιοχή των </w:t>
      </w:r>
      <w:proofErr w:type="spellStart"/>
      <w:r>
        <w:rPr>
          <w:rFonts w:eastAsia="Times New Roman" w:cs="Times New Roman"/>
          <w:szCs w:val="24"/>
        </w:rPr>
        <w:t>Λινοπεραμάτων</w:t>
      </w:r>
      <w:proofErr w:type="spellEnd"/>
      <w:r>
        <w:rPr>
          <w:rFonts w:eastAsia="Times New Roman" w:cs="Times New Roman"/>
          <w:szCs w:val="24"/>
        </w:rPr>
        <w:t xml:space="preserve"> του Δήμου </w:t>
      </w:r>
      <w:proofErr w:type="spellStart"/>
      <w:r>
        <w:rPr>
          <w:rFonts w:eastAsia="Times New Roman" w:cs="Times New Roman"/>
          <w:szCs w:val="24"/>
        </w:rPr>
        <w:t>Μαλεβιζίου</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 κ. Σταθάκη. Αιτία είναι ο φόρτος εργασίας.</w:t>
      </w:r>
    </w:p>
    <w:p w14:paraId="031C92E6"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Η τρίτη με αριθμό 874/22-1-201</w:t>
      </w:r>
      <w:r>
        <w:rPr>
          <w:rFonts w:eastAsia="Times New Roman" w:cs="Times New Roman"/>
          <w:szCs w:val="24"/>
        </w:rPr>
        <w:t xml:space="preserve">8 επίκαιρη ερώτηση δεύτερου κύκλου του Βουλευτή Αρκαδίας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 ΔΗΜΑΡ κ.</w:t>
      </w:r>
      <w:r>
        <w:rPr>
          <w:rFonts w:eastAsia="Times New Roman" w:cs="Times New Roman"/>
          <w:b/>
          <w:bCs/>
          <w:szCs w:val="24"/>
        </w:rPr>
        <w:t xml:space="preserve"> </w:t>
      </w:r>
      <w:r>
        <w:rPr>
          <w:rFonts w:eastAsia="Times New Roman" w:cs="Times New Roman"/>
          <w:bCs/>
          <w:szCs w:val="24"/>
        </w:rPr>
        <w:t>Οδυσσέα Κωνσταντινόπουλου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«Χρηματοδότηση από τη ΔΕΗ Α.Ε. του έργου βελτίωσης του δρόμου </w:t>
      </w:r>
      <w:proofErr w:type="spellStart"/>
      <w:r>
        <w:rPr>
          <w:rFonts w:eastAsia="Times New Roman" w:cs="Times New Roman"/>
          <w:szCs w:val="24"/>
        </w:rPr>
        <w:t>Πουρναριά</w:t>
      </w:r>
      <w:proofErr w:type="spellEnd"/>
      <w:r>
        <w:rPr>
          <w:rFonts w:eastAsia="Times New Roman" w:cs="Times New Roman"/>
          <w:szCs w:val="24"/>
        </w:rPr>
        <w:t>-Γεφύρι Κυράς-Μυγδαλιά, ύψους 500.000 ευρώ»</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 κ. Σταθάκη. Αιτία είναι ο φόρτος εργασίας.</w:t>
      </w:r>
    </w:p>
    <w:p w14:paraId="031C92E7"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 xml:space="preserve">Η έκτη με αριθμό 752/8-1-2018 επίκαιρη ερώτηση δεύτερου κύκλου του Βουλευτή Α΄ </w:t>
      </w:r>
      <w:r>
        <w:rPr>
          <w:rFonts w:eastAsia="Times New Roman" w:cs="Times New Roman"/>
          <w:szCs w:val="24"/>
        </w:rPr>
        <w:t xml:space="preserve">Πειραιώς </w:t>
      </w:r>
      <w:r>
        <w:rPr>
          <w:rFonts w:eastAsia="Times New Roman" w:cs="Times New Roman"/>
          <w:szCs w:val="24"/>
        </w:rPr>
        <w:t xml:space="preserve">της Νέας Δημοκρατίας κ. </w:t>
      </w:r>
      <w:r>
        <w:rPr>
          <w:rFonts w:eastAsia="Times New Roman" w:cs="Times New Roman"/>
          <w:bCs/>
          <w:szCs w:val="24"/>
        </w:rPr>
        <w:t>Κω</w:t>
      </w:r>
      <w:r>
        <w:rPr>
          <w:rFonts w:eastAsia="Times New Roman" w:cs="Times New Roman"/>
          <w:bCs/>
          <w:szCs w:val="24"/>
        </w:rPr>
        <w:t xml:space="preserve">νσταντίνου Κατσαφάδου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«Ποιους στόχους έχει πιάσει η χώρα μας στη μάχη για την κλιματική αλλαγή;»</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r>
        <w:rPr>
          <w:rFonts w:eastAsia="Times New Roman" w:cs="Times New Roman"/>
          <w:szCs w:val="24"/>
        </w:rPr>
        <w:t xml:space="preserve"> </w:t>
      </w:r>
      <w:r>
        <w:rPr>
          <w:rFonts w:eastAsia="Times New Roman" w:cs="Times New Roman"/>
          <w:szCs w:val="24"/>
        </w:rPr>
        <w:t>κ. Σταθάκη. Αιτία είναι ο φόρτος εργασίας.</w:t>
      </w:r>
    </w:p>
    <w:p w14:paraId="031C92E8"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Η πρώτ</w:t>
      </w:r>
      <w:r>
        <w:rPr>
          <w:rFonts w:eastAsia="Times New Roman" w:cs="Times New Roman"/>
          <w:szCs w:val="24"/>
        </w:rPr>
        <w:t xml:space="preserve">η με αριθμό 947/30-1-2018 επίκαιρη ερώτηση δεύτερου κύκλου του Βουλευτή Αχαΐας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Κατσανιώτη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«Διάβρωση αιγιαλού και επιπτώσεις σε παράκτιες περιοχές του Νομού Αχαΐας»</w:t>
      </w:r>
      <w:r>
        <w:rPr>
          <w:rFonts w:eastAsia="Times New Roman" w:cs="Times New Roman"/>
          <w:szCs w:val="24"/>
        </w:rPr>
        <w:t>,</w:t>
      </w:r>
      <w:r>
        <w:rPr>
          <w:rFonts w:eastAsia="Times New Roman" w:cs="Times New Roman"/>
          <w:szCs w:val="24"/>
        </w:rPr>
        <w:t xml:space="preserve"> δεν θ</w:t>
      </w:r>
      <w:r>
        <w:rPr>
          <w:rFonts w:eastAsia="Times New Roman" w:cs="Times New Roman"/>
          <w:szCs w:val="24"/>
        </w:rPr>
        <w:t xml:space="preserve">α συζητηθεί λόγω κωλύματος του Αναπληρωτή Υπουργού Περιβάλλοντος και Ενέργειας κ. Σωκράτη </w:t>
      </w:r>
      <w:proofErr w:type="spellStart"/>
      <w:r>
        <w:rPr>
          <w:rFonts w:eastAsia="Times New Roman" w:cs="Times New Roman"/>
          <w:szCs w:val="24"/>
        </w:rPr>
        <w:t>Φάμελλου</w:t>
      </w:r>
      <w:proofErr w:type="spellEnd"/>
      <w:r>
        <w:rPr>
          <w:rFonts w:eastAsia="Times New Roman" w:cs="Times New Roman"/>
          <w:szCs w:val="24"/>
        </w:rPr>
        <w:t>. Αιτία είναι η συμμετοχή του σε κυβερνητική αποστολή.</w:t>
      </w:r>
    </w:p>
    <w:p w14:paraId="031C92E9"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Η τέταρτη με αριθμό 801/11-1-2018 επίκαιρη ερώτηση δεύτερου κύκλου του Βουλευτή Σερρών της Δημοκρατικής</w:t>
      </w:r>
      <w:r>
        <w:rPr>
          <w:rFonts w:eastAsia="Times New Roman" w:cs="Times New Roman"/>
          <w:szCs w:val="24"/>
        </w:rPr>
        <w:t xml:space="preserve"> Συμπαράταξης </w:t>
      </w:r>
      <w:r>
        <w:rPr>
          <w:rFonts w:eastAsia="Times New Roman"/>
          <w:szCs w:val="24"/>
        </w:rPr>
        <w:t>ΠΑΣΟΚ</w:t>
      </w:r>
      <w:r>
        <w:rPr>
          <w:rFonts w:eastAsia="Times New Roman"/>
          <w:szCs w:val="24"/>
        </w:rPr>
        <w:t xml:space="preserve"> </w:t>
      </w:r>
      <w:r>
        <w:rPr>
          <w:rFonts w:eastAsia="Times New Roman" w:cs="Times New Roman"/>
          <w:szCs w:val="24"/>
        </w:rPr>
        <w:t>- ΔΗΜΑΡ κ.</w:t>
      </w:r>
      <w:r>
        <w:rPr>
          <w:rFonts w:eastAsia="Times New Roman" w:cs="Times New Roman"/>
          <w:b/>
          <w:szCs w:val="24"/>
        </w:rPr>
        <w:t xml:space="preserve"> </w:t>
      </w:r>
      <w:r>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 xml:space="preserve">με θέμα: «Αποπληρωμή </w:t>
      </w:r>
      <w:proofErr w:type="spellStart"/>
      <w:r>
        <w:rPr>
          <w:rFonts w:eastAsia="Times New Roman" w:cs="Times New Roman"/>
          <w:szCs w:val="24"/>
        </w:rPr>
        <w:t>Τευτλοπαραγωγών</w:t>
      </w:r>
      <w:proofErr w:type="spellEnd"/>
      <w:r>
        <w:rPr>
          <w:rFonts w:eastAsia="Times New Roman" w:cs="Times New Roman"/>
          <w:szCs w:val="24"/>
        </w:rPr>
        <w:t xml:space="preserve"> - Σχέδιο Ανασυγκρότησης της Ελληνικής Βιομηχανίας Ζάχαρης (ΕΒΖ)»</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Οικονομί</w:t>
      </w:r>
      <w:r>
        <w:rPr>
          <w:rFonts w:eastAsia="Times New Roman" w:cs="Times New Roman"/>
          <w:szCs w:val="24"/>
        </w:rPr>
        <w:t xml:space="preserve">ας και Ανάπτυξης κ. Αλεξάνδρου </w:t>
      </w:r>
      <w:proofErr w:type="spellStart"/>
      <w:r>
        <w:rPr>
          <w:rFonts w:eastAsia="Times New Roman" w:cs="Times New Roman"/>
          <w:szCs w:val="24"/>
        </w:rPr>
        <w:t>Χαρίτση</w:t>
      </w:r>
      <w:proofErr w:type="spellEnd"/>
      <w:r>
        <w:rPr>
          <w:rFonts w:eastAsia="Times New Roman" w:cs="Times New Roman"/>
          <w:szCs w:val="24"/>
        </w:rPr>
        <w:t>. Αιτία είναι η συμμετοχή του σε κυβερνητική αποστολή.</w:t>
      </w:r>
    </w:p>
    <w:p w14:paraId="031C92EA"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758/8-1-2018 επίκαιρη ερώτηση δεύτερου κύκλου του Βουλευτή Αρκαδίας της Δημοκρατικής Συμπαράταξης </w:t>
      </w:r>
      <w:r>
        <w:rPr>
          <w:rFonts w:eastAsia="Times New Roman"/>
          <w:szCs w:val="24"/>
        </w:rPr>
        <w:t>ΠΑΣΟΚ</w:t>
      </w:r>
      <w:r>
        <w:rPr>
          <w:rFonts w:eastAsia="Times New Roman" w:cs="Times New Roman"/>
          <w:szCs w:val="24"/>
        </w:rPr>
        <w:t>- ΔΗΜΑΡ κ.</w:t>
      </w:r>
      <w:r>
        <w:rPr>
          <w:rFonts w:eastAsia="Times New Roman" w:cs="Times New Roman"/>
          <w:b/>
          <w:bCs/>
          <w:szCs w:val="24"/>
        </w:rPr>
        <w:t xml:space="preserve"> </w:t>
      </w:r>
      <w:r>
        <w:rPr>
          <w:rFonts w:eastAsia="Times New Roman" w:cs="Times New Roman"/>
          <w:bCs/>
          <w:szCs w:val="24"/>
        </w:rPr>
        <w:t>Οδυσσέα Κωνσταντινόπουλου</w:t>
      </w:r>
      <w:r>
        <w:rPr>
          <w:rFonts w:eastAsia="Times New Roman" w:cs="Times New Roman"/>
          <w:b/>
          <w:bCs/>
          <w:szCs w:val="24"/>
        </w:rPr>
        <w:t xml:space="preserve"> </w:t>
      </w:r>
      <w:r>
        <w:rPr>
          <w:rFonts w:eastAsia="Times New Roman" w:cs="Times New Roman"/>
          <w:szCs w:val="24"/>
        </w:rPr>
        <w:t>προς</w:t>
      </w:r>
      <w:r>
        <w:rPr>
          <w:rFonts w:eastAsia="Times New Roman" w:cs="Times New Roman"/>
          <w:szCs w:val="24"/>
        </w:rPr>
        <w:t xml:space="preserve"> τον Υπουργό </w:t>
      </w:r>
      <w:r>
        <w:rPr>
          <w:rFonts w:eastAsia="Times New Roman" w:cs="Times New Roman"/>
          <w:bCs/>
          <w:szCs w:val="24"/>
        </w:rPr>
        <w:t>Οικονομίας και Ανάπτυξης,</w:t>
      </w:r>
      <w:r>
        <w:rPr>
          <w:rFonts w:eastAsia="Times New Roman" w:cs="Times New Roman"/>
          <w:b/>
          <w:szCs w:val="24"/>
        </w:rPr>
        <w:t xml:space="preserve"> </w:t>
      </w:r>
      <w:r>
        <w:rPr>
          <w:rFonts w:eastAsia="Times New Roman" w:cs="Times New Roman"/>
          <w:szCs w:val="24"/>
        </w:rPr>
        <w:t>με θέμα: «Ένταξη έργων απο</w:t>
      </w:r>
      <w:r>
        <w:rPr>
          <w:rFonts w:eastAsia="Times New Roman" w:cs="Times New Roman"/>
          <w:szCs w:val="24"/>
        </w:rPr>
        <w:lastRenderedPageBreak/>
        <w:t xml:space="preserve">χετευτικών δικτύων και επεξεργασίας λυμάτων </w:t>
      </w:r>
      <w:proofErr w:type="spellStart"/>
      <w:r>
        <w:rPr>
          <w:rFonts w:eastAsia="Times New Roman" w:cs="Times New Roman"/>
          <w:szCs w:val="24"/>
        </w:rPr>
        <w:t>Κοντοβάζαινας</w:t>
      </w:r>
      <w:proofErr w:type="spellEnd"/>
      <w:r>
        <w:rPr>
          <w:rFonts w:eastAsia="Times New Roman" w:cs="Times New Roman"/>
          <w:szCs w:val="24"/>
        </w:rPr>
        <w:t xml:space="preserve">, </w:t>
      </w:r>
      <w:proofErr w:type="spellStart"/>
      <w:r>
        <w:rPr>
          <w:rFonts w:eastAsia="Times New Roman" w:cs="Times New Roman"/>
          <w:szCs w:val="24"/>
        </w:rPr>
        <w:t>Λεβιδίου</w:t>
      </w:r>
      <w:proofErr w:type="spellEnd"/>
      <w:r>
        <w:rPr>
          <w:rFonts w:eastAsia="Times New Roman" w:cs="Times New Roman"/>
          <w:szCs w:val="24"/>
        </w:rPr>
        <w:t xml:space="preserve"> και </w:t>
      </w:r>
      <w:proofErr w:type="spellStart"/>
      <w:r>
        <w:rPr>
          <w:rFonts w:eastAsia="Times New Roman" w:cs="Times New Roman"/>
          <w:szCs w:val="24"/>
        </w:rPr>
        <w:t>Καλλιανίου</w:t>
      </w:r>
      <w:proofErr w:type="spellEnd"/>
      <w:r>
        <w:rPr>
          <w:rFonts w:eastAsia="Times New Roman" w:cs="Times New Roman"/>
          <w:szCs w:val="24"/>
        </w:rPr>
        <w:t xml:space="preserve"> Αρκαδίας»</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Οικονομίας και Ανάπτυξης κ. Αλεξάνδρου </w:t>
      </w:r>
      <w:proofErr w:type="spellStart"/>
      <w:r>
        <w:rPr>
          <w:rFonts w:eastAsia="Times New Roman" w:cs="Times New Roman"/>
          <w:szCs w:val="24"/>
        </w:rPr>
        <w:t>Χαρίτση</w:t>
      </w:r>
      <w:proofErr w:type="spellEnd"/>
      <w:r>
        <w:rPr>
          <w:rFonts w:eastAsia="Times New Roman" w:cs="Times New Roman"/>
          <w:szCs w:val="24"/>
        </w:rPr>
        <w:t>. Αιτία είναι η συμμετοχή του σε κυβερνητική αποστολή.</w:t>
      </w:r>
    </w:p>
    <w:p w14:paraId="031C92EB"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Εισερχόμαστε τώρα στη δεύτερη με αριθμό 922/24-1-2018 επίκαιρη ερώτηση πρώτου κύκλου του Βουλευτή </w:t>
      </w:r>
      <w:r>
        <w:rPr>
          <w:rFonts w:eastAsia="Times New Roman" w:cs="Times New Roman"/>
          <w:szCs w:val="24"/>
        </w:rPr>
        <w:t xml:space="preserve">Αρκαδίας της Δημοκρατικής Συμπαράταξης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Οδυσσέα Κωνσταντινόπουλου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szCs w:val="24"/>
        </w:rPr>
        <w:t xml:space="preserve"> με θέμα: «Εξαγγελίες του ΥΠΕΘΑ για την εξαγορά των κόκκινων δανείων των στελεχών των Ενόπλων Δυνάμεων με χρήματα του </w:t>
      </w:r>
      <w:r>
        <w:rPr>
          <w:rFonts w:eastAsia="Times New Roman" w:cs="Times New Roman"/>
          <w:szCs w:val="24"/>
        </w:rPr>
        <w:t>δημοσίου</w:t>
      </w:r>
      <w:r>
        <w:rPr>
          <w:rFonts w:eastAsia="Times New Roman" w:cs="Times New Roman"/>
          <w:szCs w:val="24"/>
        </w:rPr>
        <w:t xml:space="preserve">». Θα </w:t>
      </w:r>
      <w:r>
        <w:rPr>
          <w:rFonts w:eastAsia="Times New Roman" w:cs="Times New Roman"/>
          <w:szCs w:val="24"/>
        </w:rPr>
        <w:t>απαντήσει ο Υπουργός Οικονομίας και Ανάπτυξης κ. Δημήτριος Παπαδημητρίου.</w:t>
      </w:r>
    </w:p>
    <w:p w14:paraId="031C92EC"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Οδυσσέας Κωνσταντινόπουλος.</w:t>
      </w:r>
    </w:p>
    <w:p w14:paraId="031C92ED"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w:t>
      </w:r>
    </w:p>
    <w:p w14:paraId="031C92EE"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Κύριε Υπουργέ, επιτρέψτε μου να σας πω -θα το έλεγα και αφού άκουσα τις ερωτήσεις</w:t>
      </w:r>
      <w:r>
        <w:rPr>
          <w:rFonts w:eastAsia="Times New Roman" w:cs="Times New Roman"/>
          <w:szCs w:val="24"/>
        </w:rPr>
        <w:t xml:space="preserve"> και προς τον Υπουργό που εκπροσωπεί την Κυβέρνηση- ότι τους κουράζετε τους Υπουργούς. Έχουν πάρα πολύ φόρτο εργασίας. Ο κ. Σταθάκης έχει πέντε μήνες να έρθει. Κουράζεται εύκολα!</w:t>
      </w:r>
    </w:p>
    <w:p w14:paraId="031C92EF"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Σας βλέπω κουρασμένους. Ο κ. </w:t>
      </w:r>
      <w:proofErr w:type="spellStart"/>
      <w:r>
        <w:rPr>
          <w:rFonts w:eastAsia="Times New Roman" w:cs="Times New Roman"/>
          <w:szCs w:val="24"/>
        </w:rPr>
        <w:t>Χαρίτσης</w:t>
      </w:r>
      <w:proofErr w:type="spellEnd"/>
      <w:r>
        <w:rPr>
          <w:rFonts w:eastAsia="Times New Roman" w:cs="Times New Roman"/>
          <w:szCs w:val="24"/>
        </w:rPr>
        <w:t>, ο οποίος είναι και υφιστάμενός σας στο</w:t>
      </w:r>
      <w:r>
        <w:rPr>
          <w:rFonts w:eastAsia="Times New Roman" w:cs="Times New Roman"/>
          <w:szCs w:val="24"/>
        </w:rPr>
        <w:t xml:space="preserve"> Υπουργείο, έχει να έρθει -νομίζω- έναν μήνα.</w:t>
      </w:r>
    </w:p>
    <w:p w14:paraId="031C92F0"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Κοιτάξτε αυτό που συμβαίνει με την Κυβέρνηση. Όμως, θα μου πείτε τώρα «υπάρχει ευθιξία;». Εσείς είστε άνθρωπος που έχετε </w:t>
      </w:r>
      <w:r>
        <w:rPr>
          <w:rFonts w:eastAsia="Times New Roman" w:cs="Times New Roman"/>
          <w:szCs w:val="24"/>
        </w:rPr>
        <w:lastRenderedPageBreak/>
        <w:t>ζήσει στο εξωτερικό. Στην Αγγλία χθες παραιτήθηκε ένας Υφυπουργός γιατί καθυστέρησε τριάν</w:t>
      </w:r>
      <w:r>
        <w:rPr>
          <w:rFonts w:eastAsia="Times New Roman" w:cs="Times New Roman"/>
          <w:szCs w:val="24"/>
        </w:rPr>
        <w:t>τα λεπτά. Εσείς περνάνε έξι μήνες, τέσσερις, πέντε μήνες και μας λέτε ότι είστε κουρασμένοι.</w:t>
      </w:r>
    </w:p>
    <w:p w14:paraId="031C92F1"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ας το </w:t>
      </w:r>
      <w:r>
        <w:rPr>
          <w:rFonts w:eastAsia="Times New Roman" w:cs="Times New Roman"/>
          <w:szCs w:val="24"/>
        </w:rPr>
        <w:t xml:space="preserve">κρίνετε </w:t>
      </w:r>
      <w:r>
        <w:rPr>
          <w:rFonts w:eastAsia="Times New Roman" w:cs="Times New Roman"/>
          <w:szCs w:val="24"/>
        </w:rPr>
        <w:t>και εσείς, το Προεδρείο και η Κυβέρνηση και οι πολίτες.</w:t>
      </w:r>
    </w:p>
    <w:p w14:paraId="031C92F2"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Θα μου επιτρέψετε, επειδή δεν το είπα, γι</w:t>
      </w:r>
      <w:r>
        <w:rPr>
          <w:rFonts w:eastAsia="Times New Roman" w:cs="Times New Roman"/>
          <w:szCs w:val="24"/>
        </w:rPr>
        <w:t xml:space="preserve">α τα εν λόγω κωλύματα υπάρχει και σχετική επιστολή από τον Γραμματέα της Κυβέρνησης, τον κ. Καλογήρου. Το αναφέρω αυτό για το Σώμα και το αναφέρω συμπληρωματικά. Προς </w:t>
      </w:r>
      <w:r>
        <w:rPr>
          <w:rFonts w:eastAsia="Times New Roman" w:cs="Times New Roman"/>
          <w:szCs w:val="24"/>
        </w:rPr>
        <w:t>θ</w:t>
      </w:r>
      <w:r>
        <w:rPr>
          <w:rFonts w:eastAsia="Times New Roman" w:cs="Times New Roman"/>
          <w:szCs w:val="24"/>
        </w:rPr>
        <w:t>εού δεν το είπα ως απάντηση προς εσάς.</w:t>
      </w:r>
    </w:p>
    <w:p w14:paraId="031C92F3"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Όμως, αν δεν μπορούν </w:t>
      </w:r>
      <w:r>
        <w:rPr>
          <w:rFonts w:eastAsia="Times New Roman" w:cs="Times New Roman"/>
          <w:szCs w:val="24"/>
        </w:rPr>
        <w:t xml:space="preserve">και έχουν φόρτο εργασίας, ο Γενικός Γραμματέας της Κυβέρνησης ή ο Πρωθυπουργός να ξεκουράζει κανέναν Υπουργό, διότι έχουν </w:t>
      </w:r>
      <w:r>
        <w:rPr>
          <w:rFonts w:eastAsia="Times New Roman" w:cs="Times New Roman"/>
          <w:szCs w:val="24"/>
        </w:rPr>
        <w:lastRenderedPageBreak/>
        <w:t>περάσει πέντε μήνες για να έρθουν να απαντήσουν αν η ΔΕΗ έχει τα λεφτά ή όχι.</w:t>
      </w:r>
    </w:p>
    <w:p w14:paraId="031C92F4"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31C92F5"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Κωνσταντινόπουλε, λόγω χρόνου, τον οποίο δεν θέλω να σας στερήσω, σας παρακαλώ να προχωρήσετε στην ερώτησή σας.</w:t>
      </w:r>
    </w:p>
    <w:p w14:paraId="031C92F6" w14:textId="77777777" w:rsidR="0026526C" w:rsidRDefault="00FE4113">
      <w:pPr>
        <w:tabs>
          <w:tab w:val="left" w:pos="3642"/>
          <w:tab w:val="center" w:pos="4753"/>
          <w:tab w:val="left" w:pos="6214"/>
        </w:tabs>
        <w:spacing w:line="600" w:lineRule="auto"/>
        <w:ind w:firstLine="720"/>
        <w:rPr>
          <w:rFonts w:eastAsia="Times New Roman" w:cs="Times New Roman"/>
          <w:szCs w:val="24"/>
        </w:rPr>
      </w:pPr>
      <w:r>
        <w:rPr>
          <w:rFonts w:eastAsia="Times New Roman" w:cs="Times New Roman"/>
          <w:b/>
          <w:szCs w:val="24"/>
        </w:rPr>
        <w:t>ΟΔΥΣΣΕΑΣ ΚΩΝΣΤΑΝΤΙΝΟΠ</w:t>
      </w:r>
      <w:r>
        <w:rPr>
          <w:rFonts w:eastAsia="Times New Roman" w:cs="Times New Roman"/>
          <w:b/>
          <w:szCs w:val="24"/>
        </w:rPr>
        <w:t>ΟΥΛΟΣ:</w:t>
      </w:r>
      <w:r>
        <w:rPr>
          <w:rFonts w:eastAsia="Times New Roman" w:cs="Times New Roman"/>
          <w:szCs w:val="24"/>
        </w:rPr>
        <w:t xml:space="preserve"> Οι προηγούμενοι συνάδελφοι, κύριε Πρόεδρε, μίλησαν επί δέκα λεπτά.</w:t>
      </w:r>
    </w:p>
    <w:p w14:paraId="031C92F7"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Θα μιλήσετε αντίστοιχα και εσείς.</w:t>
      </w:r>
    </w:p>
    <w:p w14:paraId="031C92F8"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Κύριε Υπουργέ, η Κυβέρνησή σας ψήφισε πριν καιρό, επί υπουργίας του κ. Σταθάκη, την αγορ</w:t>
      </w:r>
      <w:r>
        <w:rPr>
          <w:rFonts w:eastAsia="Times New Roman" w:cs="Times New Roman"/>
          <w:szCs w:val="24"/>
        </w:rPr>
        <w:t xml:space="preserve">ά των κόκκινων δανείων στη δευτερογενή αγορά, σε </w:t>
      </w:r>
      <w:r>
        <w:rPr>
          <w:rFonts w:eastAsia="Times New Roman" w:cs="Times New Roman"/>
          <w:szCs w:val="24"/>
          <w:lang w:val="en-US"/>
        </w:rPr>
        <w:t>funds</w:t>
      </w:r>
      <w:r>
        <w:rPr>
          <w:rFonts w:eastAsia="Times New Roman" w:cs="Times New Roman"/>
          <w:szCs w:val="24"/>
        </w:rPr>
        <w:t xml:space="preserve">, σε κοράκια, όπως έλεγαν οι σύντροφοί σας και συνάδελφοί σας. </w:t>
      </w:r>
    </w:p>
    <w:p w14:paraId="031C92F9"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Τώρα ο κ. Καμμένος με τον κ. Βίτσα –οι οποίοι μάλιστα λένε ότι είναι σε επικοινωνία μαζί σας, το λέει ο κ. Βίτσας σε συνέντευξή του και μπορώ να σας την καταθέσω- λένε ότι ο Αυτόνομος Οικοδομικός Οργανισμός Αξιωματικών του Στρατού Ξηράς, Θαλάσσης και Αέρος</w:t>
      </w:r>
      <w:r>
        <w:rPr>
          <w:rFonts w:eastAsia="Times New Roman" w:cs="Times New Roman"/>
          <w:szCs w:val="24"/>
        </w:rPr>
        <w:t xml:space="preserve"> θα αγοράσει τα πράσινα και τα κόκκινα δάνεια από τις συστημικές τράπεζες των στελεχών, του στρατιωτικού και πολιτικού προσωπικού, αλλά και των αποστράτων. </w:t>
      </w:r>
      <w:r>
        <w:rPr>
          <w:rFonts w:eastAsia="Times New Roman" w:cs="Times New Roman"/>
          <w:szCs w:val="24"/>
        </w:rPr>
        <w:t>Μ</w:t>
      </w:r>
      <w:r>
        <w:rPr>
          <w:rFonts w:eastAsia="Times New Roman" w:cs="Times New Roman"/>
          <w:szCs w:val="24"/>
        </w:rPr>
        <w:t xml:space="preserve">άλιστα λέει ότι θα πουλήσουν τα δάνεια, σε αυτούς που τα είχαν πάρει, στις τιμές που </w:t>
      </w:r>
      <w:r>
        <w:rPr>
          <w:rFonts w:eastAsia="Times New Roman" w:cs="Times New Roman"/>
          <w:szCs w:val="24"/>
        </w:rPr>
        <w:lastRenderedPageBreak/>
        <w:t>θα τα πουλούσα</w:t>
      </w:r>
      <w:r>
        <w:rPr>
          <w:rFonts w:eastAsia="Times New Roman" w:cs="Times New Roman"/>
          <w:szCs w:val="24"/>
        </w:rPr>
        <w:t>ν οι εισπρακτικές εταιρείες, δηλαδή οι εισπρακτικές εταιρείες που εσείς ψηφίσατε για να τα πουλήσετε.</w:t>
      </w:r>
    </w:p>
    <w:p w14:paraId="031C92FA"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δίνω και ένα παράδειγμα, γιατί νομίζω ότι οι συζητήσεις μαζί σας πρέπει να είναι σε υψηλό επίπεδο. Ο κ. Βίτσας λέει ότι είμαστε σε επικοινωνία με το Υ</w:t>
      </w:r>
      <w:r>
        <w:rPr>
          <w:rFonts w:eastAsia="Times New Roman" w:cs="Times New Roman"/>
          <w:szCs w:val="24"/>
        </w:rPr>
        <w:t>πουργείο Οικονομικών, Τράπεζα Ελλάδος 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άλιστα ο κ. Βίτσας συνεχίζει λέγοντας, γιατί εδώ υπάρχει σχέδιο, έχουμε 2 εκατομμύρια και θα εξαγοράσουμε το σύνολο των κόκκινων δανείων. </w:t>
      </w:r>
    </w:p>
    <w:p w14:paraId="031C92FB"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Από την απάντησή σας θα κριθεί αν η Κυβέρνηση επιδοκιμάζει μ</w:t>
      </w:r>
      <w:r>
        <w:rPr>
          <w:rFonts w:eastAsia="Times New Roman" w:cs="Times New Roman"/>
          <w:szCs w:val="24"/>
        </w:rPr>
        <w:t>ί</w:t>
      </w:r>
      <w:r>
        <w:rPr>
          <w:rFonts w:eastAsia="Times New Roman" w:cs="Times New Roman"/>
          <w:szCs w:val="24"/>
        </w:rPr>
        <w:t>α ακόμη ει</w:t>
      </w:r>
      <w:r>
        <w:rPr>
          <w:rFonts w:eastAsia="Times New Roman" w:cs="Times New Roman"/>
          <w:szCs w:val="24"/>
        </w:rPr>
        <w:t xml:space="preserve">σήγηση -να το πω έτσι και θα ακούσω την απάντησή σας και θα αναφερθώ μετά- μια από τις γνωστές «σκίζουμε τα μνημόνια» κ.λπ., αλλά τώρα δεν υπάρχουν μνημόνια ή οτιδήποτε άλλο. </w:t>
      </w:r>
    </w:p>
    <w:p w14:paraId="031C92FC"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κύριε Υπουργέ, εδώ τίθεται και ένα θέμα σοβαρότητας. Αν εσεί</w:t>
      </w:r>
      <w:r>
        <w:rPr>
          <w:rFonts w:eastAsia="Times New Roman" w:cs="Times New Roman"/>
          <w:szCs w:val="24"/>
        </w:rPr>
        <w:t>ς έχετε συνεννοηθεί με τον κ. Καμμένο και τον κ. Βίτσα γι’ αυτό το θέμα, πρέπει να ακολουθήσουν και οι υπόλοιποι, καθώς και άλλες κοινωνικές ομάδες.</w:t>
      </w:r>
    </w:p>
    <w:p w14:paraId="031C92FD"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σας παρακαλούσα να μας πείτε αν υπάρχει αυτό το σχέδιο και αν η Κυβέρνηση θα το προχωρήσει και στις υπόλ</w:t>
      </w:r>
      <w:r>
        <w:rPr>
          <w:rFonts w:eastAsia="Times New Roman" w:cs="Times New Roman"/>
          <w:szCs w:val="24"/>
        </w:rPr>
        <w:t>οιπες κοινωνικές ομάδες.</w:t>
      </w:r>
    </w:p>
    <w:p w14:paraId="031C92FE"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w:t>
      </w:r>
    </w:p>
    <w:p w14:paraId="031C92FF"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Κωνσταντινόπουλο.</w:t>
      </w:r>
    </w:p>
    <w:p w14:paraId="031C9300"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031C9301"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ΔΗΜΟΣ ΠΑΠΑΔΗΜΗΤΡΙΟΥ (Υπουργός Οικονομίας και Ανάπτυξης):</w:t>
      </w:r>
      <w:r>
        <w:rPr>
          <w:rFonts w:eastAsia="Times New Roman" w:cs="Times New Roman"/>
          <w:szCs w:val="24"/>
        </w:rPr>
        <w:t xml:space="preserve"> Ευχαριστώ πολύ, κύριε Πρόεδρε.</w:t>
      </w:r>
    </w:p>
    <w:p w14:paraId="031C9302"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Κωνστα</w:t>
      </w:r>
      <w:r>
        <w:rPr>
          <w:rFonts w:eastAsia="Times New Roman" w:cs="Times New Roman"/>
          <w:szCs w:val="24"/>
        </w:rPr>
        <w:t>ντινόπουλε, πρέπει να σας κάνω μ</w:t>
      </w:r>
      <w:r>
        <w:rPr>
          <w:rFonts w:eastAsia="Times New Roman" w:cs="Times New Roman"/>
          <w:szCs w:val="24"/>
        </w:rPr>
        <w:t>ί</w:t>
      </w:r>
      <w:r>
        <w:rPr>
          <w:rFonts w:eastAsia="Times New Roman" w:cs="Times New Roman"/>
          <w:szCs w:val="24"/>
        </w:rPr>
        <w:t xml:space="preserve">α διόρθωση. Νομίζω ότι κάνατε αναφορά στον κ. Βίτσα και στο Υπουργείο Οικονομικών και όχι στο Υπουργείο Οικονομίας. </w:t>
      </w:r>
    </w:p>
    <w:p w14:paraId="031C9303"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Όπως γνωρίζετε από ανακοινώσεις σε αυτήν την Αίθουσα, η Κυβέρνηση είναι αποφασισμένη να επιλύσει το πρόβλη</w:t>
      </w:r>
      <w:r>
        <w:rPr>
          <w:rFonts w:eastAsia="Times New Roman" w:cs="Times New Roman"/>
          <w:szCs w:val="24"/>
        </w:rPr>
        <w:t xml:space="preserve">μα των κόκκινων δανείων. Στην προσπάθειά της βελτιώνει διαρκώς τους υφιστάμενους θεσμούς, όπως τον νόμο για τα υπερχρεωμένα νοικοκυριά και εισάγει νέους θεσμούς, όπως τον εξωδικαστικό μηχανισμό. </w:t>
      </w:r>
    </w:p>
    <w:p w14:paraId="031C9304" w14:textId="77777777" w:rsidR="0026526C" w:rsidRDefault="00FE411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Ένα επιπλέον εργαλείο στην προσπάθεια ρύθμισης των κόκκινων </w:t>
      </w:r>
      <w:r>
        <w:rPr>
          <w:rFonts w:eastAsia="Times New Roman" w:cs="Times New Roman"/>
          <w:szCs w:val="24"/>
        </w:rPr>
        <w:t xml:space="preserve">δανείων, εφόσον υφίσταται η οικονομική δυνατότητα, είναι και </w:t>
      </w:r>
      <w:r>
        <w:rPr>
          <w:rFonts w:eastAsia="Times New Roman" w:cs="Times New Roman"/>
          <w:szCs w:val="24"/>
        </w:rPr>
        <w:lastRenderedPageBreak/>
        <w:t xml:space="preserve">η διάθεση επενδυτικών κεφαλαίων, προκειμένου να διευκολύνονται οι δανειολήπτες και να τους προσφέρονται προτάσεις ρύθμισης, οι οποίες δεν θα μπορούσαν να προσφερθούν από πιστωτικά ιδρύματα. Αυτό </w:t>
      </w:r>
      <w:r>
        <w:rPr>
          <w:rFonts w:eastAsia="Times New Roman" w:cs="Times New Roman"/>
          <w:szCs w:val="24"/>
        </w:rPr>
        <w:t>ακριβώς το εργαλείο σχεδιάζει να αξιοποιήσει το Υπουργείο Εθνικής Άμυνας με την εξαγορά των δανείων των στελεχών των Ενόπλων Δυνάμεων από τον Αυτόνομο Οικοδομικό Οργανισμό Αξιωματικών. Οπωσδήποτε αυτή η κίνηση θα χρειαστεί κάποια νομοθετική παρέμβαση, προκ</w:t>
      </w:r>
      <w:r>
        <w:rPr>
          <w:rFonts w:eastAsia="Times New Roman" w:cs="Times New Roman"/>
          <w:szCs w:val="24"/>
        </w:rPr>
        <w:t>ειμένου να προσαρμοστεί κατάλληλα ο ιδρυτικός νόμος του Αυτόνομου Οικοδομικού Οργανισμού Αξιωματικών και να προστεθεί στις δραστηριότητές του η εξαγορά δανείων, είτε απευθείας είτε μέσω ίδρυσης ανώνυμης εταιρείας.</w:t>
      </w:r>
    </w:p>
    <w:p w14:paraId="031C9305"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Με ό,τι διαδικασίες, όμως, και αν απαιτούν</w:t>
      </w:r>
      <w:r>
        <w:rPr>
          <w:rFonts w:eastAsia="Times New Roman" w:cs="Times New Roman"/>
          <w:szCs w:val="24"/>
        </w:rPr>
        <w:t>ται, πιστεύουμε ότι αυτή η δράση του Υπουργείου Εθνικής Άμυνας θα προσφέρει λύσεις επωφελείς για όλους, δεδομένου του ήδη προσεκτικού της σχεδιασμού.</w:t>
      </w:r>
    </w:p>
    <w:p w14:paraId="031C9306"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Ευχαριστώ πολύ.</w:t>
      </w:r>
    </w:p>
    <w:p w14:paraId="031C9307"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 για τη σύντομη απάντησή του</w:t>
      </w:r>
      <w:r>
        <w:rPr>
          <w:rFonts w:eastAsia="Times New Roman" w:cs="Times New Roman"/>
          <w:szCs w:val="24"/>
        </w:rPr>
        <w:t>.</w:t>
      </w:r>
    </w:p>
    <w:p w14:paraId="031C9308"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Ορίστε, κύριε Κωνσταντινόπουλε, έχετε τον λόγο.</w:t>
      </w:r>
    </w:p>
    <w:p w14:paraId="031C9309"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Καταλαβαίνω πια ότι είναι μια πολιτική της Κυβέρνησης η οποία απ’ ό,τι φαίνεται είναι επεξεργασμένη. Όμως, προτείνω άμεσα το Υπουργείο Παιδείας και ο κ. </w:t>
      </w:r>
      <w:proofErr w:type="spellStart"/>
      <w:r>
        <w:rPr>
          <w:rFonts w:eastAsia="Times New Roman" w:cs="Times New Roman"/>
          <w:szCs w:val="24"/>
        </w:rPr>
        <w:t>Γαβρόγλου</w:t>
      </w:r>
      <w:proofErr w:type="spellEnd"/>
      <w:r>
        <w:rPr>
          <w:rFonts w:eastAsia="Times New Roman" w:cs="Times New Roman"/>
          <w:szCs w:val="24"/>
        </w:rPr>
        <w:t xml:space="preserve"> να αγοράσει τα </w:t>
      </w:r>
      <w:r>
        <w:rPr>
          <w:rFonts w:eastAsia="Times New Roman" w:cs="Times New Roman"/>
          <w:szCs w:val="24"/>
        </w:rPr>
        <w:t xml:space="preserve">κόκκινα δάνεια των εκπαιδευτικών, </w:t>
      </w:r>
      <w:r>
        <w:rPr>
          <w:rFonts w:eastAsia="Times New Roman" w:cs="Times New Roman"/>
          <w:szCs w:val="24"/>
        </w:rPr>
        <w:lastRenderedPageBreak/>
        <w:t>πρωτοβάθμιας, δευτεροβάθμιας και τριτοβάθμιας εκπαίδευσης, και θα του κάνω ανάλογη ερώτηση.</w:t>
      </w:r>
    </w:p>
    <w:p w14:paraId="031C930A"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Επίσης, προτείνω ο Υπουργός Αγροτικής Ανάπτυξης να αγοράσει τα κόκκινα δάνεια των αγροτών, όπως και οι αρμόδιοι Υπουργοί όλων των </w:t>
      </w:r>
      <w:r>
        <w:rPr>
          <w:rFonts w:eastAsia="Times New Roman" w:cs="Times New Roman"/>
          <w:szCs w:val="24"/>
        </w:rPr>
        <w:t>υπόλοιπων Υπουργείων. Προφανώς, κύριε Υπουργέ, και είναι πολύ σημαντική η είδηση αυτή που λέτε σήμερα και νομίζω ότι θα χαρούν όλοι πάρα πολύ. Δεν κατάλαβα βέβαια γιατί τότε προτείνατε την εξαγορά στη δευτερογενή αγορά, αφού θα μπορούσαν όλα τα Υπουργεία ν</w:t>
      </w:r>
      <w:r>
        <w:rPr>
          <w:rFonts w:eastAsia="Times New Roman" w:cs="Times New Roman"/>
          <w:szCs w:val="24"/>
        </w:rPr>
        <w:t>α αγοράσουν τα δάνεια γι’ αυτούς και να τους τα δώσουν στην τιμή που θα καθορίσετε με βάση τη νομοθετική ρύθμιση που θα φέρετε.</w:t>
      </w:r>
    </w:p>
    <w:p w14:paraId="031C930B"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Άρα περιμένω. Εμείς θα καταθέσουμε πια ερώτηση σε όλα τα Υπουργεία, σχετικά με αυτό που κάνει το Υπουργείο Εθνικής Άμυνας θα πρέ</w:t>
      </w:r>
      <w:r>
        <w:rPr>
          <w:rFonts w:eastAsia="Times New Roman" w:cs="Times New Roman"/>
          <w:szCs w:val="24"/>
        </w:rPr>
        <w:t xml:space="preserve">πει να το κάνετε σε όλα τα Υπουργεία. Βεβαίως, κύριε Υπουργέ, υπάρχει ένα θέμα. Και υπάρχει θέμα γιατί έχετε ήδη επιτρέψει να αγοράσουν δάνεια </w:t>
      </w:r>
      <w:r>
        <w:rPr>
          <w:rFonts w:eastAsia="Times New Roman" w:cs="Times New Roman"/>
          <w:szCs w:val="24"/>
          <w:lang w:val="en-US"/>
        </w:rPr>
        <w:t>funds</w:t>
      </w:r>
      <w:r>
        <w:rPr>
          <w:rFonts w:eastAsia="Times New Roman" w:cs="Times New Roman"/>
          <w:szCs w:val="24"/>
        </w:rPr>
        <w:t xml:space="preserve"> και τα έχουν πωλήσει οι τράπεζες. Πώς το επιτρέψατε αυτό; Θα υπάρχουν δύο κανόνες; Θα υπάρχουν δύο μέτρα κα</w:t>
      </w:r>
      <w:r>
        <w:rPr>
          <w:rFonts w:eastAsia="Times New Roman" w:cs="Times New Roman"/>
          <w:szCs w:val="24"/>
        </w:rPr>
        <w:t xml:space="preserve">ι δύο σταθμά; Κάποιων τα δάνεια θα έχουν ήδη πουληθεί και σε κάποιους άλλους θα τα εξαγοράζετε; Θα βρίσκουμε δηλαδή ποιοι είναι ΣΥΡΙΖΑ και θα τους εξαγοράζουμε τα δάνεια; </w:t>
      </w:r>
    </w:p>
    <w:p w14:paraId="031C930C"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περιμένω, κύριε Υπουργέ. Και νομίζω ότι είναι εξαιρετική η είδηση σήμερα, σχετικά με το ότι το κάθε Υπουργείο, ο κάθε μέσος </w:t>
      </w:r>
      <w:r>
        <w:rPr>
          <w:rFonts w:eastAsia="Times New Roman" w:cs="Times New Roman"/>
          <w:szCs w:val="24"/>
        </w:rPr>
        <w:lastRenderedPageBreak/>
        <w:t xml:space="preserve">Οργανισμός θα μπορεί να εξαγοράζει τα δάνεια. Και θα ενημερώσουμε την ΑΔΕΔΥ, τη ΓΣΕΕ, την ΠΟΕΔΗΝ, το Υπουργείο Υγείας και όλες τις </w:t>
      </w:r>
      <w:r>
        <w:rPr>
          <w:rFonts w:eastAsia="Times New Roman" w:cs="Times New Roman"/>
          <w:szCs w:val="24"/>
        </w:rPr>
        <w:t xml:space="preserve">Οργανώσεις να ετοιμαστούν, ώστε γρήγορα και σύντομα να προχωρήσουν και να εξαγοράσουν τα δάνεια των ανθρώπων που υπάρχουν, όπως στο Υπουργείο Υγείας, παραδείγματος χάριν, όπου οι νοσηλευτές έχουν υποστεί πάρα πολύ μεγάλη μείωση. Πιστεύω ότι αυτό πρέπει να </w:t>
      </w:r>
      <w:r>
        <w:rPr>
          <w:rFonts w:eastAsia="Times New Roman" w:cs="Times New Roman"/>
          <w:szCs w:val="24"/>
        </w:rPr>
        <w:t>γίνει άμεσα, έτσι ώστε να επωφεληθεί, όχι μόνο ένας μικρός αριθμός, αλλά το σύνολο των πολιτών της χώρας.</w:t>
      </w:r>
    </w:p>
    <w:p w14:paraId="031C930D"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Σας ευχαριστώ πάρα πολύ, γιατί νομίζω ότι σήμερα ανοίξατε νέα δεδομένα για τους δανειολήπτες της χώρας.</w:t>
      </w:r>
    </w:p>
    <w:p w14:paraId="031C930E"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w:t>
      </w:r>
      <w:r>
        <w:rPr>
          <w:rFonts w:eastAsia="Times New Roman" w:cs="Times New Roman"/>
          <w:szCs w:val="24"/>
        </w:rPr>
        <w:t>ον κ. Κωνσταντινόπουλο.</w:t>
      </w:r>
    </w:p>
    <w:p w14:paraId="031C930F"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Ο κύριος Υπουργός έχει τον λόγο.</w:t>
      </w:r>
    </w:p>
    <w:p w14:paraId="031C9310"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 xml:space="preserve">Κύριε Κωνσταντινόπουλε, δεν με εκπλήσσει που βάζετε λέξεις στο στόμα μου. Δεν είπα αυτό που μόλις είπατε. Είπα γι’ αυτό το </w:t>
      </w:r>
      <w:r>
        <w:rPr>
          <w:rFonts w:eastAsia="Times New Roman" w:cs="Times New Roman"/>
          <w:szCs w:val="24"/>
        </w:rPr>
        <w:t>τ</w:t>
      </w:r>
      <w:r>
        <w:rPr>
          <w:rFonts w:eastAsia="Times New Roman" w:cs="Times New Roman"/>
          <w:szCs w:val="24"/>
        </w:rPr>
        <w:t>αμείο και είπα ότι</w:t>
      </w:r>
      <w:r>
        <w:rPr>
          <w:rFonts w:eastAsia="Times New Roman" w:cs="Times New Roman"/>
          <w:szCs w:val="24"/>
        </w:rPr>
        <w:t xml:space="preserve"> χρειάζεται μια νομοθετική παρέμβαση. </w:t>
      </w:r>
    </w:p>
    <w:p w14:paraId="031C9311"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Γιατί τα άλλα ταμεία δεν…</w:t>
      </w:r>
    </w:p>
    <w:p w14:paraId="031C9312"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Αφήστε με να μιλήσω.</w:t>
      </w:r>
    </w:p>
    <w:p w14:paraId="031C9313"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Γενικώς η εξαγορά των κόκκινων δανείων από φορείς του δημόσιου τομέα μπορεί να προσφέ</w:t>
      </w:r>
      <w:r>
        <w:rPr>
          <w:rFonts w:eastAsia="Times New Roman" w:cs="Times New Roman"/>
          <w:szCs w:val="24"/>
        </w:rPr>
        <w:t xml:space="preserve">ρει λύσεις επωφελείς για όλους, τόσο για τα πιστωτικά ιδρύματα όσο και κυρίως για τους ιδίους τους </w:t>
      </w:r>
      <w:r>
        <w:rPr>
          <w:rFonts w:eastAsia="Times New Roman" w:cs="Times New Roman"/>
          <w:szCs w:val="24"/>
        </w:rPr>
        <w:lastRenderedPageBreak/>
        <w:t>δανειολήπτες. Μελετάμε αυτό το ενδεχόμενο επέκτασης μιας τέτοιας ενέργειας, αλλά το μελετάμε με ιδιαίτερη προσοχή, ώστε να μην προκληθεί ούτε δημοσιονομικό έ</w:t>
      </w:r>
      <w:r>
        <w:rPr>
          <w:rFonts w:eastAsia="Times New Roman" w:cs="Times New Roman"/>
          <w:szCs w:val="24"/>
        </w:rPr>
        <w:t>λλειμα, αλλά ούτε και ένα νέο κύμα στρατηγικών κακοπληρωτών.</w:t>
      </w:r>
    </w:p>
    <w:p w14:paraId="031C9314"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 xml:space="preserve">Επομένως, δεν είπα ότι όλα τα Υπουργεία μπορούν να το κάνουν αυτό, κύριε Κωνσταντινόπουλε. Οπότε, μη βάζετε λέξεις στο στόμα μου. </w:t>
      </w:r>
    </w:p>
    <w:p w14:paraId="031C9315"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Μα, αφού είπε ότι θα το κάνει ο κ. Κ</w:t>
      </w:r>
      <w:r>
        <w:rPr>
          <w:rFonts w:eastAsia="Times New Roman" w:cs="Times New Roman"/>
          <w:szCs w:val="24"/>
        </w:rPr>
        <w:t xml:space="preserve">αμμένος. </w:t>
      </w:r>
    </w:p>
    <w:p w14:paraId="031C9316"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Κωνσταντινόπουλε, ήταν ξεκάθαρος ο Υπουργός. </w:t>
      </w:r>
    </w:p>
    <w:p w14:paraId="031C9317"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Πρόεδρε…</w:t>
      </w:r>
    </w:p>
    <w:p w14:paraId="031C9318"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Δεν μπορούμε να συνεχίσουμε τη συζήτηση, ολοκληρώθηκε. </w:t>
      </w:r>
    </w:p>
    <w:p w14:paraId="031C9319"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Υπουργέ, από τη στιγμή που αποδέχεστε να το κάνει…</w:t>
      </w:r>
    </w:p>
    <w:p w14:paraId="031C931A"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Κωνσταντινόπουλε, σας απάντησε. Δεν ακούγεστε. </w:t>
      </w:r>
    </w:p>
    <w:p w14:paraId="031C931B"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…γιατί δεν κάνετε έναν οργανισμό; </w:t>
      </w:r>
    </w:p>
    <w:p w14:paraId="031C931C" w14:textId="77777777" w:rsidR="0026526C" w:rsidRDefault="00FE4113">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Κωνσταντινόπ</w:t>
      </w:r>
      <w:r>
        <w:rPr>
          <w:rFonts w:eastAsia="Times New Roman" w:cs="Times New Roman"/>
          <w:szCs w:val="24"/>
        </w:rPr>
        <w:t xml:space="preserve">ουλε, δεν ακούγεστε. Νομίζω ότι σας απάντησε ο Υπουργός. Θέσατε και το δικό σας ερώτημα. </w:t>
      </w:r>
    </w:p>
    <w:p w14:paraId="031C931D"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 xml:space="preserve">χω την τιμή να ανακοινώσω </w:t>
      </w:r>
      <w:r>
        <w:rPr>
          <w:rFonts w:eastAsia="Times New Roman" w:cs="Times New Roman"/>
          <w:szCs w:val="24"/>
        </w:rPr>
        <w:t>σ</w:t>
      </w:r>
      <w:r>
        <w:rPr>
          <w:rFonts w:eastAsia="Times New Roman" w:cs="Times New Roman"/>
          <w:szCs w:val="24"/>
        </w:rPr>
        <w:t xml:space="preserve">το Σώμα ότι η Διαρκής Επιτροπή Παραγωγής και Εμπορίου καταθέτει την </w:t>
      </w:r>
      <w:r>
        <w:rPr>
          <w:rFonts w:eastAsia="Times New Roman" w:cs="Times New Roman"/>
          <w:szCs w:val="24"/>
        </w:rPr>
        <w:t xml:space="preserve">έκθεσή </w:t>
      </w:r>
      <w:r>
        <w:rPr>
          <w:rFonts w:eastAsia="Times New Roman" w:cs="Times New Roman"/>
          <w:szCs w:val="24"/>
        </w:rPr>
        <w:t>της στο σχέδιο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«Φορείς διαχείρισης προστατευόμενων περιοχών και άλλες διατάξεις». </w:t>
      </w:r>
    </w:p>
    <w:p w14:paraId="031C931E" w14:textId="77777777" w:rsidR="0026526C" w:rsidRDefault="00FE4113">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031C931F" w14:textId="77777777" w:rsidR="0026526C" w:rsidRDefault="00FE4113">
      <w:pPr>
        <w:spacing w:line="600" w:lineRule="auto"/>
        <w:ind w:firstLine="54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δέχεστε στο σημείο αυτό να λύσουμε τη συνεδρίαση;</w:t>
      </w:r>
    </w:p>
    <w:p w14:paraId="031C9320" w14:textId="77777777" w:rsidR="0026526C" w:rsidRDefault="00FE4113">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31C9321" w14:textId="77777777" w:rsidR="0026526C" w:rsidRDefault="00FE4113">
      <w:pPr>
        <w:spacing w:line="600" w:lineRule="auto"/>
        <w:ind w:firstLine="540"/>
        <w:jc w:val="both"/>
        <w:rPr>
          <w:rFonts w:eastAsia="Times New Roman" w:cs="Times New Roman"/>
          <w:szCs w:val="24"/>
        </w:rPr>
      </w:pPr>
      <w:r>
        <w:rPr>
          <w:rFonts w:eastAsia="Times New Roman" w:cs="Times New Roman"/>
          <w:b/>
          <w:szCs w:val="24"/>
        </w:rPr>
        <w:t xml:space="preserve">ΠΡΟΕΔΡΕΥΩΝ (Μάριος </w:t>
      </w:r>
      <w:r>
        <w:rPr>
          <w:rFonts w:eastAsia="Times New Roman" w:cs="Times New Roman"/>
          <w:b/>
          <w:szCs w:val="24"/>
        </w:rPr>
        <w:t xml:space="preserve">Γεωργιάδης): </w:t>
      </w:r>
      <w:r>
        <w:rPr>
          <w:rFonts w:eastAsia="Times New Roman" w:cs="Times New Roman"/>
          <w:szCs w:val="24"/>
        </w:rPr>
        <w:t>Με τη συναίνεση του Σώματος και ώρα 11.05</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5 Φεβρουαρίου 2018 και ώρα 18.00΄, με αντικείμενο εργασιών του Σώματος: κοινοβουλευτικό έλεγχο, συζήτηση επικαίρων ερωτήσεων. </w:t>
      </w:r>
    </w:p>
    <w:p w14:paraId="031C9322" w14:textId="77777777" w:rsidR="0026526C" w:rsidRDefault="00FE4113">
      <w:pPr>
        <w:spacing w:line="600" w:lineRule="auto"/>
        <w:jc w:val="both"/>
        <w:rPr>
          <w:rFonts w:eastAsia="Times New Roman" w:cs="Times New Roman"/>
          <w:szCs w:val="24"/>
        </w:rPr>
      </w:pPr>
      <w:r>
        <w:rPr>
          <w:rFonts w:eastAsia="Times New Roman" w:cs="Times New Roman"/>
          <w:b/>
          <w:bCs/>
          <w:szCs w:val="24"/>
        </w:rPr>
        <w:lastRenderedPageBreak/>
        <w:t xml:space="preserve">Ο ΠΡΟΕΔΡΟΣ                   </w:t>
      </w:r>
      <w:r>
        <w:rPr>
          <w:rFonts w:eastAsia="Times New Roman" w:cs="Times New Roman"/>
          <w:b/>
          <w:bCs/>
          <w:szCs w:val="24"/>
        </w:rPr>
        <w:t xml:space="preserve">                 </w:t>
      </w:r>
      <w:r>
        <w:rPr>
          <w:rFonts w:eastAsia="Times New Roman" w:cs="Times New Roman"/>
          <w:b/>
          <w:bCs/>
          <w:szCs w:val="24"/>
        </w:rPr>
        <w:tab/>
      </w:r>
      <w:r>
        <w:rPr>
          <w:rFonts w:eastAsia="Times New Roman" w:cs="Times New Roman"/>
          <w:b/>
          <w:bCs/>
          <w:szCs w:val="24"/>
        </w:rPr>
        <w:t xml:space="preserve">                        ΟΙ ΓΡΑΜΜΑΤΕΙΣ</w:t>
      </w:r>
      <w:r>
        <w:rPr>
          <w:rFonts w:eastAsia="Times New Roman" w:cs="Times New Roman"/>
          <w:szCs w:val="24"/>
        </w:rPr>
        <w:t xml:space="preserve"> </w:t>
      </w:r>
    </w:p>
    <w:sectPr w:rsidR="002652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ELqGctcd3deYgfUoCBxFsNOELH0=" w:salt="1mXhsQ3J7Vqdi/jHg3P2m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6C"/>
    <w:rsid w:val="0026526C"/>
    <w:rsid w:val="005A264A"/>
    <w:rsid w:val="00FE41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925B"/>
  <w15:docId w15:val="{7779B934-92B2-429A-A1BB-2C6E3ED2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094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509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581</MetadataID>
    <Session xmlns="641f345b-441b-4b81-9152-adc2e73ba5e1">Γ´</Session>
    <Date xmlns="641f345b-441b-4b81-9152-adc2e73ba5e1">2018-02-01T22:00:00+00:00</Date>
    <Status xmlns="641f345b-441b-4b81-9152-adc2e73ba5e1">
      <Url>http://srv-sp1/praktika/Lists/Incoming_Metadata/EditForm.aspx?ID=581&amp;Source=/praktika/Recordings_Library/Forms/AllItems.aspx</Url>
      <Description>Δημοσιεύτηκε</Description>
    </Status>
    <Meeting xmlns="641f345b-441b-4b81-9152-adc2e73ba5e1">ΞΖ´</Meeting>
  </documentManagement>
</p:properties>
</file>

<file path=customXml/itemProps1.xml><?xml version="1.0" encoding="utf-8"?>
<ds:datastoreItem xmlns:ds="http://schemas.openxmlformats.org/officeDocument/2006/customXml" ds:itemID="{32BB65EB-13E5-465A-9D76-E10A0FD31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EE2079-E1FC-404B-9216-39BA6AB79C34}">
  <ds:schemaRefs>
    <ds:schemaRef ds:uri="http://schemas.microsoft.com/sharepoint/v3/contenttype/forms"/>
  </ds:schemaRefs>
</ds:datastoreItem>
</file>

<file path=customXml/itemProps3.xml><?xml version="1.0" encoding="utf-8"?>
<ds:datastoreItem xmlns:ds="http://schemas.openxmlformats.org/officeDocument/2006/customXml" ds:itemID="{DB8B38A3-3994-4B03-ACA9-E447DBFC13D8}">
  <ds:schemaRefs>
    <ds:schemaRef ds:uri="http://www.w3.org/XML/1998/namespace"/>
    <ds:schemaRef ds:uri="http://schemas.openxmlformats.org/package/2006/metadata/core-properties"/>
    <ds:schemaRef ds:uri="http://schemas.microsoft.com/office/2006/metadata/properties"/>
    <ds:schemaRef ds:uri="http://purl.org/dc/elements/1.1/"/>
    <ds:schemaRef ds:uri="http://purl.org/dc/dcmitype/"/>
    <ds:schemaRef ds:uri="http://schemas.microsoft.com/office/2006/documentManagement/types"/>
    <ds:schemaRef ds:uri="http://schemas.microsoft.com/office/infopath/2007/PartnerControls"/>
    <ds:schemaRef ds:uri="641f345b-441b-4b81-9152-adc2e73ba5e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6642</Words>
  <Characters>35867</Characters>
  <Application>Microsoft Office Word</Application>
  <DocSecurity>0</DocSecurity>
  <Lines>298</Lines>
  <Paragraphs>84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2018-02-08T11:08:00Z</dcterms:created>
  <dcterms:modified xsi:type="dcterms:W3CDTF">2018-02-08T11:08:00Z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