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7B8975" w14:textId="77777777" w:rsidR="00466738" w:rsidRPr="00466738" w:rsidRDefault="00466738" w:rsidP="00466738">
      <w:pPr>
        <w:spacing w:after="0" w:line="360" w:lineRule="auto"/>
        <w:rPr>
          <w:ins w:id="0" w:author="Φλούδα Χριστίνα" w:date="2016-11-29T12:54:00Z"/>
          <w:rFonts w:eastAsia="Times New Roman"/>
          <w:szCs w:val="24"/>
          <w:lang w:eastAsia="en-US"/>
        </w:rPr>
      </w:pPr>
      <w:ins w:id="1" w:author="Φλούδα Χριστίνα" w:date="2016-11-29T12:54:00Z">
        <w:r w:rsidRPr="00466738">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79551595" w14:textId="77777777" w:rsidR="00466738" w:rsidRPr="00466738" w:rsidRDefault="00466738" w:rsidP="00466738">
      <w:pPr>
        <w:spacing w:after="0" w:line="360" w:lineRule="auto"/>
        <w:rPr>
          <w:ins w:id="2" w:author="Φλούδα Χριστίνα" w:date="2016-11-29T12:54:00Z"/>
          <w:rFonts w:eastAsia="Times New Roman"/>
          <w:szCs w:val="24"/>
          <w:lang w:eastAsia="en-US"/>
        </w:rPr>
      </w:pPr>
    </w:p>
    <w:p w14:paraId="5029EB4A" w14:textId="77777777" w:rsidR="00466738" w:rsidRPr="00466738" w:rsidRDefault="00466738" w:rsidP="00466738">
      <w:pPr>
        <w:spacing w:after="0" w:line="360" w:lineRule="auto"/>
        <w:rPr>
          <w:ins w:id="3" w:author="Φλούδα Χριστίνα" w:date="2016-11-29T12:54:00Z"/>
          <w:rFonts w:eastAsia="Times New Roman"/>
          <w:szCs w:val="24"/>
          <w:lang w:eastAsia="en-US"/>
        </w:rPr>
      </w:pPr>
      <w:ins w:id="4" w:author="Φλούδα Χριστίνα" w:date="2016-11-29T12:54:00Z">
        <w:r w:rsidRPr="00466738">
          <w:rPr>
            <w:rFonts w:eastAsia="Times New Roman"/>
            <w:szCs w:val="24"/>
            <w:lang w:eastAsia="en-US"/>
          </w:rPr>
          <w:t>ΠΙΝΑΚΑΣ ΠΕΡΙΕΧΟΜΕΝΩΝ</w:t>
        </w:r>
      </w:ins>
    </w:p>
    <w:p w14:paraId="733460F4" w14:textId="77777777" w:rsidR="00466738" w:rsidRPr="00466738" w:rsidRDefault="00466738" w:rsidP="00466738">
      <w:pPr>
        <w:spacing w:after="0" w:line="360" w:lineRule="auto"/>
        <w:rPr>
          <w:ins w:id="5" w:author="Φλούδα Χριστίνα" w:date="2016-11-29T12:54:00Z"/>
          <w:rFonts w:eastAsia="Times New Roman"/>
          <w:szCs w:val="24"/>
          <w:lang w:eastAsia="en-US"/>
        </w:rPr>
      </w:pPr>
      <w:ins w:id="6" w:author="Φλούδα Χριστίνα" w:date="2016-11-29T12:54:00Z">
        <w:r w:rsidRPr="00466738">
          <w:rPr>
            <w:rFonts w:eastAsia="Times New Roman"/>
            <w:szCs w:val="24"/>
            <w:lang w:eastAsia="en-US"/>
          </w:rPr>
          <w:t xml:space="preserve">ΙΖ΄ ΠΕΡΙΟΔΟΣ </w:t>
        </w:r>
      </w:ins>
    </w:p>
    <w:p w14:paraId="3B786022" w14:textId="77777777" w:rsidR="00466738" w:rsidRPr="00466738" w:rsidRDefault="00466738" w:rsidP="00466738">
      <w:pPr>
        <w:spacing w:after="0" w:line="360" w:lineRule="auto"/>
        <w:rPr>
          <w:ins w:id="7" w:author="Φλούδα Χριστίνα" w:date="2016-11-29T12:54:00Z"/>
          <w:rFonts w:eastAsia="Times New Roman"/>
          <w:szCs w:val="24"/>
          <w:lang w:eastAsia="en-US"/>
        </w:rPr>
      </w:pPr>
      <w:ins w:id="8" w:author="Φλούδα Χριστίνα" w:date="2016-11-29T12:54:00Z">
        <w:r w:rsidRPr="00466738">
          <w:rPr>
            <w:rFonts w:eastAsia="Times New Roman"/>
            <w:szCs w:val="24"/>
            <w:lang w:eastAsia="en-US"/>
          </w:rPr>
          <w:t>ΠΡΟΕΔΡΕΥΟΜΕΝΗΣ ΚΟΙΝΟΒΟΥΛΕΥΤΙΚΗΣ ΔΗΜΟΚΡΑΤΙΑΣ</w:t>
        </w:r>
      </w:ins>
    </w:p>
    <w:p w14:paraId="140CDCFC" w14:textId="77777777" w:rsidR="00466738" w:rsidRPr="00466738" w:rsidRDefault="00466738" w:rsidP="00466738">
      <w:pPr>
        <w:spacing w:after="0" w:line="360" w:lineRule="auto"/>
        <w:rPr>
          <w:ins w:id="9" w:author="Φλούδα Χριστίνα" w:date="2016-11-29T12:54:00Z"/>
          <w:rFonts w:eastAsia="Times New Roman"/>
          <w:szCs w:val="24"/>
          <w:lang w:eastAsia="en-US"/>
        </w:rPr>
      </w:pPr>
      <w:ins w:id="10" w:author="Φλούδα Χριστίνα" w:date="2016-11-29T12:54:00Z">
        <w:r w:rsidRPr="00466738">
          <w:rPr>
            <w:rFonts w:eastAsia="Times New Roman"/>
            <w:szCs w:val="24"/>
            <w:lang w:eastAsia="en-US"/>
          </w:rPr>
          <w:t>ΣΥΝΟΔΟΣ Β΄</w:t>
        </w:r>
      </w:ins>
    </w:p>
    <w:p w14:paraId="4C8660D9" w14:textId="77777777" w:rsidR="00466738" w:rsidRPr="00466738" w:rsidRDefault="00466738" w:rsidP="00466738">
      <w:pPr>
        <w:spacing w:after="0" w:line="360" w:lineRule="auto"/>
        <w:rPr>
          <w:ins w:id="11" w:author="Φλούδα Χριστίνα" w:date="2016-11-29T12:54:00Z"/>
          <w:rFonts w:eastAsia="Times New Roman"/>
          <w:szCs w:val="24"/>
          <w:lang w:eastAsia="en-US"/>
        </w:rPr>
      </w:pPr>
    </w:p>
    <w:p w14:paraId="5A3E529A" w14:textId="77777777" w:rsidR="00466738" w:rsidRPr="00466738" w:rsidRDefault="00466738" w:rsidP="00466738">
      <w:pPr>
        <w:spacing w:after="0" w:line="360" w:lineRule="auto"/>
        <w:rPr>
          <w:ins w:id="12" w:author="Φλούδα Χριστίνα" w:date="2016-11-29T12:54:00Z"/>
          <w:rFonts w:eastAsia="Times New Roman"/>
          <w:szCs w:val="24"/>
          <w:lang w:eastAsia="en-US"/>
        </w:rPr>
      </w:pPr>
      <w:ins w:id="13" w:author="Φλούδα Χριστίνα" w:date="2016-11-29T12:54:00Z">
        <w:r w:rsidRPr="00466738">
          <w:rPr>
            <w:rFonts w:eastAsia="Times New Roman"/>
            <w:szCs w:val="24"/>
            <w:lang w:eastAsia="en-US"/>
          </w:rPr>
          <w:t>ΣΥΝΕΔΡΙΑΣΗ Λ΄</w:t>
        </w:r>
      </w:ins>
    </w:p>
    <w:p w14:paraId="23F3BBC2" w14:textId="6A220339" w:rsidR="00466738" w:rsidRPr="00A25ABA" w:rsidRDefault="00466738" w:rsidP="00466738">
      <w:pPr>
        <w:spacing w:after="0" w:line="360" w:lineRule="auto"/>
        <w:rPr>
          <w:ins w:id="14" w:author="Φλούδα Χριστίνα" w:date="2016-11-29T12:54:00Z"/>
          <w:rFonts w:eastAsia="Times New Roman"/>
          <w:szCs w:val="24"/>
          <w:lang w:val="en-US" w:eastAsia="en-US"/>
          <w:rPrChange w:id="15" w:author="Φλούδα Χριστίνα" w:date="2016-11-29T12:56:00Z">
            <w:rPr>
              <w:ins w:id="16" w:author="Φλούδα Χριστίνα" w:date="2016-11-29T12:54:00Z"/>
              <w:rFonts w:eastAsia="Times New Roman"/>
              <w:szCs w:val="24"/>
              <w:lang w:eastAsia="en-US"/>
            </w:rPr>
          </w:rPrChange>
        </w:rPr>
      </w:pPr>
      <w:ins w:id="17" w:author="Φλούδα Χριστίνα" w:date="2016-11-29T12:54:00Z">
        <w:r w:rsidRPr="00466738">
          <w:rPr>
            <w:rFonts w:eastAsia="Times New Roman"/>
            <w:szCs w:val="24"/>
            <w:lang w:eastAsia="en-US"/>
          </w:rPr>
          <w:t>Τετάρτη  23 Νοεμβρίου 2016</w:t>
        </w:r>
      </w:ins>
      <w:ins w:id="18" w:author="Φλούδα Χριστίνα" w:date="2016-11-29T12:56:00Z">
        <w:r w:rsidR="00A25ABA">
          <w:rPr>
            <w:rFonts w:eastAsia="Times New Roman"/>
            <w:szCs w:val="24"/>
            <w:lang w:val="en-US" w:eastAsia="en-US"/>
          </w:rPr>
          <w:t xml:space="preserve"> </w:t>
        </w:r>
      </w:ins>
      <w:bookmarkStart w:id="19" w:name="_GoBack"/>
      <w:bookmarkEnd w:id="19"/>
    </w:p>
    <w:p w14:paraId="5876C4D6" w14:textId="77777777" w:rsidR="00466738" w:rsidRPr="00466738" w:rsidRDefault="00466738" w:rsidP="00466738">
      <w:pPr>
        <w:spacing w:after="0" w:line="360" w:lineRule="auto"/>
        <w:rPr>
          <w:ins w:id="20" w:author="Φλούδα Χριστίνα" w:date="2016-11-29T12:54:00Z"/>
          <w:rFonts w:eastAsia="Times New Roman"/>
          <w:szCs w:val="24"/>
          <w:lang w:eastAsia="en-US"/>
        </w:rPr>
      </w:pPr>
    </w:p>
    <w:p w14:paraId="5F6A2AE5" w14:textId="77777777" w:rsidR="00466738" w:rsidRPr="00466738" w:rsidRDefault="00466738" w:rsidP="00466738">
      <w:pPr>
        <w:spacing w:after="0" w:line="360" w:lineRule="auto"/>
        <w:rPr>
          <w:ins w:id="21" w:author="Φλούδα Χριστίνα" w:date="2016-11-29T12:54:00Z"/>
          <w:rFonts w:eastAsia="Times New Roman"/>
          <w:szCs w:val="24"/>
          <w:lang w:eastAsia="en-US"/>
        </w:rPr>
      </w:pPr>
      <w:ins w:id="22" w:author="Φλούδα Χριστίνα" w:date="2016-11-29T12:54:00Z">
        <w:r w:rsidRPr="00466738">
          <w:rPr>
            <w:rFonts w:eastAsia="Times New Roman"/>
            <w:szCs w:val="24"/>
            <w:lang w:eastAsia="en-US"/>
          </w:rPr>
          <w:t>ΘΕΜΑΤΑ</w:t>
        </w:r>
      </w:ins>
    </w:p>
    <w:p w14:paraId="06FC7547" w14:textId="77777777" w:rsidR="00466738" w:rsidRPr="00466738" w:rsidRDefault="00466738" w:rsidP="00466738">
      <w:pPr>
        <w:spacing w:after="0" w:line="360" w:lineRule="auto"/>
        <w:rPr>
          <w:ins w:id="23" w:author="Φλούδα Χριστίνα" w:date="2016-11-29T12:54:00Z"/>
          <w:rFonts w:eastAsia="Times New Roman"/>
          <w:szCs w:val="24"/>
          <w:lang w:eastAsia="en-US"/>
        </w:rPr>
      </w:pPr>
      <w:ins w:id="24" w:author="Φλούδα Χριστίνα" w:date="2016-11-29T12:54:00Z">
        <w:r w:rsidRPr="00466738">
          <w:rPr>
            <w:rFonts w:eastAsia="Times New Roman"/>
            <w:szCs w:val="24"/>
            <w:lang w:eastAsia="en-US"/>
          </w:rPr>
          <w:t xml:space="preserve"> </w:t>
        </w:r>
        <w:r w:rsidRPr="00466738">
          <w:rPr>
            <w:rFonts w:eastAsia="Times New Roman"/>
            <w:szCs w:val="24"/>
            <w:lang w:eastAsia="en-US"/>
          </w:rPr>
          <w:br/>
          <w:t xml:space="preserve">Α. ΕΙΔΙΚΑ ΘΕΜΑΤΑ </w:t>
        </w:r>
        <w:r w:rsidRPr="00466738">
          <w:rPr>
            <w:rFonts w:eastAsia="Times New Roman"/>
            <w:szCs w:val="24"/>
            <w:lang w:eastAsia="en-US"/>
          </w:rPr>
          <w:br/>
          <w:t xml:space="preserve">1. Επικύρωση Πρακτικών, σελ. </w:t>
        </w:r>
        <w:r w:rsidRPr="00466738">
          <w:rPr>
            <w:rFonts w:eastAsia="Times New Roman"/>
            <w:szCs w:val="24"/>
            <w:lang w:eastAsia="en-US"/>
          </w:rPr>
          <w:br/>
          <w:t xml:space="preserve">2.  Άδεια απουσίας του Βουλευτή κ. Γ. Κυρίτση, σελ. </w:t>
        </w:r>
        <w:r w:rsidRPr="00466738">
          <w:rPr>
            <w:rFonts w:eastAsia="Times New Roman"/>
            <w:szCs w:val="24"/>
            <w:lang w:eastAsia="en-US"/>
          </w:rPr>
          <w:br/>
          <w:t xml:space="preserve">3. Ανακοινώνεται ότι τη συνεδρίαση παρακολουθούν μαθητές από το 1ο Γυμνάσιο Νίκαιας, το 57ο Δημοτικό Σχολείο Αθήνας, το 5ο Δημοτικό Σχολείο Βριλησσίων και το Γυμνάσιο Μεγαλόπολης Αρκαδίας, σελ. </w:t>
        </w:r>
        <w:r w:rsidRPr="00466738">
          <w:rPr>
            <w:rFonts w:eastAsia="Times New Roman"/>
            <w:szCs w:val="24"/>
            <w:lang w:eastAsia="en-US"/>
          </w:rPr>
          <w:br/>
          <w:t xml:space="preserve">4. Αναφορά στον πρώην Πρόεδρο της Δημοκρατίας Κωστή Στεφανόπουλο, σελ. </w:t>
        </w:r>
        <w:r w:rsidRPr="00466738">
          <w:rPr>
            <w:rFonts w:eastAsia="Times New Roman"/>
            <w:szCs w:val="24"/>
            <w:lang w:eastAsia="en-US"/>
          </w:rPr>
          <w:br/>
          <w:t xml:space="preserve">5. Επί διαδικαστικού θέματος, σελ. </w:t>
        </w:r>
        <w:r w:rsidRPr="00466738">
          <w:rPr>
            <w:rFonts w:eastAsia="Times New Roman"/>
            <w:szCs w:val="24"/>
            <w:lang w:eastAsia="en-US"/>
          </w:rPr>
          <w:br/>
          <w:t xml:space="preserve"> </w:t>
        </w:r>
        <w:r w:rsidRPr="00466738">
          <w:rPr>
            <w:rFonts w:eastAsia="Times New Roman"/>
            <w:szCs w:val="24"/>
            <w:lang w:eastAsia="en-US"/>
          </w:rPr>
          <w:br/>
          <w:t xml:space="preserve">Β. ΚΟΙΝΟΒΟΥΛΕΥΤΙΚΟΣ ΕΛΕΓΧΟΣ </w:t>
        </w:r>
        <w:r w:rsidRPr="00466738">
          <w:rPr>
            <w:rFonts w:eastAsia="Times New Roman"/>
            <w:szCs w:val="24"/>
            <w:lang w:eastAsia="en-US"/>
          </w:rPr>
          <w:br/>
          <w:t xml:space="preserve">Ανακοίνωση του δελτίου επικαίρων ερωτήσεων της Πέμπτης 24 Νοεμβρίου 2016, σελ. </w:t>
        </w:r>
        <w:r w:rsidRPr="00466738">
          <w:rPr>
            <w:rFonts w:eastAsia="Times New Roman"/>
            <w:szCs w:val="24"/>
            <w:lang w:eastAsia="en-US"/>
          </w:rPr>
          <w:br/>
          <w:t xml:space="preserve"> </w:t>
        </w:r>
        <w:r w:rsidRPr="00466738">
          <w:rPr>
            <w:rFonts w:eastAsia="Times New Roman"/>
            <w:szCs w:val="24"/>
            <w:lang w:eastAsia="en-US"/>
          </w:rPr>
          <w:br/>
          <w:t xml:space="preserve">Γ. ΝΟΜΟΘΕΤΙΚΗ ΕΡΓΑΣΙΑ </w:t>
        </w:r>
        <w:r w:rsidRPr="00466738">
          <w:rPr>
            <w:rFonts w:eastAsia="Times New Roman"/>
            <w:szCs w:val="24"/>
            <w:lang w:eastAsia="en-US"/>
          </w:rPr>
          <w:br/>
          <w:t xml:space="preserve">1. Συζήτηση και ψήφιση επί της αρχής, των άρθρων και των τροπολογιών και ψήφιση στο σύνολο του σχεδίου νόμου του Υπουργείου Οικονομικών: «Εναρμόνιση της νομοθεσίας με την Οδηγία 2014/17/ΕΕ του Ευρωπαϊκού Κοινοβουλίου και του Συμβουλίου της 4ης  Φεβρουαρίου 2014, σχετικά με τις συμβάσεις πίστωσης για καταναλωτές, για ακίνητα που προορίζονται για κατοικία και την τροποποίηση της Οδηγίας 2008/48/ΕΚ και άλλες διατάξεις αρμοδιότητας Υπουργείου Οικονομικών», σελ. </w:t>
        </w:r>
        <w:r w:rsidRPr="00466738">
          <w:rPr>
            <w:rFonts w:eastAsia="Times New Roman"/>
            <w:szCs w:val="24"/>
            <w:lang w:eastAsia="en-US"/>
          </w:rPr>
          <w:br/>
          <w:t>2. Κατάθεση Εκθέσεων Διαρκών Επιτροπών:</w:t>
        </w:r>
        <w:r w:rsidRPr="00466738">
          <w:rPr>
            <w:rFonts w:eastAsia="Times New Roman"/>
            <w:szCs w:val="24"/>
            <w:lang w:eastAsia="en-US"/>
          </w:rPr>
          <w:br/>
          <w:t xml:space="preserve">    α) Η Διαρκής Επιτροπή Παραγωγής και Εμπορίου καταθέτει της έκθεσή της στο σχέδιο νόμου του Υπουργείου Υποδομών και Μεταφορών: «Ενσωμάτωση στην ελληνική νομοθεσία της Οδηγίας 2014/94/ΕΕ του Ευρωπαϊκού Κοινοβουλίου και του Συμβουλίου της 22ας Οκτωβρίου 2014 για την ανάπτυξη υποδομών εναλλακτικών καυσίμων, απλοποίηση διαδικασίας αδειοδότησης και άλλες διατάξεις πρατηρίων παροχής καυσίμων και ενέργειας και λοιπές διατάξεις», σελ. </w:t>
        </w:r>
        <w:r w:rsidRPr="00466738">
          <w:rPr>
            <w:rFonts w:eastAsia="Times New Roman"/>
            <w:szCs w:val="24"/>
            <w:lang w:eastAsia="en-US"/>
          </w:rPr>
          <w:br/>
          <w:t xml:space="preserve">    β) Η Διαρκής Επιτροπή Δημόσιας Διοίκησης, Δημόσιας Τάξης και Δικαιοσύνης καταθέτει την έκθεσή της στο σχέδιο νόμου του Υπουργείου Δικαιοσύνης, Διαφάνειας και Ανθρωπίνων Δικαιωμάτων: «Ενσωμάτωση της Οδηγίας 2000/43/ΕΚ περί εφαρμογή της αρχής της ίσης μεταχείρισης προσώπων ασχέτως φυλετικής ή εθνοτικής τους καταγωγής, της Οδηγίας 2000/78/ΕΚ για τη διαμόρφωση γενικού πλαισίου για την ίση μεταχείριση στην απασχόληση και την εργασία και της Οδηγίας 2014/54/ΕΕ περί μέτρων που διευκολύνουν την άσκηση των δικαιωμάτων των εργαζομένων στο πλαίσιο της ελεύθερης κυκλοφορίας των εργαζομένων, ΙΙ) λήψη αναγκαίων μέτρων συμμόρφωσης με τα άρθρα 22, 23, 30, 31 παρ. 1, 32 και 34 του Κανονισμού 596/2014 για την κατάχρηση της αγοράς και την κατάργηση της Οδηγίας 2003/6/ΕΚ του Ευρωπαϊκού Κοινοβουλίου και του Συμβουλίου και των οδηγιών της Επιτροπής 2003/124/ΕΚ, 2003/125/ΕΚ και 2004/72/ΕΚ και ενσωμάτωση της Οδηγίας 2014/57/ΕΕ περί ποινικών κυρώσεων για την κατάχρηση αγοράς και της εκτελεστικής Οδηγίας 2015/2392, ΙΙΙ) ενσωμάτωση της Οδηγίας 2014/62 σχετικά με την προστασία του ευρώ και άλλων νομισμάτων από την παραχάραξη και την κιβδηλεία μέσω του ποινικού δικαίου, και για την αντικατάσταση της απόφασης-πλαισίου 2000/383/ΔΕΥ του Συμβουλίου και IV) Σύσταση Εθνικού Μηχανισμού Διερεύνησης Περιστατικών Αυθαιρεσίας στα σώματα ασφαλείας και τους υπαλλήλους των καταστημάτων κράτησης», σελ. </w:t>
        </w:r>
        <w:r w:rsidRPr="00466738">
          <w:rPr>
            <w:rFonts w:eastAsia="Times New Roman"/>
            <w:szCs w:val="24"/>
            <w:lang w:eastAsia="en-US"/>
          </w:rPr>
          <w:br/>
          <w:t xml:space="preserve"> </w:t>
        </w:r>
        <w:r w:rsidRPr="00466738">
          <w:rPr>
            <w:rFonts w:eastAsia="Times New Roman"/>
            <w:szCs w:val="24"/>
            <w:lang w:eastAsia="en-US"/>
          </w:rPr>
          <w:br/>
        </w:r>
      </w:ins>
    </w:p>
    <w:p w14:paraId="1E2BCF5B" w14:textId="77777777" w:rsidR="00466738" w:rsidRPr="00466738" w:rsidRDefault="00466738" w:rsidP="00466738">
      <w:pPr>
        <w:spacing w:after="0" w:line="360" w:lineRule="auto"/>
        <w:rPr>
          <w:ins w:id="25" w:author="Φλούδα Χριστίνα" w:date="2016-11-29T12:54:00Z"/>
          <w:rFonts w:eastAsia="Times New Roman"/>
          <w:szCs w:val="24"/>
          <w:lang w:eastAsia="en-US"/>
        </w:rPr>
      </w:pPr>
    </w:p>
    <w:p w14:paraId="11BE9022" w14:textId="77777777" w:rsidR="00466738" w:rsidRPr="00466738" w:rsidRDefault="00466738" w:rsidP="00466738">
      <w:pPr>
        <w:spacing w:after="0" w:line="360" w:lineRule="auto"/>
        <w:rPr>
          <w:ins w:id="26" w:author="Φλούδα Χριστίνα" w:date="2016-11-29T12:54:00Z"/>
          <w:rFonts w:eastAsia="Times New Roman"/>
          <w:szCs w:val="24"/>
          <w:lang w:eastAsia="en-US"/>
        </w:rPr>
      </w:pPr>
    </w:p>
    <w:p w14:paraId="56AC130F" w14:textId="77777777" w:rsidR="00466738" w:rsidRPr="00466738" w:rsidRDefault="00466738" w:rsidP="00466738">
      <w:pPr>
        <w:spacing w:after="0" w:line="360" w:lineRule="auto"/>
        <w:rPr>
          <w:ins w:id="27" w:author="Φλούδα Χριστίνα" w:date="2016-11-29T12:54:00Z"/>
          <w:rFonts w:eastAsia="Times New Roman"/>
          <w:szCs w:val="24"/>
          <w:lang w:eastAsia="en-US"/>
        </w:rPr>
      </w:pPr>
      <w:ins w:id="28" w:author="Φλούδα Χριστίνα" w:date="2016-11-29T12:54:00Z">
        <w:r w:rsidRPr="00466738">
          <w:rPr>
            <w:rFonts w:eastAsia="Times New Roman"/>
            <w:szCs w:val="24"/>
            <w:lang w:eastAsia="en-US"/>
          </w:rPr>
          <w:t>ΠΡΟΕΔΡΕΥΟΝΤΕΣ</w:t>
        </w:r>
      </w:ins>
    </w:p>
    <w:p w14:paraId="226414D2" w14:textId="77777777" w:rsidR="00466738" w:rsidRPr="00466738" w:rsidRDefault="00466738" w:rsidP="00466738">
      <w:pPr>
        <w:spacing w:after="0" w:line="360" w:lineRule="auto"/>
        <w:rPr>
          <w:ins w:id="29" w:author="Φλούδα Χριστίνα" w:date="2016-11-29T12:54:00Z"/>
          <w:rFonts w:eastAsia="Times New Roman"/>
          <w:szCs w:val="24"/>
          <w:lang w:eastAsia="en-US"/>
        </w:rPr>
      </w:pPr>
    </w:p>
    <w:p w14:paraId="747F851E" w14:textId="77777777" w:rsidR="00466738" w:rsidRPr="00466738" w:rsidRDefault="00466738" w:rsidP="00466738">
      <w:pPr>
        <w:spacing w:after="0" w:line="360" w:lineRule="auto"/>
        <w:rPr>
          <w:ins w:id="30" w:author="Φλούδα Χριστίνα" w:date="2016-11-29T12:54:00Z"/>
          <w:rFonts w:eastAsia="Times New Roman"/>
          <w:szCs w:val="24"/>
          <w:lang w:eastAsia="en-US"/>
        </w:rPr>
      </w:pPr>
      <w:ins w:id="31" w:author="Φλούδα Χριστίνα" w:date="2016-11-29T12:54:00Z">
        <w:r w:rsidRPr="00466738">
          <w:rPr>
            <w:rFonts w:eastAsia="Times New Roman"/>
            <w:szCs w:val="24"/>
            <w:lang w:eastAsia="en-US"/>
          </w:rPr>
          <w:t>ΚΟΥΡΑΚΗΣ Α. , σελ.</w:t>
        </w:r>
        <w:r w:rsidRPr="00466738">
          <w:rPr>
            <w:rFonts w:eastAsia="Times New Roman"/>
            <w:szCs w:val="24"/>
            <w:lang w:eastAsia="en-US"/>
          </w:rPr>
          <w:br/>
          <w:t>ΚΑΚΛΑΜΑΝΗΣ Ν. , σελ.</w:t>
        </w:r>
      </w:ins>
    </w:p>
    <w:p w14:paraId="5B22BF04" w14:textId="77777777" w:rsidR="00466738" w:rsidRPr="00466738" w:rsidRDefault="00466738" w:rsidP="00466738">
      <w:pPr>
        <w:spacing w:after="0" w:line="360" w:lineRule="auto"/>
        <w:rPr>
          <w:ins w:id="32" w:author="Φλούδα Χριστίνα" w:date="2016-11-29T12:54:00Z"/>
          <w:rFonts w:eastAsia="Times New Roman"/>
          <w:szCs w:val="24"/>
          <w:lang w:eastAsia="en-US"/>
        </w:rPr>
      </w:pPr>
      <w:ins w:id="33" w:author="Φλούδα Χριστίνα" w:date="2016-11-29T12:54:00Z">
        <w:r w:rsidRPr="00466738">
          <w:rPr>
            <w:rFonts w:eastAsia="Times New Roman"/>
            <w:szCs w:val="24"/>
            <w:lang w:eastAsia="en-US"/>
          </w:rPr>
          <w:t>ΚΡΕΜΑΣΤΙΝΟΣ Δ. , σελ.</w:t>
        </w:r>
        <w:r w:rsidRPr="00466738">
          <w:rPr>
            <w:rFonts w:eastAsia="Times New Roman"/>
            <w:szCs w:val="24"/>
            <w:lang w:eastAsia="en-US"/>
          </w:rPr>
          <w:br/>
        </w:r>
        <w:r w:rsidRPr="00466738">
          <w:rPr>
            <w:rFonts w:eastAsia="Times New Roman"/>
            <w:szCs w:val="24"/>
            <w:lang w:eastAsia="en-US"/>
          </w:rPr>
          <w:br/>
        </w:r>
        <w:r w:rsidRPr="00466738">
          <w:rPr>
            <w:rFonts w:eastAsia="Times New Roman"/>
            <w:szCs w:val="24"/>
            <w:lang w:eastAsia="en-US"/>
          </w:rPr>
          <w:br/>
        </w:r>
      </w:ins>
    </w:p>
    <w:p w14:paraId="5F06E4AD" w14:textId="77777777" w:rsidR="00466738" w:rsidRPr="00466738" w:rsidRDefault="00466738" w:rsidP="00466738">
      <w:pPr>
        <w:spacing w:after="0" w:line="360" w:lineRule="auto"/>
        <w:rPr>
          <w:ins w:id="34" w:author="Φλούδα Χριστίνα" w:date="2016-11-29T12:54:00Z"/>
          <w:rFonts w:eastAsia="Times New Roman"/>
          <w:szCs w:val="24"/>
          <w:lang w:eastAsia="en-US"/>
        </w:rPr>
      </w:pPr>
      <w:ins w:id="35" w:author="Φλούδα Χριστίνα" w:date="2016-11-29T12:54:00Z">
        <w:r w:rsidRPr="00466738">
          <w:rPr>
            <w:rFonts w:eastAsia="Times New Roman"/>
            <w:szCs w:val="24"/>
            <w:lang w:eastAsia="en-US"/>
          </w:rPr>
          <w:t>ΟΜΙΛΗΤΕΣ</w:t>
        </w:r>
      </w:ins>
    </w:p>
    <w:p w14:paraId="0F2DE32D" w14:textId="267FB417" w:rsidR="00466738" w:rsidRDefault="00466738" w:rsidP="00466738">
      <w:pPr>
        <w:spacing w:after="0" w:line="600" w:lineRule="auto"/>
        <w:ind w:firstLine="720"/>
        <w:contextualSpacing/>
        <w:jc w:val="both"/>
        <w:rPr>
          <w:ins w:id="36" w:author="Φλούδα Χριστίνα" w:date="2016-11-29T12:54:00Z"/>
          <w:rFonts w:eastAsia="Times New Roman"/>
          <w:szCs w:val="24"/>
        </w:rPr>
        <w:pPrChange w:id="37" w:author="Φλούδα Χριστίνα" w:date="2016-11-29T12:54:00Z">
          <w:pPr>
            <w:spacing w:after="0" w:line="600" w:lineRule="auto"/>
            <w:ind w:firstLine="720"/>
            <w:contextualSpacing/>
            <w:jc w:val="center"/>
          </w:pPr>
        </w:pPrChange>
      </w:pPr>
      <w:ins w:id="38" w:author="Φλούδα Χριστίνα" w:date="2016-11-29T12:54:00Z">
        <w:r w:rsidRPr="00466738">
          <w:rPr>
            <w:rFonts w:eastAsia="Times New Roman"/>
            <w:szCs w:val="24"/>
            <w:lang w:eastAsia="en-US"/>
          </w:rPr>
          <w:br/>
          <w:t>Α. Επί της αναφοράς στον πρώην Πρόεδρο της Δημοκρατίας Κωστή Στεφανόπουλο:</w:t>
        </w:r>
        <w:r w:rsidRPr="00466738">
          <w:rPr>
            <w:rFonts w:eastAsia="Times New Roman"/>
            <w:szCs w:val="24"/>
            <w:lang w:eastAsia="en-US"/>
          </w:rPr>
          <w:br/>
          <w:t>ΚΡΕΜΑΣΤΙΝΟΣ Δ. , σελ.</w:t>
        </w:r>
        <w:r w:rsidRPr="00466738">
          <w:rPr>
            <w:rFonts w:eastAsia="Times New Roman"/>
            <w:szCs w:val="24"/>
            <w:lang w:eastAsia="en-US"/>
          </w:rPr>
          <w:br/>
          <w:t>ΛΟΒΕΡΔΟΣ Α. , σελ.</w:t>
        </w:r>
        <w:r w:rsidRPr="00466738">
          <w:rPr>
            <w:rFonts w:eastAsia="Times New Roman"/>
            <w:szCs w:val="24"/>
            <w:lang w:eastAsia="en-US"/>
          </w:rPr>
          <w:br/>
        </w:r>
        <w:r w:rsidRPr="00466738">
          <w:rPr>
            <w:rFonts w:eastAsia="Times New Roman"/>
            <w:szCs w:val="24"/>
            <w:lang w:eastAsia="en-US"/>
          </w:rPr>
          <w:br/>
          <w:t>Β. Επί διαδικαστικού θέματος:</w:t>
        </w:r>
        <w:r w:rsidRPr="00466738">
          <w:rPr>
            <w:rFonts w:eastAsia="Times New Roman"/>
            <w:szCs w:val="24"/>
            <w:lang w:eastAsia="en-US"/>
          </w:rPr>
          <w:br/>
          <w:t>ΑΜΥΡΑΣ Γ. , σελ.</w:t>
        </w:r>
        <w:r w:rsidRPr="00466738">
          <w:rPr>
            <w:rFonts w:eastAsia="Times New Roman"/>
            <w:szCs w:val="24"/>
            <w:lang w:eastAsia="en-US"/>
          </w:rPr>
          <w:br/>
          <w:t>ΑΝΤΩΝΙΟΥ Χ. , σελ.</w:t>
        </w:r>
        <w:r w:rsidRPr="00466738">
          <w:rPr>
            <w:rFonts w:eastAsia="Times New Roman"/>
            <w:szCs w:val="24"/>
            <w:lang w:eastAsia="en-US"/>
          </w:rPr>
          <w:br/>
          <w:t>ΓΕΡΜΕΝΗΣ Γ. , σελ.</w:t>
        </w:r>
        <w:r w:rsidRPr="00466738">
          <w:rPr>
            <w:rFonts w:eastAsia="Times New Roman"/>
            <w:szCs w:val="24"/>
            <w:lang w:eastAsia="en-US"/>
          </w:rPr>
          <w:br/>
          <w:t>ΔΕΝΔΙΑΣ Ν. , σελ.</w:t>
        </w:r>
        <w:r w:rsidRPr="00466738">
          <w:rPr>
            <w:rFonts w:eastAsia="Times New Roman"/>
            <w:szCs w:val="24"/>
            <w:lang w:eastAsia="en-US"/>
          </w:rPr>
          <w:br/>
          <w:t>ΚΑΚΛΑΜΑΝΗΣ Ν. , σελ.</w:t>
        </w:r>
        <w:r w:rsidRPr="00466738">
          <w:rPr>
            <w:rFonts w:eastAsia="Times New Roman"/>
            <w:szCs w:val="24"/>
            <w:lang w:eastAsia="en-US"/>
          </w:rPr>
          <w:br/>
          <w:t>ΚΕΓΚΕΡΟΓΛΟΥ Β. , σελ.</w:t>
        </w:r>
        <w:r w:rsidRPr="00466738">
          <w:rPr>
            <w:rFonts w:eastAsia="Times New Roman"/>
            <w:szCs w:val="24"/>
            <w:lang w:eastAsia="en-US"/>
          </w:rPr>
          <w:br/>
          <w:t>ΚΟΥΡΑΚΗΣ Α. , σελ.</w:t>
        </w:r>
        <w:r w:rsidRPr="00466738">
          <w:rPr>
            <w:rFonts w:eastAsia="Times New Roman"/>
            <w:szCs w:val="24"/>
            <w:lang w:eastAsia="en-US"/>
          </w:rPr>
          <w:br/>
          <w:t>ΚΡΕΜΑΣΤΙΝΟΣ Δ. , σελ.</w:t>
        </w:r>
        <w:r w:rsidRPr="00466738">
          <w:rPr>
            <w:rFonts w:eastAsia="Times New Roman"/>
            <w:szCs w:val="24"/>
            <w:lang w:eastAsia="en-US"/>
          </w:rPr>
          <w:br/>
          <w:t>ΛΟΒΕΡΔΟΣ Α. , σελ.</w:t>
        </w:r>
        <w:r w:rsidRPr="00466738">
          <w:rPr>
            <w:rFonts w:eastAsia="Times New Roman"/>
            <w:szCs w:val="24"/>
            <w:lang w:eastAsia="en-US"/>
          </w:rPr>
          <w:br/>
          <w:t>ΜΑΝΤΑΣ Χ. , σελ.</w:t>
        </w:r>
        <w:r w:rsidRPr="00466738">
          <w:rPr>
            <w:rFonts w:eastAsia="Times New Roman"/>
            <w:szCs w:val="24"/>
            <w:lang w:eastAsia="en-US"/>
          </w:rPr>
          <w:br/>
          <w:t>ΜΠΟΥΡΑΣ Α. , σελ.</w:t>
        </w:r>
        <w:r w:rsidRPr="00466738">
          <w:rPr>
            <w:rFonts w:eastAsia="Times New Roman"/>
            <w:szCs w:val="24"/>
            <w:lang w:eastAsia="en-US"/>
          </w:rPr>
          <w:br/>
          <w:t>ΠΑΝΑΓΙΩΤΑΡΟΣ Η. , σελ.</w:t>
        </w:r>
        <w:r w:rsidRPr="00466738">
          <w:rPr>
            <w:rFonts w:eastAsia="Times New Roman"/>
            <w:szCs w:val="24"/>
            <w:lang w:eastAsia="en-US"/>
          </w:rPr>
          <w:br/>
          <w:t>ΠΑΠΑΝΑΤΣΙΟΥ Α. , σελ.</w:t>
        </w:r>
        <w:r w:rsidRPr="00466738">
          <w:rPr>
            <w:rFonts w:eastAsia="Times New Roman"/>
            <w:szCs w:val="24"/>
            <w:lang w:eastAsia="en-US"/>
          </w:rPr>
          <w:br/>
          <w:t>ΣΥΡΜΑΛΕΝΙΟΣ Ν. , σελ.</w:t>
        </w:r>
        <w:r w:rsidRPr="00466738">
          <w:rPr>
            <w:rFonts w:eastAsia="Times New Roman"/>
            <w:szCs w:val="24"/>
            <w:lang w:eastAsia="en-US"/>
          </w:rPr>
          <w:br/>
        </w:r>
        <w:r w:rsidRPr="00466738">
          <w:rPr>
            <w:rFonts w:eastAsia="Times New Roman"/>
            <w:szCs w:val="24"/>
            <w:lang w:eastAsia="en-US"/>
          </w:rPr>
          <w:br/>
          <w:t>Γ. Επί του σχεδίου νόμου του Υπουργείου Οικονομικών:</w:t>
        </w:r>
        <w:r w:rsidRPr="00466738">
          <w:rPr>
            <w:rFonts w:eastAsia="Times New Roman"/>
            <w:szCs w:val="24"/>
            <w:lang w:eastAsia="en-US"/>
          </w:rPr>
          <w:br/>
          <w:t>ΑΜΥΡΑΣ Γ. , σελ.</w:t>
        </w:r>
        <w:r w:rsidRPr="00466738">
          <w:rPr>
            <w:rFonts w:eastAsia="Times New Roman"/>
            <w:szCs w:val="24"/>
            <w:lang w:eastAsia="en-US"/>
          </w:rPr>
          <w:br/>
          <w:t>ΑΝΤΩΝΙΟΥ Χ. , σελ.</w:t>
        </w:r>
        <w:r w:rsidRPr="00466738">
          <w:rPr>
            <w:rFonts w:eastAsia="Times New Roman"/>
            <w:szCs w:val="24"/>
            <w:lang w:eastAsia="en-US"/>
          </w:rPr>
          <w:br/>
          <w:t>ΒΑΡΔΑΛΗΣ Α. , σελ.</w:t>
        </w:r>
        <w:r w:rsidRPr="00466738">
          <w:rPr>
            <w:rFonts w:eastAsia="Times New Roman"/>
            <w:szCs w:val="24"/>
            <w:lang w:eastAsia="en-US"/>
          </w:rPr>
          <w:br/>
          <w:t>ΒΡΟΥΤΣΗΣ Ι. , σελ.</w:t>
        </w:r>
        <w:r w:rsidRPr="00466738">
          <w:rPr>
            <w:rFonts w:eastAsia="Times New Roman"/>
            <w:szCs w:val="24"/>
            <w:lang w:eastAsia="en-US"/>
          </w:rPr>
          <w:br/>
          <w:t>ΓΕΡΜΕΝΗΣ Γ. , σελ.</w:t>
        </w:r>
        <w:r w:rsidRPr="00466738">
          <w:rPr>
            <w:rFonts w:eastAsia="Times New Roman"/>
            <w:szCs w:val="24"/>
            <w:lang w:eastAsia="en-US"/>
          </w:rPr>
          <w:br/>
          <w:t>ΔΑΝΕΛΛΗΣ Σ. , σελ.</w:t>
        </w:r>
        <w:r w:rsidRPr="00466738">
          <w:rPr>
            <w:rFonts w:eastAsia="Times New Roman"/>
            <w:szCs w:val="24"/>
            <w:lang w:eastAsia="en-US"/>
          </w:rPr>
          <w:br/>
          <w:t>ΔΕΝΔΙΑΣ Ν. , σελ.</w:t>
        </w:r>
        <w:r w:rsidRPr="00466738">
          <w:rPr>
            <w:rFonts w:eastAsia="Times New Roman"/>
            <w:szCs w:val="24"/>
            <w:lang w:eastAsia="en-US"/>
          </w:rPr>
          <w:br/>
          <w:t>ΚΑΜΜΕΝΟΣ Δ. , σελ.</w:t>
        </w:r>
        <w:r w:rsidRPr="00466738">
          <w:rPr>
            <w:rFonts w:eastAsia="Times New Roman"/>
            <w:szCs w:val="24"/>
            <w:lang w:eastAsia="en-US"/>
          </w:rPr>
          <w:br/>
          <w:t>ΚΑΡΑΚΩΣΤΑΣ Ε. , σελ.</w:t>
        </w:r>
        <w:r w:rsidRPr="00466738">
          <w:rPr>
            <w:rFonts w:eastAsia="Times New Roman"/>
            <w:szCs w:val="24"/>
            <w:lang w:eastAsia="en-US"/>
          </w:rPr>
          <w:br/>
          <w:t>ΚΑΡΡΑΣ Γ. , σελ.</w:t>
        </w:r>
        <w:r w:rsidRPr="00466738">
          <w:rPr>
            <w:rFonts w:eastAsia="Times New Roman"/>
            <w:szCs w:val="24"/>
            <w:lang w:eastAsia="en-US"/>
          </w:rPr>
          <w:br/>
          <w:t>ΚΟΥΜΟΥΤΣΑΚΟΣ Γ. , σελ.</w:t>
        </w:r>
        <w:r w:rsidRPr="00466738">
          <w:rPr>
            <w:rFonts w:eastAsia="Times New Roman"/>
            <w:szCs w:val="24"/>
            <w:lang w:eastAsia="en-US"/>
          </w:rPr>
          <w:br/>
          <w:t>ΛΟΒΕΡΔΟΣ Α. , σελ.</w:t>
        </w:r>
        <w:r w:rsidRPr="00466738">
          <w:rPr>
            <w:rFonts w:eastAsia="Times New Roman"/>
            <w:szCs w:val="24"/>
            <w:lang w:eastAsia="en-US"/>
          </w:rPr>
          <w:br/>
          <w:t>ΜΑΝΙΑΤΗΣ Ι. , σελ.</w:t>
        </w:r>
        <w:r w:rsidRPr="00466738">
          <w:rPr>
            <w:rFonts w:eastAsia="Times New Roman"/>
            <w:szCs w:val="24"/>
            <w:lang w:eastAsia="en-US"/>
          </w:rPr>
          <w:br/>
          <w:t>ΜΑΝΤΑΣ Χ. , σελ.</w:t>
        </w:r>
        <w:r w:rsidRPr="00466738">
          <w:rPr>
            <w:rFonts w:eastAsia="Times New Roman"/>
            <w:szCs w:val="24"/>
            <w:lang w:eastAsia="en-US"/>
          </w:rPr>
          <w:br/>
          <w:t>ΜΠΟΥΡΑΣ Α. , σελ.</w:t>
        </w:r>
        <w:r w:rsidRPr="00466738">
          <w:rPr>
            <w:rFonts w:eastAsia="Times New Roman"/>
            <w:szCs w:val="24"/>
            <w:lang w:eastAsia="en-US"/>
          </w:rPr>
          <w:br/>
          <w:t>ΠΑΝΑΓΙΩΤΑΡΟΣ Η. , σελ.</w:t>
        </w:r>
        <w:r w:rsidRPr="00466738">
          <w:rPr>
            <w:rFonts w:eastAsia="Times New Roman"/>
            <w:szCs w:val="24"/>
            <w:lang w:eastAsia="en-US"/>
          </w:rPr>
          <w:br/>
          <w:t>ΠΑΠΑΝΑΤΣΙΟΥ Α. , σελ.</w:t>
        </w:r>
        <w:r w:rsidRPr="00466738">
          <w:rPr>
            <w:rFonts w:eastAsia="Times New Roman"/>
            <w:szCs w:val="24"/>
            <w:lang w:eastAsia="en-US"/>
          </w:rPr>
          <w:br/>
          <w:t>ΣΑΡΙΔΗΣ Ι. , σελ.</w:t>
        </w:r>
        <w:r w:rsidRPr="00466738">
          <w:rPr>
            <w:rFonts w:eastAsia="Times New Roman"/>
            <w:szCs w:val="24"/>
            <w:lang w:eastAsia="en-US"/>
          </w:rPr>
          <w:br/>
          <w:t>ΣΥΡΜΑΛΕΝΙΟΣ Ν. , σελ.</w:t>
        </w:r>
        <w:r w:rsidRPr="00466738">
          <w:rPr>
            <w:rFonts w:eastAsia="Times New Roman"/>
            <w:szCs w:val="24"/>
            <w:lang w:eastAsia="en-US"/>
          </w:rPr>
          <w:br/>
        </w:r>
        <w:r w:rsidRPr="00466738">
          <w:rPr>
            <w:rFonts w:eastAsia="Times New Roman"/>
            <w:szCs w:val="24"/>
            <w:lang w:eastAsia="en-US"/>
          </w:rPr>
          <w:br/>
          <w:t>ΠΑΡΕΜΒΑΣΕΙΣ:</w:t>
        </w:r>
        <w:r w:rsidRPr="00466738">
          <w:rPr>
            <w:rFonts w:eastAsia="Times New Roman"/>
            <w:szCs w:val="24"/>
            <w:lang w:eastAsia="en-US"/>
          </w:rPr>
          <w:br/>
          <w:t>ΚΑΚΛΑΜΑΝΗΣ Ν. , σελ.</w:t>
        </w:r>
      </w:ins>
    </w:p>
    <w:p w14:paraId="5D1899A5" w14:textId="77777777" w:rsidR="00CB774E" w:rsidRDefault="00A25ABA">
      <w:pPr>
        <w:spacing w:after="0" w:line="600" w:lineRule="auto"/>
        <w:ind w:firstLine="720"/>
        <w:contextualSpacing/>
        <w:jc w:val="center"/>
        <w:rPr>
          <w:rFonts w:eastAsia="Times New Roman"/>
          <w:szCs w:val="24"/>
        </w:rPr>
      </w:pPr>
      <w:r>
        <w:rPr>
          <w:rFonts w:eastAsia="Times New Roman"/>
          <w:szCs w:val="24"/>
        </w:rPr>
        <w:t>ΠΡΑΚΤΙΚΑ ΒΟΥΛΗΣ</w:t>
      </w:r>
    </w:p>
    <w:p w14:paraId="5D1899A6" w14:textId="77777777" w:rsidR="00CB774E" w:rsidRDefault="00A25ABA">
      <w:pPr>
        <w:spacing w:after="0" w:line="600" w:lineRule="auto"/>
        <w:ind w:firstLine="720"/>
        <w:contextualSpacing/>
        <w:jc w:val="center"/>
        <w:rPr>
          <w:rFonts w:eastAsia="Times New Roman"/>
          <w:szCs w:val="24"/>
        </w:rPr>
      </w:pPr>
      <w:r>
        <w:rPr>
          <w:rFonts w:eastAsia="Times New Roman"/>
          <w:szCs w:val="24"/>
        </w:rPr>
        <w:t>ΙΖ΄ ΠΕΡΙΟΔΟΣ</w:t>
      </w:r>
    </w:p>
    <w:p w14:paraId="5D1899A7" w14:textId="77777777" w:rsidR="00CB774E" w:rsidRDefault="00A25ABA">
      <w:pPr>
        <w:spacing w:after="0"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5D1899A8" w14:textId="77777777" w:rsidR="00CB774E" w:rsidRDefault="00A25ABA">
      <w:pPr>
        <w:spacing w:after="0" w:line="600" w:lineRule="auto"/>
        <w:ind w:firstLine="720"/>
        <w:contextualSpacing/>
        <w:jc w:val="center"/>
        <w:rPr>
          <w:rFonts w:eastAsia="Times New Roman"/>
          <w:szCs w:val="24"/>
        </w:rPr>
      </w:pPr>
      <w:r>
        <w:rPr>
          <w:rFonts w:eastAsia="Times New Roman"/>
          <w:szCs w:val="24"/>
        </w:rPr>
        <w:t>ΣΥΝΟΔΟΣ Β΄</w:t>
      </w:r>
    </w:p>
    <w:p w14:paraId="5D1899A9" w14:textId="77777777" w:rsidR="00CB774E" w:rsidRDefault="00A25ABA">
      <w:pPr>
        <w:spacing w:after="0" w:line="600" w:lineRule="auto"/>
        <w:ind w:firstLine="720"/>
        <w:contextualSpacing/>
        <w:jc w:val="center"/>
        <w:rPr>
          <w:rFonts w:eastAsia="Times New Roman"/>
          <w:szCs w:val="24"/>
        </w:rPr>
      </w:pPr>
      <w:r>
        <w:rPr>
          <w:rFonts w:eastAsia="Times New Roman"/>
          <w:szCs w:val="24"/>
        </w:rPr>
        <w:t>ΣΥΝΕΔΡΙΑΣΗ Λ΄</w:t>
      </w:r>
    </w:p>
    <w:p w14:paraId="5D1899AA" w14:textId="77777777" w:rsidR="00CB774E" w:rsidRDefault="00A25ABA">
      <w:pPr>
        <w:spacing w:after="0" w:line="600" w:lineRule="auto"/>
        <w:ind w:firstLine="720"/>
        <w:contextualSpacing/>
        <w:jc w:val="center"/>
        <w:rPr>
          <w:rFonts w:eastAsia="Times New Roman"/>
          <w:szCs w:val="24"/>
        </w:rPr>
      </w:pPr>
      <w:r>
        <w:rPr>
          <w:rFonts w:eastAsia="Times New Roman"/>
          <w:szCs w:val="24"/>
        </w:rPr>
        <w:t>Τετάρτη 23 Νοεμβρίου 2016</w:t>
      </w:r>
      <w:r>
        <w:rPr>
          <w:rFonts w:eastAsia="Times New Roman"/>
          <w:szCs w:val="24"/>
        </w:rPr>
        <w:t xml:space="preserve"> (πρωί)</w:t>
      </w:r>
    </w:p>
    <w:p w14:paraId="5D1899AB" w14:textId="77777777" w:rsidR="00CB774E" w:rsidRDefault="00A25ABA">
      <w:pPr>
        <w:spacing w:after="0" w:line="600" w:lineRule="auto"/>
        <w:ind w:firstLine="720"/>
        <w:contextualSpacing/>
        <w:jc w:val="both"/>
        <w:rPr>
          <w:rFonts w:eastAsia="Times New Roman"/>
          <w:szCs w:val="24"/>
        </w:rPr>
      </w:pPr>
      <w:r>
        <w:rPr>
          <w:rFonts w:eastAsia="Times New Roman"/>
          <w:szCs w:val="24"/>
        </w:rPr>
        <w:t>Αθήνα, σήμερα στις 23 Νοεμβρίου 2016, ημέρα Τετάρτη και ώρα 10.04΄</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Α΄ Αντιπροέδρου αυτής κ. </w:t>
      </w:r>
      <w:r w:rsidRPr="00F86D8F">
        <w:rPr>
          <w:rFonts w:eastAsia="Times New Roman"/>
          <w:b/>
          <w:szCs w:val="24"/>
        </w:rPr>
        <w:t>ΑΝΑΣΤΑΣΙΟΥ ΚΟΥΡΑΚΗ.</w:t>
      </w:r>
    </w:p>
    <w:p w14:paraId="5D1899AC" w14:textId="77777777" w:rsidR="00CB774E" w:rsidRDefault="00A25ABA">
      <w:pPr>
        <w:spacing w:after="0" w:line="600" w:lineRule="auto"/>
        <w:ind w:firstLine="720"/>
        <w:contextualSpacing/>
        <w:jc w:val="both"/>
        <w:rPr>
          <w:rFonts w:eastAsia="Times New Roman"/>
          <w:szCs w:val="24"/>
        </w:rPr>
      </w:pPr>
      <w:r>
        <w:rPr>
          <w:rFonts w:eastAsia="Times New Roman"/>
          <w:b/>
          <w:bCs/>
          <w:szCs w:val="24"/>
        </w:rPr>
        <w:t xml:space="preserve">ΠΡΟΕΔΡΕΥΩΝ (Αναστάσιος Κουράκης): </w:t>
      </w:r>
      <w:r>
        <w:rPr>
          <w:rFonts w:eastAsia="Times New Roman"/>
          <w:szCs w:val="24"/>
        </w:rPr>
        <w:t>Κυρίες και κύριοι συνάδελφοι, αρχίζει η συνεδρίαση.</w:t>
      </w:r>
    </w:p>
    <w:p w14:paraId="5D1899AD" w14:textId="77777777" w:rsidR="00CB774E" w:rsidRDefault="00A25ABA">
      <w:pPr>
        <w:spacing w:after="0" w:line="600" w:lineRule="auto"/>
        <w:ind w:firstLine="720"/>
        <w:contextualSpacing/>
        <w:jc w:val="both"/>
        <w:rPr>
          <w:rFonts w:eastAsia="Times New Roman"/>
          <w:szCs w:val="24"/>
        </w:rPr>
      </w:pPr>
      <w:r>
        <w:rPr>
          <w:rFonts w:eastAsia="Times New Roman"/>
          <w:szCs w:val="24"/>
        </w:rPr>
        <w:t>Έ</w:t>
      </w:r>
      <w:r>
        <w:rPr>
          <w:rFonts w:eastAsia="Times New Roman"/>
          <w:szCs w:val="24"/>
        </w:rPr>
        <w:t xml:space="preserve">χω την </w:t>
      </w:r>
      <w:r>
        <w:rPr>
          <w:rFonts w:eastAsia="Times New Roman"/>
          <w:szCs w:val="24"/>
        </w:rPr>
        <w:t xml:space="preserve">τιμή να ανακοινώσω στο Σώμα το </w:t>
      </w:r>
      <w:r>
        <w:rPr>
          <w:rFonts w:eastAsia="Times New Roman"/>
          <w:szCs w:val="24"/>
        </w:rPr>
        <w:t>δ</w:t>
      </w:r>
      <w:r>
        <w:rPr>
          <w:rFonts w:eastAsia="Times New Roman"/>
          <w:szCs w:val="24"/>
        </w:rPr>
        <w:t xml:space="preserve">ελτίο </w:t>
      </w:r>
      <w:r>
        <w:rPr>
          <w:rFonts w:eastAsia="Times New Roman"/>
          <w:szCs w:val="24"/>
        </w:rPr>
        <w:t>ε</w:t>
      </w:r>
      <w:r>
        <w:rPr>
          <w:rFonts w:eastAsia="Times New Roman"/>
          <w:szCs w:val="24"/>
        </w:rPr>
        <w:t xml:space="preserve">πικαίρων </w:t>
      </w:r>
      <w:r>
        <w:rPr>
          <w:rFonts w:eastAsia="Times New Roman"/>
          <w:szCs w:val="24"/>
        </w:rPr>
        <w:t>ε</w:t>
      </w:r>
      <w:r>
        <w:rPr>
          <w:rFonts w:eastAsia="Times New Roman"/>
          <w:szCs w:val="24"/>
        </w:rPr>
        <w:t>ρωτήσεων της Πέμπτης 24 Νοεμβρίου 2016.</w:t>
      </w:r>
    </w:p>
    <w:p w14:paraId="5D1899AE" w14:textId="77777777" w:rsidR="00CB774E" w:rsidRDefault="00A25ABA">
      <w:pPr>
        <w:spacing w:after="0" w:line="600" w:lineRule="auto"/>
        <w:ind w:firstLine="720"/>
        <w:contextualSpacing/>
        <w:jc w:val="both"/>
        <w:rPr>
          <w:rFonts w:eastAsia="Times New Roman"/>
          <w:szCs w:val="24"/>
        </w:rPr>
      </w:pPr>
      <w:r>
        <w:rPr>
          <w:rFonts w:eastAsia="Times New Roman"/>
          <w:szCs w:val="24"/>
        </w:rPr>
        <w:lastRenderedPageBreak/>
        <w:t xml:space="preserve">Α. ΕΠΙΚΑΙΡΕΣ ΕΡΩΤΗΣΕΙΣ </w:t>
      </w:r>
      <w:r>
        <w:rPr>
          <w:rFonts w:eastAsia="Times New Roman"/>
          <w:szCs w:val="24"/>
        </w:rPr>
        <w:t>Πρώτου Κύκλου (Άρθρο 130 παρ</w:t>
      </w:r>
      <w:r>
        <w:rPr>
          <w:rFonts w:eastAsia="Times New Roman"/>
          <w:szCs w:val="24"/>
        </w:rPr>
        <w:t>άγραφοι</w:t>
      </w:r>
      <w:r>
        <w:rPr>
          <w:rFonts w:eastAsia="Times New Roman"/>
          <w:szCs w:val="24"/>
        </w:rPr>
        <w:t xml:space="preserve"> 2 και 3 </w:t>
      </w:r>
      <w:r>
        <w:rPr>
          <w:rFonts w:eastAsia="Times New Roman"/>
          <w:szCs w:val="24"/>
        </w:rPr>
        <w:t xml:space="preserve">του </w:t>
      </w:r>
      <w:r>
        <w:rPr>
          <w:rFonts w:eastAsia="Times New Roman"/>
          <w:szCs w:val="24"/>
        </w:rPr>
        <w:t>Καν</w:t>
      </w:r>
      <w:r>
        <w:rPr>
          <w:rFonts w:eastAsia="Times New Roman"/>
          <w:szCs w:val="24"/>
        </w:rPr>
        <w:t>ονισμού</w:t>
      </w:r>
      <w:r>
        <w:rPr>
          <w:rFonts w:eastAsia="Times New Roman"/>
          <w:szCs w:val="24"/>
        </w:rPr>
        <w:t xml:space="preserve"> </w:t>
      </w:r>
      <w:r>
        <w:rPr>
          <w:rFonts w:eastAsia="Times New Roman"/>
          <w:szCs w:val="24"/>
        </w:rPr>
        <w:t>τ</w:t>
      </w:r>
      <w:r>
        <w:rPr>
          <w:rFonts w:eastAsia="Times New Roman"/>
          <w:szCs w:val="24"/>
        </w:rPr>
        <w:t xml:space="preserve">ης </w:t>
      </w:r>
      <w:r>
        <w:rPr>
          <w:rFonts w:eastAsia="Times New Roman"/>
          <w:szCs w:val="24"/>
        </w:rPr>
        <w:t>Βουλής)</w:t>
      </w:r>
    </w:p>
    <w:p w14:paraId="5D1899AF" w14:textId="77777777" w:rsidR="00CB774E" w:rsidRDefault="00A25ABA">
      <w:pPr>
        <w:spacing w:after="0" w:line="600" w:lineRule="auto"/>
        <w:ind w:firstLine="720"/>
        <w:contextualSpacing/>
        <w:jc w:val="both"/>
        <w:rPr>
          <w:rFonts w:eastAsia="Times New Roman"/>
          <w:szCs w:val="24"/>
        </w:rPr>
      </w:pPr>
      <w:r>
        <w:rPr>
          <w:rFonts w:eastAsia="Times New Roman"/>
          <w:szCs w:val="24"/>
        </w:rPr>
        <w:t>1.</w:t>
      </w:r>
      <w:r>
        <w:rPr>
          <w:rFonts w:eastAsia="Times New Roman"/>
          <w:szCs w:val="24"/>
        </w:rPr>
        <w:t xml:space="preserve"> </w:t>
      </w:r>
      <w:r>
        <w:rPr>
          <w:rFonts w:eastAsia="Times New Roman"/>
          <w:szCs w:val="24"/>
        </w:rPr>
        <w:t xml:space="preserve">Η με αριθμό 195/11-11-2016 επίκαιρη ερώτηση του Βουλευτή Αρκαδίας της </w:t>
      </w:r>
      <w:r>
        <w:rPr>
          <w:rFonts w:eastAsia="Times New Roman"/>
          <w:szCs w:val="24"/>
        </w:rPr>
        <w:t>Δημοκρατικής Συμπαράταξης ΠΑΣΟΚ-ΔΗΜΑΡ κ. Οδυσσέα Κωνσταντινόπουλου προς τον Υπουργό Οικονομικών, σχετικά με την άρση των εμποδίων για την αξιοποίηση του πρώην αεροδρομίου του Ελληνικού.</w:t>
      </w:r>
    </w:p>
    <w:p w14:paraId="5D1899B0" w14:textId="77777777" w:rsidR="00CB774E" w:rsidRDefault="00A25ABA">
      <w:pPr>
        <w:spacing w:after="0" w:line="600" w:lineRule="auto"/>
        <w:ind w:firstLine="720"/>
        <w:contextualSpacing/>
        <w:jc w:val="both"/>
        <w:rPr>
          <w:rFonts w:eastAsia="Times New Roman"/>
          <w:szCs w:val="24"/>
        </w:rPr>
      </w:pPr>
      <w:r>
        <w:rPr>
          <w:rFonts w:eastAsia="Times New Roman"/>
          <w:szCs w:val="24"/>
        </w:rPr>
        <w:t>2.</w:t>
      </w:r>
      <w:r>
        <w:rPr>
          <w:rFonts w:eastAsia="Times New Roman"/>
          <w:szCs w:val="24"/>
        </w:rPr>
        <w:t xml:space="preserve"> </w:t>
      </w:r>
      <w:r>
        <w:rPr>
          <w:rFonts w:eastAsia="Times New Roman"/>
          <w:szCs w:val="24"/>
        </w:rPr>
        <w:t>Η με αριθμό 204/14-11-2016 επίκαιρη ερώτηση του Βουλευτή Β΄ Πειραι</w:t>
      </w:r>
      <w:r>
        <w:rPr>
          <w:rFonts w:eastAsia="Times New Roman"/>
          <w:szCs w:val="24"/>
        </w:rPr>
        <w:t>ώ</w:t>
      </w:r>
      <w:r>
        <w:rPr>
          <w:rFonts w:eastAsia="Times New Roman"/>
          <w:szCs w:val="24"/>
        </w:rPr>
        <w:t>ς</w:t>
      </w:r>
      <w:r>
        <w:rPr>
          <w:rFonts w:eastAsia="Times New Roman"/>
          <w:szCs w:val="24"/>
        </w:rPr>
        <w:t xml:space="preserve"> των Ανεξαρτήτων Ελλήνων κ. Δημητρίου Καμμένου προς τον Υπουργό Οικονομικών, σχετικά με τη μεταφορά των υπηρεσιών του Υπουργείου Οικονομικών στο κτήριο Κεράνη.</w:t>
      </w:r>
    </w:p>
    <w:p w14:paraId="5D1899B1" w14:textId="77777777" w:rsidR="00CB774E" w:rsidRDefault="00A25ABA">
      <w:pPr>
        <w:spacing w:after="0" w:line="600" w:lineRule="auto"/>
        <w:ind w:firstLine="720"/>
        <w:contextualSpacing/>
        <w:jc w:val="both"/>
        <w:rPr>
          <w:rFonts w:eastAsia="Times New Roman"/>
          <w:szCs w:val="24"/>
        </w:rPr>
      </w:pPr>
      <w:r>
        <w:rPr>
          <w:rFonts w:eastAsia="Times New Roman"/>
          <w:szCs w:val="24"/>
        </w:rPr>
        <w:t>3.</w:t>
      </w:r>
      <w:r>
        <w:rPr>
          <w:rFonts w:eastAsia="Times New Roman"/>
          <w:szCs w:val="24"/>
        </w:rPr>
        <w:t xml:space="preserve"> </w:t>
      </w:r>
      <w:r>
        <w:rPr>
          <w:rFonts w:eastAsia="Times New Roman"/>
          <w:szCs w:val="24"/>
        </w:rPr>
        <w:t xml:space="preserve">Η με αριθμό 182/7-11-2016 επίκαιρη ερώτηση του Βουλευτή Α΄ Θεσσαλονίκης της Ένωσης Κεντρώων </w:t>
      </w:r>
      <w:r>
        <w:rPr>
          <w:rFonts w:eastAsia="Times New Roman"/>
          <w:szCs w:val="24"/>
        </w:rPr>
        <w:t>κ. Ιωάννη Σαρίδη προς τον Υπουργό Οικονομικών, σχετικά με τη διαχείριση των κόκκινων δανείων της πρώην ΑΤΕ</w:t>
      </w:r>
      <w:r>
        <w:rPr>
          <w:rFonts w:eastAsia="Times New Roman"/>
          <w:szCs w:val="24"/>
          <w:lang w:val="en-US"/>
        </w:rPr>
        <w:t>bank</w:t>
      </w:r>
      <w:r>
        <w:rPr>
          <w:rFonts w:eastAsia="Times New Roman"/>
          <w:szCs w:val="24"/>
        </w:rPr>
        <w:t>, κατά άδικο τρόπο για τους οφειλέτες της.</w:t>
      </w:r>
    </w:p>
    <w:p w14:paraId="5D1899B2" w14:textId="77777777" w:rsidR="00CB774E" w:rsidRDefault="00A25ABA">
      <w:pPr>
        <w:spacing w:after="0" w:line="600" w:lineRule="auto"/>
        <w:ind w:firstLine="720"/>
        <w:contextualSpacing/>
        <w:jc w:val="both"/>
        <w:rPr>
          <w:rFonts w:eastAsia="Times New Roman"/>
          <w:szCs w:val="24"/>
        </w:rPr>
      </w:pPr>
      <w:r>
        <w:rPr>
          <w:rFonts w:eastAsia="Times New Roman"/>
          <w:szCs w:val="24"/>
        </w:rPr>
        <w:t>ΑΝΑΦΟΡΕΣ-ΕΡΩΤΗΣΕΙΣ (Άρθρο 130 παρ</w:t>
      </w:r>
      <w:r>
        <w:rPr>
          <w:rFonts w:eastAsia="Times New Roman"/>
          <w:szCs w:val="24"/>
        </w:rPr>
        <w:t xml:space="preserve">άγραφος </w:t>
      </w:r>
      <w:r>
        <w:rPr>
          <w:rFonts w:eastAsia="Times New Roman"/>
          <w:szCs w:val="24"/>
        </w:rPr>
        <w:t xml:space="preserve">5 </w:t>
      </w:r>
      <w:r>
        <w:rPr>
          <w:rFonts w:eastAsia="Times New Roman"/>
          <w:szCs w:val="24"/>
        </w:rPr>
        <w:t xml:space="preserve">του </w:t>
      </w:r>
      <w:r>
        <w:rPr>
          <w:rFonts w:eastAsia="Times New Roman"/>
          <w:szCs w:val="24"/>
        </w:rPr>
        <w:t>Καν</w:t>
      </w:r>
      <w:r>
        <w:rPr>
          <w:rFonts w:eastAsia="Times New Roman"/>
          <w:szCs w:val="24"/>
        </w:rPr>
        <w:t>ονισμού</w:t>
      </w:r>
      <w:r>
        <w:rPr>
          <w:rFonts w:eastAsia="Times New Roman"/>
          <w:szCs w:val="24"/>
        </w:rPr>
        <w:t xml:space="preserve"> </w:t>
      </w:r>
      <w:r>
        <w:rPr>
          <w:rFonts w:eastAsia="Times New Roman"/>
          <w:szCs w:val="24"/>
        </w:rPr>
        <w:t xml:space="preserve">της </w:t>
      </w:r>
      <w:r>
        <w:rPr>
          <w:rFonts w:eastAsia="Times New Roman"/>
          <w:szCs w:val="24"/>
        </w:rPr>
        <w:t>Βουλής)</w:t>
      </w:r>
    </w:p>
    <w:p w14:paraId="5D1899B3" w14:textId="77777777" w:rsidR="00CB774E" w:rsidRDefault="00A25ABA">
      <w:pPr>
        <w:spacing w:after="0" w:line="600" w:lineRule="auto"/>
        <w:ind w:firstLine="720"/>
        <w:contextualSpacing/>
        <w:jc w:val="both"/>
        <w:rPr>
          <w:rFonts w:eastAsia="Times New Roman"/>
          <w:szCs w:val="24"/>
        </w:rPr>
      </w:pPr>
      <w:r>
        <w:rPr>
          <w:rFonts w:eastAsia="Times New Roman"/>
          <w:szCs w:val="24"/>
        </w:rPr>
        <w:lastRenderedPageBreak/>
        <w:t>1.</w:t>
      </w:r>
      <w:r>
        <w:rPr>
          <w:rFonts w:eastAsia="Times New Roman"/>
          <w:szCs w:val="24"/>
        </w:rPr>
        <w:t xml:space="preserve"> </w:t>
      </w:r>
      <w:r>
        <w:rPr>
          <w:rFonts w:eastAsia="Times New Roman"/>
          <w:szCs w:val="24"/>
        </w:rPr>
        <w:t xml:space="preserve">Η με αριθμό 3/3-10-2016 ερώτηση του Δ΄ Αντιπροέδρου της Βουλής και Βουλευτή Α΄ Αθηνών της Νέας Δημοκρατίας κ. Νικήτα Κακλαμάνη προς τον Υπουργό Οικονομικών, σχετικά με την αναθεώρηση στοιχείων ελλείματος της χώρας της περιόδου 1995-2013 από τη </w:t>
      </w:r>
      <w:r>
        <w:rPr>
          <w:rFonts w:eastAsia="Times New Roman"/>
          <w:szCs w:val="24"/>
          <w:lang w:val="en-US"/>
        </w:rPr>
        <w:t>EUROSTAT</w:t>
      </w:r>
      <w:r>
        <w:rPr>
          <w:rFonts w:eastAsia="Times New Roman"/>
          <w:szCs w:val="24"/>
        </w:rPr>
        <w:t>.</w:t>
      </w:r>
    </w:p>
    <w:p w14:paraId="5D1899B4" w14:textId="77777777" w:rsidR="00CB774E" w:rsidRDefault="00A25ABA">
      <w:pPr>
        <w:spacing w:after="0" w:line="600" w:lineRule="auto"/>
        <w:ind w:firstLine="720"/>
        <w:contextualSpacing/>
        <w:jc w:val="both"/>
        <w:rPr>
          <w:rFonts w:eastAsia="Times New Roman"/>
          <w:szCs w:val="24"/>
        </w:rPr>
      </w:pPr>
      <w:r>
        <w:rPr>
          <w:rFonts w:eastAsia="Times New Roman"/>
          <w:szCs w:val="24"/>
        </w:rPr>
        <w:t>2.</w:t>
      </w:r>
      <w:r>
        <w:rPr>
          <w:rFonts w:eastAsia="Times New Roman"/>
          <w:szCs w:val="24"/>
        </w:rPr>
        <w:t xml:space="preserve"> </w:t>
      </w:r>
      <w:r>
        <w:rPr>
          <w:rFonts w:eastAsia="Times New Roman"/>
          <w:szCs w:val="24"/>
        </w:rPr>
        <w:t xml:space="preserve">Η με αριθμό 31/3-10-2016 ερώτηση του Ανεξάρτητου Βουλευτή Λακωνίας κ. Λεωνίδα Γρηγοράκου προς τον Υπουργό Οικονομικών, σχετικά με την αποζημίωση μεριδιούχων των </w:t>
      </w:r>
      <w:r>
        <w:rPr>
          <w:rFonts w:eastAsia="Times New Roman"/>
          <w:szCs w:val="24"/>
        </w:rPr>
        <w:t>σ</w:t>
      </w:r>
      <w:r>
        <w:rPr>
          <w:rFonts w:eastAsia="Times New Roman"/>
          <w:szCs w:val="24"/>
        </w:rPr>
        <w:t xml:space="preserve">υνεταιριστικών </w:t>
      </w:r>
      <w:r>
        <w:rPr>
          <w:rFonts w:eastAsia="Times New Roman"/>
          <w:szCs w:val="24"/>
        </w:rPr>
        <w:t>τ</w:t>
      </w:r>
      <w:r>
        <w:rPr>
          <w:rFonts w:eastAsia="Times New Roman"/>
          <w:szCs w:val="24"/>
        </w:rPr>
        <w:t>ραπεζών.</w:t>
      </w:r>
    </w:p>
    <w:p w14:paraId="5D1899B5" w14:textId="77777777" w:rsidR="00CB774E" w:rsidRDefault="00A25ABA">
      <w:pPr>
        <w:spacing w:after="0" w:line="600" w:lineRule="auto"/>
        <w:ind w:firstLine="720"/>
        <w:contextualSpacing/>
        <w:jc w:val="both"/>
        <w:rPr>
          <w:rFonts w:eastAsia="Times New Roman"/>
          <w:szCs w:val="24"/>
        </w:rPr>
      </w:pPr>
      <w:r>
        <w:rPr>
          <w:rFonts w:eastAsia="Times New Roman"/>
          <w:szCs w:val="24"/>
        </w:rPr>
        <w:t>Κυρίες και κύριοι συνάδελφοι, έχω την τιμή να ανακοινώσω στο Σώμα πω</w:t>
      </w:r>
      <w:r>
        <w:rPr>
          <w:rFonts w:eastAsia="Times New Roman"/>
          <w:szCs w:val="24"/>
        </w:rPr>
        <w:t xml:space="preserve">ς η Διαρκής Επιτροπή Παραγωγής και Εμπορίου καταθέτει της </w:t>
      </w:r>
      <w:r>
        <w:rPr>
          <w:rFonts w:eastAsia="Times New Roman"/>
          <w:szCs w:val="24"/>
        </w:rPr>
        <w:t>έ</w:t>
      </w:r>
      <w:r>
        <w:rPr>
          <w:rFonts w:eastAsia="Times New Roman"/>
          <w:szCs w:val="24"/>
        </w:rPr>
        <w:t>κθεσή της στο σχέδιο νόμου του Υπουργείου Υποδομών και Μεταφορών</w:t>
      </w:r>
      <w:r>
        <w:rPr>
          <w:rFonts w:eastAsia="Times New Roman"/>
          <w:szCs w:val="24"/>
        </w:rPr>
        <w:t>:</w:t>
      </w:r>
      <w:r>
        <w:rPr>
          <w:rFonts w:eastAsia="Times New Roman"/>
          <w:szCs w:val="24"/>
        </w:rPr>
        <w:t xml:space="preserve"> «Ενσωμάτωση στην ελληνική νομοθεσία της Οδηγίας 2014/94/ΕΕ του Ευρωπαϊκού Κοινοβουλίου και του Συμβουλίου της 22ας Οκτωβρίου 2014 γ</w:t>
      </w:r>
      <w:r>
        <w:rPr>
          <w:rFonts w:eastAsia="Times New Roman"/>
          <w:szCs w:val="24"/>
        </w:rPr>
        <w:t>ια την ανάπτυξη υποδομών εναλλακτικών καυσίμων, απλοποίηση διαδικασίας αδειοδότησης και άλλες διατάξεις πρατηρίων παροχής καυσίμων και ενέργειας και λοιπές διατάξεις».</w:t>
      </w:r>
    </w:p>
    <w:p w14:paraId="5D1899B6" w14:textId="77777777" w:rsidR="00CB774E" w:rsidRDefault="00A25ABA">
      <w:pPr>
        <w:spacing w:after="0" w:line="600" w:lineRule="auto"/>
        <w:ind w:firstLine="720"/>
        <w:contextualSpacing/>
        <w:jc w:val="both"/>
        <w:rPr>
          <w:rFonts w:eastAsia="Times New Roman"/>
          <w:szCs w:val="24"/>
        </w:rPr>
      </w:pPr>
      <w:r>
        <w:rPr>
          <w:rFonts w:eastAsia="Times New Roman"/>
          <w:szCs w:val="24"/>
        </w:rPr>
        <w:lastRenderedPageBreak/>
        <w:t>Επίσης η Διαρκής Επιτροπή Δημόσιας Διοίκησης, Δημόσιας Τάξης και Δικαιοσύνης καταθέτει τ</w:t>
      </w:r>
      <w:r>
        <w:rPr>
          <w:rFonts w:eastAsia="Times New Roman"/>
          <w:szCs w:val="24"/>
        </w:rPr>
        <w:t xml:space="preserve">ην </w:t>
      </w:r>
      <w:r>
        <w:rPr>
          <w:rFonts w:eastAsia="Times New Roman"/>
          <w:szCs w:val="24"/>
        </w:rPr>
        <w:t>έ</w:t>
      </w:r>
      <w:r>
        <w:rPr>
          <w:rFonts w:eastAsia="Times New Roman"/>
          <w:szCs w:val="24"/>
        </w:rPr>
        <w:t>κθεσή της στο σχέδιο νόμου του Υπουργείου Δικαιοσύνης, Διαφάνειας και Ανθρωπίνων Δικαιωμάτων</w:t>
      </w:r>
      <w:r>
        <w:rPr>
          <w:rFonts w:eastAsia="Times New Roman"/>
          <w:szCs w:val="24"/>
        </w:rPr>
        <w:t>:</w:t>
      </w:r>
      <w:r>
        <w:rPr>
          <w:rFonts w:eastAsia="Times New Roman"/>
          <w:szCs w:val="24"/>
        </w:rPr>
        <w:t xml:space="preserve"> «Ενσωμάτωση της Οδηγίας 2000/43/ΕΚ περί εφαρμογή της αρχής της ίσης μεταχείρισης προσώπων ασχέτως φυλετικής ή εθνοτικής τους καταγωγής, της Οδηγίας 2000/78/ΕΚ</w:t>
      </w:r>
      <w:r>
        <w:rPr>
          <w:rFonts w:eastAsia="Times New Roman"/>
          <w:szCs w:val="24"/>
        </w:rPr>
        <w:t xml:space="preserve"> για τη διαμόρφωση γενικού πλαισίου για την ίση μεταχείριση στην απασχόληση και την εργασία και της Οδηγίας 2014/54/ΕΕ περί μέτρων που διευκολύνουν την άσκηση των δικαιωμάτων των εργαζομένων στο πλαίσιο της ελεύθερης κυκλοφορίας των εργαζομένων, ΙΙ) λήψη α</w:t>
      </w:r>
      <w:r>
        <w:rPr>
          <w:rFonts w:eastAsia="Times New Roman"/>
          <w:szCs w:val="24"/>
        </w:rPr>
        <w:t xml:space="preserve">ναγκαίων μέτρων συμμόρφωσης με τα άρθρα 22, 23, 30, 31 παρ. 1, 32 και 34 του Κανονισμού 596/2014 για την κατάχρηση της αγοράς και την κατάργηση της Οδηγίας 2003/6/ΕΚ του Ευρωπαϊκού Κοινοβουλίου και του Συμβουλίου και των οδηγιών της Επιτροπής 2003/124/ΕΚ, </w:t>
      </w:r>
      <w:r>
        <w:rPr>
          <w:rFonts w:eastAsia="Times New Roman"/>
          <w:szCs w:val="24"/>
        </w:rPr>
        <w:t>2003/125/ΕΚ και 2004/72/ΕΚ και ενσωμάτωση της Οδηγίας 2014/57/ΕΕ περί ποινικών κυρώσεων για την κατάχρηση αγοράς και της εκτελεστικής Οδηγίας 2015/2392, ΙΙΙ) ενσωμάτωση της Οδηγίας 2014/62 σχετικά με την προστασία του ευρώ και άλλων νομισμάτων από την παρα</w:t>
      </w:r>
      <w:r>
        <w:rPr>
          <w:rFonts w:eastAsia="Times New Roman"/>
          <w:szCs w:val="24"/>
        </w:rPr>
        <w:t xml:space="preserve">χάραξη και την </w:t>
      </w:r>
      <w:r>
        <w:rPr>
          <w:rFonts w:eastAsia="Times New Roman"/>
          <w:szCs w:val="24"/>
        </w:rPr>
        <w:lastRenderedPageBreak/>
        <w:t xml:space="preserve">κιβδηλεία μέσω του ποινικού δικαίου, και για την αντικατάσταση της απόφασης-πλαισίου 2000/383/ΔΕΥ του Συμβουλίου και </w:t>
      </w:r>
      <w:r>
        <w:rPr>
          <w:rFonts w:eastAsia="Times New Roman"/>
          <w:szCs w:val="24"/>
          <w:lang w:val="en-US"/>
        </w:rPr>
        <w:t>IV</w:t>
      </w:r>
      <w:r>
        <w:rPr>
          <w:rFonts w:eastAsia="Times New Roman"/>
          <w:szCs w:val="24"/>
        </w:rPr>
        <w:t>) Σύσταση Εθνικού Μηχανισμού Διερεύνησης Περιστατικών Αυθαιρεσίας στα σώματα ασφαλείας και τους υπαλλήλους των καταστημάτω</w:t>
      </w:r>
      <w:r>
        <w:rPr>
          <w:rFonts w:eastAsia="Times New Roman"/>
          <w:szCs w:val="24"/>
        </w:rPr>
        <w:t>ν κράτησης».</w:t>
      </w:r>
    </w:p>
    <w:p w14:paraId="5D1899B7" w14:textId="77777777" w:rsidR="00CB774E" w:rsidRDefault="00A25ABA">
      <w:pPr>
        <w:spacing w:after="0" w:line="600" w:lineRule="auto"/>
        <w:ind w:firstLine="720"/>
        <w:contextualSpacing/>
        <w:jc w:val="both"/>
        <w:rPr>
          <w:rFonts w:eastAsia="Times New Roman"/>
          <w:szCs w:val="24"/>
        </w:rPr>
      </w:pPr>
      <w:r>
        <w:rPr>
          <w:rFonts w:eastAsia="Times New Roman"/>
          <w:szCs w:val="24"/>
        </w:rPr>
        <w:t xml:space="preserve">Ο κ. Γεώργιος Κυρίτσης, Βουλευτής Β΄ Αθηνών, ζητεί </w:t>
      </w:r>
      <w:r>
        <w:rPr>
          <w:rFonts w:eastAsia="Times New Roman"/>
          <w:szCs w:val="24"/>
        </w:rPr>
        <w:t xml:space="preserve">άδεια απουσίας στο εξωτερικό </w:t>
      </w:r>
      <w:r>
        <w:rPr>
          <w:rFonts w:eastAsia="Times New Roman"/>
          <w:szCs w:val="24"/>
        </w:rPr>
        <w:t>τη Δευτέρα 28 Νοεμβρίου 2016. Η Βουλή εγκρίνει;</w:t>
      </w:r>
    </w:p>
    <w:p w14:paraId="5D1899B8"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ΟΛΟΙ </w:t>
      </w:r>
      <w:r>
        <w:rPr>
          <w:rFonts w:eastAsia="Times New Roman"/>
          <w:b/>
          <w:szCs w:val="24"/>
        </w:rPr>
        <w:t xml:space="preserve">ΟΙ </w:t>
      </w:r>
      <w:r>
        <w:rPr>
          <w:rFonts w:eastAsia="Times New Roman"/>
          <w:b/>
          <w:szCs w:val="24"/>
        </w:rPr>
        <w:t>ΒΟΥΛΕΥΤΕΣ:</w:t>
      </w:r>
      <w:r>
        <w:rPr>
          <w:rFonts w:eastAsia="Times New Roman"/>
          <w:szCs w:val="24"/>
        </w:rPr>
        <w:t xml:space="preserve"> Μάλιστα, μάλιστα.</w:t>
      </w:r>
    </w:p>
    <w:p w14:paraId="5D1899B9"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η</w:t>
      </w:r>
      <w:r>
        <w:rPr>
          <w:rFonts w:eastAsia="Times New Roman"/>
          <w:szCs w:val="24"/>
        </w:rPr>
        <w:t xml:space="preserve"> Βουλή ενέκρινε τη ζητηθείσα άδεια.</w:t>
      </w:r>
    </w:p>
    <w:p w14:paraId="5D1899BA"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εισερχόμ</w:t>
      </w:r>
      <w:r>
        <w:rPr>
          <w:rFonts w:eastAsia="Times New Roman" w:cs="Times New Roman"/>
          <w:szCs w:val="24"/>
        </w:rPr>
        <w:t>αστε</w:t>
      </w:r>
      <w:r>
        <w:rPr>
          <w:rFonts w:eastAsia="Times New Roman" w:cs="Times New Roman"/>
          <w:szCs w:val="24"/>
        </w:rPr>
        <w:t xml:space="preserve"> στην ημερήσια διάταξη της </w:t>
      </w:r>
    </w:p>
    <w:p w14:paraId="5D1899BB" w14:textId="77777777" w:rsidR="00CB774E" w:rsidRDefault="00A25ABA">
      <w:pPr>
        <w:spacing w:after="0" w:line="600" w:lineRule="auto"/>
        <w:ind w:firstLine="720"/>
        <w:contextualSpacing/>
        <w:jc w:val="center"/>
        <w:rPr>
          <w:rFonts w:eastAsia="Times New Roman" w:cs="Times New Roman"/>
          <w:b/>
          <w:szCs w:val="24"/>
        </w:rPr>
      </w:pPr>
      <w:r>
        <w:rPr>
          <w:rFonts w:eastAsia="Times New Roman" w:cs="Times New Roman"/>
          <w:b/>
          <w:szCs w:val="24"/>
        </w:rPr>
        <w:t>ΝΟΜΟΘΕΤΙΚΗΣ ΕΡΓΑΣΙΑΣ</w:t>
      </w:r>
    </w:p>
    <w:p w14:paraId="5D1899BC"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Μόνη συζήτηση και ψήφιση επί της αρχής, των άρθρων και του</w:t>
      </w:r>
      <w:r>
        <w:rPr>
          <w:rFonts w:eastAsia="Times New Roman" w:cs="Times New Roman"/>
          <w:szCs w:val="24"/>
        </w:rPr>
        <w:t xml:space="preserve"> συνόλου του</w:t>
      </w:r>
      <w:r>
        <w:rPr>
          <w:rFonts w:eastAsia="Times New Roman" w:cs="Times New Roman"/>
          <w:szCs w:val="24"/>
        </w:rPr>
        <w:t xml:space="preserve"> σχεδίου νόμου του Υπουργείου Οικονομικών</w:t>
      </w:r>
      <w:r>
        <w:rPr>
          <w:rFonts w:eastAsia="Times New Roman" w:cs="Times New Roman"/>
          <w:szCs w:val="24"/>
        </w:rPr>
        <w:t>:</w:t>
      </w:r>
      <w:r>
        <w:rPr>
          <w:rFonts w:eastAsia="Times New Roman" w:cs="Times New Roman"/>
          <w:szCs w:val="24"/>
        </w:rPr>
        <w:t xml:space="preserve"> «Εναρμόνιση της νομοθεσίας με την Οδηγία 2014/17/ΕΕ του Ευρωπαϊκού Κοι</w:t>
      </w:r>
      <w:r>
        <w:rPr>
          <w:rFonts w:eastAsia="Times New Roman" w:cs="Times New Roman"/>
          <w:szCs w:val="24"/>
        </w:rPr>
        <w:lastRenderedPageBreak/>
        <w:t>νοβουλίου και του Συμβουλίου της 4</w:t>
      </w:r>
      <w:r w:rsidRPr="00920A90">
        <w:rPr>
          <w:rFonts w:eastAsia="Times New Roman" w:cs="Times New Roman"/>
          <w:szCs w:val="24"/>
          <w:vertAlign w:val="superscript"/>
        </w:rPr>
        <w:t>ης</w:t>
      </w:r>
      <w:r>
        <w:rPr>
          <w:rFonts w:eastAsia="Times New Roman" w:cs="Times New Roman"/>
          <w:szCs w:val="24"/>
        </w:rPr>
        <w:t xml:space="preserve"> Φεβρουαρίου 2014 σχετικά με τις συμβάσεις πίστωσης για καταναλωτές για ακίνητα που προορίζονται για κατοικία και την τροποποίηση της Οδηγίας 2008/48</w:t>
      </w:r>
      <w:r>
        <w:rPr>
          <w:rFonts w:eastAsia="Times New Roman" w:cs="Times New Roman"/>
          <w:szCs w:val="24"/>
        </w:rPr>
        <w:t xml:space="preserve">/ΕΚ και άλλες διατάξεις αρμοδιότητας </w:t>
      </w:r>
      <w:r>
        <w:rPr>
          <w:rFonts w:eastAsia="Times New Roman" w:cs="Times New Roman"/>
          <w:szCs w:val="24"/>
        </w:rPr>
        <w:t xml:space="preserve">του </w:t>
      </w:r>
      <w:r>
        <w:rPr>
          <w:rFonts w:eastAsia="Times New Roman" w:cs="Times New Roman"/>
          <w:szCs w:val="24"/>
        </w:rPr>
        <w:t xml:space="preserve">Υπουργείου Οικονομικών». </w:t>
      </w:r>
    </w:p>
    <w:p w14:paraId="5D1899BD"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Η Διάσκεψη των Προέδρων αποφάσισε στη συνεδρίασή της στις 1</w:t>
      </w:r>
      <w:r w:rsidRPr="007A4656">
        <w:rPr>
          <w:rFonts w:eastAsia="Times New Roman" w:cs="Times New Roman"/>
          <w:szCs w:val="24"/>
        </w:rPr>
        <w:t>8</w:t>
      </w:r>
      <w:r>
        <w:rPr>
          <w:rFonts w:eastAsia="Times New Roman" w:cs="Times New Roman"/>
          <w:szCs w:val="24"/>
        </w:rPr>
        <w:t xml:space="preserve"> Νοεμβρίου 2016 τη συζήτηση του νομοσχεδίου σε μία συνεδρίαση ενιαία επί της αρχής και επί των άρθρων. </w:t>
      </w:r>
    </w:p>
    <w:p w14:paraId="5D1899BE"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w:t>
      </w:r>
      <w:r>
        <w:rPr>
          <w:rFonts w:eastAsia="Times New Roman" w:cs="Times New Roman"/>
          <w:szCs w:val="24"/>
        </w:rPr>
        <w:t>ε</w:t>
      </w:r>
      <w:r>
        <w:rPr>
          <w:rFonts w:eastAsia="Times New Roman" w:cs="Times New Roman"/>
          <w:szCs w:val="24"/>
        </w:rPr>
        <w:t>ισηγητής</w:t>
      </w:r>
      <w:r>
        <w:rPr>
          <w:rFonts w:eastAsia="Times New Roman" w:cs="Times New Roman"/>
          <w:szCs w:val="24"/>
        </w:rPr>
        <w:t xml:space="preserve"> του ΣΥΡΙΖΑ κ. Χρήστος Αντωνίου. </w:t>
      </w:r>
    </w:p>
    <w:p w14:paraId="5D1899BF"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ΧΡΗΣΤΟΣ ΑΝΤΩΝΙΟΥ: </w:t>
      </w:r>
      <w:r>
        <w:rPr>
          <w:rFonts w:eastAsia="Times New Roman" w:cs="Times New Roman"/>
          <w:szCs w:val="24"/>
        </w:rPr>
        <w:t>Για πόσα λεπτά, κύριε Πρόεδρε, αν επιτρέπεται;</w:t>
      </w:r>
    </w:p>
    <w:p w14:paraId="5D1899C0"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Είναι δεκαπέντε λεπτά, κύριε Αντωνίου, για την πρωτολογία των εισηγητών και επτάμισι λεπτά για την δευτερολογία. Τα </w:t>
      </w:r>
      <w:r>
        <w:rPr>
          <w:rFonts w:eastAsia="Times New Roman" w:cs="Times New Roman"/>
          <w:szCs w:val="24"/>
        </w:rPr>
        <w:t>υπόλοιπα θα τα βρούμε.</w:t>
      </w:r>
    </w:p>
    <w:p w14:paraId="5D1899C1"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Κύριε Πρόεδρε, η συζήτηση είναι και επί των άρθρων; </w:t>
      </w:r>
    </w:p>
    <w:p w14:paraId="5D1899C2"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Είναι ενιαία η συνεδρίαση. Είναι μία συνεδρίαση, όπως αποφασίστηκε στην Διάσκεψη των Προέδρων, επί της αρχής, επί των άρθρων κα</w:t>
      </w:r>
      <w:r>
        <w:rPr>
          <w:rFonts w:eastAsia="Times New Roman" w:cs="Times New Roman"/>
          <w:szCs w:val="24"/>
        </w:rPr>
        <w:t xml:space="preserve">ι επί της τροπολογίας. </w:t>
      </w:r>
    </w:p>
    <w:p w14:paraId="5D1899C3"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ΓΕΡΜΕΝΗΣ: </w:t>
      </w:r>
      <w:r>
        <w:rPr>
          <w:rFonts w:eastAsia="Times New Roman" w:cs="Times New Roman"/>
          <w:szCs w:val="24"/>
        </w:rPr>
        <w:t xml:space="preserve">Θα έχουμε δευτερολογία; </w:t>
      </w:r>
    </w:p>
    <w:p w14:paraId="5D1899C4"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Βεβαίως. Θα υπάρχει δευτερολογία. </w:t>
      </w:r>
    </w:p>
    <w:p w14:paraId="5D1899C5"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Αντωνίου, μπορείτε να ξεκινήσετε. </w:t>
      </w:r>
    </w:p>
    <w:p w14:paraId="5D1899C6"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ΧΡΗΣΤΟΣ ΑΝΤΩΝΙΟΥ: </w:t>
      </w:r>
      <w:r>
        <w:rPr>
          <w:rFonts w:eastAsia="Times New Roman" w:cs="Times New Roman"/>
          <w:szCs w:val="24"/>
        </w:rPr>
        <w:t>Ευχαριστώ, κύριε Πρόεδρε.</w:t>
      </w:r>
    </w:p>
    <w:p w14:paraId="5D1899C7"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με το</w:t>
      </w:r>
      <w:r>
        <w:rPr>
          <w:rFonts w:eastAsia="Times New Roman" w:cs="Times New Roman"/>
          <w:szCs w:val="24"/>
        </w:rPr>
        <w:t xml:space="preserve"> παρόν σχέδιο νόμου ενσωματώνεται στην ελληνική νομοθεσία η </w:t>
      </w:r>
      <w:r>
        <w:rPr>
          <w:rFonts w:eastAsia="Times New Roman" w:cs="Times New Roman"/>
          <w:szCs w:val="24"/>
        </w:rPr>
        <w:t>ο</w:t>
      </w:r>
      <w:r>
        <w:rPr>
          <w:rFonts w:eastAsia="Times New Roman" w:cs="Times New Roman"/>
          <w:szCs w:val="24"/>
        </w:rPr>
        <w:t xml:space="preserve">δηγία 2014/17/ ΕΕ του Ευρωπαϊκού Κοινοβουλίου και του Συμβουλίου της 4ης Φεβρουαρίου 2014, σχετικά με τις συμβάσεις πίστωσης για καταναλωτές, για ακίνητα που προορίζονται για κατοικία. </w:t>
      </w:r>
    </w:p>
    <w:p w14:paraId="5D1899C8"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Με τη θέσ</w:t>
      </w:r>
      <w:r>
        <w:rPr>
          <w:rFonts w:eastAsia="Times New Roman" w:cs="Times New Roman"/>
          <w:szCs w:val="24"/>
        </w:rPr>
        <w:t>πιση του παρόντος σχεδίου νόμου διασφαλίζεται η εύρυθμη λειτουργία των αγορών ενυπόθηκης πίστης, ενισχύεται η προστασία του καταναλωτή και η χρηματοπιστωτική σταθερότητα. Οι πιστώσεις δανείων για ακίνητα που προορίζονται για κατοικία</w:t>
      </w:r>
      <w:r>
        <w:rPr>
          <w:rFonts w:eastAsia="Times New Roman" w:cs="Times New Roman"/>
          <w:szCs w:val="24"/>
        </w:rPr>
        <w:t>,</w:t>
      </w:r>
      <w:r>
        <w:rPr>
          <w:rFonts w:eastAsia="Times New Roman" w:cs="Times New Roman"/>
          <w:szCs w:val="24"/>
        </w:rPr>
        <w:t xml:space="preserve"> είναι δέσμευση μακράς</w:t>
      </w:r>
      <w:r>
        <w:rPr>
          <w:rFonts w:eastAsia="Times New Roman" w:cs="Times New Roman"/>
          <w:szCs w:val="24"/>
        </w:rPr>
        <w:t xml:space="preserve"> διαρκείας με υψηλό </w:t>
      </w:r>
      <w:r>
        <w:rPr>
          <w:rFonts w:eastAsia="Times New Roman" w:cs="Times New Roman"/>
          <w:szCs w:val="24"/>
        </w:rPr>
        <w:lastRenderedPageBreak/>
        <w:t>επίπεδο χρέους. Επομένως είναι σημαντικό να υπάρχει νομοθετικό πλαίσιο για την καθιέρωση συγκεκριμένων κανόνων για τη διαφάνεια και τις πρακτικές διαχείρισης πιστωτικού κινδύνου, με αποτέλεσμα την ενίσχυση της χρηματοπιστωτικής σταθερότ</w:t>
      </w:r>
      <w:r>
        <w:rPr>
          <w:rFonts w:eastAsia="Times New Roman" w:cs="Times New Roman"/>
          <w:szCs w:val="24"/>
        </w:rPr>
        <w:t>ητας και την υψηλού επιπέδου προστασία του καταναλωτή.</w:t>
      </w:r>
    </w:p>
    <w:p w14:paraId="5D1899C9"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Οι βασικότεροι στόχοι και τα πιο σημαντικά αποτελέσματα της ρύθμισης συνοψίζονται στα εξής: </w:t>
      </w:r>
    </w:p>
    <w:p w14:paraId="5D1899CA"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Πρώτον, διασφαλίζεται η τεκμηριωμένη επιλογή του καταναλωτή με την παροχή εξατομικευμένης πληροφόρησης μέσω </w:t>
      </w:r>
      <w:r>
        <w:rPr>
          <w:rFonts w:eastAsia="Times New Roman" w:cs="Times New Roman"/>
          <w:szCs w:val="24"/>
        </w:rPr>
        <w:t xml:space="preserve">του τυποποιημένου ευρωπαϊκού δελτίου πληροφοριών, το οποίο επιπροσθέτως επιτρέπει την καλύτερη σύγκριση των όρων των ενυπόθηκων δανείων από διαφορετικούς παρόχους. </w:t>
      </w:r>
    </w:p>
    <w:p w14:paraId="5D1899CB"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Δεύτερον, περιορίζεται ο κίνδυνος υπερχρέωσης των καταναλωτών-δανειοληπτών με την </w:t>
      </w:r>
      <w:r>
        <w:rPr>
          <w:rFonts w:eastAsia="Times New Roman" w:cs="Times New Roman"/>
          <w:szCs w:val="24"/>
        </w:rPr>
        <w:t>πραγματοποίηση ενδελεχούς αξιολόγησης της πιστοληπτικής ικανότητας του καταναλωτή από τον πιστωτικό φορέα πριν από την παροχή της δεσμευτικής προσφοράς.</w:t>
      </w:r>
    </w:p>
    <w:p w14:paraId="5D1899CC"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Τρίτον, κατοχυρώνονται και ρυθμίζονται σημαντικά συναλλακτικά δικαιώματα του καταναλωτή, όπως το δικαίω</w:t>
      </w:r>
      <w:r>
        <w:rPr>
          <w:rFonts w:eastAsia="Times New Roman" w:cs="Times New Roman"/>
          <w:szCs w:val="24"/>
        </w:rPr>
        <w:t xml:space="preserve">μα περιόδου μελέτης και το δικαίωμα πρόωρης εξόφλησης της σύμβασης πίστωσης. </w:t>
      </w:r>
    </w:p>
    <w:p w14:paraId="5D1899CD"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Τέταρτον, διασφαλίζεται η ενίσχυση της ποιότητας των παρεχόμενων υπηρεσιών με την καθιέρωση κανόνων επαγγελματικής συμπεριφοράς για το προσωπικό των πιστωτικών φορέων και απαιτήσ</w:t>
      </w:r>
      <w:r>
        <w:rPr>
          <w:rFonts w:eastAsia="Times New Roman" w:cs="Times New Roman"/>
          <w:szCs w:val="24"/>
        </w:rPr>
        <w:t>εων επαγγελματικής επάρκειας.</w:t>
      </w:r>
    </w:p>
    <w:p w14:paraId="5D1899CE"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Πέμπτον, ενθαρρύνεται η χρηματοπιστωτική εκπαίδευση των καταναλωτών.</w:t>
      </w:r>
    </w:p>
    <w:p w14:paraId="5D1899CF"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Έκτον, περιορίζεται η έγκριση των καταναλωτών-δανειοληπτών σε συναλλαγματικό κίνδυνο καθ’ όλη τη διάρκεια της σύμβασης, εφόσον η σύμβαση είναι σε ξένο νόμισμ</w:t>
      </w:r>
      <w:r>
        <w:rPr>
          <w:rFonts w:eastAsia="Times New Roman" w:cs="Times New Roman"/>
          <w:szCs w:val="24"/>
        </w:rPr>
        <w:t xml:space="preserve">α. </w:t>
      </w:r>
    </w:p>
    <w:p w14:paraId="5D1899D0"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Έβδομον, διασφαλίζεται η ορθή εκτίμηση του ακινήτου, εισάγοντας την υποχρέωση διενέργειας εκτιμήσεων με αξιόπιστα πρότυπα εκτίμησης από πιστοποιημένους εκτιμητές. </w:t>
      </w:r>
    </w:p>
    <w:p w14:paraId="5D1899D1"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Όγδοον, διασφαλίζεται η αδειοδότηση και η εποπτεία των μεσιτικών πιστώσεων.</w:t>
      </w:r>
    </w:p>
    <w:p w14:paraId="5D1899D2"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Οι καταναλωτ</w:t>
      </w:r>
      <w:r>
        <w:rPr>
          <w:rFonts w:eastAsia="Times New Roman" w:cs="Times New Roman"/>
          <w:szCs w:val="24"/>
        </w:rPr>
        <w:t xml:space="preserve">ές-δανειολήπτες οι οποίοι συνάπτουν συμβάσεις πίστωσης με τα πιστωτικά ιδρύματα για την απόκτηση ακινήτου, το οποίο προορίζεται για κατοικία, επωφελούνται από τη θέσπιση κανόνων, </w:t>
      </w:r>
      <w:r>
        <w:rPr>
          <w:rFonts w:eastAsia="Times New Roman" w:cs="Times New Roman"/>
          <w:szCs w:val="24"/>
        </w:rPr>
        <w:lastRenderedPageBreak/>
        <w:t>για τους οποίους διασφαλίζεται υψηλού επιπέδου προστασία μέσω της παροχής εξα</w:t>
      </w:r>
      <w:r>
        <w:rPr>
          <w:rFonts w:eastAsia="Times New Roman" w:cs="Times New Roman"/>
          <w:szCs w:val="24"/>
        </w:rPr>
        <w:t xml:space="preserve">τομικευμένων προσυμβατικών πληροφοριών σε δομημένη μορφή μη παραπλανητικής διαφήμισης, καθώς και της ύπαρξης ειδικών προειδοποιήσεων πριν αλλά και κατά τη διάρκεια της σύμβασης. </w:t>
      </w:r>
    </w:p>
    <w:p w14:paraId="5D1899D3"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Τα πιστωτικά ιδρύματα πρέπει να έχουν ανά πάσα στιγμή διαθέσιμες γενικές πληρ</w:t>
      </w:r>
      <w:r>
        <w:rPr>
          <w:rFonts w:eastAsia="Times New Roman" w:cs="Times New Roman"/>
          <w:szCs w:val="24"/>
        </w:rPr>
        <w:t>οφορίες, να παρέχουν εξατομικευμένες πληροφορίες στον καταναλωτή, να πληρούν ορισμένες προδιαγραφές κατά την παροχή συμβουλευτικών υπηρεσιών, να εξασφαλίζουν κατάλληλο επίπεδο γνώσεων και επάρκειας του προσωπικού τους, να υπολογίζουν με συγκεκριμένο μαθημα</w:t>
      </w:r>
      <w:r>
        <w:rPr>
          <w:rFonts w:eastAsia="Times New Roman" w:cs="Times New Roman"/>
          <w:szCs w:val="24"/>
        </w:rPr>
        <w:t>τικό τύπο το συνολικό ετήσιο πραγματικό ποσοστό επιβάρυνσης, καθώς και να υπολογίζουν την αποζημίωση που λαμβάνουν λόγω τυχόν πρόωρης αποπληρωμής της σύμβασης πίστωσης, σύμφωνα με τον συγκεκριμένο μαθηματικό τύπο, όπως αυτός περιγράφεται στο Παράρτημα 3 το</w:t>
      </w:r>
      <w:r>
        <w:rPr>
          <w:rFonts w:eastAsia="Times New Roman" w:cs="Times New Roman"/>
          <w:szCs w:val="24"/>
        </w:rPr>
        <w:t>υ προτεινόμενου σχεδίου νόμου.</w:t>
      </w:r>
    </w:p>
    <w:p w14:paraId="5D1899D4" w14:textId="77777777" w:rsidR="00CB774E" w:rsidRDefault="00A25AB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szCs w:val="24"/>
        </w:rPr>
        <w:lastRenderedPageBreak/>
        <w:t>Οι μεσίτες στεγαστικής πίστης θα λαμβάνουν άδεια λειτουργίας από την αρμόδια Αρχή</w:t>
      </w:r>
      <w:r>
        <w:rPr>
          <w:rFonts w:eastAsia="Times New Roman" w:cs="Times New Roman"/>
          <w:szCs w:val="24"/>
        </w:rPr>
        <w:t>,</w:t>
      </w:r>
      <w:r>
        <w:rPr>
          <w:rFonts w:eastAsia="Times New Roman" w:cs="Times New Roman"/>
          <w:szCs w:val="24"/>
        </w:rPr>
        <w:t xml:space="preserve"> Τράπεζα </w:t>
      </w:r>
      <w:r>
        <w:rPr>
          <w:rFonts w:eastAsia="Times New Roman" w:cs="Times New Roman"/>
          <w:szCs w:val="24"/>
        </w:rPr>
        <w:t xml:space="preserve">της </w:t>
      </w:r>
      <w:r>
        <w:rPr>
          <w:rFonts w:eastAsia="Times New Roman" w:cs="Times New Roman"/>
          <w:szCs w:val="24"/>
        </w:rPr>
        <w:t>Ελλάδος</w:t>
      </w:r>
      <w:r>
        <w:rPr>
          <w:rFonts w:eastAsia="Times New Roman" w:cs="Times New Roman"/>
          <w:szCs w:val="24"/>
        </w:rPr>
        <w:t>,</w:t>
      </w:r>
      <w:r>
        <w:rPr>
          <w:rFonts w:eastAsia="Times New Roman" w:cs="Times New Roman"/>
          <w:szCs w:val="24"/>
        </w:rPr>
        <w:t xml:space="preserve"> και θα πρέπει να πληρούν συγκεκριμένες επαγγελματικές απαιτήσεις κατά την παροχή εκ μέρους τους υπηρεσιών πιστωτικής διαμ</w:t>
      </w:r>
      <w:r>
        <w:rPr>
          <w:rFonts w:eastAsia="Times New Roman" w:cs="Times New Roman"/>
          <w:szCs w:val="24"/>
        </w:rPr>
        <w:t xml:space="preserve">εσολάβησης. </w:t>
      </w:r>
    </w:p>
    <w:p w14:paraId="5D1899D5" w14:textId="77777777" w:rsidR="00CB774E" w:rsidRDefault="00A25AB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szCs w:val="24"/>
        </w:rPr>
        <w:t xml:space="preserve">Θα περιγράψω πολύ συνοπτικά τα κυριότερα άρθρα του υπό ψήφιση νομοσχεδίου. </w:t>
      </w:r>
    </w:p>
    <w:p w14:paraId="5D1899D6" w14:textId="77777777" w:rsidR="00CB774E" w:rsidRDefault="00A25AB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szCs w:val="24"/>
        </w:rPr>
        <w:t>Στο άρθρο 6</w:t>
      </w:r>
      <w:r>
        <w:rPr>
          <w:rFonts w:eastAsia="Times New Roman" w:cs="Times New Roman"/>
          <w:szCs w:val="24"/>
        </w:rPr>
        <w:t>,</w:t>
      </w:r>
      <w:r>
        <w:rPr>
          <w:rFonts w:eastAsia="Times New Roman" w:cs="Times New Roman"/>
          <w:szCs w:val="24"/>
        </w:rPr>
        <w:t xml:space="preserve"> καθορίζονται οι υποχρεώσεις επαγγελματικής συμπεριφοράς κατά την παροχή πιστώσεων σε καταναλωτές και προβλέπεται ότι η πολιτική αμοιβών του προσωπικού των</w:t>
      </w:r>
      <w:r>
        <w:rPr>
          <w:rFonts w:eastAsia="Times New Roman" w:cs="Times New Roman"/>
          <w:szCs w:val="24"/>
        </w:rPr>
        <w:t xml:space="preserve"> πιστωτικών φορέων</w:t>
      </w:r>
      <w:r>
        <w:rPr>
          <w:rFonts w:eastAsia="Times New Roman" w:cs="Times New Roman"/>
          <w:szCs w:val="24"/>
        </w:rPr>
        <w:t>,</w:t>
      </w:r>
      <w:r>
        <w:rPr>
          <w:rFonts w:eastAsia="Times New Roman" w:cs="Times New Roman"/>
          <w:szCs w:val="24"/>
        </w:rPr>
        <w:t xml:space="preserve"> δεν συναρτάται με τον αριθμό του ποσοστού των αιτήσεων των στεγαστικών δανείων που γίνονται δεκτές, τα λεγόμενα μπόνους. </w:t>
      </w:r>
    </w:p>
    <w:p w14:paraId="5D1899D7" w14:textId="77777777" w:rsidR="00CB774E" w:rsidRDefault="00A25AB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szCs w:val="24"/>
        </w:rPr>
        <w:t>Στο άρθρο 9</w:t>
      </w:r>
      <w:r>
        <w:rPr>
          <w:rFonts w:eastAsia="Times New Roman" w:cs="Times New Roman"/>
          <w:szCs w:val="24"/>
        </w:rPr>
        <w:t>,</w:t>
      </w:r>
      <w:r>
        <w:rPr>
          <w:rFonts w:eastAsia="Times New Roman" w:cs="Times New Roman"/>
          <w:szCs w:val="24"/>
        </w:rPr>
        <w:t xml:space="preserve"> τίθενται το γενικό πλαίσιο και οι όροι της διαφήμισης και της εμπορικής προώθησης των πιστώσεων, οι ο</w:t>
      </w:r>
      <w:r>
        <w:rPr>
          <w:rFonts w:eastAsia="Times New Roman" w:cs="Times New Roman"/>
          <w:szCs w:val="24"/>
        </w:rPr>
        <w:t xml:space="preserve">ποίες δεν πρέπει να είναι αθέμιτες, ασαφείς ή παραπλανητικές και να δημιουργούν </w:t>
      </w:r>
      <w:r>
        <w:rPr>
          <w:rFonts w:eastAsia="Times New Roman" w:cs="Times New Roman"/>
          <w:szCs w:val="24"/>
        </w:rPr>
        <w:lastRenderedPageBreak/>
        <w:t>ψευδείς προσδοκίες στον δανειολήπτη. Ειδικότερα οι πληροφορίες που αφορούν στο επιτόκιο, στο συνολικό ποσό της πίστωσης και στους λοιπούς όρους της σύμβασης –διάρκεια, αριθμός,</w:t>
      </w:r>
      <w:r>
        <w:rPr>
          <w:rFonts w:eastAsia="Times New Roman" w:cs="Times New Roman"/>
          <w:szCs w:val="24"/>
        </w:rPr>
        <w:t xml:space="preserve"> ποσό δόσεων και συνολικό πληρωτέο ποσό- πρέπει να γνωστοποιούνται με αντιπροσωπευτικό παράδειγμα. </w:t>
      </w:r>
    </w:p>
    <w:p w14:paraId="5D1899D8" w14:textId="77777777" w:rsidR="00CB774E" w:rsidRDefault="00A25AB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szCs w:val="24"/>
        </w:rPr>
        <w:t>Στις διατάξεις του άρθρου 11</w:t>
      </w:r>
      <w:r>
        <w:rPr>
          <w:rFonts w:eastAsia="Times New Roman" w:cs="Times New Roman"/>
          <w:szCs w:val="24"/>
        </w:rPr>
        <w:t>,</w:t>
      </w:r>
      <w:r>
        <w:rPr>
          <w:rFonts w:eastAsia="Times New Roman" w:cs="Times New Roman"/>
          <w:szCs w:val="24"/>
        </w:rPr>
        <w:t xml:space="preserve"> ο πιστωτικός φορέας δεν μπορεί να αρνηθεί τη σύνδεση με ασφαλιστήριο συμβόλαιο από ασφαλιστική εταιρεία διαφορετική από εκείνη της προτίμησής του, όταν προβλέπονται καλύψεις τουλάχιστον αντίστοιχες με το ασφαλιστήριο συμβόλαιο</w:t>
      </w:r>
      <w:r>
        <w:rPr>
          <w:rFonts w:eastAsia="Times New Roman" w:cs="Times New Roman"/>
          <w:szCs w:val="24"/>
        </w:rPr>
        <w:t>,</w:t>
      </w:r>
      <w:r>
        <w:rPr>
          <w:rFonts w:eastAsia="Times New Roman" w:cs="Times New Roman"/>
          <w:szCs w:val="24"/>
        </w:rPr>
        <w:t xml:space="preserve"> που του προτείνει ο πιστωτι</w:t>
      </w:r>
      <w:r>
        <w:rPr>
          <w:rFonts w:eastAsia="Times New Roman" w:cs="Times New Roman"/>
          <w:szCs w:val="24"/>
        </w:rPr>
        <w:t xml:space="preserve">κός φορέας. </w:t>
      </w:r>
    </w:p>
    <w:p w14:paraId="5D1899D9" w14:textId="77777777" w:rsidR="00CB774E" w:rsidRDefault="00A25AB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szCs w:val="24"/>
        </w:rPr>
        <w:t>Στις διατάξεις του άρθρου 14</w:t>
      </w:r>
      <w:r>
        <w:rPr>
          <w:rFonts w:eastAsia="Times New Roman" w:cs="Times New Roman"/>
          <w:szCs w:val="24"/>
        </w:rPr>
        <w:t>,</w:t>
      </w:r>
      <w:r>
        <w:rPr>
          <w:rFonts w:eastAsia="Times New Roman" w:cs="Times New Roman"/>
          <w:szCs w:val="24"/>
        </w:rPr>
        <w:t xml:space="preserve"> παρέχεται περιγραφή του μηχανισμού υπολογισμού του </w:t>
      </w:r>
      <w:r>
        <w:rPr>
          <w:rFonts w:eastAsia="Times New Roman" w:cs="Times New Roman"/>
          <w:szCs w:val="24"/>
        </w:rPr>
        <w:t>σ</w:t>
      </w:r>
      <w:r>
        <w:rPr>
          <w:rFonts w:eastAsia="Times New Roman" w:cs="Times New Roman"/>
          <w:szCs w:val="24"/>
        </w:rPr>
        <w:t xml:space="preserve">υνολικού </w:t>
      </w:r>
      <w:r>
        <w:rPr>
          <w:rFonts w:eastAsia="Times New Roman" w:cs="Times New Roman"/>
          <w:szCs w:val="24"/>
        </w:rPr>
        <w:t>ε</w:t>
      </w:r>
      <w:r>
        <w:rPr>
          <w:rFonts w:eastAsia="Times New Roman" w:cs="Times New Roman"/>
          <w:szCs w:val="24"/>
        </w:rPr>
        <w:t xml:space="preserve">τήσιου </w:t>
      </w:r>
      <w:r>
        <w:rPr>
          <w:rFonts w:eastAsia="Times New Roman" w:cs="Times New Roman"/>
          <w:szCs w:val="24"/>
        </w:rPr>
        <w:t>π</w:t>
      </w:r>
      <w:r>
        <w:rPr>
          <w:rFonts w:eastAsia="Times New Roman" w:cs="Times New Roman"/>
          <w:szCs w:val="24"/>
        </w:rPr>
        <w:t xml:space="preserve">ραγματικού </w:t>
      </w:r>
      <w:r>
        <w:rPr>
          <w:rFonts w:eastAsia="Times New Roman" w:cs="Times New Roman"/>
          <w:szCs w:val="24"/>
        </w:rPr>
        <w:t>π</w:t>
      </w:r>
      <w:r>
        <w:rPr>
          <w:rFonts w:eastAsia="Times New Roman" w:cs="Times New Roman"/>
          <w:szCs w:val="24"/>
        </w:rPr>
        <w:t xml:space="preserve">οσοστού </w:t>
      </w:r>
      <w:r>
        <w:rPr>
          <w:rFonts w:eastAsia="Times New Roman" w:cs="Times New Roman"/>
          <w:szCs w:val="24"/>
        </w:rPr>
        <w:t>ε</w:t>
      </w:r>
      <w:r>
        <w:rPr>
          <w:rFonts w:eastAsia="Times New Roman" w:cs="Times New Roman"/>
          <w:szCs w:val="24"/>
        </w:rPr>
        <w:t>πιβάρυνσης. Σε περίπτωση συμβάσεων πίστωσης οι οποίες περιέχουν ρήτρες</w:t>
      </w:r>
      <w:r>
        <w:rPr>
          <w:rFonts w:eastAsia="Times New Roman" w:cs="Times New Roman"/>
          <w:szCs w:val="24"/>
        </w:rPr>
        <w:t>,</w:t>
      </w:r>
      <w:r>
        <w:rPr>
          <w:rFonts w:eastAsia="Times New Roman" w:cs="Times New Roman"/>
          <w:szCs w:val="24"/>
        </w:rPr>
        <w:t xml:space="preserve"> βάσει των οποίων επιτρέπονται οι διακυμάνσεις στο </w:t>
      </w:r>
      <w:r>
        <w:rPr>
          <w:rFonts w:eastAsia="Times New Roman" w:cs="Times New Roman"/>
          <w:szCs w:val="24"/>
        </w:rPr>
        <w:t>επιτόκιο χορηγήσεων και κατά περίπτωση στις επιβαρύνσεις που περιλαμβάνονται στο ΣΕΠΠΕ, των οποίων όμως το ύψος δεν μπορεί να προσ</w:t>
      </w:r>
      <w:r>
        <w:rPr>
          <w:rFonts w:eastAsia="Times New Roman" w:cs="Times New Roman"/>
          <w:szCs w:val="24"/>
        </w:rPr>
        <w:lastRenderedPageBreak/>
        <w:t xml:space="preserve">διοριστεί επακριβώς κατά τη στιγμή του υπολογισμού, το </w:t>
      </w:r>
      <w:r>
        <w:rPr>
          <w:rFonts w:eastAsia="Times New Roman" w:cs="Times New Roman"/>
          <w:szCs w:val="24"/>
        </w:rPr>
        <w:t>σ</w:t>
      </w:r>
      <w:r>
        <w:rPr>
          <w:rFonts w:eastAsia="Times New Roman" w:cs="Times New Roman"/>
          <w:szCs w:val="24"/>
        </w:rPr>
        <w:t xml:space="preserve">υνολικό </w:t>
      </w:r>
      <w:r>
        <w:rPr>
          <w:rFonts w:eastAsia="Times New Roman" w:cs="Times New Roman"/>
          <w:szCs w:val="24"/>
        </w:rPr>
        <w:t>ε</w:t>
      </w:r>
      <w:r>
        <w:rPr>
          <w:rFonts w:eastAsia="Times New Roman" w:cs="Times New Roman"/>
          <w:szCs w:val="24"/>
        </w:rPr>
        <w:t xml:space="preserve">τήσιο </w:t>
      </w:r>
      <w:r>
        <w:rPr>
          <w:rFonts w:eastAsia="Times New Roman" w:cs="Times New Roman"/>
          <w:szCs w:val="24"/>
        </w:rPr>
        <w:t>π</w:t>
      </w:r>
      <w:r>
        <w:rPr>
          <w:rFonts w:eastAsia="Times New Roman" w:cs="Times New Roman"/>
          <w:szCs w:val="24"/>
        </w:rPr>
        <w:t xml:space="preserve">ραγματικό </w:t>
      </w:r>
      <w:r>
        <w:rPr>
          <w:rFonts w:eastAsia="Times New Roman" w:cs="Times New Roman"/>
          <w:szCs w:val="24"/>
        </w:rPr>
        <w:t>π</w:t>
      </w:r>
      <w:r>
        <w:rPr>
          <w:rFonts w:eastAsia="Times New Roman" w:cs="Times New Roman"/>
          <w:szCs w:val="24"/>
        </w:rPr>
        <w:t xml:space="preserve">οσοστό </w:t>
      </w:r>
      <w:r>
        <w:rPr>
          <w:rFonts w:eastAsia="Times New Roman" w:cs="Times New Roman"/>
          <w:szCs w:val="24"/>
        </w:rPr>
        <w:t>ε</w:t>
      </w:r>
      <w:r>
        <w:rPr>
          <w:rFonts w:eastAsia="Times New Roman" w:cs="Times New Roman"/>
          <w:szCs w:val="24"/>
        </w:rPr>
        <w:t>πιβάρυνσης υπολογίζεται με βάση την</w:t>
      </w:r>
      <w:r>
        <w:rPr>
          <w:rFonts w:eastAsia="Times New Roman" w:cs="Times New Roman"/>
          <w:szCs w:val="24"/>
        </w:rPr>
        <w:t xml:space="preserve"> παραδοχή</w:t>
      </w:r>
      <w:r>
        <w:rPr>
          <w:rFonts w:eastAsia="Times New Roman" w:cs="Times New Roman"/>
          <w:szCs w:val="24"/>
        </w:rPr>
        <w:t>,</w:t>
      </w:r>
      <w:r>
        <w:rPr>
          <w:rFonts w:eastAsia="Times New Roman" w:cs="Times New Roman"/>
          <w:szCs w:val="24"/>
        </w:rPr>
        <w:t xml:space="preserve"> ότι το επιτόκιο χορηγήσεων και οι λοιπές επιβαρύνσεις θα παραμείνουν σταθερά</w:t>
      </w:r>
      <w:r>
        <w:rPr>
          <w:rFonts w:eastAsia="Times New Roman" w:cs="Times New Roman"/>
          <w:szCs w:val="24"/>
        </w:rPr>
        <w:t>,</w:t>
      </w:r>
      <w:r>
        <w:rPr>
          <w:rFonts w:eastAsia="Times New Roman" w:cs="Times New Roman"/>
          <w:szCs w:val="24"/>
        </w:rPr>
        <w:t xml:space="preserve"> στο επίπεδο που προσδιορίζεται κατά τη σύναψη της σύμβασης. </w:t>
      </w:r>
    </w:p>
    <w:p w14:paraId="5D1899DA" w14:textId="77777777" w:rsidR="00CB774E" w:rsidRDefault="00A25AB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szCs w:val="24"/>
        </w:rPr>
        <w:t>Σύμφωνα με το άρθρο 17</w:t>
      </w:r>
      <w:r>
        <w:rPr>
          <w:rFonts w:eastAsia="Times New Roman" w:cs="Times New Roman"/>
          <w:szCs w:val="24"/>
        </w:rPr>
        <w:t>,</w:t>
      </w:r>
      <w:r>
        <w:rPr>
          <w:rFonts w:eastAsia="Times New Roman" w:cs="Times New Roman"/>
          <w:szCs w:val="24"/>
        </w:rPr>
        <w:t xml:space="preserve"> ορίζεται η υποχρέωση του πιστωτικού φορέα να πραγματοποιεί ενδελεχή αξιολόγηση της πιστωτικής ικανότητας του καταναλωτή πριν από την παροχή της δεσμευτικής προσφοράς. Η αξιολόγηση της πιστοληπτικής ικανότητας δεν πρέπει να βασίζεται κατά κύριο λόγο στην π</w:t>
      </w:r>
      <w:r>
        <w:rPr>
          <w:rFonts w:eastAsia="Times New Roman" w:cs="Times New Roman"/>
          <w:szCs w:val="24"/>
        </w:rPr>
        <w:t>αραδοχή ότι η αξία του ακινήτου που προορίζεται για κατοικία υπερβαίνει το ποσό της πίστωσης ή στην παραδοχή ότι η αξία του εν λόγω ακινήτου θα αυξηθεί, εκτός και αν ο σκοπός της σύμβασης πίστωσης είναι η κατασκευή ή η ανακαίνιση ακινήτου που προορίζεται γ</w:t>
      </w:r>
      <w:r>
        <w:rPr>
          <w:rFonts w:eastAsia="Times New Roman" w:cs="Times New Roman"/>
          <w:szCs w:val="24"/>
        </w:rPr>
        <w:t xml:space="preserve">ια κατοικία. </w:t>
      </w:r>
    </w:p>
    <w:p w14:paraId="5D1899DB" w14:textId="77777777" w:rsidR="00CB774E" w:rsidRDefault="00A25AB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szCs w:val="24"/>
        </w:rPr>
        <w:t>Με την παράγραφο 4 του ίδιου άρθρου</w:t>
      </w:r>
      <w:r>
        <w:rPr>
          <w:rFonts w:eastAsia="Times New Roman" w:cs="Times New Roman"/>
          <w:szCs w:val="24"/>
        </w:rPr>
        <w:t>,</w:t>
      </w:r>
      <w:r>
        <w:rPr>
          <w:rFonts w:eastAsia="Times New Roman" w:cs="Times New Roman"/>
          <w:szCs w:val="24"/>
        </w:rPr>
        <w:t xml:space="preserve"> καθιερώνεται η απαγόρευση καταγγελίας ή η τροποποίηση της σύμβασης από τον πιστωτικό φορέα σε βάρος του καταναλωτή</w:t>
      </w:r>
      <w:r>
        <w:rPr>
          <w:rFonts w:eastAsia="Times New Roman" w:cs="Times New Roman"/>
          <w:szCs w:val="24"/>
        </w:rPr>
        <w:t>,</w:t>
      </w:r>
      <w:r>
        <w:rPr>
          <w:rFonts w:eastAsia="Times New Roman" w:cs="Times New Roman"/>
          <w:szCs w:val="24"/>
        </w:rPr>
        <w:t xml:space="preserve"> με την αιτιολογία ότι η αξιολόγηση </w:t>
      </w:r>
      <w:r>
        <w:rPr>
          <w:rFonts w:eastAsia="Times New Roman" w:cs="Times New Roman"/>
          <w:szCs w:val="24"/>
        </w:rPr>
        <w:lastRenderedPageBreak/>
        <w:t>της πιστοληπτικής ικανότητας δεν διενεργήθηκε σωστά, ε</w:t>
      </w:r>
      <w:r>
        <w:rPr>
          <w:rFonts w:eastAsia="Times New Roman" w:cs="Times New Roman"/>
          <w:szCs w:val="24"/>
        </w:rPr>
        <w:t xml:space="preserve">κτός αν αποδεικνύεται ότι ο καταναλωτής εν γνώσει του απέκρυψε ή παραποίησε πληροφορίες. </w:t>
      </w:r>
    </w:p>
    <w:p w14:paraId="5D1899DC" w14:textId="77777777" w:rsidR="00CB774E" w:rsidRDefault="00A25AB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szCs w:val="24"/>
        </w:rPr>
        <w:t>Με τις διατάξεις του άρθρου 22</w:t>
      </w:r>
      <w:r>
        <w:rPr>
          <w:rFonts w:eastAsia="Times New Roman" w:cs="Times New Roman"/>
          <w:szCs w:val="24"/>
        </w:rPr>
        <w:t>,</w:t>
      </w:r>
      <w:r>
        <w:rPr>
          <w:rFonts w:eastAsia="Times New Roman" w:cs="Times New Roman"/>
          <w:szCs w:val="24"/>
        </w:rPr>
        <w:t xml:space="preserve"> ορίζεται ότι στις συμβάσεις πίστωσης σε ξένο νόμισμα</w:t>
      </w:r>
      <w:r>
        <w:rPr>
          <w:rFonts w:eastAsia="Times New Roman" w:cs="Times New Roman"/>
          <w:szCs w:val="24"/>
        </w:rPr>
        <w:t>,</w:t>
      </w:r>
      <w:r>
        <w:rPr>
          <w:rFonts w:eastAsia="Times New Roman" w:cs="Times New Roman"/>
          <w:szCs w:val="24"/>
        </w:rPr>
        <w:t xml:space="preserve"> ο πιστωτικός φορέας είτε συμπεριλαμβάνει στη σύμβαση πίστωσης όρο, σύμφωνα με το</w:t>
      </w:r>
      <w:r>
        <w:rPr>
          <w:rFonts w:eastAsia="Times New Roman" w:cs="Times New Roman"/>
          <w:szCs w:val="24"/>
        </w:rPr>
        <w:t>ν οποίο ο καταναλωτής έχει δικαίωμα να μετατρέψει, κατόπιν σχετικού αιτήματός του, τη σύμβαση πίστωσης σε εναλλακτικό νόμισμα, τουλάχιστον όταν η διακύμανση της συναλλαγματικής ισοτιμίας υπερβαίνει το 20% σε σχέση με αυτή που ίσχυε κατά τον χρόνο της σύναψ</w:t>
      </w:r>
      <w:r>
        <w:rPr>
          <w:rFonts w:eastAsia="Times New Roman" w:cs="Times New Roman"/>
          <w:szCs w:val="24"/>
        </w:rPr>
        <w:t xml:space="preserve">ης της σύμβασης είτε διασφαλίζει ότι η σύμβαση πίστωσης συνοδεύεται καθ’ όλη τη διάρκεια αυτής με χρηματοπιστωτικό μέσο αντιστάθμισης συναλλαγματικού κινδύνου. </w:t>
      </w:r>
    </w:p>
    <w:p w14:paraId="5D1899DD" w14:textId="77777777" w:rsidR="00CB774E" w:rsidRDefault="00A25AB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szCs w:val="24"/>
        </w:rPr>
        <w:t>Τα άρθρα 23 και 24</w:t>
      </w:r>
      <w:r>
        <w:rPr>
          <w:rFonts w:eastAsia="Times New Roman" w:cs="Times New Roman"/>
          <w:szCs w:val="24"/>
        </w:rPr>
        <w:t>,</w:t>
      </w:r>
      <w:r>
        <w:rPr>
          <w:rFonts w:eastAsia="Times New Roman" w:cs="Times New Roman"/>
          <w:szCs w:val="24"/>
        </w:rPr>
        <w:t xml:space="preserve"> ρυθμίζουν τα ζητήματα διαφάνειας ως προς τη διαμόρφωση του επιτοκίου σε συμ</w:t>
      </w:r>
      <w:r>
        <w:rPr>
          <w:rFonts w:eastAsia="Times New Roman" w:cs="Times New Roman"/>
          <w:szCs w:val="24"/>
        </w:rPr>
        <w:t xml:space="preserve">βάσεις πίστωσης με κυμαινόμενο επιτόκιο και παρέχεται στον καταναλωτή το δικαίωμα πρόωρης αποπληρωμής στο πλαίσιο λειτουργίας της πιστωτικής σύμβασης που έχει υπογράψει. </w:t>
      </w:r>
    </w:p>
    <w:p w14:paraId="5D1899DE" w14:textId="77777777" w:rsidR="00CB774E" w:rsidRDefault="00A25AB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szCs w:val="24"/>
        </w:rPr>
        <w:lastRenderedPageBreak/>
        <w:t>Πιο συγκεκριμένα ο καταναλωτής έχει δικαίωμα να εκπληρώσει πλήρως ή εν μέρει τις υποχ</w:t>
      </w:r>
      <w:r>
        <w:rPr>
          <w:rFonts w:eastAsia="Times New Roman" w:cs="Times New Roman"/>
          <w:szCs w:val="24"/>
        </w:rPr>
        <w:t xml:space="preserve">ρεώσεις του που απορρέουν από τη σύμβαση πίστωσης πριν από τη λήξη της. Στην περίπτωση αυτή ο καταναλωτής απαλλάσσεται από τόκους και επιβαρύνσεις για το εναπομένον χρονικό διάστημα μέχρι τη λήξη της σύμβασης και για το ποσό που προεξοφλεί. </w:t>
      </w:r>
    </w:p>
    <w:p w14:paraId="5D1899DF" w14:textId="77777777" w:rsidR="00CB774E" w:rsidRDefault="00A25AB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szCs w:val="24"/>
        </w:rPr>
        <w:t>Στις διατάξεις</w:t>
      </w:r>
      <w:r>
        <w:rPr>
          <w:rFonts w:eastAsia="Times New Roman" w:cs="Times New Roman"/>
          <w:szCs w:val="24"/>
        </w:rPr>
        <w:t xml:space="preserve"> του άρθρου 27</w:t>
      </w:r>
      <w:r>
        <w:rPr>
          <w:rFonts w:eastAsia="Times New Roman" w:cs="Times New Roman"/>
          <w:szCs w:val="24"/>
        </w:rPr>
        <w:t>,</w:t>
      </w:r>
      <w:r>
        <w:rPr>
          <w:rFonts w:eastAsia="Times New Roman" w:cs="Times New Roman"/>
          <w:szCs w:val="24"/>
        </w:rPr>
        <w:t xml:space="preserve"> ρυθμίζεται το γενικό πλαίσιο εντός του οποίου θα πρέπει να κινούνται οι διαδικασίες αναγκαστικής εκτέλεσης και ειδικότερα ό,τι αφορά στην επιβολή τόκων υπερημερίας ή τυχόν πρόσθετων επιβαρύνσεων στο πλαίσιο της συναφθείσας σύμβασης μίσθωσης</w:t>
      </w:r>
      <w:r>
        <w:rPr>
          <w:rFonts w:eastAsia="Times New Roman" w:cs="Times New Roman"/>
          <w:szCs w:val="24"/>
        </w:rPr>
        <w:t xml:space="preserve">. </w:t>
      </w:r>
    </w:p>
    <w:p w14:paraId="5D1899E0"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Στις διατάξεις του άρθρου 37</w:t>
      </w:r>
      <w:r>
        <w:rPr>
          <w:rFonts w:eastAsia="Times New Roman" w:cs="Times New Roman"/>
          <w:szCs w:val="24"/>
        </w:rPr>
        <w:t>,</w:t>
      </w:r>
      <w:r>
        <w:rPr>
          <w:rFonts w:eastAsia="Times New Roman" w:cs="Times New Roman"/>
          <w:szCs w:val="24"/>
        </w:rPr>
        <w:t xml:space="preserve"> προβλέπονται οι μηχανισμοί εξωδικαστικής επίλυσης διαφορών</w:t>
      </w:r>
      <w:r>
        <w:rPr>
          <w:rFonts w:eastAsia="Times New Roman" w:cs="Times New Roman"/>
          <w:szCs w:val="24"/>
        </w:rPr>
        <w:t>,</w:t>
      </w:r>
      <w:r>
        <w:rPr>
          <w:rFonts w:eastAsia="Times New Roman" w:cs="Times New Roman"/>
          <w:szCs w:val="24"/>
        </w:rPr>
        <w:t xml:space="preserve"> που ανακύπτουν μεταξύ καταναλωτών και πιστωτικών φορέων και μεσιτών πιστώσεων. </w:t>
      </w:r>
    </w:p>
    <w:p w14:paraId="5D1899E1"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Στην παράγραφο 1 του άρθρου 38</w:t>
      </w:r>
      <w:r>
        <w:rPr>
          <w:rFonts w:eastAsia="Times New Roman" w:cs="Times New Roman"/>
          <w:szCs w:val="24"/>
        </w:rPr>
        <w:t>,</w:t>
      </w:r>
      <w:r>
        <w:rPr>
          <w:rFonts w:eastAsia="Times New Roman" w:cs="Times New Roman"/>
          <w:szCs w:val="24"/>
        </w:rPr>
        <w:t xml:space="preserve"> απαγορεύεται η παραίτηση του καταναλωτή από δικαιώμ</w:t>
      </w:r>
      <w:r>
        <w:rPr>
          <w:rFonts w:eastAsia="Times New Roman" w:cs="Times New Roman"/>
          <w:szCs w:val="24"/>
        </w:rPr>
        <w:t>ατα που του αναγνωρίζονται σύμφωνα με τις διατάξεις του παρόντος νόμου. Σύμφωνα με την παράγραφο 2 του ίδιου άρθρου</w:t>
      </w:r>
      <w:r>
        <w:rPr>
          <w:rFonts w:eastAsia="Times New Roman" w:cs="Times New Roman"/>
          <w:szCs w:val="24"/>
        </w:rPr>
        <w:t>,</w:t>
      </w:r>
      <w:r>
        <w:rPr>
          <w:rFonts w:eastAsia="Times New Roman" w:cs="Times New Roman"/>
          <w:szCs w:val="24"/>
        </w:rPr>
        <w:t xml:space="preserve"> τα μέτρα που θεσπίζονται δεν μπορεί να καταστρατηγούνται μέσω της διατύπωσης </w:t>
      </w:r>
      <w:r>
        <w:rPr>
          <w:rFonts w:eastAsia="Times New Roman" w:cs="Times New Roman"/>
          <w:szCs w:val="24"/>
        </w:rPr>
        <w:lastRenderedPageBreak/>
        <w:t>των συμβατικών όρων</w:t>
      </w:r>
      <w:r>
        <w:rPr>
          <w:rFonts w:eastAsia="Times New Roman" w:cs="Times New Roman"/>
          <w:szCs w:val="24"/>
        </w:rPr>
        <w:t>,</w:t>
      </w:r>
      <w:r>
        <w:rPr>
          <w:rFonts w:eastAsia="Times New Roman" w:cs="Times New Roman"/>
          <w:szCs w:val="24"/>
        </w:rPr>
        <w:t xml:space="preserve"> με αποτέλεσμα να κινδυνεύουν οι καταναλωτ</w:t>
      </w:r>
      <w:r>
        <w:rPr>
          <w:rFonts w:eastAsia="Times New Roman" w:cs="Times New Roman"/>
          <w:szCs w:val="24"/>
        </w:rPr>
        <w:t xml:space="preserve">ές να χάσουν την προστασία που τους παρέχει ο παρών νόμος. </w:t>
      </w:r>
    </w:p>
    <w:p w14:paraId="5D1899E2"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Το δεύτερο μέρος του νομοσχεδίου αναφέρεται σε λοιπές ρυθμίσεις αρμοδιότητας του Υπουργείου Οικονομικών. Πιο συγκεκριμένα στο άρθρο 42 προβλέπεται</w:t>
      </w:r>
      <w:r>
        <w:rPr>
          <w:rFonts w:eastAsia="Times New Roman" w:cs="Times New Roman"/>
          <w:szCs w:val="24"/>
        </w:rPr>
        <w:t>,</w:t>
      </w:r>
      <w:r>
        <w:rPr>
          <w:rFonts w:eastAsia="Times New Roman" w:cs="Times New Roman"/>
          <w:szCs w:val="24"/>
        </w:rPr>
        <w:t xml:space="preserve"> ότι όπου στις διατάξεις των παραγράφων 8 και 9 τ</w:t>
      </w:r>
      <w:r>
        <w:rPr>
          <w:rFonts w:eastAsia="Times New Roman" w:cs="Times New Roman"/>
          <w:szCs w:val="24"/>
        </w:rPr>
        <w:t>ου άρθρου 6 της παραγράφου 2 του άρθρου 17 του ν</w:t>
      </w:r>
      <w:r>
        <w:rPr>
          <w:rFonts w:eastAsia="Times New Roman" w:cs="Times New Roman"/>
          <w:szCs w:val="24"/>
        </w:rPr>
        <w:t>.</w:t>
      </w:r>
      <w:r>
        <w:rPr>
          <w:rFonts w:eastAsia="Times New Roman" w:cs="Times New Roman"/>
          <w:szCs w:val="24"/>
        </w:rPr>
        <w:t xml:space="preserve"> 2778/1999</w:t>
      </w:r>
      <w:r>
        <w:rPr>
          <w:rFonts w:eastAsia="Times New Roman" w:cs="Times New Roman"/>
          <w:szCs w:val="24"/>
        </w:rPr>
        <w:t>,</w:t>
      </w:r>
      <w:r>
        <w:rPr>
          <w:rFonts w:eastAsia="Times New Roman" w:cs="Times New Roman"/>
          <w:szCs w:val="24"/>
        </w:rPr>
        <w:t xml:space="preserve"> σχετικά με την εκτίμηση των ακινήτων των αμοιβαίων κεφαλαίων ακίνητης περιουσίας, στις ΑΕΔΑΚ, γίνεται αναφορά σε εκτίμηση ή έκθεση εκτιμητή του Σώματος Ορκωτών Εκτιμητών, νοείται εφεξής εκτίμηση </w:t>
      </w:r>
      <w:r>
        <w:rPr>
          <w:rFonts w:eastAsia="Times New Roman" w:cs="Times New Roman"/>
          <w:szCs w:val="24"/>
        </w:rPr>
        <w:t xml:space="preserve">ή έκθεση από ανεξάρτητο εκτιμητή. </w:t>
      </w:r>
    </w:p>
    <w:p w14:paraId="5D1899E3"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Στο άρθρο 43 -πρώην 44 εάν το λέω σωστά, γιατί έχει γίνει αν</w:t>
      </w:r>
      <w:r>
        <w:rPr>
          <w:rFonts w:eastAsia="Times New Roman" w:cs="Times New Roman"/>
          <w:szCs w:val="24"/>
        </w:rPr>
        <w:t>α</w:t>
      </w:r>
      <w:r>
        <w:rPr>
          <w:rFonts w:eastAsia="Times New Roman" w:cs="Times New Roman"/>
          <w:szCs w:val="24"/>
        </w:rPr>
        <w:t>ρ</w:t>
      </w:r>
      <w:r>
        <w:rPr>
          <w:rFonts w:eastAsia="Times New Roman" w:cs="Times New Roman"/>
          <w:szCs w:val="24"/>
        </w:rPr>
        <w:t>ί</w:t>
      </w:r>
      <w:r>
        <w:rPr>
          <w:rFonts w:eastAsia="Times New Roman" w:cs="Times New Roman"/>
          <w:szCs w:val="24"/>
        </w:rPr>
        <w:t>θμ</w:t>
      </w:r>
      <w:r>
        <w:rPr>
          <w:rFonts w:eastAsia="Times New Roman" w:cs="Times New Roman"/>
          <w:szCs w:val="24"/>
        </w:rPr>
        <w:t>η</w:t>
      </w:r>
      <w:r>
        <w:rPr>
          <w:rFonts w:eastAsia="Times New Roman" w:cs="Times New Roman"/>
          <w:szCs w:val="24"/>
        </w:rPr>
        <w:t>ση</w:t>
      </w:r>
      <w:r>
        <w:rPr>
          <w:rFonts w:eastAsia="Times New Roman" w:cs="Times New Roman"/>
          <w:szCs w:val="24"/>
        </w:rPr>
        <w:t>,</w:t>
      </w:r>
      <w:r>
        <w:rPr>
          <w:rFonts w:eastAsia="Times New Roman" w:cs="Times New Roman"/>
          <w:szCs w:val="24"/>
        </w:rPr>
        <w:t xml:space="preserve"> καταργούνται συγκ</w:t>
      </w:r>
      <w:r>
        <w:rPr>
          <w:rFonts w:eastAsia="Times New Roman" w:cs="Times New Roman"/>
          <w:szCs w:val="24"/>
        </w:rPr>
        <w:t>εκ</w:t>
      </w:r>
      <w:r>
        <w:rPr>
          <w:rFonts w:eastAsia="Times New Roman" w:cs="Times New Roman"/>
          <w:szCs w:val="24"/>
        </w:rPr>
        <w:t xml:space="preserve">ριμένες διατάξεις του άρθρου δευτέρου και το άρθρο τρίτο του ν.3755/2009 με το οποίο κυρώθηκε η σύμβαση παραχώρησης των λιμενικών </w:t>
      </w:r>
      <w:r>
        <w:rPr>
          <w:rFonts w:eastAsia="Times New Roman" w:cs="Times New Roman"/>
          <w:szCs w:val="24"/>
        </w:rPr>
        <w:t>εγκαταστάσεων των προβλητών ΙΙ και ΙΙΙ του σταθμού εμπορευματοκιβωτίων της «Οργανισμός Λιμένος Πειραιώς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w:t>
      </w:r>
      <w:r>
        <w:rPr>
          <w:rFonts w:eastAsia="Times New Roman" w:cs="Times New Roman"/>
          <w:szCs w:val="24"/>
        </w:rPr>
        <w:t>,</w:t>
      </w:r>
      <w:r>
        <w:rPr>
          <w:rFonts w:eastAsia="Times New Roman" w:cs="Times New Roman"/>
          <w:szCs w:val="24"/>
        </w:rPr>
        <w:t xml:space="preserve"> και θεσπίστηκαν με τις καταργούμενες διατάξεις διάφορα </w:t>
      </w:r>
      <w:r>
        <w:rPr>
          <w:rFonts w:eastAsia="Times New Roman" w:cs="Times New Roman"/>
          <w:szCs w:val="24"/>
        </w:rPr>
        <w:lastRenderedPageBreak/>
        <w:t xml:space="preserve">μέτρα υπέρ της συμβαλλόμενης στην εν λόγω σύμβαση </w:t>
      </w:r>
      <w:r>
        <w:rPr>
          <w:rFonts w:eastAsia="Times New Roman" w:cs="Times New Roman"/>
          <w:szCs w:val="24"/>
        </w:rPr>
        <w:t>α</w:t>
      </w:r>
      <w:r>
        <w:rPr>
          <w:rFonts w:eastAsia="Times New Roman" w:cs="Times New Roman"/>
          <w:szCs w:val="24"/>
        </w:rPr>
        <w:t xml:space="preserve">νώνυμης </w:t>
      </w:r>
      <w:r>
        <w:rPr>
          <w:rFonts w:eastAsia="Times New Roman" w:cs="Times New Roman"/>
          <w:szCs w:val="24"/>
        </w:rPr>
        <w:t>ε</w:t>
      </w:r>
      <w:r>
        <w:rPr>
          <w:rFonts w:eastAsia="Times New Roman" w:cs="Times New Roman"/>
          <w:szCs w:val="24"/>
        </w:rPr>
        <w:t>ταιρείας με την επωνυμία «Σταθ</w:t>
      </w:r>
      <w:r>
        <w:rPr>
          <w:rFonts w:eastAsia="Times New Roman" w:cs="Times New Roman"/>
          <w:szCs w:val="24"/>
        </w:rPr>
        <w:t>μός Εμπορευματοκιβωτίων Πειραιά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Η κατάργηση ισχύει αναδρομικά από 23-3-2015, ημερομηνία έναρξης ισχύος της σχετικής απόφασης της Ευρωπαϊκής Επιτροπής. </w:t>
      </w:r>
    </w:p>
    <w:p w14:paraId="5D1899E4"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Στο άρθρο 44 ορίζεται</w:t>
      </w:r>
      <w:r>
        <w:rPr>
          <w:rFonts w:eastAsia="Times New Roman" w:cs="Times New Roman"/>
          <w:szCs w:val="24"/>
        </w:rPr>
        <w:t>,</w:t>
      </w:r>
      <w:r>
        <w:rPr>
          <w:rFonts w:eastAsia="Times New Roman" w:cs="Times New Roman"/>
          <w:szCs w:val="24"/>
        </w:rPr>
        <w:t xml:space="preserve"> ότι για τη διασφάλιση της υποχρέωσης διαφάνειας κατά τους ενωσιακούς κανόν</w:t>
      </w:r>
      <w:r>
        <w:rPr>
          <w:rFonts w:eastAsia="Times New Roman" w:cs="Times New Roman"/>
          <w:szCs w:val="24"/>
        </w:rPr>
        <w:t>ες σχετικά με τη χορήγηση κρατικών ενισχύσεων αναρτώνται σε δημόσιο προσβάσιμο δικτυακό ιστότοπο οι δικαιούχοι για μεμονωμένες χορηγήσεις ή κρατικές ενισχύσεις μετά την 1</w:t>
      </w:r>
      <w:r>
        <w:rPr>
          <w:rFonts w:eastAsia="Times New Roman" w:cs="Times New Roman"/>
          <w:szCs w:val="24"/>
          <w:vertAlign w:val="superscript"/>
        </w:rPr>
        <w:t>η</w:t>
      </w:r>
      <w:r>
        <w:rPr>
          <w:rFonts w:eastAsia="Times New Roman" w:cs="Times New Roman"/>
          <w:szCs w:val="24"/>
        </w:rPr>
        <w:t xml:space="preserve"> Ιουλίου του 2016. </w:t>
      </w:r>
    </w:p>
    <w:p w14:paraId="5D1899E5"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Με το άρθρο 45 επεκτείνονται οι διατάξεις του άρθρου 1 του ν.976/</w:t>
      </w:r>
      <w:r>
        <w:rPr>
          <w:rFonts w:eastAsia="Times New Roman" w:cs="Times New Roman"/>
          <w:szCs w:val="24"/>
        </w:rPr>
        <w:t>1979</w:t>
      </w:r>
      <w:r>
        <w:rPr>
          <w:rFonts w:eastAsia="Times New Roman" w:cs="Times New Roman"/>
          <w:szCs w:val="24"/>
        </w:rPr>
        <w:t>,</w:t>
      </w:r>
      <w:r>
        <w:rPr>
          <w:rFonts w:eastAsia="Times New Roman" w:cs="Times New Roman"/>
          <w:szCs w:val="24"/>
        </w:rPr>
        <w:t xml:space="preserve"> που ρυθμίζουν την έκταση της ευθύνης των οδηγών για τροχαία ατυχήματα που προκαλούνται από μηχανοκίνητα οχήματα του δημοσίου και εφαρμόζονται ανάλογα και για τα ατυχήματα που προκαλούνται από πλωτά μέσα της Γενικής Γραμματείας Δημοσίων Εσόδων. </w:t>
      </w:r>
    </w:p>
    <w:p w14:paraId="5D1899E6"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Με τι</w:t>
      </w:r>
      <w:r>
        <w:rPr>
          <w:rFonts w:eastAsia="Times New Roman" w:cs="Times New Roman"/>
          <w:szCs w:val="24"/>
        </w:rPr>
        <w:t>ς διατάξεις του άρθρου 46</w:t>
      </w:r>
      <w:r>
        <w:rPr>
          <w:rFonts w:eastAsia="Times New Roman" w:cs="Times New Roman"/>
          <w:szCs w:val="24"/>
        </w:rPr>
        <w:t>,</w:t>
      </w:r>
      <w:r>
        <w:rPr>
          <w:rFonts w:eastAsia="Times New Roman" w:cs="Times New Roman"/>
          <w:szCs w:val="24"/>
        </w:rPr>
        <w:t xml:space="preserve"> μεταξύ των άλλων χορηγείται στον Πρόεδρο του Νομικού Συμβουλίου του Κράτους</w:t>
      </w:r>
      <w:r>
        <w:rPr>
          <w:rFonts w:eastAsia="Times New Roman" w:cs="Times New Roman"/>
          <w:szCs w:val="24"/>
        </w:rPr>
        <w:t>,</w:t>
      </w:r>
      <w:r>
        <w:rPr>
          <w:rFonts w:eastAsia="Times New Roman" w:cs="Times New Roman"/>
          <w:szCs w:val="24"/>
        </w:rPr>
        <w:t xml:space="preserve"> η αρμοδιότητα να αναθέτει σε Έλληνες ή αλλοδαπούς ειδικούς εμπειρογνώμονες τη </w:t>
      </w:r>
      <w:r>
        <w:rPr>
          <w:rFonts w:eastAsia="Times New Roman" w:cs="Times New Roman"/>
          <w:szCs w:val="24"/>
        </w:rPr>
        <w:lastRenderedPageBreak/>
        <w:t>σύνταξη γνωμοδοτήσεων, ιδίως νομικών ή τεχνικών, που απαιτούνται στα πλαίσ</w:t>
      </w:r>
      <w:r>
        <w:rPr>
          <w:rFonts w:eastAsia="Times New Roman" w:cs="Times New Roman"/>
          <w:szCs w:val="24"/>
        </w:rPr>
        <w:t>ια διεξαγωγής εθνικών ή διεθνών διαιτητικών δικών και να συνάπτει τις σχετικές συμβάσεις</w:t>
      </w:r>
      <w:r>
        <w:rPr>
          <w:rFonts w:eastAsia="Times New Roman" w:cs="Times New Roman"/>
          <w:szCs w:val="24"/>
        </w:rPr>
        <w:t>,</w:t>
      </w:r>
      <w:r>
        <w:rPr>
          <w:rFonts w:eastAsia="Times New Roman" w:cs="Times New Roman"/>
          <w:szCs w:val="24"/>
        </w:rPr>
        <w:t xml:space="preserve"> χωρίς να είναι απαραίτητη η τήρηση διαδικασιών που τυχόν προβλέπονται για την ανάθεση συμβάσεων του δημοσίου. </w:t>
      </w:r>
    </w:p>
    <w:p w14:paraId="5D1899E7"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Με τα άρθρα 47 και 50</w:t>
      </w:r>
      <w:r>
        <w:rPr>
          <w:rFonts w:eastAsia="Times New Roman" w:cs="Times New Roman"/>
          <w:szCs w:val="24"/>
        </w:rPr>
        <w:t>,</w:t>
      </w:r>
      <w:r>
        <w:rPr>
          <w:rFonts w:eastAsia="Times New Roman" w:cs="Times New Roman"/>
          <w:szCs w:val="24"/>
        </w:rPr>
        <w:t xml:space="preserve"> επιμηκύνεται ο χρόνος της αναστο</w:t>
      </w:r>
      <w:r>
        <w:rPr>
          <w:rFonts w:eastAsia="Times New Roman" w:cs="Times New Roman"/>
          <w:szCs w:val="24"/>
        </w:rPr>
        <w:t xml:space="preserve">λής της άσκησης της ποινικής δίωξης των μελών και του </w:t>
      </w:r>
      <w:r>
        <w:rPr>
          <w:rFonts w:eastAsia="Times New Roman" w:cs="Times New Roman"/>
          <w:szCs w:val="24"/>
        </w:rPr>
        <w:t>γ</w:t>
      </w:r>
      <w:r>
        <w:rPr>
          <w:rFonts w:eastAsia="Times New Roman" w:cs="Times New Roman"/>
          <w:szCs w:val="24"/>
        </w:rPr>
        <w:t xml:space="preserve">ραμματέα της </w:t>
      </w:r>
      <w:r>
        <w:rPr>
          <w:rFonts w:eastAsia="Times New Roman" w:cs="Times New Roman"/>
          <w:szCs w:val="24"/>
        </w:rPr>
        <w:t>ε</w:t>
      </w:r>
      <w:r>
        <w:rPr>
          <w:rFonts w:eastAsia="Times New Roman" w:cs="Times New Roman"/>
          <w:szCs w:val="24"/>
        </w:rPr>
        <w:t xml:space="preserve">πιτροπής έγκρισης τραπεζικών συναλλαγών καθώς και των μελών της ομάδας υποστήριξης αυτής. </w:t>
      </w:r>
    </w:p>
    <w:p w14:paraId="5D1899E8"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Επίσης τροποποιούνται διατάξεις του ν.4370/2016</w:t>
      </w:r>
      <w:r>
        <w:rPr>
          <w:rFonts w:eastAsia="Times New Roman" w:cs="Times New Roman"/>
          <w:szCs w:val="24"/>
        </w:rPr>
        <w:t>,</w:t>
      </w:r>
      <w:r>
        <w:rPr>
          <w:rFonts w:eastAsia="Times New Roman" w:cs="Times New Roman"/>
          <w:szCs w:val="24"/>
        </w:rPr>
        <w:t xml:space="preserve"> σχετικά με τα συστήματα εγγύησης καταθέσεων και</w:t>
      </w:r>
      <w:r>
        <w:rPr>
          <w:rFonts w:eastAsia="Times New Roman" w:cs="Times New Roman"/>
          <w:szCs w:val="24"/>
        </w:rPr>
        <w:t xml:space="preserve"> εγγύησης καλυπτόμενων επενδυτικών υπηρεσιών.  </w:t>
      </w:r>
    </w:p>
    <w:p w14:paraId="5D1899E9"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Με το άρθρο 51</w:t>
      </w:r>
      <w:r>
        <w:rPr>
          <w:rFonts w:eastAsia="Times New Roman" w:cs="Times New Roman"/>
          <w:szCs w:val="24"/>
        </w:rPr>
        <w:t>,</w:t>
      </w:r>
      <w:r>
        <w:rPr>
          <w:rFonts w:eastAsia="Times New Roman" w:cs="Times New Roman"/>
          <w:szCs w:val="24"/>
        </w:rPr>
        <w:t xml:space="preserve"> ρυθμίζονται θέματα της Ανεξάρτητης Αρχής Δημοσίων Εσόδων και μεταξύ των άλλων παρέχεται η δυνατότητα στον </w:t>
      </w:r>
      <w:r>
        <w:rPr>
          <w:rFonts w:eastAsia="Times New Roman" w:cs="Times New Roman"/>
          <w:szCs w:val="24"/>
        </w:rPr>
        <w:t>γ</w:t>
      </w:r>
      <w:r>
        <w:rPr>
          <w:rFonts w:eastAsia="Times New Roman" w:cs="Times New Roman"/>
          <w:szCs w:val="24"/>
        </w:rPr>
        <w:t xml:space="preserve">ενικό </w:t>
      </w:r>
      <w:r>
        <w:rPr>
          <w:rFonts w:eastAsia="Times New Roman" w:cs="Times New Roman"/>
          <w:szCs w:val="24"/>
        </w:rPr>
        <w:t>γ</w:t>
      </w:r>
      <w:r>
        <w:rPr>
          <w:rFonts w:eastAsia="Times New Roman" w:cs="Times New Roman"/>
          <w:szCs w:val="24"/>
        </w:rPr>
        <w:t xml:space="preserve">ραμματέα </w:t>
      </w:r>
      <w:r>
        <w:rPr>
          <w:rFonts w:eastAsia="Times New Roman" w:cs="Times New Roman"/>
          <w:szCs w:val="24"/>
        </w:rPr>
        <w:t>δ</w:t>
      </w:r>
      <w:r>
        <w:rPr>
          <w:rFonts w:eastAsia="Times New Roman" w:cs="Times New Roman"/>
          <w:szCs w:val="24"/>
        </w:rPr>
        <w:t xml:space="preserve">ημοσίων </w:t>
      </w:r>
      <w:r>
        <w:rPr>
          <w:rFonts w:eastAsia="Times New Roman" w:cs="Times New Roman"/>
          <w:szCs w:val="24"/>
        </w:rPr>
        <w:t>ε</w:t>
      </w:r>
      <w:r>
        <w:rPr>
          <w:rFonts w:eastAsia="Times New Roman" w:cs="Times New Roman"/>
          <w:szCs w:val="24"/>
        </w:rPr>
        <w:t>σόδων</w:t>
      </w:r>
      <w:r>
        <w:rPr>
          <w:rFonts w:eastAsia="Times New Roman" w:cs="Times New Roman"/>
          <w:szCs w:val="24"/>
        </w:rPr>
        <w:t>,</w:t>
      </w:r>
      <w:r>
        <w:rPr>
          <w:rFonts w:eastAsia="Times New Roman" w:cs="Times New Roman"/>
          <w:szCs w:val="24"/>
        </w:rPr>
        <w:t xml:space="preserve"> να συστήσει τις υπηρεσίες που συγκροτούν τη Γενική Διεύθυνση Οικονομικών Υπηρεσιών της Αρχής, να καθορίσει τη δομή, τις </w:t>
      </w:r>
      <w:r>
        <w:rPr>
          <w:rFonts w:eastAsia="Times New Roman" w:cs="Times New Roman"/>
          <w:szCs w:val="24"/>
        </w:rPr>
        <w:lastRenderedPageBreak/>
        <w:t>αρμοδιότητες και τον χρόνο άσκησης της λειτουργίας αυτής και των υπηρεσιών της καθώς και τις οργανικές θέσεις, να προκηρύξει τις θέσεις</w:t>
      </w:r>
      <w:r>
        <w:rPr>
          <w:rFonts w:eastAsia="Times New Roman" w:cs="Times New Roman"/>
          <w:szCs w:val="24"/>
        </w:rPr>
        <w:t xml:space="preserve"> των προϊσταμένων της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δ</w:t>
      </w:r>
      <w:r>
        <w:rPr>
          <w:rFonts w:eastAsia="Times New Roman" w:cs="Times New Roman"/>
          <w:szCs w:val="24"/>
        </w:rPr>
        <w:t>ιεύθυνσης και των άλλων οργανικών μονάδων, να επιλέξει τους προϊσταμένους, και να τοποθετήσει προσωπικό σε αυτές. Επίσης δίνεται η δυνατότητα στον Γενικό Γραμματέα Εσόδων</w:t>
      </w:r>
      <w:r>
        <w:rPr>
          <w:rFonts w:eastAsia="Times New Roman" w:cs="Times New Roman"/>
          <w:szCs w:val="24"/>
        </w:rPr>
        <w:t>,</w:t>
      </w:r>
      <w:r>
        <w:rPr>
          <w:rFonts w:eastAsia="Times New Roman" w:cs="Times New Roman"/>
          <w:szCs w:val="24"/>
        </w:rPr>
        <w:t xml:space="preserve"> να ανακαθορίζει το σήμα –το λογότυπο- του οποίου μπορ</w:t>
      </w:r>
      <w:r>
        <w:rPr>
          <w:rFonts w:eastAsia="Times New Roman" w:cs="Times New Roman"/>
          <w:szCs w:val="24"/>
        </w:rPr>
        <w:t xml:space="preserve">εί να κάνει χρήση η </w:t>
      </w:r>
      <w:r>
        <w:rPr>
          <w:rFonts w:eastAsia="Times New Roman" w:cs="Times New Roman"/>
          <w:szCs w:val="24"/>
        </w:rPr>
        <w:t>α</w:t>
      </w:r>
      <w:r>
        <w:rPr>
          <w:rFonts w:eastAsia="Times New Roman" w:cs="Times New Roman"/>
          <w:szCs w:val="24"/>
        </w:rPr>
        <w:t xml:space="preserve">ρχή. </w:t>
      </w:r>
    </w:p>
    <w:p w14:paraId="5D1899EA"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Τέλος με τις διατάξεις των άρθρων 52 έως 55</w:t>
      </w:r>
      <w:r>
        <w:rPr>
          <w:rFonts w:eastAsia="Times New Roman" w:cs="Times New Roman"/>
          <w:szCs w:val="24"/>
        </w:rPr>
        <w:t>,</w:t>
      </w:r>
      <w:r>
        <w:rPr>
          <w:rFonts w:eastAsia="Times New Roman" w:cs="Times New Roman"/>
          <w:szCs w:val="24"/>
        </w:rPr>
        <w:t xml:space="preserve"> παραχωρείται στον Δήμο Χαλανδρίου Αττικής αναδρομικά από 1-10-2011 και για σαράντα έτη η αποκλειστική χρήση του δημοσίου κτήματος εκτάσεως </w:t>
      </w:r>
      <w:r>
        <w:rPr>
          <w:rFonts w:eastAsia="Times New Roman" w:cs="Times New Roman"/>
          <w:szCs w:val="24"/>
        </w:rPr>
        <w:t xml:space="preserve">είκοσι εννέα χιλιάδων επτακοσίων </w:t>
      </w:r>
      <w:r>
        <w:rPr>
          <w:rFonts w:eastAsia="Times New Roman" w:cs="Times New Roman"/>
          <w:szCs w:val="24"/>
        </w:rPr>
        <w:t>τετραγωνικών</w:t>
      </w:r>
      <w:r>
        <w:rPr>
          <w:rFonts w:eastAsia="Times New Roman" w:cs="Times New Roman"/>
          <w:szCs w:val="24"/>
        </w:rPr>
        <w:t xml:space="preserve"> μέτρων</w:t>
      </w:r>
      <w:r>
        <w:rPr>
          <w:rFonts w:eastAsia="Times New Roman" w:cs="Times New Roman"/>
          <w:szCs w:val="24"/>
        </w:rPr>
        <w:t>,</w:t>
      </w:r>
      <w:r>
        <w:rPr>
          <w:rFonts w:eastAsia="Times New Roman" w:cs="Times New Roman"/>
          <w:szCs w:val="24"/>
        </w:rPr>
        <w:t xml:space="preserve"> με σκοπό να λειτουργήσουν σε αυτό χώροι αθλητισμού και κοινόχρηστοι χώροι. </w:t>
      </w:r>
    </w:p>
    <w:p w14:paraId="5D1899EB"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Επίσης ορίζονται τα της σύνθεσης του διοικητικού συμβουλίου του οργανισμού διαχείρισης δημοσίου χρέους</w:t>
      </w:r>
      <w:r>
        <w:rPr>
          <w:rFonts w:eastAsia="Times New Roman" w:cs="Times New Roman"/>
          <w:szCs w:val="24"/>
        </w:rPr>
        <w:t>,</w:t>
      </w:r>
      <w:r>
        <w:rPr>
          <w:rFonts w:eastAsia="Times New Roman" w:cs="Times New Roman"/>
          <w:szCs w:val="24"/>
        </w:rPr>
        <w:t xml:space="preserve"> χωρίς να αυξάνεται ο αριθμός των μελών. </w:t>
      </w:r>
    </w:p>
    <w:p w14:paraId="5D1899EC"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Με την τροπολογία 753</w:t>
      </w:r>
      <w:r>
        <w:rPr>
          <w:rFonts w:eastAsia="Times New Roman" w:cs="Times New Roman"/>
          <w:szCs w:val="24"/>
        </w:rPr>
        <w:t>,</w:t>
      </w:r>
      <w:r>
        <w:rPr>
          <w:rFonts w:eastAsia="Times New Roman" w:cs="Times New Roman"/>
          <w:szCs w:val="24"/>
        </w:rPr>
        <w:t xml:space="preserve"> παρ</w:t>
      </w:r>
      <w:r>
        <w:rPr>
          <w:rFonts w:eastAsia="Times New Roman" w:cs="Times New Roman"/>
          <w:szCs w:val="24"/>
        </w:rPr>
        <w:t>έχεται μέχρι 28 Φεβρουαρίου 2017 φορολογική και ασφαλιστική ενημερότητα στο Μέγαρο Μουσικής Αθηνών. Η προτεινόμενη ρύθμιση κρίνεται αναγκαία</w:t>
      </w:r>
      <w:r>
        <w:rPr>
          <w:rFonts w:eastAsia="Times New Roman" w:cs="Times New Roman"/>
          <w:szCs w:val="24"/>
        </w:rPr>
        <w:t>,</w:t>
      </w:r>
      <w:r>
        <w:rPr>
          <w:rFonts w:eastAsia="Times New Roman" w:cs="Times New Roman"/>
          <w:szCs w:val="24"/>
        </w:rPr>
        <w:t xml:space="preserve"> προκειμένου να συνεχιστεί απρόσκοπτα η λειτουργία του οργανισμού</w:t>
      </w:r>
      <w:r>
        <w:rPr>
          <w:rFonts w:eastAsia="Times New Roman" w:cs="Times New Roman"/>
          <w:szCs w:val="24"/>
        </w:rPr>
        <w:t>,</w:t>
      </w:r>
      <w:r>
        <w:rPr>
          <w:rFonts w:eastAsia="Times New Roman" w:cs="Times New Roman"/>
          <w:szCs w:val="24"/>
        </w:rPr>
        <w:t xml:space="preserve"> με την παροχή δυνατότητας είσπραξης της κρατικής</w:t>
      </w:r>
      <w:r>
        <w:rPr>
          <w:rFonts w:eastAsia="Times New Roman" w:cs="Times New Roman"/>
          <w:szCs w:val="24"/>
        </w:rPr>
        <w:t xml:space="preserve"> επιχορήγησης ή άλλου οφειλόμενου από τρίτους ποσού</w:t>
      </w:r>
      <w:r>
        <w:rPr>
          <w:rFonts w:eastAsia="Times New Roman" w:cs="Times New Roman"/>
          <w:szCs w:val="24"/>
        </w:rPr>
        <w:t>,</w:t>
      </w:r>
      <w:r>
        <w:rPr>
          <w:rFonts w:eastAsia="Times New Roman" w:cs="Times New Roman"/>
          <w:szCs w:val="24"/>
        </w:rPr>
        <w:t xml:space="preserve"> ώστε να γίνει δυνατή η πληρωμή της μισθοδοσίας των εργαζομένων και η εξυπηρέτηση των συμβατικών υποχρεώσεών τους στην Ελλάδα ή το εξωτερικό. </w:t>
      </w:r>
    </w:p>
    <w:p w14:paraId="5D1899ED"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Με την τροπολογία 754</w:t>
      </w:r>
      <w:r>
        <w:rPr>
          <w:rFonts w:eastAsia="Times New Roman" w:cs="Times New Roman"/>
          <w:szCs w:val="24"/>
        </w:rPr>
        <w:t>,</w:t>
      </w:r>
      <w:r>
        <w:rPr>
          <w:rFonts w:eastAsia="Times New Roman" w:cs="Times New Roman"/>
          <w:szCs w:val="24"/>
        </w:rPr>
        <w:t xml:space="preserve"> ρυθμίζονται θέματα δαπανών για μισθώμα</w:t>
      </w:r>
      <w:r>
        <w:rPr>
          <w:rFonts w:eastAsia="Times New Roman" w:cs="Times New Roman"/>
          <w:szCs w:val="24"/>
        </w:rPr>
        <w:t xml:space="preserve">τα ακινήτων που χρησιμοποιούνται από το </w:t>
      </w:r>
      <w:r>
        <w:rPr>
          <w:rFonts w:eastAsia="Times New Roman" w:cs="Times New Roman"/>
          <w:szCs w:val="24"/>
        </w:rPr>
        <w:t>δ</w:t>
      </w:r>
      <w:r>
        <w:rPr>
          <w:rFonts w:eastAsia="Times New Roman" w:cs="Times New Roman"/>
          <w:szCs w:val="24"/>
        </w:rPr>
        <w:t>ημόσιο.</w:t>
      </w:r>
    </w:p>
    <w:p w14:paraId="5D1899EE"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Η τροπολογία 755</w:t>
      </w:r>
      <w:r>
        <w:rPr>
          <w:rFonts w:eastAsia="Times New Roman" w:cs="Times New Roman"/>
          <w:szCs w:val="24"/>
        </w:rPr>
        <w:t>,</w:t>
      </w:r>
      <w:r>
        <w:rPr>
          <w:rFonts w:eastAsia="Times New Roman" w:cs="Times New Roman"/>
          <w:szCs w:val="24"/>
        </w:rPr>
        <w:t xml:space="preserve"> αποτελεί συμπλήρωση του άρθρου 6 του ν.4881/2014</w:t>
      </w:r>
      <w:r>
        <w:rPr>
          <w:rFonts w:eastAsia="Times New Roman" w:cs="Times New Roman"/>
          <w:szCs w:val="24"/>
        </w:rPr>
        <w:t>,</w:t>
      </w:r>
      <w:r>
        <w:rPr>
          <w:rFonts w:eastAsia="Times New Roman" w:cs="Times New Roman"/>
          <w:szCs w:val="24"/>
        </w:rPr>
        <w:t xml:space="preserve"> σχετικά με την επιχορήγηση από τον κρατικό προϋπολογισμό των φορέων της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κ</w:t>
      </w:r>
      <w:r>
        <w:rPr>
          <w:rFonts w:eastAsia="Times New Roman" w:cs="Times New Roman"/>
          <w:szCs w:val="24"/>
        </w:rPr>
        <w:t>υβέρνησης για εξόφληση των ληξιπρόθεσμων υποχρεώσεών τους.</w:t>
      </w:r>
      <w:r>
        <w:rPr>
          <w:rFonts w:eastAsia="Times New Roman" w:cs="Times New Roman"/>
          <w:szCs w:val="24"/>
        </w:rPr>
        <w:t xml:space="preserve"> Η τροπολογία έχει επείγοντα χαρακτήρα, προκειμένου να προβλεφθεί η </w:t>
      </w:r>
      <w:r>
        <w:rPr>
          <w:rFonts w:eastAsia="Times New Roman" w:cs="Times New Roman"/>
          <w:szCs w:val="24"/>
        </w:rPr>
        <w:lastRenderedPageBreak/>
        <w:t xml:space="preserve">δυνατότητα έκτακτης επιχορήγησης των οργανισμών κοινωνικής ασφάλισης, ώστε να εκκινήσει η εκκαθάριση και η αποπληρωμή των εκκρεμών αιτήσεων συνταξιοδότησης. </w:t>
      </w:r>
    </w:p>
    <w:p w14:paraId="5D1899EF"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Με την έκτακτη επιχορήγηση των</w:t>
      </w:r>
      <w:r>
        <w:rPr>
          <w:rFonts w:eastAsia="Times New Roman" w:cs="Times New Roman"/>
          <w:szCs w:val="24"/>
        </w:rPr>
        <w:t xml:space="preserve"> οργανισμών κοινωνικής ασφάλισης για την εκκαθάριση και αποπληρωμή των εκκρεμών αιτήσεων συνταξιοδότησης προς τους δικαιούχους, αναμένεται η αύξηση του ρυθμού εκκαθάρισης των αιτήσεων συνταξιοδότησης και έκδοσης οριστικής απόφασης σύνταξης, η ταχύτερη απόδ</w:t>
      </w:r>
      <w:r>
        <w:rPr>
          <w:rFonts w:eastAsia="Times New Roman" w:cs="Times New Roman"/>
          <w:szCs w:val="24"/>
        </w:rPr>
        <w:t xml:space="preserve">οση νέων συντάξεων σε δικαιούχους και η ενίσχυση της ρευστότητας της οικονομίας. Το σχετικό ποσό ανέρχεται σε 850 εκατομμύρια ευρώ και προέρχεται από ειδική χρηματοδότηση του </w:t>
      </w:r>
      <w:r>
        <w:rPr>
          <w:rFonts w:eastAsia="Times New Roman" w:cs="Times New Roman"/>
          <w:szCs w:val="24"/>
          <w:lang w:val="en-US"/>
        </w:rPr>
        <w:t>ESM</w:t>
      </w:r>
      <w:r>
        <w:rPr>
          <w:rFonts w:eastAsia="Times New Roman" w:cs="Times New Roman"/>
          <w:szCs w:val="24"/>
        </w:rPr>
        <w:t xml:space="preserve">. </w:t>
      </w:r>
    </w:p>
    <w:p w14:paraId="5D1899F0"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Όπως είναι προφανές, οι προτεινόμενες ρυθμίσεις είναι και επείγουσες και επ</w:t>
      </w:r>
      <w:r>
        <w:rPr>
          <w:rFonts w:eastAsia="Times New Roman" w:cs="Times New Roman"/>
          <w:szCs w:val="24"/>
        </w:rPr>
        <w:t>ιτακτικές και δικαιολογούν τη διαδικασία νομοθέτησης μέσω τροπολογιών.</w:t>
      </w:r>
    </w:p>
    <w:p w14:paraId="5D1899F1"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5D1899F2" w14:textId="77777777" w:rsidR="00CB774E" w:rsidRDefault="00A25ABA">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5D1899F3"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τον εισηγητή του ΣΥΡΙΖΑ, κ. Αντωνίου.</w:t>
      </w:r>
    </w:p>
    <w:p w14:paraId="5D1899F4"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Ήρθε πριν λίγο στα χέρια μου μια τροπολογία </w:t>
      </w:r>
      <w:r>
        <w:rPr>
          <w:rFonts w:eastAsia="Times New Roman" w:cs="Times New Roman"/>
          <w:szCs w:val="24"/>
        </w:rPr>
        <w:t>του Υπουργείου Οικονομικών. Θα σας τη μοιράσουμε ευθύς αμέσως</w:t>
      </w:r>
      <w:r>
        <w:rPr>
          <w:rFonts w:eastAsia="Times New Roman" w:cs="Times New Roman"/>
          <w:szCs w:val="24"/>
        </w:rPr>
        <w:t>,</w:t>
      </w:r>
      <w:r>
        <w:rPr>
          <w:rFonts w:eastAsia="Times New Roman" w:cs="Times New Roman"/>
          <w:szCs w:val="24"/>
        </w:rPr>
        <w:t xml:space="preserve"> ώστε να ενημερωθεί το Σώμα για να μπορέσει να τοποθετηθεί επ’ αυτής. </w:t>
      </w:r>
    </w:p>
    <w:p w14:paraId="5D1899F5"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Συνεχίζουμε με τον κ. Αθανάσιο Μπούρα, εισηγητή της Νέας Δημοκρατίας. </w:t>
      </w:r>
    </w:p>
    <w:p w14:paraId="5D1899F6"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Κύριε Μπούρα, έχετε τον λόγο για δεκαπέντε λεπτά.</w:t>
      </w:r>
    </w:p>
    <w:p w14:paraId="5D1899F7"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Ευχαριστώ, κύριε Πρόεδρε.</w:t>
      </w:r>
    </w:p>
    <w:p w14:paraId="5D1899F8"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δεν είχα προβλέψει αλλά ήμουν βέβαιος και είχα πει ότι είναι τακτική της Κυβέρνησης ΣΥΡΙΖΑ-ΑΝΕΛ όλη αυτή η διαδικασία. Το επαναλαμβάνω και εδώ στην Ολομέλεια. </w:t>
      </w:r>
    </w:p>
    <w:p w14:paraId="5D1899F9"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Παλαιότερα οι οδηγίες</w:t>
      </w:r>
      <w:r>
        <w:rPr>
          <w:rFonts w:eastAsia="Times New Roman" w:cs="Times New Roman"/>
          <w:szCs w:val="24"/>
        </w:rPr>
        <w:t xml:space="preserve"> κατατίθεντο αυτοτελώς, ενώ τώρα η Κυβέρνηση ακολουθεί μια άλλη τακτική. Κυρώνοντας ή εναρμονίζοντας μια οδηγία με το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t>Δ</w:t>
      </w:r>
      <w:r>
        <w:rPr>
          <w:rFonts w:eastAsia="Times New Roman" w:cs="Times New Roman"/>
          <w:szCs w:val="24"/>
        </w:rPr>
        <w:t>ίκαιο φέρνει κι ένα δεύτερο μέρος</w:t>
      </w:r>
      <w:r>
        <w:rPr>
          <w:rFonts w:eastAsia="Times New Roman" w:cs="Times New Roman"/>
          <w:szCs w:val="24"/>
        </w:rPr>
        <w:t>,</w:t>
      </w:r>
      <w:r>
        <w:rPr>
          <w:rFonts w:eastAsia="Times New Roman" w:cs="Times New Roman"/>
          <w:szCs w:val="24"/>
        </w:rPr>
        <w:t xml:space="preserve"> που από μόνο του αποτελεί ένα αυτοτελές νομοσχέδιο. </w:t>
      </w:r>
    </w:p>
    <w:p w14:paraId="5D1899FA"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Πράγματι το συζητούμενο σήμερα σχέδιο νό</w:t>
      </w:r>
      <w:r>
        <w:rPr>
          <w:rFonts w:eastAsia="Times New Roman" w:cs="Times New Roman"/>
          <w:szCs w:val="24"/>
        </w:rPr>
        <w:t xml:space="preserve">μου, από το άρθρο 1 ως και 41, αναφέρεται στην εναρμόνιση για την </w:t>
      </w:r>
      <w:r>
        <w:rPr>
          <w:rFonts w:eastAsia="Times New Roman" w:cs="Times New Roman"/>
          <w:szCs w:val="24"/>
        </w:rPr>
        <w:t>ο</w:t>
      </w:r>
      <w:r>
        <w:rPr>
          <w:rFonts w:eastAsia="Times New Roman" w:cs="Times New Roman"/>
          <w:szCs w:val="24"/>
        </w:rPr>
        <w:t xml:space="preserve">δηγία 2014. </w:t>
      </w:r>
    </w:p>
    <w:p w14:paraId="5D1899FB"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δεύτερο μέρος ήταν ένα άλλο νομοσχέδιο με διατάξεις του Υπουργείου Οικονομικών. </w:t>
      </w:r>
      <w:r>
        <w:rPr>
          <w:rFonts w:eastAsia="Times New Roman" w:cs="Times New Roman"/>
          <w:szCs w:val="24"/>
        </w:rPr>
        <w:t>Σ</w:t>
      </w:r>
      <w:r>
        <w:rPr>
          <w:rFonts w:eastAsia="Times New Roman" w:cs="Times New Roman"/>
          <w:szCs w:val="24"/>
        </w:rPr>
        <w:t xml:space="preserve">ε εκείνη τη διαδικασία της συζήτησης στην </w:t>
      </w:r>
      <w:r>
        <w:rPr>
          <w:rFonts w:eastAsia="Times New Roman" w:cs="Times New Roman"/>
          <w:szCs w:val="24"/>
        </w:rPr>
        <w:t>ε</w:t>
      </w:r>
      <w:r>
        <w:rPr>
          <w:rFonts w:eastAsia="Times New Roman" w:cs="Times New Roman"/>
          <w:szCs w:val="24"/>
        </w:rPr>
        <w:t xml:space="preserve">πιτροπή ενσωματώθηκαν και τρεις τροπολογίες. </w:t>
      </w:r>
      <w:r>
        <w:rPr>
          <w:rFonts w:eastAsia="Times New Roman" w:cs="Times New Roman"/>
          <w:szCs w:val="24"/>
        </w:rPr>
        <w:t>Τ</w:t>
      </w:r>
      <w:r>
        <w:rPr>
          <w:rFonts w:eastAsia="Times New Roman" w:cs="Times New Roman"/>
          <w:szCs w:val="24"/>
        </w:rPr>
        <w:t>ώρα</w:t>
      </w:r>
      <w:r>
        <w:rPr>
          <w:rFonts w:eastAsia="Times New Roman" w:cs="Times New Roman"/>
          <w:szCs w:val="24"/>
        </w:rPr>
        <w:t xml:space="preserve"> –είχα πει και τότε- βλέπω από το πρωί ότι βομβαρδιζόμαστε με κατάθεση εκπροθέσμων κυβερνητικών τροπολογιών. </w:t>
      </w:r>
    </w:p>
    <w:p w14:paraId="5D1899FC"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Όπως είπε ο Πρόεδρος, προς το παρόν ανακοινώνονται διαρκώς και μας έρχονται τροπολογίες, για τις οποίες δεν μπορούμε να αποφανθούμε. Δεν μπορούμε </w:t>
      </w:r>
      <w:r>
        <w:rPr>
          <w:rFonts w:eastAsia="Times New Roman" w:cs="Times New Roman"/>
          <w:szCs w:val="24"/>
        </w:rPr>
        <w:t>να τις διαβάσουμε καν</w:t>
      </w:r>
      <w:r>
        <w:rPr>
          <w:rFonts w:eastAsia="Times New Roman" w:cs="Times New Roman"/>
          <w:szCs w:val="24"/>
        </w:rPr>
        <w:t>,</w:t>
      </w:r>
      <w:r>
        <w:rPr>
          <w:rFonts w:eastAsia="Times New Roman" w:cs="Times New Roman"/>
          <w:szCs w:val="24"/>
        </w:rPr>
        <w:t xml:space="preserve"> γιατί είμαστε υποχρεωμένοι να παρακολουθούμε και τη διαδικασία της σημερινής συζήτησης.</w:t>
      </w:r>
    </w:p>
    <w:p w14:paraId="5D1899FD" w14:textId="77777777" w:rsidR="00CB774E" w:rsidRDefault="00A25ABA">
      <w:pPr>
        <w:spacing w:after="0" w:line="600" w:lineRule="auto"/>
        <w:ind w:firstLine="720"/>
        <w:contextualSpacing/>
        <w:jc w:val="both"/>
        <w:rPr>
          <w:rFonts w:eastAsia="Times New Roman" w:cs="Times New Roman"/>
          <w:szCs w:val="24"/>
        </w:rPr>
      </w:pPr>
      <w:r>
        <w:rPr>
          <w:rFonts w:eastAsia="Times New Roman"/>
          <w:color w:val="000000"/>
          <w:szCs w:val="24"/>
        </w:rPr>
        <w:t>Παρ’ όλα αυτά, κυρίες και κύριοι συνάδελφοι, θα μπω στο θέμα το σημερινό λέγοντας ότι σε αυτό το σχέδιο νόμου στο πρώτο μέρος από τα άρθρα 1</w:t>
      </w:r>
      <w:r>
        <w:rPr>
          <w:rFonts w:eastAsia="Times New Roman"/>
          <w:color w:val="000000"/>
          <w:szCs w:val="24"/>
        </w:rPr>
        <w:t xml:space="preserve"> έως </w:t>
      </w:r>
      <w:r>
        <w:rPr>
          <w:rFonts w:eastAsia="Times New Roman"/>
          <w:color w:val="000000"/>
          <w:szCs w:val="24"/>
        </w:rPr>
        <w:t xml:space="preserve">41 της </w:t>
      </w:r>
      <w:r>
        <w:rPr>
          <w:rFonts w:eastAsia="Times New Roman"/>
          <w:color w:val="000000"/>
          <w:szCs w:val="24"/>
        </w:rPr>
        <w:t>ο</w:t>
      </w:r>
      <w:r>
        <w:rPr>
          <w:rFonts w:eastAsia="Times New Roman"/>
          <w:color w:val="000000"/>
          <w:szCs w:val="24"/>
        </w:rPr>
        <w:t xml:space="preserve">δηγίας 2014/17/ΕΕ του Ευρωπαϊκού Κοινοβουλίου και του Συμβουλίου της 4ης Φεβρουαρίου 2014 που αφορά συμβάσεις πίστωσης για καταναλωτές για ακίνητα που προορίζονται για κατοικία και την τροποποίηση των </w:t>
      </w:r>
      <w:r>
        <w:rPr>
          <w:rFonts w:eastAsia="Times New Roman"/>
          <w:color w:val="000000"/>
          <w:szCs w:val="24"/>
        </w:rPr>
        <w:t>ο</w:t>
      </w:r>
      <w:r>
        <w:rPr>
          <w:rFonts w:eastAsia="Times New Roman"/>
          <w:color w:val="000000"/>
          <w:szCs w:val="24"/>
        </w:rPr>
        <w:t>δηγιών που υπήρχαν, της 2008/48/ΕΚ και 2013/36</w:t>
      </w:r>
      <w:r>
        <w:rPr>
          <w:rFonts w:eastAsia="Times New Roman"/>
          <w:color w:val="000000"/>
          <w:szCs w:val="24"/>
        </w:rPr>
        <w:t>/</w:t>
      </w:r>
      <w:r>
        <w:rPr>
          <w:rFonts w:eastAsia="Times New Roman" w:cs="Times New Roman"/>
          <w:szCs w:val="24"/>
        </w:rPr>
        <w:t xml:space="preserve">ΕΕ και του Κανονισμού της Ευρωπαϊκής Ένωσης 1093/2010, η Κυβέρνηση –το είπα και στην </w:t>
      </w:r>
      <w:r>
        <w:rPr>
          <w:rFonts w:eastAsia="Times New Roman" w:cs="Times New Roman"/>
          <w:szCs w:val="24"/>
        </w:rPr>
        <w:t>ε</w:t>
      </w:r>
      <w:r>
        <w:rPr>
          <w:rFonts w:eastAsia="Times New Roman" w:cs="Times New Roman"/>
          <w:szCs w:val="24"/>
        </w:rPr>
        <w:t xml:space="preserve">πιτροπή- άργησε πάρα πολύ να φέρει την εναρμόνιση αυτής της </w:t>
      </w:r>
      <w:r>
        <w:rPr>
          <w:rFonts w:eastAsia="Times New Roman" w:cs="Times New Roman"/>
          <w:szCs w:val="24"/>
        </w:rPr>
        <w:t>ο</w:t>
      </w:r>
      <w:r>
        <w:rPr>
          <w:rFonts w:eastAsia="Times New Roman" w:cs="Times New Roman"/>
          <w:szCs w:val="24"/>
        </w:rPr>
        <w:t xml:space="preserve">δηγίας, όταν είναι γνωστό </w:t>
      </w:r>
      <w:r>
        <w:rPr>
          <w:rFonts w:eastAsia="Times New Roman" w:cs="Times New Roman"/>
          <w:szCs w:val="24"/>
        </w:rPr>
        <w:lastRenderedPageBreak/>
        <w:t xml:space="preserve">το θέμα από το 2014, εξ ου και φέρει τον αριθμό 2014. </w:t>
      </w:r>
      <w:r>
        <w:rPr>
          <w:rFonts w:eastAsia="Times New Roman" w:cs="Times New Roman"/>
          <w:szCs w:val="24"/>
        </w:rPr>
        <w:t>Μ</w:t>
      </w:r>
      <w:r>
        <w:rPr>
          <w:rFonts w:eastAsia="Times New Roman" w:cs="Times New Roman"/>
          <w:szCs w:val="24"/>
        </w:rPr>
        <w:t>άλιστα αυτή η εναρμόνιση πι</w:t>
      </w:r>
      <w:r>
        <w:rPr>
          <w:rFonts w:eastAsia="Times New Roman" w:cs="Times New Roman"/>
          <w:szCs w:val="24"/>
        </w:rPr>
        <w:t>στεύω ότι θα ήταν ένα πάρα πολύ κρίσιμο αλλά και χρήσιμο εργαλείο για τους Έλληνες καταναλωτές.</w:t>
      </w:r>
    </w:p>
    <w:p w14:paraId="5D1899FE"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Στόχος αυτής της </w:t>
      </w:r>
      <w:r>
        <w:rPr>
          <w:rFonts w:eastAsia="Times New Roman" w:cs="Times New Roman"/>
          <w:szCs w:val="24"/>
        </w:rPr>
        <w:t>ο</w:t>
      </w:r>
      <w:r>
        <w:rPr>
          <w:rFonts w:eastAsia="Times New Roman" w:cs="Times New Roman"/>
          <w:szCs w:val="24"/>
        </w:rPr>
        <w:t>δηγίας είναι η ανάπτυξη μιας περισσότερο διαφανούς αποτελεσματικής και ανταγωνιστικής εσωτερικής αγοράς μέσω ευέλικτων, συνεπών και δίκαιων συ</w:t>
      </w:r>
      <w:r>
        <w:rPr>
          <w:rFonts w:eastAsia="Times New Roman" w:cs="Times New Roman"/>
          <w:szCs w:val="24"/>
        </w:rPr>
        <w:t xml:space="preserve">μβάσεων πίστωσης που αφορούν ακίνητα, προωθώντας παράλληλα τη βιώσιμη χορήγηση και λήψη δανείων, προσφέροντας έτσι υψηλό επίπεδο προστασίας του καταναλωτή. Παράλληλα διασφαλίζεται υψηλότερος βαθμός αποτελεσματικότητας και ανταγωνιστικότητας της εσωτερικής </w:t>
      </w:r>
      <w:r>
        <w:rPr>
          <w:rFonts w:eastAsia="Times New Roman" w:cs="Times New Roman"/>
          <w:szCs w:val="24"/>
        </w:rPr>
        <w:t xml:space="preserve">αγοράς, που συμβάλλει στη χρηματοπιστωτική σταθερότητα με τη θέσπιση ενός πλαισίου για όλα τα κράτη μέλη. </w:t>
      </w:r>
    </w:p>
    <w:p w14:paraId="5D1899FF"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Η παγκόσμια χρηματοπιστωτική κρίση του 2007-2009 που προκάλεσε σοβαρά κοινωνικά και οικονομικά προβλήματα</w:t>
      </w:r>
      <w:r>
        <w:rPr>
          <w:rFonts w:eastAsia="Times New Roman" w:cs="Times New Roman"/>
          <w:szCs w:val="24"/>
        </w:rPr>
        <w:t>,</w:t>
      </w:r>
      <w:r>
        <w:rPr>
          <w:rFonts w:eastAsia="Times New Roman" w:cs="Times New Roman"/>
          <w:szCs w:val="24"/>
        </w:rPr>
        <w:t xml:space="preserve"> οδήγησε στην έλλειψη εμπιστοσύνης εκ μέρους όλων των συμμετεχόντων στην αγορά και ιδίως των καταναλωτών. Στις αγορές ενυπόθηκης πίστης πολλών κρατών της Ευρωπαϊκή</w:t>
      </w:r>
      <w:r>
        <w:rPr>
          <w:rFonts w:eastAsia="Times New Roman" w:cs="Times New Roman"/>
          <w:szCs w:val="24"/>
        </w:rPr>
        <w:t>ς</w:t>
      </w:r>
      <w:r>
        <w:rPr>
          <w:rFonts w:eastAsia="Times New Roman" w:cs="Times New Roman"/>
          <w:szCs w:val="24"/>
        </w:rPr>
        <w:t xml:space="preserve"> </w:t>
      </w:r>
      <w:r>
        <w:rPr>
          <w:rFonts w:eastAsia="Times New Roman" w:cs="Times New Roman"/>
          <w:szCs w:val="24"/>
        </w:rPr>
        <w:lastRenderedPageBreak/>
        <w:t>Ένωση</w:t>
      </w:r>
      <w:r>
        <w:rPr>
          <w:rFonts w:eastAsia="Times New Roman" w:cs="Times New Roman"/>
          <w:szCs w:val="24"/>
        </w:rPr>
        <w:t>ς</w:t>
      </w:r>
      <w:r>
        <w:rPr>
          <w:rFonts w:eastAsia="Times New Roman" w:cs="Times New Roman"/>
          <w:szCs w:val="24"/>
        </w:rPr>
        <w:t xml:space="preserve"> εντοπίστηκαν πολλά προβλήματα, που ιδίως αφορούσαν ασυνεπή ή ακόμη και ανύπαρκτα πλα</w:t>
      </w:r>
      <w:r>
        <w:rPr>
          <w:rFonts w:eastAsia="Times New Roman" w:cs="Times New Roman"/>
          <w:szCs w:val="24"/>
        </w:rPr>
        <w:t>ίσια αδειοδότησης και λειτουργία για τους μεσίτες πιστώσεων, καθώς και για τις πιστώσεις που είναι εκφρασμένες σε ξένο νόμισμα.</w:t>
      </w:r>
    </w:p>
    <w:p w14:paraId="5D189A00"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Σε αυτό το σχέδιο νόμου, προβλέπεται η αξιολόγηση της πιστοληπτικής ικανότητας πριν από τη χορήγηση της πίστωσης, ενώ καθιερώνον</w:t>
      </w:r>
      <w:r>
        <w:rPr>
          <w:rFonts w:eastAsia="Times New Roman" w:cs="Times New Roman"/>
          <w:szCs w:val="24"/>
        </w:rPr>
        <w:t xml:space="preserve">ται συγκεκριμένες υποχρεώσεις για τους πιστωτικούς φορείς, μεσίτες πιστώσεων, που πρέπει να προηγούνται της σύναψης πίστωσης, αλλά και μετά από τη σύναψη αυτής της </w:t>
      </w:r>
      <w:r>
        <w:rPr>
          <w:rFonts w:eastAsia="Times New Roman" w:cs="Times New Roman"/>
          <w:szCs w:val="24"/>
        </w:rPr>
        <w:t>σ</w:t>
      </w:r>
      <w:r>
        <w:rPr>
          <w:rFonts w:eastAsia="Times New Roman" w:cs="Times New Roman"/>
          <w:szCs w:val="24"/>
        </w:rPr>
        <w:t>ύμβασης.</w:t>
      </w:r>
    </w:p>
    <w:p w14:paraId="5D189A01"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Καθιερώνονται, ακόμα, ορισμένες απαιτήσεις προληπτικής εποπτείας, όπως η άδεια εγκ</w:t>
      </w:r>
      <w:r>
        <w:rPr>
          <w:rFonts w:eastAsia="Times New Roman" w:cs="Times New Roman"/>
          <w:szCs w:val="24"/>
        </w:rPr>
        <w:t xml:space="preserve">ατάστασης και η εποπτεία των μεσιτών πιστώσεων και των μη πιστωτικών ιδρυμάτων. </w:t>
      </w:r>
    </w:p>
    <w:p w14:paraId="5D189A02"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ο</w:t>
      </w:r>
      <w:r>
        <w:rPr>
          <w:rFonts w:eastAsia="Times New Roman" w:cs="Times New Roman"/>
          <w:szCs w:val="24"/>
        </w:rPr>
        <w:t xml:space="preserve">δηγία –είπα και προχθές- η οποία εγένετο επί των δικών μας ημερών, είναι του 2014, είναι μια πάρα πολύ καλή </w:t>
      </w:r>
      <w:r>
        <w:rPr>
          <w:rFonts w:eastAsia="Times New Roman" w:cs="Times New Roman"/>
          <w:szCs w:val="24"/>
        </w:rPr>
        <w:t>ο</w:t>
      </w:r>
      <w:r>
        <w:rPr>
          <w:rFonts w:eastAsia="Times New Roman" w:cs="Times New Roman"/>
          <w:szCs w:val="24"/>
        </w:rPr>
        <w:t>δηγία, ένα πάρα πολύ χρήσιμο και κρίσιμο εργαλείο, το οποίο μακ</w:t>
      </w:r>
      <w:r>
        <w:rPr>
          <w:rFonts w:eastAsia="Times New Roman" w:cs="Times New Roman"/>
          <w:szCs w:val="24"/>
        </w:rPr>
        <w:t xml:space="preserve">άρι να ήταν από πολύ νωρίτερα ψηφισμένο και εφαρμοσμένο, καθώς πάρα πολλά πράγματα θα είχαν αποφευχθεί. </w:t>
      </w:r>
    </w:p>
    <w:p w14:paraId="5D189A03"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Καθιερώνονται ακόμη ορισμένες απαιτήσεις</w:t>
      </w:r>
      <w:r>
        <w:rPr>
          <w:rFonts w:eastAsia="Times New Roman" w:cs="Times New Roman"/>
          <w:szCs w:val="24"/>
        </w:rPr>
        <w:t>,</w:t>
      </w:r>
      <w:r>
        <w:rPr>
          <w:rFonts w:eastAsia="Times New Roman" w:cs="Times New Roman"/>
          <w:szCs w:val="24"/>
        </w:rPr>
        <w:t xml:space="preserve"> έτσι ώστε η </w:t>
      </w:r>
      <w:r>
        <w:rPr>
          <w:rFonts w:eastAsia="Times New Roman" w:cs="Times New Roman"/>
          <w:szCs w:val="24"/>
        </w:rPr>
        <w:t>ο</w:t>
      </w:r>
      <w:r>
        <w:rPr>
          <w:rFonts w:eastAsia="Times New Roman" w:cs="Times New Roman"/>
          <w:szCs w:val="24"/>
        </w:rPr>
        <w:t>δηγία αυτή να έχει αναλυτικό χαρακτήρα, ξεκινώντας με βασικούς ορισμούς για την υλοποίηση των σκ</w:t>
      </w:r>
      <w:r>
        <w:rPr>
          <w:rFonts w:eastAsia="Times New Roman" w:cs="Times New Roman"/>
          <w:szCs w:val="24"/>
        </w:rPr>
        <w:t xml:space="preserve">οπών της </w:t>
      </w:r>
      <w:r>
        <w:rPr>
          <w:rFonts w:eastAsia="Times New Roman" w:cs="Times New Roman"/>
          <w:szCs w:val="24"/>
        </w:rPr>
        <w:t>ο</w:t>
      </w:r>
      <w:r>
        <w:rPr>
          <w:rFonts w:eastAsia="Times New Roman" w:cs="Times New Roman"/>
          <w:szCs w:val="24"/>
        </w:rPr>
        <w:t xml:space="preserve">δηγίας. </w:t>
      </w:r>
    </w:p>
    <w:p w14:paraId="5D189A04"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Προσδιορίζει, επίσης, αυτή η </w:t>
      </w:r>
      <w:r>
        <w:rPr>
          <w:rFonts w:eastAsia="Times New Roman" w:cs="Times New Roman"/>
          <w:szCs w:val="24"/>
        </w:rPr>
        <w:t>ο</w:t>
      </w:r>
      <w:r>
        <w:rPr>
          <w:rFonts w:eastAsia="Times New Roman" w:cs="Times New Roman"/>
          <w:szCs w:val="24"/>
        </w:rPr>
        <w:t>δηγία τους φορείς που συμβάλλουν στη χρηματοοικονομική διαπαιδαγώγηση των καταναλωτών, όπως είναι η Γενική Γραμματεία Εμπορίου, η Τράπεζα της Ελλάδος, ο Συνήγορος του Καταναλωτή κ.λπ.</w:t>
      </w:r>
    </w:p>
    <w:p w14:paraId="5D189A05" w14:textId="77777777" w:rsidR="00CB774E" w:rsidRDefault="00A25ABA">
      <w:pPr>
        <w:spacing w:after="0" w:line="600" w:lineRule="auto"/>
        <w:ind w:firstLine="720"/>
        <w:contextualSpacing/>
        <w:jc w:val="both"/>
        <w:rPr>
          <w:rFonts w:eastAsia="Times New Roman"/>
          <w:szCs w:val="24"/>
        </w:rPr>
      </w:pPr>
      <w:r>
        <w:rPr>
          <w:rFonts w:eastAsia="Times New Roman"/>
          <w:szCs w:val="24"/>
        </w:rPr>
        <w:t>Ορίζει, επίσης, τις προ</w:t>
      </w:r>
      <w:r>
        <w:rPr>
          <w:rFonts w:eastAsia="Times New Roman"/>
          <w:szCs w:val="24"/>
        </w:rPr>
        <w:t>ϋποθέσεις δραστηριοποίησης των πιστωτικών φορέων και των μεσιτών πιστώσεων. Ρυθμίζει το πλαίσιο ενημέρωσης και πρακτικών που προηγούνται της σύναψης σύμβασης. Ρυθμίζει, επίσης, τη δυνατότητα μετατροπής σε εναλλακτικό νόμισμα ή τη διασφάλιση από το συναλλαγ</w:t>
      </w:r>
      <w:r>
        <w:rPr>
          <w:rFonts w:eastAsia="Times New Roman"/>
          <w:szCs w:val="24"/>
        </w:rPr>
        <w:t>ματικό κίνδυνο.</w:t>
      </w:r>
    </w:p>
    <w:p w14:paraId="5D189A06" w14:textId="77777777" w:rsidR="00CB774E" w:rsidRDefault="00A25ABA">
      <w:pPr>
        <w:spacing w:after="0" w:line="600" w:lineRule="auto"/>
        <w:ind w:firstLine="720"/>
        <w:contextualSpacing/>
        <w:jc w:val="both"/>
        <w:rPr>
          <w:rFonts w:eastAsia="Times New Roman"/>
          <w:szCs w:val="24"/>
        </w:rPr>
      </w:pPr>
      <w:r>
        <w:rPr>
          <w:rFonts w:eastAsia="Times New Roman"/>
          <w:szCs w:val="24"/>
        </w:rPr>
        <w:t xml:space="preserve">Ήταν πολύ σημαντική η παρουσία στην </w:t>
      </w:r>
      <w:r>
        <w:rPr>
          <w:rFonts w:eastAsia="Times New Roman"/>
          <w:szCs w:val="24"/>
        </w:rPr>
        <w:t>ε</w:t>
      </w:r>
      <w:r>
        <w:rPr>
          <w:rFonts w:eastAsia="Times New Roman"/>
          <w:szCs w:val="24"/>
        </w:rPr>
        <w:t xml:space="preserve">πιτροπή προχθές του Συνηγόρου του Καταναλωτή με σειρά πολύ ουσιαστικών παρατηρήσεων και προτάσεων. </w:t>
      </w:r>
    </w:p>
    <w:p w14:paraId="5D189A07" w14:textId="77777777" w:rsidR="00CB774E" w:rsidRDefault="00A25ABA">
      <w:pPr>
        <w:spacing w:after="0" w:line="600" w:lineRule="auto"/>
        <w:ind w:firstLine="720"/>
        <w:contextualSpacing/>
        <w:jc w:val="both"/>
        <w:rPr>
          <w:rFonts w:eastAsia="Times New Roman"/>
          <w:szCs w:val="24"/>
        </w:rPr>
      </w:pPr>
      <w:r>
        <w:rPr>
          <w:rFonts w:eastAsia="Times New Roman"/>
          <w:szCs w:val="24"/>
        </w:rPr>
        <w:lastRenderedPageBreak/>
        <w:t>Είχατε δεσμευτεί, κυρία Υπουργέ, ότι θα δείτε αυτές τις προτάσεις και θα τις αξιοποιήσετε στο παρόν νομ</w:t>
      </w:r>
      <w:r>
        <w:rPr>
          <w:rFonts w:eastAsia="Times New Roman"/>
          <w:szCs w:val="24"/>
        </w:rPr>
        <w:t xml:space="preserve">οσχέδιο, γιατί επαναλαμβάνω για όλους τους συναδέλφους που δεν ήταν στην </w:t>
      </w:r>
      <w:r>
        <w:rPr>
          <w:rFonts w:eastAsia="Times New Roman"/>
          <w:szCs w:val="24"/>
        </w:rPr>
        <w:t>ε</w:t>
      </w:r>
      <w:r>
        <w:rPr>
          <w:rFonts w:eastAsia="Times New Roman"/>
          <w:szCs w:val="24"/>
        </w:rPr>
        <w:t xml:space="preserve">πιτροπή ότι εδώ έχουμε εναρμόνιση με την </w:t>
      </w:r>
      <w:r>
        <w:rPr>
          <w:rFonts w:eastAsia="Times New Roman"/>
          <w:szCs w:val="24"/>
        </w:rPr>
        <w:t>ο</w:t>
      </w:r>
      <w:r>
        <w:rPr>
          <w:rFonts w:eastAsia="Times New Roman"/>
          <w:szCs w:val="24"/>
        </w:rPr>
        <w:t>δηγία, που σημαίνει ότι εσείς που έχετε την νομοθετική πρωτοβουλία</w:t>
      </w:r>
      <w:r>
        <w:rPr>
          <w:rFonts w:eastAsia="Times New Roman"/>
          <w:szCs w:val="24"/>
        </w:rPr>
        <w:t>,</w:t>
      </w:r>
      <w:r>
        <w:rPr>
          <w:rFonts w:eastAsia="Times New Roman"/>
          <w:szCs w:val="24"/>
        </w:rPr>
        <w:t xml:space="preserve"> μπορείτε κάλλιστα να συμπληρώσετε ορισμένα σημεία</w:t>
      </w:r>
      <w:r>
        <w:rPr>
          <w:rFonts w:eastAsia="Times New Roman"/>
          <w:szCs w:val="24"/>
        </w:rPr>
        <w:t>,</w:t>
      </w:r>
      <w:r>
        <w:rPr>
          <w:rFonts w:eastAsia="Times New Roman"/>
          <w:szCs w:val="24"/>
        </w:rPr>
        <w:t xml:space="preserve"> τα οποία μπορεί να πα</w:t>
      </w:r>
      <w:r>
        <w:rPr>
          <w:rFonts w:eastAsia="Times New Roman"/>
          <w:szCs w:val="24"/>
        </w:rPr>
        <w:t xml:space="preserve">ρελείφθησαν στα πλαίσια πάντα της </w:t>
      </w:r>
      <w:r>
        <w:rPr>
          <w:rFonts w:eastAsia="Times New Roman"/>
          <w:szCs w:val="24"/>
        </w:rPr>
        <w:t>ο</w:t>
      </w:r>
      <w:r>
        <w:rPr>
          <w:rFonts w:eastAsia="Times New Roman"/>
          <w:szCs w:val="24"/>
        </w:rPr>
        <w:t xml:space="preserve">δηγίας. </w:t>
      </w:r>
    </w:p>
    <w:p w14:paraId="5D189A08" w14:textId="77777777" w:rsidR="00CB774E" w:rsidRDefault="00A25ABA">
      <w:pPr>
        <w:spacing w:after="0" w:line="600" w:lineRule="auto"/>
        <w:ind w:firstLine="720"/>
        <w:contextualSpacing/>
        <w:jc w:val="both"/>
        <w:rPr>
          <w:rFonts w:eastAsia="Times New Roman"/>
          <w:szCs w:val="24"/>
        </w:rPr>
      </w:pPr>
      <w:r>
        <w:rPr>
          <w:rFonts w:eastAsia="Times New Roman"/>
          <w:szCs w:val="24"/>
        </w:rPr>
        <w:t>Αυτά τα οποία κατέθεσε ο Συνήγορος του Καταναλωτή έξω από τη γενική θεώρηση του θέματος</w:t>
      </w:r>
      <w:r>
        <w:rPr>
          <w:rFonts w:eastAsia="Times New Roman"/>
          <w:szCs w:val="24"/>
        </w:rPr>
        <w:t>,</w:t>
      </w:r>
      <w:r>
        <w:rPr>
          <w:rFonts w:eastAsia="Times New Roman"/>
          <w:szCs w:val="24"/>
        </w:rPr>
        <w:t xml:space="preserve"> για το οποίο ήταν πάρα πολύ χρήσιμες οι παρατηρήσεις, ήταν ιδιαίτερα σημαντικά και πιστεύω ότι πρέπει να συμπεριληφθούν, γι</w:t>
      </w:r>
      <w:r>
        <w:rPr>
          <w:rFonts w:eastAsia="Times New Roman"/>
          <w:szCs w:val="24"/>
        </w:rPr>
        <w:t>ατί θα διευκολύνουν πάρα πολλούς συμπολίτες μας σήμερα και ιδιαίτερα την κατηγορία κάποιων χιλιάδων συμπολιτών μας –άκουσα το νούμερο εξήντα πέντε χιλιάδες από τον Συνήγορο του Καταναλωτή- που δανείστηκαν σε ελβετικό φράγκο και βρίσκονται σε τραγικό αδιέξο</w:t>
      </w:r>
      <w:r>
        <w:rPr>
          <w:rFonts w:eastAsia="Times New Roman"/>
          <w:szCs w:val="24"/>
        </w:rPr>
        <w:t>δο.</w:t>
      </w:r>
    </w:p>
    <w:p w14:paraId="5D189A09" w14:textId="77777777" w:rsidR="00CB774E" w:rsidRDefault="00A25ABA">
      <w:pPr>
        <w:spacing w:after="0" w:line="600" w:lineRule="auto"/>
        <w:ind w:firstLine="720"/>
        <w:contextualSpacing/>
        <w:jc w:val="both"/>
        <w:rPr>
          <w:rFonts w:eastAsia="Times New Roman"/>
          <w:szCs w:val="24"/>
        </w:rPr>
      </w:pPr>
      <w:r>
        <w:rPr>
          <w:rFonts w:eastAsia="Times New Roman"/>
          <w:szCs w:val="24"/>
        </w:rPr>
        <w:lastRenderedPageBreak/>
        <w:t xml:space="preserve">Εγώ για την γνώση των άλλων συναδέλφων που δεν ήταν στην </w:t>
      </w:r>
      <w:r>
        <w:rPr>
          <w:rFonts w:eastAsia="Times New Roman"/>
          <w:szCs w:val="24"/>
        </w:rPr>
        <w:t>ε</w:t>
      </w:r>
      <w:r>
        <w:rPr>
          <w:rFonts w:eastAsia="Times New Roman"/>
          <w:szCs w:val="24"/>
        </w:rPr>
        <w:t>πιτροπή θα καταθέσω</w:t>
      </w:r>
      <w:r>
        <w:rPr>
          <w:rFonts w:eastAsia="Times New Roman"/>
          <w:szCs w:val="24"/>
        </w:rPr>
        <w:t>,</w:t>
      </w:r>
      <w:r>
        <w:rPr>
          <w:rFonts w:eastAsia="Times New Roman"/>
          <w:szCs w:val="24"/>
        </w:rPr>
        <w:t xml:space="preserve"> αφού πω δύο λόγια</w:t>
      </w:r>
      <w:r>
        <w:rPr>
          <w:rFonts w:eastAsia="Times New Roman"/>
          <w:szCs w:val="24"/>
        </w:rPr>
        <w:t>,</w:t>
      </w:r>
      <w:r>
        <w:rPr>
          <w:rFonts w:eastAsia="Times New Roman"/>
          <w:szCs w:val="24"/>
        </w:rPr>
        <w:t xml:space="preserve"> τις προτάσεις του Συνηγόρου του Καταναλωτή, όσον αφορά παραδείγματος χάριν μια συμπλήρωση που πρέπει να κάνετε στο άρθρο 17, όπου ο Συνήγορος του Καταναλω</w:t>
      </w:r>
      <w:r>
        <w:rPr>
          <w:rFonts w:eastAsia="Times New Roman"/>
          <w:szCs w:val="24"/>
        </w:rPr>
        <w:t>τή προτείνει να προστεθεί κάποια πρόβλεψη η οποία υπάρχει στην ΚΥΑ –να μην πω τα νούμερα, δεν έχουν αξία</w:t>
      </w:r>
      <w:r>
        <w:rPr>
          <w:rFonts w:eastAsia="Times New Roman"/>
          <w:szCs w:val="24"/>
        </w:rPr>
        <w:t>,</w:t>
      </w:r>
      <w:r>
        <w:rPr>
          <w:rFonts w:eastAsia="Times New Roman"/>
          <w:szCs w:val="24"/>
        </w:rPr>
        <w:t xml:space="preserve"> γιατί σε λίγο θα χτυπήσει και το κουδουνάκι λήξεως του χρόνου ομιλίας μου- η εξής δηλαδή: «Εάν ο πιστωτικός φορέας παραβιάσει υπαίτια τις υποχρεώσεις </w:t>
      </w:r>
      <w:r>
        <w:rPr>
          <w:rFonts w:eastAsia="Times New Roman"/>
          <w:szCs w:val="24"/>
        </w:rPr>
        <w:t>του, κατά τις παραγράφους 1 και 2 του παρόντος άρθρου, ο καταναλωτής απαλλάσσεται από το συνολικό κόστος της πίστωσης περιλαμβανομένων των τόκων και έχει υποχρέωση να καταβάλει μόνο το ποσό του κεφαλαίου, σύμφωνα με τις προβλεπόμενες στη σύμβαση πίστωσης δ</w:t>
      </w:r>
      <w:r>
        <w:rPr>
          <w:rFonts w:eastAsia="Times New Roman"/>
          <w:szCs w:val="24"/>
        </w:rPr>
        <w:t xml:space="preserve">όσεις». </w:t>
      </w:r>
    </w:p>
    <w:p w14:paraId="5D189A0A" w14:textId="77777777" w:rsidR="00CB774E" w:rsidRDefault="00A25ABA">
      <w:pPr>
        <w:spacing w:after="0" w:line="600" w:lineRule="auto"/>
        <w:ind w:firstLine="720"/>
        <w:contextualSpacing/>
        <w:jc w:val="both"/>
        <w:rPr>
          <w:rFonts w:eastAsia="Times New Roman"/>
          <w:szCs w:val="24"/>
        </w:rPr>
      </w:pPr>
      <w:r>
        <w:rPr>
          <w:rFonts w:eastAsia="Times New Roman"/>
          <w:szCs w:val="24"/>
        </w:rPr>
        <w:t>Είναι κάτι το οποίο πρέπει να το λάβετε υπ</w:t>
      </w:r>
      <w:r>
        <w:rPr>
          <w:rFonts w:eastAsia="Times New Roman"/>
          <w:szCs w:val="24"/>
        </w:rPr>
        <w:t xml:space="preserve">’ </w:t>
      </w:r>
      <w:r>
        <w:rPr>
          <w:rFonts w:eastAsia="Times New Roman"/>
          <w:szCs w:val="24"/>
        </w:rPr>
        <w:t>όψ</w:t>
      </w:r>
      <w:r>
        <w:rPr>
          <w:rFonts w:eastAsia="Times New Roman"/>
          <w:szCs w:val="24"/>
        </w:rPr>
        <w:t xml:space="preserve">ιν </w:t>
      </w:r>
      <w:r>
        <w:rPr>
          <w:rFonts w:eastAsia="Times New Roman"/>
          <w:szCs w:val="24"/>
        </w:rPr>
        <w:t xml:space="preserve"> και πρέπει να το συμπληρώσετε. Θυμάστε ότι ήταν από όλες τις πλευρές όλων των κομμάτων στην </w:t>
      </w:r>
      <w:r>
        <w:rPr>
          <w:rFonts w:eastAsia="Times New Roman"/>
          <w:szCs w:val="24"/>
        </w:rPr>
        <w:t>ε</w:t>
      </w:r>
      <w:r>
        <w:rPr>
          <w:rFonts w:eastAsia="Times New Roman"/>
          <w:szCs w:val="24"/>
        </w:rPr>
        <w:t xml:space="preserve">πιτροπή που είχαμε μια πολύ καλή εικόνα, όσον αφορά τις θέσεις και τις προτάσεις του Συνηγόρου του </w:t>
      </w:r>
      <w:r>
        <w:rPr>
          <w:rFonts w:eastAsia="Times New Roman"/>
          <w:szCs w:val="24"/>
        </w:rPr>
        <w:t>Καταναλωτή.</w:t>
      </w:r>
    </w:p>
    <w:p w14:paraId="5D189A0B" w14:textId="77777777" w:rsidR="00CB774E" w:rsidRDefault="00A25ABA">
      <w:pPr>
        <w:spacing w:after="0" w:line="600" w:lineRule="auto"/>
        <w:ind w:firstLine="720"/>
        <w:contextualSpacing/>
        <w:jc w:val="both"/>
        <w:rPr>
          <w:rFonts w:eastAsia="Times New Roman"/>
          <w:szCs w:val="24"/>
        </w:rPr>
      </w:pPr>
      <w:r>
        <w:rPr>
          <w:rFonts w:eastAsia="Times New Roman"/>
          <w:szCs w:val="24"/>
        </w:rPr>
        <w:lastRenderedPageBreak/>
        <w:t>Επίσης στο άρθρο 23</w:t>
      </w:r>
      <w:r>
        <w:rPr>
          <w:rFonts w:eastAsia="Times New Roman"/>
          <w:szCs w:val="24"/>
        </w:rPr>
        <w:t>,</w:t>
      </w:r>
      <w:r>
        <w:rPr>
          <w:rFonts w:eastAsia="Times New Roman"/>
          <w:szCs w:val="24"/>
        </w:rPr>
        <w:t xml:space="preserve"> που αναφέρεται σε πιστώσεις κυμαινόμενου επιτοκίου στην περίπτωση β΄ του εν λόγω άρθρου</w:t>
      </w:r>
      <w:r>
        <w:rPr>
          <w:rFonts w:eastAsia="Times New Roman"/>
          <w:szCs w:val="24"/>
        </w:rPr>
        <w:t>,</w:t>
      </w:r>
      <w:r>
        <w:rPr>
          <w:rFonts w:eastAsia="Times New Roman"/>
          <w:szCs w:val="24"/>
        </w:rPr>
        <w:t xml:space="preserve"> προτείνει ο Συνήγορος του Καταναλωτή να προστεθεί πρόβλεψη</w:t>
      </w:r>
      <w:r>
        <w:rPr>
          <w:rFonts w:eastAsia="Times New Roman"/>
          <w:szCs w:val="24"/>
        </w:rPr>
        <w:t>,</w:t>
      </w:r>
      <w:r>
        <w:rPr>
          <w:rFonts w:eastAsia="Times New Roman"/>
          <w:szCs w:val="24"/>
        </w:rPr>
        <w:t xml:space="preserve"> σχετικά με την υποχρέωση των πιστωτικών ιδρυμάτων να εξασφαλίζουν την προσβασιμότητα των αρχείων αυτών από τον καταναλωτή, διότι η συγκρισιμότητα των μεγεθών αυτών και των διακυμάνσεων τους –δείκτες, επιτόκια αναφοράς- αποτελεί κατ</w:t>
      </w:r>
      <w:r>
        <w:rPr>
          <w:rFonts w:eastAsia="Times New Roman"/>
          <w:szCs w:val="24"/>
        </w:rPr>
        <w:t xml:space="preserve">’ </w:t>
      </w:r>
      <w:r>
        <w:rPr>
          <w:rFonts w:eastAsia="Times New Roman"/>
          <w:szCs w:val="24"/>
        </w:rPr>
        <w:t>εξοχήν χρήσιμο εργαλεί</w:t>
      </w:r>
      <w:r>
        <w:rPr>
          <w:rFonts w:eastAsia="Times New Roman"/>
          <w:szCs w:val="24"/>
        </w:rPr>
        <w:t>ο για τον υποψήφιο δανειολήπτη</w:t>
      </w:r>
      <w:r>
        <w:rPr>
          <w:rFonts w:eastAsia="Times New Roman"/>
          <w:szCs w:val="24"/>
        </w:rPr>
        <w:t>,</w:t>
      </w:r>
      <w:r>
        <w:rPr>
          <w:rFonts w:eastAsia="Times New Roman"/>
          <w:szCs w:val="24"/>
        </w:rPr>
        <w:t xml:space="preserve"> προκειμένου να επιλέξει το κατάλληλο για εκείνον τραπεζικό προϊόν.</w:t>
      </w:r>
    </w:p>
    <w:p w14:paraId="5D189A0C" w14:textId="77777777" w:rsidR="00CB774E" w:rsidRDefault="00A25ABA">
      <w:pPr>
        <w:spacing w:after="0" w:line="600" w:lineRule="auto"/>
        <w:ind w:firstLine="720"/>
        <w:contextualSpacing/>
        <w:jc w:val="both"/>
        <w:rPr>
          <w:rFonts w:eastAsia="Times New Roman"/>
          <w:szCs w:val="24"/>
        </w:rPr>
      </w:pPr>
      <w:r>
        <w:rPr>
          <w:rFonts w:eastAsia="Times New Roman"/>
          <w:szCs w:val="24"/>
        </w:rPr>
        <w:t>Επίσης προτείνει κάποια συμπλήρωση στο άρθρο 37 για τους μηχανισμούς επίλυσης διαφορών. Δεν θα διαβάσω τι προτείνει. Θα καταθέσω στα Πρακτικά την πρόταση του</w:t>
      </w:r>
      <w:r>
        <w:rPr>
          <w:rFonts w:eastAsia="Times New Roman"/>
          <w:szCs w:val="24"/>
        </w:rPr>
        <w:t xml:space="preserve"> Συνηγόρου του Καταναλωτή.</w:t>
      </w:r>
    </w:p>
    <w:p w14:paraId="5D189A0D"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Θα καταθέσω, επίσης, δύο αξιόλογα κατά την άποψή μου έγγραφα, τα οποία κατέθεσε στην </w:t>
      </w:r>
      <w:r>
        <w:rPr>
          <w:rFonts w:eastAsia="Times New Roman" w:cs="Times New Roman"/>
          <w:szCs w:val="24"/>
        </w:rPr>
        <w:t>ε</w:t>
      </w:r>
      <w:r>
        <w:rPr>
          <w:rFonts w:eastAsia="Times New Roman" w:cs="Times New Roman"/>
          <w:szCs w:val="24"/>
        </w:rPr>
        <w:t xml:space="preserve">πιτροπή ο Συνήγορος του Καταναλωτή εκτός των προτάσεων. </w:t>
      </w:r>
    </w:p>
    <w:p w14:paraId="5D189A0E"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ο Βουλευτής, κ. Αθανάσιος Μπούρας, καταθέτει για τα Πρακτικά τα προαν</w:t>
      </w:r>
      <w:r>
        <w:rPr>
          <w:rFonts w:eastAsia="Times New Roman" w:cs="Times New Roman"/>
          <w:szCs w:val="24"/>
        </w:rPr>
        <w:t xml:space="preserve">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5D189A0F"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επειδή είναι ενιαία η συζήτηση επί της αρχής και επί των άρθρων του νομοσχεδίου, για την οικονομί</w:t>
      </w:r>
      <w:r>
        <w:rPr>
          <w:rFonts w:eastAsia="Times New Roman" w:cs="Times New Roman"/>
          <w:szCs w:val="24"/>
        </w:rPr>
        <w:t>α του χρόνου, στο πρώτο μέρος</w:t>
      </w:r>
      <w:r>
        <w:rPr>
          <w:rFonts w:eastAsia="Times New Roman" w:cs="Times New Roman"/>
          <w:szCs w:val="24"/>
        </w:rPr>
        <w:t>,</w:t>
      </w:r>
      <w:r>
        <w:rPr>
          <w:rFonts w:eastAsia="Times New Roman" w:cs="Times New Roman"/>
          <w:szCs w:val="24"/>
        </w:rPr>
        <w:t xml:space="preserve"> αλίμονο να είχαμε εμείς κάποια αντίρρηση. Κάνουμε κάποιες παρατηρήσεις συμπλήρωσης, έτσι ώστε αυτό το εργαλείο, που από εδώ και πέρα θα αποτελεί ένα πάρα πολύ χρήσιμο εργαλείο, να είναι όσο το δυνατόν καλύτερο, γιατί εμείς ήμ</w:t>
      </w:r>
      <w:r>
        <w:rPr>
          <w:rFonts w:eastAsia="Times New Roman" w:cs="Times New Roman"/>
          <w:szCs w:val="24"/>
        </w:rPr>
        <w:t xml:space="preserve">ασταν που βρεθήκαμε ως κυβέρνηση στη διαπραγμάτευση και στην ολοκλήρωση αυτής της </w:t>
      </w:r>
      <w:r>
        <w:rPr>
          <w:rFonts w:eastAsia="Times New Roman" w:cs="Times New Roman"/>
          <w:szCs w:val="24"/>
        </w:rPr>
        <w:t>ο</w:t>
      </w:r>
      <w:r>
        <w:rPr>
          <w:rFonts w:eastAsia="Times New Roman" w:cs="Times New Roman"/>
          <w:szCs w:val="24"/>
        </w:rPr>
        <w:t xml:space="preserve">δηγίας. </w:t>
      </w:r>
    </w:p>
    <w:p w14:paraId="5D189A10"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Ερχόμαστε τώρα στο δεύτερο μέρος</w:t>
      </w:r>
      <w:r>
        <w:rPr>
          <w:rFonts w:eastAsia="Times New Roman" w:cs="Times New Roman"/>
          <w:szCs w:val="24"/>
        </w:rPr>
        <w:t>,</w:t>
      </w:r>
      <w:r>
        <w:rPr>
          <w:rFonts w:eastAsia="Times New Roman" w:cs="Times New Roman"/>
          <w:szCs w:val="24"/>
        </w:rPr>
        <w:t xml:space="preserve"> που αναφέρεται σε διατάξεις του Υπουργείου Οικονομικών και όχι μόνο. Σήμερα δεν ξέρουμε και τι άλλο μπορεί να προκύψει. Με πολύ με</w:t>
      </w:r>
      <w:r>
        <w:rPr>
          <w:rFonts w:eastAsia="Times New Roman" w:cs="Times New Roman"/>
          <w:szCs w:val="24"/>
        </w:rPr>
        <w:t>γάλη ταχύτητα θα πάω στο άρθρο 42</w:t>
      </w:r>
      <w:r>
        <w:rPr>
          <w:rFonts w:eastAsia="Times New Roman" w:cs="Times New Roman"/>
          <w:szCs w:val="24"/>
        </w:rPr>
        <w:t>,</w:t>
      </w:r>
      <w:r>
        <w:rPr>
          <w:rFonts w:eastAsia="Times New Roman" w:cs="Times New Roman"/>
          <w:szCs w:val="24"/>
        </w:rPr>
        <w:t xml:space="preserve"> που αναφέρεται στην έκθεση εκτιμητή του ΣΟΕ του Σώματος Ορκωτών Ελεγκτών. Με το άρθρο </w:t>
      </w:r>
      <w:r>
        <w:rPr>
          <w:rFonts w:eastAsia="Times New Roman" w:cs="Times New Roman"/>
          <w:szCs w:val="24"/>
        </w:rPr>
        <w:lastRenderedPageBreak/>
        <w:t xml:space="preserve">42 διευρύνεται η εκτίμηση, η έκθεση, ώστε να μπορεί να συντάσσεται και γενικότερα από ανεξάρτητο εκτιμητή. </w:t>
      </w:r>
    </w:p>
    <w:p w14:paraId="5D189A11"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Κύριε Υπουργέ, καταναλώσαμε</w:t>
      </w:r>
      <w:r>
        <w:rPr>
          <w:rFonts w:eastAsia="Times New Roman" w:cs="Times New Roman"/>
          <w:szCs w:val="24"/>
        </w:rPr>
        <w:t xml:space="preserve"> πάρα πολύ μεγάλο μέρος κατά τη διάρκεια της συζήτησης στην </w:t>
      </w:r>
      <w:r>
        <w:rPr>
          <w:rFonts w:eastAsia="Times New Roman" w:cs="Times New Roman"/>
          <w:szCs w:val="24"/>
        </w:rPr>
        <w:t>ε</w:t>
      </w:r>
      <w:r>
        <w:rPr>
          <w:rFonts w:eastAsia="Times New Roman" w:cs="Times New Roman"/>
          <w:szCs w:val="24"/>
        </w:rPr>
        <w:t>πιτροπή για ένα πολύ σημαντικό θέμα, τους οικοδομικούς συνεταιρισμούς, όπου είχατε φέρει με το τότε άρθρο 43 –τώρα δεν υπάρχει καθόλου- μια ρύθμιση, προκειμένου να γίνει η εναρμόνιση των καταστατ</w:t>
      </w:r>
      <w:r>
        <w:rPr>
          <w:rFonts w:eastAsia="Times New Roman" w:cs="Times New Roman"/>
          <w:szCs w:val="24"/>
        </w:rPr>
        <w:t xml:space="preserve">ικών, των οικοδομικών συνεταιρισμών, σύμφωνα με τις διατάξεις του σχετικού νόμου. </w:t>
      </w:r>
    </w:p>
    <w:p w14:paraId="5D189A12"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Όλες οι πτέρυγες της Βουλής –μάλιστα και ο εισηγητής της Πλειοψηφίας- αναφέρθηκαν στο θέμα και στην εν πάση περιπτώσει πολύ σημαντική αντιμετώπιση που πρέπει να γίνει για το</w:t>
      </w:r>
      <w:r>
        <w:rPr>
          <w:rFonts w:eastAsia="Times New Roman" w:cs="Times New Roman"/>
          <w:szCs w:val="24"/>
        </w:rPr>
        <w:t xml:space="preserve"> θέμα των οικοδομικών συνεταιρισμών. Οι οικοδομικοί συνεταιρισμοί υπερβαίνουν τους πεντακόσιους και αναφέρονται σε εκατοντάδες χιλιάδες συμπολίτες μας, οι οποίοι δεν είναι εφοπλιστές ούτε μεγαλοβιομήχανοι. Είναι κατηγορίες συμπολιτών μας ομοειδών χώρων, όπ</w:t>
      </w:r>
      <w:r>
        <w:rPr>
          <w:rFonts w:eastAsia="Times New Roman" w:cs="Times New Roman"/>
          <w:szCs w:val="24"/>
        </w:rPr>
        <w:t xml:space="preserve">ως είναι για παράδειγμα ο Συνεταιρισμός Εργατών Μετάλλου. Το λέω, γιατί ξέρω αυτόν τον οικοδομικό συνεταιρισμό που έχει μια αντίστοιχη έκταση στην περιοχή </w:t>
      </w:r>
      <w:r>
        <w:rPr>
          <w:rFonts w:eastAsia="Times New Roman" w:cs="Times New Roman"/>
          <w:szCs w:val="24"/>
        </w:rPr>
        <w:lastRenderedPageBreak/>
        <w:t xml:space="preserve">μου, γιατί πολλοί από αυτούς τους συνεταιρισμούς βρίσκονται στα γεωγραφικά </w:t>
      </w:r>
      <w:r>
        <w:rPr>
          <w:rFonts w:eastAsia="Times New Roman" w:cs="Times New Roman"/>
          <w:szCs w:val="24"/>
        </w:rPr>
        <w:t xml:space="preserve">όρια </w:t>
      </w:r>
      <w:r>
        <w:rPr>
          <w:rFonts w:eastAsia="Times New Roman" w:cs="Times New Roman"/>
          <w:szCs w:val="24"/>
        </w:rPr>
        <w:t>της Περιφέρειας Αττικ</w:t>
      </w:r>
      <w:r>
        <w:rPr>
          <w:rFonts w:eastAsia="Times New Roman" w:cs="Times New Roman"/>
          <w:szCs w:val="24"/>
        </w:rPr>
        <w:t xml:space="preserve">ής. Επίσης άλλο παράδειγμα είναι ο Συνεταιρισμός των Εργαζομένων του ΙΚΑ, οι οποίοι κάποτε εναπόθεσαν κάποιες αποταμιεύσεις και για δεκαετίες τώρα είναι όμηροι κάποιων πραγμάτων. Αυτό το θέμα πρέπει να λυθεί. </w:t>
      </w:r>
    </w:p>
    <w:p w14:paraId="5D189A13"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Εν πάση περιπτώσει μην πάμε στην ανάλυση του τ</w:t>
      </w:r>
      <w:r>
        <w:rPr>
          <w:rFonts w:eastAsia="Times New Roman" w:cs="Times New Roman"/>
          <w:szCs w:val="24"/>
        </w:rPr>
        <w:t>ι μπορεί να αξιοποιήσει κάποιος από τους οικοδομικούς συνεταιρισμούς, γιατί σήμερα που η χώρα έχει μεγάλο πρόβλημα, ιδιαίτερα στα κατασκευαστικά επαγγέλματα, θα ήταν πάρα πολύ σημαντικό να υπάρχουν ρυθμίσεις –</w:t>
      </w:r>
      <w:r>
        <w:rPr>
          <w:rFonts w:eastAsia="Times New Roman" w:cs="Times New Roman"/>
          <w:szCs w:val="24"/>
        </w:rPr>
        <w:t xml:space="preserve">πάντα </w:t>
      </w:r>
      <w:r>
        <w:rPr>
          <w:rFonts w:eastAsia="Times New Roman" w:cs="Times New Roman"/>
          <w:szCs w:val="24"/>
        </w:rPr>
        <w:t>μέσα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προστασίας του περιβάλλο</w:t>
      </w:r>
      <w:r>
        <w:rPr>
          <w:rFonts w:eastAsia="Times New Roman" w:cs="Times New Roman"/>
          <w:szCs w:val="24"/>
        </w:rPr>
        <w:t>ντος και με την έννοια εφαρμογής του Συντάγματος για την προστασία του περιβάλλοντος- και να μπορούσε να απελευθερωθεί αυτό το δυναμικό της δυνατότητας που μπορεί να έχουν οι οικοδομικοί συνεταιρισμοί να κινήσουν την οικονομία και</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στον κατασκευαστ</w:t>
      </w:r>
      <w:r>
        <w:rPr>
          <w:rFonts w:eastAsia="Times New Roman" w:cs="Times New Roman"/>
          <w:szCs w:val="24"/>
        </w:rPr>
        <w:t xml:space="preserve">ικό τομέα. </w:t>
      </w:r>
    </w:p>
    <w:p w14:paraId="5D189A14" w14:textId="77777777" w:rsidR="00CB774E" w:rsidRDefault="00A25ABA">
      <w:pPr>
        <w:spacing w:after="0" w:line="600" w:lineRule="auto"/>
        <w:ind w:firstLine="720"/>
        <w:contextualSpacing/>
        <w:jc w:val="both"/>
        <w:rPr>
          <w:rFonts w:eastAsia="Times New Roman"/>
          <w:szCs w:val="24"/>
        </w:rPr>
      </w:pPr>
      <w:r>
        <w:rPr>
          <w:rFonts w:eastAsia="Times New Roman" w:cs="Times New Roman"/>
          <w:szCs w:val="24"/>
        </w:rPr>
        <w:t>Ε</w:t>
      </w:r>
      <w:r>
        <w:rPr>
          <w:rFonts w:eastAsia="Times New Roman" w:cs="Times New Roman"/>
          <w:szCs w:val="24"/>
        </w:rPr>
        <w:t>νώ είναι ένα θέμα</w:t>
      </w:r>
      <w:r>
        <w:rPr>
          <w:rFonts w:eastAsia="Times New Roman" w:cs="Times New Roman"/>
          <w:szCs w:val="24"/>
        </w:rPr>
        <w:t xml:space="preserve"> το οποίο από παλαιότερα ερυθμίζετο, δηλαδή η εναρμόνιση των καταστατικών τους, απαιτούσε μια καινούργια προθεσμία –να μην πω εγώ πάλι επιχειρήματα- που έκανε δύσκολη την </w:t>
      </w:r>
      <w:r>
        <w:rPr>
          <w:rFonts w:eastAsia="Times New Roman" w:cs="Times New Roman"/>
          <w:szCs w:val="24"/>
        </w:rPr>
        <w:lastRenderedPageBreak/>
        <w:t>εναρμόνιση κι έτσι δεν μπόρεσαν πολλοί οικοδομικοί συνεταιρισμοί να την κάνουν –εναρμ</w:t>
      </w:r>
      <w:r>
        <w:rPr>
          <w:rFonts w:eastAsia="Times New Roman" w:cs="Times New Roman"/>
          <w:szCs w:val="24"/>
        </w:rPr>
        <w:t>όνιση δηλαδή έκανε λιγότερο από το 1/3, περίπου εκατόν εξήντα επτά, αν δεν απατώμαι, από τους πεντακόσιους και κάτι- κ</w:t>
      </w:r>
      <w:r>
        <w:rPr>
          <w:rFonts w:eastAsia="Times New Roman"/>
          <w:szCs w:val="24"/>
        </w:rPr>
        <w:t xml:space="preserve">αι ενώ παλαιότερα είχαν ξαναδοθεί κάποιες παρατάσεις, θα μπορούσε να υπήρχε μία διάταξη η οποία θα έλεγε ότι παρατείνεται για έναν χρόνο. </w:t>
      </w:r>
      <w:r>
        <w:rPr>
          <w:rFonts w:eastAsia="Times New Roman"/>
          <w:szCs w:val="24"/>
        </w:rPr>
        <w:t xml:space="preserve">Εγώ θεωρώ ότι είναι μικρός. </w:t>
      </w:r>
    </w:p>
    <w:p w14:paraId="5D189A15" w14:textId="77777777" w:rsidR="00CB774E" w:rsidRDefault="00A25ABA">
      <w:pPr>
        <w:spacing w:after="0" w:line="600" w:lineRule="auto"/>
        <w:ind w:firstLine="720"/>
        <w:contextualSpacing/>
        <w:jc w:val="both"/>
        <w:rPr>
          <w:rFonts w:eastAsia="Times New Roman"/>
          <w:szCs w:val="24"/>
        </w:rPr>
      </w:pPr>
      <w:r>
        <w:rPr>
          <w:rFonts w:eastAsia="Times New Roman"/>
          <w:szCs w:val="24"/>
        </w:rPr>
        <w:t xml:space="preserve">Εν τούτοις είχατε βάλει στη δεύτερη παράγραφο το να απαιτείται φορολογική ενημερότητα. Κοιτάξτε. Δεν πήγατε να κάνετε κάτι καινούργιο. Άρα έπρεπε απλά να σταθείτε στην έννοια της παράτασης με τους ίδιους όρους και προϋποθέσεις </w:t>
      </w:r>
      <w:r>
        <w:rPr>
          <w:rFonts w:eastAsia="Times New Roman"/>
          <w:szCs w:val="24"/>
        </w:rPr>
        <w:t xml:space="preserve">που μέχρι τότε ίσχυαν. </w:t>
      </w:r>
    </w:p>
    <w:p w14:paraId="5D189A16" w14:textId="77777777" w:rsidR="00CB774E" w:rsidRDefault="00A25ABA">
      <w:pPr>
        <w:spacing w:after="0" w:line="600" w:lineRule="auto"/>
        <w:ind w:firstLine="720"/>
        <w:contextualSpacing/>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w:t>
      </w:r>
      <w:r>
        <w:rPr>
          <w:rFonts w:eastAsia="Times New Roman"/>
          <w:szCs w:val="24"/>
        </w:rPr>
        <w:t>ει</w:t>
      </w:r>
      <w:r>
        <w:rPr>
          <w:rFonts w:eastAsia="Times New Roman"/>
          <w:szCs w:val="24"/>
        </w:rPr>
        <w:t xml:space="preserve"> το κουδούνι λήξεως του χρόνου ομιλίας του κυρίου Βουλευτή)</w:t>
      </w:r>
    </w:p>
    <w:p w14:paraId="5D189A17" w14:textId="77777777" w:rsidR="00CB774E" w:rsidRDefault="00A25ABA">
      <w:pPr>
        <w:spacing w:after="0" w:line="600" w:lineRule="auto"/>
        <w:ind w:firstLine="720"/>
        <w:contextualSpacing/>
        <w:jc w:val="both"/>
        <w:rPr>
          <w:rFonts w:eastAsia="Times New Roman"/>
          <w:szCs w:val="24"/>
        </w:rPr>
      </w:pPr>
      <w:r>
        <w:rPr>
          <w:rFonts w:eastAsia="Times New Roman"/>
          <w:szCs w:val="24"/>
        </w:rPr>
        <w:t>Ε</w:t>
      </w:r>
      <w:r>
        <w:rPr>
          <w:rFonts w:eastAsia="Times New Roman"/>
          <w:szCs w:val="24"/>
        </w:rPr>
        <w:t xml:space="preserve">ν πάση περιπτώσει εμείς όλοι μηδέ εξαιρουμένου και του εισηγητού της Πλειοψηφίας εκφράσαμε επιφυλάξεις και εξέφρασε και η κυβερνητική </w:t>
      </w:r>
      <w:r>
        <w:rPr>
          <w:rFonts w:eastAsia="Times New Roman"/>
          <w:szCs w:val="24"/>
        </w:rPr>
        <w:t>π</w:t>
      </w:r>
      <w:r>
        <w:rPr>
          <w:rFonts w:eastAsia="Times New Roman"/>
          <w:szCs w:val="24"/>
        </w:rPr>
        <w:t>λειοψηφία επ</w:t>
      </w:r>
      <w:r>
        <w:rPr>
          <w:rFonts w:eastAsia="Times New Roman"/>
          <w:szCs w:val="24"/>
        </w:rPr>
        <w:t xml:space="preserve">ιφυλάξεις, με συνέπεια να βρείτε την «ευκαιρία» εσείς –γεγονός που προβλέπεται από τον Κανονισμό- να αποσύρετε το σχετικό άρθρο. </w:t>
      </w:r>
    </w:p>
    <w:p w14:paraId="5D189A18" w14:textId="77777777" w:rsidR="00CB774E" w:rsidRDefault="00A25ABA">
      <w:pPr>
        <w:spacing w:after="0" w:line="600" w:lineRule="auto"/>
        <w:ind w:firstLine="720"/>
        <w:contextualSpacing/>
        <w:jc w:val="both"/>
        <w:rPr>
          <w:rFonts w:eastAsia="Times New Roman"/>
          <w:szCs w:val="24"/>
        </w:rPr>
      </w:pPr>
      <w:r>
        <w:rPr>
          <w:rFonts w:eastAsia="Times New Roman"/>
          <w:szCs w:val="24"/>
        </w:rPr>
        <w:lastRenderedPageBreak/>
        <w:t>Εγώ σας κάνω μία έκκληση, γιατί είναι ένα θέμα σημαντικό. Σήμερα κιόλας εμείς όλοι, οι εισηγητές δηλαδή, να καταθέσουμε μία τρ</w:t>
      </w:r>
      <w:r>
        <w:rPr>
          <w:rFonts w:eastAsia="Times New Roman"/>
          <w:szCs w:val="24"/>
        </w:rPr>
        <w:t xml:space="preserve">οπολογία που να αναφέρεται μόνο στην παράταση, κυρία Υπουργέ, προκειμένου να εναρμονίσουν τα καταστατικά τους, έτσι ώστε να λυθεί ένα μείζον θέμα. </w:t>
      </w:r>
    </w:p>
    <w:p w14:paraId="5D189A19" w14:textId="77777777" w:rsidR="00CB774E" w:rsidRDefault="00A25ABA">
      <w:pPr>
        <w:spacing w:after="0" w:line="600" w:lineRule="auto"/>
        <w:ind w:firstLine="720"/>
        <w:contextualSpacing/>
        <w:jc w:val="both"/>
        <w:rPr>
          <w:rFonts w:eastAsia="Times New Roman"/>
          <w:szCs w:val="24"/>
        </w:rPr>
      </w:pPr>
      <w:r>
        <w:rPr>
          <w:rFonts w:eastAsia="Times New Roman"/>
          <w:szCs w:val="24"/>
        </w:rPr>
        <w:t>Τώρα έφαγα πολύ χρόνο, κύριε Πρόεδρε.</w:t>
      </w:r>
    </w:p>
    <w:p w14:paraId="5D189A1A" w14:textId="77777777" w:rsidR="00CB774E" w:rsidRDefault="00A25ABA">
      <w:pPr>
        <w:spacing w:after="0"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Αν έχετε την καλοσύνη, ολοκληρώστε σ</w:t>
      </w:r>
      <w:r>
        <w:rPr>
          <w:rFonts w:eastAsia="Times New Roman"/>
          <w:szCs w:val="24"/>
        </w:rPr>
        <w:t>ε ένα λεπτό.</w:t>
      </w:r>
    </w:p>
    <w:p w14:paraId="5D189A1B"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ΑΘΑΝΑΣΙΟΣ ΜΠΟΥΡΑΣ: </w:t>
      </w:r>
      <w:r>
        <w:rPr>
          <w:rFonts w:eastAsia="Times New Roman"/>
          <w:szCs w:val="24"/>
        </w:rPr>
        <w:t xml:space="preserve">Θα ολοκληρώσω. </w:t>
      </w:r>
    </w:p>
    <w:p w14:paraId="5D189A1C" w14:textId="77777777" w:rsidR="00CB774E" w:rsidRDefault="00A25ABA">
      <w:pPr>
        <w:spacing w:after="0" w:line="600" w:lineRule="auto"/>
        <w:ind w:firstLine="720"/>
        <w:contextualSpacing/>
        <w:jc w:val="both"/>
        <w:rPr>
          <w:rFonts w:eastAsia="Times New Roman"/>
          <w:szCs w:val="24"/>
        </w:rPr>
      </w:pPr>
      <w:r>
        <w:rPr>
          <w:rFonts w:eastAsia="Times New Roman"/>
          <w:szCs w:val="24"/>
        </w:rPr>
        <w:t xml:space="preserve">Επιγραμματικά μόνο θα αναφερθώ στο άρθρο 43 ως έχει σήμερα, γιατί το άρθρο 43 ήταν των οικοδομικών συνεταιρισμών. Βεβαίως ήρθε στην </w:t>
      </w:r>
      <w:r>
        <w:rPr>
          <w:rFonts w:eastAsia="Times New Roman"/>
          <w:szCs w:val="24"/>
        </w:rPr>
        <w:t>ε</w:t>
      </w:r>
      <w:r>
        <w:rPr>
          <w:rFonts w:eastAsia="Times New Roman"/>
          <w:szCs w:val="24"/>
        </w:rPr>
        <w:t>πιτροπή εκπρόσωπος της ΚΕΜΚΕ –Κεντρική Μονάδα Κρατικών Ενισχύσεων- που ήταν</w:t>
      </w:r>
      <w:r>
        <w:rPr>
          <w:rFonts w:eastAsia="Times New Roman"/>
          <w:szCs w:val="24"/>
        </w:rPr>
        <w:t xml:space="preserve"> αναλυτική και μας εξήγησε ορισμένα πράγματα τα οποία η απόφαση της 23</w:t>
      </w:r>
      <w:r>
        <w:rPr>
          <w:rFonts w:eastAsia="Times New Roman"/>
          <w:szCs w:val="24"/>
          <w:vertAlign w:val="superscript"/>
        </w:rPr>
        <w:t>ης</w:t>
      </w:r>
      <w:r>
        <w:rPr>
          <w:rFonts w:eastAsia="Times New Roman"/>
          <w:szCs w:val="24"/>
        </w:rPr>
        <w:t xml:space="preserve"> Μαρτίου 2015 επέβαλε στη χώρα </w:t>
      </w:r>
      <w:r>
        <w:rPr>
          <w:rFonts w:eastAsia="Times New Roman"/>
          <w:szCs w:val="24"/>
        </w:rPr>
        <w:t>μας,</w:t>
      </w:r>
      <w:r>
        <w:rPr>
          <w:rFonts w:eastAsia="Times New Roman"/>
          <w:szCs w:val="24"/>
        </w:rPr>
        <w:t xml:space="preserve"> προκειμένου να τα διορθώσει νομοθετικά και ουσιαστικά, στο τέλος. Μας εξήγησε ότι είναι αναγκαία αυτή η ρύθμιση. </w:t>
      </w:r>
    </w:p>
    <w:p w14:paraId="5D189A1D" w14:textId="77777777" w:rsidR="00CB774E" w:rsidRDefault="00A25ABA">
      <w:pPr>
        <w:spacing w:after="0" w:line="600" w:lineRule="auto"/>
        <w:ind w:firstLine="720"/>
        <w:contextualSpacing/>
        <w:jc w:val="both"/>
        <w:rPr>
          <w:rFonts w:eastAsia="Times New Roman"/>
          <w:szCs w:val="24"/>
        </w:rPr>
      </w:pPr>
      <w:r>
        <w:rPr>
          <w:rFonts w:eastAsia="Times New Roman"/>
          <w:szCs w:val="24"/>
        </w:rPr>
        <w:lastRenderedPageBreak/>
        <w:t>Ζητήσαμε –όχι από εσάς, εσείς είστ</w:t>
      </w:r>
      <w:r>
        <w:rPr>
          <w:rFonts w:eastAsia="Times New Roman"/>
          <w:szCs w:val="24"/>
        </w:rPr>
        <w:t>ε καινούργια ούτε είχατε κα</w:t>
      </w:r>
      <w:r>
        <w:rPr>
          <w:rFonts w:eastAsia="Times New Roman"/>
          <w:szCs w:val="24"/>
        </w:rPr>
        <w:t>μ</w:t>
      </w:r>
      <w:r>
        <w:rPr>
          <w:rFonts w:eastAsia="Times New Roman"/>
          <w:szCs w:val="24"/>
        </w:rPr>
        <w:t>μία ευθύνη- από τον κ. Τσακαλώτο, ως Υπουργό Οικονομικών, να μας φέρει εδώ στην Ολομέλεια τις αιτιάσεις που προσκόμισε η ελληνική πλευρά, προ της απόφασης της 23</w:t>
      </w:r>
      <w:r>
        <w:rPr>
          <w:rFonts w:eastAsia="Times New Roman"/>
          <w:szCs w:val="24"/>
          <w:vertAlign w:val="superscript"/>
        </w:rPr>
        <w:t>ης</w:t>
      </w:r>
      <w:r>
        <w:rPr>
          <w:rFonts w:eastAsia="Times New Roman"/>
          <w:szCs w:val="24"/>
        </w:rPr>
        <w:t xml:space="preserve"> Μαρτίου. Αναμένουμε. </w:t>
      </w:r>
    </w:p>
    <w:p w14:paraId="5D189A1E" w14:textId="77777777" w:rsidR="00CB774E" w:rsidRDefault="00A25ABA">
      <w:pPr>
        <w:spacing w:after="0" w:line="600" w:lineRule="auto"/>
        <w:ind w:firstLine="720"/>
        <w:contextualSpacing/>
        <w:jc w:val="both"/>
        <w:rPr>
          <w:rFonts w:eastAsia="Times New Roman"/>
          <w:szCs w:val="24"/>
        </w:rPr>
      </w:pPr>
      <w:r>
        <w:rPr>
          <w:rFonts w:eastAsia="Times New Roman"/>
          <w:szCs w:val="24"/>
        </w:rPr>
        <w:t>Το άρθρο 44 σήμερα, αναφέρεται στη διασφάλ</w:t>
      </w:r>
      <w:r>
        <w:rPr>
          <w:rFonts w:eastAsia="Times New Roman"/>
          <w:szCs w:val="24"/>
        </w:rPr>
        <w:t xml:space="preserve">ιση διαφάνειας –αλίμονο- σχετικά με τη χορήγηση κρατικών ενισχύσεων. Πρέπει όλες αυτές οι κρατικές ενισχύσεις να έχουν την έννοια της διαφάνειας. Αλίμονο, δεν το συζητάμε αυτό, συμφωνούμε. </w:t>
      </w:r>
    </w:p>
    <w:p w14:paraId="5D189A1F" w14:textId="77777777" w:rsidR="00CB774E" w:rsidRDefault="00A25ABA">
      <w:pPr>
        <w:spacing w:after="0" w:line="600" w:lineRule="auto"/>
        <w:ind w:firstLine="720"/>
        <w:contextualSpacing/>
        <w:jc w:val="both"/>
        <w:rPr>
          <w:rFonts w:eastAsia="Times New Roman"/>
          <w:szCs w:val="24"/>
        </w:rPr>
      </w:pPr>
      <w:r>
        <w:rPr>
          <w:rFonts w:eastAsia="Times New Roman"/>
          <w:szCs w:val="24"/>
        </w:rPr>
        <w:t xml:space="preserve">Όπως και στο άρθρο 45, για τις ευθύνες όπως είναι στο </w:t>
      </w:r>
      <w:r>
        <w:rPr>
          <w:rFonts w:eastAsia="Times New Roman"/>
          <w:szCs w:val="24"/>
        </w:rPr>
        <w:t>δ</w:t>
      </w:r>
      <w:r>
        <w:rPr>
          <w:rFonts w:eastAsia="Times New Roman"/>
          <w:szCs w:val="24"/>
        </w:rPr>
        <w:t xml:space="preserve">ημόσιο των </w:t>
      </w:r>
      <w:r>
        <w:rPr>
          <w:rFonts w:eastAsia="Times New Roman"/>
          <w:szCs w:val="24"/>
        </w:rPr>
        <w:t xml:space="preserve">οδηγών μηχανοκινήτων μέσων, να ισχύει και για τα πλωτά μέσα που διαθέτει η Γενική Γραμματεία Δημοσίων Εσόδων. </w:t>
      </w:r>
    </w:p>
    <w:p w14:paraId="5D189A20" w14:textId="77777777" w:rsidR="00CB774E" w:rsidRDefault="00A25ABA">
      <w:pPr>
        <w:spacing w:after="0" w:line="600" w:lineRule="auto"/>
        <w:ind w:firstLine="720"/>
        <w:contextualSpacing/>
        <w:jc w:val="both"/>
        <w:rPr>
          <w:rFonts w:eastAsia="Times New Roman"/>
          <w:szCs w:val="24"/>
        </w:rPr>
      </w:pPr>
      <w:r>
        <w:rPr>
          <w:rFonts w:eastAsia="Times New Roman"/>
          <w:szCs w:val="24"/>
        </w:rPr>
        <w:t>Στο άρθρο 46, επέμενα και στην πρώτη και στη δεύτερη ανάγνωση ότι ο κατά τα άλλα</w:t>
      </w:r>
      <w:r>
        <w:rPr>
          <w:rFonts w:eastAsia="Times New Roman"/>
          <w:szCs w:val="24"/>
        </w:rPr>
        <w:t>,</w:t>
      </w:r>
      <w:r>
        <w:rPr>
          <w:rFonts w:eastAsia="Times New Roman"/>
          <w:szCs w:val="24"/>
        </w:rPr>
        <w:t xml:space="preserve"> αλίμονο</w:t>
      </w:r>
      <w:r>
        <w:rPr>
          <w:rFonts w:eastAsia="Times New Roman"/>
          <w:szCs w:val="24"/>
        </w:rPr>
        <w:t>,</w:t>
      </w:r>
      <w:r>
        <w:rPr>
          <w:rFonts w:eastAsia="Times New Roman"/>
          <w:szCs w:val="24"/>
        </w:rPr>
        <w:t xml:space="preserve"> ακεραιότατος θεσμός, Πρόεδρος του Νομικού Συμβουλίου, </w:t>
      </w:r>
      <w:r>
        <w:rPr>
          <w:rFonts w:eastAsia="Times New Roman"/>
          <w:szCs w:val="24"/>
        </w:rPr>
        <w:t>μονοπρόσωπο άτομο, να μπορεί να αναθέτει διάφορες νομικές κυρίως, αλλά και τεχνικές ευθύνες σε έναν εκτιμητή ή σε κάποιον νομικό, για διάφορα θέματα. Θέλουμε λίγο περισσότερη εξήγηση.</w:t>
      </w:r>
    </w:p>
    <w:p w14:paraId="5D189A21" w14:textId="77777777" w:rsidR="00CB774E" w:rsidRDefault="00A25ABA">
      <w:pPr>
        <w:spacing w:after="0" w:line="600" w:lineRule="auto"/>
        <w:ind w:firstLine="720"/>
        <w:contextualSpacing/>
        <w:jc w:val="both"/>
        <w:rPr>
          <w:rFonts w:eastAsia="Times New Roman"/>
          <w:szCs w:val="24"/>
        </w:rPr>
      </w:pPr>
      <w:r>
        <w:rPr>
          <w:rFonts w:eastAsia="Times New Roman"/>
          <w:b/>
          <w:szCs w:val="24"/>
        </w:rPr>
        <w:lastRenderedPageBreak/>
        <w:t xml:space="preserve">ΠΡΟΕΔΡΕΥΩΝ (Αναστάσιος Κουράκης): </w:t>
      </w:r>
      <w:r>
        <w:rPr>
          <w:rFonts w:eastAsia="Times New Roman"/>
          <w:szCs w:val="24"/>
        </w:rPr>
        <w:t>Θα τα πείτε στη δευτερολογία σας, κύρι</w:t>
      </w:r>
      <w:r>
        <w:rPr>
          <w:rFonts w:eastAsia="Times New Roman"/>
          <w:szCs w:val="24"/>
        </w:rPr>
        <w:t xml:space="preserve">ε Μπούρα, γιατί έχετε υπερβεί κατά πολύ τον χρόνο. </w:t>
      </w:r>
    </w:p>
    <w:p w14:paraId="5D189A22"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ΑΘΑΝΑΣΙΟΣ ΜΠΟΥΡΑΣ: </w:t>
      </w:r>
      <w:r>
        <w:rPr>
          <w:rFonts w:eastAsia="Times New Roman"/>
          <w:szCs w:val="24"/>
        </w:rPr>
        <w:t xml:space="preserve">Ναι τον έχω υπερβεί. Θα τον κόψετε από τη δευτερολογία, αν υπάρξει. </w:t>
      </w:r>
    </w:p>
    <w:p w14:paraId="5D189A23" w14:textId="77777777" w:rsidR="00CB774E" w:rsidRDefault="00A25ABA">
      <w:pPr>
        <w:spacing w:after="0" w:line="600" w:lineRule="auto"/>
        <w:ind w:firstLine="720"/>
        <w:contextualSpacing/>
        <w:jc w:val="both"/>
        <w:rPr>
          <w:rFonts w:eastAsia="Times New Roman"/>
          <w:szCs w:val="24"/>
        </w:rPr>
      </w:pPr>
      <w:r>
        <w:rPr>
          <w:rFonts w:eastAsia="Times New Roman"/>
          <w:szCs w:val="24"/>
        </w:rPr>
        <w:t xml:space="preserve">Τώρα στο άρθρο 47, στην αναστολή άσκησης ποινικής δίωξης των μελών και του </w:t>
      </w:r>
      <w:r>
        <w:rPr>
          <w:rFonts w:eastAsia="Times New Roman"/>
          <w:szCs w:val="24"/>
        </w:rPr>
        <w:t>γ</w:t>
      </w:r>
      <w:r>
        <w:rPr>
          <w:rFonts w:eastAsia="Times New Roman"/>
          <w:szCs w:val="24"/>
        </w:rPr>
        <w:t xml:space="preserve">ραμματέα της </w:t>
      </w:r>
      <w:r>
        <w:rPr>
          <w:rFonts w:eastAsia="Times New Roman"/>
          <w:szCs w:val="24"/>
        </w:rPr>
        <w:t>ε</w:t>
      </w:r>
      <w:r>
        <w:rPr>
          <w:rFonts w:eastAsia="Times New Roman"/>
          <w:szCs w:val="24"/>
        </w:rPr>
        <w:t>πιτροπής έγκρισης τραπεζικ</w:t>
      </w:r>
      <w:r>
        <w:rPr>
          <w:rFonts w:eastAsia="Times New Roman"/>
          <w:szCs w:val="24"/>
        </w:rPr>
        <w:t>ών, δεν έχουμε πάρει κα</w:t>
      </w:r>
      <w:r>
        <w:rPr>
          <w:rFonts w:eastAsia="Times New Roman"/>
          <w:szCs w:val="24"/>
        </w:rPr>
        <w:t>μ</w:t>
      </w:r>
      <w:r>
        <w:rPr>
          <w:rFonts w:eastAsia="Times New Roman"/>
          <w:szCs w:val="24"/>
        </w:rPr>
        <w:t xml:space="preserve">μία εξήγηση γιατί η διετία γίνεται πενταετία ούτε την πρώτη φορά που το ρώτησα στην </w:t>
      </w:r>
      <w:r>
        <w:rPr>
          <w:rFonts w:eastAsia="Times New Roman"/>
          <w:szCs w:val="24"/>
        </w:rPr>
        <w:t>ε</w:t>
      </w:r>
      <w:r>
        <w:rPr>
          <w:rFonts w:eastAsia="Times New Roman"/>
          <w:szCs w:val="24"/>
        </w:rPr>
        <w:t xml:space="preserve">πιτροπή ούτε τη δεύτερη. Το ρωτώ και σήμερα. Γι’ αυτό κρατάμε τις επιφυλάξεις μας και θα δούμε μέχρι την ψήφιση τι θα κάνουμε. </w:t>
      </w:r>
    </w:p>
    <w:p w14:paraId="5D189A24" w14:textId="77777777" w:rsidR="00CB774E" w:rsidRDefault="00A25ABA">
      <w:pPr>
        <w:spacing w:after="0" w:line="600" w:lineRule="auto"/>
        <w:ind w:firstLine="720"/>
        <w:contextualSpacing/>
        <w:jc w:val="both"/>
        <w:rPr>
          <w:rFonts w:eastAsia="Times New Roman"/>
          <w:szCs w:val="24"/>
        </w:rPr>
      </w:pPr>
      <w:r>
        <w:rPr>
          <w:rFonts w:eastAsia="Times New Roman"/>
          <w:szCs w:val="24"/>
        </w:rPr>
        <w:t>Όσον αφορά το άρθρο</w:t>
      </w:r>
      <w:r>
        <w:rPr>
          <w:rFonts w:eastAsia="Times New Roman"/>
          <w:szCs w:val="24"/>
        </w:rPr>
        <w:t xml:space="preserve"> 48 -και εκεί ρώτησα- πριν πολύ λίγους μήνες με τον ν.4370/2016 είχαμε περάσει ολοκληρωμένο νομοθέτημα για το ΤΕΚΕ, το Ταμείο Εγγυήσεων Καταθέσεων. </w:t>
      </w:r>
      <w:r>
        <w:rPr>
          <w:rFonts w:eastAsia="Times New Roman"/>
          <w:szCs w:val="24"/>
        </w:rPr>
        <w:t>Σ</w:t>
      </w:r>
      <w:r>
        <w:rPr>
          <w:rFonts w:eastAsia="Times New Roman"/>
          <w:szCs w:val="24"/>
        </w:rPr>
        <w:t>ήμερα φέρνετε ολόκληρο κατεβατό ρυθμίσεων που αναφέρεται σε αυτό το θέμα. Τι ακριβώς συμβαίνει;</w:t>
      </w:r>
    </w:p>
    <w:p w14:paraId="5D189A25"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Υπάρχουν κα</w:t>
      </w:r>
      <w:r>
        <w:rPr>
          <w:rFonts w:eastAsia="Times New Roman" w:cs="Times New Roman"/>
          <w:szCs w:val="24"/>
        </w:rPr>
        <w:t xml:space="preserve">ι μερικά θέματα, που δεν θα τα αναφέρω τώρα. Τα είπαμε στην </w:t>
      </w:r>
      <w:r>
        <w:rPr>
          <w:rFonts w:eastAsia="Times New Roman" w:cs="Times New Roman"/>
          <w:szCs w:val="24"/>
        </w:rPr>
        <w:t>ε</w:t>
      </w:r>
      <w:r>
        <w:rPr>
          <w:rFonts w:eastAsia="Times New Roman" w:cs="Times New Roman"/>
          <w:szCs w:val="24"/>
        </w:rPr>
        <w:t xml:space="preserve">πιτροπή. </w:t>
      </w:r>
    </w:p>
    <w:p w14:paraId="5D189A26"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Καλώς. Ευχαριστούμε, κύριε Μπούρα.</w:t>
      </w:r>
    </w:p>
    <w:p w14:paraId="5D189A27"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ΑΘΑΝΑΣΙΟΣ ΜΠΟΥΡΑΣ:</w:t>
      </w:r>
      <w:r>
        <w:rPr>
          <w:rFonts w:eastAsia="Times New Roman" w:cs="Times New Roman"/>
          <w:szCs w:val="24"/>
        </w:rPr>
        <w:t xml:space="preserve"> Μισό λεπτό.</w:t>
      </w:r>
    </w:p>
    <w:p w14:paraId="5D189A28"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Ήθελα να αναφερθώ, βέβαια, στο Δήμο Χαλανδρίου. Όλοι συμφωνούμε να παραχωρηθεί η έκταση. </w:t>
      </w:r>
    </w:p>
    <w:p w14:paraId="5D189A29"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Υπάρχουν και μερικές άλλες παρατηρήσεις, κύριε Πρόεδρε, αλλά μάλλον δεν πρέπει να συνεχίσω άλλο, γιατί έκανα μεγάλη κατάχρηση του χρόνου. Αν μπορέσω, στη δευτερολογία</w:t>
      </w:r>
      <w:r>
        <w:rPr>
          <w:rFonts w:eastAsia="Times New Roman" w:cs="Times New Roman"/>
          <w:szCs w:val="24"/>
        </w:rPr>
        <w:t xml:space="preserve"> μου θα συμπληρώσω και θα εκφραστώ όσον αφορά το τι ακριβώς διαδικασία θα κρατήσουμε.</w:t>
      </w:r>
    </w:p>
    <w:p w14:paraId="5D189A2A"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5D189A2B" w14:textId="77777777" w:rsidR="00CB774E" w:rsidRDefault="00A25ABA">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D189A2C"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Βεβαίως παρ</w:t>
      </w:r>
      <w:r>
        <w:rPr>
          <w:rFonts w:eastAsia="Times New Roman" w:cs="Times New Roman"/>
          <w:szCs w:val="24"/>
        </w:rPr>
        <w:t xml:space="preserve">’ </w:t>
      </w:r>
      <w:r>
        <w:rPr>
          <w:rFonts w:eastAsia="Times New Roman" w:cs="Times New Roman"/>
          <w:szCs w:val="24"/>
        </w:rPr>
        <w:t>όλο που έχετε εξαντλήσει και τον χρόνο της δευτερολογ</w:t>
      </w:r>
      <w:r>
        <w:rPr>
          <w:rFonts w:eastAsia="Times New Roman" w:cs="Times New Roman"/>
          <w:szCs w:val="24"/>
        </w:rPr>
        <w:t>ίας. Θα δείξουμε, όμως, μία ανοχή.</w:t>
      </w:r>
    </w:p>
    <w:p w14:paraId="5D189A2D"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α</w:t>
      </w:r>
      <w:r>
        <w:rPr>
          <w:rFonts w:eastAsia="Times New Roman" w:cs="Times New Roman"/>
          <w:szCs w:val="24"/>
        </w:rPr>
        <w:t>γορητής της Χρυσής Αυγής κ. Γεώργιος Γερμενής για δεκαπέντε λεπτά.</w:t>
      </w:r>
    </w:p>
    <w:p w14:paraId="5D189A2E"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να πούμε, κύριε Πρόεδρε, ότι δεν είναι δυνατό να βρίσκεται ομιλητής στο Βήμα, ειδικός εισηγητής, κα</w:t>
      </w:r>
      <w:r>
        <w:rPr>
          <w:rFonts w:eastAsia="Times New Roman" w:cs="Times New Roman"/>
          <w:szCs w:val="24"/>
        </w:rPr>
        <w:t xml:space="preserve">ι να «σκάνε» οι τροπολογίες η μία πίσω από την άλλη. Δεν γίνεται </w:t>
      </w:r>
      <w:r>
        <w:rPr>
          <w:rFonts w:eastAsia="Times New Roman" w:cs="Times New Roman"/>
          <w:szCs w:val="24"/>
        </w:rPr>
        <w:lastRenderedPageBreak/>
        <w:t xml:space="preserve">να νομοθετούμε κατ’ αυτόν τον τρόπο. Όταν είναι κάποιος στο Βήμα, πότε να προλάβει να διαβάσει μια τροπολογία που ήρθε εκείνη την ώρα; </w:t>
      </w:r>
    </w:p>
    <w:p w14:paraId="5D189A2F"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Εσείς ως Προεδρείο -και δεν μιλάω προσωπικά- πρέπει να </w:t>
      </w:r>
      <w:r>
        <w:rPr>
          <w:rFonts w:eastAsia="Times New Roman" w:cs="Times New Roman"/>
          <w:szCs w:val="24"/>
        </w:rPr>
        <w:t>πάρετε την ευθύνη σας και να αποφασίσετε αν μπορεί να συνεχιστεί αυτός ο τρόπος που νομοθετεί η Βουλή. Θεωρώ ότι δεν γίνεται.</w:t>
      </w:r>
    </w:p>
    <w:p w14:paraId="5D189A30"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Γι’ αυτόν τον λόγο θα ξεκινήσω με τις τροπολογίες, γιατί πιστεύω ότι μέχρι να τελειώσω απ’ αυτό το Βήμα, θα εμφανιστούν και άλλες </w:t>
      </w:r>
      <w:r>
        <w:rPr>
          <w:rFonts w:eastAsia="Times New Roman" w:cs="Times New Roman"/>
          <w:szCs w:val="24"/>
        </w:rPr>
        <w:t>τροπολογίες, τις οποίες θα αναγκαστούμε να συζητήσουμε στη δευτερολογία μας.</w:t>
      </w:r>
    </w:p>
    <w:p w14:paraId="5D189A31"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Στην τροπολογία με γενικό αριθμό 753 και ειδικό 121</w:t>
      </w:r>
      <w:r>
        <w:rPr>
          <w:rFonts w:eastAsia="Times New Roman" w:cs="Times New Roman"/>
          <w:szCs w:val="24"/>
        </w:rPr>
        <w:t>,</w:t>
      </w:r>
      <w:r>
        <w:rPr>
          <w:rFonts w:eastAsia="Times New Roman" w:cs="Times New Roman"/>
          <w:szCs w:val="24"/>
        </w:rPr>
        <w:t xml:space="preserve"> λέτε ότι παρέχεται φορολογική-ασφαλιστική ενημερότητα στον ΟΜΜΑ και αναστέλλονται όλα τα καταδιωκτικά σε βάρος του μέτρα. Τον </w:t>
      </w:r>
      <w:r>
        <w:rPr>
          <w:rFonts w:eastAsia="Times New Roman" w:cs="Times New Roman"/>
          <w:szCs w:val="24"/>
        </w:rPr>
        <w:t xml:space="preserve">Φεβρουάριο του 2016 υπερψηφίστηκε τροπολογία για το συνολικό του ιδιοκτησιακού συγκροτήματος του Μεγάρου Μουσικής, που περιήλθε στο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t>δ</w:t>
      </w:r>
      <w:r>
        <w:rPr>
          <w:rFonts w:eastAsia="Times New Roman" w:cs="Times New Roman"/>
          <w:szCs w:val="24"/>
        </w:rPr>
        <w:t xml:space="preserve">ημόσιο. Συγχρόνως βάσει των διατάξεων της τροπολογίας το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t>δ</w:t>
      </w:r>
      <w:r>
        <w:rPr>
          <w:rFonts w:eastAsia="Times New Roman" w:cs="Times New Roman"/>
          <w:szCs w:val="24"/>
        </w:rPr>
        <w:t>ημόσιο ανέλαβε πλήρως, ως πρωτοφειλέτης, την εξ</w:t>
      </w:r>
      <w:r>
        <w:rPr>
          <w:rFonts w:eastAsia="Times New Roman" w:cs="Times New Roman"/>
          <w:szCs w:val="24"/>
        </w:rPr>
        <w:t xml:space="preserve">υπηρέτηση όλων των δανειακών οφειλών </w:t>
      </w:r>
      <w:r>
        <w:rPr>
          <w:rFonts w:eastAsia="Times New Roman" w:cs="Times New Roman"/>
          <w:szCs w:val="24"/>
        </w:rPr>
        <w:lastRenderedPageBreak/>
        <w:t xml:space="preserve">του ΟΜΜΑ προς τις τράπεζες, η αποπληρωμή των οποίων θα γινόταν σε βάθος εικοσιπενταετίας. Το συνολικό κεφάλαιο άγγιζε τα 245 εκατομμύρια ευρώ. Δηλαδή επιβαρύνθηκε ο προϋπολογισμός του δημοσίου και δεσμεύτηκε για είκοσι </w:t>
      </w:r>
      <w:r>
        <w:rPr>
          <w:rFonts w:eastAsia="Times New Roman" w:cs="Times New Roman"/>
          <w:szCs w:val="24"/>
        </w:rPr>
        <w:t xml:space="preserve">πέντε έτη. </w:t>
      </w:r>
    </w:p>
    <w:p w14:paraId="5D189A32"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Θεωρούμε ότι η ελληνική Κυβέρνηση υποτάσσεται και συμπλέει με τα ξένα κεφάλαια. </w:t>
      </w:r>
      <w:r>
        <w:rPr>
          <w:rFonts w:eastAsia="Times New Roman" w:cs="Times New Roman"/>
          <w:szCs w:val="24"/>
        </w:rPr>
        <w:t>Δ</w:t>
      </w:r>
      <w:r>
        <w:rPr>
          <w:rFonts w:eastAsia="Times New Roman" w:cs="Times New Roman"/>
          <w:szCs w:val="24"/>
        </w:rPr>
        <w:t>εν καταλαβαίνουμε</w:t>
      </w:r>
      <w:r>
        <w:rPr>
          <w:rFonts w:eastAsia="Times New Roman" w:cs="Times New Roman"/>
          <w:szCs w:val="24"/>
        </w:rPr>
        <w:t>,</w:t>
      </w:r>
      <w:r>
        <w:rPr>
          <w:rFonts w:eastAsia="Times New Roman" w:cs="Times New Roman"/>
          <w:szCs w:val="24"/>
        </w:rPr>
        <w:t xml:space="preserve"> γιατί πρέπει να αναλάβουν οι Έλληνες φορολογούμενοι τις δανειακές υποχρεώσεις του Μεγάρου Μουσικής.</w:t>
      </w:r>
    </w:p>
    <w:p w14:paraId="5D189A33"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Επίσης σημαντικό είναι ότι σε αυτή</w:t>
      </w:r>
      <w:r>
        <w:rPr>
          <w:rFonts w:eastAsia="Times New Roman" w:cs="Times New Roman"/>
          <w:szCs w:val="24"/>
        </w:rPr>
        <w:t xml:space="preserve"> την τροπολογία αναστέλλονται πάσης φύσεως καταδιωκτικά μέτρα ακόμη και για την αναζήτηση βεβαιωμένων οφειλών, το ύψος των οποίων είναι 43,41 εκατομμύρια ευρώ. Η απαλλαγή του Μεγάρου </w:t>
      </w:r>
      <w:r>
        <w:rPr>
          <w:rFonts w:eastAsia="Times New Roman" w:cs="Times New Roman"/>
          <w:szCs w:val="24"/>
        </w:rPr>
        <w:t>Μουσικής</w:t>
      </w:r>
      <w:r>
        <w:rPr>
          <w:rFonts w:eastAsia="Times New Roman" w:cs="Times New Roman"/>
          <w:szCs w:val="24"/>
        </w:rPr>
        <w:t xml:space="preserve"> από πάσης φύσης φόρους και δικαιώματα υπέρ του δημόσιου για πράξ</w:t>
      </w:r>
      <w:r>
        <w:rPr>
          <w:rFonts w:eastAsia="Times New Roman" w:cs="Times New Roman"/>
          <w:szCs w:val="24"/>
        </w:rPr>
        <w:t>εις που σχετίζονται με τις ανωτέρω δανειακές υποχρεώσεις, αν μη τι άλλο συνιστά άνιση μεταχείριση σε βάρος των Ελλήνων πολιτών, την ίδια στιγμή που ευνοείται ένας οργανισμός</w:t>
      </w:r>
      <w:r>
        <w:rPr>
          <w:rFonts w:eastAsia="Times New Roman" w:cs="Times New Roman"/>
          <w:szCs w:val="24"/>
        </w:rPr>
        <w:t>,</w:t>
      </w:r>
      <w:r>
        <w:rPr>
          <w:rFonts w:eastAsia="Times New Roman" w:cs="Times New Roman"/>
          <w:szCs w:val="24"/>
        </w:rPr>
        <w:t xml:space="preserve"> χωρίς επί της </w:t>
      </w:r>
      <w:r>
        <w:rPr>
          <w:rFonts w:eastAsia="Times New Roman" w:cs="Times New Roman"/>
          <w:szCs w:val="24"/>
        </w:rPr>
        <w:lastRenderedPageBreak/>
        <w:t xml:space="preserve">ουσίας να προσφέρει στο ελάχιστο στο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t>δ</w:t>
      </w:r>
      <w:r>
        <w:rPr>
          <w:rFonts w:eastAsia="Times New Roman" w:cs="Times New Roman"/>
          <w:szCs w:val="24"/>
        </w:rPr>
        <w:t>ημόσιο παρά μόνο ζημ</w:t>
      </w:r>
      <w:r>
        <w:rPr>
          <w:rFonts w:eastAsia="Times New Roman" w:cs="Times New Roman"/>
          <w:szCs w:val="24"/>
        </w:rPr>
        <w:t xml:space="preserve">ίες και οφειλές, οι οποίες αναγκαστικά καταπίπτουν στον Έλληνα φορολογούμενο. Φυσικά η Χρυσή Αυγή ψηφίζει κατά. </w:t>
      </w:r>
    </w:p>
    <w:p w14:paraId="5D189A34"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Η τροπολογία με γενικό αριθμό 754 και ειδικό 122, αφορά την καταβολή δαπανών μισθωμάτων κτηρίων, τα οποία μισθώνει το δημόσιο και αφορά στα έτη</w:t>
      </w:r>
      <w:r>
        <w:rPr>
          <w:rFonts w:eastAsia="Times New Roman" w:cs="Times New Roman"/>
          <w:szCs w:val="24"/>
        </w:rPr>
        <w:t xml:space="preserve"> 2014-2015. Εδώ αποκαλύπτεται για πολλοστή φορά η προχειρότητά </w:t>
      </w:r>
      <w:r>
        <w:rPr>
          <w:rFonts w:eastAsia="Times New Roman" w:cs="Times New Roman"/>
          <w:szCs w:val="24"/>
        </w:rPr>
        <w:t>σας,</w:t>
      </w:r>
      <w:r>
        <w:rPr>
          <w:rFonts w:eastAsia="Times New Roman" w:cs="Times New Roman"/>
          <w:szCs w:val="24"/>
        </w:rPr>
        <w:t xml:space="preserve"> όταν δεν τηρείτε τις προβλεπόμενες διαδικασίες προκειμένου να καταβληθούν τα μισθώματα που οφείλονται, με συνέπεια το δημόσιο να μην πληρώνει σωστά τα χρέη του. Δεν δείχνετε, όμως, την ίδι</w:t>
      </w:r>
      <w:r>
        <w:rPr>
          <w:rFonts w:eastAsia="Times New Roman" w:cs="Times New Roman"/>
          <w:szCs w:val="24"/>
        </w:rPr>
        <w:t>α ελαστικότητα</w:t>
      </w:r>
      <w:r>
        <w:rPr>
          <w:rFonts w:eastAsia="Times New Roman" w:cs="Times New Roman"/>
          <w:szCs w:val="24"/>
        </w:rPr>
        <w:t>,</w:t>
      </w:r>
      <w:r>
        <w:rPr>
          <w:rFonts w:eastAsia="Times New Roman" w:cs="Times New Roman"/>
          <w:szCs w:val="24"/>
        </w:rPr>
        <w:t xml:space="preserve"> όταν κάποιος Έλλην πολίτης χρωστάει και δεν έχει να πληρώσει την οφειλή του κάθε τρίμηνο, κάθε τετράμηνο στην εφορία και στο ΤΕΒΕ </w:t>
      </w:r>
      <w:r>
        <w:rPr>
          <w:rFonts w:eastAsia="Times New Roman" w:cs="Times New Roman"/>
          <w:szCs w:val="24"/>
        </w:rPr>
        <w:t>κ</w:t>
      </w:r>
      <w:r>
        <w:rPr>
          <w:rFonts w:eastAsia="Times New Roman" w:cs="Times New Roman"/>
          <w:szCs w:val="24"/>
        </w:rPr>
        <w:t>αι εδώ είμαστε κατά.</w:t>
      </w:r>
    </w:p>
    <w:p w14:paraId="5D189A35"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Στην τροπολογία 755/123 που εκταμιεύονται χρήματα για την καταβολή συντάξεων που εκκρεμο</w:t>
      </w:r>
      <w:r>
        <w:rPr>
          <w:rFonts w:eastAsia="Times New Roman" w:cs="Times New Roman"/>
          <w:szCs w:val="24"/>
        </w:rPr>
        <w:t>ύν, δεν έπρεπε να εκκρεμούν συντάξεις. Εδώ λογικό είναι να πούμε ότι πρέπει να πληρωθούν οι συνταξιούχοι, αλλά όφειλε το κράτος να έχει τακτοποιήσει πιο νωρίς αυτές τις εκκρεμότητες και να μην έρχονται σε δεύτερο και τρίτο χρόνο να συζητούνται στην Ολομέλε</w:t>
      </w:r>
      <w:r>
        <w:rPr>
          <w:rFonts w:eastAsia="Times New Roman" w:cs="Times New Roman"/>
          <w:szCs w:val="24"/>
        </w:rPr>
        <w:t>ια.</w:t>
      </w:r>
    </w:p>
    <w:p w14:paraId="5D189A36"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Στην τροπολογία 756/124. Ήταν μόλις τον Ιούνιο του 2016, μαζί με τα προαπαιτούμενα που φέρατε προς ψήφιση</w:t>
      </w:r>
      <w:r>
        <w:rPr>
          <w:rFonts w:eastAsia="Times New Roman" w:cs="Times New Roman"/>
          <w:szCs w:val="24"/>
        </w:rPr>
        <w:t>,</w:t>
      </w:r>
      <w:r>
        <w:rPr>
          <w:rFonts w:eastAsia="Times New Roman" w:cs="Times New Roman"/>
          <w:szCs w:val="24"/>
        </w:rPr>
        <w:t xml:space="preserve"> τροπολογία με την οποία τροποποιούνταν οι διατάξεις του 4270/2014. Αυτό και μόνο αποδεικνύει την προχειρότητά σας και τον επιφανειακό τρόπο νομοθ</w:t>
      </w:r>
      <w:r>
        <w:rPr>
          <w:rFonts w:eastAsia="Times New Roman" w:cs="Times New Roman"/>
          <w:szCs w:val="24"/>
        </w:rPr>
        <w:t>έτησης, διότι υποτίθεται ότι τροποποιείτε διατάξεις</w:t>
      </w:r>
      <w:r>
        <w:rPr>
          <w:rFonts w:eastAsia="Times New Roman" w:cs="Times New Roman"/>
          <w:szCs w:val="24"/>
        </w:rPr>
        <w:t>,</w:t>
      </w:r>
      <w:r>
        <w:rPr>
          <w:rFonts w:eastAsia="Times New Roman" w:cs="Times New Roman"/>
          <w:szCs w:val="24"/>
        </w:rPr>
        <w:t xml:space="preserve"> προκειμένου να καθίσταται η λειτουργία των διοικητικών οργάνων του δημοσίου ευχερέστατη. Λησμονείτε, όμως, ότι εσείς οι ίδιοι εισαγάγατε τις τροποποιούμενες με την παρούσα διατάξεις. </w:t>
      </w:r>
    </w:p>
    <w:p w14:paraId="5D189A37"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Τώρα σχετικά με το </w:t>
      </w:r>
      <w:r>
        <w:rPr>
          <w:rFonts w:eastAsia="Times New Roman" w:cs="Times New Roman"/>
          <w:szCs w:val="24"/>
        </w:rPr>
        <w:t>νομοσχέδιο. Κόπτεστε εσείς της Νέας Δημοκρατίας για τους οικοδομικούς συνεταιρισμούς. Είναι γνωστό ότι όλες οι παρατάξεις από τη δεξιά πτέρυγα, από την αριστερή πτέρυγα, από την κεντρώα πτέρυγα, έχετε οικοδομικό συνεταιρισμό των Βουλευτών και μάλιστα σε πε</w:t>
      </w:r>
      <w:r>
        <w:rPr>
          <w:rFonts w:eastAsia="Times New Roman" w:cs="Times New Roman"/>
          <w:szCs w:val="24"/>
        </w:rPr>
        <w:t xml:space="preserve">ριοχή φιλέτο των Αθηνών, στην Πολιτεία, το οποίο το εκμεταλλεύεστε μια χαρά. Έχετε ξεχωριστή ΕΥΔΑΠ, κάτι που δεν έχει ο οποιοσδήποτε άλλος πολίτης στο ελληνικό κράτος. Δεν πληρώνετε το νερό, τα βάζετε στην τσέπη σας. Έχετε φτιάξει εκεί και το τένις </w:t>
      </w:r>
      <w:r>
        <w:rPr>
          <w:rFonts w:eastAsia="Times New Roman" w:cs="Times New Roman"/>
          <w:szCs w:val="24"/>
          <w:lang w:val="en-US"/>
        </w:rPr>
        <w:t>club</w:t>
      </w:r>
      <w:r>
        <w:rPr>
          <w:rFonts w:eastAsia="Times New Roman" w:cs="Times New Roman"/>
          <w:szCs w:val="24"/>
        </w:rPr>
        <w:t xml:space="preserve"> γι</w:t>
      </w:r>
      <w:r>
        <w:rPr>
          <w:rFonts w:eastAsia="Times New Roman" w:cs="Times New Roman"/>
          <w:szCs w:val="24"/>
        </w:rPr>
        <w:t>α την αναψυχή σας και όλα μια χαρά. Δεν ανοίγει μύτη, δεν ανοίγει ρουθούνι, αλλά κόπτεστε για τους οικοδομικούς συνεταιρισμούς</w:t>
      </w:r>
      <w:r>
        <w:rPr>
          <w:rFonts w:eastAsia="Times New Roman" w:cs="Times New Roman"/>
          <w:szCs w:val="24"/>
        </w:rPr>
        <w:t>,</w:t>
      </w:r>
      <w:r>
        <w:rPr>
          <w:rFonts w:eastAsia="Times New Roman" w:cs="Times New Roman"/>
          <w:szCs w:val="24"/>
        </w:rPr>
        <w:t xml:space="preserve"> για τους οποίους προφανώς </w:t>
      </w:r>
      <w:r>
        <w:rPr>
          <w:rFonts w:eastAsia="Times New Roman" w:cs="Times New Roman"/>
          <w:szCs w:val="24"/>
        </w:rPr>
        <w:lastRenderedPageBreak/>
        <w:t>και κόπτεστε</w:t>
      </w:r>
      <w:r>
        <w:rPr>
          <w:rFonts w:eastAsia="Times New Roman" w:cs="Times New Roman"/>
          <w:szCs w:val="24"/>
        </w:rPr>
        <w:t>,</w:t>
      </w:r>
      <w:r>
        <w:rPr>
          <w:rFonts w:eastAsia="Times New Roman" w:cs="Times New Roman"/>
          <w:szCs w:val="24"/>
        </w:rPr>
        <w:t xml:space="preserve"> γιατί όλες οι παρατάξεις, πλην της Χρυσής Αυγής, έχετε βάλει το χεράκι σας, ώστε να παίρ</w:t>
      </w:r>
      <w:r>
        <w:rPr>
          <w:rFonts w:eastAsia="Times New Roman" w:cs="Times New Roman"/>
          <w:szCs w:val="24"/>
        </w:rPr>
        <w:t xml:space="preserve">νετε όλοι το ίδιο κομμάτι από την ίδια πίτα. </w:t>
      </w:r>
    </w:p>
    <w:p w14:paraId="5D189A38"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Απ’ όσο γνωρίζω, το 2016 είχατε φέρει τον Κώδικα Δεοντολογίας, ο οποίος και τροποποιήθηκε το 2016 και δεν γνωρίζουμε για ποιο</w:t>
      </w:r>
      <w:r>
        <w:rPr>
          <w:rFonts w:eastAsia="Times New Roman" w:cs="Times New Roman"/>
          <w:szCs w:val="24"/>
        </w:rPr>
        <w:t>ν</w:t>
      </w:r>
      <w:r>
        <w:rPr>
          <w:rFonts w:eastAsia="Times New Roman" w:cs="Times New Roman"/>
          <w:szCs w:val="24"/>
        </w:rPr>
        <w:t xml:space="preserve"> λόγο δεν συζητήθηκε η </w:t>
      </w:r>
      <w:r>
        <w:rPr>
          <w:rFonts w:eastAsia="Times New Roman" w:cs="Times New Roman"/>
          <w:szCs w:val="24"/>
        </w:rPr>
        <w:t>ο</w:t>
      </w:r>
      <w:r>
        <w:rPr>
          <w:rFonts w:eastAsia="Times New Roman" w:cs="Times New Roman"/>
          <w:szCs w:val="24"/>
        </w:rPr>
        <w:t xml:space="preserve">δηγία τότε και έρχεται προς ψήφιση σήμερα, χωρίς να υπάρχει </w:t>
      </w:r>
      <w:r>
        <w:rPr>
          <w:rFonts w:eastAsia="Times New Roman" w:cs="Times New Roman"/>
          <w:szCs w:val="24"/>
        </w:rPr>
        <w:t xml:space="preserve">ο απαιτούμενος χρόνος να το μελετήσουμε. Ελπίζουμε –σας το είπαμε και στην </w:t>
      </w:r>
      <w:r>
        <w:rPr>
          <w:rFonts w:eastAsia="Times New Roman" w:cs="Times New Roman"/>
          <w:szCs w:val="24"/>
        </w:rPr>
        <w:t>ε</w:t>
      </w:r>
      <w:r>
        <w:rPr>
          <w:rFonts w:eastAsia="Times New Roman" w:cs="Times New Roman"/>
          <w:szCs w:val="24"/>
        </w:rPr>
        <w:t>πιτροπή- να έχετε ελέγξει αν υπάρχουν αντικρουόμενες διατάξεις.</w:t>
      </w:r>
    </w:p>
    <w:p w14:paraId="5D189A39"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Στα άρθρα 5, 6, 7 και 8 το πιστωτικό ίδρυμα ζητά προσωπικές πληροφορίες από τους δανειολήπτες, οι οποίες φτάνουν στο</w:t>
      </w:r>
      <w:r>
        <w:rPr>
          <w:rFonts w:eastAsia="Times New Roman" w:cs="Times New Roman"/>
          <w:szCs w:val="24"/>
        </w:rPr>
        <w:t xml:space="preserve"> σημείο να παραβιάζουν τα προσωπικά δεδομένα. Δεν μπορεί να ζητάς από τον καταναλωτή τόσο προσωπικές πληροφορίες. Αυτό είναι ένα κανονικό φακέλωμα του καταναλωτή. Υπάρχει η δυνατότητα να επεξεργάζονται οι πληροφορίες από τρίτους και μάλιστα ήδη έχετε μεταφ</w:t>
      </w:r>
      <w:r>
        <w:rPr>
          <w:rFonts w:eastAsia="Times New Roman" w:cs="Times New Roman"/>
          <w:szCs w:val="24"/>
        </w:rPr>
        <w:t xml:space="preserve">έρει δάνεια σε ξένα </w:t>
      </w:r>
      <w:r>
        <w:rPr>
          <w:rFonts w:eastAsia="Times New Roman" w:cs="Times New Roman"/>
          <w:szCs w:val="24"/>
          <w:lang w:val="en-US"/>
        </w:rPr>
        <w:t>funds</w:t>
      </w:r>
      <w:r>
        <w:rPr>
          <w:rFonts w:eastAsia="Times New Roman" w:cs="Times New Roman"/>
          <w:szCs w:val="24"/>
        </w:rPr>
        <w:t xml:space="preserve">. Αυτά τα δάνεια που είχε πάρει ο Έλληνας πολίτης, τα μεταφέρατε σε ξένα </w:t>
      </w:r>
      <w:r>
        <w:rPr>
          <w:rFonts w:eastAsia="Times New Roman" w:cs="Times New Roman"/>
          <w:szCs w:val="24"/>
          <w:lang w:val="en-US"/>
        </w:rPr>
        <w:t>funds</w:t>
      </w:r>
      <w:r>
        <w:rPr>
          <w:rFonts w:eastAsia="Times New Roman" w:cs="Times New Roman"/>
          <w:szCs w:val="24"/>
        </w:rPr>
        <w:t xml:space="preserve">, χωρίς να ενημερώσετε τον δανειολήπτη. </w:t>
      </w:r>
      <w:r>
        <w:rPr>
          <w:rFonts w:eastAsia="Times New Roman" w:cs="Times New Roman"/>
          <w:szCs w:val="24"/>
        </w:rPr>
        <w:t>Μ</w:t>
      </w:r>
      <w:r>
        <w:rPr>
          <w:rFonts w:eastAsia="Times New Roman" w:cs="Times New Roman"/>
          <w:szCs w:val="24"/>
        </w:rPr>
        <w:t xml:space="preserve">άλιστα αυτά τα στοιχεία του διέρρευσαν -είναι στο εξωτερικό- και ποιος </w:t>
      </w:r>
      <w:r>
        <w:rPr>
          <w:rFonts w:eastAsia="Times New Roman" w:cs="Times New Roman"/>
          <w:szCs w:val="24"/>
        </w:rPr>
        <w:lastRenderedPageBreak/>
        <w:t>ξέρει σε τι εταιρ</w:t>
      </w:r>
      <w:r>
        <w:rPr>
          <w:rFonts w:eastAsia="Times New Roman" w:cs="Times New Roman"/>
          <w:szCs w:val="24"/>
        </w:rPr>
        <w:t>ε</w:t>
      </w:r>
      <w:r>
        <w:rPr>
          <w:rFonts w:eastAsia="Times New Roman" w:cs="Times New Roman"/>
          <w:szCs w:val="24"/>
        </w:rPr>
        <w:t>ίες έχουν πάει. Αυτό απ</w:t>
      </w:r>
      <w:r>
        <w:rPr>
          <w:rFonts w:eastAsia="Times New Roman" w:cs="Times New Roman"/>
          <w:szCs w:val="24"/>
        </w:rPr>
        <w:t xml:space="preserve">ό μόνο του είναι παραβίαση του νόμου περί προσωπικών δεδομένων. </w:t>
      </w:r>
    </w:p>
    <w:p w14:paraId="5D189A3A"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Περαιτέρω</w:t>
      </w:r>
      <w:r>
        <w:rPr>
          <w:rFonts w:eastAsia="Times New Roman" w:cs="Times New Roman"/>
          <w:szCs w:val="24"/>
        </w:rPr>
        <w:t xml:space="preserve"> υπό αίρεση είναι η δωρεάν παροχή πληροφοριών στους καταναλωτές -άρθρο 7- και μόνο αν οι τελευταίοι είναι συνεπείς στη χορήγηση των δεδομένων, που αιτείται το πιστωτικό ίδρυμα. Αυτό καταδεικνύει ακριβώς αυτό που μόλις επισημάναμε, δηλαδή ότι αφ</w:t>
      </w:r>
      <w:r>
        <w:rPr>
          <w:rFonts w:eastAsia="Times New Roman" w:cs="Times New Roman"/>
          <w:szCs w:val="24"/>
        </w:rPr>
        <w:t xml:space="preserve">’ </w:t>
      </w:r>
      <w:r>
        <w:rPr>
          <w:rFonts w:eastAsia="Times New Roman" w:cs="Times New Roman"/>
          <w:szCs w:val="24"/>
        </w:rPr>
        <w:t>ενός νομιμ</w:t>
      </w:r>
      <w:r>
        <w:rPr>
          <w:rFonts w:eastAsia="Times New Roman" w:cs="Times New Roman"/>
          <w:szCs w:val="24"/>
        </w:rPr>
        <w:t xml:space="preserve">οποιείται το απόλυτο φακέλωμα του καταναλωτή -μάλιστα, στο σημείο αυτό θα πρέπει να τονιστεί ότι τα στοιχεία που αφορούν τον καταναλωτή, δεν δίδονται εξ αρχής σε δημόσια </w:t>
      </w:r>
      <w:r>
        <w:rPr>
          <w:rFonts w:eastAsia="Times New Roman" w:cs="Times New Roman"/>
          <w:szCs w:val="24"/>
        </w:rPr>
        <w:t>α</w:t>
      </w:r>
      <w:r>
        <w:rPr>
          <w:rFonts w:eastAsia="Times New Roman" w:cs="Times New Roman"/>
          <w:szCs w:val="24"/>
        </w:rPr>
        <w:t xml:space="preserve">ρχή, έτσι ώστε να μπορούσε, υπό προϋποθέσεις, να δικαιολογηθεί η χορήγησή τους, αλλά </w:t>
      </w:r>
      <w:r>
        <w:rPr>
          <w:rFonts w:eastAsia="Times New Roman" w:cs="Times New Roman"/>
          <w:szCs w:val="24"/>
        </w:rPr>
        <w:t>σε μια ανώνυμη εταιρεία ή ακόμα και σε ένα φυσικό πρόσωπο που δρα για λογαριασμό της ανώνυμης εταιρείας- και αφ</w:t>
      </w:r>
      <w:r>
        <w:rPr>
          <w:rFonts w:eastAsia="Times New Roman" w:cs="Times New Roman"/>
          <w:szCs w:val="24"/>
        </w:rPr>
        <w:t xml:space="preserve">’ </w:t>
      </w:r>
      <w:r>
        <w:rPr>
          <w:rFonts w:eastAsia="Times New Roman" w:cs="Times New Roman"/>
          <w:szCs w:val="24"/>
        </w:rPr>
        <w:t>ετέρου τα προσωπικά δεδομένα του καταναλωτή -ο οποίος αναγκάζεται να τα εμπιστευτεί στο πιστωτικό ίδρυμα, προκειμένου να του χορηγηθεί ένα δάνε</w:t>
      </w:r>
      <w:r>
        <w:rPr>
          <w:rFonts w:eastAsia="Times New Roman" w:cs="Times New Roman"/>
          <w:szCs w:val="24"/>
        </w:rPr>
        <w:t xml:space="preserve">ιο- διοχετεύονται σε άλλες </w:t>
      </w:r>
      <w:r>
        <w:rPr>
          <w:rFonts w:eastAsia="Times New Roman" w:cs="Times New Roman"/>
          <w:szCs w:val="24"/>
        </w:rPr>
        <w:t>α</w:t>
      </w:r>
      <w:r>
        <w:rPr>
          <w:rFonts w:eastAsia="Times New Roman" w:cs="Times New Roman"/>
          <w:szCs w:val="24"/>
        </w:rPr>
        <w:t xml:space="preserve">ρχές στο πλαίσιο της διασύνδεσης των </w:t>
      </w:r>
      <w:r>
        <w:rPr>
          <w:rFonts w:eastAsia="Times New Roman" w:cs="Times New Roman"/>
          <w:szCs w:val="24"/>
        </w:rPr>
        <w:t>α</w:t>
      </w:r>
      <w:r>
        <w:rPr>
          <w:rFonts w:eastAsia="Times New Roman" w:cs="Times New Roman"/>
          <w:szCs w:val="24"/>
        </w:rPr>
        <w:t>ρχών και της καθολικής εποπτείας των πιστωτικών ιδρυμάτων.</w:t>
      </w:r>
    </w:p>
    <w:p w14:paraId="5D189A3B"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Στη βάση αυτής της σκέψης να τονίσουμε ακόμη ότι η παρούσα </w:t>
      </w:r>
      <w:r>
        <w:rPr>
          <w:rFonts w:eastAsia="Times New Roman" w:cs="Times New Roman"/>
          <w:szCs w:val="24"/>
        </w:rPr>
        <w:t>ο</w:t>
      </w:r>
      <w:r>
        <w:rPr>
          <w:rFonts w:eastAsia="Times New Roman" w:cs="Times New Roman"/>
          <w:szCs w:val="24"/>
        </w:rPr>
        <w:t>δηγία ως εισήχθη</w:t>
      </w:r>
      <w:r>
        <w:rPr>
          <w:rFonts w:eastAsia="Times New Roman" w:cs="Times New Roman"/>
          <w:szCs w:val="24"/>
        </w:rPr>
        <w:t>,</w:t>
      </w:r>
      <w:r>
        <w:rPr>
          <w:rFonts w:eastAsia="Times New Roman" w:cs="Times New Roman"/>
          <w:szCs w:val="24"/>
        </w:rPr>
        <w:t xml:space="preserve"> προκειμένου να ενσωματωθεί στο εθνικό νομικό πλαίσιο,</w:t>
      </w:r>
      <w:r>
        <w:rPr>
          <w:rFonts w:eastAsia="Times New Roman" w:cs="Times New Roman"/>
          <w:szCs w:val="24"/>
        </w:rPr>
        <w:t xml:space="preserve"> έχει τη μορφή τεχνοκρατικού νομοθετήματος και συνιστά ευθεία προσβολή του σκληρού πυρήνα των προσωπικών στοιχείων του ατόμου. Αυτό το λέμε, διότι στον ορισμό του πιστωτικού φορέα συμπεριλαμβάνονται και οι εταιρείες του ν.4354/2015, εταιρείες μεταβίβασης α</w:t>
      </w:r>
      <w:r>
        <w:rPr>
          <w:rFonts w:eastAsia="Times New Roman" w:cs="Times New Roman"/>
          <w:szCs w:val="24"/>
        </w:rPr>
        <w:t>παιτήσεων στα μη εξυπηρετούμενα δάνεια. Δηλαδή αποδεχόμεθα ότι τα προσωπικά στοιχεία του καταναλωτή θα βρίσκονται στα χέρια τρίτων προς επεξεργασία</w:t>
      </w:r>
      <w:r>
        <w:rPr>
          <w:rFonts w:eastAsia="Times New Roman" w:cs="Times New Roman"/>
          <w:szCs w:val="24"/>
        </w:rPr>
        <w:t>,</w:t>
      </w:r>
      <w:r>
        <w:rPr>
          <w:rFonts w:eastAsia="Times New Roman" w:cs="Times New Roman"/>
          <w:szCs w:val="24"/>
        </w:rPr>
        <w:t xml:space="preserve"> χωρίς την προηγούμενη έγκαιρη ενημέρωση ή και συναίνεση του καταναλωτή.</w:t>
      </w:r>
    </w:p>
    <w:p w14:paraId="5D189A3C"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Στο άρθρο 17</w:t>
      </w:r>
      <w:r>
        <w:rPr>
          <w:rFonts w:eastAsia="Times New Roman" w:cs="Times New Roman"/>
          <w:szCs w:val="24"/>
        </w:rPr>
        <w:t>,</w:t>
      </w:r>
      <w:r>
        <w:rPr>
          <w:rFonts w:eastAsia="Times New Roman" w:cs="Times New Roman"/>
          <w:szCs w:val="24"/>
        </w:rPr>
        <w:t xml:space="preserve"> χορηγείται στον πιστω</w:t>
      </w:r>
      <w:r>
        <w:rPr>
          <w:rFonts w:eastAsia="Times New Roman" w:cs="Times New Roman"/>
          <w:szCs w:val="24"/>
        </w:rPr>
        <w:t>τικό φορέα το δικαίωμα να μεταβάλλει τους όρους της σύμβασης και να τροποποιεί τα συμφωνηθέντα, προκειμένου να βελτιωθεί η θέση του ιδίου. Το ανωτέρω φυσικά και δεν αποτυπώνεται ευθέως. Συγκεκριμένα στο άρθρο 17 παράγραφος 4 λέτε: «…εκτός αν αποδείξει ο κα</w:t>
      </w:r>
      <w:r>
        <w:rPr>
          <w:rFonts w:eastAsia="Times New Roman" w:cs="Times New Roman"/>
          <w:szCs w:val="24"/>
        </w:rPr>
        <w:t xml:space="preserve">ταναλωτής εν γνώσει του ότι απέκρυψε ή παραποίησε πληροφορίες». </w:t>
      </w:r>
    </w:p>
    <w:p w14:paraId="5D189A3D"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Εδώ τίθεται ο εξής προβληματισμός</w:t>
      </w:r>
      <w:r>
        <w:rPr>
          <w:rFonts w:eastAsia="Times New Roman" w:cs="Times New Roman"/>
          <w:szCs w:val="24"/>
        </w:rPr>
        <w:t>.</w:t>
      </w:r>
      <w:r>
        <w:rPr>
          <w:rFonts w:eastAsia="Times New Roman" w:cs="Times New Roman"/>
          <w:szCs w:val="24"/>
        </w:rPr>
        <w:t xml:space="preserve"> Πρώτον, γίνεται αναφορά σε πραγματικά περιστατικά, τα οποία θα τα κρίνει το δικαστήριο και δεν μπορεί μονομερώς να αποφασίζει το εκάστοτε τραπεζικό ίδρυμα; </w:t>
      </w:r>
      <w:r>
        <w:rPr>
          <w:rFonts w:eastAsia="Times New Roman" w:cs="Times New Roman"/>
          <w:szCs w:val="24"/>
        </w:rPr>
        <w:t>Αν ληφθεί επιπλέον υπ</w:t>
      </w:r>
      <w:r>
        <w:rPr>
          <w:rFonts w:eastAsia="Times New Roman" w:cs="Times New Roman"/>
          <w:szCs w:val="24"/>
        </w:rPr>
        <w:t xml:space="preserve">’ </w:t>
      </w:r>
      <w:r>
        <w:rPr>
          <w:rFonts w:eastAsia="Times New Roman" w:cs="Times New Roman"/>
          <w:szCs w:val="24"/>
        </w:rPr>
        <w:t>όψιν το άρθρο 19, που σύμφωνα με το οποίο πάντοτε η τράπεζα επιβεβαιώνει και διενεργεί ενδελεχή έλεγχο των στοιχείων που προσκομίζει ο καταναλωτής, δεν αντιλαμβανόμαστε πού διατηρείται, για την πλευρά του πιστωτή, το δικαίωμα τροποπο</w:t>
      </w:r>
      <w:r>
        <w:rPr>
          <w:rFonts w:eastAsia="Times New Roman" w:cs="Times New Roman"/>
          <w:szCs w:val="24"/>
        </w:rPr>
        <w:t>ίησης της σύμβασης. Δηλαδή τι λέει εδώ πέρα; Λέει πως όταν κάποιος έρχεται να πάει να πάρει ένα δάνειο, υποτίθεται ότι η τράπεζα έχει ελέγξει</w:t>
      </w:r>
      <w:r>
        <w:rPr>
          <w:rFonts w:eastAsia="Times New Roman" w:cs="Times New Roman"/>
          <w:szCs w:val="24"/>
        </w:rPr>
        <w:t>,</w:t>
      </w:r>
      <w:r>
        <w:rPr>
          <w:rFonts w:eastAsia="Times New Roman" w:cs="Times New Roman"/>
          <w:szCs w:val="24"/>
        </w:rPr>
        <w:t xml:space="preserve"> αν μπορεί αυτός να πάρει ένα δάνειο κάποιων χιλιάδων ευρώ ή κάποιων εκατομμυρίων. Η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είναι γεμ</w:t>
      </w:r>
      <w:r>
        <w:rPr>
          <w:rFonts w:eastAsia="Times New Roman" w:cs="Times New Roman"/>
          <w:szCs w:val="24"/>
        </w:rPr>
        <w:t xml:space="preserve">άτη από τέτοιες περιπτώσεις. Δεν είχε ελέγξει το κάθε τραπεζικό ίδρυμα πιο νωρίς το περιουσιακό του στοιχείο; </w:t>
      </w:r>
    </w:p>
    <w:p w14:paraId="5D189A3E"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Αργότερα, λοιπόν, έρχεται αυτή η τράπεζα και λέει για τους πολύ πλούσιους, αυτούς που έχουν πάρει εκατομμύρια, ότι δεν ασχολείται καθόλου, ενώ γι</w:t>
      </w:r>
      <w:r>
        <w:rPr>
          <w:rFonts w:eastAsia="Times New Roman" w:cs="Times New Roman"/>
          <w:szCs w:val="24"/>
        </w:rPr>
        <w:t xml:space="preserve">α έναν φουκαρά που μπορεί να πήρε 50.000, 60.000, 70.000, 100.000 ευρώ για να ανοίξει μια μικρή επιχείρηση και ο οποίος στη συνέχεια δεν μπορεί </w:t>
      </w:r>
      <w:r>
        <w:rPr>
          <w:rFonts w:eastAsia="Times New Roman" w:cs="Times New Roman"/>
          <w:szCs w:val="24"/>
        </w:rPr>
        <w:lastRenderedPageBreak/>
        <w:t>να τα βγάλει πέρα, εκεί, βέβαια, εφαρμόζεται ο νόμος. Αυτό κάνετε με αυτό το νομοσχέδιο, λύνετε τα χέρια στις τρ</w:t>
      </w:r>
      <w:r>
        <w:rPr>
          <w:rFonts w:eastAsia="Times New Roman" w:cs="Times New Roman"/>
          <w:szCs w:val="24"/>
        </w:rPr>
        <w:t>άπεζες να μπορούν να επέμβουν στην ιδιωτική επιχείρηση.</w:t>
      </w:r>
    </w:p>
    <w:p w14:paraId="5D189A3F"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Το πιο χαρακτηριστικό παράδειγμα το οποίο δείχνει και την υποκρισία σας στο σύστημα</w:t>
      </w:r>
      <w:r>
        <w:rPr>
          <w:rFonts w:eastAsia="Times New Roman" w:cs="Times New Roman"/>
          <w:szCs w:val="24"/>
        </w:rPr>
        <w:t>,</w:t>
      </w:r>
      <w:r>
        <w:rPr>
          <w:rFonts w:eastAsia="Times New Roman" w:cs="Times New Roman"/>
          <w:szCs w:val="24"/>
        </w:rPr>
        <w:t xml:space="preserve"> είναι το ακόλουθο</w:t>
      </w:r>
      <w:r>
        <w:rPr>
          <w:rFonts w:eastAsia="Times New Roman" w:cs="Times New Roman"/>
          <w:szCs w:val="24"/>
        </w:rPr>
        <w:t>.</w:t>
      </w:r>
      <w:r>
        <w:rPr>
          <w:rFonts w:eastAsia="Times New Roman" w:cs="Times New Roman"/>
          <w:szCs w:val="24"/>
        </w:rPr>
        <w:t xml:space="preserve"> Όπως λέει, σύμφωνα με τον Κώδικα Δεοντολογίας των τραπεζών, οι δανειολήπτες όφειλαν να προσέλθου</w:t>
      </w:r>
      <w:r>
        <w:rPr>
          <w:rFonts w:eastAsia="Times New Roman" w:cs="Times New Roman"/>
          <w:szCs w:val="24"/>
        </w:rPr>
        <w:t>ν στην τράπεζα για διακανονισμό, ρύθμιση, παροχή στοιχείων κ</w:t>
      </w:r>
      <w:r>
        <w:rPr>
          <w:rFonts w:eastAsia="Times New Roman" w:cs="Times New Roman"/>
          <w:szCs w:val="24"/>
        </w:rPr>
        <w:t>.</w:t>
      </w:r>
      <w:r>
        <w:rPr>
          <w:rFonts w:eastAsia="Times New Roman" w:cs="Times New Roman"/>
          <w:szCs w:val="24"/>
        </w:rPr>
        <w:t xml:space="preserve">λπ.. Το αληθές είναι ότι τα κόκκινα δάνεια πλέον, μετά την παρουσία του δανειολήπτη, θα εμφανίζονταν ως εξυπηρετούμενα, με αποτέλεσμα να μειωθούν οι ζημίες των τραπεζών αλλά και να ελαφρυνθεί το </w:t>
      </w:r>
      <w:r>
        <w:rPr>
          <w:rFonts w:eastAsia="Times New Roman" w:cs="Times New Roman"/>
          <w:szCs w:val="24"/>
        </w:rPr>
        <w:t xml:space="preserve">χαρτοφυλάκιό τους. </w:t>
      </w:r>
    </w:p>
    <w:p w14:paraId="5D189A40" w14:textId="77777777" w:rsidR="00CB774E" w:rsidRDefault="00A25ABA">
      <w:pPr>
        <w:spacing w:after="0" w:line="600" w:lineRule="auto"/>
        <w:ind w:firstLine="720"/>
        <w:contextualSpacing/>
        <w:jc w:val="both"/>
        <w:rPr>
          <w:rFonts w:eastAsia="Times New Roman"/>
          <w:szCs w:val="24"/>
        </w:rPr>
      </w:pPr>
      <w:r>
        <w:rPr>
          <w:rFonts w:eastAsia="Times New Roman"/>
          <w:szCs w:val="24"/>
        </w:rPr>
        <w:t>Αυτό αναφέρουμε μόνο, για να αποδειχθεί ότι τα πιστωτικά ιδρύματα στοχεύουν στην κερδοφορία και δεν κόπτονται για τον απλό λαό που έχει πάρει ένα δάνειο ο φουκαράς.</w:t>
      </w:r>
    </w:p>
    <w:p w14:paraId="5D189A41" w14:textId="77777777" w:rsidR="00CB774E" w:rsidRDefault="00A25ABA">
      <w:pPr>
        <w:spacing w:after="0" w:line="600" w:lineRule="auto"/>
        <w:ind w:firstLine="720"/>
        <w:contextualSpacing/>
        <w:jc w:val="both"/>
        <w:rPr>
          <w:rFonts w:eastAsia="Times New Roman"/>
          <w:szCs w:val="24"/>
        </w:rPr>
      </w:pPr>
      <w:r>
        <w:rPr>
          <w:rFonts w:eastAsia="Times New Roman"/>
          <w:szCs w:val="24"/>
        </w:rPr>
        <w:t xml:space="preserve">(Στο σημείο αυτό κτυπάει το κουδούνι λήξεως του χρόνου ομιλίας του </w:t>
      </w:r>
      <w:r>
        <w:rPr>
          <w:rFonts w:eastAsia="Times New Roman"/>
          <w:szCs w:val="24"/>
        </w:rPr>
        <w:t>κυρίου Βουλευτή)</w:t>
      </w:r>
    </w:p>
    <w:p w14:paraId="5D189A42" w14:textId="77777777" w:rsidR="00CB774E" w:rsidRDefault="00A25ABA">
      <w:pPr>
        <w:spacing w:after="0" w:line="600" w:lineRule="auto"/>
        <w:ind w:firstLine="720"/>
        <w:contextualSpacing/>
        <w:jc w:val="both"/>
        <w:rPr>
          <w:rFonts w:eastAsia="Times New Roman"/>
          <w:szCs w:val="24"/>
        </w:rPr>
      </w:pPr>
      <w:r>
        <w:rPr>
          <w:rFonts w:eastAsia="Times New Roman"/>
          <w:szCs w:val="24"/>
        </w:rPr>
        <w:t>Δυστυχώς δεν έχω χρόνο.</w:t>
      </w:r>
    </w:p>
    <w:p w14:paraId="5D189A43" w14:textId="77777777" w:rsidR="00CB774E" w:rsidRDefault="00A25ABA">
      <w:pPr>
        <w:spacing w:after="0" w:line="600" w:lineRule="auto"/>
        <w:ind w:firstLine="720"/>
        <w:contextualSpacing/>
        <w:jc w:val="both"/>
        <w:rPr>
          <w:rFonts w:eastAsia="Times New Roman"/>
          <w:szCs w:val="24"/>
        </w:rPr>
      </w:pPr>
      <w:r>
        <w:rPr>
          <w:rFonts w:eastAsia="Times New Roman"/>
          <w:szCs w:val="24"/>
        </w:rPr>
        <w:lastRenderedPageBreak/>
        <w:t xml:space="preserve">Το άρθρο 22, αφορά τις συμβάσεις σε ξένο νόμισμα. Το αναφέραμε και στην </w:t>
      </w:r>
      <w:r>
        <w:rPr>
          <w:rFonts w:eastAsia="Times New Roman"/>
          <w:szCs w:val="24"/>
        </w:rPr>
        <w:t>ε</w:t>
      </w:r>
      <w:r>
        <w:rPr>
          <w:rFonts w:eastAsia="Times New Roman"/>
          <w:szCs w:val="24"/>
        </w:rPr>
        <w:t>πιτροπή αλλά απάντηση δεν πήραμε. Μάλιστα οι άνθρωποι στους οποίους έχει συμβεί αυτό, μας μοίρασαν στις θυρίδες μας συγκεκριμένα έγγραφα. Βγήκ</w:t>
      </w:r>
      <w:r>
        <w:rPr>
          <w:rFonts w:eastAsia="Times New Roman"/>
          <w:szCs w:val="24"/>
        </w:rPr>
        <w:t>αν οι αποφάσεις των δικαστηρίων και έχουν κατατεθεί ακόμα και ερωτήσεις για το ζήτημα των ενυπόθηκων στεγαστικών δανείων που είναι σε ελβετικό φράγκο. Η υποτίμηση του ευρώ σε σχέση με το συγκεκριμένο νόμισμα, συνιστά πράξη μονομερούς χαρακτήρα και είναι βλ</w:t>
      </w:r>
      <w:r>
        <w:rPr>
          <w:rFonts w:eastAsia="Times New Roman"/>
          <w:szCs w:val="24"/>
        </w:rPr>
        <w:t>απτική για τον δανειολήπτη. Η κλίμακά του είναι 20%. Είναι αρκετά υψηλή και δεν αποτελεί ασφαλιστική δικλίδα για τον δανειολήπτη. Οι περιπτώσεις συμπολιτών μας οι οποίοι την «πάτησαν» κυριολεκτικά, είναι χιλιάδες. Γιατί, αλίμονο, πώς μπορεί να υπάρχει ισοσ</w:t>
      </w:r>
      <w:r>
        <w:rPr>
          <w:rFonts w:eastAsia="Times New Roman"/>
          <w:szCs w:val="24"/>
        </w:rPr>
        <w:t>κελισμός ανάμεσα στο ελβετικό φράγκο και το ευρώ; Πήραν ένα δάνειο 30.000, 40.000, 50.000 και τους βγήκε 100.000 με αυτή την αναλογία.</w:t>
      </w:r>
    </w:p>
    <w:p w14:paraId="5D189A44" w14:textId="77777777" w:rsidR="00CB774E" w:rsidRDefault="00A25ABA">
      <w:pPr>
        <w:spacing w:after="0" w:line="600" w:lineRule="auto"/>
        <w:ind w:firstLine="720"/>
        <w:contextualSpacing/>
        <w:jc w:val="both"/>
        <w:rPr>
          <w:rFonts w:eastAsia="Times New Roman"/>
          <w:szCs w:val="24"/>
        </w:rPr>
      </w:pPr>
      <w:r>
        <w:rPr>
          <w:rFonts w:eastAsia="Times New Roman"/>
          <w:szCs w:val="24"/>
        </w:rPr>
        <w:t>Δεν προλαβαίνω, κύριε Πρόεδρε, γιατί είναι και τα άρθρα στο δεύτερο μέρος. Θα συνεχίσω στη δευτερολογία μου.</w:t>
      </w:r>
    </w:p>
    <w:p w14:paraId="5D189A45" w14:textId="77777777" w:rsidR="00CB774E" w:rsidRDefault="00A25ABA">
      <w:pPr>
        <w:spacing w:after="0" w:line="600" w:lineRule="auto"/>
        <w:ind w:firstLine="720"/>
        <w:contextualSpacing/>
        <w:jc w:val="both"/>
        <w:rPr>
          <w:rFonts w:eastAsia="Times New Roman"/>
          <w:szCs w:val="24"/>
        </w:rPr>
      </w:pPr>
      <w:r>
        <w:rPr>
          <w:rFonts w:eastAsia="Times New Roman"/>
          <w:szCs w:val="24"/>
        </w:rPr>
        <w:t>Ευχαριστώ.</w:t>
      </w:r>
    </w:p>
    <w:p w14:paraId="5D189A46" w14:textId="77777777" w:rsidR="00CB774E" w:rsidRDefault="00A25ABA">
      <w:pPr>
        <w:spacing w:after="0" w:line="600" w:lineRule="auto"/>
        <w:ind w:firstLine="720"/>
        <w:contextualSpacing/>
        <w:jc w:val="center"/>
        <w:rPr>
          <w:rFonts w:eastAsia="Times New Roman"/>
          <w:szCs w:val="24"/>
        </w:rPr>
      </w:pPr>
      <w:r>
        <w:rPr>
          <w:rFonts w:eastAsia="Times New Roman"/>
          <w:szCs w:val="24"/>
        </w:rPr>
        <w:lastRenderedPageBreak/>
        <w:t>(</w:t>
      </w:r>
      <w:r>
        <w:rPr>
          <w:rFonts w:eastAsia="Times New Roman"/>
          <w:szCs w:val="24"/>
        </w:rPr>
        <w:t>Χειροκροτήματα από την πτέρυγα τ</w:t>
      </w:r>
      <w:r>
        <w:rPr>
          <w:rFonts w:eastAsia="Times New Roman"/>
          <w:szCs w:val="24"/>
        </w:rPr>
        <w:t>ης</w:t>
      </w:r>
      <w:r>
        <w:rPr>
          <w:rFonts w:eastAsia="Times New Roman"/>
          <w:szCs w:val="24"/>
        </w:rPr>
        <w:t xml:space="preserve"> 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5D189A47" w14:textId="77777777" w:rsidR="00CB774E" w:rsidRDefault="00A25ABA">
      <w:pPr>
        <w:spacing w:after="0"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κ. Γερμενή.</w:t>
      </w:r>
    </w:p>
    <w:p w14:paraId="5D189A48" w14:textId="77777777" w:rsidR="00CB774E" w:rsidRDefault="00A25ABA">
      <w:pPr>
        <w:spacing w:after="0" w:line="600" w:lineRule="auto"/>
        <w:ind w:firstLine="720"/>
        <w:contextualSpacing/>
        <w:jc w:val="both"/>
        <w:rPr>
          <w:rFonts w:eastAsia="Times New Roman"/>
          <w:szCs w:val="24"/>
        </w:rPr>
      </w:pPr>
      <w:r>
        <w:rPr>
          <w:rFonts w:eastAsia="Times New Roman"/>
          <w:szCs w:val="24"/>
        </w:rPr>
        <w:t xml:space="preserve">Κυρίες και κύριοι συνάδελφοι, γίνεται γνωστό στο Σώμα ότι </w:t>
      </w:r>
      <w:r>
        <w:rPr>
          <w:rFonts w:eastAsia="Times New Roman"/>
          <w:szCs w:val="24"/>
        </w:rPr>
        <w:t xml:space="preserve">τη συνεδρίασή μας παρακολουθούν </w:t>
      </w:r>
      <w:r>
        <w:rPr>
          <w:rFonts w:eastAsia="Times New Roman"/>
          <w:szCs w:val="24"/>
        </w:rPr>
        <w:t xml:space="preserve">από τα άνω δυτικά θεωρεία, αφού </w:t>
      </w:r>
      <w:r>
        <w:rPr>
          <w:rFonts w:eastAsia="Times New Roman"/>
          <w:szCs w:val="24"/>
        </w:rPr>
        <w:t xml:space="preserve">προηγουμένως </w:t>
      </w:r>
      <w:r>
        <w:rPr>
          <w:rFonts w:eastAsia="Times New Roman"/>
          <w:szCs w:val="24"/>
        </w:rPr>
        <w:t xml:space="preserve">ενημερώθηκαν για την ιστορία του κτηρίου και τον τρόπο οργάνωσης και λειτουργίας της Βουλής και ξεναγήθηκαν στην </w:t>
      </w:r>
      <w:r>
        <w:rPr>
          <w:rFonts w:eastAsia="Times New Roman"/>
          <w:szCs w:val="24"/>
        </w:rPr>
        <w:t>έ</w:t>
      </w:r>
      <w:r>
        <w:rPr>
          <w:rFonts w:eastAsia="Times New Roman"/>
          <w:szCs w:val="24"/>
        </w:rPr>
        <w:t>κθεση της Αίθουσας «ΕΛΕΥΘΕΡΙΟΣ ΒΕΝΙΖΕΛΟΣ» -φαντάζομαι ότι είδατε και την έκθεση για τον Ιωάννη Καποδίστρια-, πενήντα δύο μαθητές και μαθήτριες</w:t>
      </w:r>
      <w:r>
        <w:rPr>
          <w:rFonts w:eastAsia="Times New Roman"/>
          <w:szCs w:val="24"/>
        </w:rPr>
        <w:t xml:space="preserve"> και τρεις εκπαιδευτικοί συνοδοί τους από το 1</w:t>
      </w:r>
      <w:r>
        <w:rPr>
          <w:rFonts w:eastAsia="Times New Roman"/>
          <w:szCs w:val="24"/>
          <w:vertAlign w:val="superscript"/>
        </w:rPr>
        <w:t>ο</w:t>
      </w:r>
      <w:r>
        <w:rPr>
          <w:rFonts w:eastAsia="Times New Roman"/>
          <w:szCs w:val="24"/>
        </w:rPr>
        <w:t xml:space="preserve"> Γυμνάσιο Νίκαιας.</w:t>
      </w:r>
    </w:p>
    <w:p w14:paraId="5D189A49" w14:textId="77777777" w:rsidR="00CB774E" w:rsidRDefault="00A25ABA">
      <w:pPr>
        <w:spacing w:after="0" w:line="600" w:lineRule="auto"/>
        <w:ind w:firstLine="720"/>
        <w:contextualSpacing/>
        <w:jc w:val="both"/>
        <w:rPr>
          <w:rFonts w:eastAsia="Times New Roman"/>
          <w:szCs w:val="24"/>
        </w:rPr>
      </w:pPr>
      <w:r>
        <w:rPr>
          <w:rFonts w:eastAsia="Times New Roman"/>
          <w:szCs w:val="24"/>
        </w:rPr>
        <w:t>Η Βουλή σ</w:t>
      </w:r>
      <w:r>
        <w:rPr>
          <w:rFonts w:eastAsia="Times New Roman"/>
          <w:szCs w:val="24"/>
        </w:rPr>
        <w:t>ά</w:t>
      </w:r>
      <w:r>
        <w:rPr>
          <w:rFonts w:eastAsia="Times New Roman"/>
          <w:szCs w:val="24"/>
        </w:rPr>
        <w:t xml:space="preserve">ς καλωσορίζει. </w:t>
      </w:r>
    </w:p>
    <w:p w14:paraId="5D189A4A" w14:textId="77777777" w:rsidR="00CB774E" w:rsidRDefault="00A25ABA">
      <w:pPr>
        <w:spacing w:after="0" w:line="600" w:lineRule="auto"/>
        <w:ind w:firstLine="539"/>
        <w:contextualSpacing/>
        <w:jc w:val="center"/>
        <w:rPr>
          <w:rFonts w:eastAsia="Times New Roman" w:cs="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 της Βουλής)</w:t>
      </w:r>
    </w:p>
    <w:p w14:paraId="5D189A4B" w14:textId="77777777" w:rsidR="00CB774E" w:rsidRDefault="00A25ABA">
      <w:pPr>
        <w:spacing w:after="0" w:line="600" w:lineRule="auto"/>
        <w:ind w:firstLine="720"/>
        <w:contextualSpacing/>
        <w:jc w:val="both"/>
        <w:rPr>
          <w:rFonts w:eastAsia="Times New Roman"/>
          <w:szCs w:val="24"/>
        </w:rPr>
      </w:pPr>
      <w:r>
        <w:rPr>
          <w:rFonts w:eastAsia="Times New Roman"/>
          <w:szCs w:val="24"/>
        </w:rPr>
        <w:t>Να σας πω ότι παρακολουθείτε μια συνεδρίαση νομοθετικού έργου. Έχουμε ένα νομοσχέδιο. Τοποθετούνται οι εισηγητές τ</w:t>
      </w:r>
      <w:r>
        <w:rPr>
          <w:rFonts w:eastAsia="Times New Roman"/>
          <w:szCs w:val="24"/>
        </w:rPr>
        <w:t>ων κομμάτων και μετά από τη συζήτηση θα γίνει η ψηφοφορία, οπότε θα έχουμε νόμο του κράτους. Είμαστε σε αυτή τη διαδικασία.</w:t>
      </w:r>
    </w:p>
    <w:p w14:paraId="5D189A4C" w14:textId="77777777" w:rsidR="00CB774E" w:rsidRDefault="00A25ABA">
      <w:pPr>
        <w:spacing w:after="0" w:line="600" w:lineRule="auto"/>
        <w:ind w:firstLine="720"/>
        <w:contextualSpacing/>
        <w:jc w:val="both"/>
        <w:rPr>
          <w:rFonts w:eastAsia="Times New Roman"/>
          <w:szCs w:val="24"/>
        </w:rPr>
      </w:pPr>
      <w:r>
        <w:rPr>
          <w:rFonts w:eastAsia="Times New Roman"/>
          <w:szCs w:val="24"/>
        </w:rPr>
        <w:lastRenderedPageBreak/>
        <w:t xml:space="preserve">Τον λόγο έχει ο κ. Ιωάννης Μανιάτης, Βουλευτής και </w:t>
      </w:r>
      <w:r>
        <w:rPr>
          <w:rFonts w:eastAsia="Times New Roman"/>
          <w:szCs w:val="24"/>
        </w:rPr>
        <w:t>ε</w:t>
      </w:r>
      <w:r>
        <w:rPr>
          <w:rFonts w:eastAsia="Times New Roman"/>
          <w:szCs w:val="24"/>
        </w:rPr>
        <w:t xml:space="preserve">ιδικός </w:t>
      </w:r>
      <w:r>
        <w:rPr>
          <w:rFonts w:eastAsia="Times New Roman"/>
          <w:szCs w:val="24"/>
        </w:rPr>
        <w:t>α</w:t>
      </w:r>
      <w:r>
        <w:rPr>
          <w:rFonts w:eastAsia="Times New Roman"/>
          <w:szCs w:val="24"/>
        </w:rPr>
        <w:t>γορητής της Δημοκρατικής Συμπαράταξης.</w:t>
      </w:r>
    </w:p>
    <w:p w14:paraId="5D189A4D" w14:textId="77777777" w:rsidR="00CB774E" w:rsidRDefault="00A25ABA">
      <w:pPr>
        <w:spacing w:after="0" w:line="600" w:lineRule="auto"/>
        <w:ind w:firstLine="720"/>
        <w:contextualSpacing/>
        <w:jc w:val="both"/>
        <w:rPr>
          <w:rFonts w:eastAsia="Times New Roman"/>
          <w:szCs w:val="24"/>
        </w:rPr>
      </w:pPr>
      <w:r>
        <w:rPr>
          <w:rFonts w:eastAsia="Times New Roman"/>
          <w:b/>
          <w:szCs w:val="24"/>
        </w:rPr>
        <w:t>ΙΩΑΝΝΗΣ ΜΑΝΙΑΤΗΣ:</w:t>
      </w:r>
      <w:r>
        <w:rPr>
          <w:rFonts w:eastAsia="Times New Roman"/>
          <w:szCs w:val="24"/>
        </w:rPr>
        <w:t xml:space="preserve"> Αγαπητοί συνάδε</w:t>
      </w:r>
      <w:r>
        <w:rPr>
          <w:rFonts w:eastAsia="Times New Roman"/>
          <w:szCs w:val="24"/>
        </w:rPr>
        <w:t xml:space="preserve">λφοι, είμαστε για άλλη μια φορά θεατές στο ίδιο έργο. Εμείς μέσα σε αυτή την Αίθουσα συζητούμε την ενσωμάτωση της κοινοτικής </w:t>
      </w:r>
      <w:r>
        <w:rPr>
          <w:rFonts w:eastAsia="Times New Roman"/>
          <w:szCs w:val="24"/>
        </w:rPr>
        <w:t>ο</w:t>
      </w:r>
      <w:r>
        <w:rPr>
          <w:rFonts w:eastAsia="Times New Roman"/>
          <w:szCs w:val="24"/>
        </w:rPr>
        <w:t>δηγίας για τα στεγαστικά δάνεια και την ίδια στιγμή οι θεσμοί αυτοί που διαπραγματεύονται το μέλλον της κοινωνίας μας, έχουν αποχω</w:t>
      </w:r>
      <w:r>
        <w:rPr>
          <w:rFonts w:eastAsia="Times New Roman"/>
          <w:szCs w:val="24"/>
        </w:rPr>
        <w:t>ρήσει, έχουν γυρίσει στις πρωτεύουσές τους και η Κυβέρνηση, για άλλη μια φορά αμήχανη, παρακολουθεί τους Υπουργούς Οικονομικών των ισχυρών ευρωπαϊκών χωρών να συνεδριάζουν σε λίγες μέρες -την Παρασκευή- στο Βερολίνο</w:t>
      </w:r>
      <w:r>
        <w:rPr>
          <w:rFonts w:eastAsia="Times New Roman"/>
          <w:szCs w:val="24"/>
        </w:rPr>
        <w:t>,</w:t>
      </w:r>
      <w:r>
        <w:rPr>
          <w:rFonts w:eastAsia="Times New Roman"/>
          <w:szCs w:val="24"/>
        </w:rPr>
        <w:t xml:space="preserve"> για να αποφασίσουν χωρίς εμάς για εμάς.</w:t>
      </w:r>
    </w:p>
    <w:p w14:paraId="5D189A4E" w14:textId="77777777" w:rsidR="00CB774E" w:rsidRDefault="00A25ABA">
      <w:pPr>
        <w:spacing w:after="0" w:line="600" w:lineRule="auto"/>
        <w:ind w:firstLine="720"/>
        <w:contextualSpacing/>
        <w:jc w:val="both"/>
        <w:rPr>
          <w:rFonts w:eastAsia="Times New Roman"/>
          <w:szCs w:val="24"/>
        </w:rPr>
      </w:pPr>
      <w:r>
        <w:rPr>
          <w:rFonts w:eastAsia="Times New Roman"/>
          <w:szCs w:val="24"/>
        </w:rPr>
        <w:t>Η Κυβέρνηση, λοιπόν, ακολουθεί την ίδια γνωστή τακτική</w:t>
      </w:r>
      <w:r>
        <w:rPr>
          <w:rFonts w:eastAsia="Times New Roman"/>
          <w:szCs w:val="24"/>
        </w:rPr>
        <w:t>.</w:t>
      </w:r>
      <w:r>
        <w:rPr>
          <w:rFonts w:eastAsia="Times New Roman"/>
          <w:szCs w:val="24"/>
        </w:rPr>
        <w:t xml:space="preserve"> Δήθεν ηρωική διαπραγμάτευση βήματα πίσω συνεχώς και στο τέλος, κατά τον Ιανουάριο, θα έρθουμε, η χώρα θα είναι με τα χέρια ψηλά, με την πλάτη στον τοίχο και θα επιβεβαιωθεί ο δαιμονοποιημένος κ. Ντάι</w:t>
      </w:r>
      <w:r>
        <w:rPr>
          <w:rFonts w:eastAsia="Times New Roman"/>
          <w:szCs w:val="24"/>
        </w:rPr>
        <w:t>σελμπλουμ</w:t>
      </w:r>
      <w:r>
        <w:rPr>
          <w:rFonts w:eastAsia="Times New Roman"/>
          <w:szCs w:val="24"/>
        </w:rPr>
        <w:t>,</w:t>
      </w:r>
      <w:r>
        <w:rPr>
          <w:rFonts w:eastAsia="Times New Roman"/>
          <w:szCs w:val="24"/>
        </w:rPr>
        <w:t xml:space="preserve"> που πριν μια βδομάδα </w:t>
      </w:r>
      <w:r>
        <w:rPr>
          <w:rFonts w:eastAsia="Times New Roman"/>
          <w:szCs w:val="24"/>
        </w:rPr>
        <w:lastRenderedPageBreak/>
        <w:t>είπε</w:t>
      </w:r>
      <w:r>
        <w:rPr>
          <w:rFonts w:eastAsia="Times New Roman"/>
          <w:szCs w:val="24"/>
        </w:rPr>
        <w:t>:</w:t>
      </w:r>
      <w:r>
        <w:rPr>
          <w:rFonts w:eastAsia="Times New Roman"/>
          <w:szCs w:val="24"/>
        </w:rPr>
        <w:t xml:space="preserve"> «Χαίρομαι πάρα πολύ που συνεργάζομαι με την πιο συνεργάσιμη μνημονιακή Κυβέρνηση, την Κυβέρνηση του κ. Τσίπρα, διότι επιτέλους έχουμε έναν συνομιλητή</w:t>
      </w:r>
      <w:r>
        <w:rPr>
          <w:rFonts w:eastAsia="Times New Roman"/>
          <w:szCs w:val="24"/>
        </w:rPr>
        <w:t>,</w:t>
      </w:r>
      <w:r>
        <w:rPr>
          <w:rFonts w:eastAsia="Times New Roman"/>
          <w:szCs w:val="24"/>
        </w:rPr>
        <w:t xml:space="preserve"> ο οποίος έχει τόσο καλή αποδοχή αυτών που συζητάμε». Αλλά, ευτυχώς,</w:t>
      </w:r>
      <w:r>
        <w:rPr>
          <w:rFonts w:eastAsia="Times New Roman"/>
          <w:szCs w:val="24"/>
        </w:rPr>
        <w:t xml:space="preserve"> δεν θα υπάρξουν στην ελληνική κοινωνία φωνές</w:t>
      </w:r>
      <w:r>
        <w:rPr>
          <w:rFonts w:eastAsia="Times New Roman"/>
          <w:szCs w:val="24"/>
        </w:rPr>
        <w:t>,</w:t>
      </w:r>
      <w:r>
        <w:rPr>
          <w:rFonts w:eastAsia="Times New Roman"/>
          <w:szCs w:val="24"/>
        </w:rPr>
        <w:t xml:space="preserve"> που θα χαρακτηρίσουν αυτή την πιο συνεργάσιμη μνημονιακή </w:t>
      </w:r>
      <w:r>
        <w:rPr>
          <w:rFonts w:eastAsia="Times New Roman"/>
          <w:szCs w:val="24"/>
        </w:rPr>
        <w:t>Κ</w:t>
      </w:r>
      <w:r>
        <w:rPr>
          <w:rFonts w:eastAsia="Times New Roman"/>
          <w:szCs w:val="24"/>
        </w:rPr>
        <w:t>υβέρνηση «γερμανοτσολιάδες» και «πουλημένους», όπως κάποιοι έκαναν πριν μόλις δύο χρόνια, γιατί δεν έχει περάσει πολύς χρόνος από τότε!</w:t>
      </w:r>
    </w:p>
    <w:p w14:paraId="5D189A4F" w14:textId="77777777" w:rsidR="00CB774E" w:rsidRDefault="00A25ABA">
      <w:pPr>
        <w:spacing w:after="0" w:line="600" w:lineRule="auto"/>
        <w:ind w:firstLine="720"/>
        <w:contextualSpacing/>
        <w:jc w:val="both"/>
        <w:rPr>
          <w:rFonts w:eastAsia="Times New Roman"/>
          <w:szCs w:val="24"/>
        </w:rPr>
      </w:pPr>
      <w:r>
        <w:rPr>
          <w:rFonts w:eastAsia="Times New Roman"/>
          <w:szCs w:val="24"/>
        </w:rPr>
        <w:t>Την ίδια στιγμή</w:t>
      </w:r>
      <w:r>
        <w:rPr>
          <w:rFonts w:eastAsia="Times New Roman"/>
          <w:szCs w:val="24"/>
        </w:rPr>
        <w:t>, λοιπόν, που η χώρα ηττάται στις διαπραγματεύσεις, έχουμε τον Ερντογάν να προκαλεί με την αμφισβήτηση της Συνθήκης της Λωζάνης, να προκαλεί με ακραίες απαιτήσεις στο Κυπριακό και τον κ. Έντι Ράμα από την Αλβανία να βάζει ζητήματα Τσαμουριάς, ζητήματα ξεχα</w:t>
      </w:r>
      <w:r>
        <w:rPr>
          <w:rFonts w:eastAsia="Times New Roman"/>
          <w:szCs w:val="24"/>
        </w:rPr>
        <w:t xml:space="preserve">σμένα εδώ και πάρα πολλά χρόνια. </w:t>
      </w:r>
      <w:r>
        <w:rPr>
          <w:rFonts w:eastAsia="Times New Roman"/>
          <w:szCs w:val="24"/>
        </w:rPr>
        <w:t>Η</w:t>
      </w:r>
      <w:r>
        <w:rPr>
          <w:rFonts w:eastAsia="Times New Roman"/>
          <w:szCs w:val="24"/>
        </w:rPr>
        <w:t xml:space="preserve"> Κυβέρνηση παρακολουθεί αμήχανη, χωρίς να ξέρει πώς να χειριστεί τα θέματα αυτά</w:t>
      </w:r>
      <w:r>
        <w:rPr>
          <w:rFonts w:eastAsia="Times New Roman"/>
          <w:szCs w:val="24"/>
        </w:rPr>
        <w:t>,</w:t>
      </w:r>
      <w:r>
        <w:rPr>
          <w:rFonts w:eastAsia="Times New Roman"/>
          <w:szCs w:val="24"/>
        </w:rPr>
        <w:t xml:space="preserve"> που είναι σπουδαία εθνικά ζητήματα.</w:t>
      </w:r>
    </w:p>
    <w:p w14:paraId="5D189A50" w14:textId="77777777" w:rsidR="00CB774E" w:rsidRDefault="00A25ABA">
      <w:pPr>
        <w:spacing w:after="0" w:line="600" w:lineRule="auto"/>
        <w:ind w:firstLine="720"/>
        <w:contextualSpacing/>
        <w:jc w:val="both"/>
        <w:rPr>
          <w:rFonts w:eastAsia="Times New Roman"/>
          <w:szCs w:val="24"/>
        </w:rPr>
      </w:pPr>
      <w:r>
        <w:rPr>
          <w:rFonts w:eastAsia="Times New Roman"/>
          <w:szCs w:val="24"/>
        </w:rPr>
        <w:t xml:space="preserve">Είμαστε, λοιπόν, σε μια χώρα που κυβερνάται από μια Κυβέρνηση της ηττημένης Ελλάδας. </w:t>
      </w:r>
    </w:p>
    <w:p w14:paraId="5D189A51" w14:textId="77777777" w:rsidR="00CB774E" w:rsidRDefault="00A25ABA">
      <w:pPr>
        <w:spacing w:after="0" w:line="600" w:lineRule="auto"/>
        <w:ind w:firstLine="720"/>
        <w:contextualSpacing/>
        <w:jc w:val="both"/>
        <w:rPr>
          <w:rFonts w:eastAsia="Times New Roman"/>
          <w:szCs w:val="24"/>
        </w:rPr>
      </w:pPr>
      <w:r>
        <w:rPr>
          <w:rFonts w:eastAsia="Times New Roman"/>
          <w:szCs w:val="24"/>
        </w:rPr>
        <w:lastRenderedPageBreak/>
        <w:t>Η Ελλάδα, όμως, δεν</w:t>
      </w:r>
      <w:r>
        <w:rPr>
          <w:rFonts w:eastAsia="Times New Roman"/>
          <w:szCs w:val="24"/>
        </w:rPr>
        <w:t xml:space="preserve"> είναι ηττημένη. Η Ελλάδα απαιτεί ανάσες προοδευτικών μεταρρυθμίσεων και προοδευτικού πατριωτισμού. </w:t>
      </w:r>
      <w:r>
        <w:rPr>
          <w:rFonts w:eastAsia="Times New Roman"/>
          <w:szCs w:val="24"/>
        </w:rPr>
        <w:t>Σ</w:t>
      </w:r>
      <w:r>
        <w:rPr>
          <w:rFonts w:eastAsia="Times New Roman"/>
          <w:szCs w:val="24"/>
        </w:rPr>
        <w:t xml:space="preserve">ε αυτή την κατεύθυνση η Κυβέρνηση αυτή δεν μπορεί να κάνει τίποτα. </w:t>
      </w:r>
    </w:p>
    <w:p w14:paraId="5D189A52" w14:textId="77777777" w:rsidR="00CB774E" w:rsidRDefault="00A25ABA">
      <w:pPr>
        <w:spacing w:after="0" w:line="600" w:lineRule="auto"/>
        <w:ind w:firstLine="720"/>
        <w:contextualSpacing/>
        <w:jc w:val="both"/>
        <w:rPr>
          <w:rFonts w:eastAsia="Times New Roman"/>
          <w:szCs w:val="24"/>
        </w:rPr>
      </w:pPr>
      <w:r>
        <w:rPr>
          <w:rFonts w:eastAsia="Times New Roman"/>
          <w:szCs w:val="24"/>
        </w:rPr>
        <w:t xml:space="preserve">Είναι, όμως, μια Κυβέρνηση που κατάφερε -για παράδειγμα- στην διαπραγμάτευση του Μαΐου </w:t>
      </w:r>
      <w:r>
        <w:rPr>
          <w:rFonts w:eastAsia="Times New Roman"/>
          <w:szCs w:val="24"/>
        </w:rPr>
        <w:t>του 2015 να χάσει 21 δισεκατομμύρια ευρώ από το εθνικό εισόδημα. Είναι μια Κυβέρνηση που κατάφερε μέσα στο 2015</w:t>
      </w:r>
      <w:r>
        <w:rPr>
          <w:rFonts w:eastAsia="Times New Roman"/>
          <w:szCs w:val="24"/>
        </w:rPr>
        <w:t>,</w:t>
      </w:r>
      <w:r>
        <w:rPr>
          <w:rFonts w:eastAsia="Times New Roman"/>
          <w:szCs w:val="24"/>
        </w:rPr>
        <w:t xml:space="preserve"> να αφαιρέσει από τα ελληνικά νοικοκυριά 5,5 δισεκατομμύρια ευρώ σύμφωνα με τα τελευταία στοιχεία της στατιστικής υπηρεσίας. Είναι μια Κυβέρνηση</w:t>
      </w:r>
      <w:r>
        <w:rPr>
          <w:rFonts w:eastAsia="Times New Roman"/>
          <w:szCs w:val="24"/>
        </w:rPr>
        <w:t xml:space="preserve"> που κατάφερε το 2015 με βάση τα στοιχεία του συστήματος ΕΡΓΑΝΗ, να μειώσει τις μορφές πλήρους απασχόλησης από 52% που ήταν το 2014 σε μόλις 46% σήμερα, μετά από δύο μόλις χρόνια </w:t>
      </w:r>
      <w:r>
        <w:rPr>
          <w:rFonts w:eastAsia="Times New Roman"/>
          <w:szCs w:val="24"/>
        </w:rPr>
        <w:t>κ</w:t>
      </w:r>
      <w:r>
        <w:rPr>
          <w:rFonts w:eastAsia="Times New Roman"/>
          <w:szCs w:val="24"/>
        </w:rPr>
        <w:t>αι είναι μια Κυβέρνηση, που ταυτόχρονα μέσα σε αυτή τη θλιβερή διαπραγμάτευσ</w:t>
      </w:r>
      <w:r>
        <w:rPr>
          <w:rFonts w:eastAsia="Times New Roman"/>
          <w:szCs w:val="24"/>
        </w:rPr>
        <w:t>η και διακυβέρνηση, είναι και η πιο τυχερή Κυβέρνηση των τελευταίων πολλών ετών. Είναι μια Κυβέρνηση</w:t>
      </w:r>
      <w:r>
        <w:rPr>
          <w:rFonts w:eastAsia="Times New Roman"/>
          <w:szCs w:val="24"/>
        </w:rPr>
        <w:t>,</w:t>
      </w:r>
      <w:r>
        <w:rPr>
          <w:rFonts w:eastAsia="Times New Roman"/>
          <w:szCs w:val="24"/>
        </w:rPr>
        <w:t xml:space="preserve"> στη διάρκεια της οποίας η τιμή του πετρελαίου από 120 δολάρια το βαρέλι που ήταν στο τέλος του 2014</w:t>
      </w:r>
      <w:r>
        <w:rPr>
          <w:rFonts w:eastAsia="Times New Roman"/>
          <w:szCs w:val="24"/>
        </w:rPr>
        <w:t>,</w:t>
      </w:r>
      <w:r>
        <w:rPr>
          <w:rFonts w:eastAsia="Times New Roman"/>
          <w:szCs w:val="24"/>
        </w:rPr>
        <w:t xml:space="preserve"> είναι σήμερα μόλις 50 δολάρια το βαρέλι. </w:t>
      </w:r>
    </w:p>
    <w:p w14:paraId="5D189A53" w14:textId="77777777" w:rsidR="00CB774E" w:rsidRDefault="00A25ABA">
      <w:pPr>
        <w:spacing w:after="0" w:line="600" w:lineRule="auto"/>
        <w:ind w:firstLine="720"/>
        <w:contextualSpacing/>
        <w:jc w:val="both"/>
        <w:rPr>
          <w:rFonts w:eastAsia="Times New Roman"/>
          <w:szCs w:val="24"/>
        </w:rPr>
      </w:pPr>
      <w:r>
        <w:rPr>
          <w:rFonts w:eastAsia="Times New Roman"/>
          <w:szCs w:val="24"/>
        </w:rPr>
        <w:lastRenderedPageBreak/>
        <w:t>Ξέρετε, κυρ</w:t>
      </w:r>
      <w:r>
        <w:rPr>
          <w:rFonts w:eastAsia="Times New Roman"/>
          <w:szCs w:val="24"/>
        </w:rPr>
        <w:t xml:space="preserve">ίες και κύριοι συνάδελφοι, τι σημαίνει αυτό για την εθνική οικονομία; Αυτό σημαίνει εξοικονόμηση πόρων πάνω από 3 δισεκατομμύρια ευρώ. Μόνο για τη ΔΕΗ που δημοσιοποίησε στοιχεία του 2015, το κέρδος είναι 400 εκατομμύρια ευρώ. </w:t>
      </w:r>
    </w:p>
    <w:p w14:paraId="5D189A54" w14:textId="77777777" w:rsidR="00CB774E" w:rsidRDefault="00A25ABA">
      <w:pPr>
        <w:spacing w:after="0" w:line="600" w:lineRule="auto"/>
        <w:ind w:firstLine="720"/>
        <w:contextualSpacing/>
        <w:jc w:val="both"/>
        <w:rPr>
          <w:rFonts w:eastAsia="Times New Roman"/>
          <w:szCs w:val="24"/>
        </w:rPr>
      </w:pPr>
      <w:r>
        <w:rPr>
          <w:rFonts w:eastAsia="Times New Roman"/>
          <w:szCs w:val="24"/>
        </w:rPr>
        <w:t>Έχουμε</w:t>
      </w:r>
      <w:r>
        <w:rPr>
          <w:rFonts w:eastAsia="Times New Roman"/>
          <w:szCs w:val="24"/>
        </w:rPr>
        <w:t>,</w:t>
      </w:r>
      <w:r>
        <w:rPr>
          <w:rFonts w:eastAsia="Times New Roman"/>
          <w:szCs w:val="24"/>
        </w:rPr>
        <w:t xml:space="preserve"> λοιπόν, μια Κυβέρνηση</w:t>
      </w:r>
      <w:r>
        <w:rPr>
          <w:rFonts w:eastAsia="Times New Roman"/>
          <w:szCs w:val="24"/>
        </w:rPr>
        <w:t xml:space="preserve"> που η διεθνής οικονομική συγκυρία την διευκολύνει, τη βολεύει, με δάνεια που μπορούν να υπάρξουν με μηδενικό επιτόκιο, με τιμή πετρελαίου που είναι στα κατώτατα των τελευταίων δεκαετιών. Την ίδια στιγμή, όμως, τα ελληνικά νοικοκυριά χάνουν εισοδήματα και </w:t>
      </w:r>
      <w:r>
        <w:rPr>
          <w:rFonts w:eastAsia="Times New Roman"/>
          <w:szCs w:val="24"/>
        </w:rPr>
        <w:t>η εθνική οικονομία χάνει ανταγωνιστικότητα και εξωστρέφεια.</w:t>
      </w:r>
    </w:p>
    <w:p w14:paraId="5D189A55" w14:textId="77777777" w:rsidR="00CB774E" w:rsidRDefault="00A25ABA">
      <w:pPr>
        <w:spacing w:after="0" w:line="600" w:lineRule="auto"/>
        <w:ind w:firstLine="720"/>
        <w:contextualSpacing/>
        <w:jc w:val="both"/>
        <w:rPr>
          <w:rFonts w:eastAsia="Times New Roman"/>
          <w:szCs w:val="24"/>
        </w:rPr>
      </w:pPr>
      <w:r>
        <w:rPr>
          <w:rFonts w:eastAsia="Times New Roman"/>
          <w:szCs w:val="24"/>
        </w:rPr>
        <w:t xml:space="preserve">Ερχόμαστε τώρα να συζητήσουμε μια </w:t>
      </w:r>
      <w:r>
        <w:rPr>
          <w:rFonts w:eastAsia="Times New Roman"/>
          <w:szCs w:val="24"/>
        </w:rPr>
        <w:t>ο</w:t>
      </w:r>
      <w:r>
        <w:rPr>
          <w:rFonts w:eastAsia="Times New Roman"/>
          <w:szCs w:val="24"/>
        </w:rPr>
        <w:t xml:space="preserve">δηγία για τα στεγαστικά δάνεια, μια </w:t>
      </w:r>
      <w:r>
        <w:rPr>
          <w:rFonts w:eastAsia="Times New Roman"/>
          <w:szCs w:val="24"/>
        </w:rPr>
        <w:t>ο</w:t>
      </w:r>
      <w:r>
        <w:rPr>
          <w:rFonts w:eastAsia="Times New Roman"/>
          <w:szCs w:val="24"/>
        </w:rPr>
        <w:t>δηγία η οποία έρχεται με σοβαρή καθυστέρηση εκ μέρους και της Ευρωπαϊκής Ένωσης, διότι εκτός από τις ελληνικές ολιγωρίες, έχ</w:t>
      </w:r>
      <w:r>
        <w:rPr>
          <w:rFonts w:eastAsia="Times New Roman"/>
          <w:szCs w:val="24"/>
        </w:rPr>
        <w:t xml:space="preserve">ουμε και τις ολιγωρίες της Ευρωπαϊκής Ένωσης. Ενώ η κρίση στην στεγαστική πίστη ξεκίνησε στις </w:t>
      </w:r>
      <w:r>
        <w:rPr>
          <w:rFonts w:eastAsia="Times New Roman"/>
          <w:szCs w:val="24"/>
        </w:rPr>
        <w:lastRenderedPageBreak/>
        <w:t xml:space="preserve">Ηνωμένες Πολιτείες από το 2006-2007, η Ευρώπη μετά από περίπου οκτώ χρόνια έρχεται να ενσωματώσει μια </w:t>
      </w:r>
      <w:r>
        <w:rPr>
          <w:rFonts w:eastAsia="Times New Roman"/>
          <w:szCs w:val="24"/>
        </w:rPr>
        <w:t>ο</w:t>
      </w:r>
      <w:r>
        <w:rPr>
          <w:rFonts w:eastAsia="Times New Roman"/>
          <w:szCs w:val="24"/>
        </w:rPr>
        <w:t>δηγία για την προστασία των δανειοληπτών πρώτης κατοικίας κ</w:t>
      </w:r>
      <w:r>
        <w:rPr>
          <w:rFonts w:eastAsia="Times New Roman"/>
          <w:szCs w:val="24"/>
        </w:rPr>
        <w:t>αι με μία διετή επιπλέον καθυστέρηση έρχεται η ελληνική Κυβέρνηση</w:t>
      </w:r>
      <w:r>
        <w:rPr>
          <w:rFonts w:eastAsia="Times New Roman"/>
          <w:szCs w:val="24"/>
        </w:rPr>
        <w:t>,</w:t>
      </w:r>
      <w:r>
        <w:rPr>
          <w:rFonts w:eastAsia="Times New Roman"/>
          <w:szCs w:val="24"/>
        </w:rPr>
        <w:t xml:space="preserve"> να ενσωματώσει τη συγκεκριμένη </w:t>
      </w:r>
      <w:r>
        <w:rPr>
          <w:rFonts w:eastAsia="Times New Roman"/>
          <w:szCs w:val="24"/>
        </w:rPr>
        <w:t>ο</w:t>
      </w:r>
      <w:r>
        <w:rPr>
          <w:rFonts w:eastAsia="Times New Roman"/>
          <w:szCs w:val="24"/>
        </w:rPr>
        <w:t>δηγία.</w:t>
      </w:r>
    </w:p>
    <w:p w14:paraId="5D189A56" w14:textId="77777777" w:rsidR="00CB774E" w:rsidRDefault="00A25ABA">
      <w:pPr>
        <w:spacing w:after="0" w:line="600" w:lineRule="auto"/>
        <w:ind w:firstLine="720"/>
        <w:contextualSpacing/>
        <w:jc w:val="both"/>
        <w:rPr>
          <w:rFonts w:eastAsia="Times New Roman"/>
          <w:szCs w:val="24"/>
        </w:rPr>
      </w:pPr>
      <w:r>
        <w:rPr>
          <w:rFonts w:eastAsia="Times New Roman"/>
          <w:szCs w:val="24"/>
        </w:rPr>
        <w:t xml:space="preserve">Κυρία Υπουργέ, η καρδιά της Ελλάδας χτυπά στα κόκκινα δάνεια. </w:t>
      </w:r>
      <w:r>
        <w:rPr>
          <w:rFonts w:eastAsia="Times New Roman"/>
          <w:szCs w:val="24"/>
        </w:rPr>
        <w:t>Α</w:t>
      </w:r>
      <w:r>
        <w:rPr>
          <w:rFonts w:eastAsia="Times New Roman"/>
          <w:szCs w:val="24"/>
        </w:rPr>
        <w:t>πό τα κόκκινα δάνεια το σημαντικότερο, ίσως, μέρος είναι τα δάνεια της πρώτης κατοικίας</w:t>
      </w:r>
      <w:r>
        <w:rPr>
          <w:rFonts w:eastAsia="Times New Roman"/>
          <w:szCs w:val="24"/>
        </w:rPr>
        <w:t xml:space="preserve"> των φτωχών και μεσαίου εισοδήματος νοικοκυριών. Έχετε ενσωματώσει όλα τα άρθρα της </w:t>
      </w:r>
      <w:r>
        <w:rPr>
          <w:rFonts w:eastAsia="Times New Roman"/>
          <w:szCs w:val="24"/>
        </w:rPr>
        <w:t>ο</w:t>
      </w:r>
      <w:r>
        <w:rPr>
          <w:rFonts w:eastAsia="Times New Roman"/>
          <w:szCs w:val="24"/>
        </w:rPr>
        <w:t>δηγίας. Εμείς τη διαπραγματευτήκαμε οι εκπρόσωποι δικών μας κυβερνήσεων. Προφανώς συμφωνούμε επί της αρχής και στα περισσότερα από τα άρθρα. Όμως δεν κάνετε τίποτα παραπάν</w:t>
      </w:r>
      <w:r>
        <w:rPr>
          <w:rFonts w:eastAsia="Times New Roman"/>
          <w:szCs w:val="24"/>
        </w:rPr>
        <w:t>ω, για να κάνετε έστω ένα βήμα μπροστά.</w:t>
      </w:r>
    </w:p>
    <w:p w14:paraId="5D189A57" w14:textId="77777777" w:rsidR="00CB774E" w:rsidRDefault="00A25ABA">
      <w:pPr>
        <w:spacing w:after="0" w:line="600" w:lineRule="auto"/>
        <w:ind w:firstLine="720"/>
        <w:contextualSpacing/>
        <w:jc w:val="both"/>
        <w:rPr>
          <w:rFonts w:eastAsia="Times New Roman"/>
          <w:szCs w:val="24"/>
        </w:rPr>
      </w:pPr>
      <w:r>
        <w:rPr>
          <w:rFonts w:eastAsia="Times New Roman"/>
          <w:szCs w:val="24"/>
        </w:rPr>
        <w:t>Εμείς ως Δημοκρατική Συμπαράταξη έχουμε ξεκαθαρίσει δημόσια</w:t>
      </w:r>
      <w:r>
        <w:rPr>
          <w:rFonts w:eastAsia="Times New Roman"/>
          <w:szCs w:val="24"/>
        </w:rPr>
        <w:t>,</w:t>
      </w:r>
      <w:r>
        <w:rPr>
          <w:rFonts w:eastAsia="Times New Roman"/>
          <w:szCs w:val="24"/>
        </w:rPr>
        <w:t xml:space="preserve"> πώς αντιλαμβανόμαστε τον τρόπο ρύθμισης των κόκκινων στεγαστικών δανείων, με ένα πλήρες πλέγμα προτάσεων που έχουμε καταθέσει στο δημόσιο διάλογο. Παίρνω τ</w:t>
      </w:r>
      <w:r>
        <w:rPr>
          <w:rFonts w:eastAsia="Times New Roman"/>
          <w:szCs w:val="24"/>
        </w:rPr>
        <w:t>ην ευκαιρία σήμερα εδώ</w:t>
      </w:r>
      <w:r>
        <w:rPr>
          <w:rFonts w:eastAsia="Times New Roman"/>
          <w:szCs w:val="24"/>
        </w:rPr>
        <w:t>,</w:t>
      </w:r>
      <w:r>
        <w:rPr>
          <w:rFonts w:eastAsia="Times New Roman"/>
          <w:szCs w:val="24"/>
        </w:rPr>
        <w:t xml:space="preserve"> να καταθέσω τις τρεις σημαντικότερες από τις προτάσεις αυτές:</w:t>
      </w:r>
    </w:p>
    <w:p w14:paraId="5D189A58" w14:textId="77777777" w:rsidR="00CB774E" w:rsidRDefault="00A25ABA">
      <w:pPr>
        <w:spacing w:after="0" w:line="600" w:lineRule="auto"/>
        <w:ind w:firstLine="720"/>
        <w:contextualSpacing/>
        <w:jc w:val="both"/>
        <w:rPr>
          <w:rFonts w:eastAsia="Times New Roman"/>
          <w:szCs w:val="24"/>
        </w:rPr>
      </w:pPr>
      <w:r>
        <w:rPr>
          <w:rFonts w:eastAsia="Times New Roman"/>
          <w:szCs w:val="24"/>
        </w:rPr>
        <w:lastRenderedPageBreak/>
        <w:t>Πρόταση πρώτη για τα νοικοκυριά που εμπλέκονται, που είναι δικαιούχοι του κοινωνικού εισοδήματος αλληλεγγύης, για τα φτωχά νοικοκυριά</w:t>
      </w:r>
      <w:r>
        <w:rPr>
          <w:rFonts w:eastAsia="Times New Roman"/>
          <w:szCs w:val="24"/>
        </w:rPr>
        <w:t>.</w:t>
      </w:r>
      <w:r>
        <w:rPr>
          <w:rFonts w:eastAsia="Times New Roman"/>
          <w:szCs w:val="24"/>
        </w:rPr>
        <w:t xml:space="preserve"> Πλήρες πάγωμα της οφειλής για όλες </w:t>
      </w:r>
      <w:r>
        <w:rPr>
          <w:rFonts w:eastAsia="Times New Roman"/>
          <w:szCs w:val="24"/>
        </w:rPr>
        <w:t>αυτές τις κοινωνικές ομάδες, που μπορείτε να το κάνετε χωρίς κανέναν κίνδυνο του τραπεζικού συστήματος.</w:t>
      </w:r>
    </w:p>
    <w:p w14:paraId="5D189A59" w14:textId="77777777" w:rsidR="00CB774E" w:rsidRDefault="00A25ABA">
      <w:pPr>
        <w:spacing w:after="0" w:line="600" w:lineRule="auto"/>
        <w:ind w:firstLine="720"/>
        <w:contextualSpacing/>
        <w:jc w:val="both"/>
        <w:rPr>
          <w:rFonts w:eastAsia="Times New Roman"/>
          <w:szCs w:val="24"/>
        </w:rPr>
      </w:pPr>
      <w:r>
        <w:rPr>
          <w:rFonts w:eastAsia="Times New Roman"/>
          <w:szCs w:val="24"/>
        </w:rPr>
        <w:t xml:space="preserve">Η δεύτερη κατηγορία είναι αυτοί που μπορούν να αποπληρώσουν, όχι όμως έτσι όπως είναι σήμερα οι δόσεις τους. </w:t>
      </w:r>
    </w:p>
    <w:p w14:paraId="5D189A5A"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Η πρόταση για αυτές τις κοινωνικές ομάδες είναι η πλήρης εξατομίκευση, με αντικειμενικό και ουδέτερο τρόπο, των δυνατοτήτων που έχουν οι άνθρωποι αυτοί, οι συμπολίτες μας αυτοί. Λαμβάνοντας υπ’ όψιν το εισόδημα, τις υποχρεώσεις προς την εφορία, τις υποχρεώ</w:t>
      </w:r>
      <w:r>
        <w:rPr>
          <w:rFonts w:eastAsia="Times New Roman" w:cs="Times New Roman"/>
          <w:szCs w:val="24"/>
        </w:rPr>
        <w:t xml:space="preserve">σεις προς τα ασφαλιστικά ταμεία, να προσδιορίζεται με αντικειμενικό τρόπο το ανώτατο πλαφόν που μπορεί να πληρωθεί στα κόκκινα στεγαστικά δάνεια, έτσι ώστε από τη μια να είναι ενήμερα τα δάνεια, ενήμερες οι τράπεζες, ενήμερος ο δανειολήπτης και ταυτόχρονα </w:t>
      </w:r>
      <w:r>
        <w:rPr>
          <w:rFonts w:eastAsia="Times New Roman" w:cs="Times New Roman"/>
          <w:szCs w:val="24"/>
        </w:rPr>
        <w:t xml:space="preserve">το κράτος, οι τράπεζες, το σύστημα, η εθνική οικονομία να εισπράττουν όσα μπορούν να εισπράξουν, προκειμένου να μην οδηγούνται στον Καιάδα και αυτοί οι συμπολίτες μας. </w:t>
      </w:r>
    </w:p>
    <w:p w14:paraId="5D189A5B"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Υ</w:t>
      </w:r>
      <w:r>
        <w:rPr>
          <w:rFonts w:eastAsia="Times New Roman" w:cs="Times New Roman"/>
          <w:szCs w:val="24"/>
        </w:rPr>
        <w:t>πάρχει και η τρίτη κατηγορία, που αφορά πολλές δεκάδες χιλιάδες δανειοληπτών, οι οποίο</w:t>
      </w:r>
      <w:r>
        <w:rPr>
          <w:rFonts w:eastAsia="Times New Roman" w:cs="Times New Roman"/>
          <w:szCs w:val="24"/>
        </w:rPr>
        <w:t xml:space="preserve">ι έπεσαν στην παγίδα να δανειστούν με ελβετικό φράγκο. Η πρόταση είναι ξεκάθαρη. Αφορά πάνω από </w:t>
      </w:r>
      <w:r>
        <w:rPr>
          <w:rFonts w:eastAsia="Times New Roman" w:cs="Times New Roman"/>
          <w:szCs w:val="24"/>
        </w:rPr>
        <w:t xml:space="preserve">εξήντα πέντε </w:t>
      </w:r>
      <w:r>
        <w:rPr>
          <w:rFonts w:eastAsia="Times New Roman" w:cs="Times New Roman"/>
          <w:szCs w:val="24"/>
        </w:rPr>
        <w:t xml:space="preserve">με </w:t>
      </w:r>
      <w:r>
        <w:rPr>
          <w:rFonts w:eastAsia="Times New Roman" w:cs="Times New Roman"/>
          <w:szCs w:val="24"/>
        </w:rPr>
        <w:t xml:space="preserve">εβδομήντα χιλιάδες </w:t>
      </w:r>
      <w:r>
        <w:rPr>
          <w:rFonts w:eastAsia="Times New Roman" w:cs="Times New Roman"/>
          <w:szCs w:val="24"/>
        </w:rPr>
        <w:t xml:space="preserve">δανειολήπτες σε ελβετικό φράγκο. Εμείς προτείνουμε τη μετατροπή του δανείου από ελβετικό φράγκο σε ευρώ με βάση την ισοτιμία </w:t>
      </w:r>
      <w:r>
        <w:rPr>
          <w:rFonts w:eastAsia="Times New Roman" w:cs="Times New Roman"/>
          <w:szCs w:val="24"/>
        </w:rPr>
        <w:t xml:space="preserve">που υπήρχε κατά την ημέρα υπογραφής της σύμβασης </w:t>
      </w:r>
      <w:r>
        <w:rPr>
          <w:rFonts w:eastAsia="Times New Roman" w:cs="Times New Roman"/>
          <w:szCs w:val="24"/>
        </w:rPr>
        <w:t>κ</w:t>
      </w:r>
      <w:r>
        <w:rPr>
          <w:rFonts w:eastAsia="Times New Roman" w:cs="Times New Roman"/>
          <w:szCs w:val="24"/>
        </w:rPr>
        <w:t xml:space="preserve">αι το ίδιο ακριβώς να γίνει στα ρυθμιζόμενα αυτά δάνεια και με το επιτόκιο. Το ερώτημα είναι το εξής: Πέρα από την ενσωμάτωση με τυπικό, τρέχοντα, μίζερο τρόπο μιας κοινοτικής </w:t>
      </w:r>
      <w:r>
        <w:rPr>
          <w:rFonts w:eastAsia="Times New Roman" w:cs="Times New Roman"/>
          <w:szCs w:val="24"/>
        </w:rPr>
        <w:t>ο</w:t>
      </w:r>
      <w:r>
        <w:rPr>
          <w:rFonts w:eastAsia="Times New Roman" w:cs="Times New Roman"/>
          <w:szCs w:val="24"/>
        </w:rPr>
        <w:t>δηγίας, η Κυβέρνηση έχει τη β</w:t>
      </w:r>
      <w:r>
        <w:rPr>
          <w:rFonts w:eastAsia="Times New Roman" w:cs="Times New Roman"/>
          <w:szCs w:val="24"/>
        </w:rPr>
        <w:t>ούληση εν τοις πράγμασι</w:t>
      </w:r>
      <w:r>
        <w:rPr>
          <w:rFonts w:eastAsia="Times New Roman" w:cs="Times New Roman"/>
          <w:szCs w:val="24"/>
        </w:rPr>
        <w:t>,</w:t>
      </w:r>
      <w:r>
        <w:rPr>
          <w:rFonts w:eastAsia="Times New Roman" w:cs="Times New Roman"/>
          <w:szCs w:val="24"/>
        </w:rPr>
        <w:t xml:space="preserve"> να αντιμετωπίσει αυτές τις τρεις κατηγορίες δικαιούχων δανειοληπτών κόκκινων δανείων; </w:t>
      </w:r>
    </w:p>
    <w:p w14:paraId="5D189A5C"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Έρχομαι τώρα σε δύο επιμέρους παρατηρήσεις για το συζητούμενο νομοσχέδιο.</w:t>
      </w:r>
    </w:p>
    <w:p w14:paraId="5D189A5D"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Η Κυβέρνηση μάς κατέθεσε μια τροπολογία, προκειμένου να αποπληρωθούν, να προωθηθούν περίπου ογδόντα χιλιάδες συντάξεις, από αυτές που περιμένουν στη σειρά να προωθηθούν και να εντα</w:t>
      </w:r>
      <w:r>
        <w:rPr>
          <w:rFonts w:eastAsia="Times New Roman" w:cs="Times New Roman"/>
          <w:szCs w:val="24"/>
        </w:rPr>
        <w:lastRenderedPageBreak/>
        <w:t>χθούν στο συνταξιοδοτικό σύστημα της χώρας, ζητώντας να εκταμιευθούν από τον</w:t>
      </w:r>
      <w:r>
        <w:rPr>
          <w:rFonts w:eastAsia="Times New Roman" w:cs="Times New Roman"/>
          <w:szCs w:val="24"/>
        </w:rPr>
        <w:t xml:space="preserve"> κρατικό </w:t>
      </w:r>
      <w:r>
        <w:rPr>
          <w:rFonts w:eastAsia="Times New Roman" w:cs="Times New Roman"/>
          <w:szCs w:val="24"/>
        </w:rPr>
        <w:t>π</w:t>
      </w:r>
      <w:r>
        <w:rPr>
          <w:rFonts w:eastAsia="Times New Roman" w:cs="Times New Roman"/>
          <w:szCs w:val="24"/>
        </w:rPr>
        <w:t>ροϋπολογισμό 859 εκατομμύρια ευρώ. Την τροπολογία αυτή που έχει ενσωματωθεί τώρα στο κύριο σώμα του νομοσχεδίου, προφανώς θα τη στηρίξουμε</w:t>
      </w:r>
      <w:r>
        <w:rPr>
          <w:rFonts w:eastAsia="Times New Roman" w:cs="Times New Roman"/>
          <w:szCs w:val="24"/>
        </w:rPr>
        <w:t>,</w:t>
      </w:r>
      <w:r>
        <w:rPr>
          <w:rFonts w:eastAsia="Times New Roman" w:cs="Times New Roman"/>
          <w:szCs w:val="24"/>
        </w:rPr>
        <w:t xml:space="preserve"> γιατί έρχεται να απαντήσει σε ένα πραγματικό πρόβλημα Ελλήνων πολιτών. </w:t>
      </w:r>
    </w:p>
    <w:p w14:paraId="5D189A5E"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Τίθενται, όμως, τρία σημαντικά ζητ</w:t>
      </w:r>
      <w:r>
        <w:rPr>
          <w:rFonts w:eastAsia="Times New Roman" w:cs="Times New Roman"/>
          <w:szCs w:val="24"/>
        </w:rPr>
        <w:t>ήματα</w:t>
      </w:r>
      <w:r>
        <w:rPr>
          <w:rFonts w:eastAsia="Times New Roman" w:cs="Times New Roman"/>
          <w:szCs w:val="24"/>
        </w:rPr>
        <w:t>.</w:t>
      </w:r>
      <w:r>
        <w:rPr>
          <w:rFonts w:eastAsia="Times New Roman" w:cs="Times New Roman"/>
          <w:szCs w:val="24"/>
        </w:rPr>
        <w:t xml:space="preserve"> Η συγκεκριμένη ρύθμιση αναδεικνύει πρώτον, ότι υπάρχει ερασιτεχνισμός και ανικανότητα στον τρόπο χειρισμού και αυτών των θεμάτων, διότι καθυστερημένα και με τροπολογίες έρχεται η Κυβέρνηση να λύσει ένα θέμα το οποίο είναι γνωστό εδώ και τουλάχιστον </w:t>
      </w:r>
      <w:r>
        <w:rPr>
          <w:rFonts w:eastAsia="Times New Roman" w:cs="Times New Roman"/>
          <w:szCs w:val="24"/>
        </w:rPr>
        <w:t>δύο χρόνια.</w:t>
      </w:r>
    </w:p>
    <w:p w14:paraId="5D189A5F"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Δεύτερο μείζον θέμα</w:t>
      </w:r>
      <w:r>
        <w:rPr>
          <w:rFonts w:eastAsia="Times New Roman" w:cs="Times New Roman"/>
          <w:szCs w:val="24"/>
        </w:rPr>
        <w:t>.</w:t>
      </w:r>
      <w:r>
        <w:rPr>
          <w:rFonts w:eastAsia="Times New Roman" w:cs="Times New Roman"/>
          <w:szCs w:val="24"/>
        </w:rPr>
        <w:t xml:space="preserve"> Αποκαλύπτεται ότι υπάρχει μια ακόμη «μαύρη τρύπα» στο ασφαλιστικό σύστημα της χώρας. Παρά τα όσα λένε οι κυβερνώντες, παρά τα όσα λέει το Υπουργείο Οικονομικών και το Υπουργείο Κοινωνικών Ασφαλίσεων, αποδεικνύεται ότι δεν ε</w:t>
      </w:r>
      <w:r>
        <w:rPr>
          <w:rFonts w:eastAsia="Times New Roman" w:cs="Times New Roman"/>
          <w:szCs w:val="24"/>
        </w:rPr>
        <w:t xml:space="preserve">ίχαν προβλεφθεί άλλα 860 εκατομμύρια </w:t>
      </w:r>
      <w:r>
        <w:rPr>
          <w:rFonts w:eastAsia="Times New Roman" w:cs="Times New Roman"/>
          <w:szCs w:val="24"/>
        </w:rPr>
        <w:lastRenderedPageBreak/>
        <w:t>περίπου, που έπρεπε να αποδοθούν στην ελληνική κοινωνία</w:t>
      </w:r>
      <w:r>
        <w:rPr>
          <w:rFonts w:eastAsia="Times New Roman" w:cs="Times New Roman"/>
          <w:szCs w:val="24"/>
        </w:rPr>
        <w:t>,</w:t>
      </w:r>
      <w:r>
        <w:rPr>
          <w:rFonts w:eastAsia="Times New Roman" w:cs="Times New Roman"/>
          <w:szCs w:val="24"/>
        </w:rPr>
        <w:t xml:space="preserve"> για να προωθηθούν οι συγκεκριμένες συντάξεις. </w:t>
      </w:r>
    </w:p>
    <w:p w14:paraId="5D189A60"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Υπάρχει κι ένα τρίτο ζήτημα</w:t>
      </w:r>
      <w:r>
        <w:rPr>
          <w:rFonts w:eastAsia="Times New Roman" w:cs="Times New Roman"/>
          <w:szCs w:val="24"/>
        </w:rPr>
        <w:t>.</w:t>
      </w:r>
      <w:r>
        <w:rPr>
          <w:rFonts w:eastAsia="Times New Roman" w:cs="Times New Roman"/>
          <w:szCs w:val="24"/>
        </w:rPr>
        <w:t xml:space="preserve"> Καλά όλα αυτά. Με ποιον τρόπο άραγε; Με ποιο επιχειρησιακό σχέδιο; </w:t>
      </w:r>
    </w:p>
    <w:p w14:paraId="5D189A61"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Ξέρετε, αγαπητές κ</w:t>
      </w:r>
      <w:r>
        <w:rPr>
          <w:rFonts w:eastAsia="Times New Roman" w:cs="Times New Roman"/>
          <w:szCs w:val="24"/>
        </w:rPr>
        <w:t>αι αγαπητοί συνάδελφοι, ότι οι ογδόντα χιλιάδες αιτήσεις περίπου που υποτίθεται θα προωθηθούν μέσα στο 2017, σημαίνει ουσιαστικά διπλασιασμό της δουλειάς των εργαζομένων στα ασφαλιστικά ταμεία, οι οποίοι δεν έχουν τη δυνατότητα να ανταποκριθούν στην τρέχου</w:t>
      </w:r>
      <w:r>
        <w:rPr>
          <w:rFonts w:eastAsia="Times New Roman" w:cs="Times New Roman"/>
          <w:szCs w:val="24"/>
        </w:rPr>
        <w:t>σα δραστηριότητα; Έχει καταθέσει η Κυβέρνηση κάποιο επιχειρησιακό σχέδιο</w:t>
      </w:r>
      <w:r>
        <w:rPr>
          <w:rFonts w:eastAsia="Times New Roman" w:cs="Times New Roman"/>
          <w:szCs w:val="24"/>
        </w:rPr>
        <w:t>,</w:t>
      </w:r>
      <w:r>
        <w:rPr>
          <w:rFonts w:eastAsia="Times New Roman" w:cs="Times New Roman"/>
          <w:szCs w:val="24"/>
        </w:rPr>
        <w:t xml:space="preserve"> με ποιον τρόπο αυτή η πρόβλεψη, που εμείς νομοθετούμε σήμερα εδώ, θα μπορέσει στην πραγματικότητα να υλοποιηθεί; </w:t>
      </w:r>
    </w:p>
    <w:p w14:paraId="5D189A62"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Εμείς ως Δημοκρατική Συμπαράταξη, φοβόμαστε πάρα πολύ ότι θα δούμε τ</w:t>
      </w:r>
      <w:r>
        <w:rPr>
          <w:rFonts w:eastAsia="Times New Roman" w:cs="Times New Roman"/>
          <w:szCs w:val="24"/>
        </w:rPr>
        <w:t xml:space="preserve">α ίδια που βλέπουμε στο προσφυγικό. Δηλαδή να λιμνάζουν 800 εκατομμύρια στις Βρυξέλλες και τα οποία να μπορούν να επενδυθούν, προκειμένου να επιλυθεί, να προωθηθεί το ζήτημα των προσφύγων και μεταναστών στην </w:t>
      </w:r>
      <w:r>
        <w:rPr>
          <w:rFonts w:eastAsia="Times New Roman" w:cs="Times New Roman"/>
          <w:szCs w:val="24"/>
        </w:rPr>
        <w:lastRenderedPageBreak/>
        <w:t xml:space="preserve">πατρίδα μας και κυρίως στα νησιά του </w:t>
      </w:r>
      <w:r>
        <w:rPr>
          <w:rFonts w:eastAsia="Times New Roman" w:cs="Times New Roman"/>
          <w:szCs w:val="24"/>
        </w:rPr>
        <w:t>α</w:t>
      </w:r>
      <w:r>
        <w:rPr>
          <w:rFonts w:eastAsia="Times New Roman" w:cs="Times New Roman"/>
          <w:szCs w:val="24"/>
        </w:rPr>
        <w:t xml:space="preserve">νατολικού </w:t>
      </w:r>
      <w:r>
        <w:rPr>
          <w:rFonts w:eastAsia="Times New Roman" w:cs="Times New Roman"/>
          <w:szCs w:val="24"/>
        </w:rPr>
        <w:t xml:space="preserve">Αιγαίου, και η Κυβέρνηση να μην έχει ακόμη καταθέσει πρόταση χρηματοδότησης και περί άλλα να τυρβάζουν οι αρμόδιοι Υπουργοί και η Κυβέρνηση. </w:t>
      </w:r>
    </w:p>
    <w:p w14:paraId="5D189A63"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Στη ρύθμιση για τους οικοδομικούς συνεταιρισμούς θα πω μόνο μία φράση: Σε μια εποχή που η οικοδομή δεν υπάρχει, πο</w:t>
      </w:r>
      <w:r>
        <w:rPr>
          <w:rFonts w:eastAsia="Times New Roman" w:cs="Times New Roman"/>
          <w:szCs w:val="24"/>
        </w:rPr>
        <w:t xml:space="preserve">υ κανένας δεν επενδύει ούτε </w:t>
      </w:r>
      <w:r>
        <w:rPr>
          <w:rFonts w:eastAsia="Times New Roman" w:cs="Times New Roman"/>
          <w:szCs w:val="24"/>
        </w:rPr>
        <w:t xml:space="preserve">1 </w:t>
      </w:r>
      <w:r>
        <w:rPr>
          <w:rFonts w:eastAsia="Times New Roman" w:cs="Times New Roman"/>
          <w:szCs w:val="24"/>
        </w:rPr>
        <w:t>ευρώ σε ακίνητα, το να στηριχθούν συλλογικές οντότητες εργαζομένων που έχουν οργανωθεί σε συλλογικά σχήματα, προκειμένου να προωθηθεί μια ορθά λειτουργούσα ιδιωτική πολεοδόμηση, αποτελεί πάντα ένα θετικό βήμα.</w:t>
      </w:r>
    </w:p>
    <w:p w14:paraId="5D189A64" w14:textId="77777777" w:rsidR="00CB774E" w:rsidRDefault="00A25ABA">
      <w:pPr>
        <w:tabs>
          <w:tab w:val="left" w:pos="2738"/>
          <w:tab w:val="center" w:pos="4753"/>
          <w:tab w:val="left" w:pos="5723"/>
        </w:tabs>
        <w:spacing w:after="0" w:line="600" w:lineRule="auto"/>
        <w:ind w:firstLine="720"/>
        <w:contextualSpacing/>
        <w:jc w:val="both"/>
        <w:rPr>
          <w:rFonts w:eastAsia="Times New Roman" w:cs="Times New Roman"/>
          <w:color w:val="000000" w:themeColor="text1"/>
          <w:szCs w:val="24"/>
        </w:rPr>
      </w:pPr>
      <w:r w:rsidRPr="00BD62B1">
        <w:rPr>
          <w:rFonts w:eastAsia="Times New Roman" w:cs="Times New Roman"/>
          <w:color w:val="000000" w:themeColor="text1"/>
          <w:szCs w:val="24"/>
        </w:rPr>
        <w:t>Ζητήσαμε από την</w:t>
      </w:r>
      <w:r w:rsidRPr="00BD62B1">
        <w:rPr>
          <w:rFonts w:eastAsia="Times New Roman" w:cs="Times New Roman"/>
          <w:color w:val="000000" w:themeColor="text1"/>
          <w:szCs w:val="24"/>
        </w:rPr>
        <w:t xml:space="preserve"> Κυβέρνηση να αφαιρέσει τη διάταξη για τη φορολογική ενημερότητα, έτσι ώστε να δοθεί η δυνατότητα εναρμόνισης των καταστατικών για τις ομάδες αυτές των συνεταιρισμών</w:t>
      </w:r>
      <w:r>
        <w:rPr>
          <w:rFonts w:eastAsia="Times New Roman" w:cs="Times New Roman"/>
          <w:color w:val="000000" w:themeColor="text1"/>
          <w:szCs w:val="24"/>
        </w:rPr>
        <w:t>,</w:t>
      </w:r>
      <w:r w:rsidRPr="00BD62B1">
        <w:rPr>
          <w:rFonts w:eastAsia="Times New Roman" w:cs="Times New Roman"/>
          <w:color w:val="000000" w:themeColor="text1"/>
          <w:szCs w:val="24"/>
        </w:rPr>
        <w:t xml:space="preserve"> που</w:t>
      </w:r>
      <w:r w:rsidRPr="00BD62B1">
        <w:rPr>
          <w:rFonts w:eastAsia="Times New Roman" w:cs="Times New Roman"/>
          <w:color w:val="000000" w:themeColor="text1"/>
          <w:szCs w:val="24"/>
        </w:rPr>
        <w:t>,</w:t>
      </w:r>
      <w:r w:rsidRPr="00BD62B1">
        <w:rPr>
          <w:rFonts w:eastAsia="Times New Roman" w:cs="Times New Roman"/>
          <w:color w:val="000000" w:themeColor="text1"/>
          <w:szCs w:val="24"/>
        </w:rPr>
        <w:t xml:space="preserve"> πράγματι</w:t>
      </w:r>
      <w:r w:rsidRPr="00BD62B1">
        <w:rPr>
          <w:rFonts w:eastAsia="Times New Roman" w:cs="Times New Roman"/>
          <w:color w:val="000000" w:themeColor="text1"/>
          <w:szCs w:val="24"/>
        </w:rPr>
        <w:t>,</w:t>
      </w:r>
      <w:r w:rsidRPr="00BD62B1">
        <w:rPr>
          <w:rFonts w:eastAsia="Times New Roman" w:cs="Times New Roman"/>
          <w:color w:val="000000" w:themeColor="text1"/>
          <w:szCs w:val="24"/>
        </w:rPr>
        <w:t xml:space="preserve"> σκέφτονται και θα μπορούσαν ίσως να προωθήσουν μια τέτοιου είδους δόμηση. </w:t>
      </w:r>
    </w:p>
    <w:p w14:paraId="5D189A65" w14:textId="77777777" w:rsidR="00CB774E" w:rsidRDefault="00A25AB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szCs w:val="24"/>
        </w:rPr>
        <w:t>Θυμίζω κάτι το οποίο επίσης συνεχίζει να αγνοεί η Κυβέρνηση, προκειμένου να επιλυθεί αυτό το μεγάλο θέμα των περίπου εκατόν πενήντα χιλιάδων οικογενειών Ελλήνων πολιτών για τα θέματα των οικοδομικών συνεταιρισμών</w:t>
      </w:r>
      <w:r>
        <w:rPr>
          <w:rFonts w:eastAsia="Times New Roman" w:cs="Times New Roman"/>
          <w:szCs w:val="24"/>
        </w:rPr>
        <w:t>,</w:t>
      </w:r>
      <w:r>
        <w:rPr>
          <w:rFonts w:eastAsia="Times New Roman" w:cs="Times New Roman"/>
          <w:szCs w:val="24"/>
        </w:rPr>
        <w:t xml:space="preserve"> που για δεκαετίες λιμνάζουν</w:t>
      </w:r>
      <w:r>
        <w:rPr>
          <w:rFonts w:eastAsia="Times New Roman" w:cs="Times New Roman"/>
          <w:szCs w:val="24"/>
        </w:rPr>
        <w:t>.</w:t>
      </w:r>
      <w:r>
        <w:rPr>
          <w:rFonts w:eastAsia="Times New Roman" w:cs="Times New Roman"/>
          <w:szCs w:val="24"/>
        </w:rPr>
        <w:t xml:space="preserve"> Το 2014 προβλέψαμε ρύθμιση με βάση την </w:t>
      </w:r>
      <w:r>
        <w:rPr>
          <w:rFonts w:eastAsia="Times New Roman" w:cs="Times New Roman"/>
          <w:szCs w:val="24"/>
        </w:rPr>
        <w:lastRenderedPageBreak/>
        <w:t>οποία σε όλες τις περιπτώσεις που έχουν αγοραστεί εκτάσεις οι οποίες δεν μπορούν να δομηθούν για διάφορους περιβαλλοντικούς, δασικούς, αρχαιολογικούς και άλλους λόγους στις εκτάσεις αυτές να υπάρξει ανταλλαγή με δημό</w:t>
      </w:r>
      <w:r>
        <w:rPr>
          <w:rFonts w:eastAsia="Times New Roman" w:cs="Times New Roman"/>
          <w:szCs w:val="24"/>
        </w:rPr>
        <w:t>σια γη σε εγκαταλελειμμένους οικισμούς της χώρας, έτσι ώστε από τη μια να επιλυθεί το θέμα των μελών των οικοδομικών συνεταιρισμών, κυρίως όμως να δοθεί μια νέα έμφαση, ζωή, πνοή, ύπαρξη, δραστηριότητα σε εγκαταλελειμμένους οικισμούς της χώρας, έτσι ώστε ν</w:t>
      </w:r>
      <w:r>
        <w:rPr>
          <w:rFonts w:eastAsia="Times New Roman" w:cs="Times New Roman"/>
          <w:szCs w:val="24"/>
        </w:rPr>
        <w:t>α έχουμε μια κατάσταση που κερδίζει και το μέλος του συνεταιρισμού αλλά και η ελληνική ύπαιθρος. Και αυτό στις καλένδες! Καμμία δράση επ’ αυτού!</w:t>
      </w:r>
    </w:p>
    <w:p w14:paraId="5D189A66" w14:textId="77777777" w:rsidR="00CB774E" w:rsidRDefault="00A25AB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szCs w:val="24"/>
        </w:rPr>
        <w:t>Αγαπητές και αγαπητοί συνάδελφοι, εμείς τοποθετηθήκαμε επί της αρχής της συγκεκριμένης νομοθετικής ρύθμισης. Όμ</w:t>
      </w:r>
      <w:r>
        <w:rPr>
          <w:rFonts w:eastAsia="Times New Roman" w:cs="Times New Roman"/>
          <w:szCs w:val="24"/>
        </w:rPr>
        <w:t>ως, το μείζον πρόβλημα της χώρας δεν είναι οι ρυθμίσεις και οι ενσωματώσεις κοινοτικών οδηγιών. Το μείζον πρόβλημα της χώρας είναι η συγκεκριμένη Κυβέρνηση που έχει τις τύχες των πολιτών στα χέρια της. Η Κυβέρνηση αυτή πρέπει να φύγει το ταχύτερο δυνατό. Ε</w:t>
      </w:r>
      <w:r>
        <w:rPr>
          <w:rFonts w:eastAsia="Times New Roman" w:cs="Times New Roman"/>
          <w:szCs w:val="24"/>
        </w:rPr>
        <w:t xml:space="preserve">ίναι μια ανίκανη Κυβέρνηση, ένας θλιβερός διαχειριστής συσσιτίων, μιζέριας, συλλογικής ανασφάλειας και συλλογικής </w:t>
      </w:r>
      <w:r>
        <w:rPr>
          <w:rFonts w:eastAsia="Times New Roman" w:cs="Times New Roman"/>
          <w:szCs w:val="24"/>
        </w:rPr>
        <w:lastRenderedPageBreak/>
        <w:t>κατάθλιψης. Είναι μια Κυβέρνηση που πρέπει να φύγει, προκειμένου η Ελλάδα, ο ελληνικός λαός</w:t>
      </w:r>
      <w:r>
        <w:rPr>
          <w:rFonts w:eastAsia="Times New Roman" w:cs="Times New Roman"/>
          <w:szCs w:val="24"/>
        </w:rPr>
        <w:t>,</w:t>
      </w:r>
      <w:r>
        <w:rPr>
          <w:rFonts w:eastAsia="Times New Roman" w:cs="Times New Roman"/>
          <w:szCs w:val="24"/>
        </w:rPr>
        <w:t xml:space="preserve"> να ξαναδεί ελπίδα και προοπτική, να ξαναπάρει ανά</w:t>
      </w:r>
      <w:r>
        <w:rPr>
          <w:rFonts w:eastAsia="Times New Roman" w:cs="Times New Roman"/>
          <w:szCs w:val="24"/>
        </w:rPr>
        <w:t xml:space="preserve">σες ο Έλληνας πολίτης, να ξαναπιστέψει στις δυνάμεις της κοινωνίας, να ξαναπιστέψουμε στις δυνάμεις της πατρίδας μας. </w:t>
      </w:r>
    </w:p>
    <w:p w14:paraId="5D189A67" w14:textId="77777777" w:rsidR="00CB774E" w:rsidRDefault="00A25AB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5D189A68" w14:textId="77777777" w:rsidR="00CB774E" w:rsidRDefault="00A25AB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5D189A69"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Ευχαριστο</w:t>
      </w:r>
      <w:r>
        <w:rPr>
          <w:rFonts w:eastAsia="Times New Roman"/>
          <w:szCs w:val="24"/>
        </w:rPr>
        <w:t xml:space="preserve">ύμε τον κ. Μανιάτη και για την οικονομία στον χρόνο. </w:t>
      </w:r>
    </w:p>
    <w:p w14:paraId="5D189A6A" w14:textId="77777777" w:rsidR="00CB774E" w:rsidRDefault="00A25ABA">
      <w:pPr>
        <w:spacing w:after="0" w:line="600" w:lineRule="auto"/>
        <w:ind w:firstLine="720"/>
        <w:contextualSpacing/>
        <w:jc w:val="both"/>
        <w:rPr>
          <w:rFonts w:eastAsia="Times New Roman"/>
          <w:szCs w:val="24"/>
        </w:rPr>
      </w:pPr>
      <w:r>
        <w:rPr>
          <w:rFonts w:eastAsia="Times New Roman"/>
          <w:szCs w:val="24"/>
        </w:rPr>
        <w:t>Να σας πω ότι σύμφωνα με τον κατάλογο που έχουμε και με όσους αναμένεται να μιλήσουν –επειδή έχουμε και τρεις ομιλητές- για να μπορέσουμε να τελειώσουμε γύρω στις 14:00΄ -το πολύ 14:30΄- θα πρέπει να εί</w:t>
      </w:r>
      <w:r>
        <w:rPr>
          <w:rFonts w:eastAsia="Times New Roman"/>
          <w:szCs w:val="24"/>
        </w:rPr>
        <w:t xml:space="preserve">μαστε συνεπείς στον χρόνο έως και να κάνουμε και μια σχετική οικονομία. </w:t>
      </w:r>
    </w:p>
    <w:p w14:paraId="5D189A6B" w14:textId="77777777" w:rsidR="00CB774E" w:rsidRDefault="00A25ABA">
      <w:pPr>
        <w:spacing w:after="0" w:line="600" w:lineRule="auto"/>
        <w:ind w:firstLine="720"/>
        <w:contextualSpacing/>
        <w:jc w:val="both"/>
        <w:rPr>
          <w:rFonts w:eastAsia="Times New Roman" w:cs="Times New Roman"/>
        </w:rPr>
      </w:pPr>
      <w:r>
        <w:rPr>
          <w:rFonts w:eastAsia="Times New Roman"/>
          <w:szCs w:val="24"/>
        </w:rPr>
        <w:lastRenderedPageBreak/>
        <w:t xml:space="preserve">Πριν δώσω τον λόγο στον επόμενο συνάδελφο, </w:t>
      </w:r>
      <w:r>
        <w:rPr>
          <w:rFonts w:eastAsia="Times New Roman" w:cs="Times New Roman"/>
        </w:rPr>
        <w:t>έχω την τιμή να ανακοινώσω στο Σώμα ότι τη συνεδρίασή μας παρακολουθούν από τα άνω δυτικά θεωρεία, αφού προηγουμένως συμμετείχαν στο εκπαιδε</w:t>
      </w:r>
      <w:r>
        <w:rPr>
          <w:rFonts w:eastAsia="Times New Roman" w:cs="Times New Roman"/>
        </w:rPr>
        <w:t>υτικό πρόγραμμα «Εργαστήρι Δημοκρατίας» που οργανώνει το Ίδρυμα της Βουλής, δεκαο</w:t>
      </w:r>
      <w:r>
        <w:rPr>
          <w:rFonts w:eastAsia="Times New Roman" w:cs="Times New Roman"/>
        </w:rPr>
        <w:t>κ</w:t>
      </w:r>
      <w:r>
        <w:rPr>
          <w:rFonts w:eastAsia="Times New Roman" w:cs="Times New Roman"/>
        </w:rPr>
        <w:t>τώ μαθήτριες και μαθητές, καθώς και δ</w:t>
      </w:r>
      <w:r>
        <w:rPr>
          <w:rFonts w:eastAsia="Times New Roman" w:cs="Times New Roman"/>
        </w:rPr>
        <w:t>ύ</w:t>
      </w:r>
      <w:r>
        <w:rPr>
          <w:rFonts w:eastAsia="Times New Roman" w:cs="Times New Roman"/>
        </w:rPr>
        <w:t>ο συνοδοί εκπαιδευτικοί από το 57</w:t>
      </w:r>
      <w:r>
        <w:rPr>
          <w:rFonts w:eastAsia="Times New Roman" w:cs="Times New Roman"/>
          <w:vertAlign w:val="superscript"/>
        </w:rPr>
        <w:t>ο</w:t>
      </w:r>
      <w:r>
        <w:rPr>
          <w:rFonts w:eastAsia="Times New Roman" w:cs="Times New Roman"/>
        </w:rPr>
        <w:t xml:space="preserve"> Δημοτικό Σχολείο Αθήνας. </w:t>
      </w:r>
    </w:p>
    <w:p w14:paraId="5D189A6C" w14:textId="77777777" w:rsidR="00CB774E" w:rsidRDefault="00A25ABA">
      <w:pPr>
        <w:spacing w:after="0" w:line="600" w:lineRule="auto"/>
        <w:ind w:firstLine="720"/>
        <w:contextualSpacing/>
        <w:jc w:val="both"/>
        <w:rPr>
          <w:rFonts w:eastAsia="Times New Roman" w:cs="Times New Roman"/>
        </w:rPr>
      </w:pPr>
      <w:r>
        <w:rPr>
          <w:rFonts w:eastAsia="Times New Roman" w:cs="Times New Roman"/>
        </w:rPr>
        <w:t xml:space="preserve">Η Βουλή τούς καλωσορίζει. </w:t>
      </w:r>
    </w:p>
    <w:p w14:paraId="5D189A6D" w14:textId="77777777" w:rsidR="00CB774E" w:rsidRDefault="00A25ABA">
      <w:pPr>
        <w:spacing w:after="0" w:line="600" w:lineRule="auto"/>
        <w:ind w:firstLine="720"/>
        <w:contextualSpacing/>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r>
        <w:rPr>
          <w:rFonts w:eastAsia="Times New Roman" w:cs="Times New Roman"/>
        </w:rPr>
        <w:t>)</w:t>
      </w:r>
    </w:p>
    <w:p w14:paraId="5D189A6E" w14:textId="77777777" w:rsidR="00CB774E" w:rsidRDefault="00A25ABA">
      <w:pPr>
        <w:spacing w:after="0" w:line="600" w:lineRule="auto"/>
        <w:ind w:firstLine="720"/>
        <w:contextualSpacing/>
        <w:jc w:val="both"/>
        <w:rPr>
          <w:rFonts w:eastAsia="Times New Roman" w:cs="Times New Roman"/>
        </w:rPr>
      </w:pPr>
      <w:r>
        <w:rPr>
          <w:rFonts w:eastAsia="Times New Roman" w:cs="Times New Roman"/>
        </w:rPr>
        <w:t>Τον λόγο έχει ο ειδικός αγορητής του Κομμουνιστικού Κόμματος Ελλάδ</w:t>
      </w:r>
      <w:r>
        <w:rPr>
          <w:rFonts w:eastAsia="Times New Roman" w:cs="Times New Roman"/>
        </w:rPr>
        <w:t>α</w:t>
      </w:r>
      <w:r>
        <w:rPr>
          <w:rFonts w:eastAsia="Times New Roman" w:cs="Times New Roman"/>
        </w:rPr>
        <w:t xml:space="preserve">ς κ. Αθανάσιος Βαρδαλής. </w:t>
      </w:r>
    </w:p>
    <w:p w14:paraId="5D189A6F" w14:textId="77777777" w:rsidR="00CB774E" w:rsidRDefault="00A25ABA">
      <w:pPr>
        <w:spacing w:after="0" w:line="600" w:lineRule="auto"/>
        <w:ind w:firstLine="720"/>
        <w:contextualSpacing/>
        <w:jc w:val="both"/>
        <w:rPr>
          <w:rFonts w:eastAsia="Times New Roman" w:cs="Times New Roman"/>
        </w:rPr>
      </w:pPr>
      <w:r>
        <w:rPr>
          <w:rFonts w:eastAsia="Times New Roman" w:cs="Times New Roman"/>
        </w:rPr>
        <w:t xml:space="preserve">Ορίστε, κύριε Βαρδαλή, έχετε τον λόγο. </w:t>
      </w:r>
    </w:p>
    <w:p w14:paraId="5D189A70" w14:textId="77777777" w:rsidR="00CB774E" w:rsidRDefault="00A25ABA">
      <w:pPr>
        <w:spacing w:after="0" w:line="600" w:lineRule="auto"/>
        <w:ind w:firstLine="720"/>
        <w:contextualSpacing/>
        <w:jc w:val="both"/>
        <w:rPr>
          <w:rFonts w:eastAsia="Times New Roman" w:cs="Times New Roman"/>
        </w:rPr>
      </w:pPr>
      <w:r>
        <w:rPr>
          <w:rFonts w:eastAsia="Times New Roman" w:cs="Times New Roman"/>
          <w:b/>
        </w:rPr>
        <w:t xml:space="preserve">ΑΘΑΝΑΣΙΟΣ ΒΑΡΔΑΛΗΣ: </w:t>
      </w:r>
      <w:r>
        <w:rPr>
          <w:rFonts w:eastAsia="Times New Roman" w:cs="Times New Roman"/>
        </w:rPr>
        <w:t xml:space="preserve">Ευχαριστώ, κύριε Πρόεδρε. </w:t>
      </w:r>
    </w:p>
    <w:p w14:paraId="5D189A71" w14:textId="77777777" w:rsidR="00CB774E" w:rsidRDefault="00A25ABA">
      <w:pPr>
        <w:spacing w:after="0" w:line="600" w:lineRule="auto"/>
        <w:ind w:firstLine="720"/>
        <w:contextualSpacing/>
        <w:jc w:val="both"/>
        <w:rPr>
          <w:rFonts w:eastAsia="Times New Roman" w:cs="Times New Roman"/>
        </w:rPr>
      </w:pPr>
      <w:r>
        <w:rPr>
          <w:rFonts w:eastAsia="Times New Roman" w:cs="Times New Roman"/>
        </w:rPr>
        <w:t>Για μια ακόμη φορά σε αυτή την Αίθουσα από όλα τα κόμματα</w:t>
      </w:r>
      <w:r>
        <w:rPr>
          <w:rFonts w:eastAsia="Times New Roman" w:cs="Times New Roman"/>
        </w:rPr>
        <w:t>,</w:t>
      </w:r>
      <w:r>
        <w:rPr>
          <w:rFonts w:eastAsia="Times New Roman" w:cs="Times New Roman"/>
        </w:rPr>
        <w:t xml:space="preserve"> που βλέπουν ως μονόδρομο τη συμμετοχή της χώρας μας στην </w:t>
      </w:r>
      <w:r>
        <w:rPr>
          <w:rFonts w:eastAsia="Times New Roman"/>
        </w:rPr>
        <w:t>Ευρωπαϊκή Ένωση</w:t>
      </w:r>
      <w:r>
        <w:rPr>
          <w:rFonts w:eastAsia="Times New Roman"/>
        </w:rPr>
        <w:t>,</w:t>
      </w:r>
      <w:r>
        <w:rPr>
          <w:rFonts w:eastAsia="Times New Roman"/>
        </w:rPr>
        <w:t xml:space="preserve"> </w:t>
      </w:r>
      <w:r>
        <w:rPr>
          <w:rFonts w:eastAsia="Times New Roman" w:cs="Times New Roman"/>
        </w:rPr>
        <w:t xml:space="preserve">γίνεται -θα έλεγα- μια φιλότιμη προσπάθεια να μας </w:t>
      </w:r>
      <w:r>
        <w:rPr>
          <w:rFonts w:eastAsia="Times New Roman" w:cs="Times New Roman"/>
        </w:rPr>
        <w:lastRenderedPageBreak/>
        <w:t xml:space="preserve">πείσουν πως μια ακόμη </w:t>
      </w:r>
      <w:r>
        <w:rPr>
          <w:rFonts w:eastAsia="Times New Roman" w:cs="Times New Roman"/>
        </w:rPr>
        <w:t>ο</w:t>
      </w:r>
      <w:r>
        <w:rPr>
          <w:rFonts w:eastAsia="Times New Roman" w:cs="Times New Roman"/>
        </w:rPr>
        <w:t xml:space="preserve">δηγία </w:t>
      </w:r>
      <w:r>
        <w:rPr>
          <w:rFonts w:eastAsia="Times New Roman" w:cs="Times New Roman"/>
        </w:rPr>
        <w:t>της,</w:t>
      </w:r>
      <w:r>
        <w:rPr>
          <w:rFonts w:eastAsia="Times New Roman" w:cs="Times New Roman"/>
        </w:rPr>
        <w:t xml:space="preserve"> που ενσωματώνεται στο </w:t>
      </w:r>
      <w:r>
        <w:rPr>
          <w:rFonts w:eastAsia="Times New Roman" w:cs="Times New Roman"/>
        </w:rPr>
        <w:t>Δ</w:t>
      </w:r>
      <w:r>
        <w:rPr>
          <w:rFonts w:eastAsia="Times New Roman" w:cs="Times New Roman"/>
        </w:rPr>
        <w:t xml:space="preserve">ίκαιο της χώρας </w:t>
      </w:r>
      <w:r>
        <w:rPr>
          <w:rFonts w:eastAsia="Times New Roman" w:cs="Times New Roman"/>
        </w:rPr>
        <w:t>μας,</w:t>
      </w:r>
      <w:r>
        <w:rPr>
          <w:rFonts w:eastAsia="Times New Roman" w:cs="Times New Roman"/>
        </w:rPr>
        <w:t xml:space="preserve"> γίνεται για να προστατευθεί ο λαός. Στην προσπάθειά τους, μάλιστα, να πείσουν πως όλοι τους ενδιαφέρονται για τα λαϊκά συμφέροντα -στην προκειμένη περίπτωση για την προστασία των καταναλωτών-δανειοληπτών- ερίζουν για το ποιος πρώτος τη διαπραγματεύθηκε κα</w:t>
      </w:r>
      <w:r>
        <w:rPr>
          <w:rFonts w:eastAsia="Times New Roman" w:cs="Times New Roman"/>
        </w:rPr>
        <w:t xml:space="preserve">ι η μόνη κριτική που κάνουν είναι το ζήτημα της καθυστέρησης της επικύρωσής της από την </w:t>
      </w:r>
      <w:r>
        <w:rPr>
          <w:rFonts w:eastAsia="Times New Roman" w:cs="Times New Roman"/>
        </w:rPr>
        <w:t>ε</w:t>
      </w:r>
      <w:r>
        <w:rPr>
          <w:rFonts w:eastAsia="Times New Roman" w:cs="Times New Roman"/>
        </w:rPr>
        <w:t xml:space="preserve">λληνική Βουλή. </w:t>
      </w:r>
    </w:p>
    <w:p w14:paraId="5D189A72" w14:textId="77777777" w:rsidR="00CB774E" w:rsidRDefault="00A25ABA">
      <w:pPr>
        <w:spacing w:after="0" w:line="600" w:lineRule="auto"/>
        <w:ind w:firstLine="720"/>
        <w:contextualSpacing/>
        <w:jc w:val="both"/>
        <w:rPr>
          <w:rFonts w:eastAsia="Times New Roman" w:cs="Times New Roman"/>
        </w:rPr>
      </w:pPr>
      <w:r>
        <w:rPr>
          <w:rFonts w:eastAsia="Times New Roman" w:cs="Times New Roman"/>
        </w:rPr>
        <w:t xml:space="preserve">Όλοι τους υποστήριξαν κατά τη συζήτηση που έγινε και στην </w:t>
      </w:r>
      <w:r>
        <w:rPr>
          <w:rFonts w:eastAsia="Times New Roman" w:cs="Times New Roman"/>
        </w:rPr>
        <w:t>ε</w:t>
      </w:r>
      <w:r>
        <w:rPr>
          <w:rFonts w:eastAsia="Times New Roman" w:cs="Times New Roman"/>
        </w:rPr>
        <w:t xml:space="preserve">πιτροπή πως η συγκεκριμένη </w:t>
      </w:r>
      <w:r>
        <w:rPr>
          <w:rFonts w:eastAsia="Times New Roman" w:cs="Times New Roman"/>
        </w:rPr>
        <w:t>ο</w:t>
      </w:r>
      <w:r>
        <w:rPr>
          <w:rFonts w:eastAsia="Times New Roman" w:cs="Times New Roman"/>
        </w:rPr>
        <w:t>δηγία διαμορφώνει ευνοϊκότερους όρους για τους δανειολήπτες στεγ</w:t>
      </w:r>
      <w:r>
        <w:rPr>
          <w:rFonts w:eastAsia="Times New Roman" w:cs="Times New Roman"/>
        </w:rPr>
        <w:t xml:space="preserve">αστικών δανείων, ξεκαθαρίζει τα «ψιλά» γράμματα των τραπεζών, υποχρεώνει τις τράπεζες να πληροφορούν τους υποψήφιους δανειολήπτες και άλλα. </w:t>
      </w:r>
    </w:p>
    <w:p w14:paraId="5D189A73"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rPr>
        <w:t xml:space="preserve">Ας δούμε, όμως, ποια είναι η πραγματικότητα. Αν ρίξουμε μια ματιά στην ίδια την αιτιολογική έκθεση αλλά και στην </w:t>
      </w:r>
      <w:r>
        <w:rPr>
          <w:rFonts w:eastAsia="Times New Roman" w:cs="Times New Roman"/>
        </w:rPr>
        <w:t>ο</w:t>
      </w:r>
      <w:r>
        <w:rPr>
          <w:rFonts w:eastAsia="Times New Roman" w:cs="Times New Roman"/>
        </w:rPr>
        <w:t>δ</w:t>
      </w:r>
      <w:r>
        <w:rPr>
          <w:rFonts w:eastAsia="Times New Roman" w:cs="Times New Roman"/>
        </w:rPr>
        <w:t xml:space="preserve">ηγία 2014/17/ΕΕ, εύκολα μπορούμε να διαπιστώσουμε τον πραγματικό στόχο που έχει η </w:t>
      </w:r>
      <w:r>
        <w:rPr>
          <w:rFonts w:eastAsia="Times New Roman" w:cs="Times New Roman"/>
        </w:rPr>
        <w:t>ο</w:t>
      </w:r>
      <w:r>
        <w:rPr>
          <w:rFonts w:eastAsia="Times New Roman" w:cs="Times New Roman"/>
        </w:rPr>
        <w:t xml:space="preserve">δηγία. Τι λέει συγκεκριμένα η αιτιολογική έκθεση; Στη σελίδα 2 αναφέρει πως με τις ρυθμίσεις της </w:t>
      </w:r>
      <w:r>
        <w:rPr>
          <w:rFonts w:eastAsia="Times New Roman" w:cs="Times New Roman"/>
        </w:rPr>
        <w:lastRenderedPageBreak/>
        <w:t>ο</w:t>
      </w:r>
      <w:r>
        <w:rPr>
          <w:rFonts w:eastAsia="Times New Roman" w:cs="Times New Roman"/>
        </w:rPr>
        <w:t>δηγίας «διασφαλίζεται ο υψηλότερος βαθμός αποτελεσματικότητας και ανταγωνισ</w:t>
      </w:r>
      <w:r>
        <w:rPr>
          <w:rFonts w:eastAsia="Times New Roman" w:cs="Times New Roman"/>
        </w:rPr>
        <w:t>τικότητας της εσωτερικής αγοράς</w:t>
      </w:r>
      <w:r>
        <w:rPr>
          <w:rFonts w:eastAsia="Times New Roman" w:cs="Times New Roman"/>
        </w:rPr>
        <w:t>,</w:t>
      </w:r>
      <w:r>
        <w:rPr>
          <w:rFonts w:eastAsia="Times New Roman" w:cs="Times New Roman"/>
        </w:rPr>
        <w:t xml:space="preserve"> που συμβάλλει στη χρηματοπιστωτική σταθερότητα, με τη θέσπιση ενός πλαισίου ίδιου για όλα τα κράτη-μέλη». </w:t>
      </w:r>
      <w:r>
        <w:rPr>
          <w:rFonts w:eastAsia="Times New Roman" w:cs="Times New Roman"/>
          <w:szCs w:val="24"/>
        </w:rPr>
        <w:t xml:space="preserve"> </w:t>
      </w:r>
    </w:p>
    <w:p w14:paraId="5D189A74"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w:t>
      </w:r>
      <w:r>
        <w:rPr>
          <w:rFonts w:eastAsia="Times New Roman" w:cs="Times New Roman"/>
          <w:szCs w:val="24"/>
        </w:rPr>
        <w:t>να τι απασχολεί τα επιτελεία της Ευρωπαϊκής Ένωσης. Αναζητούν πώς θα αναπτύξουν παραπέρα την ανταγωνιστικότητα,</w:t>
      </w:r>
      <w:r>
        <w:rPr>
          <w:rFonts w:eastAsia="Times New Roman" w:cs="Times New Roman"/>
          <w:szCs w:val="24"/>
        </w:rPr>
        <w:t xml:space="preserve"> την αποτελεσματικότητα της εσωτερικής αγοράς, το πώς θα πετύχουν τη σταθερότητα του χρηματοπιστωτικού συστήματος. </w:t>
      </w:r>
    </w:p>
    <w:p w14:paraId="5D189A75"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Η ίδια έκθεση στην πρώτη σελίδα αναφέρεται πάλι συγκεκριμένα: «Η παγκόσμια χρηματοπιστωτική κρίση, η οποία προκάλεσε σοβαρά κοινωνικά και οι</w:t>
      </w:r>
      <w:r>
        <w:rPr>
          <w:rFonts w:eastAsia="Times New Roman" w:cs="Times New Roman"/>
          <w:szCs w:val="24"/>
        </w:rPr>
        <w:t xml:space="preserve">κονομικά προβλήματα, οδήγησε στην έλλειψη εμπιστοσύνης εκ μέρους όλων των συμμετεχόντων στην αγορά και ιδίως των καταναλωτών». Με άλλα λόγια, ψάχνουν πελάτες, αλλά όχι όποιους </w:t>
      </w:r>
      <w:r>
        <w:rPr>
          <w:rFonts w:eastAsia="Times New Roman" w:cs="Times New Roman"/>
          <w:szCs w:val="24"/>
        </w:rPr>
        <w:t>νά ’</w:t>
      </w:r>
      <w:r>
        <w:rPr>
          <w:rFonts w:eastAsia="Times New Roman" w:cs="Times New Roman"/>
          <w:szCs w:val="24"/>
        </w:rPr>
        <w:t>ναι. Θέλουν αυτούς που μπορούν να πληρώσουν κανονικά τις υποχρεώσεις τους κά</w:t>
      </w:r>
      <w:r>
        <w:rPr>
          <w:rFonts w:eastAsia="Times New Roman" w:cs="Times New Roman"/>
          <w:szCs w:val="24"/>
        </w:rPr>
        <w:t xml:space="preserve">τω από οποιεσδήποτε συνθήκες, δηλαδή, να μην παρουσιαστεί ξανά το πρόβλημα των κόκκινων δανείων. </w:t>
      </w:r>
    </w:p>
    <w:p w14:paraId="5D189A76"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Και το πρόβλημα των κόκκινων δανείων δεν είναι η καρδιά της Ελλάδας όπως ακούστηκε σε αυτή την Αίθουσα. Είναι το πρόβλημα των τραπεζών. Να γιατί το ζήτημα της</w:t>
      </w:r>
      <w:r>
        <w:rPr>
          <w:rFonts w:eastAsia="Times New Roman" w:cs="Times New Roman"/>
          <w:szCs w:val="24"/>
        </w:rPr>
        <w:t xml:space="preserve"> διαχείρισης των κόκκινων δανείων, σε συνδυασμό με τις διαδικασίες για την εκκαθάριση των προβληματικών επιχειρήσεων, παραμένει ψηλά στην ατζέντα της αντιλαϊκής διαπραγμάτευσης ανάμεσα στην συγκυβέρνηση ΣΥΡΙΖΑ – ΑΝΕΛ και τα κλιμάκια του «κουαρτέτου». </w:t>
      </w:r>
    </w:p>
    <w:p w14:paraId="5D189A77"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 </w:t>
      </w:r>
      <w:r>
        <w:rPr>
          <w:rFonts w:eastAsia="Times New Roman" w:cs="Times New Roman"/>
          <w:szCs w:val="24"/>
        </w:rPr>
        <w:t>το ζήτημα αυτό τι λέει η αιτιολογική έκθεση; «Παρατηρείται ότι οι καταναλωτές εντός της Ένωσης έχουν σημαντικά επίπεδα χρέους, μεγάλο μέρος του οποίου είναι συγκεντρωμένο σε πιστώσεις που σχετίζονται με ακίνητα και προορίζονται για κατοικία». Το ίδιο πρόβλ</w:t>
      </w:r>
      <w:r>
        <w:rPr>
          <w:rFonts w:eastAsia="Times New Roman" w:cs="Times New Roman"/>
          <w:szCs w:val="24"/>
        </w:rPr>
        <w:t xml:space="preserve">ημα επισημαίνουν ότι υπάρχει και σε όλες τις χώρες της Ευρωπαϊκής Ένωσης, αλλού μικρότερο και αλλού μεγαλύτερο. </w:t>
      </w:r>
    </w:p>
    <w:p w14:paraId="5D189A78"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Στη χώρα μας τα κόκκινα στεγαστικά δάνεια διαμορφώθηκαν στο 42% από 35% που ήταν το 2014 και</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με τάση αύξησης. Τα μη εξυπηρετούμενα δάν</w:t>
      </w:r>
      <w:r>
        <w:rPr>
          <w:rFonts w:eastAsia="Times New Roman" w:cs="Times New Roman"/>
          <w:szCs w:val="24"/>
        </w:rPr>
        <w:t xml:space="preserve">εια συνεχίζουν την ανοδική τους πορεία στη </w:t>
      </w:r>
      <w:r>
        <w:rPr>
          <w:rFonts w:eastAsia="Times New Roman" w:cs="Times New Roman"/>
          <w:szCs w:val="24"/>
        </w:rPr>
        <w:lastRenderedPageBreak/>
        <w:t xml:space="preserve">χώρα μας και σε όλη την Ευρωπαϊκή Ένωση και μεγάλο μέρος αυτών αποτελούν τα δάνεια που προορίζονται για κατοικία. Άρα να ποιο είναι το πρόβλημά τους, να τι έρχονται να λύσουν με αυτή την </w:t>
      </w:r>
      <w:r>
        <w:rPr>
          <w:rFonts w:eastAsia="Times New Roman" w:cs="Times New Roman"/>
          <w:szCs w:val="24"/>
        </w:rPr>
        <w:t>ο</w:t>
      </w:r>
      <w:r>
        <w:rPr>
          <w:rFonts w:eastAsia="Times New Roman" w:cs="Times New Roman"/>
          <w:szCs w:val="24"/>
        </w:rPr>
        <w:t xml:space="preserve">δηγία. </w:t>
      </w:r>
    </w:p>
    <w:p w14:paraId="5D189A79"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Ο βασικός τους στ</w:t>
      </w:r>
      <w:r>
        <w:rPr>
          <w:rFonts w:eastAsia="Times New Roman" w:cs="Times New Roman"/>
          <w:szCs w:val="24"/>
        </w:rPr>
        <w:t>όχος δεν είναι η ανακούφιση των λαϊκών νοικοκυριών, των ανέργων, των αυτοαπασχολούμενων, των εργατικών λαϊκών οικογενειών</w:t>
      </w:r>
      <w:r>
        <w:rPr>
          <w:rFonts w:eastAsia="Times New Roman" w:cs="Times New Roman"/>
          <w:szCs w:val="24"/>
        </w:rPr>
        <w:t>,</w:t>
      </w:r>
      <w:r>
        <w:rPr>
          <w:rFonts w:eastAsia="Times New Roman" w:cs="Times New Roman"/>
          <w:szCs w:val="24"/>
        </w:rPr>
        <w:t xml:space="preserve"> που αδυνατούν να αποπληρώσουν τα δάνειά τους, αλλά η ενίσχυση του τραπεζικού συστήματος και προοπτικά στη συγκέντρωση γης και ακινήτω</w:t>
      </w:r>
      <w:r>
        <w:rPr>
          <w:rFonts w:eastAsia="Times New Roman" w:cs="Times New Roman"/>
          <w:szCs w:val="24"/>
        </w:rPr>
        <w:t xml:space="preserve">ν στα χέρια μεγάλων ομίλων, για να προχωρήσουν τα επενδυτικά τους σχέδια. </w:t>
      </w:r>
    </w:p>
    <w:p w14:paraId="5D189A7A"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αυτό που κάνουν με τη συγκεκριμένη </w:t>
      </w:r>
      <w:r>
        <w:rPr>
          <w:rFonts w:eastAsia="Times New Roman" w:cs="Times New Roman"/>
          <w:szCs w:val="24"/>
        </w:rPr>
        <w:t>ο</w:t>
      </w:r>
      <w:r>
        <w:rPr>
          <w:rFonts w:eastAsia="Times New Roman" w:cs="Times New Roman"/>
          <w:szCs w:val="24"/>
        </w:rPr>
        <w:t>δηγία</w:t>
      </w:r>
      <w:r>
        <w:rPr>
          <w:rFonts w:eastAsia="Times New Roman" w:cs="Times New Roman"/>
          <w:szCs w:val="24"/>
        </w:rPr>
        <w:t>,</w:t>
      </w:r>
      <w:r>
        <w:rPr>
          <w:rFonts w:eastAsia="Times New Roman" w:cs="Times New Roman"/>
          <w:szCs w:val="24"/>
        </w:rPr>
        <w:t xml:space="preserve"> για να πετύχουν τους στόχους </w:t>
      </w:r>
      <w:r>
        <w:rPr>
          <w:rFonts w:eastAsia="Times New Roman" w:cs="Times New Roman"/>
          <w:szCs w:val="24"/>
        </w:rPr>
        <w:t>τους,</w:t>
      </w:r>
      <w:r>
        <w:rPr>
          <w:rFonts w:eastAsia="Times New Roman" w:cs="Times New Roman"/>
          <w:szCs w:val="24"/>
        </w:rPr>
        <w:t xml:space="preserve"> είναι να θεσπίσουν ενιαίους κανόνες, ενιαίο πλαίσιο σε όλες τις χώρες-μέλη της Ευρωπαϊκής Ένωσης. Γ</w:t>
      </w:r>
      <w:r>
        <w:rPr>
          <w:rFonts w:eastAsia="Times New Roman" w:cs="Times New Roman"/>
          <w:szCs w:val="24"/>
        </w:rPr>
        <w:t xml:space="preserve">ιατί το κάνουν αυτό; Σε τι τους είναι χρήσιμο; Με τους ενιαίους κανόνες ρυθμίζεται ο ανταγωνισμός μεταξύ των τραπεζών και κυρίως η ομαλή λειτουργία της ενιαίας καπιταλιστικής αγοράς στην Ευρωπαϊκή Ένωση. Το </w:t>
      </w:r>
      <w:r>
        <w:rPr>
          <w:rFonts w:eastAsia="Times New Roman" w:cs="Times New Roman"/>
          <w:szCs w:val="24"/>
        </w:rPr>
        <w:lastRenderedPageBreak/>
        <w:t>ζήτημα αυτό συνδέεται και με όλο το πλαίσιο της ε</w:t>
      </w:r>
      <w:r>
        <w:rPr>
          <w:rFonts w:eastAsia="Times New Roman" w:cs="Times New Roman"/>
          <w:szCs w:val="24"/>
        </w:rPr>
        <w:t xml:space="preserve">υρωπαϊκής τραπεζικής ένωσης, που απαιτεί ομοιόμορφους κανόνες λειτουργίας σε βασικά ζητήματα, για να είναι ευκολότερος ο έλεγχος από τα όργανα της Ευρωπαϊκής Ένωσης για την ευρωπαϊκή τραπεζική ένωση. </w:t>
      </w:r>
    </w:p>
    <w:p w14:paraId="5D189A7B"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Οι ενιαίοι κανόνες λειτουργίας παίζουν ακόμα έναν σημαν</w:t>
      </w:r>
      <w:r>
        <w:rPr>
          <w:rFonts w:eastAsia="Times New Roman" w:cs="Times New Roman"/>
          <w:szCs w:val="24"/>
        </w:rPr>
        <w:t>τικό ρόλο για το τραπεζικό κεφάλαιο. Συμβάλλουν παραπέρα στη συγκεντροποίηση και συγκέντρωση των τραπεζών. Προωθούν και επιταχύνουν τη διαδικασία αναδιάρθρωσης συνολικά του χρηματοπιστωτικού συστήματος. Αυτό ουσιαστικά βοηθά τους μεγάλους τραπεζικούς ομίλο</w:t>
      </w:r>
      <w:r>
        <w:rPr>
          <w:rFonts w:eastAsia="Times New Roman" w:cs="Times New Roman"/>
          <w:szCs w:val="24"/>
        </w:rPr>
        <w:t xml:space="preserve">υς. Είναι μια εξέλιξη που θα αποδειχθεί σε βάρος των εργαζόμενων στις τράπεζες, οι οποίοι θα την πληρώσουν με απολύσεις και ένταση της εκμετάλλευσης σε βάρος τους. Άλλωστε τώρα υπάρχει πλούσια εμπειρία γύρω από αυτό το ζήτημα. </w:t>
      </w:r>
    </w:p>
    <w:p w14:paraId="5D189A7C"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Οι τέσσερις μεγάλες τράπεζες</w:t>
      </w:r>
      <w:r>
        <w:rPr>
          <w:rFonts w:eastAsia="Times New Roman" w:cs="Times New Roman"/>
          <w:szCs w:val="24"/>
        </w:rPr>
        <w:t xml:space="preserve"> που κρίθηκαν ως συστημικές κατά τη διαδικασία της ανακεφαλαιοποίησης ελέγχουν σχεδόν εξ ολοκλήρου την ελληνική κεφαλαιαγορά. Οι εργαζόμενοι στις τράπεζες μειώθηκαν 30% περίπου αυτή την περίοδο, ενώ συγχρόνως άλλαξαν προς το χειρότερο οι εργασιακές σχέσεις</w:t>
      </w:r>
      <w:r>
        <w:rPr>
          <w:rFonts w:eastAsia="Times New Roman" w:cs="Times New Roman"/>
          <w:szCs w:val="24"/>
        </w:rPr>
        <w:t xml:space="preserve">. Βιώνουν ήδη σημαντικές περικοπές σε μισθούς και συνολικά στα δικαιώματά τους. </w:t>
      </w:r>
    </w:p>
    <w:p w14:paraId="5D189A7D" w14:textId="77777777" w:rsidR="00CB774E" w:rsidRDefault="00A25ABA">
      <w:pPr>
        <w:spacing w:after="0" w:line="600" w:lineRule="auto"/>
        <w:ind w:firstLine="720"/>
        <w:contextualSpacing/>
        <w:jc w:val="both"/>
        <w:rPr>
          <w:rFonts w:eastAsia="Times New Roman" w:cs="Times New Roman"/>
          <w:b/>
          <w:szCs w:val="24"/>
        </w:rPr>
      </w:pPr>
      <w:r>
        <w:rPr>
          <w:rFonts w:eastAsia="Times New Roman" w:cs="Times New Roman"/>
          <w:szCs w:val="24"/>
        </w:rPr>
        <w:t>Από την άλλη, όσον αφορά τα λαϊκά στρώματα, παράλληλα με τη ληστεία που τους γίνεται, ήρθαν από πάνω και οι εκβιασμοί για την αποπληρωμή των δανείων τους και η εκμετάλλευση τω</w:t>
      </w:r>
      <w:r>
        <w:rPr>
          <w:rFonts w:eastAsia="Times New Roman" w:cs="Times New Roman"/>
          <w:szCs w:val="24"/>
        </w:rPr>
        <w:t xml:space="preserve">ν μικροκαταθέσεών τους, που όλες μαζί βεβαίως αποτελούν σημαντική πηγή χρηματοδότησης του κεφαλαίου με σχεδόν μηδενικά επιτόκια. </w:t>
      </w:r>
    </w:p>
    <w:p w14:paraId="5D189A7E"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Σε τελική ανάλυση, τις ζημιές της καπιταλιστικής οικονομικής κρίσης τις πληρώνουν τα λαϊκά στρώματα</w:t>
      </w:r>
      <w:r>
        <w:rPr>
          <w:rFonts w:eastAsia="Times New Roman" w:cs="Times New Roman"/>
          <w:szCs w:val="24"/>
        </w:rPr>
        <w:t>,</w:t>
      </w:r>
      <w:r>
        <w:rPr>
          <w:rFonts w:eastAsia="Times New Roman" w:cs="Times New Roman"/>
          <w:szCs w:val="24"/>
        </w:rPr>
        <w:t xml:space="preserve"> είτε ως φορολογούμενοι</w:t>
      </w:r>
      <w:r>
        <w:rPr>
          <w:rFonts w:eastAsia="Times New Roman" w:cs="Times New Roman"/>
          <w:szCs w:val="24"/>
        </w:rPr>
        <w:t xml:space="preserve"> είτε ως λαϊκοί αποταμιευτές είτε ως δανειολήπτες. </w:t>
      </w:r>
    </w:p>
    <w:p w14:paraId="5D189A7F"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Γνωρίζετε όλοι σας πολύ καλά πως για την ανάπτυξη των επενδύσεων των επιχειρηματικών ομίλων είναι αναγκαία η τραπεζική χρηματοδότηση. Για να υπάρξει όμως αυτή, είναι αναγκαία η αποκατάσταση </w:t>
      </w:r>
      <w:r>
        <w:rPr>
          <w:rFonts w:eastAsia="Times New Roman" w:cs="Times New Roman"/>
          <w:szCs w:val="24"/>
        </w:rPr>
        <w:lastRenderedPageBreak/>
        <w:t>συνθηκών ομαλό</w:t>
      </w:r>
      <w:r>
        <w:rPr>
          <w:rFonts w:eastAsia="Times New Roman" w:cs="Times New Roman"/>
          <w:szCs w:val="24"/>
        </w:rPr>
        <w:t>τητας στο χρηματοπιστωτικό σύστημα. Έτσι μαζί με τις ενισχύσεις του νέου ΕΣΠΑ, του πακέτου Γιούνκερ αλλά και του Προγράμματος Δημοσίων Επενδύσεων του κρατικού προϋπολογισμού</w:t>
      </w:r>
      <w:r>
        <w:rPr>
          <w:rFonts w:eastAsia="Times New Roman" w:cs="Times New Roman"/>
          <w:szCs w:val="24"/>
        </w:rPr>
        <w:t>,</w:t>
      </w:r>
      <w:r>
        <w:rPr>
          <w:rFonts w:eastAsia="Times New Roman" w:cs="Times New Roman"/>
          <w:szCs w:val="24"/>
        </w:rPr>
        <w:t xml:space="preserve"> θα βρεθεί ζεστό χρήμα για τους επιχειρηματικούς ομίλους. Άρα να γιατί είναι αναγκ</w:t>
      </w:r>
      <w:r>
        <w:rPr>
          <w:rFonts w:eastAsia="Times New Roman" w:cs="Times New Roman"/>
          <w:szCs w:val="24"/>
        </w:rPr>
        <w:t xml:space="preserve">αίο βήμα η στήριξη των τραπεζών αυτή την περίοδο. </w:t>
      </w:r>
    </w:p>
    <w:p w14:paraId="5D189A80"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η αλήθεια είναι πως σε περίοδο καπιταλιστικής οικονομικής κρίσης έχει μειωθεί η εμπιστοσύνη του κόσμου προς τις τράπεζες, δεν συμμετέχει στη συγκεκριμένη αγορά, και με βάση αυτό το πλαίσ</w:t>
      </w:r>
      <w:r>
        <w:rPr>
          <w:rFonts w:eastAsia="Times New Roman" w:cs="Times New Roman"/>
          <w:szCs w:val="24"/>
        </w:rPr>
        <w:t xml:space="preserve">ιο θέλουν να τονώσουν την εμπιστοσύνη των καταναλωτών. </w:t>
      </w:r>
    </w:p>
    <w:p w14:paraId="5D189A81"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Όσο για τις ρυθμίσεις σχετικά με την ενημέρωση των δανειοληπτών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την προστασία τους συνολικά δηλαδή, κατά τη γνώμη μας δεν προσφέρουν κα</w:t>
      </w:r>
      <w:r>
        <w:rPr>
          <w:rFonts w:eastAsia="Times New Roman" w:cs="Times New Roman"/>
          <w:szCs w:val="24"/>
        </w:rPr>
        <w:t>μ</w:t>
      </w:r>
      <w:r>
        <w:rPr>
          <w:rFonts w:eastAsia="Times New Roman" w:cs="Times New Roman"/>
          <w:szCs w:val="24"/>
        </w:rPr>
        <w:t>μία, μα κα</w:t>
      </w:r>
      <w:r>
        <w:rPr>
          <w:rFonts w:eastAsia="Times New Roman" w:cs="Times New Roman"/>
          <w:szCs w:val="24"/>
        </w:rPr>
        <w:t>μ</w:t>
      </w:r>
      <w:r>
        <w:rPr>
          <w:rFonts w:eastAsia="Times New Roman" w:cs="Times New Roman"/>
          <w:szCs w:val="24"/>
        </w:rPr>
        <w:t>μία προστασία. Και αυτό για τους εξής λόγους.</w:t>
      </w:r>
    </w:p>
    <w:p w14:paraId="5D189A82"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Πρώτον, γιατί η </w:t>
      </w:r>
      <w:r>
        <w:rPr>
          <w:rFonts w:eastAsia="Times New Roman" w:cs="Times New Roman"/>
          <w:szCs w:val="24"/>
        </w:rPr>
        <w:t>ο</w:t>
      </w:r>
      <w:r>
        <w:rPr>
          <w:rFonts w:eastAsia="Times New Roman" w:cs="Times New Roman"/>
          <w:szCs w:val="24"/>
        </w:rPr>
        <w:t xml:space="preserve">δηγία διατηρεί όλη την πολυπλοκότητα στην ενημέρωση των υποψήφιων δανειοληπτών. </w:t>
      </w:r>
    </w:p>
    <w:p w14:paraId="5D189A83"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Δεύτερον, δεν διασφαλίζει κανέναν έλεγχο για το αν αυτό γίνεται ή όχι. </w:t>
      </w:r>
    </w:p>
    <w:p w14:paraId="5D189A84"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Τρίτον, δεν διασφαλίζει αντικειμενική δυνατότητα σύγκρισης προϊόντων. </w:t>
      </w:r>
    </w:p>
    <w:p w14:paraId="5D189A85"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Τέταρτον, η αορ</w:t>
      </w:r>
      <w:r>
        <w:rPr>
          <w:rFonts w:eastAsia="Times New Roman" w:cs="Times New Roman"/>
          <w:szCs w:val="24"/>
        </w:rPr>
        <w:t>ιστία των όρων</w:t>
      </w:r>
      <w:r>
        <w:rPr>
          <w:rFonts w:eastAsia="Times New Roman" w:cs="Times New Roman"/>
          <w:szCs w:val="24"/>
        </w:rPr>
        <w:t>,</w:t>
      </w:r>
      <w:r>
        <w:rPr>
          <w:rFonts w:eastAsia="Times New Roman" w:cs="Times New Roman"/>
          <w:szCs w:val="24"/>
        </w:rPr>
        <w:t xml:space="preserve"> που προβλέπονται από συγκεκριμένα άρθρα του σχεδίου νόμου</w:t>
      </w:r>
      <w:r>
        <w:rPr>
          <w:rFonts w:eastAsia="Times New Roman" w:cs="Times New Roman"/>
          <w:szCs w:val="24"/>
        </w:rPr>
        <w:t>,</w:t>
      </w:r>
      <w:r>
        <w:rPr>
          <w:rFonts w:eastAsia="Times New Roman" w:cs="Times New Roman"/>
          <w:szCs w:val="24"/>
        </w:rPr>
        <w:t xml:space="preserve"> είναι τέτοια που επιτρέπει την ερμηνεία από τις τράπεζες με όποιον τρόπο τις συμφέρει. Το ίδιο ισχύει και με τα δάνεια σε ξένο νόμισμα</w:t>
      </w:r>
      <w:r>
        <w:rPr>
          <w:rFonts w:eastAsia="Times New Roman" w:cs="Times New Roman"/>
          <w:szCs w:val="24"/>
        </w:rPr>
        <w:t>,</w:t>
      </w:r>
      <w:r>
        <w:rPr>
          <w:rFonts w:eastAsia="Times New Roman" w:cs="Times New Roman"/>
          <w:szCs w:val="24"/>
        </w:rPr>
        <w:t xml:space="preserve"> που δεν επιτρέπει στην ουσία τη διακύμανση πά</w:t>
      </w:r>
      <w:r>
        <w:rPr>
          <w:rFonts w:eastAsia="Times New Roman" w:cs="Times New Roman"/>
          <w:szCs w:val="24"/>
        </w:rPr>
        <w:t>νω από 20%. Το 20% από μόνο του είναι τεράστιο. Άρα η προστασία των καταναλωτών, που επικαλούνται όλα τα άλλα κόμματα, αποτελεί στην ουσία το τυράκι στη φάκα που έχουν στήσει τα «γεράκια» του τραπεζικού κεφαλαίου.</w:t>
      </w:r>
    </w:p>
    <w:p w14:paraId="5D189A86"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Η κοροϊδία τους δεν έχει τέλος. Καλούν τις</w:t>
      </w:r>
      <w:r>
        <w:rPr>
          <w:rFonts w:eastAsia="Times New Roman" w:cs="Times New Roman"/>
          <w:szCs w:val="24"/>
        </w:rPr>
        <w:t xml:space="preserve"> τράπεζες να δείξουν μέσα από την </w:t>
      </w:r>
      <w:r>
        <w:rPr>
          <w:rFonts w:eastAsia="Times New Roman" w:cs="Times New Roman"/>
          <w:szCs w:val="24"/>
        </w:rPr>
        <w:t>ο</w:t>
      </w:r>
      <w:r>
        <w:rPr>
          <w:rFonts w:eastAsia="Times New Roman" w:cs="Times New Roman"/>
          <w:szCs w:val="24"/>
        </w:rPr>
        <w:t>δηγία και το σχέδιο νόμου, όπως λένε σε εισαγωγικά -διαβάζω αυτολεξεί- «εύλογη ανοχή, για να καταβάλουν κάθε εύλογη προσπάθεια για την επίτευξη λύσης πριν κινήσουν διαδικασίες κατάσχεσης». Τέτοιου είδους προτροπές προς το</w:t>
      </w:r>
      <w:r>
        <w:rPr>
          <w:rFonts w:eastAsia="Times New Roman" w:cs="Times New Roman"/>
          <w:szCs w:val="24"/>
        </w:rPr>
        <w:t xml:space="preserve"> τραπεζικό κεφάλαιο μόνο κοροϊδία μπορούν να αποτελούν προς τα λαϊκά στρώματα όταν από </w:t>
      </w:r>
      <w:r>
        <w:rPr>
          <w:rFonts w:eastAsia="Times New Roman" w:cs="Times New Roman"/>
          <w:szCs w:val="24"/>
        </w:rPr>
        <w:lastRenderedPageBreak/>
        <w:t xml:space="preserve">την άλλη μεριά κράτος και τράπεζες σχεδιάζουν ακόμα και ηλεκτρονικούς πλειστηριασμούς για να μην μπορεί κανείς να τους παρεμποδίζει. </w:t>
      </w:r>
    </w:p>
    <w:p w14:paraId="5D189A87"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όσο κι</w:t>
      </w:r>
      <w:r>
        <w:rPr>
          <w:rFonts w:eastAsia="Times New Roman" w:cs="Times New Roman"/>
          <w:szCs w:val="24"/>
        </w:rPr>
        <w:t xml:space="preserve"> αν επικαλείστε την προστασία των δανειοληπτών δεν μπορείτε να κρύψετε τη σκληρή πραγματικότητα για τα λαϊκά στρώματα. Εκβιασμοί, απόλυτος εμπαιγμός τα περί προστασίας της πρώτης κατοικίας, κατασχέσεις και πλειστηριασμοί για τις λαϊκές οικογένειες και από </w:t>
      </w:r>
      <w:r>
        <w:rPr>
          <w:rFonts w:eastAsia="Times New Roman" w:cs="Times New Roman"/>
          <w:szCs w:val="24"/>
        </w:rPr>
        <w:t xml:space="preserve">την άλλη στήριξη της κερδοφορίας των τραπεζικών ομίλων του χρηματοπιστωτικού συστήματος. Αυτή είναι η σκληρή πραγματικότητα για τα λαϊκά στρώματα. </w:t>
      </w:r>
    </w:p>
    <w:p w14:paraId="5D189A88"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Με τέτοια νομοσχέδια που φέρνετε, ούτε προστασία ούτε ανακούφιση των λαϊκών στρωμάτων μπορεί να υπάρξει. Η σ</w:t>
      </w:r>
      <w:r>
        <w:rPr>
          <w:rFonts w:eastAsia="Times New Roman" w:cs="Times New Roman"/>
          <w:szCs w:val="24"/>
        </w:rPr>
        <w:t xml:space="preserve">υζήτηση για τη λεγόμενη διάσωση των τραπεζών δεν αφορά τα δικά τους συμφέροντα αλλά τη διαχείριση της καπιταλιστικής οικονομικής κρίσης προς όφελος των αστών και τα μεταξύ τους ανταγωνιστικά συμφέροντα. Τη χασούρα των τραπεζών οι όμιλοι ιδιοκτήτες τους θα </w:t>
      </w:r>
      <w:r>
        <w:rPr>
          <w:rFonts w:eastAsia="Times New Roman" w:cs="Times New Roman"/>
          <w:szCs w:val="24"/>
        </w:rPr>
        <w:t>την βγάλουν από την ένταση της εκμετάλλευσης των εργαζόμενων.</w:t>
      </w:r>
    </w:p>
    <w:p w14:paraId="5D189A89"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Το ΚΚΕ απευθυνόμενο στα λαϊκά στρώματα τούς λέει ξεκάθαρα πως η απάντηση κόντρα σ’ αυτή την προοπτική δεν μπορεί να είναι σε κα</w:t>
      </w:r>
      <w:r>
        <w:rPr>
          <w:rFonts w:eastAsia="Times New Roman" w:cs="Times New Roman"/>
          <w:szCs w:val="24"/>
        </w:rPr>
        <w:t>μ</w:t>
      </w:r>
      <w:r>
        <w:rPr>
          <w:rFonts w:eastAsia="Times New Roman" w:cs="Times New Roman"/>
          <w:szCs w:val="24"/>
        </w:rPr>
        <w:t>μία, μα σε κα</w:t>
      </w:r>
      <w:r>
        <w:rPr>
          <w:rFonts w:eastAsia="Times New Roman" w:cs="Times New Roman"/>
          <w:szCs w:val="24"/>
        </w:rPr>
        <w:t>μ</w:t>
      </w:r>
      <w:r>
        <w:rPr>
          <w:rFonts w:eastAsia="Times New Roman" w:cs="Times New Roman"/>
          <w:szCs w:val="24"/>
        </w:rPr>
        <w:t>μία περίπτωση ατομική υπόθεση αλλά ούτε υπόθεση διευ</w:t>
      </w:r>
      <w:r>
        <w:rPr>
          <w:rFonts w:eastAsia="Times New Roman" w:cs="Times New Roman"/>
          <w:szCs w:val="24"/>
        </w:rPr>
        <w:t>κρίνισης ορισμένων προϋποθέσεων που βάζουν οι τράπεζες. Κατά τη γνώμη μας, μπορεί στις μέρες μας να υπάρξει ανακούφιση της λαϊκής οικογένειας, αν ο ίδιος ο λαός δεν εναποθέσει τις ελπίδες του στους διαφόρους σωτήρες, αν πάρει την υπόθεση στα χέρια του βάζο</w:t>
      </w:r>
      <w:r>
        <w:rPr>
          <w:rFonts w:eastAsia="Times New Roman" w:cs="Times New Roman"/>
          <w:szCs w:val="24"/>
        </w:rPr>
        <w:t>ντας τη δική του σφραγίδα στις πολιτικές εξελίξεις. Με την οργάνωση και την πάλη του προσανατολισμένη ενάντια στον κύριο αντίπαλο, που δεν είναι άλλος από τη δράση των επιχειρηματικών ομίλων για την εξασφάλιση των κερδών τους, να απαιτήσει τα αναγκαία μέτρ</w:t>
      </w:r>
      <w:r>
        <w:rPr>
          <w:rFonts w:eastAsia="Times New Roman" w:cs="Times New Roman"/>
          <w:szCs w:val="24"/>
        </w:rPr>
        <w:t xml:space="preserve">α για την ανακούφισή του. </w:t>
      </w:r>
    </w:p>
    <w:p w14:paraId="5D189A8A" w14:textId="77777777" w:rsidR="00CB774E" w:rsidRDefault="00A25ABA">
      <w:pPr>
        <w:spacing w:after="0" w:line="600" w:lineRule="auto"/>
        <w:ind w:firstLine="720"/>
        <w:contextualSpacing/>
        <w:jc w:val="both"/>
        <w:rPr>
          <w:rFonts w:eastAsia="Times New Roman"/>
          <w:color w:val="000000"/>
          <w:szCs w:val="24"/>
        </w:rPr>
      </w:pPr>
      <w:r>
        <w:rPr>
          <w:rFonts w:eastAsia="Times New Roman"/>
          <w:color w:val="000000"/>
          <w:szCs w:val="24"/>
        </w:rPr>
        <w:t>Και τέτοια μέτρα, προς αυτή την κατεύθυνση -τα έχουμε καταθέσει και στη Βουλή- κατά τη γνώμη μας είναι: Πρώτα απ’ όλα η διαγραφή κάθε είδους τόκων και ανατοκισμού. Μετά την αφαίρεση των τόκων να διαγραφεί ποσοστό ύψους 50% της οφ</w:t>
      </w:r>
      <w:r>
        <w:rPr>
          <w:rFonts w:eastAsia="Times New Roman"/>
          <w:color w:val="000000"/>
          <w:szCs w:val="24"/>
        </w:rPr>
        <w:t xml:space="preserve">ειλής προς τις τράπεζες. Το ποσό που θα μείνει να πάψει να γεννά τόκους για όσο διάστημα διαρκεί η οικονομική κρίση. </w:t>
      </w:r>
    </w:p>
    <w:p w14:paraId="5D189A8B" w14:textId="77777777" w:rsidR="00CB774E" w:rsidRDefault="00A25ABA">
      <w:pPr>
        <w:spacing w:after="0" w:line="600" w:lineRule="auto"/>
        <w:ind w:firstLine="720"/>
        <w:contextualSpacing/>
        <w:jc w:val="both"/>
        <w:rPr>
          <w:rFonts w:eastAsia="Times New Roman"/>
          <w:color w:val="000000"/>
          <w:szCs w:val="24"/>
        </w:rPr>
      </w:pPr>
      <w:r>
        <w:rPr>
          <w:rFonts w:eastAsia="Times New Roman"/>
          <w:color w:val="000000"/>
          <w:szCs w:val="24"/>
        </w:rPr>
        <w:lastRenderedPageBreak/>
        <w:t>Όσον αφορά τους ανέργους, να σταματήσει η πληρωμή των οφειλών τους για όσο διάστημα, επίσης, διαρκεί η οικονομική κρίση.</w:t>
      </w:r>
    </w:p>
    <w:p w14:paraId="5D189A8C" w14:textId="77777777" w:rsidR="00CB774E" w:rsidRDefault="00A25ABA">
      <w:pPr>
        <w:spacing w:after="0" w:line="600" w:lineRule="auto"/>
        <w:ind w:firstLine="720"/>
        <w:contextualSpacing/>
        <w:jc w:val="both"/>
        <w:rPr>
          <w:rFonts w:eastAsia="Times New Roman"/>
          <w:color w:val="000000"/>
          <w:szCs w:val="24"/>
        </w:rPr>
      </w:pPr>
      <w:r>
        <w:rPr>
          <w:rFonts w:eastAsia="Times New Roman"/>
          <w:color w:val="000000"/>
          <w:szCs w:val="24"/>
        </w:rPr>
        <w:t xml:space="preserve">Να σταματήσει κάθε μορφής πράξη αναγκαστικής εκτέλεσης από πλευράς των τραπεζών σε βάρος των οφειλετών, λαϊκών οικογενειών, για οφειλόμενα ποσά. </w:t>
      </w:r>
    </w:p>
    <w:p w14:paraId="5D189A8D" w14:textId="77777777" w:rsidR="00CB774E" w:rsidRDefault="00A25ABA">
      <w:pPr>
        <w:spacing w:after="0" w:line="600" w:lineRule="auto"/>
        <w:ind w:firstLine="720"/>
        <w:contextualSpacing/>
        <w:jc w:val="both"/>
        <w:rPr>
          <w:rFonts w:eastAsia="Times New Roman"/>
          <w:color w:val="000000"/>
          <w:szCs w:val="24"/>
        </w:rPr>
      </w:pPr>
      <w:r>
        <w:rPr>
          <w:rFonts w:eastAsia="Times New Roman"/>
          <w:color w:val="000000"/>
          <w:szCs w:val="24"/>
        </w:rPr>
        <w:t>Τέτοιου είδους μέτρα είναι αναγκαία, δεδομένου τού ότι η μεγάλη πλειοψηφία των λαϊκών νοικοκυριών πνίγεται από</w:t>
      </w:r>
      <w:r>
        <w:rPr>
          <w:rFonts w:eastAsia="Times New Roman"/>
          <w:color w:val="000000"/>
          <w:szCs w:val="24"/>
        </w:rPr>
        <w:t xml:space="preserve"> τραπεζικά δάνεια</w:t>
      </w:r>
      <w:r>
        <w:rPr>
          <w:rFonts w:eastAsia="Times New Roman"/>
          <w:color w:val="000000"/>
          <w:szCs w:val="24"/>
        </w:rPr>
        <w:t>,</w:t>
      </w:r>
      <w:r>
        <w:rPr>
          <w:rFonts w:eastAsia="Times New Roman"/>
          <w:color w:val="000000"/>
          <w:szCs w:val="24"/>
        </w:rPr>
        <w:t xml:space="preserve"> που δεν μπορεί να αποπληρώσει και που οδηγούν εκατοντάδες χιλιάδες εργαζόμενους, αυτοαπασχολούμενους, φτωχούς αγρότες και κτηνοτρόφους, κυριολεκτικά, σε απόγνωση.</w:t>
      </w:r>
    </w:p>
    <w:p w14:paraId="5D189A8E" w14:textId="77777777" w:rsidR="00CB774E" w:rsidRDefault="00A25ABA">
      <w:pPr>
        <w:spacing w:after="0" w:line="600" w:lineRule="auto"/>
        <w:ind w:firstLine="720"/>
        <w:contextualSpacing/>
        <w:jc w:val="both"/>
        <w:rPr>
          <w:rFonts w:eastAsia="Times New Roman"/>
          <w:color w:val="000000"/>
          <w:szCs w:val="24"/>
        </w:rPr>
      </w:pPr>
      <w:r>
        <w:rPr>
          <w:rFonts w:eastAsia="Times New Roman"/>
          <w:color w:val="000000"/>
          <w:szCs w:val="24"/>
        </w:rPr>
        <w:t>Βέβαια, αυτές οι προτάσεις του ΚΚΕ για την ανακούφιση της λαϊκής οικογένει</w:t>
      </w:r>
      <w:r>
        <w:rPr>
          <w:rFonts w:eastAsia="Times New Roman"/>
          <w:color w:val="000000"/>
          <w:szCs w:val="24"/>
        </w:rPr>
        <w:t xml:space="preserve">ας έρχονται σε πλήρη αντίθεση με το ευρωενωσιακό πλαίσιο, τα συμφέροντα των μονοπωλίων και ειδικά των τραπεζικών ομίλων. Δείχνουν, όμως, τον πραγματικό αντίπαλο των εργαζόμενων και των λαϊκών στρωμάτων. Δείχνουν </w:t>
      </w:r>
      <w:r>
        <w:rPr>
          <w:rFonts w:eastAsia="Times New Roman"/>
          <w:color w:val="000000"/>
          <w:szCs w:val="24"/>
        </w:rPr>
        <w:lastRenderedPageBreak/>
        <w:t xml:space="preserve">ταυτόχρονα κα τον προσανατολισμό που πρέπει </w:t>
      </w:r>
      <w:r>
        <w:rPr>
          <w:rFonts w:eastAsia="Times New Roman"/>
          <w:color w:val="000000"/>
          <w:szCs w:val="24"/>
        </w:rPr>
        <w:t xml:space="preserve">να έχουν οι αγώνες του λαού για να είναι αποτελεσματικοί. </w:t>
      </w:r>
    </w:p>
    <w:p w14:paraId="5D189A8F" w14:textId="77777777" w:rsidR="00CB774E" w:rsidRDefault="00A25ABA">
      <w:pPr>
        <w:spacing w:after="0" w:line="600" w:lineRule="auto"/>
        <w:ind w:firstLine="720"/>
        <w:contextualSpacing/>
        <w:jc w:val="both"/>
        <w:rPr>
          <w:rFonts w:eastAsia="Times New Roman"/>
          <w:color w:val="000000"/>
          <w:szCs w:val="24"/>
        </w:rPr>
      </w:pPr>
      <w:r>
        <w:rPr>
          <w:rFonts w:eastAsia="Times New Roman"/>
          <w:color w:val="000000"/>
          <w:szCs w:val="24"/>
        </w:rPr>
        <w:t>Με όλα τα παραπάνω γίνεται φανερό ότι το Κομμουνιστικό Κόμμα της Ελλάδ</w:t>
      </w:r>
      <w:r>
        <w:rPr>
          <w:rFonts w:eastAsia="Times New Roman"/>
          <w:color w:val="000000"/>
          <w:szCs w:val="24"/>
        </w:rPr>
        <w:t>α</w:t>
      </w:r>
      <w:r>
        <w:rPr>
          <w:rFonts w:eastAsia="Times New Roman"/>
          <w:color w:val="000000"/>
          <w:szCs w:val="24"/>
        </w:rPr>
        <w:t xml:space="preserve">ς καταψηφίζει το συγκεκριμένο σχέδιο νόμου επί της αρχής. </w:t>
      </w:r>
    </w:p>
    <w:p w14:paraId="5D189A90" w14:textId="77777777" w:rsidR="00CB774E" w:rsidRDefault="00A25ABA">
      <w:pPr>
        <w:spacing w:after="0" w:line="600" w:lineRule="auto"/>
        <w:ind w:firstLine="720"/>
        <w:contextualSpacing/>
        <w:jc w:val="both"/>
        <w:rPr>
          <w:rFonts w:eastAsia="Times New Roman"/>
          <w:color w:val="000000"/>
          <w:szCs w:val="24"/>
        </w:rPr>
      </w:pPr>
      <w:r>
        <w:rPr>
          <w:rFonts w:eastAsia="Times New Roman"/>
          <w:color w:val="000000"/>
          <w:szCs w:val="24"/>
        </w:rPr>
        <w:t xml:space="preserve">Στον χρόνο που μου μένει, θα ήθελα να πω δυο-τρία λόγια για κάποια </w:t>
      </w:r>
      <w:r>
        <w:rPr>
          <w:rFonts w:eastAsia="Times New Roman"/>
          <w:color w:val="000000"/>
          <w:szCs w:val="24"/>
        </w:rPr>
        <w:t>άρθρα.</w:t>
      </w:r>
    </w:p>
    <w:p w14:paraId="5D189A91" w14:textId="77777777" w:rsidR="00CB774E" w:rsidRDefault="00A25ABA">
      <w:pPr>
        <w:spacing w:after="0" w:line="600" w:lineRule="auto"/>
        <w:ind w:firstLine="720"/>
        <w:contextualSpacing/>
        <w:jc w:val="both"/>
        <w:rPr>
          <w:rFonts w:eastAsia="Times New Roman" w:cs="Times New Roman"/>
          <w:szCs w:val="24"/>
        </w:rPr>
      </w:pPr>
      <w:r>
        <w:rPr>
          <w:rFonts w:eastAsia="Times New Roman"/>
          <w:color w:val="000000"/>
          <w:szCs w:val="24"/>
        </w:rPr>
        <w:t xml:space="preserve">Πρώτα απ’ όλα, όσον αφορά το άρθρο 43, για την ιδιωτικοποίηση του ΟΛΠ και τη </w:t>
      </w:r>
      <w:r>
        <w:rPr>
          <w:rFonts w:eastAsia="Times New Roman"/>
          <w:color w:val="000000"/>
          <w:szCs w:val="24"/>
        </w:rPr>
        <w:t>σύμβαση παραχώρησης</w:t>
      </w:r>
      <w:r>
        <w:rPr>
          <w:rFonts w:eastAsia="Times New Roman"/>
          <w:color w:val="000000"/>
          <w:szCs w:val="24"/>
        </w:rPr>
        <w:t>, θα ήθελα να πω ότι εμείς ως Κομμουνιστικό Κόμμα της Ελλάδας, δεν έχουμε κα</w:t>
      </w:r>
      <w:r>
        <w:rPr>
          <w:rFonts w:eastAsia="Times New Roman"/>
          <w:color w:val="000000"/>
          <w:szCs w:val="24"/>
        </w:rPr>
        <w:t>μ</w:t>
      </w:r>
      <w:r>
        <w:rPr>
          <w:rFonts w:eastAsia="Times New Roman"/>
          <w:color w:val="000000"/>
          <w:szCs w:val="24"/>
        </w:rPr>
        <w:t>μιά αυταπάτη πως η κατάργηση ορισμένων φοροαπαλλαγών αποτελεί φιλολαϊκή πολι</w:t>
      </w:r>
      <w:r>
        <w:rPr>
          <w:rFonts w:eastAsia="Times New Roman"/>
          <w:color w:val="000000"/>
          <w:szCs w:val="24"/>
        </w:rPr>
        <w:t xml:space="preserve">τική. Άλλωστε όλοι σας -και η Κυβέρνηση- συμφωνείτε με την υλοποίηση της πολιτικής των ιδιωτικοποιήσεων, που βεβαίως αποτελεί γενικότερη πολιτική της </w:t>
      </w:r>
      <w:r>
        <w:rPr>
          <w:rFonts w:eastAsia="Times New Roman" w:cs="Times New Roman"/>
          <w:szCs w:val="24"/>
        </w:rPr>
        <w:t>Ευρωπαϊκής Ένωσης για να βρεθεί κερδοφόρα διέξοδος στα συσσωρευμένα κεφάλαια και αυτή την πολιτική θα συνε</w:t>
      </w:r>
      <w:r>
        <w:rPr>
          <w:rFonts w:eastAsia="Times New Roman" w:cs="Times New Roman"/>
          <w:szCs w:val="24"/>
        </w:rPr>
        <w:t xml:space="preserve">χίσετε και στο μέλλον να την υλοποιείτε. Καταργούνται, βεβαίως, </w:t>
      </w:r>
      <w:r>
        <w:rPr>
          <w:rFonts w:eastAsia="Times New Roman" w:cs="Times New Roman"/>
          <w:szCs w:val="24"/>
        </w:rPr>
        <w:lastRenderedPageBreak/>
        <w:t>ορισμένα προνόμια με απόφαση της Ευρωπαϊκής Ένωσης, γιατί πρέπει να θωρακιστεί ο υγιής ανταγωνισμός. Από τη στιγμή που συμφωνείτε με αυτή την πολιτική, είμαστε σίγουροι πως θα βρείτε άλλου είδ</w:t>
      </w:r>
      <w:r>
        <w:rPr>
          <w:rFonts w:eastAsia="Times New Roman" w:cs="Times New Roman"/>
          <w:szCs w:val="24"/>
        </w:rPr>
        <w:t xml:space="preserve">ους τρόπους να δώσετε τα αντίστοιχα προνόμια στο κεφάλαιο. </w:t>
      </w:r>
    </w:p>
    <w:p w14:paraId="5D189A92"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Εμείς θα ψηφίσουμε το συγκεκριμένο άρθρο, χωρίς βεβαίως τις παραπάνω αυταπάτες. Αυτό, άλλωστε, αποδεικνύεται και από την απόσυρση του άρθρου 46, που όχι μόνο το απέσυρε η Κυβέρνηση, αλλά το ζήτησα</w:t>
      </w:r>
      <w:r>
        <w:rPr>
          <w:rFonts w:eastAsia="Times New Roman" w:cs="Times New Roman"/>
          <w:szCs w:val="24"/>
        </w:rPr>
        <w:t xml:space="preserve">ν και τα υπόλοιπα κόμματα της </w:t>
      </w:r>
      <w:r>
        <w:rPr>
          <w:rFonts w:eastAsia="Times New Roman" w:cs="Times New Roman"/>
          <w:szCs w:val="24"/>
        </w:rPr>
        <w:t>Α</w:t>
      </w:r>
      <w:r>
        <w:rPr>
          <w:rFonts w:eastAsia="Times New Roman" w:cs="Times New Roman"/>
          <w:szCs w:val="24"/>
        </w:rPr>
        <w:t xml:space="preserve">ντιπολίτευσης, όπου καταργούσε την έκπτωση του 30% σε πλοία που ελλιμενίζονται μόνιμα στην ελληνική επικράτεια. </w:t>
      </w:r>
    </w:p>
    <w:p w14:paraId="5D189A93"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Επειδή τέλειωσε ο χρόνος μου, για τα υπόλοιπα άρθρα</w:t>
      </w:r>
      <w:r>
        <w:rPr>
          <w:rFonts w:eastAsia="Times New Roman" w:cs="Times New Roman"/>
          <w:szCs w:val="24"/>
        </w:rPr>
        <w:t>,</w:t>
      </w:r>
      <w:r>
        <w:rPr>
          <w:rFonts w:eastAsia="Times New Roman" w:cs="Times New Roman"/>
          <w:szCs w:val="24"/>
        </w:rPr>
        <w:t xml:space="preserve"> που θεωρούμε σημαντικά</w:t>
      </w:r>
      <w:r>
        <w:rPr>
          <w:rFonts w:eastAsia="Times New Roman" w:cs="Times New Roman"/>
          <w:szCs w:val="24"/>
        </w:rPr>
        <w:t>,</w:t>
      </w:r>
      <w:r>
        <w:rPr>
          <w:rFonts w:eastAsia="Times New Roman" w:cs="Times New Roman"/>
          <w:szCs w:val="24"/>
        </w:rPr>
        <w:t xml:space="preserve"> θα τοποθετηθούμε στη δευτερολογία.</w:t>
      </w:r>
    </w:p>
    <w:p w14:paraId="5D189A94"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w:t>
      </w:r>
    </w:p>
    <w:p w14:paraId="5D189A95"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κι εμείς, κύριε Βαρδαλή και για τη συνέπεια στον χρόνο.</w:t>
      </w:r>
    </w:p>
    <w:p w14:paraId="5D189A96"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Τον λόγο έχει ο </w:t>
      </w:r>
      <w:r>
        <w:rPr>
          <w:rFonts w:eastAsia="Times New Roman" w:cs="Times New Roman"/>
          <w:szCs w:val="24"/>
        </w:rPr>
        <w:t>ειδικός αγορητής</w:t>
      </w:r>
      <w:r>
        <w:rPr>
          <w:rFonts w:eastAsia="Times New Roman" w:cs="Times New Roman"/>
          <w:szCs w:val="24"/>
        </w:rPr>
        <w:t xml:space="preserve"> από το Ποτάμι κ. Σπυρίδων Δανέλλης.</w:t>
      </w:r>
    </w:p>
    <w:p w14:paraId="5D189A97"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Ευχαριστώ, κύριε Πρόεδρε.</w:t>
      </w:r>
    </w:p>
    <w:p w14:paraId="5D189A98"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w:t>
      </w:r>
      <w:r>
        <w:rPr>
          <w:rFonts w:eastAsia="Times New Roman" w:cs="Times New Roman"/>
          <w:szCs w:val="24"/>
        </w:rPr>
        <w:t xml:space="preserve">κύριοι συνάδελφοι, νομίζω –το λέγαμε κατά τη διάρκεια της συζήτησης στην </w:t>
      </w:r>
      <w:r>
        <w:rPr>
          <w:rFonts w:eastAsia="Times New Roman" w:cs="Times New Roman"/>
          <w:szCs w:val="24"/>
        </w:rPr>
        <w:t>ε</w:t>
      </w:r>
      <w:r>
        <w:rPr>
          <w:rFonts w:eastAsia="Times New Roman" w:cs="Times New Roman"/>
          <w:szCs w:val="24"/>
        </w:rPr>
        <w:t xml:space="preserve">πιτροπή- ότι μπορούμε πλέον να περάσουμε στον σεβασμό των βασικών κανόνων του «ευ νομοθετείν», κυρίως όταν έχουμε να κυρώσουμε είτε διεθνείς συμβάσεις είτε ευρωπαϊκές </w:t>
      </w:r>
      <w:r>
        <w:rPr>
          <w:rFonts w:eastAsia="Times New Roman" w:cs="Times New Roman"/>
          <w:szCs w:val="24"/>
        </w:rPr>
        <w:t>οδ</w:t>
      </w:r>
      <w:r>
        <w:rPr>
          <w:rFonts w:eastAsia="Times New Roman" w:cs="Times New Roman"/>
          <w:szCs w:val="24"/>
        </w:rPr>
        <w:t>ηγίες. Νομίζω</w:t>
      </w:r>
      <w:r>
        <w:rPr>
          <w:rFonts w:eastAsia="Times New Roman" w:cs="Times New Roman"/>
          <w:szCs w:val="24"/>
        </w:rPr>
        <w:t xml:space="preserve"> ότι πρέπει να τις αντιμετωπίζουμε αυτοτελώς. Οφείλουμε να το κάνουμε αυτό, αλλά και μπορούμε να το κάνουμε. </w:t>
      </w:r>
    </w:p>
    <w:p w14:paraId="5D189A99"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Κι επειδή βεβαίως αντιλαμβάνομαι και συμμερίζομαι ότι υπάρχει συνεχώς σωρεία διαφόρων τροπολογιών και ανάγκη να νομοθετούμε βελτιώνοντας προηγούμε</w:t>
      </w:r>
      <w:r>
        <w:rPr>
          <w:rFonts w:eastAsia="Times New Roman" w:cs="Times New Roman"/>
          <w:szCs w:val="24"/>
        </w:rPr>
        <w:t>να νομοσχέδια με τις τροπολογίες αυτές, μπορούμε να υιοθετήσουμε μια μεθοδολογία τού να έχουμε κατά διαστήματα νομοσχέδια «πασπαρτού» -να το πω έτσι- ανά Υπουργείο -κυρίως με το δικό σας Υπουργείο</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συμβαίνει αυτό κι έχουμε διαρκείς ανάγκες νομοθετ</w:t>
      </w:r>
      <w:r>
        <w:rPr>
          <w:rFonts w:eastAsia="Times New Roman" w:cs="Times New Roman"/>
          <w:szCs w:val="24"/>
        </w:rPr>
        <w:t xml:space="preserve">ικών βελτιώσεων. Να το κάνουμε, αλλά να το κάνουμε όπως πρέπει, χωρίς να υποβαθμίζουμε τις διεθνείς μας συμβάσεις και κυρίως τις ευρωπαϊκές </w:t>
      </w:r>
      <w:r>
        <w:rPr>
          <w:rFonts w:eastAsia="Times New Roman" w:cs="Times New Roman"/>
          <w:szCs w:val="24"/>
        </w:rPr>
        <w:t>ο</w:t>
      </w:r>
      <w:r>
        <w:rPr>
          <w:rFonts w:eastAsia="Times New Roman" w:cs="Times New Roman"/>
          <w:szCs w:val="24"/>
        </w:rPr>
        <w:t xml:space="preserve">δηγίες. </w:t>
      </w:r>
    </w:p>
    <w:p w14:paraId="5D189A9A" w14:textId="77777777" w:rsidR="00CB774E" w:rsidRDefault="00A25ABA">
      <w:pPr>
        <w:spacing w:after="0" w:line="600" w:lineRule="auto"/>
        <w:ind w:firstLine="720"/>
        <w:contextualSpacing/>
        <w:jc w:val="both"/>
        <w:rPr>
          <w:rFonts w:eastAsia="Times New Roman"/>
          <w:szCs w:val="24"/>
        </w:rPr>
      </w:pPr>
      <w:r>
        <w:rPr>
          <w:rFonts w:eastAsia="Times New Roman"/>
          <w:szCs w:val="24"/>
        </w:rPr>
        <w:lastRenderedPageBreak/>
        <w:t xml:space="preserve">Είναι χαρακτηριστικό ότι μόλις -πριν μισή ώρα, μια ώρα- ξεκινούσαμε τη συζήτηση, είχαμε την κατάθεση μιας </w:t>
      </w:r>
      <w:r>
        <w:rPr>
          <w:rFonts w:eastAsia="Times New Roman"/>
          <w:szCs w:val="24"/>
        </w:rPr>
        <w:t>εκπρόθεσμης υπουργικής τροπολογίας. Νομίζω ότι μπορούμε αυτά να τα μαζέψουμε και καλό θα είναι να το κάναμε.</w:t>
      </w:r>
    </w:p>
    <w:p w14:paraId="5D189A9B" w14:textId="77777777" w:rsidR="00CB774E" w:rsidRDefault="00A25ABA">
      <w:pPr>
        <w:spacing w:after="0" w:line="600" w:lineRule="auto"/>
        <w:ind w:firstLine="720"/>
        <w:contextualSpacing/>
        <w:jc w:val="both"/>
        <w:rPr>
          <w:rFonts w:eastAsia="Times New Roman"/>
          <w:szCs w:val="24"/>
        </w:rPr>
      </w:pPr>
      <w:r>
        <w:rPr>
          <w:rFonts w:eastAsia="Times New Roman"/>
          <w:szCs w:val="24"/>
        </w:rPr>
        <w:t xml:space="preserve">Η κύρωση της σημερινής </w:t>
      </w:r>
      <w:r>
        <w:rPr>
          <w:rFonts w:eastAsia="Times New Roman"/>
          <w:szCs w:val="24"/>
        </w:rPr>
        <w:t>ο</w:t>
      </w:r>
      <w:r>
        <w:rPr>
          <w:rFonts w:eastAsia="Times New Roman"/>
          <w:szCs w:val="24"/>
        </w:rPr>
        <w:t xml:space="preserve">δηγίας </w:t>
      </w:r>
      <w:r>
        <w:rPr>
          <w:rFonts w:eastAsia="Times New Roman" w:cs="Times New Roman"/>
          <w:szCs w:val="24"/>
        </w:rPr>
        <w:t>2014/17/ΕΕ</w:t>
      </w:r>
      <w:r>
        <w:rPr>
          <w:rFonts w:eastAsia="Times New Roman"/>
          <w:szCs w:val="24"/>
        </w:rPr>
        <w:t>, κυρίες και κύριοι συνάδελφοι,  έχει προκύψει μέσα από μια μακρά διαδικασία που ξεκίνησε το 2010 και ολοκ</w:t>
      </w:r>
      <w:r>
        <w:rPr>
          <w:rFonts w:eastAsia="Times New Roman"/>
          <w:szCs w:val="24"/>
        </w:rPr>
        <w:t xml:space="preserve">ληρώθηκε το 2014 με συναπόφαση Ευρωκοινοβουλίου και Συμβουλίου και έρχεται σήμερα με καθυστέρηση δύο χρόνων μια σημαντική </w:t>
      </w:r>
      <w:r>
        <w:rPr>
          <w:rFonts w:eastAsia="Times New Roman"/>
          <w:szCs w:val="24"/>
        </w:rPr>
        <w:t>ο</w:t>
      </w:r>
      <w:r>
        <w:rPr>
          <w:rFonts w:eastAsia="Times New Roman"/>
          <w:szCs w:val="24"/>
        </w:rPr>
        <w:t>δηγία για ζητήματα που αφορούν ένα μεγάλο κομμάτι της ελληνικής κοινωνίας.</w:t>
      </w:r>
    </w:p>
    <w:p w14:paraId="5D189A9C" w14:textId="77777777" w:rsidR="00CB774E" w:rsidRDefault="00A25ABA">
      <w:pPr>
        <w:spacing w:after="0" w:line="600" w:lineRule="auto"/>
        <w:ind w:firstLine="720"/>
        <w:contextualSpacing/>
        <w:jc w:val="both"/>
        <w:rPr>
          <w:rFonts w:eastAsia="Times New Roman"/>
          <w:szCs w:val="24"/>
        </w:rPr>
      </w:pPr>
      <w:r>
        <w:rPr>
          <w:rFonts w:eastAsia="Times New Roman"/>
          <w:szCs w:val="24"/>
        </w:rPr>
        <w:t>Καλό θα είναι σε τέτοιου είδους οδηγίες να ακολουθούμε άλλους χρόνους, γιατί όντως υπήρξε μια μεγάλη καθυστέρηση και στην Ευρωπαϊκή Ένωση, αλλά έχουμε και τη δίχρονη αυτή καθυστέρηση για ένα θέμα το οποίο «καίει» ένα μεγάλο κομμάτι της κοινωνίας και ενδιαφ</w:t>
      </w:r>
      <w:r>
        <w:rPr>
          <w:rFonts w:eastAsia="Times New Roman"/>
          <w:szCs w:val="24"/>
        </w:rPr>
        <w:t xml:space="preserve">έρει ένα μεγάλο κομμάτι της κοινωνίας, διότι αφορά στις συμβάσεις πίστωσης για ακίνητα κατοικίας. </w:t>
      </w:r>
    </w:p>
    <w:p w14:paraId="5D189A9D" w14:textId="77777777" w:rsidR="00CB774E" w:rsidRDefault="00A25ABA">
      <w:pPr>
        <w:spacing w:after="0" w:line="600" w:lineRule="auto"/>
        <w:ind w:firstLine="720"/>
        <w:contextualSpacing/>
        <w:jc w:val="both"/>
        <w:rPr>
          <w:rFonts w:eastAsia="Times New Roman"/>
          <w:szCs w:val="24"/>
        </w:rPr>
      </w:pPr>
      <w:r>
        <w:rPr>
          <w:rFonts w:eastAsia="Times New Roman"/>
          <w:szCs w:val="24"/>
        </w:rPr>
        <w:lastRenderedPageBreak/>
        <w:t>Εδώ σημειώνουμε ότι δεν αφορά επιχειρηματικά δάνεια, αφορά δάνεια για κατοικία. Και είναι η πρώτη φορά που η Ευρωπαϊκή Ένωση εισάγει νομοθεσία για τα στεγαστ</w:t>
      </w:r>
      <w:r>
        <w:rPr>
          <w:rFonts w:eastAsia="Times New Roman"/>
          <w:szCs w:val="24"/>
        </w:rPr>
        <w:t>ικά δάνεια και</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αφορμή αποτέλεσε η μεγάλη κρίση που ήρθε από τις Ηνωμένες Πολιτείες και έπληξε στην αρχή πολύ έντονα χώρες όπως η Ισπανία, η Ιρλανδία, αλλά εξαπλώθηκε και</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φάνηκε ότι αφορά και την Ελλάδα σε ένα σημαντικό βαθμό.</w:t>
      </w:r>
    </w:p>
    <w:p w14:paraId="5D189A9E" w14:textId="77777777" w:rsidR="00CB774E" w:rsidRDefault="00A25ABA">
      <w:pPr>
        <w:spacing w:after="0" w:line="600" w:lineRule="auto"/>
        <w:ind w:firstLine="720"/>
        <w:contextualSpacing/>
        <w:jc w:val="both"/>
        <w:rPr>
          <w:rFonts w:eastAsia="Times New Roman"/>
          <w:szCs w:val="24"/>
        </w:rPr>
      </w:pPr>
      <w:r>
        <w:rPr>
          <w:rFonts w:eastAsia="Times New Roman"/>
          <w:szCs w:val="24"/>
        </w:rPr>
        <w:t xml:space="preserve">Η θέσπισή </w:t>
      </w:r>
      <w:r>
        <w:rPr>
          <w:rFonts w:eastAsia="Times New Roman"/>
          <w:szCs w:val="24"/>
        </w:rPr>
        <w:t xml:space="preserve">της ήταν αναγκαία δεδομένου ότι μεγάλο μέρος του χρέους των καταναλωτών σε όλη την ευρωπαϊκή επικράτεια είναι συγκεντρωμένο στις πιστώσεις που αφορούν τα ακίνητα προοριζόμενα για κατοικία. Η </w:t>
      </w:r>
      <w:r>
        <w:rPr>
          <w:rFonts w:eastAsia="Times New Roman"/>
          <w:szCs w:val="24"/>
        </w:rPr>
        <w:t>ο</w:t>
      </w:r>
      <w:r>
        <w:rPr>
          <w:rFonts w:eastAsia="Times New Roman"/>
          <w:szCs w:val="24"/>
        </w:rPr>
        <w:t>δηγία θέτει ως στόχους την αποφυγή χρηματοπιστωτικών κρίσεων, όπ</w:t>
      </w:r>
      <w:r>
        <w:rPr>
          <w:rFonts w:eastAsia="Times New Roman"/>
          <w:szCs w:val="24"/>
        </w:rPr>
        <w:t>ως αυτή που εκδηλώθηκε το 2008 - 2009 στις Ηνωμένες Πολιτείες, ενώ παράλληλα προσπαθεί να εξασφαλίσει την προστασία των καταναλωτών</w:t>
      </w:r>
      <w:r>
        <w:rPr>
          <w:rFonts w:eastAsia="Times New Roman"/>
          <w:szCs w:val="24"/>
        </w:rPr>
        <w:t xml:space="preserve"> </w:t>
      </w:r>
      <w:r>
        <w:rPr>
          <w:rFonts w:eastAsia="Times New Roman"/>
          <w:szCs w:val="24"/>
        </w:rPr>
        <w:t xml:space="preserve">αλλά και τη δημιουργία μιας ενιαίας αγοράς στα στεγαστικά δάνεια. </w:t>
      </w:r>
    </w:p>
    <w:p w14:paraId="5D189A9F" w14:textId="77777777" w:rsidR="00CB774E" w:rsidRDefault="00A25ABA">
      <w:pPr>
        <w:spacing w:after="0" w:line="600" w:lineRule="auto"/>
        <w:ind w:firstLine="720"/>
        <w:contextualSpacing/>
        <w:jc w:val="both"/>
        <w:rPr>
          <w:rFonts w:eastAsia="Times New Roman"/>
          <w:szCs w:val="24"/>
        </w:rPr>
      </w:pPr>
      <w:r>
        <w:rPr>
          <w:rFonts w:eastAsia="Times New Roman"/>
          <w:szCs w:val="24"/>
        </w:rPr>
        <w:t xml:space="preserve">Τίθενται πλέον και εισάγονται και στο </w:t>
      </w:r>
      <w:r>
        <w:rPr>
          <w:rFonts w:eastAsia="Times New Roman"/>
          <w:szCs w:val="24"/>
        </w:rPr>
        <w:t>Ε</w:t>
      </w:r>
      <w:r>
        <w:rPr>
          <w:rFonts w:eastAsia="Times New Roman"/>
          <w:szCs w:val="24"/>
        </w:rPr>
        <w:t xml:space="preserve">θνικό </w:t>
      </w:r>
      <w:r>
        <w:rPr>
          <w:rFonts w:eastAsia="Times New Roman"/>
          <w:szCs w:val="24"/>
        </w:rPr>
        <w:t>Δ</w:t>
      </w:r>
      <w:r>
        <w:rPr>
          <w:rFonts w:eastAsia="Times New Roman"/>
          <w:szCs w:val="24"/>
        </w:rPr>
        <w:t>ίκαιο αυστη</w:t>
      </w:r>
      <w:r>
        <w:rPr>
          <w:rFonts w:eastAsia="Times New Roman"/>
          <w:szCs w:val="24"/>
        </w:rPr>
        <w:t xml:space="preserve">ρές προϋποθέσεις υπό τις οποίες ένας πολίτης θεωρείται αξιόχρεος από την τράπεζά του. Δίδεται ιδιαίτερη έμφαση στη διαφάνεια που πρέπει </w:t>
      </w:r>
      <w:r>
        <w:rPr>
          <w:rFonts w:eastAsia="Times New Roman"/>
          <w:szCs w:val="24"/>
        </w:rPr>
        <w:lastRenderedPageBreak/>
        <w:t>να διέπει την πώληση στεγαστικού δανείου με την παροχή πληροφοριών για το δάνειο σε συγκρίσιμη και ενιαία μορφή για τους</w:t>
      </w:r>
      <w:r>
        <w:rPr>
          <w:rFonts w:eastAsia="Times New Roman"/>
          <w:szCs w:val="24"/>
        </w:rPr>
        <w:t xml:space="preserve"> ενδεχόμενους κινδύνους μεταβλητού επιτοκίου, συναλλάγματος, κόστους κ</w:t>
      </w:r>
      <w:r>
        <w:rPr>
          <w:rFonts w:eastAsia="Times New Roman"/>
          <w:szCs w:val="24"/>
        </w:rPr>
        <w:t>.</w:t>
      </w:r>
      <w:r>
        <w:rPr>
          <w:rFonts w:eastAsia="Times New Roman"/>
          <w:szCs w:val="24"/>
        </w:rPr>
        <w:t>λπ</w:t>
      </w:r>
      <w:r>
        <w:rPr>
          <w:rFonts w:eastAsia="Times New Roman"/>
          <w:szCs w:val="24"/>
        </w:rPr>
        <w:t>.</w:t>
      </w:r>
      <w:r>
        <w:rPr>
          <w:rFonts w:eastAsia="Times New Roman"/>
          <w:szCs w:val="24"/>
        </w:rPr>
        <w:t>.</w:t>
      </w:r>
    </w:p>
    <w:p w14:paraId="5D189AA0" w14:textId="77777777" w:rsidR="00CB774E" w:rsidRDefault="00A25ABA">
      <w:pPr>
        <w:spacing w:after="0" w:line="600" w:lineRule="auto"/>
        <w:ind w:firstLine="720"/>
        <w:contextualSpacing/>
        <w:jc w:val="both"/>
        <w:rPr>
          <w:rFonts w:eastAsia="Times New Roman"/>
          <w:szCs w:val="24"/>
        </w:rPr>
      </w:pPr>
      <w:r>
        <w:rPr>
          <w:rFonts w:eastAsia="Times New Roman"/>
          <w:szCs w:val="24"/>
        </w:rPr>
        <w:t>Ας θυμηθούμε άλλωστε και τα ζητήματα που προέκυψαν όταν δικαστικές αρχές των κρατών</w:t>
      </w:r>
      <w:r>
        <w:rPr>
          <w:rFonts w:eastAsia="Times New Roman"/>
          <w:szCs w:val="24"/>
        </w:rPr>
        <w:t>-</w:t>
      </w:r>
      <w:r>
        <w:rPr>
          <w:rFonts w:eastAsia="Times New Roman"/>
          <w:szCs w:val="24"/>
        </w:rPr>
        <w:t>μελών της Ένωσης αλλά και άλλων χωρών της Ευρώπης κλήθηκαν να αντιμετωπίσουν δάνεια που είχαν συ</w:t>
      </w:r>
      <w:r>
        <w:rPr>
          <w:rFonts w:eastAsia="Times New Roman"/>
          <w:szCs w:val="24"/>
        </w:rPr>
        <w:t>νδέσει το επιτόκιό τους με το ελβετικό φράγκο, που σε πολλές περιπτώσεις υπήρξε καταχρηστικότητα στους όρους αλλά και παραπλάνηση των δανειοληπτών, ένα πρόβλημα που απασχολεί και έναν σημαντικό αριθμό Ελλήνων πολιτών, που είναι ανοικτό και που</w:t>
      </w:r>
      <w:r>
        <w:rPr>
          <w:rFonts w:eastAsia="Times New Roman"/>
          <w:szCs w:val="24"/>
        </w:rPr>
        <w:t>,</w:t>
      </w:r>
      <w:r>
        <w:rPr>
          <w:rFonts w:eastAsia="Times New Roman"/>
          <w:szCs w:val="24"/>
        </w:rPr>
        <w:t xml:space="preserve"> </w:t>
      </w:r>
      <w:r>
        <w:rPr>
          <w:rFonts w:eastAsia="Times New Roman"/>
          <w:szCs w:val="24"/>
        </w:rPr>
        <w:t>προφανώς,</w:t>
      </w:r>
      <w:r>
        <w:rPr>
          <w:rFonts w:eastAsia="Times New Roman"/>
          <w:szCs w:val="24"/>
        </w:rPr>
        <w:t xml:space="preserve"> π</w:t>
      </w:r>
      <w:r>
        <w:rPr>
          <w:rFonts w:eastAsia="Times New Roman"/>
          <w:szCs w:val="24"/>
        </w:rPr>
        <w:t>ρέπει να ρυθμιστεί</w:t>
      </w:r>
      <w:r w:rsidRPr="00C85482">
        <w:rPr>
          <w:rFonts w:eastAsia="Times New Roman"/>
          <w:szCs w:val="24"/>
        </w:rPr>
        <w:t xml:space="preserve"> </w:t>
      </w:r>
      <w:r>
        <w:rPr>
          <w:rFonts w:eastAsia="Times New Roman"/>
          <w:szCs w:val="24"/>
        </w:rPr>
        <w:t>ταχύτατα</w:t>
      </w:r>
      <w:r>
        <w:rPr>
          <w:rFonts w:eastAsia="Times New Roman"/>
          <w:szCs w:val="24"/>
        </w:rPr>
        <w:t xml:space="preserve">. Η περιπέτεια με το ελβετικό φράγκο ήταν ένας από τους βασικούς λόγους κατάληξης στην </w:t>
      </w:r>
      <w:r>
        <w:rPr>
          <w:rFonts w:eastAsia="Times New Roman"/>
          <w:szCs w:val="24"/>
        </w:rPr>
        <w:t>ο</w:t>
      </w:r>
      <w:r>
        <w:rPr>
          <w:rFonts w:eastAsia="Times New Roman"/>
          <w:szCs w:val="24"/>
        </w:rPr>
        <w:t>δηγία στην οποία σήμερα αναφερόμαστε.</w:t>
      </w:r>
    </w:p>
    <w:p w14:paraId="5D189AA1" w14:textId="77777777" w:rsidR="00CB774E" w:rsidRDefault="00A25ABA">
      <w:pPr>
        <w:spacing w:after="0" w:line="600" w:lineRule="auto"/>
        <w:ind w:firstLine="720"/>
        <w:contextualSpacing/>
        <w:jc w:val="both"/>
        <w:rPr>
          <w:rFonts w:eastAsia="Times New Roman"/>
          <w:szCs w:val="24"/>
        </w:rPr>
      </w:pPr>
      <w:r>
        <w:rPr>
          <w:rFonts w:eastAsia="Times New Roman"/>
          <w:szCs w:val="24"/>
        </w:rPr>
        <w:t>Επιπλέον, θα απαγορεύεται η υποχρεωτική συνάρτηση χορήγησης στεγαστικού με άλλα προϊόντα όπως ασφάλειες</w:t>
      </w:r>
      <w:r>
        <w:rPr>
          <w:rFonts w:eastAsia="Times New Roman"/>
          <w:szCs w:val="24"/>
        </w:rPr>
        <w:t xml:space="preserve"> ζωής, συνταξιοδοτικού προγράμματος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Με τους νέους κανόνες θα αντιμετωπι</w:t>
      </w:r>
      <w:r>
        <w:rPr>
          <w:rFonts w:eastAsia="Times New Roman"/>
          <w:szCs w:val="24"/>
        </w:rPr>
        <w:lastRenderedPageBreak/>
        <w:t>στούν προβλήματα όπως οι ανεύθυνες πρακτικές χορήγησης και λήψης δανείων, η παραπλανητική διαφήμιση και εμπορική προώθηση και ανεπαρκής παροχή πληροφοριών πριν από τη σύναψη συμβ</w:t>
      </w:r>
      <w:r>
        <w:rPr>
          <w:rFonts w:eastAsia="Times New Roman"/>
          <w:szCs w:val="24"/>
        </w:rPr>
        <w:t>άσεων, ενώ οι πωλητές δανείων θα πρέπει να αποκαλύπτουν τη σχέση τους με την τράπεζα, όπως και την προμήθεια που έκαστος λαμβάνει.</w:t>
      </w:r>
    </w:p>
    <w:p w14:paraId="5D189AA2" w14:textId="77777777" w:rsidR="00CB774E" w:rsidRDefault="00A25ABA">
      <w:pPr>
        <w:spacing w:after="0" w:line="600" w:lineRule="auto"/>
        <w:ind w:firstLine="720"/>
        <w:contextualSpacing/>
        <w:jc w:val="both"/>
        <w:rPr>
          <w:rFonts w:eastAsia="Times New Roman"/>
          <w:szCs w:val="24"/>
        </w:rPr>
      </w:pPr>
      <w:r>
        <w:rPr>
          <w:rFonts w:eastAsia="Times New Roman"/>
          <w:szCs w:val="24"/>
        </w:rPr>
        <w:t>Δίνεται, επίσης, υποχρεωτικά περίοδος «</w:t>
      </w:r>
      <w:r>
        <w:rPr>
          <w:rFonts w:eastAsia="Times New Roman"/>
          <w:szCs w:val="24"/>
          <w:lang w:val="en-US"/>
        </w:rPr>
        <w:t>cooling</w:t>
      </w:r>
      <w:r>
        <w:rPr>
          <w:rFonts w:eastAsia="Times New Roman"/>
          <w:szCs w:val="24"/>
        </w:rPr>
        <w:t>-</w:t>
      </w:r>
      <w:r>
        <w:rPr>
          <w:rFonts w:eastAsia="Times New Roman"/>
          <w:szCs w:val="24"/>
          <w:lang w:val="en-US"/>
        </w:rPr>
        <w:t>off</w:t>
      </w:r>
      <w:r>
        <w:rPr>
          <w:rFonts w:eastAsia="Times New Roman"/>
          <w:szCs w:val="24"/>
        </w:rPr>
        <w:t xml:space="preserve">» επτά ημερών κατά τη διάρκεια της οποίας ο δανειολήπτης μπορεί να αλλάξει </w:t>
      </w:r>
      <w:r>
        <w:rPr>
          <w:rFonts w:eastAsia="Times New Roman"/>
          <w:szCs w:val="24"/>
        </w:rPr>
        <w:t>γνώμη, ενώ τα κράτη–μέλη έχουν τη δυνατότητα να απαγορεύσουν την επιβολή προστίμου σε περίπτωση πρόωρης αποπληρωμής του δανείου.</w:t>
      </w:r>
    </w:p>
    <w:p w14:paraId="5D189AA3" w14:textId="77777777" w:rsidR="00CB774E" w:rsidRDefault="00A25ABA">
      <w:pPr>
        <w:spacing w:after="0" w:line="600" w:lineRule="auto"/>
        <w:ind w:firstLine="720"/>
        <w:contextualSpacing/>
        <w:jc w:val="both"/>
        <w:rPr>
          <w:rFonts w:eastAsia="Times New Roman"/>
          <w:szCs w:val="24"/>
        </w:rPr>
      </w:pPr>
      <w:r>
        <w:rPr>
          <w:rFonts w:eastAsia="Times New Roman"/>
          <w:szCs w:val="24"/>
        </w:rPr>
        <w:t>Οι πιστωτικοί φορείς πρέπει να επιδεικνύουν εύλογη ανοχή και να καταβάλ</w:t>
      </w:r>
      <w:r>
        <w:rPr>
          <w:rFonts w:eastAsia="Times New Roman"/>
          <w:szCs w:val="24"/>
        </w:rPr>
        <w:t>λ</w:t>
      </w:r>
      <w:r>
        <w:rPr>
          <w:rFonts w:eastAsia="Times New Roman"/>
          <w:szCs w:val="24"/>
        </w:rPr>
        <w:t>ουν κάθε προσπάθεια για την επίτευξη εξωδικαστικής λύση</w:t>
      </w:r>
      <w:r>
        <w:rPr>
          <w:rFonts w:eastAsia="Times New Roman"/>
          <w:szCs w:val="24"/>
        </w:rPr>
        <w:t>ς πριν κινήσουν διαδικασίες κατάσχεσης</w:t>
      </w:r>
      <w:r>
        <w:rPr>
          <w:rFonts w:eastAsia="Times New Roman"/>
          <w:szCs w:val="24"/>
        </w:rPr>
        <w:t>,</w:t>
      </w:r>
      <w:r>
        <w:rPr>
          <w:rFonts w:eastAsia="Times New Roman"/>
          <w:szCs w:val="24"/>
        </w:rPr>
        <w:t xml:space="preserve"> σύμφωνα με όσα προβλέπονται στον Κώδικα Δεοντολογίας του άρθρου 1 του ν.4224/2013.</w:t>
      </w:r>
    </w:p>
    <w:p w14:paraId="5D189AA4" w14:textId="77777777" w:rsidR="00CB774E" w:rsidRDefault="00A25ABA">
      <w:pPr>
        <w:spacing w:after="0" w:line="600" w:lineRule="auto"/>
        <w:ind w:firstLine="720"/>
        <w:contextualSpacing/>
        <w:jc w:val="both"/>
        <w:rPr>
          <w:rFonts w:eastAsia="Times New Roman"/>
          <w:szCs w:val="24"/>
        </w:rPr>
      </w:pPr>
      <w:r>
        <w:rPr>
          <w:rFonts w:eastAsia="Times New Roman"/>
          <w:szCs w:val="24"/>
        </w:rPr>
        <w:t>Σε περίπτωση υπερημερίας του καταναλωτή δεν επιτρέπεται η επιβολή πρόσθετων επιβαρύνσεων πέραν, πρώτον, του προβλεπόμενου ανώτατου ορ</w:t>
      </w:r>
      <w:r>
        <w:rPr>
          <w:rFonts w:eastAsia="Times New Roman"/>
          <w:szCs w:val="24"/>
        </w:rPr>
        <w:t>ίου για το επιτόκιο υπερημερίας και</w:t>
      </w:r>
      <w:r>
        <w:rPr>
          <w:rFonts w:eastAsia="Times New Roman"/>
          <w:szCs w:val="24"/>
        </w:rPr>
        <w:t>,</w:t>
      </w:r>
      <w:r>
        <w:rPr>
          <w:rFonts w:eastAsia="Times New Roman"/>
          <w:szCs w:val="24"/>
        </w:rPr>
        <w:t xml:space="preserve"> δεύτερον, της </w:t>
      </w:r>
      <w:r>
        <w:rPr>
          <w:rFonts w:eastAsia="Times New Roman"/>
          <w:szCs w:val="24"/>
        </w:rPr>
        <w:lastRenderedPageBreak/>
        <w:t xml:space="preserve">αποκατάστασης των εξόδων που αντικειμενικά ανακύπτουν για τον πιστωτικό φορέα στο πλαίσιο ενεργειών αναγκαστικής εκτέλεσης. </w:t>
      </w:r>
    </w:p>
    <w:p w14:paraId="5D189AA5" w14:textId="77777777" w:rsidR="00CB774E" w:rsidRDefault="00A25ABA">
      <w:pPr>
        <w:spacing w:after="0" w:line="600" w:lineRule="auto"/>
        <w:ind w:firstLine="720"/>
        <w:contextualSpacing/>
        <w:jc w:val="both"/>
        <w:rPr>
          <w:rFonts w:eastAsia="Times New Roman" w:cs="Times New Roman"/>
          <w:szCs w:val="24"/>
        </w:rPr>
      </w:pPr>
      <w:r>
        <w:rPr>
          <w:rFonts w:eastAsia="Times New Roman"/>
          <w:szCs w:val="24"/>
        </w:rPr>
        <w:t xml:space="preserve">Τα συμβαλλόμενα μέρη στη σύμβαση πίστωσης επιτρέπεται να προβλέπουν ρητώς ότι η </w:t>
      </w:r>
      <w:r>
        <w:rPr>
          <w:rFonts w:eastAsia="Times New Roman"/>
          <w:szCs w:val="24"/>
        </w:rPr>
        <w:t>επιστροφή ή μεταβίβαση της εξασφάλισης αρκεί για την αποπληρωμή της πίστωσης. Σε κάθε περίπτωση που μετά τις διαδικασίες αναγκαστικής εκτέλεσης παραμένει ανεξόφλητο χρέος, ο πιστωτικός φορέας διευκολύνει την αποπληρωμή του λαμβάνοντας υπ</w:t>
      </w:r>
      <w:r>
        <w:rPr>
          <w:rFonts w:eastAsia="Times New Roman"/>
          <w:szCs w:val="24"/>
        </w:rPr>
        <w:t xml:space="preserve">’ </w:t>
      </w:r>
      <w:r>
        <w:rPr>
          <w:rFonts w:eastAsia="Times New Roman"/>
          <w:szCs w:val="24"/>
        </w:rPr>
        <w:t>όψ</w:t>
      </w:r>
      <w:r>
        <w:rPr>
          <w:rFonts w:eastAsia="Times New Roman"/>
          <w:szCs w:val="24"/>
        </w:rPr>
        <w:t>ιν</w:t>
      </w:r>
      <w:r>
        <w:rPr>
          <w:rFonts w:eastAsia="Times New Roman"/>
          <w:szCs w:val="24"/>
        </w:rPr>
        <w:t xml:space="preserve"> ιδίως την πρ</w:t>
      </w:r>
      <w:r>
        <w:rPr>
          <w:rFonts w:eastAsia="Times New Roman"/>
          <w:szCs w:val="24"/>
        </w:rPr>
        <w:t>ώτη ομάδα εύλογων δαπανών διαβίωσης, αλλά και την ύπαρξη τυχόν άλλων περιουσιακών στοιχείων.</w:t>
      </w:r>
    </w:p>
    <w:p w14:paraId="5D189AA6"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Αν μετά την εκποίηση του ακινήτου απομένει υπόλοιπο, τα κράτη-μέλη θα πρέπει να εγγυώνται ελάχιστες συνθήκες διαβίωσης των πολιτών. Θα πρέπει να σημειωθεί πως εγγυητής παρατηρητής της πιστής εφαρμογής του νόμου-πλαισίου ορίζεται η Τράπεζα της Ελλάδας. </w:t>
      </w:r>
    </w:p>
    <w:p w14:paraId="5D189AA7"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Κυρ</w:t>
      </w:r>
      <w:r>
        <w:rPr>
          <w:rFonts w:eastAsia="Times New Roman" w:cs="Times New Roman"/>
          <w:szCs w:val="24"/>
        </w:rPr>
        <w:t xml:space="preserve">ίες και κύριοι συνάδελφοι, βεβαίως το Ποτάμι υπερψηφίζει την κύρωση της </w:t>
      </w:r>
      <w:r>
        <w:rPr>
          <w:rFonts w:eastAsia="Times New Roman" w:cs="Times New Roman"/>
          <w:szCs w:val="24"/>
        </w:rPr>
        <w:t>ο</w:t>
      </w:r>
      <w:r>
        <w:rPr>
          <w:rFonts w:eastAsia="Times New Roman" w:cs="Times New Roman"/>
          <w:szCs w:val="24"/>
        </w:rPr>
        <w:t xml:space="preserve">δηγίας αυτής, όπως βεβαίως κάνουμε σταθερά σε κάθε αντίστοιχη περίπτωση. </w:t>
      </w:r>
    </w:p>
    <w:p w14:paraId="5D189AA8"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Περνώντας τώρα στις πρόσθετες διατάξεις, που όπως ανέφερα εισαγωγικά, κακώς συνοδεύουν την </w:t>
      </w:r>
      <w:r>
        <w:rPr>
          <w:rFonts w:eastAsia="Times New Roman" w:cs="Times New Roman"/>
          <w:szCs w:val="24"/>
        </w:rPr>
        <w:t>ο</w:t>
      </w:r>
      <w:r>
        <w:rPr>
          <w:rFonts w:eastAsia="Times New Roman" w:cs="Times New Roman"/>
          <w:szCs w:val="24"/>
        </w:rPr>
        <w:t xml:space="preserve">δηγία, να κάνω μια πολύ σύντομη αναφορά σε κάποιες από αυτές. </w:t>
      </w:r>
    </w:p>
    <w:p w14:paraId="5D189AA9"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Το παλιό άρθρο 44, τώρα 43, το οποίο αναφέρεται στην υποχρέωση της αναδρομικής, μάλιστα από 23</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t xml:space="preserve">2015, κατάργησης ενισχύσεων ευεργετικών διατάξεων και λοιπά στην μεταβίβαση του ΟΛΠ στην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θα το ψηφίσουμε. Όμως, δεν μπορούμε να μη σημειώσουμε ότι παρόμοιες διαδικασίες, μεθοδολογίες αποβαίνουν σε βάρος της αξιοπιστίας της χώρας και νομίζω ότι συμβάλλουν στην απορρύθμιση ενός κλίματος, που οφείλουμε να δημιουργήσουμε για να αποκτήσουμε ξανά </w:t>
      </w:r>
      <w:r>
        <w:rPr>
          <w:rFonts w:eastAsia="Times New Roman" w:cs="Times New Roman"/>
          <w:szCs w:val="24"/>
        </w:rPr>
        <w:t>την εμπιστοσύνη των πιθανών επενδυτών που τόσο έχουμε ανάγκη ιδιαίτερα σε αυτή τη συγκυρία. Έτσι, λοιπόν, για να αποφευχθεί αντίστοιχη περιπέτεια στο μέλλον θα πρέπει να είμαστε εξαιρετικά προσεκτικοί σε ό,τι έχει να κάνει με τις συμβάσεις παραχώρησης, τις</w:t>
      </w:r>
      <w:r>
        <w:rPr>
          <w:rFonts w:eastAsia="Times New Roman" w:cs="Times New Roman"/>
          <w:szCs w:val="24"/>
        </w:rPr>
        <w:t xml:space="preserve"> οποίες έχουμε μπροστά μας. </w:t>
      </w:r>
    </w:p>
    <w:p w14:paraId="5D189AAA"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Το άρθρο 44 θα το υπερψηφίσουμε, γιατί βοηθάει στη διαφάνεια. Υιοθετεί ρυθμίσεις, οι οποίες βεβαίως είναι αναγκαίες γενικότερα στη λειτουργία της δημόσιας ζωής. </w:t>
      </w:r>
    </w:p>
    <w:p w14:paraId="5D189AAB"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Χαιρόμαστε που συμμεριστήκατε την αντίθεσή μας σε σχέση με το πρώ</w:t>
      </w:r>
      <w:r>
        <w:rPr>
          <w:rFonts w:eastAsia="Times New Roman" w:cs="Times New Roman"/>
          <w:szCs w:val="24"/>
        </w:rPr>
        <w:t xml:space="preserve">ην άρθρο 46, το οποίο τελικά αποσύρατε, το οποίο αφορούσε στην άρση παροχής έκπτωσης 30% στο </w:t>
      </w:r>
      <w:r>
        <w:rPr>
          <w:rFonts w:eastAsia="Times New Roman" w:cs="Times New Roman"/>
          <w:szCs w:val="24"/>
        </w:rPr>
        <w:t>τέλος παραμονής</w:t>
      </w:r>
      <w:r>
        <w:rPr>
          <w:rFonts w:eastAsia="Times New Roman" w:cs="Times New Roman"/>
          <w:szCs w:val="24"/>
        </w:rPr>
        <w:t xml:space="preserve"> και </w:t>
      </w:r>
      <w:r>
        <w:rPr>
          <w:rFonts w:eastAsia="Times New Roman" w:cs="Times New Roman"/>
          <w:szCs w:val="24"/>
        </w:rPr>
        <w:t>πλόων</w:t>
      </w:r>
      <w:r>
        <w:rPr>
          <w:rFonts w:eastAsia="Times New Roman" w:cs="Times New Roman"/>
          <w:szCs w:val="24"/>
        </w:rPr>
        <w:t>. Ήταν εξόφθαλμα αντιφατικό να υιοθετήσουμε μια τέτοια διάταξη τη στιγμή που όλοι συμφωνούμε ότι πρέπει να κάνουμε ό,τι μπορούμε για να στ</w:t>
      </w:r>
      <w:r>
        <w:rPr>
          <w:rFonts w:eastAsia="Times New Roman" w:cs="Times New Roman"/>
          <w:szCs w:val="24"/>
        </w:rPr>
        <w:t xml:space="preserve">ηρίξουμε τη βασική βιομηχανία της χώρας, τον τουρισμό αλλά και την αλιεία. </w:t>
      </w:r>
    </w:p>
    <w:p w14:paraId="5D189AAC"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Στο άρθρο 51 με γενικό τίτλο «Τροποποίηση Διατάξεων του ν.4389/2016» δεν ξεφεύγω από τον πειρασμό να αναφερθώ -παίρνοντας μια βαθιά ανάσα- σε μια παράγραφο η οποία είναι, νομίζω, χ</w:t>
      </w:r>
      <w:r>
        <w:rPr>
          <w:rFonts w:eastAsia="Times New Roman" w:cs="Times New Roman"/>
          <w:szCs w:val="24"/>
        </w:rPr>
        <w:t>αρακτηριστική του τρόπου νομοθέτησης και είναι ένα ζήτημα, το οποίο, κύριε Υπουργέ, με αφορμή αυτή τη διατύπωση, πρέπει να δούμε, γιατί θα πρέπει να βελτιώσουμε την ποιότητα παραγωγής νομοθετικού έργου, αλλά να βελτιώσουμε και την ποιότητα των ίδιων των νό</w:t>
      </w:r>
      <w:r>
        <w:rPr>
          <w:rFonts w:eastAsia="Times New Roman" w:cs="Times New Roman"/>
          <w:szCs w:val="24"/>
        </w:rPr>
        <w:t xml:space="preserve">μων, να κάνουμε προσιτούς τους νόμους στους πολίτες που θα ενδιαφερθούν να προστρέξουν σε αυτούς, αλλά βεβαίως και τους ειδικούς και </w:t>
      </w:r>
      <w:r>
        <w:rPr>
          <w:rFonts w:eastAsia="Times New Roman" w:cs="Times New Roman"/>
          <w:szCs w:val="24"/>
        </w:rPr>
        <w:lastRenderedPageBreak/>
        <w:t>εκείνους που στο μέλλον θα προσπαθήσουν να ξεκαθαρίσουν αν κάποια πράγματα ισχύουν ή δεν ισχύουν. Και επαναφέρει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με τον καλύτερο τρόπο την αναγκαιότητα της κωδικοποίησης και απλούστευσης αυτής της νομοθετικής «ζούγκλας», την οποία έχει να αντιμετωπίσει ο κάθε πολίτης. </w:t>
      </w:r>
    </w:p>
    <w:p w14:paraId="5D189AAD"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Παίρνω ανάσα, λοιπόν, και διαβάζω μία παράγραφο. Στο τέλος της παραγράφου 6 του άρθρου 8 του ν.4389</w:t>
      </w:r>
      <w:r>
        <w:rPr>
          <w:rFonts w:eastAsia="Times New Roman" w:cs="Times New Roman"/>
          <w:szCs w:val="24"/>
        </w:rPr>
        <w:t xml:space="preserve">/2016 α94 προστίθενται εδάφια ως εξής: «Για τον </w:t>
      </w:r>
      <w:r>
        <w:rPr>
          <w:rFonts w:eastAsia="Times New Roman" w:cs="Times New Roman"/>
          <w:szCs w:val="24"/>
        </w:rPr>
        <w:t>π</w:t>
      </w:r>
      <w:r>
        <w:rPr>
          <w:rFonts w:eastAsia="Times New Roman" w:cs="Times New Roman"/>
          <w:szCs w:val="24"/>
        </w:rPr>
        <w:t xml:space="preserve">ρόεδρο, τα μέλη του </w:t>
      </w:r>
      <w:r>
        <w:rPr>
          <w:rFonts w:eastAsia="Times New Roman" w:cs="Times New Roman"/>
          <w:szCs w:val="24"/>
        </w:rPr>
        <w:t>συμβουλίου δ</w:t>
      </w:r>
      <w:r>
        <w:rPr>
          <w:rFonts w:eastAsia="Times New Roman" w:cs="Times New Roman"/>
          <w:szCs w:val="24"/>
        </w:rPr>
        <w:t>ιοίκησης και τον εμπειρογνώμονα που καλούνται από το εξωτερικό, αναγνωρίζονται έξοδα κίνησης με κάθε μεταφορικό μέσο, ημερήσια σημείωση εξωτερικού και έξοδα διανυκτέρευσης εξω</w:t>
      </w:r>
      <w:r>
        <w:rPr>
          <w:rFonts w:eastAsia="Times New Roman" w:cs="Times New Roman"/>
          <w:szCs w:val="24"/>
        </w:rPr>
        <w:t>τερικού της περίπτωσης β, της κατηγορίας Ι, της παραγράφου 1 του άρθρου 5 του κεφαλαίου Α της υποπαραγράφου δ9, της παραγράφου δ του μέρους Β</w:t>
      </w:r>
      <w:r>
        <w:rPr>
          <w:rFonts w:eastAsia="Times New Roman" w:cs="Times New Roman"/>
          <w:szCs w:val="24"/>
        </w:rPr>
        <w:t>΄</w:t>
      </w:r>
      <w:r>
        <w:rPr>
          <w:rFonts w:eastAsia="Times New Roman" w:cs="Times New Roman"/>
          <w:szCs w:val="24"/>
        </w:rPr>
        <w:t xml:space="preserve"> του άρθρου 2 του ν.4336/2015 α94». Ο νομοθέτης μίλησε καθαρά. </w:t>
      </w:r>
    </w:p>
    <w:p w14:paraId="5D189AAE"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Γυρίζοντας στο νομοσχέδιο, στο άρθρο 52 για τη νομ</w:t>
      </w:r>
      <w:r>
        <w:rPr>
          <w:rFonts w:eastAsia="Times New Roman" w:cs="Times New Roman"/>
          <w:szCs w:val="24"/>
        </w:rPr>
        <w:t>ιμοποίηση της μεταβίβασης της χρήσης της έκτασης της συγκεκριμένης στο</w:t>
      </w:r>
      <w:r>
        <w:rPr>
          <w:rFonts w:eastAsia="Times New Roman" w:cs="Times New Roman"/>
          <w:szCs w:val="24"/>
        </w:rPr>
        <w:t>ν</w:t>
      </w:r>
      <w:r>
        <w:rPr>
          <w:rFonts w:eastAsia="Times New Roman" w:cs="Times New Roman"/>
          <w:szCs w:val="24"/>
        </w:rPr>
        <w:t xml:space="preserve"> Δήμο Χαλανδρίου λέμε «</w:t>
      </w:r>
      <w:r>
        <w:rPr>
          <w:rFonts w:eastAsia="Times New Roman" w:cs="Times New Roman"/>
          <w:szCs w:val="24"/>
        </w:rPr>
        <w:t>ναι</w:t>
      </w:r>
      <w:r>
        <w:rPr>
          <w:rFonts w:eastAsia="Times New Roman" w:cs="Times New Roman"/>
          <w:szCs w:val="24"/>
        </w:rPr>
        <w:t xml:space="preserve">». </w:t>
      </w:r>
    </w:p>
    <w:p w14:paraId="5D189AAF"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Και σχετικά με το άρθρο το οποίο αποσύρθηκε, που αφορούσε στις φορολογικές ενημερότητες των οικοδομικών συνεταιρισμών, υπάρχει μία σωρεία ζητημάτων σε σχέσ</w:t>
      </w:r>
      <w:r>
        <w:rPr>
          <w:rFonts w:eastAsia="Times New Roman" w:cs="Times New Roman"/>
          <w:szCs w:val="24"/>
        </w:rPr>
        <w:t xml:space="preserve">η με τους οικοδομικούς συνεταιρισμούς, στους οποίους έχουν εμπλέξει πάρα πολλούς συμπολίτες σε όλη την Ελλάδα. </w:t>
      </w:r>
    </w:p>
    <w:p w14:paraId="5D189AB0" w14:textId="77777777" w:rsidR="00CB774E" w:rsidRDefault="00A25ABA">
      <w:pPr>
        <w:spacing w:after="0" w:line="600" w:lineRule="auto"/>
        <w:ind w:firstLine="720"/>
        <w:contextualSpacing/>
        <w:jc w:val="both"/>
        <w:rPr>
          <w:rFonts w:eastAsia="Times New Roman"/>
          <w:szCs w:val="24"/>
        </w:rPr>
      </w:pPr>
      <w:r>
        <w:rPr>
          <w:rFonts w:eastAsia="Times New Roman"/>
          <w:szCs w:val="24"/>
        </w:rPr>
        <w:t>Η υπόθεση των οικοδομικών συνεταιρισμών ήταν ένα εργαλείο που, αν από την αρχή του δεν χαρακτηρίζονταν από διάφορες κακοδαιμονίες, θα μπορούσε ν</w:t>
      </w:r>
      <w:r>
        <w:rPr>
          <w:rFonts w:eastAsia="Times New Roman"/>
          <w:szCs w:val="24"/>
        </w:rPr>
        <w:t xml:space="preserve">α αποβεί θετικό. </w:t>
      </w:r>
    </w:p>
    <w:p w14:paraId="5D189AB1" w14:textId="77777777" w:rsidR="00CB774E" w:rsidRDefault="00A25ABA">
      <w:pPr>
        <w:spacing w:after="0" w:line="600" w:lineRule="auto"/>
        <w:ind w:firstLine="720"/>
        <w:contextualSpacing/>
        <w:jc w:val="both"/>
        <w:rPr>
          <w:rFonts w:eastAsia="Times New Roman"/>
          <w:szCs w:val="24"/>
        </w:rPr>
      </w:pPr>
      <w:r>
        <w:rPr>
          <w:rFonts w:eastAsia="Times New Roman"/>
          <w:szCs w:val="24"/>
        </w:rPr>
        <w:t>Έχει εγκλωβίσει, όμως, σήμερα πάρα πολλούς συμπολίτες και νομίζω ότι θα άξιζε τον κόπο να αναληφθεί μία πρωτοβουλία για ένα συνολικότερο εκσυγχρονισμό όλου του πλαισίου λειτουργίας των οικοδομικών συνεταιρισμών κι ένα ξεκαθάρισμα στο ποιο</w:t>
      </w:r>
      <w:r>
        <w:rPr>
          <w:rFonts w:eastAsia="Times New Roman"/>
          <w:szCs w:val="24"/>
        </w:rPr>
        <w:t>ι μπορούν να συνεχίσουν να υφίστανται και να έχουν σκοπό, ποιοι δεν μπορούν και πώς τα μέλη των συνεταιρισμών που έχουν εγκλωβιστεί σε αυτούς που δεν μπορούν να έχουν μέλλον, θα έχουν μία ευμένεια μέσα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ορθής αντιμετώπισης των πολιτών από τον δη</w:t>
      </w:r>
      <w:r>
        <w:rPr>
          <w:rFonts w:eastAsia="Times New Roman"/>
          <w:szCs w:val="24"/>
        </w:rPr>
        <w:t xml:space="preserve">μόσιο χώρο. </w:t>
      </w:r>
    </w:p>
    <w:p w14:paraId="5D189AB2" w14:textId="77777777" w:rsidR="00CB774E" w:rsidRDefault="00A25ABA">
      <w:pPr>
        <w:spacing w:after="0" w:line="600" w:lineRule="auto"/>
        <w:ind w:firstLine="720"/>
        <w:contextualSpacing/>
        <w:jc w:val="both"/>
        <w:rPr>
          <w:rFonts w:eastAsia="Times New Roman"/>
          <w:szCs w:val="24"/>
        </w:rPr>
      </w:pPr>
      <w:r>
        <w:rPr>
          <w:rFonts w:eastAsia="Times New Roman"/>
          <w:szCs w:val="24"/>
        </w:rPr>
        <w:lastRenderedPageBreak/>
        <w:t>Νομίζω ότι μπορούν να λυθούν ζητήματα</w:t>
      </w:r>
      <w:r>
        <w:rPr>
          <w:rFonts w:eastAsia="Times New Roman"/>
          <w:szCs w:val="24"/>
        </w:rPr>
        <w:t>,</w:t>
      </w:r>
      <w:r>
        <w:rPr>
          <w:rFonts w:eastAsia="Times New Roman"/>
          <w:szCs w:val="24"/>
        </w:rPr>
        <w:t xml:space="preserve"> τα οποία επί χρόνια απασχολούν πολλούς συμπολίτες και να βοηθήσουν, επίσης, και στην αντιμετώπιση προβλημάτων υποβάθμισης περιβαλλοντικής, αισθητικής, για αρκετές περιοχές της χώρας. Είναι καιρός, έχουν ωριμάσει οι συνθήκες, να άρουμε πολλές από τις παθογ</w:t>
      </w:r>
      <w:r>
        <w:rPr>
          <w:rFonts w:eastAsia="Times New Roman"/>
          <w:szCs w:val="24"/>
        </w:rPr>
        <w:t>ένειες που συνόδευσαν από τη γέννησή τους τους οικοδομικούς συνεταιρισμούς.</w:t>
      </w:r>
    </w:p>
    <w:p w14:paraId="5D189AB3" w14:textId="77777777" w:rsidR="00CB774E" w:rsidRDefault="00A25ABA">
      <w:pPr>
        <w:spacing w:after="0" w:line="600" w:lineRule="auto"/>
        <w:ind w:firstLine="720"/>
        <w:contextualSpacing/>
        <w:jc w:val="both"/>
        <w:rPr>
          <w:rFonts w:eastAsia="Times New Roman"/>
          <w:szCs w:val="24"/>
        </w:rPr>
      </w:pPr>
      <w:r>
        <w:rPr>
          <w:rFonts w:eastAsia="Times New Roman"/>
          <w:szCs w:val="24"/>
        </w:rPr>
        <w:t xml:space="preserve">Κλείνω με μία αναφορά στην εκπρόθεσμη υπουργική τροπολογία με γενικό αριθμό 756 και ειδικό 124, για τις διατάξεις περί δημοσίου λογιστικού. Πρόκειται για εξόχως τεχνικές ρυθμίσεις </w:t>
      </w:r>
      <w:r>
        <w:rPr>
          <w:rFonts w:eastAsia="Times New Roman"/>
          <w:szCs w:val="24"/>
        </w:rPr>
        <w:t xml:space="preserve">που φαίνονται όλες ότι κινούνται στη σωστή κατεύθυνση, αν δεχθούμε ότι στόχος, βεβαίως, είναι η μείωση, κατά το δυνατόν, της γραφειοκρατίας και η διευκόλυνση των πληρωμών του δημοσίου. </w:t>
      </w:r>
    </w:p>
    <w:p w14:paraId="5D189AB4" w14:textId="77777777" w:rsidR="00CB774E" w:rsidRDefault="00A25ABA">
      <w:pPr>
        <w:spacing w:after="0" w:line="600" w:lineRule="auto"/>
        <w:ind w:firstLine="720"/>
        <w:contextualSpacing/>
        <w:jc w:val="both"/>
        <w:rPr>
          <w:rFonts w:eastAsia="Times New Roman"/>
          <w:szCs w:val="24"/>
        </w:rPr>
      </w:pPr>
      <w:r>
        <w:rPr>
          <w:rFonts w:eastAsia="Times New Roman"/>
          <w:szCs w:val="24"/>
        </w:rPr>
        <w:t xml:space="preserve">Την ίδια στιγμή, όμως, επειδή αυτή φαίνεται ότι είναι η βούληση και ο </w:t>
      </w:r>
      <w:r>
        <w:rPr>
          <w:rFonts w:eastAsia="Times New Roman"/>
          <w:szCs w:val="24"/>
        </w:rPr>
        <w:t xml:space="preserve">επιδιωκόμενος στόχος, ταυτόχρονα, σύμφωνα και με την έκθεση του Γενικού Λογιστηρίου του Κράτους, δημιουργούμε άλλη μία επιβάρυνση του κρατικού προϋπολογισμού και των φορέων της </w:t>
      </w:r>
      <w:r>
        <w:rPr>
          <w:rFonts w:eastAsia="Times New Roman"/>
          <w:szCs w:val="24"/>
        </w:rPr>
        <w:t>γενικής κ</w:t>
      </w:r>
      <w:r>
        <w:rPr>
          <w:rFonts w:eastAsia="Times New Roman"/>
          <w:szCs w:val="24"/>
        </w:rPr>
        <w:t>υβέρνησης, από τη στιγμή που συστήνουμε νέες οργανωτικές δομές. Δεν ξέ</w:t>
      </w:r>
      <w:r>
        <w:rPr>
          <w:rFonts w:eastAsia="Times New Roman"/>
          <w:szCs w:val="24"/>
        </w:rPr>
        <w:t>ρω</w:t>
      </w:r>
      <w:r>
        <w:rPr>
          <w:rFonts w:eastAsia="Times New Roman"/>
          <w:szCs w:val="24"/>
        </w:rPr>
        <w:t>,</w:t>
      </w:r>
      <w:r>
        <w:rPr>
          <w:rFonts w:eastAsia="Times New Roman"/>
          <w:szCs w:val="24"/>
        </w:rPr>
        <w:t xml:space="preserve"> πρώτον, αν είναι αναγκαία η δημιουργία νέων δομών και </w:t>
      </w:r>
      <w:r>
        <w:rPr>
          <w:rFonts w:eastAsia="Times New Roman"/>
          <w:szCs w:val="24"/>
        </w:rPr>
        <w:lastRenderedPageBreak/>
        <w:t>όχι μία αναδιάρθρωση των υφισταμένων και</w:t>
      </w:r>
      <w:r>
        <w:rPr>
          <w:rFonts w:eastAsia="Times New Roman"/>
          <w:szCs w:val="24"/>
        </w:rPr>
        <w:t>,</w:t>
      </w:r>
      <w:r>
        <w:rPr>
          <w:rFonts w:eastAsia="Times New Roman"/>
          <w:szCs w:val="24"/>
        </w:rPr>
        <w:t xml:space="preserve"> δεύτερον, δεν έχουμε το ακριβές ύψος των δαπανών που θα απαιτηθούν, γιατί αυτό δεν προβλέπεται από την πρότασή σας. </w:t>
      </w:r>
    </w:p>
    <w:p w14:paraId="5D189AB5" w14:textId="77777777" w:rsidR="00CB774E" w:rsidRDefault="00A25ABA">
      <w:pPr>
        <w:spacing w:after="0" w:line="600" w:lineRule="auto"/>
        <w:ind w:firstLine="720"/>
        <w:contextualSpacing/>
        <w:jc w:val="both"/>
        <w:rPr>
          <w:rFonts w:eastAsia="Times New Roman"/>
          <w:szCs w:val="24"/>
        </w:rPr>
      </w:pPr>
      <w:r>
        <w:rPr>
          <w:rFonts w:eastAsia="Times New Roman"/>
          <w:szCs w:val="24"/>
        </w:rPr>
        <w:t xml:space="preserve">Νομίζω ότι δεν μπορούμε να προσπαθούμε </w:t>
      </w:r>
      <w:r>
        <w:rPr>
          <w:rFonts w:eastAsia="Times New Roman"/>
          <w:szCs w:val="24"/>
        </w:rPr>
        <w:t xml:space="preserve">να βελτιώσουμε υφιστάμενα προβλήματα, χωρίς να μας ενδιαφέρει το να μη δημιουργούμε νέα και σε άλλους τομείς ή παράπλευρους τομείς. Μπορούμε να το αποφύγουμε και νομίζω ότι χρειάζεται μια τέτοια προσπάθεια. </w:t>
      </w:r>
    </w:p>
    <w:p w14:paraId="5D189AB6" w14:textId="77777777" w:rsidR="00CB774E" w:rsidRDefault="00A25ABA">
      <w:pPr>
        <w:spacing w:after="0" w:line="600" w:lineRule="auto"/>
        <w:ind w:firstLine="720"/>
        <w:contextualSpacing/>
        <w:jc w:val="both"/>
        <w:rPr>
          <w:rFonts w:eastAsia="Times New Roman"/>
          <w:szCs w:val="24"/>
        </w:rPr>
      </w:pPr>
      <w:r>
        <w:rPr>
          <w:rFonts w:eastAsia="Times New Roman"/>
          <w:szCs w:val="24"/>
        </w:rPr>
        <w:t xml:space="preserve">Σας ευχαριστώ. </w:t>
      </w:r>
    </w:p>
    <w:p w14:paraId="5D189AB7" w14:textId="77777777" w:rsidR="00CB774E" w:rsidRDefault="00A25ABA">
      <w:pPr>
        <w:spacing w:after="0" w:line="600" w:lineRule="auto"/>
        <w:ind w:firstLine="720"/>
        <w:contextualSpacing/>
        <w:jc w:val="both"/>
        <w:rPr>
          <w:rFonts w:eastAsia="Times New Roman"/>
          <w:szCs w:val="24"/>
        </w:rPr>
      </w:pPr>
      <w:r>
        <w:rPr>
          <w:rFonts w:eastAsia="Times New Roman"/>
          <w:szCs w:val="24"/>
        </w:rPr>
        <w:t>(Χειροκροτήματα από τις πτέρυγες</w:t>
      </w:r>
      <w:r>
        <w:rPr>
          <w:rFonts w:eastAsia="Times New Roman"/>
          <w:szCs w:val="24"/>
        </w:rPr>
        <w:t xml:space="preserve"> του Ποταμιού και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5D189AB8"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Ευχαριστούμε τον κ. Θανάση Βαρδαλή, ειδικό αγορητή…</w:t>
      </w:r>
    </w:p>
    <w:p w14:paraId="5D189AB9" w14:textId="77777777" w:rsidR="00CB774E" w:rsidRDefault="00A25ABA">
      <w:pPr>
        <w:spacing w:after="0" w:line="600" w:lineRule="auto"/>
        <w:ind w:firstLine="720"/>
        <w:contextualSpacing/>
        <w:jc w:val="both"/>
        <w:rPr>
          <w:rFonts w:eastAsia="Times New Roman"/>
          <w:szCs w:val="24"/>
        </w:rPr>
      </w:pPr>
      <w:r>
        <w:rPr>
          <w:rFonts w:eastAsia="Times New Roman"/>
          <w:b/>
          <w:szCs w:val="24"/>
        </w:rPr>
        <w:t>ΓΕΩΡΓΙΟΣ ΑΜΥΡΑΣ:</w:t>
      </w:r>
      <w:r>
        <w:rPr>
          <w:rFonts w:eastAsia="Times New Roman"/>
          <w:szCs w:val="24"/>
        </w:rPr>
        <w:t xml:space="preserve"> Ο κ. Δανέλλης ήταν. </w:t>
      </w:r>
    </w:p>
    <w:p w14:paraId="5D189ABA"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Συγνώμη, κύριε Δανέλλη. </w:t>
      </w:r>
    </w:p>
    <w:p w14:paraId="5D189ABB" w14:textId="77777777" w:rsidR="00CB774E" w:rsidRDefault="00A25ABA">
      <w:pPr>
        <w:spacing w:after="0" w:line="600" w:lineRule="auto"/>
        <w:ind w:firstLine="720"/>
        <w:contextualSpacing/>
        <w:jc w:val="both"/>
        <w:rPr>
          <w:rFonts w:eastAsia="Times New Roman"/>
          <w:szCs w:val="24"/>
        </w:rPr>
      </w:pPr>
      <w:r>
        <w:rPr>
          <w:rFonts w:eastAsia="Times New Roman"/>
          <w:szCs w:val="24"/>
        </w:rPr>
        <w:lastRenderedPageBreak/>
        <w:t>Τον λόγο έ</w:t>
      </w:r>
      <w:r>
        <w:rPr>
          <w:rFonts w:eastAsia="Times New Roman"/>
          <w:szCs w:val="24"/>
        </w:rPr>
        <w:t xml:space="preserve">χει ο κ. Δημήτριος Καμμένος από τους Ανεξάρτητους Έλληνες. </w:t>
      </w:r>
    </w:p>
    <w:p w14:paraId="5D189ABC"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ΔΗΜΗΤΡΙΟΣ ΚΑΜΜΕΝΟΣ: </w:t>
      </w:r>
      <w:r>
        <w:rPr>
          <w:rFonts w:eastAsia="Times New Roman"/>
          <w:szCs w:val="24"/>
        </w:rPr>
        <w:t xml:space="preserve">Σας ευχαριστώ πολύ, κύριε Πρόεδρε. </w:t>
      </w:r>
    </w:p>
    <w:p w14:paraId="5D189ABD" w14:textId="77777777" w:rsidR="00CB774E" w:rsidRDefault="00A25ABA">
      <w:pPr>
        <w:spacing w:after="0" w:line="600" w:lineRule="auto"/>
        <w:ind w:firstLine="720"/>
        <w:contextualSpacing/>
        <w:jc w:val="both"/>
        <w:rPr>
          <w:rFonts w:eastAsia="Times New Roman"/>
          <w:szCs w:val="24"/>
        </w:rPr>
      </w:pPr>
      <w:r>
        <w:rPr>
          <w:rFonts w:eastAsia="Times New Roman"/>
          <w:szCs w:val="24"/>
        </w:rPr>
        <w:t xml:space="preserve">Για να ευθυμήσουμε, σε σχέση με αυτό που είπε ο κύριος Πρόεδρος, δεν ξέρω αν ο κ. Δανέλλης έχει περάσει από το κόμμα, να μας το πει. </w:t>
      </w:r>
    </w:p>
    <w:p w14:paraId="5D189ABE" w14:textId="77777777" w:rsidR="00CB774E" w:rsidRDefault="00A25ABA">
      <w:pPr>
        <w:spacing w:after="0" w:line="600" w:lineRule="auto"/>
        <w:ind w:firstLine="720"/>
        <w:contextualSpacing/>
        <w:jc w:val="both"/>
        <w:rPr>
          <w:rFonts w:eastAsia="Times New Roman"/>
          <w:szCs w:val="24"/>
        </w:rPr>
      </w:pPr>
      <w:r>
        <w:rPr>
          <w:rFonts w:eastAsia="Times New Roman"/>
          <w:b/>
          <w:szCs w:val="24"/>
        </w:rPr>
        <w:t>ΣΠΥΡΙΔ</w:t>
      </w:r>
      <w:r>
        <w:rPr>
          <w:rFonts w:eastAsia="Times New Roman"/>
          <w:b/>
          <w:szCs w:val="24"/>
        </w:rPr>
        <w:t>ΩΝ ΔΑΝΕΛΛΗΣ:</w:t>
      </w:r>
      <w:r>
        <w:rPr>
          <w:rFonts w:eastAsia="Times New Roman"/>
          <w:szCs w:val="24"/>
        </w:rPr>
        <w:t xml:space="preserve"> Από την </w:t>
      </w:r>
      <w:r>
        <w:rPr>
          <w:rFonts w:eastAsia="Times New Roman"/>
          <w:szCs w:val="24"/>
        </w:rPr>
        <w:t>Α</w:t>
      </w:r>
      <w:r>
        <w:rPr>
          <w:rFonts w:eastAsia="Times New Roman"/>
          <w:szCs w:val="24"/>
        </w:rPr>
        <w:t xml:space="preserve">νανεωτική Αριστερά. </w:t>
      </w:r>
    </w:p>
    <w:p w14:paraId="5D189ABF"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ΔΗΜΗΤΡΙΟΣ ΚΑΜΜΕΝΟΣ: </w:t>
      </w:r>
      <w:r>
        <w:rPr>
          <w:rFonts w:eastAsia="Times New Roman"/>
          <w:szCs w:val="24"/>
        </w:rPr>
        <w:t xml:space="preserve">Εντάξει. Ευχαριστώ πολύ. </w:t>
      </w:r>
    </w:p>
    <w:p w14:paraId="5D189AC0" w14:textId="77777777" w:rsidR="00CB774E" w:rsidRDefault="00A25ABA">
      <w:pPr>
        <w:spacing w:after="0" w:line="600" w:lineRule="auto"/>
        <w:ind w:firstLine="720"/>
        <w:contextualSpacing/>
        <w:jc w:val="both"/>
        <w:rPr>
          <w:rFonts w:eastAsia="Times New Roman"/>
          <w:szCs w:val="24"/>
        </w:rPr>
      </w:pPr>
      <w:r>
        <w:rPr>
          <w:rFonts w:eastAsia="Times New Roman"/>
          <w:szCs w:val="24"/>
        </w:rPr>
        <w:t>Αγαπητοί συνάδελφοι, αγαπητή κυρία Υπουργέ, και από την Ολομέλεια θα πρέπει να σας ευχηθώ σιδεροκέφαλη και ό,τι καλύτερο για τη θητεία σας. Να σας διαβεβαιώσω ότι θα έ</w:t>
      </w:r>
      <w:r>
        <w:rPr>
          <w:rFonts w:eastAsia="Times New Roman"/>
          <w:szCs w:val="24"/>
        </w:rPr>
        <w:t>χετε την πλήρη συμπαράσταση της Κοινοβουλευτικής Ομάδ</w:t>
      </w:r>
      <w:r>
        <w:rPr>
          <w:rFonts w:eastAsia="Times New Roman"/>
          <w:szCs w:val="24"/>
        </w:rPr>
        <w:t>α</w:t>
      </w:r>
      <w:r>
        <w:rPr>
          <w:rFonts w:eastAsia="Times New Roman"/>
          <w:szCs w:val="24"/>
        </w:rPr>
        <w:t xml:space="preserve">ς των Ανεξαρτήτων Ελλήνων και φαντάζομαι και όλων των Βουλευτών στο έργο σας. Διότι ένα έργο, όπως το δικό σας, είναι ένα έργο για όλους, δεν είναι κομματικό ούτε είναι χρωματισμένο.  </w:t>
      </w:r>
    </w:p>
    <w:p w14:paraId="5D189AC1" w14:textId="77777777" w:rsidR="00CB774E" w:rsidRDefault="00A25ABA">
      <w:pPr>
        <w:spacing w:after="0" w:line="600" w:lineRule="auto"/>
        <w:ind w:firstLine="720"/>
        <w:contextualSpacing/>
        <w:jc w:val="both"/>
        <w:rPr>
          <w:rFonts w:eastAsia="Times New Roman"/>
          <w:szCs w:val="24"/>
        </w:rPr>
      </w:pPr>
      <w:r>
        <w:rPr>
          <w:rFonts w:eastAsia="Times New Roman"/>
          <w:szCs w:val="24"/>
        </w:rPr>
        <w:lastRenderedPageBreak/>
        <w:t>Οι Ανεξάρτητοι Έλ</w:t>
      </w:r>
      <w:r>
        <w:rPr>
          <w:rFonts w:eastAsia="Times New Roman"/>
          <w:szCs w:val="24"/>
        </w:rPr>
        <w:t xml:space="preserve">ληνες, όπως είπα και στην εισήγησή μου στην </w:t>
      </w:r>
      <w:r>
        <w:rPr>
          <w:rFonts w:eastAsia="Times New Roman"/>
          <w:szCs w:val="24"/>
        </w:rPr>
        <w:t>ε</w:t>
      </w:r>
      <w:r>
        <w:rPr>
          <w:rFonts w:eastAsia="Times New Roman"/>
          <w:szCs w:val="24"/>
        </w:rPr>
        <w:t xml:space="preserve">πιτροπή, ψηφίζουμε επί της αρχής και επί των άρθρων το συγκεκριμένο νομοσχέδιο. Είναι η εναρμόνιση της νομοθεσίας, βάσει της </w:t>
      </w:r>
      <w:r>
        <w:rPr>
          <w:rFonts w:eastAsia="Times New Roman"/>
          <w:szCs w:val="24"/>
        </w:rPr>
        <w:t>ο</w:t>
      </w:r>
      <w:r>
        <w:rPr>
          <w:rFonts w:eastAsia="Times New Roman"/>
          <w:szCs w:val="24"/>
        </w:rPr>
        <w:t xml:space="preserve">δηγίας 214/2017 της Ευρωπαϊκής Ενώσεως. Δεν έχουμε κάποια διαφοροποίηση. </w:t>
      </w:r>
    </w:p>
    <w:p w14:paraId="5D189AC2" w14:textId="77777777" w:rsidR="00CB774E" w:rsidRDefault="00A25ABA">
      <w:pPr>
        <w:spacing w:after="0" w:line="600" w:lineRule="auto"/>
        <w:ind w:firstLine="720"/>
        <w:contextualSpacing/>
        <w:jc w:val="both"/>
        <w:rPr>
          <w:rFonts w:eastAsia="Times New Roman"/>
          <w:szCs w:val="24"/>
        </w:rPr>
      </w:pPr>
      <w:r>
        <w:rPr>
          <w:rFonts w:eastAsia="Times New Roman"/>
          <w:szCs w:val="24"/>
        </w:rPr>
        <w:t xml:space="preserve">Θα πρέπει, </w:t>
      </w:r>
      <w:r>
        <w:rPr>
          <w:rFonts w:eastAsia="Times New Roman"/>
          <w:szCs w:val="24"/>
        </w:rPr>
        <w:t xml:space="preserve">όμως, εδώ πέρα να μου επιτρέψετε –και δεν θα φάω όλον τον χρόνο σας- σήμερα να δώσω κάποια στοιχεία και θα πρέπει να αναγνώσω κάποια στοιχεία της ίδιας της </w:t>
      </w:r>
      <w:r>
        <w:rPr>
          <w:rFonts w:eastAsia="Times New Roman"/>
          <w:szCs w:val="24"/>
        </w:rPr>
        <w:t>ο</w:t>
      </w:r>
      <w:r>
        <w:rPr>
          <w:rFonts w:eastAsia="Times New Roman"/>
          <w:szCs w:val="24"/>
        </w:rPr>
        <w:t>δηγίας.</w:t>
      </w:r>
    </w:p>
    <w:p w14:paraId="5D189AC3"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Γιατί δεν γνωρίζω πόσοι από εσάς είχαν τον χρόνο να διαβάσουν την </w:t>
      </w:r>
      <w:r>
        <w:rPr>
          <w:rFonts w:eastAsia="Times New Roman" w:cs="Times New Roman"/>
          <w:szCs w:val="24"/>
        </w:rPr>
        <w:t>ο</w:t>
      </w:r>
      <w:r>
        <w:rPr>
          <w:rFonts w:eastAsia="Times New Roman" w:cs="Times New Roman"/>
          <w:szCs w:val="24"/>
        </w:rPr>
        <w:t xml:space="preserve">δηγία αυτή καθ’ </w:t>
      </w:r>
      <w:r>
        <w:rPr>
          <w:rFonts w:eastAsia="Times New Roman" w:cs="Times New Roman"/>
          <w:szCs w:val="24"/>
        </w:rPr>
        <w:t>ε</w:t>
      </w:r>
      <w:r>
        <w:rPr>
          <w:rFonts w:eastAsia="Times New Roman" w:cs="Times New Roman"/>
          <w:szCs w:val="24"/>
        </w:rPr>
        <w:t>αυτή, τ</w:t>
      </w:r>
      <w:r>
        <w:rPr>
          <w:rFonts w:eastAsia="Times New Roman" w:cs="Times New Roman"/>
          <w:szCs w:val="24"/>
        </w:rPr>
        <w:t>ην οποία ενσωματώνουμε, έτσι ώστε να βοηθήσουμε τους συμπολίτες μας, να δείξουμε ποιες είναι οι λύσεις που προβλέπει έστω αργά η Ευρωπαϊκή Ένωση στα δάνεια τα οποία είναι σε ξένο νόμισμα, τι εννοούμε όταν λέμε ξένο νόμισμα, δεν είναι το νόμισμα στο οποίο δ</w:t>
      </w:r>
      <w:r>
        <w:rPr>
          <w:rFonts w:eastAsia="Times New Roman" w:cs="Times New Roman"/>
          <w:szCs w:val="24"/>
        </w:rPr>
        <w:t>ιαμένει και δημιουργεί το εισόδημά του ο δανειολήπτης ή τι άλλο; Θα τα εξηγήσω, για να είμαστε ξεκάθαροι και για να καταγραφούν στα Πρακτικά και πιο πολύ για να βοηθήσουμε όλους τους πολίτες και για να έχουμε μια καθαρή εικόνα.</w:t>
      </w:r>
    </w:p>
    <w:p w14:paraId="5D189AC4"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θα εξηγήσω το τι </w:t>
      </w:r>
      <w:r>
        <w:rPr>
          <w:rFonts w:eastAsia="Times New Roman" w:cs="Times New Roman"/>
          <w:szCs w:val="24"/>
        </w:rPr>
        <w:t>συμβαίνει στην ελληνική αγορά με τις νομικές διεκδικήσεις και τις αγωγές που έχουν γίνει κατά τραπεζών</w:t>
      </w:r>
      <w:r>
        <w:rPr>
          <w:rFonts w:eastAsia="Times New Roman" w:cs="Times New Roman"/>
          <w:szCs w:val="24"/>
        </w:rPr>
        <w:t>,</w:t>
      </w:r>
      <w:r>
        <w:rPr>
          <w:rFonts w:eastAsia="Times New Roman" w:cs="Times New Roman"/>
          <w:szCs w:val="24"/>
        </w:rPr>
        <w:t xml:space="preserve"> είτε κατά μόνας είτε βάσει συλλόγων για τα δάνεια, τα οποία απασχολούν πολύ την Ελλάδα πλέον και τα στεγαστικά, τα οποία είναι σε ισοτιμία ελβετικού φρά</w:t>
      </w:r>
      <w:r>
        <w:rPr>
          <w:rFonts w:eastAsia="Times New Roman" w:cs="Times New Roman"/>
          <w:szCs w:val="24"/>
        </w:rPr>
        <w:t>γκου. Το πρόβλημα δημιουργήθηκε όταν η Κεντρική Τράπεζα της Ελβετίας αποφάσισε να αλλάξει την ισοτιμία, οπότε επιβάρυνε αντίστοιχα όλους τους δανειολήπτες σε όλη την Ευρώπη και σε όλον τον κόσμο και όχι μόνο στην Ελλάδα.</w:t>
      </w:r>
    </w:p>
    <w:p w14:paraId="5D189AC5"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Θα μου επιτρέψετε, όμως, να </w:t>
      </w:r>
      <w:r>
        <w:rPr>
          <w:rFonts w:eastAsia="Times New Roman" w:cs="Times New Roman"/>
          <w:szCs w:val="24"/>
        </w:rPr>
        <w:t>ξεκινήσω από ένα ζήτημα το οποίο το έθεσα και ήταν το ζήτημα του άρθρου 43 για τους οικοδομικούς συνεταιρισμούς και τις φορολογικές ενημερότητες.</w:t>
      </w:r>
    </w:p>
    <w:p w14:paraId="5D189AC6"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Έχει γίνει μια προσπάθεια συνεννόησης με όλα τα κόμματα, διακομματικά –και ευχαριστώ και την κυρία Υπουργό. Πρ</w:t>
      </w:r>
      <w:r>
        <w:rPr>
          <w:rFonts w:eastAsia="Times New Roman" w:cs="Times New Roman"/>
          <w:szCs w:val="24"/>
        </w:rPr>
        <w:t xml:space="preserve">έπει να γνωρίζουν οι συνάδελφοι όλων των κομμάτων ότι χθες έγινε μία διαβούλευση, προσπαθούμε να βρούμε μία λύση, δεν αφήνουμε το ζήτημα στην τύχη του. Αλλά, όπως είπα και στην </w:t>
      </w:r>
      <w:r>
        <w:rPr>
          <w:rFonts w:eastAsia="Times New Roman" w:cs="Times New Roman"/>
          <w:szCs w:val="24"/>
        </w:rPr>
        <w:lastRenderedPageBreak/>
        <w:t>εισήγησή μου, πρέπει να είμαστε δίκαιοι και να φερόμαστε στον πολίτη με δικαιοσ</w:t>
      </w:r>
      <w:r>
        <w:rPr>
          <w:rFonts w:eastAsia="Times New Roman" w:cs="Times New Roman"/>
          <w:szCs w:val="24"/>
        </w:rPr>
        <w:t xml:space="preserve">ύνη, για να μας αντιμετωπίζει και αυτός, όταν είναι να εκπληρώσει τις φορολογικές του υποχρεώσεις, με τον ίδιο σεβασμό. </w:t>
      </w:r>
    </w:p>
    <w:p w14:paraId="5D189AC7"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Σήμερα </w:t>
      </w:r>
      <w:r>
        <w:rPr>
          <w:rFonts w:eastAsia="Times New Roman" w:cs="Times New Roman"/>
          <w:szCs w:val="24"/>
        </w:rPr>
        <w:t>έχω φέρει</w:t>
      </w:r>
      <w:r>
        <w:rPr>
          <w:rFonts w:eastAsia="Times New Roman" w:cs="Times New Roman"/>
          <w:szCs w:val="24"/>
        </w:rPr>
        <w:t xml:space="preserve"> και θα </w:t>
      </w:r>
      <w:r>
        <w:rPr>
          <w:rFonts w:eastAsia="Times New Roman" w:cs="Times New Roman"/>
          <w:szCs w:val="24"/>
        </w:rPr>
        <w:t xml:space="preserve">καταθέσω </w:t>
      </w:r>
      <w:r>
        <w:rPr>
          <w:rFonts w:eastAsia="Times New Roman" w:cs="Times New Roman"/>
          <w:szCs w:val="24"/>
        </w:rPr>
        <w:t xml:space="preserve">στα Πρακτικά –έχω σβήσει από το </w:t>
      </w:r>
      <w:r>
        <w:rPr>
          <w:rFonts w:eastAsia="Times New Roman" w:cs="Times New Roman"/>
          <w:szCs w:val="24"/>
          <w:lang w:val="en-US"/>
        </w:rPr>
        <w:t>TAXIS</w:t>
      </w:r>
      <w:r>
        <w:rPr>
          <w:rFonts w:eastAsia="Times New Roman" w:cs="Times New Roman"/>
          <w:szCs w:val="24"/>
        </w:rPr>
        <w:t xml:space="preserve"> την Ελληνική Δημοκρατία από τη ΔΟΥ Α΄ Αθηνών- μία ειδοποίηση ληξ</w:t>
      </w:r>
      <w:r>
        <w:rPr>
          <w:rFonts w:eastAsia="Times New Roman" w:cs="Times New Roman"/>
          <w:szCs w:val="24"/>
        </w:rPr>
        <w:t xml:space="preserve">ιπρόθεσμων οφειλών σε έναν </w:t>
      </w:r>
      <w:r>
        <w:rPr>
          <w:rFonts w:eastAsia="Times New Roman" w:cs="Times New Roman"/>
          <w:szCs w:val="24"/>
        </w:rPr>
        <w:t>π</w:t>
      </w:r>
      <w:r>
        <w:rPr>
          <w:rFonts w:eastAsia="Times New Roman" w:cs="Times New Roman"/>
          <w:szCs w:val="24"/>
        </w:rPr>
        <w:t xml:space="preserve">ρόεδρο οικοδομικού συνεταιρισμού. Το ύψος της βεβαίωσης είναι 493.570,30, δηλαδή μισό εκατομμύριο ευρώ ΕΝΦΙΑ βεβαιωμένος στον </w:t>
      </w:r>
      <w:r>
        <w:rPr>
          <w:rFonts w:eastAsia="Times New Roman" w:cs="Times New Roman"/>
          <w:szCs w:val="24"/>
        </w:rPr>
        <w:t>π</w:t>
      </w:r>
      <w:r>
        <w:rPr>
          <w:rFonts w:eastAsia="Times New Roman" w:cs="Times New Roman"/>
          <w:szCs w:val="24"/>
        </w:rPr>
        <w:t xml:space="preserve">ρόεδρο του συνεταιρισμού. Το κεφάλαιο είναι 381.400 ευρώ και οι προσαυξήσεις 112.165 ευρώ. </w:t>
      </w:r>
    </w:p>
    <w:p w14:paraId="5D189AC8"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Το καταθέ</w:t>
      </w:r>
      <w:r>
        <w:rPr>
          <w:rFonts w:eastAsia="Times New Roman" w:cs="Times New Roman"/>
          <w:szCs w:val="24"/>
        </w:rPr>
        <w:t>τω, γιατί πιθανόν κάποιος να νόμιζε ή να φανταζόταν ότι δεν υπάρχει, δεν συμβαίνει κάτι τέτοιο.</w:t>
      </w:r>
    </w:p>
    <w:p w14:paraId="5D189AC9"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Δημήτριος Καμμένος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w:t>
      </w:r>
      <w:r>
        <w:rPr>
          <w:rFonts w:eastAsia="Times New Roman" w:cs="Times New Roman"/>
          <w:szCs w:val="24"/>
        </w:rPr>
        <w:t xml:space="preserve"> Διεύθυνσης Στενογραφίας και Πρακτικών της Βουλής)</w:t>
      </w:r>
    </w:p>
    <w:p w14:paraId="5D189ACA"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Προσέξτε τώρα, γιατί τ</w:t>
      </w:r>
      <w:r>
        <w:rPr>
          <w:rFonts w:eastAsia="Times New Roman" w:cs="Times New Roman"/>
          <w:szCs w:val="24"/>
        </w:rPr>
        <w:t>ο</w:t>
      </w:r>
      <w:r>
        <w:rPr>
          <w:rFonts w:eastAsia="Times New Roman" w:cs="Times New Roman"/>
          <w:szCs w:val="24"/>
        </w:rPr>
        <w:t xml:space="preserve"> κράτος κάνει αυτό. Επειδή το κράτος δεν μπορεί από λάθος του. Εδώ μια μικρή παρένθεση: Θα πρέπει και ο κ. Φάμελλος, ο φίλος μου ο Σωκράτης, μαζί με εμάς, </w:t>
      </w:r>
      <w:r>
        <w:rPr>
          <w:rFonts w:eastAsia="Times New Roman" w:cs="Times New Roman"/>
          <w:szCs w:val="24"/>
        </w:rPr>
        <w:t xml:space="preserve">όλοι μας </w:t>
      </w:r>
      <w:r>
        <w:rPr>
          <w:rFonts w:eastAsia="Times New Roman" w:cs="Times New Roman"/>
          <w:szCs w:val="24"/>
        </w:rPr>
        <w:t>να επιληφθούμε του</w:t>
      </w:r>
      <w:r>
        <w:rPr>
          <w:rFonts w:eastAsia="Times New Roman" w:cs="Times New Roman"/>
          <w:szCs w:val="24"/>
        </w:rPr>
        <w:t xml:space="preserve"> θέματος</w:t>
      </w:r>
      <w:r>
        <w:rPr>
          <w:rFonts w:eastAsia="Times New Roman" w:cs="Times New Roman"/>
          <w:szCs w:val="24"/>
        </w:rPr>
        <w:t>,</w:t>
      </w:r>
      <w:r>
        <w:rPr>
          <w:rFonts w:eastAsia="Times New Roman" w:cs="Times New Roman"/>
          <w:szCs w:val="24"/>
        </w:rPr>
        <w:t xml:space="preserve"> διότι είναι καθαρά ένα ζήτημα για το οποίο πρέπει να φτιάξουμε τη νομιμότητα στα μερίδια και στη γη τη συγκεκριμένη των συνεταιρισμών. Το κράτος στέλνει το ειδοποιητήριο στον </w:t>
      </w:r>
      <w:r>
        <w:rPr>
          <w:rFonts w:eastAsia="Times New Roman" w:cs="Times New Roman"/>
          <w:szCs w:val="24"/>
        </w:rPr>
        <w:t>π</w:t>
      </w:r>
      <w:r>
        <w:rPr>
          <w:rFonts w:eastAsia="Times New Roman" w:cs="Times New Roman"/>
          <w:szCs w:val="24"/>
        </w:rPr>
        <w:t>ρόεδρο γιατί; Γιατί δεν είναι ικανό, διότι δεν υπάρχει η κατάλληλη νομ</w:t>
      </w:r>
      <w:r>
        <w:rPr>
          <w:rFonts w:eastAsia="Times New Roman" w:cs="Times New Roman"/>
          <w:szCs w:val="24"/>
        </w:rPr>
        <w:t>οθεσία, να στείλει τον ΕΝΦΙΑ σε καθέναν από τους μετόχους ή συνεταίρους του συνεταιρισμού ή τους μεριδιούχους. Έχει ειπωθεί και το εξής: «Το στέλνω σε εσένα και μάζεψέ τα από τους άλλους». Και αυτό έχει γίνει πριν από εμάς όχι στη διακυβέρνηση τώρα των ΣΥΡ</w:t>
      </w:r>
      <w:r>
        <w:rPr>
          <w:rFonts w:eastAsia="Times New Roman" w:cs="Times New Roman"/>
          <w:szCs w:val="24"/>
        </w:rPr>
        <w:t>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Ανεξαρτήτων Ελλήνων. </w:t>
      </w:r>
    </w:p>
    <w:p w14:paraId="5D189ACB"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Άρα το κράτος τι κάνει; Θα μου επιτρέψετε την έκφραση, δεν είναι πρέπουσα, αλλά είναι αυτό, δηλαδή, έχει μια μαφιόζικη τακτική, εκβιάζει. Δηλαδή</w:t>
      </w:r>
      <w:r>
        <w:rPr>
          <w:rFonts w:eastAsia="Times New Roman" w:cs="Times New Roman"/>
          <w:szCs w:val="24"/>
        </w:rPr>
        <w:t>,</w:t>
      </w:r>
      <w:r>
        <w:rPr>
          <w:rFonts w:eastAsia="Times New Roman" w:cs="Times New Roman"/>
          <w:szCs w:val="24"/>
        </w:rPr>
        <w:t xml:space="preserve"> στέλνει μισό εκατομμύριο ΕΝΦΙΑ σε έναν άνθρωπο που δεν έχει κα</w:t>
      </w:r>
      <w:r>
        <w:rPr>
          <w:rFonts w:eastAsia="Times New Roman" w:cs="Times New Roman"/>
          <w:szCs w:val="24"/>
        </w:rPr>
        <w:t>μ</w:t>
      </w:r>
      <w:r>
        <w:rPr>
          <w:rFonts w:eastAsia="Times New Roman" w:cs="Times New Roman"/>
          <w:szCs w:val="24"/>
        </w:rPr>
        <w:t xml:space="preserve">μία ευθύνη και του </w:t>
      </w:r>
      <w:r>
        <w:rPr>
          <w:rFonts w:eastAsia="Times New Roman" w:cs="Times New Roman"/>
          <w:szCs w:val="24"/>
        </w:rPr>
        <w:t>λέει μάζεψ</w:t>
      </w:r>
      <w:r>
        <w:rPr>
          <w:rFonts w:eastAsia="Times New Roman" w:cs="Times New Roman"/>
          <w:szCs w:val="24"/>
        </w:rPr>
        <w:t>έ</w:t>
      </w:r>
      <w:r>
        <w:rPr>
          <w:rFonts w:eastAsia="Times New Roman" w:cs="Times New Roman"/>
          <w:szCs w:val="24"/>
        </w:rPr>
        <w:t xml:space="preserve"> τα από τους άλλους. Μα, και το κράτος δεν θα τα εισπράξει ποτέ και δημιουργούμε τεράστιο πρόβλημα στον ίδιο τον άνθρωπο και δεν λύνεται και το ζήτημα.</w:t>
      </w:r>
    </w:p>
    <w:p w14:paraId="5D189ACC"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Για να λυθεί το ζήτημα πρέπει να έχουμε πολύ καθαρές δασικές εκτάσεις, πολύ καθαρές χρήσεις γ</w:t>
      </w:r>
      <w:r>
        <w:rPr>
          <w:rFonts w:eastAsia="Times New Roman" w:cs="Times New Roman"/>
          <w:szCs w:val="24"/>
        </w:rPr>
        <w:t>ης. Όλα αυτά τα έχει αλλάξει το κράτος, δυστυχώς, μονομερώς. Στη σύμβασή του, όταν έδωσε τα μερίδια στους συνεταιρισμούς, δόθηκαν για καθαρά αναπτυξιακούς οικιστικούς λόγους. Μετά άλλαξε ο χάρτης, διότι πολλά απ’ αυτά, το κράτος μονομερώς, τα χαρακτήρισε δ</w:t>
      </w:r>
      <w:r>
        <w:rPr>
          <w:rFonts w:eastAsia="Times New Roman" w:cs="Times New Roman"/>
          <w:szCs w:val="24"/>
        </w:rPr>
        <w:t>ασικά</w:t>
      </w:r>
      <w:r>
        <w:rPr>
          <w:rFonts w:eastAsia="Times New Roman" w:cs="Times New Roman"/>
          <w:szCs w:val="24"/>
        </w:rPr>
        <w:t>,</w:t>
      </w:r>
      <w:r>
        <w:rPr>
          <w:rFonts w:eastAsia="Times New Roman" w:cs="Times New Roman"/>
          <w:szCs w:val="24"/>
        </w:rPr>
        <w:t xml:space="preserve"> χωρίς να ζητηθεί η γνώμη κανενός και χωρίς να συντρέξει κάποιος λόγος. Οπότε δεν υπάρχει νομιμότητα πλέον. </w:t>
      </w:r>
    </w:p>
    <w:p w14:paraId="5D189ACD"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w:t>
      </w:r>
      <w:r>
        <w:rPr>
          <w:rFonts w:eastAsia="Times New Roman" w:cs="Times New Roman"/>
          <w:szCs w:val="24"/>
        </w:rPr>
        <w:t xml:space="preserve">πρέπει το αρμόδιο Υπουργείο </w:t>
      </w:r>
      <w:r>
        <w:rPr>
          <w:rFonts w:eastAsia="Times New Roman" w:cs="Times New Roman"/>
          <w:szCs w:val="24"/>
        </w:rPr>
        <w:t>-</w:t>
      </w:r>
      <w:r>
        <w:rPr>
          <w:rFonts w:eastAsia="Times New Roman" w:cs="Times New Roman"/>
          <w:szCs w:val="24"/>
        </w:rPr>
        <w:t>και όχι της κ</w:t>
      </w:r>
      <w:r>
        <w:rPr>
          <w:rFonts w:eastAsia="Times New Roman" w:cs="Times New Roman"/>
          <w:szCs w:val="24"/>
        </w:rPr>
        <w:t>.</w:t>
      </w:r>
      <w:r>
        <w:rPr>
          <w:rFonts w:eastAsia="Times New Roman" w:cs="Times New Roman"/>
          <w:szCs w:val="24"/>
        </w:rPr>
        <w:t xml:space="preserve"> Παπανάτσιου</w:t>
      </w:r>
      <w:r>
        <w:rPr>
          <w:rFonts w:eastAsia="Times New Roman" w:cs="Times New Roman"/>
          <w:szCs w:val="24"/>
        </w:rPr>
        <w:t>-</w:t>
      </w:r>
      <w:r>
        <w:rPr>
          <w:rFonts w:eastAsia="Times New Roman" w:cs="Times New Roman"/>
          <w:szCs w:val="24"/>
        </w:rPr>
        <w:t xml:space="preserve"> να καταλογίσει και να υπάρχει νομή-κατοχή στα μερίδια, να πηγαίνει ο ΕΝΦΙΑ στον </w:t>
      </w:r>
      <w:r>
        <w:rPr>
          <w:rFonts w:eastAsia="Times New Roman" w:cs="Times New Roman"/>
          <w:szCs w:val="24"/>
        </w:rPr>
        <w:t>κάθε συνέταιρο, εταίρο, μερισματούχο, μεριδιούχο, να πληρώνει ο καθένας και να δηλώνει στο Ε9 του ό,τι πρέπει να δηλώσει από την ακίνητη περιουσία του και ως ιδιοκτήτης ενός κομματιού γης.</w:t>
      </w:r>
    </w:p>
    <w:p w14:paraId="5D189ACE"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Από εκεί και πέρα δεν θα πρέπει να αφήσουμε το ζήτημα χωρίς να έχου</w:t>
      </w:r>
      <w:r>
        <w:rPr>
          <w:rFonts w:eastAsia="Times New Roman" w:cs="Times New Roman"/>
          <w:szCs w:val="24"/>
        </w:rPr>
        <w:t>με νόμο. Διότι προσέξτε τώρα τι άλλος κίνδυνος ελλοχεύει, τον οποίο συζητήσαμε και χθες και με την κυρία Υπουργό. Σε περί</w:t>
      </w:r>
      <w:r>
        <w:rPr>
          <w:rFonts w:eastAsia="Times New Roman" w:cs="Times New Roman"/>
          <w:szCs w:val="24"/>
        </w:rPr>
        <w:lastRenderedPageBreak/>
        <w:t>πτωση που δεν έχουμε κανονικό πλαίσιο, δηλαδή, δεν έχουν εναρμονιστεί τα καταστατικά, δεν προβλέπεται -οι νομικοί γνωρίζουν πολύ καλύτε</w:t>
      </w:r>
      <w:r>
        <w:rPr>
          <w:rFonts w:eastAsia="Times New Roman" w:cs="Times New Roman"/>
          <w:szCs w:val="24"/>
        </w:rPr>
        <w:t>ρα από εμένα, πιθανό να έχουν λάβει στα χέρια τους καταστατικό συνεταιρισμού- ποια είναι η επόμενη ημέρα. Δηλαδή, όπως είπα και χθες, εάν σε τριακόσιες εξήντα πέντε ημέρες συν μία δεν έχει φορολογική ενημερότητα, για τους ευνόητους λόγους που είπα, αλλά δε</w:t>
      </w:r>
      <w:r>
        <w:rPr>
          <w:rFonts w:eastAsia="Times New Roman" w:cs="Times New Roman"/>
          <w:szCs w:val="24"/>
        </w:rPr>
        <w:t xml:space="preserve">ν έχει εναρμονίσει και το καταστατικό του τι μπορεί να συμβεί; </w:t>
      </w:r>
    </w:p>
    <w:p w14:paraId="5D189ACF"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Αυτό που πιθανολογώ ότι θα συμβεί είναι ότι θα πάει σε εκκαθάριση. Η εκκαθάριση τι σημαίνει; Να το πούμε τώρα οικονομικά, αλλά να το πούμε και νομικά. Εκκαθάριση σημαίνει ότι διαλύεται αυτοδίκ</w:t>
      </w:r>
      <w:r>
        <w:rPr>
          <w:rFonts w:eastAsia="Times New Roman" w:cs="Times New Roman"/>
          <w:szCs w:val="24"/>
        </w:rPr>
        <w:t>αια και δεν ξέρουμε τι θα γίνει στη γη.</w:t>
      </w:r>
    </w:p>
    <w:p w14:paraId="5D189AD0"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Η διάλυση της γης τι σημαίνει; Ότι αυτή η γη πλέον δεν έχει ιδιοκτήτη. Νομικά αυτό καταλαβαίνω, εκτός αν κάποιος μπορεί να με διορθώσει. Δεν έχω προλάβει μέσα σε δύο μέρες να κάνω κάποια συνάντηση</w:t>
      </w:r>
      <w:r>
        <w:rPr>
          <w:rFonts w:eastAsia="Times New Roman" w:cs="Times New Roman"/>
          <w:szCs w:val="24"/>
        </w:rPr>
        <w:t xml:space="preserve"> </w:t>
      </w:r>
      <w:r>
        <w:rPr>
          <w:rFonts w:eastAsia="Times New Roman" w:cs="Times New Roman"/>
          <w:szCs w:val="24"/>
        </w:rPr>
        <w:t xml:space="preserve">–θα κάνω κάποιες συναντήσεις στις επόμενες μέρες- να δούμε η επόμενη μέρα ποια είναι. Διότι αν δεν φροντίσουμε να μη βγει ο συνεταιρισμός σε εκκαθάριση, άρα η γη μείνει χωρίς ιδιοκτήτη -μια γη </w:t>
      </w:r>
      <w:r>
        <w:rPr>
          <w:rFonts w:eastAsia="Times New Roman" w:cs="Times New Roman"/>
          <w:szCs w:val="24"/>
        </w:rPr>
        <w:lastRenderedPageBreak/>
        <w:t xml:space="preserve">χωρίς ιδιοκτήτη αυτές τις μέρες είναι κάτι ύποπτο για μένα και </w:t>
      </w:r>
      <w:r>
        <w:rPr>
          <w:rFonts w:eastAsia="Times New Roman" w:cs="Times New Roman"/>
          <w:szCs w:val="24"/>
        </w:rPr>
        <w:t xml:space="preserve">περίεργο, θα πρέπει να το δούμε- πού θα πάει αυτή η γη; Ποιος θα τη διεκδικήσει, το δημόσιο; Πού θα πάει αυτή η γη και τι θα κάνει ο κάθε μεριδιούχος, μερισματούχος ή συνέταιρος ή εταίρος στον συνεταιρισμό, όταν χωρίς δική ευθύνη το κράτος τού εκκαθαρίζει </w:t>
      </w:r>
      <w:r>
        <w:rPr>
          <w:rFonts w:eastAsia="Times New Roman" w:cs="Times New Roman"/>
          <w:szCs w:val="24"/>
        </w:rPr>
        <w:t xml:space="preserve">τον συνεταιρισμό και χάνει τη γη του; Εδώ θα μπλέξουμε και νομικά. </w:t>
      </w:r>
    </w:p>
    <w:p w14:paraId="5D189AD1"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Θα το </w:t>
      </w:r>
      <w:r>
        <w:rPr>
          <w:rFonts w:eastAsia="Times New Roman" w:cs="Times New Roman"/>
          <w:szCs w:val="24"/>
        </w:rPr>
        <w:t>καταθέσω</w:t>
      </w:r>
      <w:r>
        <w:rPr>
          <w:rFonts w:eastAsia="Times New Roman" w:cs="Times New Roman"/>
          <w:szCs w:val="24"/>
        </w:rPr>
        <w:t>, λοιπόν, στα Πρακτικά. Είναι προσχέδιο τροπολογίας, δεν κατατέθηκε, για να τη δουν όλοι οι συνάδελφοι.</w:t>
      </w:r>
    </w:p>
    <w:p w14:paraId="5D189AD2" w14:textId="77777777" w:rsidR="00CB774E" w:rsidRDefault="00A25ABA">
      <w:pPr>
        <w:spacing w:after="0" w:line="600" w:lineRule="auto"/>
        <w:ind w:firstLine="720"/>
        <w:contextualSpacing/>
        <w:jc w:val="both"/>
        <w:rPr>
          <w:rFonts w:eastAsia="Times New Roman" w:cs="Times New Roman"/>
        </w:rPr>
      </w:pPr>
      <w:r>
        <w:rPr>
          <w:rFonts w:eastAsia="Times New Roman" w:cs="Times New Roman"/>
        </w:rPr>
        <w:t>(Στο σημείο αυτό ο Βουλευτής κ. Δημήτριος Καμμένος καταθέτει για τα Πρ</w:t>
      </w:r>
      <w:r>
        <w:rPr>
          <w:rFonts w:eastAsia="Times New Roman" w:cs="Times New Roman"/>
        </w:rPr>
        <w:t>ακτικά το προαναφερθέν έγγραφο, το οποίο βρίσκεται στο αρχείο του Τμήματος Γραμματείας της Διεύθυνσης Στενογραφίας και  Πρακτικών της Βουλής)</w:t>
      </w:r>
    </w:p>
    <w:p w14:paraId="5D189AD3" w14:textId="77777777" w:rsidR="00CB774E" w:rsidRDefault="00A25ABA">
      <w:pPr>
        <w:spacing w:after="0" w:line="600" w:lineRule="auto"/>
        <w:ind w:firstLine="720"/>
        <w:contextualSpacing/>
        <w:jc w:val="both"/>
        <w:rPr>
          <w:rFonts w:eastAsia="Times New Roman" w:cs="Times New Roman"/>
        </w:rPr>
      </w:pPr>
      <w:r>
        <w:rPr>
          <w:rFonts w:eastAsia="Times New Roman" w:cs="Times New Roman"/>
        </w:rPr>
        <w:t xml:space="preserve">Έχω πει ότι πρέπει να γίνει ο συνεταιρισμός, να έχουμε το δωδεκάμηνο. Γράφω πολύ απλά να φτιάξουν τα καταστατικά, </w:t>
      </w:r>
      <w:r>
        <w:rPr>
          <w:rFonts w:eastAsia="Times New Roman" w:cs="Times New Roman"/>
        </w:rPr>
        <w:t xml:space="preserve">διότι χωρίς καταστατικό δεν υπάρχει συνεταιρισμός. Και πολλοί έχουν φτιάξει και έχουν εναρμονίσει τα καταστατικά τους και είναι βασικός όρος, αλλά να μην έχει, τουλάχιστον σε αυτή </w:t>
      </w:r>
      <w:r>
        <w:rPr>
          <w:rFonts w:eastAsia="Times New Roman" w:cs="Times New Roman"/>
        </w:rPr>
        <w:lastRenderedPageBreak/>
        <w:t xml:space="preserve">τη φάση, ως προαπαιτούμενο, σαν </w:t>
      </w:r>
      <w:r>
        <w:rPr>
          <w:rFonts w:eastAsia="Times New Roman" w:cs="Times New Roman"/>
          <w:lang w:val="en-US"/>
        </w:rPr>
        <w:t>conditionality</w:t>
      </w:r>
      <w:r>
        <w:rPr>
          <w:rFonts w:eastAsia="Times New Roman" w:cs="Times New Roman"/>
        </w:rPr>
        <w:t>, τη φορολογική ενημερότητα, δ</w:t>
      </w:r>
      <w:r>
        <w:rPr>
          <w:rFonts w:eastAsia="Times New Roman" w:cs="Times New Roman"/>
        </w:rPr>
        <w:t>ιότι κάποιοι έχουν ενημερότητες, κάποιοι δεν έχουν. Οπότε οριζόντια δεν μπορείς να καταστρέψεις και να πας εκκαθάριση σε αυτόν που δεν έχει. Διότι αν πάει ο ΕΝΦΙΑ, όπως έδωσα στη Γραμματεία πριν, μισό εκατομμύριο, αυτός δεν μπορεί να έχει ενημερότητα. Τη σ</w:t>
      </w:r>
      <w:r>
        <w:rPr>
          <w:rFonts w:eastAsia="Times New Roman" w:cs="Times New Roman"/>
        </w:rPr>
        <w:t xml:space="preserve">τιγμή που δεν έχει ενημερότητα δεν μπορώ να του καταλογίσω ευθύνη. Όποιος συνάδελφος θέλει μπορεί να ρίξει μια ματιά στο προσχέδιο της τροπολογίας. </w:t>
      </w:r>
    </w:p>
    <w:p w14:paraId="5D189AD4" w14:textId="77777777" w:rsidR="00CB774E" w:rsidRDefault="00A25ABA">
      <w:pPr>
        <w:spacing w:after="0" w:line="600" w:lineRule="auto"/>
        <w:ind w:firstLine="720"/>
        <w:contextualSpacing/>
        <w:jc w:val="both"/>
        <w:rPr>
          <w:rFonts w:eastAsia="Times New Roman" w:cs="Times New Roman"/>
        </w:rPr>
      </w:pPr>
      <w:r>
        <w:rPr>
          <w:rFonts w:eastAsia="Times New Roman" w:cs="Times New Roman"/>
        </w:rPr>
        <w:t>Αν μπορέσουμε διακομματικά –και αυτή είναι η πρότασή μου και κλείνω αυτό το θέμα- και με τη βοήθεια της Υπο</w:t>
      </w:r>
      <w:r>
        <w:rPr>
          <w:rFonts w:eastAsia="Times New Roman" w:cs="Times New Roman"/>
        </w:rPr>
        <w:t>υργού, η οποία το βλέπει θετικά -και εδώ θα πω μια κουβέντα για να κλείσω και για τους θεσμούς, γιατί το κοιτάζουν το ζήτημα- να το υπογράψουμε όλοι και εξηγήσουμε για ποιο</w:t>
      </w:r>
      <w:r>
        <w:rPr>
          <w:rFonts w:eastAsia="Times New Roman" w:cs="Times New Roman"/>
        </w:rPr>
        <w:t>ν</w:t>
      </w:r>
      <w:r>
        <w:rPr>
          <w:rFonts w:eastAsia="Times New Roman" w:cs="Times New Roman"/>
        </w:rPr>
        <w:t xml:space="preserve"> λόγο το ζητούμε, θα πρέπει να καταλάβουν και οι θεσμοί που ελέγχουν. Μιλά και ο αξ</w:t>
      </w:r>
      <w:r>
        <w:rPr>
          <w:rFonts w:eastAsia="Times New Roman" w:cs="Times New Roman"/>
        </w:rPr>
        <w:t>ιότιμος κ. Χουλιαράκης και ο κ. Τσακαλώτος αυτή τη στιγμή και βλέπουν το «</w:t>
      </w:r>
      <w:r>
        <w:rPr>
          <w:rFonts w:eastAsia="Times New Roman" w:cs="Times New Roman"/>
          <w:lang w:val="en-US"/>
        </w:rPr>
        <w:t>tick</w:t>
      </w:r>
      <w:r>
        <w:rPr>
          <w:rFonts w:eastAsia="Times New Roman" w:cs="Times New Roman"/>
        </w:rPr>
        <w:t xml:space="preserve"> </w:t>
      </w:r>
      <w:r>
        <w:rPr>
          <w:rFonts w:eastAsia="Times New Roman" w:cs="Times New Roman"/>
          <w:lang w:val="en-US"/>
        </w:rPr>
        <w:t>in</w:t>
      </w:r>
      <w:r>
        <w:rPr>
          <w:rFonts w:eastAsia="Times New Roman" w:cs="Times New Roman"/>
        </w:rPr>
        <w:t xml:space="preserve"> </w:t>
      </w:r>
      <w:r>
        <w:rPr>
          <w:rFonts w:eastAsia="Times New Roman" w:cs="Times New Roman"/>
          <w:lang w:val="en-US"/>
        </w:rPr>
        <w:t>the</w:t>
      </w:r>
      <w:r>
        <w:rPr>
          <w:rFonts w:eastAsia="Times New Roman" w:cs="Times New Roman"/>
        </w:rPr>
        <w:t xml:space="preserve"> </w:t>
      </w:r>
      <w:r>
        <w:rPr>
          <w:rFonts w:eastAsia="Times New Roman" w:cs="Times New Roman"/>
          <w:lang w:val="en-US"/>
        </w:rPr>
        <w:t>box</w:t>
      </w:r>
      <w:r>
        <w:rPr>
          <w:rFonts w:eastAsia="Times New Roman" w:cs="Times New Roman"/>
        </w:rPr>
        <w:t>», δηλαδή ότι εκεί δεν έχεις φορολογική και σου λένε «γιατί δεν έχεις; Πάει αυτό το κράτος να παρανομήσει;».</w:t>
      </w:r>
    </w:p>
    <w:p w14:paraId="5D189AD5" w14:textId="77777777" w:rsidR="00CB774E" w:rsidRDefault="00A25ABA">
      <w:pPr>
        <w:spacing w:after="0" w:line="600" w:lineRule="auto"/>
        <w:ind w:firstLine="720"/>
        <w:contextualSpacing/>
        <w:jc w:val="both"/>
        <w:rPr>
          <w:rFonts w:eastAsia="Times New Roman" w:cs="Times New Roman"/>
        </w:rPr>
      </w:pPr>
      <w:r>
        <w:rPr>
          <w:rFonts w:eastAsia="Times New Roman" w:cs="Times New Roman"/>
        </w:rPr>
        <w:lastRenderedPageBreak/>
        <w:t>Δεν πάμε να παρανομήσουμε. Πάμε να εκλογικεύσουμε μια παρα</w:t>
      </w:r>
      <w:r>
        <w:rPr>
          <w:rFonts w:eastAsia="Times New Roman" w:cs="Times New Roman"/>
        </w:rPr>
        <w:t xml:space="preserve">νομία η οποία συμβαίνει χρόνια και να εξηγήσουμε στους θεσμούς ότι δεν είναι παρανομία. Παρανομία είναι </w:t>
      </w:r>
      <w:r>
        <w:rPr>
          <w:rFonts w:eastAsia="Times New Roman" w:cs="Times New Roman"/>
        </w:rPr>
        <w:t xml:space="preserve">να </w:t>
      </w:r>
      <w:r>
        <w:rPr>
          <w:rFonts w:eastAsia="Times New Roman" w:cs="Times New Roman"/>
        </w:rPr>
        <w:t>φερθείς άνισα σε κάποιον που η ιδιοκτησία του προστατεύεται συνταγματικά. Έχει συνταγματική κατοχύρωση ιδιοκτησιακά και δεν μπορεί να του την πάρει τ</w:t>
      </w:r>
      <w:r>
        <w:rPr>
          <w:rFonts w:eastAsia="Times New Roman" w:cs="Times New Roman"/>
        </w:rPr>
        <w:t>ο κράτος, χωρίς να ευθύνεται ο ιδιοκτήτης της γης ή του ακινήτου.</w:t>
      </w:r>
    </w:p>
    <w:p w14:paraId="5D189AD6" w14:textId="77777777" w:rsidR="00CB774E" w:rsidRDefault="00A25ABA">
      <w:pPr>
        <w:spacing w:after="0" w:line="600" w:lineRule="auto"/>
        <w:ind w:firstLine="720"/>
        <w:contextualSpacing/>
        <w:jc w:val="both"/>
        <w:rPr>
          <w:rFonts w:eastAsia="Times New Roman" w:cs="Times New Roman"/>
        </w:rPr>
      </w:pPr>
      <w:r>
        <w:rPr>
          <w:rFonts w:eastAsia="Times New Roman" w:cs="Times New Roman"/>
        </w:rPr>
        <w:t>Τις υπόλοιπες τροπολογίες τις ψηφίζουμε όλες, όπως έχουμε πει. Τις στηρίζουμε όλες και την τελευταία. Είναι εκπρόθεσμη, αλλά είναι πολύ σημαντικό κάποια στιγμή να φτιάξουμε τη διαδικασία του</w:t>
      </w:r>
      <w:r>
        <w:rPr>
          <w:rFonts w:eastAsia="Times New Roman" w:cs="Times New Roman"/>
        </w:rPr>
        <w:t xml:space="preserve"> αμοιβαίου διακανονισμού στις συμβάσεις αποφυγής διπλής φορολόγησης, διότι όταν η εταιρεία αποσχίζεται ή αποσχίζει στοιχεία ενεργητικού ή συγχωνεύεται με άλλη, πρέπει πλέον να κλείνουν τα ζητήματα. Προβλέπει και ο </w:t>
      </w:r>
      <w:r>
        <w:rPr>
          <w:rFonts w:eastAsia="Times New Roman" w:cs="Times New Roman"/>
        </w:rPr>
        <w:t>κ</w:t>
      </w:r>
      <w:r>
        <w:rPr>
          <w:rFonts w:eastAsia="Times New Roman" w:cs="Times New Roman"/>
        </w:rPr>
        <w:t>ώδικας να μην υπάρχουν χαρτόσημα, φόροι κ</w:t>
      </w:r>
      <w:r>
        <w:rPr>
          <w:rFonts w:eastAsia="Times New Roman" w:cs="Times New Roman"/>
        </w:rPr>
        <w:t>.</w:t>
      </w:r>
      <w:r>
        <w:rPr>
          <w:rFonts w:eastAsia="Times New Roman" w:cs="Times New Roman"/>
        </w:rPr>
        <w:t xml:space="preserve">λπ., υπέρ τρίτων. Πρέπει να γίνει και αυτό, για να προχωρήσει η διαδικασία η εταιρική σε όλα τα ζητήματα. </w:t>
      </w:r>
    </w:p>
    <w:p w14:paraId="5D189AD7" w14:textId="77777777" w:rsidR="00CB774E" w:rsidRDefault="00A25ABA">
      <w:pPr>
        <w:spacing w:after="0" w:line="600" w:lineRule="auto"/>
        <w:ind w:firstLine="720"/>
        <w:contextualSpacing/>
        <w:jc w:val="both"/>
        <w:rPr>
          <w:rFonts w:eastAsia="Times New Roman" w:cs="Times New Roman"/>
        </w:rPr>
      </w:pPr>
      <w:r>
        <w:rPr>
          <w:rFonts w:eastAsia="Times New Roman" w:cs="Times New Roman"/>
        </w:rPr>
        <w:t>Από εκεί και πέρα, πάμε λίγο στα κόκκινα δάνεια</w:t>
      </w:r>
      <w:r>
        <w:rPr>
          <w:rFonts w:eastAsia="Times New Roman" w:cs="Times New Roman"/>
        </w:rPr>
        <w:t>,</w:t>
      </w:r>
      <w:r>
        <w:rPr>
          <w:rFonts w:eastAsia="Times New Roman" w:cs="Times New Roman"/>
        </w:rPr>
        <w:t xml:space="preserve"> τα οποία είναι σε ξένο νόμισμα. Θα </w:t>
      </w:r>
      <w:r>
        <w:rPr>
          <w:rFonts w:eastAsia="Times New Roman" w:cs="Times New Roman"/>
        </w:rPr>
        <w:t>καταθέσω</w:t>
      </w:r>
      <w:r>
        <w:rPr>
          <w:rFonts w:eastAsia="Times New Roman" w:cs="Times New Roman"/>
        </w:rPr>
        <w:t xml:space="preserve"> στα Πρακτικά την ίδια την </w:t>
      </w:r>
      <w:r>
        <w:rPr>
          <w:rFonts w:eastAsia="Times New Roman" w:cs="Times New Roman"/>
        </w:rPr>
        <w:t>ο</w:t>
      </w:r>
      <w:r>
        <w:rPr>
          <w:rFonts w:eastAsia="Times New Roman" w:cs="Times New Roman"/>
        </w:rPr>
        <w:t xml:space="preserve">δηγία. </w:t>
      </w:r>
    </w:p>
    <w:p w14:paraId="5D189AD8" w14:textId="77777777" w:rsidR="00CB774E" w:rsidRDefault="00A25ABA">
      <w:pPr>
        <w:spacing w:after="0" w:line="600" w:lineRule="auto"/>
        <w:ind w:firstLine="720"/>
        <w:contextualSpacing/>
        <w:jc w:val="both"/>
        <w:rPr>
          <w:rFonts w:eastAsia="Times New Roman" w:cs="Times New Roman"/>
        </w:rPr>
      </w:pPr>
      <w:r>
        <w:rPr>
          <w:rFonts w:eastAsia="Times New Roman" w:cs="Times New Roman"/>
        </w:rPr>
        <w:lastRenderedPageBreak/>
        <w:t>(Στο σημείο αυτό ο Β</w:t>
      </w:r>
      <w:r>
        <w:rPr>
          <w:rFonts w:eastAsia="Times New Roman" w:cs="Times New Roman"/>
        </w:rPr>
        <w:t xml:space="preserve">ουλευτής κ. Δημήτριος Καμμένος  καταθέτει για τα Πρακτικά την προαναφερθείσα </w:t>
      </w:r>
      <w:r>
        <w:rPr>
          <w:rFonts w:eastAsia="Times New Roman" w:cs="Times New Roman"/>
        </w:rPr>
        <w:t>ο</w:t>
      </w:r>
      <w:r>
        <w:rPr>
          <w:rFonts w:eastAsia="Times New Roman" w:cs="Times New Roman"/>
        </w:rPr>
        <w:t>δηγία, η οποία βρίσκεται στο αρχείο του Τμήματος Γραμματείας της Διεύθυνσης Στενογραφίας και Πρακτικών της Βουλής)</w:t>
      </w:r>
    </w:p>
    <w:p w14:paraId="5D189AD9" w14:textId="77777777" w:rsidR="00CB774E" w:rsidRDefault="00A25ABA">
      <w:pPr>
        <w:spacing w:after="0" w:line="600" w:lineRule="auto"/>
        <w:ind w:firstLine="720"/>
        <w:contextualSpacing/>
        <w:jc w:val="both"/>
        <w:rPr>
          <w:rFonts w:eastAsia="Times New Roman" w:cs="Times New Roman"/>
        </w:rPr>
      </w:pPr>
      <w:r>
        <w:rPr>
          <w:rFonts w:eastAsia="Times New Roman" w:cs="Times New Roman"/>
        </w:rPr>
        <w:t xml:space="preserve">Παρακαλώ πάρα πολύ, όποιον έχει τη διάθεση να διαβάσει -και θα </w:t>
      </w:r>
      <w:r>
        <w:rPr>
          <w:rFonts w:eastAsia="Times New Roman" w:cs="Times New Roman"/>
        </w:rPr>
        <w:t>έπρεπε να διαβάσουμε όλοι- στο κεφάλαιο 9 εκεί που λέει «δάνεια σε ξένο νόμισμα και δάνεια μεταβλητού επιτοκίου». Είναι μιάμιση σελίδα και εξηγεί ακριβώς τι προβλέπει η ευρωπαϊκή διαδικασία. Πρέπει να ξέρουμε τι γίνεται, τι έχει ψηφιστεί και τι λέει η Ευρω</w:t>
      </w:r>
      <w:r>
        <w:rPr>
          <w:rFonts w:eastAsia="Times New Roman" w:cs="Times New Roman"/>
        </w:rPr>
        <w:t>παϊκή Κεντρική Τράπεζα.</w:t>
      </w:r>
    </w:p>
    <w:p w14:paraId="5D189ADA" w14:textId="77777777" w:rsidR="00CB774E" w:rsidRDefault="00A25ABA">
      <w:pPr>
        <w:spacing w:after="0" w:line="600" w:lineRule="auto"/>
        <w:ind w:firstLine="720"/>
        <w:contextualSpacing/>
        <w:jc w:val="both"/>
        <w:rPr>
          <w:rFonts w:eastAsia="Times New Roman" w:cs="Times New Roman"/>
        </w:rPr>
      </w:pPr>
      <w:r>
        <w:rPr>
          <w:rFonts w:eastAsia="Times New Roman" w:cs="Times New Roman"/>
        </w:rPr>
        <w:t xml:space="preserve">Θα πούμε εδώ στους ορισμούς τι εννοούμε εναλλακτικό νόμισμα. Είναι, πρώτον, </w:t>
      </w:r>
      <w:r>
        <w:rPr>
          <w:rFonts w:eastAsia="Times New Roman" w:cs="Times New Roman"/>
        </w:rPr>
        <w:t>ή</w:t>
      </w:r>
      <w:r>
        <w:rPr>
          <w:rFonts w:eastAsia="Times New Roman" w:cs="Times New Roman"/>
        </w:rPr>
        <w:t xml:space="preserve"> το νόμισμα</w:t>
      </w:r>
      <w:r>
        <w:rPr>
          <w:rFonts w:eastAsia="Times New Roman" w:cs="Times New Roman"/>
        </w:rPr>
        <w:t>,</w:t>
      </w:r>
      <w:r>
        <w:rPr>
          <w:rFonts w:eastAsia="Times New Roman" w:cs="Times New Roman"/>
        </w:rPr>
        <w:t xml:space="preserve"> στο οποίο ο καταναλωτής λαμβάνει κατά κύριο λόγο το εισόδημά του ή διατηρεί τα περιουσιακά του στοιχεία</w:t>
      </w:r>
      <w:r>
        <w:rPr>
          <w:rFonts w:eastAsia="Times New Roman" w:cs="Times New Roman"/>
        </w:rPr>
        <w:t>,</w:t>
      </w:r>
      <w:r>
        <w:rPr>
          <w:rFonts w:eastAsia="Times New Roman" w:cs="Times New Roman"/>
        </w:rPr>
        <w:t xml:space="preserve"> από τα οποία πρόκειται να εξοφληθεί η</w:t>
      </w:r>
      <w:r>
        <w:rPr>
          <w:rFonts w:eastAsia="Times New Roman" w:cs="Times New Roman"/>
        </w:rPr>
        <w:t xml:space="preserve"> πίστωση, όπως κατέδειξε στην τελευταία αξιολόγηση της πιστοληπτικής του ικανότητας πριν τη σύμβαση πίστωσης</w:t>
      </w:r>
      <w:r>
        <w:rPr>
          <w:rFonts w:eastAsia="Times New Roman" w:cs="Times New Roman"/>
        </w:rPr>
        <w:t xml:space="preserve">, ή </w:t>
      </w:r>
      <w:r>
        <w:rPr>
          <w:rFonts w:eastAsia="Times New Roman" w:cs="Times New Roman"/>
        </w:rPr>
        <w:t>είναι, δεύτερον, το νόμισμα του κράτους-μέλους</w:t>
      </w:r>
      <w:r>
        <w:rPr>
          <w:rFonts w:eastAsia="Times New Roman" w:cs="Times New Roman"/>
        </w:rPr>
        <w:t>,</w:t>
      </w:r>
      <w:r>
        <w:rPr>
          <w:rFonts w:eastAsia="Times New Roman" w:cs="Times New Roman"/>
        </w:rPr>
        <w:t xml:space="preserve"> στο οποίο ο καταναλωτής είτε κατοικούσε τη στιγμή της σύναψης της σύμβασης πίστωσης είτε κατοικε</w:t>
      </w:r>
      <w:r>
        <w:rPr>
          <w:rFonts w:eastAsia="Times New Roman" w:cs="Times New Roman"/>
        </w:rPr>
        <w:t xml:space="preserve">ί </w:t>
      </w:r>
      <w:r>
        <w:rPr>
          <w:rFonts w:eastAsia="Times New Roman" w:cs="Times New Roman"/>
        </w:rPr>
        <w:lastRenderedPageBreak/>
        <w:t>στην παρούσα στιγμή. Δηλαδή είτε σαν κατοικία παίρνει το νόμισμα της σύμβασης είτε εκεί που δημιουργεί το εισόδημά του και κάνει τη φορολογική του δήλωση. Αυτό είναι μια ευελιξία που δίνει ο νόμος.</w:t>
      </w:r>
    </w:p>
    <w:p w14:paraId="5D189ADB" w14:textId="77777777" w:rsidR="00CB774E" w:rsidRDefault="00A25ABA">
      <w:pPr>
        <w:spacing w:after="0" w:line="600" w:lineRule="auto"/>
        <w:ind w:firstLine="720"/>
        <w:contextualSpacing/>
        <w:jc w:val="both"/>
        <w:rPr>
          <w:rFonts w:eastAsia="Times New Roman" w:cs="Times New Roman"/>
        </w:rPr>
      </w:pPr>
      <w:r>
        <w:rPr>
          <w:rFonts w:eastAsia="Times New Roman" w:cs="Times New Roman"/>
        </w:rPr>
        <w:t>Πιο κάτω, όμως, στο 3 –και είναι σημαντικό να καταγραφεί</w:t>
      </w:r>
      <w:r>
        <w:rPr>
          <w:rFonts w:eastAsia="Times New Roman" w:cs="Times New Roman"/>
        </w:rPr>
        <w:t>- λέει όταν ο καταναλωτής έχει δικαίωμα να μετατρέψει τη σύμβαση πίστωσης σε εναλλακτικό νόμισμα, σύμφωνα με το στοιχείο άλφα</w:t>
      </w:r>
      <w:r>
        <w:rPr>
          <w:rFonts w:eastAsia="Times New Roman" w:cs="Times New Roman"/>
        </w:rPr>
        <w:t>,</w:t>
      </w:r>
      <w:r>
        <w:rPr>
          <w:rFonts w:eastAsia="Times New Roman" w:cs="Times New Roman"/>
        </w:rPr>
        <w:t xml:space="preserve"> το οποίο ήταν το νόμισμα όπου δημιουργεί το εισόδημά του της παραγράφου 1, τα κράτη-μέλη διασφαλίζουν ότι η συναλλαγματική ισοτιμ</w:t>
      </w:r>
      <w:r>
        <w:rPr>
          <w:rFonts w:eastAsia="Times New Roman" w:cs="Times New Roman"/>
        </w:rPr>
        <w:t>ία</w:t>
      </w:r>
      <w:r>
        <w:rPr>
          <w:rFonts w:eastAsia="Times New Roman" w:cs="Times New Roman"/>
        </w:rPr>
        <w:t>,</w:t>
      </w:r>
      <w:r>
        <w:rPr>
          <w:rFonts w:eastAsia="Times New Roman" w:cs="Times New Roman"/>
        </w:rPr>
        <w:t xml:space="preserve"> βάσει της οποίας γίνεται η μετατροπή, είναι η συναλλαγματική ισοτιμία που ισχύει την ημέρα της μετατροπής, εκτός αν προβλέπεται διαφορετικά από τη σύμβαση πίστωσης. Και πιο κάτω στο 5 λέει ότι δεν έχει αναδρομικότητα. Αυτό έχει ψηφιστεί, αλλά αφήνει έν</w:t>
      </w:r>
      <w:r>
        <w:rPr>
          <w:rFonts w:eastAsia="Times New Roman" w:cs="Times New Roman"/>
        </w:rPr>
        <w:t xml:space="preserve">α παράθυρο στο κράτος ότι αν η σύμβαση της τραπέζης με τον δανειολήπτη προβλέπει διαφορετικά, μπορεί να μην ισχύσει ή να ισχύσει η αναδρομικότητα ή οτιδήποτε άλλο. </w:t>
      </w:r>
    </w:p>
    <w:p w14:paraId="5D189ADC"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rPr>
        <w:lastRenderedPageBreak/>
        <w:t>Θα παρακαλούσα πάρα πολύ, λοιπόν</w:t>
      </w:r>
      <w:r>
        <w:rPr>
          <w:rFonts w:eastAsia="Times New Roman" w:cs="Times New Roman"/>
        </w:rPr>
        <w:t>,</w:t>
      </w:r>
      <w:r>
        <w:rPr>
          <w:rFonts w:eastAsia="Times New Roman" w:cs="Times New Roman"/>
        </w:rPr>
        <w:t xml:space="preserve"> να το δείτε. Θα το </w:t>
      </w:r>
      <w:r>
        <w:rPr>
          <w:rFonts w:eastAsia="Times New Roman" w:cs="Times New Roman"/>
        </w:rPr>
        <w:t>καταθέσω</w:t>
      </w:r>
      <w:r>
        <w:rPr>
          <w:rFonts w:eastAsia="Times New Roman" w:cs="Times New Roman"/>
        </w:rPr>
        <w:t xml:space="preserve"> στα Πρακτικά. Το έχω στη σελίδα που είναι τα δύο σημαντικά σημεία για μελέτη, για να ενημερωθούν οι καταναλωτές και να ενημερωθούμε και εμείς.</w:t>
      </w:r>
    </w:p>
    <w:p w14:paraId="5D189ADD"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Εν τω μεταξύ, η Ευρωπαϊκή Κεντρική Τράπεζα στα δικά της δελτία και στις διαβουλεύσεις που γίνονται, έχει επισημά</w:t>
      </w:r>
      <w:r>
        <w:rPr>
          <w:rFonts w:eastAsia="Times New Roman" w:cs="Times New Roman"/>
          <w:szCs w:val="24"/>
        </w:rPr>
        <w:t xml:space="preserve">νει τρία σημεία και επισημαίνει ακριβώς αυτά που επισημαίνω, γιατί εκεί τα βρήκα και εγώ μέσα από το </w:t>
      </w:r>
      <w:r>
        <w:rPr>
          <w:rFonts w:eastAsia="Times New Roman" w:cs="Times New Roman"/>
          <w:szCs w:val="24"/>
          <w:lang w:val="en-US"/>
        </w:rPr>
        <w:t>soc</w:t>
      </w:r>
      <w:r>
        <w:rPr>
          <w:rFonts w:eastAsia="Times New Roman" w:cs="Times New Roman"/>
          <w:szCs w:val="24"/>
        </w:rPr>
        <w:t>’</w:t>
      </w:r>
      <w:r>
        <w:rPr>
          <w:rFonts w:eastAsia="Times New Roman" w:cs="Times New Roman"/>
          <w:szCs w:val="24"/>
          <w:lang w:val="en-US"/>
        </w:rPr>
        <w:t>ing</w:t>
      </w:r>
      <w:r>
        <w:rPr>
          <w:rFonts w:eastAsia="Times New Roman" w:cs="Times New Roman"/>
          <w:szCs w:val="24"/>
        </w:rPr>
        <w:t xml:space="preserve"> που έγινε από την επικοινωνία μου με την </w:t>
      </w:r>
      <w:r>
        <w:rPr>
          <w:rFonts w:eastAsia="Times New Roman" w:cs="Times New Roman"/>
          <w:szCs w:val="24"/>
          <w:lang w:val="en-US"/>
        </w:rPr>
        <w:t>ECB</w:t>
      </w:r>
      <w:r>
        <w:rPr>
          <w:rFonts w:eastAsia="Times New Roman" w:cs="Times New Roman"/>
          <w:szCs w:val="24"/>
        </w:rPr>
        <w:t>. Ήταν στα αγγλικά αλλά είναι στα ελληνικά το κείμενο αυτό. Η Ευρωπαϊκή Κεντρική Τράπεζα έχει τρία βασι</w:t>
      </w:r>
      <w:r>
        <w:rPr>
          <w:rFonts w:eastAsia="Times New Roman" w:cs="Times New Roman"/>
          <w:szCs w:val="24"/>
        </w:rPr>
        <w:t xml:space="preserve">κά σημεία, τα οποία επισημαίνει, σε σχέση με τη διαχείριση των δανείων σε άλλο νόμισμα με συναλλαγματική διαφορά. </w:t>
      </w:r>
    </w:p>
    <w:p w14:paraId="5D189ADE"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Πρώτον, είναι οι αρνητικές επιπτώσεις των ρυθμίσεων στην κεφαλαιακή επάρκεια των πιστωτικών ιδρυμάτων –δεν διαβάζω το υπόλοιπο. </w:t>
      </w:r>
      <w:r>
        <w:rPr>
          <w:rFonts w:eastAsia="Times New Roman" w:cs="Times New Roman"/>
          <w:szCs w:val="24"/>
          <w:lang w:val="en-US"/>
        </w:rPr>
        <w:t>H</w:t>
      </w:r>
      <w:r>
        <w:rPr>
          <w:rFonts w:eastAsia="Times New Roman" w:cs="Times New Roman"/>
          <w:szCs w:val="24"/>
        </w:rPr>
        <w:t xml:space="preserve"> κατανομή το</w:t>
      </w:r>
      <w:r>
        <w:rPr>
          <w:rFonts w:eastAsia="Times New Roman" w:cs="Times New Roman"/>
          <w:szCs w:val="24"/>
        </w:rPr>
        <w:t>υ οικονομικού βάρους πρέπει να γίνεται με δίκαιο τρόπο μεταξύ καταναλωτών, πιστωτικών ιδρυμάτων, των κυβερνήσεων και των λοιπών αρμοδίων αρχών προς αποφυγή ηθικού κινδύνου στο μέλλον.</w:t>
      </w:r>
    </w:p>
    <w:p w14:paraId="5D189ADF"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ο </w:t>
      </w:r>
      <w:r>
        <w:rPr>
          <w:rFonts w:eastAsia="Times New Roman" w:cs="Times New Roman"/>
          <w:szCs w:val="24"/>
        </w:rPr>
        <w:t xml:space="preserve">Ε΄ </w:t>
      </w:r>
      <w:r>
        <w:rPr>
          <w:rFonts w:eastAsia="Times New Roman" w:cs="Times New Roman"/>
          <w:szCs w:val="24"/>
        </w:rPr>
        <w:t>Αντιπρόεδρος της Β</w:t>
      </w:r>
      <w:r>
        <w:rPr>
          <w:rFonts w:eastAsia="Times New Roman" w:cs="Times New Roman"/>
          <w:szCs w:val="24"/>
        </w:rPr>
        <w:t xml:space="preserve">ουλής κ. </w:t>
      </w:r>
      <w:r w:rsidRPr="000905CE">
        <w:rPr>
          <w:rFonts w:eastAsia="Times New Roman" w:cs="Times New Roman"/>
          <w:b/>
          <w:szCs w:val="24"/>
        </w:rPr>
        <w:t>ΔΗΜΗΤΡΙΟΣ ΚΡΕΜΑΣΤΙΝΟΣ</w:t>
      </w:r>
      <w:r>
        <w:rPr>
          <w:rFonts w:eastAsia="Times New Roman" w:cs="Times New Roman"/>
          <w:szCs w:val="24"/>
        </w:rPr>
        <w:t>)</w:t>
      </w:r>
    </w:p>
    <w:p w14:paraId="5D189AE0"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Είναι σημαντικές οι διατυπώσεις. Δεν μπορεί να νομοθετήσει ούτε η Ευρωπαϊκή Κεντρική Τράπεζα</w:t>
      </w:r>
      <w:r>
        <w:rPr>
          <w:rFonts w:eastAsia="Times New Roman" w:cs="Times New Roman"/>
          <w:szCs w:val="24"/>
        </w:rPr>
        <w:t xml:space="preserve"> </w:t>
      </w:r>
      <w:r>
        <w:rPr>
          <w:rFonts w:eastAsia="Times New Roman" w:cs="Times New Roman"/>
          <w:szCs w:val="24"/>
        </w:rPr>
        <w:t>ούτε εμείς ούτε κάποιο κοινοβούλιο, χωρίς να λάβουμε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μας τις ηθικές επιπτώσεις της άνισης μεταχείρισης ή οτιδήποτε άλλο φέρνει ανισορροπία ή αντισυνταγματικότητα σε οποιοδήποτε νόμο πας να ψηφίσεις.</w:t>
      </w:r>
    </w:p>
    <w:p w14:paraId="5D189AE1"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Κλείνοντας να πω ότι στα ελληνικά δικαστήρια αυτή τη στιγμή, από επαφές που έχω με νομικούς κύκλους και με τι</w:t>
      </w:r>
      <w:r>
        <w:rPr>
          <w:rFonts w:eastAsia="Times New Roman" w:cs="Times New Roman"/>
          <w:szCs w:val="24"/>
        </w:rPr>
        <w:t>ς τράπεζες, υπάρχουν δ</w:t>
      </w:r>
      <w:r>
        <w:rPr>
          <w:rFonts w:eastAsia="Times New Roman" w:cs="Times New Roman"/>
          <w:szCs w:val="24"/>
        </w:rPr>
        <w:t>ύ</w:t>
      </w:r>
      <w:r>
        <w:rPr>
          <w:rFonts w:eastAsia="Times New Roman" w:cs="Times New Roman"/>
          <w:szCs w:val="24"/>
        </w:rPr>
        <w:t xml:space="preserve">ο είδη αποφάσεων. Το ένα είδος αποφάσεων είναι υπέρ των καταναλωτών. Θα διαβάσω τα τρία σημεία, που είναι υπέρ των καταναλωτών, που έχουν </w:t>
      </w:r>
      <w:r>
        <w:rPr>
          <w:rFonts w:eastAsia="Times New Roman" w:cs="Times New Roman"/>
          <w:szCs w:val="24"/>
        </w:rPr>
        <w:t>προβεί σε</w:t>
      </w:r>
      <w:r>
        <w:rPr>
          <w:rFonts w:eastAsia="Times New Roman" w:cs="Times New Roman"/>
          <w:szCs w:val="24"/>
        </w:rPr>
        <w:t xml:space="preserve"> σύναψη σε ξένο νόμισμα και άλλα τρία σημεία είναι υπέρ των τραπεζών. Θα τα καταγράψω </w:t>
      </w:r>
      <w:r>
        <w:rPr>
          <w:rFonts w:eastAsia="Times New Roman" w:cs="Times New Roman"/>
          <w:szCs w:val="24"/>
        </w:rPr>
        <w:t>για τα Πρακτικά. Είναι μέσα από τις πρωτόδικες αποφάσεις, όχι τις τελικές, όχι αμετάκλητες και όχι που δεν έχουν ακόμα δεχθεί ακόμα έφεση.</w:t>
      </w:r>
    </w:p>
    <w:p w14:paraId="5D189AE2"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Θετικές αποφάσεις υπέρ των δανειοληπτών είναι: Σε μια περίπτωση κρίθηκε άκυρη η δανειακή σύμβαση. Οι περισσότερες περ</w:t>
      </w:r>
      <w:r>
        <w:rPr>
          <w:rFonts w:eastAsia="Times New Roman" w:cs="Times New Roman"/>
          <w:szCs w:val="24"/>
        </w:rPr>
        <w:t>ιπτώσεις κρίθηκαν ότι είναι καταχρηστικές και συνεπώς άκυρος ο όρος, σύμφωνα με τον οποίο οι καταβολές των δόσεων πρέπει να γίνονται είτε σε ελβετικό φράγκο είτε σε ευρώ, με βάση την ισοτιμία ευρώ-ελβετικού φράγκου ή τις ημερομηνίες καταβολής.</w:t>
      </w:r>
    </w:p>
    <w:p w14:paraId="5D189AE3"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Τρίτο σημείο</w:t>
      </w:r>
      <w:r>
        <w:rPr>
          <w:rFonts w:eastAsia="Times New Roman" w:cs="Times New Roman"/>
          <w:szCs w:val="24"/>
        </w:rPr>
        <w:t xml:space="preserve"> υπέρ του δανειολήπτου: Σε μία περίπτωση κρίθηκε ότι η ανανέωση της προστασίας δόσης, που είχε συμφωνηθεί κατά τη χορήγηση του δανείου, πρέπει να γίνεται με βάση την ισοτιμία της ημερομηνίας χορήγησης του δανείου. </w:t>
      </w:r>
    </w:p>
    <w:p w14:paraId="5D189AE4"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Αποφάσεις σχετικές και υπέρ των τραπεζών </w:t>
      </w:r>
      <w:r>
        <w:rPr>
          <w:rFonts w:eastAsia="Times New Roman" w:cs="Times New Roman"/>
          <w:szCs w:val="24"/>
        </w:rPr>
        <w:t xml:space="preserve">είναι –εννοώ πάντα και επιμένω πρωτόδικα χωρίς την έφεση- οι εξής: </w:t>
      </w:r>
    </w:p>
    <w:p w14:paraId="5D189AE5"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Πρώτον, η ενημέρωση ήταν επαρκής και συνεπώς δεν έχει παραβιαστεί η αρχή της διαφάνειας. </w:t>
      </w:r>
    </w:p>
    <w:p w14:paraId="5D189AE6"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Δεύτερον, η διακύμανση των συναλλαγματικών ισοτιμιών δεν υπόκειται σε συγκεκριμένους κανόνες, που </w:t>
      </w:r>
      <w:r>
        <w:rPr>
          <w:rFonts w:eastAsia="Times New Roman" w:cs="Times New Roman"/>
          <w:szCs w:val="24"/>
        </w:rPr>
        <w:t xml:space="preserve">μπορούν να εξηγηθούν σε δανειολήπτες. Εδώ υπάρχει πάντα ένα ερωτηματικό. Ποιος δανειολήπτης </w:t>
      </w:r>
      <w:r>
        <w:rPr>
          <w:rFonts w:eastAsia="Times New Roman" w:cs="Times New Roman"/>
          <w:szCs w:val="24"/>
        </w:rPr>
        <w:lastRenderedPageBreak/>
        <w:t>είναι επαρκής να κατανοήσει τη δανειακή σύμβαση, τους όρους της ή την εξήγηση αυτού που του πουλάει το δάνειο; Όμως αυτό έχει κριθεί στο δικαστήριο, ότι πολλοί είνα</w:t>
      </w:r>
      <w:r>
        <w:rPr>
          <w:rFonts w:eastAsia="Times New Roman" w:cs="Times New Roman"/>
          <w:szCs w:val="24"/>
        </w:rPr>
        <w:t>ι επαρκείς, πολλοί δεν ήταν επαρκείς. Το έχει κρίνει το δικαστήριο. Δεν το λέω εγώ, αλλά λέω πάλι ότι είναι πρωτόδικες αποφάσεις.</w:t>
      </w:r>
    </w:p>
    <w:p w14:paraId="5D189AE7"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Τρίτον, οι κίνδυνοι των εν λόγω συμβάσεων μπορούσαν να γίνουν αντιληπτοί εν όψει </w:t>
      </w:r>
      <w:r>
        <w:rPr>
          <w:rFonts w:eastAsia="Times New Roman" w:cs="Times New Roman"/>
          <w:szCs w:val="24"/>
        </w:rPr>
        <w:t xml:space="preserve">του </w:t>
      </w:r>
      <w:r>
        <w:rPr>
          <w:rFonts w:eastAsia="Times New Roman" w:cs="Times New Roman"/>
          <w:szCs w:val="24"/>
        </w:rPr>
        <w:t>ότι κατά τα διδάγματα της κοινής πείρας ε</w:t>
      </w:r>
      <w:r>
        <w:rPr>
          <w:rFonts w:eastAsia="Times New Roman" w:cs="Times New Roman"/>
          <w:szCs w:val="24"/>
        </w:rPr>
        <w:t xml:space="preserve">ίναι γνωστό στον μέσο συναλλασσόμενο ότι η ισοτιμία νομισμάτων είναι μεταβαλλόμενη ακόμη και ότι υπάρχει μεγάλη κατά καιρούς διακύμανση. </w:t>
      </w:r>
    </w:p>
    <w:p w14:paraId="5D189AE8"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Είναι γνωστό και θα πω ένα παράδειγμα χωρίς να παίρνω το μέρος κανενός. Η Ελλάδα αυτή τη στιγμή διαπραγματεύεται σταθε</w:t>
      </w:r>
      <w:r>
        <w:rPr>
          <w:rFonts w:eastAsia="Times New Roman" w:cs="Times New Roman"/>
          <w:szCs w:val="24"/>
        </w:rPr>
        <w:t xml:space="preserve">ρό επιτόκιο. Έχουμε στα δάνεια του </w:t>
      </w:r>
      <w:r>
        <w:rPr>
          <w:rFonts w:eastAsia="Times New Roman" w:cs="Times New Roman"/>
          <w:szCs w:val="24"/>
          <w:lang w:val="en-US"/>
        </w:rPr>
        <w:t>ESM</w:t>
      </w:r>
      <w:r>
        <w:rPr>
          <w:rFonts w:eastAsia="Times New Roman" w:cs="Times New Roman"/>
          <w:szCs w:val="24"/>
        </w:rPr>
        <w:t xml:space="preserve"> κυμαινόμενο. Τι σημαίνει πολύ απλά το κυμαινόμενο; Κάποια στιγμή μπορεί να γίνει ένα </w:t>
      </w:r>
      <w:r>
        <w:rPr>
          <w:rFonts w:eastAsia="Times New Roman" w:cs="Times New Roman"/>
          <w:szCs w:val="24"/>
        </w:rPr>
        <w:t>«</w:t>
      </w:r>
      <w:r>
        <w:rPr>
          <w:rFonts w:eastAsia="Times New Roman" w:cs="Times New Roman"/>
          <w:szCs w:val="24"/>
        </w:rPr>
        <w:t>μπραφ</w:t>
      </w:r>
      <w:r>
        <w:rPr>
          <w:rFonts w:eastAsia="Times New Roman" w:cs="Times New Roman"/>
          <w:szCs w:val="24"/>
        </w:rPr>
        <w:t>»</w:t>
      </w:r>
      <w:r>
        <w:rPr>
          <w:rFonts w:eastAsia="Times New Roman" w:cs="Times New Roman"/>
          <w:szCs w:val="24"/>
        </w:rPr>
        <w:t xml:space="preserve"> στο </w:t>
      </w:r>
      <w:r>
        <w:rPr>
          <w:rFonts w:eastAsia="Times New Roman" w:cs="Times New Roman"/>
          <w:szCs w:val="24"/>
          <w:lang w:val="en-US"/>
        </w:rPr>
        <w:t>Euribor</w:t>
      </w:r>
      <w:r>
        <w:rPr>
          <w:rFonts w:eastAsia="Times New Roman" w:cs="Times New Roman"/>
          <w:szCs w:val="24"/>
        </w:rPr>
        <w:t xml:space="preserve"> ένα βράδυ και εκεί που είναι 1,5 να πάει 4,5. Δηλαδή, θα είναι κόκκινο δάνειο το δάνειο της Ελλάδας. Θα τα πω στ</w:t>
      </w:r>
      <w:r>
        <w:rPr>
          <w:rFonts w:eastAsia="Times New Roman" w:cs="Times New Roman"/>
          <w:szCs w:val="24"/>
        </w:rPr>
        <w:t xml:space="preserve">ον </w:t>
      </w:r>
      <w:r>
        <w:rPr>
          <w:rFonts w:eastAsia="Times New Roman" w:cs="Times New Roman"/>
          <w:szCs w:val="24"/>
        </w:rPr>
        <w:t>π</w:t>
      </w:r>
      <w:r>
        <w:rPr>
          <w:rFonts w:eastAsia="Times New Roman" w:cs="Times New Roman"/>
          <w:szCs w:val="24"/>
        </w:rPr>
        <w:t xml:space="preserve">ροϋπολογισμό αυτά μεθαύριο. Μπορεί να κοκκινίσει το δάνειο και να μην μπορούμε να αποπληρώσουμε, διότι δεν </w:t>
      </w:r>
      <w:r>
        <w:rPr>
          <w:rFonts w:eastAsia="Times New Roman" w:cs="Times New Roman"/>
          <w:szCs w:val="24"/>
        </w:rPr>
        <w:lastRenderedPageBreak/>
        <w:t>λάβαμε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μας τη συναλλαγματική ισοτιμία ή την αλλαγή, γιατί δεν προβλέπεται στη δανειακή σύμβαση, που έχουμε με τον </w:t>
      </w:r>
      <w:r>
        <w:rPr>
          <w:rFonts w:eastAsia="Times New Roman" w:cs="Times New Roman"/>
          <w:szCs w:val="24"/>
          <w:lang w:val="en-US"/>
        </w:rPr>
        <w:t>ESM</w:t>
      </w:r>
      <w:r>
        <w:rPr>
          <w:rFonts w:eastAsia="Times New Roman" w:cs="Times New Roman"/>
          <w:szCs w:val="24"/>
        </w:rPr>
        <w:t>. Προβλέπεται με το</w:t>
      </w:r>
      <w:r>
        <w:rPr>
          <w:rFonts w:eastAsia="Times New Roman" w:cs="Times New Roman"/>
          <w:szCs w:val="24"/>
        </w:rPr>
        <w:t xml:space="preserve"> ΔΝΤ.</w:t>
      </w:r>
    </w:p>
    <w:p w14:paraId="5D189AE9"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του κυρίου Βουλευτή)</w:t>
      </w:r>
    </w:p>
    <w:p w14:paraId="5D189AEA"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Ολοκληρώνω σε τριάντα δευτερόλεπτα, κύριε Πρόεδρε.</w:t>
      </w:r>
    </w:p>
    <w:p w14:paraId="5D189AEB"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Μια παρένθεση. Το ΔΝΤ επειδή έχει </w:t>
      </w:r>
      <w:r>
        <w:rPr>
          <w:rFonts w:eastAsia="Times New Roman" w:cs="Times New Roman"/>
          <w:szCs w:val="24"/>
          <w:lang w:val="en-US"/>
        </w:rPr>
        <w:t>SDR</w:t>
      </w:r>
      <w:r>
        <w:rPr>
          <w:rFonts w:eastAsia="Times New Roman" w:cs="Times New Roman"/>
          <w:szCs w:val="24"/>
        </w:rPr>
        <w:t xml:space="preserve">, έχει τα </w:t>
      </w:r>
      <w:r>
        <w:rPr>
          <w:rFonts w:eastAsia="Times New Roman" w:cs="Times New Roman"/>
          <w:szCs w:val="24"/>
          <w:lang w:val="en-US"/>
        </w:rPr>
        <w:t>special</w:t>
      </w:r>
      <w:r>
        <w:rPr>
          <w:rFonts w:eastAsia="Times New Roman" w:cs="Times New Roman"/>
          <w:szCs w:val="24"/>
        </w:rPr>
        <w:t xml:space="preserve"> </w:t>
      </w:r>
      <w:r>
        <w:rPr>
          <w:rFonts w:eastAsia="Times New Roman" w:cs="Times New Roman"/>
          <w:szCs w:val="24"/>
          <w:lang w:val="en-US"/>
        </w:rPr>
        <w:t>drawing</w:t>
      </w:r>
      <w:r>
        <w:rPr>
          <w:rFonts w:eastAsia="Times New Roman" w:cs="Times New Roman"/>
          <w:szCs w:val="24"/>
        </w:rPr>
        <w:t xml:space="preserve"> </w:t>
      </w:r>
      <w:r>
        <w:rPr>
          <w:rFonts w:eastAsia="Times New Roman" w:cs="Times New Roman"/>
          <w:szCs w:val="24"/>
          <w:lang w:val="en-US"/>
        </w:rPr>
        <w:t>right</w:t>
      </w:r>
      <w:r>
        <w:rPr>
          <w:rFonts w:eastAsia="Times New Roman" w:cs="Times New Roman"/>
          <w:szCs w:val="24"/>
        </w:rPr>
        <w:t xml:space="preserve">, τα </w:t>
      </w:r>
      <w:r>
        <w:rPr>
          <w:rFonts w:eastAsia="Times New Roman" w:cs="Times New Roman"/>
          <w:szCs w:val="24"/>
        </w:rPr>
        <w:t>«</w:t>
      </w:r>
      <w:r>
        <w:rPr>
          <w:rFonts w:eastAsia="Times New Roman" w:cs="Times New Roman"/>
          <w:szCs w:val="24"/>
        </w:rPr>
        <w:t>ειδικά τραβηχτικά δικαιώματα</w:t>
      </w:r>
      <w:r>
        <w:rPr>
          <w:rFonts w:eastAsia="Times New Roman" w:cs="Times New Roman"/>
          <w:szCs w:val="24"/>
        </w:rPr>
        <w:t>»</w:t>
      </w:r>
      <w:r>
        <w:rPr>
          <w:rFonts w:eastAsia="Times New Roman" w:cs="Times New Roman"/>
          <w:szCs w:val="24"/>
        </w:rPr>
        <w:t xml:space="preserve"> και είναι καλάθι νο</w:t>
      </w:r>
      <w:r>
        <w:rPr>
          <w:rFonts w:eastAsia="Times New Roman" w:cs="Times New Roman"/>
          <w:szCs w:val="24"/>
        </w:rPr>
        <w:t xml:space="preserve">μισμάτων, έχει μόνιμη ισοτιμία που παίζει κάθε μέρα με το ευρώ. Έχουμε ξεκινήσει με 0,070 και έχει φτάσει 0,98. Εάν δεν είχαμε ποντάρει και </w:t>
      </w:r>
      <w:r>
        <w:rPr>
          <w:rFonts w:eastAsia="Times New Roman" w:cs="Times New Roman"/>
          <w:szCs w:val="24"/>
        </w:rPr>
        <w:t>«</w:t>
      </w:r>
      <w:r>
        <w:rPr>
          <w:rFonts w:eastAsia="Times New Roman" w:cs="Times New Roman"/>
          <w:szCs w:val="24"/>
        </w:rPr>
        <w:t>χεντζάρει</w:t>
      </w:r>
      <w:r>
        <w:rPr>
          <w:rFonts w:eastAsia="Times New Roman" w:cs="Times New Roman"/>
          <w:szCs w:val="24"/>
        </w:rPr>
        <w:t>»</w:t>
      </w:r>
      <w:r>
        <w:rPr>
          <w:rFonts w:eastAsia="Times New Roman" w:cs="Times New Roman"/>
          <w:szCs w:val="24"/>
        </w:rPr>
        <w:t xml:space="preserve"> με ειδικό υβριδικό προϊόν –και καλά έκανε ο ΟΔΔΗΧ και το έκανε και ασφάλισε το ελληνικό δάνειο σε συναλλ</w:t>
      </w:r>
      <w:r>
        <w:rPr>
          <w:rFonts w:eastAsia="Times New Roman" w:cs="Times New Roman"/>
          <w:szCs w:val="24"/>
        </w:rPr>
        <w:t xml:space="preserve">αγματική διαφορά μεταξύ </w:t>
      </w:r>
      <w:r>
        <w:rPr>
          <w:rFonts w:eastAsia="Times New Roman" w:cs="Times New Roman"/>
          <w:szCs w:val="24"/>
          <w:lang w:val="en-US"/>
        </w:rPr>
        <w:t>SDR</w:t>
      </w:r>
      <w:r>
        <w:rPr>
          <w:rFonts w:eastAsia="Times New Roman" w:cs="Times New Roman"/>
          <w:b/>
          <w:szCs w:val="24"/>
        </w:rPr>
        <w:t xml:space="preserve"> </w:t>
      </w:r>
      <w:r>
        <w:rPr>
          <w:rFonts w:eastAsia="Times New Roman" w:cs="Times New Roman"/>
          <w:szCs w:val="24"/>
        </w:rPr>
        <w:t xml:space="preserve">και ευρώ-, θα είχαμε χάσει 3 δισεκατομμύρια συναλλαγματικά από το ΔΝΤ από το 2010 μέχρι σήμερα. Όμως, αυτό δεν συμβαίνει στα δάνεια που έχει το </w:t>
      </w:r>
      <w:r>
        <w:rPr>
          <w:rFonts w:eastAsia="Times New Roman" w:cs="Times New Roman"/>
          <w:szCs w:val="24"/>
        </w:rPr>
        <w:t>δ</w:t>
      </w:r>
      <w:r>
        <w:rPr>
          <w:rFonts w:eastAsia="Times New Roman" w:cs="Times New Roman"/>
          <w:szCs w:val="24"/>
        </w:rPr>
        <w:t>ημόσιο.</w:t>
      </w:r>
    </w:p>
    <w:p w14:paraId="5D189AEC"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Τέλος, κλείνοντας</w:t>
      </w:r>
      <w:r>
        <w:rPr>
          <w:rFonts w:eastAsia="Times New Roman" w:cs="Times New Roman"/>
          <w:szCs w:val="24"/>
        </w:rPr>
        <w:t>,</w:t>
      </w:r>
      <w:r>
        <w:rPr>
          <w:rFonts w:eastAsia="Times New Roman" w:cs="Times New Roman"/>
          <w:szCs w:val="24"/>
        </w:rPr>
        <w:t xml:space="preserve"> θα πρέπει να πούμε σε όλους τους καταναλωτές ότι βάσει τ</w:t>
      </w:r>
      <w:r>
        <w:rPr>
          <w:rFonts w:eastAsia="Times New Roman" w:cs="Times New Roman"/>
          <w:szCs w:val="24"/>
        </w:rPr>
        <w:t xml:space="preserve">ου </w:t>
      </w:r>
      <w:r>
        <w:rPr>
          <w:rFonts w:eastAsia="Times New Roman" w:cs="Times New Roman"/>
          <w:szCs w:val="24"/>
        </w:rPr>
        <w:t>κώδικα δεοντολογίας</w:t>
      </w:r>
      <w:r>
        <w:rPr>
          <w:rFonts w:eastAsia="Times New Roman" w:cs="Times New Roman"/>
          <w:szCs w:val="24"/>
        </w:rPr>
        <w:t xml:space="preserve"> προστατεύονται. Αυτή η Κυβέρνηση έχει φέρει, νομίζω, τους νόμους, οι οποίοι φτιάχνουν τους κανόνες εμπλοκής σε όλα τα επίπεδα. Δεν πρέπει να φοβάται να πάει στην τράπεζα και ειδικά οι τράπεζες έχοντας σε γνώση τον </w:t>
      </w:r>
      <w:r>
        <w:rPr>
          <w:rFonts w:eastAsia="Times New Roman" w:cs="Times New Roman"/>
          <w:szCs w:val="24"/>
        </w:rPr>
        <w:t>κώδικα δεοντολογίας</w:t>
      </w:r>
      <w:r>
        <w:rPr>
          <w:rFonts w:eastAsia="Times New Roman" w:cs="Times New Roman"/>
          <w:szCs w:val="24"/>
        </w:rPr>
        <w:t xml:space="preserve">, την </w:t>
      </w:r>
      <w:r>
        <w:rPr>
          <w:rFonts w:eastAsia="Times New Roman" w:cs="Times New Roman"/>
          <w:szCs w:val="24"/>
        </w:rPr>
        <w:t>ο</w:t>
      </w:r>
      <w:r>
        <w:rPr>
          <w:rFonts w:eastAsia="Times New Roman" w:cs="Times New Roman"/>
          <w:szCs w:val="24"/>
        </w:rPr>
        <w:t>δηγία, η οποία είναι ψηφισμένη, το τι κάνει η ελληνική Κυβέρνηση και την πίεση που ασκούμε, το τι συμβαίνει σε άλλες αγορές, πάντα τα δάνεια αυτά τα κουρεύουν, τα επιμηκύνουν βάσει εισοδηματικών κριτηρίων και πρέπει όλοι οι πολίτες να πηγαίνουν είτε</w:t>
      </w:r>
      <w:r>
        <w:rPr>
          <w:rFonts w:eastAsia="Times New Roman" w:cs="Times New Roman"/>
          <w:szCs w:val="24"/>
        </w:rPr>
        <w:t xml:space="preserve"> κατά μόνας είτε συλλογικά να διεκδικούν μια λύση για το δάνειό τους και η Κυβέρνηση θα σταθεί δίπλα τους. </w:t>
      </w:r>
    </w:p>
    <w:p w14:paraId="5D189AED"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του κυρίου Βουλευτή)</w:t>
      </w:r>
    </w:p>
    <w:p w14:paraId="5D189AEE"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Ολοκληρώνω, κύριε Πρόεδρε.</w:t>
      </w:r>
    </w:p>
    <w:p w14:paraId="5D189AEF"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Τέλος, για το Μέγαρο. Επειδή ξέρω ότι μπορεί </w:t>
      </w:r>
      <w:r>
        <w:rPr>
          <w:rFonts w:eastAsia="Times New Roman" w:cs="Times New Roman"/>
          <w:szCs w:val="24"/>
        </w:rPr>
        <w:t xml:space="preserve">να υπάρξει κουβέντα στο μέλλον και θα την παρακολουθήσω, περιμένω, κύριε Υπουργέ, επειδή δεν έχουμε βρει τα διαχειριστικά στοιχεία του νέου διοικητικού </w:t>
      </w:r>
      <w:r>
        <w:rPr>
          <w:rFonts w:eastAsia="Times New Roman" w:cs="Times New Roman"/>
          <w:szCs w:val="24"/>
        </w:rPr>
        <w:lastRenderedPageBreak/>
        <w:t>συμβουλίου, διότι χαρίσαμε 245 εκατομμύρια –δεν ήταν ευθύνη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εγγυήσεις που κατέθεσαν, που </w:t>
      </w:r>
      <w:r>
        <w:rPr>
          <w:rFonts w:eastAsia="Times New Roman" w:cs="Times New Roman"/>
          <w:szCs w:val="24"/>
        </w:rPr>
        <w:t>έδωσαν οι προηγούμενες κυβερνήσεις και το Μέγαρο αυτή τη στιγμή δεν βγάζει λεφτά, δεν έχει φορολογική ενημερότητα και χρωστάει, θα πρέπει εμείς να προσβλέψουμε τι θα γίνει με το Μέγαρο.</w:t>
      </w:r>
    </w:p>
    <w:p w14:paraId="5D189AF0" w14:textId="77777777" w:rsidR="00CB774E" w:rsidRDefault="00A25ABA">
      <w:pPr>
        <w:spacing w:after="0" w:line="600" w:lineRule="auto"/>
        <w:ind w:firstLine="720"/>
        <w:contextualSpacing/>
        <w:jc w:val="both"/>
        <w:rPr>
          <w:rFonts w:eastAsia="Times New Roman"/>
          <w:szCs w:val="24"/>
        </w:rPr>
      </w:pPr>
      <w:r>
        <w:rPr>
          <w:rFonts w:eastAsia="Times New Roman"/>
          <w:szCs w:val="24"/>
        </w:rPr>
        <w:t>Εάν θα πάρει άλλα δάνεια με εγγύηση κρατική, εγώ σαν Δημήτρης Καμμένος</w:t>
      </w:r>
      <w:r>
        <w:rPr>
          <w:rFonts w:eastAsia="Times New Roman"/>
          <w:szCs w:val="24"/>
        </w:rPr>
        <w:t>, ειλικρινά σας το λέω, δεν θα το υπογράψω. Εάν συνεχίσει να χάνει λεφτά και να μην έχει λεφτά για τη μισθοδοσία του το Μέγαρο, δεν γίνεται να του δίνουν εσαεί φορολογική ενημερότητα. Δίνω φορολογική ενημερότητα στην Πολεμική Βιομηχανία, γιατί πρέπει να φτ</w:t>
      </w:r>
      <w:r>
        <w:rPr>
          <w:rFonts w:eastAsia="Times New Roman"/>
          <w:szCs w:val="24"/>
        </w:rPr>
        <w:t xml:space="preserve">ιάξω σφαίρες, κάλυκες ή να φτιάξω τα </w:t>
      </w:r>
      <w:r>
        <w:rPr>
          <w:rFonts w:eastAsia="Times New Roman"/>
          <w:szCs w:val="24"/>
        </w:rPr>
        <w:t>δί</w:t>
      </w:r>
      <w:r>
        <w:rPr>
          <w:rFonts w:eastAsia="Times New Roman"/>
          <w:szCs w:val="24"/>
        </w:rPr>
        <w:t xml:space="preserve">ευρα στη Μεταλλουργική Ηπείρου. Αλλά δεν γίνεται να δίνω συνέχεια σε ένα «χωνί», που χάσαμε 250.000.000, νέα φορολογική ενημερότητα. Και θα πρέπει εδώ να είμαστε σοβαροί, να έχουμε έναν διαχειριστικό έλεγχο και να </w:t>
      </w:r>
      <w:r>
        <w:rPr>
          <w:rFonts w:eastAsia="Times New Roman"/>
          <w:szCs w:val="24"/>
        </w:rPr>
        <w:t>προβλέψουμε την υπερχρέωση του Μεγάρου στο μέλλον.</w:t>
      </w:r>
    </w:p>
    <w:p w14:paraId="5D189AF1" w14:textId="77777777" w:rsidR="00CB774E" w:rsidRDefault="00A25ABA">
      <w:pPr>
        <w:spacing w:after="0" w:line="600" w:lineRule="auto"/>
        <w:ind w:firstLine="720"/>
        <w:contextualSpacing/>
        <w:jc w:val="both"/>
        <w:rPr>
          <w:rFonts w:eastAsia="Times New Roman"/>
          <w:szCs w:val="24"/>
        </w:rPr>
      </w:pPr>
      <w:r>
        <w:rPr>
          <w:rFonts w:eastAsia="Times New Roman"/>
          <w:szCs w:val="24"/>
        </w:rPr>
        <w:t>Ευχαριστώ πολύ.</w:t>
      </w:r>
    </w:p>
    <w:p w14:paraId="5D189AF2" w14:textId="77777777" w:rsidR="00CB774E" w:rsidRDefault="00A25ABA">
      <w:pPr>
        <w:spacing w:after="0"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Κι εγώ ευχαριστώ.</w:t>
      </w:r>
    </w:p>
    <w:p w14:paraId="5D189AF3" w14:textId="77777777" w:rsidR="00CB774E" w:rsidRDefault="00A25ABA">
      <w:pPr>
        <w:spacing w:after="0" w:line="600" w:lineRule="auto"/>
        <w:ind w:firstLine="720"/>
        <w:contextualSpacing/>
        <w:jc w:val="both"/>
        <w:rPr>
          <w:rFonts w:eastAsia="Times New Roman"/>
          <w:szCs w:val="24"/>
        </w:rPr>
      </w:pPr>
      <w:r>
        <w:rPr>
          <w:rFonts w:eastAsia="Times New Roman"/>
          <w:b/>
          <w:szCs w:val="24"/>
        </w:rPr>
        <w:lastRenderedPageBreak/>
        <w:t>ΓΕΩΡΓΙΟΣ ΑΜΥΡΑΣ:</w:t>
      </w:r>
      <w:r>
        <w:rPr>
          <w:rFonts w:eastAsia="Times New Roman"/>
          <w:szCs w:val="24"/>
        </w:rPr>
        <w:t xml:space="preserve"> Κύριε Πρόεδρε, με συγχωρείτε, μετά τον κ. Σαρίδη, </w:t>
      </w:r>
      <w:r>
        <w:rPr>
          <w:rFonts w:eastAsia="Times New Roman"/>
          <w:szCs w:val="24"/>
        </w:rPr>
        <w:t>θα ήθελα</w:t>
      </w:r>
      <w:r>
        <w:rPr>
          <w:rFonts w:eastAsia="Times New Roman"/>
          <w:szCs w:val="24"/>
        </w:rPr>
        <w:t xml:space="preserve"> να πάρω τον λόγο ως Κοινοβουλευτικός Εκπρόσωπος, γιατί έχου</w:t>
      </w:r>
      <w:r>
        <w:rPr>
          <w:rFonts w:eastAsia="Times New Roman"/>
          <w:szCs w:val="24"/>
        </w:rPr>
        <w:t>με Κοινοβουλευτική Ομάδα, αν δεν έχουν πρόβλημα οι υπόλοιποι.</w:t>
      </w:r>
    </w:p>
    <w:p w14:paraId="5D189AF4" w14:textId="77777777" w:rsidR="00CB774E" w:rsidRDefault="00A25ABA">
      <w:pPr>
        <w:spacing w:after="0" w:line="600" w:lineRule="auto"/>
        <w:ind w:firstLine="720"/>
        <w:contextualSpacing/>
        <w:jc w:val="both"/>
        <w:rPr>
          <w:rFonts w:eastAsia="Times New Roman"/>
          <w:szCs w:val="24"/>
        </w:rPr>
      </w:pPr>
      <w:r>
        <w:rPr>
          <w:rFonts w:eastAsia="Times New Roman"/>
          <w:b/>
          <w:szCs w:val="24"/>
        </w:rPr>
        <w:t>ΑΘΑΝΑΣΙΟΣ ΜΠΟΥΡΑΣ:</w:t>
      </w:r>
      <w:r>
        <w:rPr>
          <w:rFonts w:eastAsia="Times New Roman"/>
          <w:szCs w:val="24"/>
        </w:rPr>
        <w:t xml:space="preserve"> Συμφωνούμε.</w:t>
      </w:r>
    </w:p>
    <w:p w14:paraId="5D189AF5" w14:textId="77777777" w:rsidR="00CB774E" w:rsidRDefault="00A25ABA">
      <w:pPr>
        <w:spacing w:after="0"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Έχει συμφωνηθεί να μιλήσουν τρεις Βουλευτές, μετά η Υφυπουργός και μετά οι Κοινοβουλευτικοί Εκπρόσωποι.</w:t>
      </w:r>
    </w:p>
    <w:p w14:paraId="5D189AF6" w14:textId="77777777" w:rsidR="00CB774E" w:rsidRDefault="00A25ABA">
      <w:pPr>
        <w:spacing w:after="0" w:line="600" w:lineRule="auto"/>
        <w:ind w:firstLine="720"/>
        <w:contextualSpacing/>
        <w:jc w:val="both"/>
        <w:rPr>
          <w:rFonts w:eastAsia="Times New Roman"/>
          <w:szCs w:val="24"/>
        </w:rPr>
      </w:pPr>
      <w:r>
        <w:rPr>
          <w:rFonts w:eastAsia="Times New Roman"/>
          <w:szCs w:val="24"/>
        </w:rPr>
        <w:t>Τον λόγο έχει ο ειδικός</w:t>
      </w:r>
      <w:r>
        <w:rPr>
          <w:rFonts w:eastAsia="Times New Roman"/>
          <w:szCs w:val="24"/>
        </w:rPr>
        <w:t xml:space="preserve"> αγορητής της Ένωσης Κεντρώων κ. Ιωάννης Σαρίδης.</w:t>
      </w:r>
    </w:p>
    <w:p w14:paraId="5D189AF7" w14:textId="77777777" w:rsidR="00CB774E" w:rsidRDefault="00A25ABA">
      <w:pPr>
        <w:spacing w:after="0" w:line="600" w:lineRule="auto"/>
        <w:ind w:firstLine="720"/>
        <w:contextualSpacing/>
        <w:jc w:val="both"/>
        <w:rPr>
          <w:rFonts w:eastAsia="Times New Roman"/>
          <w:szCs w:val="24"/>
        </w:rPr>
      </w:pPr>
      <w:r>
        <w:rPr>
          <w:rFonts w:eastAsia="Times New Roman"/>
          <w:szCs w:val="24"/>
        </w:rPr>
        <w:t>Παρακαλώ, κύριε Σαρίδη, έχετε τον λόγο.</w:t>
      </w:r>
    </w:p>
    <w:p w14:paraId="5D189AF8" w14:textId="77777777" w:rsidR="00CB774E" w:rsidRDefault="00A25ABA">
      <w:pPr>
        <w:spacing w:after="0"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Ευχαριστώ, κύριε Πρόεδρε.</w:t>
      </w:r>
    </w:p>
    <w:p w14:paraId="5D189AF9" w14:textId="77777777" w:rsidR="00CB774E" w:rsidRDefault="00A25ABA">
      <w:pPr>
        <w:spacing w:after="0" w:line="600" w:lineRule="auto"/>
        <w:ind w:firstLine="720"/>
        <w:contextualSpacing/>
        <w:jc w:val="both"/>
        <w:rPr>
          <w:rFonts w:eastAsia="Times New Roman"/>
          <w:szCs w:val="24"/>
        </w:rPr>
      </w:pPr>
      <w:r>
        <w:rPr>
          <w:rFonts w:eastAsia="Times New Roman"/>
          <w:szCs w:val="24"/>
        </w:rPr>
        <w:t xml:space="preserve">Κυρία Υπουργέ, κυρίες και κύριοι συνάδελφοι, η Ευρώπη άργησε πολύ και σε πολλά. Η ευρωπαϊκή </w:t>
      </w:r>
      <w:r>
        <w:rPr>
          <w:rFonts w:eastAsia="Times New Roman"/>
          <w:szCs w:val="24"/>
        </w:rPr>
        <w:t>ο</w:t>
      </w:r>
      <w:r>
        <w:rPr>
          <w:rFonts w:eastAsia="Times New Roman"/>
          <w:szCs w:val="24"/>
        </w:rPr>
        <w:t>δηγία 17/2014, με την οποία κα</w:t>
      </w:r>
      <w:r>
        <w:rPr>
          <w:rFonts w:eastAsia="Times New Roman"/>
          <w:szCs w:val="24"/>
        </w:rPr>
        <w:t xml:space="preserve">λούμαστε σήμερα να εναρμονίσουμε την ελληνική νομοθεσία, είναι πάρα </w:t>
      </w:r>
      <w:r>
        <w:rPr>
          <w:rFonts w:eastAsia="Times New Roman"/>
          <w:szCs w:val="24"/>
        </w:rPr>
        <w:lastRenderedPageBreak/>
        <w:t>πολύ σημαντική. Βάσει αυτής χάνουν την αξία τους τα περίφημα «ψιλά γράμματα», αυτά που εξακολουθούμε να μη διαβάζουμε, ενώ όλοι γνωρίζουμε πως εκεί κρύβονται οι παγίδες.</w:t>
      </w:r>
    </w:p>
    <w:p w14:paraId="5D189AFA" w14:textId="77777777" w:rsidR="00CB774E" w:rsidRDefault="00A25ABA">
      <w:pPr>
        <w:spacing w:after="0" w:line="600" w:lineRule="auto"/>
        <w:ind w:firstLine="720"/>
        <w:contextualSpacing/>
        <w:jc w:val="both"/>
        <w:rPr>
          <w:rFonts w:eastAsia="Times New Roman"/>
          <w:szCs w:val="24"/>
        </w:rPr>
      </w:pPr>
      <w:r>
        <w:rPr>
          <w:rFonts w:eastAsia="Times New Roman"/>
          <w:szCs w:val="24"/>
        </w:rPr>
        <w:t>Τα «ψιλά γράμματα»</w:t>
      </w:r>
      <w:r>
        <w:rPr>
          <w:rFonts w:eastAsia="Times New Roman"/>
          <w:szCs w:val="24"/>
        </w:rPr>
        <w:t xml:space="preserve"> είναι πράγματι υποχρεωμένοι</w:t>
      </w:r>
      <w:r>
        <w:rPr>
          <w:rFonts w:eastAsia="Times New Roman"/>
          <w:szCs w:val="24"/>
        </w:rPr>
        <w:t>,</w:t>
      </w:r>
      <w:r>
        <w:rPr>
          <w:rFonts w:eastAsia="Times New Roman"/>
          <w:szCs w:val="24"/>
        </w:rPr>
        <w:t xml:space="preserve"> όσοι τα υπογράφουν, να τα διαβάζουν πρώτα. Δεν αλλάζει αυτή η υποχρέωση του πολίτη. Αυτό, όμως, που σήμερα νομοθετούμε είναι ότι ευθύνη για τα «ψιλά γράμματα» έχει και ο συντάκτης τους, αυτός που τα έγραψε. Είναι εξίσου υπεύθυ</w:t>
      </w:r>
      <w:r>
        <w:rPr>
          <w:rFonts w:eastAsia="Times New Roman"/>
          <w:szCs w:val="24"/>
        </w:rPr>
        <w:t>νος από εδώ και πέρα και ο φορέας με τον οποίο συναλλάσσεται ο πολίτης. Οι δανειολήπτες αποδείχτηκε πως ήταν απροστάτευτοι από τα «ψιλά γράμματα» και η εμπιστοσύνη των πολιτών στις τράπεζες δέχτηκε πολύ ισχυρό πλήγμα, όταν οι επιπτώσεις της κρίσης υποχρέωσ</w:t>
      </w:r>
      <w:r>
        <w:rPr>
          <w:rFonts w:eastAsia="Times New Roman"/>
          <w:szCs w:val="24"/>
        </w:rPr>
        <w:t>ε τους δανειολήπτες να διαβάσουν για πρώτη φορά και με μεγάλη προσοχή αυτά που στο παρελθόν υπέγραφαν χωρίς να τα διαβάσουν.</w:t>
      </w:r>
    </w:p>
    <w:p w14:paraId="5D189AFB" w14:textId="77777777" w:rsidR="00CB774E" w:rsidRDefault="00A25ABA">
      <w:pPr>
        <w:spacing w:after="0" w:line="600" w:lineRule="auto"/>
        <w:ind w:firstLine="720"/>
        <w:contextualSpacing/>
        <w:jc w:val="both"/>
        <w:rPr>
          <w:rFonts w:eastAsia="Times New Roman"/>
          <w:szCs w:val="24"/>
        </w:rPr>
      </w:pPr>
      <w:r>
        <w:rPr>
          <w:rFonts w:eastAsia="Times New Roman"/>
          <w:szCs w:val="24"/>
        </w:rPr>
        <w:t xml:space="preserve">Πιστεύω πως το πήραμε το μάθημά μας </w:t>
      </w:r>
      <w:r>
        <w:rPr>
          <w:rFonts w:eastAsia="Times New Roman"/>
          <w:szCs w:val="24"/>
        </w:rPr>
        <w:t>ως</w:t>
      </w:r>
      <w:r>
        <w:rPr>
          <w:rFonts w:eastAsia="Times New Roman"/>
          <w:szCs w:val="24"/>
        </w:rPr>
        <w:t xml:space="preserve"> κοινωνία και </w:t>
      </w:r>
      <w:r>
        <w:rPr>
          <w:rFonts w:eastAsia="Times New Roman"/>
          <w:szCs w:val="24"/>
        </w:rPr>
        <w:t>ως</w:t>
      </w:r>
      <w:r>
        <w:rPr>
          <w:rFonts w:eastAsia="Times New Roman"/>
          <w:szCs w:val="24"/>
        </w:rPr>
        <w:t xml:space="preserve"> πολίτες. Έχουμε δικαιώματα όσο αναλαμβάνουμε και τις σχετικές ευθύνες. Και α</w:t>
      </w:r>
      <w:r>
        <w:rPr>
          <w:rFonts w:eastAsia="Times New Roman"/>
          <w:szCs w:val="24"/>
        </w:rPr>
        <w:t xml:space="preserve">κριβώς εδώ βρίσκεται και η ουσία της ευρωπαϊκής </w:t>
      </w:r>
      <w:r>
        <w:rPr>
          <w:rFonts w:eastAsia="Times New Roman"/>
          <w:szCs w:val="24"/>
        </w:rPr>
        <w:t>ο</w:t>
      </w:r>
      <w:r>
        <w:rPr>
          <w:rFonts w:eastAsia="Times New Roman"/>
          <w:szCs w:val="24"/>
        </w:rPr>
        <w:t>δηγίας 17/2014.</w:t>
      </w:r>
    </w:p>
    <w:p w14:paraId="5D189AFC" w14:textId="77777777" w:rsidR="00CB774E" w:rsidRDefault="00A25ABA">
      <w:pPr>
        <w:spacing w:after="0" w:line="600" w:lineRule="auto"/>
        <w:ind w:firstLine="720"/>
        <w:contextualSpacing/>
        <w:jc w:val="both"/>
        <w:rPr>
          <w:rFonts w:eastAsia="Times New Roman"/>
          <w:szCs w:val="24"/>
        </w:rPr>
      </w:pPr>
      <w:r>
        <w:rPr>
          <w:rFonts w:eastAsia="Times New Roman"/>
          <w:szCs w:val="24"/>
        </w:rPr>
        <w:lastRenderedPageBreak/>
        <w:t>Για να λάβει ένας πολίτης την οποιαδήποτε ευθύνη και να είναι υποχρεωμένος να αντ</w:t>
      </w:r>
      <w:r>
        <w:rPr>
          <w:rFonts w:eastAsia="Times New Roman"/>
          <w:szCs w:val="24"/>
        </w:rPr>
        <w:t>ε</w:t>
      </w:r>
      <w:r>
        <w:rPr>
          <w:rFonts w:eastAsia="Times New Roman"/>
          <w:szCs w:val="24"/>
        </w:rPr>
        <w:t xml:space="preserve">πεξέλθει σε αυτή, πρέπει πρώτα να γνωρίζει με ακρίβεια και με σαφήνεια τη σημασία της απόφασής του και να </w:t>
      </w:r>
      <w:r>
        <w:rPr>
          <w:rFonts w:eastAsia="Times New Roman"/>
          <w:szCs w:val="24"/>
        </w:rPr>
        <w:t>έχει κατανοήσει πλήρως το σύνολο των λεπτομερειών γύρω από τη δέσμευσή του. Αυτό είναι κοινή υποχρέωση πλέον και του πολίτη αλλά και των φορέων, με τους οποίους κάθε φορά αυτός συναλλάσσεται.</w:t>
      </w:r>
    </w:p>
    <w:p w14:paraId="5D189AFD" w14:textId="77777777" w:rsidR="00CB774E" w:rsidRDefault="00A25ABA">
      <w:pPr>
        <w:spacing w:after="0" w:line="600" w:lineRule="auto"/>
        <w:ind w:firstLine="720"/>
        <w:contextualSpacing/>
        <w:jc w:val="both"/>
        <w:rPr>
          <w:rFonts w:eastAsia="Times New Roman"/>
          <w:szCs w:val="24"/>
        </w:rPr>
      </w:pPr>
      <w:r>
        <w:rPr>
          <w:rFonts w:eastAsia="Times New Roman"/>
          <w:szCs w:val="24"/>
        </w:rPr>
        <w:t>Η υπό συζήτηση εναρμόνιση ακριβώς αυτό επιδιώκει. Ναι μεν άγνοια</w:t>
      </w:r>
      <w:r>
        <w:rPr>
          <w:rFonts w:eastAsia="Times New Roman"/>
          <w:szCs w:val="24"/>
        </w:rPr>
        <w:t xml:space="preserve"> νόμου δεν υπάρχει, αλλά αυτό δεν σημαίνει πως είναι και αποκλειστικό πρόβλημα του πολίτη να καταλαβαίνει τι υπογράφει. Είναι πρόβλημα και της τράπεζας όχι μόνο να του εξηγεί, αλλά και να εκτιμά και η ίδια τον βαθμό κατανόησης και ικανότητας του υποψήφιου </w:t>
      </w:r>
      <w:r>
        <w:rPr>
          <w:rFonts w:eastAsia="Times New Roman"/>
          <w:szCs w:val="24"/>
        </w:rPr>
        <w:t>δανειολήπτη να αντ</w:t>
      </w:r>
      <w:r>
        <w:rPr>
          <w:rFonts w:eastAsia="Times New Roman"/>
          <w:szCs w:val="24"/>
        </w:rPr>
        <w:t>ε</w:t>
      </w:r>
      <w:r>
        <w:rPr>
          <w:rFonts w:eastAsia="Times New Roman"/>
          <w:szCs w:val="24"/>
        </w:rPr>
        <w:t>πεξέλθει μελλοντικά στις υποχρεώσεις του και να πράττει σχετικά και με υπεύθυνο τρόπο.</w:t>
      </w:r>
    </w:p>
    <w:p w14:paraId="5D189AFE" w14:textId="77777777" w:rsidR="00CB774E" w:rsidRDefault="00A25ABA">
      <w:pPr>
        <w:spacing w:after="0" w:line="600" w:lineRule="auto"/>
        <w:ind w:firstLine="720"/>
        <w:contextualSpacing/>
        <w:jc w:val="both"/>
        <w:rPr>
          <w:rFonts w:eastAsia="Times New Roman"/>
          <w:szCs w:val="24"/>
        </w:rPr>
      </w:pPr>
      <w:r>
        <w:rPr>
          <w:rFonts w:eastAsia="Times New Roman"/>
          <w:szCs w:val="24"/>
        </w:rPr>
        <w:t>Πολλά από αυτά τα ζητήματα έχουν να κάνουν και με το γεγονός πως δεν προβλέπονταν και δεν εφαρμόζονταν κανενός είδους κυρώσεις. Πόσες τράπεζες, άραγε,</w:t>
      </w:r>
      <w:r>
        <w:rPr>
          <w:rFonts w:eastAsia="Times New Roman"/>
          <w:szCs w:val="24"/>
        </w:rPr>
        <w:t xml:space="preserve"> θα είχαν σοβαρό πρόβλημα, εάν αυτός </w:t>
      </w:r>
      <w:r>
        <w:rPr>
          <w:rFonts w:eastAsia="Times New Roman"/>
          <w:szCs w:val="24"/>
        </w:rPr>
        <w:lastRenderedPageBreak/>
        <w:t>ο νόμος είχε αναδρομική ισχύ; Πόσοι συμπολίτες μας δεν θα είχαν βρεθεί σε αδιέξοδο, εάν είχαμε προβλέψει πως το κέρδος και η αισχροκέρδεια χρειάζονταν ένα σαφές κανονιστικό πλαίσιο ελέγχου και διαχωρισμού, για να μη συγ</w:t>
      </w:r>
      <w:r>
        <w:rPr>
          <w:rFonts w:eastAsia="Times New Roman"/>
          <w:szCs w:val="24"/>
        </w:rPr>
        <w:t>χέονται και προκαλούν καταστροφικές συνέπειες;</w:t>
      </w:r>
    </w:p>
    <w:p w14:paraId="5D189AFF" w14:textId="77777777" w:rsidR="00CB774E" w:rsidRDefault="00A25ABA">
      <w:pPr>
        <w:spacing w:after="0" w:line="600" w:lineRule="auto"/>
        <w:ind w:firstLine="720"/>
        <w:contextualSpacing/>
        <w:jc w:val="both"/>
        <w:rPr>
          <w:rFonts w:eastAsia="Times New Roman"/>
          <w:szCs w:val="24"/>
        </w:rPr>
      </w:pPr>
      <w:r>
        <w:rPr>
          <w:rFonts w:eastAsia="Times New Roman"/>
          <w:szCs w:val="24"/>
        </w:rPr>
        <w:t xml:space="preserve">Κυρίες και κύριοι Βουλευτές, η ευρωπαϊκή </w:t>
      </w:r>
      <w:r>
        <w:rPr>
          <w:rFonts w:eastAsia="Times New Roman"/>
          <w:szCs w:val="24"/>
        </w:rPr>
        <w:t>ο</w:t>
      </w:r>
      <w:r>
        <w:rPr>
          <w:rFonts w:eastAsia="Times New Roman"/>
          <w:szCs w:val="24"/>
        </w:rPr>
        <w:t>δηγία 17/2014 αποτελεί την ξεκάθαρη απάντηση που δίνουν ως σύνολο οι ευρωπαϊκοί λαοί στα φαινόμενα παραβατικότητας, που επέτρεψαν να βρίσκονται με μια θηλειά στο</w:t>
      </w:r>
      <w:r>
        <w:rPr>
          <w:rFonts w:eastAsia="Times New Roman"/>
          <w:szCs w:val="24"/>
        </w:rPr>
        <w:t>ν</w:t>
      </w:r>
      <w:r>
        <w:rPr>
          <w:rFonts w:eastAsia="Times New Roman"/>
          <w:szCs w:val="24"/>
        </w:rPr>
        <w:t xml:space="preserve"> λαιμ</w:t>
      </w:r>
      <w:r>
        <w:rPr>
          <w:rFonts w:eastAsia="Times New Roman"/>
          <w:szCs w:val="24"/>
        </w:rPr>
        <w:t>ό τους εξήντα πέντε χιλιάδες Έλληνες, εξήντα πέντε χιλιάδες οικογένειες στην Ελλάδα που εμπιστεύτηκαν το περιβόητο ελβετικό φράγκο αλλά και άλλους εκατοντάδες χιλιάδες συμπολίτες μας που παρασύρθηκαν από το ισχυρό κλίμα ευημερίας που καλλιέργησαν οι τράπεζ</w:t>
      </w:r>
      <w:r>
        <w:rPr>
          <w:rFonts w:eastAsia="Times New Roman"/>
          <w:szCs w:val="24"/>
        </w:rPr>
        <w:t>ες, που καλλιέργησαν και συντήρησαν με διαφημίσεις για χρόνια και δεχόντουσαν να σου δώσουν δάνεια για να ανάγκες που δεν είχες, για καταναλωτικούς και όχι για αναπτυξιακούς σκοπούς.</w:t>
      </w:r>
    </w:p>
    <w:p w14:paraId="5D189B00" w14:textId="77777777" w:rsidR="00CB774E" w:rsidRDefault="00A25ABA">
      <w:pPr>
        <w:spacing w:after="0" w:line="600" w:lineRule="auto"/>
        <w:contextualSpacing/>
        <w:jc w:val="both"/>
        <w:rPr>
          <w:rFonts w:eastAsia="Times New Roman"/>
          <w:szCs w:val="24"/>
        </w:rPr>
      </w:pPr>
      <w:r>
        <w:rPr>
          <w:rFonts w:eastAsia="Times New Roman"/>
          <w:szCs w:val="24"/>
        </w:rPr>
        <w:lastRenderedPageBreak/>
        <w:t>Το τραπεζικό σύστημα έχασε τον προσανατολισμό του και μετατοπίστηκε το κέ</w:t>
      </w:r>
      <w:r>
        <w:rPr>
          <w:rFonts w:eastAsia="Times New Roman"/>
          <w:szCs w:val="24"/>
        </w:rPr>
        <w:t>ντρο βάρους της δραστηριότητάς του από την αποταμίευση και την ανάπτυξη στην ενίσχυση της κατανάλωσης, με σκοπό την επίτευξη της επίπλαστης ευημερίας των αριθμών.</w:t>
      </w:r>
    </w:p>
    <w:p w14:paraId="5D189B01" w14:textId="77777777" w:rsidR="00CB774E" w:rsidRDefault="00A25ABA">
      <w:pPr>
        <w:spacing w:after="0" w:line="600" w:lineRule="auto"/>
        <w:ind w:firstLine="720"/>
        <w:contextualSpacing/>
        <w:jc w:val="both"/>
        <w:rPr>
          <w:rFonts w:eastAsia="Times New Roman"/>
          <w:szCs w:val="24"/>
        </w:rPr>
      </w:pPr>
      <w:r>
        <w:rPr>
          <w:rFonts w:eastAsia="Times New Roman"/>
          <w:szCs w:val="24"/>
        </w:rPr>
        <w:t>Κλείνω την εισήγησή μου, σχετικά με το βασικό θέμα το</w:t>
      </w:r>
      <w:r>
        <w:rPr>
          <w:rFonts w:eastAsia="Times New Roman"/>
          <w:szCs w:val="24"/>
        </w:rPr>
        <w:t>ύ</w:t>
      </w:r>
      <w:r>
        <w:rPr>
          <w:rFonts w:eastAsia="Times New Roman"/>
          <w:szCs w:val="24"/>
        </w:rPr>
        <w:t xml:space="preserve"> προς ψήφιση νομοσχεδίου, με την επισήμ</w:t>
      </w:r>
      <w:r>
        <w:rPr>
          <w:rFonts w:eastAsia="Times New Roman"/>
          <w:szCs w:val="24"/>
        </w:rPr>
        <w:t>ανση πως δυστυχώς η σημερινή εναρμόνιση δεν έχει αναδρομική ισχύ –θα έπρεπε να είχε- και</w:t>
      </w:r>
      <w:r>
        <w:rPr>
          <w:rFonts w:eastAsia="Times New Roman"/>
          <w:szCs w:val="24"/>
        </w:rPr>
        <w:t>,</w:t>
      </w:r>
      <w:r>
        <w:rPr>
          <w:rFonts w:eastAsia="Times New Roman"/>
          <w:szCs w:val="24"/>
        </w:rPr>
        <w:t xml:space="preserve"> άρα, δεν καλύπτονται οι δανειολήπτες σε ελβετικό φράγκο και θα πρέπει να τους καλύψουμε στο μέλλον. Κρατάω, όμως, την υπόσχεση της νέας Υπουργού, που μας έδωσε κατά τ</w:t>
      </w:r>
      <w:r>
        <w:rPr>
          <w:rFonts w:eastAsia="Times New Roman"/>
          <w:szCs w:val="24"/>
        </w:rPr>
        <w:t>η δεύτερη ανάγνωση του νομοσχεδίου, πως στο πλαίσιο της εξέτασης του νομοσχεδίου για τα επαγγελματικά δάνεια, θα προσπαθήσει να φέρει προς συζήτηση κάποια διάταξη σχετικά με τους δανειολήπτες του ελβετικού φράγκου.</w:t>
      </w:r>
    </w:p>
    <w:p w14:paraId="5D189B02" w14:textId="77777777" w:rsidR="00CB774E" w:rsidRDefault="00A25ABA">
      <w:pPr>
        <w:spacing w:after="0" w:line="600" w:lineRule="auto"/>
        <w:ind w:firstLine="720"/>
        <w:contextualSpacing/>
        <w:jc w:val="both"/>
        <w:rPr>
          <w:rFonts w:eastAsia="Times New Roman"/>
          <w:szCs w:val="24"/>
        </w:rPr>
      </w:pPr>
      <w:r>
        <w:rPr>
          <w:rFonts w:eastAsia="Times New Roman"/>
          <w:szCs w:val="24"/>
        </w:rPr>
        <w:t>Κυρίες και κύριοι Βουλευτές, η απόσυρση τ</w:t>
      </w:r>
      <w:r>
        <w:rPr>
          <w:rFonts w:eastAsia="Times New Roman"/>
          <w:szCs w:val="24"/>
        </w:rPr>
        <w:t>ου άρθρου 46</w:t>
      </w:r>
      <w:r>
        <w:rPr>
          <w:rFonts w:eastAsia="Times New Roman"/>
          <w:szCs w:val="24"/>
        </w:rPr>
        <w:t>,</w:t>
      </w:r>
      <w:r>
        <w:rPr>
          <w:rFonts w:eastAsia="Times New Roman"/>
          <w:szCs w:val="24"/>
        </w:rPr>
        <w:t xml:space="preserve"> που προέβλεπε την κατάργηση της ελάφρυνσης στο 30% για όσους ελλιμενίζουν τα σκάφη τους για όλη τη διάρκεια του έτους στην Ελλάδα, </w:t>
      </w:r>
      <w:r>
        <w:rPr>
          <w:rFonts w:eastAsia="Times New Roman"/>
          <w:szCs w:val="24"/>
        </w:rPr>
        <w:lastRenderedPageBreak/>
        <w:t>αλλά και η απόσυρση του άρθρου 43</w:t>
      </w:r>
      <w:r>
        <w:rPr>
          <w:rFonts w:eastAsia="Times New Roman"/>
          <w:szCs w:val="24"/>
        </w:rPr>
        <w:t>,</w:t>
      </w:r>
      <w:r>
        <w:rPr>
          <w:rFonts w:eastAsia="Times New Roman"/>
          <w:szCs w:val="24"/>
        </w:rPr>
        <w:t xml:space="preserve"> το οποίο εισήγαγε μια νέα υποχρέωση για τους οικοδομικούς συνεταιρισμούς, με</w:t>
      </w:r>
      <w:r>
        <w:rPr>
          <w:rFonts w:eastAsia="Times New Roman"/>
          <w:szCs w:val="24"/>
        </w:rPr>
        <w:t xml:space="preserve"> μια επανάληψη δωδεκάμηνης παρατάσεως, ήταν επιβεβλημένες από τη λογική. </w:t>
      </w:r>
    </w:p>
    <w:p w14:paraId="5D189B03" w14:textId="77777777" w:rsidR="00CB774E" w:rsidRDefault="00A25ABA">
      <w:pPr>
        <w:spacing w:after="0" w:line="600" w:lineRule="auto"/>
        <w:ind w:firstLine="720"/>
        <w:contextualSpacing/>
        <w:jc w:val="both"/>
        <w:rPr>
          <w:rFonts w:eastAsia="Times New Roman"/>
          <w:szCs w:val="24"/>
        </w:rPr>
      </w:pPr>
      <w:r>
        <w:rPr>
          <w:rFonts w:eastAsia="Times New Roman"/>
          <w:szCs w:val="24"/>
        </w:rPr>
        <w:t>Και ευτυχώς που η Κυβέρνηση σε αυτό το σημείο,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των επιτροπών, φέρθηκε υπεύθυνα. Η μεν κατάργηση του 30% θα ήταν το τελειωτικό χτύπημα στην έννοια της νησιωτικότητας. Ο τρόπος, με τον οποίο κατάφερε κάποτε να προστατεύσει τη νησιωτικότητα ο Κωνσταντίνος Καραμανλής αποτελεί από σήμερα αντικείμενο ιστορι</w:t>
      </w:r>
      <w:r>
        <w:rPr>
          <w:rFonts w:eastAsia="Times New Roman"/>
          <w:szCs w:val="24"/>
        </w:rPr>
        <w:t xml:space="preserve">κής μελέτης, καθώς δεν υφίσταται ως πραγματικότητα πια. Ένα από τα θύματα της κρίσης ήταν και η νησιωτικότητα. </w:t>
      </w:r>
    </w:p>
    <w:p w14:paraId="5D189B04" w14:textId="77777777" w:rsidR="00CB774E" w:rsidRDefault="00A25ABA">
      <w:pPr>
        <w:spacing w:after="0" w:line="600" w:lineRule="auto"/>
        <w:ind w:firstLine="720"/>
        <w:contextualSpacing/>
        <w:jc w:val="both"/>
        <w:rPr>
          <w:rFonts w:eastAsia="Times New Roman"/>
          <w:szCs w:val="24"/>
        </w:rPr>
      </w:pPr>
      <w:r>
        <w:rPr>
          <w:rFonts w:eastAsia="Times New Roman"/>
          <w:szCs w:val="24"/>
        </w:rPr>
        <w:t>Θα ήθελα σε αυτό το σημείο να κάνω και την εξής παρατήρηση: Το απόγευμα, σε αυτήν εδώ την Αίθουσα, συζητάμε την εναρμόνιση της ελληνικής νομοθεσ</w:t>
      </w:r>
      <w:r>
        <w:rPr>
          <w:rFonts w:eastAsia="Times New Roman"/>
          <w:szCs w:val="24"/>
        </w:rPr>
        <w:t xml:space="preserve">ίας με μια άλλη εξίσου σημαντική ευρωπαϊκή </w:t>
      </w:r>
      <w:r>
        <w:rPr>
          <w:rFonts w:eastAsia="Times New Roman"/>
          <w:szCs w:val="24"/>
        </w:rPr>
        <w:t>ο</w:t>
      </w:r>
      <w:r>
        <w:rPr>
          <w:rFonts w:eastAsia="Times New Roman"/>
          <w:szCs w:val="24"/>
        </w:rPr>
        <w:t>δηγία, με την οποία υποσχόμαστε κίνητρα, χωρίς βέβαια να τα περιγράφουμε ή να τα ορίζουμε -θα τα πούμε και αυτά το απόγευμα- αλλά για την ανάπτυξη υποδομών στα λιμάνια και τις μαρίνες, για να ενισχύσουμε τη χρήση</w:t>
      </w:r>
      <w:r>
        <w:rPr>
          <w:rFonts w:eastAsia="Times New Roman"/>
          <w:szCs w:val="24"/>
        </w:rPr>
        <w:t xml:space="preserve"> εναλλακτικών καυσίμων. Τι πελατεία θα είχαν αυτές οι μαρίνες και αυτά τα λιμάνια, </w:t>
      </w:r>
      <w:r>
        <w:rPr>
          <w:rFonts w:eastAsia="Times New Roman"/>
          <w:szCs w:val="24"/>
        </w:rPr>
        <w:lastRenderedPageBreak/>
        <w:t xml:space="preserve">αν εμείς καταργούσαμε σήμερα εδώ το πρωί το 30%, τη στιγμή μάλιστα που δεν μας υποχρεώνει κανείς να το κάνουμε και να προχωρήσουμε σε μια τέτοια απόφαση; </w:t>
      </w:r>
    </w:p>
    <w:p w14:paraId="5D189B05" w14:textId="77777777" w:rsidR="00CB774E" w:rsidRDefault="00A25ABA">
      <w:pPr>
        <w:spacing w:after="0" w:line="600" w:lineRule="auto"/>
        <w:ind w:firstLine="720"/>
        <w:contextualSpacing/>
        <w:jc w:val="both"/>
        <w:rPr>
          <w:rFonts w:eastAsia="Times New Roman"/>
          <w:szCs w:val="24"/>
        </w:rPr>
      </w:pPr>
      <w:r>
        <w:rPr>
          <w:rFonts w:eastAsia="Times New Roman"/>
          <w:szCs w:val="24"/>
        </w:rPr>
        <w:t>Τονίζω πως το βασι</w:t>
      </w:r>
      <w:r>
        <w:rPr>
          <w:rFonts w:eastAsia="Times New Roman"/>
          <w:szCs w:val="24"/>
        </w:rPr>
        <w:t>κό επιχείρημά μας απέναντι σε κάποιες σκέψεις περί αθέμιτου ανταγωνισμού, που ακούστηκαν από εκείνους που εισηγήθηκαν αυτή τη λάθος διάταξη, είναι το γεγονός ότι η συγκεκριμένη ελάφρυνση ισχύει για όλους, ανεξαρτήτως υπηκοότητας ή σημαίας. Δεν υφίσταται, λ</w:t>
      </w:r>
      <w:r>
        <w:rPr>
          <w:rFonts w:eastAsia="Times New Roman"/>
          <w:szCs w:val="24"/>
        </w:rPr>
        <w:t>οιπόν, θέμα αθέμιτου ανταγωνισμού.</w:t>
      </w:r>
    </w:p>
    <w:p w14:paraId="5D189B06" w14:textId="77777777" w:rsidR="00CB774E" w:rsidRDefault="00A25ABA">
      <w:pPr>
        <w:spacing w:after="0" w:line="600" w:lineRule="auto"/>
        <w:ind w:firstLine="720"/>
        <w:contextualSpacing/>
        <w:jc w:val="both"/>
        <w:rPr>
          <w:rFonts w:eastAsia="Times New Roman"/>
          <w:szCs w:val="24"/>
        </w:rPr>
      </w:pPr>
      <w:r>
        <w:rPr>
          <w:rFonts w:eastAsia="Times New Roman"/>
          <w:szCs w:val="24"/>
        </w:rPr>
        <w:t xml:space="preserve">Κυρία Υπουργέ, μας οφείλετε μια εξήγηση για το άρθρο 49. Επανειλημμένως τοποθετηθήκαμε στις </w:t>
      </w:r>
      <w:r>
        <w:rPr>
          <w:rFonts w:eastAsia="Times New Roman"/>
          <w:szCs w:val="24"/>
        </w:rPr>
        <w:t>ε</w:t>
      </w:r>
      <w:r>
        <w:rPr>
          <w:rFonts w:eastAsia="Times New Roman"/>
          <w:szCs w:val="24"/>
        </w:rPr>
        <w:t xml:space="preserve">πιτροπές. Με το άρθρο 49 ζητάτε από το ελληνικό Κοινοβούλιο να δώσει άσυλο για άλλα τρία χρόνια στα μέλη της επιτροπής των </w:t>
      </w:r>
      <w:r>
        <w:rPr>
          <w:rFonts w:eastAsia="Times New Roman"/>
          <w:szCs w:val="24"/>
          <w:lang w:val="en-US"/>
        </w:rPr>
        <w:t>capit</w:t>
      </w:r>
      <w:r>
        <w:rPr>
          <w:rFonts w:eastAsia="Times New Roman"/>
          <w:szCs w:val="24"/>
          <w:lang w:val="en-US"/>
        </w:rPr>
        <w:t>al</w:t>
      </w:r>
      <w:r>
        <w:rPr>
          <w:rFonts w:eastAsia="Times New Roman"/>
          <w:szCs w:val="24"/>
        </w:rPr>
        <w:t xml:space="preserve"> </w:t>
      </w:r>
      <w:r>
        <w:rPr>
          <w:rFonts w:eastAsia="Times New Roman"/>
          <w:szCs w:val="24"/>
          <w:lang w:val="en-US"/>
        </w:rPr>
        <w:t>controls</w:t>
      </w:r>
      <w:r>
        <w:rPr>
          <w:rFonts w:eastAsia="Times New Roman"/>
          <w:szCs w:val="24"/>
        </w:rPr>
        <w:t xml:space="preserve">. Σας ρώτησα επανειλημμένως μέσα στις </w:t>
      </w:r>
      <w:r>
        <w:rPr>
          <w:rFonts w:eastAsia="Times New Roman"/>
          <w:szCs w:val="24"/>
        </w:rPr>
        <w:t>ε</w:t>
      </w:r>
      <w:r>
        <w:rPr>
          <w:rFonts w:eastAsia="Times New Roman"/>
          <w:szCs w:val="24"/>
        </w:rPr>
        <w:t>πιτροπές, στις συζητήσεις τις οποίες κάναμε, γιατί όχι ένα</w:t>
      </w:r>
      <w:r>
        <w:rPr>
          <w:rFonts w:eastAsia="Times New Roman"/>
          <w:szCs w:val="24"/>
        </w:rPr>
        <w:t>ν</w:t>
      </w:r>
      <w:r>
        <w:rPr>
          <w:rFonts w:eastAsia="Times New Roman"/>
          <w:szCs w:val="24"/>
        </w:rPr>
        <w:t xml:space="preserve"> χρόνο, γιατί όχι δύο χρόνια και γιατί το ορίζετε στα τρία χρόνια. Με ποια λογική, ποιους υπολογισμούς πήρατε αυτή</w:t>
      </w:r>
      <w:r>
        <w:rPr>
          <w:rFonts w:eastAsia="Times New Roman"/>
          <w:szCs w:val="24"/>
        </w:rPr>
        <w:t xml:space="preserve"> </w:t>
      </w:r>
      <w:r>
        <w:rPr>
          <w:rFonts w:eastAsia="Times New Roman"/>
          <w:szCs w:val="24"/>
        </w:rPr>
        <w:t xml:space="preserve">την απόφαση, να δώσετε αυτή την </w:t>
      </w:r>
      <w:r>
        <w:rPr>
          <w:rFonts w:eastAsia="Times New Roman"/>
          <w:szCs w:val="24"/>
        </w:rPr>
        <w:t xml:space="preserve">παράταση για μια ολόκληρη τριετία; Μας είπατε πως τα μέλη της </w:t>
      </w:r>
      <w:r>
        <w:rPr>
          <w:rFonts w:eastAsia="Times New Roman"/>
          <w:szCs w:val="24"/>
        </w:rPr>
        <w:t>ε</w:t>
      </w:r>
      <w:r>
        <w:rPr>
          <w:rFonts w:eastAsia="Times New Roman"/>
          <w:szCs w:val="24"/>
        </w:rPr>
        <w:t xml:space="preserve">πιτροπής αυτής, εργάζονται σκληρά, υπερωριακά </w:t>
      </w:r>
      <w:r>
        <w:rPr>
          <w:rFonts w:eastAsia="Times New Roman"/>
          <w:szCs w:val="24"/>
        </w:rPr>
        <w:lastRenderedPageBreak/>
        <w:t>και δεν αμείβονται. Μα, δεν αμφισβήτησε κανείς το αν κάνουν τη δουλειά τους ή το αν αμείβονται ναι ή όχι καλά. Σας ρώτησα να μας εξηγήσετε τον τρόπ</w:t>
      </w:r>
      <w:r>
        <w:rPr>
          <w:rFonts w:eastAsia="Times New Roman"/>
          <w:szCs w:val="24"/>
        </w:rPr>
        <w:t>ο, με τον οποίο σκέφτεται η ελληνική Κυβέρνηση και ζητά σήμερα από το Κοινοβούλιο να προχωρήσει στη συγκεκριμένη παράταση αναστολής.</w:t>
      </w:r>
    </w:p>
    <w:p w14:paraId="5D189B07" w14:textId="77777777" w:rsidR="00CB774E" w:rsidRDefault="00A25ABA">
      <w:pPr>
        <w:spacing w:after="0" w:line="600" w:lineRule="auto"/>
        <w:ind w:firstLine="720"/>
        <w:contextualSpacing/>
        <w:jc w:val="both"/>
        <w:rPr>
          <w:rFonts w:eastAsia="Times New Roman"/>
          <w:szCs w:val="24"/>
        </w:rPr>
      </w:pPr>
      <w:r>
        <w:rPr>
          <w:rFonts w:eastAsia="Times New Roman"/>
          <w:szCs w:val="24"/>
        </w:rPr>
        <w:t>Κάθε απόφαση, που αφορά τη θηλιά που έχετε βάλει στον Έλληνα πολίτη, πρέπει να μας εξηγείται επαρκώς και με ποια επιχειρήμα</w:t>
      </w:r>
      <w:r>
        <w:rPr>
          <w:rFonts w:eastAsia="Times New Roman"/>
          <w:szCs w:val="24"/>
        </w:rPr>
        <w:t>τα την παίρνετε από αυτό εδώ το Βήμα. Αν δεν μας εξηγήσετε και συνεχίσετε να αγνοείτε την πολύ σοβαρή ερώτησή μας, θα αναγκαστούμε να επανεξετάσουμε τη στάση και στο σύνολο του νομοσχεδίου.</w:t>
      </w:r>
    </w:p>
    <w:p w14:paraId="5D189B08" w14:textId="77777777" w:rsidR="00CB774E" w:rsidRDefault="00A25ABA">
      <w:pPr>
        <w:spacing w:after="0" w:line="600" w:lineRule="auto"/>
        <w:ind w:firstLine="720"/>
        <w:contextualSpacing/>
        <w:jc w:val="both"/>
        <w:rPr>
          <w:rFonts w:eastAsia="Times New Roman"/>
          <w:szCs w:val="24"/>
        </w:rPr>
      </w:pPr>
      <w:r>
        <w:rPr>
          <w:rFonts w:eastAsia="Times New Roman"/>
          <w:szCs w:val="24"/>
        </w:rPr>
        <w:t xml:space="preserve">Το άρθρο 44 -με τη σημερινή μάλλον αρίθμηση 43- μετά την απόσυρση </w:t>
      </w:r>
      <w:r>
        <w:rPr>
          <w:rFonts w:eastAsia="Times New Roman"/>
          <w:szCs w:val="24"/>
        </w:rPr>
        <w:t xml:space="preserve">του απαράδεκτου άρθρου που ζήταγε τη φορολογική ενημερότητα από τους οικοδομικούς συνεταιρισμούς -τη στιγμή που προσπαθούν να εναρμονίσουν τα καταστατικά τους που τοποθετηθήκαμε μέσα στις </w:t>
      </w:r>
      <w:r>
        <w:rPr>
          <w:rFonts w:eastAsia="Times New Roman"/>
          <w:szCs w:val="24"/>
        </w:rPr>
        <w:t>ε</w:t>
      </w:r>
      <w:r>
        <w:rPr>
          <w:rFonts w:eastAsia="Times New Roman"/>
          <w:szCs w:val="24"/>
        </w:rPr>
        <w:t xml:space="preserve">πιτροπές- το νέο αυτό άρθρο είναι αποτέλεσμα της σχετικής απόφασης </w:t>
      </w:r>
      <w:r>
        <w:rPr>
          <w:rFonts w:eastAsia="Times New Roman"/>
          <w:szCs w:val="24"/>
        </w:rPr>
        <w:t xml:space="preserve">της Ευρωπαϊκής Επιτροπής με την οποία η Ευρώπη εγκαλεί πως παρανομήσαμε, όταν το 2009 δώσαμε στην </w:t>
      </w:r>
      <w:r>
        <w:rPr>
          <w:rFonts w:eastAsia="Times New Roman"/>
          <w:szCs w:val="24"/>
        </w:rPr>
        <w:t>«</w:t>
      </w:r>
      <w:r>
        <w:rPr>
          <w:rFonts w:eastAsia="Times New Roman"/>
          <w:szCs w:val="24"/>
          <w:lang w:val="en-US"/>
        </w:rPr>
        <w:t>COSCO</w:t>
      </w:r>
      <w:r>
        <w:rPr>
          <w:rFonts w:eastAsia="Times New Roman"/>
          <w:szCs w:val="24"/>
        </w:rPr>
        <w:t>»</w:t>
      </w:r>
      <w:r>
        <w:rPr>
          <w:rFonts w:eastAsia="Times New Roman"/>
          <w:szCs w:val="24"/>
        </w:rPr>
        <w:t xml:space="preserve"> κάποιες φοροελαφρύνσεις.</w:t>
      </w:r>
    </w:p>
    <w:p w14:paraId="5D189B09"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Τώρα μας υποχρεώνουν να νομοθετήσουμε την κατάργηση των απαλλαγών και να ζητήσουμε τα λεφτά πίσω. Βέβαια, δεν είναι αυτή ολόκ</w:t>
      </w:r>
      <w:r>
        <w:rPr>
          <w:rFonts w:eastAsia="Times New Roman" w:cs="Times New Roman"/>
          <w:szCs w:val="24"/>
        </w:rPr>
        <w:t xml:space="preserve">ληρη η εικόνα. Η ελληνική Κυβέρνηση νομίζω έχει προσφύγει στα δικαστήρια για να ακυρώσει αυτή την απόφαση της Ευρωπαϊκής Επιτροπής. Ζητάμε, δηλαδή, να δώσουμε πίσω τα λεφτά στην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w:t>
      </w:r>
    </w:p>
    <w:p w14:paraId="5D189B0A"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εγώ προσωπικά θεώρησα αυτονόητο πως κάπ</w:t>
      </w:r>
      <w:r>
        <w:rPr>
          <w:rFonts w:eastAsia="Times New Roman" w:cs="Times New Roman"/>
          <w:szCs w:val="24"/>
        </w:rPr>
        <w:t>οιος από την Κυβέρνηση θα αναλάμβανε την ευθύνη να εξηγήσει στους Έλληνες τι ακριβώς συμβαίνει. Τι συμπέρασμα πρέπει να βγάλουν οι συμπολίτες μας όταν ακούνε πως η ελληνική Κυβέρνηση καταφεύγει στο Ευρωπαϊκό Δικαστήριο για την ακύρωση μιας απόφασης</w:t>
      </w:r>
      <w:r>
        <w:rPr>
          <w:rFonts w:eastAsia="Times New Roman" w:cs="Times New Roman"/>
          <w:szCs w:val="24"/>
        </w:rPr>
        <w:t>,</w:t>
      </w:r>
      <w:r>
        <w:rPr>
          <w:rFonts w:eastAsia="Times New Roman" w:cs="Times New Roman"/>
          <w:szCs w:val="24"/>
        </w:rPr>
        <w:t xml:space="preserve"> που υπ</w:t>
      </w:r>
      <w:r>
        <w:rPr>
          <w:rFonts w:eastAsia="Times New Roman" w:cs="Times New Roman"/>
          <w:szCs w:val="24"/>
        </w:rPr>
        <w:t xml:space="preserve">οχρεώνει την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να πληρώσει; Τονίζω πως δεν έχω κα</w:t>
      </w:r>
      <w:r>
        <w:rPr>
          <w:rFonts w:eastAsia="Times New Roman" w:cs="Times New Roman"/>
          <w:szCs w:val="24"/>
        </w:rPr>
        <w:t>μ</w:t>
      </w:r>
      <w:r>
        <w:rPr>
          <w:rFonts w:eastAsia="Times New Roman" w:cs="Times New Roman"/>
          <w:szCs w:val="24"/>
        </w:rPr>
        <w:t>μία πρόθεση να επιχειρηματολογήσω εναντίον αυτής της πολύ σημαντικής για τον Πειραιά και για την Ελλάδα γενικότερα κινέζικης επένδυσης. Αντιθέτως, αναρωτιέμαι τι να σκέφτονται αυτοί οι άνθρωποι για το</w:t>
      </w:r>
      <w:r>
        <w:rPr>
          <w:rFonts w:eastAsia="Times New Roman" w:cs="Times New Roman"/>
          <w:szCs w:val="24"/>
        </w:rPr>
        <w:t>ν τρόπο, με τον οποίο αντιμετωπίζουμε διαχρονικά την επένδυσή τους αυτή.</w:t>
      </w:r>
    </w:p>
    <w:p w14:paraId="5D189B0B"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Τα μηνύματα που στέλνει η Ελλάδα προς τις διεθνείς αγορές συνεχίζουν να είναι αρνητικά. Συνεχώς αποδεικνύουμε πως είναι αλήθεια ότι όποιος πάει να επενδύσει στην Ελλάδα ενδεχομένως να</w:t>
      </w:r>
      <w:r>
        <w:rPr>
          <w:rFonts w:eastAsia="Times New Roman" w:cs="Times New Roman"/>
          <w:szCs w:val="24"/>
        </w:rPr>
        <w:t xml:space="preserve"> μπλέξει πάρα πολύ άσχημα. Δεν υπάρχουν εύκολες επενδύσεις στην Ελλάδα με τον τρόπο, με τον οποίο νομοθετείτε πλέον. Από τον Εμίρη του Κατάρ, που τον μηνύουμε μαζί με τη μισή του κυβέρνηση, μέχρι την επένδυση της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που την έχουμε αμφισβητήσει αρκετέ</w:t>
      </w:r>
      <w:r>
        <w:rPr>
          <w:rFonts w:eastAsia="Times New Roman" w:cs="Times New Roman"/>
          <w:szCs w:val="24"/>
        </w:rPr>
        <w:t>ς φορές, έως και την επένδυση στο Ελληνικό, που ακόμα αναρωτιόμαστε τι θα γίνει αν αλλάξει γνώμη η Αρχαιολογική Υπηρεσία, η Ελλάδα συνεχίζει να στέλνει αρνητικά μηνύματα την ίδια στιγμή που έχει ανάγκη τις επενδύσεις, την ίδια στιγμή που εδώ και δύο χρόνια</w:t>
      </w:r>
      <w:r>
        <w:rPr>
          <w:rFonts w:eastAsia="Times New Roman" w:cs="Times New Roman"/>
          <w:szCs w:val="24"/>
        </w:rPr>
        <w:t xml:space="preserve"> δεν έχει γίνει μια ουσιαστική επένδυση στον τόπο. Όποιος επενδύει στην Ελλάδα μπλέκει. </w:t>
      </w:r>
    </w:p>
    <w:p w14:paraId="5D189B0C"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Οφείλετε, λοιπόν, σαν Κυβέρνηση να δώσετε εξηγήσεις στους Έλληνες πολίτες τι συμβαίνει με την υπόθεση των φοροαπαλλαγών της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και τι σημαίνει η απόφαση της Ευρωπαϊκής Επιτροπής για τους ενδιαφερόμενους επενδυτές. </w:t>
      </w:r>
    </w:p>
    <w:p w14:paraId="5D189B0D"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της Κυβέρνησης, στις άσχετες διατάξεις των άρθρων που εμβόλιμα εντάξατε και σε αυτή την εναρμόνιση της </w:t>
      </w:r>
      <w:r>
        <w:rPr>
          <w:rFonts w:eastAsia="Times New Roman" w:cs="Times New Roman"/>
          <w:szCs w:val="24"/>
        </w:rPr>
        <w:t>ο</w:t>
      </w:r>
      <w:r>
        <w:rPr>
          <w:rFonts w:eastAsia="Times New Roman" w:cs="Times New Roman"/>
          <w:szCs w:val="24"/>
        </w:rPr>
        <w:t>δηγίας 17/2014, υπάρχουν και μερικά σωστά σημ</w:t>
      </w:r>
      <w:r>
        <w:rPr>
          <w:rFonts w:eastAsia="Times New Roman" w:cs="Times New Roman"/>
          <w:szCs w:val="24"/>
        </w:rPr>
        <w:t>εία, τα οποία δεν πληρούν βεβαίως την αναγκαία προϋπόθεση του κατεπείγοντος χαρακτήρα για να συζητηθούν με τη διαδικασία, με την οποία συζητιούνται και η παρουσία τους σε νομοσχέδιο εναρμόνισης με την κοινοτική νομοθεσία καταπατά σαφώς τον Κανονισμό της Βο</w:t>
      </w:r>
      <w:r>
        <w:rPr>
          <w:rFonts w:eastAsia="Times New Roman" w:cs="Times New Roman"/>
          <w:szCs w:val="24"/>
        </w:rPr>
        <w:t xml:space="preserve">υλής και αντιβαίνει στο πνεύμα του συνταγματικού νομοθέτη. Αλλά αυτά τα λίγα θετικά δεν μας επιτρέπει η υπευθυνότητά μας να τα παραβλέψουμε και να μην τα τονίσουμε κι εμείς σαν Ένωση Κεντρώων. </w:t>
      </w:r>
    </w:p>
    <w:p w14:paraId="5D189B0E"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Η επέκταση της ασφαλιστικής κάλυψης στο άρθρο 47 -μάλλον 45 με</w:t>
      </w:r>
      <w:r>
        <w:rPr>
          <w:rFonts w:eastAsia="Times New Roman" w:cs="Times New Roman"/>
          <w:szCs w:val="24"/>
        </w:rPr>
        <w:t xml:space="preserve"> την καινούρ</w:t>
      </w:r>
      <w:r>
        <w:rPr>
          <w:rFonts w:eastAsia="Times New Roman" w:cs="Times New Roman"/>
          <w:szCs w:val="24"/>
        </w:rPr>
        <w:t>γ</w:t>
      </w:r>
      <w:r>
        <w:rPr>
          <w:rFonts w:eastAsia="Times New Roman" w:cs="Times New Roman"/>
          <w:szCs w:val="24"/>
        </w:rPr>
        <w:t>ια αρίθμηση- στα πλωτά μέσα της Γενικής Γραμματείας Δημοσίων Εσόδων, αλλά και η παραχώρηση για σαράντα χρόνια των αθλητικών εγκαταστάσεων και των ελεύθερων χώρων στο</w:t>
      </w:r>
      <w:r>
        <w:rPr>
          <w:rFonts w:eastAsia="Times New Roman" w:cs="Times New Roman"/>
          <w:szCs w:val="24"/>
        </w:rPr>
        <w:t>ν</w:t>
      </w:r>
      <w:r>
        <w:rPr>
          <w:rFonts w:eastAsia="Times New Roman" w:cs="Times New Roman"/>
          <w:szCs w:val="24"/>
        </w:rPr>
        <w:t xml:space="preserve"> Δήμο Χαλανδρίου, αποτελούν πραγματικά δύο σημαντικά ζητήματα, τα οποία θα στ</w:t>
      </w:r>
      <w:r>
        <w:rPr>
          <w:rFonts w:eastAsia="Times New Roman" w:cs="Times New Roman"/>
          <w:szCs w:val="24"/>
        </w:rPr>
        <w:t xml:space="preserve">ηρίξουμε. Δεν μπορούν, όμως, αυτά τα δύο θετικά σημεία να καλύψουν την προχειρότητα –και το είπαμε και πριν- με την οποία νομοθετεί η Κυβέρνηση. Τα άρθρα </w:t>
      </w:r>
      <w:r>
        <w:rPr>
          <w:rFonts w:eastAsia="Times New Roman" w:cs="Times New Roman"/>
          <w:szCs w:val="24"/>
        </w:rPr>
        <w:lastRenderedPageBreak/>
        <w:t>για το ΤΕΚΕ, στη νομοθέτηση των οποίων παραδέχεστε μέσα στην αιτιολογική έκθεση πως οδηγηθήκατε εξαιτί</w:t>
      </w:r>
      <w:r>
        <w:rPr>
          <w:rFonts w:eastAsia="Times New Roman" w:cs="Times New Roman"/>
          <w:szCs w:val="24"/>
        </w:rPr>
        <w:t>ας λαθών εκ παραδρομής, δεν μπορούμε να τα παρακολουθήσουμε. Σπασμωδικές ενέργειες σε πολύ σοβαρά ζητήματα. Αυτή η έλλειψη προγραμματισμού γίνεται φανερή και με την ανεξέλεγκτη ροή τροπολογιών μέσα σε αυτή την Αίθουσα, μέσα σε όλα τα νομοσχέδια.</w:t>
      </w:r>
    </w:p>
    <w:p w14:paraId="5D189B0F"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Σχετικά με</w:t>
      </w:r>
      <w:r>
        <w:rPr>
          <w:rFonts w:eastAsia="Times New Roman" w:cs="Times New Roman"/>
          <w:szCs w:val="24"/>
        </w:rPr>
        <w:t xml:space="preserve"> τις τροπολογίες, λοιπόν: </w:t>
      </w:r>
    </w:p>
    <w:p w14:paraId="5D189B10"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Πάω στην τροπολογία με γενικό αριθμό 753 στο άρθρο 55 του νομοσχεδίου για το Μέγαρο Μουσικής. Πώς είναι δυνατόν να δεχθούμε να μην πληρωθούν οι άνθρωποι στο Μέγαρο Μουσικής; Παράταση στην παράταση. Δημιουργείτε την εντύπωση πως χ</w:t>
      </w:r>
      <w:r>
        <w:rPr>
          <w:rFonts w:eastAsia="Times New Roman" w:cs="Times New Roman"/>
          <w:szCs w:val="24"/>
        </w:rPr>
        <w:t>ρησιμοποιείτε τους εργαζόμενους ως πρόσχημα</w:t>
      </w:r>
      <w:r>
        <w:rPr>
          <w:rFonts w:eastAsia="Times New Roman" w:cs="Times New Roman"/>
          <w:szCs w:val="24"/>
        </w:rPr>
        <w:t>,</w:t>
      </w:r>
      <w:r>
        <w:rPr>
          <w:rFonts w:eastAsia="Times New Roman" w:cs="Times New Roman"/>
          <w:szCs w:val="24"/>
        </w:rPr>
        <w:t xml:space="preserve"> για να δίνετε παρατάσεις και να πληρώνονται άλλα πράγματα και όχι οι εργαζόμενοι. </w:t>
      </w:r>
    </w:p>
    <w:p w14:paraId="5D189B11"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Σας ζητήσαμε στις </w:t>
      </w:r>
      <w:r>
        <w:rPr>
          <w:rFonts w:eastAsia="Times New Roman" w:cs="Times New Roman"/>
          <w:szCs w:val="24"/>
        </w:rPr>
        <w:t>ε</w:t>
      </w:r>
      <w:r>
        <w:rPr>
          <w:rFonts w:eastAsia="Times New Roman" w:cs="Times New Roman"/>
          <w:szCs w:val="24"/>
        </w:rPr>
        <w:t>πιτροπές να μας δώσετε με τη συγκεκριμένη τροπολογία τι αφορούσε, ποιες είναι οι πληρωμές, το νούμερο, το ποσ</w:t>
      </w:r>
      <w:r>
        <w:rPr>
          <w:rFonts w:eastAsia="Times New Roman" w:cs="Times New Roman"/>
          <w:szCs w:val="24"/>
        </w:rPr>
        <w:t xml:space="preserve">ό, με το οποίο θα καλυφθούν. Ζητήσαμε να μας φέρετε στοιχεία και να μας αποδείξετε πως πράγματι νομοθετείτε στο όνομα των εργαζομένων και για το συμφέρον τους. </w:t>
      </w:r>
      <w:r>
        <w:rPr>
          <w:rFonts w:eastAsia="Times New Roman" w:cs="Times New Roman"/>
          <w:szCs w:val="24"/>
        </w:rPr>
        <w:lastRenderedPageBreak/>
        <w:t>Οφείλουμε να νομοθετούμε με γνώμονα το δημόσιο συμφέρον και την προάσπιση των δικαιωμάτων των συ</w:t>
      </w:r>
      <w:r>
        <w:rPr>
          <w:rFonts w:eastAsia="Times New Roman" w:cs="Times New Roman"/>
          <w:szCs w:val="24"/>
        </w:rPr>
        <w:t xml:space="preserve">μπολιτών μας. </w:t>
      </w:r>
    </w:p>
    <w:p w14:paraId="5D189B12" w14:textId="77777777" w:rsidR="00CB774E" w:rsidRDefault="00A25ABA">
      <w:pPr>
        <w:spacing w:after="0" w:line="600" w:lineRule="auto"/>
        <w:ind w:firstLine="720"/>
        <w:contextualSpacing/>
        <w:jc w:val="both"/>
        <w:rPr>
          <w:rFonts w:eastAsia="Times New Roman" w:cs="Times New Roman"/>
          <w:szCs w:val="24"/>
        </w:rPr>
      </w:pPr>
      <w:r w:rsidRPr="0078599C">
        <w:rPr>
          <w:rFonts w:eastAsia="Times New Roman" w:cs="Times New Roman"/>
          <w:color w:val="000000" w:themeColor="text1"/>
          <w:szCs w:val="24"/>
        </w:rPr>
        <w:t xml:space="preserve">Πώς εξυπηρετούνται τα συμφέροντα της χώρας με την τροπολογία με αριθμό 754 και ειδικό 122 του περιβόητου άρθρου 56 για τα ενοίκια του </w:t>
      </w:r>
      <w:r w:rsidRPr="0078599C">
        <w:rPr>
          <w:rFonts w:eastAsia="Times New Roman" w:cs="Times New Roman"/>
          <w:color w:val="000000" w:themeColor="text1"/>
          <w:szCs w:val="24"/>
        </w:rPr>
        <w:t>δ</w:t>
      </w:r>
      <w:r w:rsidRPr="0078599C">
        <w:rPr>
          <w:rFonts w:eastAsia="Times New Roman" w:cs="Times New Roman"/>
          <w:color w:val="000000" w:themeColor="text1"/>
          <w:szCs w:val="24"/>
        </w:rPr>
        <w:t xml:space="preserve">ημοσίου; </w:t>
      </w:r>
    </w:p>
    <w:p w14:paraId="5D189B13" w14:textId="77777777" w:rsidR="00CB774E" w:rsidRDefault="00A25AB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szCs w:val="24"/>
        </w:rPr>
        <w:t>Πώς να πείσουμε τους πολίτες ότι νοιαζόμαστε και κάνουμε προσπάθειες να εξαφανίσουμε τις σπατάλε</w:t>
      </w:r>
      <w:r>
        <w:rPr>
          <w:rFonts w:eastAsia="Times New Roman" w:cs="Times New Roman"/>
          <w:szCs w:val="24"/>
        </w:rPr>
        <w:t>ς, όταν βλέπει κανείς μια σειρά δημοσίων κτηρίων να είναι έρημα και αφημένα στο έλεος παραβατικών συμπεριφορών και την ίδια ώρα να λέμε πως αναγκαζόμαστε με τροπολογία να πληρώσουμε ένα σωρό λεφτά σε ενοίκια και σε ιδιώτες; Αυτό το πράγμα κάποια στιγμή πρέ</w:t>
      </w:r>
      <w:r>
        <w:rPr>
          <w:rFonts w:eastAsia="Times New Roman" w:cs="Times New Roman"/>
          <w:szCs w:val="24"/>
        </w:rPr>
        <w:t xml:space="preserve">πει να τελειώσει και είναι αποκλειστική ευθύνη της συγκεκριμένης Κυβέρνησης που επί δύο χρόνια βρίσκεται εδώ που βρίσκεται και δεν έχει κάνει τίποτα για αυτή τη σπατάλη του δημοσίου χρήματος. </w:t>
      </w:r>
    </w:p>
    <w:p w14:paraId="5D189B14" w14:textId="77777777" w:rsidR="00CB774E" w:rsidRDefault="00A25AB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szCs w:val="24"/>
        </w:rPr>
        <w:t xml:space="preserve">Σχετικά με την τροπολογία με γενικό αριθμό 755 και ειδικό 123 </w:t>
      </w:r>
      <w:r>
        <w:rPr>
          <w:rFonts w:eastAsia="Times New Roman" w:cs="Times New Roman"/>
          <w:szCs w:val="24"/>
        </w:rPr>
        <w:t>με τον τίτλο</w:t>
      </w:r>
      <w:r>
        <w:rPr>
          <w:rFonts w:eastAsia="Times New Roman" w:cs="Times New Roman"/>
          <w:szCs w:val="24"/>
        </w:rPr>
        <w:t>:</w:t>
      </w:r>
      <w:r>
        <w:rPr>
          <w:rFonts w:eastAsia="Times New Roman" w:cs="Times New Roman"/>
          <w:szCs w:val="24"/>
        </w:rPr>
        <w:t xml:space="preserve"> «Συμπλήρωση του άρθρου 6 του ν.4281/2014», σαφώς και θέλουμε να λυθεί το θέμα των συγκεκριμένων ανθρώπων και να </w:t>
      </w:r>
      <w:r>
        <w:rPr>
          <w:rFonts w:eastAsia="Times New Roman" w:cs="Times New Roman"/>
          <w:szCs w:val="24"/>
        </w:rPr>
        <w:lastRenderedPageBreak/>
        <w:t xml:space="preserve">πάρουν τις συντάξεις τους. Αλίμονο! Όμως, αφορά μια επιχορήγηση από τον κρατικό προϋπολογισμό των φορέων της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κ</w:t>
      </w:r>
      <w:r>
        <w:rPr>
          <w:rFonts w:eastAsia="Times New Roman" w:cs="Times New Roman"/>
          <w:szCs w:val="24"/>
        </w:rPr>
        <w:t>υβέρνησης γι</w:t>
      </w:r>
      <w:r>
        <w:rPr>
          <w:rFonts w:eastAsia="Times New Roman" w:cs="Times New Roman"/>
          <w:szCs w:val="24"/>
        </w:rPr>
        <w:t>α εξόφληση των ληξιπρόθεσμων υποχρεώσεών τους. Δεν μπορώ να σχολιάσω κάτι πέραν του ότι αυτός δεν είναι και ο σωστός τρόπος διαχείρισης των υποχρεώσεων της Κυβέρνησης.</w:t>
      </w:r>
    </w:p>
    <w:p w14:paraId="5D189B15"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D189B16"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Κύρι</w:t>
      </w:r>
      <w:r>
        <w:rPr>
          <w:rFonts w:eastAsia="Times New Roman" w:cs="Times New Roman"/>
          <w:szCs w:val="24"/>
        </w:rPr>
        <w:t xml:space="preserve">ε Πρόεδρε, θα σας παρακαλούσα να μου δώσετε ένα ακόμα λεπτό και να μου το κρατήσετε από τη δευτερολογία μου. </w:t>
      </w:r>
    </w:p>
    <w:p w14:paraId="5D189B17" w14:textId="77777777" w:rsidR="00CB774E" w:rsidRDefault="00A25AB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szCs w:val="24"/>
        </w:rPr>
        <w:t xml:space="preserve">  Όσον αφορά τις καινούργιες τροπολογίες, τις οποίες μας φέρατε –τις δύο δεν τις βάλαμε μέσα στο νομοσχέδιο- μιλάτε για τροποποίηση των διατάξεων </w:t>
      </w:r>
      <w:r>
        <w:rPr>
          <w:rFonts w:eastAsia="Times New Roman" w:cs="Times New Roman"/>
          <w:szCs w:val="24"/>
        </w:rPr>
        <w:t xml:space="preserve">των άρθρων 24, 25, 66, 69Γ, 69Δ του ν.4270/2014. </w:t>
      </w:r>
    </w:p>
    <w:p w14:paraId="5D189B18" w14:textId="77777777" w:rsidR="00CB774E" w:rsidRDefault="00A25AB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szCs w:val="24"/>
        </w:rPr>
        <w:t>Για τη συγκεκριμένη τροπολογία, για την 756/124, αρκεί να σας παρουσιάσω το βασικό επιχείρημα της αιτιολογικής έκθεσης, «να υλοποιηθεί με τον αποτελεσματικότερο τρόπο η μεταρρύθμιση του δημοσιονομικού συστή</w:t>
      </w:r>
      <w:r>
        <w:rPr>
          <w:rFonts w:eastAsia="Times New Roman" w:cs="Times New Roman"/>
          <w:szCs w:val="24"/>
        </w:rPr>
        <w:t xml:space="preserve">ματος που έχει ξεκινήσει με τη θέσπιση των διατάξεων του ανωτέρω νόμου». </w:t>
      </w:r>
    </w:p>
    <w:p w14:paraId="5D189B19" w14:textId="77777777" w:rsidR="00CB774E" w:rsidRDefault="00A25AB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szCs w:val="24"/>
        </w:rPr>
        <w:lastRenderedPageBreak/>
        <w:t>Αυτό το επιχείρημα έρχεται σε πλήρη αντίθεση με την ανεύθυνη απόφαση να εισάγετε με προχειρότητα τη συγκεκριμένη τροπολογία. Είναι δυνατόν να μας έρχεται με τον τρόπο με τον οποίο μα</w:t>
      </w:r>
      <w:r>
        <w:rPr>
          <w:rFonts w:eastAsia="Times New Roman" w:cs="Times New Roman"/>
          <w:szCs w:val="24"/>
        </w:rPr>
        <w:t xml:space="preserve">ς έρχεται μια τέτοια τροπολογία; Πώς να μας πείσετε ότι ο σκοπός σας είναι να υλοποιηθεί δήθεν και με τον αποτελεσματικότερο τρόπο η μεταρρύθμιση του δημοσιονομικού συστήματος; Ποια μεταρρύθμιση έγινε και πέτυχε με μια εκπρόθεσμη τροπολογία; Είναι δυνατόν </w:t>
      </w:r>
      <w:r>
        <w:rPr>
          <w:rFonts w:eastAsia="Times New Roman" w:cs="Times New Roman"/>
          <w:szCs w:val="24"/>
        </w:rPr>
        <w:t xml:space="preserve">να θέλετε να κάνετε νόμο του κράτους τελευταία στιγμή μερικές δεκάδες σελίδες διατάξεων και την ίδια ώρα να μας λέτε ότι με αυτόν τον τρόπο θα είστε πιο αποτελεσματικοί; Δεν πείθετε κανέναν. </w:t>
      </w:r>
    </w:p>
    <w:p w14:paraId="5D189B1A" w14:textId="77777777" w:rsidR="00CB774E" w:rsidRDefault="00A25AB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szCs w:val="24"/>
        </w:rPr>
        <w:t>Τα ίδια ισχύουν και με τη δεύτερη άκρως προσβλητική για τη νοημο</w:t>
      </w:r>
      <w:r>
        <w:rPr>
          <w:rFonts w:eastAsia="Times New Roman" w:cs="Times New Roman"/>
          <w:szCs w:val="24"/>
        </w:rPr>
        <w:t>σύνη μας τροπολογία με γενικό αριθμό 759 και ειδικό 125. Μόνο ο τίτλος της είναι απάντηση στον κάθε υποψήφιο επενδυτή στη χώρα. Σας έχουμε τονίσει επανειλημμένως και με κάθε τόνο πως χωρίς σταθερό φορολογικό σύστημα επενδυτές δεν πρόκειται να έρθουν. Και ε</w:t>
      </w:r>
      <w:r>
        <w:rPr>
          <w:rFonts w:eastAsia="Times New Roman" w:cs="Times New Roman"/>
          <w:szCs w:val="24"/>
        </w:rPr>
        <w:t xml:space="preserve">σείς ως απάντηση στις αγωνίες μας μάς φέρνετε μια εκπρόθεσμη τροπολογία, «Τροποποιήσεις του Κώδικα Φορολογικής Διαδικασίας, του Κώδικα Φορολογίας Εισοδήματος» </w:t>
      </w:r>
      <w:r>
        <w:rPr>
          <w:rFonts w:eastAsia="Times New Roman" w:cs="Times New Roman"/>
          <w:szCs w:val="24"/>
        </w:rPr>
        <w:lastRenderedPageBreak/>
        <w:t xml:space="preserve">και τολμάτε να μιλάτε για δήθεν κίνητρα και μετασχηματισμούς επιχειρήσεων. Πρόχειρα γραπτά! Αυτή </w:t>
      </w:r>
      <w:r>
        <w:rPr>
          <w:rFonts w:eastAsia="Times New Roman" w:cs="Times New Roman"/>
          <w:szCs w:val="24"/>
        </w:rPr>
        <w:t xml:space="preserve">είναι μια κοινοβουλευτική παρουσία, ειλικρινά, για λύπηση! </w:t>
      </w:r>
    </w:p>
    <w:p w14:paraId="5D189B1B" w14:textId="77777777" w:rsidR="00CB774E" w:rsidRDefault="00A25AB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szCs w:val="24"/>
        </w:rPr>
        <w:t>Ανεξάρτητα από το γεγονός ότι η Ένωση Κεντρώων θα στηρίξει επί της αρχής το συγκεκριμένο νομοσχέδιο, έπρεπε να εκφραστεί όπως εκφράστηκε, γιατί αυτή είναι η πραγματικότητα, αυτή είναι η αλήθεια. Κ</w:t>
      </w:r>
      <w:r>
        <w:rPr>
          <w:rFonts w:eastAsia="Times New Roman" w:cs="Times New Roman"/>
          <w:szCs w:val="24"/>
        </w:rPr>
        <w:t>αι από αυτό το Βήμα από την Ένωση Κεντρώων θα ακούτε μόνο την αλήθεια.</w:t>
      </w:r>
    </w:p>
    <w:p w14:paraId="5D189B1C" w14:textId="77777777" w:rsidR="00CB774E" w:rsidRDefault="00A25AB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5D189B1D"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Ευχαριστώ και εγώ. </w:t>
      </w:r>
    </w:p>
    <w:p w14:paraId="5D189B1E"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ΑΘΑΝΑΣΙΟΣ ΜΠΟΥΡΑΣ: </w:t>
      </w:r>
      <w:r>
        <w:rPr>
          <w:rFonts w:eastAsia="Times New Roman"/>
          <w:szCs w:val="24"/>
        </w:rPr>
        <w:t xml:space="preserve">Κύριε Πρόεδρε, μπορώ να κάνω μια διαδικαστική παρέμβαση για μισό λεπτό; </w:t>
      </w:r>
    </w:p>
    <w:p w14:paraId="5D189B1F"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Ναι, κύριε Μπούρα, αν θέλετε να κάνετε διαδικαστική παρέμβαση, έχετε τον λόγο.</w:t>
      </w:r>
    </w:p>
    <w:p w14:paraId="5D189B20" w14:textId="77777777" w:rsidR="00CB774E" w:rsidRDefault="00A25ABA">
      <w:pPr>
        <w:spacing w:after="0" w:line="600" w:lineRule="auto"/>
        <w:ind w:firstLine="720"/>
        <w:contextualSpacing/>
        <w:jc w:val="both"/>
        <w:rPr>
          <w:rFonts w:eastAsia="Times New Roman"/>
          <w:szCs w:val="24"/>
        </w:rPr>
      </w:pPr>
      <w:r>
        <w:rPr>
          <w:rFonts w:eastAsia="Times New Roman"/>
          <w:b/>
          <w:szCs w:val="24"/>
        </w:rPr>
        <w:lastRenderedPageBreak/>
        <w:t xml:space="preserve">ΑΘΑΝΑΣΙΟΣ ΜΠΟΥΡΑΣ: </w:t>
      </w:r>
      <w:r>
        <w:rPr>
          <w:rFonts w:eastAsia="Times New Roman"/>
          <w:szCs w:val="24"/>
        </w:rPr>
        <w:t>Και για να διευκολυνθούμε όλοι στις τοποθετήσεις μας και στη δευτερολογία οι εισηγητές, θέλω να αναφέρω ότι είχαμε πει στη</w:t>
      </w:r>
      <w:r>
        <w:rPr>
          <w:rFonts w:eastAsia="Times New Roman"/>
          <w:szCs w:val="24"/>
        </w:rPr>
        <w:t xml:space="preserve">ν κυρία Υπουργό, όταν πέρασαν κάποιες τροπολογίες από την </w:t>
      </w:r>
      <w:r>
        <w:rPr>
          <w:rFonts w:eastAsia="Times New Roman"/>
          <w:szCs w:val="24"/>
        </w:rPr>
        <w:t>ε</w:t>
      </w:r>
      <w:r>
        <w:rPr>
          <w:rFonts w:eastAsia="Times New Roman"/>
          <w:szCs w:val="24"/>
        </w:rPr>
        <w:t xml:space="preserve">πιτροπή και ενσωματώθηκαν ως ίδια άρθρα, ότι περνούν με την επιφύλαξη ότι οι Υπουργοί θα έρθουν οι ίδιοι να εξηγήσουν. Και αναφέρομαι, παραδείγματος χάριν, στην τροπολογία η οποία σχετίζεται με το </w:t>
      </w:r>
      <w:r>
        <w:rPr>
          <w:rFonts w:eastAsia="Times New Roman"/>
          <w:szCs w:val="24"/>
        </w:rPr>
        <w:t xml:space="preserve">Υπουργείο Εργασίας και την κ. Αχτσιόγλου. Αυτό είναι το πρώτο. </w:t>
      </w:r>
    </w:p>
    <w:p w14:paraId="5D189B21" w14:textId="77777777" w:rsidR="00CB774E" w:rsidRDefault="00A25ABA">
      <w:pPr>
        <w:spacing w:after="0" w:line="600" w:lineRule="auto"/>
        <w:ind w:firstLine="720"/>
        <w:contextualSpacing/>
        <w:jc w:val="both"/>
        <w:rPr>
          <w:rFonts w:eastAsia="Times New Roman"/>
          <w:szCs w:val="24"/>
        </w:rPr>
      </w:pPr>
      <w:r>
        <w:rPr>
          <w:rFonts w:eastAsia="Times New Roman"/>
          <w:szCs w:val="24"/>
        </w:rPr>
        <w:t>Δεύτερον, όσον αφορά τις δύο κατατεθείσες σήμερα τροπολογίες, η μία –αν δεν απατώμαι- αναφέρεται στην κ. Γεροβασίλη, στο Υπουργείο Διοικητικής Μεταρρύθμισης και η άλλη δεν ξέρω σε ποιο Υπουργε</w:t>
      </w:r>
      <w:r>
        <w:rPr>
          <w:rFonts w:eastAsia="Times New Roman"/>
          <w:szCs w:val="24"/>
        </w:rPr>
        <w:t xml:space="preserve">ίο αναφέρεται. Εντάξει, εκεί καλύπτεται το θέμα. </w:t>
      </w:r>
    </w:p>
    <w:p w14:paraId="5D189B22"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ΑΙΚΑΤΕΡΙΝΗ ΠΑΠΑΝΑΤΣΙΟΥ (Υφυπουργός Οικονομικών): </w:t>
      </w:r>
      <w:r>
        <w:rPr>
          <w:rFonts w:eastAsia="Times New Roman"/>
          <w:szCs w:val="24"/>
        </w:rPr>
        <w:t xml:space="preserve">Δεν είναι δικές μας τροπολογίες. </w:t>
      </w:r>
    </w:p>
    <w:p w14:paraId="5D189B23" w14:textId="77777777" w:rsidR="00CB774E" w:rsidRDefault="00A25ABA">
      <w:pPr>
        <w:spacing w:after="0" w:line="600" w:lineRule="auto"/>
        <w:ind w:firstLine="720"/>
        <w:contextualSpacing/>
        <w:jc w:val="both"/>
        <w:rPr>
          <w:rFonts w:eastAsia="Times New Roman" w:cs="Times New Roman"/>
          <w:szCs w:val="24"/>
        </w:rPr>
      </w:pPr>
      <w:r>
        <w:rPr>
          <w:rFonts w:eastAsia="Times New Roman"/>
          <w:b/>
          <w:szCs w:val="24"/>
        </w:rPr>
        <w:t xml:space="preserve">ΑΘΑΝΑΣΙΟΣ ΜΠΟΥΡΑΣ: </w:t>
      </w:r>
      <w:r>
        <w:rPr>
          <w:rFonts w:eastAsia="Times New Roman"/>
          <w:szCs w:val="24"/>
        </w:rPr>
        <w:t>Δεν μπορούμε να τοποθετούμεθα επί πολυσέλιδου κειμένου –το είπε και ο συνάδελφος λίγο πριν- χωρίς να έχο</w:t>
      </w:r>
      <w:r>
        <w:rPr>
          <w:rFonts w:eastAsia="Times New Roman"/>
          <w:szCs w:val="24"/>
        </w:rPr>
        <w:t xml:space="preserve">υμε τον αρμόδιο Υπουργό. Ποτέ δεν γινόταν αυτό. Έρχονται οι Υπουργοί, αλλιώς δεν γίνονται δεκτές οι τροπολογίες. Ο Υπουργός, ο έχων την ευθύνη, ο επισπεύδων </w:t>
      </w:r>
      <w:r>
        <w:rPr>
          <w:rFonts w:eastAsia="Times New Roman"/>
          <w:szCs w:val="24"/>
        </w:rPr>
        <w:lastRenderedPageBreak/>
        <w:t>του νομοσχεδίου δεν δεχόταν –και δεν μπορεί να δεχθεί- τις τροπολογίες. Πρέπει να έρθει ο καθ’ ύλην</w:t>
      </w:r>
      <w:r>
        <w:rPr>
          <w:rFonts w:eastAsia="Times New Roman"/>
          <w:szCs w:val="24"/>
        </w:rPr>
        <w:t xml:space="preserve"> αρμόδιος Υπουργός, για να μας εξηγήσει τις τροπολογίες. </w:t>
      </w:r>
      <w:r>
        <w:rPr>
          <w:rFonts w:eastAsia="Times New Roman" w:cs="Times New Roman"/>
          <w:szCs w:val="24"/>
        </w:rPr>
        <w:t xml:space="preserve"> </w:t>
      </w:r>
    </w:p>
    <w:p w14:paraId="5D189B24"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Συνήθως αυτό γίνεται, κύριε Μπούρα. </w:t>
      </w:r>
    </w:p>
    <w:p w14:paraId="5D189B25"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 xml:space="preserve">Όχι, όταν θα μιλήσω... </w:t>
      </w:r>
    </w:p>
    <w:p w14:paraId="5D189B26"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Συνήθως αυτό γίνεται. </w:t>
      </w:r>
    </w:p>
    <w:p w14:paraId="5D189B27"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ΑΘΑΝΑΣΙΟΣ ΜΠ</w:t>
      </w:r>
      <w:r>
        <w:rPr>
          <w:rFonts w:eastAsia="Times New Roman" w:cs="Times New Roman"/>
          <w:b/>
          <w:szCs w:val="24"/>
        </w:rPr>
        <w:t>ΟΥΡΑΣ:</w:t>
      </w:r>
      <w:r>
        <w:rPr>
          <w:rFonts w:eastAsia="Times New Roman" w:cs="Times New Roman"/>
          <w:szCs w:val="24"/>
        </w:rPr>
        <w:t xml:space="preserve"> Ναι, αλλά δεν γίνεται τώρα.</w:t>
      </w:r>
    </w:p>
    <w:p w14:paraId="5D189B28"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 xml:space="preserve">Κύριε Πρόεδρε, θα μπορούσα να έχω τον λόγο; </w:t>
      </w:r>
    </w:p>
    <w:p w14:paraId="5D189B29"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Ναι, κυρία Παπανάτσιου, έχετε τον λόγο. </w:t>
      </w:r>
    </w:p>
    <w:p w14:paraId="5D189B2A"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ΑΙΚΑΤΕΡΙΝΗ ΠΑΠΑΝΑΤΣΙΟΥ (Υφυπουργός Οικονομικών): </w:t>
      </w:r>
      <w:r>
        <w:rPr>
          <w:rFonts w:eastAsia="Times New Roman" w:cs="Times New Roman"/>
          <w:szCs w:val="24"/>
        </w:rPr>
        <w:t>Ό</w:t>
      </w:r>
      <w:r>
        <w:rPr>
          <w:rFonts w:eastAsia="Times New Roman" w:cs="Times New Roman"/>
          <w:szCs w:val="24"/>
        </w:rPr>
        <w:t>σον αφορά την τροπολογία που έγινε δεκτή στις επιτροπές και αφορά την συμπλήρωση του άρθρου 6 του ν.4281/2014, που πρώτη υπογράφει η κ. Αχτσιόγλου, είναι τροποποίηση που αφορά το Υπουργείο Οικονομικών. Ο νόμος είναι του Υπουργείου Οικονομικών. Με αυτή τη λ</w:t>
      </w:r>
      <w:r>
        <w:rPr>
          <w:rFonts w:eastAsia="Times New Roman" w:cs="Times New Roman"/>
          <w:szCs w:val="24"/>
        </w:rPr>
        <w:t>ογική, απλά η υπογραφή ήταν με βάση την ιεραρχία των Υπουργείων. Είναι και ο κ. Τσακαλώτος και ο κ. Χουλιαράκης που υπογράφουν τη σχετική τροπολογία. Και για τις άλλες, πάλι το ίδιο συμβαίνει. Είναι τροποποιήσεις διατάξεων, άρθρων νόμων που έχουν να κάνουν</w:t>
      </w:r>
      <w:r>
        <w:rPr>
          <w:rFonts w:eastAsia="Times New Roman" w:cs="Times New Roman"/>
          <w:szCs w:val="24"/>
        </w:rPr>
        <w:t>…</w:t>
      </w:r>
    </w:p>
    <w:p w14:paraId="5D189B2B"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ΑΘΑΝΑΣΙΟΣ ΜΠΟΥΡΑΣ:</w:t>
      </w:r>
      <w:r>
        <w:rPr>
          <w:rFonts w:eastAsia="Times New Roman" w:cs="Times New Roman"/>
          <w:szCs w:val="24"/>
        </w:rPr>
        <w:t xml:space="preserve"> Δεν υπάρχει διάταξη…</w:t>
      </w:r>
    </w:p>
    <w:p w14:paraId="5D189B2C"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Συνήθως έρχονται οι Υπουργοί…</w:t>
      </w:r>
    </w:p>
    <w:p w14:paraId="5D189B2D"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Κύριε Πρόεδρε, επειδή η κυρία Υπουργός είναι καινούργια και δικαιολογείται…</w:t>
      </w:r>
    </w:p>
    <w:p w14:paraId="5D189B2E"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Μπούρα, να σας διακόψω. </w:t>
      </w:r>
    </w:p>
    <w:p w14:paraId="5D189B2F"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Συνήθως έρχονται οι Υπουργοί και υποστηρίζουν τις τροπολογίες τους. Εάν, όμως, η Υφυπουργός ή ο Υπουργός μπορεί να υποστηρίξει την τροπολογία, μπορεί να το κάνει. </w:t>
      </w:r>
    </w:p>
    <w:p w14:paraId="5D189B30"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Δεν έχει την…</w:t>
      </w:r>
    </w:p>
    <w:p w14:paraId="5D189B31"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Έχει τη δυν</w:t>
      </w:r>
      <w:r>
        <w:rPr>
          <w:rFonts w:eastAsia="Times New Roman" w:cs="Times New Roman"/>
          <w:szCs w:val="24"/>
        </w:rPr>
        <w:t xml:space="preserve">ατότητα. </w:t>
      </w:r>
    </w:p>
    <w:p w14:paraId="5D189B32"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 xml:space="preserve">Συγγνώμη, είναι οικονομική τελικά; </w:t>
      </w:r>
    </w:p>
    <w:p w14:paraId="5D189B33"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 xml:space="preserve">Οικονομική είναι. </w:t>
      </w:r>
    </w:p>
    <w:p w14:paraId="5D189B34"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Είναι; Διότι έχουμε μια επιβάρυνση του προϋπολογισμού. Όμως, γιατί το ζητήσαμε; Πρόκειται περί ενός πάρα</w:t>
      </w:r>
      <w:r>
        <w:rPr>
          <w:rFonts w:eastAsia="Times New Roman" w:cs="Times New Roman"/>
          <w:szCs w:val="24"/>
        </w:rPr>
        <w:t xml:space="preserve"> πολύ σοβαρού θέματος και θετικού. Θέλουμε την αρμόδια Υπουργό για να μας δώσει και άλλα στοιχεία, τα οποία εμείς δεν ξέρουμε, δηλαδή πόσες είναι οι συντάξεις. Πρέπει να έρθει ο αρμόδιος Υπουργός. Δεν μπορεί να μην έρθει. </w:t>
      </w:r>
    </w:p>
    <w:p w14:paraId="5D189B35"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Μπορεί αυτό να γί</w:t>
      </w:r>
      <w:r>
        <w:rPr>
          <w:rFonts w:eastAsia="Times New Roman" w:cs="Times New Roman"/>
          <w:szCs w:val="24"/>
        </w:rPr>
        <w:t>νει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ελέγχου κ</w:t>
      </w:r>
      <w:r>
        <w:rPr>
          <w:rFonts w:eastAsia="Times New Roman" w:cs="Times New Roman"/>
          <w:szCs w:val="24"/>
        </w:rPr>
        <w:t>αι λοιπά</w:t>
      </w:r>
      <w:r>
        <w:rPr>
          <w:rFonts w:eastAsia="Times New Roman" w:cs="Times New Roman"/>
          <w:szCs w:val="24"/>
        </w:rPr>
        <w:t xml:space="preserve">. </w:t>
      </w:r>
    </w:p>
    <w:p w14:paraId="5D189B36"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ΑΘΑΝΑΣΙΟΣ ΜΠΟΥΡΑΣ: </w:t>
      </w:r>
      <w:r>
        <w:rPr>
          <w:rFonts w:eastAsia="Times New Roman" w:cs="Times New Roman"/>
          <w:szCs w:val="24"/>
        </w:rPr>
        <w:t>Ομοίως και αυτή η τροπολογία -μην πω αριθμό, την ανέφερε πριν ο συνάδελφος- είναι μια πολυσέλιδη τροπολογία και αναφέρεται στο Υπουργείο Διοικητικής Μεταρρύθμισης. Δεν υπάρχει νομοσχέδιο που να μην υπογράφει ο Υπουργός Οικονομικών, διότι στο τέλος σχεδόν ό</w:t>
      </w:r>
      <w:r>
        <w:rPr>
          <w:rFonts w:eastAsia="Times New Roman" w:cs="Times New Roman"/>
          <w:szCs w:val="24"/>
        </w:rPr>
        <w:t xml:space="preserve">λα τα νομοθετήματα δημιουργούν οικονομικό αποτέλεσμα. </w:t>
      </w:r>
    </w:p>
    <w:p w14:paraId="5D189B37"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Για αυτό εγώ παρακαλώ τώρα να έρθουν. Ήδη η ώρα είναι 12.30</w:t>
      </w:r>
      <w:r>
        <w:rPr>
          <w:rFonts w:eastAsia="Times New Roman" w:cs="Times New Roman"/>
          <w:szCs w:val="24"/>
        </w:rPr>
        <w:t>΄</w:t>
      </w:r>
      <w:r>
        <w:rPr>
          <w:rFonts w:eastAsia="Times New Roman" w:cs="Times New Roman"/>
          <w:szCs w:val="24"/>
        </w:rPr>
        <w:t xml:space="preserve"> και το Προεδρείο είπε ότι θα ολοκληρωθεί η συνεδρίαση στις 14.00</w:t>
      </w:r>
      <w:r>
        <w:rPr>
          <w:rFonts w:eastAsia="Times New Roman" w:cs="Times New Roman"/>
          <w:szCs w:val="24"/>
        </w:rPr>
        <w:t>΄</w:t>
      </w:r>
      <w:r>
        <w:rPr>
          <w:rFonts w:eastAsia="Times New Roman" w:cs="Times New Roman"/>
          <w:szCs w:val="24"/>
        </w:rPr>
        <w:t xml:space="preserve"> με 14.30</w:t>
      </w:r>
      <w:r>
        <w:rPr>
          <w:rFonts w:eastAsia="Times New Roman" w:cs="Times New Roman"/>
          <w:szCs w:val="24"/>
        </w:rPr>
        <w:t>΄</w:t>
      </w:r>
      <w:r>
        <w:rPr>
          <w:rFonts w:eastAsia="Times New Roman" w:cs="Times New Roman"/>
          <w:szCs w:val="24"/>
        </w:rPr>
        <w:t xml:space="preserve">. Πρέπει να έρθουν τώρα, πριν τοποθετηθούμε. </w:t>
      </w:r>
    </w:p>
    <w:p w14:paraId="5D189B38"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ΑΙΚΑΤΕΡΙΝΗ ΠΑΠΑΝΑΤΣ</w:t>
      </w:r>
      <w:r>
        <w:rPr>
          <w:rFonts w:eastAsia="Times New Roman" w:cs="Times New Roman"/>
          <w:b/>
          <w:szCs w:val="24"/>
        </w:rPr>
        <w:t xml:space="preserve">ΙΟΥ (Υφυπουργός Οικονομικών): </w:t>
      </w:r>
      <w:r>
        <w:rPr>
          <w:rFonts w:eastAsia="Times New Roman" w:cs="Times New Roman"/>
          <w:szCs w:val="24"/>
        </w:rPr>
        <w:t>Κύριε Πρόεδρε, μπορώ να έχω τον λόγο;</w:t>
      </w:r>
    </w:p>
    <w:p w14:paraId="5D189B39"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Μπούρα, οι τρεις τροπολογίες έχουν ήδη γίνει δεκτές στις επιτροπές. </w:t>
      </w:r>
    </w:p>
    <w:p w14:paraId="5D189B3A"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Και για εκείνη είχαμε ζητήσει -είναι στα Πρακτικά- να έρθε</w:t>
      </w:r>
      <w:r>
        <w:rPr>
          <w:rFonts w:eastAsia="Times New Roman" w:cs="Times New Roman"/>
          <w:szCs w:val="24"/>
        </w:rPr>
        <w:t>ι…</w:t>
      </w:r>
    </w:p>
    <w:p w14:paraId="5D189B3B"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Αυτές εδώ που εκκρεμούν, είναι του Υπουργείο Οικονομικών, δηλαδή μετέχουν Υπουργοί Οικονομικών. Οπότε η κ. Παπανάτσιου είναι αρμόδια για να πάρει θέση. </w:t>
      </w:r>
    </w:p>
    <w:p w14:paraId="5D189B3C"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Μπορεί να μας αναλύσει την τροπολογία του Υπο</w:t>
      </w:r>
      <w:r>
        <w:rPr>
          <w:rFonts w:eastAsia="Times New Roman" w:cs="Times New Roman"/>
          <w:szCs w:val="24"/>
        </w:rPr>
        <w:t xml:space="preserve">υργείου Διοικητικής Μεταρρύθμισης; Εγώ θέλω να την καταλάβω. </w:t>
      </w:r>
    </w:p>
    <w:p w14:paraId="5D189B3D"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 xml:space="preserve">Θα σας την πω τώρα. </w:t>
      </w:r>
    </w:p>
    <w:p w14:paraId="5D189B3E"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Πρόεδρε, θέλετε να την πω τώρα; </w:t>
      </w:r>
    </w:p>
    <w:p w14:paraId="5D189B3F"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Ωραία, έχετε τον λόγο κυρία Υφυπουργέ. </w:t>
      </w:r>
    </w:p>
    <w:p w14:paraId="5D189B40"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ΝΙΚΟΛΑΟΣ </w:t>
      </w:r>
      <w:r>
        <w:rPr>
          <w:rFonts w:eastAsia="Times New Roman" w:cs="Times New Roman"/>
          <w:b/>
          <w:szCs w:val="24"/>
        </w:rPr>
        <w:t xml:space="preserve">ΣΥΡΜΑΛΕΝΙΟΣ: </w:t>
      </w:r>
      <w:r>
        <w:rPr>
          <w:rFonts w:eastAsia="Times New Roman" w:cs="Times New Roman"/>
          <w:szCs w:val="24"/>
        </w:rPr>
        <w:t>Κύριε Πρόεδρε, όταν θα έρθει η σειρά, να μιλήσει, γιατί τώρα θα…</w:t>
      </w:r>
    </w:p>
    <w:p w14:paraId="5D189B41"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Τώρα γιατί το κάνουμε έτσι, κύριε Πρόεδρε; Έχω ζητήσει τον λόγο εγώ. </w:t>
      </w:r>
    </w:p>
    <w:p w14:paraId="5D189B42"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Ζήτησε η Νέα Δημοκρατία επισήμως να έρθουν οι Υπουργοί</w:t>
      </w:r>
      <w:r>
        <w:rPr>
          <w:rFonts w:eastAsia="Times New Roman" w:cs="Times New Roman"/>
          <w:szCs w:val="24"/>
        </w:rPr>
        <w:t>. Η Υπουργός θέλει να τοποθετηθεί και να υποστηρίξει τις τροπολογίες.</w:t>
      </w:r>
    </w:p>
    <w:p w14:paraId="5D189B43"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Παρακαλώ, έχετε τον λόγο κυρία Υφυπουργέ. </w:t>
      </w:r>
    </w:p>
    <w:p w14:paraId="5D189B44"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Η συγκεκριμένη τροπολογία κατ</w:t>
      </w:r>
      <w:r>
        <w:rPr>
          <w:rFonts w:eastAsia="Times New Roman" w:cs="Times New Roman"/>
          <w:szCs w:val="24"/>
        </w:rPr>
        <w:t xml:space="preserve">’ </w:t>
      </w:r>
      <w:r>
        <w:rPr>
          <w:rFonts w:eastAsia="Times New Roman" w:cs="Times New Roman"/>
          <w:szCs w:val="24"/>
        </w:rPr>
        <w:t xml:space="preserve">αρχήν είναι μια τροπολογία η οποία έχει να κάνει με τον βασικό </w:t>
      </w:r>
      <w:r>
        <w:rPr>
          <w:rFonts w:eastAsia="Times New Roman" w:cs="Times New Roman"/>
          <w:szCs w:val="24"/>
        </w:rPr>
        <w:t>νόμο για το δημόσιο λογιστικό, τον ν.4270/2014. Στόχος των εν λόγω διατάξεων είναι να διευκολυνθεί η διαδικασία μεταβίβασης και μεταφοράς των αρμοδιοτήτων από τις υπηρεσίες δημοσιονομικού ελέγχου στις οικονομικές υπηρεσίες κάθε συγκεκριμένου φορέα -είναι μ</w:t>
      </w:r>
      <w:r>
        <w:rPr>
          <w:rFonts w:eastAsia="Times New Roman" w:cs="Times New Roman"/>
          <w:szCs w:val="24"/>
        </w:rPr>
        <w:t xml:space="preserve">ια υποχρέωση που απορρέει από τον ν.4336/2015- και να μη δημιουργηθούν καθυστερήσεις στις διαδικασίες πληρωμής των δημοσίων δαπανών. </w:t>
      </w:r>
    </w:p>
    <w:p w14:paraId="5D189B45"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Με την προτεινόμενη διάταξη διευρύνεται το αντικείμενο εξουσιοδότησης των προϊσταμένων οικονομικών υπηρεσιών Υπουργείων κα</w:t>
      </w:r>
      <w:r>
        <w:rPr>
          <w:rFonts w:eastAsia="Times New Roman" w:cs="Times New Roman"/>
          <w:szCs w:val="24"/>
        </w:rPr>
        <w:t xml:space="preserve">ι λοιπών φορέων της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κ</w:t>
      </w:r>
      <w:r>
        <w:rPr>
          <w:rFonts w:eastAsia="Times New Roman" w:cs="Times New Roman"/>
          <w:szCs w:val="24"/>
        </w:rPr>
        <w:t xml:space="preserve">υβέρνησης προς τα ιεραρχικά υφιστάμενά τους όργανα, ώστε να είναι εφικτή η αποτελεσματικότερη άσκηση των αρμοδιοτήτων τους.  </w:t>
      </w:r>
    </w:p>
    <w:p w14:paraId="5D189B46"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Παρέχονται εξουσιοδοτήσεις για την αντιμετώπιση των δαπανών που διενεργούνται από περιφερειακές υπηρε</w:t>
      </w:r>
      <w:r>
        <w:rPr>
          <w:rFonts w:eastAsia="Times New Roman" w:cs="Times New Roman"/>
          <w:szCs w:val="24"/>
        </w:rPr>
        <w:t>σίες Υπουργείων</w:t>
      </w:r>
      <w:r>
        <w:rPr>
          <w:rFonts w:eastAsia="Times New Roman" w:cs="Times New Roman"/>
          <w:szCs w:val="24"/>
        </w:rPr>
        <w:t>,</w:t>
      </w:r>
      <w:r>
        <w:rPr>
          <w:rFonts w:eastAsia="Times New Roman" w:cs="Times New Roman"/>
          <w:szCs w:val="24"/>
        </w:rPr>
        <w:t xml:space="preserve"> Ανεξάρτητων Αρχών, του Ελεγκτικού Συνεδρίου, του Νομικού Συμβουλίου του Κράτους και της Προεδρίας της Δημοκρατίας. </w:t>
      </w:r>
    </w:p>
    <w:p w14:paraId="5D189B47"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Καταργείται η δυνατότητα ανάληψης υποχρέωσης για συγκεκριμένες κατηγορίες δαπανών που αφορούν το τελευταίο δίμηνο του έτους</w:t>
      </w:r>
      <w:r>
        <w:rPr>
          <w:rFonts w:eastAsia="Times New Roman" w:cs="Times New Roman"/>
          <w:szCs w:val="24"/>
        </w:rPr>
        <w:t xml:space="preserve"> σε βάρος πιστώσεων του προϋπολογισμού του επόμενου οικονομικού έτους, καθότι προκλήθηκαν διάφορες ερμηνευτικές δυσχέρειες κατά την εφαρμογή </w:t>
      </w:r>
      <w:r>
        <w:rPr>
          <w:rFonts w:eastAsia="Times New Roman" w:cs="Times New Roman"/>
          <w:szCs w:val="24"/>
        </w:rPr>
        <w:t>τή</w:t>
      </w:r>
      <w:r>
        <w:rPr>
          <w:rFonts w:eastAsia="Times New Roman" w:cs="Times New Roman"/>
          <w:szCs w:val="24"/>
        </w:rPr>
        <w:t>ς εν λόγω διάταξης. Είδαμε και στην προηγούμενη τροπολογία ότι αυτό είχε ως αποτέλεσμα να μην μπορούμε να πληρώσο</w:t>
      </w:r>
      <w:r>
        <w:rPr>
          <w:rFonts w:eastAsia="Times New Roman" w:cs="Times New Roman"/>
          <w:szCs w:val="24"/>
        </w:rPr>
        <w:t xml:space="preserve">υμε κάποιες υποχρεώσεις που είχε το δημόσιο προς τρίτους και έτσι να μην πληρώνονται δαπάνες των νομίμως παρασχεθεισών υπηρεσιών. </w:t>
      </w:r>
    </w:p>
    <w:p w14:paraId="5D189B48"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Συνοπτικά, πρόκειται για ρύθμιση που επιχειρεί να επιλύσει οργανωτικά ζητήματα στο πλαίσιο μεταφοράς και κατανομής των αρμοδι</w:t>
      </w:r>
      <w:r>
        <w:rPr>
          <w:rFonts w:eastAsia="Times New Roman" w:cs="Times New Roman"/>
          <w:szCs w:val="24"/>
        </w:rPr>
        <w:t xml:space="preserve">οτήτων των υπηρεσιών δημοσιονομικού ελέγχου κατά τις ειδικώς οριζόμενες οργανικές μονάδες Υπουργείων και λοιπών φορέων της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κ</w:t>
      </w:r>
      <w:r>
        <w:rPr>
          <w:rFonts w:eastAsia="Times New Roman" w:cs="Times New Roman"/>
          <w:szCs w:val="24"/>
        </w:rPr>
        <w:t>υβέρνησης.</w:t>
      </w:r>
    </w:p>
    <w:p w14:paraId="5D189B49"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εδώ, κύριε Πρόεδρε, θέλω να καταθέσω και μια νομοτεχνική βελτίωση που αφορά στη συγκεκριμένη τροπολογία. Η παράγραφος 3β αντικαθίσταται ως εξής: «3β. Η παράγραφος 9 του άρθρου 66 του ν.4270/2014, καθώς και η παράγραφος 5 του άρθρου 9 του </w:t>
      </w:r>
      <w:r>
        <w:rPr>
          <w:rFonts w:eastAsia="Times New Roman" w:cs="Times New Roman"/>
          <w:szCs w:val="24"/>
        </w:rPr>
        <w:t>προεδρικού δια</w:t>
      </w:r>
      <w:r>
        <w:rPr>
          <w:rFonts w:eastAsia="Times New Roman" w:cs="Times New Roman"/>
          <w:szCs w:val="24"/>
        </w:rPr>
        <w:t xml:space="preserve">τάγματος </w:t>
      </w:r>
      <w:r>
        <w:rPr>
          <w:rFonts w:eastAsia="Times New Roman" w:cs="Times New Roman"/>
          <w:szCs w:val="24"/>
        </w:rPr>
        <w:t>80/2016 «Ανάληψη υποχρεώσεων από τους διατάκτες» (Α.145) καταργούνται. Η ισχύς των παραγράφων 1, 2 και 3α αρχίζει από την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2017, ενώ η ισχύς της παραγράφου 3β αρχίζει από τη δημοσίευση του παρόντος νόμου».</w:t>
      </w:r>
    </w:p>
    <w:p w14:paraId="5D189B4A"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Έχω ακόμα μια νομοτεχνική βελτίωση. Κα</w:t>
      </w:r>
      <w:r>
        <w:rPr>
          <w:rFonts w:eastAsia="Times New Roman" w:cs="Times New Roman"/>
          <w:szCs w:val="24"/>
        </w:rPr>
        <w:t>λό είναι να την ακούσουμε τώρα. Βρίσκεται μετά την πρόταση του Συνηγόρου του Καταναλωτή για τις πέντε ημέρες που ζήτησε να έχουμε τις συμβάσεις που έχουν υπογραφεί στα χέρια του δανειολήπτη.  Στην παράγραφο 8 του άρθρου 13 η φράση «…αντίγραφο του σχεδίου σ</w:t>
      </w:r>
      <w:r>
        <w:rPr>
          <w:rFonts w:eastAsia="Times New Roman" w:cs="Times New Roman"/>
          <w:szCs w:val="24"/>
        </w:rPr>
        <w:t>ύμβασης πίστωσης» αντικαθίσταται με τη φράση «…αντίγραφο, δεσμευτικό για τον φορέα πίστωσης, σχεδίου σύμβασης πίστωσης».</w:t>
      </w:r>
    </w:p>
    <w:p w14:paraId="5D189B4B" w14:textId="77777777" w:rsidR="00CB774E" w:rsidRDefault="00A25ABA">
      <w:pPr>
        <w:spacing w:after="0" w:line="600" w:lineRule="auto"/>
        <w:ind w:firstLine="540"/>
        <w:contextualSpacing/>
        <w:jc w:val="both"/>
        <w:rPr>
          <w:rFonts w:eastAsia="Times New Roman"/>
          <w:szCs w:val="24"/>
        </w:rPr>
      </w:pPr>
      <w:r>
        <w:rPr>
          <w:rFonts w:eastAsia="Times New Roman" w:cs="Times New Roman"/>
          <w:szCs w:val="24"/>
        </w:rPr>
        <w:lastRenderedPageBreak/>
        <w:t>(Στο σημείο αυτό η Υφυπουργός Οικονομικών κ. Αικατερίνη Παπανάτσιου, καταθέτει για τα Πρακτικά τις προαναφερθείσες νομοτεχνικές βελτιώσ</w:t>
      </w:r>
      <w:r>
        <w:rPr>
          <w:rFonts w:eastAsia="Times New Roman" w:cs="Times New Roman"/>
          <w:szCs w:val="24"/>
        </w:rPr>
        <w:t>εις</w:t>
      </w:r>
      <w:r>
        <w:rPr>
          <w:rFonts w:eastAsia="Times New Roman" w:cs="Times New Roman"/>
          <w:szCs w:val="24"/>
        </w:rPr>
        <w:t>,</w:t>
      </w:r>
      <w:r>
        <w:rPr>
          <w:rFonts w:eastAsia="Times New Roman" w:cs="Times New Roman"/>
          <w:szCs w:val="24"/>
        </w:rPr>
        <w:t xml:space="preserve"> οι οποίες έχουν ως εξής: </w:t>
      </w:r>
    </w:p>
    <w:p w14:paraId="5D189B4C" w14:textId="77777777" w:rsidR="00CB774E" w:rsidRDefault="00A25ABA">
      <w:pPr>
        <w:spacing w:after="0" w:line="600" w:lineRule="auto"/>
        <w:ind w:firstLine="540"/>
        <w:contextualSpacing/>
        <w:jc w:val="center"/>
        <w:rPr>
          <w:rFonts w:eastAsia="Times New Roman" w:cs="Times New Roman"/>
          <w:szCs w:val="24"/>
        </w:rPr>
      </w:pPr>
      <w:r>
        <w:rPr>
          <w:rFonts w:eastAsia="Times New Roman" w:cs="Times New Roman"/>
          <w:szCs w:val="24"/>
        </w:rPr>
        <w:t>ΑΛΛΑΓΗ ΣΕΛΙΔΑΣ</w:t>
      </w:r>
    </w:p>
    <w:p w14:paraId="5D189B4D" w14:textId="77777777" w:rsidR="00CB774E" w:rsidRDefault="00A25ABA">
      <w:pPr>
        <w:spacing w:after="0" w:line="600" w:lineRule="auto"/>
        <w:ind w:firstLine="540"/>
        <w:contextualSpacing/>
        <w:jc w:val="center"/>
        <w:rPr>
          <w:rFonts w:eastAsia="Times New Roman"/>
          <w:szCs w:val="24"/>
        </w:rPr>
      </w:pPr>
      <w:r>
        <w:rPr>
          <w:rFonts w:eastAsia="Times New Roman"/>
          <w:szCs w:val="24"/>
        </w:rPr>
        <w:t>(Να μπουν οι σελίδες</w:t>
      </w:r>
      <w:r>
        <w:rPr>
          <w:rFonts w:eastAsia="Times New Roman"/>
          <w:szCs w:val="24"/>
        </w:rPr>
        <w:t xml:space="preserve"> 112 </w:t>
      </w:r>
      <w:r>
        <w:rPr>
          <w:rFonts w:eastAsia="Times New Roman"/>
          <w:szCs w:val="24"/>
        </w:rPr>
        <w:t>-</w:t>
      </w:r>
      <w:r>
        <w:rPr>
          <w:rFonts w:eastAsia="Times New Roman"/>
          <w:szCs w:val="24"/>
        </w:rPr>
        <w:t xml:space="preserve"> 113)</w:t>
      </w:r>
    </w:p>
    <w:p w14:paraId="5D189B4E" w14:textId="77777777" w:rsidR="00CB774E" w:rsidRDefault="00A25ABA">
      <w:pPr>
        <w:spacing w:after="0" w:line="600" w:lineRule="auto"/>
        <w:ind w:firstLine="540"/>
        <w:contextualSpacing/>
        <w:jc w:val="center"/>
        <w:rPr>
          <w:rFonts w:eastAsia="Times New Roman"/>
          <w:szCs w:val="24"/>
        </w:rPr>
      </w:pPr>
      <w:r>
        <w:rPr>
          <w:rFonts w:eastAsia="Times New Roman"/>
          <w:szCs w:val="24"/>
        </w:rPr>
        <w:t>ΑΛΛΑΓΗ ΣΕΛΙΔΑΣ</w:t>
      </w:r>
    </w:p>
    <w:p w14:paraId="5D189B4F"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Ευχαριστώ.</w:t>
      </w:r>
    </w:p>
    <w:p w14:paraId="5D189B50"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Κύριε Πρόεδρε, θα ήθελα τον λόγο επί της διαδικασίας. </w:t>
      </w:r>
    </w:p>
    <w:p w14:paraId="5D189B51"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Έχετε</w:t>
      </w:r>
      <w:r>
        <w:rPr>
          <w:rFonts w:eastAsia="Times New Roman" w:cs="Times New Roman"/>
          <w:szCs w:val="24"/>
        </w:rPr>
        <w:t xml:space="preserve"> τον λόγο.</w:t>
      </w:r>
    </w:p>
    <w:p w14:paraId="5D189B52"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Είναι τρεις, τέσσερις ομιλητές και οι Κοινοβουλευτικοί Εκπρόσωποι. Θα θέλαμε να πείτε ποιος θα μιλήσει και με ποια σειρά. </w:t>
      </w:r>
    </w:p>
    <w:p w14:paraId="5D189B53"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Κοιτάξτε, η σειρά που έχει συμφωνηθεί είναι οι τρεις Βουλευτές, η </w:t>
      </w:r>
      <w:r>
        <w:rPr>
          <w:rFonts w:eastAsia="Times New Roman" w:cs="Times New Roman"/>
          <w:szCs w:val="24"/>
        </w:rPr>
        <w:t xml:space="preserve">Υπουργός και μετά οι </w:t>
      </w:r>
      <w:r>
        <w:rPr>
          <w:rFonts w:eastAsia="Times New Roman" w:cs="Times New Roman"/>
          <w:szCs w:val="24"/>
        </w:rPr>
        <w:t>Κ</w:t>
      </w:r>
      <w:r>
        <w:rPr>
          <w:rFonts w:eastAsia="Times New Roman" w:cs="Times New Roman"/>
          <w:szCs w:val="24"/>
        </w:rPr>
        <w:t xml:space="preserve">οινοβουλευτικοί </w:t>
      </w:r>
      <w:r>
        <w:rPr>
          <w:rFonts w:eastAsia="Times New Roman" w:cs="Times New Roman"/>
          <w:szCs w:val="24"/>
        </w:rPr>
        <w:t>Ε</w:t>
      </w:r>
      <w:r>
        <w:rPr>
          <w:rFonts w:eastAsia="Times New Roman" w:cs="Times New Roman"/>
          <w:szCs w:val="24"/>
        </w:rPr>
        <w:t>κπρόσωποι. Ζήτησε</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ο κ. Λοβέρδος για </w:t>
      </w:r>
      <w:r>
        <w:rPr>
          <w:rFonts w:eastAsia="Times New Roman" w:cs="Times New Roman"/>
          <w:szCs w:val="24"/>
        </w:rPr>
        <w:lastRenderedPageBreak/>
        <w:t xml:space="preserve">λόγους καθαρά προσωπικούς να προηγηθεί. Και θα προηγηθεί είτε μετά τον έναν Βουλευτή, είτε τώρα. Πότε θέλετε; </w:t>
      </w:r>
    </w:p>
    <w:p w14:paraId="5D189B54"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Κύριε Λοβέρδο, να μιλήσουν πρώτα οι Βουλευτ</w:t>
      </w:r>
      <w:r>
        <w:rPr>
          <w:rFonts w:eastAsia="Times New Roman" w:cs="Times New Roman"/>
          <w:szCs w:val="24"/>
        </w:rPr>
        <w:t xml:space="preserve">ές; </w:t>
      </w:r>
    </w:p>
    <w:p w14:paraId="5D189B55"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Δεν θα προλάβω, συνάδελφε. </w:t>
      </w:r>
    </w:p>
    <w:p w14:paraId="5D189B56"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Να μιλήσει πρώτα ένας Βουλευτής και μετά εσείς. </w:t>
      </w:r>
    </w:p>
    <w:p w14:paraId="5D189B57"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Ο κ. Συρμαλένιος έχει τον λόγο. </w:t>
      </w:r>
    </w:p>
    <w:p w14:paraId="5D189B58"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ΝΙΚΟΛΑΟΣ ΣΥΡΜΑΛΕΝΙΟΣ:</w:t>
      </w:r>
      <w:r>
        <w:rPr>
          <w:rFonts w:eastAsia="Times New Roman" w:cs="Times New Roman"/>
          <w:szCs w:val="24"/>
        </w:rPr>
        <w:t xml:space="preserve"> Ευχαριστώ, κύριε Πρόεδρε.</w:t>
      </w:r>
    </w:p>
    <w:p w14:paraId="5D189B59"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Κυρία Υπουργέ, κατ’ αρχήν σιδεροκέφαλη.</w:t>
      </w:r>
      <w:r>
        <w:rPr>
          <w:rFonts w:eastAsia="Times New Roman" w:cs="Times New Roman"/>
          <w:szCs w:val="24"/>
        </w:rPr>
        <w:t xml:space="preserve"> Καλή δύναμη. </w:t>
      </w:r>
    </w:p>
    <w:p w14:paraId="5D189B5A"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Αγαπητοί συνάδελφοι, εγώ δε θα μιλήσω επί του συνόλου του νομοσχεδίου. Θα μιλήσω μόνο για το αποσυρθέν άρθρο 46, το οποίο νομίζω ότι καλώς αποσύρθηκε. Θα μιλήσω γι’ αυτό, γιατί έχει μια πολύ ουσιαστική σημασία και για τη νησιωτική Ελλάδα, αλλά και για τον </w:t>
      </w:r>
      <w:r>
        <w:rPr>
          <w:rFonts w:eastAsia="Times New Roman" w:cs="Times New Roman"/>
          <w:szCs w:val="24"/>
        </w:rPr>
        <w:t xml:space="preserve">θαλάσσιο τουρισμό της χώρα μας. </w:t>
      </w:r>
    </w:p>
    <w:p w14:paraId="5D189B5B"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Νομίζω, λοιπόν, ότι αυτό το νομοσχέδιο, όπως είπα, καλώς αποσύρθηκε, διότι δεν υπήρξε η απαιτούμενη ολοκληρωμένη προετοιμασία και από τα </w:t>
      </w:r>
      <w:r>
        <w:rPr>
          <w:rFonts w:eastAsia="Times New Roman" w:cs="Times New Roman"/>
          <w:szCs w:val="24"/>
        </w:rPr>
        <w:t>δύ</w:t>
      </w:r>
      <w:r>
        <w:rPr>
          <w:rFonts w:eastAsia="Times New Roman" w:cs="Times New Roman"/>
          <w:szCs w:val="24"/>
        </w:rPr>
        <w:t>ο συναρμόδια Υπουργεία, δηλαδή, από το Υπουργείο Οικονομικών και το Υπουργείο Ναυτιλ</w:t>
      </w:r>
      <w:r>
        <w:rPr>
          <w:rFonts w:eastAsia="Times New Roman" w:cs="Times New Roman"/>
          <w:szCs w:val="24"/>
        </w:rPr>
        <w:t xml:space="preserve">ίας. </w:t>
      </w:r>
    </w:p>
    <w:p w14:paraId="5D189B5C"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Προφανώς το αποσυρθέν άρθρο ήθελε να εναρμονίσει -και θα γίνει αυτό, φυσικά, το προσεχές διάστημα- την εθνική νομοθεσία ΦΠΑ με την αντίστοιχη ευρωπαϊκή </w:t>
      </w:r>
      <w:r>
        <w:rPr>
          <w:rFonts w:eastAsia="Times New Roman" w:cs="Times New Roman"/>
          <w:szCs w:val="24"/>
        </w:rPr>
        <w:t>ο</w:t>
      </w:r>
      <w:r>
        <w:rPr>
          <w:rFonts w:eastAsia="Times New Roman" w:cs="Times New Roman"/>
          <w:szCs w:val="24"/>
        </w:rPr>
        <w:t>δηγία. Αυτό το άρθρο περιελάμβανε την κατάργηση απαλλαγών φόρων των ασχολούμενων με την αλιεία, π</w:t>
      </w:r>
      <w:r>
        <w:rPr>
          <w:rFonts w:eastAsia="Times New Roman" w:cs="Times New Roman"/>
          <w:szCs w:val="24"/>
        </w:rPr>
        <w:t xml:space="preserve">λην των σπογγαλιέων. Επίσης, περιελάμβανε την κατάργηση της έκπτωσης 30% στο </w:t>
      </w:r>
      <w:r>
        <w:rPr>
          <w:rFonts w:eastAsia="Times New Roman" w:cs="Times New Roman"/>
          <w:szCs w:val="24"/>
        </w:rPr>
        <w:t>τ</w:t>
      </w:r>
      <w:r>
        <w:rPr>
          <w:rFonts w:eastAsia="Times New Roman" w:cs="Times New Roman"/>
          <w:szCs w:val="24"/>
        </w:rPr>
        <w:t xml:space="preserve">έλος </w:t>
      </w:r>
      <w:r>
        <w:rPr>
          <w:rFonts w:eastAsia="Times New Roman" w:cs="Times New Roman"/>
          <w:szCs w:val="24"/>
        </w:rPr>
        <w:t>π</w:t>
      </w:r>
      <w:r>
        <w:rPr>
          <w:rFonts w:eastAsia="Times New Roman" w:cs="Times New Roman"/>
          <w:szCs w:val="24"/>
        </w:rPr>
        <w:t xml:space="preserve">αραμονής και </w:t>
      </w:r>
      <w:r>
        <w:rPr>
          <w:rFonts w:eastAsia="Times New Roman" w:cs="Times New Roman"/>
          <w:szCs w:val="24"/>
        </w:rPr>
        <w:t>π</w:t>
      </w:r>
      <w:r>
        <w:rPr>
          <w:rFonts w:eastAsia="Times New Roman" w:cs="Times New Roman"/>
          <w:szCs w:val="24"/>
        </w:rPr>
        <w:t xml:space="preserve">λόων για τα πλοία που ελλιμενίζονται μόνιμα στην ελληνική επικράτεια. </w:t>
      </w:r>
    </w:p>
    <w:p w14:paraId="5D189B5D"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Υπάρχει, βεβαίως, ένα ζήτημα -μας το εξήγησε και ο εκπρόσωπος των ακτοπλόων στην </w:t>
      </w:r>
      <w:r>
        <w:rPr>
          <w:rFonts w:eastAsia="Times New Roman" w:cs="Times New Roman"/>
          <w:szCs w:val="24"/>
        </w:rPr>
        <w:t>ε</w:t>
      </w:r>
      <w:r>
        <w:rPr>
          <w:rFonts w:eastAsia="Times New Roman" w:cs="Times New Roman"/>
          <w:szCs w:val="24"/>
        </w:rPr>
        <w:t>πιτρο</w:t>
      </w:r>
      <w:r>
        <w:rPr>
          <w:rFonts w:eastAsia="Times New Roman" w:cs="Times New Roman"/>
          <w:szCs w:val="24"/>
        </w:rPr>
        <w:t>πή- για την έννοια της «ανοι</w:t>
      </w:r>
      <w:r>
        <w:rPr>
          <w:rFonts w:eastAsia="Times New Roman" w:cs="Times New Roman"/>
          <w:szCs w:val="24"/>
        </w:rPr>
        <w:t>κ</w:t>
      </w:r>
      <w:r>
        <w:rPr>
          <w:rFonts w:eastAsia="Times New Roman" w:cs="Times New Roman"/>
          <w:szCs w:val="24"/>
        </w:rPr>
        <w:t>τής θάλασσας», τι εννοούμε, δηλαδή, «ανοι</w:t>
      </w:r>
      <w:r>
        <w:rPr>
          <w:rFonts w:eastAsia="Times New Roman" w:cs="Times New Roman"/>
          <w:szCs w:val="24"/>
        </w:rPr>
        <w:t>κ</w:t>
      </w:r>
      <w:r>
        <w:rPr>
          <w:rFonts w:eastAsia="Times New Roman" w:cs="Times New Roman"/>
          <w:szCs w:val="24"/>
        </w:rPr>
        <w:t>τή θάλασσα» στα έξι χιλιάδες νησιά του αρχιπελάγους και γενικότερα στα πελάγη της χώρας μας. Αυτό έχει να κάνει, φυσικά, και με την ακτοπλοϊκή διασύνδεση των ελληνικών νησιών με τον Πει</w:t>
      </w:r>
      <w:r>
        <w:rPr>
          <w:rFonts w:eastAsia="Times New Roman" w:cs="Times New Roman"/>
          <w:szCs w:val="24"/>
        </w:rPr>
        <w:t xml:space="preserve">ραιά, αλλά και με τα άλλα, μεγάλα λιμάνια. </w:t>
      </w:r>
    </w:p>
    <w:p w14:paraId="5D189B5E"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Συνεπώς καλώς αποσύρθηκε. Θα έλεγα ότι η Κυβέρνηση στο όνομα της νησιωτικότητας, στη μελέτη της νέας διάταξης που θα φέρει, θα πρέπει να εξαντλήσει όλα τα ευνοϊκά περιθώρια που έχουν κερδίσει κι άλλες χώρες -και </w:t>
      </w:r>
      <w:r>
        <w:rPr>
          <w:rFonts w:eastAsia="Times New Roman" w:cs="Times New Roman"/>
          <w:szCs w:val="24"/>
        </w:rPr>
        <w:t>θα πω παρακάτω- τόσο για την ελληνική ακτοπλοΐα όσο και για την ελληνική αλιεία, αλλά, επίσης, για τον θαλάσσιο τουρισμό της χώρας που αποτελεί σημαντικό κομμάτι της τουριστικής ανάπτυξης της χώρας.</w:t>
      </w:r>
    </w:p>
    <w:p w14:paraId="5D189B5F" w14:textId="77777777" w:rsidR="00CB774E" w:rsidRDefault="00A25ABA">
      <w:pPr>
        <w:spacing w:after="0" w:line="600" w:lineRule="auto"/>
        <w:ind w:firstLine="720"/>
        <w:contextualSpacing/>
        <w:jc w:val="both"/>
        <w:rPr>
          <w:rFonts w:eastAsia="Times New Roman"/>
          <w:color w:val="000000"/>
          <w:szCs w:val="24"/>
        </w:rPr>
      </w:pPr>
      <w:r>
        <w:rPr>
          <w:rFonts w:eastAsia="Times New Roman"/>
          <w:color w:val="000000"/>
          <w:szCs w:val="24"/>
        </w:rPr>
        <w:t>Στο σημείο αυτό, θα ήθελα, όμως, να δούμε λίγο και την πρ</w:t>
      </w:r>
      <w:r>
        <w:rPr>
          <w:rFonts w:eastAsia="Times New Roman"/>
          <w:color w:val="000000"/>
          <w:szCs w:val="24"/>
        </w:rPr>
        <w:t xml:space="preserve">οϊστορία. Στην τότε ΕΟΚ, Ευρωπαϊκή Οικονομική Κοινότητα, το 1977, πρωτοεμφανίστηκε ως ΦΠΑ ο </w:t>
      </w:r>
      <w:r>
        <w:rPr>
          <w:rFonts w:eastAsia="Times New Roman"/>
          <w:color w:val="000000"/>
          <w:szCs w:val="24"/>
        </w:rPr>
        <w:t>φ</w:t>
      </w:r>
      <w:r>
        <w:rPr>
          <w:rFonts w:eastAsia="Times New Roman"/>
          <w:color w:val="000000"/>
          <w:szCs w:val="24"/>
        </w:rPr>
        <w:t xml:space="preserve">όρος </w:t>
      </w:r>
      <w:r>
        <w:rPr>
          <w:rFonts w:eastAsia="Times New Roman"/>
          <w:color w:val="000000"/>
          <w:szCs w:val="24"/>
        </w:rPr>
        <w:t>κ</w:t>
      </w:r>
      <w:r>
        <w:rPr>
          <w:rFonts w:eastAsia="Times New Roman"/>
          <w:color w:val="000000"/>
          <w:szCs w:val="24"/>
        </w:rPr>
        <w:t xml:space="preserve">ύκλου </w:t>
      </w:r>
      <w:r>
        <w:rPr>
          <w:rFonts w:eastAsia="Times New Roman"/>
          <w:color w:val="000000"/>
          <w:szCs w:val="24"/>
        </w:rPr>
        <w:t>ε</w:t>
      </w:r>
      <w:r>
        <w:rPr>
          <w:rFonts w:eastAsia="Times New Roman"/>
          <w:color w:val="000000"/>
          <w:szCs w:val="24"/>
        </w:rPr>
        <w:t>ργασιών. Στην Ελλάδα ο ΦΠΑ μπήκε το 1987. Από τότε, από το 1987, δηλαδή τριάντα χρόνια περίπου, καμμία κυβέρνηση -ούτε του ΠΑΣΟΚ ούτε της Νέας Δημοκρα</w:t>
      </w:r>
      <w:r>
        <w:rPr>
          <w:rFonts w:eastAsia="Times New Roman"/>
          <w:color w:val="000000"/>
          <w:szCs w:val="24"/>
        </w:rPr>
        <w:t xml:space="preserve">τίας- δεν ασχολήθηκε με τη θεσμοθέτηση ειδικού καθεστώτος για τις μεταφορές αγαθών και προσώπων στη νησιωτική Ελλάδα. </w:t>
      </w:r>
    </w:p>
    <w:p w14:paraId="5D189B60" w14:textId="77777777" w:rsidR="00CB774E" w:rsidRDefault="00A25ABA">
      <w:pPr>
        <w:spacing w:after="0" w:line="600" w:lineRule="auto"/>
        <w:ind w:firstLine="720"/>
        <w:contextualSpacing/>
        <w:jc w:val="both"/>
        <w:rPr>
          <w:rFonts w:eastAsia="Times New Roman" w:cs="Times New Roman"/>
          <w:szCs w:val="24"/>
        </w:rPr>
      </w:pPr>
      <w:r>
        <w:rPr>
          <w:rFonts w:eastAsia="Times New Roman"/>
          <w:color w:val="000000"/>
          <w:szCs w:val="24"/>
        </w:rPr>
        <w:t xml:space="preserve">Αντίθετα με ό, τι έκανε η χώρα μας, η Πορτογαλία φρόντισε για τις Αζόρες και τη Μαδέρα -δύο νησιά δικά της- να εξομοιώσει το καθεστώς με </w:t>
      </w:r>
      <w:r>
        <w:rPr>
          <w:rFonts w:eastAsia="Times New Roman"/>
          <w:color w:val="000000"/>
          <w:szCs w:val="24"/>
        </w:rPr>
        <w:t xml:space="preserve">τις διεθνείς μεταφορές. Και το ερώτημα που τίθεται είναι: Γιατί η </w:t>
      </w:r>
      <w:r>
        <w:rPr>
          <w:rFonts w:eastAsia="Times New Roman"/>
          <w:color w:val="000000"/>
          <w:szCs w:val="24"/>
        </w:rPr>
        <w:lastRenderedPageBreak/>
        <w:t>Ελλάδα, δηλαδή οι κυβερνήσεις της, δεν φρόντισε για εκατόν δεκαεπτά κατοικημένα νησιά να διεκδικήσει ένα ειδικό καθεστώς, όπως το πέτυχε η Πορτογαλία; Και όχι μόνο αυτό. Από το 2012, οι τότε</w:t>
      </w:r>
      <w:r>
        <w:rPr>
          <w:rFonts w:eastAsia="Times New Roman"/>
          <w:color w:val="000000"/>
          <w:szCs w:val="24"/>
        </w:rPr>
        <w:t xml:space="preserve"> κυβερνήσεις ΠΑΣΟΚ και Νέας Δημοκρατίας, πάλι δεν πήραν καμμία μέριμνα σε σχετική σύσταση της </w:t>
      </w:r>
      <w:r>
        <w:rPr>
          <w:rFonts w:eastAsia="Times New Roman" w:cs="Times New Roman"/>
          <w:szCs w:val="24"/>
        </w:rPr>
        <w:t xml:space="preserve">Ευρωπαϊκής Ένωσης για την εναρμόνιση. </w:t>
      </w:r>
    </w:p>
    <w:p w14:paraId="5D189B61" w14:textId="77777777" w:rsidR="00CB774E" w:rsidRDefault="00A25ABA">
      <w:pPr>
        <w:spacing w:after="0" w:line="600" w:lineRule="auto"/>
        <w:ind w:firstLine="720"/>
        <w:contextualSpacing/>
        <w:jc w:val="both"/>
        <w:rPr>
          <w:rFonts w:eastAsia="Times New Roman"/>
          <w:color w:val="000000"/>
          <w:szCs w:val="24"/>
        </w:rPr>
      </w:pPr>
      <w:r>
        <w:rPr>
          <w:rFonts w:eastAsia="Times New Roman" w:cs="Times New Roman"/>
          <w:szCs w:val="24"/>
        </w:rPr>
        <w:t xml:space="preserve">Μας φαίνεται, λοιπόν, αδιανόητο πώς οι κυβερνήσεις μας διαχρονικά άφησαν στην τύχη του ένα τόσο σοβαρό θέμα, όπως αυτό της </w:t>
      </w:r>
      <w:r>
        <w:rPr>
          <w:rFonts w:eastAsia="Times New Roman" w:cs="Times New Roman"/>
          <w:szCs w:val="24"/>
        </w:rPr>
        <w:t>απαλλαγής από το</w:t>
      </w:r>
      <w:r>
        <w:rPr>
          <w:rFonts w:eastAsia="Times New Roman" w:cs="Times New Roman"/>
          <w:szCs w:val="24"/>
        </w:rPr>
        <w:t>ν</w:t>
      </w:r>
      <w:r>
        <w:rPr>
          <w:rFonts w:eastAsia="Times New Roman" w:cs="Times New Roman"/>
          <w:szCs w:val="24"/>
        </w:rPr>
        <w:t xml:space="preserve"> ΦΠΑ στα καύσιμα για έναν παραγωγικό κλάδο όπως είναι οι θαλάσσιοι αλιείς, αλλά </w:t>
      </w:r>
      <w:r>
        <w:rPr>
          <w:rFonts w:eastAsia="Times New Roman"/>
          <w:color w:val="000000"/>
          <w:szCs w:val="24"/>
        </w:rPr>
        <w:t xml:space="preserve">πώς άφησαν, επίσης, στην τύχη του αυτό το συνολικό ζήτημα των ακτοπλοϊκών συνδέσεων με το σύνολο της νησιωτικής Ελλάδας. </w:t>
      </w:r>
    </w:p>
    <w:p w14:paraId="5D189B62" w14:textId="77777777" w:rsidR="00CB774E" w:rsidRDefault="00A25ABA">
      <w:pPr>
        <w:spacing w:after="0" w:line="600" w:lineRule="auto"/>
        <w:ind w:firstLine="720"/>
        <w:contextualSpacing/>
        <w:jc w:val="both"/>
        <w:rPr>
          <w:rFonts w:eastAsia="Times New Roman"/>
          <w:color w:val="000000"/>
          <w:szCs w:val="24"/>
        </w:rPr>
      </w:pPr>
      <w:r>
        <w:rPr>
          <w:rFonts w:eastAsia="Times New Roman"/>
          <w:color w:val="000000"/>
          <w:szCs w:val="24"/>
        </w:rPr>
        <w:t>Υπάρχει, όμως, κι ένα άλλο σοβαρό θέμ</w:t>
      </w:r>
      <w:r>
        <w:rPr>
          <w:rFonts w:eastAsia="Times New Roman"/>
          <w:color w:val="000000"/>
          <w:szCs w:val="24"/>
        </w:rPr>
        <w:t xml:space="preserve">α που αφορά το </w:t>
      </w:r>
      <w:r>
        <w:rPr>
          <w:rFonts w:eastAsia="Times New Roman"/>
          <w:color w:val="000000"/>
          <w:szCs w:val="24"/>
        </w:rPr>
        <w:t>τ</w:t>
      </w:r>
      <w:r>
        <w:rPr>
          <w:rFonts w:eastAsia="Times New Roman"/>
          <w:color w:val="000000"/>
          <w:szCs w:val="24"/>
        </w:rPr>
        <w:t xml:space="preserve">έλος </w:t>
      </w:r>
      <w:r>
        <w:rPr>
          <w:rFonts w:eastAsia="Times New Roman"/>
          <w:color w:val="000000"/>
          <w:szCs w:val="24"/>
        </w:rPr>
        <w:t>π</w:t>
      </w:r>
      <w:r>
        <w:rPr>
          <w:rFonts w:eastAsia="Times New Roman"/>
          <w:color w:val="000000"/>
          <w:szCs w:val="24"/>
        </w:rPr>
        <w:t xml:space="preserve">αραμονής και </w:t>
      </w:r>
      <w:r>
        <w:rPr>
          <w:rFonts w:eastAsia="Times New Roman"/>
          <w:color w:val="000000"/>
          <w:szCs w:val="24"/>
        </w:rPr>
        <w:t>π</w:t>
      </w:r>
      <w:r>
        <w:rPr>
          <w:rFonts w:eastAsia="Times New Roman"/>
          <w:color w:val="000000"/>
          <w:szCs w:val="24"/>
        </w:rPr>
        <w:t xml:space="preserve">λόων των πλοίων αναψυχής και μικρών σκαφών. Σας ενημερώνω, λοιπόν, ότι από τότε που θεσμοθετήθηκε αυτό το τέλος με τον ν.4211/2013 επί κυβέρνησης Σαμαρά-Βενιζέλου, δεν έχει εισπραχθεί ούτε ένα ευρώ. Για ποιους </w:t>
      </w:r>
      <w:r>
        <w:rPr>
          <w:rFonts w:eastAsia="Times New Roman"/>
          <w:color w:val="000000"/>
          <w:szCs w:val="24"/>
        </w:rPr>
        <w:lastRenderedPageBreak/>
        <w:t>λόγους; Κυ</w:t>
      </w:r>
      <w:r>
        <w:rPr>
          <w:rFonts w:eastAsia="Times New Roman"/>
          <w:color w:val="000000"/>
          <w:szCs w:val="24"/>
        </w:rPr>
        <w:t xml:space="preserve">ρίως για δύο λόγους: Πρώτον, η Γενική Γραμματεία Δημοσίων Εσόδων δεν ανέπτυξε το αναγκαίο ηλεκτρονικό σύστημα και δεύτερον, επειδή υπήρξαν ενστάσεις ότι το </w:t>
      </w:r>
      <w:r>
        <w:rPr>
          <w:rFonts w:eastAsia="Times New Roman"/>
          <w:color w:val="000000"/>
          <w:szCs w:val="24"/>
        </w:rPr>
        <w:t>τ</w:t>
      </w:r>
      <w:r>
        <w:rPr>
          <w:rFonts w:eastAsia="Times New Roman"/>
          <w:color w:val="000000"/>
          <w:szCs w:val="24"/>
        </w:rPr>
        <w:t xml:space="preserve">έλος </w:t>
      </w:r>
      <w:r>
        <w:rPr>
          <w:rFonts w:eastAsia="Times New Roman"/>
          <w:color w:val="000000"/>
          <w:szCs w:val="24"/>
        </w:rPr>
        <w:t>π</w:t>
      </w:r>
      <w:r>
        <w:rPr>
          <w:rFonts w:eastAsia="Times New Roman"/>
          <w:color w:val="000000"/>
          <w:szCs w:val="24"/>
        </w:rPr>
        <w:t>λόων αντίκειται στο δίκαιο της θάλασσας.</w:t>
      </w:r>
    </w:p>
    <w:p w14:paraId="5D189B63" w14:textId="77777777" w:rsidR="00CB774E" w:rsidRDefault="00A25ABA">
      <w:pPr>
        <w:spacing w:after="0" w:line="600" w:lineRule="auto"/>
        <w:ind w:firstLine="720"/>
        <w:contextualSpacing/>
        <w:jc w:val="both"/>
        <w:rPr>
          <w:rFonts w:eastAsia="Times New Roman"/>
          <w:color w:val="000000"/>
          <w:szCs w:val="24"/>
        </w:rPr>
      </w:pPr>
      <w:r>
        <w:rPr>
          <w:rFonts w:eastAsia="Times New Roman"/>
          <w:color w:val="000000"/>
          <w:szCs w:val="24"/>
        </w:rPr>
        <w:t>Ήδη, από την απελθούσα πολιτική ηγεσία του Υπουργείο</w:t>
      </w:r>
      <w:r>
        <w:rPr>
          <w:rFonts w:eastAsia="Times New Roman"/>
          <w:color w:val="000000"/>
          <w:szCs w:val="24"/>
        </w:rPr>
        <w:t xml:space="preserve">υ Ναυτιλίας, του Υπουργού κ. Δρίτσα, έχει ετοιμαστεί μια νέα ρύθμιση για την είσπραξη, επιτέλους, του τέλους αυτού που θα αποτελέσει σημαντικό έσοδο για το ελληνικό </w:t>
      </w:r>
      <w:r>
        <w:rPr>
          <w:rFonts w:eastAsia="Times New Roman"/>
          <w:color w:val="000000"/>
          <w:szCs w:val="24"/>
        </w:rPr>
        <w:t>δ</w:t>
      </w:r>
      <w:r>
        <w:rPr>
          <w:rFonts w:eastAsia="Times New Roman"/>
          <w:color w:val="000000"/>
          <w:szCs w:val="24"/>
        </w:rPr>
        <w:t xml:space="preserve">ημόσιο. Επιπλέον, αυτή η διάταξη έχει και τη σύμφωνη γνώμη των φορέων, όπως παραδείγματος </w:t>
      </w:r>
      <w:r>
        <w:rPr>
          <w:rFonts w:eastAsia="Times New Roman"/>
          <w:color w:val="000000"/>
          <w:szCs w:val="24"/>
        </w:rPr>
        <w:t>χάρ</w:t>
      </w:r>
      <w:r>
        <w:rPr>
          <w:rFonts w:eastAsia="Times New Roman"/>
          <w:color w:val="000000"/>
          <w:szCs w:val="24"/>
        </w:rPr>
        <w:t>ιν</w:t>
      </w:r>
      <w:r>
        <w:rPr>
          <w:rFonts w:eastAsia="Times New Roman"/>
          <w:color w:val="000000"/>
          <w:szCs w:val="24"/>
        </w:rPr>
        <w:t xml:space="preserve">, της Ένωσης Πλοιοκτητών Ελληνικών Σκαφών Τουρισμού, η οποία ήρθε στην </w:t>
      </w:r>
      <w:r>
        <w:rPr>
          <w:rFonts w:eastAsia="Times New Roman"/>
          <w:color w:val="000000"/>
          <w:szCs w:val="24"/>
        </w:rPr>
        <w:t>ε</w:t>
      </w:r>
      <w:r>
        <w:rPr>
          <w:rFonts w:eastAsia="Times New Roman"/>
          <w:color w:val="000000"/>
          <w:szCs w:val="24"/>
        </w:rPr>
        <w:t xml:space="preserve">πιτροπή και μας παρουσίασε τη συμφωνία της μετά από διαβούλευση με την προηγούμενη πολιτική ηγεσία του Υπουργείου Ναυτιλίας για τη διαμόρφωση τελικά της διάταξης. </w:t>
      </w:r>
    </w:p>
    <w:p w14:paraId="5D189B64" w14:textId="77777777" w:rsidR="00CB774E" w:rsidRDefault="00A25ABA">
      <w:pPr>
        <w:spacing w:after="0" w:line="600" w:lineRule="auto"/>
        <w:ind w:firstLine="720"/>
        <w:contextualSpacing/>
        <w:jc w:val="both"/>
        <w:rPr>
          <w:rFonts w:eastAsia="Times New Roman"/>
          <w:color w:val="000000"/>
          <w:szCs w:val="24"/>
        </w:rPr>
      </w:pPr>
      <w:r>
        <w:rPr>
          <w:rFonts w:eastAsia="Times New Roman"/>
          <w:color w:val="000000"/>
          <w:szCs w:val="24"/>
        </w:rPr>
        <w:t>Νομίζω, λοιπόν,</w:t>
      </w:r>
      <w:r>
        <w:rPr>
          <w:rFonts w:eastAsia="Times New Roman"/>
          <w:color w:val="000000"/>
          <w:szCs w:val="24"/>
        </w:rPr>
        <w:t xml:space="preserve"> ότι υπάρχουν τα περιθώρια να δούμε το θέμα αυτό, που είναι πολύ σοβαρό για όλη τη νησιωτική χώρα και τον θαλάσσιο τουρισμό. Και θα έλεγα, προσωπικά, ότι θα μπορούσαμε ακόμα -</w:t>
      </w:r>
      <w:r>
        <w:rPr>
          <w:rFonts w:eastAsia="Times New Roman"/>
          <w:color w:val="000000"/>
          <w:szCs w:val="24"/>
        </w:rPr>
        <w:lastRenderedPageBreak/>
        <w:t>εφόσον δεν αποτελεί προαπαιτούμενο με μνημόνια- να εξαντλήσουμε όλα τα περιθώρια,</w:t>
      </w:r>
      <w:r>
        <w:rPr>
          <w:rFonts w:eastAsia="Times New Roman"/>
          <w:color w:val="000000"/>
          <w:szCs w:val="24"/>
        </w:rPr>
        <w:t xml:space="preserve"> ακόμα και την προσφυγή στο Ευρωπαϊκό </w:t>
      </w:r>
      <w:r>
        <w:rPr>
          <w:rFonts w:eastAsia="Times New Roman"/>
          <w:color w:val="000000"/>
          <w:szCs w:val="24"/>
        </w:rPr>
        <w:t>Δ</w:t>
      </w:r>
      <w:r>
        <w:rPr>
          <w:rFonts w:eastAsia="Times New Roman"/>
          <w:color w:val="000000"/>
          <w:szCs w:val="24"/>
        </w:rPr>
        <w:t xml:space="preserve">ικαστήριο. </w:t>
      </w:r>
    </w:p>
    <w:p w14:paraId="5D189B65" w14:textId="77777777" w:rsidR="00CB774E" w:rsidRDefault="00A25ABA">
      <w:pPr>
        <w:spacing w:after="0" w:line="600" w:lineRule="auto"/>
        <w:ind w:firstLine="720"/>
        <w:contextualSpacing/>
        <w:jc w:val="both"/>
        <w:rPr>
          <w:rFonts w:eastAsia="Times New Roman"/>
          <w:color w:val="000000"/>
          <w:szCs w:val="24"/>
        </w:rPr>
      </w:pPr>
      <w:r>
        <w:rPr>
          <w:rFonts w:eastAsia="Times New Roman"/>
          <w:color w:val="000000"/>
          <w:szCs w:val="24"/>
        </w:rPr>
        <w:t xml:space="preserve">Όσο για τα περί «θλιβερής κυβέρνησης που πρέπει να φύγει άμεσα» που μας είπε ο κ. Μανιάτης πριν, θα έλεγα ότι αυτός ο καταταλαιπωρημένος χώρος της </w:t>
      </w:r>
      <w:r>
        <w:rPr>
          <w:rFonts w:eastAsia="Times New Roman"/>
          <w:color w:val="000000"/>
          <w:szCs w:val="24"/>
        </w:rPr>
        <w:t>Κ</w:t>
      </w:r>
      <w:r>
        <w:rPr>
          <w:rFonts w:eastAsia="Times New Roman"/>
          <w:color w:val="000000"/>
          <w:szCs w:val="24"/>
        </w:rPr>
        <w:t xml:space="preserve">εντροαριστεράς καλό θα είναι πρώτα να βρει τον ηγέτη του </w:t>
      </w:r>
      <w:r>
        <w:rPr>
          <w:rFonts w:eastAsia="Times New Roman"/>
          <w:color w:val="000000"/>
          <w:szCs w:val="24"/>
        </w:rPr>
        <w:t xml:space="preserve">και τον βηματισμό του και μετά </w:t>
      </w:r>
      <w:r>
        <w:rPr>
          <w:rFonts w:eastAsia="Times New Roman"/>
          <w:color w:val="000000"/>
          <w:szCs w:val="24"/>
        </w:rPr>
        <w:t xml:space="preserve">να </w:t>
      </w:r>
      <w:r>
        <w:rPr>
          <w:rFonts w:eastAsia="Times New Roman"/>
          <w:color w:val="000000"/>
          <w:szCs w:val="24"/>
        </w:rPr>
        <w:t xml:space="preserve">απαιτεί από την Κυβέρνησή μας να αποχωρήσει. </w:t>
      </w:r>
    </w:p>
    <w:p w14:paraId="5D189B66" w14:textId="77777777" w:rsidR="00CB774E" w:rsidRDefault="00A25ABA">
      <w:pPr>
        <w:spacing w:after="0" w:line="600" w:lineRule="auto"/>
        <w:ind w:firstLine="720"/>
        <w:contextualSpacing/>
        <w:jc w:val="both"/>
        <w:rPr>
          <w:rFonts w:eastAsia="Times New Roman"/>
          <w:color w:val="000000"/>
          <w:szCs w:val="24"/>
        </w:rPr>
      </w:pPr>
      <w:r>
        <w:rPr>
          <w:rFonts w:eastAsia="Times New Roman"/>
          <w:color w:val="000000"/>
          <w:szCs w:val="24"/>
        </w:rPr>
        <w:t>Εν πάση περιπτώσει, η Κυβέρνηση αυτή, μέσα σε αυτά τα δ</w:t>
      </w:r>
      <w:r>
        <w:rPr>
          <w:rFonts w:eastAsia="Times New Roman"/>
          <w:color w:val="000000"/>
          <w:szCs w:val="24"/>
        </w:rPr>
        <w:t>ύ</w:t>
      </w:r>
      <w:r>
        <w:rPr>
          <w:rFonts w:eastAsia="Times New Roman"/>
          <w:color w:val="000000"/>
          <w:szCs w:val="24"/>
        </w:rPr>
        <w:t xml:space="preserve">ο χρόνια, με σκληρές διαπραγματεύσεις κατάφερε να φτάσει εδώ που έχουμε φτάσει και τώρα ανοίγει το φως στο τούνελ. </w:t>
      </w:r>
    </w:p>
    <w:p w14:paraId="5D189B67" w14:textId="77777777" w:rsidR="00CB774E" w:rsidRDefault="00A25ABA">
      <w:pPr>
        <w:spacing w:after="0" w:line="600" w:lineRule="auto"/>
        <w:ind w:firstLine="709"/>
        <w:contextualSpacing/>
        <w:jc w:val="both"/>
        <w:rPr>
          <w:rFonts w:eastAsia="Times New Roman" w:cs="Times New Roman"/>
          <w:szCs w:val="24"/>
        </w:rPr>
      </w:pPr>
      <w:r>
        <w:rPr>
          <w:rFonts w:eastAsia="Times New Roman" w:cs="Times New Roman"/>
          <w:szCs w:val="24"/>
        </w:rPr>
        <w:t>(Στο</w:t>
      </w:r>
      <w:r>
        <w:rPr>
          <w:rFonts w:eastAsia="Times New Roman" w:cs="Times New Roman"/>
          <w:szCs w:val="24"/>
        </w:rPr>
        <w:t xml:space="preserve"> σημείο αυτό κτυπάει επανειλημμένα το κουδούνι λήξεως του χρόνου ομιλίας του κυρίου Βουλευτή)</w:t>
      </w:r>
    </w:p>
    <w:p w14:paraId="5D189B68"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Κλείνω, κύριε Πρόεδρε. </w:t>
      </w:r>
    </w:p>
    <w:p w14:paraId="5D189B69"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Η δεύτερη αξιολόγηση, αγαπητοί συνάδελφοι και συναδέλφισσες, θα κλείσει. </w:t>
      </w:r>
    </w:p>
    <w:p w14:paraId="5D189B6A" w14:textId="77777777" w:rsidR="00CB774E" w:rsidRDefault="00A25ABA">
      <w:pPr>
        <w:spacing w:after="0" w:line="600" w:lineRule="auto"/>
        <w:ind w:firstLine="720"/>
        <w:contextualSpacing/>
        <w:jc w:val="both"/>
        <w:rPr>
          <w:rFonts w:eastAsia="Times New Roman" w:cs="Times New Roman"/>
          <w:bCs/>
          <w:szCs w:val="24"/>
        </w:rPr>
      </w:pPr>
      <w:r>
        <w:rPr>
          <w:rFonts w:eastAsia="Times New Roman"/>
          <w:szCs w:val="24"/>
        </w:rPr>
        <w:lastRenderedPageBreak/>
        <w:t>Και, βεβαίως, σχετικά με αυτό που ειπώθηκε, ότι θα είμαστε απόντ</w:t>
      </w:r>
      <w:r>
        <w:rPr>
          <w:rFonts w:eastAsia="Times New Roman"/>
          <w:szCs w:val="24"/>
        </w:rPr>
        <w:t xml:space="preserve">ες στη Διάσκεψη των Υπουργών Οικονομικών των ευρωπαϊκών χωρών με το ΔΝΤ την Παρασκευή, σας ενημερώνω ότι αυτό είναι ένα άτυπο </w:t>
      </w:r>
      <w:r>
        <w:rPr>
          <w:rFonts w:eastAsia="Times New Roman"/>
          <w:szCs w:val="24"/>
        </w:rPr>
        <w:t>ό</w:t>
      </w:r>
      <w:r>
        <w:rPr>
          <w:rFonts w:eastAsia="Times New Roman"/>
          <w:szCs w:val="24"/>
        </w:rPr>
        <w:t xml:space="preserve">ργανο, το λεγόμενο </w:t>
      </w:r>
      <w:r>
        <w:rPr>
          <w:rFonts w:eastAsia="Times New Roman" w:cs="Times New Roman"/>
          <w:bCs/>
          <w:szCs w:val="24"/>
        </w:rPr>
        <w:t>Washington Group, το οποίο αποτελείται από τους Υπουργούς Οικονομικών των τεσσάρων μεγαλύτερων χωρών της Ευρωπ</w:t>
      </w:r>
      <w:r>
        <w:rPr>
          <w:rFonts w:eastAsia="Times New Roman" w:cs="Times New Roman"/>
          <w:bCs/>
          <w:szCs w:val="24"/>
        </w:rPr>
        <w:t>αϊκής Ένωσης -Γαλλίας, Ιταλίας, Ισπανίας και Γερμανίας- το οποίο συνεδριάζει εδώ και αρκετό καιρό. Αυτή η συνεδρίαση δεν αποτελεί έκτακτη συνεδρίαση. Προφανώς, όμως, θα συζητηθεί και το ελληνικό θέμα εν</w:t>
      </w:r>
      <w:r>
        <w:rPr>
          <w:rFonts w:eastAsia="Times New Roman" w:cs="Times New Roman"/>
          <w:bCs/>
          <w:szCs w:val="24"/>
        </w:rPr>
        <w:t xml:space="preserve"> </w:t>
      </w:r>
      <w:r>
        <w:rPr>
          <w:rFonts w:eastAsia="Times New Roman" w:cs="Times New Roman"/>
          <w:bCs/>
          <w:szCs w:val="24"/>
        </w:rPr>
        <w:t xml:space="preserve">όψει και του </w:t>
      </w:r>
      <w:r>
        <w:rPr>
          <w:rFonts w:eastAsia="Times New Roman" w:cs="Times New Roman"/>
          <w:bCs/>
          <w:szCs w:val="24"/>
          <w:lang w:val="en-US"/>
        </w:rPr>
        <w:t>Eurogroup</w:t>
      </w:r>
      <w:r>
        <w:rPr>
          <w:rFonts w:eastAsia="Times New Roman" w:cs="Times New Roman"/>
          <w:bCs/>
          <w:szCs w:val="24"/>
        </w:rPr>
        <w:t xml:space="preserve"> της 5</w:t>
      </w:r>
      <w:r>
        <w:rPr>
          <w:rFonts w:eastAsia="Times New Roman" w:cs="Times New Roman"/>
          <w:bCs/>
          <w:szCs w:val="24"/>
          <w:vertAlign w:val="superscript"/>
        </w:rPr>
        <w:t>ης</w:t>
      </w:r>
      <w:r>
        <w:rPr>
          <w:rFonts w:eastAsia="Times New Roman" w:cs="Times New Roman"/>
          <w:bCs/>
          <w:szCs w:val="24"/>
        </w:rPr>
        <w:t xml:space="preserve"> Δεκεμβρίου και των επό</w:t>
      </w:r>
      <w:r>
        <w:rPr>
          <w:rFonts w:eastAsia="Times New Roman" w:cs="Times New Roman"/>
          <w:bCs/>
          <w:szCs w:val="24"/>
        </w:rPr>
        <w:t>μενων εξελίξεων που μας περιμένουν.</w:t>
      </w:r>
    </w:p>
    <w:p w14:paraId="5D189B6B" w14:textId="77777777" w:rsidR="00CB774E" w:rsidRDefault="00A25ABA">
      <w:pPr>
        <w:spacing w:after="0" w:line="600" w:lineRule="auto"/>
        <w:ind w:firstLine="720"/>
        <w:contextualSpacing/>
        <w:jc w:val="both"/>
        <w:rPr>
          <w:rFonts w:eastAsia="Times New Roman"/>
          <w:szCs w:val="24"/>
        </w:rPr>
      </w:pPr>
      <w:r>
        <w:rPr>
          <w:rFonts w:eastAsia="Times New Roman" w:cs="Times New Roman"/>
          <w:bCs/>
          <w:szCs w:val="24"/>
        </w:rPr>
        <w:t>Ευχαριστώ.</w:t>
      </w:r>
    </w:p>
    <w:p w14:paraId="5D189B6C" w14:textId="77777777" w:rsidR="00CB774E" w:rsidRDefault="00A25ABA">
      <w:pPr>
        <w:spacing w:after="0" w:line="600" w:lineRule="auto"/>
        <w:ind w:firstLine="720"/>
        <w:contextualSpacing/>
        <w:jc w:val="center"/>
        <w:rPr>
          <w:rFonts w:eastAsia="Times New Roman"/>
          <w:szCs w:val="24"/>
        </w:rPr>
      </w:pPr>
      <w:r>
        <w:rPr>
          <w:rFonts w:eastAsia="Times New Roman" w:cs="Times New Roman"/>
          <w:szCs w:val="24"/>
        </w:rPr>
        <w:t>(Χειροκροτήματα από την πτέρυγα του ΣΥΡΙΖΑ)</w:t>
      </w:r>
    </w:p>
    <w:p w14:paraId="5D189B6D" w14:textId="77777777" w:rsidR="00CB774E" w:rsidRDefault="00A25ABA">
      <w:pPr>
        <w:spacing w:after="0" w:line="600" w:lineRule="auto"/>
        <w:ind w:firstLine="720"/>
        <w:contextualSpacing/>
        <w:jc w:val="both"/>
        <w:rPr>
          <w:rFonts w:eastAsia="Times New Roman" w:cs="Times New Roman"/>
          <w:bCs/>
          <w:szCs w:val="24"/>
        </w:rPr>
      </w:pPr>
      <w:r>
        <w:rPr>
          <w:rFonts w:eastAsia="Times New Roman" w:cs="Times New Roman"/>
          <w:b/>
          <w:bCs/>
          <w:szCs w:val="24"/>
        </w:rPr>
        <w:t xml:space="preserve">ΠΡΟΕΔΡΕΥΩΝ (Δημήτριος Κρεμαστινός): </w:t>
      </w:r>
      <w:r>
        <w:rPr>
          <w:rFonts w:eastAsia="Times New Roman" w:cs="Times New Roman"/>
          <w:bCs/>
          <w:szCs w:val="24"/>
        </w:rPr>
        <w:t>Ευχαριστώ.</w:t>
      </w:r>
    </w:p>
    <w:p w14:paraId="5D189B6E" w14:textId="77777777" w:rsidR="00CB774E" w:rsidRDefault="00A25ABA">
      <w:pPr>
        <w:spacing w:after="0" w:line="600" w:lineRule="auto"/>
        <w:ind w:firstLine="720"/>
        <w:contextualSpacing/>
        <w:jc w:val="both"/>
        <w:rPr>
          <w:rFonts w:eastAsia="Times New Roman" w:cs="Times New Roman"/>
          <w:bCs/>
          <w:szCs w:val="24"/>
        </w:rPr>
      </w:pPr>
      <w:r>
        <w:rPr>
          <w:rFonts w:eastAsia="Times New Roman" w:cs="Times New Roman"/>
          <w:bCs/>
          <w:szCs w:val="24"/>
        </w:rPr>
        <w:t xml:space="preserve">Ο Κοινοβουλευτικός Εκπρόσωπος της Δημοκρατικής Συμπαράταξης ΠΑΣΟΚ - ΔΗΜΑΡ, ο κ. Λοβέρδος, έχει τον λόγο για δώδεκα </w:t>
      </w:r>
      <w:r>
        <w:rPr>
          <w:rFonts w:eastAsia="Times New Roman" w:cs="Times New Roman"/>
          <w:bCs/>
          <w:szCs w:val="24"/>
        </w:rPr>
        <w:t>λεπτά.</w:t>
      </w:r>
    </w:p>
    <w:p w14:paraId="5D189B6F" w14:textId="77777777" w:rsidR="00CB774E" w:rsidRDefault="00A25ABA">
      <w:pPr>
        <w:spacing w:after="0" w:line="600" w:lineRule="auto"/>
        <w:ind w:firstLine="720"/>
        <w:contextualSpacing/>
        <w:jc w:val="both"/>
        <w:rPr>
          <w:rFonts w:eastAsia="Times New Roman" w:cs="Times New Roman"/>
          <w:bCs/>
          <w:szCs w:val="24"/>
        </w:rPr>
      </w:pPr>
      <w:r>
        <w:rPr>
          <w:rFonts w:eastAsia="Times New Roman" w:cs="Times New Roman"/>
          <w:b/>
          <w:bCs/>
          <w:szCs w:val="24"/>
        </w:rPr>
        <w:lastRenderedPageBreak/>
        <w:t xml:space="preserve">ΑΝΔΡΕΑΣ ΛΟΒΕΡΔΟΣ:  </w:t>
      </w:r>
      <w:r>
        <w:rPr>
          <w:rFonts w:eastAsia="Times New Roman" w:cs="Times New Roman"/>
          <w:bCs/>
          <w:szCs w:val="24"/>
        </w:rPr>
        <w:t xml:space="preserve">Κυρίες και κύριοι Βουλευτές, θέλω να εκφράσω εκ μέρους της Δημοκρατικής Συμπαράταξης την θλίψη μας για την απώλεια του Κωστή Στεφανόπουλου, μια απώλεια ενός στηρίγματος για την χώρα σε αυτές τις δύσκολες στιγμές. </w:t>
      </w:r>
    </w:p>
    <w:p w14:paraId="5D189B70" w14:textId="77777777" w:rsidR="00CB774E" w:rsidRDefault="00A25ABA">
      <w:pPr>
        <w:spacing w:after="0" w:line="600" w:lineRule="auto"/>
        <w:ind w:firstLine="720"/>
        <w:contextualSpacing/>
        <w:jc w:val="both"/>
        <w:rPr>
          <w:rFonts w:eastAsia="Times New Roman" w:cs="Times New Roman"/>
          <w:bCs/>
          <w:szCs w:val="24"/>
        </w:rPr>
      </w:pPr>
      <w:r>
        <w:rPr>
          <w:rFonts w:eastAsia="Times New Roman" w:cs="Times New Roman"/>
          <w:bCs/>
          <w:szCs w:val="24"/>
        </w:rPr>
        <w:t>Θυμάμαι -ίσως κα</w:t>
      </w:r>
      <w:r>
        <w:rPr>
          <w:rFonts w:eastAsia="Times New Roman" w:cs="Times New Roman"/>
          <w:bCs/>
          <w:szCs w:val="24"/>
        </w:rPr>
        <w:t>ι οι παλαιότεροι να το θυμηθούν- την εποχή εκείνη που στην Ελλάδα συζητούσαν για την ανάγκη να ανανεωθεί το πολιτικό σκηνικό, να φύγουν οι «δεινόσαυροι», όπως έλεγαν τους πολιτικούς της ολκής του Ανδρέα Παπανδρέου ή του Κωσταντίνου Καραμανλή. Και έφυγαν με</w:t>
      </w:r>
      <w:r>
        <w:rPr>
          <w:rFonts w:eastAsia="Times New Roman" w:cs="Times New Roman"/>
          <w:bCs/>
          <w:szCs w:val="24"/>
        </w:rPr>
        <w:t>ν αυτοί, αλλά περάσαμε σε μια γενιά των αδιάφορων της πολιτικής, μια γενιά των ενδιαφερομένων μόνο για τον εαυτό τους. Και την πληρώσαμε πολύ αυτή</w:t>
      </w:r>
      <w:r>
        <w:rPr>
          <w:rFonts w:eastAsia="Times New Roman" w:cs="Times New Roman"/>
          <w:bCs/>
          <w:szCs w:val="24"/>
        </w:rPr>
        <w:t xml:space="preserve"> </w:t>
      </w:r>
      <w:r>
        <w:rPr>
          <w:rFonts w:eastAsia="Times New Roman" w:cs="Times New Roman"/>
          <w:bCs/>
          <w:szCs w:val="24"/>
        </w:rPr>
        <w:t>τη νέα φουρνιά των πολιτικών. Ο Κωστής Στεφανόπουλος, λοιπόν, πέρασε στην ιστορία του ελληνικού έθνους ως ένα</w:t>
      </w:r>
      <w:r>
        <w:rPr>
          <w:rFonts w:eastAsia="Times New Roman" w:cs="Times New Roman"/>
          <w:bCs/>
          <w:szCs w:val="24"/>
        </w:rPr>
        <w:t xml:space="preserve"> πραγματικό υπόδειγμα δημοσίου ανδρός.</w:t>
      </w:r>
    </w:p>
    <w:p w14:paraId="5D189B71" w14:textId="77777777" w:rsidR="00CB774E" w:rsidRDefault="00A25ABA">
      <w:pPr>
        <w:spacing w:after="0" w:line="600" w:lineRule="auto"/>
        <w:ind w:firstLine="720"/>
        <w:contextualSpacing/>
        <w:jc w:val="both"/>
        <w:rPr>
          <w:rFonts w:eastAsia="Times New Roman" w:cs="Times New Roman"/>
          <w:bCs/>
          <w:szCs w:val="24"/>
        </w:rPr>
      </w:pPr>
      <w:r>
        <w:rPr>
          <w:rFonts w:eastAsia="Times New Roman" w:cs="Times New Roman"/>
          <w:bCs/>
          <w:szCs w:val="24"/>
        </w:rPr>
        <w:t xml:space="preserve">Σε ό,τι αφορά στην </w:t>
      </w:r>
      <w:r>
        <w:rPr>
          <w:rFonts w:eastAsia="Times New Roman" w:cs="Times New Roman"/>
          <w:bCs/>
          <w:szCs w:val="24"/>
        </w:rPr>
        <w:t>ο</w:t>
      </w:r>
      <w:r>
        <w:rPr>
          <w:rFonts w:eastAsia="Times New Roman" w:cs="Times New Roman"/>
          <w:bCs/>
          <w:szCs w:val="24"/>
        </w:rPr>
        <w:t xml:space="preserve">δηγία, την οποία ενσωματώνουμε, επικαλούμαι την τοποθέτηση του κ. Μανιάτη. </w:t>
      </w:r>
    </w:p>
    <w:p w14:paraId="5D189B72" w14:textId="77777777" w:rsidR="00CB774E" w:rsidRDefault="00A25ABA">
      <w:pPr>
        <w:spacing w:after="0" w:line="600" w:lineRule="auto"/>
        <w:ind w:firstLine="720"/>
        <w:contextualSpacing/>
        <w:jc w:val="both"/>
        <w:rPr>
          <w:rFonts w:eastAsia="Times New Roman" w:cs="Times New Roman"/>
          <w:bCs/>
          <w:szCs w:val="24"/>
        </w:rPr>
      </w:pPr>
      <w:r>
        <w:rPr>
          <w:rFonts w:eastAsia="Times New Roman" w:cs="Times New Roman"/>
          <w:bCs/>
          <w:szCs w:val="24"/>
        </w:rPr>
        <w:t xml:space="preserve">Πριν μπω, όμως, στα θέματα μου, θα ήθελα να σας καλωσορίσω και εγώ, κυρία Υπουργέ, και να σας ευχηθώ, </w:t>
      </w:r>
      <w:r>
        <w:rPr>
          <w:rFonts w:eastAsia="Times New Roman" w:cs="Times New Roman"/>
          <w:bCs/>
          <w:szCs w:val="24"/>
        </w:rPr>
        <w:t>κα</w:t>
      </w:r>
      <w:r>
        <w:rPr>
          <w:rFonts w:eastAsia="Times New Roman" w:cs="Times New Roman"/>
          <w:bCs/>
          <w:szCs w:val="24"/>
        </w:rPr>
        <w:t xml:space="preserve">λή </w:t>
      </w:r>
      <w:r>
        <w:rPr>
          <w:rFonts w:eastAsia="Times New Roman" w:cs="Times New Roman"/>
          <w:bCs/>
          <w:szCs w:val="24"/>
        </w:rPr>
        <w:t>ε</w:t>
      </w:r>
      <w:r>
        <w:rPr>
          <w:rFonts w:eastAsia="Times New Roman" w:cs="Times New Roman"/>
          <w:bCs/>
          <w:szCs w:val="24"/>
        </w:rPr>
        <w:t>πιτυχία.</w:t>
      </w:r>
    </w:p>
    <w:p w14:paraId="5D189B73" w14:textId="77777777" w:rsidR="00CB774E" w:rsidRDefault="00A25ABA">
      <w:pPr>
        <w:spacing w:after="0" w:line="600" w:lineRule="auto"/>
        <w:ind w:firstLine="720"/>
        <w:contextualSpacing/>
        <w:jc w:val="both"/>
        <w:rPr>
          <w:rFonts w:eastAsia="Times New Roman" w:cs="Times New Roman"/>
          <w:bCs/>
          <w:szCs w:val="24"/>
        </w:rPr>
      </w:pPr>
      <w:r>
        <w:rPr>
          <w:rFonts w:eastAsia="Times New Roman" w:cs="Times New Roman"/>
          <w:bCs/>
          <w:szCs w:val="24"/>
        </w:rPr>
        <w:lastRenderedPageBreak/>
        <w:t>Το π</w:t>
      </w:r>
      <w:r>
        <w:rPr>
          <w:rFonts w:eastAsia="Times New Roman" w:cs="Times New Roman"/>
          <w:bCs/>
          <w:szCs w:val="24"/>
        </w:rPr>
        <w:t>ρώτο θέμα που ως Κοινοβουλευτικός Εκπρόσωπος της Δημοκρατικής Συμπαράταξης θέλω να θίξω αφορά την εξωτερική μας πολιτική και τα μεγάλα μας θέματα. Χθες, πέραν των τοποθετήσεων Ερντογάν για τη Διεθνή Συνθήκη της Λωζάνης, είχαμε και τα όσα είπε ο Πρωθυπουργό</w:t>
      </w:r>
      <w:r>
        <w:rPr>
          <w:rFonts w:eastAsia="Times New Roman" w:cs="Times New Roman"/>
          <w:bCs/>
          <w:szCs w:val="24"/>
        </w:rPr>
        <w:t>ς της Αλβανίας Ράμα σε συνέντευξή του στο ΣΚΑΙ. Άλλοι άνθρωποι, άλλες χώρες, ίδια στάση απέναντι στην Ελλάδα. Αυτό κρατώ και αυτό θέλω να σχολιάσω με δύο, τρία επιχειρήματα.</w:t>
      </w:r>
    </w:p>
    <w:p w14:paraId="5D189B74" w14:textId="77777777" w:rsidR="00CB774E" w:rsidRDefault="00A25ABA">
      <w:pPr>
        <w:spacing w:after="0" w:line="600" w:lineRule="auto"/>
        <w:ind w:firstLine="720"/>
        <w:contextualSpacing/>
        <w:jc w:val="both"/>
        <w:rPr>
          <w:rFonts w:eastAsia="Times New Roman" w:cs="Times New Roman"/>
          <w:bCs/>
          <w:szCs w:val="24"/>
        </w:rPr>
      </w:pPr>
      <w:r>
        <w:rPr>
          <w:rFonts w:eastAsia="Times New Roman" w:cs="Times New Roman"/>
          <w:bCs/>
          <w:szCs w:val="24"/>
        </w:rPr>
        <w:t>Μένω σε ό,τι αφορά τις τοποθετήσεις του Τούρκου Πρωθυπουργού -το θέμα δημοσιεύτηκε</w:t>
      </w:r>
      <w:r>
        <w:rPr>
          <w:rFonts w:eastAsia="Times New Roman" w:cs="Times New Roman"/>
          <w:bCs/>
          <w:szCs w:val="24"/>
        </w:rPr>
        <w:t xml:space="preserve"> στην Ελλάδα γύρω στο μεσημέρι- στο </w:t>
      </w:r>
      <w:r>
        <w:rPr>
          <w:rFonts w:eastAsia="Times New Roman" w:cs="Times New Roman"/>
          <w:bCs/>
          <w:szCs w:val="24"/>
          <w:lang w:val="en-US"/>
        </w:rPr>
        <w:t>briefing</w:t>
      </w:r>
      <w:r>
        <w:rPr>
          <w:rFonts w:eastAsia="Times New Roman" w:cs="Times New Roman"/>
          <w:bCs/>
          <w:szCs w:val="24"/>
        </w:rPr>
        <w:t xml:space="preserve"> του εκπροσώπου της Κυβερνήσεως. Ο εκπρόσωπος της Κυβέρνησης εμφανίστηκε να μην το ξέρει το θέμα.</w:t>
      </w:r>
    </w:p>
    <w:p w14:paraId="5D189B75" w14:textId="77777777" w:rsidR="00CB774E" w:rsidRDefault="00A25ABA">
      <w:pPr>
        <w:spacing w:after="0" w:line="600" w:lineRule="auto"/>
        <w:ind w:firstLine="720"/>
        <w:contextualSpacing/>
        <w:jc w:val="both"/>
        <w:rPr>
          <w:rFonts w:eastAsia="Times New Roman" w:cs="Times New Roman"/>
          <w:b/>
          <w:bCs/>
          <w:szCs w:val="24"/>
        </w:rPr>
      </w:pPr>
      <w:r>
        <w:rPr>
          <w:rFonts w:eastAsia="Times New Roman" w:cs="Times New Roman"/>
          <w:b/>
          <w:bCs/>
          <w:szCs w:val="24"/>
        </w:rPr>
        <w:t xml:space="preserve">ΧΡΗΣΤΟΣ ΜΑΝΤΑΣ: </w:t>
      </w:r>
      <w:r>
        <w:rPr>
          <w:rFonts w:eastAsia="Times New Roman" w:cs="Times New Roman"/>
          <w:bCs/>
          <w:szCs w:val="24"/>
        </w:rPr>
        <w:t>Έχει απαντήσει ο εκπρόσωπος της Κυβέρνησης σήμερα.</w:t>
      </w:r>
    </w:p>
    <w:p w14:paraId="5D189B76" w14:textId="77777777" w:rsidR="00CB774E" w:rsidRDefault="00A25ABA">
      <w:pPr>
        <w:spacing w:after="0" w:line="600" w:lineRule="auto"/>
        <w:ind w:firstLine="720"/>
        <w:contextualSpacing/>
        <w:jc w:val="both"/>
        <w:rPr>
          <w:rFonts w:eastAsia="Times New Roman" w:cs="Times New Roman"/>
          <w:bCs/>
          <w:szCs w:val="24"/>
        </w:rPr>
      </w:pPr>
      <w:r>
        <w:rPr>
          <w:rFonts w:eastAsia="Times New Roman" w:cs="Times New Roman"/>
          <w:b/>
          <w:bCs/>
          <w:szCs w:val="24"/>
        </w:rPr>
        <w:t xml:space="preserve">ΑΝΔΡΕΑΣ ΛΟΒΕΡΔΟΣ: </w:t>
      </w:r>
      <w:r>
        <w:rPr>
          <w:rFonts w:eastAsia="Times New Roman" w:cs="Times New Roman"/>
          <w:bCs/>
          <w:szCs w:val="24"/>
        </w:rPr>
        <w:t>Εγώ δεν στέκομαι στον εκπρόσω</w:t>
      </w:r>
      <w:r>
        <w:rPr>
          <w:rFonts w:eastAsia="Times New Roman" w:cs="Times New Roman"/>
          <w:bCs/>
          <w:szCs w:val="24"/>
        </w:rPr>
        <w:t>πο της Κυβέρνησης που θέλετε να στηρίξετε, κύριε Μαντά. Το έχω κάνει πριν από εσάς, μιλώντας για έναν νέο άνθρωπο που το Υπουργείο Εξωτερικών όφειλε να τον έχει ενημερώσει.</w:t>
      </w:r>
    </w:p>
    <w:p w14:paraId="5D189B77" w14:textId="77777777" w:rsidR="00CB774E" w:rsidRDefault="00A25ABA">
      <w:pPr>
        <w:spacing w:after="0" w:line="600" w:lineRule="auto"/>
        <w:ind w:firstLine="720"/>
        <w:contextualSpacing/>
        <w:jc w:val="both"/>
        <w:rPr>
          <w:rFonts w:eastAsia="Times New Roman" w:cs="Times New Roman"/>
          <w:bCs/>
          <w:szCs w:val="24"/>
        </w:rPr>
      </w:pPr>
      <w:r>
        <w:rPr>
          <w:rFonts w:eastAsia="Times New Roman" w:cs="Times New Roman"/>
          <w:bCs/>
          <w:szCs w:val="24"/>
        </w:rPr>
        <w:lastRenderedPageBreak/>
        <w:t>Επειδή έχουν πληθύνει τα παραδείγματα που σχετίζονται με τις τοποθετήσεις του Υπουρ</w:t>
      </w:r>
      <w:r>
        <w:rPr>
          <w:rFonts w:eastAsia="Times New Roman" w:cs="Times New Roman"/>
          <w:bCs/>
          <w:szCs w:val="24"/>
        </w:rPr>
        <w:t xml:space="preserve">γείου Εξωτερικών και την ενημέρωση που παρέχει στην υπόλοιπη Κυβέρνηση, εγώ θέλω να σχολιάσω εδώ στη Βουλή το γεγονός μιας εμφανούς πια ανεπάρκειας σε ό,τι έχει τουλάχιστον να κάνει με τα θέματα της ενημέρωσης του Υπουργείου Εξωτερικών. </w:t>
      </w:r>
    </w:p>
    <w:p w14:paraId="5D189B78" w14:textId="77777777" w:rsidR="00CB774E" w:rsidRDefault="00A25ABA">
      <w:pPr>
        <w:spacing w:after="0" w:line="600" w:lineRule="auto"/>
        <w:ind w:firstLine="720"/>
        <w:contextualSpacing/>
        <w:jc w:val="both"/>
        <w:rPr>
          <w:rFonts w:eastAsia="Times New Roman" w:cs="Times New Roman"/>
          <w:bCs/>
          <w:szCs w:val="24"/>
        </w:rPr>
      </w:pPr>
      <w:r>
        <w:rPr>
          <w:rFonts w:eastAsia="Times New Roman" w:cs="Times New Roman"/>
          <w:bCs/>
          <w:szCs w:val="24"/>
        </w:rPr>
        <w:t>Εδώ, συνάδελφοι, υ</w:t>
      </w:r>
      <w:r>
        <w:rPr>
          <w:rFonts w:eastAsia="Times New Roman" w:cs="Times New Roman"/>
          <w:bCs/>
          <w:szCs w:val="24"/>
        </w:rPr>
        <w:t xml:space="preserve">πάρχει και ένα θέμα. Δεν λειτουργεί η </w:t>
      </w:r>
      <w:r>
        <w:rPr>
          <w:rFonts w:eastAsia="Times New Roman" w:cs="Times New Roman"/>
          <w:bCs/>
          <w:szCs w:val="24"/>
        </w:rPr>
        <w:t>π</w:t>
      </w:r>
      <w:r>
        <w:rPr>
          <w:rFonts w:eastAsia="Times New Roman" w:cs="Times New Roman"/>
          <w:bCs/>
          <w:szCs w:val="24"/>
        </w:rPr>
        <w:t xml:space="preserve">ρεσβεία μας στην Άγκυρα; Λειτουργεί. Είναι οι σχέσεις του Υπουργείου Εξωτερικών με την </w:t>
      </w:r>
      <w:r>
        <w:rPr>
          <w:rFonts w:eastAsia="Times New Roman" w:cs="Times New Roman"/>
          <w:bCs/>
          <w:szCs w:val="24"/>
        </w:rPr>
        <w:t>π</w:t>
      </w:r>
      <w:r>
        <w:rPr>
          <w:rFonts w:eastAsia="Times New Roman" w:cs="Times New Roman"/>
          <w:bCs/>
          <w:szCs w:val="24"/>
        </w:rPr>
        <w:t>ρεσβεία μας στην Άγκυρα οι πρέπουσες; Φαντάζομαι πως είναι. Πάντα ήταν. Τι συμβαίνει όμως; Τι συμβαίνει και έχουμε αλλεπάλληλα πα</w:t>
      </w:r>
      <w:r>
        <w:rPr>
          <w:rFonts w:eastAsia="Times New Roman" w:cs="Times New Roman"/>
          <w:bCs/>
          <w:szCs w:val="24"/>
        </w:rPr>
        <w:t>ραδείγματα προβλημάτων που υπάρχουν στην επικοινωνία αυτή και προβλημάτων που υπάρχουν, όπως αποδείχθηκε χθες, και στην επικοινωνία ανάμεσα στα στελέχη της Κυβέρνησης;</w:t>
      </w:r>
    </w:p>
    <w:p w14:paraId="5D189B79" w14:textId="77777777" w:rsidR="00CB774E" w:rsidRDefault="00A25ABA">
      <w:pPr>
        <w:spacing w:after="0" w:line="600" w:lineRule="auto"/>
        <w:ind w:firstLine="720"/>
        <w:contextualSpacing/>
        <w:jc w:val="both"/>
        <w:rPr>
          <w:rFonts w:eastAsia="Times New Roman" w:cs="Times New Roman"/>
          <w:bCs/>
          <w:szCs w:val="24"/>
        </w:rPr>
      </w:pPr>
      <w:r>
        <w:rPr>
          <w:rFonts w:eastAsia="Times New Roman" w:cs="Times New Roman"/>
          <w:bCs/>
          <w:szCs w:val="24"/>
        </w:rPr>
        <w:t xml:space="preserve">Έχουμε κρατήσει εδώ και δύο χρόνια την πιο σοβαρή στάση σε ό,τι αφορά τα θέματα </w:t>
      </w:r>
      <w:r>
        <w:rPr>
          <w:rFonts w:eastAsia="Times New Roman" w:cs="Times New Roman"/>
          <w:bCs/>
          <w:szCs w:val="24"/>
        </w:rPr>
        <w:t xml:space="preserve">εξωτερικής πολιτικής. Είναι σπάνιες οι περιπτώσεις που έχουμε κάνει δημόσιες δηλώσεις και είναι υποδειγματική η </w:t>
      </w:r>
      <w:r>
        <w:rPr>
          <w:rFonts w:eastAsia="Times New Roman" w:cs="Times New Roman"/>
          <w:bCs/>
          <w:szCs w:val="24"/>
        </w:rPr>
        <w:lastRenderedPageBreak/>
        <w:t xml:space="preserve">στάση μας και στο Συμβούλιο Εξωτερικής Πολιτικής, αλλά και στην Επιτροπή Εξωτερικών και Άμυνας, ενώ είχαμε αδυσώπητο πόλεμο από τον ΣΥΡΙΖΑ όταν </w:t>
      </w:r>
      <w:r>
        <w:rPr>
          <w:rFonts w:eastAsia="Times New Roman" w:cs="Times New Roman"/>
          <w:bCs/>
          <w:szCs w:val="24"/>
        </w:rPr>
        <w:t>ήμασταν στο Υπουργείο Εξωτερικών εμείς.</w:t>
      </w:r>
    </w:p>
    <w:p w14:paraId="5D189B7A"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Είχαμε, μάλιστα, δήλωση πρωτεύοντος στελέχους του ΣΥΡΙΖΑ λίγο προ των εκλογών του 2015, ότι δεν αναγνωρίζει την έκφραση του κατεστημένου, όπως είχε πει, του καθεστώτος στο Υπουργείο Εξωτερικών. Είχαμε αδυσώπητο πόλεμ</w:t>
      </w:r>
      <w:r>
        <w:rPr>
          <w:rFonts w:eastAsia="Times New Roman" w:cs="Times New Roman"/>
          <w:szCs w:val="24"/>
        </w:rPr>
        <w:t>ο με χαρακτηρισμούς περί προδοτών κ</w:t>
      </w:r>
      <w:r>
        <w:rPr>
          <w:rFonts w:eastAsia="Times New Roman" w:cs="Times New Roman"/>
          <w:szCs w:val="24"/>
        </w:rPr>
        <w:t>αι ούτω καθεξής</w:t>
      </w:r>
      <w:r>
        <w:rPr>
          <w:rFonts w:eastAsia="Times New Roman" w:cs="Times New Roman"/>
          <w:szCs w:val="24"/>
        </w:rPr>
        <w:t xml:space="preserve">. </w:t>
      </w:r>
    </w:p>
    <w:p w14:paraId="5D189B7B"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Δεν επιστρέφουμε αυτές τις πρακτικές, γιατί είναι σε βάρος των συμφερόντων της χώρας, και επί δύο χρόνια κρατάμε μία στάση συνεπούς </w:t>
      </w:r>
      <w:r>
        <w:rPr>
          <w:rFonts w:eastAsia="Times New Roman" w:cs="Times New Roman"/>
          <w:szCs w:val="24"/>
        </w:rPr>
        <w:t>Α</w:t>
      </w:r>
      <w:r>
        <w:rPr>
          <w:rFonts w:eastAsia="Times New Roman" w:cs="Times New Roman"/>
          <w:szCs w:val="24"/>
        </w:rPr>
        <w:t xml:space="preserve">ντιπολίτευσης, στήριξης της χώρας μας πάνω απ’ όλα. Όμως, υπάρχει ένα </w:t>
      </w:r>
      <w:r>
        <w:rPr>
          <w:rFonts w:eastAsia="Times New Roman" w:cs="Times New Roman"/>
          <w:szCs w:val="24"/>
        </w:rPr>
        <w:t>όριο. Μήπως έτσι κοιμάστε, κυρίες και κύριοι της Κυβέρνησης; Μήπως πρέπει να σας αφυπνίσουμε με την κριτική μας; Τι συμβαίνει εδώ; Είναι πρωτοφανή αυτά που ακούγονται σε βάρος της χώρας. Ήταν ο Τούρκος Πρόεδρος, ο κ. Ερντογάν, αποκτήσαμε και τον κ. Ράμα το</w:t>
      </w:r>
      <w:r>
        <w:rPr>
          <w:rFonts w:eastAsia="Times New Roman" w:cs="Times New Roman"/>
          <w:szCs w:val="24"/>
        </w:rPr>
        <w:t xml:space="preserve">ν Πρωθυπουργό της Αλβανίας. Τι συμβαίνει; </w:t>
      </w:r>
    </w:p>
    <w:p w14:paraId="5D189B7C"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Έλα ντε! </w:t>
      </w:r>
    </w:p>
    <w:p w14:paraId="5D189B7D"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Εκδηλώνετε κάποια αδυναμία;</w:t>
      </w:r>
    </w:p>
    <w:p w14:paraId="5D189B7E"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Αυτό είναι;</w:t>
      </w:r>
    </w:p>
    <w:p w14:paraId="5D189B7F"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Εκδηλώνετε κάποια αδυναμία και ο καθένας λέει ότι του περνούσε επί δεκαετίες από το μυαλό, αλλά δεν το έλεγε; Τι συμβαίνει εδώ; Είναι η στάση της </w:t>
      </w:r>
      <w:r>
        <w:rPr>
          <w:rFonts w:eastAsia="Times New Roman" w:cs="Times New Roman"/>
          <w:szCs w:val="24"/>
        </w:rPr>
        <w:t>Α</w:t>
      </w:r>
      <w:r>
        <w:rPr>
          <w:rFonts w:eastAsia="Times New Roman" w:cs="Times New Roman"/>
          <w:szCs w:val="24"/>
        </w:rPr>
        <w:t xml:space="preserve">ντιπολίτευσης αυτή που σας κοιμίζει; Θέλετε κριτική έντονη και στα θέματα αυτά; </w:t>
      </w:r>
    </w:p>
    <w:p w14:paraId="5D189B80"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Εμείς προσπαθούμε να είμαστ</w:t>
      </w:r>
      <w:r>
        <w:rPr>
          <w:rFonts w:eastAsia="Times New Roman" w:cs="Times New Roman"/>
          <w:szCs w:val="24"/>
        </w:rPr>
        <w:t>ε πάρα πολύ φειδωλοί στην κριτική. Έγινε συνεδρίαση κεκλεισμένων των θυρών της Επιτροπής Εξωτερικών με τον Υπουργό Εξωτερικών την Παρασκευή και δεν υπήρξε η παραμικρή διαρροή από κανέναν. Απέναντι σε αυτό -και ακούσαμε τι είπε ο Υπουργός εκεί- αντιδράτε με</w:t>
      </w:r>
      <w:r>
        <w:rPr>
          <w:rFonts w:eastAsia="Times New Roman" w:cs="Times New Roman"/>
          <w:szCs w:val="24"/>
        </w:rPr>
        <w:t xml:space="preserve"> κατάχρηση της εμπιστοσύνης μας; Τι κάνετε; Αν ο πολίτης βλέπει την Κυβέρνηση του να μην γνωρίζει τα θέματα εξωτερικής πολιτικής, όπως προέκυψε εχθές… </w:t>
      </w:r>
    </w:p>
    <w:p w14:paraId="5D189B81"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Δεν είναι έτσι. </w:t>
      </w:r>
    </w:p>
    <w:p w14:paraId="5D189B82"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Κύριε Μαντά, το ξαναλέω: Θα ήταν άδικο να στραφεί η </w:t>
      </w:r>
      <w:r>
        <w:rPr>
          <w:rFonts w:eastAsia="Times New Roman" w:cs="Times New Roman"/>
          <w:szCs w:val="24"/>
        </w:rPr>
        <w:t>Α</w:t>
      </w:r>
      <w:r>
        <w:rPr>
          <w:rFonts w:eastAsia="Times New Roman" w:cs="Times New Roman"/>
          <w:szCs w:val="24"/>
        </w:rPr>
        <w:t>ντιπολίτευση στον  δέκα ημερών Υπουργό</w:t>
      </w:r>
      <w:r>
        <w:rPr>
          <w:rFonts w:eastAsia="Times New Roman" w:cs="Times New Roman"/>
          <w:szCs w:val="24"/>
        </w:rPr>
        <w:t>,</w:t>
      </w:r>
      <w:r w:rsidRPr="00055037">
        <w:rPr>
          <w:rFonts w:eastAsia="Times New Roman" w:cs="Times New Roman"/>
          <w:szCs w:val="24"/>
        </w:rPr>
        <w:t xml:space="preserve"> </w:t>
      </w:r>
      <w:r>
        <w:rPr>
          <w:rFonts w:eastAsia="Times New Roman" w:cs="Times New Roman"/>
          <w:szCs w:val="24"/>
        </w:rPr>
        <w:t>ένα νέο παιδί</w:t>
      </w:r>
      <w:r>
        <w:rPr>
          <w:rFonts w:eastAsia="Times New Roman" w:cs="Times New Roman"/>
          <w:szCs w:val="24"/>
        </w:rPr>
        <w:t xml:space="preserve">. Υπάρχει άλλο θέμα. </w:t>
      </w:r>
    </w:p>
    <w:p w14:paraId="5D189B83"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Έδωσε εξήγηση. Αυτό θέλω να σας πω. </w:t>
      </w:r>
    </w:p>
    <w:p w14:paraId="5D189B84"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Ο πολίτης τι θα κάνει, δηλαδή, άμα σας βλέπει να είστε έτσι στα θέματα εξωτερικής πολιτικής; Τι θα κάνει; Πώς </w:t>
      </w:r>
      <w:r>
        <w:rPr>
          <w:rFonts w:eastAsia="Times New Roman" w:cs="Times New Roman"/>
          <w:szCs w:val="24"/>
        </w:rPr>
        <w:t xml:space="preserve">πρέπει να αντιδράσει; Και ακούσαμε τον Γραμματέα του ΣΥΡΙΖΑ το πρωί σε ένα μέσο ενημέρωσης να λέει ότι τα θέματα αυτά πρέπει να τα αντιμετωπίζουμε με σοβαρότητα. Μας δίνει και συμβουλές; </w:t>
      </w:r>
    </w:p>
    <w:p w14:paraId="5D189B85"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Πρέπει λιγάκι να καταλάβετε ότι είστε Κυβέρνηση της Ελληνικής Δημοκρ</w:t>
      </w:r>
      <w:r>
        <w:rPr>
          <w:rFonts w:eastAsia="Times New Roman" w:cs="Times New Roman"/>
          <w:szCs w:val="24"/>
        </w:rPr>
        <w:t xml:space="preserve">ατίας. Δεν παίζετε και δεν είστε και στο σπίτι σας. Είστε στον χώρο που σας έστειλε ο κυρίαρχος λαός για να κυβερνήσετε και να υπερασπιστείτε τα συμφέροντά του. Δεν το κάνετε! Είναι προφανές πως δεν το κάνετε. </w:t>
      </w:r>
    </w:p>
    <w:p w14:paraId="5D189B86"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Εμείς, πάντως, είμαστε προβληματισμένοι. Και </w:t>
      </w:r>
      <w:r>
        <w:rPr>
          <w:rFonts w:eastAsia="Times New Roman" w:cs="Times New Roman"/>
          <w:szCs w:val="24"/>
        </w:rPr>
        <w:t xml:space="preserve">είναι βέβαιο ότι τη στάση αυτή των δύο ετών θα την επανεξετάσουμε. Θα επανεξετάσουμε μήπως με τον τρόπο αυτό, μια σοβαρής </w:t>
      </w:r>
      <w:r>
        <w:rPr>
          <w:rFonts w:eastAsia="Times New Roman" w:cs="Times New Roman"/>
          <w:szCs w:val="24"/>
        </w:rPr>
        <w:t>Α</w:t>
      </w:r>
      <w:r>
        <w:rPr>
          <w:rFonts w:eastAsia="Times New Roman" w:cs="Times New Roman"/>
          <w:szCs w:val="24"/>
        </w:rPr>
        <w:t xml:space="preserve">ντιπολίτευσης, ήπιας, </w:t>
      </w:r>
      <w:r>
        <w:rPr>
          <w:rFonts w:eastAsia="Times New Roman" w:cs="Times New Roman"/>
          <w:szCs w:val="24"/>
        </w:rPr>
        <w:lastRenderedPageBreak/>
        <w:t xml:space="preserve">δεν έχουμε απέναντί μας την Κυβέρνηση η οποία τα καταλαβαίνει αυτά, τα αντιλαμβάνεται και μπορεί να βοηθήσει. </w:t>
      </w:r>
    </w:p>
    <w:p w14:paraId="5D189B87"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Αφήστε, δε, που ως τελευταία ένδειξη της δική μας καλής θέλησης, δεν έχουμε κάνει παρέμβαση αυτές τις μέρες για το Κυπριακό. Υπάρχουν θέματα πάνω στα οποία θα μπορούσαμε να είχαμε παρέμβαση και θέματα για τα οποία δεν θα είχατε αποφύγει την πολεμική όταν ή</w:t>
      </w:r>
      <w:r>
        <w:rPr>
          <w:rFonts w:eastAsia="Times New Roman" w:cs="Times New Roman"/>
          <w:szCs w:val="24"/>
        </w:rPr>
        <w:t xml:space="preserve">σασταν εσείς αντιπολίτευση. </w:t>
      </w:r>
    </w:p>
    <w:p w14:paraId="5D189B88"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Λοιπόν, για να σοβαρευτούμε και να εξηγηθούμε: Τη συνεπή </w:t>
      </w:r>
      <w:r>
        <w:rPr>
          <w:rFonts w:eastAsia="Times New Roman" w:cs="Times New Roman"/>
          <w:szCs w:val="24"/>
        </w:rPr>
        <w:t>Α</w:t>
      </w:r>
      <w:r>
        <w:rPr>
          <w:rFonts w:eastAsia="Times New Roman" w:cs="Times New Roman"/>
          <w:szCs w:val="24"/>
        </w:rPr>
        <w:t>ντιπολίτευση να την πάρετε ως στήριγμα, ότι η ελληνική δημοκρατία διαθέτει πολιτικές δυνάμεις με συνέπεια. Να μην την καταλαβαίνετε ως αδυναμία. Δύο χρόνια μετά να βάλετ</w:t>
      </w:r>
      <w:r>
        <w:rPr>
          <w:rFonts w:eastAsia="Times New Roman" w:cs="Times New Roman"/>
          <w:szCs w:val="24"/>
        </w:rPr>
        <w:t xml:space="preserve">ε μυαλό και να εξηγήσετε στον ελληνικό λαό αυτά που συμβαίνουν. Και πάντως, δεν θα ήταν σε αυτή τη συγκυρία χωρίς νόημα η σύγκλιση του Εθνικού Συμβουλίου Εξωτερικής Πολιτικής. </w:t>
      </w:r>
    </w:p>
    <w:p w14:paraId="5D189B89"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Σε ό,τι αφορά τώρα τα θέματα που ρυθμίζονται με τροπολογίες: Θέλω να κάνω μια α</w:t>
      </w:r>
      <w:r>
        <w:rPr>
          <w:rFonts w:eastAsia="Times New Roman" w:cs="Times New Roman"/>
          <w:szCs w:val="24"/>
        </w:rPr>
        <w:t xml:space="preserve">ναφορά στο Μέγαρο Μουσικής και στη σχετική τροπολογία. Κυρία Υπουργέ, εσείς θα την υπερασπιστείτε ή θα έρθει Υπουργός από το Πολιτισμού; </w:t>
      </w:r>
    </w:p>
    <w:p w14:paraId="5D189B8A"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 xml:space="preserve">Για ποια μιλάτε τώρα; </w:t>
      </w:r>
    </w:p>
    <w:p w14:paraId="5D189B8B" w14:textId="77777777" w:rsidR="00CB774E" w:rsidRDefault="00A25ABA">
      <w:pPr>
        <w:spacing w:after="0" w:line="600" w:lineRule="auto"/>
        <w:ind w:firstLine="720"/>
        <w:contextualSpacing/>
        <w:jc w:val="both"/>
        <w:rPr>
          <w:rFonts w:eastAsia="Times New Roman"/>
          <w:b/>
          <w:szCs w:val="24"/>
        </w:rPr>
      </w:pPr>
      <w:r>
        <w:rPr>
          <w:rFonts w:eastAsia="Times New Roman"/>
          <w:b/>
          <w:szCs w:val="24"/>
        </w:rPr>
        <w:t xml:space="preserve">ΑΝΔΡΕΑΣ ΛΟΒΕΡΔΟΣ: </w:t>
      </w:r>
      <w:r>
        <w:rPr>
          <w:rFonts w:eastAsia="Times New Roman"/>
          <w:szCs w:val="24"/>
        </w:rPr>
        <w:t>Για την τροπολογία για το Μέ</w:t>
      </w:r>
      <w:r>
        <w:rPr>
          <w:rFonts w:eastAsia="Times New Roman"/>
          <w:szCs w:val="24"/>
        </w:rPr>
        <w:t>γαρο</w:t>
      </w:r>
      <w:r>
        <w:rPr>
          <w:rFonts w:eastAsia="Times New Roman"/>
          <w:szCs w:val="24"/>
        </w:rPr>
        <w:t xml:space="preserve"> Μουσικής</w:t>
      </w:r>
      <w:r>
        <w:rPr>
          <w:rFonts w:eastAsia="Times New Roman"/>
          <w:szCs w:val="24"/>
        </w:rPr>
        <w:t xml:space="preserve">. </w:t>
      </w:r>
      <w:r>
        <w:rPr>
          <w:rFonts w:eastAsia="Times New Roman"/>
          <w:b/>
          <w:szCs w:val="24"/>
        </w:rPr>
        <w:t xml:space="preserve"> </w:t>
      </w:r>
    </w:p>
    <w:p w14:paraId="5D189B8C"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ΑΙΚΑΤΕΡΙΝΗ ΠΑΠΑΝΑΤΣΙΟΥ (Υφυπουργός Οικονομικών): </w:t>
      </w:r>
      <w:r>
        <w:rPr>
          <w:rFonts w:eastAsia="Times New Roman"/>
          <w:szCs w:val="24"/>
        </w:rPr>
        <w:t xml:space="preserve">Την έχουμε περάσει ήδη από τις </w:t>
      </w:r>
      <w:r>
        <w:rPr>
          <w:rFonts w:eastAsia="Times New Roman"/>
          <w:szCs w:val="24"/>
        </w:rPr>
        <w:t>ε</w:t>
      </w:r>
      <w:r>
        <w:rPr>
          <w:rFonts w:eastAsia="Times New Roman"/>
          <w:szCs w:val="24"/>
        </w:rPr>
        <w:t xml:space="preserve">πιτροπές. </w:t>
      </w:r>
    </w:p>
    <w:p w14:paraId="5D189B8D"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ΑΝΔΡΕΑΣ ΛΟΒΕΡΔΟΣ: </w:t>
      </w:r>
      <w:r>
        <w:rPr>
          <w:rFonts w:eastAsia="Times New Roman"/>
          <w:szCs w:val="24"/>
        </w:rPr>
        <w:t xml:space="preserve">Το ξέρω, ναι. </w:t>
      </w:r>
    </w:p>
    <w:p w14:paraId="5D189B8E" w14:textId="77777777" w:rsidR="00CB774E" w:rsidRDefault="00A25ABA">
      <w:pPr>
        <w:spacing w:after="0" w:line="600" w:lineRule="auto"/>
        <w:ind w:firstLine="720"/>
        <w:contextualSpacing/>
        <w:jc w:val="both"/>
        <w:rPr>
          <w:rFonts w:eastAsia="Times New Roman"/>
          <w:szCs w:val="24"/>
        </w:rPr>
      </w:pPr>
      <w:r>
        <w:rPr>
          <w:rFonts w:eastAsia="Times New Roman"/>
          <w:szCs w:val="24"/>
        </w:rPr>
        <w:t xml:space="preserve">Είναι πρόβλημα, πάντως, για τη νέα Υπουργό Πολιτισμού να μην είναι εδώ να υπερασπιστεί την τροπολογία που υπογράφει με το Υπουργείο Οικονομικών, αλλά αφορά το Υπουργείο Πολιτισμού και συνυπογράφει και η κ. Κονιόρδου. Γιατί, αν ερχόταν εδώ, θα άκουγε </w:t>
      </w:r>
      <w:r>
        <w:rPr>
          <w:rFonts w:eastAsia="Times New Roman"/>
          <w:szCs w:val="24"/>
        </w:rPr>
        <w:t>δια ζώ</w:t>
      </w:r>
      <w:r>
        <w:rPr>
          <w:rFonts w:eastAsia="Times New Roman"/>
          <w:szCs w:val="24"/>
        </w:rPr>
        <w:t xml:space="preserve">σης </w:t>
      </w:r>
      <w:r>
        <w:rPr>
          <w:rFonts w:eastAsia="Times New Roman"/>
          <w:szCs w:val="24"/>
        </w:rPr>
        <w:t>τα θέματα τα οποία υπάρ</w:t>
      </w:r>
      <w:r>
        <w:rPr>
          <w:rFonts w:eastAsia="Times New Roman"/>
          <w:szCs w:val="24"/>
        </w:rPr>
        <w:lastRenderedPageBreak/>
        <w:t xml:space="preserve">χουν γύρω από το ζήτημα του Μεγάρου </w:t>
      </w:r>
      <w:r>
        <w:rPr>
          <w:rFonts w:eastAsia="Times New Roman"/>
          <w:szCs w:val="24"/>
        </w:rPr>
        <w:t xml:space="preserve">Μουσικής </w:t>
      </w:r>
      <w:r>
        <w:rPr>
          <w:rFonts w:eastAsia="Times New Roman"/>
          <w:szCs w:val="24"/>
        </w:rPr>
        <w:t xml:space="preserve">και για τα οποία, επίσης, έχουμε δείξει ως </w:t>
      </w:r>
      <w:r>
        <w:rPr>
          <w:rFonts w:eastAsia="Times New Roman"/>
          <w:szCs w:val="24"/>
        </w:rPr>
        <w:t>Α</w:t>
      </w:r>
      <w:r>
        <w:rPr>
          <w:rFonts w:eastAsia="Times New Roman"/>
          <w:szCs w:val="24"/>
        </w:rPr>
        <w:t xml:space="preserve">ντιπολίτευση συνεπή στάση, ακόμα κι όταν ο κυβερνητικός σας εταίρος δεν σας ψήφιζε και σας ψηφίσαμε εμείς για το συγκεκριμένο. </w:t>
      </w:r>
    </w:p>
    <w:p w14:paraId="5D189B8F" w14:textId="77777777" w:rsidR="00CB774E" w:rsidRDefault="00A25ABA">
      <w:pPr>
        <w:spacing w:after="0" w:line="600" w:lineRule="auto"/>
        <w:ind w:firstLine="720"/>
        <w:contextualSpacing/>
        <w:jc w:val="both"/>
        <w:rPr>
          <w:rFonts w:eastAsia="Times New Roman"/>
          <w:szCs w:val="24"/>
        </w:rPr>
      </w:pPr>
      <w:r>
        <w:rPr>
          <w:rFonts w:eastAsia="Times New Roman"/>
          <w:szCs w:val="24"/>
        </w:rPr>
        <w:t>Κύριοι συνάδ</w:t>
      </w:r>
      <w:r>
        <w:rPr>
          <w:rFonts w:eastAsia="Times New Roman"/>
          <w:szCs w:val="24"/>
        </w:rPr>
        <w:t xml:space="preserve">ελφοι, φέρνουμε το 2013 μια τροπολογία στη Βουλή για να μπορέσει ο Οργανισμός Μεγάρου </w:t>
      </w:r>
      <w:r>
        <w:rPr>
          <w:rFonts w:eastAsia="Times New Roman"/>
          <w:szCs w:val="24"/>
        </w:rPr>
        <w:t xml:space="preserve">Μουσικής </w:t>
      </w:r>
      <w:r>
        <w:rPr>
          <w:rFonts w:eastAsia="Times New Roman"/>
          <w:szCs w:val="24"/>
        </w:rPr>
        <w:t>να πάρει χρήματα και να μην κατασχεθούν αυτά. Φέρνουμε το 2013 μια τροπολογία ούτως ώστε να μην υπάρχει ανάγκη για υποβολή ασφαλιστικής και φορολογικής ενημερότη</w:t>
      </w:r>
      <w:r>
        <w:rPr>
          <w:rFonts w:eastAsia="Times New Roman"/>
          <w:szCs w:val="24"/>
        </w:rPr>
        <w:t xml:space="preserve">τας από την πλευρά του Μεγάρου. </w:t>
      </w:r>
    </w:p>
    <w:p w14:paraId="5D189B90" w14:textId="77777777" w:rsidR="00CB774E" w:rsidRDefault="00A25ABA">
      <w:pPr>
        <w:spacing w:after="0" w:line="600" w:lineRule="auto"/>
        <w:ind w:firstLine="720"/>
        <w:contextualSpacing/>
        <w:jc w:val="both"/>
        <w:rPr>
          <w:rFonts w:eastAsia="Times New Roman"/>
          <w:szCs w:val="24"/>
        </w:rPr>
      </w:pPr>
      <w:r>
        <w:rPr>
          <w:rFonts w:eastAsia="Times New Roman"/>
          <w:szCs w:val="24"/>
        </w:rPr>
        <w:t xml:space="preserve">Αυτό το ξαναφέρνουμε το 2014, ξανάρχεται το 2015 και επειδή θα ερχόταν και το 2016, επιτέλους πια παίρνει πρωτοβουλία ο Υπουργός -η οποία θα είχε ολοκληρωθεί επί Τασούλα, αλλά η κυβέρνηση έπεσε- και φέρνει ο κ. Μπαλτάς, με </w:t>
      </w:r>
      <w:r>
        <w:rPr>
          <w:rFonts w:eastAsia="Times New Roman"/>
          <w:szCs w:val="24"/>
        </w:rPr>
        <w:t xml:space="preserve">θάρρος, μία ρύθμιση για το θέμα. Την ψηφίζουμε εμείς, δεν την ψηφίζει ο κυβερνητικός σας εταίρος, κύριοι και κυρίες του ΣΥΡΙΖΑ,  και περνάει με τη δική μας ψήφο. </w:t>
      </w:r>
    </w:p>
    <w:p w14:paraId="5D189B91" w14:textId="77777777" w:rsidR="00CB774E" w:rsidRDefault="00A25ABA">
      <w:pPr>
        <w:spacing w:after="0" w:line="600" w:lineRule="auto"/>
        <w:ind w:firstLine="720"/>
        <w:contextualSpacing/>
        <w:jc w:val="both"/>
        <w:rPr>
          <w:rFonts w:eastAsia="Times New Roman"/>
          <w:szCs w:val="24"/>
        </w:rPr>
      </w:pPr>
      <w:r>
        <w:rPr>
          <w:rFonts w:eastAsia="Times New Roman"/>
          <w:szCs w:val="24"/>
        </w:rPr>
        <w:lastRenderedPageBreak/>
        <w:t xml:space="preserve">Κάνω δύο ερωτήσεις στον κ. Μπαλτά, σε ένα πνεύμα συνεργασίας, και του λέω «έτσι όπως το πάτε </w:t>
      </w:r>
      <w:r>
        <w:rPr>
          <w:rFonts w:eastAsia="Times New Roman"/>
          <w:szCs w:val="24"/>
        </w:rPr>
        <w:t>θα χρειαστείτε νέα τροπολογία». Γιατί από το Γενικό Λογιστήριο του Κράτους υπήρξε μία ερμηνεία του νόμου του κ. Μπαλτά και δεν συμπεριέλαβε στις ρυθμίσεις του, σε ό,τι αφορά τα χρέη του Μεγάρου</w:t>
      </w:r>
      <w:r>
        <w:rPr>
          <w:rFonts w:eastAsia="Times New Roman"/>
          <w:szCs w:val="24"/>
        </w:rPr>
        <w:t xml:space="preserve"> Μουσικής</w:t>
      </w:r>
      <w:r>
        <w:rPr>
          <w:rFonts w:eastAsia="Times New Roman"/>
          <w:szCs w:val="24"/>
        </w:rPr>
        <w:t xml:space="preserve">, και τα χρέη πριν το 2012, ενώ η διάθεση της Βουλής, </w:t>
      </w:r>
      <w:r>
        <w:rPr>
          <w:rFonts w:eastAsia="Times New Roman"/>
          <w:szCs w:val="24"/>
        </w:rPr>
        <w:t xml:space="preserve">η ιστορική ερμηνεία δηλαδή του νόμου, είναι ότι όλα τα χρέη του Μεγάρου </w:t>
      </w:r>
      <w:r>
        <w:rPr>
          <w:rFonts w:eastAsia="Times New Roman"/>
          <w:szCs w:val="24"/>
        </w:rPr>
        <w:t xml:space="preserve">Μουσικής </w:t>
      </w:r>
      <w:r>
        <w:rPr>
          <w:rFonts w:eastAsia="Times New Roman"/>
          <w:szCs w:val="24"/>
        </w:rPr>
        <w:t xml:space="preserve">θα ερρυθμίζοντο με αυτόν τον τρόπο. </w:t>
      </w:r>
    </w:p>
    <w:p w14:paraId="5D189B92" w14:textId="77777777" w:rsidR="00CB774E" w:rsidRDefault="00A25ABA">
      <w:pPr>
        <w:spacing w:after="0" w:line="600" w:lineRule="auto"/>
        <w:ind w:firstLine="720"/>
        <w:contextualSpacing/>
        <w:jc w:val="both"/>
        <w:rPr>
          <w:rFonts w:eastAsia="Times New Roman"/>
          <w:szCs w:val="24"/>
        </w:rPr>
      </w:pPr>
      <w:r>
        <w:rPr>
          <w:rFonts w:eastAsia="Times New Roman"/>
          <w:szCs w:val="24"/>
        </w:rPr>
        <w:t xml:space="preserve">Και γι’ αυτά τα χρόνια, που κακώς το Γενικό Λογιστήριο </w:t>
      </w:r>
      <w:r>
        <w:rPr>
          <w:rFonts w:eastAsia="Times New Roman"/>
          <w:szCs w:val="24"/>
        </w:rPr>
        <w:t xml:space="preserve">του Κράτους </w:t>
      </w:r>
      <w:r>
        <w:rPr>
          <w:rFonts w:eastAsia="Times New Roman"/>
          <w:szCs w:val="24"/>
        </w:rPr>
        <w:t xml:space="preserve">έκρινε πως δεν ρυθμίζονται, δεν μπορεί να χρηματοδοτηθεί το Μέγαρο </w:t>
      </w:r>
      <w:r>
        <w:rPr>
          <w:rFonts w:eastAsia="Times New Roman"/>
          <w:szCs w:val="24"/>
        </w:rPr>
        <w:t>Μουσ</w:t>
      </w:r>
      <w:r>
        <w:rPr>
          <w:rFonts w:eastAsia="Times New Roman"/>
          <w:szCs w:val="24"/>
        </w:rPr>
        <w:t xml:space="preserve">ικής </w:t>
      </w:r>
      <w:r>
        <w:rPr>
          <w:rFonts w:eastAsia="Times New Roman"/>
          <w:szCs w:val="24"/>
        </w:rPr>
        <w:t xml:space="preserve">χωρίς να κατασχεθεί η χρηματοδότηση, γιατί χρειάζεται ασφαλιστική και φορολογική ενημερότητα. Πάλι τα ίδια. Κι έρχεται μια τροπολογία εδώ σαν κι αυτή του 2013. </w:t>
      </w:r>
    </w:p>
    <w:p w14:paraId="5D189B93" w14:textId="77777777" w:rsidR="00CB774E" w:rsidRDefault="00A25ABA">
      <w:pPr>
        <w:spacing w:after="0" w:line="600" w:lineRule="auto"/>
        <w:ind w:firstLine="720"/>
        <w:contextualSpacing/>
        <w:jc w:val="both"/>
        <w:rPr>
          <w:rFonts w:eastAsia="Times New Roman"/>
          <w:szCs w:val="24"/>
        </w:rPr>
      </w:pPr>
      <w:r>
        <w:rPr>
          <w:rFonts w:eastAsia="Times New Roman"/>
          <w:szCs w:val="24"/>
        </w:rPr>
        <w:t xml:space="preserve"> Η νέα Υπουργός ελπίζω να ακούει ή να ενημερωθεί. Εγώ σας ρωτάω, κυρία Υπουργέ, αφού θα υπ</w:t>
      </w:r>
      <w:r>
        <w:rPr>
          <w:rFonts w:eastAsia="Times New Roman"/>
          <w:szCs w:val="24"/>
        </w:rPr>
        <w:t xml:space="preserve">οστηρίξετε εσείς τον νόμο, -ζητάω και συγνώμη δηλαδή που το κάνω αυτό, αλλά εσείς το είπατε ότι θα τον υποστηρίξετε εσείς- γιατί να φέρετε αυτή την τροπολογία σήμερα που φτάνει, κύριοι συνάδελφοι, </w:t>
      </w:r>
      <w:r>
        <w:rPr>
          <w:rFonts w:eastAsia="Times New Roman"/>
          <w:szCs w:val="24"/>
        </w:rPr>
        <w:lastRenderedPageBreak/>
        <w:t>μέχρι τον Φεβρουάριο και μετά πρέπει να ξαναέλθει; Γιατί δε</w:t>
      </w:r>
      <w:r>
        <w:rPr>
          <w:rFonts w:eastAsia="Times New Roman"/>
          <w:szCs w:val="24"/>
        </w:rPr>
        <w:t>ν φέρνετε μία τροπολογία για να επεκτείνετε τις ρυθμίσεις -που ο νόμος έτσι ήθελε να κάνει, ο δικός σας νόμος- και πριν το 2012, για να κλείσετε το θέμα, και φέρνετε μία τροπολογία για δυο μήνες; Για να ξανακάνουμε την ίδια συζήτηση εδώ; Είναι πρακτική αυτ</w:t>
      </w:r>
      <w:r>
        <w:rPr>
          <w:rFonts w:eastAsia="Times New Roman"/>
          <w:szCs w:val="24"/>
        </w:rPr>
        <w:t>ή;</w:t>
      </w:r>
    </w:p>
    <w:p w14:paraId="5D189B94" w14:textId="77777777" w:rsidR="00CB774E" w:rsidRDefault="00A25ABA">
      <w:pPr>
        <w:spacing w:after="0" w:line="600" w:lineRule="auto"/>
        <w:ind w:firstLine="720"/>
        <w:contextualSpacing/>
        <w:jc w:val="both"/>
        <w:rPr>
          <w:rFonts w:eastAsia="Times New Roman"/>
          <w:szCs w:val="24"/>
        </w:rPr>
      </w:pPr>
      <w:r>
        <w:rPr>
          <w:rFonts w:eastAsia="Times New Roman"/>
          <w:szCs w:val="24"/>
        </w:rPr>
        <w:t xml:space="preserve"> Και ακόμη, με την ευκαιρία μιας και συζητάμε για το Μέγαρο</w:t>
      </w:r>
      <w:r>
        <w:rPr>
          <w:rFonts w:eastAsia="Times New Roman"/>
          <w:szCs w:val="24"/>
        </w:rPr>
        <w:t xml:space="preserve"> Μουσικής</w:t>
      </w:r>
      <w:r>
        <w:rPr>
          <w:rFonts w:eastAsia="Times New Roman"/>
          <w:szCs w:val="24"/>
        </w:rPr>
        <w:t xml:space="preserve">, κυρία Υπουργέ, έχετε σκοπό να οργανώσετε αποσπάσεις για να βολέψετε «ημετέρους» και να χρησιμοποιήσετε και τις εστίες του </w:t>
      </w:r>
      <w:r>
        <w:rPr>
          <w:rFonts w:eastAsia="Times New Roman"/>
          <w:szCs w:val="24"/>
        </w:rPr>
        <w:t>π</w:t>
      </w:r>
      <w:r>
        <w:rPr>
          <w:rFonts w:eastAsia="Times New Roman"/>
          <w:szCs w:val="24"/>
        </w:rPr>
        <w:t>ολιτισμού γι’ αυτό; Κάτι τέτοιο ακούγεται. Επίσης, ακούγεται</w:t>
      </w:r>
      <w:r>
        <w:rPr>
          <w:rFonts w:eastAsia="Times New Roman"/>
          <w:szCs w:val="24"/>
        </w:rPr>
        <w:t xml:space="preserve"> ότι τρεις νοσηλεύτριες που παρέλειψε ο νόμος Μπαλτά να τις τακτοποιήσει, θέλει -λέει- η </w:t>
      </w:r>
      <w:r>
        <w:rPr>
          <w:rFonts w:eastAsia="Times New Roman"/>
          <w:szCs w:val="24"/>
        </w:rPr>
        <w:t>δ</w:t>
      </w:r>
      <w:r>
        <w:rPr>
          <w:rFonts w:eastAsia="Times New Roman"/>
          <w:szCs w:val="24"/>
        </w:rPr>
        <w:t xml:space="preserve">ιοίκηση να τις αλλάξει και να φέρει τρεις δικές της νοσηλεύτριες. Τέτοια ακούγονται. </w:t>
      </w:r>
    </w:p>
    <w:p w14:paraId="5D189B95" w14:textId="77777777" w:rsidR="00CB774E" w:rsidRDefault="00A25ABA">
      <w:pPr>
        <w:spacing w:after="0" w:line="600" w:lineRule="auto"/>
        <w:ind w:firstLine="720"/>
        <w:contextualSpacing/>
        <w:jc w:val="both"/>
        <w:rPr>
          <w:rFonts w:eastAsia="Times New Roman"/>
          <w:szCs w:val="24"/>
        </w:rPr>
      </w:pPr>
      <w:r>
        <w:rPr>
          <w:rFonts w:eastAsia="Times New Roman"/>
          <w:szCs w:val="24"/>
        </w:rPr>
        <w:t>Τα θέματα του προσωπικού του Μεγάρου</w:t>
      </w:r>
      <w:r>
        <w:rPr>
          <w:rFonts w:eastAsia="Times New Roman"/>
          <w:szCs w:val="24"/>
        </w:rPr>
        <w:t xml:space="preserve"> Μουσικής</w:t>
      </w:r>
      <w:r>
        <w:rPr>
          <w:rFonts w:eastAsia="Times New Roman"/>
          <w:szCs w:val="24"/>
        </w:rPr>
        <w:t>, κυρία Υπουργέ, έγιναν το άρμα της</w:t>
      </w:r>
      <w:r>
        <w:rPr>
          <w:rFonts w:eastAsia="Times New Roman"/>
          <w:szCs w:val="24"/>
        </w:rPr>
        <w:t xml:space="preserve"> επίλυσης του προβλήματος. Πάνω σε αυτό συμφώνησαν οι περισσότεροι εδώ. Και τελικά, με τη διαιώνιση αυτών των πρακτικών, τι επιτυγχάνεται; Το μόνο πράγμα που έχει γίνει από τη ρύθμιση του Φεβρουαρίου του </w:t>
      </w:r>
      <w:r>
        <w:rPr>
          <w:rFonts w:eastAsia="Times New Roman"/>
          <w:szCs w:val="24"/>
        </w:rPr>
        <w:lastRenderedPageBreak/>
        <w:t>2016 είναι η περικοπή των αμοιβών του προσωπικού. Μό</w:t>
      </w:r>
      <w:r>
        <w:rPr>
          <w:rFonts w:eastAsia="Times New Roman"/>
          <w:szCs w:val="24"/>
        </w:rPr>
        <w:t>νο αυτή την αλλαγή κάνατε, παρ</w:t>
      </w:r>
      <w:r>
        <w:rPr>
          <w:rFonts w:eastAsia="Times New Roman"/>
          <w:szCs w:val="24"/>
        </w:rPr>
        <w:t xml:space="preserve">’ </w:t>
      </w:r>
      <w:r>
        <w:rPr>
          <w:rFonts w:eastAsia="Times New Roman"/>
          <w:szCs w:val="24"/>
        </w:rPr>
        <w:t xml:space="preserve">ότι φέρατε συνολικό νόμο τον Φεβρουάριο του 2016. </w:t>
      </w:r>
    </w:p>
    <w:p w14:paraId="5D189B96" w14:textId="77777777" w:rsidR="00CB774E" w:rsidRDefault="00A25ABA">
      <w:pPr>
        <w:spacing w:after="0"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5D189B97" w14:textId="77777777" w:rsidR="00CB774E" w:rsidRDefault="00A25ABA">
      <w:pPr>
        <w:spacing w:after="0" w:line="600" w:lineRule="auto"/>
        <w:ind w:firstLine="720"/>
        <w:contextualSpacing/>
        <w:jc w:val="both"/>
        <w:rPr>
          <w:rFonts w:eastAsia="Times New Roman"/>
          <w:szCs w:val="24"/>
        </w:rPr>
      </w:pPr>
      <w:r>
        <w:rPr>
          <w:rFonts w:eastAsia="Times New Roman"/>
          <w:szCs w:val="24"/>
        </w:rPr>
        <w:t xml:space="preserve">Κύριε Πρόεδρε, με την ανοχή σας, θα ήθελα δύο λεπτά ακόμη. </w:t>
      </w:r>
    </w:p>
    <w:p w14:paraId="5D189B98" w14:textId="77777777" w:rsidR="00CB774E" w:rsidRDefault="00A25ABA">
      <w:pPr>
        <w:spacing w:after="0" w:line="600" w:lineRule="auto"/>
        <w:ind w:firstLine="720"/>
        <w:contextualSpacing/>
        <w:jc w:val="both"/>
        <w:rPr>
          <w:rFonts w:eastAsia="Times New Roman"/>
          <w:szCs w:val="24"/>
        </w:rPr>
      </w:pPr>
      <w:r>
        <w:rPr>
          <w:rFonts w:eastAsia="Times New Roman"/>
          <w:szCs w:val="24"/>
        </w:rPr>
        <w:t xml:space="preserve">Κυρίες και κύριοι Βουλευτές, </w:t>
      </w:r>
      <w:r>
        <w:rPr>
          <w:rFonts w:eastAsia="Times New Roman"/>
          <w:szCs w:val="24"/>
        </w:rPr>
        <w:t xml:space="preserve">έχω ένα σχόλιο για την τροπολογία περί 850 εκατομμυρίων περίπου, που μεταφέρονται για τις ανάγκες του ασφαλιστικού συστήματος, ειδικά της χορήγησης συντάξεων σε νέους συνταξιούχους. Είπε «ωραία» ο κ. Μανιάτης, ότι «εμείς είμαστε με τους συνταξιούχους». Θα </w:t>
      </w:r>
      <w:r>
        <w:rPr>
          <w:rFonts w:eastAsia="Times New Roman"/>
          <w:szCs w:val="24"/>
        </w:rPr>
        <w:t xml:space="preserve">το στηρίξουμε αυτό. </w:t>
      </w:r>
    </w:p>
    <w:p w14:paraId="5D189B99" w14:textId="77777777" w:rsidR="00CB774E" w:rsidRDefault="00A25ABA">
      <w:pPr>
        <w:spacing w:after="0" w:line="600" w:lineRule="auto"/>
        <w:ind w:firstLine="720"/>
        <w:contextualSpacing/>
        <w:jc w:val="both"/>
        <w:rPr>
          <w:rFonts w:eastAsia="Times New Roman"/>
          <w:szCs w:val="24"/>
        </w:rPr>
      </w:pPr>
      <w:r>
        <w:rPr>
          <w:rFonts w:eastAsia="Times New Roman"/>
          <w:szCs w:val="24"/>
        </w:rPr>
        <w:t xml:space="preserve">Εσείς, </w:t>
      </w:r>
      <w:r>
        <w:rPr>
          <w:rFonts w:eastAsia="Times New Roman"/>
          <w:szCs w:val="24"/>
        </w:rPr>
        <w:t>όμως,</w:t>
      </w:r>
      <w:r>
        <w:rPr>
          <w:rFonts w:eastAsia="Times New Roman"/>
          <w:szCs w:val="24"/>
        </w:rPr>
        <w:t xml:space="preserve"> ως Κυβέρνηση και ως Πλειοψηφία -κύριε Μαντά, θα πάρετε τον λόγο-, δεν λέγατε ότι λύσατε το </w:t>
      </w:r>
      <w:r>
        <w:rPr>
          <w:rFonts w:eastAsia="Times New Roman"/>
          <w:szCs w:val="24"/>
        </w:rPr>
        <w:t>α</w:t>
      </w:r>
      <w:r>
        <w:rPr>
          <w:rFonts w:eastAsia="Times New Roman"/>
          <w:szCs w:val="24"/>
        </w:rPr>
        <w:t xml:space="preserve">σφαλιστικό πριν από λίγους μήνες; Δεν φέρατε εδώ τη λύση του </w:t>
      </w:r>
      <w:r>
        <w:rPr>
          <w:rFonts w:eastAsia="Times New Roman"/>
          <w:szCs w:val="24"/>
        </w:rPr>
        <w:t>α</w:t>
      </w:r>
      <w:r>
        <w:rPr>
          <w:rFonts w:eastAsia="Times New Roman"/>
          <w:szCs w:val="24"/>
        </w:rPr>
        <w:t>σφαλιστικού; Δεν κάνατε παρέμβαση νομοθετική; Δεν αντιπαρατεθήκαμε σ</w:t>
      </w:r>
      <w:r>
        <w:rPr>
          <w:rFonts w:eastAsia="Times New Roman"/>
          <w:szCs w:val="24"/>
        </w:rPr>
        <w:t xml:space="preserve">τη Βουλή; Δεν ισχυριζόσασταν ότι κλείσατε το </w:t>
      </w:r>
      <w:r>
        <w:rPr>
          <w:rFonts w:eastAsia="Times New Roman"/>
          <w:szCs w:val="24"/>
        </w:rPr>
        <w:t>α</w:t>
      </w:r>
      <w:r>
        <w:rPr>
          <w:rFonts w:eastAsia="Times New Roman"/>
          <w:szCs w:val="24"/>
        </w:rPr>
        <w:t xml:space="preserve">σφαλιστικό με την επίλυσή του;                    </w:t>
      </w:r>
      <w:r>
        <w:rPr>
          <w:rFonts w:eastAsia="Times New Roman"/>
          <w:b/>
          <w:szCs w:val="24"/>
        </w:rPr>
        <w:t xml:space="preserve"> </w:t>
      </w:r>
    </w:p>
    <w:p w14:paraId="5D189B9A"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Τι είναι αυτό τώρα εδώ; Τι μεταφορά κονδυλίου είναι αυτή; Από πού αφαιρούνται αυτά για να δοθούν εκεί; Ποιες είναι οι διαρρυθμίσεις που γίνονται στο εσωτερικό</w:t>
      </w:r>
      <w:r>
        <w:rPr>
          <w:rFonts w:eastAsia="Times New Roman" w:cs="Times New Roman"/>
          <w:szCs w:val="24"/>
        </w:rPr>
        <w:t xml:space="preserve"> του </w:t>
      </w:r>
      <w:r>
        <w:rPr>
          <w:rFonts w:eastAsia="Times New Roman" w:cs="Times New Roman"/>
          <w:szCs w:val="24"/>
        </w:rPr>
        <w:t>π</w:t>
      </w:r>
      <w:r>
        <w:rPr>
          <w:rFonts w:eastAsia="Times New Roman" w:cs="Times New Roman"/>
          <w:szCs w:val="24"/>
        </w:rPr>
        <w:t>ροϋπολογισμού</w:t>
      </w:r>
      <w:r>
        <w:rPr>
          <w:rFonts w:eastAsia="Times New Roman" w:cs="Times New Roman"/>
          <w:szCs w:val="24"/>
        </w:rPr>
        <w:t>,</w:t>
      </w:r>
      <w:r>
        <w:rPr>
          <w:rFonts w:eastAsia="Times New Roman" w:cs="Times New Roman"/>
          <w:szCs w:val="24"/>
        </w:rPr>
        <w:t xml:space="preserve"> ώστε αυτά τα χρήματα να διατεθούν για τον σκοπό αυτό; Είναι μια ομολογία της χρεοκοπίας σας; </w:t>
      </w:r>
    </w:p>
    <w:p w14:paraId="5D189B9B"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Δεν μας ξαφνιάζει ότι αλλάζετε τον ασφαλιστικό νόμο ή τον συμπληρώνετε κάθε μήνα που περνάει. Θυμόμαστε αλλαγές, για τις οποίες πανηγυρίζατε εδώ ότι κρατήσατε διατάξεις, ρυθμίσεις ευνοϊκές για νέους εργαζομένους και μελλοντικούς συνταξιούχους και με αυτό λ</w:t>
      </w:r>
      <w:r>
        <w:rPr>
          <w:rFonts w:eastAsia="Times New Roman" w:cs="Times New Roman"/>
          <w:szCs w:val="24"/>
        </w:rPr>
        <w:t xml:space="preserve">έγατε στους Βουλευτές της Πλειοψηφίας ότι κάτι κάνετε. Δέκα ημέρες μετά την ψήφιση του </w:t>
      </w:r>
      <w:r>
        <w:rPr>
          <w:rFonts w:eastAsia="Times New Roman" w:cs="Times New Roman"/>
          <w:szCs w:val="24"/>
        </w:rPr>
        <w:t>α</w:t>
      </w:r>
      <w:r>
        <w:rPr>
          <w:rFonts w:eastAsia="Times New Roman" w:cs="Times New Roman"/>
          <w:szCs w:val="24"/>
        </w:rPr>
        <w:t>σφαλιστικού τις πήρατε πίσω. Δεν μας παραξενεύουν τα κόλπα αυτά που κάνετε. Όμως, εδώ το ποσό είναι κοντά στο 1 δισεκατομμύριο ευρώ. Τι μεταφορά είναι αυτή; Έχετε να δώ</w:t>
      </w:r>
      <w:r>
        <w:rPr>
          <w:rFonts w:eastAsia="Times New Roman" w:cs="Times New Roman"/>
          <w:szCs w:val="24"/>
        </w:rPr>
        <w:t xml:space="preserve">σετε επαρκείς απαντήσεις; </w:t>
      </w:r>
    </w:p>
    <w:p w14:paraId="5D189B9C"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μια και είστε Υφυπουργός Οικονομικών, δεν μας λέτε και γιατί αυτός ο νέος γύρος καθυστέρησης σε ό,τι αφορά την επένδυση στο Ελληνικό; Διαβάζουμε για τετράμηνη νέα καθυστέρηση. Γιατί; Εδώ ο συνάδελφος από την Πλειοψηφία, ο κ. </w:t>
      </w:r>
      <w:r>
        <w:rPr>
          <w:rFonts w:eastAsia="Times New Roman" w:cs="Times New Roman"/>
          <w:szCs w:val="24"/>
        </w:rPr>
        <w:t xml:space="preserve">Καμμένος, μου έλεγε πριν από λίγο ότι ακόμα τα λεωφορεία είναι </w:t>
      </w:r>
      <w:r>
        <w:rPr>
          <w:rFonts w:eastAsia="Times New Roman" w:cs="Times New Roman"/>
          <w:szCs w:val="24"/>
        </w:rPr>
        <w:lastRenderedPageBreak/>
        <w:t>παρκαρισμένα εκεί. Το αμαξοστάσιο δεν έχει φύγει από τον χώρο. Τι συμβαίνει και έχουμε νέο γύρο καθυστερήσεων; Έχετε κα</w:t>
      </w:r>
      <w:r>
        <w:rPr>
          <w:rFonts w:eastAsia="Times New Roman" w:cs="Times New Roman"/>
          <w:szCs w:val="24"/>
        </w:rPr>
        <w:t>μ</w:t>
      </w:r>
      <w:r>
        <w:rPr>
          <w:rFonts w:eastAsia="Times New Roman" w:cs="Times New Roman"/>
          <w:szCs w:val="24"/>
        </w:rPr>
        <w:t>μία εξήγηση να δώσετε; Γιατί τελικώς το μυαλό μας πάει και λίγο πονηρότερ</w:t>
      </w:r>
      <w:r>
        <w:rPr>
          <w:rFonts w:eastAsia="Times New Roman" w:cs="Times New Roman"/>
          <w:szCs w:val="24"/>
        </w:rPr>
        <w:t xml:space="preserve">α. Ενάμισης χρόνος καθυστέρησης για δήθεν διαπραγματεύσεις για τη νέα σύμβαση! Θα είχαμε έργα από τον Ιούνιο του 2016 εκεί. Και τώρα νέοι γύροι για άλλα θέματα, τα οποία δεν ξέρουμε. </w:t>
      </w:r>
    </w:p>
    <w:p w14:paraId="5D189B9D"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Κύριοι συνάδελφοι, δεν έχει κλείσει το θέμα. Τετράμηνη καθυστέρηση, λέει</w:t>
      </w:r>
      <w:r>
        <w:rPr>
          <w:rFonts w:eastAsia="Times New Roman" w:cs="Times New Roman"/>
          <w:szCs w:val="24"/>
        </w:rPr>
        <w:t xml:space="preserve">, στην υπογραφή. Μετά έχουμε έκδοση προεδρικών διαταγμάτων. Εδώ αυτό πάει να αρχίσει να υλοποιείται μετά τη λήξη της κοινοβουλευτικής περιόδου, που εξελέγη η Βουλή τον Σεπτέμβριο του 2015. </w:t>
      </w:r>
    </w:p>
    <w:p w14:paraId="5D189B9E"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Νομίζω ότι η αποτυχία σας σε όλα τα επίπεδα είναι πια καταφανής. Κ</w:t>
      </w:r>
      <w:r>
        <w:rPr>
          <w:rFonts w:eastAsia="Times New Roman" w:cs="Times New Roman"/>
          <w:szCs w:val="24"/>
        </w:rPr>
        <w:t>αι, συνάδελφοι της Πλειοψηφίας, που έχετε και το θάρρος να μιλάτε για φως στο βάθος του τούνελ, τι φως είναι αυτό; Είναι φως ήλιου ή το φως που έρχεται να σας πλακώσει; Νομίζω το δεύτερο.</w:t>
      </w:r>
    </w:p>
    <w:p w14:paraId="5D189B9F"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Ευχαριστώ.</w:t>
      </w:r>
    </w:p>
    <w:p w14:paraId="5D189BA0"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w:t>
      </w:r>
      <w:r>
        <w:rPr>
          <w:rFonts w:eastAsia="Times New Roman" w:cs="Times New Roman"/>
          <w:szCs w:val="24"/>
        </w:rPr>
        <w:t>αξης ΠΑΣΟΚ-ΔΗΜΑΡ)</w:t>
      </w:r>
    </w:p>
    <w:p w14:paraId="5D189BA1"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Ευχαριστούμε.</w:t>
      </w:r>
    </w:p>
    <w:p w14:paraId="5D189BA2"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w:t>
      </w:r>
      <w:r>
        <w:rPr>
          <w:rFonts w:eastAsia="Times New Roman" w:cs="Times New Roman"/>
          <w:szCs w:val="24"/>
        </w:rPr>
        <w:t>ΥΘΕΡΙΟΣ ΒΕΝΙΖΕΛΟΣ» και ενημερώθηκαν για την ιστορία του κτηρίου και τον τρόπο οργάνωσης και λειτουργίας της Βουλής, σαράντα οκτώ μαθήτριες και μαθητές και τρεις εκπαιδευτικοί συνοδοί τους από το 5</w:t>
      </w:r>
      <w:r>
        <w:rPr>
          <w:rFonts w:eastAsia="Times New Roman" w:cs="Times New Roman"/>
          <w:szCs w:val="24"/>
          <w:vertAlign w:val="superscript"/>
        </w:rPr>
        <w:t>ο</w:t>
      </w:r>
      <w:r>
        <w:rPr>
          <w:rFonts w:eastAsia="Times New Roman" w:cs="Times New Roman"/>
          <w:szCs w:val="24"/>
        </w:rPr>
        <w:t xml:space="preserve"> Δημοτικό Σχολείο Βριλησσίων.</w:t>
      </w:r>
    </w:p>
    <w:p w14:paraId="5D189BA3"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Η Βουλή τούς καλωσορίζει.</w:t>
      </w:r>
    </w:p>
    <w:p w14:paraId="5D189BA4" w14:textId="77777777" w:rsidR="00CB774E" w:rsidRDefault="00A25ABA">
      <w:pPr>
        <w:spacing w:after="0" w:line="600" w:lineRule="auto"/>
        <w:ind w:firstLine="720"/>
        <w:contextualSpacing/>
        <w:jc w:val="center"/>
        <w:rPr>
          <w:rFonts w:eastAsia="Times New Roman" w:cs="Times New Roman"/>
          <w:szCs w:val="24"/>
        </w:rPr>
      </w:pPr>
      <w:r>
        <w:rPr>
          <w:rFonts w:eastAsia="Times New Roman" w:cs="Times New Roman"/>
          <w:szCs w:val="24"/>
        </w:rPr>
        <w:t>(Χε</w:t>
      </w:r>
      <w:r>
        <w:rPr>
          <w:rFonts w:eastAsia="Times New Roman" w:cs="Times New Roman"/>
          <w:szCs w:val="24"/>
        </w:rPr>
        <w:t>ιροκροτήματα απ’ όλες τις πτέρυγες της Βουλής)</w:t>
      </w:r>
    </w:p>
    <w:p w14:paraId="5D189BA5"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Επ’ ευκαιρία του ότι ο κ. Λοβέρδος εμνημόνευσε τον Κωστή Στεφανόπουλο, θεωρώ καθήκον μου, για να υπάρχει και στα Πρακτικά της Βουλής, και απευθύνομαι και προς τους Κοινοβουλευτικούς Εκπροσώπους, τον κ. Δένδια,</w:t>
      </w:r>
      <w:r>
        <w:rPr>
          <w:rFonts w:eastAsia="Times New Roman" w:cs="Times New Roman"/>
          <w:szCs w:val="24"/>
        </w:rPr>
        <w:t xml:space="preserve"> που είναι διαπρεπής νομικός, τον κ. Μαντά, που δεν είναι νομικός, αλλά είναι διαπρεπής γιατρός και τον κ. Λοβέρδο, που είναι καθηγητής Συνταγματικού Δικαίου, να τους μεταφέρω </w:t>
      </w:r>
      <w:r>
        <w:rPr>
          <w:rFonts w:eastAsia="Times New Roman" w:cs="Times New Roman"/>
          <w:szCs w:val="24"/>
        </w:rPr>
        <w:lastRenderedPageBreak/>
        <w:t>ότι ο Κωστής Στεφανόπουλος βρέθηκε μπροστά σε ένα τεράστιο συνταγματικό πρόβλημα</w:t>
      </w:r>
      <w:r>
        <w:rPr>
          <w:rFonts w:eastAsia="Times New Roman" w:cs="Times New Roman"/>
          <w:szCs w:val="24"/>
        </w:rPr>
        <w:t xml:space="preserve"> όταν ο Πρωθυπουργός τότε, ο Ανδρέας Παπανδρέου, νοσηλευόμενος στο </w:t>
      </w:r>
      <w:r>
        <w:rPr>
          <w:rFonts w:eastAsia="Times New Roman" w:cs="Times New Roman"/>
          <w:szCs w:val="24"/>
        </w:rPr>
        <w:t>«</w:t>
      </w:r>
      <w:r>
        <w:rPr>
          <w:rFonts w:eastAsia="Times New Roman" w:cs="Times New Roman"/>
          <w:szCs w:val="24"/>
        </w:rPr>
        <w:t>Ωνάσειο</w:t>
      </w:r>
      <w:r>
        <w:rPr>
          <w:rFonts w:eastAsia="Times New Roman" w:cs="Times New Roman"/>
          <w:szCs w:val="24"/>
        </w:rPr>
        <w:t>»</w:t>
      </w:r>
      <w:r>
        <w:rPr>
          <w:rFonts w:eastAsia="Times New Roman" w:cs="Times New Roman"/>
          <w:szCs w:val="24"/>
        </w:rPr>
        <w:t xml:space="preserve"> ήταν διασωληνωμένος και ουδείς μπορούσε να δώσει γνωμάτευση ότι μετά θα μπορούσε να επανέλθει όχι ως Πρωθυπουργός, αλλά ακόμα και ως άνθρωπος εν ζωή. </w:t>
      </w:r>
    </w:p>
    <w:p w14:paraId="5D189BA6"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Η χώρα, λοιπόν, είχε συνταγμ</w:t>
      </w:r>
      <w:r>
        <w:rPr>
          <w:rFonts w:eastAsia="Times New Roman" w:cs="Times New Roman"/>
          <w:szCs w:val="24"/>
        </w:rPr>
        <w:t>ατικό κενό. Ο Στεφανόπουλος δεν ήξερε τι να κάνει. Ερχόταν και ζητούσε από εμάς, τους γιατρούς εννοώ, να του πούμε τι να κάνει από πλευράς ιατρικής. Δηλαδή ρωτούσε: προβλέπετε ότι ο Πρωθυπουργός θα ανανήψει, θα μπορεί να ασκήσει τα καθήκοντά του; Να καλέσε</w:t>
      </w:r>
      <w:r>
        <w:rPr>
          <w:rFonts w:eastAsia="Times New Roman" w:cs="Times New Roman"/>
          <w:szCs w:val="24"/>
        </w:rPr>
        <w:t>ι ποιον; Η Κοινοβουλευτική Ομάδα από ποιον να ενημερωθεί, αφού οι γιατροί δεν μπορούσαν να ενημερώσουν και να πουν ότι εξέλιπε ο Πρωθυπουργός; Στην Αμερική, όπως ξέρετε, το Σύνταγμα προβλέπει ότι ακόμα και όταν υποστεί νάρκωση ο Πρόεδρος της Αμερικής, ο Αν</w:t>
      </w:r>
      <w:r>
        <w:rPr>
          <w:rFonts w:eastAsia="Times New Roman" w:cs="Times New Roman"/>
          <w:szCs w:val="24"/>
        </w:rPr>
        <w:t xml:space="preserve">τιπρόεδρος στον χρόνο της χειρουργικής επεμβάσεως αναλαμβάνει καθήκοντα Προέδρου, γιατί εκεί αντιμετωπίζουν προβλήματα ακόμα και πυρηνικού πολέμου. </w:t>
      </w:r>
    </w:p>
    <w:p w14:paraId="5D189BA7"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Εμείς εδώ δεν είχαμε, βέβαια, τέτοιο πρόβλημα πυρηνικού πολέμου. Είχαμε, όμως, μετά από λίγες ημέρες, αν θυ</w:t>
      </w:r>
      <w:r>
        <w:rPr>
          <w:rFonts w:eastAsia="Times New Roman" w:cs="Times New Roman"/>
          <w:szCs w:val="24"/>
        </w:rPr>
        <w:t>μάστε, τα Ίμια.</w:t>
      </w:r>
    </w:p>
    <w:p w14:paraId="5D189BA8"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Φανταζόσασταν να συνέβαιναν τα Ίμια λίγες μέρες πιο πριν; Ποιος θα μπορούσε να πάρει απόφαση και τέτοια απόφαση που να είναι καθοριστική για τη χώρα; Αυτό λοιπόν το λέω διότι θα πρέπει να το λάβουν υπ’ όψιν τους εν</w:t>
      </w:r>
      <w:r>
        <w:rPr>
          <w:rFonts w:eastAsia="Times New Roman" w:cs="Times New Roman"/>
          <w:szCs w:val="24"/>
        </w:rPr>
        <w:t xml:space="preserve"> </w:t>
      </w:r>
      <w:r>
        <w:rPr>
          <w:rFonts w:eastAsia="Times New Roman" w:cs="Times New Roman"/>
          <w:szCs w:val="24"/>
        </w:rPr>
        <w:t>όψει της μεταβολής του Συ</w:t>
      </w:r>
      <w:r>
        <w:rPr>
          <w:rFonts w:eastAsia="Times New Roman" w:cs="Times New Roman"/>
          <w:szCs w:val="24"/>
        </w:rPr>
        <w:t>ντάγματος. Υπάρχει συνταγματικό κενό.</w:t>
      </w:r>
    </w:p>
    <w:p w14:paraId="5D189BA9"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Ο Κωστής Στεφανόπουλος, λοιπόν, για να μην μακρηγορώ, πήρε πάνω του την ευθύνη και πραγματικά περάσαμε δύσκολες ώρες, για να μην πω μέρες, για να δούμε τι θα γίνει. Υπήρχε αδιέξοδο. Και αυτό το καταγράφω, για να υπάρχε</w:t>
      </w:r>
      <w:r>
        <w:rPr>
          <w:rFonts w:eastAsia="Times New Roman" w:cs="Times New Roman"/>
          <w:szCs w:val="24"/>
        </w:rPr>
        <w:t xml:space="preserve">ι και στην ιστορία. </w:t>
      </w:r>
    </w:p>
    <w:p w14:paraId="5D189BAA"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Ο κ. Βρούτσης έχει τώρα τον λόγο.</w:t>
      </w:r>
    </w:p>
    <w:p w14:paraId="5D189BAB"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Κυρίες και κύριοι συνάδελφοι, περίμενα σήμερα στη συνεδρίαση, μια τροπολογία που συζητήθηκε στην </w:t>
      </w:r>
      <w:r>
        <w:rPr>
          <w:rFonts w:eastAsia="Times New Roman" w:cs="Times New Roman"/>
          <w:szCs w:val="24"/>
        </w:rPr>
        <w:t>ε</w:t>
      </w:r>
      <w:r>
        <w:rPr>
          <w:rFonts w:eastAsia="Times New Roman" w:cs="Times New Roman"/>
          <w:szCs w:val="24"/>
        </w:rPr>
        <w:t xml:space="preserve">πιτροπή και ενσωματώθηκε στον νόμο, αυτή για τα 859 εκατομμύρια, να </w:t>
      </w:r>
      <w:r>
        <w:rPr>
          <w:rFonts w:eastAsia="Times New Roman" w:cs="Times New Roman"/>
          <w:szCs w:val="24"/>
        </w:rPr>
        <w:lastRenderedPageBreak/>
        <w:t>κάνει την Υπουργό</w:t>
      </w:r>
      <w:r>
        <w:rPr>
          <w:rFonts w:eastAsia="Times New Roman" w:cs="Times New Roman"/>
          <w:szCs w:val="24"/>
        </w:rPr>
        <w:t xml:space="preserve"> κ. Αχτσιόγλου να έρθει στη Βουλή να ενημερώσει για το με ποια διαδικασία θα πληρωθούν τα ληξιπρόθεσμα, ποιοι είναι οι μηχανισμοί του Υπουργείου και τι προετοιμασίες γίνονται. </w:t>
      </w:r>
    </w:p>
    <w:p w14:paraId="5D189BAC"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Εκτιμώ ότι δεν ήρθε για λόγους συνειδητούς, διότι πιθανόν γνώριζε ότι θα αντιμε</w:t>
      </w:r>
      <w:r>
        <w:rPr>
          <w:rFonts w:eastAsia="Times New Roman" w:cs="Times New Roman"/>
          <w:szCs w:val="24"/>
        </w:rPr>
        <w:t>τωπίσει αμείλικτα ερωτήματα, τα οποία έχουν να κάνουν με την επικαιρότητα, έχουν να κάνουν με τη διαπραγμάτευση με τα εργασιακά και με την ομολογία της, την ειλικρινή θα έλεγα, ότι οι ΣΥΡΙΖΑ-ΑΝΕΛ ως Κυβέρνηση έχουν την απόλυτη ευθύνη για δ</w:t>
      </w:r>
      <w:r>
        <w:rPr>
          <w:rFonts w:eastAsia="Times New Roman" w:cs="Times New Roman"/>
          <w:szCs w:val="24"/>
        </w:rPr>
        <w:t>ύ</w:t>
      </w:r>
      <w:r>
        <w:rPr>
          <w:rFonts w:eastAsia="Times New Roman" w:cs="Times New Roman"/>
          <w:szCs w:val="24"/>
        </w:rPr>
        <w:t>ο χρόνια καθυστέ</w:t>
      </w:r>
      <w:r>
        <w:rPr>
          <w:rFonts w:eastAsia="Times New Roman" w:cs="Times New Roman"/>
          <w:szCs w:val="24"/>
        </w:rPr>
        <w:t xml:space="preserve">ρησης στα ζητήματα των εργασιακών και στη μη επίλυσή τους. Έχουν την απόλυτη ευθύνη για τη μείωση των μισθών των εργαζομένων. Έχουν την απόλυτη ευθύνη ότι η ισχυρή τάση αποκλιμάκωσης φρενάρισε και επιβραδύνθηκε. Έχουν την απόλυτη ευθύνη για την εικόνα που </w:t>
      </w:r>
      <w:r>
        <w:rPr>
          <w:rFonts w:eastAsia="Times New Roman" w:cs="Times New Roman"/>
          <w:szCs w:val="24"/>
        </w:rPr>
        <w:t>παρουσιάζει πλέον η αγορά εργασίας, η οποία για πρώτη φορά στα δ</w:t>
      </w:r>
      <w:r>
        <w:rPr>
          <w:rFonts w:eastAsia="Times New Roman" w:cs="Times New Roman"/>
          <w:szCs w:val="24"/>
        </w:rPr>
        <w:t>ύ</w:t>
      </w:r>
      <w:r>
        <w:rPr>
          <w:rFonts w:eastAsia="Times New Roman" w:cs="Times New Roman"/>
          <w:szCs w:val="24"/>
        </w:rPr>
        <w:t>ο χρόνια ΣΥΡΙΖΑ-ΑΝΕΛ είναι μια κόκκινη αγορά εργασίας. Δηλαδή, οι ευέλικτες μορφές απασχόλησης κυριαρχούν, για πρώτη φορά στην ιστορία της αγοράς εργασίας, απόλυτα της πλήρους απασχόλησης. Αυ</w:t>
      </w:r>
      <w:r>
        <w:rPr>
          <w:rFonts w:eastAsia="Times New Roman" w:cs="Times New Roman"/>
          <w:szCs w:val="24"/>
        </w:rPr>
        <w:t xml:space="preserve">τό είναι το έργο ΣΥΡΙΖΑ-ΑΝΕΛ και για αυτό απουσιάζει σήμερα η κυρία Υπουργός, που προς τιμήν της –όχι διά της </w:t>
      </w:r>
      <w:r>
        <w:rPr>
          <w:rFonts w:eastAsia="Times New Roman" w:cs="Times New Roman"/>
          <w:szCs w:val="24"/>
        </w:rPr>
        <w:lastRenderedPageBreak/>
        <w:t>απουσίας της, προς τιμήν της- η πρώτη της ανακοίνωση προχθές –η πρώτη που έβγαλε ως δελτίο Τύπου- είναι μια ανακοίνωση που ομολογεί αυτά που λέω τ</w:t>
      </w:r>
      <w:r>
        <w:rPr>
          <w:rFonts w:eastAsia="Times New Roman" w:cs="Times New Roman"/>
          <w:szCs w:val="24"/>
        </w:rPr>
        <w:t>ώρα, κύριοι του ΣΥΡΙΖΑ. Ομολογεί ότι είναι λάθος του ΣΥΡΙΖΑ και αυτό που συμβαίνει σήμερα. Διότι στην πρώτη της ανακοίνωση στο Υπουργείο, τι κάνει; Επιζητεί και επιδιώκει πλέον στο πλαίσιο της διαπραγμάτευσης να έρθουμε στη συμφωνία που έκανα μαζί με τον π</w:t>
      </w:r>
      <w:r>
        <w:rPr>
          <w:rFonts w:eastAsia="Times New Roman" w:cs="Times New Roman"/>
          <w:szCs w:val="24"/>
        </w:rPr>
        <w:t xml:space="preserve">αρευρισκόμενο Βασίλη Κεγκέρογλου στη Γενεύη </w:t>
      </w:r>
      <w:r>
        <w:rPr>
          <w:rFonts w:eastAsia="Times New Roman" w:cs="Times New Roman"/>
          <w:szCs w:val="24"/>
        </w:rPr>
        <w:t xml:space="preserve">στις </w:t>
      </w:r>
      <w:r>
        <w:rPr>
          <w:rFonts w:eastAsia="Times New Roman" w:cs="Times New Roman"/>
          <w:szCs w:val="24"/>
        </w:rPr>
        <w:t>30</w:t>
      </w:r>
      <w:r>
        <w:rPr>
          <w:rFonts w:eastAsia="Times New Roman" w:cs="Times New Roman"/>
          <w:szCs w:val="24"/>
        </w:rPr>
        <w:t>-</w:t>
      </w:r>
      <w:r>
        <w:rPr>
          <w:rFonts w:eastAsia="Times New Roman" w:cs="Times New Roman"/>
          <w:szCs w:val="24"/>
        </w:rPr>
        <w:t>9</w:t>
      </w:r>
      <w:r>
        <w:rPr>
          <w:rFonts w:eastAsia="Times New Roman" w:cs="Times New Roman"/>
          <w:szCs w:val="24"/>
        </w:rPr>
        <w:t>-</w:t>
      </w:r>
      <w:r>
        <w:rPr>
          <w:rFonts w:eastAsia="Times New Roman" w:cs="Times New Roman"/>
          <w:szCs w:val="24"/>
        </w:rPr>
        <w:t xml:space="preserve">2014. Κλείσαμε μια συμφωνία για τα εργασιακά με όλους τους κοινωνικούς εταίρους, με την αιγίδα του </w:t>
      </w:r>
      <w:r>
        <w:rPr>
          <w:rFonts w:eastAsia="Times New Roman" w:cs="Times New Roman"/>
          <w:szCs w:val="24"/>
          <w:lang w:val="en-US"/>
        </w:rPr>
        <w:t>ILO</w:t>
      </w:r>
      <w:r>
        <w:rPr>
          <w:rFonts w:eastAsia="Times New Roman" w:cs="Times New Roman"/>
          <w:szCs w:val="24"/>
        </w:rPr>
        <w:t xml:space="preserve">. Συμμετείχαν όλοι οι κοινωνικοί εταίροι, εργαζόμενοι και εργοδότες. Και φυσικά θυμίζω αυτά που ξεχνάτε, κυρία Υπουργέ, και εσείς. Εσείς -δεν ξέρω- σβήσατε το </w:t>
      </w:r>
      <w:r>
        <w:rPr>
          <w:rFonts w:eastAsia="Times New Roman" w:cs="Times New Roman"/>
          <w:szCs w:val="24"/>
          <w:lang w:val="en-US"/>
        </w:rPr>
        <w:t>tweet</w:t>
      </w:r>
      <w:r>
        <w:rPr>
          <w:rFonts w:eastAsia="Times New Roman" w:cs="Times New Roman"/>
          <w:szCs w:val="24"/>
        </w:rPr>
        <w:t xml:space="preserve"> σας; Δεν το ξέρω. Όμως, τουλάχιστον αυτά τα οποία έλεγε επίσημα ο ΣΥΡΙΖΑ για τη διαπραγμάτε</w:t>
      </w:r>
      <w:r>
        <w:rPr>
          <w:rFonts w:eastAsia="Times New Roman" w:cs="Times New Roman"/>
          <w:szCs w:val="24"/>
        </w:rPr>
        <w:t xml:space="preserve">υση των εργασιακών σχέσεων ήταν τα εξής: αύξηση του κατώτατου μισθού στα 751 ευρώ, κατάργηση των ελαστικών μορφών απασχόλησης, διπλασιασμός του επιδόματος ανεργίας σε διπλάσιους ανέργους και επιστροφή του βέτο -που κατήργησα εγώ-, αυτού του απαράδεκτου, </w:t>
      </w:r>
      <w:r>
        <w:rPr>
          <w:rFonts w:eastAsia="Times New Roman" w:cs="Times New Roman"/>
          <w:szCs w:val="24"/>
        </w:rPr>
        <w:lastRenderedPageBreak/>
        <w:t>τρ</w:t>
      </w:r>
      <w:r>
        <w:rPr>
          <w:rFonts w:eastAsia="Times New Roman" w:cs="Times New Roman"/>
          <w:szCs w:val="24"/>
        </w:rPr>
        <w:t>ιτοκοσμικού βέτο, μιας παθογένειας που ευθύνεται για χιλιάδες χαμένες θέσεις απασχόλησης, και πάλι στον Υπουργό. Αυτά λέγατε.</w:t>
      </w:r>
    </w:p>
    <w:p w14:paraId="5D189BAD"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Τι λέει σήμερα η Κυβέρνηση; Πήγατε σε μια διαπραγμάτευση. Τα υπερασπιστήκατε αυτά; Τίποτε από αυτά δεν υπερασπιστήκατε. Και πήγατε</w:t>
      </w:r>
      <w:r>
        <w:rPr>
          <w:rFonts w:eastAsia="Times New Roman" w:cs="Times New Roman"/>
          <w:szCs w:val="24"/>
        </w:rPr>
        <w:t xml:space="preserve"> και κάνετε υποτίθεται και διαρροές περί του ότι θα αφήσετε το βέτο. </w:t>
      </w:r>
    </w:p>
    <w:p w14:paraId="5D189BAE"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του ΣΥΡΙΖΑ, καταθέτω στα Πρακτικά και το καταθέτω και για τους δημοσιογράφους, οι οποίοι το αγνοούν, το ΦΕΚ βάσει του οποίου μετά από σαράντα χρόνια για πρώτ</w:t>
      </w:r>
      <w:r>
        <w:rPr>
          <w:rFonts w:eastAsia="Times New Roman" w:cs="Times New Roman"/>
          <w:szCs w:val="24"/>
        </w:rPr>
        <w:t>η φορά αυτή τη παθογένεια και την στρέβλωση που είχε το σύστημα αγοράς εργασίας της χώρας μας δεν την έχει πια. Δεν είναι ο Υπουργός που θα αποφασίζει, όπως έκανε για σαράντα χρόνια, για τον αν επιτρέπονται ή όχι ομαδικές απολύσεις. Επρόκειτο για μια στρέβ</w:t>
      </w:r>
      <w:r>
        <w:rPr>
          <w:rFonts w:eastAsia="Times New Roman" w:cs="Times New Roman"/>
          <w:szCs w:val="24"/>
        </w:rPr>
        <w:t xml:space="preserve">λωση που μας στοίχισε το κλείσιμο χιλιάδων επιχειρήσεων. </w:t>
      </w:r>
    </w:p>
    <w:p w14:paraId="5D189BAF"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σημείο αυτό ο Βουλευτής κ. Ιωάννης Βρούτσης καταθέτει για τα Πρακτικά το προαναφερθέν ΦΕΚ, το οποίο βρίσκεται στο αρχείο του Τμήματος Γραμματείας της Διεύθυνσης Στενογραφίας και  Πρακτικών της </w:t>
      </w:r>
      <w:r>
        <w:rPr>
          <w:rFonts w:eastAsia="Times New Roman" w:cs="Times New Roman"/>
          <w:szCs w:val="24"/>
        </w:rPr>
        <w:t>Βουλής)</w:t>
      </w:r>
    </w:p>
    <w:p w14:paraId="5D189BB0"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Όσον αφορά τώρα το δεύτερο θέμα που σας είπα, την ειλικρινή, την έντιμη ομολογία της κ. Αχτσιόγλου, που όμως, από τη μια είναι έντιμη και ειλικρινής, αλλά από την άλλη αναγνωρίζει τις ευθύνες της Κυβέρνησης ΣΥΡΙΖΑ-ΑΝΕΛ για όλα τα δεινά στην αγορά ε</w:t>
      </w:r>
      <w:r>
        <w:rPr>
          <w:rFonts w:eastAsia="Times New Roman" w:cs="Times New Roman"/>
          <w:szCs w:val="24"/>
        </w:rPr>
        <w:t>ργασίας στα δ</w:t>
      </w:r>
      <w:r>
        <w:rPr>
          <w:rFonts w:eastAsia="Times New Roman" w:cs="Times New Roman"/>
          <w:szCs w:val="24"/>
        </w:rPr>
        <w:t>ύ</w:t>
      </w:r>
      <w:r>
        <w:rPr>
          <w:rFonts w:eastAsia="Times New Roman" w:cs="Times New Roman"/>
          <w:szCs w:val="24"/>
        </w:rPr>
        <w:t xml:space="preserve">ο αυτά χρόνια, και διότι δεν έκλεισε η αξιολόγηση και για όλα τα υπόλοιπα. </w:t>
      </w:r>
    </w:p>
    <w:p w14:paraId="5D189BB1"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Καταθέτω, λοιπόν, τη συμφωνία, που πετύχαμε στη Γενεύη στις 30</w:t>
      </w:r>
      <w:r>
        <w:rPr>
          <w:rFonts w:eastAsia="Times New Roman" w:cs="Times New Roman"/>
          <w:szCs w:val="24"/>
        </w:rPr>
        <w:t xml:space="preserve"> Σεπτεμβρίου</w:t>
      </w:r>
      <w:r>
        <w:rPr>
          <w:rFonts w:eastAsia="Times New Roman" w:cs="Times New Roman"/>
          <w:szCs w:val="24"/>
        </w:rPr>
        <w:t>, και την οποία επικαλείται πλέον ο ΣΥΡΙΖΑ</w:t>
      </w:r>
      <w:r>
        <w:rPr>
          <w:rFonts w:eastAsia="Times New Roman" w:cs="Times New Roman"/>
          <w:szCs w:val="24"/>
        </w:rPr>
        <w:t>,</w:t>
      </w:r>
      <w:r>
        <w:rPr>
          <w:rFonts w:eastAsia="Times New Roman" w:cs="Times New Roman"/>
          <w:szCs w:val="24"/>
        </w:rPr>
        <w:t xml:space="preserve"> ως ύστατη γραμμή άμυνας. Την καταθέτω, κυρία Υπο</w:t>
      </w:r>
      <w:r>
        <w:rPr>
          <w:rFonts w:eastAsia="Times New Roman" w:cs="Times New Roman"/>
          <w:szCs w:val="24"/>
        </w:rPr>
        <w:t>υργέ, για να την δώσετε στην ομόλογό σας στην κυρία Υπουργό, η οποία την ξέρει και προστρέχει σε αυτό.</w:t>
      </w:r>
    </w:p>
    <w:p w14:paraId="5D189BB2"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σημείο αυτό ο Βουλευτής κ. Ιωάννης Βρούτσης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w:t>
      </w:r>
      <w:r>
        <w:rPr>
          <w:rFonts w:eastAsia="Times New Roman" w:cs="Times New Roman"/>
          <w:szCs w:val="24"/>
        </w:rPr>
        <w:t>ς της Διεύθυνσης Στενογραφίας και Πρακτικών της Βουλής)</w:t>
      </w:r>
    </w:p>
    <w:p w14:paraId="5D189BB3"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Και τώρα πάω στο εξής: Κυρίες και κύριοι συνάδελφοι, θέλω να σας ενημερώσω με την ειλικρίνεια που πάντα διαθέτω σε αυτά τα ζητήματα. Φυσικά πρώτα δεν μπορούσαμε, δεν μας άκουγε ο κόσμος διότι επικρατο</w:t>
      </w:r>
      <w:r>
        <w:rPr>
          <w:rFonts w:eastAsia="Times New Roman" w:cs="Times New Roman"/>
          <w:szCs w:val="24"/>
        </w:rPr>
        <w:t>ύσαν οι λαϊκισμοί και οι απαράδεκτες, ψεύτικες υποσχέσεις του ΣΥΡΙΖΑ. Τώρα που πλέον η σκόνη του λαϊκισμού έπεσε και πλέον μας ακούει ο κόσμος, θα σας πω ότι αυτό που επιδιώκει σήμερα η Κυβέρνηση για το ζήτημα των ληξιπροθέσμων όσον αφορά συντάξεις που βρί</w:t>
      </w:r>
      <w:r>
        <w:rPr>
          <w:rFonts w:eastAsia="Times New Roman" w:cs="Times New Roman"/>
          <w:szCs w:val="24"/>
        </w:rPr>
        <w:t xml:space="preserve">σκονται σε εκκρεμότητα, θα είχε λυθεί εδώ και έναν χρόνο και τέλος του 2015 είχε προγραμματιστεί με το σύστημα </w:t>
      </w:r>
      <w:r>
        <w:rPr>
          <w:rFonts w:eastAsia="Times New Roman" w:cs="Times New Roman"/>
          <w:szCs w:val="24"/>
        </w:rPr>
        <w:t>«</w:t>
      </w:r>
      <w:r>
        <w:rPr>
          <w:rFonts w:eastAsia="Times New Roman" w:cs="Times New Roman"/>
          <w:szCs w:val="24"/>
        </w:rPr>
        <w:t>ΑΤΛΑΣ</w:t>
      </w:r>
      <w:r>
        <w:rPr>
          <w:rFonts w:eastAsia="Times New Roman" w:cs="Times New Roman"/>
          <w:szCs w:val="24"/>
        </w:rPr>
        <w:t>»</w:t>
      </w:r>
      <w:r>
        <w:rPr>
          <w:rFonts w:eastAsia="Times New Roman" w:cs="Times New Roman"/>
          <w:szCs w:val="24"/>
        </w:rPr>
        <w:t>, το οποίο παραμένει ηλεκτρονικά καταγεγραμμένο. Είχαμε καταγράψει -κύριοι συνάδελφοι, θέλω να ακούσετε το νούμερο- το ασφαλιστικό βιογραφ</w:t>
      </w:r>
      <w:r>
        <w:rPr>
          <w:rFonts w:eastAsia="Times New Roman" w:cs="Times New Roman"/>
          <w:szCs w:val="24"/>
        </w:rPr>
        <w:t xml:space="preserve">ικό, που αποτελεί μια καινοτομία, μια από τις μεγαλύτερες μεταρρυθμίσεις που κάναμε, χωρίς να πληρώσει ούτε ένα ευρώ το </w:t>
      </w:r>
      <w:r>
        <w:rPr>
          <w:rFonts w:eastAsia="Times New Roman" w:cs="Times New Roman"/>
          <w:szCs w:val="24"/>
        </w:rPr>
        <w:t>δ</w:t>
      </w:r>
      <w:r>
        <w:rPr>
          <w:rFonts w:eastAsia="Times New Roman" w:cs="Times New Roman"/>
          <w:szCs w:val="24"/>
        </w:rPr>
        <w:t xml:space="preserve">ημόσιο, με μηδέν ευρώ. Μόνο με την </w:t>
      </w:r>
      <w:r>
        <w:rPr>
          <w:rFonts w:eastAsia="Times New Roman" w:cs="Times New Roman"/>
          <w:szCs w:val="24"/>
        </w:rPr>
        <w:lastRenderedPageBreak/>
        <w:t>ηλεκτρονική καταγραφή και την προσπάθεια, το φιλότιμο και την πολιτική πρωτοβουλία, καταγράψαμε 22,8</w:t>
      </w:r>
      <w:r>
        <w:rPr>
          <w:rFonts w:eastAsia="Times New Roman" w:cs="Times New Roman"/>
          <w:szCs w:val="24"/>
        </w:rPr>
        <w:t xml:space="preserve"> δισεκατομμύρια ημέρες ασφάλισης και καταγράψαμε ηλεκτρονικά τα τελευταία είκοσι ένα χρόνια. </w:t>
      </w:r>
    </w:p>
    <w:p w14:paraId="5D189BB4"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Τι σημαίνει αυτό; Σημαίνει ότι αν, με τον προγραμματισμό που είχαμε, γινόταν μια προσπάθεια για το 2015, θα καταγράφονταν και τα άλλα δέκα χρόνια και η σύνταξη θα</w:t>
      </w:r>
      <w:r>
        <w:rPr>
          <w:rFonts w:eastAsia="Times New Roman" w:cs="Times New Roman"/>
          <w:szCs w:val="24"/>
        </w:rPr>
        <w:t xml:space="preserve"> έβγαινε σε μία ημέρα. Με μαθηματική βεβαιότητα εκεί θα καταλήξει πολύ σύντομα η επόμενη διοίκηση της ηγεσίας του Υπουργείου Εργασίας, διότι είναι παθογένεια να μη δίνουμε τη σύνταξη στον συνταξιούχο σε μία ημέρα ενώ μπορούμε. Όμως η ιδεοληψία του κ. Κατρο</w:t>
      </w:r>
      <w:r>
        <w:rPr>
          <w:rFonts w:eastAsia="Times New Roman" w:cs="Times New Roman"/>
          <w:szCs w:val="24"/>
        </w:rPr>
        <w:t>ύγκαλου -γιατί πρόκειται περί ιδεοληψίας- όχι μόνο σταμάτησε το θέμα, αλλά το φρενάρισε, κύριε Μαντά. Το φρενάρισε η αδιαφάνεια και ο σκοταδισμός και ο μεσαίωνας. Αυτό φέρανε στο Υπουργείο Εργασίας. Όπως, επίσης, σταμάτησαν και το</w:t>
      </w:r>
      <w:r>
        <w:rPr>
          <w:rFonts w:eastAsia="Times New Roman" w:cs="Times New Roman"/>
          <w:szCs w:val="24"/>
        </w:rPr>
        <w:t xml:space="preserve"> σύστημα</w:t>
      </w:r>
      <w:r>
        <w:rPr>
          <w:rFonts w:eastAsia="Times New Roman" w:cs="Times New Roman"/>
          <w:szCs w:val="24"/>
        </w:rPr>
        <w:t xml:space="preserve"> </w:t>
      </w:r>
      <w:r>
        <w:rPr>
          <w:rFonts w:eastAsia="Times New Roman" w:cs="Times New Roman"/>
          <w:szCs w:val="24"/>
        </w:rPr>
        <w:t>«</w:t>
      </w:r>
      <w:r>
        <w:rPr>
          <w:rFonts w:eastAsia="Times New Roman" w:cs="Times New Roman"/>
          <w:szCs w:val="24"/>
        </w:rPr>
        <w:t>ΗΛΙΟ</w:t>
      </w:r>
      <w:r>
        <w:rPr>
          <w:rFonts w:eastAsia="Times New Roman" w:cs="Times New Roman"/>
          <w:szCs w:val="24"/>
        </w:rPr>
        <w:t>Σ»</w:t>
      </w:r>
      <w:r>
        <w:rPr>
          <w:rFonts w:eastAsia="Times New Roman" w:cs="Times New Roman"/>
          <w:szCs w:val="24"/>
        </w:rPr>
        <w:t>, τη μεγαλ</w:t>
      </w:r>
      <w:r>
        <w:rPr>
          <w:rFonts w:eastAsia="Times New Roman" w:cs="Times New Roman"/>
          <w:szCs w:val="24"/>
        </w:rPr>
        <w:t xml:space="preserve">ύτερη, επίσης, μεταρρύθμιση του </w:t>
      </w:r>
      <w:r>
        <w:rPr>
          <w:rFonts w:eastAsia="Times New Roman" w:cs="Times New Roman"/>
          <w:szCs w:val="24"/>
        </w:rPr>
        <w:t>α</w:t>
      </w:r>
      <w:r>
        <w:rPr>
          <w:rFonts w:eastAsia="Times New Roman" w:cs="Times New Roman"/>
          <w:szCs w:val="24"/>
        </w:rPr>
        <w:t xml:space="preserve">σφαλιστικού, που το χαρτογραφήσαμε, που νικήσαμε τις «μαϊμού»-συντάξεις, που ο κάθε Βουλευτής, κάθε μήνα θα έβλεπε τη χαρτογράφηση του </w:t>
      </w:r>
      <w:r>
        <w:rPr>
          <w:rFonts w:eastAsia="Times New Roman" w:cs="Times New Roman"/>
          <w:szCs w:val="24"/>
        </w:rPr>
        <w:t>α</w:t>
      </w:r>
      <w:r>
        <w:rPr>
          <w:rFonts w:eastAsia="Times New Roman" w:cs="Times New Roman"/>
          <w:szCs w:val="24"/>
        </w:rPr>
        <w:t xml:space="preserve">σφαλιστικού με ακρίβεια </w:t>
      </w:r>
      <w:r>
        <w:rPr>
          <w:rFonts w:eastAsia="Times New Roman" w:cs="Times New Roman"/>
          <w:szCs w:val="24"/>
          <w:lang w:val="en-US"/>
        </w:rPr>
        <w:t>cent</w:t>
      </w:r>
      <w:r>
        <w:rPr>
          <w:rFonts w:eastAsia="Times New Roman" w:cs="Times New Roman"/>
          <w:szCs w:val="24"/>
        </w:rPr>
        <w:t xml:space="preserve">. </w:t>
      </w:r>
      <w:r>
        <w:rPr>
          <w:rFonts w:eastAsia="Times New Roman" w:cs="Times New Roman"/>
          <w:szCs w:val="24"/>
        </w:rPr>
        <w:lastRenderedPageBreak/>
        <w:t>Το σταμάτησε ο κ. Κατρούγκαλος από τον Αύγουστο του 2015,</w:t>
      </w:r>
      <w:r>
        <w:rPr>
          <w:rFonts w:eastAsia="Times New Roman" w:cs="Times New Roman"/>
          <w:szCs w:val="24"/>
        </w:rPr>
        <w:t xml:space="preserve"> για να μη φαίνονται οι μειώσεις του ΣΥΡΙΖΑ. Αυτή είναι η Αριστερά!</w:t>
      </w:r>
    </w:p>
    <w:p w14:paraId="5D189BB5" w14:textId="77777777" w:rsidR="00CB774E" w:rsidRDefault="00A25ABA">
      <w:pPr>
        <w:spacing w:after="0" w:line="600" w:lineRule="auto"/>
        <w:ind w:firstLine="709"/>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D189BB6" w14:textId="77777777" w:rsidR="00CB774E" w:rsidRDefault="00A25ABA">
      <w:pPr>
        <w:spacing w:after="0" w:line="600" w:lineRule="auto"/>
        <w:ind w:firstLine="709"/>
        <w:contextualSpacing/>
        <w:jc w:val="both"/>
        <w:rPr>
          <w:rFonts w:eastAsia="Times New Roman" w:cs="Times New Roman"/>
          <w:szCs w:val="24"/>
        </w:rPr>
      </w:pPr>
      <w:r>
        <w:rPr>
          <w:rFonts w:eastAsia="Times New Roman" w:cs="Times New Roman"/>
          <w:szCs w:val="24"/>
        </w:rPr>
        <w:t>Ολοκληρώνω, κύριε Πρόεδρε.</w:t>
      </w:r>
    </w:p>
    <w:p w14:paraId="5D189BB7"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Όμως, τι σημαίνουν τώρα τα 859 εκατομμύρια, τα οποία καλωσορίζουμε; Η διάταξη</w:t>
      </w:r>
      <w:r>
        <w:rPr>
          <w:rFonts w:eastAsia="Times New Roman" w:cs="Times New Roman"/>
          <w:szCs w:val="24"/>
        </w:rPr>
        <w:t xml:space="preserve"> είναι θετική και θα το ψηφίσουμε. Όμως, στην πράξη σημαίνει και επιβεβαιώνει αυτό που ειπώθηκε και πριν, ότι το </w:t>
      </w:r>
      <w:r>
        <w:rPr>
          <w:rFonts w:eastAsia="Times New Roman" w:cs="Times New Roman"/>
          <w:szCs w:val="24"/>
        </w:rPr>
        <w:t>α</w:t>
      </w:r>
      <w:r>
        <w:rPr>
          <w:rFonts w:eastAsia="Times New Roman" w:cs="Times New Roman"/>
          <w:szCs w:val="24"/>
        </w:rPr>
        <w:t xml:space="preserve">σφαλιστικό είναι στον «αέρα». Οι υποσχέσεις του ΣΥΡΙΖΑ και της Κυβέρνησης ότι λύθηκε το </w:t>
      </w:r>
      <w:r>
        <w:rPr>
          <w:rFonts w:eastAsia="Times New Roman" w:cs="Times New Roman"/>
          <w:szCs w:val="24"/>
        </w:rPr>
        <w:t>α</w:t>
      </w:r>
      <w:r>
        <w:rPr>
          <w:rFonts w:eastAsia="Times New Roman" w:cs="Times New Roman"/>
          <w:szCs w:val="24"/>
        </w:rPr>
        <w:t>σφαλιστικό μετά την ψήφιση τον Μάιο του 2016, επιβεβα</w:t>
      </w:r>
      <w:r>
        <w:rPr>
          <w:rFonts w:eastAsia="Times New Roman" w:cs="Times New Roman"/>
          <w:szCs w:val="24"/>
        </w:rPr>
        <w:t xml:space="preserve">ιώνει ακριβώς ότι τα 859 εκατομμύρια έρχονται από τα ληξιπρόθεσμα που πάνε στο χρέος. Είναι εκτός εσόδων </w:t>
      </w:r>
      <w:r>
        <w:rPr>
          <w:rFonts w:eastAsia="Times New Roman" w:cs="Times New Roman"/>
          <w:szCs w:val="24"/>
        </w:rPr>
        <w:t>π</w:t>
      </w:r>
      <w:r>
        <w:rPr>
          <w:rFonts w:eastAsia="Times New Roman" w:cs="Times New Roman"/>
          <w:szCs w:val="24"/>
        </w:rPr>
        <w:t>ροϋπολογισμού, δηλαδή, αυτών που είναι οριοθετημένα για να πληρώνονται οι συντάξεις, και εσόδων από τα ασφαλιστικά ταμεία. Άρα είναι κάτι παραπάνω, πο</w:t>
      </w:r>
      <w:r>
        <w:rPr>
          <w:rFonts w:eastAsia="Times New Roman" w:cs="Times New Roman"/>
          <w:szCs w:val="24"/>
        </w:rPr>
        <w:t xml:space="preserve">υ πάει στο χρέος. Δηλαδή, τα 859 εκατομμύρια θα τα πληρώσει όλα και πάλι ο ελληνικός </w:t>
      </w:r>
      <w:r>
        <w:rPr>
          <w:rFonts w:eastAsia="Times New Roman" w:cs="Times New Roman"/>
          <w:szCs w:val="24"/>
        </w:rPr>
        <w:lastRenderedPageBreak/>
        <w:t xml:space="preserve">λαός, που σημαίνει ότι δεν λύθηκε το ζήτημα του </w:t>
      </w:r>
      <w:r>
        <w:rPr>
          <w:rFonts w:eastAsia="Times New Roman" w:cs="Times New Roman"/>
          <w:szCs w:val="24"/>
        </w:rPr>
        <w:t>α</w:t>
      </w:r>
      <w:r>
        <w:rPr>
          <w:rFonts w:eastAsia="Times New Roman" w:cs="Times New Roman"/>
          <w:szCs w:val="24"/>
        </w:rPr>
        <w:t xml:space="preserve">σφαλιστικού και το </w:t>
      </w:r>
      <w:r>
        <w:rPr>
          <w:rFonts w:eastAsia="Times New Roman" w:cs="Times New Roman"/>
          <w:szCs w:val="24"/>
        </w:rPr>
        <w:t>α</w:t>
      </w:r>
      <w:r>
        <w:rPr>
          <w:rFonts w:eastAsia="Times New Roman" w:cs="Times New Roman"/>
          <w:szCs w:val="24"/>
        </w:rPr>
        <w:t>σφαλιστικό, παρ</w:t>
      </w:r>
      <w:r>
        <w:rPr>
          <w:rFonts w:eastAsia="Times New Roman" w:cs="Times New Roman"/>
          <w:szCs w:val="24"/>
        </w:rPr>
        <w:t xml:space="preserve">’ </w:t>
      </w:r>
      <w:r>
        <w:rPr>
          <w:rFonts w:eastAsia="Times New Roman" w:cs="Times New Roman"/>
          <w:szCs w:val="24"/>
        </w:rPr>
        <w:t>ότι  έρχονται αυτά τα 859 εκατομμύρια, θα παραμείνει ανοικτό.</w:t>
      </w:r>
    </w:p>
    <w:p w14:paraId="5D189BB8"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Υπάρχει ένα ζήτημα. Η ο</w:t>
      </w:r>
      <w:r>
        <w:rPr>
          <w:rFonts w:eastAsia="Times New Roman" w:cs="Times New Roman"/>
          <w:szCs w:val="24"/>
        </w:rPr>
        <w:t>λοκλήρωση αυτής της εξόφλησης των ληξιπροθέσμων στις συντάξεις απαιτεί οργάνωση. Για να δοθούν και να κατανεμηθούν τα 859 εκατομμύρια θα πρέπει να οργανωθεί το Υπουργείο Εργασίας σε μια πολύ σωστή βάση, για να βγουν γρήγορα οι συντάξεις, γιατί υπάρχει χρον</w:t>
      </w:r>
      <w:r>
        <w:rPr>
          <w:rFonts w:eastAsia="Times New Roman" w:cs="Times New Roman"/>
          <w:szCs w:val="24"/>
        </w:rPr>
        <w:t>οδιάγραμμα και τέλος στην καταβολή. Αυτό τι σημαίνει; Σημαίνει ότι θα πρέπει η κ. Αχτσιόγλου στην εκκρεμή υπουργική απόφαση, που βάζει ο νόμος, να απαντήσει πολύ σύντομα και να οργανώσει ομάδες στο Υπουργείο Εργασίας που να εκδίδουν τις συντάξεις.</w:t>
      </w:r>
    </w:p>
    <w:p w14:paraId="5D189BB9"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Ερώτηση:</w:t>
      </w:r>
      <w:r>
        <w:rPr>
          <w:rFonts w:eastAsia="Times New Roman" w:cs="Times New Roman"/>
          <w:szCs w:val="24"/>
        </w:rPr>
        <w:t xml:space="preserve"> Υπάρχει προηγούμενο; Βεβαίως. Πήραμε και εμείς για το ζήτημα των εφάπαξ και δώσαμε 3,1 δισεκατομμύρια ευρώ και </w:t>
      </w:r>
      <w:r>
        <w:rPr>
          <w:rFonts w:eastAsia="Times New Roman" w:cs="Times New Roman"/>
          <w:szCs w:val="24"/>
        </w:rPr>
        <w:t xml:space="preserve">ενενήντα έξι χιλιάδες επτακόσια </w:t>
      </w:r>
      <w:r>
        <w:rPr>
          <w:rFonts w:eastAsia="Times New Roman" w:cs="Times New Roman"/>
          <w:szCs w:val="24"/>
        </w:rPr>
        <w:t xml:space="preserve">εφάπαξ, αλλά το κάναμε και ξεπληρώσαμε μέχρι και τέλος του 2013. Προσέξτε, γιατί είναι ένας πήχης πολύ δύσκολος </w:t>
      </w:r>
      <w:r>
        <w:rPr>
          <w:rFonts w:eastAsia="Times New Roman" w:cs="Times New Roman"/>
          <w:szCs w:val="24"/>
        </w:rPr>
        <w:t xml:space="preserve">για το Υπουργείο και πρέπει </w:t>
      </w:r>
      <w:r>
        <w:rPr>
          <w:rFonts w:eastAsia="Times New Roman" w:cs="Times New Roman"/>
          <w:szCs w:val="24"/>
        </w:rPr>
        <w:lastRenderedPageBreak/>
        <w:t>να το κάνει -με πληροφορίες που έχω-μέχρι τον Οκτώβριο του 2017. Εάν δεν το κάνει, τα λεφτά επιστρέφονται.</w:t>
      </w:r>
    </w:p>
    <w:p w14:paraId="5D189BBA"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Πιστεύω και εύχομαι να πετύχετε. Πιστεύω και εύχομαι αυτό να ολοκληρωθεί και να γίνει πράξη. Τη διάταξη την ψηφίζουμε. </w:t>
      </w:r>
    </w:p>
    <w:p w14:paraId="5D189BBB"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5D189BBC" w14:textId="77777777" w:rsidR="00CB774E" w:rsidRDefault="00A25ABA">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D189BBD" w14:textId="77777777" w:rsidR="00CB774E" w:rsidRDefault="00A25ABA">
      <w:pPr>
        <w:spacing w:after="0"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Κι εγώ ευχαριστώ.</w:t>
      </w:r>
    </w:p>
    <w:p w14:paraId="5D189BBE" w14:textId="77777777" w:rsidR="00CB774E" w:rsidRDefault="00A25ABA">
      <w:pPr>
        <w:spacing w:after="0" w:line="600" w:lineRule="auto"/>
        <w:ind w:firstLine="720"/>
        <w:contextualSpacing/>
        <w:jc w:val="both"/>
        <w:rPr>
          <w:rFonts w:eastAsia="Times New Roman"/>
          <w:szCs w:val="24"/>
        </w:rPr>
      </w:pPr>
      <w:r>
        <w:rPr>
          <w:rFonts w:eastAsia="Times New Roman"/>
          <w:szCs w:val="24"/>
        </w:rPr>
        <w:t>Τον λόγο έχει ο κ. Παναγιώταρος, Βουλευτής της Χρυσής Αυγής, για επτά λεπτά.</w:t>
      </w:r>
    </w:p>
    <w:p w14:paraId="5D189BBF" w14:textId="77777777" w:rsidR="00CB774E" w:rsidRDefault="00A25ABA">
      <w:pPr>
        <w:spacing w:after="0" w:line="600" w:lineRule="auto"/>
        <w:ind w:firstLine="720"/>
        <w:contextualSpacing/>
        <w:jc w:val="both"/>
        <w:rPr>
          <w:rFonts w:eastAsia="Times New Roman"/>
          <w:szCs w:val="24"/>
        </w:rPr>
      </w:pPr>
      <w:r>
        <w:rPr>
          <w:rFonts w:eastAsia="Times New Roman"/>
          <w:b/>
          <w:szCs w:val="24"/>
        </w:rPr>
        <w:t>ΗΛΙΑΣ ΠΑΝΑΓΙΩΤΑΡΟΣ:</w:t>
      </w:r>
      <w:r>
        <w:rPr>
          <w:rFonts w:eastAsia="Times New Roman"/>
          <w:szCs w:val="24"/>
        </w:rPr>
        <w:t xml:space="preserve"> Ευχαριστώ, κύριε Πρόεδρε.</w:t>
      </w:r>
    </w:p>
    <w:p w14:paraId="5D189BC0" w14:textId="77777777" w:rsidR="00CB774E" w:rsidRDefault="00A25ABA">
      <w:pPr>
        <w:spacing w:after="0" w:line="600" w:lineRule="auto"/>
        <w:ind w:firstLine="720"/>
        <w:contextualSpacing/>
        <w:jc w:val="both"/>
        <w:rPr>
          <w:rFonts w:eastAsia="Times New Roman"/>
          <w:szCs w:val="24"/>
        </w:rPr>
      </w:pPr>
      <w:r>
        <w:rPr>
          <w:rFonts w:eastAsia="Times New Roman"/>
          <w:szCs w:val="24"/>
        </w:rPr>
        <w:t xml:space="preserve">Βλέπουμε </w:t>
      </w:r>
      <w:r>
        <w:rPr>
          <w:rFonts w:eastAsia="Times New Roman"/>
          <w:szCs w:val="24"/>
        </w:rPr>
        <w:t>ένα νομοσχέδιο, το οποίο έχει έρθει προς συζήτηση σήμερα, σύμφωνα με το οποίο διασφαλίζονται οι τράπεζες, διάφορες μεγάλες πολυεθνικές, οι αμαρτίες του παρελθόντος πάνε για μια ακόμα φορά, με έμμεσο ή με άμεσο τρόπο, να καλυφθούν και για τους δανειολήπτες,</w:t>
      </w:r>
      <w:r>
        <w:rPr>
          <w:rFonts w:eastAsia="Times New Roman"/>
          <w:szCs w:val="24"/>
        </w:rPr>
        <w:t xml:space="preserve"> επί της ουσίας, τίποτε </w:t>
      </w:r>
      <w:r>
        <w:rPr>
          <w:rFonts w:eastAsia="Times New Roman"/>
          <w:szCs w:val="24"/>
        </w:rPr>
        <w:lastRenderedPageBreak/>
        <w:t>απολύτως. Δυστυχώς βλέπουμε την υποκρισία των κυβερνώντων, και των τωρινών αλλά και των προηγούμενων, οι οποίοι λειτουργούν ως ορντινάντσες των απανταχού τραπεζιτών.</w:t>
      </w:r>
    </w:p>
    <w:p w14:paraId="5D189BC1" w14:textId="77777777" w:rsidR="00CB774E" w:rsidRDefault="00A25ABA">
      <w:pPr>
        <w:spacing w:after="0" w:line="600" w:lineRule="auto"/>
        <w:ind w:firstLine="720"/>
        <w:contextualSpacing/>
        <w:jc w:val="both"/>
        <w:rPr>
          <w:rFonts w:eastAsia="Times New Roman"/>
          <w:szCs w:val="24"/>
        </w:rPr>
      </w:pPr>
      <w:r>
        <w:rPr>
          <w:rFonts w:eastAsia="Times New Roman"/>
          <w:szCs w:val="24"/>
        </w:rPr>
        <w:t>Το λέμε αυτό, διότι -θα το επαναλάβουμε για μια ακόμα φορά- όταν υ</w:t>
      </w:r>
      <w:r>
        <w:rPr>
          <w:rFonts w:eastAsia="Times New Roman"/>
          <w:szCs w:val="24"/>
        </w:rPr>
        <w:t xml:space="preserve">πάρχουν πλέον χιλιάδες τελεσίδικες αποφάσεις δικαστηρίων υπέρ των δανειοληπτών για όλων των ειδών τα δάνεια -δεν μιλάμε για τον </w:t>
      </w:r>
      <w:r>
        <w:rPr>
          <w:rFonts w:eastAsia="Times New Roman"/>
          <w:szCs w:val="24"/>
        </w:rPr>
        <w:t>ν</w:t>
      </w:r>
      <w:r>
        <w:rPr>
          <w:rFonts w:eastAsia="Times New Roman"/>
          <w:szCs w:val="24"/>
        </w:rPr>
        <w:t>όμο Κατσέλη</w:t>
      </w:r>
      <w:r>
        <w:rPr>
          <w:rFonts w:eastAsia="Times New Roman"/>
          <w:szCs w:val="24"/>
        </w:rPr>
        <w:t>,</w:t>
      </w:r>
      <w:r>
        <w:rPr>
          <w:rFonts w:eastAsia="Times New Roman"/>
          <w:szCs w:val="24"/>
        </w:rPr>
        <w:t xml:space="preserve"> </w:t>
      </w:r>
      <w:r>
        <w:rPr>
          <w:rFonts w:eastAsia="Times New Roman"/>
          <w:szCs w:val="24"/>
        </w:rPr>
        <w:t>στον οποίο</w:t>
      </w:r>
      <w:r>
        <w:rPr>
          <w:rFonts w:eastAsia="Times New Roman"/>
          <w:szCs w:val="24"/>
        </w:rPr>
        <w:t xml:space="preserve"> υπάγεται κάποιος για ανθρωπιστικούς λόγους και η συζήτηση για το πρόβλημά του θα γίνει μετά από κάποια </w:t>
      </w:r>
      <w:r>
        <w:rPr>
          <w:rFonts w:eastAsia="Times New Roman"/>
          <w:szCs w:val="24"/>
        </w:rPr>
        <w:t>χρόνια, μιλάμε για όλων των ειδών τα δάνεια-, σύμφωνα με το άρθρο 95 του Συντάγματος, παράγραφος 5, ορίζεται ρητά ότι οι αποφάσεις δικαστηρίων θα πρέπει να γίνονται αυτομάτως δεκτές και να εφαρμόζονται από τη διοίκηση, εννοώντας την κυβέρνηση ή το κράτος κ</w:t>
      </w:r>
      <w:r>
        <w:rPr>
          <w:rFonts w:eastAsia="Times New Roman"/>
          <w:szCs w:val="24"/>
        </w:rPr>
        <w:t>αι άλλους.</w:t>
      </w:r>
    </w:p>
    <w:p w14:paraId="5D189BC2" w14:textId="77777777" w:rsidR="00CB774E" w:rsidRDefault="00A25ABA">
      <w:pPr>
        <w:spacing w:after="0" w:line="600" w:lineRule="auto"/>
        <w:ind w:firstLine="720"/>
        <w:contextualSpacing/>
        <w:jc w:val="center"/>
        <w:rPr>
          <w:rFonts w:eastAsia="Times New Roman"/>
          <w:szCs w:val="24"/>
        </w:rPr>
      </w:pPr>
      <w:r>
        <w:rPr>
          <w:rFonts w:eastAsia="Times New Roman"/>
          <w:szCs w:val="24"/>
        </w:rPr>
        <w:t>(Θόρυβος στην Αίθουσα)</w:t>
      </w:r>
    </w:p>
    <w:p w14:paraId="5D189BC3" w14:textId="77777777" w:rsidR="00CB774E" w:rsidRDefault="00A25ABA">
      <w:pPr>
        <w:spacing w:after="0" w:line="600" w:lineRule="auto"/>
        <w:ind w:firstLine="720"/>
        <w:contextualSpacing/>
        <w:jc w:val="both"/>
        <w:rPr>
          <w:rFonts w:eastAsia="Times New Roman"/>
          <w:szCs w:val="24"/>
        </w:rPr>
      </w:pPr>
      <w:r>
        <w:rPr>
          <w:rFonts w:eastAsia="Times New Roman"/>
          <w:szCs w:val="24"/>
        </w:rPr>
        <w:t>Κύριε Βρούτση, αν θέλετε, λίγο πιο χαμηλά. Κύριε Πρόεδρε, το πηγαδάκι στα πίσω έδρανα.</w:t>
      </w:r>
    </w:p>
    <w:p w14:paraId="5D189BC4" w14:textId="77777777" w:rsidR="00CB774E" w:rsidRDefault="00A25ABA">
      <w:pPr>
        <w:spacing w:after="0" w:line="600" w:lineRule="auto"/>
        <w:ind w:firstLine="720"/>
        <w:contextualSpacing/>
        <w:jc w:val="both"/>
        <w:rPr>
          <w:rFonts w:eastAsia="Times New Roman"/>
          <w:szCs w:val="24"/>
        </w:rPr>
      </w:pPr>
      <w:r>
        <w:rPr>
          <w:rFonts w:eastAsia="Times New Roman"/>
          <w:b/>
          <w:szCs w:val="24"/>
        </w:rPr>
        <w:lastRenderedPageBreak/>
        <w:t>ΠΡΟΕΔΡΕΥΩΝ (Δημήτριος Κρεμαστινός):</w:t>
      </w:r>
      <w:r>
        <w:rPr>
          <w:rFonts w:eastAsia="Times New Roman"/>
          <w:szCs w:val="24"/>
        </w:rPr>
        <w:t xml:space="preserve"> Παρακαλώ, κύριε Βρούτση, κύριε Λοβέρδο, λίγη ησυχία.</w:t>
      </w:r>
    </w:p>
    <w:p w14:paraId="5D189BC5" w14:textId="77777777" w:rsidR="00CB774E" w:rsidRDefault="00A25ABA">
      <w:pPr>
        <w:spacing w:after="0" w:line="600" w:lineRule="auto"/>
        <w:ind w:firstLine="720"/>
        <w:contextualSpacing/>
        <w:jc w:val="both"/>
        <w:rPr>
          <w:rFonts w:eastAsia="Times New Roman"/>
          <w:szCs w:val="24"/>
        </w:rPr>
      </w:pPr>
      <w:r>
        <w:rPr>
          <w:rFonts w:eastAsia="Times New Roman"/>
          <w:b/>
          <w:szCs w:val="24"/>
        </w:rPr>
        <w:t>ΗΛΙΑΣ ΠΑΝΑΓΙΩΤΑΡΟΣ:</w:t>
      </w:r>
      <w:r>
        <w:rPr>
          <w:rFonts w:eastAsia="Times New Roman"/>
          <w:szCs w:val="24"/>
        </w:rPr>
        <w:t xml:space="preserve"> Επαναλαμβάνω ότι αν εφαρμό</w:t>
      </w:r>
      <w:r>
        <w:rPr>
          <w:rFonts w:eastAsia="Times New Roman"/>
          <w:szCs w:val="24"/>
        </w:rPr>
        <w:t>ζατε το άρθρο 95 του Συντάγματος, θα σας έλυνε τα χέρια. Και δεν θα έπρεπε να βρίσκονται εκατομμύρια συμπολιτών μας σε αυτή την παραζάλη, σε αυτή τη μέγγενη των τραπεζιτών και των πολιτικών που τους υπηρετούν, αλλά να μπορέσουν να ανασάνουν, για να προχωρή</w:t>
      </w:r>
      <w:r>
        <w:rPr>
          <w:rFonts w:eastAsia="Times New Roman"/>
          <w:szCs w:val="24"/>
        </w:rPr>
        <w:t>σουν τη ζωή τους. Όλα, λοιπόν, για τους τραπεζίτες!</w:t>
      </w:r>
    </w:p>
    <w:p w14:paraId="5D189BC6" w14:textId="77777777" w:rsidR="00CB774E" w:rsidRDefault="00A25ABA">
      <w:pPr>
        <w:spacing w:after="0" w:line="600" w:lineRule="auto"/>
        <w:ind w:firstLine="720"/>
        <w:contextualSpacing/>
        <w:jc w:val="both"/>
        <w:rPr>
          <w:rFonts w:eastAsia="Times New Roman"/>
          <w:szCs w:val="24"/>
        </w:rPr>
      </w:pPr>
      <w:r>
        <w:rPr>
          <w:rFonts w:eastAsia="Times New Roman"/>
          <w:szCs w:val="24"/>
        </w:rPr>
        <w:t xml:space="preserve">Την ίδια ώρα ρυθμίζετε τα τεράστια χρέη χρεοκοπημένων δήμων. Για όσους δεν το γνωρίζουν, έγιναν ρυθμίσεις από το ελληνικό κράτος σε τρεις δήμους. Ο Δήμος Φυλής, που είναι ο </w:t>
      </w:r>
      <w:r>
        <w:rPr>
          <w:rFonts w:eastAsia="Times New Roman"/>
          <w:szCs w:val="24"/>
        </w:rPr>
        <w:t>δ</w:t>
      </w:r>
      <w:r>
        <w:rPr>
          <w:rFonts w:eastAsia="Times New Roman"/>
          <w:szCs w:val="24"/>
        </w:rPr>
        <w:t>ήμος ο οποίος έχει εισπράξει ε</w:t>
      </w:r>
      <w:r>
        <w:rPr>
          <w:rFonts w:eastAsia="Times New Roman"/>
          <w:szCs w:val="24"/>
        </w:rPr>
        <w:t>κατοντάδες εκατομμύρια ευρώ, δισεκατομμύρια ως αντισταθμιστικά οφέλη για τη χωματερή των Άνω Λιοσίων -εκεί που λέμε στη Φυλή-, παρ’ όλα αυτά έχει καμμιά πεντακοσαριά εκατομμύρια ευρώ χρέη και έκανε μια ρύθμιση, παρακαλώ, που θα την αποπληρώσει σε δύο χιλιά</w:t>
      </w:r>
      <w:r>
        <w:rPr>
          <w:rFonts w:eastAsia="Times New Roman"/>
          <w:szCs w:val="24"/>
        </w:rPr>
        <w:t xml:space="preserve">δες εκατόν είκοσι εννέα χρόνια. Και απλοί Έλληνες πολίτες, μικρομεσαίοι, παρακαλούν για να υπαχθούν στις τριάντα έξι δόσεις </w:t>
      </w:r>
      <w:r>
        <w:rPr>
          <w:rFonts w:eastAsia="Times New Roman"/>
          <w:szCs w:val="24"/>
        </w:rPr>
        <w:lastRenderedPageBreak/>
        <w:t>στη ΔΕΗ ή το κράτος να τους πετάξει το ξεροκόμματο και να επιτρέψει τις εκατό δόσεις στους ελεύθερους επαγγελματίες και σε όλους όσο</w:t>
      </w:r>
      <w:r>
        <w:rPr>
          <w:rFonts w:eastAsia="Times New Roman"/>
          <w:szCs w:val="24"/>
        </w:rPr>
        <w:t xml:space="preserve">υς οφείλουν χρήματα στο ελληνικό </w:t>
      </w:r>
      <w:r>
        <w:rPr>
          <w:rFonts w:eastAsia="Times New Roman"/>
          <w:szCs w:val="24"/>
        </w:rPr>
        <w:t>δ</w:t>
      </w:r>
      <w:r>
        <w:rPr>
          <w:rFonts w:eastAsia="Times New Roman"/>
          <w:szCs w:val="24"/>
        </w:rPr>
        <w:t xml:space="preserve">ημόσιο! Είναι άλλοι δύο δήμοι, ο Δήμος Πειραιά που θα αποπληρώσει σε δεκατρία χρόνια, εάν δεν κάνω λάθος, και ο Δήμος Αμαρουσίου που θα αποπληρώσει σε μόλις εκατόν εξήντα έξι χρόνια τις υποχρεώσεις του. </w:t>
      </w:r>
    </w:p>
    <w:p w14:paraId="5D189BC7" w14:textId="77777777" w:rsidR="00CB774E" w:rsidRDefault="00A25ABA">
      <w:pPr>
        <w:spacing w:after="0" w:line="600" w:lineRule="auto"/>
        <w:ind w:firstLine="720"/>
        <w:contextualSpacing/>
        <w:jc w:val="both"/>
        <w:rPr>
          <w:rFonts w:eastAsia="Times New Roman"/>
          <w:szCs w:val="24"/>
        </w:rPr>
      </w:pPr>
      <w:r>
        <w:rPr>
          <w:rFonts w:eastAsia="Times New Roman"/>
          <w:szCs w:val="24"/>
        </w:rPr>
        <w:t xml:space="preserve">Την ίδια ώρα </w:t>
      </w:r>
      <w:r>
        <w:rPr>
          <w:rFonts w:eastAsia="Times New Roman"/>
          <w:szCs w:val="24"/>
        </w:rPr>
        <w:t>κατάσχουν τις περιουσίες των συμπατριωτών μας, των διαφόρων ελεύθερων επαγγελματιών, των μικρομεσαίων, για πολύ μικρότερα ποσά ή οι δήμοι για 400, 500 ή 600 ευρώ. Τι ειρωνεία! Τι ξεφτίλα!</w:t>
      </w:r>
    </w:p>
    <w:p w14:paraId="5D189BC8" w14:textId="77777777" w:rsidR="00CB774E" w:rsidRDefault="00A25ABA">
      <w:pPr>
        <w:spacing w:after="0" w:line="600" w:lineRule="auto"/>
        <w:ind w:firstLine="720"/>
        <w:contextualSpacing/>
        <w:jc w:val="both"/>
        <w:rPr>
          <w:rFonts w:eastAsia="Times New Roman"/>
          <w:szCs w:val="24"/>
        </w:rPr>
      </w:pPr>
      <w:r>
        <w:rPr>
          <w:rFonts w:eastAsia="Times New Roman"/>
          <w:szCs w:val="24"/>
        </w:rPr>
        <w:t xml:space="preserve">Την ίδια ώρα που κάνετε όλα αυτά, ξαναφέρνετε εδώ τροπολογία για να </w:t>
      </w:r>
      <w:r>
        <w:rPr>
          <w:rFonts w:eastAsia="Times New Roman"/>
          <w:szCs w:val="24"/>
        </w:rPr>
        <w:t>χρεωθεί ξανά ο ελληνικός λαός για το πολλάκις χρεοκοπημένο Μέγαρο Μουσικής, αυτό το μνημείο αίσχους, αυτό το μνημείο το οποίο χρέωσε το ελληνικό κράτος, τους Έλληνες πολίτες με εκατοντάδες εκατομμύρια ευρώ, με θαλασσοδάνεια απλήρωτα, και που όταν κατέρρευσ</w:t>
      </w:r>
      <w:r>
        <w:rPr>
          <w:rFonts w:eastAsia="Times New Roman"/>
          <w:szCs w:val="24"/>
        </w:rPr>
        <w:t xml:space="preserve">αν όλα το πήρε το κράτος υπό τη σκέπη του, για να συνεχίζει να το πληρώνει και οτιδήποτε άλλο. Αλήθεια, δώσατε τα «φιλέτα» έναντι πινακίου φακής. Όσο είναι τα </w:t>
      </w:r>
      <w:r>
        <w:rPr>
          <w:rFonts w:eastAsia="Times New Roman"/>
          <w:szCs w:val="24"/>
        </w:rPr>
        <w:lastRenderedPageBreak/>
        <w:t xml:space="preserve">χρέη του Μεγάρου Μουσικής, για τόσο περίπου δώσατε ολόκληρο το </w:t>
      </w:r>
      <w:r>
        <w:rPr>
          <w:rFonts w:eastAsia="Times New Roman"/>
          <w:szCs w:val="24"/>
        </w:rPr>
        <w:t>λ</w:t>
      </w:r>
      <w:r>
        <w:rPr>
          <w:rFonts w:eastAsia="Times New Roman"/>
          <w:szCs w:val="24"/>
        </w:rPr>
        <w:t>ιμάνι του Πειραιά και κάτι παραπά</w:t>
      </w:r>
      <w:r>
        <w:rPr>
          <w:rFonts w:eastAsia="Times New Roman"/>
          <w:szCs w:val="24"/>
        </w:rPr>
        <w:t xml:space="preserve">νω, ενώ θα μπορούσατε να διευκολύνετε, επαναλαμβάνω, και τους δανειολήπτες ελβετικού φράγκου.  Όπως είπε και ο </w:t>
      </w:r>
      <w:r>
        <w:rPr>
          <w:rFonts w:eastAsia="Times New Roman"/>
          <w:szCs w:val="24"/>
        </w:rPr>
        <w:t>ε</w:t>
      </w:r>
      <w:r>
        <w:rPr>
          <w:rFonts w:eastAsia="Times New Roman"/>
          <w:szCs w:val="24"/>
        </w:rPr>
        <w:t xml:space="preserve">ισηγητής μας, ο κ. Γερμενής, στέλεχος μάλιστα της Νέας Δημοκρατίας έστειλε επιστολή στην </w:t>
      </w:r>
      <w:r>
        <w:rPr>
          <w:rFonts w:eastAsia="Times New Roman"/>
          <w:szCs w:val="24"/>
        </w:rPr>
        <w:t>ε</w:t>
      </w:r>
      <w:r>
        <w:rPr>
          <w:rFonts w:eastAsia="Times New Roman"/>
          <w:szCs w:val="24"/>
        </w:rPr>
        <w:t>πιτροπή που λέει ότι θα πρέπει να υπαχθούν όλοι όσοι ε</w:t>
      </w:r>
      <w:r>
        <w:rPr>
          <w:rFonts w:eastAsia="Times New Roman"/>
          <w:szCs w:val="24"/>
        </w:rPr>
        <w:t>ίχαν συνάψει δάνειο σε ελβετικό φράγκο, κι όχι από τούδε και στο εξής, αλλά να ισχύσει αναδρομικά ο νόμος. Πολύ σωστά. Αν ήθελε το ελληνικό κράτος, θα μπορούσε να είχε διευκολύνει όλες αυτές τις ομάδες πολιτών, αλλά δεν το κάνει, πολύ απλά γιατί δεν ενδιαφ</w:t>
      </w:r>
      <w:r>
        <w:rPr>
          <w:rFonts w:eastAsia="Times New Roman"/>
          <w:szCs w:val="24"/>
        </w:rPr>
        <w:t>έρεται για τους Έλληνες πολίτες. Την ίδια ώρα, επαναλαμβάνουμε, θα μπορούσε να διευκολύνει και τους ελεύθερους επαγγελματίες. Γιατί διαβάζουμε τώρα ότι ετοιμάζετε να φέρετε κάποια στιγμή νομοσχέδιο, με τη σύμφωνη γνώμη των δανειστών, έτσι ώστε να υπάρξει κ</w:t>
      </w:r>
      <w:r>
        <w:rPr>
          <w:rFonts w:eastAsia="Times New Roman"/>
          <w:szCs w:val="24"/>
        </w:rPr>
        <w:t xml:space="preserve">ούρεμα χρέους όχι για τους μικρομεσαίους, αλλά για πολύ μεγάλες επιχειρήσεις, όπως ήταν τα </w:t>
      </w:r>
      <w:r>
        <w:rPr>
          <w:rFonts w:eastAsia="Times New Roman"/>
          <w:szCs w:val="24"/>
        </w:rPr>
        <w:t>«</w:t>
      </w:r>
      <w:r>
        <w:rPr>
          <w:rFonts w:eastAsia="Times New Roman"/>
          <w:szCs w:val="24"/>
          <w:lang w:val="en-US"/>
        </w:rPr>
        <w:t>CARREFOUR</w:t>
      </w:r>
      <w:r>
        <w:rPr>
          <w:rFonts w:eastAsia="Times New Roman"/>
          <w:szCs w:val="24"/>
        </w:rPr>
        <w:t>»</w:t>
      </w:r>
      <w:r>
        <w:rPr>
          <w:rFonts w:eastAsia="Times New Roman"/>
          <w:szCs w:val="24"/>
        </w:rPr>
        <w:t xml:space="preserve"> και άλλες.</w:t>
      </w:r>
    </w:p>
    <w:p w14:paraId="5D189BC9" w14:textId="77777777" w:rsidR="00CB774E" w:rsidRDefault="00A25ABA">
      <w:pPr>
        <w:spacing w:after="0" w:line="600" w:lineRule="auto"/>
        <w:ind w:firstLine="720"/>
        <w:contextualSpacing/>
        <w:jc w:val="both"/>
        <w:rPr>
          <w:rFonts w:eastAsia="Times New Roman"/>
          <w:szCs w:val="24"/>
        </w:rPr>
      </w:pPr>
      <w:r>
        <w:rPr>
          <w:rFonts w:eastAsia="Times New Roman"/>
          <w:szCs w:val="24"/>
        </w:rPr>
        <w:t>Μα, αν δεν στηρίξετε τους μικρομεσαίους που είναι οι πραγματικοί στυλοβάτες μιας οικονομίας, τότε ποιον θα στηρίξετε; Τις διάφορες πολυεθνικές</w:t>
      </w:r>
      <w:r>
        <w:rPr>
          <w:rFonts w:eastAsia="Times New Roman"/>
          <w:szCs w:val="24"/>
        </w:rPr>
        <w:t xml:space="preserve">, οι οποίες πάνε κι έρχονται, ο οποίες μπορεί να φύγουν ή </w:t>
      </w:r>
      <w:r>
        <w:rPr>
          <w:rFonts w:eastAsia="Times New Roman"/>
          <w:szCs w:val="24"/>
        </w:rPr>
        <w:lastRenderedPageBreak/>
        <w:t>να αλλάξουν τις έδρες τους και να κάνουν το οτιδήποτε; Είστε πολύ λάθος σε όλα όσα συμβαίνουν αυτή τη στιγμή στην πατρίδα μας, αλλά και σε ολόκληρο το παγκόσμιο γίγνεσθαι. Ανοίξτε επιτέλους τα μάτια</w:t>
      </w:r>
      <w:r>
        <w:rPr>
          <w:rFonts w:eastAsia="Times New Roman"/>
          <w:szCs w:val="24"/>
        </w:rPr>
        <w:t xml:space="preserve"> σας, έστω και αυτή την ύστατη ώρα. Προσπαθήστε να σπάσετε τα δεσμά σας, αν ξέρετε πώς. Διότι μπορεί να σας αρέσουν αυτά τα δεσμά και να σας βολεύουν και οι θέσεις, οι οποίες σας κρατούν σε αυτά τα δεσμά. </w:t>
      </w:r>
    </w:p>
    <w:p w14:paraId="5D189BCA" w14:textId="77777777" w:rsidR="00CB774E" w:rsidRDefault="00A25ABA">
      <w:pPr>
        <w:spacing w:after="0" w:line="600" w:lineRule="auto"/>
        <w:ind w:firstLine="720"/>
        <w:contextualSpacing/>
        <w:jc w:val="both"/>
        <w:rPr>
          <w:rFonts w:eastAsia="Times New Roman"/>
          <w:szCs w:val="24"/>
        </w:rPr>
      </w:pPr>
      <w:r>
        <w:rPr>
          <w:rFonts w:eastAsia="Times New Roman"/>
          <w:szCs w:val="24"/>
        </w:rPr>
        <w:t>Όλος ο κόσμος αλλάζει. Ο νέος Πρόεδρος των Ηνωμένω</w:t>
      </w:r>
      <w:r>
        <w:rPr>
          <w:rFonts w:eastAsia="Times New Roman"/>
          <w:szCs w:val="24"/>
        </w:rPr>
        <w:t xml:space="preserve">ν Πολιτειών εξήγγειλε ότι θα καταργήσει αυτές τις μεγάλες συμφωνίες εμπορίου, τη λεγόμενη </w:t>
      </w:r>
      <w:r>
        <w:rPr>
          <w:rFonts w:eastAsia="Times New Roman"/>
          <w:szCs w:val="24"/>
          <w:lang w:val="en-US"/>
        </w:rPr>
        <w:t>TTP</w:t>
      </w:r>
      <w:r>
        <w:rPr>
          <w:rFonts w:eastAsia="Times New Roman"/>
          <w:szCs w:val="24"/>
        </w:rPr>
        <w:t xml:space="preserve">, με τις ασιατικές χώρες και τις χώρες του Ειρηνικού και όπως καταλαβαίνετε θα καταγγείλει και δεν θα ισχύσει από ό,τι φαίνεται και η περίφημη </w:t>
      </w:r>
      <w:r>
        <w:rPr>
          <w:rFonts w:eastAsia="Times New Roman"/>
          <w:szCs w:val="24"/>
          <w:lang w:val="en-US"/>
        </w:rPr>
        <w:t>TTIP</w:t>
      </w:r>
      <w:r>
        <w:rPr>
          <w:rFonts w:eastAsia="Times New Roman"/>
          <w:szCs w:val="24"/>
        </w:rPr>
        <w:t xml:space="preserve"> που εσείς με χέ</w:t>
      </w:r>
      <w:r>
        <w:rPr>
          <w:rFonts w:eastAsia="Times New Roman"/>
          <w:szCs w:val="24"/>
        </w:rPr>
        <w:t>ρια και με πόδια, παρ</w:t>
      </w:r>
      <w:r>
        <w:rPr>
          <w:rFonts w:eastAsia="Times New Roman"/>
          <w:szCs w:val="24"/>
        </w:rPr>
        <w:t>’</w:t>
      </w:r>
      <w:r>
        <w:rPr>
          <w:rFonts w:eastAsia="Times New Roman"/>
          <w:szCs w:val="24"/>
        </w:rPr>
        <w:t>ότι λέτε άλλα, θα την ψηφίσετε.</w:t>
      </w:r>
    </w:p>
    <w:p w14:paraId="5D189BCB" w14:textId="77777777" w:rsidR="00CB774E" w:rsidRDefault="00A25ABA">
      <w:pPr>
        <w:spacing w:after="0" w:line="600" w:lineRule="auto"/>
        <w:ind w:firstLine="720"/>
        <w:contextualSpacing/>
        <w:jc w:val="both"/>
        <w:rPr>
          <w:rFonts w:eastAsia="Times New Roman"/>
          <w:szCs w:val="24"/>
        </w:rPr>
      </w:pPr>
      <w:r>
        <w:rPr>
          <w:rFonts w:eastAsia="Times New Roman"/>
          <w:szCs w:val="24"/>
        </w:rPr>
        <w:t xml:space="preserve">Ο κόσμος αλλάζει. Δίπλα μας ο Πρόεδρος της Τουρκίας, ο Ερντογάν, αμφισβητεί ευθέως πλέον -και δεν είναι γραφικότητες αυτά-, τη </w:t>
      </w:r>
      <w:r>
        <w:rPr>
          <w:rFonts w:eastAsia="Times New Roman"/>
          <w:szCs w:val="24"/>
        </w:rPr>
        <w:t>Σ</w:t>
      </w:r>
      <w:r>
        <w:rPr>
          <w:rFonts w:eastAsia="Times New Roman"/>
          <w:szCs w:val="24"/>
        </w:rPr>
        <w:t xml:space="preserve">υνθήκη της Λωζάνης, τη </w:t>
      </w:r>
      <w:r>
        <w:rPr>
          <w:rFonts w:eastAsia="Times New Roman"/>
          <w:szCs w:val="24"/>
        </w:rPr>
        <w:t>Σ</w:t>
      </w:r>
      <w:r>
        <w:rPr>
          <w:rFonts w:eastAsia="Times New Roman"/>
          <w:szCs w:val="24"/>
        </w:rPr>
        <w:t xml:space="preserve">υνθήκη του Μοντρέ για τα Δαρδανέλια. Εσείς αντί να του αντιτάξετε τη </w:t>
      </w:r>
      <w:r>
        <w:rPr>
          <w:rFonts w:eastAsia="Times New Roman"/>
          <w:szCs w:val="24"/>
        </w:rPr>
        <w:t>Σ</w:t>
      </w:r>
      <w:r>
        <w:rPr>
          <w:rFonts w:eastAsia="Times New Roman"/>
          <w:szCs w:val="24"/>
        </w:rPr>
        <w:t xml:space="preserve">υνθήκη των Σεβρών ή άλλα πράγματα, να προετοιμαστείτε, δεν βγάζετε ούτε </w:t>
      </w:r>
      <w:r>
        <w:rPr>
          <w:rFonts w:eastAsia="Times New Roman"/>
          <w:szCs w:val="24"/>
        </w:rPr>
        <w:lastRenderedPageBreak/>
        <w:t>επίσημες ανακοινώσεις πλέον. Το Υπουργείο τις βγάζει με καθυστέρηση, αφού έχουν βγάλει όλοι οι υπόλοιποι. Η Τουρκί</w:t>
      </w:r>
      <w:r>
        <w:rPr>
          <w:rFonts w:eastAsia="Times New Roman"/>
          <w:szCs w:val="24"/>
        </w:rPr>
        <w:t xml:space="preserve">α σε δύο χρόνια παραλαμβάνει αεροσκάφη πέμπτης γενιάς, </w:t>
      </w:r>
      <w:r>
        <w:rPr>
          <w:rFonts w:eastAsia="Times New Roman"/>
          <w:szCs w:val="24"/>
          <w:lang w:val="en-US"/>
        </w:rPr>
        <w:t>F</w:t>
      </w:r>
      <w:r>
        <w:rPr>
          <w:rFonts w:eastAsia="Times New Roman"/>
          <w:szCs w:val="24"/>
        </w:rPr>
        <w:t xml:space="preserve">35 και εσείς έχετε παραμείνει με </w:t>
      </w:r>
      <w:r>
        <w:rPr>
          <w:rFonts w:eastAsia="Times New Roman"/>
          <w:szCs w:val="24"/>
          <w:lang w:val="en-US"/>
        </w:rPr>
        <w:t>F</w:t>
      </w:r>
      <w:r>
        <w:rPr>
          <w:rFonts w:eastAsia="Times New Roman"/>
          <w:szCs w:val="24"/>
        </w:rPr>
        <w:t xml:space="preserve">16 ή με αεροσκάφη του πολέμου του Βιετνάμ ή με </w:t>
      </w:r>
      <w:r>
        <w:rPr>
          <w:rFonts w:eastAsia="Times New Roman"/>
          <w:szCs w:val="24"/>
        </w:rPr>
        <w:t xml:space="preserve">Φάντομ </w:t>
      </w:r>
      <w:r>
        <w:rPr>
          <w:rFonts w:eastAsia="Times New Roman"/>
          <w:szCs w:val="24"/>
        </w:rPr>
        <w:t>και δεν κάνετε τίποτα απολύτως. Και φυσικά δεν κοιτάτε και σε προσιτές λύσεις, όπως θα ήταν η προμήθεια αεροσκαφ</w:t>
      </w:r>
      <w:r>
        <w:rPr>
          <w:rFonts w:eastAsia="Times New Roman"/>
          <w:szCs w:val="24"/>
        </w:rPr>
        <w:t>ών από τη Ρωσία με πολύ ευνοϊκούς όρους, γιατί η Ρωσία είναι ο στρατηγικός μας εχθρός και εμείς θα πρέπει να παραμείνουμε έρμαιοι και υποτακτικοί, σκλάβοι προσδεμένοι σε άλλα άρματα, τα οποία όμως δεν μας εξασφαλίζουν επ</w:t>
      </w:r>
      <w:r>
        <w:rPr>
          <w:rFonts w:eastAsia="Times New Roman"/>
          <w:szCs w:val="24"/>
        </w:rPr>
        <w:t>’</w:t>
      </w:r>
      <w:r>
        <w:rPr>
          <w:rFonts w:eastAsia="Times New Roman"/>
          <w:szCs w:val="24"/>
        </w:rPr>
        <w:t xml:space="preserve"> ουδενί. </w:t>
      </w:r>
    </w:p>
    <w:p w14:paraId="5D189BCC" w14:textId="77777777" w:rsidR="00CB774E" w:rsidRDefault="00A25ABA">
      <w:pPr>
        <w:spacing w:after="0" w:line="600" w:lineRule="auto"/>
        <w:ind w:firstLine="720"/>
        <w:contextualSpacing/>
        <w:jc w:val="both"/>
        <w:rPr>
          <w:rFonts w:eastAsia="Times New Roman"/>
          <w:szCs w:val="24"/>
        </w:rPr>
      </w:pPr>
      <w:r>
        <w:rPr>
          <w:rFonts w:eastAsia="Times New Roman"/>
          <w:szCs w:val="24"/>
        </w:rPr>
        <w:t>Βλέπουμε ότι ακόμα και Αλ</w:t>
      </w:r>
      <w:r>
        <w:rPr>
          <w:rFonts w:eastAsia="Times New Roman"/>
          <w:szCs w:val="24"/>
        </w:rPr>
        <w:t>βανοί, οι κατσαπλιάδες έχουν ξυπνήσει, σας αμφισβητούν, σας ξεφτιλίζουν καθημερινά. Τώρα πλέον, εκτός από τους Τσάμηδες θέτουν και ζητήματα για το Ιόνιο και ένα κάρο ζητήματα και εσείς δεν κάνετε τίποτα, παρά μόνο χασκογελάτε και νομίζετε ότι έτσι μπορείτε</w:t>
      </w:r>
      <w:r>
        <w:rPr>
          <w:rFonts w:eastAsia="Times New Roman"/>
          <w:szCs w:val="24"/>
        </w:rPr>
        <w:t xml:space="preserve"> να κρατήσετε τα πράγματα. Όσες φορές κι αν ο Πρόεδρος της Δημοκρατίας πει ότι υπάρχουν συνθήκες και πρέπει να </w:t>
      </w:r>
      <w:r>
        <w:rPr>
          <w:rFonts w:eastAsia="Times New Roman"/>
          <w:szCs w:val="24"/>
        </w:rPr>
        <w:lastRenderedPageBreak/>
        <w:t>τηρούνται, η πραγματικότητα τον διαψεύδει περίτρανα. Αν δεν πάρουμε τα μέτρα μας, μια μέρα θα βρεθούμε προ εκπλήξεως και δεν θα μπορούμε να κάνου</w:t>
      </w:r>
      <w:r>
        <w:rPr>
          <w:rFonts w:eastAsia="Times New Roman"/>
          <w:szCs w:val="24"/>
        </w:rPr>
        <w:t>με τίποτα.</w:t>
      </w:r>
    </w:p>
    <w:p w14:paraId="5D189BCD" w14:textId="77777777" w:rsidR="00CB774E" w:rsidRDefault="00A25ABA">
      <w:pPr>
        <w:spacing w:after="0" w:line="600" w:lineRule="auto"/>
        <w:ind w:firstLine="720"/>
        <w:contextualSpacing/>
        <w:jc w:val="both"/>
        <w:rPr>
          <w:rFonts w:eastAsia="Times New Roman"/>
          <w:szCs w:val="24"/>
        </w:rPr>
      </w:pPr>
      <w:r>
        <w:rPr>
          <w:rFonts w:eastAsia="Times New Roman"/>
          <w:szCs w:val="24"/>
        </w:rPr>
        <w:t xml:space="preserve">Βλέπουμε ότι ο κόσμος αλλάζει, πολλαπλώς και ποικιλοτρόπως. Επιμένετε στο εμπάργκο κατά της Ρωσίας. Μόλις σήμερα γράφουν οι εφημερίδες τα στατιστικά για τον τουρισμό του Σεπτεμβρίου και του Οκτωβρίου. Οι Βρετανοί με το </w:t>
      </w:r>
      <w:r>
        <w:rPr>
          <w:rFonts w:eastAsia="Times New Roman"/>
          <w:szCs w:val="24"/>
          <w:lang w:val="en-US"/>
        </w:rPr>
        <w:t>Brexit</w:t>
      </w:r>
      <w:r>
        <w:rPr>
          <w:rFonts w:eastAsia="Times New Roman"/>
          <w:szCs w:val="24"/>
        </w:rPr>
        <w:t xml:space="preserve"> και οι Ρώσοι με το </w:t>
      </w:r>
      <w:r>
        <w:rPr>
          <w:rFonts w:eastAsia="Times New Roman"/>
          <w:szCs w:val="24"/>
        </w:rPr>
        <w:t>εμπάργκο αύξησαν τα έσοδα για το ελληνικό κράτος κι εσείς παρ</w:t>
      </w:r>
      <w:r>
        <w:rPr>
          <w:rFonts w:eastAsia="Times New Roman"/>
          <w:szCs w:val="24"/>
        </w:rPr>
        <w:t xml:space="preserve">’ </w:t>
      </w:r>
      <w:r>
        <w:rPr>
          <w:rFonts w:eastAsia="Times New Roman"/>
          <w:szCs w:val="24"/>
        </w:rPr>
        <w:t xml:space="preserve">όλα αυτά επιμένετε σε τραγικές πρακτικές. Μέχρι και ο Αρχιεπίσκοπος της Αγγλίας έκανε δηλώσεις γι’ αυτό το αίσχος το οποίο συμβαίνει με την πατρίδα μας, με αυτόν τον οικονομικό «στραγγαλισμό». </w:t>
      </w:r>
      <w:r>
        <w:rPr>
          <w:rFonts w:eastAsia="Times New Roman"/>
          <w:szCs w:val="24"/>
        </w:rPr>
        <w:t>Ποιος; Ο Αρχιεπίσκοπος της Αγγλίας και εδώ δεν μιλάει κανείς από τους δικούς μας. Όλο το πολιτικό σύστημα θέλετε ντε και καλά να μας πείσετε ότι είναι μονόδρομος να παραμείνουμε στο ευρώ, να παραμείνουμε στην Ευρωπαϊκή Ένωση, να ψηφίζουμε μνημόνια σαν το τ</w:t>
      </w:r>
      <w:r>
        <w:rPr>
          <w:rFonts w:eastAsia="Times New Roman"/>
          <w:szCs w:val="24"/>
        </w:rPr>
        <w:t xml:space="preserve">έταρτο που θα έλθει σε λίγες μέρες, που ό,τι κι αν κάνετε δεν μπορείτε να το αποφύγετε. </w:t>
      </w:r>
    </w:p>
    <w:p w14:paraId="5D189BCE" w14:textId="77777777" w:rsidR="00CB774E" w:rsidRDefault="00A25ABA">
      <w:pPr>
        <w:spacing w:after="0" w:line="600" w:lineRule="auto"/>
        <w:ind w:firstLine="720"/>
        <w:contextualSpacing/>
        <w:jc w:val="both"/>
        <w:rPr>
          <w:rFonts w:eastAsia="Times New Roman"/>
          <w:szCs w:val="24"/>
        </w:rPr>
      </w:pPr>
      <w:r>
        <w:rPr>
          <w:rFonts w:eastAsia="Times New Roman"/>
          <w:szCs w:val="24"/>
        </w:rPr>
        <w:lastRenderedPageBreak/>
        <w:t>Η λύση είναι μία για να μπορέσει να ανασάνει ο ελληνικός λαός επιτέλους. Λογιστικός έλεγχος του χρέους, διαγραφή του χρέους, διεκδίκηση του κατοχικού δανείου, πρωτογεν</w:t>
      </w:r>
      <w:r>
        <w:rPr>
          <w:rFonts w:eastAsia="Times New Roman"/>
          <w:szCs w:val="24"/>
        </w:rPr>
        <w:t>ής παραγωγή, προάσπισή της πάση θυσία, Έλληνα εργαζόμενο και ελληνικά προϊόντα. Όχι να προσπαθείτε με κάθε τρόπο, μέσω διαφόρων ΜΚΟ μέσω «ανθρωπιστικών» καταστάσεων να θέλετε ντε και καλά να φέρετε εδώ εκατοντάδες χιλιάδες λαθρομετανάστες, αλλόφυλους, αλλό</w:t>
      </w:r>
      <w:r>
        <w:rPr>
          <w:rFonts w:eastAsia="Times New Roman"/>
          <w:szCs w:val="24"/>
        </w:rPr>
        <w:t xml:space="preserve">θρησκους, μουσουλμάνους, τζιχαντιστές, να κατσικωθούν εδώ εις βάρος των Ελλήνων πολιτών. </w:t>
      </w:r>
    </w:p>
    <w:p w14:paraId="5D189BCF" w14:textId="77777777" w:rsidR="00CB774E" w:rsidRDefault="00A25ABA">
      <w:pPr>
        <w:spacing w:after="0" w:line="600" w:lineRule="auto"/>
        <w:ind w:firstLine="720"/>
        <w:contextualSpacing/>
        <w:jc w:val="both"/>
        <w:rPr>
          <w:rFonts w:eastAsia="Times New Roman"/>
          <w:szCs w:val="24"/>
        </w:rPr>
      </w:pPr>
      <w:r>
        <w:rPr>
          <w:rFonts w:eastAsia="Times New Roman"/>
          <w:szCs w:val="24"/>
        </w:rPr>
        <w:t>Επιστροφή στο εθνικό νόμισμα, συντεταγμένα και οργανωμένα μπας και σωθούμε. Γιατί, όπως έλεγε και ο Ξενοφώντας, «αν θες να υποτάξεις κάποιον φτωχοποίησέ τον».</w:t>
      </w:r>
    </w:p>
    <w:p w14:paraId="5D189BD0" w14:textId="77777777" w:rsidR="00CB774E" w:rsidRDefault="00A25ABA">
      <w:pPr>
        <w:spacing w:after="0" w:line="600" w:lineRule="auto"/>
        <w:ind w:firstLine="720"/>
        <w:contextualSpacing/>
        <w:jc w:val="both"/>
        <w:rPr>
          <w:rFonts w:eastAsia="Times New Roman"/>
          <w:szCs w:val="24"/>
        </w:rPr>
      </w:pPr>
      <w:r>
        <w:rPr>
          <w:rFonts w:eastAsia="Times New Roman"/>
          <w:szCs w:val="24"/>
        </w:rPr>
        <w:t>Ευχαρισ</w:t>
      </w:r>
      <w:r>
        <w:rPr>
          <w:rFonts w:eastAsia="Times New Roman"/>
          <w:szCs w:val="24"/>
        </w:rPr>
        <w:t>τώ πολύ.</w:t>
      </w:r>
    </w:p>
    <w:p w14:paraId="5D189BD1" w14:textId="77777777" w:rsidR="00CB774E" w:rsidRDefault="00A25ABA">
      <w:pPr>
        <w:spacing w:after="0" w:line="600" w:lineRule="auto"/>
        <w:ind w:firstLine="720"/>
        <w:contextualSpacing/>
        <w:jc w:val="center"/>
        <w:rPr>
          <w:rFonts w:eastAsia="Times New Roman"/>
          <w:szCs w:val="24"/>
        </w:rPr>
      </w:pPr>
      <w:r>
        <w:rPr>
          <w:rFonts w:eastAsia="Times New Roman"/>
          <w:szCs w:val="24"/>
        </w:rPr>
        <w:t>(Χειροκροτήματα από την πτέρυγα της Χρυσής Αυγής)</w:t>
      </w:r>
    </w:p>
    <w:p w14:paraId="5D189BD2" w14:textId="77777777" w:rsidR="00CB774E" w:rsidRDefault="00A25ABA">
      <w:pPr>
        <w:spacing w:after="0"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Ευχαριστούμε.</w:t>
      </w:r>
    </w:p>
    <w:p w14:paraId="5D189BD3" w14:textId="77777777" w:rsidR="00CB774E" w:rsidRDefault="00A25ABA">
      <w:pPr>
        <w:spacing w:after="0" w:line="600" w:lineRule="auto"/>
        <w:ind w:firstLine="720"/>
        <w:contextualSpacing/>
        <w:jc w:val="both"/>
        <w:rPr>
          <w:rFonts w:eastAsia="Times New Roman"/>
          <w:szCs w:val="24"/>
        </w:rPr>
      </w:pPr>
      <w:r>
        <w:rPr>
          <w:rFonts w:eastAsia="Times New Roman"/>
          <w:szCs w:val="24"/>
        </w:rPr>
        <w:t>Η Υφυπουργός Οικονομικών κ. Παπανάτσιου έχει τον λόγο για δεκαοκτώ λεπτά.</w:t>
      </w:r>
    </w:p>
    <w:p w14:paraId="5D189BD4" w14:textId="77777777" w:rsidR="00CB774E" w:rsidRDefault="00A25ABA">
      <w:pPr>
        <w:spacing w:after="0" w:line="600" w:lineRule="auto"/>
        <w:ind w:firstLine="720"/>
        <w:contextualSpacing/>
        <w:jc w:val="both"/>
        <w:rPr>
          <w:rFonts w:eastAsia="Times New Roman"/>
          <w:szCs w:val="24"/>
        </w:rPr>
      </w:pPr>
      <w:r>
        <w:rPr>
          <w:rFonts w:eastAsia="Times New Roman"/>
          <w:b/>
          <w:szCs w:val="24"/>
        </w:rPr>
        <w:lastRenderedPageBreak/>
        <w:t>ΑΙΚΑΤΕΡΙΝΗ ΠΑΠΑΝΑΤΣΙΟΥ (Υφυπουργός Οικονομικών):</w:t>
      </w:r>
      <w:r>
        <w:rPr>
          <w:rFonts w:eastAsia="Times New Roman"/>
          <w:szCs w:val="24"/>
        </w:rPr>
        <w:t xml:space="preserve"> Κύριε Πρόεδρε, κυρίες κα</w:t>
      </w:r>
      <w:r>
        <w:rPr>
          <w:rFonts w:eastAsia="Times New Roman"/>
          <w:szCs w:val="24"/>
        </w:rPr>
        <w:t>ι κύριοι Βουλευτές, σχετικά με την αναφορά των κ.κ. Λοβέρδο και Βρούτση στη νέα Υπουργό Εργασίας, θα ήθελα να πω το εξής: η δύναμη των νέων ανθρώπων, που εμείς εμπιστευόμαστε είναι πάρα πολύ σημαντική, γι’ αυτό και όλοι ασχολούνται με τις δηλώσεις της νέας</w:t>
      </w:r>
      <w:r>
        <w:rPr>
          <w:rFonts w:eastAsia="Times New Roman"/>
          <w:szCs w:val="24"/>
        </w:rPr>
        <w:t xml:space="preserve"> Υπουργού. Εμπιστευόμαστε τους νέους, όπως και την κ</w:t>
      </w:r>
      <w:r>
        <w:rPr>
          <w:rFonts w:eastAsia="Times New Roman"/>
          <w:szCs w:val="24"/>
        </w:rPr>
        <w:t>.</w:t>
      </w:r>
      <w:r>
        <w:rPr>
          <w:rFonts w:eastAsia="Times New Roman"/>
          <w:szCs w:val="24"/>
        </w:rPr>
        <w:t xml:space="preserve"> Αχτσιόγλου και τον κ. Τζανακόπουλο. Θα επιτύχουν το έργο τους και θα επιτύχει το έργο της η Κυβέρνηση.</w:t>
      </w:r>
    </w:p>
    <w:p w14:paraId="5D189BD5" w14:textId="77777777" w:rsidR="00CB774E" w:rsidRDefault="00A25AB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szCs w:val="24"/>
        </w:rPr>
        <w:t xml:space="preserve">Όσον αφορά και κάποια ζητήματα στα οποία αναφέρθηκε ο κ. Μανιάτης για το </w:t>
      </w:r>
      <w:r>
        <w:rPr>
          <w:rFonts w:eastAsia="Times New Roman" w:cs="Times New Roman"/>
          <w:szCs w:val="24"/>
          <w:lang w:val="en-US"/>
        </w:rPr>
        <w:t>Washington</w:t>
      </w:r>
      <w:r>
        <w:rPr>
          <w:rFonts w:eastAsia="Times New Roman" w:cs="Times New Roman"/>
          <w:szCs w:val="24"/>
        </w:rPr>
        <w:t xml:space="preserve"> </w:t>
      </w:r>
      <w:r>
        <w:rPr>
          <w:rFonts w:eastAsia="Times New Roman" w:cs="Times New Roman"/>
          <w:szCs w:val="24"/>
          <w:lang w:val="en-US"/>
        </w:rPr>
        <w:t>Group</w:t>
      </w:r>
      <w:r>
        <w:rPr>
          <w:rFonts w:eastAsia="Times New Roman" w:cs="Times New Roman"/>
          <w:szCs w:val="24"/>
        </w:rPr>
        <w:t>, δεν θα α</w:t>
      </w:r>
      <w:r>
        <w:rPr>
          <w:rFonts w:eastAsia="Times New Roman" w:cs="Times New Roman"/>
          <w:szCs w:val="24"/>
        </w:rPr>
        <w:t>ναφερθώ περισσότερο.</w:t>
      </w:r>
      <w:r>
        <w:rPr>
          <w:rFonts w:eastAsia="Times New Roman" w:cs="Times New Roman"/>
          <w:szCs w:val="24"/>
        </w:rPr>
        <w:t xml:space="preserve"> </w:t>
      </w:r>
      <w:r>
        <w:rPr>
          <w:rFonts w:eastAsia="Times New Roman" w:cs="Times New Roman"/>
          <w:szCs w:val="24"/>
        </w:rPr>
        <w:t xml:space="preserve">Αναφέρθηκε ο κ. Συρμαλένιος, οπότε να μην επαναλαμβάνω, γιατί έχω αρκετά άλλα πράγματα να πω. </w:t>
      </w:r>
    </w:p>
    <w:p w14:paraId="5D189BD6" w14:textId="77777777" w:rsidR="00CB774E" w:rsidRDefault="00A25AB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szCs w:val="24"/>
        </w:rPr>
        <w:t>Για τα εθνικά θέματα που αναφέρθηκαν από τον κ. Λοβέρδο</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ατ’ αρχάς, ο Κυβερνητικός Εκπρόσωπος δεν μπορούσε να έχει επιβεβαίωση της είδησης και γι’ αυτό δεν αναφέρθηκε στην είδηση. </w:t>
      </w:r>
    </w:p>
    <w:p w14:paraId="5D189BD7" w14:textId="77777777" w:rsidR="00CB774E" w:rsidRDefault="00A25AB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szCs w:val="24"/>
        </w:rPr>
        <w:lastRenderedPageBreak/>
        <w:t>Από εκεί και μετά, οι δηλώσεις του Υπουργείου Εξωτερικών είναι ξεκάθαρες. Στον αναθεωρητισμό που διατυπώνεται κατ’ επανάληψη από την</w:t>
      </w:r>
      <w:r>
        <w:rPr>
          <w:rFonts w:eastAsia="Times New Roman" w:cs="Times New Roman"/>
          <w:szCs w:val="24"/>
        </w:rPr>
        <w:t xml:space="preserve"> τουρκική ηγεσία, η Ελλάδα αντιπαρατάσσει την προσήλωσή της στη διασφάλιση της διεθνούς νομιμότητας, της ειρήνης και της σταθερότητας. Δηλώσεις αμφισβήτησης της Συνθήκης της Λωζάνης είναι απαράδεκτες. Αυτή είναι η θέση της ελληνικής Κυβέρνησης -διατυπώνετα</w:t>
      </w:r>
      <w:r>
        <w:rPr>
          <w:rFonts w:eastAsia="Times New Roman" w:cs="Times New Roman"/>
          <w:szCs w:val="24"/>
        </w:rPr>
        <w:t xml:space="preserve">ι παντού- για τα εθνικά θέματα. Δεν μπορούμε να κάνουμε παιχνίδια. Ας προσέξουμε όλοι μας. </w:t>
      </w:r>
    </w:p>
    <w:p w14:paraId="5D189BD8" w14:textId="77777777" w:rsidR="00CB774E" w:rsidRDefault="00A25AB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szCs w:val="24"/>
        </w:rPr>
        <w:t xml:space="preserve">Αναφερόμενη τώρα στα ζητήματα του νομοσχεδίου, αρχικά θα ήθελα να ευχαριστήσω για την ποιότητα και το επίπεδο της συζήτηση στις </w:t>
      </w:r>
      <w:r>
        <w:rPr>
          <w:rFonts w:eastAsia="Times New Roman" w:cs="Times New Roman"/>
          <w:szCs w:val="24"/>
        </w:rPr>
        <w:t>ε</w:t>
      </w:r>
      <w:r>
        <w:rPr>
          <w:rFonts w:eastAsia="Times New Roman" w:cs="Times New Roman"/>
          <w:szCs w:val="24"/>
        </w:rPr>
        <w:t>πιτροπές από όλους τους εισηγητές κ</w:t>
      </w:r>
      <w:r>
        <w:rPr>
          <w:rFonts w:eastAsia="Times New Roman" w:cs="Times New Roman"/>
          <w:szCs w:val="24"/>
        </w:rPr>
        <w:t xml:space="preserve">αι τους Βουλευτές που παρευρέθηκαν. Ακούσαμε με προσοχή τόσο τους φορείς όσο και τους εισηγητές της Αντιπολίτευσης και θα λάβουμε υπ’ όψιν τις παρατηρήσεις τους, εξετάζοντας τη δυνατότητα εφαρμογής τους είτε στο άμεσο είτε στο έμμεσο μέλλον. </w:t>
      </w:r>
    </w:p>
    <w:p w14:paraId="5D189BD9" w14:textId="77777777" w:rsidR="00CB774E" w:rsidRDefault="00A25AB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szCs w:val="24"/>
        </w:rPr>
        <w:lastRenderedPageBreak/>
        <w:t>Το παρόν νομο</w:t>
      </w:r>
      <w:r>
        <w:rPr>
          <w:rFonts w:eastAsia="Times New Roman" w:cs="Times New Roman"/>
          <w:szCs w:val="24"/>
        </w:rPr>
        <w:t xml:space="preserve">σχέδιο εναρμονίζει την ελληνική νομοθεσία με την </w:t>
      </w:r>
      <w:r>
        <w:rPr>
          <w:rFonts w:eastAsia="Times New Roman" w:cs="Times New Roman"/>
          <w:szCs w:val="24"/>
        </w:rPr>
        <w:t>ο</w:t>
      </w:r>
      <w:r>
        <w:rPr>
          <w:rFonts w:eastAsia="Times New Roman" w:cs="Times New Roman"/>
          <w:szCs w:val="24"/>
        </w:rPr>
        <w:t>δηγία 2014 του Ευρωπαϊκού Κοινοβουλίου και του Συμβουλίου της 4</w:t>
      </w:r>
      <w:r>
        <w:rPr>
          <w:rFonts w:eastAsia="Times New Roman" w:cs="Times New Roman"/>
          <w:szCs w:val="24"/>
          <w:vertAlign w:val="superscript"/>
        </w:rPr>
        <w:t>ης</w:t>
      </w:r>
      <w:r>
        <w:rPr>
          <w:rFonts w:eastAsia="Times New Roman" w:cs="Times New Roman"/>
          <w:szCs w:val="24"/>
        </w:rPr>
        <w:t xml:space="preserve"> Φεβρουαρίου 2014, σχετικά με τις συμβάσεις πίστωσης για καταναλωτές για ακίνητα που προορίζονται για κατοικία και την τροποποίηση της </w:t>
      </w:r>
      <w:r>
        <w:rPr>
          <w:rFonts w:eastAsia="Times New Roman" w:cs="Times New Roman"/>
          <w:szCs w:val="24"/>
        </w:rPr>
        <w:t>ο</w:t>
      </w:r>
      <w:r>
        <w:rPr>
          <w:rFonts w:eastAsia="Times New Roman" w:cs="Times New Roman"/>
          <w:szCs w:val="24"/>
        </w:rPr>
        <w:t>δηγία</w:t>
      </w:r>
      <w:r>
        <w:rPr>
          <w:rFonts w:eastAsia="Times New Roman" w:cs="Times New Roman"/>
          <w:szCs w:val="24"/>
        </w:rPr>
        <w:t xml:space="preserve">ς 2008. Η εναρμόνιση αυτή χαρακτηρίστηκε ως θετική από το σύνολο σχεδόν των κομμάτων της Αντιπολίτευσης αλλά και από τους φορείς που τοποθετήθηκαν στην </w:t>
      </w:r>
      <w:r>
        <w:rPr>
          <w:rFonts w:eastAsia="Times New Roman" w:cs="Times New Roman"/>
          <w:szCs w:val="24"/>
        </w:rPr>
        <w:t>ε</w:t>
      </w:r>
      <w:r>
        <w:rPr>
          <w:rFonts w:eastAsia="Times New Roman" w:cs="Times New Roman"/>
          <w:szCs w:val="24"/>
        </w:rPr>
        <w:t xml:space="preserve">πιτροπή. </w:t>
      </w:r>
    </w:p>
    <w:p w14:paraId="5D189BDA" w14:textId="77777777" w:rsidR="00CB774E" w:rsidRDefault="00A25AB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szCs w:val="24"/>
        </w:rPr>
        <w:t>Το παρόν νομοσχέδιο αποτελεί ενσωμάτωση μιας ρύθμισης που στοχεύει στην προστασία των δανειολ</w:t>
      </w:r>
      <w:r>
        <w:rPr>
          <w:rFonts w:eastAsia="Times New Roman" w:cs="Times New Roman"/>
          <w:szCs w:val="24"/>
        </w:rPr>
        <w:t>ηπτών</w:t>
      </w:r>
      <w:r>
        <w:rPr>
          <w:rFonts w:eastAsia="Times New Roman" w:cs="Times New Roman"/>
          <w:szCs w:val="24"/>
        </w:rPr>
        <w:t>,</w:t>
      </w:r>
      <w:r>
        <w:rPr>
          <w:rFonts w:eastAsia="Times New Roman" w:cs="Times New Roman"/>
          <w:szCs w:val="24"/>
        </w:rPr>
        <w:t xml:space="preserve"> από μια αγορά που αδυνατούσε να αυτορρυθμιστεί, δημιουργώντας προβλήματα στους δανειολήπτες και στην οικονομία γενικότερα, προβλήματα που</w:t>
      </w:r>
      <w:r>
        <w:rPr>
          <w:rFonts w:eastAsia="Times New Roman" w:cs="Times New Roman"/>
          <w:szCs w:val="24"/>
        </w:rPr>
        <w:t>,</w:t>
      </w:r>
      <w:r>
        <w:rPr>
          <w:rFonts w:eastAsia="Times New Roman" w:cs="Times New Roman"/>
          <w:szCs w:val="24"/>
        </w:rPr>
        <w:t xml:space="preserve"> ως γνωστόν</w:t>
      </w:r>
      <w:r>
        <w:rPr>
          <w:rFonts w:eastAsia="Times New Roman" w:cs="Times New Roman"/>
          <w:szCs w:val="24"/>
        </w:rPr>
        <w:t>,</w:t>
      </w:r>
      <w:r>
        <w:rPr>
          <w:rFonts w:eastAsia="Times New Roman" w:cs="Times New Roman"/>
          <w:szCs w:val="24"/>
        </w:rPr>
        <w:t xml:space="preserve"> δημιουργήθηκαν ως απόηχος της παγκόσμιας χρηματοπιστωτικής κρίσης. </w:t>
      </w:r>
    </w:p>
    <w:p w14:paraId="5D189BDB" w14:textId="77777777" w:rsidR="00CB774E" w:rsidRDefault="00A25AB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szCs w:val="24"/>
        </w:rPr>
        <w:t>Καταργεί ουσιαστικά τα ψιλά γρ</w:t>
      </w:r>
      <w:r>
        <w:rPr>
          <w:rFonts w:eastAsia="Times New Roman" w:cs="Times New Roman"/>
          <w:szCs w:val="24"/>
        </w:rPr>
        <w:t xml:space="preserve">άμματα από τις δανειακές συμβάσεις και προχωρά στην ενημέρωση και την προστασία του καταναλωτή. </w:t>
      </w:r>
    </w:p>
    <w:p w14:paraId="5D189BDC" w14:textId="77777777" w:rsidR="00CB774E" w:rsidRDefault="00A25AB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πρώτη φορά έχουμε μια </w:t>
      </w:r>
      <w:r>
        <w:rPr>
          <w:rFonts w:eastAsia="Times New Roman" w:cs="Times New Roman"/>
          <w:szCs w:val="24"/>
        </w:rPr>
        <w:t>ο</w:t>
      </w:r>
      <w:r>
        <w:rPr>
          <w:rFonts w:eastAsia="Times New Roman" w:cs="Times New Roman"/>
          <w:szCs w:val="24"/>
        </w:rPr>
        <w:t xml:space="preserve">δηγία με δεσμευτικό περιεχόμενο για τις ενυπόθηκες δανειακές συμβάσεις, μια </w:t>
      </w:r>
      <w:r>
        <w:rPr>
          <w:rFonts w:eastAsia="Times New Roman" w:cs="Times New Roman"/>
          <w:szCs w:val="24"/>
        </w:rPr>
        <w:t>ο</w:t>
      </w:r>
      <w:r>
        <w:rPr>
          <w:rFonts w:eastAsia="Times New Roman" w:cs="Times New Roman"/>
          <w:szCs w:val="24"/>
        </w:rPr>
        <w:t>δηγία που προβλέπει κυρώσεις στους παραβάτες, προστατεύ</w:t>
      </w:r>
      <w:r>
        <w:rPr>
          <w:rFonts w:eastAsia="Times New Roman" w:cs="Times New Roman"/>
          <w:szCs w:val="24"/>
        </w:rPr>
        <w:t xml:space="preserve">ει ουσιαστικά τους καταναλωτές. </w:t>
      </w:r>
    </w:p>
    <w:p w14:paraId="5D189BDD" w14:textId="77777777" w:rsidR="00CB774E" w:rsidRDefault="00A25AB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szCs w:val="24"/>
        </w:rPr>
        <w:t>Αυτό είναι ιδιαίτερα σημαντικό για την ελληνική αγορά, διότι δεν υπήρχε μέχρι σήμερα ανάλογη ρύθμιση στην ελληνική νομοθεσία. Το μόνο που υπήρχε ήταν ο Κώδικας Δεοντολογίας της Τράπεζας της Ελλάδος, ο οποίος</w:t>
      </w:r>
      <w:r>
        <w:rPr>
          <w:rFonts w:eastAsia="Times New Roman" w:cs="Times New Roman"/>
          <w:szCs w:val="24"/>
        </w:rPr>
        <w:t>,</w:t>
      </w:r>
      <w:r>
        <w:rPr>
          <w:rFonts w:eastAsia="Times New Roman" w:cs="Times New Roman"/>
          <w:szCs w:val="24"/>
        </w:rPr>
        <w:t xml:space="preserve"> όντας μη δεσμε</w:t>
      </w:r>
      <w:r>
        <w:rPr>
          <w:rFonts w:eastAsia="Times New Roman" w:cs="Times New Roman"/>
          <w:szCs w:val="24"/>
        </w:rPr>
        <w:t>υτικός</w:t>
      </w:r>
      <w:r>
        <w:rPr>
          <w:rFonts w:eastAsia="Times New Roman" w:cs="Times New Roman"/>
          <w:szCs w:val="24"/>
        </w:rPr>
        <w:t>,</w:t>
      </w:r>
      <w:r>
        <w:rPr>
          <w:rFonts w:eastAsia="Times New Roman" w:cs="Times New Roman"/>
          <w:szCs w:val="24"/>
        </w:rPr>
        <w:t xml:space="preserve"> δεν προέβλεπε κυρώσεις και ως εκ τούτου κατέληγε κενό γράμμα, αφήνοντας τους δανειολήπτες ουσιαστικά απροστάτευτους. </w:t>
      </w:r>
    </w:p>
    <w:p w14:paraId="5D189BDE" w14:textId="77777777" w:rsidR="00CB774E" w:rsidRDefault="00A25AB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szCs w:val="24"/>
        </w:rPr>
        <w:t xml:space="preserve">Όσον αφορά τις διατάξεις του </w:t>
      </w:r>
      <w:r>
        <w:rPr>
          <w:rFonts w:eastAsia="Times New Roman" w:cs="Times New Roman"/>
          <w:szCs w:val="24"/>
        </w:rPr>
        <w:t>δ</w:t>
      </w:r>
      <w:r>
        <w:rPr>
          <w:rFonts w:eastAsia="Times New Roman" w:cs="Times New Roman"/>
          <w:szCs w:val="24"/>
        </w:rPr>
        <w:t xml:space="preserve">ευτέρου </w:t>
      </w:r>
      <w:r>
        <w:rPr>
          <w:rFonts w:eastAsia="Times New Roman" w:cs="Times New Roman"/>
          <w:szCs w:val="24"/>
        </w:rPr>
        <w:t>μ</w:t>
      </w:r>
      <w:r>
        <w:rPr>
          <w:rFonts w:eastAsia="Times New Roman" w:cs="Times New Roman"/>
          <w:szCs w:val="24"/>
        </w:rPr>
        <w:t xml:space="preserve">έρους του νομοσχεδίου, για τις οποίες τοποθετηθήκαμε αναλυτικά στις </w:t>
      </w:r>
      <w:r>
        <w:rPr>
          <w:rFonts w:eastAsia="Times New Roman" w:cs="Times New Roman"/>
          <w:szCs w:val="24"/>
        </w:rPr>
        <w:t>ε</w:t>
      </w:r>
      <w:r>
        <w:rPr>
          <w:rFonts w:eastAsia="Times New Roman" w:cs="Times New Roman"/>
          <w:szCs w:val="24"/>
        </w:rPr>
        <w:t xml:space="preserve">πιτροπές, έχουν σκοπό να αντιμετωπίσουν χρόνια προβλήματα της ελληνικής οικονομίας και να ρυθμίσουν αδικίες που είτε παρουσιάστηκαν τα τελευταία χρόνια είτε δεν είχαν διορθωθεί από τις προηγούμενες κυβερνήσεις. </w:t>
      </w:r>
    </w:p>
    <w:p w14:paraId="5D189BDF" w14:textId="77777777" w:rsidR="00CB774E" w:rsidRDefault="00A25AB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szCs w:val="24"/>
        </w:rPr>
        <w:lastRenderedPageBreak/>
        <w:t>Για παράδειγμα, το άρθρο 44</w:t>
      </w:r>
      <w:r>
        <w:rPr>
          <w:rFonts w:eastAsia="Times New Roman" w:cs="Times New Roman"/>
          <w:szCs w:val="24"/>
        </w:rPr>
        <w:t>,</w:t>
      </w:r>
      <w:r>
        <w:rPr>
          <w:rFonts w:eastAsia="Times New Roman" w:cs="Times New Roman"/>
          <w:szCs w:val="24"/>
        </w:rPr>
        <w:t xml:space="preserve"> για τη διαφάνει</w:t>
      </w:r>
      <w:r>
        <w:rPr>
          <w:rFonts w:eastAsia="Times New Roman" w:cs="Times New Roman"/>
          <w:szCs w:val="24"/>
        </w:rPr>
        <w:t>α σχετικά με τις κρατικές ενισχύσεις</w:t>
      </w:r>
      <w:r>
        <w:rPr>
          <w:rFonts w:eastAsia="Times New Roman" w:cs="Times New Roman"/>
          <w:szCs w:val="24"/>
        </w:rPr>
        <w:t>,</w:t>
      </w:r>
      <w:r>
        <w:rPr>
          <w:rFonts w:eastAsia="Times New Roman" w:cs="Times New Roman"/>
          <w:szCs w:val="24"/>
        </w:rPr>
        <w:t xml:space="preserve"> ενισχύει αποτελεσματικά τον έλεγχο, ώστε να μην υπάρχει κανένα θολό τοπίο και καμμία σκιά. </w:t>
      </w:r>
    </w:p>
    <w:p w14:paraId="5D189BE0" w14:textId="77777777" w:rsidR="00CB774E" w:rsidRDefault="00A25AB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szCs w:val="24"/>
        </w:rPr>
        <w:t>Επίσης, το άρθρο 46 δίνει τη δυνατότητα ανάθεσης από το Νομικό Συμβούλιο του Κράτους σε εμπειρογνώμονες νομικούς ή τεχνικούς τ</w:t>
      </w:r>
      <w:r>
        <w:rPr>
          <w:rFonts w:eastAsia="Times New Roman" w:cs="Times New Roman"/>
          <w:szCs w:val="24"/>
        </w:rPr>
        <w:t>ης διενέργειας εμπειρογνωμοσύνης σε διαιτητικά δικαστήρια. Αυτό είναι ιδιαίτερα σημαντικό, καθώς είναι συχνό φαινόμενο σε διεθνή διαιτητικά δικαστήρια να απαιτείται η προσκόμιση πραγματογνωμοσύνης σε πολύ στενά χρονικά περιθώρια</w:t>
      </w:r>
      <w:r>
        <w:rPr>
          <w:rFonts w:eastAsia="Times New Roman" w:cs="Times New Roman"/>
          <w:szCs w:val="24"/>
        </w:rPr>
        <w:t>,</w:t>
      </w:r>
      <w:r>
        <w:rPr>
          <w:rFonts w:eastAsia="Times New Roman" w:cs="Times New Roman"/>
          <w:szCs w:val="24"/>
        </w:rPr>
        <w:t xml:space="preserve"> της τάξεως των δέκα ημερών</w:t>
      </w:r>
      <w:r>
        <w:rPr>
          <w:rFonts w:eastAsia="Times New Roman" w:cs="Times New Roman"/>
          <w:szCs w:val="24"/>
        </w:rPr>
        <w:t>. Είναι προφανές ότι αυτές οι χρονικότητες καθιστούν αδύνατη τη συνήθη διαδικασία για μια πραγματογνωμοσύνη, με αποτέλεσμα η χώρα να κινδυνεύει να παρουσιαστεί σε αυτά τα δικαστήρια ουσιαστικά απροετοίμαστη, κάτι το οποίο θα είχε ένα δυσθεώρητο δημοσιονομι</w:t>
      </w:r>
      <w:r>
        <w:rPr>
          <w:rFonts w:eastAsia="Times New Roman" w:cs="Times New Roman"/>
          <w:szCs w:val="24"/>
        </w:rPr>
        <w:t>κό κόστος</w:t>
      </w:r>
      <w:r>
        <w:rPr>
          <w:rFonts w:eastAsia="Times New Roman" w:cs="Times New Roman"/>
          <w:szCs w:val="24"/>
        </w:rPr>
        <w:t>,</w:t>
      </w:r>
      <w:r>
        <w:rPr>
          <w:rFonts w:eastAsia="Times New Roman" w:cs="Times New Roman"/>
          <w:szCs w:val="24"/>
        </w:rPr>
        <w:t xml:space="preserve"> σε περίπτωση καταδίκης μας ύψους εκατοντάδων εκατομμυρίων</w:t>
      </w:r>
      <w:r>
        <w:rPr>
          <w:rFonts w:eastAsia="Times New Roman" w:cs="Times New Roman"/>
          <w:szCs w:val="24"/>
        </w:rPr>
        <w:t>,</w:t>
      </w:r>
      <w:r>
        <w:rPr>
          <w:rFonts w:eastAsia="Times New Roman" w:cs="Times New Roman"/>
          <w:szCs w:val="24"/>
        </w:rPr>
        <w:t xml:space="preserve"> και συνεπώς θα ήταν διαφορετικής τάξης μεγέθους από το κόστος της ίδιας της πραγματογνωμοσύνης. </w:t>
      </w:r>
    </w:p>
    <w:p w14:paraId="5D189BE1" w14:textId="77777777" w:rsidR="00CB774E" w:rsidRDefault="00A25AB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szCs w:val="24"/>
        </w:rPr>
        <w:lastRenderedPageBreak/>
        <w:t>Αναφορικά με το θέμα των δανείων σε ξένο νόμισμα</w:t>
      </w:r>
      <w:r>
        <w:rPr>
          <w:rFonts w:eastAsia="Times New Roman" w:cs="Times New Roman"/>
          <w:szCs w:val="24"/>
        </w:rPr>
        <w:t>,</w:t>
      </w:r>
      <w:r>
        <w:rPr>
          <w:rFonts w:eastAsia="Times New Roman" w:cs="Times New Roman"/>
          <w:szCs w:val="24"/>
        </w:rPr>
        <w:t xml:space="preserve"> που ακούστηκε από τους εισηγητές των κο</w:t>
      </w:r>
      <w:r>
        <w:rPr>
          <w:rFonts w:eastAsia="Times New Roman" w:cs="Times New Roman"/>
          <w:szCs w:val="24"/>
        </w:rPr>
        <w:t xml:space="preserve">μμάτων της Αντιπολίτευσης, το άρθρο 22 του παρόντος νομοσχεδίου, υπάρχει και η πρόβλεψη η σύμβαση πίστωσης να συνοδεύεται καθ’ όλη τη διάρκεια αυτής με χρηματοπιστωτικό μέσο αντιστάθμισης του συναλλαγματικού κινδύνου. </w:t>
      </w:r>
    </w:p>
    <w:p w14:paraId="5D189BE2" w14:textId="77777777" w:rsidR="00CB774E" w:rsidRDefault="00A25AB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szCs w:val="24"/>
        </w:rPr>
        <w:t xml:space="preserve">Αναφορικά με το θέμα των δανείων σε ελβετικό φράγκο, είναι ένα ζήτημα το οποίο δεν αφορά την παρούσα εναρμόνιση με την </w:t>
      </w:r>
      <w:r>
        <w:rPr>
          <w:rFonts w:eastAsia="Times New Roman" w:cs="Times New Roman"/>
          <w:szCs w:val="24"/>
        </w:rPr>
        <w:t>ο</w:t>
      </w:r>
      <w:r>
        <w:rPr>
          <w:rFonts w:eastAsia="Times New Roman" w:cs="Times New Roman"/>
          <w:szCs w:val="24"/>
        </w:rPr>
        <w:t xml:space="preserve">δηγία και θα εξετασθεί, ώστε να λυθεί σε κάποιο μελλοντικό νομοσχέδιο. Δεσμευτήκαμε, εξάλλου και στις </w:t>
      </w:r>
      <w:r>
        <w:rPr>
          <w:rFonts w:eastAsia="Times New Roman" w:cs="Times New Roman"/>
          <w:szCs w:val="24"/>
        </w:rPr>
        <w:t>ε</w:t>
      </w:r>
      <w:r>
        <w:rPr>
          <w:rFonts w:eastAsia="Times New Roman" w:cs="Times New Roman"/>
          <w:szCs w:val="24"/>
        </w:rPr>
        <w:t>πιτροπές ότι θα το δούμε στο μέλλ</w:t>
      </w:r>
      <w:r>
        <w:rPr>
          <w:rFonts w:eastAsia="Times New Roman" w:cs="Times New Roman"/>
          <w:szCs w:val="24"/>
        </w:rPr>
        <w:t xml:space="preserve">ον. </w:t>
      </w:r>
    </w:p>
    <w:p w14:paraId="5D189BE3" w14:textId="77777777" w:rsidR="00CB774E" w:rsidRDefault="00A25AB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szCs w:val="24"/>
        </w:rPr>
        <w:t xml:space="preserve">Επίσης, αναφορικά με τις προτάσεις που κατέθεσε ο Συνήγορος του Καταναλωτή, εξετάζονται ήδη από τις αρμόδιες </w:t>
      </w:r>
      <w:r>
        <w:rPr>
          <w:rFonts w:eastAsia="Times New Roman" w:cs="Times New Roman"/>
          <w:szCs w:val="24"/>
        </w:rPr>
        <w:t>Υ</w:t>
      </w:r>
      <w:r>
        <w:rPr>
          <w:rFonts w:eastAsia="Times New Roman" w:cs="Times New Roman"/>
          <w:szCs w:val="24"/>
        </w:rPr>
        <w:t>πηρεσίες. Τη μία πρότασή του την κάναμε δεκτή</w:t>
      </w:r>
      <w:r>
        <w:rPr>
          <w:rFonts w:eastAsia="Times New Roman" w:cs="Times New Roman"/>
          <w:szCs w:val="24"/>
        </w:rPr>
        <w:t>,</w:t>
      </w:r>
      <w:r>
        <w:rPr>
          <w:rFonts w:eastAsia="Times New Roman" w:cs="Times New Roman"/>
          <w:szCs w:val="24"/>
        </w:rPr>
        <w:t xml:space="preserve"> για τις πέντε μέρες. Όσον αφορά τις υπόλοιπες, σε μελλοντικά νομοσχέδια θα μπορέσουμε να φέρου</w:t>
      </w:r>
      <w:r>
        <w:rPr>
          <w:rFonts w:eastAsia="Times New Roman" w:cs="Times New Roman"/>
          <w:szCs w:val="24"/>
        </w:rPr>
        <w:t xml:space="preserve">με τις απαραίτητες τροπολογίες. </w:t>
      </w:r>
    </w:p>
    <w:p w14:paraId="5D189BE4"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Όσον αφορά για το Μέγαρο Μουσικής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στο οποίο </w:t>
      </w:r>
      <w:r>
        <w:rPr>
          <w:rFonts w:eastAsia="Times New Roman" w:cs="Times New Roman"/>
          <w:szCs w:val="24"/>
        </w:rPr>
        <w:t>αναφέρθηκε και ο κ. Λοβέρδος</w:t>
      </w:r>
      <w:r>
        <w:rPr>
          <w:rFonts w:eastAsia="Times New Roman" w:cs="Times New Roman"/>
          <w:szCs w:val="24"/>
        </w:rPr>
        <w:t>.</w:t>
      </w:r>
      <w:r>
        <w:rPr>
          <w:rFonts w:eastAsia="Times New Roman" w:cs="Times New Roman"/>
          <w:szCs w:val="24"/>
        </w:rPr>
        <w:t xml:space="preserve"> </w:t>
      </w:r>
      <w:r>
        <w:rPr>
          <w:rFonts w:eastAsia="Times New Roman" w:cs="Times New Roman"/>
          <w:szCs w:val="24"/>
        </w:rPr>
        <w:t>Π</w:t>
      </w:r>
      <w:r>
        <w:rPr>
          <w:rFonts w:eastAsia="Times New Roman" w:cs="Times New Roman"/>
          <w:szCs w:val="24"/>
        </w:rPr>
        <w:t>ρόκειται για μια ρύθμιση που χορηγεί απαλλαγή στον Οργανισμό Μεγάρου Μουσικής Αθηνών από την υποχρέωση προσκόμισης φορολογικής και ασφαλιστικής ενη</w:t>
      </w:r>
      <w:r>
        <w:rPr>
          <w:rFonts w:eastAsia="Times New Roman" w:cs="Times New Roman"/>
          <w:szCs w:val="24"/>
        </w:rPr>
        <w:t>μερότητας. Δεν έχει να κάνει επί της ουσίας για όλα αυτά τα ζητήματα που έβαλε ο κ. Λοβέρδος. Η απαλλαγή έχει προσωρινό χαρακτήρα, δηλαδή από την έναρξη ισχύος της διάταξης μέχρι το τέλος του Φεβρουαρίου του 2017. Εδώ θα ήθελα να αναφέρω ότι ήδη έχει οριστ</w:t>
      </w:r>
      <w:r>
        <w:rPr>
          <w:rFonts w:eastAsia="Times New Roman" w:cs="Times New Roman"/>
          <w:szCs w:val="24"/>
        </w:rPr>
        <w:t>εί διαχειριστικός έλεγχος για το Μέγαρο Μουσικής μέσα στον Οκτώβριο του 2016.</w:t>
      </w:r>
    </w:p>
    <w:p w14:paraId="5D189BE5"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Κατά το ίδιο περιορισμένο διάστημα</w:t>
      </w:r>
      <w:r>
        <w:rPr>
          <w:rFonts w:eastAsia="Times New Roman" w:cs="Times New Roman"/>
          <w:szCs w:val="24"/>
        </w:rPr>
        <w:t>,</w:t>
      </w:r>
      <w:r>
        <w:rPr>
          <w:rFonts w:eastAsia="Times New Roman" w:cs="Times New Roman"/>
          <w:szCs w:val="24"/>
        </w:rPr>
        <w:t xml:space="preserve"> μέχρι τέλος Φεβρουαρίου 2017</w:t>
      </w:r>
      <w:r>
        <w:rPr>
          <w:rFonts w:eastAsia="Times New Roman" w:cs="Times New Roman"/>
          <w:szCs w:val="24"/>
        </w:rPr>
        <w:t>,</w:t>
      </w:r>
      <w:r>
        <w:rPr>
          <w:rFonts w:eastAsia="Times New Roman" w:cs="Times New Roman"/>
          <w:szCs w:val="24"/>
        </w:rPr>
        <w:t xml:space="preserve"> δεν επιτρέπε</w:t>
      </w:r>
      <w:r>
        <w:rPr>
          <w:rFonts w:eastAsia="Times New Roman" w:cs="Times New Roman"/>
          <w:szCs w:val="24"/>
        </w:rPr>
        <w:t>ται</w:t>
      </w:r>
      <w:r>
        <w:rPr>
          <w:rFonts w:eastAsia="Times New Roman" w:cs="Times New Roman"/>
          <w:szCs w:val="24"/>
        </w:rPr>
        <w:t xml:space="preserve"> η διενέργεια πάσης φύσεως συμψηφισμού σε βάρος του Οργανισμού Μεγάρου Μουσικής Αθηνών και αναστέ</w:t>
      </w:r>
      <w:r>
        <w:rPr>
          <w:rFonts w:eastAsia="Times New Roman" w:cs="Times New Roman"/>
          <w:szCs w:val="24"/>
        </w:rPr>
        <w:t>λλονται οι πράξεις διοικητικής ή αναγκαστικής εκτέλεσης, καθώς και η λήψη οποιουδήποτε ασφαλιστικού ή διασφαλιστικού μέτρου. Η προτεινόμενη ρύθμιση διευκολύνει τη συνέχιση λειτουργίας του Μεγάρου Μουσικής</w:t>
      </w:r>
      <w:r>
        <w:rPr>
          <w:rFonts w:eastAsia="Times New Roman" w:cs="Times New Roman"/>
          <w:szCs w:val="24"/>
        </w:rPr>
        <w:t>,</w:t>
      </w:r>
      <w:r>
        <w:rPr>
          <w:rFonts w:eastAsia="Times New Roman" w:cs="Times New Roman"/>
          <w:szCs w:val="24"/>
        </w:rPr>
        <w:t xml:space="preserve"> με την παροχή δυνατότητας είσπραξης της κρατικής ε</w:t>
      </w:r>
      <w:r>
        <w:rPr>
          <w:rFonts w:eastAsia="Times New Roman" w:cs="Times New Roman"/>
          <w:szCs w:val="24"/>
        </w:rPr>
        <w:t xml:space="preserve">πιχορήγησης ή άλλων οφειλόμενων από τρίτους ποσών, ώστε να γίνει δυνατή η πληρωμή της μισθοδοσίας των εργαζομένων αλλά και η εξυπηρέτηση </w:t>
      </w:r>
      <w:r>
        <w:rPr>
          <w:rFonts w:eastAsia="Times New Roman" w:cs="Times New Roman"/>
          <w:szCs w:val="24"/>
        </w:rPr>
        <w:lastRenderedPageBreak/>
        <w:t>των συμβατικών υποχρεώσεων στην Ελλάδα και στο εξωτερικό. Εξυπακούεται ότι η ρύθμιση δεν συνεπάγεται την απαλλαγή του Ο</w:t>
      </w:r>
      <w:r>
        <w:rPr>
          <w:rFonts w:eastAsia="Times New Roman" w:cs="Times New Roman"/>
          <w:szCs w:val="24"/>
        </w:rPr>
        <w:t xml:space="preserve">ργανισμού Μεγάρου Μουσικής Αθηνών από την υποχρέωση εκπλήρωσης των φορολογικών και ασφαλιστικών του υποχρεώσεων. </w:t>
      </w:r>
    </w:p>
    <w:p w14:paraId="5D189BE6"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Όσον αφορά το άρθρο 56, η προώθηση της εν λόγω ρύθμισης αφορά δαπάνες μισθωμάτων για κτήρια </w:t>
      </w:r>
      <w:r>
        <w:rPr>
          <w:rFonts w:eastAsia="Times New Roman" w:cs="Times New Roman"/>
          <w:szCs w:val="24"/>
        </w:rPr>
        <w:t>ό</w:t>
      </w:r>
      <w:r>
        <w:rPr>
          <w:rFonts w:eastAsia="Times New Roman" w:cs="Times New Roman"/>
          <w:szCs w:val="24"/>
        </w:rPr>
        <w:t xml:space="preserve">που στεγάζονται φορείς της κεντρικής διοίκησης, </w:t>
      </w:r>
      <w:r>
        <w:rPr>
          <w:rFonts w:eastAsia="Times New Roman" w:cs="Times New Roman"/>
          <w:szCs w:val="24"/>
        </w:rPr>
        <w:t>δ</w:t>
      </w:r>
      <w:r>
        <w:rPr>
          <w:rFonts w:eastAsia="Times New Roman" w:cs="Times New Roman"/>
          <w:szCs w:val="24"/>
        </w:rPr>
        <w:t xml:space="preserve">απάνες </w:t>
      </w:r>
      <w:r>
        <w:rPr>
          <w:rFonts w:eastAsia="Times New Roman" w:cs="Times New Roman"/>
          <w:szCs w:val="24"/>
        </w:rPr>
        <w:t>οι οποίες έχουν καταστεί ληξιπρόθεσμες και δεν πληρώθηκαν κυρίως λόγω της έκδοσης των νέων οργανισμών των Υπουργείων κατά το τελευταίο τρίμηνο του 2014 και της επακόλουθης αναδιάρθρωσής τους. Για τον ίδιο λόγο</w:t>
      </w:r>
      <w:r>
        <w:rPr>
          <w:rFonts w:eastAsia="Times New Roman" w:cs="Times New Roman"/>
          <w:szCs w:val="24"/>
        </w:rPr>
        <w:t>,</w:t>
      </w:r>
      <w:r>
        <w:rPr>
          <w:rFonts w:eastAsia="Times New Roman" w:cs="Times New Roman"/>
          <w:szCs w:val="24"/>
        </w:rPr>
        <w:t xml:space="preserve"> καθυστέρησαν οι μεταφορές των πιστώσεω</w:t>
      </w:r>
      <w:r>
        <w:rPr>
          <w:rFonts w:eastAsia="Times New Roman" w:cs="Times New Roman"/>
          <w:szCs w:val="24"/>
        </w:rPr>
        <w:t xml:space="preserve">ν και κατά συνέπεια δεν τηρήθηκαν οι δημοσιολογιστικές διατάξεις υπερανάληψης υποχρεώσεων. </w:t>
      </w:r>
    </w:p>
    <w:p w14:paraId="5D189BE7"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Οι αναλήψεις υποχρεώσεων αναλαμβάνονται από την αρχή του οικονομικού έτους για ολόκληρο το ετήσιο ποσό, με πίνακες που καταρτίζονται από τους διατάκτες βάσει των σχ</w:t>
      </w:r>
      <w:r>
        <w:rPr>
          <w:rFonts w:eastAsia="Times New Roman" w:cs="Times New Roman"/>
          <w:szCs w:val="24"/>
        </w:rPr>
        <w:t xml:space="preserve">ετικών πιστωτικών συμβάσεων και σύμφωνα με τις διατάξεις περί δημοσίου λογιστικού, απόφαση ανάληψης της υποχρέωσης, ύπαρξη και δέσμευση της πίστωσης. </w:t>
      </w:r>
    </w:p>
    <w:p w14:paraId="5D189BE8"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Η προτεινόμενη διάταξη διευκολύνει την πληρωμή των δικαιούχων, συμβάλ</w:t>
      </w:r>
      <w:r>
        <w:rPr>
          <w:rFonts w:eastAsia="Times New Roman" w:cs="Times New Roman"/>
          <w:szCs w:val="24"/>
        </w:rPr>
        <w:t>λ</w:t>
      </w:r>
      <w:r>
        <w:rPr>
          <w:rFonts w:eastAsia="Times New Roman" w:cs="Times New Roman"/>
          <w:szCs w:val="24"/>
        </w:rPr>
        <w:t>ει στην αποφυγή εμπλοκής του ελληνι</w:t>
      </w:r>
      <w:r>
        <w:rPr>
          <w:rFonts w:eastAsia="Times New Roman" w:cs="Times New Roman"/>
          <w:szCs w:val="24"/>
        </w:rPr>
        <w:t xml:space="preserve">κού δημοσίου σε σχετικές δικαστικές διενέξεις και ενισχύει την εμπιστοσύνη των πιστωτών του δημοσίου προς το κράτος. </w:t>
      </w:r>
    </w:p>
    <w:p w14:paraId="5D189BE9"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 το άρθρο 57, στο πλαίσιο της σύμβασης χρηματοδοτικής διευκόλυνσης από τον </w:t>
      </w:r>
      <w:r>
        <w:rPr>
          <w:rFonts w:eastAsia="Times New Roman" w:cs="Times New Roman"/>
          <w:szCs w:val="24"/>
        </w:rPr>
        <w:t>Ε</w:t>
      </w:r>
      <w:r>
        <w:rPr>
          <w:rFonts w:eastAsia="Times New Roman" w:cs="Times New Roman"/>
          <w:szCs w:val="24"/>
        </w:rPr>
        <w:t xml:space="preserve">υρωπαϊκό </w:t>
      </w:r>
      <w:r>
        <w:rPr>
          <w:rFonts w:eastAsia="Times New Roman" w:cs="Times New Roman"/>
          <w:szCs w:val="24"/>
        </w:rPr>
        <w:t>Μ</w:t>
      </w:r>
      <w:r>
        <w:rPr>
          <w:rFonts w:eastAsia="Times New Roman" w:cs="Times New Roman"/>
          <w:szCs w:val="24"/>
        </w:rPr>
        <w:t xml:space="preserve">ηχανισμό </w:t>
      </w:r>
      <w:r>
        <w:rPr>
          <w:rFonts w:eastAsia="Times New Roman" w:cs="Times New Roman"/>
          <w:szCs w:val="24"/>
        </w:rPr>
        <w:t>Σ</w:t>
      </w:r>
      <w:r>
        <w:rPr>
          <w:rFonts w:eastAsia="Times New Roman" w:cs="Times New Roman"/>
          <w:szCs w:val="24"/>
        </w:rPr>
        <w:t>ταθερότητας –είναι για το επίμαχο άρθρο</w:t>
      </w:r>
      <w:r>
        <w:rPr>
          <w:rFonts w:eastAsia="Times New Roman" w:cs="Times New Roman"/>
          <w:szCs w:val="24"/>
        </w:rPr>
        <w:t xml:space="preserve"> που θέλανε και την καινούργια Υπουργό Εργασίας- προβλέπεται η υποχρέωση εκκαθάρισης των καθυστερούμενων οφειλών των εκκρεμών αιτήσεων επιστροφής φόρου. </w:t>
      </w:r>
      <w:r>
        <w:rPr>
          <w:rFonts w:eastAsia="Times New Roman" w:cs="Times New Roman"/>
          <w:szCs w:val="24"/>
        </w:rPr>
        <w:t>Ε</w:t>
      </w:r>
      <w:r>
        <w:rPr>
          <w:rFonts w:eastAsia="Times New Roman" w:cs="Times New Roman"/>
          <w:szCs w:val="24"/>
        </w:rPr>
        <w:t xml:space="preserve">δώ για αυτό ακριβώς δεν αναφέρεται μόνο στα ασφαλιστικά, αλλά αναφέρεται και στις </w:t>
      </w:r>
      <w:r>
        <w:rPr>
          <w:rFonts w:eastAsia="Times New Roman" w:cs="Times New Roman"/>
          <w:szCs w:val="24"/>
        </w:rPr>
        <w:lastRenderedPageBreak/>
        <w:t>εκκρεμ</w:t>
      </w:r>
      <w:r>
        <w:rPr>
          <w:rFonts w:eastAsia="Times New Roman" w:cs="Times New Roman"/>
          <w:szCs w:val="24"/>
        </w:rPr>
        <w:t>εί</w:t>
      </w:r>
      <w:r>
        <w:rPr>
          <w:rFonts w:eastAsia="Times New Roman" w:cs="Times New Roman"/>
          <w:szCs w:val="24"/>
        </w:rPr>
        <w:t>ς αιτήσεις ε</w:t>
      </w:r>
      <w:r>
        <w:rPr>
          <w:rFonts w:eastAsia="Times New Roman" w:cs="Times New Roman"/>
          <w:szCs w:val="24"/>
        </w:rPr>
        <w:t xml:space="preserve">πιστροφής φόρου -είναι θέμα κατά κύριο λόγο του Υπουργείου Οικονομικών και όχι του Υπουργείου Εργασίας- καθώς επίσης και των εκκρεμών αιτήσεων συνταξιοδότησης. </w:t>
      </w:r>
    </w:p>
    <w:p w14:paraId="5D189BEA" w14:textId="77777777" w:rsidR="00CB774E" w:rsidRDefault="00A25ABA">
      <w:pPr>
        <w:spacing w:after="0" w:line="600" w:lineRule="auto"/>
        <w:ind w:firstLine="720"/>
        <w:contextualSpacing/>
        <w:jc w:val="both"/>
        <w:rPr>
          <w:rFonts w:eastAsia="Times New Roman" w:cs="Times New Roman"/>
          <w:color w:val="FF0000"/>
          <w:szCs w:val="24"/>
        </w:rPr>
      </w:pPr>
      <w:r>
        <w:rPr>
          <w:rFonts w:eastAsia="Times New Roman" w:cs="Times New Roman"/>
          <w:szCs w:val="24"/>
        </w:rPr>
        <w:t>Με το υφιστάμενο θεσμικό πλαίσιο έχει προβλεφθεί η δυνατότητα επιχορήγησης των φορέων της Κυβέρνησης για την εξόφληση αποκλειστικά ληξιπρόθεσμων υποχρεώσεων προς τρίτους. Με την προτεινόμενη διάταξη συμπληρώνεται το θεσμικό πλαίσιο, ώστε να γίνει η επιτάχυ</w:t>
      </w:r>
      <w:r>
        <w:rPr>
          <w:rFonts w:eastAsia="Times New Roman" w:cs="Times New Roman"/>
          <w:szCs w:val="24"/>
        </w:rPr>
        <w:t xml:space="preserve">νση του ρυθμού εκκαθάρισης των αιτήσεων συνταξιοδότησης με χρηματοδότηση από τον </w:t>
      </w:r>
      <w:r>
        <w:rPr>
          <w:rFonts w:eastAsia="Times New Roman" w:cs="Times New Roman"/>
          <w:color w:val="000000" w:themeColor="text1"/>
          <w:szCs w:val="24"/>
          <w:lang w:val="en-US"/>
        </w:rPr>
        <w:t>ESM</w:t>
      </w:r>
      <w:r>
        <w:rPr>
          <w:rFonts w:eastAsia="Times New Roman" w:cs="Times New Roman"/>
          <w:color w:val="FF0000"/>
          <w:szCs w:val="24"/>
        </w:rPr>
        <w:t xml:space="preserve">. </w:t>
      </w:r>
    </w:p>
    <w:p w14:paraId="5D189BEB" w14:textId="77777777" w:rsidR="00CB774E" w:rsidRDefault="00A25ABA">
      <w:pPr>
        <w:spacing w:after="0" w:line="600" w:lineRule="auto"/>
        <w:ind w:firstLine="720"/>
        <w:contextualSpacing/>
        <w:jc w:val="both"/>
        <w:rPr>
          <w:rFonts w:eastAsia="Times New Roman" w:cs="Times New Roman"/>
          <w:color w:val="000000" w:themeColor="text1"/>
          <w:szCs w:val="24"/>
        </w:rPr>
      </w:pPr>
      <w:r>
        <w:rPr>
          <w:rFonts w:eastAsia="Times New Roman" w:cs="Times New Roman"/>
          <w:color w:val="000000" w:themeColor="text1"/>
          <w:szCs w:val="24"/>
        </w:rPr>
        <w:t>Ταυτόχρονα, διασφαλίζεται ότι</w:t>
      </w:r>
      <w:r>
        <w:rPr>
          <w:rFonts w:eastAsia="Times New Roman" w:cs="Times New Roman"/>
          <w:color w:val="000000" w:themeColor="text1"/>
          <w:szCs w:val="24"/>
        </w:rPr>
        <w:t>,</w:t>
      </w:r>
      <w:r>
        <w:rPr>
          <w:rFonts w:eastAsia="Times New Roman" w:cs="Times New Roman"/>
          <w:color w:val="000000" w:themeColor="text1"/>
          <w:szCs w:val="24"/>
        </w:rPr>
        <w:t xml:space="preserve"> εφόσον οι φορείς της Κυβέρνησης δεν επιστρέψουν έγκαιρα το υπόλοιπο της χρηματοδότησης, δεν θα επιβαρύνεται ο κρατικός προϋπολογισμός με α</w:t>
      </w:r>
      <w:r>
        <w:rPr>
          <w:rFonts w:eastAsia="Times New Roman" w:cs="Times New Roman"/>
          <w:color w:val="000000" w:themeColor="text1"/>
          <w:szCs w:val="24"/>
        </w:rPr>
        <w:t xml:space="preserve">πώλεια εσόδων, καθώς δεν διενεργείται αντιστοίχου ύψους παρακράτηση από άλλες μεταβιβάσεις προς τους φορείς αυτούς. </w:t>
      </w:r>
    </w:p>
    <w:p w14:paraId="5D189BEC" w14:textId="77777777" w:rsidR="00CB774E" w:rsidRDefault="00A25ABA">
      <w:pPr>
        <w:spacing w:after="0" w:line="600" w:lineRule="auto"/>
        <w:ind w:firstLine="720"/>
        <w:contextualSpacing/>
        <w:jc w:val="both"/>
        <w:rPr>
          <w:rFonts w:eastAsia="Times New Roman" w:cs="Times New Roman"/>
          <w:color w:val="000000" w:themeColor="text1"/>
          <w:szCs w:val="24"/>
        </w:rPr>
      </w:pPr>
      <w:r>
        <w:rPr>
          <w:rFonts w:eastAsia="Times New Roman" w:cs="Times New Roman"/>
          <w:color w:val="000000" w:themeColor="text1"/>
          <w:szCs w:val="24"/>
        </w:rPr>
        <w:t xml:space="preserve">Με την εκκαθάριση των εκκρεμών αιτήσεων συνταξιοδότησης από την ειδική χρηματοδότηση του </w:t>
      </w:r>
      <w:r>
        <w:rPr>
          <w:rFonts w:eastAsia="Times New Roman" w:cs="Times New Roman"/>
          <w:color w:val="000000" w:themeColor="text1"/>
          <w:szCs w:val="24"/>
          <w:lang w:val="en-US"/>
        </w:rPr>
        <w:t>ESM</w:t>
      </w:r>
      <w:r>
        <w:rPr>
          <w:rFonts w:eastAsia="Times New Roman" w:cs="Times New Roman"/>
          <w:color w:val="000000" w:themeColor="text1"/>
          <w:szCs w:val="24"/>
        </w:rPr>
        <w:t xml:space="preserve"> προκ</w:t>
      </w:r>
      <w:r>
        <w:rPr>
          <w:rFonts w:eastAsia="Times New Roman" w:cs="Times New Roman"/>
          <w:color w:val="000000" w:themeColor="text1"/>
          <w:szCs w:val="24"/>
        </w:rPr>
        <w:t>ύπτει</w:t>
      </w:r>
      <w:r>
        <w:rPr>
          <w:rFonts w:eastAsia="Times New Roman" w:cs="Times New Roman"/>
          <w:color w:val="000000" w:themeColor="text1"/>
          <w:szCs w:val="24"/>
        </w:rPr>
        <w:t xml:space="preserve"> δαπάνη 859 εκατομμυρίων ευρώ για το </w:t>
      </w:r>
      <w:r>
        <w:rPr>
          <w:rFonts w:eastAsia="Times New Roman" w:cs="Times New Roman"/>
          <w:color w:val="000000" w:themeColor="text1"/>
          <w:szCs w:val="24"/>
        </w:rPr>
        <w:t>έτος 2017. Ωστόσο</w:t>
      </w:r>
      <w:r>
        <w:rPr>
          <w:rFonts w:eastAsia="Times New Roman" w:cs="Times New Roman"/>
          <w:color w:val="000000" w:themeColor="text1"/>
          <w:szCs w:val="24"/>
        </w:rPr>
        <w:t>,</w:t>
      </w:r>
      <w:r>
        <w:rPr>
          <w:rFonts w:eastAsia="Times New Roman" w:cs="Times New Roman"/>
          <w:color w:val="000000" w:themeColor="text1"/>
          <w:szCs w:val="24"/>
        </w:rPr>
        <w:t xml:space="preserve"> η εν λόγω δαπάνη δεν θέτει </w:t>
      </w:r>
      <w:r>
        <w:rPr>
          <w:rFonts w:eastAsia="Times New Roman" w:cs="Times New Roman"/>
          <w:color w:val="000000" w:themeColor="text1"/>
          <w:szCs w:val="24"/>
        </w:rPr>
        <w:lastRenderedPageBreak/>
        <w:t xml:space="preserve">σε κίνδυνο τους στόχους που έχουν τεθεί στη σύμβαση χρηματοδοτικής διευκόλυνσης, καθότι εξαιρείται από το αποτέλεσμα της </w:t>
      </w:r>
      <w:r>
        <w:rPr>
          <w:rFonts w:eastAsia="Times New Roman" w:cs="Times New Roman"/>
          <w:color w:val="000000" w:themeColor="text1"/>
          <w:szCs w:val="24"/>
        </w:rPr>
        <w:t>γ</w:t>
      </w:r>
      <w:r>
        <w:rPr>
          <w:rFonts w:eastAsia="Times New Roman" w:cs="Times New Roman"/>
          <w:color w:val="000000" w:themeColor="text1"/>
          <w:szCs w:val="24"/>
        </w:rPr>
        <w:t xml:space="preserve">ενικής </w:t>
      </w:r>
      <w:r>
        <w:rPr>
          <w:rFonts w:eastAsia="Times New Roman" w:cs="Times New Roman"/>
          <w:color w:val="000000" w:themeColor="text1"/>
          <w:szCs w:val="24"/>
        </w:rPr>
        <w:t>κ</w:t>
      </w:r>
      <w:r>
        <w:rPr>
          <w:rFonts w:eastAsia="Times New Roman" w:cs="Times New Roman"/>
          <w:color w:val="000000" w:themeColor="text1"/>
          <w:szCs w:val="24"/>
        </w:rPr>
        <w:t>υβέρνησης</w:t>
      </w:r>
      <w:r>
        <w:rPr>
          <w:rFonts w:eastAsia="Times New Roman" w:cs="Times New Roman"/>
          <w:color w:val="000000" w:themeColor="text1"/>
          <w:szCs w:val="24"/>
        </w:rPr>
        <w:t>,</w:t>
      </w:r>
      <w:r>
        <w:rPr>
          <w:rFonts w:eastAsia="Times New Roman" w:cs="Times New Roman"/>
          <w:color w:val="000000" w:themeColor="text1"/>
          <w:szCs w:val="24"/>
        </w:rPr>
        <w:t xml:space="preserve"> σύμφωνα με τους όρους της εν λόγω σύμβασης. </w:t>
      </w:r>
    </w:p>
    <w:p w14:paraId="5D189BED" w14:textId="77777777" w:rsidR="00CB774E" w:rsidRDefault="00A25ABA">
      <w:pPr>
        <w:spacing w:after="0" w:line="600" w:lineRule="auto"/>
        <w:ind w:firstLine="720"/>
        <w:contextualSpacing/>
        <w:jc w:val="both"/>
        <w:rPr>
          <w:rFonts w:eastAsia="Times New Roman" w:cs="Times New Roman"/>
          <w:color w:val="000000" w:themeColor="text1"/>
          <w:szCs w:val="24"/>
        </w:rPr>
      </w:pPr>
      <w:r>
        <w:rPr>
          <w:rFonts w:eastAsia="Times New Roman" w:cs="Times New Roman"/>
          <w:color w:val="000000" w:themeColor="text1"/>
          <w:szCs w:val="24"/>
        </w:rPr>
        <w:t>Θα αναφερθώ λίγο και στη</w:t>
      </w:r>
      <w:r>
        <w:rPr>
          <w:rFonts w:eastAsia="Times New Roman" w:cs="Times New Roman"/>
          <w:color w:val="000000" w:themeColor="text1"/>
          <w:szCs w:val="24"/>
        </w:rPr>
        <w:t>ν τελευταία τροπολογία που έχουμε φέρει, του Υπουργείου Οικονομικών. Στο άρθρο 1</w:t>
      </w:r>
      <w:r>
        <w:rPr>
          <w:rFonts w:eastAsia="Times New Roman" w:cs="Times New Roman"/>
          <w:color w:val="000000" w:themeColor="text1"/>
          <w:szCs w:val="24"/>
        </w:rPr>
        <w:t>,</w:t>
      </w:r>
      <w:r>
        <w:rPr>
          <w:rFonts w:eastAsia="Times New Roman" w:cs="Times New Roman"/>
          <w:color w:val="000000" w:themeColor="text1"/>
          <w:szCs w:val="24"/>
        </w:rPr>
        <w:t xml:space="preserve"> με την προτεινόμενη διάταξη ορίζεται η διαδικασία αμοιβαίου διακανονισμού που προβλέπεται στις συμβάσεις αποφυγής διπλής φορολογίας και αφορά την περίπτωση της διόρθωσης των </w:t>
      </w:r>
      <w:r>
        <w:rPr>
          <w:rFonts w:eastAsia="Times New Roman" w:cs="Times New Roman"/>
          <w:color w:val="000000" w:themeColor="text1"/>
          <w:szCs w:val="24"/>
        </w:rPr>
        <w:t xml:space="preserve">κερδών των συνδεδεμένων επιχειρήσεων μεταξύ κρατών-μελών της Ευρωπαϊκής Ένωσης. </w:t>
      </w:r>
    </w:p>
    <w:p w14:paraId="5D189BEE" w14:textId="77777777" w:rsidR="00CB774E" w:rsidRDefault="00A25ABA">
      <w:pPr>
        <w:spacing w:after="0" w:line="600" w:lineRule="auto"/>
        <w:ind w:firstLine="720"/>
        <w:contextualSpacing/>
        <w:jc w:val="both"/>
        <w:rPr>
          <w:rFonts w:eastAsia="Times New Roman" w:cs="Times New Roman"/>
          <w:b/>
          <w:szCs w:val="24"/>
        </w:rPr>
      </w:pPr>
      <w:r>
        <w:rPr>
          <w:rFonts w:eastAsia="Times New Roman" w:cs="Times New Roman"/>
          <w:color w:val="000000" w:themeColor="text1"/>
          <w:szCs w:val="24"/>
        </w:rPr>
        <w:t xml:space="preserve">Στο άρθρο 2 οι προτεινόμενες διατάξεις στοχεύουν στην αποφυγή καταστρατηγήσεων των σχετικών διατάξεων των άρθρων 53 και 54 του ν.4172/2013 του Κώδικα Φορολογίας Εισοδήματος. </w:t>
      </w:r>
    </w:p>
    <w:p w14:paraId="5D189BEF"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Στο άρθρο 3</w:t>
      </w:r>
      <w:r>
        <w:rPr>
          <w:rFonts w:eastAsia="Times New Roman" w:cs="Times New Roman"/>
          <w:szCs w:val="24"/>
        </w:rPr>
        <w:t>,</w:t>
      </w:r>
      <w:r>
        <w:rPr>
          <w:rFonts w:eastAsia="Times New Roman" w:cs="Times New Roman"/>
          <w:szCs w:val="24"/>
        </w:rPr>
        <w:t xml:space="preserve"> με τις διατάξεις των άρθρων 52 ως 55 του ν.4172/2013</w:t>
      </w:r>
      <w:r>
        <w:rPr>
          <w:rFonts w:eastAsia="Times New Roman" w:cs="Times New Roman"/>
          <w:szCs w:val="24"/>
        </w:rPr>
        <w:t>,</w:t>
      </w:r>
      <w:r>
        <w:rPr>
          <w:rFonts w:eastAsia="Times New Roman" w:cs="Times New Roman"/>
          <w:szCs w:val="24"/>
        </w:rPr>
        <w:t xml:space="preserve"> χορηγήθηκαν φορολογικά κίνητρα σε μετασχηματισμούς επιχειρήσεων. Με την τροπολογία</w:t>
      </w:r>
      <w:r>
        <w:rPr>
          <w:rFonts w:eastAsia="Times New Roman" w:cs="Times New Roman"/>
          <w:szCs w:val="24"/>
        </w:rPr>
        <w:t>,</w:t>
      </w:r>
      <w:r>
        <w:rPr>
          <w:rFonts w:eastAsia="Times New Roman" w:cs="Times New Roman"/>
          <w:szCs w:val="24"/>
        </w:rPr>
        <w:t xml:space="preserve"> αφ</w:t>
      </w:r>
      <w:r>
        <w:rPr>
          <w:rFonts w:eastAsia="Times New Roman" w:cs="Times New Roman"/>
          <w:szCs w:val="24"/>
        </w:rPr>
        <w:t xml:space="preserve">’ </w:t>
      </w:r>
      <w:r>
        <w:rPr>
          <w:rFonts w:eastAsia="Times New Roman" w:cs="Times New Roman"/>
          <w:szCs w:val="24"/>
        </w:rPr>
        <w:t>ενός παρέχεται ένα πλήρες πλαίσιο κινήτρων και αφ</w:t>
      </w:r>
      <w:r>
        <w:rPr>
          <w:rFonts w:eastAsia="Times New Roman" w:cs="Times New Roman"/>
          <w:szCs w:val="24"/>
        </w:rPr>
        <w:t xml:space="preserve">’ </w:t>
      </w:r>
      <w:r>
        <w:rPr>
          <w:rFonts w:eastAsia="Times New Roman" w:cs="Times New Roman"/>
          <w:szCs w:val="24"/>
        </w:rPr>
        <w:t>ετέρου υπάρχει ενιαία αντιμετώπιση των μετασχηματι</w:t>
      </w:r>
      <w:r>
        <w:rPr>
          <w:rFonts w:eastAsia="Times New Roman" w:cs="Times New Roman"/>
          <w:szCs w:val="24"/>
        </w:rPr>
        <w:t xml:space="preserve">σμών αποκλειστικά από τον ν.4172/2013. </w:t>
      </w:r>
    </w:p>
    <w:p w14:paraId="5D189BF0"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Για τον Συνήγορο του Καταναλωτή</w:t>
      </w:r>
      <w:r>
        <w:rPr>
          <w:rFonts w:eastAsia="Times New Roman" w:cs="Times New Roman"/>
          <w:szCs w:val="24"/>
        </w:rPr>
        <w:t>,</w:t>
      </w:r>
      <w:r>
        <w:rPr>
          <w:rFonts w:eastAsia="Times New Roman" w:cs="Times New Roman"/>
          <w:szCs w:val="24"/>
        </w:rPr>
        <w:t xml:space="preserve"> που αναφέρθηκε από τον κ. Μπούρα, είπα ότι για τις πέντε μέρες έγινε αποδεκτό με νομοθετική ρύθμιση. </w:t>
      </w:r>
    </w:p>
    <w:p w14:paraId="5D189BF1"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 το άρθρο 17 χρειάζεται λίγος περισσότερος χρόνος επεξεργασίας και ενδεχομένως να τροποποιηθεί πολύ σύντομα. </w:t>
      </w:r>
    </w:p>
    <w:p w14:paraId="5D189BF2"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Για το άρθρο 23 μέσα στην αιτιολογική έκθεση είναι ξεκάθαρο ότι προβλέπεται η προσβασιμότητα</w:t>
      </w:r>
      <w:r>
        <w:rPr>
          <w:rFonts w:eastAsia="Times New Roman" w:cs="Times New Roman"/>
          <w:szCs w:val="24"/>
        </w:rPr>
        <w:t>,</w:t>
      </w:r>
      <w:r>
        <w:rPr>
          <w:rFonts w:eastAsia="Times New Roman" w:cs="Times New Roman"/>
          <w:szCs w:val="24"/>
        </w:rPr>
        <w:t xml:space="preserve"> εφόσον οι δείκτες, πέραν του ότι είναι σαφείς και</w:t>
      </w:r>
      <w:r>
        <w:rPr>
          <w:rFonts w:eastAsia="Times New Roman" w:cs="Times New Roman"/>
          <w:szCs w:val="24"/>
        </w:rPr>
        <w:t xml:space="preserve"> αντικειμενικοί, είναι και προσιτοί. Οπότε νομίζουμε ότι γι’  αυτό το θέμα δεν απαιτείται κάτι άλλο. </w:t>
      </w:r>
    </w:p>
    <w:p w14:paraId="5D189BF3"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 το άρθρο 17 δεσμευόμαστε να το επεξεργαστούμε και να το φέρουμε σε επόμενη τροπολογία. </w:t>
      </w:r>
    </w:p>
    <w:p w14:paraId="5D189BF4"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Όσον αφορά στους οικοδομικούς συνεταιρισμούς, έχουμε ακούσει κ</w:t>
      </w:r>
      <w:r>
        <w:rPr>
          <w:rFonts w:eastAsia="Times New Roman" w:cs="Times New Roman"/>
          <w:szCs w:val="24"/>
        </w:rPr>
        <w:t xml:space="preserve">αι τους φορείς στις επιτροπές και τους εισηγητές της </w:t>
      </w:r>
      <w:r>
        <w:rPr>
          <w:rFonts w:eastAsia="Times New Roman" w:cs="Times New Roman"/>
          <w:szCs w:val="24"/>
        </w:rPr>
        <w:t>Α</w:t>
      </w:r>
      <w:r>
        <w:rPr>
          <w:rFonts w:eastAsia="Times New Roman" w:cs="Times New Roman"/>
          <w:szCs w:val="24"/>
        </w:rPr>
        <w:t xml:space="preserve">ντιπολίτευσης. Πρόθεσή μας είναι στο εγγύς μέλλον να επαναφέρουμε τη διάταξη της παράτασης του χρόνου εναρμόνισης του καταστατικού του οικοδομικών συνεταιρισμών. Προς το </w:t>
      </w:r>
      <w:r>
        <w:rPr>
          <w:rFonts w:eastAsia="Times New Roman" w:cs="Times New Roman"/>
          <w:szCs w:val="24"/>
        </w:rPr>
        <w:lastRenderedPageBreak/>
        <w:t>παρόν</w:t>
      </w:r>
      <w:r>
        <w:rPr>
          <w:rFonts w:eastAsia="Times New Roman" w:cs="Times New Roman"/>
          <w:szCs w:val="24"/>
        </w:rPr>
        <w:t>,</w:t>
      </w:r>
      <w:r>
        <w:rPr>
          <w:rFonts w:eastAsia="Times New Roman" w:cs="Times New Roman"/>
          <w:szCs w:val="24"/>
        </w:rPr>
        <w:t xml:space="preserve"> δεν υπήρχε η δυνατότητα ν</w:t>
      </w:r>
      <w:r>
        <w:rPr>
          <w:rFonts w:eastAsia="Times New Roman" w:cs="Times New Roman"/>
          <w:szCs w:val="24"/>
        </w:rPr>
        <w:t>α γίνει κάτι τέτοιο</w:t>
      </w:r>
      <w:r>
        <w:rPr>
          <w:rFonts w:eastAsia="Times New Roman" w:cs="Times New Roman"/>
          <w:szCs w:val="24"/>
        </w:rPr>
        <w:t>,</w:t>
      </w:r>
      <w:r>
        <w:rPr>
          <w:rFonts w:eastAsia="Times New Roman" w:cs="Times New Roman"/>
          <w:szCs w:val="24"/>
        </w:rPr>
        <w:t xml:space="preserve"> με την προϋπόθεση της μη ύπαρξης φορολογικής ενημερότητας. </w:t>
      </w:r>
    </w:p>
    <w:p w14:paraId="5D189BF5"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Το συγκεκριμένο νομοσχέδιο εναρμονίζει την ελληνική νομοθεσία προς όφελος των πολιτών. Πιστεύουμε ότι εξασφαλίζουμε έτσι την προστασία και την πλήρη ενημέρωσή τους. </w:t>
      </w:r>
    </w:p>
    <w:p w14:paraId="5D189BF6"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Για όποια</w:t>
      </w:r>
      <w:r>
        <w:rPr>
          <w:rFonts w:eastAsia="Times New Roman" w:cs="Times New Roman"/>
          <w:szCs w:val="24"/>
        </w:rPr>
        <w:t xml:space="preserve"> άλλα ζητήματα έχουμε, στις δευτερολογίες θα επανέλθω.</w:t>
      </w:r>
    </w:p>
    <w:p w14:paraId="5D189BF7" w14:textId="77777777" w:rsidR="00CB774E" w:rsidRDefault="00A25ABA">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5D189BF8"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Κύριε Πρόεδρε, σύμφωνα και με τον Κανονισμό, έχω πραγματική ανάγκη –θα το δείτε και από το περιεχόμενο- να τοποθετηθώ για δυο λεπτά. Είναι </w:t>
      </w:r>
      <w:r>
        <w:rPr>
          <w:rFonts w:eastAsia="Times New Roman" w:cs="Times New Roman"/>
          <w:szCs w:val="24"/>
        </w:rPr>
        <w:t>δικαίωμα κάθε Κοινοβουλευτικού Εκπροσώπου ανά πάσα ομιλία Υπουργού. Δύο λεπτά.</w:t>
      </w:r>
    </w:p>
    <w:p w14:paraId="5D189BF9"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Δεν είναι έτσι. Αλλά</w:t>
      </w:r>
      <w:r>
        <w:rPr>
          <w:rFonts w:eastAsia="Times New Roman" w:cs="Times New Roman"/>
          <w:szCs w:val="24"/>
        </w:rPr>
        <w:t>,</w:t>
      </w:r>
      <w:r>
        <w:rPr>
          <w:rFonts w:eastAsia="Times New Roman" w:cs="Times New Roman"/>
          <w:szCs w:val="24"/>
        </w:rPr>
        <w:t xml:space="preserve"> εν πάση περιπτώσει</w:t>
      </w:r>
      <w:r>
        <w:rPr>
          <w:rFonts w:eastAsia="Times New Roman" w:cs="Times New Roman"/>
          <w:szCs w:val="24"/>
        </w:rPr>
        <w:t>,</w:t>
      </w:r>
      <w:r>
        <w:rPr>
          <w:rFonts w:eastAsia="Times New Roman" w:cs="Times New Roman"/>
          <w:szCs w:val="24"/>
        </w:rPr>
        <w:t xml:space="preserve"> δεν μπορείτε να τοποθετηθείτε παραπάνω. Πήγατε στα δεκαέξι λεπτά προηγουμένως.</w:t>
      </w:r>
    </w:p>
    <w:p w14:paraId="5D189BFA"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Δε</w:t>
      </w:r>
      <w:r>
        <w:rPr>
          <w:rFonts w:eastAsia="Times New Roman" w:cs="Times New Roman"/>
          <w:szCs w:val="24"/>
        </w:rPr>
        <w:t xml:space="preserve">ν έχω κανέναν λόγο να μιλήσω παραπάνω. </w:t>
      </w:r>
    </w:p>
    <w:p w14:paraId="5D189BFB"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 xml:space="preserve">Κύριε Δένδια, δέχεστε; </w:t>
      </w:r>
    </w:p>
    <w:p w14:paraId="5D189BFC"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Τι θα πει «δέχεται»; Είναι δικαίωμά μου, κύριε Πρόεδρε.</w:t>
      </w:r>
    </w:p>
    <w:p w14:paraId="5D189BFD"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Πάνω που πήγα να δεχθώ, λέτε ότι είναι δικαίωμά σας. Είναι, αλλά</w:t>
      </w:r>
      <w:r>
        <w:rPr>
          <w:rFonts w:eastAsia="Times New Roman" w:cs="Times New Roman"/>
          <w:szCs w:val="24"/>
        </w:rPr>
        <w:t xml:space="preserve"> δεν είναι να προταχθείτε από μένα. </w:t>
      </w:r>
    </w:p>
    <w:p w14:paraId="5D189BFE"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Αυτό</w:t>
      </w:r>
      <w:r>
        <w:rPr>
          <w:rFonts w:eastAsia="Times New Roman" w:cs="Times New Roman"/>
          <w:szCs w:val="24"/>
        </w:rPr>
        <w:t>,</w:t>
      </w:r>
      <w:r>
        <w:rPr>
          <w:rFonts w:eastAsia="Times New Roman" w:cs="Times New Roman"/>
          <w:szCs w:val="24"/>
        </w:rPr>
        <w:t xml:space="preserve"> ναι. </w:t>
      </w:r>
    </w:p>
    <w:p w14:paraId="5D189BFF"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Δύο λεπτά, κύριε Πρόεδρε. Τα δύο λεπτά που λέει ο Κανονισμός. </w:t>
      </w:r>
    </w:p>
    <w:p w14:paraId="5D189C00"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Έχετε τον λόγο.</w:t>
      </w:r>
    </w:p>
    <w:p w14:paraId="5D189C01"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δεν ζήτησα κάτι που ήταν στη διακριτική σ</w:t>
      </w:r>
      <w:r>
        <w:rPr>
          <w:rFonts w:eastAsia="Times New Roman" w:cs="Times New Roman"/>
          <w:szCs w:val="24"/>
        </w:rPr>
        <w:t>ας ευχέρεια. Ζήτησα κάτι που ο Κανονισμός το ορίζει, προκειμένου να υπάρχει ανταπόκριση στον διάλογο που ανοίγει ένας Βουλευτής, απαντάει ο Υπουργός και ο Κοινοβουλευτικός Εκπρόσωπος επανέρχεται, κατά τη διαδικασία του Κανονισμού.</w:t>
      </w:r>
    </w:p>
    <w:p w14:paraId="5D189C02"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Κυρία Υφυπουργέ, εδώ μας </w:t>
      </w:r>
      <w:r>
        <w:rPr>
          <w:rFonts w:eastAsia="Times New Roman" w:cs="Times New Roman"/>
          <w:szCs w:val="24"/>
        </w:rPr>
        <w:t>ακούνε. Δεν είμαστε μεταξύ μας. Είστε Υπουργός της Ελληνικής Δημοκρατίας. Αυτά που λέτε ακούγονται και εκτός Αιθούσης και εκτός συνόρων. Εγώ έκανα μια κριτική προσπαθώντας –γιατί έτσι οφείλω κατά τη δεοντολογία της πολιτικής- να μη ρίξω ευθύνες σε έναν Υφυ</w:t>
      </w:r>
      <w:r>
        <w:rPr>
          <w:rFonts w:eastAsia="Times New Roman" w:cs="Times New Roman"/>
          <w:szCs w:val="24"/>
        </w:rPr>
        <w:t xml:space="preserve">πουργό δεκαπέντε ημερών για όσα χθες δήλωσε ως άγνοια σε ό,τι αφορά τοποθετήσεις του Τούρκου Προέδρου. Μου απαντάτε ότι ο Υφυπουργός δεν μπορούσε; Είναι δυνατόν; </w:t>
      </w:r>
    </w:p>
    <w:p w14:paraId="5D189C03"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Δεν απάντησα αυτό.</w:t>
      </w:r>
    </w:p>
    <w:p w14:paraId="5D189C04"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Είναι δ</w:t>
      </w:r>
      <w:r>
        <w:rPr>
          <w:rFonts w:eastAsia="Times New Roman" w:cs="Times New Roman"/>
          <w:szCs w:val="24"/>
        </w:rPr>
        <w:t>υνατόν, κύριε Πρόεδρε, να λέγονται αυτά τα πράγματα; Ο Υφυπουργός δεν μπορούσε. Το Υπουργείο Εξωτερικών δεν είναι υποχρεωμένο να ενημερώνει την Κυβέρνηση; Είναι δυνατόν να λέγονται αυτά; Ο πολίτης ομολογία ανικανότητας εισπράττει. Χρειάζεται προσοχή.</w:t>
      </w:r>
    </w:p>
    <w:p w14:paraId="5D189C05"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Σε ό,</w:t>
      </w:r>
      <w:r>
        <w:rPr>
          <w:rFonts w:eastAsia="Times New Roman" w:cs="Times New Roman"/>
          <w:szCs w:val="24"/>
        </w:rPr>
        <w:t>τι αφορά στο Μέγαρο, εσείς εξηγείτε μια τροπολογία που ενσωματώθηκε. Εγώ δεν σας ζήτησα εξήγηση. Το θέμα το ξέρω καλά, όπως και πολλοί άλλοι συνάδελφοι. Σας είπα γιατί</w:t>
      </w:r>
      <w:r>
        <w:rPr>
          <w:rFonts w:eastAsia="Times New Roman" w:cs="Times New Roman"/>
          <w:szCs w:val="24"/>
        </w:rPr>
        <w:t>,</w:t>
      </w:r>
      <w:r>
        <w:rPr>
          <w:rFonts w:eastAsia="Times New Roman" w:cs="Times New Roman"/>
          <w:szCs w:val="24"/>
        </w:rPr>
        <w:t xml:space="preserve"> αντί να φέρετε αυτή τη ρύθμιση που είναι δίμηνη, μέχρι τον Φεβρουάριο, δεν φέρνετε τη ρύθμιση που θα καλύψει το κενό που </w:t>
      </w:r>
      <w:r>
        <w:rPr>
          <w:rFonts w:eastAsia="Times New Roman" w:cs="Times New Roman"/>
          <w:szCs w:val="24"/>
        </w:rPr>
        <w:lastRenderedPageBreak/>
        <w:t xml:space="preserve">προέκυψε από κακή και εσφαλμένη ερμηνεία του νόμου. Εμείς ξέρουμε τι ψηφίσαμε. Να πάει πριν το 2012, δηλαδή; Και θα ξαναέρθετε εδώ σε </w:t>
      </w:r>
      <w:r>
        <w:rPr>
          <w:rFonts w:eastAsia="Times New Roman" w:cs="Times New Roman"/>
          <w:szCs w:val="24"/>
        </w:rPr>
        <w:t xml:space="preserve">δύο μήνες με την ίδια τροπολογία. Και μου απαντάτε για διαχειριστικούς ελέγχους και για άλλα θέματα. </w:t>
      </w:r>
    </w:p>
    <w:p w14:paraId="5D189C06"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Εγώ δεν σας είπα γι’ αυτά. Σας είπα γιατί διαλέγετε μια μέθοδο που θα σας ξαναφέρει εδώ σε δυο μήνες και θα ταλαιπωρείτε τη Βουλή και τους εργαζομένους κα</w:t>
      </w:r>
      <w:r>
        <w:rPr>
          <w:rFonts w:eastAsia="Times New Roman" w:cs="Times New Roman"/>
          <w:szCs w:val="24"/>
        </w:rPr>
        <w:t>ι τη διοίκηση του Μεγάρου. Αυτά σας είπα.</w:t>
      </w:r>
      <w:r>
        <w:rPr>
          <w:rFonts w:eastAsia="Times New Roman" w:cs="Times New Roman"/>
          <w:b/>
          <w:szCs w:val="24"/>
        </w:rPr>
        <w:t xml:space="preserve"> </w:t>
      </w:r>
    </w:p>
    <w:p w14:paraId="5D189C07" w14:textId="77777777" w:rsidR="00CB774E" w:rsidRDefault="00A25ABA">
      <w:pPr>
        <w:spacing w:after="0" w:line="600" w:lineRule="auto"/>
        <w:ind w:firstLine="720"/>
        <w:contextualSpacing/>
        <w:jc w:val="both"/>
        <w:rPr>
          <w:rFonts w:eastAsia="Times New Roman"/>
          <w:color w:val="000000"/>
          <w:szCs w:val="24"/>
        </w:rPr>
      </w:pPr>
      <w:r>
        <w:rPr>
          <w:rFonts w:eastAsia="Times New Roman"/>
          <w:b/>
          <w:color w:val="000000"/>
          <w:szCs w:val="24"/>
        </w:rPr>
        <w:t>ΑΙΚΑΤΕΡΙΝΗ ΠΑΠΑΝΑΤΣΙΟΥ (Υφυπουργός Οικονομικών):</w:t>
      </w:r>
      <w:r>
        <w:rPr>
          <w:rFonts w:eastAsia="Times New Roman"/>
          <w:color w:val="000000"/>
          <w:szCs w:val="24"/>
        </w:rPr>
        <w:t xml:space="preserve"> Κύριε Πρόεδρε, μπορώ να έχω τον λόγο;</w:t>
      </w:r>
    </w:p>
    <w:p w14:paraId="5D189C08" w14:textId="77777777" w:rsidR="00CB774E" w:rsidRDefault="00A25ABA">
      <w:pPr>
        <w:spacing w:after="0" w:line="600" w:lineRule="auto"/>
        <w:ind w:firstLine="720"/>
        <w:contextualSpacing/>
        <w:jc w:val="both"/>
        <w:rPr>
          <w:rFonts w:eastAsia="Times New Roman"/>
          <w:color w:val="000000"/>
          <w:szCs w:val="24"/>
        </w:rPr>
      </w:pPr>
      <w:r>
        <w:rPr>
          <w:rFonts w:eastAsia="Times New Roman"/>
          <w:b/>
          <w:color w:val="000000"/>
          <w:szCs w:val="24"/>
        </w:rPr>
        <w:t>ΠΡΟΕΔΡΕΥΩΝ (Δημήτριος Κρεμαστινός):</w:t>
      </w:r>
      <w:r>
        <w:rPr>
          <w:rFonts w:eastAsia="Times New Roman"/>
          <w:color w:val="000000"/>
          <w:szCs w:val="24"/>
        </w:rPr>
        <w:t xml:space="preserve"> Κυρία Υφυπουργέ, νομίζω ότι εκτρεπόμεθα από τη συζήτηση, διότι ο κ. Λοβέρδος ζήτησε να μιλ</w:t>
      </w:r>
      <w:r>
        <w:rPr>
          <w:rFonts w:eastAsia="Times New Roman"/>
          <w:color w:val="000000"/>
          <w:szCs w:val="24"/>
        </w:rPr>
        <w:t>ήσει πριν από σας, γιατί είχε κάποιον λόγο, ενώ κανονικά έπρεπε να μιλήσουν οι Κοινοβουλευτικοί Εκπρόσωποι μετά από σας.</w:t>
      </w:r>
    </w:p>
    <w:p w14:paraId="5D189C09" w14:textId="77777777" w:rsidR="00CB774E" w:rsidRDefault="00A25ABA">
      <w:pPr>
        <w:spacing w:after="0" w:line="600" w:lineRule="auto"/>
        <w:ind w:firstLine="720"/>
        <w:contextualSpacing/>
        <w:jc w:val="both"/>
        <w:rPr>
          <w:rFonts w:eastAsia="Times New Roman"/>
          <w:color w:val="000000"/>
          <w:szCs w:val="24"/>
        </w:rPr>
      </w:pPr>
      <w:r>
        <w:rPr>
          <w:rFonts w:eastAsia="Times New Roman"/>
          <w:b/>
          <w:color w:val="000000"/>
          <w:szCs w:val="24"/>
        </w:rPr>
        <w:t>ΑΙΚΑΤΕΡΙΝΗ ΠΑΠΑΝΑΤΣΙΟΥ (Υφυπουργός Οικονομικών):</w:t>
      </w:r>
      <w:r>
        <w:rPr>
          <w:rFonts w:eastAsia="Times New Roman"/>
          <w:color w:val="000000"/>
          <w:szCs w:val="24"/>
        </w:rPr>
        <w:t xml:space="preserve"> Για πέντε δευτερόλεπτα θέλω τον λόγο.</w:t>
      </w:r>
    </w:p>
    <w:p w14:paraId="5D189C0A" w14:textId="77777777" w:rsidR="00CB774E" w:rsidRDefault="00A25ABA">
      <w:pPr>
        <w:spacing w:after="0" w:line="600" w:lineRule="auto"/>
        <w:ind w:firstLine="720"/>
        <w:contextualSpacing/>
        <w:jc w:val="both"/>
        <w:rPr>
          <w:rFonts w:eastAsia="Times New Roman"/>
          <w:color w:val="000000"/>
          <w:szCs w:val="24"/>
        </w:rPr>
      </w:pPr>
      <w:r>
        <w:rPr>
          <w:rFonts w:eastAsia="Times New Roman"/>
          <w:b/>
          <w:color w:val="000000"/>
          <w:szCs w:val="24"/>
        </w:rPr>
        <w:lastRenderedPageBreak/>
        <w:t xml:space="preserve">ΑΝΔΡΕΑΣ ΛΟΒΕΡΔΟΣ: </w:t>
      </w:r>
      <w:r>
        <w:rPr>
          <w:rFonts w:eastAsia="Times New Roman"/>
          <w:color w:val="000000"/>
          <w:szCs w:val="24"/>
        </w:rPr>
        <w:t>Θα γινόταν μετά.</w:t>
      </w:r>
    </w:p>
    <w:p w14:paraId="5D189C0B" w14:textId="77777777" w:rsidR="00CB774E" w:rsidRDefault="00A25ABA">
      <w:pPr>
        <w:spacing w:after="0" w:line="600" w:lineRule="auto"/>
        <w:ind w:firstLine="720"/>
        <w:contextualSpacing/>
        <w:jc w:val="both"/>
        <w:rPr>
          <w:rFonts w:eastAsia="Times New Roman"/>
          <w:color w:val="000000"/>
          <w:szCs w:val="24"/>
        </w:rPr>
      </w:pPr>
      <w:r>
        <w:rPr>
          <w:rFonts w:eastAsia="Times New Roman"/>
          <w:b/>
          <w:color w:val="000000"/>
          <w:szCs w:val="24"/>
        </w:rPr>
        <w:t>ΠΡΟΕΔΡΕΥΩΝ (Δ</w:t>
      </w:r>
      <w:r>
        <w:rPr>
          <w:rFonts w:eastAsia="Times New Roman"/>
          <w:b/>
          <w:color w:val="000000"/>
          <w:szCs w:val="24"/>
        </w:rPr>
        <w:t>ημήτριος Κρεμαστινός):</w:t>
      </w:r>
      <w:r>
        <w:rPr>
          <w:rFonts w:eastAsia="Times New Roman"/>
          <w:color w:val="000000"/>
          <w:szCs w:val="24"/>
        </w:rPr>
        <w:t xml:space="preserve"> Παρακαλώ, όχι όμως να κάνουμε μετά διαλογική συζήτηση. Θα προχωρήσουμε στον κ. Δένδια.</w:t>
      </w:r>
    </w:p>
    <w:p w14:paraId="5D189C0C" w14:textId="77777777" w:rsidR="00CB774E" w:rsidRDefault="00A25ABA">
      <w:pPr>
        <w:spacing w:after="0" w:line="600" w:lineRule="auto"/>
        <w:ind w:firstLine="720"/>
        <w:contextualSpacing/>
        <w:jc w:val="both"/>
        <w:rPr>
          <w:rFonts w:eastAsia="Times New Roman"/>
          <w:color w:val="000000"/>
          <w:szCs w:val="24"/>
        </w:rPr>
      </w:pPr>
      <w:r>
        <w:rPr>
          <w:rFonts w:eastAsia="Times New Roman"/>
          <w:color w:val="000000"/>
          <w:szCs w:val="24"/>
        </w:rPr>
        <w:t>Ορίστε, κυρία Υφυπουργέ.</w:t>
      </w:r>
    </w:p>
    <w:p w14:paraId="5D189C0D" w14:textId="77777777" w:rsidR="00CB774E" w:rsidRDefault="00A25ABA">
      <w:pPr>
        <w:spacing w:after="0" w:line="600" w:lineRule="auto"/>
        <w:ind w:firstLine="720"/>
        <w:contextualSpacing/>
        <w:jc w:val="both"/>
        <w:rPr>
          <w:rFonts w:eastAsia="Times New Roman"/>
          <w:color w:val="000000"/>
          <w:szCs w:val="24"/>
        </w:rPr>
      </w:pPr>
      <w:r>
        <w:rPr>
          <w:rFonts w:eastAsia="Times New Roman"/>
          <w:b/>
          <w:color w:val="000000"/>
          <w:szCs w:val="24"/>
        </w:rPr>
        <w:t>ΑΙΚΑΤΕΡΙΝΗ ΠΑΠΑΝΑΤΣΙΟΥ (Υφυπουργός Οικονομικών):</w:t>
      </w:r>
      <w:r>
        <w:rPr>
          <w:rFonts w:eastAsia="Times New Roman"/>
          <w:color w:val="000000"/>
          <w:szCs w:val="24"/>
        </w:rPr>
        <w:t xml:space="preserve"> Κατ’ αρχ</w:t>
      </w:r>
      <w:r>
        <w:rPr>
          <w:rFonts w:eastAsia="Times New Roman"/>
          <w:color w:val="000000"/>
          <w:szCs w:val="24"/>
        </w:rPr>
        <w:t>άς</w:t>
      </w:r>
      <w:r>
        <w:rPr>
          <w:rFonts w:eastAsia="Times New Roman"/>
          <w:color w:val="000000"/>
          <w:szCs w:val="24"/>
        </w:rPr>
        <w:t>, δεν είπα ότι ο Κυβερνητικός Εκπρόσωπος δεν το ήξερε. Δεν είχ</w:t>
      </w:r>
      <w:r>
        <w:rPr>
          <w:rFonts w:eastAsia="Times New Roman"/>
          <w:color w:val="000000"/>
          <w:szCs w:val="24"/>
        </w:rPr>
        <w:t>ε την επιβεβαίωση της είδησης</w:t>
      </w:r>
      <w:r>
        <w:rPr>
          <w:rFonts w:eastAsia="Times New Roman"/>
          <w:color w:val="000000"/>
          <w:szCs w:val="24"/>
        </w:rPr>
        <w:t>,</w:t>
      </w:r>
      <w:r>
        <w:rPr>
          <w:rFonts w:eastAsia="Times New Roman"/>
          <w:color w:val="000000"/>
          <w:szCs w:val="24"/>
        </w:rPr>
        <w:t xml:space="preserve"> είπα</w:t>
      </w:r>
      <w:r>
        <w:rPr>
          <w:rFonts w:eastAsia="Times New Roman"/>
          <w:color w:val="000000"/>
          <w:szCs w:val="24"/>
        </w:rPr>
        <w:t>,</w:t>
      </w:r>
      <w:r>
        <w:rPr>
          <w:rFonts w:eastAsia="Times New Roman"/>
          <w:color w:val="000000"/>
          <w:szCs w:val="24"/>
        </w:rPr>
        <w:t xml:space="preserve"> όταν μίλησε στους συντάκτες. </w:t>
      </w:r>
    </w:p>
    <w:p w14:paraId="5D189C0E" w14:textId="77777777" w:rsidR="00CB774E" w:rsidRDefault="00A25ABA">
      <w:pPr>
        <w:spacing w:after="0" w:line="600" w:lineRule="auto"/>
        <w:ind w:firstLine="720"/>
        <w:contextualSpacing/>
        <w:jc w:val="both"/>
        <w:rPr>
          <w:rFonts w:eastAsia="Times New Roman"/>
          <w:color w:val="000000"/>
          <w:szCs w:val="24"/>
        </w:rPr>
      </w:pPr>
      <w:r>
        <w:rPr>
          <w:rFonts w:eastAsia="Times New Roman"/>
          <w:color w:val="000000"/>
          <w:szCs w:val="24"/>
        </w:rPr>
        <w:t>Από κει και πέρα, όσον αφορά το Μέγαρο, φέρνουμε την τροπολογία και τις ημερομηνίες μέχρι τότε. Έχει ήδη ξεκινήσει και ο διαχειριστικός έλεγχος, θα προχωρήσει, οπότε</w:t>
      </w:r>
      <w:r>
        <w:rPr>
          <w:rFonts w:eastAsia="Times New Roman"/>
          <w:color w:val="000000"/>
          <w:szCs w:val="24"/>
        </w:rPr>
        <w:t>,</w:t>
      </w:r>
      <w:r>
        <w:rPr>
          <w:rFonts w:eastAsia="Times New Roman"/>
          <w:color w:val="000000"/>
          <w:szCs w:val="24"/>
        </w:rPr>
        <w:t xml:space="preserve"> αν χρειαστεί</w:t>
      </w:r>
      <w:r>
        <w:rPr>
          <w:rFonts w:eastAsia="Times New Roman"/>
          <w:color w:val="000000"/>
          <w:szCs w:val="24"/>
        </w:rPr>
        <w:t>,</w:t>
      </w:r>
      <w:r>
        <w:rPr>
          <w:rFonts w:eastAsia="Times New Roman"/>
          <w:color w:val="000000"/>
          <w:szCs w:val="24"/>
        </w:rPr>
        <w:t xml:space="preserve"> μπορεί ν</w:t>
      </w:r>
      <w:r>
        <w:rPr>
          <w:rFonts w:eastAsia="Times New Roman"/>
          <w:color w:val="000000"/>
          <w:szCs w:val="24"/>
        </w:rPr>
        <w:t>α την ξαναφέρουμε. Δεν είμαστε αρνητικοί σε αυτό. Αλλά</w:t>
      </w:r>
      <w:r>
        <w:rPr>
          <w:rFonts w:eastAsia="Times New Roman"/>
          <w:color w:val="000000"/>
          <w:szCs w:val="24"/>
        </w:rPr>
        <w:t>,</w:t>
      </w:r>
      <w:r>
        <w:rPr>
          <w:rFonts w:eastAsia="Times New Roman"/>
          <w:color w:val="000000"/>
          <w:szCs w:val="24"/>
        </w:rPr>
        <w:t xml:space="preserve"> από τη στιγμή που ξεκινάει και ο διαχειριστικός έλεγχος, δεν μπορούμε να κάνουμε κάτι περισσότερο.</w:t>
      </w:r>
    </w:p>
    <w:p w14:paraId="5D189C0F" w14:textId="77777777" w:rsidR="00CB774E" w:rsidRDefault="00A25ABA">
      <w:pPr>
        <w:spacing w:after="0" w:line="600" w:lineRule="auto"/>
        <w:ind w:firstLine="720"/>
        <w:contextualSpacing/>
        <w:jc w:val="both"/>
        <w:rPr>
          <w:rFonts w:eastAsia="Times New Roman"/>
          <w:color w:val="000000"/>
          <w:szCs w:val="24"/>
        </w:rPr>
      </w:pPr>
      <w:r>
        <w:rPr>
          <w:rFonts w:eastAsia="Times New Roman"/>
          <w:b/>
          <w:color w:val="000000"/>
          <w:szCs w:val="24"/>
        </w:rPr>
        <w:t xml:space="preserve">ΑΝΔΡΕΑΣ ΛΟΒΕΡΔΟΣ: </w:t>
      </w:r>
      <w:r>
        <w:rPr>
          <w:rFonts w:eastAsia="Times New Roman"/>
          <w:color w:val="000000"/>
          <w:szCs w:val="24"/>
        </w:rPr>
        <w:t xml:space="preserve">Τι σχέση έχει το ένα με το άλλο; </w:t>
      </w:r>
    </w:p>
    <w:p w14:paraId="5D189C10" w14:textId="77777777" w:rsidR="00CB774E" w:rsidRDefault="00A25ABA">
      <w:pPr>
        <w:spacing w:after="0" w:line="600" w:lineRule="auto"/>
        <w:ind w:firstLine="720"/>
        <w:contextualSpacing/>
        <w:jc w:val="both"/>
        <w:rPr>
          <w:rFonts w:eastAsia="Times New Roman"/>
          <w:color w:val="000000"/>
          <w:szCs w:val="24"/>
        </w:rPr>
      </w:pPr>
      <w:r>
        <w:rPr>
          <w:rFonts w:eastAsia="Times New Roman"/>
          <w:b/>
          <w:color w:val="000000"/>
          <w:szCs w:val="24"/>
        </w:rPr>
        <w:lastRenderedPageBreak/>
        <w:t>ΑΙΚΑΤΕΡΙΝΗ ΠΑΠΑΝΑΤΣΙΟΥ (Υφυπουργός Οικονομικών):</w:t>
      </w:r>
      <w:r>
        <w:rPr>
          <w:rFonts w:eastAsia="Times New Roman"/>
          <w:color w:val="000000"/>
          <w:szCs w:val="24"/>
        </w:rPr>
        <w:t xml:space="preserve"> </w:t>
      </w:r>
      <w:r>
        <w:rPr>
          <w:rFonts w:eastAsia="Times New Roman"/>
          <w:color w:val="000000"/>
          <w:szCs w:val="24"/>
        </w:rPr>
        <w:t>Έχει σχέση.</w:t>
      </w:r>
    </w:p>
    <w:p w14:paraId="5D189C11" w14:textId="77777777" w:rsidR="00CB774E" w:rsidRDefault="00A25ABA">
      <w:pPr>
        <w:spacing w:after="0" w:line="600" w:lineRule="auto"/>
        <w:ind w:firstLine="720"/>
        <w:contextualSpacing/>
        <w:jc w:val="both"/>
        <w:rPr>
          <w:rFonts w:eastAsia="Times New Roman"/>
          <w:color w:val="000000"/>
          <w:szCs w:val="24"/>
        </w:rPr>
      </w:pPr>
      <w:r>
        <w:rPr>
          <w:rFonts w:eastAsia="Times New Roman"/>
          <w:b/>
          <w:color w:val="000000"/>
          <w:szCs w:val="24"/>
        </w:rPr>
        <w:t>ΠΡΟΕΔΡΕΥΩΝ (Δημήτριος Κρεμαστινός):</w:t>
      </w:r>
      <w:r>
        <w:rPr>
          <w:rFonts w:eastAsia="Times New Roman"/>
          <w:color w:val="000000"/>
          <w:szCs w:val="24"/>
        </w:rPr>
        <w:t xml:space="preserve"> Τον λόγο έχει ο Κοινοβουλευτικός Εκπρόσωπος της Νέας Δημοκρατίας κ. Δένδιας.</w:t>
      </w:r>
    </w:p>
    <w:p w14:paraId="5D189C12" w14:textId="77777777" w:rsidR="00CB774E" w:rsidRDefault="00A25ABA">
      <w:pPr>
        <w:spacing w:after="0" w:line="600" w:lineRule="auto"/>
        <w:ind w:firstLine="720"/>
        <w:contextualSpacing/>
        <w:jc w:val="both"/>
        <w:rPr>
          <w:rFonts w:eastAsia="Times New Roman"/>
          <w:color w:val="000000"/>
          <w:szCs w:val="24"/>
        </w:rPr>
      </w:pPr>
      <w:r>
        <w:rPr>
          <w:rFonts w:eastAsia="Times New Roman"/>
          <w:color w:val="000000"/>
          <w:szCs w:val="24"/>
        </w:rPr>
        <w:t>Παρακαλώ, κύριε Δένδια.</w:t>
      </w:r>
    </w:p>
    <w:p w14:paraId="5D189C13" w14:textId="77777777" w:rsidR="00CB774E" w:rsidRDefault="00A25ABA">
      <w:pPr>
        <w:spacing w:after="0" w:line="600" w:lineRule="auto"/>
        <w:ind w:firstLine="720"/>
        <w:contextualSpacing/>
        <w:jc w:val="both"/>
        <w:rPr>
          <w:rFonts w:eastAsia="Times New Roman"/>
          <w:color w:val="000000"/>
          <w:szCs w:val="24"/>
        </w:rPr>
      </w:pPr>
      <w:r>
        <w:rPr>
          <w:rFonts w:eastAsia="Times New Roman"/>
          <w:b/>
          <w:color w:val="000000"/>
          <w:szCs w:val="24"/>
        </w:rPr>
        <w:t>ΝΙΚΟΛΑΟΣ ΔΕΝΔΙΑΣ:</w:t>
      </w:r>
      <w:r>
        <w:rPr>
          <w:rFonts w:eastAsia="Times New Roman"/>
          <w:color w:val="000000"/>
          <w:szCs w:val="24"/>
        </w:rPr>
        <w:t xml:space="preserve"> Σας ευχαριστώ, κύριε Πρόεδρε. </w:t>
      </w:r>
    </w:p>
    <w:p w14:paraId="5D189C14"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κυρία Υπουργέ, κατ’ αρχ</w:t>
      </w:r>
      <w:r>
        <w:rPr>
          <w:rFonts w:eastAsia="Times New Roman" w:cs="Times New Roman"/>
          <w:szCs w:val="24"/>
        </w:rPr>
        <w:t>άς</w:t>
      </w:r>
      <w:r>
        <w:rPr>
          <w:rFonts w:eastAsia="Times New Roman" w:cs="Times New Roman"/>
          <w:szCs w:val="24"/>
        </w:rPr>
        <w:t xml:space="preserve"> επί του νομοσχεδίου</w:t>
      </w:r>
      <w:r>
        <w:rPr>
          <w:rFonts w:eastAsia="Times New Roman" w:cs="Times New Roman"/>
          <w:szCs w:val="24"/>
        </w:rPr>
        <w:t>,</w:t>
      </w:r>
      <w:r>
        <w:rPr>
          <w:rFonts w:eastAsia="Times New Roman" w:cs="Times New Roman"/>
          <w:szCs w:val="24"/>
        </w:rPr>
        <w:t xml:space="preserve"> νομίζω</w:t>
      </w:r>
      <w:r>
        <w:rPr>
          <w:rFonts w:eastAsia="Times New Roman" w:cs="Times New Roman"/>
          <w:szCs w:val="24"/>
        </w:rPr>
        <w:t>,</w:t>
      </w:r>
      <w:r>
        <w:rPr>
          <w:rFonts w:eastAsia="Times New Roman" w:cs="Times New Roman"/>
          <w:szCs w:val="24"/>
        </w:rPr>
        <w:t xml:space="preserve"> υπήρξε εκτενής και επαρκής τοποθέτηση του επιμελούς </w:t>
      </w:r>
      <w:r>
        <w:rPr>
          <w:rFonts w:eastAsia="Times New Roman" w:cs="Times New Roman"/>
          <w:szCs w:val="24"/>
        </w:rPr>
        <w:t>ε</w:t>
      </w:r>
      <w:r>
        <w:rPr>
          <w:rFonts w:eastAsia="Times New Roman" w:cs="Times New Roman"/>
          <w:szCs w:val="24"/>
        </w:rPr>
        <w:t xml:space="preserve">ισηγητή της Μειοψηφίας, του κ. Θανάση Μπούρα. Σας έθεσε ορισμένα θέματα. Πρέπει να επαινέσω και να υπογραμμίσω, δε, ότι προσκόμισε και υπογράμμισε τις τοποθετήσεις του </w:t>
      </w:r>
      <w:r>
        <w:rPr>
          <w:rFonts w:eastAsia="Times New Roman" w:cs="Times New Roman"/>
          <w:szCs w:val="24"/>
        </w:rPr>
        <w:t>Συνήγορου του Καταναλωτή, οι οποίες νομίζω, από τα Πρακτικά που τις είδα, ότι ήταν σε απολύτως θετική κατεύθυνση και νομίζω ότι είναι χρήσιμο και το Υπουργείο να τις λάβει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του.</w:t>
      </w:r>
    </w:p>
    <w:p w14:paraId="5D189C15"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Επίσης, θα ήθελα να καλωσορίσω την τοποθέτησή σας για το θέμα των δανε</w:t>
      </w:r>
      <w:r>
        <w:rPr>
          <w:rFonts w:eastAsia="Times New Roman" w:cs="Times New Roman"/>
          <w:szCs w:val="24"/>
        </w:rPr>
        <w:t>ίων σε ελβετικό φράγκο και τη διάθεση της Κυβέρνησης να ασχοληθεί με αυτό. Είναι βέβαιο ότι είναι ένας πολύ μεγάλος αριθμός. Η αξία του ελβετικού φράγκου έχει εκτοξευθεί, έχει φέρει πάρα πολλούς συμπολίτες μας σε εξαιρετικά δυσχερή θέση. Πίστεψαν κατ’ αρχ</w:t>
      </w:r>
      <w:r>
        <w:rPr>
          <w:rFonts w:eastAsia="Times New Roman" w:cs="Times New Roman"/>
          <w:szCs w:val="24"/>
        </w:rPr>
        <w:t>ά</w:t>
      </w:r>
      <w:r>
        <w:rPr>
          <w:rFonts w:eastAsia="Times New Roman" w:cs="Times New Roman"/>
          <w:szCs w:val="24"/>
        </w:rPr>
        <w:t>ς</w:t>
      </w:r>
      <w:r>
        <w:rPr>
          <w:rFonts w:eastAsia="Times New Roman" w:cs="Times New Roman"/>
          <w:szCs w:val="24"/>
        </w:rPr>
        <w:t xml:space="preserve"> ότι τα χαμηλά επιτόκια είναι μια οδός προς λύση των προβλημάτων τους, η αύξηση της αξίας του νομίσματος έχει ανατρέψει κάθε λογική λήψεως των δανείων αυτών σε ελβετικό φράγκο. </w:t>
      </w:r>
    </w:p>
    <w:p w14:paraId="5D189C16"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Χαιρετίζω, λοιπόν, τη δέσμευση της Κυβέρνησης ότι θα ασχοληθεί. Πρέπει όμως σ</w:t>
      </w:r>
      <w:r>
        <w:rPr>
          <w:rFonts w:eastAsia="Times New Roman" w:cs="Times New Roman"/>
          <w:szCs w:val="24"/>
        </w:rPr>
        <w:t xml:space="preserve">ε αυτό να σημειώσω ότι η ενασχόληση με αυτά τα θέματα έχει έννοια όταν γίνεται έγκαιρα. Δεν έχει έννοια όταν καθυστερεί. </w:t>
      </w:r>
      <w:r>
        <w:rPr>
          <w:rFonts w:eastAsia="Times New Roman" w:cs="Times New Roman"/>
          <w:szCs w:val="24"/>
        </w:rPr>
        <w:t>Π</w:t>
      </w:r>
      <w:r>
        <w:rPr>
          <w:rFonts w:eastAsia="Times New Roman" w:cs="Times New Roman"/>
          <w:szCs w:val="24"/>
        </w:rPr>
        <w:t>ρέπει να πω, επίσης, ότι η Κυβέρνηση έχει καθυστερήσει εξαιρετικά σε μια πολύ μεγάλη σειρά ζητημάτων. Ένα από αυτά είναι τα κόκκινα δά</w:t>
      </w:r>
      <w:r>
        <w:rPr>
          <w:rFonts w:eastAsia="Times New Roman" w:cs="Times New Roman"/>
          <w:szCs w:val="24"/>
        </w:rPr>
        <w:t xml:space="preserve">νεια. </w:t>
      </w:r>
    </w:p>
    <w:p w14:paraId="5D189C17"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Επί δύο χρόνια, με διάφορες δικαιολογίες, ο νόμος ο οποίος νομοθετήθηκε από τη Νέα Δημοκρατία -φέρει στην αγορά το όνομά μου- δεν εφαρμόστηκε</w:t>
      </w:r>
      <w:r>
        <w:rPr>
          <w:rFonts w:eastAsia="Times New Roman" w:cs="Times New Roman"/>
          <w:szCs w:val="24"/>
        </w:rPr>
        <w:t>,</w:t>
      </w:r>
      <w:r>
        <w:rPr>
          <w:rFonts w:eastAsia="Times New Roman" w:cs="Times New Roman"/>
          <w:szCs w:val="24"/>
        </w:rPr>
        <w:t xml:space="preserve"> με τη δικαιολογία μιας καλύτερης νομοθετικής παρέμβασης. Στην πραγματικότητα η παρέμβαση αυτή επί δύο χρόν</w:t>
      </w:r>
      <w:r>
        <w:rPr>
          <w:rFonts w:eastAsia="Times New Roman" w:cs="Times New Roman"/>
          <w:szCs w:val="24"/>
        </w:rPr>
        <w:t>ια δεν έχει έρθει και απλώς εκτοξεύτηκε ο αριθμός των κόκκινων δανείων άνω των 100 δισεκατομμυρίων, νούμερο ιλιγγιώδες για το μέγεθος της ελληνικής οικονομίας, νούμερο ιλιγγιώδες και για τα παγκόσμια δεδομένα.</w:t>
      </w:r>
    </w:p>
    <w:p w14:paraId="5D189C18"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Θα ήθελα να κάνω και μια μικρή τοποθέτηση για </w:t>
      </w:r>
      <w:r>
        <w:rPr>
          <w:rFonts w:eastAsia="Times New Roman" w:cs="Times New Roman"/>
          <w:szCs w:val="24"/>
        </w:rPr>
        <w:t>το θέμα του Μεγάρου Μουσικής. Οφείλω να πω κι εγώ ότι δεν καταλαβαίνω αυτή τη ρύθμιση. Μάλλον, εξ ανάγκης εμείς δεν έχουμε λόγο να μη θέλουμε να πληρωθούν οι εργαζόμενοι, αλλά εδώ ενεφανίσθη στο πλαίσιο της Εθνικής Αντιπροσωπείας μια συνολική κατανόηση. Το</w:t>
      </w:r>
      <w:r>
        <w:rPr>
          <w:rFonts w:eastAsia="Times New Roman" w:cs="Times New Roman"/>
          <w:szCs w:val="24"/>
        </w:rPr>
        <w:t xml:space="preserve"> Μέγαρο Μουσικής μεταβιβάστηκε στο ελληνικό δημόσιο έναντι αναλήψεως των δανειακών υποχρεώσεων του νομικού προσώπου. Αυτό θα πρέπει κάποια στιγμή να εφαρμοστεί, να μην ξανάρθουμε στη λογική των αέναων παρατάσεων, ώστε να μπορέσει να έχει και μια εκλογίκευσ</w:t>
      </w:r>
      <w:r>
        <w:rPr>
          <w:rFonts w:eastAsia="Times New Roman" w:cs="Times New Roman"/>
          <w:szCs w:val="24"/>
        </w:rPr>
        <w:t xml:space="preserve">η στην καθημερινή ζωή το νομοθετικό έργο. </w:t>
      </w:r>
    </w:p>
    <w:p w14:paraId="5D189C19"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Αυτό το οποίο είπε η κυρία Υπουργός περί διαχειριστικού ελέγχου, ουδείς έχει καμμία αντίρρηση να γίνει οιοσδήποτε έλεγχος. Ο έλεγχος αυτός, και ο πιθανός καταλογισμός</w:t>
      </w:r>
      <w:r>
        <w:rPr>
          <w:rFonts w:eastAsia="Times New Roman" w:cs="Times New Roman"/>
          <w:szCs w:val="24"/>
        </w:rPr>
        <w:t>,</w:t>
      </w:r>
      <w:r>
        <w:rPr>
          <w:rFonts w:eastAsia="Times New Roman" w:cs="Times New Roman"/>
          <w:szCs w:val="24"/>
        </w:rPr>
        <w:t xml:space="preserve"> αν υπάρξει, δεν έχει τίποτα να κάνει με το πο</w:t>
      </w:r>
      <w:r>
        <w:rPr>
          <w:rFonts w:eastAsia="Times New Roman" w:cs="Times New Roman"/>
          <w:szCs w:val="24"/>
        </w:rPr>
        <w:t>ιος είναι ο νομικά φορέας της δανειακής υποχρέωσης. Είναι άσχετο το ένα με το άλλο. Εάν τώρα κατά τη λήψη των δανείων ή καθ’ οιοδήποτε άλλο στάδιο υπήρξε θέμα, αυτό είναι κάτι διαφορετικό, είναι θέμα αστικών αποζημιώσεων πιθανόν, είναι θέμα ποινικών ευθυνώ</w:t>
      </w:r>
      <w:r>
        <w:rPr>
          <w:rFonts w:eastAsia="Times New Roman" w:cs="Times New Roman"/>
          <w:szCs w:val="24"/>
        </w:rPr>
        <w:t>ν</w:t>
      </w:r>
      <w:r>
        <w:rPr>
          <w:rFonts w:eastAsia="Times New Roman" w:cs="Times New Roman"/>
          <w:szCs w:val="24"/>
        </w:rPr>
        <w:t>,</w:t>
      </w:r>
      <w:r>
        <w:rPr>
          <w:rFonts w:eastAsia="Times New Roman" w:cs="Times New Roman"/>
          <w:szCs w:val="24"/>
        </w:rPr>
        <w:t xml:space="preserve"> αν κάτι τέτοιο προκύψει, αλλά δεν έχει να κάνει με το γεγονός ότι στη διατύπωση την οποία εμείς ψηφίσαμε εδώ, το ελληνικό δημόσιο ανεδέχθη το δάνειο. Από κει και πέρα δικαιούται το ελληνικό δημόσιο να ζητήσει τα ρέστα από οποιονδήποτε. Απολύτως κατανοητ</w:t>
      </w:r>
      <w:r>
        <w:rPr>
          <w:rFonts w:eastAsia="Times New Roman" w:cs="Times New Roman"/>
          <w:szCs w:val="24"/>
        </w:rPr>
        <w:t>ό. Κι εμείς μαζί σας. Είναι άσχετο το ένα θέμα από το άλλο, τουλάχιστον στη δική μου αντίληψη δεν μου εξηγήθηκε ούτε από την απάντηση στον κύριο συνάδελφο γιατί αυτά τα δύο πράγματα είναι σχετικά.</w:t>
      </w:r>
    </w:p>
    <w:p w14:paraId="5D189C1A"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Έρχομαι στις τροπολογίες. </w:t>
      </w:r>
    </w:p>
    <w:p w14:paraId="5D189C1B" w14:textId="77777777" w:rsidR="00CB774E" w:rsidRDefault="00A25ABA">
      <w:pPr>
        <w:spacing w:after="0" w:line="600" w:lineRule="auto"/>
        <w:ind w:firstLine="720"/>
        <w:contextualSpacing/>
        <w:jc w:val="both"/>
        <w:rPr>
          <w:rFonts w:eastAsia="Times New Roman"/>
          <w:color w:val="000000"/>
          <w:szCs w:val="24"/>
        </w:rPr>
      </w:pPr>
      <w:r>
        <w:rPr>
          <w:rFonts w:eastAsia="Times New Roman" w:cs="Times New Roman"/>
          <w:szCs w:val="24"/>
        </w:rPr>
        <w:lastRenderedPageBreak/>
        <w:t>Κυρία Υπουργέ, θέλω να σας είμαι</w:t>
      </w:r>
      <w:r>
        <w:rPr>
          <w:rFonts w:eastAsia="Times New Roman" w:cs="Times New Roman"/>
          <w:szCs w:val="24"/>
        </w:rPr>
        <w:t xml:space="preserve"> ειλικρινής, μας ενοχλεί πάρα πολύ –το έχουμε πει εκατό φορές, είστε νέα Υπουργός και δεν έχετε ευθύνη για το παρελθόν, έχετε όμως ευθύνη για το μέλλον- η κυβερνητική τακτική των διαρκών και συνεχών εκπρόθεσμων τροπολογιών και μάλιστα τροπολογιών ιδιαίτερα</w:t>
      </w:r>
      <w:r>
        <w:rPr>
          <w:rFonts w:eastAsia="Times New Roman" w:cs="Times New Roman"/>
          <w:szCs w:val="24"/>
        </w:rPr>
        <w:t xml:space="preserve"> περιπεπλεγμένου περιεχομένου, όπως η υπ’ αριθμόν 759</w:t>
      </w:r>
      <w:r>
        <w:rPr>
          <w:rFonts w:eastAsia="Times New Roman" w:cs="Times New Roman"/>
          <w:szCs w:val="24"/>
        </w:rPr>
        <w:t>/125</w:t>
      </w:r>
      <w:r>
        <w:rPr>
          <w:rFonts w:eastAsia="Times New Roman" w:cs="Times New Roman"/>
          <w:szCs w:val="24"/>
        </w:rPr>
        <w:t>.</w:t>
      </w:r>
    </w:p>
    <w:p w14:paraId="5D189C1C" w14:textId="77777777" w:rsidR="00CB774E" w:rsidRDefault="00A25ABA">
      <w:pPr>
        <w:spacing w:after="0" w:line="600" w:lineRule="auto"/>
        <w:ind w:firstLine="720"/>
        <w:contextualSpacing/>
        <w:jc w:val="both"/>
        <w:rPr>
          <w:rFonts w:eastAsia="Times New Roman"/>
          <w:szCs w:val="24"/>
        </w:rPr>
      </w:pPr>
      <w:r>
        <w:rPr>
          <w:rFonts w:eastAsia="Times New Roman"/>
          <w:szCs w:val="24"/>
        </w:rPr>
        <w:t>Δεν είναι αυτά πράγματα που συνιστούν σοβαρή νομοθέτηση και δεν είναι πράγματα αυτά που συνιστούν σοβαρό κράτος. Εδώ αυτή η τροπολογία ρυθμίζει σοβαρά θέματα, όπως η διαδικασία αμοιβαίου διακανονισ</w:t>
      </w:r>
      <w:r>
        <w:rPr>
          <w:rFonts w:eastAsia="Times New Roman"/>
          <w:szCs w:val="24"/>
        </w:rPr>
        <w:t>μού κατ’ εφαρμογή</w:t>
      </w:r>
      <w:r>
        <w:rPr>
          <w:rFonts w:eastAsia="Times New Roman"/>
          <w:szCs w:val="24"/>
        </w:rPr>
        <w:t>ν</w:t>
      </w:r>
      <w:r>
        <w:rPr>
          <w:rFonts w:eastAsia="Times New Roman"/>
          <w:szCs w:val="24"/>
        </w:rPr>
        <w:t xml:space="preserve"> συμβάσεων αποφυγής διπλής φορολογίας, η παροχή φορολογικών κινήτρων για μετασχηματισμούς επιχειρήσεων και άλλα. Οι μετασχηματισμοί επιχειρήσεων παρεμπιπτόντως</w:t>
      </w:r>
      <w:r>
        <w:rPr>
          <w:rFonts w:eastAsia="Times New Roman"/>
          <w:szCs w:val="24"/>
        </w:rPr>
        <w:t xml:space="preserve"> ήδη</w:t>
      </w:r>
      <w:r>
        <w:rPr>
          <w:rFonts w:eastAsia="Times New Roman"/>
          <w:szCs w:val="24"/>
        </w:rPr>
        <w:t xml:space="preserve"> από τον ν.1297/72, τον ν.2166/93 είναι θέμα ούτως ή άλλως πολύπλοκο. </w:t>
      </w:r>
    </w:p>
    <w:p w14:paraId="5D189C1D" w14:textId="77777777" w:rsidR="00CB774E" w:rsidRDefault="00A25ABA">
      <w:pPr>
        <w:spacing w:after="0" w:line="600" w:lineRule="auto"/>
        <w:ind w:firstLine="720"/>
        <w:contextualSpacing/>
        <w:jc w:val="both"/>
        <w:rPr>
          <w:rFonts w:eastAsia="Times New Roman"/>
          <w:szCs w:val="24"/>
        </w:rPr>
      </w:pPr>
      <w:r>
        <w:rPr>
          <w:rFonts w:eastAsia="Times New Roman"/>
          <w:szCs w:val="24"/>
        </w:rPr>
        <w:t>Είνα</w:t>
      </w:r>
      <w:r>
        <w:rPr>
          <w:rFonts w:eastAsia="Times New Roman"/>
          <w:szCs w:val="24"/>
        </w:rPr>
        <w:t>ι δυνατόν εδώ, έστω και με διάθεση απαλλαγής από φορολογικά βάρη, να έρχεται μια εμβόλιμη τροπολογία</w:t>
      </w:r>
      <w:r>
        <w:rPr>
          <w:rFonts w:eastAsia="Times New Roman"/>
          <w:szCs w:val="24"/>
        </w:rPr>
        <w:t>,</w:t>
      </w:r>
      <w:r>
        <w:rPr>
          <w:rFonts w:eastAsia="Times New Roman"/>
          <w:szCs w:val="24"/>
        </w:rPr>
        <w:t xml:space="preserve"> ξαφνικά</w:t>
      </w:r>
      <w:r>
        <w:rPr>
          <w:rFonts w:eastAsia="Times New Roman"/>
          <w:szCs w:val="24"/>
        </w:rPr>
        <w:t>,</w:t>
      </w:r>
      <w:r>
        <w:rPr>
          <w:rFonts w:eastAsia="Times New Roman"/>
          <w:szCs w:val="24"/>
        </w:rPr>
        <w:t xml:space="preserve"> σε ένα άσχετο νομοθέτημα </w:t>
      </w:r>
      <w:r>
        <w:rPr>
          <w:rFonts w:eastAsia="Times New Roman"/>
          <w:szCs w:val="24"/>
        </w:rPr>
        <w:t>ενσ</w:t>
      </w:r>
      <w:r>
        <w:rPr>
          <w:rFonts w:eastAsia="Times New Roman"/>
          <w:szCs w:val="24"/>
        </w:rPr>
        <w:t>ω</w:t>
      </w:r>
      <w:r>
        <w:rPr>
          <w:rFonts w:eastAsia="Times New Roman"/>
          <w:szCs w:val="24"/>
        </w:rPr>
        <w:t>μάτω</w:t>
      </w:r>
      <w:r>
        <w:rPr>
          <w:rFonts w:eastAsia="Times New Roman"/>
          <w:szCs w:val="24"/>
        </w:rPr>
        <w:t xml:space="preserve">σης μιας </w:t>
      </w:r>
      <w:r>
        <w:rPr>
          <w:rFonts w:eastAsia="Times New Roman"/>
          <w:szCs w:val="24"/>
        </w:rPr>
        <w:t>ε</w:t>
      </w:r>
      <w:r>
        <w:rPr>
          <w:rFonts w:eastAsia="Times New Roman"/>
          <w:szCs w:val="24"/>
        </w:rPr>
        <w:t xml:space="preserve">υρωπαϊκής </w:t>
      </w:r>
      <w:r>
        <w:rPr>
          <w:rFonts w:eastAsia="Times New Roman"/>
          <w:szCs w:val="24"/>
        </w:rPr>
        <w:t>ο</w:t>
      </w:r>
      <w:r>
        <w:rPr>
          <w:rFonts w:eastAsia="Times New Roman"/>
          <w:szCs w:val="24"/>
        </w:rPr>
        <w:t>δηγίας;</w:t>
      </w:r>
    </w:p>
    <w:p w14:paraId="5D189C1E" w14:textId="77777777" w:rsidR="00CB774E" w:rsidRDefault="00A25ABA">
      <w:pPr>
        <w:spacing w:after="0" w:line="600" w:lineRule="auto"/>
        <w:ind w:firstLine="720"/>
        <w:contextualSpacing/>
        <w:jc w:val="both"/>
        <w:rPr>
          <w:rFonts w:eastAsia="Times New Roman"/>
          <w:szCs w:val="24"/>
        </w:rPr>
      </w:pPr>
      <w:r>
        <w:rPr>
          <w:rFonts w:eastAsia="Times New Roman"/>
          <w:szCs w:val="24"/>
        </w:rPr>
        <w:lastRenderedPageBreak/>
        <w:t>Εάν θέλει η Κυβέρνηση θετικά να παρέμβει στο ζήτημα του μετασχηματισμού των επιχειρήσεων, κι εμείς μαζί σας. Εάν θέλει να απαλλάξει τον ελληνικό επιχειρηματικό κόσμο από φορολογικά βάρη και επιβαρύνσεις, κι εμείς μαζί σας, αλλά με σοβαρότητα, όχι με μια τρ</w:t>
      </w:r>
      <w:r>
        <w:rPr>
          <w:rFonts w:eastAsia="Times New Roman"/>
          <w:szCs w:val="24"/>
        </w:rPr>
        <w:t xml:space="preserve">οπολογία διατυπωμένη κατά περίεργο τρόπο, εμβαλωματική και μάλιστα σε άσχετο νομοθέτημα. </w:t>
      </w:r>
    </w:p>
    <w:p w14:paraId="5D189C1F" w14:textId="77777777" w:rsidR="00CB774E" w:rsidRDefault="00A25ABA">
      <w:pPr>
        <w:spacing w:after="0" w:line="600" w:lineRule="auto"/>
        <w:ind w:firstLine="720"/>
        <w:contextualSpacing/>
        <w:jc w:val="both"/>
        <w:rPr>
          <w:rFonts w:eastAsia="Times New Roman"/>
          <w:szCs w:val="24"/>
        </w:rPr>
      </w:pPr>
      <w:r>
        <w:rPr>
          <w:rFonts w:eastAsia="Times New Roman"/>
          <w:szCs w:val="24"/>
        </w:rPr>
        <w:t>Ποιο είναι το επείγον; Γιατί δεν θα μπορούσατε να φέρετε μια νομοθετική ρύθμιση σε τέσσερις μέρες από τώρα, σε πέντε μέρες από τώρα</w:t>
      </w:r>
      <w:r>
        <w:rPr>
          <w:rFonts w:eastAsia="Times New Roman"/>
          <w:szCs w:val="24"/>
        </w:rPr>
        <w:t>,</w:t>
      </w:r>
      <w:r>
        <w:rPr>
          <w:rFonts w:eastAsia="Times New Roman"/>
          <w:szCs w:val="24"/>
        </w:rPr>
        <w:t xml:space="preserve"> με την κανονική διαδικασία; Μπορε</w:t>
      </w:r>
      <w:r>
        <w:rPr>
          <w:rFonts w:eastAsia="Times New Roman"/>
          <w:szCs w:val="24"/>
        </w:rPr>
        <w:t>ίτε να μου εξηγήσετε; Δεν μπορείτε ούτε θέλω να σας φέρω σε δύσκολη θέση. Είστε νέα Υπουργός, πιθανότατα δεν έχετε και την ευθύνη του περιεχομένου. Μπορείτε να μου πείτε το επείγον των τριών, τεσσάρων, πέντε ημερών σε θέμα που αφορά μετασχηματισμό επιχειρή</w:t>
      </w:r>
      <w:r>
        <w:rPr>
          <w:rFonts w:eastAsia="Times New Roman"/>
          <w:szCs w:val="24"/>
        </w:rPr>
        <w:t>σεων; Πείτε τ</w:t>
      </w:r>
      <w:r>
        <w:rPr>
          <w:rFonts w:eastAsia="Times New Roman"/>
          <w:szCs w:val="24"/>
        </w:rPr>
        <w:t>ό</w:t>
      </w:r>
      <w:r>
        <w:rPr>
          <w:rFonts w:eastAsia="Times New Roman"/>
          <w:szCs w:val="24"/>
        </w:rPr>
        <w:t xml:space="preserve"> μου. </w:t>
      </w:r>
    </w:p>
    <w:p w14:paraId="5D189C20" w14:textId="77777777" w:rsidR="00CB774E" w:rsidRDefault="00A25ABA">
      <w:pPr>
        <w:spacing w:after="0" w:line="600" w:lineRule="auto"/>
        <w:ind w:firstLine="720"/>
        <w:contextualSpacing/>
        <w:jc w:val="both"/>
        <w:rPr>
          <w:rFonts w:eastAsia="Times New Roman"/>
          <w:szCs w:val="24"/>
        </w:rPr>
      </w:pPr>
      <w:r>
        <w:rPr>
          <w:rFonts w:eastAsia="Times New Roman"/>
          <w:szCs w:val="24"/>
        </w:rPr>
        <w:t>Εκτός εάν μου επιτρέψετε να πάει το μυαλό μου στο κακό, δηλαδή ότι αυτή η τροπολογία είναι κομμένη και ραμμένη για συγκεκριμένο ιδιώτη, ο οποίος επωφελείται</w:t>
      </w:r>
      <w:r>
        <w:rPr>
          <w:rFonts w:eastAsia="Times New Roman"/>
          <w:szCs w:val="24"/>
        </w:rPr>
        <w:t>.</w:t>
      </w:r>
      <w:r>
        <w:rPr>
          <w:rFonts w:eastAsia="Times New Roman"/>
          <w:szCs w:val="24"/>
        </w:rPr>
        <w:t xml:space="preserve"> </w:t>
      </w:r>
      <w:r>
        <w:rPr>
          <w:rFonts w:eastAsia="Times New Roman"/>
          <w:szCs w:val="24"/>
        </w:rPr>
        <w:t>Α</w:t>
      </w:r>
      <w:r>
        <w:rPr>
          <w:rFonts w:eastAsia="Times New Roman"/>
          <w:szCs w:val="24"/>
        </w:rPr>
        <w:t>λλιώς δεν έχει λογική το άρον άρον, δεν έχει καμ</w:t>
      </w:r>
      <w:r>
        <w:rPr>
          <w:rFonts w:eastAsia="Times New Roman"/>
          <w:szCs w:val="24"/>
        </w:rPr>
        <w:t>μ</w:t>
      </w:r>
      <w:r>
        <w:rPr>
          <w:rFonts w:eastAsia="Times New Roman"/>
          <w:szCs w:val="24"/>
        </w:rPr>
        <w:t>ία λογική. Για το Θεό! Εκπρ</w:t>
      </w:r>
      <w:r>
        <w:rPr>
          <w:rFonts w:eastAsia="Times New Roman"/>
          <w:szCs w:val="24"/>
        </w:rPr>
        <w:t xml:space="preserve">όθεσμη τροπολογία για τον μετασχηματισμό επιχειρήσεων; </w:t>
      </w:r>
    </w:p>
    <w:p w14:paraId="5D189C21" w14:textId="77777777" w:rsidR="00CB774E" w:rsidRDefault="00A25ABA">
      <w:pPr>
        <w:spacing w:after="0" w:line="600" w:lineRule="auto"/>
        <w:ind w:firstLine="720"/>
        <w:contextualSpacing/>
        <w:jc w:val="both"/>
        <w:rPr>
          <w:rFonts w:eastAsia="Times New Roman"/>
          <w:szCs w:val="24"/>
        </w:rPr>
      </w:pPr>
      <w:r>
        <w:rPr>
          <w:rFonts w:eastAsia="Times New Roman"/>
          <w:szCs w:val="24"/>
        </w:rPr>
        <w:lastRenderedPageBreak/>
        <w:t xml:space="preserve">Κάπου υπάρχουν όρια. </w:t>
      </w:r>
      <w:r>
        <w:rPr>
          <w:rFonts w:eastAsia="Times New Roman"/>
          <w:szCs w:val="24"/>
        </w:rPr>
        <w:t>Ε</w:t>
      </w:r>
      <w:r>
        <w:rPr>
          <w:rFonts w:eastAsia="Times New Roman"/>
          <w:szCs w:val="24"/>
        </w:rPr>
        <w:t>ίναι κρίμα σε κάθε νομοθέτημά σας, ακόμα και όταν είναι μια θετική ρύθμιση, να ανιχνεύονται πίσω από αυτή κίνητρα ιδιοτελή. Δεν συνιστά αυτό σοβαρή διακυβέρνηση και δεν συνιστά α</w:t>
      </w:r>
      <w:r>
        <w:rPr>
          <w:rFonts w:eastAsia="Times New Roman"/>
          <w:szCs w:val="24"/>
        </w:rPr>
        <w:t xml:space="preserve">υτό σοβαρή νομοθέτηση. </w:t>
      </w:r>
    </w:p>
    <w:p w14:paraId="5D189C22" w14:textId="77777777" w:rsidR="00CB774E" w:rsidRDefault="00A25ABA">
      <w:pPr>
        <w:spacing w:after="0" w:line="600" w:lineRule="auto"/>
        <w:ind w:firstLine="720"/>
        <w:contextualSpacing/>
        <w:jc w:val="both"/>
        <w:rPr>
          <w:rFonts w:eastAsia="Times New Roman"/>
          <w:szCs w:val="24"/>
        </w:rPr>
      </w:pPr>
      <w:r>
        <w:rPr>
          <w:rFonts w:eastAsia="Times New Roman"/>
          <w:szCs w:val="24"/>
        </w:rPr>
        <w:t>Εκτός αυτού</w:t>
      </w:r>
      <w:r>
        <w:rPr>
          <w:rFonts w:eastAsia="Times New Roman"/>
          <w:szCs w:val="24"/>
        </w:rPr>
        <w:t>,</w:t>
      </w:r>
      <w:r>
        <w:rPr>
          <w:rFonts w:eastAsia="Times New Roman"/>
          <w:szCs w:val="24"/>
        </w:rPr>
        <w:t xml:space="preserve"> δε</w:t>
      </w:r>
      <w:r>
        <w:rPr>
          <w:rFonts w:eastAsia="Times New Roman"/>
          <w:szCs w:val="24"/>
        </w:rPr>
        <w:t>,</w:t>
      </w:r>
      <w:r>
        <w:rPr>
          <w:rFonts w:eastAsia="Times New Roman"/>
          <w:szCs w:val="24"/>
        </w:rPr>
        <w:t xml:space="preserve"> εμείς και να θέλαμε να στηρίξουμε τη συγκεκριμένη τροπολογία, δεν μπορούμε, διότι η προσθήκη της παραγράφου 8</w:t>
      </w:r>
      <w:r>
        <w:rPr>
          <w:rFonts w:eastAsia="Times New Roman"/>
          <w:szCs w:val="24"/>
          <w:vertAlign w:val="superscript"/>
        </w:rPr>
        <w:t xml:space="preserve"> </w:t>
      </w:r>
      <w:r>
        <w:rPr>
          <w:rFonts w:eastAsia="Times New Roman"/>
          <w:szCs w:val="24"/>
        </w:rPr>
        <w:t>στο άρθρο 5</w:t>
      </w:r>
      <w:r>
        <w:rPr>
          <w:rFonts w:eastAsia="Times New Roman"/>
          <w:szCs w:val="24"/>
        </w:rPr>
        <w:t>3</w:t>
      </w:r>
      <w:r>
        <w:rPr>
          <w:rFonts w:eastAsia="Times New Roman"/>
          <w:szCs w:val="24"/>
        </w:rPr>
        <w:t xml:space="preserve"> του ν.4172</w:t>
      </w:r>
      <w:r>
        <w:rPr>
          <w:rFonts w:eastAsia="Times New Roman"/>
          <w:szCs w:val="24"/>
        </w:rPr>
        <w:t>/2013</w:t>
      </w:r>
      <w:r>
        <w:rPr>
          <w:rFonts w:eastAsia="Times New Roman"/>
          <w:szCs w:val="24"/>
        </w:rPr>
        <w:t>, με το οποίο δίνετε εξουσίες στη φορολογική διοίκηση να μπορεί να επιβάλει ο</w:t>
      </w:r>
      <w:r>
        <w:rPr>
          <w:rFonts w:eastAsia="Times New Roman"/>
          <w:szCs w:val="24"/>
        </w:rPr>
        <w:t xml:space="preserve">ποιαδήποτε επιπλέον ρύθμιση, για να αποφευχθεί η καταστρατήγηση των διατάξεων του άρθρου, είναι παράδειγμα αόριστης εξουσιοδότησης σε φορολογική διάταξη, η οποία απαγορεύεται, απαγορεύεται και από το Σύνταγμα της χώρας. </w:t>
      </w:r>
      <w:r>
        <w:rPr>
          <w:rFonts w:eastAsia="Times New Roman"/>
          <w:szCs w:val="24"/>
        </w:rPr>
        <w:t>Ά</w:t>
      </w:r>
      <w:r>
        <w:rPr>
          <w:rFonts w:eastAsia="Times New Roman"/>
          <w:szCs w:val="24"/>
        </w:rPr>
        <w:t>ρα και εξ αυτού μόνο είμαστε υποχρε</w:t>
      </w:r>
      <w:r>
        <w:rPr>
          <w:rFonts w:eastAsia="Times New Roman"/>
          <w:szCs w:val="24"/>
        </w:rPr>
        <w:t>ωμένοι να καταψηφίσουμε το σύνολο της τροπολογίας αυτής. Και ν</w:t>
      </w:r>
      <w:r>
        <w:rPr>
          <w:rFonts w:eastAsia="Times New Roman"/>
          <w:szCs w:val="24"/>
        </w:rPr>
        <w:t>α</w:t>
      </w:r>
      <w:r>
        <w:rPr>
          <w:rFonts w:eastAsia="Times New Roman"/>
          <w:szCs w:val="24"/>
        </w:rPr>
        <w:t xml:space="preserve"> θέλαμε να σας βοηθήσουμε στο θέμα των κινήτρων για τις επιχειρήσεις, δεν επιτρέπεται. </w:t>
      </w:r>
    </w:p>
    <w:p w14:paraId="5D189C23" w14:textId="77777777" w:rsidR="00CB774E" w:rsidRDefault="00A25ABA">
      <w:pPr>
        <w:spacing w:after="0" w:line="600" w:lineRule="auto"/>
        <w:ind w:firstLine="720"/>
        <w:contextualSpacing/>
        <w:jc w:val="both"/>
        <w:rPr>
          <w:rFonts w:eastAsia="Times New Roman"/>
          <w:szCs w:val="24"/>
        </w:rPr>
      </w:pPr>
      <w:r>
        <w:rPr>
          <w:rFonts w:eastAsia="Times New Roman"/>
          <w:szCs w:val="24"/>
        </w:rPr>
        <w:t>Κυρίες και κύριοι συνάδελφοι, εδώ, προς Θεού, δεν είμαστε για να κάνουμε νομικό φροντιστήριο μεταξύ μας κ</w:t>
      </w:r>
      <w:r>
        <w:rPr>
          <w:rFonts w:eastAsia="Times New Roman"/>
          <w:szCs w:val="24"/>
        </w:rPr>
        <w:t xml:space="preserve">αι ούτε επιτρέπεται σε έναν Κοινοβουλευτικό Εκπρόσωπο να θεωρεί ότι η Κυβέρνηση δεν </w:t>
      </w:r>
      <w:r>
        <w:rPr>
          <w:rFonts w:eastAsia="Times New Roman"/>
          <w:szCs w:val="24"/>
        </w:rPr>
        <w:lastRenderedPageBreak/>
        <w:t xml:space="preserve">γνωρίζει επαρκή νομικά. Όμως, όταν έρχεται και δίνει αόριστες και γενικές εξουσιοδοτήσεις, αρχίζω και υποψιάζομαι ότι πραγματικά η νομική ομάδα </w:t>
      </w:r>
      <w:r>
        <w:rPr>
          <w:rFonts w:eastAsia="Times New Roman"/>
          <w:szCs w:val="24"/>
        </w:rPr>
        <w:t xml:space="preserve">η οποία </w:t>
      </w:r>
      <w:r>
        <w:rPr>
          <w:rFonts w:eastAsia="Times New Roman"/>
          <w:szCs w:val="24"/>
        </w:rPr>
        <w:t>στηρίζει το νομοθετι</w:t>
      </w:r>
      <w:r>
        <w:rPr>
          <w:rFonts w:eastAsia="Times New Roman"/>
          <w:szCs w:val="24"/>
        </w:rPr>
        <w:t>κό έργο της Κυβέρνησης και το Υπουργείο Οικονομικών κάπου πάσχει. Δεν εξηγείται αλλιώς, όταν μας έρχονται τέτοια πράγματα εδώ, τα οποία γνωρίζουμε με πάσα βεβαιότητα ότι</w:t>
      </w:r>
      <w:r>
        <w:rPr>
          <w:rFonts w:eastAsia="Times New Roman"/>
          <w:szCs w:val="24"/>
        </w:rPr>
        <w:t>,</w:t>
      </w:r>
      <w:r>
        <w:rPr>
          <w:rFonts w:eastAsia="Times New Roman"/>
          <w:szCs w:val="24"/>
        </w:rPr>
        <w:t xml:space="preserve"> όταν γίνει η πρώτη προσφυγή κατά της πρώτης πράξης που θα εκδοθεί από αυτό, θα καταπέ</w:t>
      </w:r>
      <w:r>
        <w:rPr>
          <w:rFonts w:eastAsia="Times New Roman"/>
          <w:szCs w:val="24"/>
        </w:rPr>
        <w:t xml:space="preserve">σει στο Συμβούλιο της Επικρατείας. </w:t>
      </w:r>
    </w:p>
    <w:p w14:paraId="5D189C24" w14:textId="77777777" w:rsidR="00CB774E" w:rsidRDefault="00A25ABA">
      <w:pPr>
        <w:spacing w:after="0" w:line="600" w:lineRule="auto"/>
        <w:ind w:firstLine="720"/>
        <w:contextualSpacing/>
        <w:jc w:val="both"/>
        <w:rPr>
          <w:rFonts w:eastAsia="Times New Roman"/>
          <w:szCs w:val="24"/>
        </w:rPr>
      </w:pPr>
      <w:r>
        <w:rPr>
          <w:rFonts w:eastAsia="Times New Roman"/>
          <w:szCs w:val="24"/>
        </w:rPr>
        <w:t>Έ</w:t>
      </w:r>
      <w:r>
        <w:rPr>
          <w:rFonts w:eastAsia="Times New Roman"/>
          <w:szCs w:val="24"/>
        </w:rPr>
        <w:t xml:space="preserve">χουμε ιστορία σε αυτή τη Βουλή και σε αυτή την περίοδο προειδοποιήσεων προς την Κυβέρνηση για </w:t>
      </w:r>
      <w:r>
        <w:rPr>
          <w:rFonts w:eastAsia="Times New Roman"/>
          <w:szCs w:val="24"/>
        </w:rPr>
        <w:t>αντι</w:t>
      </w:r>
      <w:r>
        <w:rPr>
          <w:rFonts w:eastAsia="Times New Roman"/>
          <w:szCs w:val="24"/>
        </w:rPr>
        <w:t>συνταγματικές διατάξεις, τις οποίες η Κυβέρνηση δεν άκουσε</w:t>
      </w:r>
      <w:r>
        <w:rPr>
          <w:rFonts w:eastAsia="Times New Roman"/>
          <w:szCs w:val="24"/>
        </w:rPr>
        <w:t>,</w:t>
      </w:r>
      <w:r>
        <w:rPr>
          <w:rFonts w:eastAsia="Times New Roman"/>
          <w:szCs w:val="24"/>
        </w:rPr>
        <w:t xml:space="preserve"> με κορυφαίο βεβαίως και ουδέποτε επαναληφθησόμενο τον θρίαμβο</w:t>
      </w:r>
      <w:r>
        <w:rPr>
          <w:rFonts w:eastAsia="Times New Roman"/>
          <w:szCs w:val="24"/>
        </w:rPr>
        <w:t xml:space="preserve"> του κ. Παππά</w:t>
      </w:r>
      <w:r>
        <w:rPr>
          <w:rFonts w:eastAsia="Times New Roman"/>
          <w:szCs w:val="24"/>
        </w:rPr>
        <w:t>,</w:t>
      </w:r>
      <w:r>
        <w:rPr>
          <w:rFonts w:eastAsia="Times New Roman"/>
          <w:szCs w:val="24"/>
        </w:rPr>
        <w:t xml:space="preserve"> για τον οποίο εδώ όλοι το</w:t>
      </w:r>
      <w:r>
        <w:rPr>
          <w:rFonts w:eastAsia="Times New Roman"/>
          <w:szCs w:val="24"/>
        </w:rPr>
        <w:t>ύ</w:t>
      </w:r>
      <w:r>
        <w:rPr>
          <w:rFonts w:eastAsia="Times New Roman"/>
          <w:szCs w:val="24"/>
        </w:rPr>
        <w:t xml:space="preserve"> λέγαμε «μη, είναι αντισυνταγματικό» και η Κυβέρνηση επέμενε.</w:t>
      </w:r>
    </w:p>
    <w:p w14:paraId="5D189C25" w14:textId="77777777" w:rsidR="00CB774E" w:rsidRDefault="00A25ABA">
      <w:pPr>
        <w:spacing w:after="0" w:line="600" w:lineRule="auto"/>
        <w:ind w:firstLine="720"/>
        <w:contextualSpacing/>
        <w:jc w:val="both"/>
        <w:rPr>
          <w:rFonts w:eastAsia="Times New Roman"/>
          <w:szCs w:val="24"/>
        </w:rPr>
      </w:pPr>
      <w:r>
        <w:rPr>
          <w:rFonts w:eastAsia="Times New Roman"/>
          <w:szCs w:val="24"/>
        </w:rPr>
        <w:t>Εδώ, που δεν είναι ανάλογο θέμα, είναι ένα θέμα, αν θέλετε, που προσπαθείτε να διευκολύνετε τη φορολογική διοίκηση, κάντε το σωστά, μην το κάνετε αντισυν</w:t>
      </w:r>
      <w:r>
        <w:rPr>
          <w:rFonts w:eastAsia="Times New Roman"/>
          <w:szCs w:val="24"/>
        </w:rPr>
        <w:t xml:space="preserve">ταγματικά. </w:t>
      </w:r>
    </w:p>
    <w:p w14:paraId="5D189C26" w14:textId="77777777" w:rsidR="00CB774E" w:rsidRDefault="00A25ABA">
      <w:pPr>
        <w:spacing w:after="0" w:line="600" w:lineRule="auto"/>
        <w:ind w:firstLine="720"/>
        <w:contextualSpacing/>
        <w:jc w:val="both"/>
        <w:rPr>
          <w:rFonts w:eastAsia="Times New Roman"/>
          <w:szCs w:val="24"/>
        </w:rPr>
      </w:pPr>
      <w:r>
        <w:rPr>
          <w:rFonts w:eastAsia="Times New Roman"/>
          <w:szCs w:val="24"/>
        </w:rPr>
        <w:lastRenderedPageBreak/>
        <w:t>Εμείς πάντως σας το λέμε ξεκάθαρα και τοποθετήθηκα εκτενώς για τα Πρακτικά, δεν μπορούμε να τοποθετηθούμε θετικά επ’ αυτού, είναι αντισυνταγματικό, πάσχει.</w:t>
      </w:r>
    </w:p>
    <w:p w14:paraId="5D189C27" w14:textId="77777777" w:rsidR="00CB774E" w:rsidRDefault="00A25ABA">
      <w:pPr>
        <w:spacing w:after="0" w:line="600" w:lineRule="auto"/>
        <w:ind w:firstLine="720"/>
        <w:contextualSpacing/>
        <w:jc w:val="both"/>
        <w:rPr>
          <w:rFonts w:eastAsia="Times New Roman"/>
          <w:szCs w:val="24"/>
        </w:rPr>
      </w:pPr>
      <w:r>
        <w:rPr>
          <w:rFonts w:eastAsia="Times New Roman"/>
          <w:szCs w:val="24"/>
        </w:rPr>
        <w:t xml:space="preserve">Έρχομαι τώρα σε κάτι το οποίο είναι εξαιρετικά σοβαρό και δεν μπορώ να μην το σχολιάσω. </w:t>
      </w:r>
      <w:r>
        <w:rPr>
          <w:rFonts w:eastAsia="Times New Roman"/>
          <w:szCs w:val="24"/>
        </w:rPr>
        <w:t>Ο ρόλος του Κοινοβουλευτικού Εκπροσώπου δεν είναι να μιλά μόνο στεγνά για το νομοθέτημα, αλλά οφείλει να τοποθετείται επί του ευρύτερου πολιτικού πλαισίου την ημέρα κατά την οποία τοποθετείται και στο διάστημα που τοποθετείται.</w:t>
      </w:r>
    </w:p>
    <w:p w14:paraId="5D189C28" w14:textId="77777777" w:rsidR="00CB774E" w:rsidRDefault="00A25ABA">
      <w:pPr>
        <w:spacing w:after="0" w:line="600" w:lineRule="auto"/>
        <w:ind w:firstLine="720"/>
        <w:contextualSpacing/>
        <w:jc w:val="both"/>
        <w:rPr>
          <w:rFonts w:eastAsia="Times New Roman"/>
          <w:szCs w:val="24"/>
        </w:rPr>
      </w:pPr>
      <w:r>
        <w:rPr>
          <w:rFonts w:eastAsia="Times New Roman"/>
          <w:szCs w:val="24"/>
        </w:rPr>
        <w:t>Κυρίες και κύριοι συνάδελφοι</w:t>
      </w:r>
      <w:r>
        <w:rPr>
          <w:rFonts w:eastAsia="Times New Roman"/>
          <w:szCs w:val="24"/>
        </w:rPr>
        <w:t xml:space="preserve"> –ελέχθη ήδη και από την κυρία Υπουργό και από τον Κοινοβουλευτικό Εκπρόσωπο του ΠΑΣΟΚ-</w:t>
      </w:r>
      <w:r>
        <w:rPr>
          <w:rFonts w:eastAsia="Times New Roman"/>
          <w:szCs w:val="24"/>
        </w:rPr>
        <w:t>,</w:t>
      </w:r>
      <w:r>
        <w:rPr>
          <w:rFonts w:eastAsia="Times New Roman"/>
          <w:szCs w:val="24"/>
        </w:rPr>
        <w:t xml:space="preserve"> πρέπει να αναγνωρίσουμε ότι υφίσταται θέμα στη σχέση μας με τη γείτονα χώρα</w:t>
      </w:r>
      <w:r>
        <w:rPr>
          <w:rFonts w:eastAsia="Times New Roman"/>
          <w:szCs w:val="24"/>
        </w:rPr>
        <w:t>,</w:t>
      </w:r>
      <w:r>
        <w:rPr>
          <w:rFonts w:eastAsia="Times New Roman"/>
          <w:szCs w:val="24"/>
        </w:rPr>
        <w:t xml:space="preserve"> την Τουρκία, υφίσταται θέμα στη σχέση μας με τους βόρειους γείτονές μας και ειδικά με την Αλβανία, υφίσταται θέμα</w:t>
      </w:r>
      <w:r>
        <w:rPr>
          <w:rFonts w:eastAsia="Times New Roman"/>
          <w:szCs w:val="24"/>
        </w:rPr>
        <w:t>,</w:t>
      </w:r>
      <w:r>
        <w:rPr>
          <w:rFonts w:eastAsia="Times New Roman"/>
          <w:szCs w:val="24"/>
        </w:rPr>
        <w:t xml:space="preserve"> πρέπει να σας πω</w:t>
      </w:r>
      <w:r>
        <w:rPr>
          <w:rFonts w:eastAsia="Times New Roman"/>
          <w:szCs w:val="24"/>
        </w:rPr>
        <w:t>,</w:t>
      </w:r>
      <w:r>
        <w:rPr>
          <w:rFonts w:eastAsia="Times New Roman"/>
          <w:szCs w:val="24"/>
        </w:rPr>
        <w:t xml:space="preserve"> και με τη στήριξη που μας παρέχουν ή δεν μας παρέχουν οι σύμμαχοί μας. </w:t>
      </w:r>
      <w:r>
        <w:rPr>
          <w:rFonts w:eastAsia="Times New Roman"/>
          <w:szCs w:val="24"/>
        </w:rPr>
        <w:t>Ε</w:t>
      </w:r>
      <w:r>
        <w:rPr>
          <w:rFonts w:eastAsia="Times New Roman"/>
          <w:szCs w:val="24"/>
        </w:rPr>
        <w:t xml:space="preserve">ξηγούμαι. </w:t>
      </w:r>
    </w:p>
    <w:p w14:paraId="5D189C29" w14:textId="77777777" w:rsidR="00CB774E" w:rsidRDefault="00A25ABA">
      <w:pPr>
        <w:spacing w:after="0" w:line="600" w:lineRule="auto"/>
        <w:ind w:firstLine="720"/>
        <w:contextualSpacing/>
        <w:jc w:val="both"/>
        <w:rPr>
          <w:rFonts w:eastAsia="Times New Roman" w:cs="Times New Roman"/>
          <w:szCs w:val="24"/>
        </w:rPr>
      </w:pPr>
      <w:r>
        <w:rPr>
          <w:rFonts w:eastAsia="Times New Roman"/>
          <w:szCs w:val="24"/>
        </w:rPr>
        <w:lastRenderedPageBreak/>
        <w:t>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είμαστε όλοι εδώ μιας συγκε</w:t>
      </w:r>
      <w:r>
        <w:rPr>
          <w:rFonts w:eastAsia="Times New Roman"/>
          <w:szCs w:val="24"/>
        </w:rPr>
        <w:t>κριμένης εμπειρίας</w:t>
      </w:r>
      <w:r>
        <w:rPr>
          <w:rFonts w:eastAsia="Times New Roman"/>
          <w:szCs w:val="24"/>
        </w:rPr>
        <w:t>.</w:t>
      </w:r>
      <w:r>
        <w:rPr>
          <w:rFonts w:eastAsia="Times New Roman"/>
          <w:szCs w:val="24"/>
        </w:rPr>
        <w:t xml:space="preserve"> </w:t>
      </w:r>
      <w:r>
        <w:rPr>
          <w:rFonts w:eastAsia="Times New Roman"/>
          <w:szCs w:val="24"/>
        </w:rPr>
        <w:t>Ο</w:t>
      </w:r>
      <w:r>
        <w:rPr>
          <w:rFonts w:eastAsia="Times New Roman"/>
          <w:szCs w:val="24"/>
        </w:rPr>
        <w:t xml:space="preserve">υδείς εξ ημών θυμάται στη διάρκεια της ζωής του </w:t>
      </w:r>
      <w:r>
        <w:rPr>
          <w:rFonts w:eastAsia="Times New Roman"/>
          <w:szCs w:val="24"/>
        </w:rPr>
        <w:t>Α</w:t>
      </w:r>
      <w:r>
        <w:rPr>
          <w:rFonts w:eastAsia="Times New Roman"/>
          <w:szCs w:val="24"/>
        </w:rPr>
        <w:t>ρχηγό του τουρκικού κράτους ή της τουρκικής κυβέρνησης να αμφισβητεί ευθέως τη Συνθήκη της Λ</w:t>
      </w:r>
      <w:r>
        <w:rPr>
          <w:rFonts w:eastAsia="Times New Roman"/>
          <w:szCs w:val="24"/>
        </w:rPr>
        <w:t>ω</w:t>
      </w:r>
      <w:r>
        <w:rPr>
          <w:rFonts w:eastAsia="Times New Roman"/>
          <w:szCs w:val="24"/>
        </w:rPr>
        <w:t>ζάνης. Ουδέποτε! Η Συνθήκη της Λ</w:t>
      </w:r>
      <w:r>
        <w:rPr>
          <w:rFonts w:eastAsia="Times New Roman"/>
          <w:szCs w:val="24"/>
        </w:rPr>
        <w:t>ω</w:t>
      </w:r>
      <w:r>
        <w:rPr>
          <w:rFonts w:eastAsia="Times New Roman"/>
          <w:szCs w:val="24"/>
        </w:rPr>
        <w:t>ζάνης, η οποία φέρει την υπογραφή του ιδρυτή της Τουρκικής Δ</w:t>
      </w:r>
      <w:r>
        <w:rPr>
          <w:rFonts w:eastAsia="Times New Roman"/>
          <w:szCs w:val="24"/>
        </w:rPr>
        <w:t>ημοκρατίας</w:t>
      </w:r>
      <w:r>
        <w:rPr>
          <w:rFonts w:eastAsia="Times New Roman"/>
          <w:szCs w:val="24"/>
        </w:rPr>
        <w:t>,</w:t>
      </w:r>
      <w:r>
        <w:rPr>
          <w:rFonts w:eastAsia="Times New Roman"/>
          <w:szCs w:val="24"/>
        </w:rPr>
        <w:t xml:space="preserve"> ήταν κείμενο απολύτως σεβαστό για τη γείτονα χώρα διαχρονικά και το τέλος της δεκαετίας του ’20  και τη δεκαετία του ’30  και τη δεκαετία του ’40, όταν η Ελλάδα βρέθηκε σε στιγμή έσχατης αδυναμίας εξαιτίας του Β΄ Παγκοσμίου Πολέμου. Ούτε τότε η</w:t>
      </w:r>
      <w:r>
        <w:rPr>
          <w:rFonts w:eastAsia="Times New Roman"/>
          <w:szCs w:val="24"/>
        </w:rPr>
        <w:t xml:space="preserve"> Τουρκία δεν αμφισβήτησε τη Συνθήκη της Λ</w:t>
      </w:r>
      <w:r>
        <w:rPr>
          <w:rFonts w:eastAsia="Times New Roman"/>
          <w:szCs w:val="24"/>
        </w:rPr>
        <w:t>ω</w:t>
      </w:r>
      <w:r>
        <w:rPr>
          <w:rFonts w:eastAsia="Times New Roman"/>
          <w:szCs w:val="24"/>
        </w:rPr>
        <w:t>ζάνης</w:t>
      </w:r>
      <w:r>
        <w:rPr>
          <w:rFonts w:eastAsia="Times New Roman"/>
          <w:szCs w:val="24"/>
        </w:rPr>
        <w:t>,</w:t>
      </w:r>
      <w:r>
        <w:rPr>
          <w:rFonts w:eastAsia="Times New Roman"/>
          <w:szCs w:val="24"/>
        </w:rPr>
        <w:t xml:space="preserve"> ούτε τότε! </w:t>
      </w:r>
      <w:r>
        <w:rPr>
          <w:rFonts w:eastAsia="Times New Roman" w:cs="Times New Roman"/>
          <w:szCs w:val="24"/>
        </w:rPr>
        <w:t>Θεωρήθηκε έργο του Κεμάλ Ατατούρκ και κατά συνέπεια έργο σεβαστό από το σύνολο της παράδοσης, από το οποίο η Τουρκική Δημοκρατία πορεύεται μέχρι σήμερα.</w:t>
      </w:r>
    </w:p>
    <w:p w14:paraId="5D189C2A"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ρχόμαστε μέσα σε διάστημα ελαχίστων ημερών</w:t>
      </w:r>
      <w:r>
        <w:rPr>
          <w:rFonts w:eastAsia="Times New Roman" w:cs="Times New Roman"/>
          <w:szCs w:val="24"/>
        </w:rPr>
        <w:t xml:space="preserve"> να ακούμε με τα αυτιά μας, όχι σε στενό συμβούλιο, αλλά σε ευρεία διατύπωση προς την τουρκική κοινωνία, τον Πρόεδρο της Τουρκικής Δημοκρατίας να αμφισβητεί τη Συνθήκη της Λ</w:t>
      </w:r>
      <w:r>
        <w:rPr>
          <w:rFonts w:eastAsia="Times New Roman" w:cs="Times New Roman"/>
          <w:szCs w:val="24"/>
        </w:rPr>
        <w:t>ω</w:t>
      </w:r>
      <w:r>
        <w:rPr>
          <w:rFonts w:eastAsia="Times New Roman" w:cs="Times New Roman"/>
          <w:szCs w:val="24"/>
        </w:rPr>
        <w:t>ζάνης ευθέως!</w:t>
      </w:r>
    </w:p>
    <w:p w14:paraId="5D189C2B"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Το δεύτερο που θέλω να υπογραμμίσω και να θυμίσω σε αυτό είναι ότι η</w:t>
      </w:r>
      <w:r>
        <w:rPr>
          <w:rFonts w:eastAsia="Times New Roman" w:cs="Times New Roman"/>
          <w:szCs w:val="24"/>
        </w:rPr>
        <w:t xml:space="preserve"> Συνθήκη της Λ</w:t>
      </w:r>
      <w:r>
        <w:rPr>
          <w:rFonts w:eastAsia="Times New Roman" w:cs="Times New Roman"/>
          <w:szCs w:val="24"/>
        </w:rPr>
        <w:t>ω</w:t>
      </w:r>
      <w:r>
        <w:rPr>
          <w:rFonts w:eastAsia="Times New Roman" w:cs="Times New Roman"/>
          <w:szCs w:val="24"/>
        </w:rPr>
        <w:t>ζάνης δεν είναι μια διμερής συνθήκη ανάμεσα στην Τουρκία και την Ελλάδα. Είναι μια συνθήκη, στην οποία δεσμεύονται και άλλα ευρωπαϊκά κράτη. Δεν θα αναφερθώ, γιατί δεν θέλω να φέρω σε δύσκολη θέση την Κυβέρνηση. Παρακαλώ</w:t>
      </w:r>
      <w:r>
        <w:rPr>
          <w:rFonts w:eastAsia="Times New Roman" w:cs="Times New Roman"/>
          <w:szCs w:val="24"/>
        </w:rPr>
        <w:t>,</w:t>
      </w:r>
      <w:r>
        <w:rPr>
          <w:rFonts w:eastAsia="Times New Roman" w:cs="Times New Roman"/>
          <w:szCs w:val="24"/>
        </w:rPr>
        <w:t xml:space="preserve"> ελέγξτε. Δεν αφορά </w:t>
      </w:r>
      <w:r>
        <w:rPr>
          <w:rFonts w:eastAsia="Times New Roman" w:cs="Times New Roman"/>
          <w:szCs w:val="24"/>
        </w:rPr>
        <w:t>μόνο τα δυτικά σύνορα της Τουρκίας η Συνθήκη της Λ</w:t>
      </w:r>
      <w:r>
        <w:rPr>
          <w:rFonts w:eastAsia="Times New Roman" w:cs="Times New Roman"/>
          <w:szCs w:val="24"/>
        </w:rPr>
        <w:t>ω</w:t>
      </w:r>
      <w:r>
        <w:rPr>
          <w:rFonts w:eastAsia="Times New Roman" w:cs="Times New Roman"/>
          <w:szCs w:val="24"/>
        </w:rPr>
        <w:t>ζάνης. Το όλο πλαίσιο των συνθηκών της περιόδου εκείνης, μετά τον ατυχή πόλεμο τον δικό μας</w:t>
      </w:r>
      <w:r>
        <w:rPr>
          <w:rFonts w:eastAsia="Times New Roman" w:cs="Times New Roman"/>
          <w:szCs w:val="24"/>
        </w:rPr>
        <w:t>,</w:t>
      </w:r>
      <w:r>
        <w:rPr>
          <w:rFonts w:eastAsia="Times New Roman" w:cs="Times New Roman"/>
          <w:szCs w:val="24"/>
        </w:rPr>
        <w:t xml:space="preserve"> 1920-1922, δεν αφορά μόνο τα δυτικά σύνορα της Τουρκίας. </w:t>
      </w:r>
    </w:p>
    <w:p w14:paraId="5D189C2C"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Ερωτώ το εξής: Γιατί ούτε μια άλλη ευρωπαϊκή χώρα, απ’</w:t>
      </w:r>
      <w:r>
        <w:rPr>
          <w:rFonts w:eastAsia="Times New Roman" w:cs="Times New Roman"/>
          <w:szCs w:val="24"/>
        </w:rPr>
        <w:t xml:space="preserve"> αυτές οι οποίες έχουν συντρέξει στο ίδιο πλαίσιο </w:t>
      </w:r>
      <w:r>
        <w:rPr>
          <w:rFonts w:eastAsia="Times New Roman" w:cs="Times New Roman"/>
          <w:szCs w:val="24"/>
        </w:rPr>
        <w:t>Σ</w:t>
      </w:r>
      <w:r>
        <w:rPr>
          <w:rFonts w:eastAsia="Times New Roman" w:cs="Times New Roman"/>
          <w:szCs w:val="24"/>
        </w:rPr>
        <w:t>υνθηκών, δεν ασχολήθηκε με τις δηλώσεις του κ. Ερντογάν</w:t>
      </w:r>
      <w:r>
        <w:rPr>
          <w:rFonts w:eastAsia="Times New Roman" w:cs="Times New Roman"/>
          <w:szCs w:val="24"/>
        </w:rPr>
        <w:t>,</w:t>
      </w:r>
      <w:r>
        <w:rPr>
          <w:rFonts w:eastAsia="Times New Roman" w:cs="Times New Roman"/>
          <w:szCs w:val="24"/>
        </w:rPr>
        <w:t xml:space="preserve"> για να τις καταδικάσει; Γιατί, επίσης, ούτε καν η Ευρωπαϊκή Επιτροπή δεν διέθεσε ούτε μια ανακοίνωση μιας γραμμής</w:t>
      </w:r>
      <w:r>
        <w:rPr>
          <w:rFonts w:eastAsia="Times New Roman" w:cs="Times New Roman"/>
          <w:szCs w:val="24"/>
        </w:rPr>
        <w:t>,</w:t>
      </w:r>
      <w:r>
        <w:rPr>
          <w:rFonts w:eastAsia="Times New Roman" w:cs="Times New Roman"/>
          <w:szCs w:val="24"/>
        </w:rPr>
        <w:t xml:space="preserve"> για να καταδικάσει τις τοποθετήσε</w:t>
      </w:r>
      <w:r>
        <w:rPr>
          <w:rFonts w:eastAsia="Times New Roman" w:cs="Times New Roman"/>
          <w:szCs w:val="24"/>
        </w:rPr>
        <w:t xml:space="preserve">ις του Προέδρου Ερντογάν; Δεν συνιστά η τοποθέτηση του Προέδρου Ερντογάν δυναμίτη στα θεμέλια των </w:t>
      </w:r>
      <w:r>
        <w:rPr>
          <w:rFonts w:eastAsia="Times New Roman" w:cs="Times New Roman"/>
          <w:szCs w:val="24"/>
        </w:rPr>
        <w:t>Σ</w:t>
      </w:r>
      <w:r>
        <w:rPr>
          <w:rFonts w:eastAsia="Times New Roman" w:cs="Times New Roman"/>
          <w:szCs w:val="24"/>
        </w:rPr>
        <w:t xml:space="preserve">υνθηκών, οι οποίες ρυθμίζουν το ευρωπαϊκό γίγνεσθαι σήμερα; Ναι ή όχι; </w:t>
      </w:r>
    </w:p>
    <w:p w14:paraId="5D189C2D"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Μπορούμε να προφασιστούμε ότι δεν ακούμε τι λέει; Μα το λέει ευθέως προς εμάς. Επιλέγει τουρκικό ακροατήριο, απευθύνεται σε πρώτο βαθμό στην τουρκική κοινωνία, αλλά πίσω από την τουρκική κοινωνία απευθύνεται ευθέως σε εμάς και μας απειλεί ευθέως, ευθύτατα.</w:t>
      </w:r>
      <w:r>
        <w:rPr>
          <w:rFonts w:eastAsia="Times New Roman" w:cs="Times New Roman"/>
          <w:szCs w:val="24"/>
        </w:rPr>
        <w:t xml:space="preserve"> Η απειλή είναι εκεί, διατυπωμένη και σαφής. Όταν ο Πρόεδρος της Τουρκίας ομιλεί για τα σύνορα της καρδιάς του, ποιον απειλεί; Δεν μπορούμε να το αγνοήσουμε. Δεν μπορούμε να το αγνοήσουμε. </w:t>
      </w:r>
    </w:p>
    <w:p w14:paraId="5D189C2E"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Σ</w:t>
      </w:r>
      <w:r>
        <w:rPr>
          <w:rFonts w:eastAsia="Times New Roman" w:cs="Times New Roman"/>
          <w:szCs w:val="24"/>
        </w:rPr>
        <w:t>υνιστά κίνηση υψηλού συμβολισμού η επίσκεψη του κ. Μητσοτάκη χθες</w:t>
      </w:r>
      <w:r>
        <w:rPr>
          <w:rFonts w:eastAsia="Times New Roman" w:cs="Times New Roman"/>
          <w:szCs w:val="24"/>
        </w:rPr>
        <w:t xml:space="preserve"> στο Υπουργείο Άμυνας –για να είμαστε σαφείς- και σαφή κίνηση στήριξης της Κυβέρνησης, όσον αφορά τη διεκδίκηση και τη θεμελίωση των εθνικών δικαίων. Όπως επίσης ορθότατη είναι η τοποθέτηση του κ. Κουμουτσάκου σήμερα για τη σύγκληση του Συμβουλίου Εξωτερικ</w:t>
      </w:r>
      <w:r>
        <w:rPr>
          <w:rFonts w:eastAsia="Times New Roman" w:cs="Times New Roman"/>
          <w:szCs w:val="24"/>
        </w:rPr>
        <w:t xml:space="preserve">ής Πολιτικής. </w:t>
      </w:r>
    </w:p>
    <w:p w14:paraId="5D189C2F"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D189C30"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 Κύριε Πρόεδρε</w:t>
      </w:r>
      <w:r>
        <w:rPr>
          <w:rFonts w:eastAsia="Times New Roman" w:cs="Times New Roman"/>
          <w:szCs w:val="24"/>
        </w:rPr>
        <w:t>,</w:t>
      </w:r>
      <w:r>
        <w:rPr>
          <w:rFonts w:eastAsia="Times New Roman" w:cs="Times New Roman"/>
          <w:szCs w:val="24"/>
        </w:rPr>
        <w:t xml:space="preserve"> δεν θα αργήσω. Δύο λεπτά. </w:t>
      </w:r>
    </w:p>
    <w:p w14:paraId="5D189C31"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Θέλω δε να σημειώσω ότι</w:t>
      </w:r>
      <w:r>
        <w:rPr>
          <w:rFonts w:eastAsia="Times New Roman" w:cs="Times New Roman"/>
          <w:szCs w:val="24"/>
        </w:rPr>
        <w:t>,</w:t>
      </w:r>
      <w:r>
        <w:rPr>
          <w:rFonts w:eastAsia="Times New Roman" w:cs="Times New Roman"/>
          <w:szCs w:val="24"/>
        </w:rPr>
        <w:t xml:space="preserve"> όταν ενημερώθηκε η Επιτροπή Εξωτερικών και Άμυνας, δεν υπήρξε η παραμικρή διαρροή. Το λέω</w:t>
      </w:r>
      <w:r>
        <w:rPr>
          <w:rFonts w:eastAsia="Times New Roman" w:cs="Times New Roman"/>
          <w:szCs w:val="24"/>
        </w:rPr>
        <w:t xml:space="preserve"> αυτό</w:t>
      </w:r>
      <w:r>
        <w:rPr>
          <w:rFonts w:eastAsia="Times New Roman" w:cs="Times New Roman"/>
          <w:szCs w:val="24"/>
        </w:rPr>
        <w:t>,</w:t>
      </w:r>
      <w:r>
        <w:rPr>
          <w:rFonts w:eastAsia="Times New Roman" w:cs="Times New Roman"/>
          <w:szCs w:val="24"/>
        </w:rPr>
        <w:t xml:space="preserve"> για να μην υπάρξει η συνήθης δικαιολογία πως ό,τι λέγεται διαρρέει. Τίποτα δεν διαρρέει. Όλοι σε αυτή την Αίθουσα έχουν εθνική συνείδηση και ξέρουν να προασπίζουν και να υπερασπίζουν το εθνικό συμφέρον. Όμως, η Κυβέρνηση αυτή τη στιγμή φαίνεται να υ</w:t>
      </w:r>
      <w:r>
        <w:rPr>
          <w:rFonts w:eastAsia="Times New Roman" w:cs="Times New Roman"/>
          <w:szCs w:val="24"/>
        </w:rPr>
        <w:t xml:space="preserve">ποβαθμίζει μια μέγιστη απειλή, μια πρωτοφανή –πρέπει να πω- απειλή των τελευταία ογδόντα χρόνων. Δεν το έχουμε ξαναζήσει αυτό και δεν πρέπει να το υποτιμήσουμε. Δεν είναι μια καθημερινή κουβέντα. </w:t>
      </w:r>
    </w:p>
    <w:p w14:paraId="5D189C32"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Σ</w:t>
      </w:r>
      <w:r>
        <w:rPr>
          <w:rFonts w:eastAsia="Times New Roman" w:cs="Times New Roman"/>
          <w:szCs w:val="24"/>
        </w:rPr>
        <w:t>αν να μην έφτανε το θέμα της ισχυρής τουρκικής απειλής, έχ</w:t>
      </w:r>
      <w:r>
        <w:rPr>
          <w:rFonts w:eastAsia="Times New Roman" w:cs="Times New Roman"/>
          <w:szCs w:val="24"/>
        </w:rPr>
        <w:t xml:space="preserve">ουμε και τον από </w:t>
      </w:r>
      <w:r>
        <w:rPr>
          <w:rFonts w:eastAsia="Times New Roman" w:cs="Times New Roman"/>
          <w:szCs w:val="24"/>
        </w:rPr>
        <w:t>Β</w:t>
      </w:r>
      <w:r>
        <w:rPr>
          <w:rFonts w:eastAsia="Times New Roman" w:cs="Times New Roman"/>
          <w:szCs w:val="24"/>
        </w:rPr>
        <w:t>ορρά γείτονα. Ο κ. Ράμα σαφέστατα θέτει θέματα. Κατ’ αρχ</w:t>
      </w:r>
      <w:r>
        <w:rPr>
          <w:rFonts w:eastAsia="Times New Roman" w:cs="Times New Roman"/>
          <w:szCs w:val="24"/>
        </w:rPr>
        <w:t>άς</w:t>
      </w:r>
      <w:r>
        <w:rPr>
          <w:rFonts w:eastAsia="Times New Roman" w:cs="Times New Roman"/>
          <w:szCs w:val="24"/>
        </w:rPr>
        <w:t xml:space="preserve">, η Αλβανία έπρεπε να έχει κυρώσει το ζήτημα που αφορά τα διεθνή ύδατα στο Ιόνιο. Δεν υπάρχει κανένας λόγος να μην προχωρήσει σε αυτό. </w:t>
      </w:r>
      <w:r>
        <w:rPr>
          <w:rFonts w:eastAsia="Times New Roman" w:cs="Times New Roman"/>
          <w:szCs w:val="24"/>
        </w:rPr>
        <w:t>΄Ο</w:t>
      </w:r>
      <w:r>
        <w:rPr>
          <w:rFonts w:eastAsia="Times New Roman" w:cs="Times New Roman"/>
          <w:szCs w:val="24"/>
        </w:rPr>
        <w:t>σον αφορά όλο αυτό το σκεύασμα περί της από</w:t>
      </w:r>
      <w:r>
        <w:rPr>
          <w:rFonts w:eastAsia="Times New Roman" w:cs="Times New Roman"/>
          <w:szCs w:val="24"/>
        </w:rPr>
        <w:t xml:space="preserve">φασης του </w:t>
      </w:r>
      <w:r>
        <w:rPr>
          <w:rFonts w:eastAsia="Times New Roman" w:cs="Times New Roman"/>
          <w:szCs w:val="24"/>
        </w:rPr>
        <w:t>αλβανικού α</w:t>
      </w:r>
      <w:r>
        <w:rPr>
          <w:rFonts w:eastAsia="Times New Roman" w:cs="Times New Roman"/>
          <w:szCs w:val="24"/>
        </w:rPr>
        <w:t xml:space="preserve">νωτάτου  </w:t>
      </w:r>
      <w:r>
        <w:rPr>
          <w:rFonts w:eastAsia="Times New Roman" w:cs="Times New Roman"/>
          <w:szCs w:val="24"/>
        </w:rPr>
        <w:t>δ</w:t>
      </w:r>
      <w:r>
        <w:rPr>
          <w:rFonts w:eastAsia="Times New Roman" w:cs="Times New Roman"/>
          <w:szCs w:val="24"/>
        </w:rPr>
        <w:t>ικαστηρίου κ.λπ., γνωρίζουμε όλοι καλά τι συνέβη τότε. Η συμφωνία, η οποία είχε γίνει επί κυβέρνησης Καραμανλή</w:t>
      </w:r>
      <w:r>
        <w:rPr>
          <w:rFonts w:eastAsia="Times New Roman" w:cs="Times New Roman"/>
          <w:szCs w:val="24"/>
        </w:rPr>
        <w:t>,</w:t>
      </w:r>
      <w:r>
        <w:rPr>
          <w:rFonts w:eastAsia="Times New Roman" w:cs="Times New Roman"/>
          <w:szCs w:val="24"/>
        </w:rPr>
        <w:t xml:space="preserve"> δεν κυρώθηκε, ενώ όφειλε να κυρωθεί. </w:t>
      </w:r>
    </w:p>
    <w:p w14:paraId="5D189C33"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Ο κ. Ράμα κατ’ αρχάς, για να γνωρίζετε, έχει Ελληνίδα γιαγιά, Αναγνώστου. Ο</w:t>
      </w:r>
      <w:r>
        <w:rPr>
          <w:rFonts w:eastAsia="Times New Roman" w:cs="Times New Roman"/>
          <w:szCs w:val="24"/>
        </w:rPr>
        <w:t xml:space="preserve"> κ. Ράμα, λοιπόν, ο οποίος έχει κατά το </w:t>
      </w:r>
      <w:r>
        <w:rPr>
          <w:rFonts w:eastAsia="Times New Roman" w:cs="Times New Roman"/>
          <w:szCs w:val="24"/>
        </w:rPr>
        <w:t>1/4</w:t>
      </w:r>
      <w:r>
        <w:rPr>
          <w:rFonts w:eastAsia="Times New Roman" w:cs="Times New Roman"/>
          <w:szCs w:val="24"/>
        </w:rPr>
        <w:t xml:space="preserve"> ελληνικό αίμα</w:t>
      </w:r>
      <w:r>
        <w:rPr>
          <w:rFonts w:eastAsia="Times New Roman" w:cs="Times New Roman"/>
          <w:szCs w:val="24"/>
        </w:rPr>
        <w:t>,</w:t>
      </w:r>
      <w:r>
        <w:rPr>
          <w:rFonts w:eastAsia="Times New Roman" w:cs="Times New Roman"/>
          <w:szCs w:val="24"/>
        </w:rPr>
        <w:t xml:space="preserve"> έρχεται τώρα και θέτει θέμα τσάμικου στην Ελλάδα. Όλοι γνωρίζουμε τι συνέβη μετά τον Β</w:t>
      </w:r>
      <w:r>
        <w:rPr>
          <w:rFonts w:eastAsia="Times New Roman" w:cs="Times New Roman"/>
          <w:szCs w:val="24"/>
        </w:rPr>
        <w:t>΄</w:t>
      </w:r>
      <w:r>
        <w:rPr>
          <w:rFonts w:eastAsia="Times New Roman" w:cs="Times New Roman"/>
          <w:szCs w:val="24"/>
        </w:rPr>
        <w:t xml:space="preserve"> Παγκόσμιο Πόλεμο, όλοι γνωρίζουμε ποιος ήταν ο ρόλος του τσάμικου στοιχείου κατά τον Β</w:t>
      </w:r>
      <w:r>
        <w:rPr>
          <w:rFonts w:eastAsia="Times New Roman" w:cs="Times New Roman"/>
          <w:szCs w:val="24"/>
        </w:rPr>
        <w:t>΄</w:t>
      </w:r>
      <w:r>
        <w:rPr>
          <w:rFonts w:eastAsia="Times New Roman" w:cs="Times New Roman"/>
          <w:szCs w:val="24"/>
        </w:rPr>
        <w:t xml:space="preserve"> Παγκόσμιο Πόλεμο. </w:t>
      </w:r>
    </w:p>
    <w:p w14:paraId="5D189C34"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Με</w:t>
      </w:r>
      <w:r>
        <w:rPr>
          <w:rFonts w:eastAsia="Times New Roman" w:cs="Times New Roman"/>
          <w:szCs w:val="24"/>
        </w:rPr>
        <w:t xml:space="preserve"> ποιο ηθικό ανάστημα έρχεται ο Αλβανός Πρωθυπουργός και θέτει τέτοια ζητήματα στην Ελλάδα σήμερα; </w:t>
      </w:r>
      <w:r>
        <w:rPr>
          <w:rFonts w:eastAsia="Times New Roman" w:cs="Times New Roman"/>
          <w:szCs w:val="24"/>
        </w:rPr>
        <w:t>Μ</w:t>
      </w:r>
      <w:r>
        <w:rPr>
          <w:rFonts w:eastAsia="Times New Roman" w:cs="Times New Roman"/>
          <w:szCs w:val="24"/>
        </w:rPr>
        <w:t>άλιστα στην Ελλάδα την ώρα που είναι σε ανάγκη, στην Ελλάδα που βρίσκεται σε οικονομική δυσπραγία; Γιατί δεν τα έθετε στην Ελλάδα, όταν υποδεχόμασταν άνω του</w:t>
      </w:r>
      <w:r>
        <w:rPr>
          <w:rFonts w:eastAsia="Times New Roman" w:cs="Times New Roman"/>
          <w:szCs w:val="24"/>
        </w:rPr>
        <w:t xml:space="preserve"> ενός εκατομμύριου συμπολιτών του, όταν η Αλβανία βρισκόταν σε μέγιστη οικονομική δυσπραγία; </w:t>
      </w:r>
      <w:r>
        <w:rPr>
          <w:rFonts w:eastAsia="Times New Roman" w:cs="Times New Roman"/>
          <w:szCs w:val="24"/>
        </w:rPr>
        <w:t>Γ</w:t>
      </w:r>
      <w:r>
        <w:rPr>
          <w:rFonts w:eastAsia="Times New Roman" w:cs="Times New Roman"/>
          <w:szCs w:val="24"/>
        </w:rPr>
        <w:t xml:space="preserve">ιατί τα ανέχεται αυτά τα πράγματα η Κυβέρνηση; </w:t>
      </w:r>
    </w:p>
    <w:p w14:paraId="5D189C35"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Οφείλω να πω, κυρίες και κύριοι συνάδελφοι, ότι μπορεί να έχουμε πάρα πολλές διαφωνίες σε αυτή την Αίθουσα για πάρ</w:t>
      </w:r>
      <w:r>
        <w:rPr>
          <w:rFonts w:eastAsia="Times New Roman" w:cs="Times New Roman"/>
          <w:szCs w:val="24"/>
        </w:rPr>
        <w:t xml:space="preserve">α πολλά πράγματα, αλλά δεν δικαιούμεθα να έχουμε την παραμικρή ουσιαστική </w:t>
      </w:r>
      <w:r>
        <w:rPr>
          <w:rFonts w:eastAsia="Times New Roman" w:cs="Times New Roman"/>
          <w:szCs w:val="24"/>
        </w:rPr>
        <w:lastRenderedPageBreak/>
        <w:t>διαφωνία ή υστέρηση στα μείζονα εθνικά θέματα, στην προστασία των εθνικών συνόρων, σε αυτό που μας κληροδοτήθηκε κι έχουμε κι εμείς την υποχρέωση να το κληροδοτήσουμε στους απογόνους</w:t>
      </w:r>
      <w:r>
        <w:rPr>
          <w:rFonts w:eastAsia="Times New Roman" w:cs="Times New Roman"/>
          <w:szCs w:val="24"/>
        </w:rPr>
        <w:t xml:space="preserve"> μας. </w:t>
      </w:r>
    </w:p>
    <w:p w14:paraId="5D189C36"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Κατά συνέπεια, κυρία Υφυπουργέ, βαρύ σ</w:t>
      </w:r>
      <w:r>
        <w:rPr>
          <w:rFonts w:eastAsia="Times New Roman" w:cs="Times New Roman"/>
          <w:szCs w:val="24"/>
        </w:rPr>
        <w:t>ά</w:t>
      </w:r>
      <w:r>
        <w:rPr>
          <w:rFonts w:eastAsia="Times New Roman" w:cs="Times New Roman"/>
          <w:szCs w:val="24"/>
        </w:rPr>
        <w:t>ς πέφτει να αντιμετωπίζετε τέτοιο ζήτημα σήμερα</w:t>
      </w:r>
      <w:r>
        <w:rPr>
          <w:rFonts w:eastAsia="Times New Roman" w:cs="Times New Roman"/>
          <w:szCs w:val="24"/>
        </w:rPr>
        <w:t>,</w:t>
      </w:r>
      <w:r>
        <w:rPr>
          <w:rFonts w:eastAsia="Times New Roman" w:cs="Times New Roman"/>
          <w:szCs w:val="24"/>
        </w:rPr>
        <w:t xml:space="preserve"> στην πρώτη σας </w:t>
      </w:r>
      <w:r>
        <w:rPr>
          <w:rFonts w:eastAsia="Times New Roman" w:cs="Times New Roman"/>
          <w:szCs w:val="24"/>
        </w:rPr>
        <w:t>–</w:t>
      </w:r>
      <w:r>
        <w:rPr>
          <w:rFonts w:eastAsia="Times New Roman" w:cs="Times New Roman"/>
          <w:szCs w:val="24"/>
        </w:rPr>
        <w:t>νομίζω</w:t>
      </w:r>
      <w:r>
        <w:rPr>
          <w:rFonts w:eastAsia="Times New Roman" w:cs="Times New Roman"/>
          <w:szCs w:val="24"/>
        </w:rPr>
        <w:t>–</w:t>
      </w:r>
      <w:r>
        <w:rPr>
          <w:rFonts w:eastAsia="Times New Roman" w:cs="Times New Roman"/>
          <w:szCs w:val="24"/>
        </w:rPr>
        <w:t xml:space="preserve"> παρουσία στην Εθνική Αντιπροσωπεία. Ήλπιζα η παρουσία σας να είναι πιο ευχ</w:t>
      </w:r>
      <w:r>
        <w:rPr>
          <w:rFonts w:eastAsia="Times New Roman" w:cs="Times New Roman"/>
          <w:szCs w:val="24"/>
        </w:rPr>
        <w:t>ε</w:t>
      </w:r>
      <w:r>
        <w:rPr>
          <w:rFonts w:eastAsia="Times New Roman" w:cs="Times New Roman"/>
          <w:szCs w:val="24"/>
        </w:rPr>
        <w:t>ρ</w:t>
      </w:r>
      <w:r>
        <w:rPr>
          <w:rFonts w:eastAsia="Times New Roman" w:cs="Times New Roman"/>
          <w:szCs w:val="24"/>
        </w:rPr>
        <w:t>ή</w:t>
      </w:r>
      <w:r>
        <w:rPr>
          <w:rFonts w:eastAsia="Times New Roman" w:cs="Times New Roman"/>
          <w:szCs w:val="24"/>
        </w:rPr>
        <w:t>ς, αλλά επιτρέψτε μου να σας πω ότι εσείς εκπροσωπείτε σήμερ</w:t>
      </w:r>
      <w:r>
        <w:rPr>
          <w:rFonts w:eastAsia="Times New Roman" w:cs="Times New Roman"/>
          <w:szCs w:val="24"/>
        </w:rPr>
        <w:t xml:space="preserve">α την Κυβέρνηση –σε εσάς έτυχε- και ότι η Κυβέρνηση οφείλει να πράξει τα δέοντα άμεσα και οφείλει να βασιστεί στο σύνολο των Ελλήνων, στο σύνολο της Εθνικής Αντιπροσωπείας. Δεν είναι απλό θέμα, δεν μπορεί να το χειριστεί κανείς με την υποβάθμισή του. </w:t>
      </w:r>
    </w:p>
    <w:p w14:paraId="5D189C37" w14:textId="77777777" w:rsidR="00CB774E" w:rsidRDefault="00A25ABA">
      <w:pPr>
        <w:spacing w:after="0" w:line="600" w:lineRule="auto"/>
        <w:ind w:firstLine="720"/>
        <w:contextualSpacing/>
        <w:jc w:val="both"/>
        <w:rPr>
          <w:rFonts w:eastAsia="Times New Roman"/>
          <w:szCs w:val="24"/>
        </w:rPr>
      </w:pPr>
      <w:r>
        <w:rPr>
          <w:rFonts w:eastAsia="Times New Roman"/>
          <w:szCs w:val="24"/>
        </w:rPr>
        <w:t>Πρέπ</w:t>
      </w:r>
      <w:r>
        <w:rPr>
          <w:rFonts w:eastAsia="Times New Roman"/>
          <w:szCs w:val="24"/>
        </w:rPr>
        <w:t>ει να έχουμε σαφή ενημέρωση και σαφή εξήγηση, όπως πρέπει και να έχουμε σαφή ενημέρωση για την πραγματοποίηση ή όχι της συνάντησης του κ. Τσίπρα με τον κ. Ερντογάν και για την ατζέντα της συνάντησης του κ. Τσίπρα με τον κ. Ερντογάν. Τι έχουμε να συζητήσουμ</w:t>
      </w:r>
      <w:r>
        <w:rPr>
          <w:rFonts w:eastAsia="Times New Roman"/>
          <w:szCs w:val="24"/>
        </w:rPr>
        <w:t xml:space="preserve">ε με αυτόν ο οποίος μας απειλεί; </w:t>
      </w:r>
    </w:p>
    <w:p w14:paraId="5D189C38" w14:textId="77777777" w:rsidR="00CB774E" w:rsidRDefault="00A25ABA">
      <w:pPr>
        <w:spacing w:after="0" w:line="600" w:lineRule="auto"/>
        <w:ind w:firstLine="720"/>
        <w:contextualSpacing/>
        <w:jc w:val="both"/>
        <w:rPr>
          <w:rFonts w:eastAsia="Times New Roman"/>
          <w:szCs w:val="24"/>
        </w:rPr>
      </w:pPr>
      <w:r>
        <w:rPr>
          <w:rFonts w:eastAsia="Times New Roman"/>
          <w:szCs w:val="24"/>
        </w:rPr>
        <w:lastRenderedPageBreak/>
        <w:t>Α</w:t>
      </w:r>
      <w:r>
        <w:rPr>
          <w:rFonts w:eastAsia="Times New Roman"/>
          <w:szCs w:val="24"/>
        </w:rPr>
        <w:t xml:space="preserve">ν κρίνει ο κύριος Πρωθυπουργός ότι αυτή η ενημέρωση δεν πρέπει να γίνει στο σύνολο της Εθνικής Αντιπροσωπείας, να γίνει κατ’ ιδίαν. Να γίνει είτε στο Συμβούλιο Εξωτερικής Πολιτικής, όπως ζήτησε ο κ. Κουμουτσάκος, είτε </w:t>
      </w:r>
      <w:r>
        <w:rPr>
          <w:rFonts w:eastAsia="Times New Roman"/>
          <w:szCs w:val="24"/>
        </w:rPr>
        <w:t>στους Αρχηγούς των κομμάτων, αλλά να γίνει.</w:t>
      </w:r>
    </w:p>
    <w:p w14:paraId="5D189C39" w14:textId="77777777" w:rsidR="00CB774E" w:rsidRDefault="00A25ABA">
      <w:pPr>
        <w:spacing w:after="0" w:line="600" w:lineRule="auto"/>
        <w:ind w:firstLine="720"/>
        <w:contextualSpacing/>
        <w:jc w:val="both"/>
        <w:rPr>
          <w:rFonts w:eastAsia="Times New Roman"/>
          <w:szCs w:val="24"/>
        </w:rPr>
      </w:pPr>
      <w:r>
        <w:rPr>
          <w:rFonts w:eastAsia="Times New Roman"/>
          <w:szCs w:val="24"/>
        </w:rPr>
        <w:t xml:space="preserve">Περνάμε περίεργες εθνικές στιγμές </w:t>
      </w:r>
      <w:r>
        <w:rPr>
          <w:rFonts w:eastAsia="Times New Roman"/>
          <w:szCs w:val="24"/>
        </w:rPr>
        <w:t>κ</w:t>
      </w:r>
      <w:r>
        <w:rPr>
          <w:rFonts w:eastAsia="Times New Roman"/>
          <w:szCs w:val="24"/>
        </w:rPr>
        <w:t>αι το μεγάλο βάρος της οικονομικής ανάγκης, το οποίο καταλαβαίνει η ελληνική κοινωνία και ο κάθε Έλληνας στη</w:t>
      </w:r>
      <w:r>
        <w:rPr>
          <w:rFonts w:eastAsia="Times New Roman"/>
          <w:szCs w:val="24"/>
        </w:rPr>
        <w:t>ν</w:t>
      </w:r>
      <w:r>
        <w:rPr>
          <w:rFonts w:eastAsia="Times New Roman"/>
          <w:szCs w:val="24"/>
        </w:rPr>
        <w:t xml:space="preserve"> τσέπη του, δεν μπορεί να μας εμποδίσει από την υποχρέωση να υπερασπ</w:t>
      </w:r>
      <w:r>
        <w:rPr>
          <w:rFonts w:eastAsia="Times New Roman"/>
          <w:szCs w:val="24"/>
        </w:rPr>
        <w:t xml:space="preserve">ίσουμε τα εθνικά δίκαια. </w:t>
      </w:r>
    </w:p>
    <w:p w14:paraId="5D189C3A" w14:textId="77777777" w:rsidR="00CB774E" w:rsidRDefault="00A25ABA">
      <w:pPr>
        <w:spacing w:after="0" w:line="600" w:lineRule="auto"/>
        <w:ind w:firstLine="720"/>
        <w:contextualSpacing/>
        <w:jc w:val="both"/>
        <w:rPr>
          <w:rFonts w:eastAsia="Times New Roman"/>
          <w:szCs w:val="24"/>
        </w:rPr>
      </w:pPr>
      <w:r>
        <w:rPr>
          <w:rFonts w:eastAsia="Times New Roman"/>
          <w:szCs w:val="24"/>
        </w:rPr>
        <w:t xml:space="preserve">Σας ευχαριστώ πολύ.      </w:t>
      </w:r>
    </w:p>
    <w:p w14:paraId="5D189C3B" w14:textId="77777777" w:rsidR="00CB774E" w:rsidRDefault="00A25ABA">
      <w:pPr>
        <w:spacing w:after="0"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5D189C3C" w14:textId="77777777" w:rsidR="00CB774E" w:rsidRDefault="00A25ABA">
      <w:pPr>
        <w:spacing w:after="0"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Κι εγώ ευχαριστώ. </w:t>
      </w:r>
    </w:p>
    <w:p w14:paraId="5D189C3D" w14:textId="77777777" w:rsidR="00CB774E" w:rsidRDefault="00A25ABA">
      <w:pPr>
        <w:spacing w:after="0" w:line="600" w:lineRule="auto"/>
        <w:ind w:firstLine="720"/>
        <w:contextualSpacing/>
        <w:jc w:val="both"/>
        <w:rPr>
          <w:rFonts w:eastAsia="Times New Roman"/>
          <w:szCs w:val="24"/>
        </w:rPr>
      </w:pPr>
      <w:r>
        <w:rPr>
          <w:rFonts w:eastAsia="Times New Roman"/>
          <w:szCs w:val="24"/>
        </w:rPr>
        <w:t>Κυρίες και κύριοι συνάδελφοι, έχω την τιμή να ανακοινώσω στο Σώμα ότι τη συνεδρίασή μας παρακολ</w:t>
      </w:r>
      <w:r>
        <w:rPr>
          <w:rFonts w:eastAsia="Times New Roman"/>
          <w:szCs w:val="24"/>
        </w:rPr>
        <w:t xml:space="preserve">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w:t>
      </w:r>
      <w:r>
        <w:rPr>
          <w:rFonts w:eastAsia="Times New Roman"/>
          <w:szCs w:val="24"/>
        </w:rPr>
        <w:lastRenderedPageBreak/>
        <w:t>και λειτουργίας της Βουλής, σαράντα ένας μαθητές και μαθήτριες και δύο εκπα</w:t>
      </w:r>
      <w:r>
        <w:rPr>
          <w:rFonts w:eastAsia="Times New Roman"/>
          <w:szCs w:val="24"/>
        </w:rPr>
        <w:t xml:space="preserve">ιδευτικοί συνοδοί τους από το Γυμνάσιο Μεγαλόπολης Αρκαδίας. </w:t>
      </w:r>
    </w:p>
    <w:p w14:paraId="5D189C3E" w14:textId="77777777" w:rsidR="00CB774E" w:rsidRDefault="00A25ABA">
      <w:pPr>
        <w:spacing w:after="0" w:line="600" w:lineRule="auto"/>
        <w:ind w:firstLine="720"/>
        <w:contextualSpacing/>
        <w:jc w:val="both"/>
        <w:rPr>
          <w:rFonts w:eastAsia="Times New Roman"/>
          <w:szCs w:val="24"/>
        </w:rPr>
      </w:pPr>
      <w:r>
        <w:rPr>
          <w:rFonts w:eastAsia="Times New Roman"/>
          <w:szCs w:val="24"/>
        </w:rPr>
        <w:t>Η Βουλή σάς καλωσορίζει.</w:t>
      </w:r>
    </w:p>
    <w:p w14:paraId="5D189C3F" w14:textId="77777777" w:rsidR="00CB774E" w:rsidRDefault="00A25ABA">
      <w:pPr>
        <w:spacing w:after="0" w:line="600" w:lineRule="auto"/>
        <w:ind w:firstLine="720"/>
        <w:contextualSpacing/>
        <w:jc w:val="center"/>
        <w:rPr>
          <w:rFonts w:eastAsia="Times New Roman"/>
          <w:szCs w:val="24"/>
        </w:rPr>
      </w:pPr>
      <w:r>
        <w:rPr>
          <w:rFonts w:eastAsia="Times New Roman"/>
          <w:szCs w:val="24"/>
        </w:rPr>
        <w:t>(Χειροκροτήματα απ’ όλες τις πτέρυγες της Βουλής)</w:t>
      </w:r>
    </w:p>
    <w:p w14:paraId="5D189C40" w14:textId="77777777" w:rsidR="00CB774E" w:rsidRDefault="00A25ABA">
      <w:pPr>
        <w:spacing w:after="0" w:line="600" w:lineRule="auto"/>
        <w:ind w:firstLine="720"/>
        <w:contextualSpacing/>
        <w:jc w:val="both"/>
        <w:rPr>
          <w:rFonts w:eastAsia="Times New Roman"/>
          <w:szCs w:val="24"/>
        </w:rPr>
      </w:pPr>
      <w:r>
        <w:rPr>
          <w:rFonts w:eastAsia="Times New Roman"/>
          <w:szCs w:val="24"/>
        </w:rPr>
        <w:t>Τον λόγο έχει ο κ. Μαντάς, Κοινοβουλευτικός Εκπρόσωπος του ΣΥΡΙΖΑ.</w:t>
      </w:r>
    </w:p>
    <w:p w14:paraId="5D189C41"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ΧΡΗΣΤΟΣ ΜΑΝΤΑΣ: </w:t>
      </w:r>
      <w:r>
        <w:rPr>
          <w:rFonts w:eastAsia="Times New Roman"/>
          <w:szCs w:val="24"/>
        </w:rPr>
        <w:t>Κυρίες και κύριοι Βουλευτές, συζητάμ</w:t>
      </w:r>
      <w:r>
        <w:rPr>
          <w:rFonts w:eastAsia="Times New Roman"/>
          <w:szCs w:val="24"/>
        </w:rPr>
        <w:t xml:space="preserve">ε σήμερα μια νομοθετική πρωτοβουλία που νομίζω ότι στο μεγαλύτερό της μέρος βρίσκει τη σύμφωνη γνώμη πολλών πτερύγων του Κοινοβουλίου. </w:t>
      </w:r>
    </w:p>
    <w:p w14:paraId="5D189C42" w14:textId="77777777" w:rsidR="00CB774E" w:rsidRDefault="00A25ABA">
      <w:pPr>
        <w:spacing w:after="0" w:line="600" w:lineRule="auto"/>
        <w:ind w:firstLine="720"/>
        <w:contextualSpacing/>
        <w:jc w:val="both"/>
        <w:rPr>
          <w:rFonts w:eastAsia="Times New Roman"/>
          <w:szCs w:val="24"/>
        </w:rPr>
      </w:pPr>
      <w:r>
        <w:rPr>
          <w:rFonts w:eastAsia="Times New Roman"/>
          <w:szCs w:val="24"/>
        </w:rPr>
        <w:t>Νομίζω ότι η επόμενη μέρα για τους δανειολήπτες, ειδικά στο θέμα των στεγαστικών δανείων, σαφώς θα γίνει καλύτερη με τις</w:t>
      </w:r>
      <w:r>
        <w:rPr>
          <w:rFonts w:eastAsia="Times New Roman"/>
          <w:szCs w:val="24"/>
        </w:rPr>
        <w:t xml:space="preserve"> διασφαλίσεις που παρέχει η ενσωμάτωση της </w:t>
      </w:r>
      <w:r>
        <w:rPr>
          <w:rFonts w:eastAsia="Times New Roman"/>
          <w:szCs w:val="24"/>
        </w:rPr>
        <w:t>ε</w:t>
      </w:r>
      <w:r>
        <w:rPr>
          <w:rFonts w:eastAsia="Times New Roman"/>
          <w:szCs w:val="24"/>
        </w:rPr>
        <w:t xml:space="preserve">υρωπαϊκής </w:t>
      </w:r>
      <w:r>
        <w:rPr>
          <w:rFonts w:eastAsia="Times New Roman"/>
          <w:szCs w:val="24"/>
        </w:rPr>
        <w:t>ο</w:t>
      </w:r>
      <w:r>
        <w:rPr>
          <w:rFonts w:eastAsia="Times New Roman"/>
          <w:szCs w:val="24"/>
        </w:rPr>
        <w:t xml:space="preserve">δηγίας και τα άλλα μέτρα τα οποία συζητάμε σήμερα. Είναι, λοιπόν, μια νομοθετική πρωτοβουλία σε θετική κατεύθυνση. Είναι υποχρέωση, βεβαίως, της χώρας μας, έστω κι αν υπήρξε κάποια καθυστέρηση. </w:t>
      </w:r>
    </w:p>
    <w:p w14:paraId="5D189C43" w14:textId="77777777" w:rsidR="00CB774E" w:rsidRDefault="00A25ABA">
      <w:pPr>
        <w:spacing w:after="0" w:line="600" w:lineRule="auto"/>
        <w:ind w:firstLine="720"/>
        <w:contextualSpacing/>
        <w:jc w:val="both"/>
        <w:rPr>
          <w:rFonts w:eastAsia="Times New Roman"/>
          <w:szCs w:val="24"/>
        </w:rPr>
      </w:pPr>
      <w:r>
        <w:rPr>
          <w:rFonts w:eastAsia="Times New Roman"/>
          <w:szCs w:val="24"/>
        </w:rPr>
        <w:lastRenderedPageBreak/>
        <w:t>Ταυτόχ</w:t>
      </w:r>
      <w:r>
        <w:rPr>
          <w:rFonts w:eastAsia="Times New Roman"/>
          <w:szCs w:val="24"/>
        </w:rPr>
        <w:t>ρονα, μέσα σε αυτή τη νομοθετική πρωτοβουλία, ειδικότερα στο δεύτερο μέρος, κατά τη γνώμη μου, υπάρχουν εξαιρετικά θετικές διατάξεις</w:t>
      </w:r>
      <w:r>
        <w:rPr>
          <w:rFonts w:eastAsia="Times New Roman"/>
          <w:szCs w:val="24"/>
        </w:rPr>
        <w:t>,</w:t>
      </w:r>
      <w:r>
        <w:rPr>
          <w:rFonts w:eastAsia="Times New Roman"/>
          <w:szCs w:val="24"/>
        </w:rPr>
        <w:t xml:space="preserve"> που βοηθάνε και στον εξορθολογισμό της διοίκησης. Ιδιαίτερα η τελευταία τροπολογία που ήρθε, ουσιαστικά, αποκεντρώνει τις </w:t>
      </w:r>
      <w:r>
        <w:rPr>
          <w:rFonts w:eastAsia="Times New Roman"/>
          <w:szCs w:val="24"/>
        </w:rPr>
        <w:t xml:space="preserve">δυνατότητες των </w:t>
      </w:r>
      <w:r>
        <w:rPr>
          <w:rFonts w:eastAsia="Times New Roman"/>
          <w:szCs w:val="24"/>
        </w:rPr>
        <w:t>Ο</w:t>
      </w:r>
      <w:r>
        <w:rPr>
          <w:rFonts w:eastAsia="Times New Roman"/>
          <w:szCs w:val="24"/>
        </w:rPr>
        <w:t xml:space="preserve">ικονομικών </w:t>
      </w:r>
      <w:r>
        <w:rPr>
          <w:rFonts w:eastAsia="Times New Roman"/>
          <w:szCs w:val="24"/>
        </w:rPr>
        <w:t>Υ</w:t>
      </w:r>
      <w:r>
        <w:rPr>
          <w:rFonts w:eastAsia="Times New Roman"/>
          <w:szCs w:val="24"/>
        </w:rPr>
        <w:t xml:space="preserve">πηρεσιών των Υπουργείων να μπορούν να λειτουργούν με μεγαλύτερη ταχύτητα και αποτελεσματικότητα. </w:t>
      </w:r>
    </w:p>
    <w:p w14:paraId="5D189C44" w14:textId="77777777" w:rsidR="00CB774E" w:rsidRDefault="00A25ABA">
      <w:pPr>
        <w:spacing w:after="0" w:line="600" w:lineRule="auto"/>
        <w:ind w:firstLine="720"/>
        <w:contextualSpacing/>
        <w:jc w:val="both"/>
        <w:rPr>
          <w:rFonts w:eastAsia="Times New Roman"/>
          <w:szCs w:val="24"/>
        </w:rPr>
      </w:pPr>
      <w:r>
        <w:rPr>
          <w:rFonts w:eastAsia="Times New Roman"/>
          <w:szCs w:val="24"/>
        </w:rPr>
        <w:t>Β</w:t>
      </w:r>
      <w:r>
        <w:rPr>
          <w:rFonts w:eastAsia="Times New Roman"/>
          <w:szCs w:val="24"/>
        </w:rPr>
        <w:t>εβαίως, στο ζήτημα το οποίο έτυχε σχολιασμού και αφορούσε την τροπολογία σε σχέση με τη διάθεση του ποσού των 859 εκατομμυρίων ε</w:t>
      </w:r>
      <w:r>
        <w:rPr>
          <w:rFonts w:eastAsia="Times New Roman"/>
          <w:szCs w:val="24"/>
        </w:rPr>
        <w:t xml:space="preserve">υρώ για την έκδοση και απονομή κύρωσης συντάξεων που εκκρεμούσαν από τους φορείς κοινωνικής ασφάλισης, παρά τις όποιες αντιρρήσεις διατυπώθηκαν σε αυτή την Αίθουσα, είναι προφανές ότι είναι μια θετική τροπολογία, στη σωστή κατεύθυνση και λύνει προβλήματα. </w:t>
      </w:r>
    </w:p>
    <w:p w14:paraId="5D189C45" w14:textId="77777777" w:rsidR="00CB774E" w:rsidRDefault="00A25ABA">
      <w:pPr>
        <w:spacing w:after="0" w:line="600" w:lineRule="auto"/>
        <w:ind w:firstLine="720"/>
        <w:contextualSpacing/>
        <w:jc w:val="both"/>
        <w:rPr>
          <w:rFonts w:eastAsia="Times New Roman"/>
          <w:szCs w:val="24"/>
        </w:rPr>
      </w:pPr>
      <w:r>
        <w:rPr>
          <w:rFonts w:eastAsia="Times New Roman"/>
          <w:szCs w:val="24"/>
        </w:rPr>
        <w:t xml:space="preserve">Αυτό που, μάλλον, πειράζει κάποιους από την </w:t>
      </w:r>
      <w:r>
        <w:rPr>
          <w:rFonts w:eastAsia="Times New Roman"/>
          <w:szCs w:val="24"/>
        </w:rPr>
        <w:t>Α</w:t>
      </w:r>
      <w:r>
        <w:rPr>
          <w:rFonts w:eastAsia="Times New Roman"/>
          <w:szCs w:val="24"/>
        </w:rPr>
        <w:t>ντιπολίτευση είναι ότι</w:t>
      </w:r>
      <w:r>
        <w:rPr>
          <w:rFonts w:eastAsia="Times New Roman"/>
          <w:szCs w:val="24"/>
        </w:rPr>
        <w:t>,</w:t>
      </w:r>
      <w:r>
        <w:rPr>
          <w:rFonts w:eastAsia="Times New Roman"/>
          <w:szCs w:val="24"/>
        </w:rPr>
        <w:t xml:space="preserve"> επιτέλους, μπαίνει σειρά –θα έλεγε κανένας- και μπαίνει μία τάξη στην απονομή των συντάξεων. Από το δεύτερο εξάμηνο του 2017 θα </w:t>
      </w:r>
      <w:r>
        <w:rPr>
          <w:rFonts w:eastAsia="Times New Roman"/>
          <w:szCs w:val="24"/>
        </w:rPr>
        <w:lastRenderedPageBreak/>
        <w:t xml:space="preserve">έχουμε πλέον μια κανονική ροή αυτού του δικαιώματος, όπως </w:t>
      </w:r>
      <w:r>
        <w:rPr>
          <w:rFonts w:eastAsia="Times New Roman"/>
          <w:szCs w:val="24"/>
        </w:rPr>
        <w:t>και το ότι αυτή η Κυβέρνηση ξεκόλλησε το θέμα των εφάπαξ</w:t>
      </w:r>
      <w:r>
        <w:rPr>
          <w:rFonts w:eastAsia="Times New Roman"/>
          <w:szCs w:val="24"/>
        </w:rPr>
        <w:t>,</w:t>
      </w:r>
      <w:r>
        <w:rPr>
          <w:rFonts w:eastAsia="Times New Roman"/>
          <w:szCs w:val="24"/>
        </w:rPr>
        <w:t xml:space="preserve"> που θυμίζω ότι ήταν κολλημένο από τον Σεπτέμβρη του 2013. </w:t>
      </w:r>
    </w:p>
    <w:p w14:paraId="5D189C46" w14:textId="77777777" w:rsidR="00CB774E" w:rsidRDefault="00A25ABA">
      <w:pPr>
        <w:spacing w:after="0" w:line="600" w:lineRule="auto"/>
        <w:ind w:firstLine="720"/>
        <w:contextualSpacing/>
        <w:jc w:val="both"/>
        <w:rPr>
          <w:rFonts w:eastAsia="Times New Roman"/>
          <w:szCs w:val="24"/>
        </w:rPr>
      </w:pPr>
      <w:r>
        <w:rPr>
          <w:rFonts w:eastAsia="Times New Roman"/>
          <w:szCs w:val="24"/>
        </w:rPr>
        <w:t>Ξεκίνησε και πάλι τον Ιούλιο του 2016 και για τον σκοπό αυτό θα διατεθούν</w:t>
      </w:r>
      <w:r>
        <w:rPr>
          <w:rFonts w:eastAsia="Times New Roman"/>
          <w:szCs w:val="24"/>
        </w:rPr>
        <w:t>,</w:t>
      </w:r>
      <w:r>
        <w:rPr>
          <w:rFonts w:eastAsia="Times New Roman"/>
          <w:szCs w:val="24"/>
        </w:rPr>
        <w:t xml:space="preserve"> μέχρι τον Ιούνιο του 2017</w:t>
      </w:r>
      <w:r>
        <w:rPr>
          <w:rFonts w:eastAsia="Times New Roman"/>
          <w:szCs w:val="24"/>
        </w:rPr>
        <w:t>,</w:t>
      </w:r>
      <w:r>
        <w:rPr>
          <w:rFonts w:eastAsia="Times New Roman"/>
          <w:szCs w:val="24"/>
        </w:rPr>
        <w:t xml:space="preserve"> 905 εκατομμύρια ευρώ. Ήδη και ο απολο</w:t>
      </w:r>
      <w:r>
        <w:rPr>
          <w:rFonts w:eastAsia="Times New Roman"/>
          <w:szCs w:val="24"/>
        </w:rPr>
        <w:t>γισμός στη χορήγηση των εφάπαξ είναι ένας θετικός απολογισμός. Ξαναθυμίζω ότι είναι μία αυτονόητη υποχρέωση της πολιτείας απέναντι στους συνταξιούχους, που</w:t>
      </w:r>
      <w:r>
        <w:rPr>
          <w:rFonts w:eastAsia="Times New Roman"/>
          <w:szCs w:val="24"/>
        </w:rPr>
        <w:t>,</w:t>
      </w:r>
      <w:r>
        <w:rPr>
          <w:rFonts w:eastAsia="Times New Roman"/>
          <w:szCs w:val="24"/>
        </w:rPr>
        <w:t xml:space="preserve"> δυστυχώς, είχε κολλήσει.   </w:t>
      </w:r>
    </w:p>
    <w:p w14:paraId="5D189C47"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Θέλω, όμως, για να βλέπουμε λίγο πιο συνολικά τα πράγματα, να θυμίσω ότι η περίφημη κρίση, που τώρα ερχόμαστε πολύ καθυστερημένα να την αντιμετωπίσουμε, σε αυτό το συγκεκριμένο επίπεδο που η </w:t>
      </w:r>
      <w:r>
        <w:rPr>
          <w:rFonts w:eastAsia="Times New Roman" w:cs="Times New Roman"/>
          <w:szCs w:val="24"/>
        </w:rPr>
        <w:t>ο</w:t>
      </w:r>
      <w:r>
        <w:rPr>
          <w:rFonts w:eastAsia="Times New Roman" w:cs="Times New Roman"/>
          <w:szCs w:val="24"/>
        </w:rPr>
        <w:t>δηγία περιγράφει, είναι μία κρίση του χρηματοπιστωτικού καπιταλι</w:t>
      </w:r>
      <w:r>
        <w:rPr>
          <w:rFonts w:eastAsia="Times New Roman" w:cs="Times New Roman"/>
          <w:szCs w:val="24"/>
        </w:rPr>
        <w:t>σμού και του τρόπου που λειτουργεί απέναντι στο δικαίωμα των εργαζομένων, των ανθρώπων για στέγη.</w:t>
      </w:r>
      <w:r>
        <w:rPr>
          <w:rFonts w:eastAsia="Times New Roman" w:cs="Times New Roman"/>
          <w:szCs w:val="24"/>
        </w:rPr>
        <w:t xml:space="preserve"> Τ</w:t>
      </w:r>
      <w:r>
        <w:rPr>
          <w:rFonts w:eastAsia="Times New Roman" w:cs="Times New Roman"/>
          <w:szCs w:val="24"/>
        </w:rPr>
        <w:t>ο όργιο αυτό το οποίο υπήρξε σε παγκόσμιο επίπεδο, ξεκινώντας από τις Ηνωμένες Πολιτείες της Αμερικής, σε σχέση με τα θέματα των στεγαστικών δανείων το ζήσαμ</w:t>
      </w:r>
      <w:r>
        <w:rPr>
          <w:rFonts w:eastAsia="Times New Roman" w:cs="Times New Roman"/>
          <w:szCs w:val="24"/>
        </w:rPr>
        <w:t>ε και στη χώρα μας</w:t>
      </w:r>
      <w:r>
        <w:rPr>
          <w:rFonts w:eastAsia="Times New Roman" w:cs="Times New Roman"/>
          <w:szCs w:val="24"/>
        </w:rPr>
        <w:t>,</w:t>
      </w:r>
      <w:r>
        <w:rPr>
          <w:rFonts w:eastAsia="Times New Roman" w:cs="Times New Roman"/>
          <w:szCs w:val="24"/>
        </w:rPr>
        <w:t xml:space="preserve"> όχι σε αυτή την έκταση που το ζήσαν άλλες χώρες. </w:t>
      </w:r>
      <w:r>
        <w:rPr>
          <w:rFonts w:eastAsia="Times New Roman" w:cs="Times New Roman"/>
          <w:szCs w:val="24"/>
        </w:rPr>
        <w:lastRenderedPageBreak/>
        <w:t>Ωστόσο, νομίζω ότι δεν πρέπει να ξεχνάμε πώς ξεκίνησε αυτό το πρόβλημα και πόσο άγριο είναι αυτό το σύστημα, το οποίο βάζει τους ανθρώπους να διακινδυνεύουν τη ζωή τους, τον κόπο τους κ</w:t>
      </w:r>
      <w:r>
        <w:rPr>
          <w:rFonts w:eastAsia="Times New Roman" w:cs="Times New Roman"/>
          <w:szCs w:val="24"/>
        </w:rPr>
        <w:t>αι</w:t>
      </w:r>
      <w:r>
        <w:rPr>
          <w:rFonts w:eastAsia="Times New Roman" w:cs="Times New Roman"/>
          <w:szCs w:val="24"/>
        </w:rPr>
        <w:t xml:space="preserve">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Μην το ξεχνάμε αυτό.</w:t>
      </w:r>
    </w:p>
    <w:p w14:paraId="5D189C48"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Πάω λίγο παρακάτω</w:t>
      </w:r>
      <w:r>
        <w:rPr>
          <w:rFonts w:eastAsia="Times New Roman" w:cs="Times New Roman"/>
          <w:szCs w:val="24"/>
        </w:rPr>
        <w:t>,</w:t>
      </w:r>
      <w:r>
        <w:rPr>
          <w:rFonts w:eastAsia="Times New Roman" w:cs="Times New Roman"/>
          <w:szCs w:val="24"/>
        </w:rPr>
        <w:t xml:space="preserve"> γιατί νομίζω ότι έγινε και μία ευρύτερη συζήτηση. Από τις ομιλίες, που εγώ τουλάχιστον άκουσα</w:t>
      </w:r>
      <w:r>
        <w:rPr>
          <w:rFonts w:eastAsia="Times New Roman" w:cs="Times New Roman"/>
          <w:szCs w:val="24"/>
        </w:rPr>
        <w:t>,</w:t>
      </w:r>
      <w:r>
        <w:rPr>
          <w:rFonts w:eastAsia="Times New Roman" w:cs="Times New Roman"/>
          <w:szCs w:val="24"/>
        </w:rPr>
        <w:t xml:space="preserve"> ιδιαίτερα από την πλευρά της Αξιωματικής Αντιπολίτευσης, μάλλον κατάλαβα ότι για τα πυρηνικά θέματα της διαπραγμάτευσης που εξελίσσεται, δηλαδή για τα εργασιακά θέματα, πετάει τουλάχιστον την μπάλα στην κερκίδα. </w:t>
      </w:r>
    </w:p>
    <w:p w14:paraId="5D189C49"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Νομίζω ότι είναι πια σαφές και αποκαλυπτικ</w:t>
      </w:r>
      <w:r>
        <w:rPr>
          <w:rFonts w:eastAsia="Times New Roman" w:cs="Times New Roman"/>
          <w:szCs w:val="24"/>
        </w:rPr>
        <w:t>ό ότι η Νέα Δημοκρατία δεν μιλάει για την ταμπακιέρα και</w:t>
      </w:r>
      <w:r>
        <w:rPr>
          <w:rFonts w:eastAsia="Times New Roman" w:cs="Times New Roman"/>
          <w:szCs w:val="24"/>
        </w:rPr>
        <w:t>,</w:t>
      </w:r>
      <w:r>
        <w:rPr>
          <w:rFonts w:eastAsia="Times New Roman" w:cs="Times New Roman"/>
          <w:szCs w:val="24"/>
        </w:rPr>
        <w:t xml:space="preserve"> υπόγεια ή υπέργεια</w:t>
      </w:r>
      <w:r>
        <w:rPr>
          <w:rFonts w:eastAsia="Times New Roman" w:cs="Times New Roman"/>
          <w:szCs w:val="24"/>
        </w:rPr>
        <w:t>,</w:t>
      </w:r>
      <w:r>
        <w:rPr>
          <w:rFonts w:eastAsia="Times New Roman" w:cs="Times New Roman"/>
          <w:szCs w:val="24"/>
        </w:rPr>
        <w:t xml:space="preserve"> συντάσσεται με τις απόψεις του ΣΕΒ. Ιδιαίτερα στο θέμα της επαναφοράς των συλλογικών διαπραγματεύσεων και στο ζήτημα της επεκτασιμότητας των κλαδικών συμβάσεων, δηλαδή στο θέμα τ</w:t>
      </w:r>
      <w:r>
        <w:rPr>
          <w:rFonts w:eastAsia="Times New Roman" w:cs="Times New Roman"/>
          <w:szCs w:val="24"/>
        </w:rPr>
        <w:t xml:space="preserve">ης ευνοϊκότερης ρύθμισης, η Νέα Δημοκρατία δεν παίρνει θέση ή μάλλον η θέση που παίρνει περιγράφει πολύ περισσότερο το θέμα των επιχειρησιακών διαπραγματεύσεων, το οποίο ευνοεί κάτω </w:t>
      </w:r>
      <w:r>
        <w:rPr>
          <w:rFonts w:eastAsia="Times New Roman" w:cs="Times New Roman"/>
          <w:szCs w:val="24"/>
        </w:rPr>
        <w:lastRenderedPageBreak/>
        <w:t>από το γενικό κατασκεύασμα «να αφήσουμε τους εργαζόμενους στον τόπο της επ</w:t>
      </w:r>
      <w:r>
        <w:rPr>
          <w:rFonts w:eastAsia="Times New Roman" w:cs="Times New Roman"/>
          <w:szCs w:val="24"/>
        </w:rPr>
        <w:t xml:space="preserve">ιχείρησης να τα βρουν με τον εργοδότη», αγνοώντας την εργασιακή ζούγκλα που υπάρχει σήμερα στον τόπο μας. </w:t>
      </w:r>
    </w:p>
    <w:p w14:paraId="5D189C4A"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Συνεπώς νομίζω ότι γίνεται πλέον πιο καθαρό ότι σε αυτά τα κρίσιμα ζητήματα της διαπραγμάτευσης μάλλον η θέση της Νέας Δημοκρατίας είναι με τις πλευρ</w:t>
      </w:r>
      <w:r>
        <w:rPr>
          <w:rFonts w:eastAsia="Times New Roman" w:cs="Times New Roman"/>
          <w:szCs w:val="24"/>
        </w:rPr>
        <w:t>ές των πιο σκληρών και δογματικών απόψεων των δανειστών.</w:t>
      </w:r>
    </w:p>
    <w:p w14:paraId="5D189C4B"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Δ΄ Αντιπρόεδρος της Βουλής κ. </w:t>
      </w:r>
      <w:r w:rsidRPr="000F2B09">
        <w:rPr>
          <w:rFonts w:eastAsia="Times New Roman" w:cs="Times New Roman"/>
          <w:b/>
          <w:szCs w:val="24"/>
        </w:rPr>
        <w:t>ΝΙΚΗΤΑΣ ΚΑΚΛΑΜΑΝΗΣ</w:t>
      </w:r>
      <w:r>
        <w:rPr>
          <w:rFonts w:eastAsia="Times New Roman" w:cs="Times New Roman"/>
          <w:szCs w:val="24"/>
        </w:rPr>
        <w:t>)</w:t>
      </w:r>
    </w:p>
    <w:p w14:paraId="5D189C4C"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Έγινε πολλή συζήτηση, κυρίες και κύριοι Βουλευτές, για τα εθνικά ζητήματα, αυτά δηλαδή που έχουν π</w:t>
      </w:r>
      <w:r>
        <w:rPr>
          <w:rFonts w:eastAsia="Times New Roman" w:cs="Times New Roman"/>
          <w:szCs w:val="24"/>
        </w:rPr>
        <w:t xml:space="preserve">ροκύψει τις τελευταίες ημέρες και με ιδιαίτερη ένταση, θα έλεγα, και από τις δηλώσεις του Τούρκου Προέδρου και από τις δηλώσεις του Αλβανού Προέδρου. Φαίνεται να δημιουργούν ένα κλίμα ή τουλάχιστον επιχειρούν να δημιουργήσουν ένα κλίμα μιας αστάθειας. </w:t>
      </w:r>
    </w:p>
    <w:p w14:paraId="5D189C4D"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Νομ</w:t>
      </w:r>
      <w:r>
        <w:rPr>
          <w:rFonts w:eastAsia="Times New Roman" w:cs="Times New Roman"/>
          <w:szCs w:val="24"/>
        </w:rPr>
        <w:t>ίζω ότι απ’ αυτό το Βήμα, και φαντάζομαι και όλες οι πλευρές του Κοινοβουλίου, οφείλουμε να είμαστε προσηλωμένοι ως μια χώρα που σέβεται τους διεθνείς κανόνες, χώρα που επιδιώκει σχέσεις ειρήνης και συνεργασίας με τους γείτονες. Πρέπει να είμαστε σταθερά π</w:t>
      </w:r>
      <w:r>
        <w:rPr>
          <w:rFonts w:eastAsia="Times New Roman" w:cs="Times New Roman"/>
          <w:szCs w:val="24"/>
        </w:rPr>
        <w:t xml:space="preserve">ροσηλωμένοι σε αυτό. </w:t>
      </w:r>
    </w:p>
    <w:p w14:paraId="5D189C4E"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Τ</w:t>
      </w:r>
      <w:r>
        <w:rPr>
          <w:rFonts w:eastAsia="Times New Roman" w:cs="Times New Roman"/>
          <w:szCs w:val="24"/>
        </w:rPr>
        <w:t>ο λέω αυτό διότι υπάρχει μια πίεση και μια αναταραχή και γύρω από εμάς, από τη χώρα μας, αλλά και ευρύτερη, διότι ζούμε, κυρίες και κύριοι συνάδελφοι, σε ταραγμένους καιρούς και στο ευρωπαϊκό επίπεδο. Οι εξελίξεις είναι εξελίξεις που</w:t>
      </w:r>
      <w:r>
        <w:rPr>
          <w:rFonts w:eastAsia="Times New Roman" w:cs="Times New Roman"/>
          <w:szCs w:val="24"/>
        </w:rPr>
        <w:t xml:space="preserve"> ξεφεύγουν και από 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των διμερών σχέσεων, είναι ευρωπαϊκά θέματα. Σε αυτή την κλίμακα οφείλουμε να τα δούμε. Η χώρα μας, επαναλαμβάνω, ως πόλος σταθερότητας και με την ιδιαίτερη γεωπολιτική θέση που έχει, οφείλει να μένει σταθερά προσηλωμένη στην </w:t>
      </w:r>
      <w:r>
        <w:rPr>
          <w:rFonts w:eastAsia="Times New Roman" w:cs="Times New Roman"/>
          <w:szCs w:val="24"/>
        </w:rPr>
        <w:t>επιδίωξη σχέσεων ειρήνης και φιλίας.</w:t>
      </w:r>
    </w:p>
    <w:p w14:paraId="5D189C4F"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Αυτό καθόλου δεν σημαίνει –το αντίθετο</w:t>
      </w:r>
      <w:r>
        <w:rPr>
          <w:rFonts w:eastAsia="Times New Roman" w:cs="Times New Roman"/>
          <w:szCs w:val="24"/>
        </w:rPr>
        <w:t>,</w:t>
      </w:r>
      <w:r>
        <w:rPr>
          <w:rFonts w:eastAsia="Times New Roman" w:cs="Times New Roman"/>
          <w:szCs w:val="24"/>
        </w:rPr>
        <w:t xml:space="preserve"> μάλιστα- ότι υπάρχει κα</w:t>
      </w:r>
      <w:r>
        <w:rPr>
          <w:rFonts w:eastAsia="Times New Roman" w:cs="Times New Roman"/>
          <w:szCs w:val="24"/>
        </w:rPr>
        <w:t>μ</w:t>
      </w:r>
      <w:r>
        <w:rPr>
          <w:rFonts w:eastAsia="Times New Roman" w:cs="Times New Roman"/>
          <w:szCs w:val="24"/>
        </w:rPr>
        <w:t>μία περίπτωση και δεν νομίζω από καμ</w:t>
      </w:r>
      <w:r>
        <w:rPr>
          <w:rFonts w:eastAsia="Times New Roman" w:cs="Times New Roman"/>
          <w:szCs w:val="24"/>
        </w:rPr>
        <w:t>μ</w:t>
      </w:r>
      <w:r>
        <w:rPr>
          <w:rFonts w:eastAsia="Times New Roman" w:cs="Times New Roman"/>
          <w:szCs w:val="24"/>
        </w:rPr>
        <w:t xml:space="preserve">ία πλευρά του Κοινοβουλίου, να μην είμαστε κάθετοι απέναντι στο απαράβατο και των εθνικών </w:t>
      </w:r>
      <w:r>
        <w:rPr>
          <w:rFonts w:eastAsia="Times New Roman" w:cs="Times New Roman"/>
          <w:szCs w:val="24"/>
        </w:rPr>
        <w:lastRenderedPageBreak/>
        <w:t xml:space="preserve">μας συνόρων και των εθνικών </w:t>
      </w:r>
      <w:r>
        <w:rPr>
          <w:rFonts w:eastAsia="Times New Roman" w:cs="Times New Roman"/>
          <w:szCs w:val="24"/>
        </w:rPr>
        <w:t xml:space="preserve">μας δικαίων. Μην επενδύουμε –και το λέω σαν έκκληση και σαν παράκληση- σε αυτά τα ζητήματα, τα οποία είναι ζητήματα εξαιρετικά κρίσιμων χειρισμών, σε μια –επαναλαμβάνω- ταραγμένη περίοδο, σε μια ταραγμένη περιοχή, να λειτουργήσουμε αντιπολιτευτικά πάνω σε </w:t>
      </w:r>
      <w:r>
        <w:rPr>
          <w:rFonts w:eastAsia="Times New Roman" w:cs="Times New Roman"/>
          <w:szCs w:val="24"/>
        </w:rPr>
        <w:t>αυτά τα θέματα.</w:t>
      </w:r>
    </w:p>
    <w:p w14:paraId="5D189C50"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Οφείλουμε –και η Κυβέρνηση θα πάρει όλες τις απαραίτητες πρωτοβουλίες- να υπάρξει μια ενιαία γραμμή, ξαναλέω</w:t>
      </w:r>
      <w:r>
        <w:rPr>
          <w:rFonts w:eastAsia="Times New Roman" w:cs="Times New Roman"/>
          <w:szCs w:val="24"/>
        </w:rPr>
        <w:t>,</w:t>
      </w:r>
      <w:r>
        <w:rPr>
          <w:rFonts w:eastAsia="Times New Roman" w:cs="Times New Roman"/>
          <w:szCs w:val="24"/>
        </w:rPr>
        <w:t xml:space="preserve"> όμως, με όρους και με επιδίωξη για σχέσεις ειρήνης, φιλίας και σταθερότητας στην περιοχή. Διότι γνωρίζουμε και από την ιστορία, σε</w:t>
      </w:r>
      <w:r>
        <w:rPr>
          <w:rFonts w:eastAsia="Times New Roman" w:cs="Times New Roman"/>
          <w:szCs w:val="24"/>
        </w:rPr>
        <w:t xml:space="preserve"> ευρωπαϊκό επίπεδο επαναλαμβάνω, πώς τα φυτίλια ανταγωνισμών</w:t>
      </w:r>
      <w:r>
        <w:rPr>
          <w:rFonts w:eastAsia="Times New Roman" w:cs="Times New Roman"/>
          <w:szCs w:val="24"/>
        </w:rPr>
        <w:t>,</w:t>
      </w:r>
      <w:r>
        <w:rPr>
          <w:rFonts w:eastAsia="Times New Roman" w:cs="Times New Roman"/>
          <w:szCs w:val="24"/>
        </w:rPr>
        <w:t xml:space="preserve"> που μπορεί να οδηγήσουν και σε πολύ επικίνδυνες καταστάσεις, μπορεί να ανάψουν κάθε στιγμή και κάθε φορά.</w:t>
      </w:r>
    </w:p>
    <w:p w14:paraId="5D189C51"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Αποκρούουμε με σταθερότητα οποιαδήποτε αμφισβήτηση εκπορεύεται είτε από τον Τούρκο Πρόεδ</w:t>
      </w:r>
      <w:r>
        <w:rPr>
          <w:rFonts w:eastAsia="Times New Roman" w:cs="Times New Roman"/>
          <w:szCs w:val="24"/>
        </w:rPr>
        <w:t>ρο, τον κ. Ερντογάν, είτε από τον Αλβανό Πρωθυπουργό</w:t>
      </w:r>
      <w:r>
        <w:rPr>
          <w:rFonts w:eastAsia="Times New Roman" w:cs="Times New Roman"/>
          <w:szCs w:val="24"/>
        </w:rPr>
        <w:t>,</w:t>
      </w:r>
      <w:r>
        <w:rPr>
          <w:rFonts w:eastAsia="Times New Roman" w:cs="Times New Roman"/>
          <w:szCs w:val="24"/>
        </w:rPr>
        <w:t xml:space="preserve"> που ανασύρουν ή αναζωπυρώνουν ζητήματα που για εμάς έχουν οριστικά κλείσει. Διότι είναι φανερό, κυρίες και κύριοι συνάδελφοι –και απαιτείται μια </w:t>
      </w:r>
      <w:r>
        <w:rPr>
          <w:rFonts w:eastAsia="Times New Roman" w:cs="Times New Roman"/>
          <w:szCs w:val="24"/>
        </w:rPr>
        <w:lastRenderedPageBreak/>
        <w:t>ερμηνεία σε αυτό, γι’ αυτό δεν πρέπει να βιαζόμαστε- γιατ</w:t>
      </w:r>
      <w:r>
        <w:rPr>
          <w:rFonts w:eastAsia="Times New Roman" w:cs="Times New Roman"/>
          <w:szCs w:val="24"/>
        </w:rPr>
        <w:t>ί επιλέγουν αυτή τη συγκεκριμένη στιγμή να σηκώσουν τέτοια ζητήματα και μην μπερδευόμαστε στις ερμηνείες.</w:t>
      </w:r>
    </w:p>
    <w:p w14:paraId="5D189C52"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Ο κ. Δένδιας είπε πριν ότι ο κ. Ερντογάν</w:t>
      </w:r>
      <w:r>
        <w:rPr>
          <w:rFonts w:eastAsia="Times New Roman" w:cs="Times New Roman"/>
          <w:szCs w:val="24"/>
        </w:rPr>
        <w:t>,</w:t>
      </w:r>
      <w:r>
        <w:rPr>
          <w:rFonts w:eastAsia="Times New Roman" w:cs="Times New Roman"/>
          <w:szCs w:val="24"/>
        </w:rPr>
        <w:t xml:space="preserve"> απευθυνόμενος σε εθνικό ακροατήριο</w:t>
      </w:r>
      <w:r>
        <w:rPr>
          <w:rFonts w:eastAsia="Times New Roman" w:cs="Times New Roman"/>
          <w:szCs w:val="24"/>
        </w:rPr>
        <w:t>,</w:t>
      </w:r>
      <w:r>
        <w:rPr>
          <w:rFonts w:eastAsia="Times New Roman" w:cs="Times New Roman"/>
          <w:szCs w:val="24"/>
        </w:rPr>
        <w:t xml:space="preserve"> κοίταζε απέναντι</w:t>
      </w:r>
      <w:r>
        <w:rPr>
          <w:rFonts w:eastAsia="Times New Roman" w:cs="Times New Roman"/>
          <w:szCs w:val="24"/>
        </w:rPr>
        <w:t>,</w:t>
      </w:r>
      <w:r>
        <w:rPr>
          <w:rFonts w:eastAsia="Times New Roman" w:cs="Times New Roman"/>
          <w:szCs w:val="24"/>
        </w:rPr>
        <w:t xml:space="preserve"> στη δική μας χώρα. Ας προβληματιστούμε σε αυτό. Ας μη </w:t>
      </w:r>
      <w:r>
        <w:rPr>
          <w:rFonts w:eastAsia="Times New Roman" w:cs="Times New Roman"/>
          <w:szCs w:val="24"/>
        </w:rPr>
        <w:t>βιαστούμε να δώσουμε ερμηνείες που μπορεί να μας οδηγήσουν σε παγίδες, διότι μπορεί να απευθυνόταν στο εθνικό το</w:t>
      </w:r>
      <w:r>
        <w:rPr>
          <w:rFonts w:eastAsia="Times New Roman" w:cs="Times New Roman"/>
          <w:szCs w:val="24"/>
        </w:rPr>
        <w:t>υ</w:t>
      </w:r>
      <w:r>
        <w:rPr>
          <w:rFonts w:eastAsia="Times New Roman" w:cs="Times New Roman"/>
          <w:szCs w:val="24"/>
        </w:rPr>
        <w:t xml:space="preserve"> ακροατήριο και για το εθνικό του ακροατήριο, για να είμαι ακριβής. </w:t>
      </w:r>
      <w:r>
        <w:rPr>
          <w:rFonts w:eastAsia="Times New Roman" w:cs="Times New Roman"/>
          <w:szCs w:val="24"/>
        </w:rPr>
        <w:t>Γ</w:t>
      </w:r>
      <w:r>
        <w:rPr>
          <w:rFonts w:eastAsia="Times New Roman" w:cs="Times New Roman"/>
          <w:szCs w:val="24"/>
        </w:rPr>
        <w:t>νωρίζουμε πολύ καλά τι συμβαίνει και πώς εξελίσσονται και οι σχέσεις Ερντο</w:t>
      </w:r>
      <w:r>
        <w:rPr>
          <w:rFonts w:eastAsia="Times New Roman" w:cs="Times New Roman"/>
          <w:szCs w:val="24"/>
        </w:rPr>
        <w:t xml:space="preserve">γάν με την Ευρώπη, γνωρίζουμε τις διεργασίες που γίνονται σε ένα πεδίο –για να το ξαναθυμίσω και αυτό- όπου είναι ανοιχτό το θέμα της εφαρμογής της </w:t>
      </w:r>
      <w:r>
        <w:rPr>
          <w:rFonts w:eastAsia="Times New Roman" w:cs="Times New Roman"/>
          <w:szCs w:val="24"/>
        </w:rPr>
        <w:t>σ</w:t>
      </w:r>
      <w:r>
        <w:rPr>
          <w:rFonts w:eastAsia="Times New Roman" w:cs="Times New Roman"/>
          <w:szCs w:val="24"/>
        </w:rPr>
        <w:t xml:space="preserve">υμφωνίας Ευρωπαϊκής Ένωσης-Τουρκίας, σε σχέση με το προσφυγικό ζήτημα. </w:t>
      </w:r>
    </w:p>
    <w:p w14:paraId="5D189C53"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w:t>
      </w:r>
      <w:r>
        <w:rPr>
          <w:rFonts w:eastAsia="Times New Roman" w:cs="Times New Roman"/>
          <w:szCs w:val="24"/>
        </w:rPr>
        <w:t>ι λήξεως του χρόνου ομιλίας του κυρίου Βουλευτή)</w:t>
      </w:r>
    </w:p>
    <w:p w14:paraId="5D189C54"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Συνεπώς, κλείνοντας, κύριε Πρόεδρε –δεν θέλω να καταχραστώ τον χρόνο-</w:t>
      </w:r>
      <w:r>
        <w:rPr>
          <w:rFonts w:eastAsia="Times New Roman" w:cs="Times New Roman"/>
          <w:szCs w:val="24"/>
        </w:rPr>
        <w:t>,</w:t>
      </w:r>
      <w:r>
        <w:rPr>
          <w:rFonts w:eastAsia="Times New Roman" w:cs="Times New Roman"/>
          <w:szCs w:val="24"/>
        </w:rPr>
        <w:t xml:space="preserve"> θέλω να πω ότι είμαστε οπωσδήποτε σε μια κρίσιμη καμπή. Η Κυβέρνηση δίνει τη μάχη για να ολοκληρωθεί η δεύτερη αξιολόγηση </w:t>
      </w:r>
      <w:r>
        <w:rPr>
          <w:rFonts w:eastAsia="Times New Roman" w:cs="Times New Roman"/>
          <w:szCs w:val="24"/>
        </w:rPr>
        <w:lastRenderedPageBreak/>
        <w:t xml:space="preserve">με θετικό πρόσημο και να πάμε σε μέτρα, όχι μόνο βραχυπρόθεσμα, τα οποία έτσι και αλλιώς θα μπουν στο </w:t>
      </w:r>
      <w:r>
        <w:rPr>
          <w:rFonts w:eastAsia="Times New Roman" w:cs="Times New Roman"/>
          <w:szCs w:val="24"/>
          <w:lang w:val="en-US"/>
        </w:rPr>
        <w:t>Eurogroup</w:t>
      </w:r>
      <w:r>
        <w:rPr>
          <w:rFonts w:eastAsia="Times New Roman" w:cs="Times New Roman"/>
          <w:szCs w:val="24"/>
        </w:rPr>
        <w:t xml:space="preserve"> στις 5 του Δεκέμβρη, </w:t>
      </w:r>
      <w:r>
        <w:rPr>
          <w:rFonts w:eastAsia="Times New Roman" w:cs="Times New Roman"/>
          <w:szCs w:val="24"/>
        </w:rPr>
        <w:t>αλλά και μεσοπρόθεσμα και μακροπρόθεσμα για τη ρύθμιση του χρέους και να μπορέσουμε να βγούμε μέσα από αυτή την πολύ σκληρή διαπραγμάτευση σε πιο σταθερό έδαφος με μια προοπτική, με συμβιβασμούς</w:t>
      </w:r>
      <w:r w:rsidRPr="00126C59">
        <w:rPr>
          <w:rFonts w:eastAsia="Times New Roman" w:cs="Times New Roman"/>
          <w:szCs w:val="24"/>
        </w:rPr>
        <w:t>,</w:t>
      </w:r>
      <w:r>
        <w:rPr>
          <w:rFonts w:eastAsia="Times New Roman" w:cs="Times New Roman"/>
          <w:szCs w:val="24"/>
        </w:rPr>
        <w:t xml:space="preserve"> βεβαίως, αλλά με την κοινωνία όρθια. Αυτή τη μάχη θα δώσουμε</w:t>
      </w:r>
      <w:r>
        <w:rPr>
          <w:rFonts w:eastAsia="Times New Roman" w:cs="Times New Roman"/>
          <w:szCs w:val="24"/>
        </w:rPr>
        <w:t xml:space="preserve"> σε όλα τα επίπεδα και είμαστε αισιόδοξοι ότι μπορούμε πράγματι να βγούμε με ένα θετικό πρόσημο.</w:t>
      </w:r>
    </w:p>
    <w:p w14:paraId="5D189C55"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5D189C56" w14:textId="77777777" w:rsidR="00CB774E" w:rsidRDefault="00A25ABA">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5D189C57"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 Κοινοβουλευτικός Εκπρόσωπος της Χρυσής Αυγής κ. Ευάγγελος Κα</w:t>
      </w:r>
      <w:r>
        <w:rPr>
          <w:rFonts w:eastAsia="Times New Roman" w:cs="Times New Roman"/>
          <w:szCs w:val="24"/>
        </w:rPr>
        <w:t>ρακώστας έχει τον λόγο.</w:t>
      </w:r>
    </w:p>
    <w:p w14:paraId="5D189C58"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Ευχαριστώ, κύριε Πρόεδρε.</w:t>
      </w:r>
    </w:p>
    <w:p w14:paraId="5D189C59"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Να σχολιάσω αρχικά τα όσα είπε ο Κοινοβουλευτικός Εκπρόσωπος του ΣΥΡΙΖΑ, ο οποίος</w:t>
      </w:r>
      <w:r w:rsidRPr="00126C59">
        <w:rPr>
          <w:rFonts w:eastAsia="Times New Roman" w:cs="Times New Roman"/>
          <w:szCs w:val="24"/>
        </w:rPr>
        <w:t>,</w:t>
      </w:r>
      <w:r>
        <w:rPr>
          <w:rFonts w:eastAsia="Times New Roman" w:cs="Times New Roman"/>
          <w:szCs w:val="24"/>
        </w:rPr>
        <w:t xml:space="preserve"> ούτε λίγο ούτε πολύ</w:t>
      </w:r>
      <w:r w:rsidRPr="00126C59">
        <w:rPr>
          <w:rFonts w:eastAsia="Times New Roman" w:cs="Times New Roman"/>
          <w:szCs w:val="24"/>
        </w:rPr>
        <w:t>,</w:t>
      </w:r>
      <w:r>
        <w:rPr>
          <w:rFonts w:eastAsia="Times New Roman" w:cs="Times New Roman"/>
          <w:szCs w:val="24"/>
        </w:rPr>
        <w:t xml:space="preserve"> μας λέει ότι εκείνο το οποίο πρέπει να προασπίσει η χώρα μας είναι η ειρήνη και </w:t>
      </w:r>
      <w:r>
        <w:rPr>
          <w:rFonts w:eastAsia="Times New Roman" w:cs="Times New Roman"/>
          <w:szCs w:val="24"/>
        </w:rPr>
        <w:t>να αφήσει στην Ευρωπαϊκή Ένωση τα όσα έχουν να κάνουν στη σχέση μας με την Τουρκία.</w:t>
      </w:r>
    </w:p>
    <w:p w14:paraId="5D189C5A" w14:textId="77777777" w:rsidR="00CB774E" w:rsidRDefault="00A25ABA">
      <w:pPr>
        <w:spacing w:after="0" w:line="600" w:lineRule="auto"/>
        <w:ind w:firstLine="709"/>
        <w:contextualSpacing/>
        <w:jc w:val="both"/>
        <w:rPr>
          <w:rFonts w:eastAsia="Times New Roman" w:cs="Times New Roman"/>
          <w:szCs w:val="24"/>
        </w:rPr>
      </w:pPr>
      <w:r>
        <w:rPr>
          <w:rFonts w:eastAsia="Times New Roman" w:cs="Times New Roman"/>
          <w:szCs w:val="24"/>
        </w:rPr>
        <w:t>Εάν η χώρα αφήσει τα εθνικά της θέματα στην Ευρωπαϊκή Ένωση</w:t>
      </w:r>
      <w:r w:rsidRPr="00EF4108">
        <w:rPr>
          <w:rFonts w:eastAsia="Times New Roman" w:cs="Times New Roman"/>
          <w:szCs w:val="24"/>
        </w:rPr>
        <w:t>,</w:t>
      </w:r>
      <w:r>
        <w:rPr>
          <w:rFonts w:eastAsia="Times New Roman" w:cs="Times New Roman"/>
          <w:szCs w:val="24"/>
        </w:rPr>
        <w:t xml:space="preserve"> όπως άφησε και τον τομέα της οικονομίας, τότε ο ελληνικός λαός έχει πολλούς και σοβαρούς λόγους για να ανησυχεί</w:t>
      </w:r>
      <w:r>
        <w:rPr>
          <w:rFonts w:eastAsia="Times New Roman" w:cs="Times New Roman"/>
          <w:szCs w:val="24"/>
        </w:rPr>
        <w:t xml:space="preserve">. </w:t>
      </w:r>
    </w:p>
    <w:p w14:paraId="5D189C5B"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Ρωτήσατε ποια η σκοπιμότητα και πού απευθύνεται ο κ. Ερντογάν ή ο κ. Ράμα. Είναι προφανές ότι σας έχουν βρει μπόσικους και για αυτόν ακριβώς τον λόγο εγείρουν τις αξιώσεις που εγείρουν.</w:t>
      </w:r>
    </w:p>
    <w:p w14:paraId="5D189C5C"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Άκουσα τον Κοινοβουλευτικό Εκπρόσωπο της Νέας Δημοκρατίας να κάνει </w:t>
      </w:r>
      <w:r>
        <w:rPr>
          <w:rFonts w:eastAsia="Times New Roman" w:cs="Times New Roman"/>
          <w:szCs w:val="24"/>
        </w:rPr>
        <w:t xml:space="preserve">θέμα τις αλβανικές προκλήσεις. Εκείνο το οποίο έχω να δηλώσω είναι το εξής: Φτάνει πια με την υποκρισία της πατριδοκάπηλης </w:t>
      </w:r>
      <w:r>
        <w:rPr>
          <w:rFonts w:eastAsia="Times New Roman" w:cs="Times New Roman"/>
          <w:szCs w:val="24"/>
        </w:rPr>
        <w:t>Δ</w:t>
      </w:r>
      <w:r>
        <w:rPr>
          <w:rFonts w:eastAsia="Times New Roman" w:cs="Times New Roman"/>
          <w:szCs w:val="24"/>
        </w:rPr>
        <w:t xml:space="preserve">εξιάς. Μήπως δεν ήταν ο Ράμα εκείνος που ερχόταν στην Αθήνα ινκόγκνιτο για να συναντηθεί με την τότε </w:t>
      </w:r>
      <w:r>
        <w:rPr>
          <w:rFonts w:eastAsia="Times New Roman" w:cs="Times New Roman"/>
          <w:szCs w:val="24"/>
        </w:rPr>
        <w:t>κ</w:t>
      </w:r>
      <w:r>
        <w:rPr>
          <w:rFonts w:eastAsia="Times New Roman" w:cs="Times New Roman"/>
          <w:szCs w:val="24"/>
        </w:rPr>
        <w:t>υβέρνηση Σαμαρά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Βενιζέλου; Μ</w:t>
      </w:r>
      <w:r>
        <w:rPr>
          <w:rFonts w:eastAsia="Times New Roman" w:cs="Times New Roman"/>
          <w:szCs w:val="24"/>
        </w:rPr>
        <w:t>ήπως δεν ήταν η Νέα Δημοκρατία εκείνη η οποία έκοψε τις συντάξεις των Βορειοηπειρωτών</w:t>
      </w:r>
      <w:r>
        <w:rPr>
          <w:rFonts w:eastAsia="Times New Roman" w:cs="Times New Roman"/>
          <w:szCs w:val="24"/>
        </w:rPr>
        <w:t>;</w:t>
      </w:r>
    </w:p>
    <w:p w14:paraId="5D189C5D"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Έρχομαι στο νομοσχέδιο. Η καθολική αποδοχή του υπό ψήφιση σχεδίου νόμου από το σύνολο των δυνάμεων του αντισυνταγματικού τόξου, η οποία διαπιστώθηκε σε όλη την έως τώρα </w:t>
      </w:r>
      <w:r>
        <w:rPr>
          <w:rFonts w:eastAsia="Times New Roman" w:cs="Times New Roman"/>
          <w:szCs w:val="24"/>
        </w:rPr>
        <w:t xml:space="preserve">διαδικασία επεξεργασίας στην αρμόδια </w:t>
      </w:r>
      <w:r>
        <w:rPr>
          <w:rFonts w:eastAsia="Times New Roman" w:cs="Times New Roman"/>
          <w:szCs w:val="24"/>
        </w:rPr>
        <w:t>ε</w:t>
      </w:r>
      <w:r>
        <w:rPr>
          <w:rFonts w:eastAsia="Times New Roman" w:cs="Times New Roman"/>
          <w:szCs w:val="24"/>
        </w:rPr>
        <w:t>πιτροπή, καταδεικνύει την ευθύνη όλων σας για το αμαρτωλό παρελθόν του εγχώριου τραπεζικού συστήματος και τη συνενοχή σας για όσα εξίσου επιζήμια για την ελληνική κοινωνία και ειδικότερα για τους υπερχρεωμένους στις τρ</w:t>
      </w:r>
      <w:r>
        <w:rPr>
          <w:rFonts w:eastAsia="Times New Roman" w:cs="Times New Roman"/>
          <w:szCs w:val="24"/>
        </w:rPr>
        <w:t xml:space="preserve">άπεζες συμπολίτες μας πρόκειται να ακολουθήσουν. </w:t>
      </w:r>
    </w:p>
    <w:p w14:paraId="5D189C5E"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Η υπερχρέωση των πολιτών και ο υπέρμετρος δανεισμός των νοικοκυριών από τα πιστωτικά ιδρύματα αποτελούν φαινόμενο συνυφασμένο τόσο με την οικονομική κρίση</w:t>
      </w:r>
      <w:r>
        <w:rPr>
          <w:rFonts w:eastAsia="Times New Roman" w:cs="Times New Roman"/>
          <w:szCs w:val="24"/>
        </w:rPr>
        <w:t>,</w:t>
      </w:r>
      <w:r>
        <w:rPr>
          <w:rFonts w:eastAsia="Times New Roman" w:cs="Times New Roman"/>
          <w:szCs w:val="24"/>
        </w:rPr>
        <w:t xml:space="preserve"> η οποία ταλανίζει τη χώρα, όσο και με την πιστή εφ</w:t>
      </w:r>
      <w:r>
        <w:rPr>
          <w:rFonts w:eastAsia="Times New Roman" w:cs="Times New Roman"/>
          <w:szCs w:val="24"/>
        </w:rPr>
        <w:t>αρμογή των μνημονιακών πολιτικών από τους εκάστοτε κυβερνώντες την τελευταία δεκαετία. Όμως, δεν πρόκειται απλά για μια συνέπεια της οικονομικής αδυναμίας των πολιτών, οι οποίοι προσέφυγαν στον δανεισμό</w:t>
      </w:r>
      <w:r>
        <w:rPr>
          <w:rFonts w:eastAsia="Times New Roman" w:cs="Times New Roman"/>
          <w:szCs w:val="24"/>
        </w:rPr>
        <w:t>,</w:t>
      </w:r>
      <w:r>
        <w:rPr>
          <w:rFonts w:eastAsia="Times New Roman" w:cs="Times New Roman"/>
          <w:szCs w:val="24"/>
        </w:rPr>
        <w:t xml:space="preserve"> προκειμένου να αντ</w:t>
      </w:r>
      <w:r>
        <w:rPr>
          <w:rFonts w:eastAsia="Times New Roman" w:cs="Times New Roman"/>
          <w:szCs w:val="24"/>
        </w:rPr>
        <w:t>ε</w:t>
      </w:r>
      <w:r>
        <w:rPr>
          <w:rFonts w:eastAsia="Times New Roman" w:cs="Times New Roman"/>
          <w:szCs w:val="24"/>
        </w:rPr>
        <w:t xml:space="preserve">πεξέλθουν στις υποχρεώσεις τους. </w:t>
      </w:r>
      <w:r>
        <w:rPr>
          <w:rFonts w:eastAsia="Times New Roman" w:cs="Times New Roman"/>
          <w:szCs w:val="24"/>
        </w:rPr>
        <w:t>Η περιέλευση εκα</w:t>
      </w:r>
      <w:r>
        <w:rPr>
          <w:rFonts w:eastAsia="Times New Roman" w:cs="Times New Roman"/>
          <w:szCs w:val="24"/>
        </w:rPr>
        <w:lastRenderedPageBreak/>
        <w:t>τομμυρίων συμπολιτών μας σε καθεστώς υπερχρέωσης και υπερδανεισμού αποτέλεσε συστατικό στοιχείο μιας εγκληματικής πολιτικής, η οποία εφαρμόστηκε επί μακρόν και από κοινού από το σύνολο των εγχώριων και ευρωπαϊκών θεσμών του πολιτικού και τρ</w:t>
      </w:r>
      <w:r>
        <w:rPr>
          <w:rFonts w:eastAsia="Times New Roman" w:cs="Times New Roman"/>
          <w:szCs w:val="24"/>
        </w:rPr>
        <w:t>απεζικού συστήματος.</w:t>
      </w:r>
    </w:p>
    <w:p w14:paraId="5D189C5F"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Η συμπαιγνία και η συνενοχή των μνημονιακών κυβερνήσεων και του τραπεζικού συστήματος στο έγκλημά τους κατά του λαού υπήρξε απόλυτη. Επί μακρόν οι συστημικές τράπεζες προπαγάνδισαν, διαφήμισαν, εξιδανίκευσαν και προώθησαν με κάθε τρόπο την αλόγιστη χορήγησ</w:t>
      </w:r>
      <w:r>
        <w:rPr>
          <w:rFonts w:eastAsia="Times New Roman" w:cs="Times New Roman"/>
          <w:szCs w:val="24"/>
        </w:rPr>
        <w:t xml:space="preserve">η δανείων σε φυσικά πρόσωπα προς κάλυψη υπαρκτών ή ανύπαρκτων αναγκών. </w:t>
      </w:r>
    </w:p>
    <w:p w14:paraId="5D189C60"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Ταυτόχρονα, οι κατ’ ευφημισμό</w:t>
      </w:r>
      <w:r>
        <w:rPr>
          <w:rFonts w:eastAsia="Times New Roman" w:cs="Times New Roman"/>
          <w:szCs w:val="24"/>
        </w:rPr>
        <w:t>ν</w:t>
      </w:r>
      <w:r>
        <w:rPr>
          <w:rFonts w:eastAsia="Times New Roman" w:cs="Times New Roman"/>
          <w:szCs w:val="24"/>
        </w:rPr>
        <w:t xml:space="preserve"> ελεγκτικοί μηχανισμοί του κράτους, της Τράπεζας της Ελλάδος και της Ευρωπαϊκής Ένωσης, όχι απλά ανέχονταν, αλλά επιπλέον ενθάρρυναν και υπερθεμάτιζαν τη συγκεκριμένη πολιτική παροχής πιστώσεων, πιστώσεις οι οποίες δεν διοχετεύονταν κατά κύριο λόγο σε επιχ</w:t>
      </w:r>
      <w:r>
        <w:rPr>
          <w:rFonts w:eastAsia="Times New Roman" w:cs="Times New Roman"/>
          <w:szCs w:val="24"/>
        </w:rPr>
        <w:t>ειρήσεις και σε παραγωγικούς κλάδους οικονομίας</w:t>
      </w:r>
      <w:r>
        <w:rPr>
          <w:rFonts w:eastAsia="Times New Roman" w:cs="Times New Roman"/>
          <w:szCs w:val="24"/>
        </w:rPr>
        <w:t>,</w:t>
      </w:r>
      <w:r>
        <w:rPr>
          <w:rFonts w:eastAsia="Times New Roman" w:cs="Times New Roman"/>
          <w:szCs w:val="24"/>
        </w:rPr>
        <w:t xml:space="preserve"> με σκοπό την αύξηση επιχειρηματικών και παραγωγικών δραστηριοτήτων, άρα και την ανάπτυξη, αλλά χορηγούνταν σωρηδόν στους πολίτες, οδηγώντας </w:t>
      </w:r>
      <w:r>
        <w:rPr>
          <w:rFonts w:eastAsia="Times New Roman" w:cs="Times New Roman"/>
          <w:szCs w:val="24"/>
        </w:rPr>
        <w:lastRenderedPageBreak/>
        <w:t>τους στον υπερδανεισμό και στην υπερχρέωση άνευ ουσιαστικού αντικρί</w:t>
      </w:r>
      <w:r>
        <w:rPr>
          <w:rFonts w:eastAsia="Times New Roman" w:cs="Times New Roman"/>
          <w:szCs w:val="24"/>
        </w:rPr>
        <w:t>σματος. Το αντίτιμο για το κόστος για τα εκατομμύρια των υπερχρεωμένων φυσικών προσώπων και νοικοκυριών, η περιουσία των οποίων δεσμεύτηκε υπέρ των τραπεζικών πιστωτών, υπήρξε βαρύ. Το όνειρο πολλών οικογενειών για την απόκτηση στέγης μετατράπηκε σε έναν ε</w:t>
      </w:r>
      <w:r>
        <w:rPr>
          <w:rFonts w:eastAsia="Times New Roman" w:cs="Times New Roman"/>
          <w:szCs w:val="24"/>
        </w:rPr>
        <w:t xml:space="preserve">φιάλτη και οδήγησε στην απώλεια όχι μόνο της ατομικής και της οικογενειακής περιουσίας, αλλά και της αξιοπρέπειας, του αυτοσεβασμού των πολιτών και κάθε διάθεσης συμμετοχής στα κοινωνικά δρώμενα. </w:t>
      </w:r>
    </w:p>
    <w:p w14:paraId="5D189C61"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Ο στόχος των διεθνών και εγχώριων τοκογλύφων και των ντόπιω</w:t>
      </w:r>
      <w:r>
        <w:rPr>
          <w:rFonts w:eastAsia="Times New Roman" w:cs="Times New Roman"/>
          <w:szCs w:val="24"/>
        </w:rPr>
        <w:t xml:space="preserve">ν υποτακτικών τους, οι οποίοι τις τελευταίες δεκαετίες διαχειρίζονται τις τύχες της χώρας, είχε επιτευχθεί. Ξεκινώντας από το έγκλημα του </w:t>
      </w:r>
      <w:r>
        <w:rPr>
          <w:rFonts w:eastAsia="Times New Roman" w:cs="Times New Roman"/>
          <w:szCs w:val="24"/>
        </w:rPr>
        <w:t>Χ</w:t>
      </w:r>
      <w:r>
        <w:rPr>
          <w:rFonts w:eastAsia="Times New Roman" w:cs="Times New Roman"/>
          <w:szCs w:val="24"/>
        </w:rPr>
        <w:t>ρηματιστηρίου και συνεχίζοντας με την επιβολή των μνημονίων, τον αλόγιστο υπερδανεισμό, την υποθήκευση της ακίνητης π</w:t>
      </w:r>
      <w:r>
        <w:rPr>
          <w:rFonts w:eastAsia="Times New Roman" w:cs="Times New Roman"/>
          <w:szCs w:val="24"/>
        </w:rPr>
        <w:t>εριουσίας και τον εκμηδενισμό των εισοδημάτων, όλες οι πολιτικές δυνάμεις του λεγόμενου συνταγματικού τόξου -δεξιοί, φιλελεύθεροι, κεντρώοι και αριστεροί- είτε από τη θέση της κυβέρνησης είτε από τη θέση της αντιπολίτευσης, ολοκλήρωσαν την εκστρατεία οικον</w:t>
      </w:r>
      <w:r>
        <w:rPr>
          <w:rFonts w:eastAsia="Times New Roman" w:cs="Times New Roman"/>
          <w:szCs w:val="24"/>
        </w:rPr>
        <w:t xml:space="preserve">ομικής αφαίμαξης της </w:t>
      </w:r>
      <w:r>
        <w:rPr>
          <w:rFonts w:eastAsia="Times New Roman" w:cs="Times New Roman"/>
          <w:szCs w:val="24"/>
        </w:rPr>
        <w:lastRenderedPageBreak/>
        <w:t xml:space="preserve">ελληνικής κοινωνίας, ώστε να καταστούν οι Έλληνες πολίτες οικονομικά εξαθλιωμένοι, πλήρως εξαρτημένοι από το τραπεζικό σύστημα και άρα εύκολα ελεγχόμενοι. </w:t>
      </w:r>
    </w:p>
    <w:p w14:paraId="5D189C62"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Όμως, από τη στιγμή κατά την οποία το ως άνω σχέδιο οικονομικής εξαθλίωσης και </w:t>
      </w:r>
      <w:r>
        <w:rPr>
          <w:rFonts w:eastAsia="Times New Roman" w:cs="Times New Roman"/>
          <w:szCs w:val="24"/>
        </w:rPr>
        <w:t>υποδούλωσης του λαού μας ολοκληρώθηκε και το επίπεδο του υπερδανεισμού των πολιτών έχει πλέον ανέλθει στο υπέρτατο επίπεδο με ολέθριες για αυτούς συνέπειες, επιχειρείται από τους τοκογλύφους και τους εντολοδόχους τους μια προσπάθεια διαχείρισης της κατάστα</w:t>
      </w:r>
      <w:r>
        <w:rPr>
          <w:rFonts w:eastAsia="Times New Roman" w:cs="Times New Roman"/>
          <w:szCs w:val="24"/>
        </w:rPr>
        <w:t>σης στην οποία έχουν περιέλθει οι δανειολήπτες, με τρόπο ώστε να παραπλανηθεί ο λαός για μια ακόμη φορά και, ταυτόχρονα, να προληφθούν τυχόν αντιδράσεις της κοινωνίας.</w:t>
      </w:r>
    </w:p>
    <w:p w14:paraId="5D189C63" w14:textId="77777777" w:rsidR="00CB774E" w:rsidRDefault="00A25ABA">
      <w:pPr>
        <w:spacing w:after="0" w:line="600" w:lineRule="auto"/>
        <w:ind w:firstLine="720"/>
        <w:contextualSpacing/>
        <w:jc w:val="both"/>
        <w:rPr>
          <w:rFonts w:eastAsia="Times New Roman"/>
          <w:szCs w:val="24"/>
        </w:rPr>
      </w:pPr>
      <w:r>
        <w:rPr>
          <w:rFonts w:eastAsia="Times New Roman"/>
          <w:szCs w:val="24"/>
        </w:rPr>
        <w:t>Σε αυτό το πλαίσιο, εντάσσεται τόσο το παρόν σχέδιο νόμου όσο και κάθε νομοθέτημα -εγχώρ</w:t>
      </w:r>
      <w:r>
        <w:rPr>
          <w:rFonts w:eastAsia="Times New Roman"/>
          <w:szCs w:val="24"/>
        </w:rPr>
        <w:t>ιο είτε ευρωπαϊκό-</w:t>
      </w:r>
      <w:r>
        <w:rPr>
          <w:rFonts w:eastAsia="Times New Roman"/>
          <w:szCs w:val="24"/>
        </w:rPr>
        <w:t>,</w:t>
      </w:r>
      <w:r>
        <w:rPr>
          <w:rFonts w:eastAsia="Times New Roman"/>
          <w:szCs w:val="24"/>
        </w:rPr>
        <w:t xml:space="preserve"> το οποίο υποτίθεται ότι μεριμνά για την προστασία των δανειοληπτών, των καταναλωτών και της κοινωνίας εν γένει και ευαγγελίζεται τη λήψη μέτρων για τον έλεγχο της διαδικασίας χορήγησης πιστώσεων, εκ των υστέρων, όμως, κατόπιν εορτής και</w:t>
      </w:r>
      <w:r>
        <w:rPr>
          <w:rFonts w:eastAsia="Times New Roman"/>
          <w:szCs w:val="24"/>
        </w:rPr>
        <w:t xml:space="preserve"> χωρίς πλέον αντίκρισμα για τους πολίτες, οι </w:t>
      </w:r>
      <w:r>
        <w:rPr>
          <w:rFonts w:eastAsia="Times New Roman"/>
          <w:szCs w:val="24"/>
        </w:rPr>
        <w:lastRenderedPageBreak/>
        <w:t>οποίοι είναι ήδη δέσμιοι εγχώριων και διεθνών τοκογλύφων</w:t>
      </w:r>
      <w:r>
        <w:rPr>
          <w:rFonts w:eastAsia="Times New Roman"/>
          <w:szCs w:val="24"/>
        </w:rPr>
        <w:t>,</w:t>
      </w:r>
      <w:r>
        <w:rPr>
          <w:rFonts w:eastAsia="Times New Roman"/>
          <w:szCs w:val="24"/>
        </w:rPr>
        <w:t xml:space="preserve"> μετά από χρόνια τραπεζικής αυθαιρεσίας και ασυδοσίας και υπό την πλήρη κάλυψη και συνενοχή των εκάστοτε κυβερνήσεων.</w:t>
      </w:r>
    </w:p>
    <w:p w14:paraId="5D189C64" w14:textId="77777777" w:rsidR="00CB774E" w:rsidRDefault="00A25ABA">
      <w:pPr>
        <w:spacing w:after="0" w:line="600" w:lineRule="auto"/>
        <w:ind w:firstLine="720"/>
        <w:contextualSpacing/>
        <w:jc w:val="both"/>
        <w:rPr>
          <w:rFonts w:eastAsia="Times New Roman"/>
          <w:szCs w:val="24"/>
        </w:rPr>
      </w:pPr>
      <w:r>
        <w:rPr>
          <w:rFonts w:eastAsia="Times New Roman"/>
          <w:szCs w:val="24"/>
        </w:rPr>
        <w:t>Το υπό ψήφιση σχέδιο νόμου υποτίθετα</w:t>
      </w:r>
      <w:r>
        <w:rPr>
          <w:rFonts w:eastAsia="Times New Roman"/>
          <w:szCs w:val="24"/>
        </w:rPr>
        <w:t>ι ότι στοχεύει στη δημιουργία ενός περιβάλλοντος δικαιοσύνης, εντιμότητας, επαγγελματισμού και διαφάνειας στον χώρο των τραπεζικών συναλλαγών και της χορήγησης πιστώσεων στους καταναλωτές -όπως αναφέρει το άρθρο 6-</w:t>
      </w:r>
      <w:r>
        <w:rPr>
          <w:rFonts w:eastAsia="Times New Roman"/>
          <w:szCs w:val="24"/>
        </w:rPr>
        <w:t>,</w:t>
      </w:r>
      <w:r>
        <w:rPr>
          <w:rFonts w:eastAsia="Times New Roman"/>
          <w:szCs w:val="24"/>
        </w:rPr>
        <w:t xml:space="preserve"> με στόχο να δημιουργηθεί ένα πλαίσιο, εν</w:t>
      </w:r>
      <w:r>
        <w:rPr>
          <w:rFonts w:eastAsia="Times New Roman"/>
          <w:szCs w:val="24"/>
        </w:rPr>
        <w:t>τός του οποίου, υποτίθεται, θα προστατεύεται κατά κύριο λόγο η πρώτη κατοικία των οφειλετών.</w:t>
      </w:r>
    </w:p>
    <w:p w14:paraId="5D189C65" w14:textId="77777777" w:rsidR="00CB774E" w:rsidRDefault="00A25ABA">
      <w:pPr>
        <w:spacing w:after="0" w:line="600" w:lineRule="auto"/>
        <w:ind w:firstLine="720"/>
        <w:contextualSpacing/>
        <w:jc w:val="both"/>
        <w:rPr>
          <w:rFonts w:eastAsia="Times New Roman"/>
          <w:szCs w:val="24"/>
        </w:rPr>
      </w:pPr>
      <w:r>
        <w:rPr>
          <w:rFonts w:eastAsia="Times New Roman"/>
          <w:szCs w:val="24"/>
        </w:rPr>
        <w:t>Τα όσα, όμως, αναφέρονται υπό τη μορφή διακηρύξεων και ευχολογίων στα άρθρα του παρόντος, δεν είναι ικανά ώστε να πείσουν ούτε τον πλέον καλόπιστο παρατηρητή. Τουν</w:t>
      </w:r>
      <w:r>
        <w:rPr>
          <w:rFonts w:eastAsia="Times New Roman"/>
          <w:szCs w:val="24"/>
        </w:rPr>
        <w:t xml:space="preserve">αντίον, αποτελούν τον ορισμό της πολιτικής υποκρισίας και στοχεύουν αποκλειστικά και μόνο στην αποφυγή του καταλογισμού </w:t>
      </w:r>
      <w:r>
        <w:rPr>
          <w:rFonts w:eastAsia="Times New Roman"/>
          <w:szCs w:val="24"/>
        </w:rPr>
        <w:lastRenderedPageBreak/>
        <w:t xml:space="preserve">ευθυνών προς τους θεσμούς, φορείς και υπεύθυνους του εγχώριου και ευρωπαϊκού τραπεζικού συστήματος, οι οποίοι συνειδητά οδήγησαν μεγάλα </w:t>
      </w:r>
      <w:r>
        <w:rPr>
          <w:rFonts w:eastAsia="Times New Roman"/>
          <w:szCs w:val="24"/>
        </w:rPr>
        <w:t>τμήματα της ελληνικής κοινωνίας στον υπερδανεισμό και στην υπερχρέωση με την πολιτική την οποία ακολούθησαν τα τραπεζικά ιδρύματα την τελευταία δεκαετία.</w:t>
      </w:r>
    </w:p>
    <w:p w14:paraId="5D189C66" w14:textId="77777777" w:rsidR="00CB774E" w:rsidRDefault="00A25ABA">
      <w:pPr>
        <w:spacing w:after="0" w:line="600" w:lineRule="auto"/>
        <w:ind w:firstLine="720"/>
        <w:contextualSpacing/>
        <w:jc w:val="both"/>
        <w:rPr>
          <w:rFonts w:eastAsia="Times New Roman"/>
          <w:szCs w:val="24"/>
        </w:rPr>
      </w:pPr>
      <w:r>
        <w:rPr>
          <w:rFonts w:eastAsia="Times New Roman"/>
          <w:szCs w:val="24"/>
        </w:rPr>
        <w:t>Βλέπουμε ότι στο σύνολο των διατάξεων του υπό ψήφιση σχεδίου νόμου επιμελώς αποφεύγεται οποιαδήποτε αν</w:t>
      </w:r>
      <w:r>
        <w:rPr>
          <w:rFonts w:eastAsia="Times New Roman"/>
          <w:szCs w:val="24"/>
        </w:rPr>
        <w:t>αφορά στα κακώς κείμενα αλλά και στις εγκληματικές πολιτικές του παρελθόντος του εγχώριου χρηματοπιστωτικού κατεστημένου, με αποτέλεσμα να προετοιμάζεται το έδαφος για την οριστική ατιμωρησία των υπαιτίων. Επιχειρείται από τους συντάκτες του υπό ψήφιση σχε</w:t>
      </w:r>
      <w:r>
        <w:rPr>
          <w:rFonts w:eastAsia="Times New Roman"/>
          <w:szCs w:val="24"/>
        </w:rPr>
        <w:t xml:space="preserve">δίου νόμου και της αντίστοιχης ευρωπαϊκής </w:t>
      </w:r>
      <w:r>
        <w:rPr>
          <w:rFonts w:eastAsia="Times New Roman"/>
          <w:szCs w:val="24"/>
        </w:rPr>
        <w:t>ο</w:t>
      </w:r>
      <w:r>
        <w:rPr>
          <w:rFonts w:eastAsia="Times New Roman"/>
          <w:szCs w:val="24"/>
        </w:rPr>
        <w:t>δηγίας, να δοθεί συγχωροχάρτι σε όσους διέπραξαν οικονομικά κακουργήματα σε βάρος των πολιτών, μέσω της απουσίας οποιασδήποτε αναφοράς στην ανάγκη καταλογισμού ευθυνών στους ενόχους και αποζημίωσης των εξαπατηθέντ</w:t>
      </w:r>
      <w:r>
        <w:rPr>
          <w:rFonts w:eastAsia="Times New Roman"/>
          <w:szCs w:val="24"/>
        </w:rPr>
        <w:t>ων δανειοληπτών.</w:t>
      </w:r>
    </w:p>
    <w:p w14:paraId="5D189C67" w14:textId="77777777" w:rsidR="00CB774E" w:rsidRDefault="00A25ABA">
      <w:pPr>
        <w:spacing w:after="0" w:line="600" w:lineRule="auto"/>
        <w:ind w:firstLine="720"/>
        <w:contextualSpacing/>
        <w:jc w:val="both"/>
        <w:rPr>
          <w:rFonts w:eastAsia="Times New Roman"/>
          <w:szCs w:val="24"/>
        </w:rPr>
      </w:pPr>
      <w:r>
        <w:rPr>
          <w:rFonts w:eastAsia="Times New Roman"/>
          <w:szCs w:val="24"/>
        </w:rPr>
        <w:lastRenderedPageBreak/>
        <w:t>Επιπλέον, ουδεμία μέριμνα λαμβάνεται για την αποκατάσταση των αδικιών σε βάρος των καταναλωτών, οι οποίοι έχουν υποστεί πλήθος παράνομων και καταχρηστικών επιβαρύνσεων εκ μέρους πιστωτικών φορέων, οι οποίοι επί μακρόν δρούσαν εντελώς ασύδο</w:t>
      </w:r>
      <w:r>
        <w:rPr>
          <w:rFonts w:eastAsia="Times New Roman"/>
          <w:szCs w:val="24"/>
        </w:rPr>
        <w:t>τα και ανεξέλεγκτα σε βάρος της ελληνικής κοινωνίας.</w:t>
      </w:r>
    </w:p>
    <w:p w14:paraId="5D189C68" w14:textId="77777777" w:rsidR="00CB774E" w:rsidRDefault="00A25ABA">
      <w:pPr>
        <w:spacing w:after="0" w:line="600" w:lineRule="auto"/>
        <w:ind w:firstLine="720"/>
        <w:contextualSpacing/>
        <w:jc w:val="both"/>
        <w:rPr>
          <w:rFonts w:eastAsia="Times New Roman"/>
          <w:szCs w:val="24"/>
        </w:rPr>
      </w:pPr>
      <w:r>
        <w:rPr>
          <w:rFonts w:eastAsia="Times New Roman"/>
          <w:szCs w:val="24"/>
        </w:rPr>
        <w:t>Εκ των ανωτέρω, αβίαστα προκύπτει ότι στόχος των διατάξεων του υπό ψήφιση σχεδίου νόμου αποτελεί απλά και μόνο ο αποπροσανατολισμός της κοινής γνώμης και της ελληνικής κοινωνίας, ώστε να κατασιγάσει η λα</w:t>
      </w:r>
      <w:r>
        <w:rPr>
          <w:rFonts w:eastAsia="Times New Roman"/>
          <w:szCs w:val="24"/>
        </w:rPr>
        <w:t>ϊκή απαίτηση για τον καταλογισμό ευθυνών και την τιμωρία των όσων εγκλημάτησαν κατά των πολιτών γενικά και των δανειοληπτών ειδικότερα, υπηρετώντας ένα τραπεζικό σύστημα το οποίο έως τώρα κερδοσκοπούσε στηριζόμενο στην παραπλάνηση και στην εξαπάτηση των κα</w:t>
      </w:r>
      <w:r>
        <w:rPr>
          <w:rFonts w:eastAsia="Times New Roman"/>
          <w:szCs w:val="24"/>
        </w:rPr>
        <w:t>ταναλωτών.</w:t>
      </w:r>
    </w:p>
    <w:p w14:paraId="5D189C69" w14:textId="77777777" w:rsidR="00CB774E" w:rsidRDefault="00A25ABA">
      <w:pPr>
        <w:spacing w:after="0" w:line="600" w:lineRule="auto"/>
        <w:ind w:firstLine="720"/>
        <w:contextualSpacing/>
        <w:jc w:val="both"/>
        <w:rPr>
          <w:rFonts w:eastAsia="Times New Roman"/>
          <w:szCs w:val="24"/>
        </w:rPr>
      </w:pPr>
      <w:r>
        <w:rPr>
          <w:rFonts w:eastAsia="Times New Roman"/>
          <w:szCs w:val="24"/>
        </w:rPr>
        <w:lastRenderedPageBreak/>
        <w:t>Κατόπιν όλων αυτών των επισημάνσεων και η τροπολογία με γενικό αριθμό 759 και ειδικό 125 δεν είναι δυνατόν να γίνει αποδεκτή από τη Χρυσή Αυγή, καθώς και αυτή εντάσσεται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της προκλητικής παροχής προνομίων στις πολυεθνικές εταιρείες, ζ</w:t>
      </w:r>
      <w:r>
        <w:rPr>
          <w:rFonts w:eastAsia="Times New Roman"/>
          <w:szCs w:val="24"/>
        </w:rPr>
        <w:t>ημιώνοντας τόσο τις ελληνικές επιχειρήσεις όσο και την εθνική μας οικονομία.</w:t>
      </w:r>
    </w:p>
    <w:p w14:paraId="5D189C6A" w14:textId="77777777" w:rsidR="00CB774E" w:rsidRDefault="00A25ABA">
      <w:pPr>
        <w:spacing w:after="0" w:line="600" w:lineRule="auto"/>
        <w:ind w:firstLine="720"/>
        <w:contextualSpacing/>
        <w:jc w:val="both"/>
        <w:rPr>
          <w:rFonts w:eastAsia="Times New Roman"/>
          <w:szCs w:val="24"/>
        </w:rPr>
      </w:pPr>
      <w:r>
        <w:rPr>
          <w:rFonts w:eastAsia="Times New Roman"/>
          <w:szCs w:val="24"/>
        </w:rPr>
        <w:t>Καθίσταται σαφές ότι ο Λαϊκός Σύνδεσμος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 καταψηφίζει το εν λόγω νομοσχέδιο.</w:t>
      </w:r>
    </w:p>
    <w:p w14:paraId="5D189C6B" w14:textId="77777777" w:rsidR="00CB774E" w:rsidRDefault="00A25ABA">
      <w:pPr>
        <w:spacing w:after="0" w:line="600" w:lineRule="auto"/>
        <w:ind w:firstLine="720"/>
        <w:contextualSpacing/>
        <w:jc w:val="both"/>
        <w:rPr>
          <w:rFonts w:eastAsia="Times New Roman"/>
          <w:szCs w:val="24"/>
        </w:rPr>
      </w:pPr>
      <w:r>
        <w:rPr>
          <w:rFonts w:eastAsia="Times New Roman"/>
          <w:szCs w:val="24"/>
        </w:rPr>
        <w:t>Ευχαριστώ.</w:t>
      </w:r>
    </w:p>
    <w:p w14:paraId="5D189C6C" w14:textId="77777777" w:rsidR="00CB774E" w:rsidRDefault="00A25ABA">
      <w:pPr>
        <w:spacing w:after="0" w:line="600" w:lineRule="auto"/>
        <w:ind w:firstLine="720"/>
        <w:contextualSpacing/>
        <w:jc w:val="center"/>
        <w:rPr>
          <w:rFonts w:eastAsia="Times New Roman"/>
          <w:szCs w:val="24"/>
        </w:rPr>
      </w:pPr>
      <w:r>
        <w:rPr>
          <w:rFonts w:eastAsia="Times New Roman"/>
          <w:szCs w:val="24"/>
        </w:rPr>
        <w:t>(Χειροκροτήματα από την πτέρυγα τ</w:t>
      </w:r>
      <w:r>
        <w:rPr>
          <w:rFonts w:eastAsia="Times New Roman"/>
          <w:szCs w:val="24"/>
        </w:rPr>
        <w:t>ης</w:t>
      </w:r>
      <w:r>
        <w:rPr>
          <w:rFonts w:eastAsia="Times New Roman"/>
          <w:szCs w:val="24"/>
        </w:rPr>
        <w:t xml:space="preserve"> 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5D189C6D" w14:textId="77777777" w:rsidR="00CB774E" w:rsidRDefault="00A25ABA">
      <w:pPr>
        <w:spacing w:after="0"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b/>
          <w:szCs w:val="24"/>
        </w:rPr>
        <w:t>):</w:t>
      </w:r>
      <w:r>
        <w:rPr>
          <w:rFonts w:eastAsia="Times New Roman"/>
          <w:szCs w:val="24"/>
        </w:rPr>
        <w:t xml:space="preserve"> Η διαδικασία με την οποία θα συνεχίσουμε, έχει ως εξής, γιατί πρέπει να τελειώσουμε σύντομα, διότι στις 17.00΄ αρχίζει άλλη συνεδρίαση</w:t>
      </w:r>
      <w:r>
        <w:rPr>
          <w:rFonts w:eastAsia="Times New Roman"/>
          <w:szCs w:val="24"/>
        </w:rPr>
        <w:t>,</w:t>
      </w:r>
      <w:r>
        <w:rPr>
          <w:rFonts w:eastAsia="Times New Roman"/>
          <w:szCs w:val="24"/>
        </w:rPr>
        <w:t xml:space="preserve"> με άλλο νομοσχέδιο. Απομένουν δύο </w:t>
      </w:r>
      <w:r>
        <w:rPr>
          <w:rFonts w:eastAsia="Times New Roman"/>
          <w:szCs w:val="24"/>
        </w:rPr>
        <w:t>Κ</w:t>
      </w:r>
      <w:r>
        <w:rPr>
          <w:rFonts w:eastAsia="Times New Roman"/>
          <w:szCs w:val="24"/>
        </w:rPr>
        <w:t xml:space="preserve">οινοβουλευτικοί </w:t>
      </w:r>
      <w:r>
        <w:rPr>
          <w:rFonts w:eastAsia="Times New Roman"/>
          <w:szCs w:val="24"/>
        </w:rPr>
        <w:t>Ε</w:t>
      </w:r>
      <w:r>
        <w:rPr>
          <w:rFonts w:eastAsia="Times New Roman"/>
          <w:szCs w:val="24"/>
        </w:rPr>
        <w:t>κπρόσωποι, ο κ. Αμυράς και ο κ. Καρράς, ένας ομιλητής, ο κ. Κουμο</w:t>
      </w:r>
      <w:r>
        <w:rPr>
          <w:rFonts w:eastAsia="Times New Roman"/>
          <w:szCs w:val="24"/>
        </w:rPr>
        <w:t xml:space="preserve">υτσάκος. Το Προεδρείο, υπό τον κ. Κρεμαστινό, έχει κάνει αποδεκτό το αίτημα του κ. Μπούρα για μια δευτερολογία τρίλεπτη, όποιος θέλει από τους ειδικούς αγορητές και τους εισηγητές, μετά θα ρωτήσω την </w:t>
      </w:r>
      <w:r>
        <w:rPr>
          <w:rFonts w:eastAsia="Times New Roman"/>
          <w:szCs w:val="24"/>
        </w:rPr>
        <w:lastRenderedPageBreak/>
        <w:t>κυρία Υπουργό εάν έχει κάτι να συμπληρώσει και θα μπούμε</w:t>
      </w:r>
      <w:r>
        <w:rPr>
          <w:rFonts w:eastAsia="Times New Roman"/>
          <w:szCs w:val="24"/>
        </w:rPr>
        <w:t xml:space="preserve"> στην ψηφοφορία, έτσι ώστε το αργότερο στις 15.00΄-15.30΄ να έχουμε τελειώσει.</w:t>
      </w:r>
    </w:p>
    <w:p w14:paraId="5D189C6E" w14:textId="77777777" w:rsidR="00CB774E" w:rsidRDefault="00A25ABA">
      <w:pPr>
        <w:spacing w:after="0" w:line="600" w:lineRule="auto"/>
        <w:ind w:firstLine="720"/>
        <w:contextualSpacing/>
        <w:jc w:val="both"/>
        <w:rPr>
          <w:rFonts w:eastAsia="Times New Roman"/>
          <w:szCs w:val="24"/>
        </w:rPr>
      </w:pPr>
      <w:r>
        <w:rPr>
          <w:rFonts w:eastAsia="Times New Roman"/>
          <w:szCs w:val="24"/>
        </w:rPr>
        <w:t>Κύριε Αμυρά, έχετε τον λόγο.</w:t>
      </w:r>
    </w:p>
    <w:p w14:paraId="5D189C6F" w14:textId="77777777" w:rsidR="00CB774E" w:rsidRDefault="00A25ABA">
      <w:pPr>
        <w:spacing w:after="0" w:line="600" w:lineRule="auto"/>
        <w:ind w:firstLine="720"/>
        <w:contextualSpacing/>
        <w:jc w:val="both"/>
        <w:rPr>
          <w:rFonts w:eastAsia="Times New Roman"/>
          <w:szCs w:val="24"/>
        </w:rPr>
      </w:pPr>
      <w:r>
        <w:rPr>
          <w:rFonts w:eastAsia="Times New Roman"/>
          <w:b/>
          <w:szCs w:val="24"/>
        </w:rPr>
        <w:t>ΓΕΩΡΓΙΟΣ ΑΜΥΡΑΣ:</w:t>
      </w:r>
      <w:r>
        <w:rPr>
          <w:rFonts w:eastAsia="Times New Roman"/>
          <w:szCs w:val="24"/>
        </w:rPr>
        <w:t xml:space="preserve"> Ευχαριστώ, κύριε Πρόεδρε.</w:t>
      </w:r>
    </w:p>
    <w:p w14:paraId="5D189C70" w14:textId="77777777" w:rsidR="00CB774E" w:rsidRDefault="00A25ABA">
      <w:pPr>
        <w:spacing w:after="0" w:line="600" w:lineRule="auto"/>
        <w:ind w:firstLine="720"/>
        <w:contextualSpacing/>
        <w:jc w:val="both"/>
        <w:rPr>
          <w:rFonts w:eastAsia="Times New Roman"/>
          <w:szCs w:val="24"/>
        </w:rPr>
      </w:pPr>
      <w:r>
        <w:rPr>
          <w:rFonts w:eastAsia="Times New Roman"/>
          <w:szCs w:val="24"/>
        </w:rPr>
        <w:t xml:space="preserve">Κυρία Υπουργέ, κυρίες και κύριοι συνάδελφοι, με την παρέμβασή μου αυτή θα ασχοληθώ με την τροπολογία για </w:t>
      </w:r>
      <w:r>
        <w:rPr>
          <w:rFonts w:eastAsia="Times New Roman"/>
          <w:szCs w:val="24"/>
        </w:rPr>
        <w:t>το Μέγαρο Μουσικής Αθηνών, η οποία ενσωματώθηκε στο νομοσχέδιο ως άρθρο 55.</w:t>
      </w:r>
    </w:p>
    <w:p w14:paraId="5D189C71" w14:textId="77777777" w:rsidR="00CB774E" w:rsidRDefault="00A25ABA">
      <w:pPr>
        <w:spacing w:after="0" w:line="600" w:lineRule="auto"/>
        <w:ind w:firstLine="720"/>
        <w:contextualSpacing/>
        <w:jc w:val="both"/>
        <w:rPr>
          <w:rFonts w:eastAsia="Times New Roman"/>
          <w:szCs w:val="24"/>
        </w:rPr>
      </w:pPr>
      <w:r>
        <w:rPr>
          <w:rFonts w:eastAsia="Times New Roman"/>
          <w:szCs w:val="24"/>
        </w:rPr>
        <w:t xml:space="preserve">Αν επρόκειτο, λοιπόν, να βγάλω ένα δελτίο Τύπου ή να κατέθετα μια κοινοβουλευτική ερώτηση, θα έβαζα τίτλο: «Μέγαρο Μουσικής Αθηνών: ένα διαχρονικό διακομματικό σκάνδαλο». </w:t>
      </w:r>
    </w:p>
    <w:p w14:paraId="5D189C72" w14:textId="77777777" w:rsidR="00CB774E" w:rsidRDefault="00A25ABA">
      <w:pPr>
        <w:spacing w:after="0" w:line="600" w:lineRule="auto"/>
        <w:ind w:firstLine="720"/>
        <w:contextualSpacing/>
        <w:jc w:val="both"/>
        <w:rPr>
          <w:rFonts w:eastAsia="Times New Roman"/>
          <w:szCs w:val="24"/>
        </w:rPr>
      </w:pPr>
      <w:r>
        <w:rPr>
          <w:rFonts w:eastAsia="Times New Roman"/>
          <w:szCs w:val="24"/>
        </w:rPr>
        <w:t xml:space="preserve">Με την τροπολογία, λοιπόν, που μας φέρατε για δεύτερη φορά -γιατί ήδη το έχετε κάνει μια φορά, κατά την προηγούμενη θητεία της Κυβέρνησης-, το Μέγαρο </w:t>
      </w:r>
      <w:r>
        <w:rPr>
          <w:rFonts w:eastAsia="Times New Roman"/>
          <w:szCs w:val="24"/>
        </w:rPr>
        <w:t xml:space="preserve">Μουσικής </w:t>
      </w:r>
      <w:r>
        <w:rPr>
          <w:rFonts w:eastAsia="Times New Roman"/>
          <w:szCs w:val="24"/>
        </w:rPr>
        <w:t>θα μπορεί να συναλλάσσεται</w:t>
      </w:r>
      <w:r>
        <w:rPr>
          <w:rFonts w:eastAsia="Times New Roman"/>
          <w:szCs w:val="24"/>
        </w:rPr>
        <w:t>,</w:t>
      </w:r>
      <w:r>
        <w:rPr>
          <w:rFonts w:eastAsia="Times New Roman"/>
          <w:szCs w:val="24"/>
        </w:rPr>
        <w:t xml:space="preserve"> χωρίς να προσκομίζει φορολογική και ασφαλιστική ενημερότητα, ενώ δεν </w:t>
      </w:r>
      <w:r>
        <w:rPr>
          <w:rFonts w:eastAsia="Times New Roman"/>
          <w:szCs w:val="24"/>
        </w:rPr>
        <w:t xml:space="preserve">θα υπόκειται στις διατάξεις περί </w:t>
      </w:r>
      <w:r>
        <w:rPr>
          <w:rFonts w:eastAsia="Times New Roman"/>
          <w:szCs w:val="24"/>
        </w:rPr>
        <w:lastRenderedPageBreak/>
        <w:t>συμψηφισμού και αναγκαστικής εκτέλεσης. Παράλληλα, το δημόσιο δεν θα εισπράττει τόκους και πρόστιμα από τις εγγυήσεις που κατέπεσαν υπέρ του Μεγάρου</w:t>
      </w:r>
      <w:r>
        <w:rPr>
          <w:rFonts w:eastAsia="Times New Roman"/>
          <w:szCs w:val="24"/>
        </w:rPr>
        <w:t xml:space="preserve"> Μουσικής</w:t>
      </w:r>
      <w:r>
        <w:rPr>
          <w:rFonts w:eastAsia="Times New Roman"/>
          <w:szCs w:val="24"/>
        </w:rPr>
        <w:t>.</w:t>
      </w:r>
    </w:p>
    <w:p w14:paraId="5D189C73" w14:textId="77777777" w:rsidR="00CB774E" w:rsidRDefault="00A25ABA">
      <w:pPr>
        <w:spacing w:after="0" w:line="600" w:lineRule="auto"/>
        <w:ind w:firstLine="720"/>
        <w:contextualSpacing/>
        <w:jc w:val="both"/>
        <w:rPr>
          <w:rFonts w:eastAsia="Times New Roman"/>
          <w:szCs w:val="24"/>
        </w:rPr>
      </w:pPr>
      <w:r>
        <w:rPr>
          <w:rFonts w:eastAsia="Times New Roman"/>
          <w:szCs w:val="24"/>
        </w:rPr>
        <w:t xml:space="preserve">Η τροπολογία αυτή, κυρία Υπουργέ, αγαπητοί Βουλευτές του ΣΥΡΙΖΑ </w:t>
      </w:r>
      <w:r>
        <w:rPr>
          <w:rFonts w:eastAsia="Times New Roman"/>
          <w:szCs w:val="24"/>
        </w:rPr>
        <w:t xml:space="preserve">–δεν βλέπω, βέβαια, ούτε έναν- και των ΑΝΕΛ –πάλι δεν βλέπω ούτε έναν-, θα έλεγα -και το υποστηρίζω- ότι αποτελεί μια λαμπρή ομολογία πολιτικής αποτυχίας και ενοχής. Αποδεικνύει ότι οι πολιτικές των κυβερνήσεων για το Μέγαρο </w:t>
      </w:r>
      <w:r>
        <w:rPr>
          <w:rFonts w:eastAsia="Times New Roman"/>
          <w:szCs w:val="24"/>
        </w:rPr>
        <w:t xml:space="preserve">Μουσικής </w:t>
      </w:r>
      <w:r>
        <w:rPr>
          <w:rFonts w:eastAsia="Times New Roman"/>
          <w:szCs w:val="24"/>
        </w:rPr>
        <w:t>είναι αδιαφανείς και έ</w:t>
      </w:r>
      <w:r>
        <w:rPr>
          <w:rFonts w:eastAsia="Times New Roman"/>
          <w:szCs w:val="24"/>
        </w:rPr>
        <w:t>χουν οδηγήσει την κατάσταση σε οριακό σημείο. Έτσι, ενώ το Μέγαρο Μουσικής Αθηνών έχει απορροφήσει τόσο πολύ δημόσιο χρήμα, σήμερα η Κυβέρνηση επί της ουσίας μ</w:t>
      </w:r>
      <w:r>
        <w:rPr>
          <w:rFonts w:eastAsia="Times New Roman"/>
          <w:szCs w:val="24"/>
        </w:rPr>
        <w:t>ά</w:t>
      </w:r>
      <w:r>
        <w:rPr>
          <w:rFonts w:eastAsia="Times New Roman"/>
          <w:szCs w:val="24"/>
        </w:rPr>
        <w:t>ς λέει ότι</w:t>
      </w:r>
      <w:r>
        <w:rPr>
          <w:rFonts w:eastAsia="Times New Roman"/>
          <w:szCs w:val="24"/>
        </w:rPr>
        <w:t>,</w:t>
      </w:r>
      <w:r>
        <w:rPr>
          <w:rFonts w:eastAsia="Times New Roman"/>
          <w:szCs w:val="24"/>
        </w:rPr>
        <w:t xml:space="preserve"> αν δεν περάσει η τροπολογία που κατέθεσε, δεν θα μπορέσει το Μέγαρο </w:t>
      </w:r>
      <w:r>
        <w:rPr>
          <w:rFonts w:eastAsia="Times New Roman"/>
          <w:szCs w:val="24"/>
        </w:rPr>
        <w:t>Μουσικής</w:t>
      </w:r>
      <w:r>
        <w:rPr>
          <w:rFonts w:eastAsia="Times New Roman"/>
          <w:szCs w:val="24"/>
        </w:rPr>
        <w:t xml:space="preserve"> να λειτ</w:t>
      </w:r>
      <w:r>
        <w:rPr>
          <w:rFonts w:eastAsia="Times New Roman"/>
          <w:szCs w:val="24"/>
        </w:rPr>
        <w:t xml:space="preserve">ουργήσει και να πληρώσει τους εργαζομένους του. </w:t>
      </w:r>
    </w:p>
    <w:p w14:paraId="5D189C74" w14:textId="77777777" w:rsidR="00CB774E" w:rsidRDefault="00A25ABA">
      <w:pPr>
        <w:spacing w:after="0" w:line="600" w:lineRule="auto"/>
        <w:ind w:firstLine="720"/>
        <w:contextualSpacing/>
        <w:jc w:val="both"/>
        <w:rPr>
          <w:rFonts w:eastAsia="Times New Roman"/>
          <w:szCs w:val="24"/>
        </w:rPr>
      </w:pPr>
      <w:r>
        <w:rPr>
          <w:rFonts w:eastAsia="Times New Roman"/>
          <w:szCs w:val="24"/>
        </w:rPr>
        <w:t>Σας ερωτώ: Σε τέτοιο αδιέξοδο έχετε φέρει τα πράγματα; Τόσο πολύ έχετε αποτύχει, κυρίες και κύριοι της Κυβέρνησης ΣΥΡΙΖΑ-ΑΝΕΛ; Για ποιο</w:t>
      </w:r>
      <w:r>
        <w:rPr>
          <w:rFonts w:eastAsia="Times New Roman"/>
          <w:szCs w:val="24"/>
        </w:rPr>
        <w:t>ν</w:t>
      </w:r>
      <w:r>
        <w:rPr>
          <w:rFonts w:eastAsia="Times New Roman"/>
          <w:szCs w:val="24"/>
        </w:rPr>
        <w:t xml:space="preserve"> λόγο η Κυβέρνηση δεν μας παρουσιάζει την τελική της πρόταση; Γιατί</w:t>
      </w:r>
      <w:r>
        <w:rPr>
          <w:rFonts w:eastAsia="Times New Roman"/>
          <w:szCs w:val="24"/>
        </w:rPr>
        <w:t>,</w:t>
      </w:r>
      <w:r>
        <w:rPr>
          <w:rFonts w:eastAsia="Times New Roman"/>
          <w:szCs w:val="24"/>
        </w:rPr>
        <w:t xml:space="preserve"> αν</w:t>
      </w:r>
      <w:r>
        <w:rPr>
          <w:rFonts w:eastAsia="Times New Roman"/>
          <w:szCs w:val="24"/>
        </w:rPr>
        <w:t xml:space="preserve">τί να λύσει το πρόβλημα, παίζει ένα παιχνίδι φωτογραφικών τροπολογιών; Τι φοβάστε; </w:t>
      </w:r>
    </w:p>
    <w:p w14:paraId="5D189C75" w14:textId="77777777" w:rsidR="00CB774E" w:rsidRDefault="00A25ABA">
      <w:pPr>
        <w:spacing w:after="0" w:line="600" w:lineRule="auto"/>
        <w:ind w:firstLine="720"/>
        <w:contextualSpacing/>
        <w:jc w:val="both"/>
        <w:rPr>
          <w:rFonts w:eastAsia="Times New Roman"/>
          <w:szCs w:val="24"/>
        </w:rPr>
      </w:pPr>
      <w:r>
        <w:rPr>
          <w:rFonts w:eastAsia="Times New Roman"/>
          <w:szCs w:val="24"/>
        </w:rPr>
        <w:lastRenderedPageBreak/>
        <w:t>Αυτά ακριβώς τα λόγια που σας διάβασα, είναι τα λόγια των κ.κ. Ευκλείδη Τσακαλώτου, Θεανούς Φωτίου, Όλγας Γεροβασίλη, Τάσου Κουράκη, Παναγιώτη Κουρουμπλή μεταξύ των Υπουργώ</w:t>
      </w:r>
      <w:r>
        <w:rPr>
          <w:rFonts w:eastAsia="Times New Roman"/>
          <w:szCs w:val="24"/>
        </w:rPr>
        <w:t>ν και καμιάς εικοσιπενταριάς Βουλευτών του ΣΥΡΙΖΑ. Σας διάβασα δελτίο Τύπου και καταθέτω στα Πρακτικά σχετική κοινοβουλευτική ερώτηση που καταθέσατε εσείς ως αντιπολίτευση, λίγες εβδομάδες πριν γίνετε Κυβέρνηση.</w:t>
      </w:r>
    </w:p>
    <w:p w14:paraId="5D189C76" w14:textId="77777777" w:rsidR="00CB774E" w:rsidRDefault="00A25ABA">
      <w:pPr>
        <w:spacing w:after="0" w:line="600" w:lineRule="auto"/>
        <w:ind w:firstLine="720"/>
        <w:contextualSpacing/>
        <w:jc w:val="both"/>
        <w:rPr>
          <w:rFonts w:eastAsia="Times New Roman"/>
          <w:szCs w:val="24"/>
        </w:rPr>
      </w:pPr>
      <w:r>
        <w:rPr>
          <w:rFonts w:eastAsia="Times New Roman"/>
          <w:szCs w:val="24"/>
        </w:rPr>
        <w:t>(Στο σημείο αυτό ο Βουλευτής κ. Γεώργιος Αμυ</w:t>
      </w:r>
      <w:r>
        <w:rPr>
          <w:rFonts w:eastAsia="Times New Roman"/>
          <w:szCs w:val="24"/>
        </w:rPr>
        <w:t xml:space="preserve">ράς καταθέτει για τα Πρακτικά τα προαναφερθέντα έγγραφα, τα οποία βρίσκονται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5D189C77" w14:textId="77777777" w:rsidR="00CB774E" w:rsidRDefault="00A25ABA">
      <w:pPr>
        <w:spacing w:after="0" w:line="600" w:lineRule="auto"/>
        <w:ind w:firstLine="720"/>
        <w:contextualSpacing/>
        <w:jc w:val="both"/>
        <w:rPr>
          <w:rFonts w:eastAsia="Times New Roman"/>
          <w:szCs w:val="24"/>
        </w:rPr>
      </w:pPr>
      <w:r>
        <w:rPr>
          <w:rFonts w:eastAsia="Times New Roman"/>
          <w:szCs w:val="24"/>
        </w:rPr>
        <w:t>Τώρα, λοιπόν, όλα αυτά που υποστηρίζατε και τα οποία σας διάβασα για το Μέγαρο Μουσικής -</w:t>
      </w:r>
      <w:r>
        <w:rPr>
          <w:rFonts w:eastAsia="Times New Roman"/>
          <w:szCs w:val="24"/>
        </w:rPr>
        <w:t xml:space="preserve">ότι είναι, δηλαδή, το άντρο της διαπλοκής, ότι ρυθμίζετε μεταξύ σας ρουσφέτια φωτογραφικά- έρχεστε να τα λουστείτε. Μα, θα μας τρελάνετε; </w:t>
      </w:r>
    </w:p>
    <w:p w14:paraId="5D189C78" w14:textId="77777777" w:rsidR="00CB774E" w:rsidRDefault="00A25ABA">
      <w:pPr>
        <w:spacing w:after="0" w:line="600" w:lineRule="auto"/>
        <w:ind w:firstLine="720"/>
        <w:contextualSpacing/>
        <w:jc w:val="both"/>
        <w:rPr>
          <w:rFonts w:eastAsia="Times New Roman"/>
          <w:szCs w:val="24"/>
        </w:rPr>
      </w:pPr>
      <w:r>
        <w:rPr>
          <w:rFonts w:eastAsia="Times New Roman"/>
          <w:szCs w:val="24"/>
        </w:rPr>
        <w:lastRenderedPageBreak/>
        <w:t>Α</w:t>
      </w:r>
      <w:r>
        <w:rPr>
          <w:rFonts w:eastAsia="Times New Roman"/>
          <w:szCs w:val="24"/>
        </w:rPr>
        <w:t>ν δεν σας φθάνει αυτό, γιατί ήταν πλανημένοι οι πέντε Υπουργοί και οι είκοσι οκτώ Βουλευτές σας</w:t>
      </w:r>
      <w:r>
        <w:rPr>
          <w:rFonts w:eastAsia="Times New Roman"/>
          <w:szCs w:val="24"/>
        </w:rPr>
        <w:t>,</w:t>
      </w:r>
      <w:r>
        <w:rPr>
          <w:rFonts w:eastAsia="Times New Roman"/>
          <w:szCs w:val="24"/>
        </w:rPr>
        <w:t xml:space="preserve"> που κατέθεσαν την ε</w:t>
      </w:r>
      <w:r>
        <w:rPr>
          <w:rFonts w:eastAsia="Times New Roman"/>
          <w:szCs w:val="24"/>
        </w:rPr>
        <w:t>ρώτηση, την οποία σας διάβασα, ας πάμε σε κάτι πιο</w:t>
      </w:r>
      <w:r>
        <w:rPr>
          <w:rFonts w:eastAsia="Times New Roman"/>
          <w:szCs w:val="24"/>
        </w:rPr>
        <w:t>,</w:t>
      </w:r>
      <w:r>
        <w:rPr>
          <w:rFonts w:eastAsia="Times New Roman"/>
          <w:szCs w:val="24"/>
        </w:rPr>
        <w:t xml:space="preserve"> θα έλεγα</w:t>
      </w:r>
      <w:r>
        <w:rPr>
          <w:rFonts w:eastAsia="Times New Roman"/>
          <w:szCs w:val="24"/>
        </w:rPr>
        <w:t>,</w:t>
      </w:r>
      <w:r>
        <w:rPr>
          <w:rFonts w:eastAsia="Times New Roman"/>
          <w:szCs w:val="24"/>
        </w:rPr>
        <w:t xml:space="preserve"> ευρύ. Όταν κλείνουν τα νοσοκομεία, κυρία Υπουργέ, επειδή δεν έχει το κράτος να δώσει μερικά εκατομμύρια ευρώ, εκείνη τη στιγμή όμως εσείς, ενώ…</w:t>
      </w:r>
    </w:p>
    <w:p w14:paraId="5D189C79" w14:textId="77777777" w:rsidR="00CB774E" w:rsidRDefault="00A25ABA">
      <w:pPr>
        <w:spacing w:after="0" w:line="600" w:lineRule="auto"/>
        <w:ind w:firstLine="720"/>
        <w:contextualSpacing/>
        <w:jc w:val="both"/>
        <w:rPr>
          <w:rFonts w:eastAsia="Times New Roman"/>
          <w:szCs w:val="24"/>
        </w:rPr>
      </w:pPr>
      <w:r>
        <w:rPr>
          <w:rFonts w:eastAsia="Times New Roman"/>
          <w:b/>
          <w:szCs w:val="24"/>
        </w:rPr>
        <w:t>ΧΡΗΣΤΟΣ ΑΝΤΩΝΙΟΥ:</w:t>
      </w:r>
      <w:r>
        <w:rPr>
          <w:rFonts w:eastAsia="Times New Roman"/>
          <w:szCs w:val="24"/>
        </w:rPr>
        <w:t xml:space="preserve"> …(</w:t>
      </w:r>
      <w:r>
        <w:rPr>
          <w:rFonts w:eastAsia="Times New Roman"/>
          <w:szCs w:val="24"/>
        </w:rPr>
        <w:t xml:space="preserve">δεν </w:t>
      </w:r>
      <w:r>
        <w:rPr>
          <w:rFonts w:eastAsia="Times New Roman"/>
          <w:szCs w:val="24"/>
        </w:rPr>
        <w:t>ακούστηκε)</w:t>
      </w:r>
    </w:p>
    <w:p w14:paraId="5D189C7A"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ΓΕΩΡΓΙΟΣ </w:t>
      </w:r>
      <w:r>
        <w:rPr>
          <w:rFonts w:eastAsia="Times New Roman"/>
          <w:b/>
          <w:szCs w:val="24"/>
        </w:rPr>
        <w:t>ΑΜΥΡΑΣ:</w:t>
      </w:r>
      <w:r>
        <w:rPr>
          <w:rFonts w:eastAsia="Times New Roman"/>
          <w:szCs w:val="24"/>
        </w:rPr>
        <w:t xml:space="preserve"> Συγκρατηθείτε, κύριε συνάδελφε, θα εκτεθείτε. </w:t>
      </w:r>
    </w:p>
    <w:p w14:paraId="5D189C7B" w14:textId="77777777" w:rsidR="00CB774E" w:rsidRDefault="00A25ABA">
      <w:pPr>
        <w:spacing w:after="0" w:line="600" w:lineRule="auto"/>
        <w:ind w:firstLine="720"/>
        <w:contextualSpacing/>
        <w:jc w:val="both"/>
        <w:rPr>
          <w:rFonts w:eastAsia="Times New Roman"/>
          <w:szCs w:val="24"/>
        </w:rPr>
      </w:pPr>
      <w:r>
        <w:rPr>
          <w:rFonts w:eastAsia="Times New Roman"/>
          <w:szCs w:val="24"/>
        </w:rPr>
        <w:t>Όταν, λοιπόν, κλείνουν νοσοκομεία</w:t>
      </w:r>
      <w:r>
        <w:rPr>
          <w:rFonts w:eastAsia="Times New Roman"/>
          <w:szCs w:val="24"/>
        </w:rPr>
        <w:t>,</w:t>
      </w:r>
      <w:r>
        <w:rPr>
          <w:rFonts w:eastAsia="Times New Roman"/>
          <w:szCs w:val="24"/>
        </w:rPr>
        <w:t xml:space="preserve"> γιατί δεν έχουμε να δώσουμε 23 εκατομμύρια ευρώ και την ίδια στιγμή για κάποια κτήρια που είναι απέναντι από το Αιγινήτειο και το Αρεταίειο χαρίζετε εκατομμύρια σε εγ</w:t>
      </w:r>
      <w:r>
        <w:rPr>
          <w:rFonts w:eastAsia="Times New Roman"/>
          <w:szCs w:val="24"/>
        </w:rPr>
        <w:t>γυήσεις, δηλαδή στο Μέγαρο Μουσικής, πρέπει να αποφασίσουμε τι προέχει, κυρία Υπουργέ. Προέχει η κοινωνική συνοχή, το να προασπίσουμε τον αδύναμο ή να προασπίσουμε τα συμφέροντα των λίγων και εκλεκτών της οικονομικής ολιγαρχίας αυτού του τόπου; Αλέξης Τσίπ</w:t>
      </w:r>
      <w:r>
        <w:rPr>
          <w:rFonts w:eastAsia="Times New Roman"/>
          <w:szCs w:val="24"/>
        </w:rPr>
        <w:t xml:space="preserve">ρας, λίγες εβδομάδες πριν γίνει Πρωθυπουργός. </w:t>
      </w:r>
    </w:p>
    <w:p w14:paraId="5D189C7C" w14:textId="77777777" w:rsidR="00CB774E" w:rsidRDefault="00A25ABA">
      <w:pPr>
        <w:spacing w:after="0" w:line="600" w:lineRule="auto"/>
        <w:ind w:firstLine="720"/>
        <w:contextualSpacing/>
        <w:jc w:val="both"/>
        <w:rPr>
          <w:rFonts w:eastAsia="Times New Roman"/>
          <w:szCs w:val="24"/>
        </w:rPr>
      </w:pPr>
      <w:r>
        <w:rPr>
          <w:rFonts w:eastAsia="Times New Roman"/>
          <w:szCs w:val="24"/>
        </w:rPr>
        <w:lastRenderedPageBreak/>
        <w:t>Η ερώτηση, λοιπόν, έρχεται δι</w:t>
      </w:r>
      <w:r>
        <w:rPr>
          <w:rFonts w:eastAsia="Times New Roman"/>
          <w:szCs w:val="24"/>
        </w:rPr>
        <w:t>ά</w:t>
      </w:r>
      <w:r>
        <w:rPr>
          <w:rFonts w:eastAsia="Times New Roman"/>
          <w:szCs w:val="24"/>
        </w:rPr>
        <w:t xml:space="preserve"> χειλέων κ. Τσίπρα προς εσάς να μας την απαντήσετε. Προασπίζετε τα συμφέροντα των λίγων και εκλεκτών της οικονομικής ολιγαρχίας, λοιπόν, ενισχύοντας το Μέγαρο Μουσικής; Μα, πόσο π</w:t>
      </w:r>
      <w:r>
        <w:rPr>
          <w:rFonts w:eastAsia="Times New Roman"/>
          <w:szCs w:val="24"/>
        </w:rPr>
        <w:t xml:space="preserve">ολιτικοί απατεώνες είστε; Πόσα κιλά πολιτικοί ψεύτες είστε; </w:t>
      </w:r>
      <w:r>
        <w:rPr>
          <w:rFonts w:eastAsia="Times New Roman"/>
          <w:szCs w:val="24"/>
        </w:rPr>
        <w:t>Δ</w:t>
      </w:r>
      <w:r>
        <w:rPr>
          <w:rFonts w:eastAsia="Times New Roman"/>
          <w:szCs w:val="24"/>
        </w:rPr>
        <w:t>εν έχετε την παραμικρή αιδώ, την πολιτική αιδώ να βγείτε και να πείτε</w:t>
      </w:r>
      <w:r>
        <w:rPr>
          <w:rFonts w:eastAsia="Times New Roman"/>
          <w:szCs w:val="24"/>
        </w:rPr>
        <w:t>:</w:t>
      </w:r>
      <w:r>
        <w:rPr>
          <w:rFonts w:eastAsia="Times New Roman"/>
          <w:szCs w:val="24"/>
        </w:rPr>
        <w:t xml:space="preserve"> «Ναι</w:t>
      </w:r>
      <w:r>
        <w:rPr>
          <w:rFonts w:eastAsia="Times New Roman"/>
          <w:szCs w:val="24"/>
        </w:rPr>
        <w:t>,</w:t>
      </w:r>
      <w:r>
        <w:rPr>
          <w:rFonts w:eastAsia="Times New Roman"/>
          <w:szCs w:val="24"/>
        </w:rPr>
        <w:t xml:space="preserve"> τόσα χρόνια που λέγαμε για το Μέγαρο Μουσικής ότι είναι το άντρο της μίζας και της διαπλοκής, κάναμε λάθος, λέγαμε ψέμ</w:t>
      </w:r>
      <w:r>
        <w:rPr>
          <w:rFonts w:eastAsia="Times New Roman"/>
          <w:szCs w:val="24"/>
        </w:rPr>
        <w:t>ατα</w:t>
      </w:r>
      <w:r>
        <w:rPr>
          <w:rFonts w:eastAsia="Times New Roman"/>
          <w:szCs w:val="24"/>
        </w:rPr>
        <w:t>.</w:t>
      </w:r>
      <w:r>
        <w:rPr>
          <w:rFonts w:eastAsia="Times New Roman"/>
          <w:szCs w:val="24"/>
        </w:rPr>
        <w:t xml:space="preserve">». Γιατί δεν μας το λέτε; </w:t>
      </w:r>
    </w:p>
    <w:p w14:paraId="5D189C7D" w14:textId="77777777" w:rsidR="00CB774E" w:rsidRDefault="00A25ABA">
      <w:pPr>
        <w:spacing w:after="0" w:line="600" w:lineRule="auto"/>
        <w:ind w:firstLine="720"/>
        <w:contextualSpacing/>
        <w:jc w:val="both"/>
        <w:rPr>
          <w:rFonts w:eastAsia="Times New Roman"/>
          <w:szCs w:val="24"/>
        </w:rPr>
      </w:pPr>
      <w:r>
        <w:rPr>
          <w:rFonts w:eastAsia="Times New Roman"/>
          <w:szCs w:val="24"/>
        </w:rPr>
        <w:t xml:space="preserve">Τι θα γίνει με αυτή την πολιτική ανισορροπία που υφίσταται εντός του ΣΥΡΙΖΑ; Είναι δυνατόν το πολιτικό σας πρόβλημα, την κάθε πολιτική μπαρούφα που έχετε πει, να την κάνετε στο τέλος και νόμο του κράτους; </w:t>
      </w:r>
    </w:p>
    <w:p w14:paraId="5D189C7E" w14:textId="77777777" w:rsidR="00CB774E" w:rsidRDefault="00A25ABA">
      <w:pPr>
        <w:spacing w:after="0" w:line="600" w:lineRule="auto"/>
        <w:ind w:firstLine="720"/>
        <w:contextualSpacing/>
        <w:jc w:val="both"/>
        <w:rPr>
          <w:rFonts w:eastAsia="Times New Roman"/>
          <w:szCs w:val="24"/>
        </w:rPr>
      </w:pPr>
      <w:r>
        <w:rPr>
          <w:rFonts w:eastAsia="Times New Roman"/>
          <w:szCs w:val="24"/>
        </w:rPr>
        <w:t>Απαντήστε μας, λοιπ</w:t>
      </w:r>
      <w:r>
        <w:rPr>
          <w:rFonts w:eastAsia="Times New Roman"/>
          <w:szCs w:val="24"/>
        </w:rPr>
        <w:t>όν, για ποιον λόγο είστε προσκολλημένοι, σύμφωνα με τον κ. Τσίπρα, στην οικονομική ολιγαρχία αυτού του τόπου, προασπίζοντας τα συμφέροντα των λίγων και εκλεκτών; Πάσα απάντηση δεκτή.</w:t>
      </w:r>
    </w:p>
    <w:p w14:paraId="5D189C7F" w14:textId="77777777" w:rsidR="00CB774E" w:rsidRDefault="00A25ABA">
      <w:pPr>
        <w:spacing w:after="0" w:line="600" w:lineRule="auto"/>
        <w:ind w:firstLine="720"/>
        <w:contextualSpacing/>
        <w:jc w:val="both"/>
        <w:rPr>
          <w:rFonts w:eastAsia="Times New Roman"/>
          <w:szCs w:val="24"/>
        </w:rPr>
      </w:pPr>
      <w:r>
        <w:rPr>
          <w:rFonts w:eastAsia="Times New Roman"/>
          <w:szCs w:val="24"/>
        </w:rPr>
        <w:t>Ευχαριστώ.</w:t>
      </w:r>
    </w:p>
    <w:p w14:paraId="5D189C80" w14:textId="77777777" w:rsidR="00CB774E" w:rsidRDefault="00A25ABA">
      <w:pPr>
        <w:spacing w:after="0" w:line="600" w:lineRule="auto"/>
        <w:ind w:firstLine="720"/>
        <w:contextualSpacing/>
        <w:jc w:val="both"/>
        <w:rPr>
          <w:rFonts w:eastAsia="Times New Roman"/>
          <w:szCs w:val="24"/>
        </w:rPr>
      </w:pPr>
      <w:r>
        <w:rPr>
          <w:rFonts w:eastAsia="Times New Roman"/>
          <w:b/>
          <w:szCs w:val="24"/>
        </w:rPr>
        <w:lastRenderedPageBreak/>
        <w:t>ΒΑΣΙΛΕΙΟΣ ΚΕΓΚΕΡΟΓΛΟΥ:</w:t>
      </w:r>
      <w:r>
        <w:rPr>
          <w:rFonts w:eastAsia="Times New Roman"/>
          <w:szCs w:val="24"/>
        </w:rPr>
        <w:t xml:space="preserve"> Το Αιγινήτειο που κολλάει;</w:t>
      </w:r>
    </w:p>
    <w:p w14:paraId="5D189C81"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ΠΡΟΕΔΡΕΥΩΝ </w:t>
      </w:r>
      <w:r>
        <w:rPr>
          <w:rFonts w:eastAsia="Times New Roman"/>
          <w:b/>
          <w:szCs w:val="24"/>
        </w:rPr>
        <w:t>(Νικήτας Κακλαμάνης):</w:t>
      </w:r>
      <w:r>
        <w:rPr>
          <w:rFonts w:eastAsia="Times New Roman"/>
          <w:szCs w:val="24"/>
        </w:rPr>
        <w:t xml:space="preserve"> Χωροταξικό ήταν κύριε Κεγκέρογλου, το θέμα του Αιγινητείου.</w:t>
      </w:r>
    </w:p>
    <w:p w14:paraId="5D189C82" w14:textId="77777777" w:rsidR="00CB774E" w:rsidRDefault="00A25ABA">
      <w:pPr>
        <w:spacing w:after="0" w:line="600" w:lineRule="auto"/>
        <w:ind w:firstLine="720"/>
        <w:contextualSpacing/>
        <w:jc w:val="both"/>
        <w:rPr>
          <w:rFonts w:eastAsia="Times New Roman"/>
          <w:szCs w:val="24"/>
        </w:rPr>
      </w:pPr>
      <w:r>
        <w:rPr>
          <w:rFonts w:eastAsia="Times New Roman"/>
          <w:szCs w:val="24"/>
        </w:rPr>
        <w:t xml:space="preserve">Ο κ. Καρράς, έχει τον λόγο, και κλείνουμε με τους </w:t>
      </w:r>
      <w:r>
        <w:rPr>
          <w:rFonts w:eastAsia="Times New Roman"/>
          <w:szCs w:val="24"/>
        </w:rPr>
        <w:t>Κ</w:t>
      </w:r>
      <w:r>
        <w:rPr>
          <w:rFonts w:eastAsia="Times New Roman"/>
          <w:szCs w:val="24"/>
        </w:rPr>
        <w:t xml:space="preserve">οινοβουλευτικούς </w:t>
      </w:r>
      <w:r>
        <w:rPr>
          <w:rFonts w:eastAsia="Times New Roman"/>
          <w:szCs w:val="24"/>
        </w:rPr>
        <w:t>Ε</w:t>
      </w:r>
      <w:r>
        <w:rPr>
          <w:rFonts w:eastAsia="Times New Roman"/>
          <w:szCs w:val="24"/>
        </w:rPr>
        <w:t>κπροσώπους, γιατί από ό,τι βλέπω ο κ. Παπαχριστόπουλος δεν είναι εδώ.</w:t>
      </w:r>
    </w:p>
    <w:p w14:paraId="5D189C83" w14:textId="77777777" w:rsidR="00CB774E" w:rsidRDefault="00A25AB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 xml:space="preserve">Κύριε </w:t>
      </w:r>
      <w:r>
        <w:rPr>
          <w:rFonts w:eastAsia="Times New Roman" w:cs="Times New Roman"/>
          <w:szCs w:val="24"/>
        </w:rPr>
        <w:t xml:space="preserve">Πρόεδρε, θα προσπαθήσω να μιμηθώ τον κ. Αμυρά ως προς τον χρόνο, όχι ως προς το τέμπο της φωνής και τη μαχητικότητα την οποία επέδειξε. </w:t>
      </w:r>
    </w:p>
    <w:p w14:paraId="5D189C84"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Ε, δεν κρύβονται τα νιάτα, κύριε Καρρά. </w:t>
      </w:r>
    </w:p>
    <w:p w14:paraId="5D189C85" w14:textId="77777777" w:rsidR="00CB774E" w:rsidRDefault="00A25ABA">
      <w:pPr>
        <w:spacing w:after="0" w:line="600" w:lineRule="auto"/>
        <w:ind w:firstLine="720"/>
        <w:contextualSpacing/>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ΔΗΜΗΤΡΙΟΣ ΚΑΡΡΑΣ: </w:t>
      </w:r>
      <w:r>
        <w:rPr>
          <w:rFonts w:eastAsia="Times New Roman"/>
          <w:szCs w:val="24"/>
        </w:rPr>
        <w:t>Έτσι ακριβώς, κύ</w:t>
      </w:r>
      <w:r>
        <w:rPr>
          <w:rFonts w:eastAsia="Times New Roman"/>
          <w:szCs w:val="24"/>
        </w:rPr>
        <w:t xml:space="preserve">ριε Πρόεδρε. </w:t>
      </w:r>
    </w:p>
    <w:p w14:paraId="5D189C86" w14:textId="77777777" w:rsidR="00CB774E" w:rsidRDefault="00A25ABA">
      <w:pPr>
        <w:spacing w:after="0" w:line="600" w:lineRule="auto"/>
        <w:ind w:firstLine="720"/>
        <w:contextualSpacing/>
        <w:jc w:val="both"/>
        <w:rPr>
          <w:rFonts w:eastAsia="Times New Roman"/>
          <w:szCs w:val="24"/>
        </w:rPr>
      </w:pPr>
      <w:r>
        <w:rPr>
          <w:rFonts w:eastAsia="Times New Roman"/>
          <w:szCs w:val="24"/>
        </w:rPr>
        <w:t xml:space="preserve">Να ευχηθώ, κατ’ αρχάς, στη νέα Υπουργό να έχει μια καλή πορεία στο Υπουργείο για το καλό όλων των Ελλήνων και ημών των πολιτών. </w:t>
      </w:r>
    </w:p>
    <w:p w14:paraId="5D189C87" w14:textId="77777777" w:rsidR="00CB774E" w:rsidRDefault="00A25ABA">
      <w:pPr>
        <w:spacing w:after="0" w:line="600" w:lineRule="auto"/>
        <w:ind w:firstLine="720"/>
        <w:contextualSpacing/>
        <w:jc w:val="both"/>
        <w:rPr>
          <w:rFonts w:eastAsia="Times New Roman"/>
          <w:szCs w:val="24"/>
        </w:rPr>
      </w:pPr>
      <w:r>
        <w:rPr>
          <w:rFonts w:eastAsia="Times New Roman"/>
          <w:szCs w:val="24"/>
        </w:rPr>
        <w:lastRenderedPageBreak/>
        <w:t>Σήμερα, κύριε Πρόεδρε, δεν έρχομαι να τοποθετηθώ πάνω στο συζητούμενο νομοσχέδιο, το οποίο είναι και αυτό μια ακό</w:t>
      </w:r>
      <w:r>
        <w:rPr>
          <w:rFonts w:eastAsia="Times New Roman"/>
          <w:szCs w:val="24"/>
        </w:rPr>
        <w:t xml:space="preserve">μα προσαρμογή ευρωπαϊκής </w:t>
      </w:r>
      <w:r>
        <w:rPr>
          <w:rFonts w:eastAsia="Times New Roman"/>
          <w:szCs w:val="24"/>
        </w:rPr>
        <w:t>ο</w:t>
      </w:r>
      <w:r>
        <w:rPr>
          <w:rFonts w:eastAsia="Times New Roman"/>
          <w:szCs w:val="24"/>
        </w:rPr>
        <w:t xml:space="preserve">δηγίας στην εσωτερική έννομη τάξη. </w:t>
      </w:r>
    </w:p>
    <w:p w14:paraId="5D189C88" w14:textId="77777777" w:rsidR="00CB774E" w:rsidRDefault="00A25ABA">
      <w:pPr>
        <w:spacing w:after="0" w:line="600" w:lineRule="auto"/>
        <w:ind w:firstLine="720"/>
        <w:contextualSpacing/>
        <w:jc w:val="both"/>
        <w:rPr>
          <w:rFonts w:eastAsia="Times New Roman"/>
          <w:szCs w:val="24"/>
        </w:rPr>
      </w:pPr>
      <w:r>
        <w:rPr>
          <w:rFonts w:eastAsia="Times New Roman"/>
          <w:szCs w:val="24"/>
        </w:rPr>
        <w:t>Όμως, θέλω εξ αφορμής αυτού του γεγονότος να κάνω μια μικρή παρατήρηση-σημείωση. Το νομοθετικό έργο πλέον έχει περιοριστεί στο να ενσωματώνουμε ευρωπαϊκές οδηγίες συνήθως κατά τη γραφή, χωρίς κα</w:t>
      </w:r>
      <w:r>
        <w:rPr>
          <w:rFonts w:eastAsia="Times New Roman"/>
          <w:szCs w:val="24"/>
        </w:rPr>
        <w:t>ν να ασχολούμεθα σε πολλά σημεία με τις ρυθμίσεις που αφήνουν οι ίδιες οι οδηγίες στο εσωτερικό δίκαιο και</w:t>
      </w:r>
      <w:r>
        <w:rPr>
          <w:rFonts w:eastAsia="Times New Roman"/>
          <w:szCs w:val="24"/>
        </w:rPr>
        <w:t>,</w:t>
      </w:r>
      <w:r>
        <w:rPr>
          <w:rFonts w:eastAsia="Times New Roman"/>
          <w:szCs w:val="24"/>
        </w:rPr>
        <w:t xml:space="preserve"> παράλληλα, να νομοθετούμε υποχρεώσεις εκ του προγράμματος προσαρμογής, εκ του προγράμματος των δανειστών. </w:t>
      </w:r>
    </w:p>
    <w:p w14:paraId="5D189C89" w14:textId="77777777" w:rsidR="00CB774E" w:rsidRDefault="00A25ABA">
      <w:pPr>
        <w:spacing w:after="0" w:line="600" w:lineRule="auto"/>
        <w:ind w:firstLine="720"/>
        <w:contextualSpacing/>
        <w:jc w:val="both"/>
        <w:rPr>
          <w:rFonts w:eastAsia="Times New Roman"/>
          <w:szCs w:val="24"/>
        </w:rPr>
      </w:pPr>
      <w:r>
        <w:rPr>
          <w:rFonts w:eastAsia="Times New Roman"/>
          <w:szCs w:val="24"/>
        </w:rPr>
        <w:t xml:space="preserve">Έτσι, λοιπόν, θα μου επιτρέψετε να βγάλω </w:t>
      </w:r>
      <w:r>
        <w:rPr>
          <w:rFonts w:eastAsia="Times New Roman"/>
          <w:szCs w:val="24"/>
        </w:rPr>
        <w:t xml:space="preserve">ως συμπέρασμα ότι δεν μπορεί η χώρα να προχωρήσει υπό ομαλές συνθήκες χωρίς δική της νομοθετική πρωτοβουλία, η οποία είναι αναγκαία στις σημερινές περιστάσεις υπό τις οποίες διάγουμε. </w:t>
      </w:r>
    </w:p>
    <w:p w14:paraId="5D189C8A" w14:textId="77777777" w:rsidR="00CB774E" w:rsidRDefault="00A25ABA">
      <w:pPr>
        <w:spacing w:after="0" w:line="600" w:lineRule="auto"/>
        <w:ind w:firstLine="720"/>
        <w:contextualSpacing/>
        <w:jc w:val="both"/>
        <w:rPr>
          <w:rFonts w:eastAsia="Times New Roman"/>
          <w:szCs w:val="24"/>
        </w:rPr>
      </w:pPr>
      <w:r>
        <w:rPr>
          <w:rFonts w:eastAsia="Times New Roman"/>
          <w:szCs w:val="24"/>
        </w:rPr>
        <w:lastRenderedPageBreak/>
        <w:t>Παράδειγμα: Νωρίτερα ήμουν στην Επιτροπή Δημόσιας Διοίκησης. Ενσωματώνα</w:t>
      </w:r>
      <w:r>
        <w:rPr>
          <w:rFonts w:eastAsia="Times New Roman"/>
          <w:szCs w:val="24"/>
        </w:rPr>
        <w:t xml:space="preserve">με </w:t>
      </w:r>
      <w:r>
        <w:rPr>
          <w:rFonts w:eastAsia="Times New Roman"/>
          <w:szCs w:val="24"/>
        </w:rPr>
        <w:t>ο</w:t>
      </w:r>
      <w:r>
        <w:rPr>
          <w:rFonts w:eastAsia="Times New Roman"/>
          <w:szCs w:val="24"/>
        </w:rPr>
        <w:t xml:space="preserve">δηγία περί της εισαγωγής μηχανισμού αυθαιρεσιών στην Αστυνομία, περί της ενσωματώσεως συμβάσεων για τα δικαιώματα των ατόμων που χρήζουν ιδιαίτερης προστασίας και μέριμνας. Σωστά είναι όλα αυτά, απόλυτα σωστά. </w:t>
      </w:r>
    </w:p>
    <w:p w14:paraId="5D189C8B" w14:textId="77777777" w:rsidR="00CB774E" w:rsidRDefault="00A25ABA">
      <w:pPr>
        <w:spacing w:after="0" w:line="600" w:lineRule="auto"/>
        <w:ind w:firstLine="720"/>
        <w:contextualSpacing/>
        <w:jc w:val="both"/>
        <w:rPr>
          <w:rFonts w:eastAsia="Times New Roman"/>
          <w:szCs w:val="24"/>
        </w:rPr>
      </w:pPr>
      <w:r>
        <w:rPr>
          <w:rFonts w:eastAsia="Times New Roman"/>
          <w:szCs w:val="24"/>
        </w:rPr>
        <w:t>Όμως, εκείνες τις διατάξεις, οι οποίες θα</w:t>
      </w:r>
      <w:r>
        <w:rPr>
          <w:rFonts w:eastAsia="Times New Roman"/>
          <w:szCs w:val="24"/>
        </w:rPr>
        <w:t xml:space="preserve"> επανεκκινήσουν την κοινωνία -εγώ το βάζω πριν από την οικονομία πλέον στις συνθήκες στις οποίες διαβι</w:t>
      </w:r>
      <w:r>
        <w:rPr>
          <w:rFonts w:eastAsia="Times New Roman"/>
          <w:szCs w:val="24"/>
        </w:rPr>
        <w:t>ο</w:t>
      </w:r>
      <w:r>
        <w:rPr>
          <w:rFonts w:eastAsia="Times New Roman"/>
          <w:szCs w:val="24"/>
        </w:rPr>
        <w:t>ί η χώρα- και ως αυτόματη συνέπεια και την οικονομία, δεν τις έχω δει.</w:t>
      </w:r>
    </w:p>
    <w:p w14:paraId="5D189C8C" w14:textId="77777777" w:rsidR="00CB774E" w:rsidRDefault="00A25ABA">
      <w:pPr>
        <w:spacing w:after="0" w:line="600" w:lineRule="auto"/>
        <w:ind w:firstLine="720"/>
        <w:contextualSpacing/>
        <w:jc w:val="both"/>
        <w:rPr>
          <w:rFonts w:eastAsia="Times New Roman"/>
          <w:szCs w:val="24"/>
        </w:rPr>
      </w:pPr>
      <w:r>
        <w:rPr>
          <w:rFonts w:eastAsia="Times New Roman"/>
          <w:szCs w:val="24"/>
        </w:rPr>
        <w:t>Βλέπω, λοιπόν</w:t>
      </w:r>
      <w:r>
        <w:rPr>
          <w:rFonts w:eastAsia="Times New Roman"/>
          <w:szCs w:val="24"/>
        </w:rPr>
        <w:t>,</w:t>
      </w:r>
      <w:r>
        <w:rPr>
          <w:rFonts w:eastAsia="Times New Roman"/>
          <w:szCs w:val="24"/>
        </w:rPr>
        <w:t xml:space="preserve"> και σήμερα ότι εναρμονίζουμε μια </w:t>
      </w:r>
      <w:r>
        <w:rPr>
          <w:rFonts w:eastAsia="Times New Roman"/>
          <w:szCs w:val="24"/>
        </w:rPr>
        <w:t>ο</w:t>
      </w:r>
      <w:r>
        <w:rPr>
          <w:rFonts w:eastAsia="Times New Roman"/>
          <w:szCs w:val="24"/>
        </w:rPr>
        <w:t>δηγία που αφορά τις συμβάσεις πίσ</w:t>
      </w:r>
      <w:r>
        <w:rPr>
          <w:rFonts w:eastAsia="Times New Roman"/>
          <w:szCs w:val="24"/>
        </w:rPr>
        <w:t xml:space="preserve">τωσης καταναλωτών για ακίνητα. Σωστό. Έχει μια καλή φιλοσοφία. Ο κ. Σαρίδης έχει τοποθετηθεί σε αυτά τα σημεία. Δεν θέλω εγώ να αναλώσω χρόνο και να επαναλάβω. </w:t>
      </w:r>
    </w:p>
    <w:p w14:paraId="5D189C8D" w14:textId="77777777" w:rsidR="00CB774E" w:rsidRDefault="00A25ABA">
      <w:pPr>
        <w:spacing w:after="0" w:line="600" w:lineRule="auto"/>
        <w:ind w:firstLine="720"/>
        <w:contextualSpacing/>
        <w:jc w:val="both"/>
        <w:rPr>
          <w:rFonts w:eastAsia="Times New Roman"/>
          <w:szCs w:val="24"/>
        </w:rPr>
      </w:pPr>
      <w:r>
        <w:rPr>
          <w:rFonts w:eastAsia="Times New Roman"/>
          <w:szCs w:val="24"/>
        </w:rPr>
        <w:t xml:space="preserve">Όμως, αυτή η </w:t>
      </w:r>
      <w:r>
        <w:rPr>
          <w:rFonts w:eastAsia="Times New Roman"/>
          <w:szCs w:val="24"/>
        </w:rPr>
        <w:t>ο</w:t>
      </w:r>
      <w:r>
        <w:rPr>
          <w:rFonts w:eastAsia="Times New Roman"/>
          <w:szCs w:val="24"/>
        </w:rPr>
        <w:t>δηγία έδινε μια λύση. Εγώ δεν αναφερθώ, κυρία Υπουργέ, στο αν έπρεπε να είχε ενσω</w:t>
      </w:r>
      <w:r>
        <w:rPr>
          <w:rFonts w:eastAsia="Times New Roman"/>
          <w:szCs w:val="24"/>
        </w:rPr>
        <w:t xml:space="preserve">ματωθεί το 2014, το 2015 ή το 2016. Θα κάνω το εξής σχόλιο: Έδινε μια λύση. </w:t>
      </w:r>
      <w:r>
        <w:rPr>
          <w:rFonts w:eastAsia="Times New Roman"/>
          <w:szCs w:val="24"/>
        </w:rPr>
        <w:t>Έδ</w:t>
      </w:r>
      <w:r>
        <w:rPr>
          <w:rFonts w:eastAsia="Times New Roman"/>
          <w:szCs w:val="24"/>
        </w:rPr>
        <w:t xml:space="preserve">ινε λύση σε εκείνους </w:t>
      </w:r>
      <w:r>
        <w:rPr>
          <w:rFonts w:eastAsia="Times New Roman"/>
          <w:szCs w:val="24"/>
        </w:rPr>
        <w:lastRenderedPageBreak/>
        <w:t>τους δανειολήπτες που είχαν τα στεγαστικά δάνεια</w:t>
      </w:r>
      <w:r>
        <w:rPr>
          <w:rFonts w:eastAsia="Times New Roman"/>
          <w:szCs w:val="24"/>
        </w:rPr>
        <w:t>,</w:t>
      </w:r>
      <w:r>
        <w:rPr>
          <w:rFonts w:eastAsia="Times New Roman"/>
          <w:szCs w:val="24"/>
        </w:rPr>
        <w:t xml:space="preserve"> είτε σε ρήτρα ξένου νομίσματος -το γνωστό θέμα του ελβετικού φράγκου, για το οποίο ενώ όλοι περίμεναν υποτί</w:t>
      </w:r>
      <w:r>
        <w:rPr>
          <w:rFonts w:eastAsia="Times New Roman"/>
          <w:szCs w:val="24"/>
        </w:rPr>
        <w:t xml:space="preserve">μηση, τελικά, λόγω της κρίσεως στην Ευρώπη, ανατιμήθηκε- είτε και με κυμαινόμενο επιτόκιο. </w:t>
      </w:r>
    </w:p>
    <w:p w14:paraId="5D189C8E" w14:textId="77777777" w:rsidR="00CB774E" w:rsidRDefault="00A25ABA">
      <w:pPr>
        <w:spacing w:after="0" w:line="600" w:lineRule="auto"/>
        <w:ind w:firstLine="720"/>
        <w:contextualSpacing/>
        <w:jc w:val="both"/>
        <w:rPr>
          <w:rFonts w:eastAsia="Times New Roman"/>
          <w:szCs w:val="24"/>
        </w:rPr>
      </w:pPr>
      <w:r>
        <w:rPr>
          <w:rFonts w:eastAsia="Times New Roman"/>
          <w:szCs w:val="24"/>
        </w:rPr>
        <w:t xml:space="preserve">Αυτή, λοιπόν, η </w:t>
      </w:r>
      <w:r>
        <w:rPr>
          <w:rFonts w:eastAsia="Times New Roman"/>
          <w:szCs w:val="24"/>
        </w:rPr>
        <w:t>ο</w:t>
      </w:r>
      <w:r>
        <w:rPr>
          <w:rFonts w:eastAsia="Times New Roman"/>
          <w:szCs w:val="24"/>
        </w:rPr>
        <w:t>δηγία, για να φθάσει να γίνει το 2014 και να συμφωνηθεί στην Ευρωπαϊκή Επιτροπή και στο Ευρωπαϊκό Κοινοβούλιο, είχε μια προηγούμενη πορεία δύο, τρι</w:t>
      </w:r>
      <w:r>
        <w:rPr>
          <w:rFonts w:eastAsia="Times New Roman"/>
          <w:szCs w:val="24"/>
        </w:rPr>
        <w:t>ών ετών</w:t>
      </w:r>
      <w:r>
        <w:rPr>
          <w:rFonts w:eastAsia="Times New Roman"/>
          <w:szCs w:val="24"/>
        </w:rPr>
        <w:t>,</w:t>
      </w:r>
      <w:r>
        <w:rPr>
          <w:rFonts w:eastAsia="Times New Roman"/>
          <w:szCs w:val="24"/>
        </w:rPr>
        <w:t xml:space="preserve"> που διαβουλεύονταν οι χώρες, οι </w:t>
      </w:r>
      <w:r>
        <w:rPr>
          <w:rFonts w:eastAsia="Times New Roman"/>
          <w:szCs w:val="24"/>
        </w:rPr>
        <w:t>Υ</w:t>
      </w:r>
      <w:r>
        <w:rPr>
          <w:rFonts w:eastAsia="Times New Roman"/>
          <w:szCs w:val="24"/>
        </w:rPr>
        <w:t>πηρεσίες</w:t>
      </w:r>
      <w:r>
        <w:rPr>
          <w:rFonts w:eastAsia="Times New Roman"/>
          <w:szCs w:val="24"/>
        </w:rPr>
        <w:t>,</w:t>
      </w:r>
      <w:r>
        <w:rPr>
          <w:rFonts w:eastAsia="Times New Roman"/>
          <w:szCs w:val="24"/>
        </w:rPr>
        <w:t xml:space="preserve"> για να αντιμετωπίσουν αυτό το πρόβλημα. </w:t>
      </w:r>
    </w:p>
    <w:p w14:paraId="5D189C8F" w14:textId="77777777" w:rsidR="00CB774E" w:rsidRDefault="00A25ABA">
      <w:pPr>
        <w:spacing w:after="0" w:line="600" w:lineRule="auto"/>
        <w:ind w:firstLine="720"/>
        <w:contextualSpacing/>
        <w:jc w:val="both"/>
        <w:rPr>
          <w:rFonts w:eastAsia="Times New Roman"/>
          <w:szCs w:val="24"/>
        </w:rPr>
      </w:pPr>
      <w:r>
        <w:rPr>
          <w:rFonts w:eastAsia="Times New Roman"/>
          <w:szCs w:val="24"/>
        </w:rPr>
        <w:t>Δεν μπορούσαμε και εμείς να το έχουμε δει, πριν σκάσει</w:t>
      </w:r>
      <w:r>
        <w:rPr>
          <w:rFonts w:eastAsia="Times New Roman"/>
          <w:szCs w:val="24"/>
        </w:rPr>
        <w:t xml:space="preserve"> το γνωστό ζήτημα των δανείων με ελβετικό φράγκο και να έχει γίνει μια εσωτερική νομοθεσία και να το έχουμε αντιμετωπίσει; Διότι, όπως γνωρίζετε, οι αποφάσεις των δικαστηρίων κυμαίνονται. Δεν υπάρχει ακόμα παγιοποιημένη νομολογία που να ευνοεί ή να μην αδι</w:t>
      </w:r>
      <w:r>
        <w:rPr>
          <w:rFonts w:eastAsia="Times New Roman"/>
          <w:szCs w:val="24"/>
        </w:rPr>
        <w:t xml:space="preserve">κεί αυτούς τους ανθρώπους. Να μην πω τη λέξη «ευνοεί», γιατί δεν θεωρώ ότι πρέπει να ευνοούνται, αλλά να μην αδικούνται. </w:t>
      </w:r>
    </w:p>
    <w:p w14:paraId="5D189C90" w14:textId="77777777" w:rsidR="00CB774E" w:rsidRDefault="00A25ABA">
      <w:pPr>
        <w:spacing w:after="0" w:line="600" w:lineRule="auto"/>
        <w:ind w:firstLine="720"/>
        <w:contextualSpacing/>
        <w:jc w:val="both"/>
        <w:rPr>
          <w:rFonts w:eastAsia="Times New Roman"/>
          <w:szCs w:val="24"/>
        </w:rPr>
      </w:pPr>
      <w:r>
        <w:rPr>
          <w:rFonts w:eastAsia="Times New Roman"/>
          <w:szCs w:val="24"/>
        </w:rPr>
        <w:lastRenderedPageBreak/>
        <w:t>Π</w:t>
      </w:r>
      <w:r>
        <w:rPr>
          <w:rFonts w:eastAsia="Times New Roman"/>
          <w:szCs w:val="24"/>
        </w:rPr>
        <w:t xml:space="preserve">αράλληλα, δεν έχουμε τη δυνατότητα σήμερα να δώσουμε σε αυτές τις ρυθμίσεις της </w:t>
      </w:r>
      <w:r>
        <w:rPr>
          <w:rFonts w:eastAsia="Times New Roman"/>
          <w:szCs w:val="24"/>
        </w:rPr>
        <w:t>ο</w:t>
      </w:r>
      <w:r>
        <w:rPr>
          <w:rFonts w:eastAsia="Times New Roman"/>
          <w:szCs w:val="24"/>
        </w:rPr>
        <w:t>δηγίας αναδρομική ρύθμιση, για να τακτοποιηθούν αυτέ</w:t>
      </w:r>
      <w:r>
        <w:rPr>
          <w:rFonts w:eastAsia="Times New Roman"/>
          <w:szCs w:val="24"/>
        </w:rPr>
        <w:t>ς οι εκκρεμότητες, οι οποίες θα απευθυνθούν όλες στο τέλος στα δικαστήρια, εκτός εάν τακτοποιηθούν με τα λεγόμενα κόκκινα δάνεια.</w:t>
      </w:r>
    </w:p>
    <w:p w14:paraId="5D189C91" w14:textId="77777777" w:rsidR="00CB774E" w:rsidRDefault="00A25ABA">
      <w:pPr>
        <w:spacing w:after="0" w:line="600" w:lineRule="auto"/>
        <w:ind w:firstLine="720"/>
        <w:contextualSpacing/>
        <w:jc w:val="both"/>
        <w:rPr>
          <w:rFonts w:eastAsia="Times New Roman" w:cs="Times New Roman"/>
          <w:szCs w:val="24"/>
        </w:rPr>
      </w:pPr>
      <w:r>
        <w:rPr>
          <w:rFonts w:eastAsia="Times New Roman"/>
          <w:szCs w:val="24"/>
        </w:rPr>
        <w:t>Όμως και των λεγομένων κόκκινων δανείων ο δρόμος είναι μακρύς. Δεν είδαμε ακόμα αποφασιστικές κινήσεις που θα τα αντιμετωπίσου</w:t>
      </w:r>
      <w:r>
        <w:rPr>
          <w:rFonts w:eastAsia="Times New Roman"/>
          <w:szCs w:val="24"/>
        </w:rPr>
        <w:t>ν. Είναι θέμα Θεσμών; Είναι θέμα διαπραγματεύσεων; Δεν είναι, πάντως, του παρόντος νομοσχεδίου. Απλώς αναφέρω ότι υπάρχει μια μερίδα συμπολιτών μας, οι οποίοι δεν φταίνε</w:t>
      </w:r>
      <w:r>
        <w:rPr>
          <w:rFonts w:eastAsia="Times New Roman"/>
          <w:szCs w:val="24"/>
        </w:rPr>
        <w:t>,</w:t>
      </w:r>
      <w:r>
        <w:rPr>
          <w:rFonts w:eastAsia="Times New Roman"/>
          <w:szCs w:val="24"/>
        </w:rPr>
        <w:t xml:space="preserve"> κατ’ εμέ, διότι γνωρίζουμε ότι υπήρχαν και υποδείξεις τραπεζών: «Είναι φθηνό το ελβετ</w:t>
      </w:r>
      <w:r>
        <w:rPr>
          <w:rFonts w:eastAsia="Times New Roman"/>
          <w:szCs w:val="24"/>
        </w:rPr>
        <w:t xml:space="preserve">ικό φράγκο, θα σε δανείσουμε με ελβετικό φράγκο, θα το μετατρέψουμε σε ευρώ, θα πάρουμε την προμήθεια της μετατροπής και μετά εσύ θα μας πληρώνεις σε ευρώ, για να μετατρέπουμε ξανά το ευρώ σε ελβετικό φράγκο, να παίρνουμε </w:t>
      </w:r>
      <w:r w:rsidRPr="00827B5D">
        <w:rPr>
          <w:rFonts w:eastAsia="Times New Roman"/>
          <w:szCs w:val="24"/>
        </w:rPr>
        <w:t>μια δεύτερη προμήθεια</w:t>
      </w:r>
      <w:r>
        <w:rPr>
          <w:rFonts w:eastAsia="Times New Roman"/>
          <w:szCs w:val="24"/>
        </w:rPr>
        <w:t>.</w:t>
      </w:r>
      <w:r w:rsidRPr="00827B5D">
        <w:rPr>
          <w:rFonts w:eastAsia="Times New Roman"/>
          <w:szCs w:val="24"/>
        </w:rPr>
        <w:t>».</w:t>
      </w:r>
    </w:p>
    <w:p w14:paraId="5D189C92"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ποια θα είναι η αξία του ελβετικού φράγκου; Κανείς δεν κατάλαβε ότι το ελβετικό φράγκο, μια οικονομία η οποία έχει άλλη κατεύθυνση από την ευρωπαϊκή, θα ανατιμάτο, δεν θα υποτιμάτο και θα πληρώναμε πολύ ακριβότερα αυτά τα δάνεια. </w:t>
      </w:r>
    </w:p>
    <w:p w14:paraId="5D189C93"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Ας ευχηθούμε, λοιπόν,</w:t>
      </w:r>
      <w:r>
        <w:rPr>
          <w:rFonts w:eastAsia="Times New Roman" w:cs="Times New Roman"/>
          <w:szCs w:val="24"/>
        </w:rPr>
        <w:t xml:space="preserve"> κυρία Υπουργέ, να βρείτε λύση και για τα παρελθόντα δάνεια, γιατί δεν μπορεί να μείνει και αυτό το κομμάτι των οφειλετών. </w:t>
      </w:r>
    </w:p>
    <w:p w14:paraId="5D189C94"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 τα στεγαστικά δάνεια δεν μπορεί κανείς να είναι αρνητικός ακόμη -ίσως είναι υπερβολικό αυτό- και για ενδεχόμενους κακοπληρωτές. </w:t>
      </w:r>
      <w:r>
        <w:rPr>
          <w:rFonts w:eastAsia="Times New Roman" w:cs="Times New Roman"/>
          <w:szCs w:val="24"/>
        </w:rPr>
        <w:t>Δεν μπορεί να το αφήσει «και για ενδεχόμενους κακοπληρωτές», για τον λόγο ότι σε εκείνους που θα τους βάλουμε στην ομάδα των κακοπληρωτών, μπορεί να είναι και κάποιοι οι οποίοι πραγματικά έχουν αντικειμενική αδυναμία να πληρώσουν και θα τους αδικήσουμε και</w:t>
      </w:r>
      <w:r>
        <w:rPr>
          <w:rFonts w:eastAsia="Times New Roman" w:cs="Times New Roman"/>
          <w:szCs w:val="24"/>
        </w:rPr>
        <w:t xml:space="preserve"> αυτούς. </w:t>
      </w:r>
    </w:p>
    <w:p w14:paraId="5D189C95"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Εντάξει, λοιπόν, ως προς το νομοσχέδιο. Παράγωγο δίκαιο ψηφίζουμε τελικά εντός της Βουλής. Δεν ψηφίζουμε πρωτότυπο δίκαιο. </w:t>
      </w:r>
    </w:p>
    <w:p w14:paraId="5D189C96"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Όμως ας πάμε -μου έδωσε αφορμή ο κ. Αμυράς- στην τροπολογία για το Μέγαρο Μουσικής. Ήμουν εξ εκείνων των ελαχίστων που δεν</w:t>
      </w:r>
      <w:r>
        <w:rPr>
          <w:rFonts w:eastAsia="Times New Roman" w:cs="Times New Roman"/>
          <w:szCs w:val="24"/>
        </w:rPr>
        <w:t xml:space="preserve"> είχα υπερψηφίσει τη μεταβίβαση του Μεγάρου Μουσικής -και ο κ. Αμυράς νομίζω- στο ελληνικό κράτος. Για ποιον λόγο, κυρία Υπουργέ και κύριε Πρόεδρε; Όχι γιατί δεν αναγνωρίζω στον πολιτισμό τη συμμετοχή του Μεγάρου Μουσικής. Έχω πει ότι είμαι φίλος της όπερα</w:t>
      </w:r>
      <w:r>
        <w:rPr>
          <w:rFonts w:eastAsia="Times New Roman" w:cs="Times New Roman"/>
          <w:szCs w:val="24"/>
        </w:rPr>
        <w:t>ς και της κλασικής μουσικής, αλλά μην τα πούμε τώρα. Όμως ως προς την τιμή των 500 εκατομμυρίων που αποτιμήθηκε, είχα διαφωνήσει. Γιατί το λέω αυτό; Διότι αυτό είναι ένα κτήριο το οποίο είχε στόχο την εξυπηρέτηση του πολιτισμού. Δεν έχει εμπορική αξία, όπω</w:t>
      </w:r>
      <w:r>
        <w:rPr>
          <w:rFonts w:eastAsia="Times New Roman" w:cs="Times New Roman"/>
          <w:szCs w:val="24"/>
        </w:rPr>
        <w:t>ς μας έφερε το Υπουργείο Πολιτισμού, που λέει ότι η αντικειμενική αξία του είναι 500 ή 600 εκατομμύρια ευρώ. Βρείτε μου έναν επενδυτή σε χώρο πολιτισμού που θα επένδυε τα 500 εκατομμύρια ευρώ εάν αποφάσιζε το κράτος να το πουλήσει, για να μπορέσει να αποκα</w:t>
      </w:r>
      <w:r>
        <w:rPr>
          <w:rFonts w:eastAsia="Times New Roman" w:cs="Times New Roman"/>
          <w:szCs w:val="24"/>
        </w:rPr>
        <w:t xml:space="preserve">ταστήσει τη δαπάνη την οποία έκανε. </w:t>
      </w:r>
    </w:p>
    <w:p w14:paraId="5D189C97"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Το Ίδρυμα Νιάρχου είναι με πόρους ιδρύματος. Τα ιδρύματα Ωνάση είναι ιδιωτικοί πόροι. Είναι μια άλλη ιστορία, βέβαια, το εάν υπήρχαν θέματα φορολογίας και γιατί έγιναν τα ιδρύματα. Μην το ανοίξουμε τώρα. Είναι πολύ παρω</w:t>
      </w:r>
      <w:r>
        <w:rPr>
          <w:rFonts w:eastAsia="Times New Roman" w:cs="Times New Roman"/>
          <w:szCs w:val="24"/>
        </w:rPr>
        <w:t>χημένα.</w:t>
      </w:r>
    </w:p>
    <w:p w14:paraId="5D189C98"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Στην τροπολογία αυτή εμείς είχαμε ψηφίσει «</w:t>
      </w:r>
      <w:r>
        <w:rPr>
          <w:rFonts w:eastAsia="Times New Roman" w:cs="Times New Roman"/>
          <w:szCs w:val="24"/>
        </w:rPr>
        <w:t>π</w:t>
      </w:r>
      <w:r>
        <w:rPr>
          <w:rFonts w:eastAsia="Times New Roman" w:cs="Times New Roman"/>
          <w:szCs w:val="24"/>
        </w:rPr>
        <w:t xml:space="preserve">αρών» για το Μέγαρο Μουσικής. Μάλιστα, τότε είχαμε προτείνει στον κ. Μπαλτά -θυμάμαι βρισκόμουν εδώ, στην ίδια θέση- επί λέξει: «Κάλεσε την </w:t>
      </w:r>
      <w:r>
        <w:rPr>
          <w:rFonts w:eastAsia="Times New Roman" w:cs="Times New Roman"/>
          <w:szCs w:val="24"/>
          <w:lang w:val="en-US"/>
        </w:rPr>
        <w:t>Metropolitan</w:t>
      </w:r>
      <w:r>
        <w:rPr>
          <w:rFonts w:eastAsia="Times New Roman" w:cs="Times New Roman"/>
          <w:szCs w:val="24"/>
        </w:rPr>
        <w:t xml:space="preserve"> </w:t>
      </w:r>
      <w:r>
        <w:rPr>
          <w:rFonts w:eastAsia="Times New Roman" w:cs="Times New Roman"/>
          <w:szCs w:val="24"/>
          <w:lang w:val="en-US"/>
        </w:rPr>
        <w:t>Opera</w:t>
      </w:r>
      <w:r>
        <w:rPr>
          <w:rFonts w:eastAsia="Times New Roman" w:cs="Times New Roman"/>
          <w:szCs w:val="24"/>
        </w:rPr>
        <w:t>, κάλεσε τη Σκάλα του Μιλάνου, κάλεσε το Ινστι</w:t>
      </w:r>
      <w:r>
        <w:rPr>
          <w:rFonts w:eastAsia="Times New Roman" w:cs="Times New Roman"/>
          <w:szCs w:val="24"/>
        </w:rPr>
        <w:t xml:space="preserve">τούτο και το Ίδρυμα Βάγκνερ να μας συμβουλεύσουν. Είναι παγκόσμιοι οργανισμοί, με εμβέλεια, στην κλασική μουσική και στην όπερα. Κάτι ξέρουν περισσότερο από εμάς». Δεν εισακούστηκα. </w:t>
      </w:r>
    </w:p>
    <w:p w14:paraId="5D189C99"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Ψηφίσαμε «</w:t>
      </w:r>
      <w:r>
        <w:rPr>
          <w:rFonts w:eastAsia="Times New Roman" w:cs="Times New Roman"/>
          <w:szCs w:val="24"/>
        </w:rPr>
        <w:t>π</w:t>
      </w:r>
      <w:r>
        <w:rPr>
          <w:rFonts w:eastAsia="Times New Roman" w:cs="Times New Roman"/>
          <w:szCs w:val="24"/>
        </w:rPr>
        <w:t>αρών», λοιπόν, για το θέμα να δοθούν κάποια χρήματα να εξυπηρε</w:t>
      </w:r>
      <w:r>
        <w:rPr>
          <w:rFonts w:eastAsia="Times New Roman" w:cs="Times New Roman"/>
          <w:szCs w:val="24"/>
        </w:rPr>
        <w:t xml:space="preserve">τηθούν και οι ανάγκες του προσωπικού. Περνούσα από τη λεωφόρο Βασιλίσσης Σοφίας και έβλεπα «εφτά μήνες απλήρωτοι», «οκτώ μήνες απλήρωτοι», προηγουμένως </w:t>
      </w:r>
      <w:r>
        <w:rPr>
          <w:rFonts w:eastAsia="Times New Roman" w:cs="Times New Roman"/>
          <w:szCs w:val="24"/>
        </w:rPr>
        <w:t xml:space="preserve">άλλους </w:t>
      </w:r>
      <w:r>
        <w:rPr>
          <w:rFonts w:eastAsia="Times New Roman" w:cs="Times New Roman"/>
          <w:szCs w:val="24"/>
        </w:rPr>
        <w:t xml:space="preserve">«οκτώ μήνες απλήρωτοι». </w:t>
      </w:r>
    </w:p>
    <w:p w14:paraId="5D189C9A"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Βλέπω τώρα ότι έρχεται και μια νέα ρύθμιση, η οποία λέει για το Μέγαρο Μ</w:t>
      </w:r>
      <w:r>
        <w:rPr>
          <w:rFonts w:eastAsia="Times New Roman" w:cs="Times New Roman"/>
          <w:szCs w:val="24"/>
        </w:rPr>
        <w:t>ουσικής ότι δεν επιτρέπεται η διαδικασία πάσης φύσεως συμψηφισμού σε βάρος του Οργανισμού Μεγάρου Μουσικής. Αναστέλλονται οι κατά του ΟΜΜΑ και κάθε άλλου συνυπόχρεου με αυτόν προσώπου κ</w:t>
      </w:r>
      <w:r>
        <w:rPr>
          <w:rFonts w:eastAsia="Times New Roman" w:cs="Times New Roman"/>
          <w:szCs w:val="24"/>
        </w:rPr>
        <w:t>.</w:t>
      </w:r>
      <w:r>
        <w:rPr>
          <w:rFonts w:eastAsia="Times New Roman" w:cs="Times New Roman"/>
          <w:szCs w:val="24"/>
        </w:rPr>
        <w:t>λπ.. Σε αυτό έχω μια επιφύλαξη. Ποια θα θεωρήσουμε συνυπόχρεα πρόσωπα;</w:t>
      </w:r>
      <w:r>
        <w:rPr>
          <w:rFonts w:eastAsia="Times New Roman" w:cs="Times New Roman"/>
          <w:szCs w:val="24"/>
        </w:rPr>
        <w:t xml:space="preserve"> Θα θεωρήσουμε τους εγγυητές; Θα θεωρήσουμε εκείνους οι οποίοι είχαν διοικήσει στο παρελθόν και είχαν εκδώσει εγγυήσεις δικές τους και έτσι δίνουμε και σε αυτούς μια μορφή ασυλίας πέραν του Μεγάρου Μουσικής; </w:t>
      </w:r>
    </w:p>
    <w:p w14:paraId="5D189C9B"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Ας πάει στο καλό. Ας πούμε ότι είναι ένα πολιτι</w:t>
      </w:r>
      <w:r>
        <w:rPr>
          <w:rFonts w:eastAsia="Times New Roman" w:cs="Times New Roman"/>
          <w:szCs w:val="24"/>
        </w:rPr>
        <w:t>στικό κέντρο –με την καλή βέβαια έννοια- ας πούμε ότι είναι χρήσιμο, αλλά «…και κατά παντός άλλου συνυποχρέου προσώπου….», δεν ξέρω ποια είναι και δεν ξέρω εάν μας το απαντάει και η αιτιολογική έκθεση της τροπολογίας όπως ήρθε. Θα παρακαλέσω να έχω μια απά</w:t>
      </w:r>
      <w:r>
        <w:rPr>
          <w:rFonts w:eastAsia="Times New Roman" w:cs="Times New Roman"/>
          <w:szCs w:val="24"/>
        </w:rPr>
        <w:t xml:space="preserve">ντηση σε αυτό το σημείο, διότι μπορεί εμμέσως να διευρύνουμε την εμβέλεια μιας απαλλακτικής διατάξεως. Και στο κάτω-κάτω εάν υπάρχει κάποιος εγγυητής ο οποίος εγγυήθηκε με γνώση ότι θα πληρώσει για λογαριασμό του Μεγάρου, ας κληθεί να πληρώσει. </w:t>
      </w:r>
    </w:p>
    <w:p w14:paraId="5D189C9C"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Μια άλλη δ</w:t>
      </w:r>
      <w:r>
        <w:rPr>
          <w:rFonts w:eastAsia="Times New Roman" w:cs="Times New Roman"/>
          <w:szCs w:val="24"/>
        </w:rPr>
        <w:t>ιάταξη στην οποία θα συμφωνήσω, αλλά είναι προσωπικοί οι λόγοι, είναι η παραχώρηση στον Δήμο Χαλανδρίου για σαράντα έτη του γνωστού Νομισματοκοπείου. Είμαι γείτονας. Μένω εκεί πενήντα χρόνια. Γνωρίζω την περιοχή και ξέρω τα προβλήματα που δημιουργούνται κα</w:t>
      </w:r>
      <w:r>
        <w:rPr>
          <w:rFonts w:eastAsia="Times New Roman" w:cs="Times New Roman"/>
          <w:szCs w:val="24"/>
        </w:rPr>
        <w:t xml:space="preserve">ι τις ελλείψεις για τα παιδιά της περιοχής.  Ναι, σ’ αυτό θα συμφωνήσουμε, αν και είμαι πλέον φειδωλός στο να συμφωνώ σε ρυθμίσεις που έρχονται.  </w:t>
      </w:r>
    </w:p>
    <w:p w14:paraId="5D189C9D"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Θα συμφωνήσω και σε μια άλλη τροπολογία, η οποία αφορά τα κίνητρα για μετασχηματισμούς επιχειρήσεων με τον Κώ</w:t>
      </w:r>
      <w:r>
        <w:rPr>
          <w:rFonts w:eastAsia="Times New Roman" w:cs="Times New Roman"/>
          <w:szCs w:val="24"/>
        </w:rPr>
        <w:t xml:space="preserve">δικα Φορολογίας Εισοδήματος και τον Κώδικα της Φορολογικής Διαδικασίας. Είναι η 759/125. Θα συμφωνήσω, για μια ελπίδα ενδεχόμενων επενδύσεων. </w:t>
      </w:r>
    </w:p>
    <w:p w14:paraId="5D189C9E"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Βέβαια στην Ελλάδα η προϊστορία των μετασχηματισμών είναι πολύ κακή. Είναι πολύ κακή διότι γίνονται μετασχηματισμ</w:t>
      </w:r>
      <w:r>
        <w:rPr>
          <w:rFonts w:eastAsia="Times New Roman" w:cs="Times New Roman"/>
          <w:szCs w:val="24"/>
        </w:rPr>
        <w:t xml:space="preserve">οί πολλές φορές για να χάσουμε τα ίχνη εκείνων που δημιούργησαν παθητικό σε άλλες εταιρείες ή να μεταφέρουμε παθητικό από τη μια στην άλλη. Και έτσι πολλές φορές ξεφεύγουμε και </w:t>
      </w:r>
      <w:r>
        <w:rPr>
          <w:rFonts w:eastAsia="Times New Roman" w:cs="Times New Roman"/>
          <w:szCs w:val="24"/>
        </w:rPr>
        <w:lastRenderedPageBreak/>
        <w:t>της ευθύνης. Είναι κάτι ανάλογο με τους συνυποχρέους. Δεν θέλω να το αναλύσω πε</w:t>
      </w:r>
      <w:r>
        <w:rPr>
          <w:rFonts w:eastAsia="Times New Roman" w:cs="Times New Roman"/>
          <w:szCs w:val="24"/>
        </w:rPr>
        <w:t xml:space="preserve">ρισσότερο. Εν πάση, περιπτώσει εμείς είπαμε ότι πρέπει να υποστηρίξουμε αυτή τη διάταξη. </w:t>
      </w:r>
    </w:p>
    <w:p w14:paraId="5D189C9F"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Κατά τα λοιπά, ως προς τις διαδικασίες προσφυγής και διαδικασία αμοιβαίου διακανονισμού, δεν είναι κακές. </w:t>
      </w:r>
    </w:p>
    <w:p w14:paraId="5D189CA0"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Εκείνο όμως που θέλω να πω πάλι είναι ότι έχουμε έναν πάγιο</w:t>
      </w:r>
      <w:r>
        <w:rPr>
          <w:rFonts w:eastAsia="Times New Roman" w:cs="Times New Roman"/>
          <w:szCs w:val="24"/>
        </w:rPr>
        <w:t xml:space="preserve"> Κώδικα Φορολογικής Διαδικασίας. Θεωρώ ότι κάποια στιγμή ήταν επίτευγμα ο πάγιος νόμος για τη φορολογική διαδικασία. Βέβαια, δεν είμαι σίγουρος αν πέτυχε ή απέτυχε πλήρως με τη διαδικασία των ενδικοφανών προσφυγών, σε ποιο σημείο έφτασε το αποτέλεσμα, σε π</w:t>
      </w:r>
      <w:r>
        <w:rPr>
          <w:rFonts w:eastAsia="Times New Roman" w:cs="Times New Roman"/>
          <w:szCs w:val="24"/>
        </w:rPr>
        <w:t>οιο σημείο έφτασε η εισπραξιμότητα ή αν απλώς δίνουμε παράταση στην αμφιβολία αν θα πληρωθούν κάποιες υποχρεώσεις. Έχω αντιρρήσεις στο να επεμβαίνουμε σε τέτοια πάγια νομοθετήματα για τον λόγο ότι εκείνοι οι οποίοι τα συντάσσουν, ανεξαρτήτως πολιτικής κατε</w:t>
      </w:r>
      <w:r>
        <w:rPr>
          <w:rFonts w:eastAsia="Times New Roman" w:cs="Times New Roman"/>
          <w:szCs w:val="24"/>
        </w:rPr>
        <w:t xml:space="preserve">ύθυνσης, κατέχουν το αποτέλεσμα μιας εμπειρίας. Εγώ μπορεί να διαφωνώ και διαφωνώ σε πολλά σημεία </w:t>
      </w:r>
      <w:r>
        <w:rPr>
          <w:rFonts w:eastAsia="Times New Roman" w:cs="Times New Roman"/>
          <w:szCs w:val="24"/>
        </w:rPr>
        <w:lastRenderedPageBreak/>
        <w:t xml:space="preserve">και με την τότε </w:t>
      </w:r>
      <w:r>
        <w:rPr>
          <w:rFonts w:eastAsia="Times New Roman" w:cs="Times New Roman"/>
          <w:szCs w:val="24"/>
        </w:rPr>
        <w:t>κ</w:t>
      </w:r>
      <w:r>
        <w:rPr>
          <w:rFonts w:eastAsia="Times New Roman" w:cs="Times New Roman"/>
          <w:szCs w:val="24"/>
        </w:rPr>
        <w:t xml:space="preserve">υβέρνηση, η οποία ψήφισε τον </w:t>
      </w:r>
      <w:r>
        <w:rPr>
          <w:rFonts w:eastAsia="Times New Roman" w:cs="Times New Roman"/>
          <w:szCs w:val="24"/>
        </w:rPr>
        <w:t>κ</w:t>
      </w:r>
      <w:r>
        <w:rPr>
          <w:rFonts w:eastAsia="Times New Roman" w:cs="Times New Roman"/>
          <w:szCs w:val="24"/>
        </w:rPr>
        <w:t xml:space="preserve">ώδικα αυτόν. Μην επανερχόμεθα, όμως, με αποσπασματικές ρυθμίσεις. Δημιουργούμε ρήγματα και στη διαδρομή τα καθιστούμε ανεφάρμοστα. </w:t>
      </w:r>
    </w:p>
    <w:p w14:paraId="5D189CA1"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Συνοψίζω, λοιπόν, κύριε Πρόεδρε. Επί του νομοσχεδίου έχει τοποθετηθεί ο κ. Σαρίδης από πλευράς μας. Έδωσα εγώ τις παρατηρήσε</w:t>
      </w:r>
      <w:r>
        <w:rPr>
          <w:rFonts w:eastAsia="Times New Roman" w:cs="Times New Roman"/>
          <w:szCs w:val="24"/>
        </w:rPr>
        <w:t xml:space="preserve">ις μου, τους προβληματισμούς μου και νομίζω ότι θα πρέπει να είναι χρήσιμες αυτές οι παρεμβάσεις, γιατί έστω και την τελευταία στιγμή, κλείνοντας τη συνεδρίαση ενός νομοσχεδίου κι ας μην υπάρχει χρόνος, ας τίθενται ψήγματα για επόμενες συζητήσεις. </w:t>
      </w:r>
    </w:p>
    <w:p w14:paraId="5D189CA2"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Ευχαρισ</w:t>
      </w:r>
      <w:r>
        <w:rPr>
          <w:rFonts w:eastAsia="Times New Roman" w:cs="Times New Roman"/>
          <w:szCs w:val="24"/>
        </w:rPr>
        <w:t>τώ.</w:t>
      </w:r>
    </w:p>
    <w:p w14:paraId="5D189CA3"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Κουμουτσάκο, έχετε τον λόγο. </w:t>
      </w:r>
    </w:p>
    <w:p w14:paraId="5D189CA4"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Κύριε Πρόεδρε, η κοινοβουλευτική συζήτηση για το νομοσχέδιο έχει ουσιαστικά κλείσει και από πλευράς της Νέας Δημοκρατίας έχει υπάρξει τοποθέτηση και είναι σαφής</w:t>
      </w:r>
      <w:r>
        <w:rPr>
          <w:rFonts w:eastAsia="Times New Roman" w:cs="Times New Roman"/>
          <w:szCs w:val="24"/>
        </w:rPr>
        <w:t xml:space="preserve"> και γνωστή η θέση μας. Στη συζήτηση αυτή όμως λόγω των εξελίξεων και των γεγονότων των ημερών έγινε αναφορά και για τα τελευταία γεγονότα που αφορούν στα εθνικά θέματα. </w:t>
      </w:r>
    </w:p>
    <w:p w14:paraId="5D189CA5"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ήθελα, λοιπόν, γι’ αυτό ακριβώς να υπάρχει μια τοποθέτηση σύντομη αλλά </w:t>
      </w:r>
      <w:r>
        <w:rPr>
          <w:rFonts w:eastAsia="Times New Roman" w:cs="Times New Roman"/>
          <w:szCs w:val="24"/>
        </w:rPr>
        <w:t xml:space="preserve">και </w:t>
      </w:r>
      <w:r>
        <w:rPr>
          <w:rFonts w:eastAsia="Times New Roman" w:cs="Times New Roman"/>
          <w:szCs w:val="24"/>
        </w:rPr>
        <w:t>σαφής α</w:t>
      </w:r>
      <w:r>
        <w:rPr>
          <w:rFonts w:eastAsia="Times New Roman" w:cs="Times New Roman"/>
          <w:szCs w:val="24"/>
        </w:rPr>
        <w:t>πό πλευράς Νέας Δημοκρατίας. Έχει γίνει ήδη από τον κ. Δένδια. Συμπληρωματικά θα ήθελα να αναφερθώ σε ορισμένα από τα στοιχεία των τελευταίων ημερών, γιατί είναι αλήθεια ότι μαζεύονται σύννεφα στον ορίζοντα των εθνικών μας θεμάτων, καθώς υπάρχουν απαράδεκτ</w:t>
      </w:r>
      <w:r>
        <w:rPr>
          <w:rFonts w:eastAsia="Times New Roman" w:cs="Times New Roman"/>
          <w:szCs w:val="24"/>
        </w:rPr>
        <w:t xml:space="preserve">ες επαναλαμβανόμενες δηλώσεις και από ανατολικά και από βόρεια. </w:t>
      </w:r>
    </w:p>
    <w:p w14:paraId="5D189CA6"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Θα ήθελα λίγο να μείνω στις ιδιαίτερα προβληματικές δηλώσεις του Τούρκου Προέδρου κ. Ερντογάν. </w:t>
      </w:r>
    </w:p>
    <w:p w14:paraId="5D189CA7"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Ο κ. Ερντογάν αισθάνεται, όσον αφορά στην εσωτερική πολιτική σκηνή της Τουρκίας, πανίσχυρος. Όμ</w:t>
      </w:r>
      <w:r>
        <w:rPr>
          <w:rFonts w:eastAsia="Times New Roman" w:cs="Times New Roman"/>
          <w:szCs w:val="24"/>
        </w:rPr>
        <w:t>ως αισθάνεται ανήσυχος για τις εξελίξεις στα σύνορά του. Είναι εξελίξεις που βλέπει ότι δεν μπορεί να ελέγξει. Ο συνδυασμός αυτός, αισθήματος ισχύος από τη μια πλευρά και ανασφάλειας από την άλλη, τον καθιστά απρόβλεπτο. Τις επαναλαμβανόμενες, λοιπόν, απαρ</w:t>
      </w:r>
      <w:r>
        <w:rPr>
          <w:rFonts w:eastAsia="Times New Roman" w:cs="Times New Roman"/>
          <w:szCs w:val="24"/>
        </w:rPr>
        <w:t xml:space="preserve">άδεκτες δηλώσεις αμφισβήτησης της Συνθήκης της Λωζάνης έχουμε κάθε λόγο να τις αντιμετωπίζουμε με ιδιαίτερο προβληματισμό και ανησυχία. </w:t>
      </w:r>
    </w:p>
    <w:p w14:paraId="5D189CA8" w14:textId="77777777" w:rsidR="00CB774E" w:rsidRDefault="00A25ABA">
      <w:pPr>
        <w:spacing w:after="0" w:line="600" w:lineRule="auto"/>
        <w:ind w:firstLine="720"/>
        <w:contextualSpacing/>
        <w:jc w:val="both"/>
        <w:rPr>
          <w:rFonts w:eastAsia="Times New Roman"/>
          <w:color w:val="000000"/>
          <w:szCs w:val="24"/>
        </w:rPr>
      </w:pPr>
      <w:r>
        <w:rPr>
          <w:rFonts w:eastAsia="Times New Roman" w:cs="Times New Roman"/>
          <w:szCs w:val="24"/>
        </w:rPr>
        <w:lastRenderedPageBreak/>
        <w:t>Στην ουσία, τι είναι αυτές οι δηλώσεις; Είναι αμφισβήτηση του διεθνούς νομικού καθεστώτος, της διεθνούς νομικής βάσης π</w:t>
      </w:r>
      <w:r>
        <w:rPr>
          <w:rFonts w:eastAsia="Times New Roman" w:cs="Times New Roman"/>
          <w:szCs w:val="24"/>
        </w:rPr>
        <w:t xml:space="preserve">ου για έναν σχεδόν αιώνα έχει καθορίσει τα σύνορα, την ισορροπία και γι’ αυτό τη σταθερότητα σε ολόκληρη την περιοχή της Ανατολικής Μεσογείου. </w:t>
      </w:r>
      <w:r>
        <w:rPr>
          <w:rFonts w:eastAsia="Times New Roman"/>
          <w:color w:val="000000"/>
          <w:szCs w:val="24"/>
        </w:rPr>
        <w:t>Η επικινδυνότητα, λοιπόν, των δηλώσεων αυτών αμφισβήτησης του σημερινού καθεστώτος είναι προφανής και αφορά και τ</w:t>
      </w:r>
      <w:r>
        <w:rPr>
          <w:rFonts w:eastAsia="Times New Roman"/>
          <w:color w:val="000000"/>
          <w:szCs w:val="24"/>
        </w:rPr>
        <w:t xml:space="preserve">η χώρα </w:t>
      </w:r>
      <w:r>
        <w:rPr>
          <w:rFonts w:eastAsia="Times New Roman"/>
          <w:color w:val="000000"/>
          <w:szCs w:val="24"/>
        </w:rPr>
        <w:t>μας.</w:t>
      </w:r>
      <w:r>
        <w:rPr>
          <w:rFonts w:eastAsia="Times New Roman"/>
          <w:color w:val="000000"/>
          <w:szCs w:val="24"/>
        </w:rPr>
        <w:t xml:space="preserve"> </w:t>
      </w:r>
      <w:r>
        <w:rPr>
          <w:rFonts w:eastAsia="Times New Roman"/>
          <w:color w:val="000000"/>
          <w:szCs w:val="24"/>
        </w:rPr>
        <w:t>Α</w:t>
      </w:r>
      <w:r>
        <w:rPr>
          <w:rFonts w:eastAsia="Times New Roman"/>
          <w:color w:val="000000"/>
          <w:szCs w:val="24"/>
        </w:rPr>
        <w:t xml:space="preserve">φορά ευθέως και τις ελληνοτουρκικές σχέσεις. </w:t>
      </w:r>
    </w:p>
    <w:p w14:paraId="5D189CA9" w14:textId="77777777" w:rsidR="00CB774E" w:rsidRDefault="00A25ABA">
      <w:pPr>
        <w:spacing w:after="0" w:line="600" w:lineRule="auto"/>
        <w:ind w:firstLine="720"/>
        <w:contextualSpacing/>
        <w:jc w:val="both"/>
        <w:rPr>
          <w:rFonts w:eastAsia="Times New Roman"/>
          <w:color w:val="000000"/>
          <w:szCs w:val="24"/>
        </w:rPr>
      </w:pPr>
      <w:r>
        <w:rPr>
          <w:rFonts w:eastAsia="Times New Roman"/>
          <w:color w:val="000000"/>
          <w:szCs w:val="24"/>
        </w:rPr>
        <w:t>Τι πρέπει να γίνει; Τι έχει κάνει μέχρι τώρα η Κυβέρνηση, πέραν κάποιων δημοσίων τοποθετήσεων ανησυχίας και αυτών καθυστερημένων, εάν κρίνω από την εξόχως βραδυφλεγή αντίδραση του Κυβερνητικού Εκπρ</w:t>
      </w:r>
      <w:r>
        <w:rPr>
          <w:rFonts w:eastAsia="Times New Roman"/>
          <w:color w:val="000000"/>
          <w:szCs w:val="24"/>
        </w:rPr>
        <w:t xml:space="preserve">οσώπου χθες; </w:t>
      </w:r>
    </w:p>
    <w:p w14:paraId="5D189CAA" w14:textId="77777777" w:rsidR="00CB774E" w:rsidRDefault="00A25ABA">
      <w:pPr>
        <w:spacing w:after="0" w:line="600" w:lineRule="auto"/>
        <w:ind w:firstLine="720"/>
        <w:contextualSpacing/>
        <w:jc w:val="both"/>
        <w:rPr>
          <w:rFonts w:eastAsia="Times New Roman" w:cs="Times New Roman"/>
          <w:szCs w:val="24"/>
        </w:rPr>
      </w:pPr>
      <w:r>
        <w:rPr>
          <w:rFonts w:eastAsia="Times New Roman"/>
          <w:color w:val="000000"/>
          <w:szCs w:val="24"/>
        </w:rPr>
        <w:t xml:space="preserve">Πρέπει να ενημερωθούν η </w:t>
      </w:r>
      <w:r>
        <w:rPr>
          <w:rFonts w:eastAsia="Times New Roman" w:cs="Times New Roman"/>
          <w:szCs w:val="24"/>
        </w:rPr>
        <w:t>Ευρωπαϊκή Ένωση, οι εταίροι μας και οπωσδήποτε τα συμβαλλόμενα στη Συνθήκη της Λωζάνης</w:t>
      </w:r>
      <w:r>
        <w:rPr>
          <w:rFonts w:eastAsia="Times New Roman" w:cs="Times New Roman"/>
          <w:szCs w:val="24"/>
        </w:rPr>
        <w:t xml:space="preserve"> μέρη.</w:t>
      </w:r>
      <w:r>
        <w:rPr>
          <w:rFonts w:eastAsia="Times New Roman" w:cs="Times New Roman"/>
          <w:szCs w:val="24"/>
        </w:rPr>
        <w:t xml:space="preserve"> </w:t>
      </w:r>
      <w:r>
        <w:rPr>
          <w:rFonts w:eastAsia="Times New Roman" w:cs="Times New Roman"/>
          <w:szCs w:val="24"/>
        </w:rPr>
        <w:t>Δ</w:t>
      </w:r>
      <w:r>
        <w:rPr>
          <w:rFonts w:eastAsia="Times New Roman" w:cs="Times New Roman"/>
          <w:szCs w:val="24"/>
        </w:rPr>
        <w:t xml:space="preserve">ιότι η </w:t>
      </w:r>
      <w:r>
        <w:rPr>
          <w:rFonts w:eastAsia="Times New Roman" w:cs="Times New Roman"/>
          <w:szCs w:val="24"/>
        </w:rPr>
        <w:t>σ</w:t>
      </w:r>
      <w:r>
        <w:rPr>
          <w:rFonts w:eastAsia="Times New Roman" w:cs="Times New Roman"/>
          <w:szCs w:val="24"/>
        </w:rPr>
        <w:t xml:space="preserve">υνθήκη αυτή έχει υπογραφεί μεταξύ </w:t>
      </w:r>
      <w:r>
        <w:rPr>
          <w:rFonts w:eastAsia="Times New Roman" w:cs="Times New Roman"/>
          <w:szCs w:val="24"/>
        </w:rPr>
        <w:t xml:space="preserve">Ελλάδας, </w:t>
      </w:r>
      <w:r>
        <w:rPr>
          <w:rFonts w:eastAsia="Times New Roman" w:cs="Times New Roman"/>
          <w:szCs w:val="24"/>
        </w:rPr>
        <w:t>Μεγάλης Βρετανίας, Γαλλίας, Ιταλίας, Ιαπωνίας, Ρουμανίας, Σερβίας, Κροατί</w:t>
      </w:r>
      <w:r>
        <w:rPr>
          <w:rFonts w:eastAsia="Times New Roman" w:cs="Times New Roman"/>
          <w:szCs w:val="24"/>
        </w:rPr>
        <w:t xml:space="preserve">ας, Σλοβενίας -τότε σε ένα κράτος, τώρα διάδοχα κράτη- από τη μια πλευρά και Τουρκίας από την άλλη. Θα πρέπει να ενημερώσουμε, λόγω της </w:t>
      </w:r>
      <w:r>
        <w:rPr>
          <w:rFonts w:eastAsia="Times New Roman" w:cs="Times New Roman"/>
          <w:szCs w:val="24"/>
        </w:rPr>
        <w:lastRenderedPageBreak/>
        <w:t xml:space="preserve">ιδιαίτερης ευαισθησίας που έχει για μας αυτή η αναθεωρητική τακτική του κ. Ερντογάν, τα κράτη αυτά και να κινηθούμε και </w:t>
      </w:r>
      <w:r>
        <w:rPr>
          <w:rFonts w:eastAsia="Times New Roman" w:cs="Times New Roman"/>
          <w:szCs w:val="24"/>
        </w:rPr>
        <w:t xml:space="preserve">σε ευρωπαϊκό επίπεδο. </w:t>
      </w:r>
    </w:p>
    <w:p w14:paraId="5D189CAB"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Και θα ήθελα εδώ και ως είδηση να ενημερώσω το Σώμα, δίνοντας κι ένα παράδειγμα το</w:t>
      </w:r>
      <w:r>
        <w:rPr>
          <w:rFonts w:eastAsia="Times New Roman" w:cs="Times New Roman"/>
          <w:szCs w:val="24"/>
        </w:rPr>
        <w:t>υ</w:t>
      </w:r>
      <w:r>
        <w:rPr>
          <w:rFonts w:eastAsia="Times New Roman" w:cs="Times New Roman"/>
          <w:szCs w:val="24"/>
        </w:rPr>
        <w:t xml:space="preserve"> πώς η Νέα Δημοκρατία αντιμετωπίζει τα εθνικά θέματα, ότι αυτήν τη στιγμή στο Ευρωπαϊκό Κοινοβούλιο σε ψήφισμα που πρόκειται να κατατεθεί υπάρχει τροπ</w:t>
      </w:r>
      <w:r>
        <w:rPr>
          <w:rFonts w:eastAsia="Times New Roman" w:cs="Times New Roman"/>
          <w:szCs w:val="24"/>
        </w:rPr>
        <w:t xml:space="preserve">ολογία του Ευρωπαϊκού Λαϊκού Κόμματος, που προέκυψε μετά </w:t>
      </w:r>
      <w:r>
        <w:rPr>
          <w:rFonts w:eastAsia="Times New Roman" w:cs="Times New Roman"/>
          <w:szCs w:val="24"/>
        </w:rPr>
        <w:t xml:space="preserve">και </w:t>
      </w:r>
      <w:r>
        <w:rPr>
          <w:rFonts w:eastAsia="Times New Roman" w:cs="Times New Roman"/>
          <w:szCs w:val="24"/>
        </w:rPr>
        <w:t>από πρωτοβουλία της Νέας Δημοκρατί</w:t>
      </w:r>
      <w:r>
        <w:rPr>
          <w:rFonts w:eastAsia="Times New Roman" w:cs="Times New Roman"/>
          <w:szCs w:val="24"/>
        </w:rPr>
        <w:t>ας</w:t>
      </w:r>
      <w:r>
        <w:rPr>
          <w:rFonts w:eastAsia="Times New Roman" w:cs="Times New Roman"/>
          <w:szCs w:val="24"/>
        </w:rPr>
        <w:t xml:space="preserve">, στην οποία κατηγορηματικά αναφέρεται ότι </w:t>
      </w:r>
      <w:r>
        <w:rPr>
          <w:rFonts w:eastAsia="Times New Roman" w:cs="Times New Roman"/>
          <w:szCs w:val="24"/>
        </w:rPr>
        <w:t>«</w:t>
      </w:r>
      <w:r>
        <w:rPr>
          <w:rFonts w:eastAsia="Times New Roman" w:cs="Times New Roman"/>
          <w:szCs w:val="24"/>
        </w:rPr>
        <w:t xml:space="preserve">το Ευρωπαϊκό Κοινοβούλιο είναι πολύ ανήσυχο και προβληματισμένο με δηλώσεις που αμφισβητούν τη Συνθήκη της Λωζάνης </w:t>
      </w:r>
      <w:r>
        <w:rPr>
          <w:rFonts w:eastAsia="Times New Roman" w:cs="Times New Roman"/>
          <w:szCs w:val="24"/>
        </w:rPr>
        <w:t xml:space="preserve">–μεταφράζω από τα αγγλικά- η οποία καθορίζει τα σύνορα της σύγχρονης Τουρκίας κι έχει συμβάλει επί έναν σχεδόν αιώνα στη διατήρηση της ειρήνης και της σταθερότητας στην περιοχή. </w:t>
      </w:r>
    </w:p>
    <w:p w14:paraId="5D189CAC"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Αυτή είναι μια πολύ σαφής, ξεκάθαρη, αυστηρή και γι’ αυτό σημαντική τροπολογί</w:t>
      </w:r>
      <w:r>
        <w:rPr>
          <w:rFonts w:eastAsia="Times New Roman" w:cs="Times New Roman"/>
          <w:szCs w:val="24"/>
        </w:rPr>
        <w:t xml:space="preserve">α που αυτήν τη στιγμή κατατίθεται στο Στρασβούργο, προκειμένου να υιοθετηθεί από το Ευρωπαϊκό Κοινοβούλιο. Δίνουμε, λοιπόν, σήμερα ένα δείγμα γραφής τού πώς αντιλαμβανόμαστε τον ρόλο της Αξιωματικής Αντιπολίτευσης και στα εθνικά θέματα. </w:t>
      </w:r>
    </w:p>
    <w:p w14:paraId="5D189CAD"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 </w:t>
      </w:r>
      <w:r>
        <w:rPr>
          <w:rFonts w:eastAsia="Times New Roman" w:cs="Times New Roman"/>
          <w:szCs w:val="24"/>
        </w:rPr>
        <w:t>τις δηλώσεις</w:t>
      </w:r>
      <w:r>
        <w:rPr>
          <w:rFonts w:eastAsia="Times New Roman" w:cs="Times New Roman"/>
          <w:szCs w:val="24"/>
        </w:rPr>
        <w:t xml:space="preserve"> τ</w:t>
      </w:r>
      <w:r>
        <w:rPr>
          <w:rFonts w:eastAsia="Times New Roman" w:cs="Times New Roman"/>
          <w:szCs w:val="24"/>
        </w:rPr>
        <w:t>ου κ. Ράμα δεν θα κάνω καμμία αναφορά, σεβόμενος τον χρόνο</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την κατανοήση σας </w:t>
      </w:r>
      <w:r>
        <w:rPr>
          <w:rFonts w:eastAsia="Times New Roman" w:cs="Times New Roman"/>
          <w:szCs w:val="24"/>
        </w:rPr>
        <w:t xml:space="preserve">και την ευελιξία που είχε το Προεδρείο να έχω τον λόγο. </w:t>
      </w:r>
    </w:p>
    <w:p w14:paraId="5D189CAE"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Όμως, κύριε Πρόεδρε και κυρίες και κύριοι συνάδελφοι, είναι επιτακτικό το συντομότερο δυνατόν, μέσα στις επόμενες μέρες, αν είναι δυνατόν, να συγκληθεί το Εθνικό Συμβούλιο Εξωτερικής Πολιτικής, προκειμένου μακριά από τα φώτα –αν θέλετε- των εντυπώσεων που </w:t>
      </w:r>
      <w:r>
        <w:rPr>
          <w:rFonts w:eastAsia="Times New Roman" w:cs="Times New Roman"/>
          <w:szCs w:val="24"/>
        </w:rPr>
        <w:t xml:space="preserve">προκαλεί η δημοσιότητα, να συζητήσουν οι πολιτικές δυνάμεις με σοβαρότητα, με υπευθυνότητα και σε βάθος τις πολύ σοβαρές εξελίξεις που μαζεύονται αυτήν τη στιγμή στον ορίζοντα των εθνικών μας θεμάτων. </w:t>
      </w:r>
    </w:p>
    <w:p w14:paraId="5D189CAF"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w:t>
      </w:r>
    </w:p>
    <w:p w14:paraId="5D189CB0" w14:textId="77777777" w:rsidR="00CB774E" w:rsidRDefault="00A25ABA">
      <w:pPr>
        <w:spacing w:after="0"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w:t>
      </w:r>
      <w:r>
        <w:rPr>
          <w:rFonts w:eastAsia="Times New Roman" w:cs="Times New Roman"/>
          <w:szCs w:val="24"/>
        </w:rPr>
        <w:t xml:space="preserve"> πτέρυγα της Νέας Δημοκρατίας)</w:t>
      </w:r>
    </w:p>
    <w:p w14:paraId="5D189CB1"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Με τη κοινοβουλευτική σειρά θα αναγνώσω τα ονόματα των εισηγητών και ειδικών αγορητών και όποιοι είναι στην Αίθουσα κι επιθυμούν, από τη θέση τους θα μιλήσουν για τρία λεπτά. Όποιοι δεν είναι </w:t>
      </w:r>
      <w:r>
        <w:rPr>
          <w:rFonts w:eastAsia="Times New Roman" w:cs="Times New Roman"/>
          <w:szCs w:val="24"/>
        </w:rPr>
        <w:t>στην Αίθουσα ή είναι και δεν επιθυμούν, δεν θα μιλήσουν.</w:t>
      </w:r>
    </w:p>
    <w:p w14:paraId="5D189CB2"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Κύριε Αντωνίου, έχετε τον λόγο για δευτερολογία τριών λεπτών.</w:t>
      </w:r>
    </w:p>
    <w:p w14:paraId="5D189CB3"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ΧΡΗΣΤΟΣ ΑΝΤΩΝΙΟΥ:</w:t>
      </w:r>
      <w:r>
        <w:rPr>
          <w:rFonts w:eastAsia="Times New Roman" w:cs="Times New Roman"/>
          <w:szCs w:val="24"/>
        </w:rPr>
        <w:t xml:space="preserve"> Ευχαριστώ, κύριε Πρόεδρε. Δεν θα κάνω χρήση όλου του χρόνου. </w:t>
      </w:r>
    </w:p>
    <w:p w14:paraId="5D189CB4"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Όσον αφορά τις διατάξεις του νομοσχεδίου το οποίο συζητάμ</w:t>
      </w:r>
      <w:r>
        <w:rPr>
          <w:rFonts w:eastAsia="Times New Roman" w:cs="Times New Roman"/>
          <w:szCs w:val="24"/>
        </w:rPr>
        <w:t>ε σήμερα, είναι πασιφανές κι έχει ομολογηθεί από όλες τις πτέρυγες της Βουλής ότι δημιουργεί ένα διαφορετικό τοπίο από εδώ και πέρα στους δανειολήπτες, σε σχέση με ενυπόθηκα δάνεια πρώτης κατοικίας. Εξασφαλίζει προϋποθέσεις διαφάνειας και καλύτερης αντιμετ</w:t>
      </w:r>
      <w:r>
        <w:rPr>
          <w:rFonts w:eastAsia="Times New Roman" w:cs="Times New Roman"/>
          <w:szCs w:val="24"/>
        </w:rPr>
        <w:t xml:space="preserve">ώπισης ζητημάτων που αφορούν δάνεια σε ξένο νόμισμα και την πρόωρη εξόφληση των δανείων. Νομίζω ότι αυτό θα συμβάλει από εδώ και πέρα στην εκλογίκευση όλου του συστήματος χορήγησης δανείων, επ’ ωφελεία των καταναλωτών και των δανειοληπτών. </w:t>
      </w:r>
    </w:p>
    <w:p w14:paraId="5D189CB5" w14:textId="77777777" w:rsidR="00CB774E" w:rsidRDefault="00A25ABA">
      <w:pPr>
        <w:spacing w:after="0" w:line="600" w:lineRule="auto"/>
        <w:ind w:firstLine="720"/>
        <w:contextualSpacing/>
        <w:jc w:val="both"/>
        <w:rPr>
          <w:rFonts w:eastAsia="Times New Roman"/>
          <w:color w:val="000000"/>
          <w:szCs w:val="24"/>
        </w:rPr>
      </w:pPr>
      <w:r>
        <w:rPr>
          <w:rFonts w:eastAsia="Times New Roman" w:cs="Times New Roman"/>
          <w:szCs w:val="24"/>
        </w:rPr>
        <w:lastRenderedPageBreak/>
        <w:t>Επίσης, σε σχέσ</w:t>
      </w:r>
      <w:r>
        <w:rPr>
          <w:rFonts w:eastAsia="Times New Roman" w:cs="Times New Roman"/>
          <w:szCs w:val="24"/>
        </w:rPr>
        <w:t xml:space="preserve">η με τις τροπολογίες, οι περισσότερες από αυτές είναι χρήσιμες γιατί διευκολύνουν τη δημόσια διοίκηση σε ζητήματα που αφορούν επείγουσες καταστάσεις και όσον αφορά την πληρωμή μισθωμάτων του </w:t>
      </w:r>
      <w:r>
        <w:rPr>
          <w:rFonts w:eastAsia="Times New Roman" w:cs="Times New Roman"/>
          <w:szCs w:val="24"/>
        </w:rPr>
        <w:t>δ</w:t>
      </w:r>
      <w:r>
        <w:rPr>
          <w:rFonts w:eastAsia="Times New Roman" w:cs="Times New Roman"/>
          <w:szCs w:val="24"/>
        </w:rPr>
        <w:t>ημοσίου και όσον αφορά την τακτοποίηση εκκρεμοτήτων σχετικά με τ</w:t>
      </w:r>
      <w:r>
        <w:rPr>
          <w:rFonts w:eastAsia="Times New Roman" w:cs="Times New Roman"/>
          <w:szCs w:val="24"/>
        </w:rPr>
        <w:t>ο Μέγαρο Μουσικής και όσον αφορά τη μεταφορά π</w:t>
      </w:r>
      <w:r>
        <w:rPr>
          <w:rFonts w:eastAsia="Times New Roman"/>
          <w:szCs w:val="24"/>
        </w:rPr>
        <w:t xml:space="preserve">οσού 850.000.000 ευρώ από τον </w:t>
      </w:r>
      <w:r>
        <w:rPr>
          <w:rFonts w:eastAsia="Times New Roman"/>
          <w:szCs w:val="24"/>
          <w:lang w:val="en-US"/>
        </w:rPr>
        <w:t>ESM</w:t>
      </w:r>
      <w:r>
        <w:rPr>
          <w:rFonts w:eastAsia="Times New Roman"/>
          <w:szCs w:val="24"/>
        </w:rPr>
        <w:t>, προκειμένου να γίνει γρήγορα η εκκαθάριση εκκρεμουσών αιτήσεων συνταξιοδότησης, το οποίο επίσης θα είναι και επ’ ωφελεία της εθνικής οικονομίας, καθότι θα συμβάλει μέσα στο 20</w:t>
      </w:r>
      <w:r>
        <w:rPr>
          <w:rFonts w:eastAsia="Times New Roman"/>
          <w:szCs w:val="24"/>
        </w:rPr>
        <w:t xml:space="preserve">17 να πέσει χρήμα στην αγορά και να μπορέσει η οικονομία μας να πάρει αναπτυξιακή τροχιά. </w:t>
      </w:r>
    </w:p>
    <w:p w14:paraId="5D189CB6" w14:textId="77777777" w:rsidR="00CB774E" w:rsidRDefault="00A25ABA">
      <w:pPr>
        <w:spacing w:after="0" w:line="600" w:lineRule="auto"/>
        <w:ind w:firstLine="720"/>
        <w:contextualSpacing/>
        <w:jc w:val="both"/>
        <w:rPr>
          <w:rFonts w:eastAsia="Times New Roman"/>
          <w:szCs w:val="24"/>
        </w:rPr>
      </w:pPr>
      <w:r>
        <w:rPr>
          <w:rFonts w:eastAsia="Times New Roman"/>
          <w:szCs w:val="24"/>
        </w:rPr>
        <w:t>Θέλω να μου επιτρέψετε να σταθώ λίγο, όμως, σε κάποιες παρατηρήσεις που έκαναν κάποιοι συνάδελφοι της Αντιπολίτευσης σε σχέση με τα εθνικά ζητήματα, τα ζητήματα εξωτ</w:t>
      </w:r>
      <w:r>
        <w:rPr>
          <w:rFonts w:eastAsia="Times New Roman"/>
          <w:szCs w:val="24"/>
        </w:rPr>
        <w:t xml:space="preserve">ερικής πολιτικής. Θέλω να πω ότι η Ελλάδα είναι μια σταθερή χώρα σε ένα πολύ ταραγμένο περιβάλλον. Η χώρα μας και η </w:t>
      </w:r>
      <w:r>
        <w:rPr>
          <w:rFonts w:eastAsia="Times New Roman"/>
          <w:szCs w:val="24"/>
        </w:rPr>
        <w:lastRenderedPageBreak/>
        <w:t>Κυβέρνηση υπηρετεί με συνέπεια τα εθνικά συμφέροντα και τηρεί την εθνική γραμμή η οποία έχει χαραχθεί και υπηρετείται σταθερά από όλες τις κ</w:t>
      </w:r>
      <w:r>
        <w:rPr>
          <w:rFonts w:eastAsia="Times New Roman"/>
          <w:szCs w:val="24"/>
        </w:rPr>
        <w:t>υβερνήσεις τα τελευταία χρόνια. Νομίζω ότι αυτά τα θέματα δεν θα έπρεπε να γίνονται αντικείμενο μικροπολιτικής εκμετάλλευσης από το Βήμα της Βουλής.</w:t>
      </w:r>
    </w:p>
    <w:p w14:paraId="5D189CB7" w14:textId="77777777" w:rsidR="00CB774E" w:rsidRDefault="00A25ABA">
      <w:pPr>
        <w:spacing w:after="0" w:line="600" w:lineRule="auto"/>
        <w:ind w:firstLine="720"/>
        <w:contextualSpacing/>
        <w:jc w:val="both"/>
        <w:rPr>
          <w:rFonts w:eastAsia="Times New Roman"/>
          <w:szCs w:val="24"/>
        </w:rPr>
      </w:pPr>
      <w:r>
        <w:rPr>
          <w:rFonts w:eastAsia="Times New Roman"/>
          <w:szCs w:val="24"/>
        </w:rPr>
        <w:t xml:space="preserve">Σε κάθε περίπτωση, άσκοποι φραστικοί λεονταρισμοί από διάφορους γείτονες δεν βοηθούν, από όποια πλευρά και </w:t>
      </w:r>
      <w:r>
        <w:rPr>
          <w:rFonts w:eastAsia="Times New Roman"/>
          <w:szCs w:val="24"/>
        </w:rPr>
        <w:t>αν προέρχονται.</w:t>
      </w:r>
    </w:p>
    <w:p w14:paraId="5D189CB8" w14:textId="77777777" w:rsidR="00CB774E" w:rsidRDefault="00A25ABA">
      <w:pPr>
        <w:spacing w:after="0" w:line="600" w:lineRule="auto"/>
        <w:ind w:firstLine="720"/>
        <w:contextualSpacing/>
        <w:jc w:val="both"/>
        <w:rPr>
          <w:rFonts w:eastAsia="Times New Roman"/>
          <w:szCs w:val="24"/>
        </w:rPr>
      </w:pPr>
      <w:r>
        <w:rPr>
          <w:rFonts w:eastAsia="Times New Roman"/>
          <w:szCs w:val="24"/>
        </w:rPr>
        <w:t>Ευχαριστώ, κύριε Πρόεδρε.</w:t>
      </w:r>
    </w:p>
    <w:p w14:paraId="5D189CB9"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Θα ήθελα να παρακαλέσω για τις δευτερολογίες να επικεντρωθείτε στο νομοσχέδιο. Για τα άλλα θέματα μίλησαν ήδη όλα τα κόμματα.</w:t>
      </w:r>
    </w:p>
    <w:p w14:paraId="5D189CBA" w14:textId="77777777" w:rsidR="00CB774E" w:rsidRDefault="00A25ABA">
      <w:pPr>
        <w:spacing w:after="0" w:line="600" w:lineRule="auto"/>
        <w:ind w:firstLine="720"/>
        <w:contextualSpacing/>
        <w:jc w:val="both"/>
        <w:rPr>
          <w:rFonts w:eastAsia="Times New Roman"/>
          <w:szCs w:val="24"/>
        </w:rPr>
      </w:pPr>
      <w:r>
        <w:rPr>
          <w:rFonts w:eastAsia="Times New Roman" w:cs="Times New Roman"/>
          <w:szCs w:val="24"/>
        </w:rPr>
        <w:t>Ορίστε, κύριε Μπούρα, έχετε τον λόγο.</w:t>
      </w:r>
    </w:p>
    <w:p w14:paraId="5D189CBB" w14:textId="77777777" w:rsidR="00CB774E" w:rsidRDefault="00A25ABA">
      <w:pPr>
        <w:spacing w:after="0" w:line="600" w:lineRule="auto"/>
        <w:ind w:firstLine="720"/>
        <w:contextualSpacing/>
        <w:jc w:val="both"/>
        <w:rPr>
          <w:rFonts w:eastAsia="Times New Roman"/>
          <w:szCs w:val="24"/>
        </w:rPr>
      </w:pPr>
      <w:r>
        <w:rPr>
          <w:rFonts w:eastAsia="Times New Roman"/>
          <w:b/>
          <w:szCs w:val="24"/>
        </w:rPr>
        <w:t>ΑΘΑΝΑΣΙΟΣ ΜΠΟΥΡΑΣ</w:t>
      </w:r>
      <w:r>
        <w:rPr>
          <w:rFonts w:eastAsia="Times New Roman"/>
          <w:b/>
          <w:szCs w:val="24"/>
        </w:rPr>
        <w:t xml:space="preserve">: </w:t>
      </w:r>
      <w:r>
        <w:rPr>
          <w:rFonts w:eastAsia="Times New Roman"/>
          <w:szCs w:val="24"/>
        </w:rPr>
        <w:t>Ευχαριστώ, κύριε Πρόεδρε.</w:t>
      </w:r>
    </w:p>
    <w:p w14:paraId="5D189CBC" w14:textId="77777777" w:rsidR="00CB774E" w:rsidRDefault="00A25ABA">
      <w:pPr>
        <w:spacing w:after="0" w:line="600" w:lineRule="auto"/>
        <w:ind w:firstLine="720"/>
        <w:contextualSpacing/>
        <w:jc w:val="both"/>
        <w:rPr>
          <w:rFonts w:eastAsia="Times New Roman"/>
          <w:szCs w:val="24"/>
        </w:rPr>
      </w:pPr>
      <w:r>
        <w:rPr>
          <w:rFonts w:eastAsia="Times New Roman"/>
          <w:szCs w:val="24"/>
        </w:rPr>
        <w:t xml:space="preserve">Να ξεκινήσω γενικά λέγοντας ότι θέλω να δεχθώ, με όλη τη σημασία της λέξεως, ότι η κυρία Υπουργός θα αναλάβει αυτές τις δεσμεύσεις τις οποίες είπε στην τοποθέτησή της επίσημα όσον αφορά κυρίως </w:t>
      </w:r>
      <w:r>
        <w:rPr>
          <w:rFonts w:eastAsia="Times New Roman"/>
          <w:szCs w:val="24"/>
        </w:rPr>
        <w:lastRenderedPageBreak/>
        <w:t>το θέμα των οικοδομικών συνεταιρισμ</w:t>
      </w:r>
      <w:r>
        <w:rPr>
          <w:rFonts w:eastAsia="Times New Roman"/>
          <w:szCs w:val="24"/>
        </w:rPr>
        <w:t>ών, έτσι ώστε πολύ σύντομα -γιατί αυτό το θέμα είναι επείγον- να έρθει διάταξη που να ρυθμίζει το θέμα της εναρμόνισης των καταστατικών τους σύμφωνα με τον τελευταίο νόμο που είναι και επιταγή της Ευρωπαϊκής Ένωσης, χωρίς να εμπεριέχεται ο όρος και η απαίτ</w:t>
      </w:r>
      <w:r>
        <w:rPr>
          <w:rFonts w:eastAsia="Times New Roman"/>
          <w:szCs w:val="24"/>
        </w:rPr>
        <w:t>ηση της φορολογικής ενημερότητας.</w:t>
      </w:r>
    </w:p>
    <w:p w14:paraId="5D189CBD" w14:textId="77777777" w:rsidR="00CB774E" w:rsidRDefault="00A25ABA">
      <w:pPr>
        <w:spacing w:after="0" w:line="600" w:lineRule="auto"/>
        <w:ind w:firstLine="720"/>
        <w:contextualSpacing/>
        <w:jc w:val="both"/>
        <w:rPr>
          <w:rFonts w:eastAsia="Times New Roman"/>
          <w:szCs w:val="24"/>
        </w:rPr>
      </w:pPr>
      <w:r>
        <w:rPr>
          <w:rFonts w:eastAsia="Times New Roman"/>
          <w:szCs w:val="24"/>
        </w:rPr>
        <w:t xml:space="preserve">Τώρα στον πολύ λίγο χρόνο, κύριε Πρόεδρε, που υπάρχει, εγώ θα δεχθώ ότι θα δει και τα άλλα θέματα που δεσμεύτηκε η κυρία Υπουργός, όσον αφορά τις παρατηρήσεις του Συνηγόρου του Καταναλωτή. Εάν, όμως, εσείς ή οι συνεργάτες </w:t>
      </w:r>
      <w:r>
        <w:rPr>
          <w:rFonts w:eastAsia="Times New Roman"/>
          <w:szCs w:val="24"/>
        </w:rPr>
        <w:t>σας είχατε δει τις παρατηρήσεις της Επιστημονικής Επιτροπής της Βουλής, που είναι ένα όργανο πάρα πολύ σημαντικό στη λειτουργία της Βουλής και στην ολοκλήρωση των σχεδίων νόμου, θα βλέπατε ότι γίνονται ορισμένες παρατηρήσεις. Και πρέπει να το πω αυτό, διότ</w:t>
      </w:r>
      <w:r>
        <w:rPr>
          <w:rFonts w:eastAsia="Times New Roman"/>
          <w:szCs w:val="24"/>
        </w:rPr>
        <w:t xml:space="preserve">ι στη συνέχεια θα ψηφίσουμε και στο σύνολο. Σας κάνει, πρώτον, παρατήρηση και πρέπει να διορθωθεί </w:t>
      </w:r>
      <w:r>
        <w:rPr>
          <w:rFonts w:eastAsia="Times New Roman"/>
          <w:szCs w:val="24"/>
        </w:rPr>
        <w:lastRenderedPageBreak/>
        <w:t xml:space="preserve">όσον αφορά τον ίδιο τον τίτλο. Δεν ξέρω αν το είδατε, αλλά δεν είναι ολοκληρωμένος ο τίτλος του νομοσχεδίου σύμφωνα με τα γραφόμενα στην </w:t>
      </w:r>
      <w:r>
        <w:rPr>
          <w:rFonts w:eastAsia="Times New Roman"/>
          <w:szCs w:val="24"/>
        </w:rPr>
        <w:t>ο</w:t>
      </w:r>
      <w:r>
        <w:rPr>
          <w:rFonts w:eastAsia="Times New Roman"/>
          <w:szCs w:val="24"/>
        </w:rPr>
        <w:t>δηγία, δηλαδή παραλε</w:t>
      </w:r>
      <w:r>
        <w:rPr>
          <w:rFonts w:eastAsia="Times New Roman"/>
          <w:szCs w:val="24"/>
        </w:rPr>
        <w:t>ίπονται κάποια πράγματα, δηλαδή το 2013 κ.λπ. -να μην τα πω, γιατί χάνω τον χρόνο έτσι, κύριε Πρόεδρε.</w:t>
      </w:r>
    </w:p>
    <w:p w14:paraId="5D189CBE" w14:textId="77777777" w:rsidR="00CB774E" w:rsidRDefault="00A25ABA">
      <w:pPr>
        <w:spacing w:after="0" w:line="600" w:lineRule="auto"/>
        <w:ind w:firstLine="720"/>
        <w:contextualSpacing/>
        <w:jc w:val="both"/>
        <w:rPr>
          <w:rFonts w:eastAsia="Times New Roman" w:cs="Times New Roman"/>
          <w:szCs w:val="24"/>
        </w:rPr>
      </w:pPr>
      <w:r>
        <w:rPr>
          <w:rFonts w:eastAsia="Times New Roman"/>
          <w:szCs w:val="24"/>
        </w:rPr>
        <w:t xml:space="preserve">Για το άρθρο 17, που ο Συνήγορος του Καταναλωτή σάς κάνει πρόταση -την είπα και εγώ- και λέει επί λέξει: «εάν η ταυτότητα του νομικού λόγου…», πρέπει να </w:t>
      </w:r>
      <w:r>
        <w:rPr>
          <w:rFonts w:eastAsia="Times New Roman"/>
          <w:szCs w:val="24"/>
        </w:rPr>
        <w:t>προστεθεί κάποιος νομικός λόγος.</w:t>
      </w:r>
      <w:r>
        <w:rPr>
          <w:rFonts w:eastAsia="Times New Roman" w:cs="Times New Roman"/>
          <w:szCs w:val="24"/>
        </w:rPr>
        <w:t>Αυτό είναι πασιφανές. Έπρεπε οι νομικοί σας να το είχαν δει και να το είχατε κάνει από τη στιγμή που το λέει μάλιστα και η Επιστημονική Επιτροπή, για να μην έρχεστε μετά από πέντε, δέκα μέρες -εγώ λέω θα το εφαρμόζετε- να δι</w:t>
      </w:r>
      <w:r>
        <w:rPr>
          <w:rFonts w:eastAsia="Times New Roman" w:cs="Times New Roman"/>
          <w:szCs w:val="24"/>
        </w:rPr>
        <w:t xml:space="preserve">ορθώνετε νομοθέτημα και να συμπληρώνετε σε κάτι που ψηφίστηκε και ακόμα δεν στέγνωσε ο πάπυρος που θα τυπώσει το Εθνικό Τυπογραφείο. </w:t>
      </w:r>
    </w:p>
    <w:p w14:paraId="5D189CBF"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Όπως και στο άρθρο 37, κυρία Υπουργέ, κάνει παρατηρήσεις συγκεκριμένες η Επιστημονική Επιτροπή και μάλιστα επικαλείται τον</w:t>
      </w:r>
      <w:r>
        <w:rPr>
          <w:rFonts w:eastAsia="Times New Roman" w:cs="Times New Roman"/>
          <w:szCs w:val="24"/>
        </w:rPr>
        <w:t xml:space="preserve"> Συνήγορο του Καταναλωτή. Αυτά να τα δείτε, αν προλαβαίνετε και τώρα, ώστε οι συνεργάτες σας να ενσωματώσουν κάποιες παρατηρήσεις. </w:t>
      </w:r>
    </w:p>
    <w:p w14:paraId="5D189CC0"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Ολοκληρώνω, κύριε Πρόεδρε, σε μισό λεπτό, γιατί ήδη παρήλθε χρόνος. Εξηγήθηκε ό,τι ήταν να εξηγηθεί. Για τις τροπολογίες της</w:t>
      </w:r>
      <w:r>
        <w:rPr>
          <w:rFonts w:eastAsia="Times New Roman" w:cs="Times New Roman"/>
          <w:szCs w:val="24"/>
        </w:rPr>
        <w:t xml:space="preserve"> τελευταίας στιγμής καταλαβαίνετε ότι είμαστε τύποις και ουσία αρνητικοί. Διότι αν πάρετε την τροπολογία αυτή που σας είπα, που αναφέρεται στο Υπουργείο Διοικητικής Μεταρρύθμισης -βεβαίως την υπογράφει και ο Υπουργός Οικονομικών- είναι κάποιες σελίδες. Κυρ</w:t>
      </w:r>
      <w:r>
        <w:rPr>
          <w:rFonts w:eastAsia="Times New Roman" w:cs="Times New Roman"/>
          <w:szCs w:val="24"/>
        </w:rPr>
        <w:t xml:space="preserve">ίως όταν αναφέρει καταργούμενες διατάξεις, πού να βρούμε εμείς σήμερα εδώ, σε αυτό το στενό περιθώριο του χρόνου, τις πηγές εκείνες; Πώς να δούμε καν τι είναι αυτές οι διατάξεις; Διότι, ειλικρινά, είναι της τελευταίας στιγμής. </w:t>
      </w:r>
    </w:p>
    <w:p w14:paraId="5D189CC1"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w:t>
      </w:r>
      <w:r>
        <w:rPr>
          <w:rFonts w:eastAsia="Times New Roman" w:cs="Times New Roman"/>
          <w:b/>
          <w:szCs w:val="24"/>
        </w:rPr>
        <w:t xml:space="preserve">ης): </w:t>
      </w:r>
      <w:r>
        <w:rPr>
          <w:rFonts w:eastAsia="Times New Roman" w:cs="Times New Roman"/>
          <w:szCs w:val="24"/>
        </w:rPr>
        <w:t xml:space="preserve">Ολοκληρώστε, κύριε Μπούρα. </w:t>
      </w:r>
    </w:p>
    <w:p w14:paraId="5D189CC2"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ΑΘΑΝΑΣΙΟΣ ΜΠΟΥΡΑΣ:</w:t>
      </w:r>
      <w:r>
        <w:rPr>
          <w:rFonts w:eastAsia="Times New Roman" w:cs="Times New Roman"/>
          <w:szCs w:val="24"/>
        </w:rPr>
        <w:t xml:space="preserve"> Όσον αφορά δε την άλλη τροπολογία τη δική σας, που έχει και την υπογραφή σας, πέραν του γεγονότος ότι είναι εκπρόθεσμη, δεύτερον, έχει και την έννοια της αντισυνταγματικότητας. Αν είχε διαρθρωθεί διαφορετ</w:t>
      </w:r>
      <w:r>
        <w:rPr>
          <w:rFonts w:eastAsia="Times New Roman" w:cs="Times New Roman"/>
          <w:szCs w:val="24"/>
        </w:rPr>
        <w:t xml:space="preserve">ικά, γιατί ενώ έχει τρία επιμέρους άρθρα, κατατίθεται ως μία τροπολογία, θα μπορούσαμε να δεχθούμε το πρώτο και το τρίτο. </w:t>
      </w:r>
    </w:p>
    <w:p w14:paraId="5D189CC3"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Κλείστε, παρακαλώ, κύριε Μπούρα. </w:t>
      </w:r>
    </w:p>
    <w:p w14:paraId="5D189CC4"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ΑΘΑΝΑΣΙΟΣ ΜΠΟΥΡΑΣ:</w:t>
      </w:r>
      <w:r>
        <w:rPr>
          <w:rFonts w:eastAsia="Times New Roman" w:cs="Times New Roman"/>
          <w:szCs w:val="24"/>
        </w:rPr>
        <w:t xml:space="preserve"> Όμως, το δεύτερο κομμάτι, το δεύτερο άρθρο -να </w:t>
      </w:r>
      <w:r>
        <w:rPr>
          <w:rFonts w:eastAsia="Times New Roman" w:cs="Times New Roman"/>
          <w:szCs w:val="24"/>
        </w:rPr>
        <w:t xml:space="preserve">το πω έτσι- είναι προδήλως και πασιφανώς αντισυνταγματικό, με συνέπεια να μην μπορούμε να την ψηφίσουμε. </w:t>
      </w:r>
    </w:p>
    <w:p w14:paraId="5D189CC5"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5D189CC6" w14:textId="77777777" w:rsidR="00CB774E" w:rsidRDefault="00A25ABA">
      <w:pPr>
        <w:spacing w:after="0" w:line="600" w:lineRule="auto"/>
        <w:ind w:firstLine="720"/>
        <w:contextualSpacing/>
        <w:jc w:val="both"/>
        <w:rPr>
          <w:rFonts w:eastAsia="Times New Roman" w:cs="Times New Roman"/>
        </w:rPr>
      </w:pPr>
      <w:r>
        <w:rPr>
          <w:rFonts w:eastAsia="Times New Roman" w:cs="Times New Roman"/>
          <w:b/>
          <w:szCs w:val="24"/>
        </w:rPr>
        <w:t xml:space="preserve">ΠΡΟΕΔΡΕΥΩΝ (Νικήτας Κακλαμάνης): </w:t>
      </w:r>
      <w:r>
        <w:rPr>
          <w:rFonts w:eastAsia="Times New Roman" w:cs="Times New Roman"/>
        </w:rPr>
        <w:t>Κυρίες και κύριοι συνάδελφοι, έχω την τιμή να ανακοινώσω στο Σώμα ότι τη συνεδρίασή μας παρακολουθού</w:t>
      </w:r>
      <w:r>
        <w:rPr>
          <w:rFonts w:eastAsia="Times New Roman" w:cs="Times New Roman"/>
        </w:rPr>
        <w:t>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εννέα μαθητές και μαθήτριες και δύο εκπαιδευ</w:t>
      </w:r>
      <w:r>
        <w:rPr>
          <w:rFonts w:eastAsia="Times New Roman" w:cs="Times New Roman"/>
        </w:rPr>
        <w:t xml:space="preserve">τικοί συνοδοί τους από το Γυμνάσιο Μεγαλόπολης Αρκαδίας </w:t>
      </w:r>
      <w:r>
        <w:rPr>
          <w:rFonts w:eastAsia="Times New Roman" w:cs="Times New Roman"/>
        </w:rPr>
        <w:t>(δεύτερο τ</w:t>
      </w:r>
      <w:r>
        <w:rPr>
          <w:rFonts w:eastAsia="Times New Roman" w:cs="Times New Roman"/>
        </w:rPr>
        <w:t xml:space="preserve">μήμα).  </w:t>
      </w:r>
    </w:p>
    <w:p w14:paraId="5D189CC7" w14:textId="77777777" w:rsidR="00CB774E" w:rsidRDefault="00A25ABA">
      <w:pPr>
        <w:spacing w:after="0" w:line="600" w:lineRule="auto"/>
        <w:ind w:left="360" w:firstLine="360"/>
        <w:contextualSpacing/>
        <w:jc w:val="both"/>
        <w:rPr>
          <w:rFonts w:eastAsia="Times New Roman" w:cs="Times New Roman"/>
        </w:rPr>
      </w:pPr>
      <w:r>
        <w:rPr>
          <w:rFonts w:eastAsia="Times New Roman" w:cs="Times New Roman"/>
        </w:rPr>
        <w:t xml:space="preserve">Η Βουλή τούς καλωσορίζει. </w:t>
      </w:r>
    </w:p>
    <w:p w14:paraId="5D189CC8" w14:textId="77777777" w:rsidR="00CB774E" w:rsidRDefault="00A25ABA">
      <w:pPr>
        <w:spacing w:after="0" w:line="600" w:lineRule="auto"/>
        <w:ind w:left="360"/>
        <w:contextualSpacing/>
        <w:jc w:val="center"/>
        <w:rPr>
          <w:rFonts w:eastAsia="Times New Roman" w:cs="Times New Roman"/>
        </w:rPr>
      </w:pPr>
      <w:r>
        <w:rPr>
          <w:rFonts w:eastAsia="Times New Roman" w:cs="Times New Roman"/>
        </w:rPr>
        <w:t>(Χειροκροτήματα απ’ όλες τις πτέρυγες της Βουλής)</w:t>
      </w:r>
    </w:p>
    <w:p w14:paraId="5D189CC9" w14:textId="77777777" w:rsidR="00CB774E" w:rsidRDefault="00A25ABA">
      <w:pPr>
        <w:spacing w:after="0" w:line="600" w:lineRule="auto"/>
        <w:ind w:firstLine="720"/>
        <w:contextualSpacing/>
        <w:jc w:val="both"/>
        <w:rPr>
          <w:rFonts w:eastAsia="Times New Roman" w:cs="Times New Roman"/>
        </w:rPr>
      </w:pPr>
      <w:r>
        <w:rPr>
          <w:rFonts w:eastAsia="Times New Roman" w:cs="Times New Roman"/>
        </w:rPr>
        <w:t xml:space="preserve">Τον λόγο έχει ο κ. Γερμενής. </w:t>
      </w:r>
    </w:p>
    <w:p w14:paraId="5D189CCA" w14:textId="77777777" w:rsidR="00CB774E" w:rsidRDefault="00A25ABA">
      <w:pPr>
        <w:spacing w:after="0" w:line="600" w:lineRule="auto"/>
        <w:ind w:firstLine="720"/>
        <w:contextualSpacing/>
        <w:jc w:val="both"/>
        <w:rPr>
          <w:rFonts w:eastAsia="Times New Roman" w:cs="Times New Roman"/>
        </w:rPr>
      </w:pPr>
      <w:r>
        <w:rPr>
          <w:rFonts w:eastAsia="Times New Roman" w:cs="Times New Roman"/>
          <w:b/>
        </w:rPr>
        <w:lastRenderedPageBreak/>
        <w:t>ΓΕΩΡΓΙΟΣ ΓΕΡΜΕΝΗΣ:</w:t>
      </w:r>
      <w:r>
        <w:rPr>
          <w:rFonts w:eastAsia="Times New Roman" w:cs="Times New Roman"/>
        </w:rPr>
        <w:t xml:space="preserve"> Όσον αφορά την τροπολογία για το Μέγαρο Μουσικής, εμείς τα είχαμε πει τέτοια εποχή και πέρσι και είχαμε ψηφίσει -ίσως το μοναδικό κόμμα μέσα στη Βουλή, αν θυμάμαι καλά- «κατά». Ερχόμαστε έναν χρόνο μετά και συζητάμε πάλι το ίδιο θέμα και βλέπω ότι πάλι κά</w:t>
      </w:r>
      <w:r>
        <w:rPr>
          <w:rFonts w:eastAsia="Times New Roman" w:cs="Times New Roman"/>
        </w:rPr>
        <w:t xml:space="preserve">ποια κόμματα έχουν αρχίσει να βλέπουν το τι ακριβώς γίνεται με το Μέγαρο Μουσικής και τα «παρεάκια» που έχουν στηθεί εκεί μέσα. </w:t>
      </w:r>
    </w:p>
    <w:p w14:paraId="5D189CCB" w14:textId="77777777" w:rsidR="00CB774E" w:rsidRDefault="00A25ABA">
      <w:pPr>
        <w:spacing w:after="0" w:line="600" w:lineRule="auto"/>
        <w:ind w:firstLine="720"/>
        <w:contextualSpacing/>
        <w:jc w:val="both"/>
        <w:rPr>
          <w:rFonts w:eastAsia="Times New Roman" w:cs="Times New Roman"/>
        </w:rPr>
      </w:pPr>
      <w:r>
        <w:rPr>
          <w:rFonts w:eastAsia="Times New Roman" w:cs="Times New Roman"/>
        </w:rPr>
        <w:t>Τώρα, έρχομαι σε αυτά που δεν πρόλαβα να πω στην πρωτολογία μου. Βέβαια με τρία λεπτά χρόνο πόσα να πω; Είναι πάρα πολλά τα άρθ</w:t>
      </w:r>
      <w:r>
        <w:rPr>
          <w:rFonts w:eastAsia="Times New Roman" w:cs="Times New Roman"/>
        </w:rPr>
        <w:t>ρα. Θέλω να αναφερθώ στο άρθρο 42, που καταργείται με το παρόν η υποχρεωτική εκτίμηση από το Σώμα Ορκωτών Ελεγκτών και δίδεται δυνατότητα να συντάξει την έκθεση ένας οποιοσδήποτε ελεγκτής. Αυτό είναι γεγονός που δεν εξασφαλίζει την αξιοπιστία και την αντικ</w:t>
      </w:r>
      <w:r>
        <w:rPr>
          <w:rFonts w:eastAsia="Times New Roman" w:cs="Times New Roman"/>
        </w:rPr>
        <w:t xml:space="preserve">ειμενικότητα της εκτίμησης. Και ρωτάμε πώς διασφαλίζεται η φερεγγυότητα και η αμεροληψία του εκτιμητή και τι είδους εχέγγυα δίνονται. Όλες αυτές είναι σκέψεις που δεν απαντώνται στην αιτιολογική έκθεση. </w:t>
      </w:r>
    </w:p>
    <w:p w14:paraId="5D189CCC"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w:t>
      </w:r>
      <w:r>
        <w:rPr>
          <w:rFonts w:eastAsia="Times New Roman" w:cs="Times New Roman"/>
          <w:szCs w:val="24"/>
        </w:rPr>
        <w:t>ου ομιλίας του κυρίου Βουλευτή)</w:t>
      </w:r>
    </w:p>
    <w:p w14:paraId="5D189CCD" w14:textId="77777777" w:rsidR="00CB774E" w:rsidRDefault="00A25ABA">
      <w:pPr>
        <w:spacing w:after="0" w:line="600" w:lineRule="auto"/>
        <w:ind w:firstLine="720"/>
        <w:contextualSpacing/>
        <w:jc w:val="both"/>
        <w:rPr>
          <w:rFonts w:eastAsia="Times New Roman" w:cs="Times New Roman"/>
        </w:rPr>
      </w:pPr>
      <w:r>
        <w:rPr>
          <w:rFonts w:eastAsia="Times New Roman" w:cs="Times New Roman"/>
        </w:rPr>
        <w:t xml:space="preserve"> Ένα λεπτό, κύριε Πρόεδρε. </w:t>
      </w:r>
    </w:p>
    <w:p w14:paraId="5D189CCE" w14:textId="77777777" w:rsidR="00CB774E" w:rsidRDefault="00A25ABA">
      <w:pPr>
        <w:spacing w:after="0" w:line="600" w:lineRule="auto"/>
        <w:ind w:firstLine="720"/>
        <w:contextualSpacing/>
        <w:jc w:val="both"/>
        <w:rPr>
          <w:rFonts w:eastAsia="Times New Roman" w:cs="Times New Roman"/>
        </w:rPr>
      </w:pPr>
      <w:r>
        <w:rPr>
          <w:rFonts w:eastAsia="Times New Roman" w:cs="Times New Roman"/>
        </w:rPr>
        <w:t>Στο άρθρο 44 μιλάμε για ένα μεγάλο σκάνδαλο. Καταργούνται οι παράγραφοι 1, 3, 4, 5, 6, 8 και 9 του άρθρου 2 του ν.3755/2009, οι οποίες ρύθμιζαν φορολογικά θέματα και χορηγούσαν φοροαπαλλαγές και σ</w:t>
      </w:r>
      <w:r>
        <w:rPr>
          <w:rFonts w:eastAsia="Times New Roman" w:cs="Times New Roman"/>
        </w:rPr>
        <w:t xml:space="preserve">υγκεκριμένα, μετά τη σύμβαση του ΟΛΠ -μιλάμε για την εταιρεία </w:t>
      </w:r>
      <w:r>
        <w:rPr>
          <w:rFonts w:eastAsia="Times New Roman" w:cs="Times New Roman"/>
        </w:rPr>
        <w:t>«</w:t>
      </w:r>
      <w:r>
        <w:rPr>
          <w:rFonts w:eastAsia="Times New Roman" w:cs="Times New Roman"/>
          <w:lang w:val="en-US"/>
        </w:rPr>
        <w:t>COSCO</w:t>
      </w:r>
      <w:r>
        <w:rPr>
          <w:rFonts w:eastAsia="Times New Roman" w:cs="Times New Roman"/>
        </w:rPr>
        <w:t>»</w:t>
      </w:r>
      <w:r>
        <w:rPr>
          <w:rFonts w:eastAsia="Times New Roman" w:cs="Times New Roman"/>
        </w:rPr>
        <w:t xml:space="preserve">- ο μόνος αρμόδιος να επιβάλλει όρους επί ελληνικού εδάφους είναι η αλλοδαπή εταιρεία. </w:t>
      </w:r>
    </w:p>
    <w:p w14:paraId="5D189CCF" w14:textId="77777777" w:rsidR="00CB774E" w:rsidRDefault="00A25ABA">
      <w:pPr>
        <w:spacing w:after="0" w:line="600" w:lineRule="auto"/>
        <w:ind w:firstLine="720"/>
        <w:contextualSpacing/>
        <w:jc w:val="both"/>
        <w:rPr>
          <w:rFonts w:eastAsia="Times New Roman"/>
          <w:szCs w:val="24"/>
        </w:rPr>
      </w:pPr>
      <w:r>
        <w:rPr>
          <w:rFonts w:eastAsia="Times New Roman"/>
          <w:szCs w:val="24"/>
        </w:rPr>
        <w:t>Αν αυτό δεν είναι ευθεία παραβίαση των συνταγματικών αρχών και παρέμβαση της εταιρείας αλλοδαπών συ</w:t>
      </w:r>
      <w:r>
        <w:rPr>
          <w:rFonts w:eastAsia="Times New Roman"/>
          <w:szCs w:val="24"/>
        </w:rPr>
        <w:t>μφερόντων, τότε τι είναι; Δηλαδή, τέτοιους επενδυτές καλούμε στη χώρα; Καλούμε επενδυτές που θα έχουν φοροαπαλλαγές κι όταν υπάρχουν Έλληνες επενδυτές τούς βαράμε στη φορολογία κατακέφαλα;</w:t>
      </w:r>
    </w:p>
    <w:p w14:paraId="5D189CD0" w14:textId="77777777" w:rsidR="00CB774E" w:rsidRDefault="00A25ABA">
      <w:pPr>
        <w:spacing w:after="0" w:line="600" w:lineRule="auto"/>
        <w:ind w:firstLine="720"/>
        <w:contextualSpacing/>
        <w:jc w:val="both"/>
        <w:rPr>
          <w:rFonts w:eastAsia="Times New Roman"/>
          <w:szCs w:val="24"/>
        </w:rPr>
      </w:pPr>
      <w:r>
        <w:rPr>
          <w:rFonts w:eastAsia="Times New Roman"/>
          <w:szCs w:val="24"/>
        </w:rPr>
        <w:t>Επίσης, το άρθρο 49 -άλλο ένα άρθρο που για εμάς είναι σκάνδαλο- αφ</w:t>
      </w:r>
      <w:r>
        <w:rPr>
          <w:rFonts w:eastAsia="Times New Roman"/>
          <w:szCs w:val="24"/>
        </w:rPr>
        <w:t xml:space="preserve">ορά την Επιτροπή Έγκρισης Συναλλαγών του Γενικού Λογιστηρίου του Κράτους και χορηγείται αναστολή άσκησης ποινικής διώξεως </w:t>
      </w:r>
      <w:r>
        <w:rPr>
          <w:rFonts w:eastAsia="Times New Roman"/>
          <w:szCs w:val="24"/>
        </w:rPr>
        <w:lastRenderedPageBreak/>
        <w:t xml:space="preserve">για τα μέλη και τον </w:t>
      </w:r>
      <w:r>
        <w:rPr>
          <w:rFonts w:eastAsia="Times New Roman"/>
          <w:szCs w:val="24"/>
        </w:rPr>
        <w:t>γ</w:t>
      </w:r>
      <w:r>
        <w:rPr>
          <w:rFonts w:eastAsia="Times New Roman"/>
          <w:szCs w:val="24"/>
        </w:rPr>
        <w:t xml:space="preserve">ραμματέα της. Η </w:t>
      </w:r>
      <w:r>
        <w:rPr>
          <w:rFonts w:eastAsia="Times New Roman"/>
          <w:szCs w:val="24"/>
        </w:rPr>
        <w:t>ε</w:t>
      </w:r>
      <w:r>
        <w:rPr>
          <w:rFonts w:eastAsia="Times New Roman"/>
          <w:szCs w:val="24"/>
        </w:rPr>
        <w:t xml:space="preserve">πιτροπή αυτή συστάθηκε το 2014 με </w:t>
      </w:r>
      <w:r>
        <w:rPr>
          <w:rFonts w:eastAsia="Times New Roman"/>
          <w:szCs w:val="24"/>
        </w:rPr>
        <w:t>π</w:t>
      </w:r>
      <w:r>
        <w:rPr>
          <w:rFonts w:eastAsia="Times New Roman"/>
          <w:szCs w:val="24"/>
        </w:rPr>
        <w:t xml:space="preserve">ράξη </w:t>
      </w:r>
      <w:r>
        <w:rPr>
          <w:rFonts w:eastAsia="Times New Roman"/>
          <w:szCs w:val="24"/>
        </w:rPr>
        <w:t>ν</w:t>
      </w:r>
      <w:r>
        <w:rPr>
          <w:rFonts w:eastAsia="Times New Roman"/>
          <w:szCs w:val="24"/>
        </w:rPr>
        <w:t xml:space="preserve">ομοθετικού </w:t>
      </w:r>
      <w:r>
        <w:rPr>
          <w:rFonts w:eastAsia="Times New Roman"/>
          <w:szCs w:val="24"/>
        </w:rPr>
        <w:t>π</w:t>
      </w:r>
      <w:r>
        <w:rPr>
          <w:rFonts w:eastAsia="Times New Roman"/>
          <w:szCs w:val="24"/>
        </w:rPr>
        <w:t>εριεχομένου, προκειμένου να εγκρίνει συγκεκ</w:t>
      </w:r>
      <w:r>
        <w:rPr>
          <w:rFonts w:eastAsia="Times New Roman"/>
          <w:szCs w:val="24"/>
        </w:rPr>
        <w:t>ριμένες συναλλαγές, επί τη βάσει του κοινωνικού οφέλους, που είναι βέβαια πλήρως αόριστη έννοια, η οποία συγχωρεί ατασθαλίες και παράνομες πράξεις.</w:t>
      </w:r>
    </w:p>
    <w:p w14:paraId="5D189CD1" w14:textId="77777777" w:rsidR="00CB774E" w:rsidRDefault="00A25ABA">
      <w:pPr>
        <w:spacing w:after="0" w:line="600" w:lineRule="auto"/>
        <w:ind w:firstLine="720"/>
        <w:contextualSpacing/>
        <w:jc w:val="both"/>
        <w:rPr>
          <w:rFonts w:eastAsia="Times New Roman"/>
          <w:szCs w:val="24"/>
        </w:rPr>
      </w:pPr>
      <w:r>
        <w:rPr>
          <w:rFonts w:eastAsia="Times New Roman"/>
          <w:szCs w:val="24"/>
        </w:rPr>
        <w:t xml:space="preserve">Έναν χρόνο αργότερα, εν μέσω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εκδίδει μια απόφαση, συγκεκριμένα την υπ’ αριθμόν 21/2015, δι</w:t>
      </w:r>
      <w:r>
        <w:rPr>
          <w:rFonts w:eastAsia="Times New Roman"/>
          <w:szCs w:val="24"/>
        </w:rPr>
        <w:t>ά της οποίας επετράπη υπό προϋποθέσεις για ένα εικοσιτετράωρο και μόνο για όσους μπορούσαν να γνωρίζουν την απόφαση, η μεταφορά χρημάτων στο εξωτερικό. Δηλαδή, για ένα εικοσιτετράωρο αυτοί οι κύριοι ενημέρωσαν τους φίλους τους, αυτούς που είχαν τα μεγάλα π</w:t>
      </w:r>
      <w:r>
        <w:rPr>
          <w:rFonts w:eastAsia="Times New Roman"/>
          <w:szCs w:val="24"/>
        </w:rPr>
        <w:t>ακέτα, να βγάλουν όλα τα λεφτά έξω. Και ο φουκαράς ο Έλληνας να περιμένει στην ουρά για να βγάλει τα 400 ευρώ την εβδομάδα! Και εδώ η Υπουργός δεν μας απάντησε.</w:t>
      </w:r>
    </w:p>
    <w:p w14:paraId="5D189CD2" w14:textId="77777777" w:rsidR="00CB774E" w:rsidRDefault="00A25ABA">
      <w:pPr>
        <w:spacing w:after="0" w:line="600" w:lineRule="auto"/>
        <w:ind w:firstLine="720"/>
        <w:contextualSpacing/>
        <w:jc w:val="both"/>
        <w:rPr>
          <w:rFonts w:eastAsia="Times New Roman"/>
          <w:szCs w:val="24"/>
        </w:rPr>
      </w:pPr>
      <w:r>
        <w:rPr>
          <w:rFonts w:eastAsia="Times New Roman"/>
          <w:szCs w:val="24"/>
        </w:rPr>
        <w:t>Τελειώνω με το άρθρο 54, για την παραχώρηση της έκτασης στον Δήμο Χαλανδρίου για σαράντα έτη. Κ</w:t>
      </w:r>
      <w:r>
        <w:rPr>
          <w:rFonts w:eastAsia="Times New Roman"/>
          <w:szCs w:val="24"/>
        </w:rPr>
        <w:t xml:space="preserve">αι εδώ η αναδρομική ισχύς πού αποσκοπεί και πώς επιτυγχάνεται στην πράξη; Να μας δώσετε κι εδώ μια απάντηση. </w:t>
      </w:r>
    </w:p>
    <w:p w14:paraId="5D189CD3" w14:textId="77777777" w:rsidR="00CB774E" w:rsidRDefault="00A25ABA">
      <w:pPr>
        <w:spacing w:after="0" w:line="600" w:lineRule="auto"/>
        <w:ind w:firstLine="720"/>
        <w:contextualSpacing/>
        <w:jc w:val="both"/>
        <w:rPr>
          <w:rFonts w:eastAsia="Times New Roman"/>
          <w:szCs w:val="24"/>
        </w:rPr>
      </w:pPr>
      <w:r>
        <w:rPr>
          <w:rFonts w:eastAsia="Times New Roman"/>
          <w:szCs w:val="24"/>
        </w:rPr>
        <w:lastRenderedPageBreak/>
        <w:t xml:space="preserve">Ευχαριστώ.   </w:t>
      </w:r>
    </w:p>
    <w:p w14:paraId="5D189CD4" w14:textId="77777777" w:rsidR="00CB774E" w:rsidRDefault="00A25ABA">
      <w:pPr>
        <w:spacing w:after="0"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Τον λόγο έχει ο </w:t>
      </w:r>
      <w:r>
        <w:rPr>
          <w:rFonts w:eastAsia="Times New Roman"/>
          <w:szCs w:val="24"/>
        </w:rPr>
        <w:t>ε</w:t>
      </w:r>
      <w:r>
        <w:rPr>
          <w:rFonts w:eastAsia="Times New Roman"/>
          <w:szCs w:val="24"/>
        </w:rPr>
        <w:t xml:space="preserve">ιδικός </w:t>
      </w:r>
      <w:r>
        <w:rPr>
          <w:rFonts w:eastAsia="Times New Roman"/>
          <w:szCs w:val="24"/>
        </w:rPr>
        <w:t>α</w:t>
      </w:r>
      <w:r>
        <w:rPr>
          <w:rFonts w:eastAsia="Times New Roman"/>
          <w:szCs w:val="24"/>
        </w:rPr>
        <w:t>γορητής του Κομμουνιστικού Κόμματος</w:t>
      </w:r>
      <w:r>
        <w:rPr>
          <w:rFonts w:eastAsia="Times New Roman"/>
          <w:szCs w:val="24"/>
        </w:rPr>
        <w:t xml:space="preserve"> Ελλάδας</w:t>
      </w:r>
      <w:r>
        <w:rPr>
          <w:rFonts w:eastAsia="Times New Roman"/>
          <w:szCs w:val="24"/>
        </w:rPr>
        <w:t xml:space="preserve">  κ. Βαρδαλής. </w:t>
      </w:r>
    </w:p>
    <w:p w14:paraId="5D189CD5"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ΑΘΑΝΑΣΙΟΣ ΒΑΡΔΑΛΗΣ: </w:t>
      </w:r>
      <w:r>
        <w:rPr>
          <w:rFonts w:eastAsia="Times New Roman"/>
          <w:szCs w:val="24"/>
        </w:rPr>
        <w:t>Ευχαριστώ, κύριε Πρόεδρε.</w:t>
      </w:r>
    </w:p>
    <w:p w14:paraId="5D189CD6" w14:textId="77777777" w:rsidR="00CB774E" w:rsidRDefault="00A25ABA">
      <w:pPr>
        <w:spacing w:after="0" w:line="600" w:lineRule="auto"/>
        <w:ind w:firstLine="720"/>
        <w:contextualSpacing/>
        <w:jc w:val="both"/>
        <w:rPr>
          <w:rFonts w:eastAsia="Times New Roman"/>
          <w:szCs w:val="24"/>
        </w:rPr>
      </w:pPr>
      <w:r>
        <w:rPr>
          <w:rFonts w:eastAsia="Times New Roman"/>
          <w:szCs w:val="24"/>
        </w:rPr>
        <w:t xml:space="preserve"> Κι εγώ θα αναφερθώ σε ορισμένα άρθρα και τη στάση του κόμματός μας απέναντι σε αυτά.  </w:t>
      </w:r>
    </w:p>
    <w:p w14:paraId="5D189CD7" w14:textId="77777777" w:rsidR="00CB774E" w:rsidRDefault="00A25ABA">
      <w:pPr>
        <w:spacing w:after="0" w:line="600" w:lineRule="auto"/>
        <w:ind w:firstLine="720"/>
        <w:contextualSpacing/>
        <w:jc w:val="both"/>
        <w:rPr>
          <w:rFonts w:eastAsia="Times New Roman"/>
          <w:szCs w:val="24"/>
        </w:rPr>
      </w:pPr>
      <w:r>
        <w:rPr>
          <w:rFonts w:eastAsia="Times New Roman"/>
          <w:szCs w:val="24"/>
        </w:rPr>
        <w:t>Κατ’ αρχάς, στο άρθρο 54 -έτσι όπως έχει γίνει η αναρίθμηση κι έχει μπει μέσα στον κορμό του νομοσχεδίου-, που αφορά τον Δ</w:t>
      </w:r>
      <w:r>
        <w:rPr>
          <w:rFonts w:eastAsia="Times New Roman"/>
          <w:szCs w:val="24"/>
        </w:rPr>
        <w:t xml:space="preserve">ήμο Χαλανδρίου, είμαστε θετικοί. Άλλωστε, η λαϊκή συσπείρωση του συγκεκριμένου Δήμου πρωτοστάτησε στους αγώνες για να παραχωρηθεί η συγκεκριμένη έκταση. Θεωρούμε, όμως, παρά τη θετική μας ψήφο, ότι θα πρέπει να παραχωρηθεί μόνιμα στον </w:t>
      </w:r>
      <w:r>
        <w:rPr>
          <w:rFonts w:eastAsia="Times New Roman"/>
          <w:szCs w:val="24"/>
        </w:rPr>
        <w:t>δ</w:t>
      </w:r>
      <w:r>
        <w:rPr>
          <w:rFonts w:eastAsia="Times New Roman"/>
          <w:szCs w:val="24"/>
        </w:rPr>
        <w:t>ήμο και όχι μόνο για</w:t>
      </w:r>
      <w:r>
        <w:rPr>
          <w:rFonts w:eastAsia="Times New Roman"/>
          <w:szCs w:val="24"/>
        </w:rPr>
        <w:t xml:space="preserve"> σαράντα χρόνια όπως προβλέπεται στο σχέδιο νόμου. </w:t>
      </w:r>
    </w:p>
    <w:p w14:paraId="5D189CD8" w14:textId="77777777" w:rsidR="00CB774E" w:rsidRDefault="00A25ABA">
      <w:pPr>
        <w:spacing w:after="0" w:line="600" w:lineRule="auto"/>
        <w:ind w:firstLine="720"/>
        <w:contextualSpacing/>
        <w:jc w:val="both"/>
        <w:rPr>
          <w:rFonts w:eastAsia="Times New Roman"/>
          <w:b/>
          <w:szCs w:val="24"/>
        </w:rPr>
      </w:pPr>
      <w:r>
        <w:rPr>
          <w:rFonts w:eastAsia="Times New Roman"/>
          <w:szCs w:val="24"/>
        </w:rPr>
        <w:t xml:space="preserve">Στο δεύτερο που θέλω να σταθώ είναι στην τροπολογία με αριθμό 753/121 -κι αυτή έχει ενσωματωθεί στο άρθρο 55- που αφορά τη φορολογική ενημερότητα του Μεγάρου Μουσικής, θέμα για το οποίο έγινε </w:t>
      </w:r>
      <w:r>
        <w:rPr>
          <w:rFonts w:eastAsia="Times New Roman"/>
          <w:szCs w:val="24"/>
        </w:rPr>
        <w:lastRenderedPageBreak/>
        <w:t>αρκετή συζήτ</w:t>
      </w:r>
      <w:r>
        <w:rPr>
          <w:rFonts w:eastAsia="Times New Roman"/>
          <w:szCs w:val="24"/>
        </w:rPr>
        <w:t>ηση. Εμείς θα ψηφίσουμε «</w:t>
      </w:r>
      <w:r>
        <w:rPr>
          <w:rFonts w:eastAsia="Times New Roman"/>
          <w:szCs w:val="24"/>
        </w:rPr>
        <w:t>π</w:t>
      </w:r>
      <w:r>
        <w:rPr>
          <w:rFonts w:eastAsia="Times New Roman"/>
          <w:szCs w:val="24"/>
        </w:rPr>
        <w:t xml:space="preserve">αρών». Βεβαίως, συμφωνούμε ότι πρέπει να πληρωθούν οι εργαζόμενοι, ούτε συζήτηση. Έχουν, όμως, έρθει επανειλημμένα -δεν είναι μόνο δυο φορές- τροπολογίες για το ίδιο ζήτημα.       </w:t>
      </w:r>
      <w:r>
        <w:rPr>
          <w:rFonts w:eastAsia="Times New Roman"/>
          <w:b/>
          <w:szCs w:val="24"/>
        </w:rPr>
        <w:t xml:space="preserve"> </w:t>
      </w:r>
    </w:p>
    <w:p w14:paraId="5D189CD9" w14:textId="77777777" w:rsidR="00CB774E" w:rsidRDefault="00A25ABA">
      <w:pPr>
        <w:spacing w:after="0"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Και όχι μόνο γι</w:t>
      </w:r>
      <w:r>
        <w:rPr>
          <w:rFonts w:eastAsia="Times New Roman"/>
          <w:szCs w:val="24"/>
        </w:rPr>
        <w:t xml:space="preserve">α το Μέγαρο Μουσικής. </w:t>
      </w:r>
    </w:p>
    <w:p w14:paraId="5D189CDA"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Και όχι μόνο. Τη δική μου εμπειρία λέω, για τα υπόλοιπα δεν γνωρίζω. Εν πάση περιπτώσει, πρέπει να λυθεί μόνιμα. </w:t>
      </w:r>
    </w:p>
    <w:p w14:paraId="5D189CDB" w14:textId="77777777" w:rsidR="00CB774E" w:rsidRDefault="00A25ABA">
      <w:pPr>
        <w:spacing w:after="0" w:line="600" w:lineRule="auto"/>
        <w:ind w:firstLine="720"/>
        <w:contextualSpacing/>
        <w:jc w:val="both"/>
        <w:rPr>
          <w:rFonts w:eastAsia="Times New Roman"/>
          <w:szCs w:val="24"/>
        </w:rPr>
      </w:pPr>
      <w:r>
        <w:rPr>
          <w:rFonts w:eastAsia="Times New Roman"/>
          <w:szCs w:val="24"/>
        </w:rPr>
        <w:t xml:space="preserve">Όσο για το άρθρο 56, που είναι η τροπολογία 754/122, συμφωνούμε και θα την ψηφίσουμε. </w:t>
      </w:r>
    </w:p>
    <w:p w14:paraId="5D189CDC" w14:textId="77777777" w:rsidR="00CB774E" w:rsidRDefault="00A25ABA">
      <w:pPr>
        <w:spacing w:after="0" w:line="600" w:lineRule="auto"/>
        <w:ind w:firstLine="720"/>
        <w:contextualSpacing/>
        <w:jc w:val="both"/>
        <w:rPr>
          <w:rFonts w:eastAsia="Times New Roman"/>
          <w:szCs w:val="24"/>
        </w:rPr>
      </w:pPr>
      <w:r>
        <w:rPr>
          <w:rFonts w:eastAsia="Times New Roman"/>
          <w:szCs w:val="24"/>
        </w:rPr>
        <w:t>Στο άρθρο 57</w:t>
      </w:r>
      <w:r>
        <w:rPr>
          <w:rFonts w:eastAsia="Times New Roman"/>
          <w:szCs w:val="24"/>
        </w:rPr>
        <w:t xml:space="preserve">, που αφορά τη δυνατότητα έκτακτης επιχορήγησης από τον </w:t>
      </w:r>
      <w:r>
        <w:rPr>
          <w:rFonts w:eastAsia="Times New Roman"/>
          <w:szCs w:val="24"/>
        </w:rPr>
        <w:t>κ</w:t>
      </w:r>
      <w:r>
        <w:rPr>
          <w:rFonts w:eastAsia="Times New Roman"/>
          <w:szCs w:val="24"/>
        </w:rPr>
        <w:t xml:space="preserve">ρατικό </w:t>
      </w:r>
      <w:r>
        <w:rPr>
          <w:rFonts w:eastAsia="Times New Roman"/>
          <w:szCs w:val="24"/>
        </w:rPr>
        <w:t>π</w:t>
      </w:r>
      <w:r>
        <w:rPr>
          <w:rFonts w:eastAsia="Times New Roman"/>
          <w:szCs w:val="24"/>
        </w:rPr>
        <w:t>ροϋπολογισμό για τα ασφαλιστικά ταμεία, θα ψηφίσουμε «</w:t>
      </w:r>
      <w:r>
        <w:rPr>
          <w:rFonts w:eastAsia="Times New Roman"/>
          <w:szCs w:val="24"/>
        </w:rPr>
        <w:t>π</w:t>
      </w:r>
      <w:r>
        <w:rPr>
          <w:rFonts w:eastAsia="Times New Roman"/>
          <w:szCs w:val="24"/>
        </w:rPr>
        <w:t xml:space="preserve">αρών», πρώτα απ’ όλα γιατί η ίδια η πολιτική σας, με τους αντιασφαλιστικούς νόμους που περάσατε, τσακίζει και τα ασφαλιστικά ταμεία και </w:t>
      </w:r>
      <w:r>
        <w:rPr>
          <w:rFonts w:eastAsia="Times New Roman"/>
          <w:szCs w:val="24"/>
        </w:rPr>
        <w:t xml:space="preserve">τους συνταξιούχους, αλλά και τους εργαζόμενους. </w:t>
      </w:r>
    </w:p>
    <w:p w14:paraId="5D189CDD" w14:textId="77777777" w:rsidR="00CB774E" w:rsidRDefault="00A25ABA">
      <w:pPr>
        <w:spacing w:after="0" w:line="600" w:lineRule="auto"/>
        <w:ind w:firstLine="720"/>
        <w:contextualSpacing/>
        <w:jc w:val="both"/>
        <w:rPr>
          <w:rFonts w:eastAsia="Times New Roman"/>
          <w:szCs w:val="24"/>
        </w:rPr>
      </w:pPr>
      <w:r>
        <w:rPr>
          <w:rFonts w:eastAsia="Times New Roman"/>
          <w:szCs w:val="24"/>
        </w:rPr>
        <w:lastRenderedPageBreak/>
        <w:t>Επιπλέον το ζήτημα για εμάς δεν είναι να δώσετε κάποια εκατομμύρια προς τα ασφαλιστικά ταμεία για να λυθεί αυτό το όντως υπαρκτό πρόβλημα και να δοθούν οι συντάξεις, που ήδη έχουν κατατεθεί οι αιτήσεις τους.</w:t>
      </w:r>
      <w:r>
        <w:rPr>
          <w:rFonts w:eastAsia="Times New Roman"/>
          <w:szCs w:val="24"/>
        </w:rPr>
        <w:t xml:space="preserve"> Το ζήτημα είναι ότι πρέπει να δώσετε τα χρωστούμενα απέναντι στα ασφαλιστικά ταμεία, που οι ίδιοι οι εργαζόμενοι των ασφαλιστικών ταμείων εκτιμούν ότι είναι περίπου 3 δισεκατομμύρια ευρώ. Αυτά πρέπει να δώσετε.</w:t>
      </w:r>
    </w:p>
    <w:p w14:paraId="5D189CDE"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Τέλος, στην τροπολογία 756 είμαστε αντίθετοι</w:t>
      </w:r>
      <w:r>
        <w:rPr>
          <w:rFonts w:eastAsia="Times New Roman" w:cs="Times New Roman"/>
          <w:szCs w:val="24"/>
        </w:rPr>
        <w:t xml:space="preserve"> και θα την καταψηφίσουμε, γιατί η τροπολογία αυτή προωθεί αλλαγές στον δημόσιο τομέα και στο κράτος γενικότερα στο πλαίσιο των αναδιαρθρώσεων και της μεταφοράς αρμοδιοτήτων των υπηρεσιών δημοσιονομικού ελέγχου στις οικονομικές υπηρεσίες των δημόσιων φορέω</w:t>
      </w:r>
      <w:r>
        <w:rPr>
          <w:rFonts w:eastAsia="Times New Roman" w:cs="Times New Roman"/>
          <w:szCs w:val="24"/>
        </w:rPr>
        <w:t xml:space="preserve">ν. </w:t>
      </w:r>
    </w:p>
    <w:p w14:paraId="5D189CDF"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Αυτές οι αλλαγές είναι ενταγμένες στη λογική του μικρότερου κράτους, της μείωσης των ελεγκτικών μηχανισμών, της άρσης των εμποδίων, όπως τα χαρακτηρίζουν στις επενδύσεις, της υλοποίησης των </w:t>
      </w:r>
      <w:r>
        <w:rPr>
          <w:rFonts w:eastAsia="Times New Roman" w:cs="Times New Roman"/>
          <w:szCs w:val="24"/>
        </w:rPr>
        <w:lastRenderedPageBreak/>
        <w:t>διαδικασιών, της ανεμπόδιστης διοχέτευσης χρήματος στους επιχειρημ</w:t>
      </w:r>
      <w:r>
        <w:rPr>
          <w:rFonts w:eastAsia="Times New Roman" w:cs="Times New Roman"/>
          <w:szCs w:val="24"/>
        </w:rPr>
        <w:t>ατικούς ομίλους, επηρεάζουν, όμως, άμεσα τους υπαλλήλους των οικονομικών υπηρεσιών. Με τον τρόπο αυτόν μεταβιβάζεται η ευθύνη –και αυτό είναι το σημαντικό- της κάθε πολιτικής επιλογής στους διευθυντές των οικονομικών υπηρεσιών, οι οποίοι θα κληθούν να ελέγ</w:t>
      </w:r>
      <w:r>
        <w:rPr>
          <w:rFonts w:eastAsia="Times New Roman" w:cs="Times New Roman"/>
          <w:szCs w:val="24"/>
        </w:rPr>
        <w:t xml:space="preserve">χουν τη νομιμότητα των ενεργειών των πολιτικών τους προϊσταμένων. </w:t>
      </w:r>
    </w:p>
    <w:p w14:paraId="5D189CE0"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Κατά τη γνώμη μας, θα πολλαπλασιαστούν οι φανερές και οι κρυφές πιέσεις στους οικονομικούς υπαλλήλους που θα ασκούν αυτόν τον έλεγχο νομιμότητας των δαπανών. Αποτελεί ή όχι παραλογισμό διοι</w:t>
      </w:r>
      <w:r>
        <w:rPr>
          <w:rFonts w:eastAsia="Times New Roman" w:cs="Times New Roman"/>
          <w:szCs w:val="24"/>
        </w:rPr>
        <w:t xml:space="preserve">κητικά υφιστάμενοι να ελέγχουν τους προϊσταμένους τους; Καταργείται ή όχι επί της ουσίας ο όποιος έλεγχος υπήρχε; </w:t>
      </w:r>
    </w:p>
    <w:p w14:paraId="5D189CE1"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Αυτό που χρειάζεται, κατά τη γνώμη μας, είναι η ανάκληση της σχετικής νομοθετικής πρωτοβουλίας του ν.4337 και χρειάζεται η δημιουργία της δημ</w:t>
      </w:r>
      <w:r>
        <w:rPr>
          <w:rFonts w:eastAsia="Times New Roman" w:cs="Times New Roman"/>
          <w:szCs w:val="24"/>
        </w:rPr>
        <w:t xml:space="preserve">όσιας αρχής για τον έλεγχο των δαπανών ανεξάρτητη από τους ελεγχόμενους. Να καθιερωθεί καθολικός, ουσιαστικός και πλήρης έλεγχος όλων των δαπανών και </w:t>
      </w:r>
      <w:r>
        <w:rPr>
          <w:rFonts w:eastAsia="Times New Roman" w:cs="Times New Roman"/>
          <w:szCs w:val="24"/>
        </w:rPr>
        <w:lastRenderedPageBreak/>
        <w:t>να παραμείνει ο προσυμβατικός έλεγχος του Ελεγκτικού Συνεδρίου και να επεκταθεί μάλιστα σε συμβάσεις άνω τ</w:t>
      </w:r>
      <w:r>
        <w:rPr>
          <w:rFonts w:eastAsia="Times New Roman" w:cs="Times New Roman"/>
          <w:szCs w:val="24"/>
        </w:rPr>
        <w:t>ων 60.000 ευρώ, γιατί τώρα γίνεται πάνω από 200.000 ευρώ.</w:t>
      </w:r>
    </w:p>
    <w:p w14:paraId="5D189CE2"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Ευχαριστώ για την ανοχή, κύριε Πρόεδρε.</w:t>
      </w:r>
    </w:p>
    <w:p w14:paraId="5D189CE3"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Καμμένε, θέλετε δευτερολογία για τρία λεπτά;</w:t>
      </w:r>
    </w:p>
    <w:p w14:paraId="5D189CE4"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Όχι, κύριε Πρόεδρε.</w:t>
      </w:r>
    </w:p>
    <w:p w14:paraId="5D189CE5"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w:t>
      </w:r>
      <w:r>
        <w:rPr>
          <w:rFonts w:eastAsia="Times New Roman" w:cs="Times New Roman"/>
          <w:szCs w:val="24"/>
        </w:rPr>
        <w:t>υχαριστώ.</w:t>
      </w:r>
    </w:p>
    <w:p w14:paraId="5D189CE6"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Τον λόγο έχει ο κ. Σαρίδης για τρία λεπτά.</w:t>
      </w:r>
    </w:p>
    <w:p w14:paraId="5D189CE7"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Ευχαριστώ πολύ, κύριε Πρόεδρε.</w:t>
      </w:r>
    </w:p>
    <w:p w14:paraId="5D189CE8"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Το σημερινό νομοσχέδιο εξαντλήθηκε ουσιαστικά στις </w:t>
      </w:r>
      <w:r>
        <w:rPr>
          <w:rFonts w:eastAsia="Times New Roman" w:cs="Times New Roman"/>
          <w:szCs w:val="24"/>
        </w:rPr>
        <w:t>ε</w:t>
      </w:r>
      <w:r>
        <w:rPr>
          <w:rFonts w:eastAsia="Times New Roman" w:cs="Times New Roman"/>
          <w:szCs w:val="24"/>
        </w:rPr>
        <w:t xml:space="preserve">πιτροπές. Η Κυβέρνηση με την Υπουργό άκουσε τις προθέσεις και τις απόψεις της </w:t>
      </w:r>
      <w:r>
        <w:rPr>
          <w:rFonts w:eastAsia="Times New Roman" w:cs="Times New Roman"/>
          <w:szCs w:val="24"/>
        </w:rPr>
        <w:t>Α</w:t>
      </w:r>
      <w:r>
        <w:rPr>
          <w:rFonts w:eastAsia="Times New Roman" w:cs="Times New Roman"/>
          <w:szCs w:val="24"/>
        </w:rPr>
        <w:t>ντιπολίτευσης, προχώρησε</w:t>
      </w:r>
      <w:r>
        <w:rPr>
          <w:rFonts w:eastAsia="Times New Roman" w:cs="Times New Roman"/>
          <w:szCs w:val="24"/>
        </w:rPr>
        <w:t xml:space="preserve"> σε γενναίες κινήσεις. Ουσιαστικά κατήργησε δύο άρθρα, το άρθρο 43 και το άρθρο 46, τα οποία ήταν επίμαχα άρθρα και είχε συμφωνήσει σε αυτό ολόκληρη η αντιπολίτευση. </w:t>
      </w:r>
    </w:p>
    <w:p w14:paraId="5D189CE9"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Η Ένωση Κεντρώων επί της αρχής θα ψηφίσει «</w:t>
      </w:r>
      <w:r>
        <w:rPr>
          <w:rFonts w:eastAsia="Times New Roman" w:cs="Times New Roman"/>
          <w:szCs w:val="24"/>
        </w:rPr>
        <w:t>ν</w:t>
      </w:r>
      <w:r>
        <w:rPr>
          <w:rFonts w:eastAsia="Times New Roman" w:cs="Times New Roman"/>
          <w:szCs w:val="24"/>
        </w:rPr>
        <w:t xml:space="preserve">αι» στο συγκεκριμένο νομοσχέδιο. </w:t>
      </w:r>
    </w:p>
    <w:p w14:paraId="5D189CEA"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Οι αντιρρήσ</w:t>
      </w:r>
      <w:r>
        <w:rPr>
          <w:rFonts w:eastAsia="Times New Roman" w:cs="Times New Roman"/>
          <w:szCs w:val="24"/>
        </w:rPr>
        <w:t>εις μας, οι οποίες ουσιαστικά τοποθετούνται στο «</w:t>
      </w:r>
      <w:r>
        <w:rPr>
          <w:rFonts w:eastAsia="Times New Roman" w:cs="Times New Roman"/>
          <w:szCs w:val="24"/>
        </w:rPr>
        <w:t>π</w:t>
      </w:r>
      <w:r>
        <w:rPr>
          <w:rFonts w:eastAsia="Times New Roman" w:cs="Times New Roman"/>
          <w:szCs w:val="24"/>
        </w:rPr>
        <w:t xml:space="preserve">αρών», είναι για το άρθρο της τροπολογίας εκείνης στην οποία φέρνουμε τις ρυθμίσεις για το Μέγαρο Μουσικής. Όπως σας είπε και ο Κοινοβουλευτικός μας Εκπρόσωπος, έχουμε τοποθετηθεί και στο παρελθόν για το </w:t>
      </w:r>
      <w:r>
        <w:rPr>
          <w:rFonts w:eastAsia="Times New Roman" w:cs="Times New Roman"/>
          <w:szCs w:val="24"/>
        </w:rPr>
        <w:t>Μέγαρο Μουσικής. Η διάταξη την οποία βάζετε μέσα, εκεί που ουσιαστικά λέτε ότι αναστέλλονται κατά του ΟΜΜΑ και άλλου συνυπόχρεου, είναι εκείνη η οποία μας οδηγεί στην παρούσα φάση στο να ψηφίσουμε «</w:t>
      </w:r>
      <w:r>
        <w:rPr>
          <w:rFonts w:eastAsia="Times New Roman" w:cs="Times New Roman"/>
          <w:szCs w:val="24"/>
        </w:rPr>
        <w:t>π</w:t>
      </w:r>
      <w:r>
        <w:rPr>
          <w:rFonts w:eastAsia="Times New Roman" w:cs="Times New Roman"/>
          <w:szCs w:val="24"/>
        </w:rPr>
        <w:t xml:space="preserve">αρών». </w:t>
      </w:r>
    </w:p>
    <w:p w14:paraId="5D189CEB"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Όπως «</w:t>
      </w:r>
      <w:r>
        <w:rPr>
          <w:rFonts w:eastAsia="Times New Roman" w:cs="Times New Roman"/>
          <w:szCs w:val="24"/>
        </w:rPr>
        <w:t>π</w:t>
      </w:r>
      <w:r>
        <w:rPr>
          <w:rFonts w:eastAsia="Times New Roman" w:cs="Times New Roman"/>
          <w:szCs w:val="24"/>
        </w:rPr>
        <w:t>αρών» θα ψηφίσουμε στην τροπολογία 756/124</w:t>
      </w:r>
      <w:r>
        <w:rPr>
          <w:rFonts w:eastAsia="Times New Roman" w:cs="Times New Roman"/>
          <w:szCs w:val="24"/>
        </w:rPr>
        <w:t xml:space="preserve">, καθώς θεωρούμε ότι δεν είχαμε τον χρόνο για να μελετήσουμε με μεγαλύτερη προσοχή όλες αυτές τις τροποποιήσεις των διατάξεων. </w:t>
      </w:r>
    </w:p>
    <w:p w14:paraId="5D189CEC"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Δεν έχω κάτι άλλο να προσθέσω, κύριε Πρόεδρε.</w:t>
      </w:r>
    </w:p>
    <w:p w14:paraId="5D189CED"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5D189CEE"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Ολοκληρώθηκαν οι ομιλητές εκ των </w:t>
      </w:r>
      <w:r>
        <w:rPr>
          <w:rFonts w:eastAsia="Times New Roman" w:cs="Times New Roman"/>
          <w:szCs w:val="24"/>
        </w:rPr>
        <w:t xml:space="preserve">κοινοβουλευτικών εδράνων. </w:t>
      </w:r>
    </w:p>
    <w:p w14:paraId="5D189CEF"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Κυρία Υπουργέ, έχετε τον λόγο για πέντε λεπτά, για να απαντήσετε από τη θέση σας.</w:t>
      </w:r>
    </w:p>
    <w:p w14:paraId="5D189CF0"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ΑΙΚΑΤΕΡΙΝΗ ΠΑΠΑΝΑΤΣΙΟΥ (Υφυπουργός Οικονομικών):</w:t>
      </w:r>
      <w:r>
        <w:rPr>
          <w:rFonts w:eastAsia="Times New Roman" w:cs="Times New Roman"/>
          <w:szCs w:val="24"/>
        </w:rPr>
        <w:t xml:space="preserve">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θα ήθελα και εγώ να αναφέρω</w:t>
      </w:r>
      <w:r>
        <w:rPr>
          <w:rFonts w:eastAsia="Times New Roman" w:cs="Times New Roman"/>
          <w:szCs w:val="24"/>
        </w:rPr>
        <w:t>,</w:t>
      </w:r>
      <w:r>
        <w:rPr>
          <w:rFonts w:eastAsia="Times New Roman" w:cs="Times New Roman"/>
          <w:szCs w:val="24"/>
        </w:rPr>
        <w:t xml:space="preserve"> ότι η χώρα μας είναι η μοναδική χώρα η οποία έχει τη σταθε</w:t>
      </w:r>
      <w:r>
        <w:rPr>
          <w:rFonts w:eastAsia="Times New Roman" w:cs="Times New Roman"/>
          <w:szCs w:val="24"/>
        </w:rPr>
        <w:t>ρότητα αυτήν τη στιγμή σε μια Μεσόγειο που βράζει. Δεν θα αναφερθώ περισσότερο στα ζητήματα της εξωτερικής πολιτικής με τις γείτονες χώρες. Νομίζω ότι η ελληνική Κυβέρνηση χειρίζεται το θέμα με την ανάλογη σοβαρότητα. Θα πάρουμε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μας, βέβαια, τις π</w:t>
      </w:r>
      <w:r>
        <w:rPr>
          <w:rFonts w:eastAsia="Times New Roman" w:cs="Times New Roman"/>
          <w:szCs w:val="24"/>
        </w:rPr>
        <w:t xml:space="preserve">ροτάσεις που έκανε η </w:t>
      </w:r>
      <w:r>
        <w:rPr>
          <w:rFonts w:eastAsia="Times New Roman" w:cs="Times New Roman"/>
          <w:szCs w:val="24"/>
        </w:rPr>
        <w:t>Α</w:t>
      </w:r>
      <w:r>
        <w:rPr>
          <w:rFonts w:eastAsia="Times New Roman" w:cs="Times New Roman"/>
          <w:szCs w:val="24"/>
        </w:rPr>
        <w:t>ντιπολίτευση και θα τις μεταφέρω στο Υπουργείο Εξωτερικών.</w:t>
      </w:r>
    </w:p>
    <w:p w14:paraId="5D189CF1"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Από εκεί και πέρα</w:t>
      </w:r>
      <w:r>
        <w:rPr>
          <w:rFonts w:eastAsia="Times New Roman" w:cs="Times New Roman"/>
          <w:szCs w:val="24"/>
        </w:rPr>
        <w:t>,</w:t>
      </w:r>
      <w:r>
        <w:rPr>
          <w:rFonts w:eastAsia="Times New Roman" w:cs="Times New Roman"/>
          <w:szCs w:val="24"/>
        </w:rPr>
        <w:t xml:space="preserve"> όσον αφορά για κάποια ζητήματα που μπήκαν σε σχέση με την τροπολογία, τι αναφέρει το άρθρο 53; Αφορά την ανταλλαγή τίτλων από μέτοχο ή εταίρο μεριδίων για τ</w:t>
      </w:r>
      <w:r>
        <w:rPr>
          <w:rFonts w:eastAsia="Times New Roman" w:cs="Times New Roman"/>
          <w:szCs w:val="24"/>
        </w:rPr>
        <w:t>ην απόκτηση τίτλων άλλης επιχείρησης. Η τροποποίηση δίνει στη φορολογική αρχή τη δυνατότητα να βάζει προϋποθέσεις για την αποφυγή καταστρατηγήσεων κατά την ανταλλαγή των τίτλων. Δεν έχει να κάνει με τίποτα άλλο περισσότερο.</w:t>
      </w:r>
    </w:p>
    <w:p w14:paraId="5D189CF2"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Επίσης, το άρθρο 54, που και αυτ</w:t>
      </w:r>
      <w:r>
        <w:rPr>
          <w:rFonts w:eastAsia="Times New Roman" w:cs="Times New Roman"/>
          <w:szCs w:val="24"/>
        </w:rPr>
        <w:t>ό πάλι ερχόμαστε να τροποποιήσουμε, αφορά τις συγχωνεύσεις και τις διασπάσεις επιχειρήσεων.</w:t>
      </w:r>
    </w:p>
    <w:p w14:paraId="5D189CF3"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Η τροποποίηση έχει έναν όμοιο στόχο με την πιο πάνω τροποποίηση του άρθρου 53. Αποφεύγονται οι περιπτώσεις καταστρατήγησης των διατάξεων και αποτρέπεται η διενέργει</w:t>
      </w:r>
      <w:r>
        <w:rPr>
          <w:rFonts w:eastAsia="Times New Roman" w:cs="Times New Roman"/>
          <w:szCs w:val="24"/>
        </w:rPr>
        <w:t xml:space="preserve">α μετασχηματισμών επιχειρήσεων, με σκοπό τη φοροδιαφυγή ή τη φοροαποφυγή. Δεν υπάρχει κάτι άλλο που θεωρείται περίεργο από την </w:t>
      </w:r>
      <w:r>
        <w:rPr>
          <w:rFonts w:eastAsia="Times New Roman" w:cs="Times New Roman"/>
          <w:szCs w:val="24"/>
        </w:rPr>
        <w:t>Α</w:t>
      </w:r>
      <w:r>
        <w:rPr>
          <w:rFonts w:eastAsia="Times New Roman" w:cs="Times New Roman"/>
          <w:szCs w:val="24"/>
        </w:rPr>
        <w:t>ντιπολίτευση που δεν θέλει να ψηφίσει τη συγκεκριμένη τροπολογία.</w:t>
      </w:r>
    </w:p>
    <w:p w14:paraId="5D189CF4"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Όσον αφορά το άρθρο 42 που μιλάμε για τον εκτιμητή, ο εκτιμητή</w:t>
      </w:r>
      <w:r>
        <w:rPr>
          <w:rFonts w:eastAsia="Times New Roman" w:cs="Times New Roman"/>
          <w:szCs w:val="24"/>
        </w:rPr>
        <w:t>ς δεν είναι ένας τυχαίος εκτιμητής. Είναι εκτιμητής εγγεγραμμένος στο μητρώο εκτιμητών.</w:t>
      </w:r>
    </w:p>
    <w:p w14:paraId="5D189CF5"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Όσον αφορά το Μέγαρο Μουσικής, είναι ένα πρόβλημα που πράγματι υπάρχει χρόνια. Δεν είναι κάτι καινούρ</w:t>
      </w:r>
      <w:r>
        <w:rPr>
          <w:rFonts w:eastAsia="Times New Roman" w:cs="Times New Roman"/>
          <w:szCs w:val="24"/>
        </w:rPr>
        <w:t>γ</w:t>
      </w:r>
      <w:r>
        <w:rPr>
          <w:rFonts w:eastAsia="Times New Roman" w:cs="Times New Roman"/>
          <w:szCs w:val="24"/>
        </w:rPr>
        <w:t>ιο. Έφυγε ο κ. Αμυράς που μας έφερε και την προηγούμενη ερώτηση πο</w:t>
      </w:r>
      <w:r>
        <w:rPr>
          <w:rFonts w:eastAsia="Times New Roman" w:cs="Times New Roman"/>
          <w:szCs w:val="24"/>
        </w:rPr>
        <w:t>υ είχε γίνει από Βουλευτές του ΣΥΡΙΖΑ τότε, που ζητούσαν να γίνει διαχειριστικός έλεγχος. Το είπα και πριν, θα ξεκινήσει διαχειριστικός έλεγχος. Έχει αποφασιστεί από τις 10</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 xml:space="preserve">2016. </w:t>
      </w:r>
    </w:p>
    <w:p w14:paraId="5D189CF6"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Νομίζω ότι δεν έχουμε τίποτα περισσότερο.</w:t>
      </w:r>
    </w:p>
    <w:p w14:paraId="5D189CF7"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Συγνώμη, για τον διαχειριστικό είπατε ότι θα ξεκινήσει από τις 10</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2016;</w:t>
      </w:r>
    </w:p>
    <w:p w14:paraId="5D189CF8"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Όχι, όχι. Στις 10</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2016 αποφασίστηκε…</w:t>
      </w:r>
    </w:p>
    <w:p w14:paraId="5D189CF9"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Αναδρομικά προς τα πίσω. Γιατί έτσι όπως το είπατε…</w:t>
      </w:r>
    </w:p>
    <w:p w14:paraId="5D189CFA"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ΑΙΚΑΤ</w:t>
      </w:r>
      <w:r>
        <w:rPr>
          <w:rFonts w:eastAsia="Times New Roman" w:cs="Times New Roman"/>
          <w:b/>
          <w:szCs w:val="24"/>
        </w:rPr>
        <w:t xml:space="preserve">ΕΡΙΝΗ ΠΑΠΑΝΑΤΣΙΟΥ (Υφυπουργός Οικονομικών): </w:t>
      </w:r>
      <w:r>
        <w:rPr>
          <w:rFonts w:eastAsia="Times New Roman" w:cs="Times New Roman"/>
          <w:szCs w:val="24"/>
        </w:rPr>
        <w:t>Αποφασίστηκε…</w:t>
      </w:r>
    </w:p>
    <w:p w14:paraId="5D189CFB"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Εντάξει, κατάλαβα.</w:t>
      </w:r>
    </w:p>
    <w:p w14:paraId="5D189CFC"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Αποφασίστηκε η διενέργεια διαχειριστικού ελέγχου.</w:t>
      </w:r>
    </w:p>
    <w:p w14:paraId="5D189CFD"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Διαχειριστικού ελέγχου παρελθόντων ετών. </w:t>
      </w:r>
    </w:p>
    <w:p w14:paraId="5D189CFE"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ΑΙΚΑΤΕΡΙΝΗ ΠΑΠΑΝΑΤΣΙΟΥ (Υφυπουργός Οικονομικών): </w:t>
      </w:r>
      <w:r>
        <w:rPr>
          <w:rFonts w:eastAsia="Times New Roman" w:cs="Times New Roman"/>
          <w:szCs w:val="24"/>
        </w:rPr>
        <w:t>Ακριβώς.</w:t>
      </w:r>
    </w:p>
    <w:p w14:paraId="5D189CFF"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Μόνο για τον τίτλο, μήπως θα πρέπει να δεχθείτε την παρατήρηση του Επιστημονικού Συμβουλίου και να συμπληρωθεί ο τίτλος του</w:t>
      </w:r>
      <w:r>
        <w:rPr>
          <w:rFonts w:eastAsia="Times New Roman" w:cs="Times New Roman"/>
          <w:szCs w:val="24"/>
        </w:rPr>
        <w:t xml:space="preserve"> νομοσχεδίου;</w:t>
      </w:r>
    </w:p>
    <w:p w14:paraId="5D189D00"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Δεν έχω καμ</w:t>
      </w:r>
      <w:r>
        <w:rPr>
          <w:rFonts w:eastAsia="Times New Roman" w:cs="Times New Roman"/>
          <w:szCs w:val="24"/>
        </w:rPr>
        <w:t>μ</w:t>
      </w:r>
      <w:r>
        <w:rPr>
          <w:rFonts w:eastAsia="Times New Roman" w:cs="Times New Roman"/>
          <w:szCs w:val="24"/>
        </w:rPr>
        <w:t>ία αντίρρηση.</w:t>
      </w:r>
    </w:p>
    <w:p w14:paraId="5D189D01"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 xml:space="preserve">Κύριε Πρόεδρε, θέλω να πω κάτι. </w:t>
      </w:r>
    </w:p>
    <w:p w14:paraId="5D189D02"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Κυρία Υπουργέ, ο κ. Δένδιας ήταν αναλυτικός. Αναγκαζόμαστε να ψηφίσουμε την τροπολογία αυτή, επειδή έχει να κάνει μ</w:t>
      </w:r>
      <w:r>
        <w:rPr>
          <w:rFonts w:eastAsia="Times New Roman" w:cs="Times New Roman"/>
          <w:szCs w:val="24"/>
        </w:rPr>
        <w:t>ε τους εργαζομένους.</w:t>
      </w:r>
    </w:p>
    <w:p w14:paraId="5D189D03"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Μπούρα, τα είπατε. Αυτόν που ήταν εξαντλητικός γιατί τον επαναλαμβάνετε; Δεν αντιλαμβάνομαι εγώ. </w:t>
      </w:r>
    </w:p>
    <w:p w14:paraId="5D189D04"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ΑΙΚΑΤΕΡΙΝΗ ΠΑΠΑΝΑΤΣΙΟΥ (Υφυπουργός Οικονομικών): </w:t>
      </w:r>
      <w:r>
        <w:rPr>
          <w:rFonts w:eastAsia="Times New Roman" w:cs="Times New Roman"/>
          <w:szCs w:val="24"/>
        </w:rPr>
        <w:t>Απάντησα στον κ. Αμυρά που έβαλε θέμα διαχειριστι</w:t>
      </w:r>
      <w:r>
        <w:rPr>
          <w:rFonts w:eastAsia="Times New Roman" w:cs="Times New Roman"/>
          <w:szCs w:val="24"/>
        </w:rPr>
        <w:t xml:space="preserve">κού ελέγχου. Δεν απάντησα σε εσάς. Δεν έχει να κάνει. Και εκτός αυτού, συμπληρώνοντας τον κ. Αμυρά, από την έκθεση του Γενικού Λογιστηρίου του Κράτους δεν προκύπτει κόστος για το ελληνικό δημόσιο. Ίσα-ίσα που βελτιώνονται τα έσοδα… </w:t>
      </w:r>
    </w:p>
    <w:p w14:paraId="5D189D05"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w:t>
      </w:r>
      <w:r>
        <w:rPr>
          <w:rFonts w:eastAsia="Times New Roman" w:cs="Times New Roman"/>
          <w:b/>
          <w:szCs w:val="24"/>
        </w:rPr>
        <w:t xml:space="preserve">λαμάνης): </w:t>
      </w:r>
      <w:r>
        <w:rPr>
          <w:rFonts w:eastAsia="Times New Roman" w:cs="Times New Roman"/>
          <w:szCs w:val="24"/>
        </w:rPr>
        <w:t>Είναι αυτό που είχαμε εγκρίνει στην προηγούμενη τροπολογία.</w:t>
      </w:r>
    </w:p>
    <w:p w14:paraId="5D189D06"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 xml:space="preserve">Ακριβώς. </w:t>
      </w:r>
    </w:p>
    <w:p w14:paraId="5D189D07"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Θα μας διαβάσετε τον τίτλο, κυρία Υπουργέ; </w:t>
      </w:r>
    </w:p>
    <w:p w14:paraId="5D189D08"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Δ</w:t>
      </w:r>
      <w:r>
        <w:rPr>
          <w:rFonts w:eastAsia="Times New Roman" w:cs="Times New Roman"/>
          <w:szCs w:val="24"/>
        </w:rPr>
        <w:t xml:space="preserve">εδομένου ότι ο τίτλος του υπό ψήφιση νομοσχεδίου αναφέρει τον τίτλο της </w:t>
      </w:r>
      <w:r>
        <w:rPr>
          <w:rFonts w:eastAsia="Times New Roman" w:cs="Times New Roman"/>
          <w:szCs w:val="24"/>
        </w:rPr>
        <w:t>ο</w:t>
      </w:r>
      <w:r>
        <w:rPr>
          <w:rFonts w:eastAsia="Times New Roman" w:cs="Times New Roman"/>
          <w:szCs w:val="24"/>
        </w:rPr>
        <w:t xml:space="preserve">δηγίας είναι σκόπιμο να μεταφερθεί αυτός αυτούσιος ως εξής: </w:t>
      </w:r>
    </w:p>
    <w:p w14:paraId="5D189D09"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«Εναρμόνιση της νομοθεσίας με την Οδηγία 2014/17/ ΕΕ του Ευρωπαϊκού Κοινοβουλίου και του Συμβουλίου της 4</w:t>
      </w:r>
      <w:r>
        <w:rPr>
          <w:rFonts w:eastAsia="Times New Roman" w:cs="Times New Roman"/>
          <w:szCs w:val="24"/>
          <w:vertAlign w:val="superscript"/>
        </w:rPr>
        <w:t>ης</w:t>
      </w:r>
      <w:r>
        <w:rPr>
          <w:rFonts w:eastAsia="Times New Roman" w:cs="Times New Roman"/>
          <w:szCs w:val="24"/>
        </w:rPr>
        <w:t xml:space="preserve"> Φεβρουαρίου 20</w:t>
      </w:r>
      <w:r>
        <w:rPr>
          <w:rFonts w:eastAsia="Times New Roman" w:cs="Times New Roman"/>
          <w:szCs w:val="24"/>
        </w:rPr>
        <w:t xml:space="preserve">14 σχετικά με τις συμβάσεις πίστωσης για καταναλωτές για ακίνητα </w:t>
      </w:r>
      <w:r>
        <w:rPr>
          <w:rFonts w:eastAsia="Times New Roman" w:cs="Times New Roman"/>
          <w:szCs w:val="24"/>
        </w:rPr>
        <w:lastRenderedPageBreak/>
        <w:t>που προορίζονται για κατοικία και την τροποποίηση των Οδηγιών 2008/48/ΕΚ και 2013/36/ΕΕ και του κανονισμού (ΕΕ) αριθμ. 1093/2010, και άλλες διατάξεις αρμοδιότητας του Υπουργείου Οικονομικών».</w:t>
      </w:r>
      <w:r>
        <w:rPr>
          <w:rFonts w:eastAsia="Times New Roman" w:cs="Times New Roman"/>
          <w:szCs w:val="24"/>
        </w:rPr>
        <w:t xml:space="preserve"> </w:t>
      </w:r>
    </w:p>
    <w:p w14:paraId="5D189D0A"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Εντάξει, κύριε Μπούρα;</w:t>
      </w:r>
    </w:p>
    <w:p w14:paraId="5D189D0B"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Όχι, κύριε Πρόεδρε, εγώ απλά για την Επιστημονική Επιτροπή.</w:t>
      </w:r>
    </w:p>
    <w:p w14:paraId="5D189D0C"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Κυρίες και κύριοι συνάδελφοι, κηρύσσεται περαιωμένη η συζήτηση επί της αρχής, των άρθρ</w:t>
      </w:r>
      <w:r>
        <w:rPr>
          <w:rFonts w:eastAsia="Times New Roman" w:cs="Times New Roman"/>
          <w:szCs w:val="24"/>
        </w:rPr>
        <w:t>ων, των τροπολογιών και του συνόλου του σχεδίου νόμου του Υπουργείου Οικονομικών «Εναρμόνιση της νομοθεσίας με την Οδηγία 2014/17/ ΕΕ του Ευρωπαϊκού Κοινοβουλίου και του Συμβουλίου της 4</w:t>
      </w:r>
      <w:r>
        <w:rPr>
          <w:rFonts w:eastAsia="Times New Roman" w:cs="Times New Roman"/>
          <w:szCs w:val="24"/>
          <w:vertAlign w:val="superscript"/>
        </w:rPr>
        <w:t>ης</w:t>
      </w:r>
      <w:r>
        <w:rPr>
          <w:rFonts w:eastAsia="Times New Roman" w:cs="Times New Roman"/>
          <w:szCs w:val="24"/>
        </w:rPr>
        <w:t xml:space="preserve"> Φεβρουαρίου 2014 σχετικά με τις συμβάσεις πίστωσης για καταναλωτές </w:t>
      </w:r>
      <w:r>
        <w:rPr>
          <w:rFonts w:eastAsia="Times New Roman" w:cs="Times New Roman"/>
          <w:szCs w:val="24"/>
        </w:rPr>
        <w:t xml:space="preserve">για ακίνητα που προορίζονται για κατοικία και την τροποποίηση των Οδηγιών 2008/48/ΕΚ και 2013/36/ΕΕ και του κανονισμού (ΕΕ) αριθμ. 1093/2010, και άλλες διατάξεις αρμοδιότητας του Υπουργείου Οικονομικών». </w:t>
      </w:r>
    </w:p>
    <w:p w14:paraId="5D189D0D"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νομοσχέδιο επί τ</w:t>
      </w:r>
      <w:r>
        <w:rPr>
          <w:rFonts w:eastAsia="Times New Roman" w:cs="Times New Roman"/>
          <w:szCs w:val="24"/>
        </w:rPr>
        <w:t>ης αρχής;</w:t>
      </w:r>
    </w:p>
    <w:p w14:paraId="5D189D0E"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 xml:space="preserve">ΧΡΗΣΤΟΣ ΑΝΤΩΝΙΟΥ: </w:t>
      </w:r>
      <w:r>
        <w:rPr>
          <w:rFonts w:eastAsia="Times New Roman" w:cs="Times New Roman"/>
          <w:szCs w:val="24"/>
        </w:rPr>
        <w:t>Ναι.</w:t>
      </w:r>
    </w:p>
    <w:p w14:paraId="5D189D0F"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Ναι.</w:t>
      </w:r>
    </w:p>
    <w:p w14:paraId="5D189D10"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5D189D11"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Ναι.</w:t>
      </w:r>
    </w:p>
    <w:p w14:paraId="5D189D12"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Όχι.</w:t>
      </w:r>
    </w:p>
    <w:p w14:paraId="5D189D13"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5D189D14"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5D189D15"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5D189D16"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w:t>
      </w:r>
      <w:r>
        <w:rPr>
          <w:rFonts w:eastAsia="Times New Roman" w:cs="Times New Roman"/>
          <w:szCs w:val="24"/>
        </w:rPr>
        <w:t xml:space="preserve"> το νομοσχέδιο </w:t>
      </w:r>
      <w:r>
        <w:rPr>
          <w:rFonts w:eastAsia="Times New Roman" w:cs="Times New Roman"/>
          <w:szCs w:val="24"/>
        </w:rPr>
        <w:t xml:space="preserve">του Υπουργείου Οικονομικών: </w:t>
      </w:r>
      <w:r>
        <w:rPr>
          <w:rFonts w:eastAsia="Times New Roman" w:cs="Times New Roman"/>
          <w:szCs w:val="24"/>
        </w:rPr>
        <w:t>«Εναρμόνιση της νομοθεσίας με την Οδηγία 2014/17/ ΕΕ του Ευρωπαϊκού Κοινοβουλίου και του Συμβουλίου της 4</w:t>
      </w:r>
      <w:r>
        <w:rPr>
          <w:rFonts w:eastAsia="Times New Roman" w:cs="Times New Roman"/>
          <w:szCs w:val="24"/>
          <w:vertAlign w:val="superscript"/>
        </w:rPr>
        <w:t>ης</w:t>
      </w:r>
      <w:r>
        <w:rPr>
          <w:rFonts w:eastAsia="Times New Roman" w:cs="Times New Roman"/>
          <w:szCs w:val="24"/>
        </w:rPr>
        <w:t xml:space="preserve"> Φεβρουαρίου 2014 σχετικά με τις συμβάσεις πίστωσης για καταναλωτές για ακίνητα που </w:t>
      </w:r>
      <w:r>
        <w:rPr>
          <w:rFonts w:eastAsia="Times New Roman" w:cs="Times New Roman"/>
          <w:szCs w:val="24"/>
        </w:rPr>
        <w:lastRenderedPageBreak/>
        <w:t>προορίζονται για κατοι</w:t>
      </w:r>
      <w:r>
        <w:rPr>
          <w:rFonts w:eastAsia="Times New Roman" w:cs="Times New Roman"/>
          <w:szCs w:val="24"/>
        </w:rPr>
        <w:t>κία και την τροποποίηση των Οδηγιών 2008/48/ΕΚ και 2013/36/ΕΕ και του κανονισμού (ΕΕ) αριθμ. 1093/2010, και άλλες διατάξεις αρμοδιότητας του Υπουργείου Οικονομικών» έγινε δεκτό επί της αρχής κατά πλειοψηφία.</w:t>
      </w:r>
    </w:p>
    <w:p w14:paraId="5D189D17"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Εισερχόμαστε στην ψήφιση επί των άρθρων.</w:t>
      </w:r>
    </w:p>
    <w:p w14:paraId="5D189D18"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 ως έχει;</w:t>
      </w:r>
    </w:p>
    <w:p w14:paraId="5D189D19"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ΧΡΗΣΤΟΣ ΑΝΤΩΝΙΟΥ: </w:t>
      </w:r>
      <w:r>
        <w:rPr>
          <w:rFonts w:eastAsia="Times New Roman" w:cs="Times New Roman"/>
          <w:szCs w:val="24"/>
        </w:rPr>
        <w:t>Ναι.</w:t>
      </w:r>
    </w:p>
    <w:p w14:paraId="5D189D1A"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Ναι.</w:t>
      </w:r>
    </w:p>
    <w:p w14:paraId="5D189D1B"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5D189D1C"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Ναι.</w:t>
      </w:r>
    </w:p>
    <w:p w14:paraId="5D189D1D"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Όχι.</w:t>
      </w:r>
    </w:p>
    <w:p w14:paraId="5D189D1E"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5D189D1F"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 xml:space="preserve">ΔΗΜΗΤΡΙΟΣ ΚΑΜΜΕΝΟΣ: </w:t>
      </w:r>
      <w:r>
        <w:rPr>
          <w:rFonts w:eastAsia="Times New Roman" w:cs="Times New Roman"/>
          <w:szCs w:val="24"/>
        </w:rPr>
        <w:t>Ναι.</w:t>
      </w:r>
    </w:p>
    <w:p w14:paraId="5D189D20"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5D189D21"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ΠΡΟΕΔΡΕΥΩ</w:t>
      </w:r>
      <w:r>
        <w:rPr>
          <w:rFonts w:eastAsia="Times New Roman" w:cs="Times New Roman"/>
          <w:b/>
          <w:szCs w:val="24"/>
        </w:rPr>
        <w:t xml:space="preserve">Ν (Νικήτας Κακλαμάνης): </w:t>
      </w:r>
      <w:r>
        <w:rPr>
          <w:rFonts w:eastAsia="Times New Roman" w:cs="Times New Roman"/>
          <w:szCs w:val="24"/>
        </w:rPr>
        <w:t>Συνεπώς το άρθρο 1 έγινε δεκτό ως έχει κατά πλειοψηφία.</w:t>
      </w:r>
    </w:p>
    <w:p w14:paraId="5D189D22"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2 ως έχει;</w:t>
      </w:r>
    </w:p>
    <w:p w14:paraId="5D189D23"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ΧΡΗΣΤΟΣ ΑΝΤΩΝΙΟΥ: </w:t>
      </w:r>
      <w:r>
        <w:rPr>
          <w:rFonts w:eastAsia="Times New Roman" w:cs="Times New Roman"/>
          <w:szCs w:val="24"/>
        </w:rPr>
        <w:t>Ναι.</w:t>
      </w:r>
    </w:p>
    <w:p w14:paraId="5D189D24"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Ναι.</w:t>
      </w:r>
    </w:p>
    <w:p w14:paraId="5D189D25"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5D189D26"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Ναι.</w:t>
      </w:r>
    </w:p>
    <w:p w14:paraId="5D189D27"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Όχι.</w:t>
      </w:r>
    </w:p>
    <w:p w14:paraId="5D189D28"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5D189D29"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5D189D2A"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 xml:space="preserve">ΙΩΑΝΝΗΣ ΣΑΡΙΔΗΣ: </w:t>
      </w:r>
      <w:r>
        <w:rPr>
          <w:rFonts w:eastAsia="Times New Roman" w:cs="Times New Roman"/>
          <w:szCs w:val="24"/>
        </w:rPr>
        <w:t>Ναι.</w:t>
      </w:r>
    </w:p>
    <w:p w14:paraId="5D189D2B"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 το άρθρο 2 έγινε δεκτό ως έχει κατά πλειοψηφία.</w:t>
      </w:r>
    </w:p>
    <w:p w14:paraId="5D189D2C"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3 ως έχει;</w:t>
      </w:r>
    </w:p>
    <w:p w14:paraId="5D189D2D"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ΧΡΗΣΤΟΣ ΑΝΤΩΝΙΟΥ: </w:t>
      </w:r>
      <w:r>
        <w:rPr>
          <w:rFonts w:eastAsia="Times New Roman" w:cs="Times New Roman"/>
          <w:szCs w:val="24"/>
        </w:rPr>
        <w:t>Ναι.</w:t>
      </w:r>
    </w:p>
    <w:p w14:paraId="5D189D2E"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Να</w:t>
      </w:r>
      <w:r>
        <w:rPr>
          <w:rFonts w:eastAsia="Times New Roman" w:cs="Times New Roman"/>
          <w:szCs w:val="24"/>
        </w:rPr>
        <w:t>ι.</w:t>
      </w:r>
    </w:p>
    <w:p w14:paraId="5D189D2F"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5D189D30"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Ναι.</w:t>
      </w:r>
    </w:p>
    <w:p w14:paraId="5D189D31"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Όχι.</w:t>
      </w:r>
    </w:p>
    <w:p w14:paraId="5D189D32"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5D189D33"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5D189D34"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5D189D35"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Συνεπώς το άρθρο 3 έγινε δεκτό ως έχει κατά πλειοψηφία.</w:t>
      </w:r>
    </w:p>
    <w:p w14:paraId="5D189D36"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Ερωτάται το </w:t>
      </w:r>
      <w:r>
        <w:rPr>
          <w:rFonts w:eastAsia="Times New Roman" w:cs="Times New Roman"/>
          <w:szCs w:val="24"/>
        </w:rPr>
        <w:t>Σώμα: Γίνεται δεκτό το άρθρο 4 ως έχει;</w:t>
      </w:r>
    </w:p>
    <w:p w14:paraId="5D189D37"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ΧΡΗΣΤΟΣ ΑΝΤΩΝΙΟΥ: </w:t>
      </w:r>
      <w:r>
        <w:rPr>
          <w:rFonts w:eastAsia="Times New Roman" w:cs="Times New Roman"/>
          <w:szCs w:val="24"/>
        </w:rPr>
        <w:t>Ναι.</w:t>
      </w:r>
    </w:p>
    <w:p w14:paraId="5D189D38"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Ναι.</w:t>
      </w:r>
    </w:p>
    <w:p w14:paraId="5D189D39"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5D189D3A"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Ναι.</w:t>
      </w:r>
    </w:p>
    <w:p w14:paraId="5D189D3B"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Όχι.</w:t>
      </w:r>
    </w:p>
    <w:p w14:paraId="5D189D3C"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5D189D3D"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5D189D3E"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5D189D3F"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(Νικήτας Κ</w:t>
      </w:r>
      <w:r>
        <w:rPr>
          <w:rFonts w:eastAsia="Times New Roman" w:cs="Times New Roman"/>
          <w:b/>
          <w:szCs w:val="24"/>
        </w:rPr>
        <w:t xml:space="preserve">ακλαμάνης): </w:t>
      </w:r>
      <w:r>
        <w:rPr>
          <w:rFonts w:eastAsia="Times New Roman" w:cs="Times New Roman"/>
          <w:szCs w:val="24"/>
        </w:rPr>
        <w:t>Συνεπώς το άρθρο 4 έγινε δεκτό ως έχει κατά πλειοψηφία.</w:t>
      </w:r>
    </w:p>
    <w:p w14:paraId="5D189D40"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Ερωτάται το Σώμα: Γίνεται δεκτό το άρθρο 5 ως έχει;</w:t>
      </w:r>
    </w:p>
    <w:p w14:paraId="5D189D41"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ΧΡΗΣΤΟΣ ΑΝΤΩΝΙΟΥ: </w:t>
      </w:r>
      <w:r>
        <w:rPr>
          <w:rFonts w:eastAsia="Times New Roman" w:cs="Times New Roman"/>
          <w:szCs w:val="24"/>
        </w:rPr>
        <w:t>Ναι.</w:t>
      </w:r>
    </w:p>
    <w:p w14:paraId="5D189D42"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Ναι.</w:t>
      </w:r>
    </w:p>
    <w:p w14:paraId="5D189D43"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5D189D44"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Ναι.</w:t>
      </w:r>
    </w:p>
    <w:p w14:paraId="5D189D45"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Όχι.</w:t>
      </w:r>
    </w:p>
    <w:p w14:paraId="5D189D46"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ΣΠΥΡΙΔΩΝ ΔΑΝ</w:t>
      </w:r>
      <w:r>
        <w:rPr>
          <w:rFonts w:eastAsia="Times New Roman" w:cs="Times New Roman"/>
          <w:b/>
          <w:szCs w:val="24"/>
        </w:rPr>
        <w:t xml:space="preserve">ΕΛΛΗΣ: </w:t>
      </w:r>
      <w:r>
        <w:rPr>
          <w:rFonts w:eastAsia="Times New Roman" w:cs="Times New Roman"/>
          <w:szCs w:val="24"/>
        </w:rPr>
        <w:t>Ναι.</w:t>
      </w:r>
    </w:p>
    <w:p w14:paraId="5D189D47"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5D189D48"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5D189D49"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 το άρθρο 5 έγινε δεκτό ως έχει κατά πλειοψηφία.</w:t>
      </w:r>
    </w:p>
    <w:p w14:paraId="5D189D4A"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6 ως έχει;</w:t>
      </w:r>
    </w:p>
    <w:p w14:paraId="5D189D4B"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 xml:space="preserve">ΧΡΗΣΤΟΣ ΑΝΤΩΝΙΟΥ: </w:t>
      </w:r>
      <w:r>
        <w:rPr>
          <w:rFonts w:eastAsia="Times New Roman" w:cs="Times New Roman"/>
          <w:szCs w:val="24"/>
        </w:rPr>
        <w:t>Ναι.</w:t>
      </w:r>
    </w:p>
    <w:p w14:paraId="5D189D4C"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Ναι.</w:t>
      </w:r>
    </w:p>
    <w:p w14:paraId="5D189D4D"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ΓΕΩΡΓΙΟΣ </w:t>
      </w:r>
      <w:r>
        <w:rPr>
          <w:rFonts w:eastAsia="Times New Roman" w:cs="Times New Roman"/>
          <w:b/>
          <w:szCs w:val="24"/>
        </w:rPr>
        <w:t xml:space="preserve">ΓΕΡΜΕΝΗΣ: </w:t>
      </w:r>
      <w:r>
        <w:rPr>
          <w:rFonts w:eastAsia="Times New Roman" w:cs="Times New Roman"/>
          <w:szCs w:val="24"/>
        </w:rPr>
        <w:t>Όχι.</w:t>
      </w:r>
    </w:p>
    <w:p w14:paraId="5D189D4E"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Ναι.</w:t>
      </w:r>
    </w:p>
    <w:p w14:paraId="5D189D4F"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Όχι.</w:t>
      </w:r>
    </w:p>
    <w:p w14:paraId="5D189D50"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5D189D51"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5D189D52"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5D189D53"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 το άρθρο 6 έγινε δεκτό ως έχει κατά πλειοψηφία.</w:t>
      </w:r>
    </w:p>
    <w:p w14:paraId="5D189D54"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Ερωτάται το Σώμα: Γίνεται </w:t>
      </w:r>
      <w:r>
        <w:rPr>
          <w:rFonts w:eastAsia="Times New Roman" w:cs="Times New Roman"/>
          <w:szCs w:val="24"/>
        </w:rPr>
        <w:t>δεκτό το άρθρο 7 ως έχει;</w:t>
      </w:r>
    </w:p>
    <w:p w14:paraId="5D189D55"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ΧΡΗΣΤΟΣ ΑΝΤΩΝΙΟΥ: </w:t>
      </w:r>
      <w:r>
        <w:rPr>
          <w:rFonts w:eastAsia="Times New Roman" w:cs="Times New Roman"/>
          <w:szCs w:val="24"/>
        </w:rPr>
        <w:t>Ναι.</w:t>
      </w:r>
    </w:p>
    <w:p w14:paraId="5D189D56"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ΑΘΑΝΑΣΙΟΣ ΜΠΟΥΡΑΣ: </w:t>
      </w:r>
      <w:r>
        <w:rPr>
          <w:rFonts w:eastAsia="Times New Roman" w:cs="Times New Roman"/>
          <w:szCs w:val="24"/>
        </w:rPr>
        <w:t>Ναι.</w:t>
      </w:r>
    </w:p>
    <w:p w14:paraId="5D189D57"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5D189D58"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Ναι.</w:t>
      </w:r>
    </w:p>
    <w:p w14:paraId="5D189D59"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Όχι.</w:t>
      </w:r>
    </w:p>
    <w:p w14:paraId="5D189D5A"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5D189D5B"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5D189D5C"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5D189D5D"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w:t>
      </w:r>
      <w:r>
        <w:rPr>
          <w:rFonts w:eastAsia="Times New Roman" w:cs="Times New Roman"/>
          <w:szCs w:val="24"/>
        </w:rPr>
        <w:t>νεπώς το άρθρο 7 έγινε δεκτό ως έχει κατά πλειοψηφία.</w:t>
      </w:r>
    </w:p>
    <w:p w14:paraId="5D189D5E"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8 ως έχει;</w:t>
      </w:r>
    </w:p>
    <w:p w14:paraId="5D189D5F"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ΧΡΗΣΤΟΣ ΑΝΤΩΝΙΟΥ: </w:t>
      </w:r>
      <w:r>
        <w:rPr>
          <w:rFonts w:eastAsia="Times New Roman" w:cs="Times New Roman"/>
          <w:szCs w:val="24"/>
        </w:rPr>
        <w:t>Ναι.</w:t>
      </w:r>
    </w:p>
    <w:p w14:paraId="5D189D60"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Ναι.</w:t>
      </w:r>
    </w:p>
    <w:p w14:paraId="5D189D61"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ΓΕΡΜΕΝΗΣ: </w:t>
      </w:r>
      <w:r>
        <w:rPr>
          <w:rFonts w:eastAsia="Times New Roman" w:cs="Times New Roman"/>
          <w:szCs w:val="24"/>
        </w:rPr>
        <w:t>Όχι.</w:t>
      </w:r>
    </w:p>
    <w:p w14:paraId="5D189D62"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Ναι.</w:t>
      </w:r>
    </w:p>
    <w:p w14:paraId="5D189D63"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Όχι.</w:t>
      </w:r>
    </w:p>
    <w:p w14:paraId="5D189D64"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5D189D65"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ΔΗ</w:t>
      </w:r>
      <w:r>
        <w:rPr>
          <w:rFonts w:eastAsia="Times New Roman" w:cs="Times New Roman"/>
          <w:b/>
          <w:szCs w:val="24"/>
        </w:rPr>
        <w:t xml:space="preserve">ΜΗΤΡΙΟΣ ΚΑΜΜΕΝΟΣ: </w:t>
      </w:r>
      <w:r>
        <w:rPr>
          <w:rFonts w:eastAsia="Times New Roman" w:cs="Times New Roman"/>
          <w:szCs w:val="24"/>
        </w:rPr>
        <w:t>Ναι.</w:t>
      </w:r>
    </w:p>
    <w:p w14:paraId="5D189D66"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5D189D67"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 το άρθρο 8 έγινε δεκτό ως έχει κατά πλειοψηφία.</w:t>
      </w:r>
    </w:p>
    <w:p w14:paraId="5D189D68"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9 ως έχει;</w:t>
      </w:r>
    </w:p>
    <w:p w14:paraId="5D189D69"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ΧΡΗΣΤΟΣ ΑΝΤΩΝΙΟΥ: </w:t>
      </w:r>
      <w:r>
        <w:rPr>
          <w:rFonts w:eastAsia="Times New Roman" w:cs="Times New Roman"/>
          <w:szCs w:val="24"/>
        </w:rPr>
        <w:t>Ναι.</w:t>
      </w:r>
    </w:p>
    <w:p w14:paraId="5D189D6A"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Ναι.</w:t>
      </w:r>
    </w:p>
    <w:p w14:paraId="5D189D6B"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5D189D6C"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 xml:space="preserve">ΒΑΣΙΛΕΙΟΣ ΚΕΓΚΕΡΟΓΛΟΥ: </w:t>
      </w:r>
      <w:r>
        <w:rPr>
          <w:rFonts w:eastAsia="Times New Roman" w:cs="Times New Roman"/>
          <w:szCs w:val="24"/>
        </w:rPr>
        <w:t>Ναι.</w:t>
      </w:r>
    </w:p>
    <w:p w14:paraId="5D189D6D"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Όχι.</w:t>
      </w:r>
    </w:p>
    <w:p w14:paraId="5D189D6E"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5D189D6F"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5D189D70"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5D189D71"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 το άρθρο 9 έγινε δεκτό ως έχει κατά πλειοψηφία.</w:t>
      </w:r>
    </w:p>
    <w:p w14:paraId="5D189D72"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Ερωτάται το Σώμα: Γίνεται δεκτό το άρθρο </w:t>
      </w:r>
      <w:r>
        <w:rPr>
          <w:rFonts w:eastAsia="Times New Roman" w:cs="Times New Roman"/>
          <w:szCs w:val="24"/>
        </w:rPr>
        <w:t>10 ως έχει;</w:t>
      </w:r>
    </w:p>
    <w:p w14:paraId="5D189D73"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ΧΡΗΣΤΟΣ ΑΝΤΩΝΙΟΥ: </w:t>
      </w:r>
      <w:r>
        <w:rPr>
          <w:rFonts w:eastAsia="Times New Roman" w:cs="Times New Roman"/>
          <w:szCs w:val="24"/>
        </w:rPr>
        <w:t>Ναι.</w:t>
      </w:r>
    </w:p>
    <w:p w14:paraId="5D189D74"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Ναι.</w:t>
      </w:r>
    </w:p>
    <w:p w14:paraId="5D189D75"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5D189D76"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Ναι.</w:t>
      </w:r>
    </w:p>
    <w:p w14:paraId="5D189D77"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ΑΘΑΝΑΣΙΟΣ ΒΑΡΔΑΛΗΣ: </w:t>
      </w:r>
      <w:r>
        <w:rPr>
          <w:rFonts w:eastAsia="Times New Roman" w:cs="Times New Roman"/>
          <w:szCs w:val="24"/>
        </w:rPr>
        <w:t>Όχι.</w:t>
      </w:r>
    </w:p>
    <w:p w14:paraId="5D189D78"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5D189D79"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5D189D7A"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5D189D7B"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 το άρθρο</w:t>
      </w:r>
      <w:r>
        <w:rPr>
          <w:rFonts w:eastAsia="Times New Roman" w:cs="Times New Roman"/>
          <w:szCs w:val="24"/>
        </w:rPr>
        <w:t xml:space="preserve"> 10 έγινε δεκτό ως έχει κατά πλειοψηφία.</w:t>
      </w:r>
    </w:p>
    <w:p w14:paraId="5D189D7C"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11 ως έχει;</w:t>
      </w:r>
    </w:p>
    <w:p w14:paraId="5D189D7D"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ΧΡΗΣΤΟΣ ΑΝΤΩΝΙΟΥ: </w:t>
      </w:r>
      <w:r>
        <w:rPr>
          <w:rFonts w:eastAsia="Times New Roman" w:cs="Times New Roman"/>
          <w:szCs w:val="24"/>
        </w:rPr>
        <w:t>Ναι.</w:t>
      </w:r>
    </w:p>
    <w:p w14:paraId="5D189D7E"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Ναι.</w:t>
      </w:r>
    </w:p>
    <w:p w14:paraId="5D189D7F"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5D189D80"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Ναι.</w:t>
      </w:r>
    </w:p>
    <w:p w14:paraId="5D189D81"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ΑΘΑΝΑΣΙΟΣ ΒΑΡΔΑΛΗΣ: </w:t>
      </w:r>
      <w:r>
        <w:rPr>
          <w:rFonts w:eastAsia="Times New Roman" w:cs="Times New Roman"/>
          <w:szCs w:val="24"/>
        </w:rPr>
        <w:t>Όχι.</w:t>
      </w:r>
    </w:p>
    <w:p w14:paraId="5D189D82"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5D189D83"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ΔΗΜΗΤΡΙΟΣ ΚΑΜΜ</w:t>
      </w:r>
      <w:r>
        <w:rPr>
          <w:rFonts w:eastAsia="Times New Roman" w:cs="Times New Roman"/>
          <w:b/>
          <w:szCs w:val="24"/>
        </w:rPr>
        <w:t xml:space="preserve">ΕΝΟΣ: </w:t>
      </w:r>
      <w:r>
        <w:rPr>
          <w:rFonts w:eastAsia="Times New Roman" w:cs="Times New Roman"/>
          <w:szCs w:val="24"/>
        </w:rPr>
        <w:t>Ναι.</w:t>
      </w:r>
    </w:p>
    <w:p w14:paraId="5D189D84"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5D189D85"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 το άρθρο 11 έγινε δεκτό ως έχει κατά πλειοψηφία.</w:t>
      </w:r>
    </w:p>
    <w:p w14:paraId="5D189D86"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12 ως έχει;</w:t>
      </w:r>
    </w:p>
    <w:p w14:paraId="5D189D87"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ΧΡΗΣΤΟΣ ΑΝΤΩΝΙΟΥ: </w:t>
      </w:r>
      <w:r>
        <w:rPr>
          <w:rFonts w:eastAsia="Times New Roman" w:cs="Times New Roman"/>
          <w:szCs w:val="24"/>
        </w:rPr>
        <w:t>Ναι.</w:t>
      </w:r>
    </w:p>
    <w:p w14:paraId="5D189D88"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Ναι.</w:t>
      </w:r>
    </w:p>
    <w:p w14:paraId="5D189D89"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5D189D8A"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Ναι.</w:t>
      </w:r>
    </w:p>
    <w:p w14:paraId="5D189D8B"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ΑΘΑΝΑΣΙΟΣ ΒΑΡΔΑΛΗΣ: </w:t>
      </w:r>
      <w:r>
        <w:rPr>
          <w:rFonts w:eastAsia="Times New Roman" w:cs="Times New Roman"/>
          <w:szCs w:val="24"/>
        </w:rPr>
        <w:t>Όχι.</w:t>
      </w:r>
    </w:p>
    <w:p w14:paraId="5D189D8C"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5D189D8D"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5D189D8E"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5D189D8F"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 το άρθρο 12 έγινε δεκτό ως έχει κατά πλειοψηφία.</w:t>
      </w:r>
    </w:p>
    <w:p w14:paraId="5D189D90"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Ερωτάται το Σώμα: Γίνεται δεκτό το άρθρο 13, όπως τροποποιήθηκε από </w:t>
      </w:r>
      <w:r>
        <w:rPr>
          <w:rFonts w:eastAsia="Times New Roman" w:cs="Times New Roman"/>
          <w:szCs w:val="24"/>
        </w:rPr>
        <w:t xml:space="preserve">τον κύριο </w:t>
      </w:r>
      <w:r>
        <w:rPr>
          <w:rFonts w:eastAsia="Times New Roman" w:cs="Times New Roman"/>
          <w:szCs w:val="24"/>
        </w:rPr>
        <w:t xml:space="preserve"> Υπουργό;</w:t>
      </w:r>
    </w:p>
    <w:p w14:paraId="5D189D91"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ΧΡΗΣΤΟΣ ΑΝΤΩΝΙΟΥ: </w:t>
      </w:r>
      <w:r>
        <w:rPr>
          <w:rFonts w:eastAsia="Times New Roman" w:cs="Times New Roman"/>
          <w:szCs w:val="24"/>
        </w:rPr>
        <w:t>Ναι.</w:t>
      </w:r>
    </w:p>
    <w:p w14:paraId="5D189D92"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Ναι.</w:t>
      </w:r>
    </w:p>
    <w:p w14:paraId="5D189D93"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5D189D94"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Ναι.</w:t>
      </w:r>
    </w:p>
    <w:p w14:paraId="5D189D95"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ΑΘΑΝΑΣΙΟΣ ΒΑΡΔΑΛΗΣ: </w:t>
      </w:r>
      <w:r>
        <w:rPr>
          <w:rFonts w:eastAsia="Times New Roman" w:cs="Times New Roman"/>
          <w:szCs w:val="24"/>
        </w:rPr>
        <w:t>Όχι.</w:t>
      </w:r>
    </w:p>
    <w:p w14:paraId="5D189D96"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5D189D97"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5D189D98"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5D189D99"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 το άρθρο 13 έγινε δεκτό, όπως τροποποιήθηκε από την κυρία Υπουργό, κατά πλειοψηφία.</w:t>
      </w:r>
    </w:p>
    <w:p w14:paraId="5D189D9A"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14 ως έχει;</w:t>
      </w:r>
    </w:p>
    <w:p w14:paraId="5D189D9B"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ΧΡΗΣΤΟΣ ΑΝΤΩΝΙΟΥ: </w:t>
      </w:r>
      <w:r>
        <w:rPr>
          <w:rFonts w:eastAsia="Times New Roman" w:cs="Times New Roman"/>
          <w:szCs w:val="24"/>
        </w:rPr>
        <w:t>Ναι.</w:t>
      </w:r>
    </w:p>
    <w:p w14:paraId="5D189D9C"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Ναι.</w:t>
      </w:r>
    </w:p>
    <w:p w14:paraId="5D189D9D"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ΓΕΩ</w:t>
      </w:r>
      <w:r>
        <w:rPr>
          <w:rFonts w:eastAsia="Times New Roman" w:cs="Times New Roman"/>
          <w:b/>
          <w:szCs w:val="24"/>
        </w:rPr>
        <w:t xml:space="preserve">ΡΓΙΟΣ ΓΕΡΜΕΝΗΣ: </w:t>
      </w:r>
      <w:r>
        <w:rPr>
          <w:rFonts w:eastAsia="Times New Roman" w:cs="Times New Roman"/>
          <w:szCs w:val="24"/>
        </w:rPr>
        <w:t>Όχι.</w:t>
      </w:r>
    </w:p>
    <w:p w14:paraId="5D189D9E"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Ναι.</w:t>
      </w:r>
    </w:p>
    <w:p w14:paraId="5D189D9F"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ΑΘΑΝΑΣΙΟΣ ΒΑΡΔΑΛΗΣ: </w:t>
      </w:r>
      <w:r>
        <w:rPr>
          <w:rFonts w:eastAsia="Times New Roman" w:cs="Times New Roman"/>
          <w:szCs w:val="24"/>
        </w:rPr>
        <w:t>Όχι.</w:t>
      </w:r>
    </w:p>
    <w:p w14:paraId="5D189DA0"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5D189DA1"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5D189DA2"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5D189DA3"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 το άρθρο 14 έγινε δεκτό ως έχει κατά πλειοψηφία.</w:t>
      </w:r>
    </w:p>
    <w:p w14:paraId="5D189DA4"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Ερωτάται το Σώμα: </w:t>
      </w:r>
      <w:r>
        <w:rPr>
          <w:rFonts w:eastAsia="Times New Roman" w:cs="Times New Roman"/>
          <w:szCs w:val="24"/>
        </w:rPr>
        <w:t>Γίνεται δεκτό το άρθρο 15 ως έχει;</w:t>
      </w:r>
    </w:p>
    <w:p w14:paraId="5D189DA5"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ΧΡΗΣΤΟΣ ΑΝΤΩΝΙΟΥ: </w:t>
      </w:r>
      <w:r>
        <w:rPr>
          <w:rFonts w:eastAsia="Times New Roman" w:cs="Times New Roman"/>
          <w:szCs w:val="24"/>
        </w:rPr>
        <w:t>Ναι.</w:t>
      </w:r>
    </w:p>
    <w:p w14:paraId="5D189DA6"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Ναι.</w:t>
      </w:r>
    </w:p>
    <w:p w14:paraId="5D189DA7"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5D189DA8"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Ναι.</w:t>
      </w:r>
    </w:p>
    <w:p w14:paraId="5D189DA9"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ΑΘΑΝΑΣΙΟΣ ΒΑΡΔΑΛΗΣ: </w:t>
      </w:r>
      <w:r>
        <w:rPr>
          <w:rFonts w:eastAsia="Times New Roman" w:cs="Times New Roman"/>
          <w:szCs w:val="24"/>
        </w:rPr>
        <w:t>Όχι.</w:t>
      </w:r>
    </w:p>
    <w:p w14:paraId="5D189DAA"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5D189DAB"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5D189DAC"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5D189DAD"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 το άρθρο 15 έγινε δεκτό ως έχει κατά πλειοψηφία.</w:t>
      </w:r>
    </w:p>
    <w:p w14:paraId="5D189DAE"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16 ως έχει;</w:t>
      </w:r>
    </w:p>
    <w:p w14:paraId="5D189DAF"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ΧΡΗΣΤΟΣ ΑΝΤΩΝΙΟΥ: </w:t>
      </w:r>
      <w:r>
        <w:rPr>
          <w:rFonts w:eastAsia="Times New Roman" w:cs="Times New Roman"/>
          <w:szCs w:val="24"/>
        </w:rPr>
        <w:t>Ναι.</w:t>
      </w:r>
    </w:p>
    <w:p w14:paraId="5D189DB0"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Ναι.</w:t>
      </w:r>
    </w:p>
    <w:p w14:paraId="5D189DB1"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5D189DB2"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Ναι.</w:t>
      </w:r>
    </w:p>
    <w:p w14:paraId="5D189DB3"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ΑΘΑΝΑΣΙΟΣ ΒΑΡΔ</w:t>
      </w:r>
      <w:r>
        <w:rPr>
          <w:rFonts w:eastAsia="Times New Roman" w:cs="Times New Roman"/>
          <w:b/>
          <w:szCs w:val="24"/>
        </w:rPr>
        <w:t xml:space="preserve">ΑΛΗΣ: </w:t>
      </w:r>
      <w:r>
        <w:rPr>
          <w:rFonts w:eastAsia="Times New Roman" w:cs="Times New Roman"/>
          <w:szCs w:val="24"/>
        </w:rPr>
        <w:t>Όχι.</w:t>
      </w:r>
    </w:p>
    <w:p w14:paraId="5D189DB4"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5D189DB5"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5D189DB6"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5D189DB7"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 το άρθρο 16 έγινε δεκτό ως έχει κατά πλειοψηφία.</w:t>
      </w:r>
    </w:p>
    <w:p w14:paraId="5D189DB8"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17 ως έχει;</w:t>
      </w:r>
    </w:p>
    <w:p w14:paraId="5D189DB9"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ΧΡΗΣΤΟΣ ΑΝΤΩΝΙΟΥ: </w:t>
      </w:r>
      <w:r>
        <w:rPr>
          <w:rFonts w:eastAsia="Times New Roman" w:cs="Times New Roman"/>
          <w:szCs w:val="24"/>
        </w:rPr>
        <w:t>Ναι.</w:t>
      </w:r>
    </w:p>
    <w:p w14:paraId="5D189DBA"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ΑΘΑΝΑΣΙΟ</w:t>
      </w:r>
      <w:r>
        <w:rPr>
          <w:rFonts w:eastAsia="Times New Roman" w:cs="Times New Roman"/>
          <w:b/>
          <w:szCs w:val="24"/>
        </w:rPr>
        <w:t xml:space="preserve">Σ ΜΠΟΥΡΑΣ: </w:t>
      </w:r>
      <w:r>
        <w:rPr>
          <w:rFonts w:eastAsia="Times New Roman" w:cs="Times New Roman"/>
          <w:szCs w:val="24"/>
        </w:rPr>
        <w:t>Ναι.</w:t>
      </w:r>
    </w:p>
    <w:p w14:paraId="5D189DBB"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5D189DBC"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Ναι.</w:t>
      </w:r>
    </w:p>
    <w:p w14:paraId="5D189DBD"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ΑΘΑΝΑΣΙΟΣ ΒΑΡΔΑΛΗΣ: </w:t>
      </w:r>
      <w:r>
        <w:rPr>
          <w:rFonts w:eastAsia="Times New Roman" w:cs="Times New Roman"/>
          <w:szCs w:val="24"/>
        </w:rPr>
        <w:t>Όχι.</w:t>
      </w:r>
    </w:p>
    <w:p w14:paraId="5D189DBE"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5D189DBF"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5D189DC0"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5D189DC1"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 το άρθρο 17 έγινε δεκτό ως έχει κατά πλειοψηφία.</w:t>
      </w:r>
    </w:p>
    <w:p w14:paraId="5D189DC2"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18 ως έχει;</w:t>
      </w:r>
    </w:p>
    <w:p w14:paraId="5D189DC3"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ΧΡΗΣΤΟΣ ΑΝΤΩΝΙΟΥ: </w:t>
      </w:r>
      <w:r>
        <w:rPr>
          <w:rFonts w:eastAsia="Times New Roman" w:cs="Times New Roman"/>
          <w:szCs w:val="24"/>
        </w:rPr>
        <w:t>Ναι.</w:t>
      </w:r>
    </w:p>
    <w:p w14:paraId="5D189DC4"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Ναι.</w:t>
      </w:r>
    </w:p>
    <w:p w14:paraId="5D189DC5"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5D189DC6"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Ναι.</w:t>
      </w:r>
    </w:p>
    <w:p w14:paraId="5D189DC7"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ΑΘΑΝΑΣΙΟΣ ΒΑΡΔΑΛΗΣ: </w:t>
      </w:r>
      <w:r>
        <w:rPr>
          <w:rFonts w:eastAsia="Times New Roman" w:cs="Times New Roman"/>
          <w:szCs w:val="24"/>
        </w:rPr>
        <w:t>Όχι.</w:t>
      </w:r>
    </w:p>
    <w:p w14:paraId="5D189DC8"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5D189DC9"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5D189DCA"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5D189DCB"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ΠΡΟΕΔΡΕΥ</w:t>
      </w:r>
      <w:r>
        <w:rPr>
          <w:rFonts w:eastAsia="Times New Roman" w:cs="Times New Roman"/>
          <w:b/>
          <w:szCs w:val="24"/>
        </w:rPr>
        <w:t xml:space="preserve">ΩΝ (Νικήτας Κακλαμάνης): </w:t>
      </w:r>
      <w:r>
        <w:rPr>
          <w:rFonts w:eastAsia="Times New Roman" w:cs="Times New Roman"/>
          <w:szCs w:val="24"/>
        </w:rPr>
        <w:t>Συνεπώς το άρθρο 18 έγινε δεκτό ως έχει κατά πλειοψηφία.</w:t>
      </w:r>
    </w:p>
    <w:p w14:paraId="5D189DCC"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19 ως έχει;</w:t>
      </w:r>
    </w:p>
    <w:p w14:paraId="5D189DCD"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ΧΡΗΣΤΟΣ ΑΝΤΩΝΙΟΥ: </w:t>
      </w:r>
      <w:r>
        <w:rPr>
          <w:rFonts w:eastAsia="Times New Roman" w:cs="Times New Roman"/>
          <w:szCs w:val="24"/>
        </w:rPr>
        <w:t>Ναι.</w:t>
      </w:r>
    </w:p>
    <w:p w14:paraId="5D189DCE"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Ναι.</w:t>
      </w:r>
    </w:p>
    <w:p w14:paraId="5D189DCF"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5D189DD0"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Ναι.</w:t>
      </w:r>
    </w:p>
    <w:p w14:paraId="5D189DD1"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ΑΘΑΝΑΣΙΟΣ ΒΑΡΔΑΛΗΣ: </w:t>
      </w:r>
      <w:r>
        <w:rPr>
          <w:rFonts w:eastAsia="Times New Roman" w:cs="Times New Roman"/>
          <w:szCs w:val="24"/>
        </w:rPr>
        <w:t>Όχι.</w:t>
      </w:r>
    </w:p>
    <w:p w14:paraId="5D189DD2"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5D189DD3"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5D189DD4"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5D189DD5"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 το άρθρο 19 έγινε δεκτό ως έχει κατά πλειοψηφία</w:t>
      </w:r>
      <w:r>
        <w:rPr>
          <w:rFonts w:eastAsia="Times New Roman" w:cs="Times New Roman"/>
          <w:szCs w:val="24"/>
        </w:rPr>
        <w:t>.</w:t>
      </w:r>
    </w:p>
    <w:p w14:paraId="5D189DD6" w14:textId="77777777" w:rsidR="00CB774E" w:rsidRDefault="00A25ABA">
      <w:pPr>
        <w:spacing w:after="0" w:line="600" w:lineRule="auto"/>
        <w:ind w:firstLine="720"/>
        <w:contextualSpacing/>
        <w:jc w:val="both"/>
        <w:rPr>
          <w:rFonts w:eastAsia="Times New Roman"/>
          <w:szCs w:val="24"/>
        </w:rPr>
      </w:pPr>
      <w:r>
        <w:rPr>
          <w:rFonts w:eastAsia="Times New Roman"/>
          <w:szCs w:val="24"/>
        </w:rPr>
        <w:t>Ερωτάται το Σώμα: Γίνεται δεκτό το άρθρο 20 ως έχει;</w:t>
      </w:r>
    </w:p>
    <w:p w14:paraId="5D189DD7"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ΧΡΗΣΤΟΣ ΑΝΤΩΝΙΟΥ: </w:t>
      </w:r>
      <w:r>
        <w:rPr>
          <w:rFonts w:eastAsia="Times New Roman"/>
          <w:szCs w:val="24"/>
        </w:rPr>
        <w:t xml:space="preserve">Ναι. </w:t>
      </w:r>
    </w:p>
    <w:p w14:paraId="5D189DD8" w14:textId="77777777" w:rsidR="00CB774E" w:rsidRDefault="00A25ABA">
      <w:pPr>
        <w:spacing w:after="0" w:line="600" w:lineRule="auto"/>
        <w:ind w:firstLine="720"/>
        <w:contextualSpacing/>
        <w:jc w:val="both"/>
        <w:rPr>
          <w:rFonts w:eastAsia="Times New Roman"/>
          <w:szCs w:val="24"/>
        </w:rPr>
      </w:pPr>
      <w:r>
        <w:rPr>
          <w:rFonts w:eastAsia="Times New Roman"/>
          <w:b/>
          <w:szCs w:val="24"/>
        </w:rPr>
        <w:t>ΑΘΑΝΑΣΙΟΣ ΜΠΟ</w:t>
      </w:r>
      <w:r>
        <w:rPr>
          <w:rFonts w:eastAsia="Times New Roman"/>
          <w:b/>
          <w:szCs w:val="24"/>
        </w:rPr>
        <w:t xml:space="preserve">ΥΡΑΣ: </w:t>
      </w:r>
      <w:r>
        <w:rPr>
          <w:rFonts w:eastAsia="Times New Roman"/>
          <w:szCs w:val="24"/>
        </w:rPr>
        <w:t xml:space="preserve">Ναι. </w:t>
      </w:r>
    </w:p>
    <w:p w14:paraId="5D189DD9"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ΓΕΩΡΓΙΟΣ ΓΕΡΜΕΝΗΣ: </w:t>
      </w:r>
      <w:r>
        <w:rPr>
          <w:rFonts w:eastAsia="Times New Roman"/>
          <w:szCs w:val="24"/>
        </w:rPr>
        <w:t xml:space="preserve">Όχι. </w:t>
      </w:r>
    </w:p>
    <w:p w14:paraId="5D189DDA"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ΒΑΣΙΛΕΙΟΣ ΚΕΓΚΕΡΟΓΛΟΥ: </w:t>
      </w:r>
      <w:r>
        <w:rPr>
          <w:rFonts w:eastAsia="Times New Roman"/>
          <w:szCs w:val="24"/>
        </w:rPr>
        <w:t xml:space="preserve">Ναι. </w:t>
      </w:r>
    </w:p>
    <w:p w14:paraId="5D189DDB" w14:textId="77777777" w:rsidR="00CB774E" w:rsidRDefault="00A25ABA">
      <w:pPr>
        <w:spacing w:after="0" w:line="600" w:lineRule="auto"/>
        <w:ind w:firstLine="720"/>
        <w:contextualSpacing/>
        <w:jc w:val="both"/>
        <w:rPr>
          <w:rFonts w:eastAsia="Times New Roman"/>
          <w:szCs w:val="24"/>
        </w:rPr>
      </w:pPr>
      <w:r>
        <w:rPr>
          <w:rFonts w:eastAsia="Times New Roman"/>
          <w:b/>
          <w:szCs w:val="24"/>
        </w:rPr>
        <w:lastRenderedPageBreak/>
        <w:t xml:space="preserve">ΑΘΑΝΑΣΙΟΣ ΒΑΡΔΑΛΗΣ: </w:t>
      </w:r>
      <w:r>
        <w:rPr>
          <w:rFonts w:eastAsia="Times New Roman"/>
          <w:szCs w:val="24"/>
        </w:rPr>
        <w:t xml:space="preserve">Όχι. </w:t>
      </w:r>
    </w:p>
    <w:p w14:paraId="5D189DDC"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ΣΠΥΡΙΔΩΝ ΔΑΝΕΛΛΗΣ: </w:t>
      </w:r>
      <w:r>
        <w:rPr>
          <w:rFonts w:eastAsia="Times New Roman"/>
          <w:szCs w:val="24"/>
        </w:rPr>
        <w:t xml:space="preserve">Ναι. </w:t>
      </w:r>
    </w:p>
    <w:p w14:paraId="5D189DDD"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ΔΗΜΗΤΡΙΟΣ ΚΑΜΜΕΝΟΣ: </w:t>
      </w:r>
      <w:r>
        <w:rPr>
          <w:rFonts w:eastAsia="Times New Roman"/>
          <w:szCs w:val="24"/>
        </w:rPr>
        <w:t>Ναι.</w:t>
      </w:r>
    </w:p>
    <w:p w14:paraId="5D189DDE" w14:textId="77777777" w:rsidR="00CB774E" w:rsidRDefault="00A25ABA">
      <w:pPr>
        <w:spacing w:after="0" w:line="600" w:lineRule="auto"/>
        <w:ind w:firstLine="720"/>
        <w:contextualSpacing/>
        <w:jc w:val="both"/>
        <w:rPr>
          <w:rFonts w:eastAsia="Times New Roman"/>
          <w:b/>
          <w:szCs w:val="24"/>
        </w:rPr>
      </w:pPr>
      <w:r>
        <w:rPr>
          <w:rFonts w:eastAsia="Times New Roman"/>
          <w:b/>
          <w:szCs w:val="24"/>
        </w:rPr>
        <w:t xml:space="preserve">ΙΩΑΝΝΗΣ ΣΑΡΙΔΗΣ: </w:t>
      </w:r>
      <w:r>
        <w:rPr>
          <w:rFonts w:eastAsia="Times New Roman"/>
          <w:szCs w:val="24"/>
        </w:rPr>
        <w:t>Ναι.</w:t>
      </w:r>
      <w:r>
        <w:rPr>
          <w:rFonts w:eastAsia="Times New Roman"/>
          <w:b/>
          <w:szCs w:val="24"/>
        </w:rPr>
        <w:t xml:space="preserve"> </w:t>
      </w:r>
    </w:p>
    <w:p w14:paraId="5D189DDF" w14:textId="77777777" w:rsidR="00CB774E" w:rsidRDefault="00A25ABA">
      <w:pPr>
        <w:spacing w:after="0"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Συνεπώς το άρθρο 20 έγινε δεκτό ως έχει κατά πλειοψηφία.</w:t>
      </w:r>
    </w:p>
    <w:p w14:paraId="5D189DE0" w14:textId="77777777" w:rsidR="00CB774E" w:rsidRDefault="00A25ABA">
      <w:pPr>
        <w:spacing w:after="0" w:line="600" w:lineRule="auto"/>
        <w:ind w:firstLine="720"/>
        <w:contextualSpacing/>
        <w:jc w:val="both"/>
        <w:rPr>
          <w:rFonts w:eastAsia="Times New Roman"/>
          <w:szCs w:val="24"/>
        </w:rPr>
      </w:pPr>
      <w:r>
        <w:rPr>
          <w:rFonts w:eastAsia="Times New Roman"/>
          <w:szCs w:val="24"/>
        </w:rPr>
        <w:t>Ερωτάται το Σώμα: Γίνεται δεκτό το άρθρο 21 ως έχει;</w:t>
      </w:r>
    </w:p>
    <w:p w14:paraId="5D189DE1"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ΧΡΗΣΤΟΣ ΑΝΤΩΝΙΟΥ: </w:t>
      </w:r>
      <w:r>
        <w:rPr>
          <w:rFonts w:eastAsia="Times New Roman"/>
          <w:szCs w:val="24"/>
        </w:rPr>
        <w:t xml:space="preserve">Ναι. </w:t>
      </w:r>
    </w:p>
    <w:p w14:paraId="5D189DE2"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ΑΘΑΝΑΣΙΟΣ ΜΠΟΥΡΑΣ: </w:t>
      </w:r>
      <w:r>
        <w:rPr>
          <w:rFonts w:eastAsia="Times New Roman"/>
          <w:szCs w:val="24"/>
        </w:rPr>
        <w:t xml:space="preserve">Ναι. </w:t>
      </w:r>
    </w:p>
    <w:p w14:paraId="5D189DE3"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ΓΕΩΡΓΙΟΣ ΓΕΡΜΕΝΗΣ: </w:t>
      </w:r>
      <w:r>
        <w:rPr>
          <w:rFonts w:eastAsia="Times New Roman"/>
          <w:szCs w:val="24"/>
        </w:rPr>
        <w:t xml:space="preserve">Όχι. </w:t>
      </w:r>
    </w:p>
    <w:p w14:paraId="5D189DE4"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ΒΑΣΙΛΕΙΟΣ ΚΕΓΚΕΡΟΓΛΟΥ: </w:t>
      </w:r>
      <w:r>
        <w:rPr>
          <w:rFonts w:eastAsia="Times New Roman"/>
          <w:szCs w:val="24"/>
        </w:rPr>
        <w:t xml:space="preserve">Ναι. </w:t>
      </w:r>
    </w:p>
    <w:p w14:paraId="5D189DE5" w14:textId="77777777" w:rsidR="00CB774E" w:rsidRDefault="00A25ABA">
      <w:pPr>
        <w:spacing w:after="0" w:line="600" w:lineRule="auto"/>
        <w:ind w:firstLine="720"/>
        <w:contextualSpacing/>
        <w:jc w:val="both"/>
        <w:rPr>
          <w:rFonts w:eastAsia="Times New Roman"/>
          <w:szCs w:val="24"/>
        </w:rPr>
      </w:pPr>
      <w:r>
        <w:rPr>
          <w:rFonts w:eastAsia="Times New Roman"/>
          <w:b/>
          <w:szCs w:val="24"/>
        </w:rPr>
        <w:lastRenderedPageBreak/>
        <w:t xml:space="preserve">ΑΘΑΝΑΣΙΟΣ ΒΑΡΔΑΛΗΣ: </w:t>
      </w:r>
      <w:r>
        <w:rPr>
          <w:rFonts w:eastAsia="Times New Roman"/>
          <w:szCs w:val="24"/>
        </w:rPr>
        <w:t xml:space="preserve">Όχι. </w:t>
      </w:r>
    </w:p>
    <w:p w14:paraId="5D189DE6"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ΣΠΥΡΙΔΩΝ ΔΑΝΕΛΛΗΣ: </w:t>
      </w:r>
      <w:r>
        <w:rPr>
          <w:rFonts w:eastAsia="Times New Roman"/>
          <w:szCs w:val="24"/>
        </w:rPr>
        <w:t xml:space="preserve">Ναι. </w:t>
      </w:r>
    </w:p>
    <w:p w14:paraId="5D189DE7"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ΔΗΜΗΤΡΙΟΣ ΚΑΜΜΕΝΟΣ: </w:t>
      </w:r>
      <w:r>
        <w:rPr>
          <w:rFonts w:eastAsia="Times New Roman"/>
          <w:szCs w:val="24"/>
        </w:rPr>
        <w:t>Ναι.</w:t>
      </w:r>
    </w:p>
    <w:p w14:paraId="5D189DE8" w14:textId="77777777" w:rsidR="00CB774E" w:rsidRDefault="00A25ABA">
      <w:pPr>
        <w:spacing w:after="0" w:line="600" w:lineRule="auto"/>
        <w:ind w:firstLine="720"/>
        <w:contextualSpacing/>
        <w:jc w:val="both"/>
        <w:rPr>
          <w:rFonts w:eastAsia="Times New Roman"/>
          <w:b/>
          <w:szCs w:val="24"/>
        </w:rPr>
      </w:pPr>
      <w:r>
        <w:rPr>
          <w:rFonts w:eastAsia="Times New Roman"/>
          <w:b/>
          <w:szCs w:val="24"/>
        </w:rPr>
        <w:t xml:space="preserve">ΙΩΑΝΝΗΣ ΣΑΡΙΔΗΣ: </w:t>
      </w:r>
      <w:r>
        <w:rPr>
          <w:rFonts w:eastAsia="Times New Roman"/>
          <w:szCs w:val="24"/>
        </w:rPr>
        <w:t>Ναι.</w:t>
      </w:r>
      <w:r>
        <w:rPr>
          <w:rFonts w:eastAsia="Times New Roman"/>
          <w:b/>
          <w:szCs w:val="24"/>
        </w:rPr>
        <w:t xml:space="preserve"> </w:t>
      </w:r>
    </w:p>
    <w:p w14:paraId="5D189DE9" w14:textId="77777777" w:rsidR="00CB774E" w:rsidRDefault="00A25ABA">
      <w:pPr>
        <w:spacing w:after="0"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Συνεπώς το άρθρο 21 έγινε δεκτό ως έχει κατά πλειοψηφία.</w:t>
      </w:r>
    </w:p>
    <w:p w14:paraId="5D189DEA" w14:textId="77777777" w:rsidR="00CB774E" w:rsidRDefault="00A25ABA">
      <w:pPr>
        <w:spacing w:after="0" w:line="600" w:lineRule="auto"/>
        <w:ind w:firstLine="720"/>
        <w:contextualSpacing/>
        <w:jc w:val="both"/>
        <w:rPr>
          <w:rFonts w:eastAsia="Times New Roman"/>
          <w:szCs w:val="24"/>
        </w:rPr>
      </w:pPr>
      <w:r>
        <w:rPr>
          <w:rFonts w:eastAsia="Times New Roman"/>
          <w:szCs w:val="24"/>
        </w:rPr>
        <w:t>Ερωτάται το Σώμα: Γίνεται δεκτό το άρθρο 22 ως έχει;</w:t>
      </w:r>
    </w:p>
    <w:p w14:paraId="5D189DEB"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ΧΡΗΣΤΟΣ ΑΝΤΩΝΙΟΥ: </w:t>
      </w:r>
      <w:r>
        <w:rPr>
          <w:rFonts w:eastAsia="Times New Roman"/>
          <w:szCs w:val="24"/>
        </w:rPr>
        <w:t xml:space="preserve">Ναι. </w:t>
      </w:r>
    </w:p>
    <w:p w14:paraId="5D189DEC"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ΑΘΑΝΑΣΙΟΣ ΜΠΟΥΡΑΣ: </w:t>
      </w:r>
      <w:r>
        <w:rPr>
          <w:rFonts w:eastAsia="Times New Roman"/>
          <w:szCs w:val="24"/>
        </w:rPr>
        <w:t xml:space="preserve">Ναι. </w:t>
      </w:r>
    </w:p>
    <w:p w14:paraId="5D189DED"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ΓΕΩΡΓΙΟΣ ΓΕΡΜΕΝΗΣ: </w:t>
      </w:r>
      <w:r>
        <w:rPr>
          <w:rFonts w:eastAsia="Times New Roman"/>
          <w:szCs w:val="24"/>
        </w:rPr>
        <w:t xml:space="preserve">Όχι. </w:t>
      </w:r>
    </w:p>
    <w:p w14:paraId="5D189DEE"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ΒΑΣΙΛΕΙΟΣ ΚΕΓΚΕΡΟΓΛΟΥ: </w:t>
      </w:r>
      <w:r>
        <w:rPr>
          <w:rFonts w:eastAsia="Times New Roman"/>
          <w:szCs w:val="24"/>
        </w:rPr>
        <w:t xml:space="preserve">Ναι. </w:t>
      </w:r>
    </w:p>
    <w:p w14:paraId="5D189DEF" w14:textId="77777777" w:rsidR="00CB774E" w:rsidRDefault="00A25ABA">
      <w:pPr>
        <w:spacing w:after="0" w:line="600" w:lineRule="auto"/>
        <w:ind w:firstLine="720"/>
        <w:contextualSpacing/>
        <w:jc w:val="both"/>
        <w:rPr>
          <w:rFonts w:eastAsia="Times New Roman"/>
          <w:szCs w:val="24"/>
        </w:rPr>
      </w:pPr>
      <w:r>
        <w:rPr>
          <w:rFonts w:eastAsia="Times New Roman"/>
          <w:b/>
          <w:szCs w:val="24"/>
        </w:rPr>
        <w:lastRenderedPageBreak/>
        <w:t xml:space="preserve">ΑΘΑΝΑΣΙΟΣ </w:t>
      </w:r>
      <w:r>
        <w:rPr>
          <w:rFonts w:eastAsia="Times New Roman"/>
          <w:b/>
          <w:szCs w:val="24"/>
        </w:rPr>
        <w:t xml:space="preserve">ΒΑΡΔΑΛΗΣ: </w:t>
      </w:r>
      <w:r>
        <w:rPr>
          <w:rFonts w:eastAsia="Times New Roman"/>
          <w:szCs w:val="24"/>
        </w:rPr>
        <w:t xml:space="preserve">Όχι. </w:t>
      </w:r>
    </w:p>
    <w:p w14:paraId="5D189DF0"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ΣΠΥΡΙΔΩΝ ΔΑΝΕΛΛΗΣ: </w:t>
      </w:r>
      <w:r>
        <w:rPr>
          <w:rFonts w:eastAsia="Times New Roman"/>
          <w:szCs w:val="24"/>
        </w:rPr>
        <w:t xml:space="preserve">Ναι. </w:t>
      </w:r>
    </w:p>
    <w:p w14:paraId="5D189DF1"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ΔΗΜΗΤΡΙΟΣ ΚΑΜΜΕΝΟΣ: </w:t>
      </w:r>
      <w:r>
        <w:rPr>
          <w:rFonts w:eastAsia="Times New Roman"/>
          <w:szCs w:val="24"/>
        </w:rPr>
        <w:t>Ναι.</w:t>
      </w:r>
    </w:p>
    <w:p w14:paraId="5D189DF2" w14:textId="77777777" w:rsidR="00CB774E" w:rsidRDefault="00A25ABA">
      <w:pPr>
        <w:spacing w:after="0" w:line="600" w:lineRule="auto"/>
        <w:ind w:firstLine="720"/>
        <w:contextualSpacing/>
        <w:jc w:val="both"/>
        <w:rPr>
          <w:rFonts w:eastAsia="Times New Roman"/>
          <w:b/>
          <w:szCs w:val="24"/>
        </w:rPr>
      </w:pPr>
      <w:r>
        <w:rPr>
          <w:rFonts w:eastAsia="Times New Roman"/>
          <w:b/>
          <w:szCs w:val="24"/>
        </w:rPr>
        <w:t xml:space="preserve">ΙΩΑΝΝΗΣ ΣΑΡΙΔΗΣ: </w:t>
      </w:r>
      <w:r>
        <w:rPr>
          <w:rFonts w:eastAsia="Times New Roman"/>
          <w:szCs w:val="24"/>
        </w:rPr>
        <w:t>Ναι.</w:t>
      </w:r>
      <w:r>
        <w:rPr>
          <w:rFonts w:eastAsia="Times New Roman"/>
          <w:b/>
          <w:szCs w:val="24"/>
        </w:rPr>
        <w:t xml:space="preserve"> </w:t>
      </w:r>
    </w:p>
    <w:p w14:paraId="5D189DF3" w14:textId="77777777" w:rsidR="00CB774E" w:rsidRDefault="00A25ABA">
      <w:pPr>
        <w:spacing w:after="0"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Συνεπώς το άρθρο 22 έγινε δεκτό ως έχει κατά πλειοψηφία.</w:t>
      </w:r>
    </w:p>
    <w:p w14:paraId="5D189DF4" w14:textId="77777777" w:rsidR="00CB774E" w:rsidRDefault="00A25ABA">
      <w:pPr>
        <w:spacing w:after="0" w:line="600" w:lineRule="auto"/>
        <w:ind w:firstLine="720"/>
        <w:contextualSpacing/>
        <w:jc w:val="both"/>
        <w:rPr>
          <w:rFonts w:eastAsia="Times New Roman"/>
          <w:szCs w:val="24"/>
        </w:rPr>
      </w:pPr>
      <w:r>
        <w:rPr>
          <w:rFonts w:eastAsia="Times New Roman"/>
          <w:szCs w:val="24"/>
        </w:rPr>
        <w:t>Ερωτάται το Σώμα: Γίνεται δεκτό το άρθρο 23 ως έχει;</w:t>
      </w:r>
    </w:p>
    <w:p w14:paraId="5D189DF5"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ΧΡΗΣΤΟΣ ΑΝΤΩΝΙΟΥ: </w:t>
      </w:r>
      <w:r>
        <w:rPr>
          <w:rFonts w:eastAsia="Times New Roman"/>
          <w:szCs w:val="24"/>
        </w:rPr>
        <w:t xml:space="preserve">Ναι. </w:t>
      </w:r>
    </w:p>
    <w:p w14:paraId="5D189DF6"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ΑΘΑΝΑΣΙΟΣ ΜΠΟΥΡΑΣ: </w:t>
      </w:r>
      <w:r>
        <w:rPr>
          <w:rFonts w:eastAsia="Times New Roman"/>
          <w:szCs w:val="24"/>
        </w:rPr>
        <w:t xml:space="preserve">Ναι. </w:t>
      </w:r>
    </w:p>
    <w:p w14:paraId="5D189DF7"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ΓΕΩΡΓΙΟΣ ΓΕΡΜΕΝΗΣ: </w:t>
      </w:r>
      <w:r>
        <w:rPr>
          <w:rFonts w:eastAsia="Times New Roman"/>
          <w:szCs w:val="24"/>
        </w:rPr>
        <w:t xml:space="preserve">Όχι. </w:t>
      </w:r>
    </w:p>
    <w:p w14:paraId="5D189DF8"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ΒΑΣΙΛΕΙΟΣ ΚΕΓΚΕΡΟΓΛΟΥ: </w:t>
      </w:r>
      <w:r>
        <w:rPr>
          <w:rFonts w:eastAsia="Times New Roman"/>
          <w:szCs w:val="24"/>
        </w:rPr>
        <w:t xml:space="preserve">Ναι. </w:t>
      </w:r>
    </w:p>
    <w:p w14:paraId="5D189DF9" w14:textId="77777777" w:rsidR="00CB774E" w:rsidRDefault="00A25ABA">
      <w:pPr>
        <w:spacing w:after="0" w:line="600" w:lineRule="auto"/>
        <w:ind w:firstLine="720"/>
        <w:contextualSpacing/>
        <w:jc w:val="both"/>
        <w:rPr>
          <w:rFonts w:eastAsia="Times New Roman"/>
          <w:szCs w:val="24"/>
        </w:rPr>
      </w:pPr>
      <w:r>
        <w:rPr>
          <w:rFonts w:eastAsia="Times New Roman"/>
          <w:b/>
          <w:szCs w:val="24"/>
        </w:rPr>
        <w:lastRenderedPageBreak/>
        <w:t xml:space="preserve">ΑΘΑΝΑΣΙΟΣ ΒΑΡΔΑΛΗΣ: </w:t>
      </w:r>
      <w:r>
        <w:rPr>
          <w:rFonts w:eastAsia="Times New Roman"/>
          <w:szCs w:val="24"/>
        </w:rPr>
        <w:t xml:space="preserve">Όχι. </w:t>
      </w:r>
    </w:p>
    <w:p w14:paraId="5D189DFA"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ΣΠΥΡΙΔΩΝ ΔΑΝΕΛΛΗΣ: </w:t>
      </w:r>
      <w:r>
        <w:rPr>
          <w:rFonts w:eastAsia="Times New Roman"/>
          <w:szCs w:val="24"/>
        </w:rPr>
        <w:t xml:space="preserve">Ναι. </w:t>
      </w:r>
    </w:p>
    <w:p w14:paraId="5D189DFB"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ΔΗΜΗΤΡΙΟΣ ΚΑΜΜΕΝΟΣ: </w:t>
      </w:r>
      <w:r>
        <w:rPr>
          <w:rFonts w:eastAsia="Times New Roman"/>
          <w:szCs w:val="24"/>
        </w:rPr>
        <w:t>Ναι.</w:t>
      </w:r>
    </w:p>
    <w:p w14:paraId="5D189DFC" w14:textId="77777777" w:rsidR="00CB774E" w:rsidRDefault="00A25ABA">
      <w:pPr>
        <w:spacing w:after="0" w:line="600" w:lineRule="auto"/>
        <w:ind w:firstLine="720"/>
        <w:contextualSpacing/>
        <w:jc w:val="both"/>
        <w:rPr>
          <w:rFonts w:eastAsia="Times New Roman"/>
          <w:b/>
          <w:szCs w:val="24"/>
        </w:rPr>
      </w:pPr>
      <w:r>
        <w:rPr>
          <w:rFonts w:eastAsia="Times New Roman"/>
          <w:b/>
          <w:szCs w:val="24"/>
        </w:rPr>
        <w:t xml:space="preserve">ΙΩΑΝΝΗΣ ΣΑΡΙΔΗΣ: </w:t>
      </w:r>
      <w:r>
        <w:rPr>
          <w:rFonts w:eastAsia="Times New Roman"/>
          <w:szCs w:val="24"/>
        </w:rPr>
        <w:t>Ναι.</w:t>
      </w:r>
      <w:r>
        <w:rPr>
          <w:rFonts w:eastAsia="Times New Roman"/>
          <w:b/>
          <w:szCs w:val="24"/>
        </w:rPr>
        <w:t xml:space="preserve"> </w:t>
      </w:r>
    </w:p>
    <w:p w14:paraId="5D189DFD" w14:textId="77777777" w:rsidR="00CB774E" w:rsidRDefault="00A25ABA">
      <w:pPr>
        <w:spacing w:after="0"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Συνεπώς</w:t>
      </w:r>
      <w:r>
        <w:rPr>
          <w:rFonts w:eastAsia="Times New Roman"/>
          <w:szCs w:val="24"/>
        </w:rPr>
        <w:t xml:space="preserve"> το άρθρο 23 έγινε δεκτό ως έχει κατά πλειοψηφία.</w:t>
      </w:r>
    </w:p>
    <w:p w14:paraId="5D189DFE" w14:textId="77777777" w:rsidR="00CB774E" w:rsidRDefault="00A25ABA">
      <w:pPr>
        <w:spacing w:after="0" w:line="600" w:lineRule="auto"/>
        <w:ind w:firstLine="720"/>
        <w:contextualSpacing/>
        <w:jc w:val="both"/>
        <w:rPr>
          <w:rFonts w:eastAsia="Times New Roman"/>
          <w:szCs w:val="24"/>
        </w:rPr>
      </w:pPr>
      <w:r>
        <w:rPr>
          <w:rFonts w:eastAsia="Times New Roman"/>
          <w:szCs w:val="24"/>
        </w:rPr>
        <w:t>Ερωτάται το Σώμα: Γίνεται δεκτό το άρθρο 24 ως έχει;</w:t>
      </w:r>
    </w:p>
    <w:p w14:paraId="5D189DFF"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ΧΡΗΣΤΟΣ ΑΝΤΩΝΙΟΥ: </w:t>
      </w:r>
      <w:r>
        <w:rPr>
          <w:rFonts w:eastAsia="Times New Roman"/>
          <w:szCs w:val="24"/>
        </w:rPr>
        <w:t xml:space="preserve">Ναι. </w:t>
      </w:r>
    </w:p>
    <w:p w14:paraId="5D189E00"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ΑΘΑΝΑΣΙΟΣ ΜΠΟΥΡΑΣ: </w:t>
      </w:r>
      <w:r>
        <w:rPr>
          <w:rFonts w:eastAsia="Times New Roman"/>
          <w:szCs w:val="24"/>
        </w:rPr>
        <w:t xml:space="preserve">Ναι. </w:t>
      </w:r>
    </w:p>
    <w:p w14:paraId="5D189E01"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ΓΕΩΡΓΙΟΣ ΓΕΡΜΕΝΗΣ: </w:t>
      </w:r>
      <w:r>
        <w:rPr>
          <w:rFonts w:eastAsia="Times New Roman"/>
          <w:szCs w:val="24"/>
        </w:rPr>
        <w:t xml:space="preserve">Όχι. </w:t>
      </w:r>
    </w:p>
    <w:p w14:paraId="5D189E02"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ΒΑΣΙΛΕΙΟΣ ΚΕΓΚΕΡΟΓΛΟΥ: </w:t>
      </w:r>
      <w:r>
        <w:rPr>
          <w:rFonts w:eastAsia="Times New Roman"/>
          <w:szCs w:val="24"/>
        </w:rPr>
        <w:t xml:space="preserve">Ναι. </w:t>
      </w:r>
    </w:p>
    <w:p w14:paraId="5D189E03" w14:textId="77777777" w:rsidR="00CB774E" w:rsidRDefault="00A25ABA">
      <w:pPr>
        <w:spacing w:after="0" w:line="600" w:lineRule="auto"/>
        <w:ind w:firstLine="720"/>
        <w:contextualSpacing/>
        <w:jc w:val="both"/>
        <w:rPr>
          <w:rFonts w:eastAsia="Times New Roman"/>
          <w:szCs w:val="24"/>
        </w:rPr>
      </w:pPr>
      <w:r>
        <w:rPr>
          <w:rFonts w:eastAsia="Times New Roman"/>
          <w:b/>
          <w:szCs w:val="24"/>
        </w:rPr>
        <w:lastRenderedPageBreak/>
        <w:t xml:space="preserve">ΑΘΑΝΑΣΙΟΣ ΒΑΡΔΑΛΗΣ: </w:t>
      </w:r>
      <w:r>
        <w:rPr>
          <w:rFonts w:eastAsia="Times New Roman"/>
          <w:szCs w:val="24"/>
        </w:rPr>
        <w:t xml:space="preserve">Όχι. </w:t>
      </w:r>
    </w:p>
    <w:p w14:paraId="5D189E04"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ΣΠΥΡΙΔΩΝ ΔΑΝΕΛΛΗΣ: </w:t>
      </w:r>
      <w:r>
        <w:rPr>
          <w:rFonts w:eastAsia="Times New Roman"/>
          <w:szCs w:val="24"/>
        </w:rPr>
        <w:t xml:space="preserve">Ναι. </w:t>
      </w:r>
    </w:p>
    <w:p w14:paraId="5D189E05"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ΔΗΜΗΤΡΙΟΣ ΚΑΜΜΕΝΟΣ: </w:t>
      </w:r>
      <w:r>
        <w:rPr>
          <w:rFonts w:eastAsia="Times New Roman"/>
          <w:szCs w:val="24"/>
        </w:rPr>
        <w:t>Ναι.</w:t>
      </w:r>
    </w:p>
    <w:p w14:paraId="5D189E06" w14:textId="77777777" w:rsidR="00CB774E" w:rsidRDefault="00A25ABA">
      <w:pPr>
        <w:spacing w:after="0" w:line="600" w:lineRule="auto"/>
        <w:ind w:firstLine="720"/>
        <w:contextualSpacing/>
        <w:jc w:val="both"/>
        <w:rPr>
          <w:rFonts w:eastAsia="Times New Roman"/>
          <w:b/>
          <w:szCs w:val="24"/>
        </w:rPr>
      </w:pPr>
      <w:r>
        <w:rPr>
          <w:rFonts w:eastAsia="Times New Roman"/>
          <w:b/>
          <w:szCs w:val="24"/>
        </w:rPr>
        <w:t xml:space="preserve">ΙΩΑΝΝΗΣ ΣΑΡΙΔΗΣ: </w:t>
      </w:r>
      <w:r>
        <w:rPr>
          <w:rFonts w:eastAsia="Times New Roman"/>
          <w:szCs w:val="24"/>
        </w:rPr>
        <w:t>Ναι.</w:t>
      </w:r>
      <w:r>
        <w:rPr>
          <w:rFonts w:eastAsia="Times New Roman"/>
          <w:b/>
          <w:szCs w:val="24"/>
        </w:rPr>
        <w:t xml:space="preserve"> </w:t>
      </w:r>
    </w:p>
    <w:p w14:paraId="5D189E07" w14:textId="77777777" w:rsidR="00CB774E" w:rsidRDefault="00A25ABA">
      <w:pPr>
        <w:spacing w:after="0"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Συνεπώς το άρθρο 24 έγινε δεκτό ως έχει κατά πλειοψηφία.</w:t>
      </w:r>
    </w:p>
    <w:p w14:paraId="5D189E08" w14:textId="77777777" w:rsidR="00CB774E" w:rsidRDefault="00A25ABA">
      <w:pPr>
        <w:spacing w:after="0" w:line="600" w:lineRule="auto"/>
        <w:ind w:firstLine="720"/>
        <w:contextualSpacing/>
        <w:jc w:val="both"/>
        <w:rPr>
          <w:rFonts w:eastAsia="Times New Roman"/>
          <w:szCs w:val="24"/>
        </w:rPr>
      </w:pPr>
      <w:r>
        <w:rPr>
          <w:rFonts w:eastAsia="Times New Roman"/>
          <w:szCs w:val="24"/>
        </w:rPr>
        <w:t>Ερωτάται το Σώμα: Γίνεται δεκτό το άρθρο 25 ως έχει;</w:t>
      </w:r>
    </w:p>
    <w:p w14:paraId="5D189E09"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ΧΡΗΣΤΟΣ ΑΝΤΩΝΙΟΥ: </w:t>
      </w:r>
      <w:r>
        <w:rPr>
          <w:rFonts w:eastAsia="Times New Roman"/>
          <w:szCs w:val="24"/>
        </w:rPr>
        <w:t xml:space="preserve">Ναι. </w:t>
      </w:r>
    </w:p>
    <w:p w14:paraId="5D189E0A"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ΑΘΑΝΑΣΙΟΣ ΜΠΟΥΡΑΣ: </w:t>
      </w:r>
      <w:r>
        <w:rPr>
          <w:rFonts w:eastAsia="Times New Roman"/>
          <w:szCs w:val="24"/>
        </w:rPr>
        <w:t xml:space="preserve">Ναι. </w:t>
      </w:r>
    </w:p>
    <w:p w14:paraId="5D189E0B" w14:textId="77777777" w:rsidR="00CB774E" w:rsidRDefault="00A25ABA">
      <w:pPr>
        <w:spacing w:after="0" w:line="600" w:lineRule="auto"/>
        <w:ind w:firstLine="720"/>
        <w:contextualSpacing/>
        <w:jc w:val="both"/>
        <w:rPr>
          <w:rFonts w:eastAsia="Times New Roman"/>
          <w:szCs w:val="24"/>
        </w:rPr>
      </w:pPr>
      <w:r>
        <w:rPr>
          <w:rFonts w:eastAsia="Times New Roman"/>
          <w:b/>
          <w:szCs w:val="24"/>
        </w:rPr>
        <w:t>ΓΕΩΡΓΙΟΣ ΓΕΡΜΕΝ</w:t>
      </w:r>
      <w:r>
        <w:rPr>
          <w:rFonts w:eastAsia="Times New Roman"/>
          <w:b/>
          <w:szCs w:val="24"/>
        </w:rPr>
        <w:t xml:space="preserve">ΗΣ: </w:t>
      </w:r>
      <w:r>
        <w:rPr>
          <w:rFonts w:eastAsia="Times New Roman"/>
          <w:szCs w:val="24"/>
        </w:rPr>
        <w:t xml:space="preserve">Όχι. </w:t>
      </w:r>
    </w:p>
    <w:p w14:paraId="5D189E0C"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ΒΑΣΙΛΕΙΟΣ ΚΕΓΚΕΡΟΓΛΟΥ: </w:t>
      </w:r>
      <w:r>
        <w:rPr>
          <w:rFonts w:eastAsia="Times New Roman"/>
          <w:szCs w:val="24"/>
        </w:rPr>
        <w:t xml:space="preserve">Ναι. </w:t>
      </w:r>
    </w:p>
    <w:p w14:paraId="5D189E0D" w14:textId="77777777" w:rsidR="00CB774E" w:rsidRDefault="00A25ABA">
      <w:pPr>
        <w:spacing w:after="0" w:line="600" w:lineRule="auto"/>
        <w:ind w:firstLine="720"/>
        <w:contextualSpacing/>
        <w:jc w:val="both"/>
        <w:rPr>
          <w:rFonts w:eastAsia="Times New Roman"/>
          <w:szCs w:val="24"/>
        </w:rPr>
      </w:pPr>
      <w:r>
        <w:rPr>
          <w:rFonts w:eastAsia="Times New Roman"/>
          <w:b/>
          <w:szCs w:val="24"/>
        </w:rPr>
        <w:lastRenderedPageBreak/>
        <w:t xml:space="preserve">ΑΘΑΝΑΣΙΟΣ ΒΑΡΔΑΛΗΣ: </w:t>
      </w:r>
      <w:r>
        <w:rPr>
          <w:rFonts w:eastAsia="Times New Roman"/>
          <w:szCs w:val="24"/>
        </w:rPr>
        <w:t xml:space="preserve">Όχι. </w:t>
      </w:r>
    </w:p>
    <w:p w14:paraId="5D189E0E"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ΣΠΥΡΙΔΩΝ ΔΑΝΕΛΛΗΣ: </w:t>
      </w:r>
      <w:r>
        <w:rPr>
          <w:rFonts w:eastAsia="Times New Roman"/>
          <w:szCs w:val="24"/>
        </w:rPr>
        <w:t xml:space="preserve">Ναι. </w:t>
      </w:r>
    </w:p>
    <w:p w14:paraId="5D189E0F"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ΔΗΜΗΤΡΙΟΣ ΚΑΜΜΕΝΟΣ: </w:t>
      </w:r>
      <w:r>
        <w:rPr>
          <w:rFonts w:eastAsia="Times New Roman"/>
          <w:szCs w:val="24"/>
        </w:rPr>
        <w:t>Ναι.</w:t>
      </w:r>
    </w:p>
    <w:p w14:paraId="5D189E10" w14:textId="77777777" w:rsidR="00CB774E" w:rsidRDefault="00A25ABA">
      <w:pPr>
        <w:spacing w:after="0" w:line="600" w:lineRule="auto"/>
        <w:ind w:firstLine="720"/>
        <w:contextualSpacing/>
        <w:jc w:val="both"/>
        <w:rPr>
          <w:rFonts w:eastAsia="Times New Roman"/>
          <w:b/>
          <w:szCs w:val="24"/>
        </w:rPr>
      </w:pPr>
      <w:r>
        <w:rPr>
          <w:rFonts w:eastAsia="Times New Roman"/>
          <w:b/>
          <w:szCs w:val="24"/>
        </w:rPr>
        <w:t xml:space="preserve">ΙΩΑΝΝΗΣ ΣΑΡΙΔΗΣ: </w:t>
      </w:r>
      <w:r>
        <w:rPr>
          <w:rFonts w:eastAsia="Times New Roman"/>
          <w:szCs w:val="24"/>
        </w:rPr>
        <w:t>Ναι.</w:t>
      </w:r>
      <w:r>
        <w:rPr>
          <w:rFonts w:eastAsia="Times New Roman"/>
          <w:b/>
          <w:szCs w:val="24"/>
        </w:rPr>
        <w:t xml:space="preserve"> </w:t>
      </w:r>
    </w:p>
    <w:p w14:paraId="5D189E11" w14:textId="77777777" w:rsidR="00CB774E" w:rsidRDefault="00A25ABA">
      <w:pPr>
        <w:spacing w:after="0"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Συνεπώς το άρθρο 25 έγινε δεκτό ως έχει κατά πλειοψηφία.</w:t>
      </w:r>
    </w:p>
    <w:p w14:paraId="5D189E12" w14:textId="77777777" w:rsidR="00CB774E" w:rsidRDefault="00A25ABA">
      <w:pPr>
        <w:spacing w:after="0" w:line="600" w:lineRule="auto"/>
        <w:ind w:firstLine="720"/>
        <w:contextualSpacing/>
        <w:jc w:val="both"/>
        <w:rPr>
          <w:rFonts w:eastAsia="Times New Roman"/>
          <w:szCs w:val="24"/>
        </w:rPr>
      </w:pPr>
      <w:r>
        <w:rPr>
          <w:rFonts w:eastAsia="Times New Roman"/>
          <w:szCs w:val="24"/>
        </w:rPr>
        <w:t>Ερωτάται το Σώμα: Γίνεται δε</w:t>
      </w:r>
      <w:r>
        <w:rPr>
          <w:rFonts w:eastAsia="Times New Roman"/>
          <w:szCs w:val="24"/>
        </w:rPr>
        <w:t>κτό το άρθρο 26 ως έχει;</w:t>
      </w:r>
    </w:p>
    <w:p w14:paraId="5D189E13"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ΧΡΗΣΤΟΣ ΑΝΤΩΝΙΟΥ: </w:t>
      </w:r>
      <w:r>
        <w:rPr>
          <w:rFonts w:eastAsia="Times New Roman"/>
          <w:szCs w:val="24"/>
        </w:rPr>
        <w:t xml:space="preserve">Ναι. </w:t>
      </w:r>
    </w:p>
    <w:p w14:paraId="5D189E14"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ΑΘΑΝΑΣΙΟΣ ΜΠΟΥΡΑΣ: </w:t>
      </w:r>
      <w:r>
        <w:rPr>
          <w:rFonts w:eastAsia="Times New Roman"/>
          <w:szCs w:val="24"/>
        </w:rPr>
        <w:t xml:space="preserve">Ναι. </w:t>
      </w:r>
    </w:p>
    <w:p w14:paraId="5D189E15"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ΓΕΩΡΓΙΟΣ ΓΕΡΜΕΝΗΣ: </w:t>
      </w:r>
      <w:r>
        <w:rPr>
          <w:rFonts w:eastAsia="Times New Roman"/>
          <w:szCs w:val="24"/>
        </w:rPr>
        <w:t xml:space="preserve">Όχι. </w:t>
      </w:r>
    </w:p>
    <w:p w14:paraId="5D189E16"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ΒΑΣΙΛΕΙΟΣ ΚΕΓΚΕΡΟΓΛΟΥ: </w:t>
      </w:r>
      <w:r>
        <w:rPr>
          <w:rFonts w:eastAsia="Times New Roman"/>
          <w:szCs w:val="24"/>
        </w:rPr>
        <w:t xml:space="preserve">Ναι. </w:t>
      </w:r>
    </w:p>
    <w:p w14:paraId="5D189E17" w14:textId="77777777" w:rsidR="00CB774E" w:rsidRDefault="00A25ABA">
      <w:pPr>
        <w:spacing w:after="0" w:line="600" w:lineRule="auto"/>
        <w:ind w:firstLine="720"/>
        <w:contextualSpacing/>
        <w:jc w:val="both"/>
        <w:rPr>
          <w:rFonts w:eastAsia="Times New Roman"/>
          <w:szCs w:val="24"/>
        </w:rPr>
      </w:pPr>
      <w:r>
        <w:rPr>
          <w:rFonts w:eastAsia="Times New Roman"/>
          <w:b/>
          <w:szCs w:val="24"/>
        </w:rPr>
        <w:lastRenderedPageBreak/>
        <w:t xml:space="preserve">ΑΘΑΝΑΣΙΟΣ ΒΑΡΔΑΛΗΣ: </w:t>
      </w:r>
      <w:r>
        <w:rPr>
          <w:rFonts w:eastAsia="Times New Roman"/>
          <w:szCs w:val="24"/>
        </w:rPr>
        <w:t xml:space="preserve">Όχι. </w:t>
      </w:r>
    </w:p>
    <w:p w14:paraId="5D189E18"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ΣΠΥΡΙΔΩΝ ΔΑΝΕΛΛΗΣ: </w:t>
      </w:r>
      <w:r>
        <w:rPr>
          <w:rFonts w:eastAsia="Times New Roman"/>
          <w:szCs w:val="24"/>
        </w:rPr>
        <w:t xml:space="preserve">Ναι. </w:t>
      </w:r>
    </w:p>
    <w:p w14:paraId="5D189E19"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ΔΗΜΗΤΡΙΟΣ ΚΑΜΜΕΝΟΣ: </w:t>
      </w:r>
      <w:r>
        <w:rPr>
          <w:rFonts w:eastAsia="Times New Roman"/>
          <w:szCs w:val="24"/>
        </w:rPr>
        <w:t>Ναι.</w:t>
      </w:r>
    </w:p>
    <w:p w14:paraId="5D189E1A" w14:textId="77777777" w:rsidR="00CB774E" w:rsidRDefault="00A25ABA">
      <w:pPr>
        <w:spacing w:after="0" w:line="600" w:lineRule="auto"/>
        <w:ind w:firstLine="720"/>
        <w:contextualSpacing/>
        <w:jc w:val="both"/>
        <w:rPr>
          <w:rFonts w:eastAsia="Times New Roman"/>
          <w:b/>
          <w:szCs w:val="24"/>
        </w:rPr>
      </w:pPr>
      <w:r>
        <w:rPr>
          <w:rFonts w:eastAsia="Times New Roman"/>
          <w:b/>
          <w:szCs w:val="24"/>
        </w:rPr>
        <w:t xml:space="preserve">ΙΩΑΝΝΗΣ ΣΑΡΙΔΗΣ: </w:t>
      </w:r>
      <w:r>
        <w:rPr>
          <w:rFonts w:eastAsia="Times New Roman"/>
          <w:szCs w:val="24"/>
        </w:rPr>
        <w:t>Ναι.</w:t>
      </w:r>
      <w:r>
        <w:rPr>
          <w:rFonts w:eastAsia="Times New Roman"/>
          <w:b/>
          <w:szCs w:val="24"/>
        </w:rPr>
        <w:t xml:space="preserve"> </w:t>
      </w:r>
    </w:p>
    <w:p w14:paraId="5D189E1B"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ΠΡΟΕΔΡΕΥΩΝ (Νικήτας </w:t>
      </w:r>
      <w:r>
        <w:rPr>
          <w:rFonts w:eastAsia="Times New Roman"/>
          <w:b/>
          <w:szCs w:val="24"/>
        </w:rPr>
        <w:t>Κακλαμάνης):</w:t>
      </w:r>
      <w:r>
        <w:rPr>
          <w:rFonts w:eastAsia="Times New Roman"/>
          <w:szCs w:val="24"/>
        </w:rPr>
        <w:t xml:space="preserve"> Συνεπώς το άρθρο 26 έγινε δεκτό ως έχει κατά πλειοψηφία.</w:t>
      </w:r>
    </w:p>
    <w:p w14:paraId="5D189E1C" w14:textId="77777777" w:rsidR="00CB774E" w:rsidRDefault="00A25ABA">
      <w:pPr>
        <w:spacing w:after="0" w:line="600" w:lineRule="auto"/>
        <w:ind w:firstLine="720"/>
        <w:contextualSpacing/>
        <w:jc w:val="both"/>
        <w:rPr>
          <w:rFonts w:eastAsia="Times New Roman"/>
          <w:szCs w:val="24"/>
        </w:rPr>
      </w:pPr>
      <w:r>
        <w:rPr>
          <w:rFonts w:eastAsia="Times New Roman"/>
          <w:szCs w:val="24"/>
        </w:rPr>
        <w:t>Ερωτάται το Σώμα: Γίνεται δεκτό το άρθρο 27 ως έχει;</w:t>
      </w:r>
    </w:p>
    <w:p w14:paraId="5D189E1D"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ΧΡΗΣΤΟΣ ΑΝΤΩΝΙΟΥ: </w:t>
      </w:r>
      <w:r>
        <w:rPr>
          <w:rFonts w:eastAsia="Times New Roman"/>
          <w:szCs w:val="24"/>
        </w:rPr>
        <w:t xml:space="preserve">Ναι. </w:t>
      </w:r>
    </w:p>
    <w:p w14:paraId="5D189E1E"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ΑΘΑΝΑΣΙΟΣ ΜΠΟΥΡΑΣ: </w:t>
      </w:r>
      <w:r>
        <w:rPr>
          <w:rFonts w:eastAsia="Times New Roman"/>
          <w:szCs w:val="24"/>
        </w:rPr>
        <w:t xml:space="preserve">Ναι. </w:t>
      </w:r>
    </w:p>
    <w:p w14:paraId="5D189E1F"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ΓΕΩΡΓΙΟΣ ΓΕΡΜΕΝΗΣ: </w:t>
      </w:r>
      <w:r>
        <w:rPr>
          <w:rFonts w:eastAsia="Times New Roman"/>
          <w:szCs w:val="24"/>
        </w:rPr>
        <w:t xml:space="preserve">Όχι. </w:t>
      </w:r>
    </w:p>
    <w:p w14:paraId="5D189E20"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ΒΑΣΙΛΕΙΟΣ ΚΕΓΚΕΡΟΓΛΟΥ: </w:t>
      </w:r>
      <w:r>
        <w:rPr>
          <w:rFonts w:eastAsia="Times New Roman"/>
          <w:szCs w:val="24"/>
        </w:rPr>
        <w:t xml:space="preserve">Ναι. </w:t>
      </w:r>
    </w:p>
    <w:p w14:paraId="5D189E21" w14:textId="77777777" w:rsidR="00CB774E" w:rsidRDefault="00A25ABA">
      <w:pPr>
        <w:spacing w:after="0" w:line="600" w:lineRule="auto"/>
        <w:ind w:firstLine="720"/>
        <w:contextualSpacing/>
        <w:jc w:val="both"/>
        <w:rPr>
          <w:rFonts w:eastAsia="Times New Roman"/>
          <w:szCs w:val="24"/>
        </w:rPr>
      </w:pPr>
      <w:r>
        <w:rPr>
          <w:rFonts w:eastAsia="Times New Roman"/>
          <w:b/>
          <w:szCs w:val="24"/>
        </w:rPr>
        <w:lastRenderedPageBreak/>
        <w:t xml:space="preserve">ΑΘΑΝΑΣΙΟΣ ΒΑΡΔΑΛΗΣ: </w:t>
      </w:r>
      <w:r>
        <w:rPr>
          <w:rFonts w:eastAsia="Times New Roman"/>
          <w:szCs w:val="24"/>
        </w:rPr>
        <w:t xml:space="preserve">Όχι. </w:t>
      </w:r>
    </w:p>
    <w:p w14:paraId="5D189E22"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ΣΠΥΡΙΔΩΝ ΔΑΝΕΛΛΗΣ: </w:t>
      </w:r>
      <w:r>
        <w:rPr>
          <w:rFonts w:eastAsia="Times New Roman"/>
          <w:szCs w:val="24"/>
        </w:rPr>
        <w:t xml:space="preserve">Ναι. </w:t>
      </w:r>
    </w:p>
    <w:p w14:paraId="5D189E23"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ΔΗΜΗΤΡΙΟΣ ΚΑΜΜΕΝΟΣ: </w:t>
      </w:r>
      <w:r>
        <w:rPr>
          <w:rFonts w:eastAsia="Times New Roman"/>
          <w:szCs w:val="24"/>
        </w:rPr>
        <w:t>Ναι.</w:t>
      </w:r>
    </w:p>
    <w:p w14:paraId="5D189E24" w14:textId="77777777" w:rsidR="00CB774E" w:rsidRDefault="00A25ABA">
      <w:pPr>
        <w:spacing w:after="0" w:line="600" w:lineRule="auto"/>
        <w:ind w:firstLine="720"/>
        <w:contextualSpacing/>
        <w:jc w:val="both"/>
        <w:rPr>
          <w:rFonts w:eastAsia="Times New Roman"/>
          <w:b/>
          <w:szCs w:val="24"/>
        </w:rPr>
      </w:pPr>
      <w:r>
        <w:rPr>
          <w:rFonts w:eastAsia="Times New Roman"/>
          <w:b/>
          <w:szCs w:val="24"/>
        </w:rPr>
        <w:t xml:space="preserve">ΙΩΑΝΝΗΣ ΣΑΡΙΔΗΣ: </w:t>
      </w:r>
      <w:r>
        <w:rPr>
          <w:rFonts w:eastAsia="Times New Roman"/>
          <w:szCs w:val="24"/>
        </w:rPr>
        <w:t>Ναι.</w:t>
      </w:r>
      <w:r>
        <w:rPr>
          <w:rFonts w:eastAsia="Times New Roman"/>
          <w:b/>
          <w:szCs w:val="24"/>
        </w:rPr>
        <w:t xml:space="preserve"> </w:t>
      </w:r>
    </w:p>
    <w:p w14:paraId="5D189E25" w14:textId="77777777" w:rsidR="00CB774E" w:rsidRDefault="00A25ABA">
      <w:pPr>
        <w:spacing w:after="0"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Συνεπώς το άρθρο 27 έγινε δεκτό ως έχει κατά πλειοψηφία.</w:t>
      </w:r>
    </w:p>
    <w:p w14:paraId="5D189E26" w14:textId="77777777" w:rsidR="00CB774E" w:rsidRDefault="00A25ABA">
      <w:pPr>
        <w:spacing w:after="0" w:line="600" w:lineRule="auto"/>
        <w:ind w:firstLine="720"/>
        <w:contextualSpacing/>
        <w:jc w:val="both"/>
        <w:rPr>
          <w:rFonts w:eastAsia="Times New Roman"/>
          <w:szCs w:val="24"/>
        </w:rPr>
      </w:pPr>
      <w:r>
        <w:rPr>
          <w:rFonts w:eastAsia="Times New Roman"/>
          <w:szCs w:val="24"/>
        </w:rPr>
        <w:t>Ερωτάται το Σώμα: Γίνεται δεκτό το άρθρο 28 ως έχει;</w:t>
      </w:r>
    </w:p>
    <w:p w14:paraId="5D189E27"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ΧΡΗΣΤΟΣ ΑΝΤΩΝΙΟΥ: </w:t>
      </w:r>
      <w:r>
        <w:rPr>
          <w:rFonts w:eastAsia="Times New Roman"/>
          <w:szCs w:val="24"/>
        </w:rPr>
        <w:t xml:space="preserve">Ναι. </w:t>
      </w:r>
    </w:p>
    <w:p w14:paraId="5D189E28" w14:textId="77777777" w:rsidR="00CB774E" w:rsidRDefault="00A25ABA">
      <w:pPr>
        <w:spacing w:after="0" w:line="600" w:lineRule="auto"/>
        <w:ind w:firstLine="720"/>
        <w:contextualSpacing/>
        <w:jc w:val="both"/>
        <w:rPr>
          <w:rFonts w:eastAsia="Times New Roman"/>
          <w:szCs w:val="24"/>
        </w:rPr>
      </w:pPr>
      <w:r>
        <w:rPr>
          <w:rFonts w:eastAsia="Times New Roman"/>
          <w:b/>
          <w:szCs w:val="24"/>
        </w:rPr>
        <w:t>ΑΘΑΝΑΣΙΟΣ ΜΠΟΥΡΑ</w:t>
      </w:r>
      <w:r>
        <w:rPr>
          <w:rFonts w:eastAsia="Times New Roman"/>
          <w:b/>
          <w:szCs w:val="24"/>
        </w:rPr>
        <w:t xml:space="preserve">Σ: </w:t>
      </w:r>
      <w:r>
        <w:rPr>
          <w:rFonts w:eastAsia="Times New Roman"/>
          <w:szCs w:val="24"/>
        </w:rPr>
        <w:t xml:space="preserve">Ναι. </w:t>
      </w:r>
    </w:p>
    <w:p w14:paraId="5D189E29"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ΓΕΩΡΓΙΟΣ ΓΕΡΜΕΝΗΣ: </w:t>
      </w:r>
      <w:r>
        <w:rPr>
          <w:rFonts w:eastAsia="Times New Roman"/>
          <w:szCs w:val="24"/>
        </w:rPr>
        <w:t xml:space="preserve">Όχι. </w:t>
      </w:r>
    </w:p>
    <w:p w14:paraId="5D189E2A"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ΒΑΣΙΛΕΙΟΣ ΚΕΓΚΕΡΟΓΛΟΥ: </w:t>
      </w:r>
      <w:r>
        <w:rPr>
          <w:rFonts w:eastAsia="Times New Roman"/>
          <w:szCs w:val="24"/>
        </w:rPr>
        <w:t xml:space="preserve">Ναι. </w:t>
      </w:r>
    </w:p>
    <w:p w14:paraId="5D189E2B" w14:textId="77777777" w:rsidR="00CB774E" w:rsidRDefault="00A25ABA">
      <w:pPr>
        <w:spacing w:after="0" w:line="600" w:lineRule="auto"/>
        <w:ind w:firstLine="720"/>
        <w:contextualSpacing/>
        <w:jc w:val="both"/>
        <w:rPr>
          <w:rFonts w:eastAsia="Times New Roman"/>
          <w:szCs w:val="24"/>
        </w:rPr>
      </w:pPr>
      <w:r>
        <w:rPr>
          <w:rFonts w:eastAsia="Times New Roman"/>
          <w:b/>
          <w:szCs w:val="24"/>
        </w:rPr>
        <w:lastRenderedPageBreak/>
        <w:t xml:space="preserve">ΑΘΑΝΑΣΙΟΣ ΒΑΡΔΑΛΗΣ: </w:t>
      </w:r>
      <w:r>
        <w:rPr>
          <w:rFonts w:eastAsia="Times New Roman"/>
          <w:szCs w:val="24"/>
        </w:rPr>
        <w:t xml:space="preserve">Όχι. </w:t>
      </w:r>
    </w:p>
    <w:p w14:paraId="5D189E2C"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ΣΠΥΡΙΔΩΝ ΔΑΝΕΛΛΗΣ: </w:t>
      </w:r>
      <w:r>
        <w:rPr>
          <w:rFonts w:eastAsia="Times New Roman"/>
          <w:szCs w:val="24"/>
        </w:rPr>
        <w:t xml:space="preserve">Ναι. </w:t>
      </w:r>
    </w:p>
    <w:p w14:paraId="5D189E2D"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ΔΗΜΗΤΡΙΟΣ ΚΑΜΜΕΝΟΣ: </w:t>
      </w:r>
      <w:r>
        <w:rPr>
          <w:rFonts w:eastAsia="Times New Roman"/>
          <w:szCs w:val="24"/>
        </w:rPr>
        <w:t>Ναι.</w:t>
      </w:r>
    </w:p>
    <w:p w14:paraId="5D189E2E" w14:textId="77777777" w:rsidR="00CB774E" w:rsidRDefault="00A25ABA">
      <w:pPr>
        <w:spacing w:after="0" w:line="600" w:lineRule="auto"/>
        <w:ind w:firstLine="720"/>
        <w:contextualSpacing/>
        <w:jc w:val="both"/>
        <w:rPr>
          <w:rFonts w:eastAsia="Times New Roman"/>
          <w:b/>
          <w:szCs w:val="24"/>
        </w:rPr>
      </w:pPr>
      <w:r>
        <w:rPr>
          <w:rFonts w:eastAsia="Times New Roman"/>
          <w:b/>
          <w:szCs w:val="24"/>
        </w:rPr>
        <w:t xml:space="preserve">ΙΩΑΝΝΗΣ ΣΑΡΙΔΗΣ: </w:t>
      </w:r>
      <w:r>
        <w:rPr>
          <w:rFonts w:eastAsia="Times New Roman"/>
          <w:szCs w:val="24"/>
        </w:rPr>
        <w:t>Ναι.</w:t>
      </w:r>
      <w:r>
        <w:rPr>
          <w:rFonts w:eastAsia="Times New Roman"/>
          <w:b/>
          <w:szCs w:val="24"/>
        </w:rPr>
        <w:t xml:space="preserve"> </w:t>
      </w:r>
    </w:p>
    <w:p w14:paraId="5D189E2F" w14:textId="77777777" w:rsidR="00CB774E" w:rsidRDefault="00A25ABA">
      <w:pPr>
        <w:spacing w:after="0"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Συνεπώς το άρθρο 28 έγινε δεκτό ως έχει κατά πλειοψηφία.</w:t>
      </w:r>
    </w:p>
    <w:p w14:paraId="5D189E30" w14:textId="77777777" w:rsidR="00CB774E" w:rsidRDefault="00A25ABA">
      <w:pPr>
        <w:spacing w:after="0" w:line="600" w:lineRule="auto"/>
        <w:ind w:firstLine="720"/>
        <w:contextualSpacing/>
        <w:jc w:val="both"/>
        <w:rPr>
          <w:rFonts w:eastAsia="Times New Roman"/>
          <w:szCs w:val="24"/>
        </w:rPr>
      </w:pPr>
      <w:r>
        <w:rPr>
          <w:rFonts w:eastAsia="Times New Roman"/>
          <w:szCs w:val="24"/>
        </w:rPr>
        <w:t>Ερωτάται το Σώμα: Γίνεται δεκτό το άρθρο 29 ως έχει;</w:t>
      </w:r>
    </w:p>
    <w:p w14:paraId="5D189E31"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ΧΡΗΣΤΟΣ ΑΝΤΩΝΙΟΥ: </w:t>
      </w:r>
      <w:r>
        <w:rPr>
          <w:rFonts w:eastAsia="Times New Roman"/>
          <w:szCs w:val="24"/>
        </w:rPr>
        <w:t xml:space="preserve">Ναι. </w:t>
      </w:r>
    </w:p>
    <w:p w14:paraId="5D189E32"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ΑΘΑΝΑΣΙΟΣ ΜΠΟΥΡΑΣ: </w:t>
      </w:r>
      <w:r>
        <w:rPr>
          <w:rFonts w:eastAsia="Times New Roman"/>
          <w:szCs w:val="24"/>
        </w:rPr>
        <w:t xml:space="preserve">Ναι. </w:t>
      </w:r>
    </w:p>
    <w:p w14:paraId="5D189E33"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ΓΕΩΡΓΙΟΣ ΓΕΡΜΕΝΗΣ: </w:t>
      </w:r>
      <w:r>
        <w:rPr>
          <w:rFonts w:eastAsia="Times New Roman"/>
          <w:szCs w:val="24"/>
        </w:rPr>
        <w:t xml:space="preserve">Όχι. </w:t>
      </w:r>
    </w:p>
    <w:p w14:paraId="5D189E34"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ΒΑΣΙΛΕΙΟΣ ΚΕΓΚΕΡΟΓΛΟΥ: </w:t>
      </w:r>
      <w:r>
        <w:rPr>
          <w:rFonts w:eastAsia="Times New Roman"/>
          <w:szCs w:val="24"/>
        </w:rPr>
        <w:t xml:space="preserve">Ναι. </w:t>
      </w:r>
    </w:p>
    <w:p w14:paraId="5D189E35" w14:textId="77777777" w:rsidR="00CB774E" w:rsidRDefault="00A25ABA">
      <w:pPr>
        <w:spacing w:after="0" w:line="600" w:lineRule="auto"/>
        <w:ind w:firstLine="720"/>
        <w:contextualSpacing/>
        <w:jc w:val="both"/>
        <w:rPr>
          <w:rFonts w:eastAsia="Times New Roman"/>
          <w:szCs w:val="24"/>
        </w:rPr>
      </w:pPr>
      <w:r>
        <w:rPr>
          <w:rFonts w:eastAsia="Times New Roman"/>
          <w:b/>
          <w:szCs w:val="24"/>
        </w:rPr>
        <w:lastRenderedPageBreak/>
        <w:t xml:space="preserve">ΑΘΑΝΑΣΙΟΣ ΒΑΡΔΑΛΗΣ: </w:t>
      </w:r>
      <w:r>
        <w:rPr>
          <w:rFonts w:eastAsia="Times New Roman"/>
          <w:szCs w:val="24"/>
        </w:rPr>
        <w:t xml:space="preserve">Όχι. </w:t>
      </w:r>
    </w:p>
    <w:p w14:paraId="5D189E36"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ΣΠΥΡΙΔΩΝ ΔΑΝΕΛΛΗΣ: </w:t>
      </w:r>
      <w:r>
        <w:rPr>
          <w:rFonts w:eastAsia="Times New Roman"/>
          <w:szCs w:val="24"/>
        </w:rPr>
        <w:t xml:space="preserve">Ναι. </w:t>
      </w:r>
    </w:p>
    <w:p w14:paraId="5D189E37"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ΔΗΜΗΤΡΙΟΣ ΚΑΜΜΕΝΟΣ: </w:t>
      </w:r>
      <w:r>
        <w:rPr>
          <w:rFonts w:eastAsia="Times New Roman"/>
          <w:szCs w:val="24"/>
        </w:rPr>
        <w:t>Ναι.</w:t>
      </w:r>
    </w:p>
    <w:p w14:paraId="5D189E38" w14:textId="77777777" w:rsidR="00CB774E" w:rsidRDefault="00A25ABA">
      <w:pPr>
        <w:spacing w:after="0" w:line="600" w:lineRule="auto"/>
        <w:ind w:firstLine="720"/>
        <w:contextualSpacing/>
        <w:jc w:val="both"/>
        <w:rPr>
          <w:rFonts w:eastAsia="Times New Roman"/>
          <w:b/>
          <w:szCs w:val="24"/>
        </w:rPr>
      </w:pPr>
      <w:r>
        <w:rPr>
          <w:rFonts w:eastAsia="Times New Roman"/>
          <w:b/>
          <w:szCs w:val="24"/>
        </w:rPr>
        <w:t xml:space="preserve">ΙΩΑΝΝΗΣ ΣΑΡΙΔΗΣ: </w:t>
      </w:r>
      <w:r>
        <w:rPr>
          <w:rFonts w:eastAsia="Times New Roman"/>
          <w:szCs w:val="24"/>
        </w:rPr>
        <w:t>Ναι.</w:t>
      </w:r>
      <w:r>
        <w:rPr>
          <w:rFonts w:eastAsia="Times New Roman"/>
          <w:b/>
          <w:szCs w:val="24"/>
        </w:rPr>
        <w:t xml:space="preserve"> </w:t>
      </w:r>
    </w:p>
    <w:p w14:paraId="5D189E39" w14:textId="77777777" w:rsidR="00CB774E" w:rsidRDefault="00A25ABA">
      <w:pPr>
        <w:spacing w:after="0" w:line="600" w:lineRule="auto"/>
        <w:ind w:firstLine="720"/>
        <w:contextualSpacing/>
        <w:jc w:val="both"/>
        <w:rPr>
          <w:rFonts w:eastAsia="Times New Roman"/>
          <w:szCs w:val="24"/>
        </w:rPr>
      </w:pPr>
      <w:r>
        <w:rPr>
          <w:rFonts w:eastAsia="Times New Roman"/>
          <w:b/>
          <w:szCs w:val="24"/>
        </w:rPr>
        <w:t>Π</w:t>
      </w:r>
      <w:r>
        <w:rPr>
          <w:rFonts w:eastAsia="Times New Roman"/>
          <w:b/>
          <w:szCs w:val="24"/>
        </w:rPr>
        <w:t>ΡΟΕΔΡΕΥΩΝ (Νικήτας Κακλαμάνης):</w:t>
      </w:r>
      <w:r>
        <w:rPr>
          <w:rFonts w:eastAsia="Times New Roman"/>
          <w:szCs w:val="24"/>
        </w:rPr>
        <w:t xml:space="preserve"> Συνεπώς το άρθρο 29 έγινε δεκτό ως έχει κατά πλειοψηφία.</w:t>
      </w:r>
    </w:p>
    <w:p w14:paraId="5D189E3A" w14:textId="77777777" w:rsidR="00CB774E" w:rsidRDefault="00A25ABA">
      <w:pPr>
        <w:spacing w:after="0" w:line="600" w:lineRule="auto"/>
        <w:ind w:firstLine="720"/>
        <w:contextualSpacing/>
        <w:jc w:val="both"/>
        <w:rPr>
          <w:rFonts w:eastAsia="Times New Roman"/>
          <w:szCs w:val="24"/>
        </w:rPr>
      </w:pPr>
      <w:r>
        <w:rPr>
          <w:rFonts w:eastAsia="Times New Roman"/>
          <w:szCs w:val="24"/>
        </w:rPr>
        <w:t>Ερωτάται το Σώμα: Γίνεται δεκτό το άρθρο 30 ως έχει;</w:t>
      </w:r>
    </w:p>
    <w:p w14:paraId="5D189E3B"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ΧΡΗΣΤΟΣ ΑΝΤΩΝΙΟΥ: </w:t>
      </w:r>
      <w:r>
        <w:rPr>
          <w:rFonts w:eastAsia="Times New Roman"/>
          <w:szCs w:val="24"/>
        </w:rPr>
        <w:t xml:space="preserve">Ναι. </w:t>
      </w:r>
    </w:p>
    <w:p w14:paraId="5D189E3C"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ΑΘΑΝΑΣΙΟΣ ΜΠΟΥΡΑΣ: </w:t>
      </w:r>
      <w:r>
        <w:rPr>
          <w:rFonts w:eastAsia="Times New Roman"/>
          <w:szCs w:val="24"/>
        </w:rPr>
        <w:t xml:space="preserve">Ναι. </w:t>
      </w:r>
    </w:p>
    <w:p w14:paraId="5D189E3D"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ΓΕΩΡΓΙΟΣ ΓΕΡΜΕΝΗΣ: </w:t>
      </w:r>
      <w:r>
        <w:rPr>
          <w:rFonts w:eastAsia="Times New Roman"/>
          <w:szCs w:val="24"/>
        </w:rPr>
        <w:t xml:space="preserve">Όχι. </w:t>
      </w:r>
    </w:p>
    <w:p w14:paraId="5D189E3E"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ΒΑΣΙΛΕΙΟΣ ΚΕΓΚΕΡΟΓΛΟΥ: </w:t>
      </w:r>
      <w:r>
        <w:rPr>
          <w:rFonts w:eastAsia="Times New Roman"/>
          <w:szCs w:val="24"/>
        </w:rPr>
        <w:t xml:space="preserve">Ναι. </w:t>
      </w:r>
    </w:p>
    <w:p w14:paraId="5D189E3F" w14:textId="77777777" w:rsidR="00CB774E" w:rsidRDefault="00A25ABA">
      <w:pPr>
        <w:spacing w:after="0" w:line="600" w:lineRule="auto"/>
        <w:ind w:firstLine="720"/>
        <w:contextualSpacing/>
        <w:jc w:val="both"/>
        <w:rPr>
          <w:rFonts w:eastAsia="Times New Roman"/>
          <w:szCs w:val="24"/>
        </w:rPr>
      </w:pPr>
      <w:r>
        <w:rPr>
          <w:rFonts w:eastAsia="Times New Roman"/>
          <w:b/>
          <w:szCs w:val="24"/>
        </w:rPr>
        <w:lastRenderedPageBreak/>
        <w:t>ΑΘΑΝΑΣΙΟΣ Β</w:t>
      </w:r>
      <w:r>
        <w:rPr>
          <w:rFonts w:eastAsia="Times New Roman"/>
          <w:b/>
          <w:szCs w:val="24"/>
        </w:rPr>
        <w:t xml:space="preserve">ΑΡΔΑΛΗΣ: </w:t>
      </w:r>
      <w:r>
        <w:rPr>
          <w:rFonts w:eastAsia="Times New Roman"/>
          <w:szCs w:val="24"/>
        </w:rPr>
        <w:t xml:space="preserve">Όχι. </w:t>
      </w:r>
    </w:p>
    <w:p w14:paraId="5D189E40"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ΣΠΥΡΙΔΩΝ ΔΑΝΕΛΛΗΣ: </w:t>
      </w:r>
      <w:r>
        <w:rPr>
          <w:rFonts w:eastAsia="Times New Roman"/>
          <w:szCs w:val="24"/>
        </w:rPr>
        <w:t xml:space="preserve">Ναι. </w:t>
      </w:r>
    </w:p>
    <w:p w14:paraId="5D189E41"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ΔΗΜΗΤΡΙΟΣ ΚΑΜΜΕΝΟΣ: </w:t>
      </w:r>
      <w:r>
        <w:rPr>
          <w:rFonts w:eastAsia="Times New Roman"/>
          <w:szCs w:val="24"/>
        </w:rPr>
        <w:t>Ναι.</w:t>
      </w:r>
    </w:p>
    <w:p w14:paraId="5D189E42" w14:textId="77777777" w:rsidR="00CB774E" w:rsidRDefault="00A25ABA">
      <w:pPr>
        <w:spacing w:after="0" w:line="600" w:lineRule="auto"/>
        <w:ind w:firstLine="720"/>
        <w:contextualSpacing/>
        <w:jc w:val="both"/>
        <w:rPr>
          <w:rFonts w:eastAsia="Times New Roman"/>
          <w:b/>
          <w:szCs w:val="24"/>
        </w:rPr>
      </w:pPr>
      <w:r>
        <w:rPr>
          <w:rFonts w:eastAsia="Times New Roman"/>
          <w:b/>
          <w:szCs w:val="24"/>
        </w:rPr>
        <w:t xml:space="preserve">ΙΩΑΝΝΗΣ ΣΑΡΙΔΗΣ: </w:t>
      </w:r>
      <w:r>
        <w:rPr>
          <w:rFonts w:eastAsia="Times New Roman"/>
          <w:szCs w:val="24"/>
        </w:rPr>
        <w:t>Ναι.</w:t>
      </w:r>
      <w:r>
        <w:rPr>
          <w:rFonts w:eastAsia="Times New Roman"/>
          <w:b/>
          <w:szCs w:val="24"/>
        </w:rPr>
        <w:t xml:space="preserve"> </w:t>
      </w:r>
    </w:p>
    <w:p w14:paraId="5D189E43" w14:textId="77777777" w:rsidR="00CB774E" w:rsidRDefault="00A25ABA">
      <w:pPr>
        <w:spacing w:after="0"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Συνεπώς το άρθρο 30 έγινε δεκτό ως έχει κατά πλειοψηφία.</w:t>
      </w:r>
    </w:p>
    <w:p w14:paraId="5D189E44" w14:textId="77777777" w:rsidR="00CB774E" w:rsidRDefault="00A25ABA">
      <w:pPr>
        <w:spacing w:after="0" w:line="600" w:lineRule="auto"/>
        <w:ind w:firstLine="720"/>
        <w:contextualSpacing/>
        <w:jc w:val="both"/>
        <w:rPr>
          <w:rFonts w:eastAsia="Times New Roman"/>
          <w:szCs w:val="24"/>
        </w:rPr>
      </w:pPr>
      <w:r>
        <w:rPr>
          <w:rFonts w:eastAsia="Times New Roman"/>
          <w:szCs w:val="24"/>
        </w:rPr>
        <w:t>Ερωτάται το Σώμα: Γίνεται δεκτό το άρθρο 31 ως έχει;</w:t>
      </w:r>
    </w:p>
    <w:p w14:paraId="5D189E45"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ΧΡΗΣΤΟΣ ΑΝΤΩΝΙΟΥ: </w:t>
      </w:r>
      <w:r>
        <w:rPr>
          <w:rFonts w:eastAsia="Times New Roman"/>
          <w:szCs w:val="24"/>
        </w:rPr>
        <w:t xml:space="preserve">Ναι. </w:t>
      </w:r>
    </w:p>
    <w:p w14:paraId="5D189E46"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ΑΘΑΝΑΣΙΟΣ ΜΠΟΥΡΑΣ: </w:t>
      </w:r>
      <w:r>
        <w:rPr>
          <w:rFonts w:eastAsia="Times New Roman"/>
          <w:szCs w:val="24"/>
        </w:rPr>
        <w:t xml:space="preserve">Ναι. </w:t>
      </w:r>
    </w:p>
    <w:p w14:paraId="5D189E47"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ΓΕΩΡΓΙΟΣ ΓΕΡΜΕΝΗΣ: </w:t>
      </w:r>
      <w:r>
        <w:rPr>
          <w:rFonts w:eastAsia="Times New Roman"/>
          <w:szCs w:val="24"/>
        </w:rPr>
        <w:t xml:space="preserve">Όχι. </w:t>
      </w:r>
    </w:p>
    <w:p w14:paraId="5D189E48"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ΒΑΣΙΛΕΙΟΣ ΚΕΓΚΕΡΟΓΛΟΥ: </w:t>
      </w:r>
      <w:r>
        <w:rPr>
          <w:rFonts w:eastAsia="Times New Roman"/>
          <w:szCs w:val="24"/>
        </w:rPr>
        <w:t xml:space="preserve">Ναι. </w:t>
      </w:r>
    </w:p>
    <w:p w14:paraId="5D189E49" w14:textId="77777777" w:rsidR="00CB774E" w:rsidRDefault="00A25ABA">
      <w:pPr>
        <w:spacing w:after="0" w:line="600" w:lineRule="auto"/>
        <w:ind w:firstLine="720"/>
        <w:contextualSpacing/>
        <w:jc w:val="both"/>
        <w:rPr>
          <w:rFonts w:eastAsia="Times New Roman"/>
          <w:szCs w:val="24"/>
        </w:rPr>
      </w:pPr>
      <w:r>
        <w:rPr>
          <w:rFonts w:eastAsia="Times New Roman"/>
          <w:b/>
          <w:szCs w:val="24"/>
        </w:rPr>
        <w:lastRenderedPageBreak/>
        <w:t xml:space="preserve">ΑΘΑΝΑΣΙΟΣ ΒΑΡΔΑΛΗΣ: </w:t>
      </w:r>
      <w:r>
        <w:rPr>
          <w:rFonts w:eastAsia="Times New Roman"/>
          <w:szCs w:val="24"/>
        </w:rPr>
        <w:t xml:space="preserve">Όχι. </w:t>
      </w:r>
    </w:p>
    <w:p w14:paraId="5D189E4A"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ΣΠΥΡΙΔΩΝ ΔΑΝΕΛΛΗΣ: </w:t>
      </w:r>
      <w:r>
        <w:rPr>
          <w:rFonts w:eastAsia="Times New Roman"/>
          <w:szCs w:val="24"/>
        </w:rPr>
        <w:t xml:space="preserve">Ναι. </w:t>
      </w:r>
    </w:p>
    <w:p w14:paraId="5D189E4B"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ΔΗΜΗΤΡΙΟΣ ΚΑΜΜΕΝΟΣ: </w:t>
      </w:r>
      <w:r>
        <w:rPr>
          <w:rFonts w:eastAsia="Times New Roman"/>
          <w:szCs w:val="24"/>
        </w:rPr>
        <w:t>Ναι.</w:t>
      </w:r>
    </w:p>
    <w:p w14:paraId="5D189E4C" w14:textId="77777777" w:rsidR="00CB774E" w:rsidRDefault="00A25ABA">
      <w:pPr>
        <w:spacing w:after="0" w:line="600" w:lineRule="auto"/>
        <w:ind w:firstLine="720"/>
        <w:contextualSpacing/>
        <w:jc w:val="both"/>
        <w:rPr>
          <w:rFonts w:eastAsia="Times New Roman"/>
          <w:b/>
          <w:szCs w:val="24"/>
        </w:rPr>
      </w:pPr>
      <w:r>
        <w:rPr>
          <w:rFonts w:eastAsia="Times New Roman"/>
          <w:b/>
          <w:szCs w:val="24"/>
        </w:rPr>
        <w:t xml:space="preserve">ΙΩΑΝΝΗΣ ΣΑΡΙΔΗΣ: </w:t>
      </w:r>
      <w:r>
        <w:rPr>
          <w:rFonts w:eastAsia="Times New Roman"/>
          <w:szCs w:val="24"/>
        </w:rPr>
        <w:t>Ναι.</w:t>
      </w:r>
      <w:r>
        <w:rPr>
          <w:rFonts w:eastAsia="Times New Roman"/>
          <w:b/>
          <w:szCs w:val="24"/>
        </w:rPr>
        <w:t xml:space="preserve"> </w:t>
      </w:r>
    </w:p>
    <w:p w14:paraId="5D189E4D" w14:textId="77777777" w:rsidR="00CB774E" w:rsidRDefault="00A25ABA">
      <w:pPr>
        <w:spacing w:after="0"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Συνεπώς</w:t>
      </w:r>
      <w:r>
        <w:rPr>
          <w:rFonts w:eastAsia="Times New Roman"/>
          <w:szCs w:val="24"/>
        </w:rPr>
        <w:t xml:space="preserve"> το άρθρο 31 έγινε δεκτό ως έχει κατά πλειοψηφία.</w:t>
      </w:r>
    </w:p>
    <w:p w14:paraId="5D189E4E" w14:textId="77777777" w:rsidR="00CB774E" w:rsidRDefault="00A25ABA">
      <w:pPr>
        <w:spacing w:after="0" w:line="600" w:lineRule="auto"/>
        <w:ind w:firstLine="720"/>
        <w:contextualSpacing/>
        <w:jc w:val="both"/>
        <w:rPr>
          <w:rFonts w:eastAsia="Times New Roman"/>
          <w:szCs w:val="24"/>
        </w:rPr>
      </w:pPr>
      <w:r>
        <w:rPr>
          <w:rFonts w:eastAsia="Times New Roman"/>
          <w:szCs w:val="24"/>
        </w:rPr>
        <w:t>Ερωτάται το Σώμα: Γίνεται δεκτό το άρθρο 32 ως έχει;</w:t>
      </w:r>
    </w:p>
    <w:p w14:paraId="5D189E4F"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ΧΡΗΣΤΟΣ ΑΝΤΩΝΙΟΥ: </w:t>
      </w:r>
      <w:r>
        <w:rPr>
          <w:rFonts w:eastAsia="Times New Roman"/>
          <w:szCs w:val="24"/>
        </w:rPr>
        <w:t xml:space="preserve">Ναι. </w:t>
      </w:r>
    </w:p>
    <w:p w14:paraId="5D189E50"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ΑΘΑΝΑΣΙΟΣ ΜΠΟΥΡΑΣ: </w:t>
      </w:r>
      <w:r>
        <w:rPr>
          <w:rFonts w:eastAsia="Times New Roman"/>
          <w:szCs w:val="24"/>
        </w:rPr>
        <w:t xml:space="preserve">Ναι. </w:t>
      </w:r>
    </w:p>
    <w:p w14:paraId="5D189E51"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ΓΕΩΡΓΙΟΣ ΓΕΡΜΕΝΗΣ: </w:t>
      </w:r>
      <w:r>
        <w:rPr>
          <w:rFonts w:eastAsia="Times New Roman"/>
          <w:szCs w:val="24"/>
        </w:rPr>
        <w:t xml:space="preserve">Όχι. </w:t>
      </w:r>
    </w:p>
    <w:p w14:paraId="5D189E52"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ΒΑΣΙΛΕΙΟΣ ΚΕΓΚΕΡΟΓΛΟΥ: </w:t>
      </w:r>
      <w:r>
        <w:rPr>
          <w:rFonts w:eastAsia="Times New Roman"/>
          <w:szCs w:val="24"/>
        </w:rPr>
        <w:t xml:space="preserve">Ναι. </w:t>
      </w:r>
    </w:p>
    <w:p w14:paraId="5D189E53" w14:textId="77777777" w:rsidR="00CB774E" w:rsidRDefault="00A25ABA">
      <w:pPr>
        <w:spacing w:after="0" w:line="600" w:lineRule="auto"/>
        <w:ind w:firstLine="720"/>
        <w:contextualSpacing/>
        <w:jc w:val="both"/>
        <w:rPr>
          <w:rFonts w:eastAsia="Times New Roman"/>
          <w:szCs w:val="24"/>
        </w:rPr>
      </w:pPr>
      <w:r>
        <w:rPr>
          <w:rFonts w:eastAsia="Times New Roman"/>
          <w:b/>
          <w:szCs w:val="24"/>
        </w:rPr>
        <w:lastRenderedPageBreak/>
        <w:t xml:space="preserve">ΑΘΑΝΑΣΙΟΣ ΒΑΡΔΑΛΗΣ: </w:t>
      </w:r>
      <w:r>
        <w:rPr>
          <w:rFonts w:eastAsia="Times New Roman"/>
          <w:szCs w:val="24"/>
        </w:rPr>
        <w:t xml:space="preserve">Όχι. </w:t>
      </w:r>
    </w:p>
    <w:p w14:paraId="5D189E54"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ΣΠΥΡΙΔΩΝ ΔΑΝΕΛΛΗΣ: </w:t>
      </w:r>
      <w:r>
        <w:rPr>
          <w:rFonts w:eastAsia="Times New Roman"/>
          <w:szCs w:val="24"/>
        </w:rPr>
        <w:t xml:space="preserve">Ναι. </w:t>
      </w:r>
    </w:p>
    <w:p w14:paraId="5D189E55"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ΔΗΜΗΤΡΙΟΣ ΚΑΜΜΕΝΟΣ: </w:t>
      </w:r>
      <w:r>
        <w:rPr>
          <w:rFonts w:eastAsia="Times New Roman"/>
          <w:szCs w:val="24"/>
        </w:rPr>
        <w:t>Ναι.</w:t>
      </w:r>
    </w:p>
    <w:p w14:paraId="5D189E56" w14:textId="77777777" w:rsidR="00CB774E" w:rsidRDefault="00A25ABA">
      <w:pPr>
        <w:spacing w:after="0" w:line="600" w:lineRule="auto"/>
        <w:ind w:firstLine="720"/>
        <w:contextualSpacing/>
        <w:jc w:val="both"/>
        <w:rPr>
          <w:rFonts w:eastAsia="Times New Roman"/>
          <w:b/>
          <w:szCs w:val="24"/>
        </w:rPr>
      </w:pPr>
      <w:r>
        <w:rPr>
          <w:rFonts w:eastAsia="Times New Roman"/>
          <w:b/>
          <w:szCs w:val="24"/>
        </w:rPr>
        <w:t xml:space="preserve">ΙΩΑΝΝΗΣ ΣΑΡΙΔΗΣ: </w:t>
      </w:r>
      <w:r>
        <w:rPr>
          <w:rFonts w:eastAsia="Times New Roman"/>
          <w:szCs w:val="24"/>
        </w:rPr>
        <w:t>Ναι.</w:t>
      </w:r>
      <w:r>
        <w:rPr>
          <w:rFonts w:eastAsia="Times New Roman"/>
          <w:b/>
          <w:szCs w:val="24"/>
        </w:rPr>
        <w:t xml:space="preserve"> </w:t>
      </w:r>
    </w:p>
    <w:p w14:paraId="5D189E57" w14:textId="77777777" w:rsidR="00CB774E" w:rsidRDefault="00A25ABA">
      <w:pPr>
        <w:spacing w:after="0"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Συνεπώς το άρθρο 32 έγινε δεκτό ως έχει κατά πλειοψηφία.</w:t>
      </w:r>
    </w:p>
    <w:p w14:paraId="5D189E58" w14:textId="77777777" w:rsidR="00CB774E" w:rsidRDefault="00A25ABA">
      <w:pPr>
        <w:spacing w:after="0" w:line="600" w:lineRule="auto"/>
        <w:ind w:firstLine="720"/>
        <w:contextualSpacing/>
        <w:jc w:val="both"/>
        <w:rPr>
          <w:rFonts w:eastAsia="Times New Roman"/>
          <w:szCs w:val="24"/>
        </w:rPr>
      </w:pPr>
      <w:r>
        <w:rPr>
          <w:rFonts w:eastAsia="Times New Roman"/>
          <w:szCs w:val="24"/>
        </w:rPr>
        <w:t>Ερωτάται το Σώμα: Γίνεται δεκτό το άρθρο 33 ως έχει;</w:t>
      </w:r>
    </w:p>
    <w:p w14:paraId="5D189E59"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ΧΡΗΣΤΟΣ ΑΝΤΩΝΙΟΥ: </w:t>
      </w:r>
      <w:r>
        <w:rPr>
          <w:rFonts w:eastAsia="Times New Roman"/>
          <w:szCs w:val="24"/>
        </w:rPr>
        <w:t xml:space="preserve">Ναι. </w:t>
      </w:r>
    </w:p>
    <w:p w14:paraId="5D189E5A"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ΑΘΑΝΑΣΙΟΣ ΜΠΟΥΡΑΣ: </w:t>
      </w:r>
      <w:r>
        <w:rPr>
          <w:rFonts w:eastAsia="Times New Roman"/>
          <w:szCs w:val="24"/>
        </w:rPr>
        <w:t xml:space="preserve">Ναι. </w:t>
      </w:r>
    </w:p>
    <w:p w14:paraId="5D189E5B" w14:textId="77777777" w:rsidR="00CB774E" w:rsidRDefault="00A25ABA">
      <w:pPr>
        <w:spacing w:after="0" w:line="600" w:lineRule="auto"/>
        <w:ind w:firstLine="720"/>
        <w:contextualSpacing/>
        <w:jc w:val="both"/>
        <w:rPr>
          <w:rFonts w:eastAsia="Times New Roman"/>
          <w:szCs w:val="24"/>
        </w:rPr>
      </w:pPr>
      <w:r>
        <w:rPr>
          <w:rFonts w:eastAsia="Times New Roman"/>
          <w:b/>
          <w:szCs w:val="24"/>
        </w:rPr>
        <w:t>ΓΕΩΡΓΙΟΣ ΓΕΡΜΕΝ</w:t>
      </w:r>
      <w:r>
        <w:rPr>
          <w:rFonts w:eastAsia="Times New Roman"/>
          <w:b/>
          <w:szCs w:val="24"/>
        </w:rPr>
        <w:t xml:space="preserve">ΗΣ: </w:t>
      </w:r>
      <w:r>
        <w:rPr>
          <w:rFonts w:eastAsia="Times New Roman"/>
          <w:szCs w:val="24"/>
        </w:rPr>
        <w:t xml:space="preserve">Όχι. </w:t>
      </w:r>
    </w:p>
    <w:p w14:paraId="5D189E5C"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ΒΑΣΙΛΕΙΟΣ ΚΕΓΚΕΡΟΓΛΟΥ: </w:t>
      </w:r>
      <w:r>
        <w:rPr>
          <w:rFonts w:eastAsia="Times New Roman"/>
          <w:szCs w:val="24"/>
        </w:rPr>
        <w:t xml:space="preserve">Ναι. </w:t>
      </w:r>
    </w:p>
    <w:p w14:paraId="5D189E5D" w14:textId="77777777" w:rsidR="00CB774E" w:rsidRDefault="00A25ABA">
      <w:pPr>
        <w:spacing w:after="0" w:line="600" w:lineRule="auto"/>
        <w:ind w:firstLine="720"/>
        <w:contextualSpacing/>
        <w:jc w:val="both"/>
        <w:rPr>
          <w:rFonts w:eastAsia="Times New Roman"/>
          <w:szCs w:val="24"/>
        </w:rPr>
      </w:pPr>
      <w:r>
        <w:rPr>
          <w:rFonts w:eastAsia="Times New Roman"/>
          <w:b/>
          <w:szCs w:val="24"/>
        </w:rPr>
        <w:lastRenderedPageBreak/>
        <w:t xml:space="preserve">ΑΘΑΝΑΣΙΟΣ ΒΑΡΔΑΛΗΣ: </w:t>
      </w:r>
      <w:r>
        <w:rPr>
          <w:rFonts w:eastAsia="Times New Roman"/>
          <w:szCs w:val="24"/>
        </w:rPr>
        <w:t xml:space="preserve">Όχι. </w:t>
      </w:r>
    </w:p>
    <w:p w14:paraId="5D189E5E"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ΣΠΥΡΙΔΩΝ ΔΑΝΕΛΛΗΣ: </w:t>
      </w:r>
      <w:r>
        <w:rPr>
          <w:rFonts w:eastAsia="Times New Roman"/>
          <w:szCs w:val="24"/>
        </w:rPr>
        <w:t xml:space="preserve">Ναι. </w:t>
      </w:r>
    </w:p>
    <w:p w14:paraId="5D189E5F"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ΔΗΜΗΤΡΙΟΣ ΚΑΜΜΕΝΟΣ: </w:t>
      </w:r>
      <w:r>
        <w:rPr>
          <w:rFonts w:eastAsia="Times New Roman"/>
          <w:szCs w:val="24"/>
        </w:rPr>
        <w:t>Ναι.</w:t>
      </w:r>
    </w:p>
    <w:p w14:paraId="5D189E60" w14:textId="77777777" w:rsidR="00CB774E" w:rsidRDefault="00A25ABA">
      <w:pPr>
        <w:spacing w:after="0" w:line="600" w:lineRule="auto"/>
        <w:ind w:firstLine="720"/>
        <w:contextualSpacing/>
        <w:jc w:val="both"/>
        <w:rPr>
          <w:rFonts w:eastAsia="Times New Roman"/>
          <w:b/>
          <w:szCs w:val="24"/>
        </w:rPr>
      </w:pPr>
      <w:r>
        <w:rPr>
          <w:rFonts w:eastAsia="Times New Roman"/>
          <w:b/>
          <w:szCs w:val="24"/>
        </w:rPr>
        <w:t xml:space="preserve">ΙΩΑΝΝΗΣ ΣΑΡΙΔΗΣ: </w:t>
      </w:r>
      <w:r>
        <w:rPr>
          <w:rFonts w:eastAsia="Times New Roman"/>
          <w:szCs w:val="24"/>
        </w:rPr>
        <w:t>Ναι.</w:t>
      </w:r>
      <w:r>
        <w:rPr>
          <w:rFonts w:eastAsia="Times New Roman"/>
          <w:b/>
          <w:szCs w:val="24"/>
        </w:rPr>
        <w:t xml:space="preserve"> </w:t>
      </w:r>
    </w:p>
    <w:p w14:paraId="5D189E61" w14:textId="77777777" w:rsidR="00CB774E" w:rsidRDefault="00A25ABA">
      <w:pPr>
        <w:spacing w:after="0"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Συνεπώς το άρθρο 33 έγινε δεκτό ως έχει κατά πλειοψηφία.</w:t>
      </w:r>
    </w:p>
    <w:p w14:paraId="5D189E62" w14:textId="77777777" w:rsidR="00CB774E" w:rsidRDefault="00A25ABA">
      <w:pPr>
        <w:spacing w:after="0" w:line="600" w:lineRule="auto"/>
        <w:ind w:firstLine="720"/>
        <w:contextualSpacing/>
        <w:jc w:val="both"/>
        <w:rPr>
          <w:rFonts w:eastAsia="Times New Roman"/>
          <w:szCs w:val="24"/>
        </w:rPr>
      </w:pPr>
      <w:r>
        <w:rPr>
          <w:rFonts w:eastAsia="Times New Roman"/>
          <w:szCs w:val="24"/>
        </w:rPr>
        <w:t xml:space="preserve">Ερωτάται το Σώμα: Γίνεται </w:t>
      </w:r>
      <w:r>
        <w:rPr>
          <w:rFonts w:eastAsia="Times New Roman"/>
          <w:szCs w:val="24"/>
        </w:rPr>
        <w:t>δεκτό το άρθρο 34 ως έχει;</w:t>
      </w:r>
    </w:p>
    <w:p w14:paraId="5D189E63"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ΧΡΗΣΤΟΣ ΑΝΤΩΝΙΟΥ: </w:t>
      </w:r>
      <w:r>
        <w:rPr>
          <w:rFonts w:eastAsia="Times New Roman"/>
          <w:szCs w:val="24"/>
        </w:rPr>
        <w:t xml:space="preserve">Ναι. </w:t>
      </w:r>
    </w:p>
    <w:p w14:paraId="5D189E64"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ΑΘΑΝΑΣΙΟΣ ΜΠΟΥΡΑΣ: </w:t>
      </w:r>
      <w:r>
        <w:rPr>
          <w:rFonts w:eastAsia="Times New Roman"/>
          <w:szCs w:val="24"/>
        </w:rPr>
        <w:t xml:space="preserve">Ναι. </w:t>
      </w:r>
    </w:p>
    <w:p w14:paraId="5D189E65"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ΓΕΩΡΓΙΟΣ ΓΕΡΜΕΝΗΣ: </w:t>
      </w:r>
      <w:r>
        <w:rPr>
          <w:rFonts w:eastAsia="Times New Roman"/>
          <w:szCs w:val="24"/>
        </w:rPr>
        <w:t xml:space="preserve">Όχι. </w:t>
      </w:r>
    </w:p>
    <w:p w14:paraId="5D189E66"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ΒΑΣΙΛΕΙΟΣ ΚΕΓΚΕΡΟΓΛΟΥ: </w:t>
      </w:r>
      <w:r>
        <w:rPr>
          <w:rFonts w:eastAsia="Times New Roman"/>
          <w:szCs w:val="24"/>
        </w:rPr>
        <w:t xml:space="preserve">Ναι. </w:t>
      </w:r>
    </w:p>
    <w:p w14:paraId="5D189E67" w14:textId="77777777" w:rsidR="00CB774E" w:rsidRDefault="00A25ABA">
      <w:pPr>
        <w:spacing w:after="0" w:line="600" w:lineRule="auto"/>
        <w:ind w:firstLine="720"/>
        <w:contextualSpacing/>
        <w:jc w:val="both"/>
        <w:rPr>
          <w:rFonts w:eastAsia="Times New Roman"/>
          <w:szCs w:val="24"/>
        </w:rPr>
      </w:pPr>
      <w:r>
        <w:rPr>
          <w:rFonts w:eastAsia="Times New Roman"/>
          <w:b/>
          <w:szCs w:val="24"/>
        </w:rPr>
        <w:lastRenderedPageBreak/>
        <w:t xml:space="preserve">ΑΘΑΝΑΣΙΟΣ ΒΑΡΔΑΛΗΣ: </w:t>
      </w:r>
      <w:r>
        <w:rPr>
          <w:rFonts w:eastAsia="Times New Roman"/>
          <w:szCs w:val="24"/>
        </w:rPr>
        <w:t xml:space="preserve">Όχι. </w:t>
      </w:r>
    </w:p>
    <w:p w14:paraId="5D189E68"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ΣΠΥΡΙΔΩΝ ΔΑΝΕΛΛΗΣ: </w:t>
      </w:r>
      <w:r>
        <w:rPr>
          <w:rFonts w:eastAsia="Times New Roman"/>
          <w:szCs w:val="24"/>
        </w:rPr>
        <w:t xml:space="preserve">Ναι. </w:t>
      </w:r>
    </w:p>
    <w:p w14:paraId="5D189E69"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ΔΗΜΗΤΡΙΟΣ ΚΑΜΜΕΝΟΣ: </w:t>
      </w:r>
      <w:r>
        <w:rPr>
          <w:rFonts w:eastAsia="Times New Roman"/>
          <w:szCs w:val="24"/>
        </w:rPr>
        <w:t>Ναι.</w:t>
      </w:r>
    </w:p>
    <w:p w14:paraId="5D189E6A" w14:textId="77777777" w:rsidR="00CB774E" w:rsidRDefault="00A25ABA">
      <w:pPr>
        <w:spacing w:after="0" w:line="600" w:lineRule="auto"/>
        <w:ind w:firstLine="720"/>
        <w:contextualSpacing/>
        <w:jc w:val="both"/>
        <w:rPr>
          <w:rFonts w:eastAsia="Times New Roman"/>
          <w:b/>
          <w:szCs w:val="24"/>
        </w:rPr>
      </w:pPr>
      <w:r>
        <w:rPr>
          <w:rFonts w:eastAsia="Times New Roman"/>
          <w:b/>
          <w:szCs w:val="24"/>
        </w:rPr>
        <w:t xml:space="preserve">ΙΩΑΝΝΗΣ ΣΑΡΙΔΗΣ: </w:t>
      </w:r>
      <w:r>
        <w:rPr>
          <w:rFonts w:eastAsia="Times New Roman"/>
          <w:szCs w:val="24"/>
        </w:rPr>
        <w:t>Ναι.</w:t>
      </w:r>
      <w:r>
        <w:rPr>
          <w:rFonts w:eastAsia="Times New Roman"/>
          <w:b/>
          <w:szCs w:val="24"/>
        </w:rPr>
        <w:t xml:space="preserve"> </w:t>
      </w:r>
    </w:p>
    <w:p w14:paraId="5D189E6B"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ΠΡΟΕΔΡΕΥΩΝ (Νικήτας </w:t>
      </w:r>
      <w:r>
        <w:rPr>
          <w:rFonts w:eastAsia="Times New Roman"/>
          <w:b/>
          <w:szCs w:val="24"/>
        </w:rPr>
        <w:t>Κακλαμάνης):</w:t>
      </w:r>
      <w:r>
        <w:rPr>
          <w:rFonts w:eastAsia="Times New Roman"/>
          <w:szCs w:val="24"/>
        </w:rPr>
        <w:t xml:space="preserve"> Συνεπώς το άρθρο 34 έγινε δεκτό ως έχει κατά πλειοψηφία.</w:t>
      </w:r>
    </w:p>
    <w:p w14:paraId="5D189E6C" w14:textId="77777777" w:rsidR="00CB774E" w:rsidRDefault="00A25ABA">
      <w:pPr>
        <w:spacing w:after="0" w:line="600" w:lineRule="auto"/>
        <w:ind w:firstLine="720"/>
        <w:contextualSpacing/>
        <w:jc w:val="both"/>
        <w:rPr>
          <w:rFonts w:eastAsia="Times New Roman"/>
          <w:szCs w:val="24"/>
        </w:rPr>
      </w:pPr>
      <w:r>
        <w:rPr>
          <w:rFonts w:eastAsia="Times New Roman"/>
          <w:szCs w:val="24"/>
        </w:rPr>
        <w:t>Ερωτάται το Σώμα: Γίνεται δεκτό το άρθρο 35 ως έχει;</w:t>
      </w:r>
    </w:p>
    <w:p w14:paraId="5D189E6D"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ΧΡΗΣΤΟΣ ΑΝΤΩΝΙΟΥ: </w:t>
      </w:r>
      <w:r>
        <w:rPr>
          <w:rFonts w:eastAsia="Times New Roman"/>
          <w:szCs w:val="24"/>
        </w:rPr>
        <w:t xml:space="preserve">Ναι. </w:t>
      </w:r>
    </w:p>
    <w:p w14:paraId="5D189E6E"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ΑΘΑΝΑΣΙΟΣ ΜΠΟΥΡΑΣ: </w:t>
      </w:r>
      <w:r>
        <w:rPr>
          <w:rFonts w:eastAsia="Times New Roman"/>
          <w:szCs w:val="24"/>
        </w:rPr>
        <w:t xml:space="preserve">Ναι. </w:t>
      </w:r>
    </w:p>
    <w:p w14:paraId="5D189E6F"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ΓΕΩΡΓΙΟΣ ΓΕΡΜΕΝΗΣ: </w:t>
      </w:r>
      <w:r>
        <w:rPr>
          <w:rFonts w:eastAsia="Times New Roman"/>
          <w:szCs w:val="24"/>
        </w:rPr>
        <w:t xml:space="preserve">Όχι. </w:t>
      </w:r>
    </w:p>
    <w:p w14:paraId="5D189E70"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ΒΑΣΙΛΕΙΟΣ ΚΕΓΚΕΡΟΓΛΟΥ: </w:t>
      </w:r>
      <w:r>
        <w:rPr>
          <w:rFonts w:eastAsia="Times New Roman"/>
          <w:szCs w:val="24"/>
        </w:rPr>
        <w:t xml:space="preserve">Ναι. </w:t>
      </w:r>
    </w:p>
    <w:p w14:paraId="5D189E71" w14:textId="77777777" w:rsidR="00CB774E" w:rsidRDefault="00A25ABA">
      <w:pPr>
        <w:spacing w:after="0" w:line="600" w:lineRule="auto"/>
        <w:ind w:firstLine="720"/>
        <w:contextualSpacing/>
        <w:jc w:val="both"/>
        <w:rPr>
          <w:rFonts w:eastAsia="Times New Roman"/>
          <w:szCs w:val="24"/>
        </w:rPr>
      </w:pPr>
      <w:r>
        <w:rPr>
          <w:rFonts w:eastAsia="Times New Roman"/>
          <w:b/>
          <w:szCs w:val="24"/>
        </w:rPr>
        <w:lastRenderedPageBreak/>
        <w:t xml:space="preserve">ΑΘΑΝΑΣΙΟΣ ΒΑΡΔΑΛΗΣ: </w:t>
      </w:r>
      <w:r>
        <w:rPr>
          <w:rFonts w:eastAsia="Times New Roman"/>
          <w:szCs w:val="24"/>
        </w:rPr>
        <w:t xml:space="preserve">Όχι. </w:t>
      </w:r>
    </w:p>
    <w:p w14:paraId="5D189E72" w14:textId="77777777" w:rsidR="00CB774E" w:rsidRDefault="00A25ABA">
      <w:pPr>
        <w:spacing w:after="0" w:line="600" w:lineRule="auto"/>
        <w:ind w:firstLine="720"/>
        <w:contextualSpacing/>
        <w:jc w:val="both"/>
        <w:rPr>
          <w:rFonts w:eastAsia="Times New Roman"/>
          <w:szCs w:val="24"/>
        </w:rPr>
      </w:pPr>
      <w:r>
        <w:rPr>
          <w:rFonts w:eastAsia="Times New Roman"/>
          <w:b/>
          <w:szCs w:val="24"/>
        </w:rPr>
        <w:t>ΣΠΥΡ</w:t>
      </w:r>
      <w:r>
        <w:rPr>
          <w:rFonts w:eastAsia="Times New Roman"/>
          <w:b/>
          <w:szCs w:val="24"/>
        </w:rPr>
        <w:t xml:space="preserve">ΙΔΩΝ ΔΑΝΕΛΛΗΣ: </w:t>
      </w:r>
      <w:r>
        <w:rPr>
          <w:rFonts w:eastAsia="Times New Roman"/>
          <w:szCs w:val="24"/>
        </w:rPr>
        <w:t xml:space="preserve">Ναι. </w:t>
      </w:r>
    </w:p>
    <w:p w14:paraId="5D189E73"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ΔΗΜΗΤΡΙΟΣ ΚΑΜΜΕΝΟΣ: </w:t>
      </w:r>
      <w:r>
        <w:rPr>
          <w:rFonts w:eastAsia="Times New Roman"/>
          <w:szCs w:val="24"/>
        </w:rPr>
        <w:t>Ναι.</w:t>
      </w:r>
    </w:p>
    <w:p w14:paraId="5D189E74" w14:textId="77777777" w:rsidR="00CB774E" w:rsidRDefault="00A25ABA">
      <w:pPr>
        <w:spacing w:after="0" w:line="600" w:lineRule="auto"/>
        <w:ind w:firstLine="720"/>
        <w:contextualSpacing/>
        <w:jc w:val="both"/>
        <w:rPr>
          <w:rFonts w:eastAsia="Times New Roman"/>
          <w:b/>
          <w:szCs w:val="24"/>
        </w:rPr>
      </w:pPr>
      <w:r>
        <w:rPr>
          <w:rFonts w:eastAsia="Times New Roman"/>
          <w:b/>
          <w:szCs w:val="24"/>
        </w:rPr>
        <w:t xml:space="preserve">ΙΩΑΝΝΗΣ ΣΑΡΙΔΗΣ: </w:t>
      </w:r>
      <w:r>
        <w:rPr>
          <w:rFonts w:eastAsia="Times New Roman"/>
          <w:szCs w:val="24"/>
        </w:rPr>
        <w:t>Ναι.</w:t>
      </w:r>
      <w:r>
        <w:rPr>
          <w:rFonts w:eastAsia="Times New Roman"/>
          <w:b/>
          <w:szCs w:val="24"/>
        </w:rPr>
        <w:t xml:space="preserve"> </w:t>
      </w:r>
    </w:p>
    <w:p w14:paraId="5D189E75" w14:textId="77777777" w:rsidR="00CB774E" w:rsidRDefault="00A25ABA">
      <w:pPr>
        <w:spacing w:after="0"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Συνεπώς το άρθρο 35 έγινε δεκτό ως έχει κατά πλειοψηφία.</w:t>
      </w:r>
    </w:p>
    <w:p w14:paraId="5D189E76" w14:textId="77777777" w:rsidR="00CB774E" w:rsidRDefault="00A25ABA">
      <w:pPr>
        <w:spacing w:after="0" w:line="600" w:lineRule="auto"/>
        <w:ind w:firstLine="720"/>
        <w:contextualSpacing/>
        <w:jc w:val="both"/>
        <w:rPr>
          <w:rFonts w:eastAsia="Times New Roman"/>
          <w:szCs w:val="24"/>
        </w:rPr>
      </w:pPr>
      <w:r>
        <w:rPr>
          <w:rFonts w:eastAsia="Times New Roman"/>
          <w:szCs w:val="24"/>
        </w:rPr>
        <w:t>Ερωτάται το Σώμα: Γίνεται δεκτό το άρθρο 36 ως έχει;</w:t>
      </w:r>
    </w:p>
    <w:p w14:paraId="5D189E77"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ΧΡΗΣΤΟΣ ΑΝΤΩΝΙΟΥ: </w:t>
      </w:r>
      <w:r>
        <w:rPr>
          <w:rFonts w:eastAsia="Times New Roman"/>
          <w:szCs w:val="24"/>
        </w:rPr>
        <w:t xml:space="preserve">Ναι. </w:t>
      </w:r>
    </w:p>
    <w:p w14:paraId="5D189E78"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ΑΘΑΝΑΣΙΟΣ ΜΠΟΥΡΑΣ: </w:t>
      </w:r>
      <w:r>
        <w:rPr>
          <w:rFonts w:eastAsia="Times New Roman"/>
          <w:szCs w:val="24"/>
        </w:rPr>
        <w:t>Ν</w:t>
      </w:r>
      <w:r>
        <w:rPr>
          <w:rFonts w:eastAsia="Times New Roman"/>
          <w:szCs w:val="24"/>
        </w:rPr>
        <w:t xml:space="preserve">αι. </w:t>
      </w:r>
    </w:p>
    <w:p w14:paraId="5D189E79"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ΓΕΩΡΓΙΟΣ ΓΕΡΜΕΝΗΣ: </w:t>
      </w:r>
      <w:r>
        <w:rPr>
          <w:rFonts w:eastAsia="Times New Roman"/>
          <w:szCs w:val="24"/>
        </w:rPr>
        <w:t xml:space="preserve">Όχι. </w:t>
      </w:r>
    </w:p>
    <w:p w14:paraId="5D189E7A"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ΒΑΣΙΛΕΙΟΣ ΚΕΓΚΕΡΟΓΛΟΥ: </w:t>
      </w:r>
      <w:r>
        <w:rPr>
          <w:rFonts w:eastAsia="Times New Roman"/>
          <w:szCs w:val="24"/>
        </w:rPr>
        <w:t xml:space="preserve">Ναι. </w:t>
      </w:r>
    </w:p>
    <w:p w14:paraId="5D189E7B" w14:textId="77777777" w:rsidR="00CB774E" w:rsidRDefault="00A25ABA">
      <w:pPr>
        <w:spacing w:after="0" w:line="600" w:lineRule="auto"/>
        <w:ind w:firstLine="720"/>
        <w:contextualSpacing/>
        <w:jc w:val="both"/>
        <w:rPr>
          <w:rFonts w:eastAsia="Times New Roman"/>
          <w:szCs w:val="24"/>
        </w:rPr>
      </w:pPr>
      <w:r>
        <w:rPr>
          <w:rFonts w:eastAsia="Times New Roman"/>
          <w:b/>
          <w:szCs w:val="24"/>
        </w:rPr>
        <w:lastRenderedPageBreak/>
        <w:t xml:space="preserve">ΑΘΑΝΑΣΙΟΣ ΒΑΡΔΑΛΗΣ: </w:t>
      </w:r>
      <w:r>
        <w:rPr>
          <w:rFonts w:eastAsia="Times New Roman"/>
          <w:szCs w:val="24"/>
        </w:rPr>
        <w:t xml:space="preserve">Όχι. </w:t>
      </w:r>
    </w:p>
    <w:p w14:paraId="5D189E7C"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ΣΠΥΡΙΔΩΝ ΔΑΝΕΛΛΗΣ: </w:t>
      </w:r>
      <w:r>
        <w:rPr>
          <w:rFonts w:eastAsia="Times New Roman"/>
          <w:szCs w:val="24"/>
        </w:rPr>
        <w:t xml:space="preserve">Ναι. </w:t>
      </w:r>
    </w:p>
    <w:p w14:paraId="5D189E7D"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ΔΗΜΗΤΡΙΟΣ ΚΑΜΜΕΝΟΣ: </w:t>
      </w:r>
      <w:r>
        <w:rPr>
          <w:rFonts w:eastAsia="Times New Roman"/>
          <w:szCs w:val="24"/>
        </w:rPr>
        <w:t>Ναι.</w:t>
      </w:r>
    </w:p>
    <w:p w14:paraId="5D189E7E" w14:textId="77777777" w:rsidR="00CB774E" w:rsidRDefault="00A25ABA">
      <w:pPr>
        <w:spacing w:after="0" w:line="600" w:lineRule="auto"/>
        <w:ind w:firstLine="720"/>
        <w:contextualSpacing/>
        <w:jc w:val="both"/>
        <w:rPr>
          <w:rFonts w:eastAsia="Times New Roman"/>
          <w:b/>
          <w:szCs w:val="24"/>
        </w:rPr>
      </w:pPr>
      <w:r>
        <w:rPr>
          <w:rFonts w:eastAsia="Times New Roman"/>
          <w:b/>
          <w:szCs w:val="24"/>
        </w:rPr>
        <w:t xml:space="preserve">ΙΩΑΝΝΗΣ ΣΑΡΙΔΗΣ: </w:t>
      </w:r>
      <w:r>
        <w:rPr>
          <w:rFonts w:eastAsia="Times New Roman"/>
          <w:szCs w:val="24"/>
        </w:rPr>
        <w:t>Ναι.</w:t>
      </w:r>
      <w:r>
        <w:rPr>
          <w:rFonts w:eastAsia="Times New Roman"/>
          <w:b/>
          <w:szCs w:val="24"/>
        </w:rPr>
        <w:t xml:space="preserve"> </w:t>
      </w:r>
    </w:p>
    <w:p w14:paraId="5D189E7F" w14:textId="77777777" w:rsidR="00CB774E" w:rsidRDefault="00A25ABA">
      <w:pPr>
        <w:spacing w:after="0"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Συνεπώς το άρθρο 36 έγινε δεκτό ως έχει κατά πλειοψηφία.</w:t>
      </w:r>
    </w:p>
    <w:p w14:paraId="5D189E80" w14:textId="77777777" w:rsidR="00CB774E" w:rsidRDefault="00A25ABA">
      <w:pPr>
        <w:spacing w:after="0" w:line="600" w:lineRule="auto"/>
        <w:ind w:firstLine="720"/>
        <w:contextualSpacing/>
        <w:jc w:val="both"/>
        <w:rPr>
          <w:rFonts w:eastAsia="Times New Roman"/>
          <w:szCs w:val="24"/>
        </w:rPr>
      </w:pPr>
      <w:r>
        <w:rPr>
          <w:rFonts w:eastAsia="Times New Roman"/>
          <w:szCs w:val="24"/>
        </w:rPr>
        <w:t>Ερωτάται</w:t>
      </w:r>
      <w:r>
        <w:rPr>
          <w:rFonts w:eastAsia="Times New Roman"/>
          <w:szCs w:val="24"/>
        </w:rPr>
        <w:t xml:space="preserve"> το Σώμα: Γίνεται δεκτό το άρθρο 37 ως έχει;</w:t>
      </w:r>
    </w:p>
    <w:p w14:paraId="5D189E81"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ΧΡΗΣΤΟΣ ΑΝΤΩΝΙΟΥ: </w:t>
      </w:r>
      <w:r>
        <w:rPr>
          <w:rFonts w:eastAsia="Times New Roman"/>
          <w:szCs w:val="24"/>
        </w:rPr>
        <w:t xml:space="preserve">Ναι. </w:t>
      </w:r>
    </w:p>
    <w:p w14:paraId="5D189E82"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ΑΘΑΝΑΣΙΟΣ ΜΠΟΥΡΑΣ: </w:t>
      </w:r>
      <w:r>
        <w:rPr>
          <w:rFonts w:eastAsia="Times New Roman"/>
          <w:szCs w:val="24"/>
        </w:rPr>
        <w:t xml:space="preserve">Ναι. </w:t>
      </w:r>
    </w:p>
    <w:p w14:paraId="5D189E83"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ΓΕΩΡΓΙΟΣ ΓΕΡΜΕΝΗΣ: </w:t>
      </w:r>
      <w:r>
        <w:rPr>
          <w:rFonts w:eastAsia="Times New Roman"/>
          <w:szCs w:val="24"/>
        </w:rPr>
        <w:t xml:space="preserve">Όχι. </w:t>
      </w:r>
    </w:p>
    <w:p w14:paraId="5D189E84"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ΒΑΣΙΛΕΙΟΣ ΚΕΓΚΕΡΟΓΛΟΥ: </w:t>
      </w:r>
      <w:r>
        <w:rPr>
          <w:rFonts w:eastAsia="Times New Roman"/>
          <w:szCs w:val="24"/>
        </w:rPr>
        <w:t xml:space="preserve">Ναι. </w:t>
      </w:r>
    </w:p>
    <w:p w14:paraId="5D189E85" w14:textId="77777777" w:rsidR="00CB774E" w:rsidRDefault="00A25ABA">
      <w:pPr>
        <w:spacing w:after="0" w:line="600" w:lineRule="auto"/>
        <w:ind w:firstLine="720"/>
        <w:contextualSpacing/>
        <w:jc w:val="both"/>
        <w:rPr>
          <w:rFonts w:eastAsia="Times New Roman"/>
          <w:szCs w:val="24"/>
        </w:rPr>
      </w:pPr>
      <w:r>
        <w:rPr>
          <w:rFonts w:eastAsia="Times New Roman"/>
          <w:b/>
          <w:szCs w:val="24"/>
        </w:rPr>
        <w:lastRenderedPageBreak/>
        <w:t xml:space="preserve">ΑΘΑΝΑΣΙΟΣ ΒΑΡΔΑΛΗΣ: </w:t>
      </w:r>
      <w:r>
        <w:rPr>
          <w:rFonts w:eastAsia="Times New Roman"/>
          <w:szCs w:val="24"/>
        </w:rPr>
        <w:t xml:space="preserve">Όχι. </w:t>
      </w:r>
    </w:p>
    <w:p w14:paraId="5D189E86"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ΣΠΥΡΙΔΩΝ ΔΑΝΕΛΛΗΣ: </w:t>
      </w:r>
      <w:r>
        <w:rPr>
          <w:rFonts w:eastAsia="Times New Roman"/>
          <w:szCs w:val="24"/>
        </w:rPr>
        <w:t xml:space="preserve">Ναι. </w:t>
      </w:r>
    </w:p>
    <w:p w14:paraId="5D189E87"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ΔΗΜΗΤΡΙΟΣ ΚΑΜΜΕΝΟΣ: </w:t>
      </w:r>
      <w:r>
        <w:rPr>
          <w:rFonts w:eastAsia="Times New Roman"/>
          <w:szCs w:val="24"/>
        </w:rPr>
        <w:t>Ναι.</w:t>
      </w:r>
    </w:p>
    <w:p w14:paraId="5D189E88" w14:textId="77777777" w:rsidR="00CB774E" w:rsidRDefault="00A25ABA">
      <w:pPr>
        <w:spacing w:after="0" w:line="600" w:lineRule="auto"/>
        <w:ind w:firstLine="720"/>
        <w:contextualSpacing/>
        <w:jc w:val="both"/>
        <w:rPr>
          <w:rFonts w:eastAsia="Times New Roman"/>
          <w:b/>
          <w:szCs w:val="24"/>
        </w:rPr>
      </w:pPr>
      <w:r>
        <w:rPr>
          <w:rFonts w:eastAsia="Times New Roman"/>
          <w:b/>
          <w:szCs w:val="24"/>
        </w:rPr>
        <w:t xml:space="preserve">ΙΩΑΝΝΗΣ ΣΑΡΙΔΗΣ: </w:t>
      </w:r>
      <w:r>
        <w:rPr>
          <w:rFonts w:eastAsia="Times New Roman"/>
          <w:szCs w:val="24"/>
        </w:rPr>
        <w:t>Ναι.</w:t>
      </w:r>
      <w:r>
        <w:rPr>
          <w:rFonts w:eastAsia="Times New Roman"/>
          <w:b/>
          <w:szCs w:val="24"/>
        </w:rPr>
        <w:t xml:space="preserve"> </w:t>
      </w:r>
    </w:p>
    <w:p w14:paraId="5D189E89" w14:textId="77777777" w:rsidR="00CB774E" w:rsidRDefault="00A25ABA">
      <w:pPr>
        <w:spacing w:after="0"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Συνεπώς το άρθρο 37 έγινε δεκτό ως έχει κατά πλειοψηφία.</w:t>
      </w:r>
    </w:p>
    <w:p w14:paraId="5D189E8A" w14:textId="77777777" w:rsidR="00CB774E" w:rsidRDefault="00A25ABA">
      <w:pPr>
        <w:spacing w:after="0" w:line="600" w:lineRule="auto"/>
        <w:ind w:firstLine="720"/>
        <w:contextualSpacing/>
        <w:jc w:val="both"/>
        <w:rPr>
          <w:rFonts w:eastAsia="Times New Roman"/>
          <w:szCs w:val="24"/>
        </w:rPr>
      </w:pPr>
      <w:r>
        <w:rPr>
          <w:rFonts w:eastAsia="Times New Roman"/>
          <w:szCs w:val="24"/>
        </w:rPr>
        <w:t>Ερωτάται το Σώμα: Γίνεται δεκτό το άρθρο 38 ως έχει;</w:t>
      </w:r>
    </w:p>
    <w:p w14:paraId="5D189E8B"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ΧΡΗΣΤΟΣ ΑΝΤΩΝΙΟΥ: </w:t>
      </w:r>
      <w:r>
        <w:rPr>
          <w:rFonts w:eastAsia="Times New Roman"/>
          <w:szCs w:val="24"/>
        </w:rPr>
        <w:t xml:space="preserve">Ναι. </w:t>
      </w:r>
    </w:p>
    <w:p w14:paraId="5D189E8C"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ΑΘΑΝΑΣΙΟΣ ΜΠΟΥΡΑΣ: </w:t>
      </w:r>
      <w:r>
        <w:rPr>
          <w:rFonts w:eastAsia="Times New Roman"/>
          <w:szCs w:val="24"/>
        </w:rPr>
        <w:t xml:space="preserve">Ναι. </w:t>
      </w:r>
    </w:p>
    <w:p w14:paraId="5D189E8D"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ΓΕΩΡΓΙΟΣ ΓΕΡΜΕΝΗΣ: </w:t>
      </w:r>
      <w:r>
        <w:rPr>
          <w:rFonts w:eastAsia="Times New Roman"/>
          <w:szCs w:val="24"/>
        </w:rPr>
        <w:t xml:space="preserve">Όχι. </w:t>
      </w:r>
    </w:p>
    <w:p w14:paraId="5D189E8E"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ΒΑΣΙΛΕΙΟΣ ΚΕΓΚΕΡΟΓΛΟΥ: </w:t>
      </w:r>
      <w:r>
        <w:rPr>
          <w:rFonts w:eastAsia="Times New Roman"/>
          <w:szCs w:val="24"/>
        </w:rPr>
        <w:t xml:space="preserve">Ναι. </w:t>
      </w:r>
    </w:p>
    <w:p w14:paraId="5D189E8F" w14:textId="77777777" w:rsidR="00CB774E" w:rsidRDefault="00A25ABA">
      <w:pPr>
        <w:spacing w:after="0" w:line="600" w:lineRule="auto"/>
        <w:ind w:firstLine="720"/>
        <w:contextualSpacing/>
        <w:jc w:val="both"/>
        <w:rPr>
          <w:rFonts w:eastAsia="Times New Roman"/>
          <w:szCs w:val="24"/>
        </w:rPr>
      </w:pPr>
      <w:r>
        <w:rPr>
          <w:rFonts w:eastAsia="Times New Roman"/>
          <w:b/>
          <w:szCs w:val="24"/>
        </w:rPr>
        <w:lastRenderedPageBreak/>
        <w:t xml:space="preserve">ΑΘΑΝΑΣΙΟΣ </w:t>
      </w:r>
      <w:r>
        <w:rPr>
          <w:rFonts w:eastAsia="Times New Roman"/>
          <w:b/>
          <w:szCs w:val="24"/>
        </w:rPr>
        <w:t xml:space="preserve">ΒΑΡΔΑΛΗΣ: </w:t>
      </w:r>
      <w:r>
        <w:rPr>
          <w:rFonts w:eastAsia="Times New Roman"/>
          <w:szCs w:val="24"/>
        </w:rPr>
        <w:t xml:space="preserve">Όχι. </w:t>
      </w:r>
    </w:p>
    <w:p w14:paraId="5D189E90"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ΣΠΥΡΙΔΩΝ ΔΑΝΕΛΛΗΣ: </w:t>
      </w:r>
      <w:r>
        <w:rPr>
          <w:rFonts w:eastAsia="Times New Roman"/>
          <w:szCs w:val="24"/>
        </w:rPr>
        <w:t xml:space="preserve">Ναι. </w:t>
      </w:r>
    </w:p>
    <w:p w14:paraId="5D189E91"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ΔΗΜΗΤΡΙΟΣ ΚΑΜΜΕΝΟΣ: </w:t>
      </w:r>
      <w:r>
        <w:rPr>
          <w:rFonts w:eastAsia="Times New Roman"/>
          <w:szCs w:val="24"/>
        </w:rPr>
        <w:t>Ναι.</w:t>
      </w:r>
    </w:p>
    <w:p w14:paraId="5D189E92" w14:textId="77777777" w:rsidR="00CB774E" w:rsidRDefault="00A25ABA">
      <w:pPr>
        <w:spacing w:after="0" w:line="600" w:lineRule="auto"/>
        <w:ind w:firstLine="720"/>
        <w:contextualSpacing/>
        <w:jc w:val="both"/>
        <w:rPr>
          <w:rFonts w:eastAsia="Times New Roman"/>
          <w:b/>
          <w:szCs w:val="24"/>
        </w:rPr>
      </w:pPr>
      <w:r>
        <w:rPr>
          <w:rFonts w:eastAsia="Times New Roman"/>
          <w:b/>
          <w:szCs w:val="24"/>
        </w:rPr>
        <w:t xml:space="preserve">ΙΩΑΝΝΗΣ ΣΑΡΙΔΗΣ: </w:t>
      </w:r>
      <w:r>
        <w:rPr>
          <w:rFonts w:eastAsia="Times New Roman"/>
          <w:szCs w:val="24"/>
        </w:rPr>
        <w:t>Ναι.</w:t>
      </w:r>
      <w:r>
        <w:rPr>
          <w:rFonts w:eastAsia="Times New Roman"/>
          <w:b/>
          <w:szCs w:val="24"/>
        </w:rPr>
        <w:t xml:space="preserve"> </w:t>
      </w:r>
    </w:p>
    <w:p w14:paraId="5D189E93" w14:textId="77777777" w:rsidR="00CB774E" w:rsidRDefault="00A25ABA">
      <w:pPr>
        <w:spacing w:after="0"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Συνεπώς το άρθρο 38 έγινε δεκτό ως έχει κατά πλειοψηφία.</w:t>
      </w:r>
    </w:p>
    <w:p w14:paraId="5D189E94" w14:textId="77777777" w:rsidR="00CB774E" w:rsidRDefault="00A25ABA">
      <w:pPr>
        <w:spacing w:after="0" w:line="600" w:lineRule="auto"/>
        <w:ind w:firstLine="720"/>
        <w:contextualSpacing/>
        <w:jc w:val="both"/>
        <w:rPr>
          <w:rFonts w:eastAsia="Times New Roman"/>
          <w:szCs w:val="24"/>
        </w:rPr>
      </w:pPr>
      <w:r>
        <w:rPr>
          <w:rFonts w:eastAsia="Times New Roman"/>
          <w:szCs w:val="24"/>
        </w:rPr>
        <w:t>Ερωτάται το Σώμα: Γίνεται δεκτό το άρθρο 39 ως έχει;</w:t>
      </w:r>
    </w:p>
    <w:p w14:paraId="5D189E95"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ΧΡΗΣΤΟΣ ΑΝΤΩΝΙΟΥ: </w:t>
      </w:r>
      <w:r>
        <w:rPr>
          <w:rFonts w:eastAsia="Times New Roman"/>
          <w:szCs w:val="24"/>
        </w:rPr>
        <w:t xml:space="preserve">Ναι. </w:t>
      </w:r>
    </w:p>
    <w:p w14:paraId="5D189E96"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ΑΘΑΝΑΣΙΟΣ ΜΠΟΥΡΑΣ: </w:t>
      </w:r>
      <w:r>
        <w:rPr>
          <w:rFonts w:eastAsia="Times New Roman"/>
          <w:szCs w:val="24"/>
        </w:rPr>
        <w:t xml:space="preserve">Ναι. </w:t>
      </w:r>
    </w:p>
    <w:p w14:paraId="5D189E97"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ΓΕΩΡΓΙΟΣ ΓΕΡΜΕΝΗΣ: </w:t>
      </w:r>
      <w:r>
        <w:rPr>
          <w:rFonts w:eastAsia="Times New Roman"/>
          <w:szCs w:val="24"/>
        </w:rPr>
        <w:t xml:space="preserve">Όχι. </w:t>
      </w:r>
    </w:p>
    <w:p w14:paraId="5D189E98"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ΒΑΣΙΛΕΙΟΣ ΚΕΓΚΕΡΟΓΛΟΥ: </w:t>
      </w:r>
      <w:r>
        <w:rPr>
          <w:rFonts w:eastAsia="Times New Roman"/>
          <w:szCs w:val="24"/>
        </w:rPr>
        <w:t xml:space="preserve">Ναι. </w:t>
      </w:r>
    </w:p>
    <w:p w14:paraId="5D189E99" w14:textId="77777777" w:rsidR="00CB774E" w:rsidRDefault="00A25ABA">
      <w:pPr>
        <w:spacing w:after="0" w:line="600" w:lineRule="auto"/>
        <w:ind w:firstLine="720"/>
        <w:contextualSpacing/>
        <w:jc w:val="both"/>
        <w:rPr>
          <w:rFonts w:eastAsia="Times New Roman"/>
          <w:szCs w:val="24"/>
        </w:rPr>
      </w:pPr>
      <w:r>
        <w:rPr>
          <w:rFonts w:eastAsia="Times New Roman"/>
          <w:b/>
          <w:szCs w:val="24"/>
        </w:rPr>
        <w:lastRenderedPageBreak/>
        <w:t xml:space="preserve">ΑΘΑΝΑΣΙΟΣ ΒΑΡΔΑΛΗΣ: </w:t>
      </w:r>
      <w:r>
        <w:rPr>
          <w:rFonts w:eastAsia="Times New Roman"/>
          <w:szCs w:val="24"/>
        </w:rPr>
        <w:t xml:space="preserve">Όχι. </w:t>
      </w:r>
    </w:p>
    <w:p w14:paraId="5D189E9A"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ΣΠΥΡΙΔΩΝ ΔΑΝΕΛΛΗΣ: </w:t>
      </w:r>
      <w:r>
        <w:rPr>
          <w:rFonts w:eastAsia="Times New Roman"/>
          <w:szCs w:val="24"/>
        </w:rPr>
        <w:t xml:space="preserve">Ναι. </w:t>
      </w:r>
    </w:p>
    <w:p w14:paraId="5D189E9B"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ΔΗΜΗΤΡΙΟΣ ΚΑΜΜΕΝΟΣ: </w:t>
      </w:r>
      <w:r>
        <w:rPr>
          <w:rFonts w:eastAsia="Times New Roman"/>
          <w:szCs w:val="24"/>
        </w:rPr>
        <w:t>Ναι.</w:t>
      </w:r>
    </w:p>
    <w:p w14:paraId="5D189E9C" w14:textId="77777777" w:rsidR="00CB774E" w:rsidRDefault="00A25ABA">
      <w:pPr>
        <w:spacing w:after="0" w:line="600" w:lineRule="auto"/>
        <w:ind w:firstLine="720"/>
        <w:contextualSpacing/>
        <w:jc w:val="both"/>
        <w:rPr>
          <w:rFonts w:eastAsia="Times New Roman"/>
          <w:b/>
          <w:szCs w:val="24"/>
        </w:rPr>
      </w:pPr>
      <w:r>
        <w:rPr>
          <w:rFonts w:eastAsia="Times New Roman"/>
          <w:b/>
          <w:szCs w:val="24"/>
        </w:rPr>
        <w:t xml:space="preserve">ΙΩΑΝΝΗΣ ΣΑΡΙΔΗΣ: </w:t>
      </w:r>
      <w:r>
        <w:rPr>
          <w:rFonts w:eastAsia="Times New Roman"/>
          <w:szCs w:val="24"/>
        </w:rPr>
        <w:t>Ναι.</w:t>
      </w:r>
      <w:r>
        <w:rPr>
          <w:rFonts w:eastAsia="Times New Roman"/>
          <w:b/>
          <w:szCs w:val="24"/>
        </w:rPr>
        <w:t xml:space="preserve"> </w:t>
      </w:r>
    </w:p>
    <w:p w14:paraId="5D189E9D" w14:textId="77777777" w:rsidR="00CB774E" w:rsidRDefault="00A25ABA">
      <w:pPr>
        <w:spacing w:after="0"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Συνεπώς</w:t>
      </w:r>
      <w:r>
        <w:rPr>
          <w:rFonts w:eastAsia="Times New Roman"/>
          <w:szCs w:val="24"/>
        </w:rPr>
        <w:t xml:space="preserve"> το άρθρο 39 έγινε δεκτό ως έχει κατά πλειοψηφία.</w:t>
      </w:r>
    </w:p>
    <w:p w14:paraId="5D189E9E" w14:textId="77777777" w:rsidR="00CB774E" w:rsidRDefault="00A25ABA">
      <w:pPr>
        <w:spacing w:after="0" w:line="600" w:lineRule="auto"/>
        <w:ind w:firstLine="720"/>
        <w:contextualSpacing/>
        <w:jc w:val="both"/>
        <w:rPr>
          <w:rFonts w:eastAsia="Times New Roman"/>
          <w:szCs w:val="24"/>
        </w:rPr>
      </w:pPr>
      <w:r>
        <w:rPr>
          <w:rFonts w:eastAsia="Times New Roman"/>
          <w:szCs w:val="24"/>
        </w:rPr>
        <w:t>Ερωτάται το Σώμα: Γίνεται δεκτό το άρθρο 40 ως έχει;</w:t>
      </w:r>
    </w:p>
    <w:p w14:paraId="5D189E9F"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ΧΡΗΣΤΟΣ ΑΝΤΩΝΙΟΥ: </w:t>
      </w:r>
      <w:r>
        <w:rPr>
          <w:rFonts w:eastAsia="Times New Roman"/>
          <w:szCs w:val="24"/>
        </w:rPr>
        <w:t>Ναι.</w:t>
      </w:r>
    </w:p>
    <w:p w14:paraId="5D189EA0"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ΑΘΑΝΑΣΙΟΣ ΜΠΟΥΡΑΣ: </w:t>
      </w:r>
      <w:r>
        <w:rPr>
          <w:rFonts w:eastAsia="Times New Roman"/>
          <w:szCs w:val="24"/>
        </w:rPr>
        <w:t>Ναι.</w:t>
      </w:r>
    </w:p>
    <w:p w14:paraId="5D189EA1"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ΓΕΩΡΓΙΟΣ ΓΕΡΜΕΝΗΣ: </w:t>
      </w:r>
      <w:r>
        <w:rPr>
          <w:rFonts w:eastAsia="Times New Roman"/>
          <w:szCs w:val="24"/>
        </w:rPr>
        <w:t>Όχι.</w:t>
      </w:r>
    </w:p>
    <w:p w14:paraId="5D189EA2"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ΒΑΣΙΛΕΙΟΣ ΚΕΓΚΕΡΟΓΛΟΥ: </w:t>
      </w:r>
      <w:r>
        <w:rPr>
          <w:rFonts w:eastAsia="Times New Roman"/>
          <w:szCs w:val="24"/>
        </w:rPr>
        <w:t>Ναι.</w:t>
      </w:r>
    </w:p>
    <w:p w14:paraId="5D189EA3" w14:textId="77777777" w:rsidR="00CB774E" w:rsidRDefault="00A25ABA">
      <w:pPr>
        <w:spacing w:after="0" w:line="600" w:lineRule="auto"/>
        <w:ind w:firstLine="720"/>
        <w:contextualSpacing/>
        <w:jc w:val="both"/>
        <w:rPr>
          <w:rFonts w:eastAsia="Times New Roman"/>
          <w:szCs w:val="24"/>
        </w:rPr>
      </w:pPr>
      <w:r>
        <w:rPr>
          <w:rFonts w:eastAsia="Times New Roman"/>
          <w:b/>
          <w:szCs w:val="24"/>
        </w:rPr>
        <w:lastRenderedPageBreak/>
        <w:t xml:space="preserve">ΑΘΑΝΑΣΙΟΣ ΒΑΡΔΑΛΗΣ: </w:t>
      </w:r>
      <w:r>
        <w:rPr>
          <w:rFonts w:eastAsia="Times New Roman"/>
          <w:szCs w:val="24"/>
        </w:rPr>
        <w:t>Όχι.</w:t>
      </w:r>
    </w:p>
    <w:p w14:paraId="5D189EA4"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ΣΠΥΡΙΔΩΝ ΔΑΝΕΛΛΗΣ: </w:t>
      </w:r>
      <w:r>
        <w:rPr>
          <w:rFonts w:eastAsia="Times New Roman"/>
          <w:szCs w:val="24"/>
        </w:rPr>
        <w:t>Ναι.</w:t>
      </w:r>
    </w:p>
    <w:p w14:paraId="5D189EA5"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ΔΗΜΗΤΡΙΟΣ ΚΑΜΜΕΝΟΣ: </w:t>
      </w:r>
      <w:r>
        <w:rPr>
          <w:rFonts w:eastAsia="Times New Roman"/>
          <w:szCs w:val="24"/>
        </w:rPr>
        <w:t>Ναι.</w:t>
      </w:r>
    </w:p>
    <w:p w14:paraId="5D189EA6"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ΙΩΑΝΝΗΣ ΣΑΡΙΔΗΣ: </w:t>
      </w:r>
      <w:r>
        <w:rPr>
          <w:rFonts w:eastAsia="Times New Roman"/>
          <w:szCs w:val="24"/>
        </w:rPr>
        <w:t>Ναι.</w:t>
      </w:r>
    </w:p>
    <w:p w14:paraId="5D189EA7" w14:textId="77777777" w:rsidR="00CB774E" w:rsidRDefault="00A25ABA">
      <w:pPr>
        <w:spacing w:after="0"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Συνεπώς το άρθρο 40 έγινε δεκτό ως έχει κατά πλειοψηφία.</w:t>
      </w:r>
    </w:p>
    <w:p w14:paraId="5D189EA8" w14:textId="77777777" w:rsidR="00CB774E" w:rsidRDefault="00A25ABA">
      <w:pPr>
        <w:spacing w:after="0" w:line="600" w:lineRule="auto"/>
        <w:ind w:firstLine="720"/>
        <w:contextualSpacing/>
        <w:jc w:val="both"/>
        <w:rPr>
          <w:rFonts w:eastAsia="Times New Roman"/>
          <w:szCs w:val="24"/>
        </w:rPr>
      </w:pPr>
      <w:r>
        <w:rPr>
          <w:rFonts w:eastAsia="Times New Roman"/>
          <w:szCs w:val="24"/>
        </w:rPr>
        <w:t>Ερωτάται το Σώμα: Γίνεται δεκτό το άρθρο 41 ως έχει;</w:t>
      </w:r>
    </w:p>
    <w:p w14:paraId="5D189EA9"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ΧΡΗΣΤΟΣ ΑΝΤΩΝΙΟΥ: </w:t>
      </w:r>
      <w:r>
        <w:rPr>
          <w:rFonts w:eastAsia="Times New Roman"/>
          <w:szCs w:val="24"/>
        </w:rPr>
        <w:t>Ναι.</w:t>
      </w:r>
    </w:p>
    <w:p w14:paraId="5D189EAA"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ΑΘΑΝΑΣΙΟΣ ΜΠΟΥΡΑΣ: </w:t>
      </w:r>
      <w:r>
        <w:rPr>
          <w:rFonts w:eastAsia="Times New Roman"/>
          <w:szCs w:val="24"/>
        </w:rPr>
        <w:t>Ναι.</w:t>
      </w:r>
    </w:p>
    <w:p w14:paraId="5D189EAB"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ΓΕΩΡΓΙΟΣ ΓΕΡΜΕΝΗΣ: </w:t>
      </w:r>
      <w:r>
        <w:rPr>
          <w:rFonts w:eastAsia="Times New Roman"/>
          <w:szCs w:val="24"/>
        </w:rPr>
        <w:t>Όχι.</w:t>
      </w:r>
    </w:p>
    <w:p w14:paraId="5D189EAC"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ΒΑΣΙΛΕΙΟΣ ΚΕΓΚΕΡΟΓΛΟΥ: </w:t>
      </w:r>
      <w:r>
        <w:rPr>
          <w:rFonts w:eastAsia="Times New Roman"/>
          <w:szCs w:val="24"/>
        </w:rPr>
        <w:t>Ναι.</w:t>
      </w:r>
    </w:p>
    <w:p w14:paraId="5D189EAD" w14:textId="77777777" w:rsidR="00CB774E" w:rsidRDefault="00A25ABA">
      <w:pPr>
        <w:spacing w:after="0" w:line="600" w:lineRule="auto"/>
        <w:ind w:firstLine="720"/>
        <w:contextualSpacing/>
        <w:jc w:val="both"/>
        <w:rPr>
          <w:rFonts w:eastAsia="Times New Roman"/>
          <w:szCs w:val="24"/>
        </w:rPr>
      </w:pPr>
      <w:r>
        <w:rPr>
          <w:rFonts w:eastAsia="Times New Roman"/>
          <w:b/>
          <w:szCs w:val="24"/>
        </w:rPr>
        <w:lastRenderedPageBreak/>
        <w:t xml:space="preserve">ΑΘΑΝΑΣΙΟΣ ΒΑΡΔΑΛΗΣ: </w:t>
      </w:r>
      <w:r>
        <w:rPr>
          <w:rFonts w:eastAsia="Times New Roman"/>
          <w:szCs w:val="24"/>
        </w:rPr>
        <w:t>Όχι.</w:t>
      </w:r>
    </w:p>
    <w:p w14:paraId="5D189EAE"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ΣΠΥΡΙΔΩΝ ΔΑΝΕΛΛΗΣ: </w:t>
      </w:r>
      <w:r>
        <w:rPr>
          <w:rFonts w:eastAsia="Times New Roman"/>
          <w:szCs w:val="24"/>
        </w:rPr>
        <w:t>Ναι.</w:t>
      </w:r>
    </w:p>
    <w:p w14:paraId="5D189EAF"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ΔΗΜΗΤΡΙΟΣ ΚΑΜΜΕΝΟΣ: </w:t>
      </w:r>
      <w:r>
        <w:rPr>
          <w:rFonts w:eastAsia="Times New Roman"/>
          <w:szCs w:val="24"/>
        </w:rPr>
        <w:t>Ναι.</w:t>
      </w:r>
    </w:p>
    <w:p w14:paraId="5D189EB0"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ΙΩΑΝΝΗΣ ΣΑΡΙΔΗΣ: </w:t>
      </w:r>
      <w:r>
        <w:rPr>
          <w:rFonts w:eastAsia="Times New Roman"/>
          <w:szCs w:val="24"/>
        </w:rPr>
        <w:t>Ναι.</w:t>
      </w:r>
    </w:p>
    <w:p w14:paraId="5D189EB1" w14:textId="77777777" w:rsidR="00CB774E" w:rsidRDefault="00A25ABA">
      <w:pPr>
        <w:spacing w:after="0"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Συνεπώς το άρθρο 41 έγινε δεκτό ως έχει κατά πλειοψηφία.</w:t>
      </w:r>
    </w:p>
    <w:p w14:paraId="5D189EB2" w14:textId="77777777" w:rsidR="00CB774E" w:rsidRDefault="00A25ABA">
      <w:pPr>
        <w:spacing w:after="0" w:line="600" w:lineRule="auto"/>
        <w:ind w:firstLine="720"/>
        <w:contextualSpacing/>
        <w:jc w:val="both"/>
        <w:rPr>
          <w:rFonts w:eastAsia="Times New Roman"/>
          <w:szCs w:val="24"/>
        </w:rPr>
      </w:pPr>
      <w:r>
        <w:rPr>
          <w:rFonts w:eastAsia="Times New Roman"/>
          <w:szCs w:val="24"/>
        </w:rPr>
        <w:t>Ερωτάται το Σώμα: Γίνεται δεκτό το άρ</w:t>
      </w:r>
      <w:r>
        <w:rPr>
          <w:rFonts w:eastAsia="Times New Roman"/>
          <w:szCs w:val="24"/>
        </w:rPr>
        <w:t>θρο 42 ως έχει;</w:t>
      </w:r>
    </w:p>
    <w:p w14:paraId="5D189EB3"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ΧΡΗΣΤΟΣ ΑΝΤΩΝΙΟΥ: </w:t>
      </w:r>
      <w:r>
        <w:rPr>
          <w:rFonts w:eastAsia="Times New Roman"/>
          <w:szCs w:val="24"/>
        </w:rPr>
        <w:t>Ναι.</w:t>
      </w:r>
    </w:p>
    <w:p w14:paraId="5D189EB4"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ΑΘΑΝΑΣΙΟΣ ΜΠΟΥΡΑΣ: </w:t>
      </w:r>
      <w:r>
        <w:rPr>
          <w:rFonts w:eastAsia="Times New Roman"/>
          <w:szCs w:val="24"/>
        </w:rPr>
        <w:t>Ναι.</w:t>
      </w:r>
    </w:p>
    <w:p w14:paraId="5D189EB5"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ΓΕΩΡΓΙΟΣ ΓΕΡΜΕΝΗΣ: </w:t>
      </w:r>
      <w:r>
        <w:rPr>
          <w:rFonts w:eastAsia="Times New Roman"/>
          <w:szCs w:val="24"/>
        </w:rPr>
        <w:t>Όχι.</w:t>
      </w:r>
    </w:p>
    <w:p w14:paraId="5D189EB6"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ΒΑΣΙΛΕΙΟΣ ΚΕΓΚΕΡΟΓΛΟΥ: </w:t>
      </w:r>
      <w:r>
        <w:rPr>
          <w:rFonts w:eastAsia="Times New Roman"/>
          <w:szCs w:val="24"/>
        </w:rPr>
        <w:t>Ναι.</w:t>
      </w:r>
    </w:p>
    <w:p w14:paraId="5D189EB7" w14:textId="77777777" w:rsidR="00CB774E" w:rsidRDefault="00A25ABA">
      <w:pPr>
        <w:spacing w:after="0" w:line="600" w:lineRule="auto"/>
        <w:ind w:firstLine="720"/>
        <w:contextualSpacing/>
        <w:jc w:val="both"/>
        <w:rPr>
          <w:rFonts w:eastAsia="Times New Roman"/>
          <w:szCs w:val="24"/>
        </w:rPr>
      </w:pPr>
      <w:r>
        <w:rPr>
          <w:rFonts w:eastAsia="Times New Roman"/>
          <w:b/>
          <w:szCs w:val="24"/>
        </w:rPr>
        <w:lastRenderedPageBreak/>
        <w:t xml:space="preserve">ΑΘΑΝΑΣΙΟΣ ΒΑΡΔΑΛΗΣ: </w:t>
      </w:r>
      <w:r>
        <w:rPr>
          <w:rFonts w:eastAsia="Times New Roman"/>
          <w:szCs w:val="24"/>
        </w:rPr>
        <w:t>Όχι.</w:t>
      </w:r>
    </w:p>
    <w:p w14:paraId="5D189EB8"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ΣΠΥΡΙΔΩΝ ΔΑΝΕΛΛΗΣ: </w:t>
      </w:r>
      <w:r>
        <w:rPr>
          <w:rFonts w:eastAsia="Times New Roman"/>
          <w:szCs w:val="24"/>
        </w:rPr>
        <w:t>Ναι.</w:t>
      </w:r>
    </w:p>
    <w:p w14:paraId="5D189EB9"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ΔΗΜΗΤΡΙΟΣ ΚΑΜΜΕΝΟΣ: </w:t>
      </w:r>
      <w:r>
        <w:rPr>
          <w:rFonts w:eastAsia="Times New Roman"/>
          <w:szCs w:val="24"/>
        </w:rPr>
        <w:t>Ναι.</w:t>
      </w:r>
    </w:p>
    <w:p w14:paraId="5D189EBA"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ΙΩΑΝΝΗΣ ΣΑΡΙΔΗΣ: </w:t>
      </w:r>
      <w:r>
        <w:rPr>
          <w:rFonts w:eastAsia="Times New Roman"/>
          <w:szCs w:val="24"/>
        </w:rPr>
        <w:t>Ναι.</w:t>
      </w:r>
    </w:p>
    <w:p w14:paraId="5D189EBB" w14:textId="77777777" w:rsidR="00CB774E" w:rsidRDefault="00A25ABA">
      <w:pPr>
        <w:spacing w:after="0"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Συνεπώς</w:t>
      </w:r>
      <w:r>
        <w:rPr>
          <w:rFonts w:eastAsia="Times New Roman"/>
          <w:szCs w:val="24"/>
        </w:rPr>
        <w:t xml:space="preserve"> το άρθρο 42 έγινε δεκτό ως έχει κατά πλειοψηφία.</w:t>
      </w:r>
    </w:p>
    <w:p w14:paraId="5D189EBC" w14:textId="77777777" w:rsidR="00CB774E" w:rsidRDefault="00A25ABA">
      <w:pPr>
        <w:spacing w:after="0" w:line="600" w:lineRule="auto"/>
        <w:ind w:firstLine="720"/>
        <w:contextualSpacing/>
        <w:jc w:val="both"/>
        <w:rPr>
          <w:rFonts w:eastAsia="Times New Roman"/>
          <w:szCs w:val="24"/>
        </w:rPr>
      </w:pPr>
      <w:r>
        <w:rPr>
          <w:rFonts w:eastAsia="Times New Roman"/>
          <w:szCs w:val="24"/>
        </w:rPr>
        <w:t>Ερωτάται το Σώμα: Γίνεται δεκτό το άρθρο 43 ως έχει;</w:t>
      </w:r>
    </w:p>
    <w:p w14:paraId="5D189EBD"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ΧΡΗΣΤΟΣ ΑΝΤΩΝΙΟΥ: </w:t>
      </w:r>
      <w:r>
        <w:rPr>
          <w:rFonts w:eastAsia="Times New Roman"/>
          <w:szCs w:val="24"/>
        </w:rPr>
        <w:t>Ναι.</w:t>
      </w:r>
    </w:p>
    <w:p w14:paraId="5D189EBE"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ΑΘΑΝΑΣΙΟΣ ΜΠΟΥΡΑΣ: </w:t>
      </w:r>
      <w:r>
        <w:rPr>
          <w:rFonts w:eastAsia="Times New Roman"/>
          <w:szCs w:val="24"/>
        </w:rPr>
        <w:t>Ναι.</w:t>
      </w:r>
    </w:p>
    <w:p w14:paraId="5D189EBF"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ΓΕΩΡΓΙΟΣ ΓΕΡΜΕΝΗΣ: </w:t>
      </w:r>
      <w:r>
        <w:rPr>
          <w:rFonts w:eastAsia="Times New Roman"/>
          <w:szCs w:val="24"/>
        </w:rPr>
        <w:t>Όχι.</w:t>
      </w:r>
    </w:p>
    <w:p w14:paraId="5D189EC0"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ΒΑΣΙΛΕΙΟΣ ΚΕΓΚΕΡΟΓΛΟΥ: </w:t>
      </w:r>
      <w:r>
        <w:rPr>
          <w:rFonts w:eastAsia="Times New Roman"/>
          <w:szCs w:val="24"/>
        </w:rPr>
        <w:t>Ναι.</w:t>
      </w:r>
    </w:p>
    <w:p w14:paraId="5D189EC1" w14:textId="77777777" w:rsidR="00CB774E" w:rsidRDefault="00A25ABA">
      <w:pPr>
        <w:spacing w:after="0" w:line="600" w:lineRule="auto"/>
        <w:ind w:firstLine="720"/>
        <w:contextualSpacing/>
        <w:jc w:val="both"/>
        <w:rPr>
          <w:rFonts w:eastAsia="Times New Roman"/>
          <w:szCs w:val="24"/>
        </w:rPr>
      </w:pPr>
      <w:r>
        <w:rPr>
          <w:rFonts w:eastAsia="Times New Roman"/>
          <w:b/>
          <w:szCs w:val="24"/>
        </w:rPr>
        <w:lastRenderedPageBreak/>
        <w:t xml:space="preserve">ΑΘΑΝΑΣΙΟΣ ΒΑΡΔΑΛΗΣ: </w:t>
      </w:r>
      <w:r>
        <w:rPr>
          <w:rFonts w:eastAsia="Times New Roman"/>
          <w:szCs w:val="24"/>
        </w:rPr>
        <w:t>Ναι.</w:t>
      </w:r>
    </w:p>
    <w:p w14:paraId="5D189EC2"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ΣΠΥΡΙΔΩΝ ΔΑΝΕΛΛΗΣ: </w:t>
      </w:r>
      <w:r>
        <w:rPr>
          <w:rFonts w:eastAsia="Times New Roman"/>
          <w:szCs w:val="24"/>
        </w:rPr>
        <w:t>Ναι.</w:t>
      </w:r>
    </w:p>
    <w:p w14:paraId="5D189EC3" w14:textId="77777777" w:rsidR="00CB774E" w:rsidRDefault="00A25ABA">
      <w:pPr>
        <w:spacing w:after="0" w:line="600" w:lineRule="auto"/>
        <w:ind w:firstLine="720"/>
        <w:contextualSpacing/>
        <w:jc w:val="both"/>
        <w:rPr>
          <w:rFonts w:eastAsia="Times New Roman"/>
          <w:szCs w:val="24"/>
        </w:rPr>
      </w:pPr>
      <w:r>
        <w:rPr>
          <w:rFonts w:eastAsia="Times New Roman"/>
          <w:b/>
          <w:szCs w:val="24"/>
        </w:rPr>
        <w:t>ΔΗΜΗΤ</w:t>
      </w:r>
      <w:r>
        <w:rPr>
          <w:rFonts w:eastAsia="Times New Roman"/>
          <w:b/>
          <w:szCs w:val="24"/>
        </w:rPr>
        <w:t xml:space="preserve">ΡΙΟΣ ΚΑΜΜΕΝΟΣ: </w:t>
      </w:r>
      <w:r>
        <w:rPr>
          <w:rFonts w:eastAsia="Times New Roman"/>
          <w:szCs w:val="24"/>
        </w:rPr>
        <w:t>Ναι.</w:t>
      </w:r>
    </w:p>
    <w:p w14:paraId="5D189EC4"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ΙΩΑΝΝΗΣ ΣΑΡΙΔΗΣ: </w:t>
      </w:r>
      <w:r>
        <w:rPr>
          <w:rFonts w:eastAsia="Times New Roman"/>
          <w:szCs w:val="24"/>
        </w:rPr>
        <w:t>Ναι.</w:t>
      </w:r>
    </w:p>
    <w:p w14:paraId="5D189EC5" w14:textId="77777777" w:rsidR="00CB774E" w:rsidRDefault="00A25ABA">
      <w:pPr>
        <w:spacing w:after="0"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Συνεπώς το άρθρο 43 έγινε δεκτό ως έχει κατά πλειοψηφία.</w:t>
      </w:r>
    </w:p>
    <w:p w14:paraId="5D189EC6" w14:textId="77777777" w:rsidR="00CB774E" w:rsidRDefault="00A25ABA">
      <w:pPr>
        <w:spacing w:after="0" w:line="600" w:lineRule="auto"/>
        <w:ind w:firstLine="720"/>
        <w:contextualSpacing/>
        <w:jc w:val="both"/>
        <w:rPr>
          <w:rFonts w:eastAsia="Times New Roman"/>
          <w:szCs w:val="24"/>
        </w:rPr>
      </w:pPr>
      <w:r>
        <w:rPr>
          <w:rFonts w:eastAsia="Times New Roman"/>
          <w:szCs w:val="24"/>
        </w:rPr>
        <w:t>Ερωτάται το Σώμα: Γίνεται δεκτό το άρθρο 44 ως έχει;</w:t>
      </w:r>
    </w:p>
    <w:p w14:paraId="5D189EC7"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ΧΡΗΣΤΟΣ ΑΝΤΩΝΙΟΥ: </w:t>
      </w:r>
      <w:r>
        <w:rPr>
          <w:rFonts w:eastAsia="Times New Roman"/>
          <w:szCs w:val="24"/>
        </w:rPr>
        <w:t>Ναι.</w:t>
      </w:r>
    </w:p>
    <w:p w14:paraId="5D189EC8"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ΑΘΑΝΑΣΙΟΣ ΜΠΟΥΡΑΣ: </w:t>
      </w:r>
      <w:r>
        <w:rPr>
          <w:rFonts w:eastAsia="Times New Roman"/>
          <w:szCs w:val="24"/>
        </w:rPr>
        <w:t>Ναι.</w:t>
      </w:r>
    </w:p>
    <w:p w14:paraId="5D189EC9"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ΓΕΩΡΓΙΟΣ ΓΕΡΜΕΝΗΣ: </w:t>
      </w:r>
      <w:r>
        <w:rPr>
          <w:rFonts w:eastAsia="Times New Roman"/>
          <w:szCs w:val="24"/>
        </w:rPr>
        <w:t>Όχι.</w:t>
      </w:r>
    </w:p>
    <w:p w14:paraId="5D189ECA"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ΒΑΣΙΛΕΙΟΣ ΚΕΓΚΕΡΟΓΛΟΥ: </w:t>
      </w:r>
      <w:r>
        <w:rPr>
          <w:rFonts w:eastAsia="Times New Roman"/>
          <w:szCs w:val="24"/>
        </w:rPr>
        <w:t>Ναι.</w:t>
      </w:r>
    </w:p>
    <w:p w14:paraId="5D189ECB" w14:textId="77777777" w:rsidR="00CB774E" w:rsidRDefault="00A25ABA">
      <w:pPr>
        <w:spacing w:after="0" w:line="600" w:lineRule="auto"/>
        <w:ind w:firstLine="720"/>
        <w:contextualSpacing/>
        <w:jc w:val="both"/>
        <w:rPr>
          <w:rFonts w:eastAsia="Times New Roman"/>
          <w:szCs w:val="24"/>
        </w:rPr>
      </w:pPr>
      <w:r>
        <w:rPr>
          <w:rFonts w:eastAsia="Times New Roman"/>
          <w:b/>
          <w:szCs w:val="24"/>
        </w:rPr>
        <w:lastRenderedPageBreak/>
        <w:t xml:space="preserve">ΑΘΑΝΑΣΙΟΣ ΒΑΡΔΑΛΗΣ: </w:t>
      </w:r>
      <w:r>
        <w:rPr>
          <w:rFonts w:eastAsia="Times New Roman"/>
          <w:szCs w:val="24"/>
        </w:rPr>
        <w:t>Παρών.</w:t>
      </w:r>
    </w:p>
    <w:p w14:paraId="5D189ECC"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ΣΠΥΡΙΔΩΝ ΔΑΝΕΛΛΗΣ: </w:t>
      </w:r>
      <w:r>
        <w:rPr>
          <w:rFonts w:eastAsia="Times New Roman"/>
          <w:szCs w:val="24"/>
        </w:rPr>
        <w:t>Ναι.</w:t>
      </w:r>
    </w:p>
    <w:p w14:paraId="5D189ECD"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ΔΗΜΗΤΡΙΟΣ ΚΑΜΜΕΝΟΣ: </w:t>
      </w:r>
      <w:r>
        <w:rPr>
          <w:rFonts w:eastAsia="Times New Roman"/>
          <w:szCs w:val="24"/>
        </w:rPr>
        <w:t>Ναι.</w:t>
      </w:r>
    </w:p>
    <w:p w14:paraId="5D189ECE"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ΙΩΑΝΝΗΣ ΣΑΡΙΔΗΣ: </w:t>
      </w:r>
      <w:r>
        <w:rPr>
          <w:rFonts w:eastAsia="Times New Roman"/>
          <w:szCs w:val="24"/>
        </w:rPr>
        <w:t>Ναι.</w:t>
      </w:r>
    </w:p>
    <w:p w14:paraId="5D189ECF" w14:textId="77777777" w:rsidR="00CB774E" w:rsidRDefault="00A25ABA">
      <w:pPr>
        <w:spacing w:after="0"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Συνεπώς το άρθρο 44 έγινε δεκτό ως έχει κατά πλειοψηφία.</w:t>
      </w:r>
    </w:p>
    <w:p w14:paraId="5D189ED0" w14:textId="77777777" w:rsidR="00CB774E" w:rsidRDefault="00A25ABA">
      <w:pPr>
        <w:spacing w:after="0" w:line="600" w:lineRule="auto"/>
        <w:ind w:firstLine="720"/>
        <w:contextualSpacing/>
        <w:jc w:val="both"/>
        <w:rPr>
          <w:rFonts w:eastAsia="Times New Roman"/>
          <w:szCs w:val="24"/>
        </w:rPr>
      </w:pPr>
      <w:r>
        <w:rPr>
          <w:rFonts w:eastAsia="Times New Roman"/>
          <w:szCs w:val="24"/>
        </w:rPr>
        <w:t>Ερωτάται το Σώμα: Γίνεται δεκτό το άρθρο</w:t>
      </w:r>
      <w:r>
        <w:rPr>
          <w:rFonts w:eastAsia="Times New Roman"/>
          <w:szCs w:val="24"/>
        </w:rPr>
        <w:t xml:space="preserve"> 45 ως έχει;</w:t>
      </w:r>
    </w:p>
    <w:p w14:paraId="5D189ED1"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ΧΡΗΣΤΟΣ ΑΝΤΩΝΙΟΥ: </w:t>
      </w:r>
      <w:r>
        <w:rPr>
          <w:rFonts w:eastAsia="Times New Roman"/>
          <w:szCs w:val="24"/>
        </w:rPr>
        <w:t>Ναι.</w:t>
      </w:r>
    </w:p>
    <w:p w14:paraId="5D189ED2"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ΑΘΑΝΑΣΙΟΣ ΜΠΟΥΡΑΣ: </w:t>
      </w:r>
      <w:r>
        <w:rPr>
          <w:rFonts w:eastAsia="Times New Roman"/>
          <w:szCs w:val="24"/>
        </w:rPr>
        <w:t>Ναι.</w:t>
      </w:r>
    </w:p>
    <w:p w14:paraId="5D189ED3"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ΓΕΩΡΓΙΟΣ ΓΕΡΜΕΝΗΣ: </w:t>
      </w:r>
      <w:r>
        <w:rPr>
          <w:rFonts w:eastAsia="Times New Roman"/>
          <w:szCs w:val="24"/>
        </w:rPr>
        <w:t>Όχι.</w:t>
      </w:r>
    </w:p>
    <w:p w14:paraId="5D189ED4"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ΒΑΣΙΛΕΙΟΣ ΚΕΓΚΕΡΟΓΛΟΥ: </w:t>
      </w:r>
      <w:r>
        <w:rPr>
          <w:rFonts w:eastAsia="Times New Roman"/>
          <w:szCs w:val="24"/>
        </w:rPr>
        <w:t>Ναι.</w:t>
      </w:r>
    </w:p>
    <w:p w14:paraId="5D189ED5" w14:textId="77777777" w:rsidR="00CB774E" w:rsidRDefault="00A25ABA">
      <w:pPr>
        <w:spacing w:after="0" w:line="600" w:lineRule="auto"/>
        <w:ind w:firstLine="720"/>
        <w:contextualSpacing/>
        <w:jc w:val="both"/>
        <w:rPr>
          <w:rFonts w:eastAsia="Times New Roman"/>
          <w:szCs w:val="24"/>
        </w:rPr>
      </w:pPr>
      <w:r>
        <w:rPr>
          <w:rFonts w:eastAsia="Times New Roman"/>
          <w:b/>
          <w:szCs w:val="24"/>
        </w:rPr>
        <w:lastRenderedPageBreak/>
        <w:t xml:space="preserve">ΑΘΑΝΑΣΙΟΣ ΒΑΡΔΑΛΗΣ: </w:t>
      </w:r>
      <w:r>
        <w:rPr>
          <w:rFonts w:eastAsia="Times New Roman"/>
          <w:szCs w:val="24"/>
        </w:rPr>
        <w:t>Παρών.</w:t>
      </w:r>
    </w:p>
    <w:p w14:paraId="5D189ED6"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ΣΠΥΡΙΔΩΝ ΔΑΝΕΛΛΗΣ: </w:t>
      </w:r>
      <w:r>
        <w:rPr>
          <w:rFonts w:eastAsia="Times New Roman"/>
          <w:szCs w:val="24"/>
        </w:rPr>
        <w:t>Ναι.</w:t>
      </w:r>
    </w:p>
    <w:p w14:paraId="5D189ED7"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ΔΗΜΗΤΡΙΟΣ ΚΑΜΜΕΝΟΣ: </w:t>
      </w:r>
      <w:r>
        <w:rPr>
          <w:rFonts w:eastAsia="Times New Roman"/>
          <w:szCs w:val="24"/>
        </w:rPr>
        <w:t>Ναι.</w:t>
      </w:r>
    </w:p>
    <w:p w14:paraId="5D189ED8"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ΙΩΑΝΝΗΣ ΣΑΡΙΔΗΣ: </w:t>
      </w:r>
      <w:r>
        <w:rPr>
          <w:rFonts w:eastAsia="Times New Roman"/>
          <w:szCs w:val="24"/>
        </w:rPr>
        <w:t>Ναι.</w:t>
      </w:r>
    </w:p>
    <w:p w14:paraId="5D189ED9" w14:textId="77777777" w:rsidR="00CB774E" w:rsidRDefault="00A25ABA">
      <w:pPr>
        <w:spacing w:after="0"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Συνεπώς</w:t>
      </w:r>
      <w:r>
        <w:rPr>
          <w:rFonts w:eastAsia="Times New Roman"/>
          <w:szCs w:val="24"/>
        </w:rPr>
        <w:t xml:space="preserve"> το άρθρο 45 έγινε δεκτό ως έχει κατά πλειοψηφία.</w:t>
      </w:r>
    </w:p>
    <w:p w14:paraId="5D189EDA" w14:textId="77777777" w:rsidR="00CB774E" w:rsidRDefault="00A25ABA">
      <w:pPr>
        <w:spacing w:after="0" w:line="600" w:lineRule="auto"/>
        <w:ind w:firstLine="720"/>
        <w:contextualSpacing/>
        <w:jc w:val="both"/>
        <w:rPr>
          <w:rFonts w:eastAsia="Times New Roman"/>
          <w:szCs w:val="24"/>
        </w:rPr>
      </w:pPr>
      <w:r>
        <w:rPr>
          <w:rFonts w:eastAsia="Times New Roman"/>
          <w:szCs w:val="24"/>
        </w:rPr>
        <w:t>Ερωτάται το Σώμα: Γίνεται δεκτό το άρθρο 46 ως έχει;</w:t>
      </w:r>
    </w:p>
    <w:p w14:paraId="5D189EDB"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ΧΡΗΣΤΟΣ ΑΝΤΩΝΙΟΥ: </w:t>
      </w:r>
      <w:r>
        <w:rPr>
          <w:rFonts w:eastAsia="Times New Roman"/>
          <w:szCs w:val="24"/>
        </w:rPr>
        <w:t>Ναι.</w:t>
      </w:r>
    </w:p>
    <w:p w14:paraId="5D189EDC"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ΑΘΑΝΑΣΙΟΣ ΜΠΟΥΡΑΣ: </w:t>
      </w:r>
      <w:r>
        <w:rPr>
          <w:rFonts w:eastAsia="Times New Roman"/>
          <w:szCs w:val="24"/>
        </w:rPr>
        <w:t>Παρών.</w:t>
      </w:r>
    </w:p>
    <w:p w14:paraId="5D189EDD"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ΓΕΩΡΓΙΟΣ ΓΕΡΜΕΝΗΣ: </w:t>
      </w:r>
      <w:r>
        <w:rPr>
          <w:rFonts w:eastAsia="Times New Roman"/>
          <w:szCs w:val="24"/>
        </w:rPr>
        <w:t>Όχι.</w:t>
      </w:r>
    </w:p>
    <w:p w14:paraId="5D189EDE"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ΒΑΣΙΛΕΙΟΣ ΚΕΓΚΕΡΟΓΛΟΥ: </w:t>
      </w:r>
      <w:r>
        <w:rPr>
          <w:rFonts w:eastAsia="Times New Roman"/>
          <w:szCs w:val="24"/>
        </w:rPr>
        <w:t>Ναι.</w:t>
      </w:r>
    </w:p>
    <w:p w14:paraId="5D189EDF" w14:textId="77777777" w:rsidR="00CB774E" w:rsidRDefault="00A25ABA">
      <w:pPr>
        <w:spacing w:after="0" w:line="600" w:lineRule="auto"/>
        <w:ind w:firstLine="720"/>
        <w:contextualSpacing/>
        <w:jc w:val="both"/>
        <w:rPr>
          <w:rFonts w:eastAsia="Times New Roman"/>
          <w:szCs w:val="24"/>
        </w:rPr>
      </w:pPr>
      <w:r>
        <w:rPr>
          <w:rFonts w:eastAsia="Times New Roman"/>
          <w:b/>
          <w:szCs w:val="24"/>
        </w:rPr>
        <w:lastRenderedPageBreak/>
        <w:t xml:space="preserve">ΑΘΑΝΑΣΙΟΣ ΒΑΡΔΑΛΗΣ: </w:t>
      </w:r>
      <w:r>
        <w:rPr>
          <w:rFonts w:eastAsia="Times New Roman"/>
          <w:szCs w:val="24"/>
        </w:rPr>
        <w:t>Παρών.</w:t>
      </w:r>
    </w:p>
    <w:p w14:paraId="5D189EE0"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ΣΠΥΡΙΔΩΝ ΔΑΝΕΛΛΗΣ: </w:t>
      </w:r>
      <w:r>
        <w:rPr>
          <w:rFonts w:eastAsia="Times New Roman"/>
          <w:szCs w:val="24"/>
        </w:rPr>
        <w:t>Ναι.</w:t>
      </w:r>
    </w:p>
    <w:p w14:paraId="5D189EE1" w14:textId="77777777" w:rsidR="00CB774E" w:rsidRDefault="00A25ABA">
      <w:pPr>
        <w:spacing w:after="0" w:line="600" w:lineRule="auto"/>
        <w:ind w:firstLine="720"/>
        <w:contextualSpacing/>
        <w:jc w:val="both"/>
        <w:rPr>
          <w:rFonts w:eastAsia="Times New Roman"/>
          <w:szCs w:val="24"/>
        </w:rPr>
      </w:pPr>
      <w:r>
        <w:rPr>
          <w:rFonts w:eastAsia="Times New Roman"/>
          <w:b/>
          <w:szCs w:val="24"/>
        </w:rPr>
        <w:t>Δ</w:t>
      </w:r>
      <w:r>
        <w:rPr>
          <w:rFonts w:eastAsia="Times New Roman"/>
          <w:b/>
          <w:szCs w:val="24"/>
        </w:rPr>
        <w:t xml:space="preserve">ΗΜΗΤΡΙΟΣ ΚΑΜΜΕΝΟΣ: </w:t>
      </w:r>
      <w:r>
        <w:rPr>
          <w:rFonts w:eastAsia="Times New Roman"/>
          <w:szCs w:val="24"/>
        </w:rPr>
        <w:t>Ναι.</w:t>
      </w:r>
    </w:p>
    <w:p w14:paraId="5D189EE2"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ΙΩΑΝΝΗΣ ΣΑΡΙΔΗΣ: </w:t>
      </w:r>
      <w:r>
        <w:rPr>
          <w:rFonts w:eastAsia="Times New Roman"/>
          <w:szCs w:val="24"/>
        </w:rPr>
        <w:t>Παρών.</w:t>
      </w:r>
    </w:p>
    <w:p w14:paraId="5D189EE3" w14:textId="77777777" w:rsidR="00CB774E" w:rsidRDefault="00A25ABA">
      <w:pPr>
        <w:spacing w:after="0"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Συνεπώς το άρθρο 46 έγινε δεκτό ως έχει κατά πλειοψηφία.</w:t>
      </w:r>
    </w:p>
    <w:p w14:paraId="5D189EE4" w14:textId="77777777" w:rsidR="00CB774E" w:rsidRDefault="00A25ABA">
      <w:pPr>
        <w:spacing w:after="0" w:line="600" w:lineRule="auto"/>
        <w:ind w:firstLine="720"/>
        <w:contextualSpacing/>
        <w:jc w:val="both"/>
        <w:rPr>
          <w:rFonts w:eastAsia="Times New Roman"/>
          <w:szCs w:val="24"/>
        </w:rPr>
      </w:pPr>
      <w:r>
        <w:rPr>
          <w:rFonts w:eastAsia="Times New Roman"/>
          <w:szCs w:val="24"/>
        </w:rPr>
        <w:t>Ερωτάται το Σώμα: Γίνεται δεκτό το άρθρο 47 ως έχει;</w:t>
      </w:r>
    </w:p>
    <w:p w14:paraId="5D189EE5"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ΧΡΗΣΤΟΣ ΑΝΤΩΝΙΟΥ: </w:t>
      </w:r>
      <w:r>
        <w:rPr>
          <w:rFonts w:eastAsia="Times New Roman"/>
          <w:szCs w:val="24"/>
        </w:rPr>
        <w:t>Ναι.</w:t>
      </w:r>
    </w:p>
    <w:p w14:paraId="5D189EE6"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ΑΘΑΝΑΣΙΟΣ ΜΠΟΥΡΑΣ: </w:t>
      </w:r>
      <w:r>
        <w:rPr>
          <w:rFonts w:eastAsia="Times New Roman"/>
          <w:szCs w:val="24"/>
        </w:rPr>
        <w:t>Όχι.</w:t>
      </w:r>
    </w:p>
    <w:p w14:paraId="5D189EE7" w14:textId="77777777" w:rsidR="00CB774E" w:rsidRDefault="00A25ABA">
      <w:pPr>
        <w:spacing w:after="0" w:line="600" w:lineRule="auto"/>
        <w:ind w:firstLine="720"/>
        <w:contextualSpacing/>
        <w:jc w:val="both"/>
        <w:rPr>
          <w:rFonts w:eastAsia="Times New Roman"/>
          <w:szCs w:val="24"/>
        </w:rPr>
      </w:pPr>
      <w:r>
        <w:rPr>
          <w:rFonts w:eastAsia="Times New Roman"/>
          <w:b/>
          <w:szCs w:val="24"/>
        </w:rPr>
        <w:t>ΓΕΩΡΓΙΟΣ ΓΕΡΜΕΝΗΣ:</w:t>
      </w:r>
      <w:r>
        <w:rPr>
          <w:rFonts w:eastAsia="Times New Roman"/>
          <w:b/>
          <w:szCs w:val="24"/>
        </w:rPr>
        <w:t xml:space="preserve"> </w:t>
      </w:r>
      <w:r>
        <w:rPr>
          <w:rFonts w:eastAsia="Times New Roman"/>
          <w:szCs w:val="24"/>
        </w:rPr>
        <w:t>Όχι.</w:t>
      </w:r>
    </w:p>
    <w:p w14:paraId="5D189EE8"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ΒΑΣΙΛΕΙΟΣ ΚΕΓΚΕΡΟΓΛΟΥ: </w:t>
      </w:r>
      <w:r>
        <w:rPr>
          <w:rFonts w:eastAsia="Times New Roman"/>
          <w:szCs w:val="24"/>
        </w:rPr>
        <w:t>Όχι.</w:t>
      </w:r>
    </w:p>
    <w:p w14:paraId="5D189EE9" w14:textId="77777777" w:rsidR="00CB774E" w:rsidRDefault="00A25ABA">
      <w:pPr>
        <w:spacing w:after="0" w:line="600" w:lineRule="auto"/>
        <w:ind w:firstLine="720"/>
        <w:contextualSpacing/>
        <w:jc w:val="both"/>
        <w:rPr>
          <w:rFonts w:eastAsia="Times New Roman"/>
          <w:szCs w:val="24"/>
        </w:rPr>
      </w:pPr>
      <w:r>
        <w:rPr>
          <w:rFonts w:eastAsia="Times New Roman"/>
          <w:b/>
          <w:szCs w:val="24"/>
        </w:rPr>
        <w:lastRenderedPageBreak/>
        <w:t xml:space="preserve">ΑΘΑΝΑΣΙΟΣ ΒΑΡΔΑΛΗΣ: </w:t>
      </w:r>
      <w:r>
        <w:rPr>
          <w:rFonts w:eastAsia="Times New Roman"/>
          <w:szCs w:val="24"/>
        </w:rPr>
        <w:t>Όχι.</w:t>
      </w:r>
    </w:p>
    <w:p w14:paraId="5D189EEA"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ΣΠΥΡΙΔΩΝ ΔΑΝΕΛΛΗΣ: </w:t>
      </w:r>
      <w:r>
        <w:rPr>
          <w:rFonts w:eastAsia="Times New Roman"/>
          <w:szCs w:val="24"/>
        </w:rPr>
        <w:t>Παρών.</w:t>
      </w:r>
    </w:p>
    <w:p w14:paraId="5D189EEB"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ΔΗΜΗΤΡΙΟΣ ΚΑΜΜΕΝΟΣ: </w:t>
      </w:r>
      <w:r>
        <w:rPr>
          <w:rFonts w:eastAsia="Times New Roman"/>
          <w:szCs w:val="24"/>
        </w:rPr>
        <w:t>Ναι.</w:t>
      </w:r>
    </w:p>
    <w:p w14:paraId="5D189EEC"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ΙΩΑΝΝΗΣ ΣΑΡΙΔΗΣ: </w:t>
      </w:r>
      <w:r>
        <w:rPr>
          <w:rFonts w:eastAsia="Times New Roman"/>
          <w:szCs w:val="24"/>
        </w:rPr>
        <w:t>Παρών.</w:t>
      </w:r>
    </w:p>
    <w:p w14:paraId="5D189EED" w14:textId="77777777" w:rsidR="00CB774E" w:rsidRDefault="00A25ABA">
      <w:pPr>
        <w:spacing w:after="0"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Συνεπώς το άρθρο 47 έγινε δεκτό ως έχει κατά πλειοψηφία.</w:t>
      </w:r>
    </w:p>
    <w:p w14:paraId="5D189EEE" w14:textId="77777777" w:rsidR="00CB774E" w:rsidRDefault="00A25ABA">
      <w:pPr>
        <w:spacing w:after="0" w:line="600" w:lineRule="auto"/>
        <w:ind w:firstLine="720"/>
        <w:contextualSpacing/>
        <w:jc w:val="both"/>
        <w:rPr>
          <w:rFonts w:eastAsia="Times New Roman"/>
          <w:szCs w:val="24"/>
        </w:rPr>
      </w:pPr>
      <w:r>
        <w:rPr>
          <w:rFonts w:eastAsia="Times New Roman"/>
          <w:szCs w:val="24"/>
        </w:rPr>
        <w:t xml:space="preserve">Ερωτάται το Σώμα: Γίνεται δεκτό </w:t>
      </w:r>
      <w:r>
        <w:rPr>
          <w:rFonts w:eastAsia="Times New Roman"/>
          <w:szCs w:val="24"/>
        </w:rPr>
        <w:t>το άρθρο 48 ως έχει;</w:t>
      </w:r>
    </w:p>
    <w:p w14:paraId="5D189EEF"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ΧΡΗΣΤΟΣ ΑΝΤΩΝΙΟΥ: </w:t>
      </w:r>
      <w:r>
        <w:rPr>
          <w:rFonts w:eastAsia="Times New Roman"/>
          <w:szCs w:val="24"/>
        </w:rPr>
        <w:t>Ναι.</w:t>
      </w:r>
    </w:p>
    <w:p w14:paraId="5D189EF0"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ΑΘΑΝΑΣΙΟΣ ΜΠΟΥΡΑΣ: </w:t>
      </w:r>
      <w:r>
        <w:rPr>
          <w:rFonts w:eastAsia="Times New Roman"/>
          <w:szCs w:val="24"/>
        </w:rPr>
        <w:t>Ναι.</w:t>
      </w:r>
    </w:p>
    <w:p w14:paraId="5D189EF1"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ΓΕΩΡΓΙΟΣ ΓΕΡΜΕΝΗΣ: </w:t>
      </w:r>
      <w:r>
        <w:rPr>
          <w:rFonts w:eastAsia="Times New Roman"/>
          <w:szCs w:val="24"/>
        </w:rPr>
        <w:t>Όχι.</w:t>
      </w:r>
    </w:p>
    <w:p w14:paraId="5D189EF2"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ΒΑΣΙΛΕΙΟΣ ΚΕΓΚΕΡΟΓΛΟΥ: </w:t>
      </w:r>
      <w:r>
        <w:rPr>
          <w:rFonts w:eastAsia="Times New Roman"/>
          <w:szCs w:val="24"/>
        </w:rPr>
        <w:t>Παρών.</w:t>
      </w:r>
    </w:p>
    <w:p w14:paraId="5D189EF3" w14:textId="77777777" w:rsidR="00CB774E" w:rsidRDefault="00A25ABA">
      <w:pPr>
        <w:spacing w:after="0" w:line="600" w:lineRule="auto"/>
        <w:ind w:firstLine="720"/>
        <w:contextualSpacing/>
        <w:jc w:val="both"/>
        <w:rPr>
          <w:rFonts w:eastAsia="Times New Roman"/>
          <w:szCs w:val="24"/>
        </w:rPr>
      </w:pPr>
      <w:r>
        <w:rPr>
          <w:rFonts w:eastAsia="Times New Roman"/>
          <w:b/>
          <w:szCs w:val="24"/>
        </w:rPr>
        <w:lastRenderedPageBreak/>
        <w:t xml:space="preserve">ΑΘΑΝΑΣΙΟΣ ΒΑΡΔΑΛΗΣ: </w:t>
      </w:r>
      <w:r>
        <w:rPr>
          <w:rFonts w:eastAsia="Times New Roman"/>
          <w:szCs w:val="24"/>
        </w:rPr>
        <w:t>Όχι.</w:t>
      </w:r>
    </w:p>
    <w:p w14:paraId="5D189EF4"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ΣΠΥΡΙΔΩΝ ΔΑΝΕΛΛΗΣ: </w:t>
      </w:r>
      <w:r>
        <w:rPr>
          <w:rFonts w:eastAsia="Times New Roman"/>
          <w:szCs w:val="24"/>
        </w:rPr>
        <w:t>Παρών.</w:t>
      </w:r>
    </w:p>
    <w:p w14:paraId="5D189EF5"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ΔΗΜΗΤΡΙΟΣ ΚΑΜΜΕΝΟΣ: </w:t>
      </w:r>
      <w:r>
        <w:rPr>
          <w:rFonts w:eastAsia="Times New Roman"/>
          <w:szCs w:val="24"/>
        </w:rPr>
        <w:t>Ναι.</w:t>
      </w:r>
    </w:p>
    <w:p w14:paraId="5D189EF6"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ΙΩΑΝΝΗΣ ΣΑΡΙΔΗΣ: </w:t>
      </w:r>
      <w:r>
        <w:rPr>
          <w:rFonts w:eastAsia="Times New Roman"/>
          <w:szCs w:val="24"/>
        </w:rPr>
        <w:t>Ναι.</w:t>
      </w:r>
    </w:p>
    <w:p w14:paraId="5D189EF7" w14:textId="77777777" w:rsidR="00CB774E" w:rsidRDefault="00A25ABA">
      <w:pPr>
        <w:spacing w:after="0"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Συνεπώς το άρθρο 48 έγινε δεκτό ως έχει κατά πλειοψηφία.</w:t>
      </w:r>
    </w:p>
    <w:p w14:paraId="5D189EF8" w14:textId="77777777" w:rsidR="00CB774E" w:rsidRDefault="00A25ABA">
      <w:pPr>
        <w:spacing w:after="0" w:line="600" w:lineRule="auto"/>
        <w:ind w:firstLine="720"/>
        <w:contextualSpacing/>
        <w:jc w:val="both"/>
        <w:rPr>
          <w:rFonts w:eastAsia="Times New Roman"/>
          <w:szCs w:val="24"/>
        </w:rPr>
      </w:pPr>
      <w:r>
        <w:rPr>
          <w:rFonts w:eastAsia="Times New Roman"/>
          <w:szCs w:val="24"/>
        </w:rPr>
        <w:t>Ερωτάται το Σώμα: Γίνεται δεκτό το άρθρο 49 ως έχει;</w:t>
      </w:r>
    </w:p>
    <w:p w14:paraId="5D189EF9"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ΧΡΗΣΤΟΣ ΑΝΤΩΝΙΟΥ: </w:t>
      </w:r>
      <w:r>
        <w:rPr>
          <w:rFonts w:eastAsia="Times New Roman"/>
          <w:szCs w:val="24"/>
        </w:rPr>
        <w:t>Ναι.</w:t>
      </w:r>
    </w:p>
    <w:p w14:paraId="5D189EFA"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ΑΘΑΝΑΣΙΟΣ ΜΠΟΥΡΑΣ: </w:t>
      </w:r>
      <w:r>
        <w:rPr>
          <w:rFonts w:eastAsia="Times New Roman"/>
          <w:szCs w:val="24"/>
        </w:rPr>
        <w:t>Ναι.</w:t>
      </w:r>
    </w:p>
    <w:p w14:paraId="5D189EFB"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ΓΕΩΡΓΙΟΣ ΓΕΡΜΕΝΗΣ: </w:t>
      </w:r>
      <w:r>
        <w:rPr>
          <w:rFonts w:eastAsia="Times New Roman"/>
          <w:szCs w:val="24"/>
        </w:rPr>
        <w:t>Όχι.</w:t>
      </w:r>
    </w:p>
    <w:p w14:paraId="5D189EFC"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ΒΑΣΙΛΕΙΟΣ ΚΕΓΚΕΡΟΓΛΟΥ: </w:t>
      </w:r>
      <w:r>
        <w:rPr>
          <w:rFonts w:eastAsia="Times New Roman"/>
          <w:szCs w:val="24"/>
        </w:rPr>
        <w:t>Ναι.</w:t>
      </w:r>
    </w:p>
    <w:p w14:paraId="5D189EFD" w14:textId="77777777" w:rsidR="00CB774E" w:rsidRDefault="00A25ABA">
      <w:pPr>
        <w:spacing w:after="0" w:line="600" w:lineRule="auto"/>
        <w:ind w:firstLine="720"/>
        <w:contextualSpacing/>
        <w:jc w:val="both"/>
        <w:rPr>
          <w:rFonts w:eastAsia="Times New Roman"/>
          <w:szCs w:val="24"/>
        </w:rPr>
      </w:pPr>
      <w:r>
        <w:rPr>
          <w:rFonts w:eastAsia="Times New Roman"/>
          <w:b/>
          <w:szCs w:val="24"/>
        </w:rPr>
        <w:lastRenderedPageBreak/>
        <w:t xml:space="preserve">ΑΘΑΝΑΣΙΟΣ ΒΑΡΔΑΛΗΣ: </w:t>
      </w:r>
      <w:r>
        <w:rPr>
          <w:rFonts w:eastAsia="Times New Roman"/>
          <w:szCs w:val="24"/>
        </w:rPr>
        <w:t>Όχι.</w:t>
      </w:r>
    </w:p>
    <w:p w14:paraId="5D189EFE"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ΣΠΥΡΙΔΩΝ ΔΑΝΕΛΛΗΣ: </w:t>
      </w:r>
      <w:r>
        <w:rPr>
          <w:rFonts w:eastAsia="Times New Roman"/>
          <w:szCs w:val="24"/>
        </w:rPr>
        <w:t>Ναι.</w:t>
      </w:r>
    </w:p>
    <w:p w14:paraId="5D189EFF"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ΔΗΜΗΤΡΙΟΣ ΚΑΜΜΕΝΟΣ: </w:t>
      </w:r>
      <w:r>
        <w:rPr>
          <w:rFonts w:eastAsia="Times New Roman"/>
          <w:szCs w:val="24"/>
        </w:rPr>
        <w:t>Ναι.</w:t>
      </w:r>
    </w:p>
    <w:p w14:paraId="5D189F00"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ΙΩΑΝΝΗΣ ΣΑΡΙΔΗΣ: </w:t>
      </w:r>
      <w:r>
        <w:rPr>
          <w:rFonts w:eastAsia="Times New Roman"/>
          <w:szCs w:val="24"/>
        </w:rPr>
        <w:t>Ναι.</w:t>
      </w:r>
    </w:p>
    <w:p w14:paraId="5D189F01" w14:textId="77777777" w:rsidR="00CB774E" w:rsidRDefault="00A25ABA">
      <w:pPr>
        <w:spacing w:after="0"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Συνεπώς το άρθρο 49 έγινε δεκτό ως έχει κατά πλειοψηφία.</w:t>
      </w:r>
    </w:p>
    <w:p w14:paraId="5D189F02" w14:textId="77777777" w:rsidR="00CB774E" w:rsidRDefault="00A25ABA">
      <w:pPr>
        <w:spacing w:after="0" w:line="600" w:lineRule="auto"/>
        <w:ind w:firstLine="720"/>
        <w:contextualSpacing/>
        <w:jc w:val="both"/>
        <w:rPr>
          <w:rFonts w:eastAsia="Times New Roman"/>
          <w:szCs w:val="24"/>
        </w:rPr>
      </w:pPr>
      <w:r>
        <w:rPr>
          <w:rFonts w:eastAsia="Times New Roman"/>
          <w:szCs w:val="24"/>
        </w:rPr>
        <w:t>Ερωτάται το Σώμα: Γίνεται δεκτό το άρθρο 50 ως έχει;</w:t>
      </w:r>
    </w:p>
    <w:p w14:paraId="5D189F03"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ΧΡΗΣΤΟΣ ΑΝΤΩΝΙΟΥ: </w:t>
      </w:r>
      <w:r>
        <w:rPr>
          <w:rFonts w:eastAsia="Times New Roman"/>
          <w:szCs w:val="24"/>
        </w:rPr>
        <w:t>Ναι.</w:t>
      </w:r>
    </w:p>
    <w:p w14:paraId="5D189F04"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ΑΘΑΝΑΣΙΟΣ ΜΠΟΥΡΑΣ: </w:t>
      </w:r>
      <w:r>
        <w:rPr>
          <w:rFonts w:eastAsia="Times New Roman"/>
          <w:szCs w:val="24"/>
        </w:rPr>
        <w:t>Ναι.</w:t>
      </w:r>
    </w:p>
    <w:p w14:paraId="5D189F05" w14:textId="77777777" w:rsidR="00CB774E" w:rsidRDefault="00A25ABA">
      <w:pPr>
        <w:spacing w:after="0" w:line="600" w:lineRule="auto"/>
        <w:ind w:firstLine="720"/>
        <w:contextualSpacing/>
        <w:jc w:val="both"/>
        <w:rPr>
          <w:rFonts w:eastAsia="Times New Roman"/>
          <w:szCs w:val="24"/>
        </w:rPr>
      </w:pPr>
      <w:r>
        <w:rPr>
          <w:rFonts w:eastAsia="Times New Roman"/>
          <w:b/>
          <w:szCs w:val="24"/>
        </w:rPr>
        <w:t>ΓΕΩΡΓΙΟΣ ΓΕΡΜΕ</w:t>
      </w:r>
      <w:r>
        <w:rPr>
          <w:rFonts w:eastAsia="Times New Roman"/>
          <w:b/>
          <w:szCs w:val="24"/>
        </w:rPr>
        <w:t xml:space="preserve">ΝΗΣ: </w:t>
      </w:r>
      <w:r>
        <w:rPr>
          <w:rFonts w:eastAsia="Times New Roman"/>
          <w:szCs w:val="24"/>
        </w:rPr>
        <w:t>Όχι.</w:t>
      </w:r>
    </w:p>
    <w:p w14:paraId="5D189F06"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ΒΑΣΙΛΕΙΟΣ ΚΕΓΚΕΡΟΓΛΟΥ: </w:t>
      </w:r>
      <w:r>
        <w:rPr>
          <w:rFonts w:eastAsia="Times New Roman"/>
          <w:szCs w:val="24"/>
        </w:rPr>
        <w:t>Ναι.</w:t>
      </w:r>
    </w:p>
    <w:p w14:paraId="5D189F07" w14:textId="77777777" w:rsidR="00CB774E" w:rsidRDefault="00A25ABA">
      <w:pPr>
        <w:spacing w:after="0" w:line="600" w:lineRule="auto"/>
        <w:ind w:firstLine="720"/>
        <w:contextualSpacing/>
        <w:jc w:val="both"/>
        <w:rPr>
          <w:rFonts w:eastAsia="Times New Roman"/>
          <w:szCs w:val="24"/>
        </w:rPr>
      </w:pPr>
      <w:r>
        <w:rPr>
          <w:rFonts w:eastAsia="Times New Roman"/>
          <w:b/>
          <w:szCs w:val="24"/>
        </w:rPr>
        <w:lastRenderedPageBreak/>
        <w:t xml:space="preserve">ΑΘΑΝΑΣΙΟΣ ΒΑΡΔΑΛΗΣ: </w:t>
      </w:r>
      <w:r>
        <w:rPr>
          <w:rFonts w:eastAsia="Times New Roman"/>
          <w:szCs w:val="24"/>
        </w:rPr>
        <w:t>Όχι.</w:t>
      </w:r>
    </w:p>
    <w:p w14:paraId="5D189F08"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ΣΠΥΡΙΔΩΝ ΔΑΝΕΛΛΗΣ: </w:t>
      </w:r>
      <w:r>
        <w:rPr>
          <w:rFonts w:eastAsia="Times New Roman"/>
          <w:szCs w:val="24"/>
        </w:rPr>
        <w:t>Ναι.</w:t>
      </w:r>
    </w:p>
    <w:p w14:paraId="5D189F09"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ΔΗΜΗΤΡΙΟΣ ΚΑΜΜΕΝΟΣ: </w:t>
      </w:r>
      <w:r>
        <w:rPr>
          <w:rFonts w:eastAsia="Times New Roman"/>
          <w:szCs w:val="24"/>
        </w:rPr>
        <w:t>Ναι.</w:t>
      </w:r>
    </w:p>
    <w:p w14:paraId="5D189F0A"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ΙΩΑΝΝΗΣ ΣΑΡΙΔΗΣ: </w:t>
      </w:r>
      <w:r>
        <w:rPr>
          <w:rFonts w:eastAsia="Times New Roman"/>
          <w:szCs w:val="24"/>
        </w:rPr>
        <w:t>Ναι.</w:t>
      </w:r>
    </w:p>
    <w:p w14:paraId="5D189F0B" w14:textId="77777777" w:rsidR="00CB774E" w:rsidRDefault="00A25ABA">
      <w:pPr>
        <w:spacing w:after="0"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Συνεπώς το άρθρο 50 έγινε δεκτό ως έχει κατά πλειοψηφία.</w:t>
      </w:r>
    </w:p>
    <w:p w14:paraId="5D189F0C" w14:textId="77777777" w:rsidR="00CB774E" w:rsidRDefault="00A25ABA">
      <w:pPr>
        <w:spacing w:after="0" w:line="600" w:lineRule="auto"/>
        <w:ind w:firstLine="720"/>
        <w:contextualSpacing/>
        <w:jc w:val="both"/>
        <w:rPr>
          <w:rFonts w:eastAsia="Times New Roman"/>
          <w:szCs w:val="24"/>
        </w:rPr>
      </w:pPr>
      <w:r>
        <w:rPr>
          <w:rFonts w:eastAsia="Times New Roman"/>
          <w:szCs w:val="24"/>
        </w:rPr>
        <w:t xml:space="preserve">Ερωτάται το Σώμα: Γίνεται δεκτό </w:t>
      </w:r>
      <w:r>
        <w:rPr>
          <w:rFonts w:eastAsia="Times New Roman"/>
          <w:szCs w:val="24"/>
        </w:rPr>
        <w:t>το άρθρο 51 ως έχει;</w:t>
      </w:r>
    </w:p>
    <w:p w14:paraId="5D189F0D"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ΧΡΗΣΤΟΣ ΑΝΤΩΝΙΟΥ: </w:t>
      </w:r>
      <w:r>
        <w:rPr>
          <w:rFonts w:eastAsia="Times New Roman"/>
          <w:szCs w:val="24"/>
        </w:rPr>
        <w:t>Ναι.</w:t>
      </w:r>
    </w:p>
    <w:p w14:paraId="5D189F0E"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ΑΘΑΝΑΣΙΟΣ ΜΠΟΥΡΑΣ: </w:t>
      </w:r>
      <w:r>
        <w:rPr>
          <w:rFonts w:eastAsia="Times New Roman"/>
          <w:szCs w:val="24"/>
        </w:rPr>
        <w:t>Ναι.</w:t>
      </w:r>
    </w:p>
    <w:p w14:paraId="5D189F0F"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ΓΕΩΡΓΙΟΣ ΓΕΡΜΕΝΗΣ: </w:t>
      </w:r>
      <w:r>
        <w:rPr>
          <w:rFonts w:eastAsia="Times New Roman"/>
          <w:szCs w:val="24"/>
        </w:rPr>
        <w:t>Όχι.</w:t>
      </w:r>
    </w:p>
    <w:p w14:paraId="5D189F10"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ΒΑΣΙΛΕΙΟΣ ΚΕΓΚΕΡΟΓΛΟΥ: </w:t>
      </w:r>
      <w:r>
        <w:rPr>
          <w:rFonts w:eastAsia="Times New Roman"/>
          <w:szCs w:val="24"/>
        </w:rPr>
        <w:t>Ναι.</w:t>
      </w:r>
    </w:p>
    <w:p w14:paraId="5D189F11" w14:textId="77777777" w:rsidR="00CB774E" w:rsidRDefault="00A25ABA">
      <w:pPr>
        <w:spacing w:after="0" w:line="600" w:lineRule="auto"/>
        <w:ind w:firstLine="720"/>
        <w:contextualSpacing/>
        <w:jc w:val="both"/>
        <w:rPr>
          <w:rFonts w:eastAsia="Times New Roman"/>
          <w:szCs w:val="24"/>
        </w:rPr>
      </w:pPr>
      <w:r>
        <w:rPr>
          <w:rFonts w:eastAsia="Times New Roman"/>
          <w:b/>
          <w:szCs w:val="24"/>
        </w:rPr>
        <w:lastRenderedPageBreak/>
        <w:t xml:space="preserve">ΑΘΑΝΑΣΙΟΣ ΒΑΡΔΑΛΗΣ: </w:t>
      </w:r>
      <w:r>
        <w:rPr>
          <w:rFonts w:eastAsia="Times New Roman"/>
          <w:szCs w:val="24"/>
        </w:rPr>
        <w:t>Όχι.</w:t>
      </w:r>
    </w:p>
    <w:p w14:paraId="5D189F12"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ΣΠΥΡΙΔΩΝ ΔΑΝΕΛΛΗΣ: </w:t>
      </w:r>
      <w:r>
        <w:rPr>
          <w:rFonts w:eastAsia="Times New Roman"/>
          <w:szCs w:val="24"/>
        </w:rPr>
        <w:t>Ναι.</w:t>
      </w:r>
    </w:p>
    <w:p w14:paraId="5D189F13"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ΔΗΜΗΤΡΙΟΣ ΚΑΜΜΕΝΟΣ: </w:t>
      </w:r>
      <w:r>
        <w:rPr>
          <w:rFonts w:eastAsia="Times New Roman"/>
          <w:szCs w:val="24"/>
        </w:rPr>
        <w:t>Ναι.</w:t>
      </w:r>
    </w:p>
    <w:p w14:paraId="5D189F14"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ΙΩΑΝΝΗΣ ΣΑΡΙΔΗΣ: </w:t>
      </w:r>
      <w:r>
        <w:rPr>
          <w:rFonts w:eastAsia="Times New Roman"/>
          <w:szCs w:val="24"/>
        </w:rPr>
        <w:t>Ναι.</w:t>
      </w:r>
    </w:p>
    <w:p w14:paraId="5D189F15" w14:textId="77777777" w:rsidR="00CB774E" w:rsidRDefault="00A25ABA">
      <w:pPr>
        <w:spacing w:after="0"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Συνεπώς</w:t>
      </w:r>
      <w:r>
        <w:rPr>
          <w:rFonts w:eastAsia="Times New Roman"/>
          <w:szCs w:val="24"/>
        </w:rPr>
        <w:t xml:space="preserve"> το άρθρο 51 έγινε δεκτό ως έχει κατά πλειοψηφία.</w:t>
      </w:r>
    </w:p>
    <w:p w14:paraId="5D189F16" w14:textId="77777777" w:rsidR="00CB774E" w:rsidRDefault="00A25ABA">
      <w:pPr>
        <w:spacing w:after="0" w:line="600" w:lineRule="auto"/>
        <w:ind w:firstLine="720"/>
        <w:contextualSpacing/>
        <w:jc w:val="both"/>
        <w:rPr>
          <w:rFonts w:eastAsia="Times New Roman"/>
          <w:szCs w:val="24"/>
        </w:rPr>
      </w:pPr>
      <w:r>
        <w:rPr>
          <w:rFonts w:eastAsia="Times New Roman"/>
          <w:szCs w:val="24"/>
        </w:rPr>
        <w:t>Ερωτάται το Σώμα: Γίνεται δεκτό το άρθρο 52 ως έχει;</w:t>
      </w:r>
    </w:p>
    <w:p w14:paraId="5D189F17"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ΧΡΗΣΤΟΣ ΑΝΤΩΝΙΟΥ: </w:t>
      </w:r>
      <w:r>
        <w:rPr>
          <w:rFonts w:eastAsia="Times New Roman"/>
          <w:szCs w:val="24"/>
        </w:rPr>
        <w:t>Ναι.</w:t>
      </w:r>
    </w:p>
    <w:p w14:paraId="5D189F18"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ΑΘΑΝΑΣΙΟΣ ΜΠΟΥΡΑΣ: </w:t>
      </w:r>
      <w:r>
        <w:rPr>
          <w:rFonts w:eastAsia="Times New Roman"/>
          <w:szCs w:val="24"/>
        </w:rPr>
        <w:t>Ναι.</w:t>
      </w:r>
    </w:p>
    <w:p w14:paraId="5D189F19"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ΓΕΩΡΓΙΟΣ ΓΕΡΜΕΝΗΣ: </w:t>
      </w:r>
      <w:r>
        <w:rPr>
          <w:rFonts w:eastAsia="Times New Roman"/>
          <w:szCs w:val="24"/>
        </w:rPr>
        <w:t>Όχι.</w:t>
      </w:r>
    </w:p>
    <w:p w14:paraId="5D189F1A"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ΒΑΣΙΛΕΙΟΣ ΚΕΓΚΕΡΟΓΛΟΥ: </w:t>
      </w:r>
      <w:r>
        <w:rPr>
          <w:rFonts w:eastAsia="Times New Roman"/>
          <w:szCs w:val="24"/>
        </w:rPr>
        <w:t>Ναι.</w:t>
      </w:r>
    </w:p>
    <w:p w14:paraId="5D189F1B" w14:textId="77777777" w:rsidR="00CB774E" w:rsidRDefault="00A25ABA">
      <w:pPr>
        <w:spacing w:after="0" w:line="600" w:lineRule="auto"/>
        <w:ind w:firstLine="720"/>
        <w:contextualSpacing/>
        <w:jc w:val="both"/>
        <w:rPr>
          <w:rFonts w:eastAsia="Times New Roman"/>
          <w:szCs w:val="24"/>
        </w:rPr>
      </w:pPr>
      <w:r>
        <w:rPr>
          <w:rFonts w:eastAsia="Times New Roman"/>
          <w:b/>
          <w:szCs w:val="24"/>
        </w:rPr>
        <w:lastRenderedPageBreak/>
        <w:t xml:space="preserve">ΑΘΑΝΑΣΙΟΣ ΒΑΡΔΑΛΗΣ: </w:t>
      </w:r>
      <w:r>
        <w:rPr>
          <w:rFonts w:eastAsia="Times New Roman"/>
          <w:szCs w:val="24"/>
        </w:rPr>
        <w:t>Ναι.</w:t>
      </w:r>
    </w:p>
    <w:p w14:paraId="5D189F1C"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ΣΠΥΡΙΔΩΝ ΔΑΝΕΛΛΗΣ: </w:t>
      </w:r>
      <w:r>
        <w:rPr>
          <w:rFonts w:eastAsia="Times New Roman"/>
          <w:szCs w:val="24"/>
        </w:rPr>
        <w:t>Ναι.</w:t>
      </w:r>
    </w:p>
    <w:p w14:paraId="5D189F1D"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ΔΗΜΗΤΡΙΟΣ ΚΑΜΜΕΝΟΣ: </w:t>
      </w:r>
      <w:r>
        <w:rPr>
          <w:rFonts w:eastAsia="Times New Roman"/>
          <w:szCs w:val="24"/>
        </w:rPr>
        <w:t>Ναι.</w:t>
      </w:r>
    </w:p>
    <w:p w14:paraId="5D189F1E"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ΙΩΑΝΝΗΣ ΣΑΡΙΔΗΣ: </w:t>
      </w:r>
      <w:r>
        <w:rPr>
          <w:rFonts w:eastAsia="Times New Roman"/>
          <w:szCs w:val="24"/>
        </w:rPr>
        <w:t>Ναι.</w:t>
      </w:r>
    </w:p>
    <w:p w14:paraId="5D189F1F" w14:textId="77777777" w:rsidR="00CB774E" w:rsidRDefault="00A25ABA">
      <w:pPr>
        <w:spacing w:after="0"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Συνεπώς το άρθρο 52 έγινε δεκτό ως έχει κατά πλειοψηφία.</w:t>
      </w:r>
    </w:p>
    <w:p w14:paraId="5D189F20" w14:textId="77777777" w:rsidR="00CB774E" w:rsidRDefault="00A25ABA">
      <w:pPr>
        <w:spacing w:after="0" w:line="600" w:lineRule="auto"/>
        <w:ind w:firstLine="720"/>
        <w:contextualSpacing/>
        <w:jc w:val="both"/>
        <w:rPr>
          <w:rFonts w:eastAsia="Times New Roman"/>
          <w:szCs w:val="24"/>
        </w:rPr>
      </w:pPr>
      <w:r>
        <w:rPr>
          <w:rFonts w:eastAsia="Times New Roman"/>
          <w:szCs w:val="24"/>
        </w:rPr>
        <w:t>Ερωτάται το Σώμα: Γίνεται δεκτό το άρθρο 53 ως έχει;</w:t>
      </w:r>
    </w:p>
    <w:p w14:paraId="5D189F21"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ΧΡΗΣΤΟΣ ΑΝΤΩΝΙΟΥ: </w:t>
      </w:r>
      <w:r>
        <w:rPr>
          <w:rFonts w:eastAsia="Times New Roman"/>
          <w:szCs w:val="24"/>
        </w:rPr>
        <w:t>Ναι.</w:t>
      </w:r>
    </w:p>
    <w:p w14:paraId="5D189F22"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ΑΘΑΝΑΣΙΟΣ ΜΠΟΥΡΑΣ: </w:t>
      </w:r>
      <w:r>
        <w:rPr>
          <w:rFonts w:eastAsia="Times New Roman"/>
          <w:szCs w:val="24"/>
        </w:rPr>
        <w:t>Ναι.</w:t>
      </w:r>
    </w:p>
    <w:p w14:paraId="5D189F23"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ΓΕΩΡΓΙΟΣ ΓΕΡΜΕΝΗΣ: </w:t>
      </w:r>
      <w:r>
        <w:rPr>
          <w:rFonts w:eastAsia="Times New Roman"/>
          <w:szCs w:val="24"/>
        </w:rPr>
        <w:t>Όχι.</w:t>
      </w:r>
    </w:p>
    <w:p w14:paraId="5D189F24"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ΒΑΣΙΛΕΙΟΣ ΚΕΓΚΕΡΟΓΛΟΥ: </w:t>
      </w:r>
      <w:r>
        <w:rPr>
          <w:rFonts w:eastAsia="Times New Roman"/>
          <w:szCs w:val="24"/>
        </w:rPr>
        <w:t>Παρών.</w:t>
      </w:r>
    </w:p>
    <w:p w14:paraId="5D189F25" w14:textId="77777777" w:rsidR="00CB774E" w:rsidRDefault="00A25ABA">
      <w:pPr>
        <w:spacing w:after="0" w:line="600" w:lineRule="auto"/>
        <w:ind w:firstLine="720"/>
        <w:contextualSpacing/>
        <w:jc w:val="both"/>
        <w:rPr>
          <w:rFonts w:eastAsia="Times New Roman"/>
          <w:szCs w:val="24"/>
        </w:rPr>
      </w:pPr>
      <w:r>
        <w:rPr>
          <w:rFonts w:eastAsia="Times New Roman"/>
          <w:b/>
          <w:szCs w:val="24"/>
        </w:rPr>
        <w:lastRenderedPageBreak/>
        <w:t xml:space="preserve">ΑΘΑΝΑΣΙΟΣ ΒΑΡΔΑΛΗΣ: </w:t>
      </w:r>
      <w:r>
        <w:rPr>
          <w:rFonts w:eastAsia="Times New Roman"/>
          <w:szCs w:val="24"/>
        </w:rPr>
        <w:t>Όχι.</w:t>
      </w:r>
    </w:p>
    <w:p w14:paraId="5D189F26"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ΣΠΥΡΙΔΩΝ ΔΑΝΕΛΛΗΣ: </w:t>
      </w:r>
      <w:r>
        <w:rPr>
          <w:rFonts w:eastAsia="Times New Roman"/>
          <w:szCs w:val="24"/>
        </w:rPr>
        <w:t>Ναι.</w:t>
      </w:r>
    </w:p>
    <w:p w14:paraId="5D189F27"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ΔΗΜΗΤΡΙΟΣ ΚΑΜΜΕΝΟΣ: </w:t>
      </w:r>
      <w:r>
        <w:rPr>
          <w:rFonts w:eastAsia="Times New Roman"/>
          <w:szCs w:val="24"/>
        </w:rPr>
        <w:t>Ναι.</w:t>
      </w:r>
    </w:p>
    <w:p w14:paraId="5D189F28"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ΙΩΑΝΝΗΣ ΣΑΡΙΔΗΣ: </w:t>
      </w:r>
      <w:r>
        <w:rPr>
          <w:rFonts w:eastAsia="Times New Roman"/>
          <w:szCs w:val="24"/>
        </w:rPr>
        <w:t>Ναι.</w:t>
      </w:r>
    </w:p>
    <w:p w14:paraId="5D189F29" w14:textId="77777777" w:rsidR="00CB774E" w:rsidRDefault="00A25ABA">
      <w:pPr>
        <w:spacing w:after="0"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Συνεπώς το άρθρο 53 έγινε δεκτό ως έχει κατά πλειοψηφία.</w:t>
      </w:r>
    </w:p>
    <w:p w14:paraId="5D189F2A" w14:textId="77777777" w:rsidR="00CB774E" w:rsidRDefault="00A25ABA">
      <w:pPr>
        <w:spacing w:after="0" w:line="600" w:lineRule="auto"/>
        <w:ind w:firstLine="720"/>
        <w:contextualSpacing/>
        <w:jc w:val="both"/>
        <w:rPr>
          <w:rFonts w:eastAsia="Times New Roman"/>
          <w:szCs w:val="24"/>
        </w:rPr>
      </w:pPr>
      <w:r>
        <w:rPr>
          <w:rFonts w:eastAsia="Times New Roman"/>
          <w:szCs w:val="24"/>
        </w:rPr>
        <w:t xml:space="preserve">Ερωτάται το Σώμα: Γίνεται δεκτό το </w:t>
      </w:r>
      <w:r>
        <w:rPr>
          <w:rFonts w:eastAsia="Times New Roman"/>
          <w:szCs w:val="24"/>
        </w:rPr>
        <w:t>άρθρο 54 ως έχει;</w:t>
      </w:r>
    </w:p>
    <w:p w14:paraId="5D189F2B"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ΧΡΗΣΤΟΣ ΑΝΤΩΝΙΟΥ: </w:t>
      </w:r>
      <w:r>
        <w:rPr>
          <w:rFonts w:eastAsia="Times New Roman"/>
          <w:szCs w:val="24"/>
        </w:rPr>
        <w:t>Ναι.</w:t>
      </w:r>
    </w:p>
    <w:p w14:paraId="5D189F2C"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ΑΘΑΝΑΣΙΟΣ ΜΠΟΥΡΑΣ: </w:t>
      </w:r>
      <w:r>
        <w:rPr>
          <w:rFonts w:eastAsia="Times New Roman"/>
          <w:szCs w:val="24"/>
        </w:rPr>
        <w:t>Ναι.</w:t>
      </w:r>
    </w:p>
    <w:p w14:paraId="5D189F2D"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ΓΕΩΡΓΙΟΣ ΓΕΡΜΕΝΗΣ: </w:t>
      </w:r>
      <w:r>
        <w:rPr>
          <w:rFonts w:eastAsia="Times New Roman"/>
          <w:szCs w:val="24"/>
        </w:rPr>
        <w:t>Όχι.</w:t>
      </w:r>
    </w:p>
    <w:p w14:paraId="5D189F2E"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ΒΑΣΙΛΕΙΟΣ ΚΕΓΚΕΡΟΓΛΟΥ: </w:t>
      </w:r>
      <w:r>
        <w:rPr>
          <w:rFonts w:eastAsia="Times New Roman"/>
          <w:szCs w:val="24"/>
        </w:rPr>
        <w:t>Παρών.</w:t>
      </w:r>
    </w:p>
    <w:p w14:paraId="5D189F2F" w14:textId="77777777" w:rsidR="00CB774E" w:rsidRDefault="00A25ABA">
      <w:pPr>
        <w:spacing w:after="0" w:line="600" w:lineRule="auto"/>
        <w:ind w:firstLine="720"/>
        <w:contextualSpacing/>
        <w:jc w:val="both"/>
        <w:rPr>
          <w:rFonts w:eastAsia="Times New Roman"/>
          <w:szCs w:val="24"/>
        </w:rPr>
      </w:pPr>
      <w:r>
        <w:rPr>
          <w:rFonts w:eastAsia="Times New Roman"/>
          <w:b/>
          <w:szCs w:val="24"/>
        </w:rPr>
        <w:lastRenderedPageBreak/>
        <w:t xml:space="preserve">ΑΘΑΝΑΣΙΟΣ ΒΑΡΔΑΛΗΣ: </w:t>
      </w:r>
      <w:r>
        <w:rPr>
          <w:rFonts w:eastAsia="Times New Roman"/>
          <w:szCs w:val="24"/>
        </w:rPr>
        <w:t>Όχι.</w:t>
      </w:r>
    </w:p>
    <w:p w14:paraId="5D189F30"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ΣΠΥΡΙΔΩΝ ΔΑΝΕΛΛΗΣ: </w:t>
      </w:r>
      <w:r>
        <w:rPr>
          <w:rFonts w:eastAsia="Times New Roman"/>
          <w:szCs w:val="24"/>
        </w:rPr>
        <w:t>Ναι.</w:t>
      </w:r>
    </w:p>
    <w:p w14:paraId="5D189F31"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ΔΗΜΗΤΡΙΟΣ ΚΑΜΜΕΝΟΣ: </w:t>
      </w:r>
      <w:r>
        <w:rPr>
          <w:rFonts w:eastAsia="Times New Roman"/>
          <w:szCs w:val="24"/>
        </w:rPr>
        <w:t>Ναι.</w:t>
      </w:r>
    </w:p>
    <w:p w14:paraId="5D189F32"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ΙΩΑΝΝΗΣ ΣΑΡΙΔΗΣ: </w:t>
      </w:r>
      <w:r>
        <w:rPr>
          <w:rFonts w:eastAsia="Times New Roman"/>
          <w:szCs w:val="24"/>
        </w:rPr>
        <w:t>Ναι.</w:t>
      </w:r>
    </w:p>
    <w:p w14:paraId="5D189F33" w14:textId="77777777" w:rsidR="00CB774E" w:rsidRDefault="00A25ABA">
      <w:pPr>
        <w:spacing w:after="0"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Συνεπώς</w:t>
      </w:r>
      <w:r>
        <w:rPr>
          <w:rFonts w:eastAsia="Times New Roman"/>
          <w:szCs w:val="24"/>
        </w:rPr>
        <w:t xml:space="preserve"> το άρθρο 54 έγινε δεκτό ως έχει κατά πλειοψηφία.</w:t>
      </w:r>
    </w:p>
    <w:p w14:paraId="5D189F34" w14:textId="77777777" w:rsidR="00CB774E" w:rsidRDefault="00A25ABA">
      <w:pPr>
        <w:spacing w:after="0" w:line="600" w:lineRule="auto"/>
        <w:ind w:firstLine="720"/>
        <w:contextualSpacing/>
        <w:jc w:val="both"/>
        <w:rPr>
          <w:rFonts w:eastAsia="Times New Roman"/>
          <w:szCs w:val="24"/>
        </w:rPr>
      </w:pPr>
      <w:r>
        <w:rPr>
          <w:rFonts w:eastAsia="Times New Roman"/>
          <w:szCs w:val="24"/>
        </w:rPr>
        <w:t>Ερωτάται το Σώμα: Γίνεται δεκτό το άρθρο 55 ως έχει;</w:t>
      </w:r>
    </w:p>
    <w:p w14:paraId="5D189F35"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ΧΡΗΣΤΟΣ ΑΝΤΩΝΙΟΥ: </w:t>
      </w:r>
      <w:r>
        <w:rPr>
          <w:rFonts w:eastAsia="Times New Roman"/>
          <w:szCs w:val="24"/>
        </w:rPr>
        <w:t>Ναι.</w:t>
      </w:r>
    </w:p>
    <w:p w14:paraId="5D189F36"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ΑΘΑΝΑΣΙΟΣ ΜΠΟΥΡΑΣ: </w:t>
      </w:r>
      <w:r>
        <w:rPr>
          <w:rFonts w:eastAsia="Times New Roman"/>
          <w:szCs w:val="24"/>
        </w:rPr>
        <w:t>Ναι.</w:t>
      </w:r>
    </w:p>
    <w:p w14:paraId="5D189F37"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ΓΕΩΡΓΙΟΣ ΓΕΡΜΕΝΗΣ: </w:t>
      </w:r>
      <w:r>
        <w:rPr>
          <w:rFonts w:eastAsia="Times New Roman"/>
          <w:szCs w:val="24"/>
        </w:rPr>
        <w:t>Όχι.</w:t>
      </w:r>
    </w:p>
    <w:p w14:paraId="5D189F38"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ΒΑΣΙΛΕΙΟΣ ΚΕΓΚΕΡΟΓΛΟΥ: </w:t>
      </w:r>
      <w:r>
        <w:rPr>
          <w:rFonts w:eastAsia="Times New Roman"/>
          <w:szCs w:val="24"/>
        </w:rPr>
        <w:t>Ναι.</w:t>
      </w:r>
    </w:p>
    <w:p w14:paraId="5D189F39" w14:textId="77777777" w:rsidR="00CB774E" w:rsidRDefault="00A25ABA">
      <w:pPr>
        <w:spacing w:after="0" w:line="600" w:lineRule="auto"/>
        <w:ind w:firstLine="720"/>
        <w:contextualSpacing/>
        <w:jc w:val="both"/>
        <w:rPr>
          <w:rFonts w:eastAsia="Times New Roman"/>
          <w:szCs w:val="24"/>
        </w:rPr>
      </w:pPr>
      <w:r>
        <w:rPr>
          <w:rFonts w:eastAsia="Times New Roman"/>
          <w:b/>
          <w:szCs w:val="24"/>
        </w:rPr>
        <w:lastRenderedPageBreak/>
        <w:t xml:space="preserve">ΑΘΑΝΑΣΙΟΣ ΒΑΡΔΑΛΗΣ: </w:t>
      </w:r>
      <w:r>
        <w:rPr>
          <w:rFonts w:eastAsia="Times New Roman"/>
          <w:szCs w:val="24"/>
        </w:rPr>
        <w:t>Παρών.</w:t>
      </w:r>
    </w:p>
    <w:p w14:paraId="5D189F3A"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ΣΠΥΡΙΔΩΝ ΔΑΝΕΛΛΗΣ: </w:t>
      </w:r>
      <w:r>
        <w:rPr>
          <w:rFonts w:eastAsia="Times New Roman"/>
          <w:szCs w:val="24"/>
        </w:rPr>
        <w:t>Ναι.</w:t>
      </w:r>
    </w:p>
    <w:p w14:paraId="5D189F3B"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ΔΗΜΗΤΡΙΟΣ ΚΑΜΜΕΝΟΣ: </w:t>
      </w:r>
      <w:r>
        <w:rPr>
          <w:rFonts w:eastAsia="Times New Roman"/>
          <w:szCs w:val="24"/>
        </w:rPr>
        <w:t>Ναι.</w:t>
      </w:r>
    </w:p>
    <w:p w14:paraId="5D189F3C"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ΙΩΑΝΝΗΣ ΣΑΡΙΔΗΣ: </w:t>
      </w:r>
      <w:r>
        <w:rPr>
          <w:rFonts w:eastAsia="Times New Roman"/>
          <w:szCs w:val="24"/>
        </w:rPr>
        <w:t>Παρών.</w:t>
      </w:r>
    </w:p>
    <w:p w14:paraId="5D189F3D" w14:textId="77777777" w:rsidR="00CB774E" w:rsidRDefault="00A25ABA">
      <w:pPr>
        <w:spacing w:after="0"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Συνεπώς το άρθρο 55 έγινε δεκτό ως έχει κατά πλειοψηφία.</w:t>
      </w:r>
    </w:p>
    <w:p w14:paraId="5D189F3E" w14:textId="77777777" w:rsidR="00CB774E" w:rsidRDefault="00A25ABA">
      <w:pPr>
        <w:spacing w:after="0" w:line="600" w:lineRule="auto"/>
        <w:ind w:firstLine="720"/>
        <w:contextualSpacing/>
        <w:jc w:val="both"/>
        <w:rPr>
          <w:rFonts w:eastAsia="Times New Roman"/>
          <w:szCs w:val="24"/>
        </w:rPr>
      </w:pPr>
      <w:r>
        <w:rPr>
          <w:rFonts w:eastAsia="Times New Roman"/>
          <w:szCs w:val="24"/>
        </w:rPr>
        <w:t>Ερωτάται το Σώμα: Γίνεται δεκτό το άρθρο 56 ως έχει;</w:t>
      </w:r>
    </w:p>
    <w:p w14:paraId="5D189F3F"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ΧΡΗΣΤΟΣ ΑΝΤΩΝΙΟΥ: </w:t>
      </w:r>
      <w:r>
        <w:rPr>
          <w:rFonts w:eastAsia="Times New Roman"/>
          <w:szCs w:val="24"/>
        </w:rPr>
        <w:t>Ναι.</w:t>
      </w:r>
    </w:p>
    <w:p w14:paraId="5D189F40"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ΑΘΑΝΑΣΙΟΣ ΜΠΟΥΡΑΣ: </w:t>
      </w:r>
      <w:r>
        <w:rPr>
          <w:rFonts w:eastAsia="Times New Roman"/>
          <w:szCs w:val="24"/>
        </w:rPr>
        <w:t>Ναι.</w:t>
      </w:r>
    </w:p>
    <w:p w14:paraId="5D189F41" w14:textId="77777777" w:rsidR="00CB774E" w:rsidRDefault="00A25ABA">
      <w:pPr>
        <w:spacing w:after="0" w:line="600" w:lineRule="auto"/>
        <w:ind w:firstLine="720"/>
        <w:contextualSpacing/>
        <w:jc w:val="both"/>
        <w:rPr>
          <w:rFonts w:eastAsia="Times New Roman"/>
          <w:szCs w:val="24"/>
        </w:rPr>
      </w:pPr>
      <w:r>
        <w:rPr>
          <w:rFonts w:eastAsia="Times New Roman"/>
          <w:b/>
          <w:szCs w:val="24"/>
        </w:rPr>
        <w:t>ΓΕΩΡΓΙΟΣ ΓΕΡΜΕΝΗΣ</w:t>
      </w:r>
      <w:r>
        <w:rPr>
          <w:rFonts w:eastAsia="Times New Roman"/>
          <w:b/>
          <w:szCs w:val="24"/>
        </w:rPr>
        <w:t xml:space="preserve">: </w:t>
      </w:r>
      <w:r>
        <w:rPr>
          <w:rFonts w:eastAsia="Times New Roman"/>
          <w:szCs w:val="24"/>
        </w:rPr>
        <w:t>Όχι.</w:t>
      </w:r>
    </w:p>
    <w:p w14:paraId="5D189F42"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ΒΑΣΙΛΕΙΟΣ ΚΕΓΚΕΡΟΓΛΟΥ: </w:t>
      </w:r>
      <w:r>
        <w:rPr>
          <w:rFonts w:eastAsia="Times New Roman"/>
          <w:szCs w:val="24"/>
        </w:rPr>
        <w:t>Ναι.</w:t>
      </w:r>
    </w:p>
    <w:p w14:paraId="5D189F43" w14:textId="77777777" w:rsidR="00CB774E" w:rsidRDefault="00A25ABA">
      <w:pPr>
        <w:spacing w:after="0" w:line="600" w:lineRule="auto"/>
        <w:ind w:firstLine="720"/>
        <w:contextualSpacing/>
        <w:jc w:val="both"/>
        <w:rPr>
          <w:rFonts w:eastAsia="Times New Roman"/>
          <w:szCs w:val="24"/>
        </w:rPr>
      </w:pPr>
      <w:r>
        <w:rPr>
          <w:rFonts w:eastAsia="Times New Roman"/>
          <w:b/>
          <w:szCs w:val="24"/>
        </w:rPr>
        <w:lastRenderedPageBreak/>
        <w:t xml:space="preserve">ΑΘΑΝΑΣΙΟΣ ΒΑΡΔΑΛΗΣ: </w:t>
      </w:r>
      <w:r>
        <w:rPr>
          <w:rFonts w:eastAsia="Times New Roman"/>
          <w:szCs w:val="24"/>
        </w:rPr>
        <w:t>Ναι.</w:t>
      </w:r>
    </w:p>
    <w:p w14:paraId="5D189F44"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ΣΠΥΡΙΔΩΝ ΔΑΝΕΛΛΗΣ: </w:t>
      </w:r>
      <w:r>
        <w:rPr>
          <w:rFonts w:eastAsia="Times New Roman"/>
          <w:szCs w:val="24"/>
        </w:rPr>
        <w:t>Ναι.</w:t>
      </w:r>
    </w:p>
    <w:p w14:paraId="5D189F45"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ΔΗΜΗΤΡΙΟΣ ΚΑΜΜΕΝΟΣ: </w:t>
      </w:r>
      <w:r>
        <w:rPr>
          <w:rFonts w:eastAsia="Times New Roman"/>
          <w:szCs w:val="24"/>
        </w:rPr>
        <w:t>Ναι.</w:t>
      </w:r>
    </w:p>
    <w:p w14:paraId="5D189F46"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ΙΩΑΝΝΗΣ ΣΑΡΙΔΗΣ: </w:t>
      </w:r>
      <w:r>
        <w:rPr>
          <w:rFonts w:eastAsia="Times New Roman"/>
          <w:szCs w:val="24"/>
        </w:rPr>
        <w:t>Ναι.</w:t>
      </w:r>
    </w:p>
    <w:p w14:paraId="5D189F47" w14:textId="77777777" w:rsidR="00CB774E" w:rsidRDefault="00A25ABA">
      <w:pPr>
        <w:spacing w:after="0"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Συνεπώς το άρθρο 56 έγινε δεκτό ως έχει κατά πλειοψηφία.</w:t>
      </w:r>
    </w:p>
    <w:p w14:paraId="5D189F48" w14:textId="77777777" w:rsidR="00CB774E" w:rsidRDefault="00A25ABA">
      <w:pPr>
        <w:spacing w:after="0" w:line="600" w:lineRule="auto"/>
        <w:ind w:firstLine="720"/>
        <w:contextualSpacing/>
        <w:jc w:val="both"/>
        <w:rPr>
          <w:rFonts w:eastAsia="Times New Roman"/>
          <w:szCs w:val="24"/>
        </w:rPr>
      </w:pPr>
      <w:r>
        <w:rPr>
          <w:rFonts w:eastAsia="Times New Roman"/>
          <w:szCs w:val="24"/>
        </w:rPr>
        <w:t xml:space="preserve">Ερωτάται το Σώμα: Γίνεται δεκτό το </w:t>
      </w:r>
      <w:r>
        <w:rPr>
          <w:rFonts w:eastAsia="Times New Roman"/>
          <w:szCs w:val="24"/>
        </w:rPr>
        <w:t>άρθρο 57 ως έχει;</w:t>
      </w:r>
    </w:p>
    <w:p w14:paraId="5D189F49"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ΧΡΗΣΤΟΣ ΑΝΤΩΝΙΟΥ: </w:t>
      </w:r>
      <w:r>
        <w:rPr>
          <w:rFonts w:eastAsia="Times New Roman"/>
          <w:szCs w:val="24"/>
        </w:rPr>
        <w:t>Ναι.</w:t>
      </w:r>
    </w:p>
    <w:p w14:paraId="5D189F4A"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ΑΘΑΝΑΣΙΟΣ ΜΠΟΥΡΑΣ: </w:t>
      </w:r>
      <w:r>
        <w:rPr>
          <w:rFonts w:eastAsia="Times New Roman"/>
          <w:szCs w:val="24"/>
        </w:rPr>
        <w:t>Ναι.</w:t>
      </w:r>
    </w:p>
    <w:p w14:paraId="5D189F4B"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ΓΕΩΡΓΙΟΣ ΓΕΡΜΕΝΗΣ: </w:t>
      </w:r>
      <w:r>
        <w:rPr>
          <w:rFonts w:eastAsia="Times New Roman"/>
          <w:szCs w:val="24"/>
        </w:rPr>
        <w:t>Ναι.</w:t>
      </w:r>
    </w:p>
    <w:p w14:paraId="5D189F4C"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ΒΑΣΙΛΕΙΟΣ ΚΕΓΚΕΡΟΓΛΟΥ: </w:t>
      </w:r>
      <w:r>
        <w:rPr>
          <w:rFonts w:eastAsia="Times New Roman"/>
          <w:szCs w:val="24"/>
        </w:rPr>
        <w:t>Ναι.</w:t>
      </w:r>
    </w:p>
    <w:p w14:paraId="5D189F4D" w14:textId="77777777" w:rsidR="00CB774E" w:rsidRDefault="00A25ABA">
      <w:pPr>
        <w:spacing w:after="0" w:line="600" w:lineRule="auto"/>
        <w:ind w:firstLine="720"/>
        <w:contextualSpacing/>
        <w:jc w:val="both"/>
        <w:rPr>
          <w:rFonts w:eastAsia="Times New Roman"/>
          <w:szCs w:val="24"/>
        </w:rPr>
      </w:pPr>
      <w:r>
        <w:rPr>
          <w:rFonts w:eastAsia="Times New Roman"/>
          <w:b/>
          <w:szCs w:val="24"/>
        </w:rPr>
        <w:lastRenderedPageBreak/>
        <w:t xml:space="preserve">ΑΘΑΝΑΣΙΟΣ ΒΑΡΔΑΛΗΣ: </w:t>
      </w:r>
      <w:r>
        <w:rPr>
          <w:rFonts w:eastAsia="Times New Roman"/>
          <w:szCs w:val="24"/>
        </w:rPr>
        <w:t>Παρών.</w:t>
      </w:r>
    </w:p>
    <w:p w14:paraId="5D189F4E"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ΣΠΥΡΙΔΩΝ ΔΑΝΕΛΛΗΣ: </w:t>
      </w:r>
      <w:r>
        <w:rPr>
          <w:rFonts w:eastAsia="Times New Roman"/>
          <w:szCs w:val="24"/>
        </w:rPr>
        <w:t>Ναι.</w:t>
      </w:r>
    </w:p>
    <w:p w14:paraId="5D189F4F"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ΔΗΜΗΤΡΙΟΣ ΚΑΜΜΕΝΟΣ: </w:t>
      </w:r>
      <w:r>
        <w:rPr>
          <w:rFonts w:eastAsia="Times New Roman"/>
          <w:szCs w:val="24"/>
        </w:rPr>
        <w:t>Ναι.</w:t>
      </w:r>
    </w:p>
    <w:p w14:paraId="5D189F50"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ΙΩΑΝΝΗΣ ΣΑΡΙΔΗΣ: </w:t>
      </w:r>
      <w:r>
        <w:rPr>
          <w:rFonts w:eastAsia="Times New Roman"/>
          <w:szCs w:val="24"/>
        </w:rPr>
        <w:t>Ναι.</w:t>
      </w:r>
    </w:p>
    <w:p w14:paraId="5D189F51" w14:textId="77777777" w:rsidR="00CB774E" w:rsidRDefault="00A25ABA">
      <w:pPr>
        <w:spacing w:after="0"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Συνεπώς </w:t>
      </w:r>
      <w:r>
        <w:rPr>
          <w:rFonts w:eastAsia="Times New Roman"/>
          <w:szCs w:val="24"/>
        </w:rPr>
        <w:t>το άρθρο 57 έγινε δεκτό ως έχει κατά πλειοψηφία.</w:t>
      </w:r>
    </w:p>
    <w:p w14:paraId="5D189F52" w14:textId="77777777" w:rsidR="00CB774E" w:rsidRDefault="00A25AB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szCs w:val="24"/>
        </w:rPr>
        <w:t>Εισερχόμαστε στην ψήφιση των τροπολογιών.</w:t>
      </w:r>
    </w:p>
    <w:p w14:paraId="5D189F53" w14:textId="77777777" w:rsidR="00CB774E" w:rsidRDefault="00A25AB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756 και ειδικό 124, όπως τροποποιήθηκε από </w:t>
      </w:r>
      <w:r>
        <w:rPr>
          <w:rFonts w:eastAsia="Times New Roman" w:cs="Times New Roman"/>
          <w:szCs w:val="24"/>
        </w:rPr>
        <w:t>τον κύριο</w:t>
      </w:r>
      <w:r>
        <w:rPr>
          <w:rFonts w:eastAsia="Times New Roman" w:cs="Times New Roman"/>
          <w:szCs w:val="24"/>
        </w:rPr>
        <w:t xml:space="preserve"> Υπουργό;</w:t>
      </w:r>
    </w:p>
    <w:p w14:paraId="5D189F54" w14:textId="77777777" w:rsidR="00CB774E" w:rsidRDefault="00A25AB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b/>
          <w:szCs w:val="24"/>
        </w:rPr>
        <w:t xml:space="preserve">ΧΡΗΣΤΟΣ ΑΝΤΩΝΙΟΥ: </w:t>
      </w:r>
      <w:r>
        <w:rPr>
          <w:rFonts w:eastAsia="Times New Roman" w:cs="Times New Roman"/>
          <w:szCs w:val="24"/>
        </w:rPr>
        <w:t>Ναι.</w:t>
      </w:r>
    </w:p>
    <w:p w14:paraId="5D189F55" w14:textId="77777777" w:rsidR="00CB774E" w:rsidRDefault="00A25AB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b/>
          <w:szCs w:val="24"/>
        </w:rPr>
        <w:t>ΑΘΑΝΑΣΙΟΣ ΜΠΟΥΡΑΣ:</w:t>
      </w:r>
      <w:r>
        <w:rPr>
          <w:rFonts w:eastAsia="Times New Roman" w:cs="Times New Roman"/>
          <w:b/>
          <w:szCs w:val="24"/>
        </w:rPr>
        <w:t xml:space="preserve"> </w:t>
      </w:r>
      <w:r>
        <w:rPr>
          <w:rFonts w:eastAsia="Times New Roman" w:cs="Times New Roman"/>
          <w:szCs w:val="24"/>
        </w:rPr>
        <w:t>Παρών.</w:t>
      </w:r>
    </w:p>
    <w:p w14:paraId="5D189F56" w14:textId="77777777" w:rsidR="00CB774E" w:rsidRDefault="00A25AB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ΓΕΡΜΕΝΗΣ: </w:t>
      </w:r>
      <w:r>
        <w:rPr>
          <w:rFonts w:eastAsia="Times New Roman" w:cs="Times New Roman"/>
          <w:szCs w:val="24"/>
        </w:rPr>
        <w:t>Όχι.</w:t>
      </w:r>
    </w:p>
    <w:p w14:paraId="5D189F57" w14:textId="77777777" w:rsidR="00CB774E" w:rsidRDefault="00A25AB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Ναι.</w:t>
      </w:r>
    </w:p>
    <w:p w14:paraId="5D189F58" w14:textId="77777777" w:rsidR="00CB774E" w:rsidRDefault="00A25AB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Όχι.</w:t>
      </w:r>
    </w:p>
    <w:p w14:paraId="5D189F59" w14:textId="77777777" w:rsidR="00CB774E" w:rsidRDefault="00A25AB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5D189F5A" w14:textId="77777777" w:rsidR="00CB774E" w:rsidRDefault="00A25AB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5D189F5B" w14:textId="77777777" w:rsidR="00CB774E" w:rsidRDefault="00A25AB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Παρών.</w:t>
      </w:r>
    </w:p>
    <w:p w14:paraId="5D189F5C"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Συνεπώς</w:t>
      </w:r>
      <w:r>
        <w:rPr>
          <w:rFonts w:eastAsia="Times New Roman"/>
          <w:szCs w:val="24"/>
        </w:rPr>
        <w:t xml:space="preserve"> η τροπολογία με γενικό αριθμό 756 και ειδικό 124 έγινε δεκτή, όπως τροποποιήθηκε από την κυρία Υπουργό, κατά πλειοψηφία και εντάσσεται στο νομοσχέδιο ως ίδιο άρθρο. </w:t>
      </w:r>
    </w:p>
    <w:p w14:paraId="5D189F5D" w14:textId="77777777" w:rsidR="00CB774E" w:rsidRDefault="00A25AB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759 και ειδικό 125 ως έχει;</w:t>
      </w:r>
    </w:p>
    <w:p w14:paraId="5D189F5E" w14:textId="77777777" w:rsidR="00CB774E" w:rsidRDefault="00A25AB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 xml:space="preserve">Κύριε Πρόεδρε, πριν ψηφίσουμε θέλω μια διευκρίνιση. </w:t>
      </w:r>
    </w:p>
    <w:p w14:paraId="5D189F5F" w14:textId="77777777" w:rsidR="00CB774E" w:rsidRDefault="00A25ABA">
      <w:pPr>
        <w:spacing w:after="0" w:line="600" w:lineRule="auto"/>
        <w:ind w:firstLine="720"/>
        <w:contextualSpacing/>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 xml:space="preserve">Κύριε Μπούρα, όπως ξέρετε, όταν έχει αρχίσει η ψηφοφορία, εξηγήσεις δεν υπάρχουν. </w:t>
      </w:r>
    </w:p>
    <w:p w14:paraId="5D189F60"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ΑΘΑΝΑΣΙΟΣ ΜΠΟΥΡΑΣ: </w:t>
      </w:r>
      <w:r>
        <w:rPr>
          <w:rFonts w:eastAsia="Times New Roman"/>
          <w:szCs w:val="24"/>
        </w:rPr>
        <w:t xml:space="preserve">Ναι, αλλά εδώ βλέπω τρία διαφορετικά πράγματα. </w:t>
      </w:r>
    </w:p>
    <w:p w14:paraId="5D189F61"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Κατά παρέκκλιση, μήπως και υπάρξει ευρύτερη αποδοχή, για ένα λεπτό πείτε μας ποια είναι η διευκρίνιση που θέλετε και να απαντήσει η κυρία Υφυπουργός. </w:t>
      </w:r>
    </w:p>
    <w:p w14:paraId="5D189F62"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ΑΘΑΝΑΣΙΟΣ ΜΠΟΥΡΑΣ: </w:t>
      </w:r>
      <w:r>
        <w:rPr>
          <w:rFonts w:eastAsia="Times New Roman"/>
          <w:szCs w:val="24"/>
        </w:rPr>
        <w:t>Αναφέρατε έναν αριθμό, δεν τον θυμάμαι τώρα, να μην τ</w:t>
      </w:r>
      <w:r>
        <w:rPr>
          <w:rFonts w:eastAsia="Times New Roman"/>
          <w:szCs w:val="24"/>
        </w:rPr>
        <w:t xml:space="preserve">ον ψάχνω στα χαρτιά μου. Η τροπολογία, όπως κατετέθη, είχε τρία επιμέρους άρθρα που δεν τα ονόμασε. </w:t>
      </w:r>
    </w:p>
    <w:p w14:paraId="5D189F63"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Αν εννοείτε αυτό, το άκουσε η κυρία Υπουργός. Δεν δέχεται να τη σπάσει σε τρία χωριστά σημεία. Άρα, ψηφίζετε </w:t>
      </w:r>
      <w:r>
        <w:rPr>
          <w:rFonts w:eastAsia="Times New Roman"/>
          <w:szCs w:val="24"/>
          <w:lang w:val="en-US"/>
        </w:rPr>
        <w:t>en</w:t>
      </w:r>
      <w:r>
        <w:rPr>
          <w:rFonts w:eastAsia="Times New Roman"/>
          <w:szCs w:val="24"/>
        </w:rPr>
        <w:t xml:space="preserve"> </w:t>
      </w:r>
      <w:r>
        <w:rPr>
          <w:rFonts w:eastAsia="Times New Roman"/>
          <w:szCs w:val="24"/>
          <w:lang w:val="en-US"/>
        </w:rPr>
        <w:t>bloc</w:t>
      </w:r>
      <w:r>
        <w:rPr>
          <w:rFonts w:eastAsia="Times New Roman"/>
          <w:szCs w:val="24"/>
        </w:rPr>
        <w:t xml:space="preserve"> και ά</w:t>
      </w:r>
      <w:r>
        <w:rPr>
          <w:rFonts w:eastAsia="Times New Roman"/>
          <w:szCs w:val="24"/>
        </w:rPr>
        <w:t>ρα, λόγω της παραγράφου 2, εσείς ως Νέα Δημοκρατία ψηφίζετε «</w:t>
      </w:r>
      <w:r>
        <w:rPr>
          <w:rFonts w:eastAsia="Times New Roman"/>
          <w:szCs w:val="24"/>
        </w:rPr>
        <w:t>όχι</w:t>
      </w:r>
      <w:r>
        <w:rPr>
          <w:rFonts w:eastAsia="Times New Roman"/>
          <w:szCs w:val="24"/>
        </w:rPr>
        <w:t xml:space="preserve">». </w:t>
      </w:r>
    </w:p>
    <w:p w14:paraId="5D189F64"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ΑΘΑΝΑΣΙΟΣ ΜΠΟΥΡΑΣ: </w:t>
      </w:r>
      <w:r>
        <w:rPr>
          <w:rFonts w:eastAsia="Times New Roman"/>
          <w:szCs w:val="24"/>
        </w:rPr>
        <w:t>Εμείς ψηφίζουμε «</w:t>
      </w:r>
      <w:r>
        <w:rPr>
          <w:rFonts w:eastAsia="Times New Roman"/>
          <w:szCs w:val="24"/>
        </w:rPr>
        <w:t>όχι</w:t>
      </w:r>
      <w:r>
        <w:rPr>
          <w:rFonts w:eastAsia="Times New Roman"/>
          <w:szCs w:val="24"/>
        </w:rPr>
        <w:t>» λόγω…</w:t>
      </w:r>
    </w:p>
    <w:p w14:paraId="5D189F65" w14:textId="77777777" w:rsidR="00CB774E" w:rsidRDefault="00A25ABA">
      <w:pPr>
        <w:spacing w:after="0" w:line="600" w:lineRule="auto"/>
        <w:ind w:firstLine="720"/>
        <w:contextualSpacing/>
        <w:jc w:val="both"/>
        <w:rPr>
          <w:rFonts w:eastAsia="Times New Roman"/>
          <w:szCs w:val="24"/>
        </w:rPr>
      </w:pPr>
      <w:r>
        <w:rPr>
          <w:rFonts w:eastAsia="Times New Roman"/>
          <w:b/>
          <w:szCs w:val="24"/>
        </w:rPr>
        <w:lastRenderedPageBreak/>
        <w:t xml:space="preserve">ΑΙΚΑΤΕΡΙΝΗ ΠΑΠΑΝΑΤΣΙΟΥ (Υφυπουργός Οικονομικών): </w:t>
      </w:r>
      <w:r>
        <w:rPr>
          <w:rFonts w:eastAsia="Times New Roman"/>
          <w:szCs w:val="24"/>
        </w:rPr>
        <w:t xml:space="preserve">Και μετά τις διευκρινίσεις που σας έδωσα; </w:t>
      </w:r>
    </w:p>
    <w:p w14:paraId="5D189F66"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ΑΘΑΝΑΣΙΟΣ ΜΠΟΥΡΑΣ: </w:t>
      </w:r>
      <w:r>
        <w:rPr>
          <w:rFonts w:eastAsia="Times New Roman"/>
          <w:szCs w:val="24"/>
        </w:rPr>
        <w:t xml:space="preserve">Όχι, το δεύτερο κομμάτι είναι </w:t>
      </w:r>
      <w:r>
        <w:rPr>
          <w:rFonts w:eastAsia="Times New Roman"/>
          <w:szCs w:val="24"/>
        </w:rPr>
        <w:t xml:space="preserve">αντισυνταγματικό. </w:t>
      </w:r>
    </w:p>
    <w:p w14:paraId="5D189F67"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Κύριε Μπούρα, δεν κάνουμε κουβέντα. Διευκρινίστηκε. Η Κυβέρνηση δεν δέχεται να σπάσει στα τρία. </w:t>
      </w:r>
    </w:p>
    <w:p w14:paraId="5D189F68"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ΑΘΑΝΑΣΙΟΣ ΜΠΟΥΡΑΣ: </w:t>
      </w:r>
      <w:r>
        <w:rPr>
          <w:rFonts w:eastAsia="Times New Roman"/>
          <w:szCs w:val="24"/>
        </w:rPr>
        <w:t>Ναι, αλλά πώς ψηφίζεται σε τρία διαφορετικά άρθρα;</w:t>
      </w:r>
    </w:p>
    <w:p w14:paraId="5D189F69"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Δεν </w:t>
      </w:r>
      <w:r>
        <w:rPr>
          <w:rFonts w:eastAsia="Times New Roman"/>
          <w:szCs w:val="24"/>
        </w:rPr>
        <w:t xml:space="preserve">ψηφίζεται σε τρία διαφορετικά άρθρα. </w:t>
      </w:r>
    </w:p>
    <w:p w14:paraId="5D189F6A"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ΒΑΣΙΛΕΙΟΣ ΚΕΓΚΕΡΟΓΛΟΥ: </w:t>
      </w:r>
      <w:r>
        <w:rPr>
          <w:rFonts w:eastAsia="Times New Roman"/>
          <w:szCs w:val="24"/>
        </w:rPr>
        <w:t xml:space="preserve">Όχι, είναι τρία άρθρα χωριστά. Να ψηφίσουμε χωριστά. </w:t>
      </w:r>
    </w:p>
    <w:p w14:paraId="5D189F6B"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ΑΘΑΝΑΣΙΟΣ ΜΠΟΥΡΑΣ: </w:t>
      </w:r>
      <w:r>
        <w:rPr>
          <w:rFonts w:eastAsia="Times New Roman"/>
          <w:szCs w:val="24"/>
        </w:rPr>
        <w:t xml:space="preserve">Αφού έχει τρία διαφορετικά! </w:t>
      </w:r>
    </w:p>
    <w:p w14:paraId="5D189F6C"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Η τροπολογία είναι μία. </w:t>
      </w:r>
    </w:p>
    <w:p w14:paraId="5D189F6D"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ΒΑΣΙΛΕΙΟΣ ΚΕΓΚΕΡΟΓΛΟΥ: </w:t>
      </w:r>
      <w:r>
        <w:rPr>
          <w:rFonts w:eastAsia="Times New Roman"/>
          <w:szCs w:val="24"/>
        </w:rPr>
        <w:t xml:space="preserve">Όχι, είναι τρία άρθρα. </w:t>
      </w:r>
    </w:p>
    <w:p w14:paraId="5D189F6E" w14:textId="77777777" w:rsidR="00CB774E" w:rsidRDefault="00A25ABA">
      <w:pPr>
        <w:spacing w:after="0" w:line="600" w:lineRule="auto"/>
        <w:ind w:firstLine="720"/>
        <w:contextualSpacing/>
        <w:jc w:val="both"/>
        <w:rPr>
          <w:rFonts w:eastAsia="Times New Roman"/>
          <w:szCs w:val="24"/>
        </w:rPr>
      </w:pPr>
      <w:r>
        <w:rPr>
          <w:rFonts w:eastAsia="Times New Roman"/>
          <w:b/>
          <w:szCs w:val="24"/>
        </w:rPr>
        <w:lastRenderedPageBreak/>
        <w:t xml:space="preserve">ΑΘΑΝΑΣΙΟΣ ΜΠΟΥΡΑΣ: </w:t>
      </w:r>
      <w:r>
        <w:rPr>
          <w:rFonts w:eastAsia="Times New Roman"/>
          <w:szCs w:val="24"/>
        </w:rPr>
        <w:t xml:space="preserve">Είναι τρία άρθρα, κύριε Πρόεδρε. Εδώ δεν είναι σωστά τα πράγματα. </w:t>
      </w:r>
    </w:p>
    <w:p w14:paraId="5D189F6F"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Κεγκέρογλου, είναι σαφής ο Κανονισμός. Η τροπολογία κατετέθη ως μία και ως μία ψηφίζεται. Εφόσον ψηφιστεί κ</w:t>
      </w:r>
      <w:r>
        <w:rPr>
          <w:rFonts w:eastAsia="Times New Roman"/>
          <w:szCs w:val="24"/>
        </w:rPr>
        <w:t>αι ενσωματωθεί μετά εις το κεντρικό νομοσχέδιο, τότε διασπάται σε τρία και γίνονται τρία διαφορετικά άρθρα. Ο Κανονισμός είναι σαφής. Παρακαλώ πολύ, δεν δέχομαι καμμία άλλη διακοπή.</w:t>
      </w:r>
    </w:p>
    <w:p w14:paraId="5D189F70"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ΒΑΣΙΛΕΙΟΣ ΚΕΓΚΕΡΟΓΛΟΥ: </w:t>
      </w:r>
      <w:r>
        <w:rPr>
          <w:rFonts w:eastAsia="Times New Roman"/>
          <w:szCs w:val="24"/>
        </w:rPr>
        <w:t>Δεν διασπάται. Είναι ένα άρθρο με τρεις παραγράφους</w:t>
      </w:r>
      <w:r>
        <w:rPr>
          <w:rFonts w:eastAsia="Times New Roman"/>
          <w:szCs w:val="24"/>
        </w:rPr>
        <w:t xml:space="preserve">. </w:t>
      </w:r>
    </w:p>
    <w:p w14:paraId="5D189F71"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Έτσι ακριβώς. </w:t>
      </w:r>
    </w:p>
    <w:p w14:paraId="5D189F72" w14:textId="77777777" w:rsidR="00CB774E" w:rsidRDefault="00A25ABA">
      <w:pPr>
        <w:spacing w:after="0" w:line="600" w:lineRule="auto"/>
        <w:ind w:firstLine="720"/>
        <w:contextualSpacing/>
        <w:jc w:val="both"/>
        <w:rPr>
          <w:rFonts w:eastAsia="Times New Roman"/>
          <w:szCs w:val="24"/>
        </w:rPr>
      </w:pPr>
      <w:r>
        <w:rPr>
          <w:rFonts w:eastAsia="Times New Roman"/>
          <w:szCs w:val="24"/>
        </w:rPr>
        <w:t xml:space="preserve">Επανερχόμαστε, λοιπόν, στην ψήφιση της τροπολογίας.  </w:t>
      </w:r>
    </w:p>
    <w:p w14:paraId="5D189F73" w14:textId="77777777" w:rsidR="00CB774E" w:rsidRDefault="00A25AB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759 και ειδικό 125 ως έχει;</w:t>
      </w:r>
    </w:p>
    <w:p w14:paraId="5D189F74" w14:textId="77777777" w:rsidR="00CB774E" w:rsidRDefault="00A25AB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b/>
          <w:szCs w:val="24"/>
        </w:rPr>
        <w:t xml:space="preserve">ΧΡΗΣΤΟΣ ΑΝΤΩΝΙΟΥ: </w:t>
      </w:r>
      <w:r>
        <w:rPr>
          <w:rFonts w:eastAsia="Times New Roman" w:cs="Times New Roman"/>
          <w:szCs w:val="24"/>
        </w:rPr>
        <w:t>Ναι.</w:t>
      </w:r>
    </w:p>
    <w:p w14:paraId="5D189F75" w14:textId="77777777" w:rsidR="00CB774E" w:rsidRDefault="00A25AB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Όχι.</w:t>
      </w:r>
    </w:p>
    <w:p w14:paraId="5D189F76" w14:textId="77777777" w:rsidR="00CB774E" w:rsidRDefault="00A25AB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b/>
          <w:szCs w:val="24"/>
        </w:rPr>
        <w:lastRenderedPageBreak/>
        <w:t>ΓΕΩΡΓΙΟΣ ΓΕΡΜΕ</w:t>
      </w:r>
      <w:r>
        <w:rPr>
          <w:rFonts w:eastAsia="Times New Roman" w:cs="Times New Roman"/>
          <w:b/>
          <w:szCs w:val="24"/>
        </w:rPr>
        <w:t xml:space="preserve">ΝΗΣ: </w:t>
      </w:r>
      <w:r>
        <w:rPr>
          <w:rFonts w:eastAsia="Times New Roman" w:cs="Times New Roman"/>
          <w:szCs w:val="24"/>
        </w:rPr>
        <w:t>Όχι.</w:t>
      </w:r>
    </w:p>
    <w:p w14:paraId="5D189F77" w14:textId="77777777" w:rsidR="00CB774E" w:rsidRDefault="00A25AB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Ναι.</w:t>
      </w:r>
    </w:p>
    <w:p w14:paraId="5D189F78" w14:textId="77777777" w:rsidR="00CB774E" w:rsidRDefault="00A25AB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Όχι.</w:t>
      </w:r>
    </w:p>
    <w:p w14:paraId="5D189F79" w14:textId="77777777" w:rsidR="00CB774E" w:rsidRDefault="00A25AB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5D189F7A" w14:textId="77777777" w:rsidR="00CB774E" w:rsidRDefault="00A25AB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5D189F7B" w14:textId="77777777" w:rsidR="00CB774E" w:rsidRDefault="00A25AB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Παρών.</w:t>
      </w:r>
    </w:p>
    <w:p w14:paraId="5D189F7C"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Συνεπώς</w:t>
      </w:r>
      <w:r>
        <w:rPr>
          <w:rFonts w:eastAsia="Times New Roman"/>
          <w:szCs w:val="24"/>
        </w:rPr>
        <w:t xml:space="preserve"> η τροπολογία με γενικό αριθμό 759 και ειδικό 125 έγινε δεκτή ως έχει κατά πλειοψηφία και εντάσσεται στο νομοσχέδιο ως ίδια άρθρα. </w:t>
      </w:r>
    </w:p>
    <w:p w14:paraId="5D189F7D" w14:textId="77777777" w:rsidR="00CB774E" w:rsidRDefault="00A25ABA">
      <w:pPr>
        <w:spacing w:after="0" w:line="600" w:lineRule="auto"/>
        <w:ind w:firstLine="720"/>
        <w:contextualSpacing/>
        <w:jc w:val="both"/>
        <w:rPr>
          <w:rFonts w:eastAsia="Times New Roman"/>
          <w:szCs w:val="24"/>
        </w:rPr>
      </w:pPr>
      <w:r>
        <w:rPr>
          <w:rFonts w:eastAsia="Times New Roman"/>
          <w:szCs w:val="24"/>
        </w:rPr>
        <w:t xml:space="preserve">Εισερχόμαστε στην ψήφιση του ακροτελεύτιου άρθρου. </w:t>
      </w:r>
    </w:p>
    <w:p w14:paraId="5D189F7E" w14:textId="77777777" w:rsidR="00CB774E" w:rsidRDefault="00A25ABA">
      <w:pPr>
        <w:spacing w:after="0" w:line="600" w:lineRule="auto"/>
        <w:ind w:firstLine="720"/>
        <w:contextualSpacing/>
        <w:jc w:val="both"/>
        <w:rPr>
          <w:rFonts w:eastAsia="Times New Roman"/>
          <w:szCs w:val="24"/>
        </w:rPr>
      </w:pPr>
      <w:r>
        <w:rPr>
          <w:rFonts w:eastAsia="Times New Roman"/>
          <w:szCs w:val="24"/>
        </w:rPr>
        <w:t>Ερωτάται το Σώμα: Γίνεται δεκτό το ακροτελεύτιο άρθρο;</w:t>
      </w:r>
    </w:p>
    <w:p w14:paraId="5D189F7F" w14:textId="77777777" w:rsidR="00CB774E" w:rsidRDefault="00A25AB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b/>
          <w:szCs w:val="24"/>
        </w:rPr>
        <w:t>ΧΡΗΣΤΟΣ ΑΝΤΩΝΙΟΥ:</w:t>
      </w:r>
      <w:r>
        <w:rPr>
          <w:rFonts w:eastAsia="Times New Roman" w:cs="Times New Roman"/>
          <w:b/>
          <w:szCs w:val="24"/>
        </w:rPr>
        <w:t xml:space="preserve"> </w:t>
      </w:r>
      <w:r>
        <w:rPr>
          <w:rFonts w:eastAsia="Times New Roman" w:cs="Times New Roman"/>
          <w:szCs w:val="24"/>
        </w:rPr>
        <w:t>Ναι.</w:t>
      </w:r>
    </w:p>
    <w:p w14:paraId="5D189F80" w14:textId="77777777" w:rsidR="00CB774E" w:rsidRDefault="00A25AB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ΑΘΑΝΑΣΙΟΣ ΜΠΟΥΡΑΣ: </w:t>
      </w:r>
      <w:r>
        <w:rPr>
          <w:rFonts w:eastAsia="Times New Roman" w:cs="Times New Roman"/>
          <w:szCs w:val="24"/>
        </w:rPr>
        <w:t xml:space="preserve">Ναι. </w:t>
      </w:r>
    </w:p>
    <w:p w14:paraId="5D189F81" w14:textId="77777777" w:rsidR="00CB774E" w:rsidRDefault="00A25AB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5D189F82" w14:textId="77777777" w:rsidR="00CB774E" w:rsidRDefault="00A25AB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Ναι.</w:t>
      </w:r>
    </w:p>
    <w:p w14:paraId="5D189F83" w14:textId="77777777" w:rsidR="00CB774E" w:rsidRDefault="00A25AB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Όχι.</w:t>
      </w:r>
    </w:p>
    <w:p w14:paraId="5D189F84" w14:textId="77777777" w:rsidR="00CB774E" w:rsidRDefault="00A25AB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5D189F85" w14:textId="77777777" w:rsidR="00CB774E" w:rsidRDefault="00A25AB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5D189F86" w14:textId="77777777" w:rsidR="00CB774E" w:rsidRDefault="00A25AB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5D189F87"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Το ακροτελεύτιο άρθρο έγινε δεκτό κατά πλειο</w:t>
      </w:r>
      <w:r>
        <w:rPr>
          <w:rFonts w:eastAsia="Times New Roman"/>
          <w:szCs w:val="24"/>
        </w:rPr>
        <w:t xml:space="preserve">ψηφία. </w:t>
      </w:r>
    </w:p>
    <w:p w14:paraId="5D189F88" w14:textId="77777777" w:rsidR="00CB774E" w:rsidRDefault="00A25ABA">
      <w:pPr>
        <w:spacing w:after="0" w:line="600" w:lineRule="auto"/>
        <w:ind w:firstLine="720"/>
        <w:contextualSpacing/>
        <w:jc w:val="both"/>
        <w:rPr>
          <w:rFonts w:eastAsia="Times New Roman" w:cs="Times New Roman"/>
          <w:szCs w:val="24"/>
        </w:rPr>
      </w:pPr>
      <w:r>
        <w:rPr>
          <w:rFonts w:eastAsia="Times New Roman"/>
          <w:szCs w:val="24"/>
        </w:rPr>
        <w:t>Συνεπώς το νομοσχέδιο του Υπουργείου Οικονομικών</w:t>
      </w:r>
      <w:r>
        <w:rPr>
          <w:rFonts w:eastAsia="Times New Roman"/>
          <w:szCs w:val="24"/>
        </w:rPr>
        <w:t>:</w:t>
      </w:r>
      <w:r>
        <w:rPr>
          <w:rFonts w:eastAsia="Times New Roman"/>
          <w:szCs w:val="24"/>
        </w:rPr>
        <w:t xml:space="preserve"> «</w:t>
      </w:r>
      <w:r>
        <w:rPr>
          <w:rFonts w:eastAsia="Times New Roman" w:cs="Times New Roman"/>
          <w:szCs w:val="24"/>
        </w:rPr>
        <w:t>Εναρμόνιση της νομοθεσίας με την Οδηγία 2014/17/ΕΕ του Ευρωπαϊκού Κοινοβουλίου και του Συμβουλίου της 4</w:t>
      </w:r>
      <w:r w:rsidRPr="00AF3B65">
        <w:rPr>
          <w:rFonts w:eastAsia="Times New Roman" w:cs="Times New Roman"/>
          <w:szCs w:val="24"/>
          <w:vertAlign w:val="subscript"/>
        </w:rPr>
        <w:t>ης</w:t>
      </w:r>
      <w:r>
        <w:rPr>
          <w:rFonts w:eastAsia="Times New Roman" w:cs="Times New Roman"/>
          <w:szCs w:val="24"/>
        </w:rPr>
        <w:t xml:space="preserve"> Φεβρουαρίου 2014 σχετικά με τις συμβάσεις πίστωσης για καταναλωτές για ακίνητα που προορίζονται για κατοικία και την τροποποίηση </w:t>
      </w:r>
      <w:r>
        <w:rPr>
          <w:rFonts w:eastAsia="Times New Roman" w:cs="Times New Roman"/>
          <w:szCs w:val="24"/>
        </w:rPr>
        <w:lastRenderedPageBreak/>
        <w:t xml:space="preserve">των </w:t>
      </w:r>
      <w:r>
        <w:rPr>
          <w:rFonts w:eastAsia="Times New Roman" w:cs="Times New Roman"/>
          <w:szCs w:val="24"/>
        </w:rPr>
        <w:t>ο</w:t>
      </w:r>
      <w:r>
        <w:rPr>
          <w:rFonts w:eastAsia="Times New Roman" w:cs="Times New Roman"/>
          <w:szCs w:val="24"/>
        </w:rPr>
        <w:t>δηγιών 2008/48/ΕΚ και 2013/36/ΕΕ και του κανονισμού (ΕΕ) αριθ. 1093/2010, και άλλες διατάξεις αρμοδιότητας του Υπουργείου</w:t>
      </w:r>
      <w:r>
        <w:rPr>
          <w:rFonts w:eastAsia="Times New Roman" w:cs="Times New Roman"/>
          <w:szCs w:val="24"/>
        </w:rPr>
        <w:t xml:space="preserve"> Οικονομικών» έγινε δεκτό επί της αρχής και επί των άρθρων. </w:t>
      </w:r>
    </w:p>
    <w:p w14:paraId="5D189F89"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 xml:space="preserve">Ερωτάται το Σώμα: Γίνεται δεκτό το νομοσχέδιο και στο σύνολο; </w:t>
      </w:r>
    </w:p>
    <w:p w14:paraId="5D189F8A" w14:textId="77777777" w:rsidR="00CB774E" w:rsidRDefault="00A25AB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b/>
          <w:szCs w:val="24"/>
        </w:rPr>
        <w:t xml:space="preserve">ΧΡΗΣΤΟΣ ΑΝΤΩΝΙΟΥ: </w:t>
      </w:r>
      <w:r>
        <w:rPr>
          <w:rFonts w:eastAsia="Times New Roman" w:cs="Times New Roman"/>
          <w:szCs w:val="24"/>
        </w:rPr>
        <w:t>Ναι.</w:t>
      </w:r>
    </w:p>
    <w:p w14:paraId="5D189F8B" w14:textId="77777777" w:rsidR="00CB774E" w:rsidRDefault="00A25AB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 xml:space="preserve">Ναι. </w:t>
      </w:r>
    </w:p>
    <w:p w14:paraId="5D189F8C" w14:textId="77777777" w:rsidR="00CB774E" w:rsidRDefault="00A25AB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5D189F8D" w14:textId="77777777" w:rsidR="00CB774E" w:rsidRDefault="00A25AB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Ναι.</w:t>
      </w:r>
    </w:p>
    <w:p w14:paraId="5D189F8E" w14:textId="77777777" w:rsidR="00CB774E" w:rsidRDefault="00A25AB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Όχι.</w:t>
      </w:r>
    </w:p>
    <w:p w14:paraId="5D189F8F" w14:textId="77777777" w:rsidR="00CB774E" w:rsidRDefault="00A25AB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b/>
          <w:szCs w:val="24"/>
        </w:rPr>
        <w:t>ΣΠΥΡΙΔΩ</w:t>
      </w:r>
      <w:r>
        <w:rPr>
          <w:rFonts w:eastAsia="Times New Roman" w:cs="Times New Roman"/>
          <w:b/>
          <w:szCs w:val="24"/>
        </w:rPr>
        <w:t xml:space="preserve">Ν ΔΑΝΕΛΛΗΣ: </w:t>
      </w:r>
      <w:r>
        <w:rPr>
          <w:rFonts w:eastAsia="Times New Roman" w:cs="Times New Roman"/>
          <w:szCs w:val="24"/>
        </w:rPr>
        <w:t>Ναι.</w:t>
      </w:r>
    </w:p>
    <w:p w14:paraId="5D189F90" w14:textId="77777777" w:rsidR="00CB774E" w:rsidRDefault="00A25AB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5D189F91" w14:textId="77777777" w:rsidR="00CB774E" w:rsidRDefault="00A25ABA">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5D189F92" w14:textId="77777777" w:rsidR="00CB774E" w:rsidRDefault="00A25ABA">
      <w:pPr>
        <w:spacing w:after="0" w:line="600" w:lineRule="auto"/>
        <w:ind w:firstLine="720"/>
        <w:contextualSpacing/>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Το νομοσχέδιο έγινε δεκτό και στο σύνολο κατά πλειοψηφία.</w:t>
      </w:r>
    </w:p>
    <w:p w14:paraId="5D189F93" w14:textId="77777777" w:rsidR="00CB774E" w:rsidRDefault="00A25ABA">
      <w:pPr>
        <w:spacing w:after="0" w:line="600" w:lineRule="auto"/>
        <w:ind w:firstLine="720"/>
        <w:contextualSpacing/>
        <w:jc w:val="both"/>
        <w:rPr>
          <w:rFonts w:eastAsia="Times New Roman" w:cs="Times New Roman"/>
          <w:szCs w:val="24"/>
        </w:rPr>
      </w:pPr>
      <w:r>
        <w:rPr>
          <w:rFonts w:eastAsia="Times New Roman"/>
          <w:szCs w:val="24"/>
        </w:rPr>
        <w:t>Συνεπώς το νομοσχέδιο του Υπουργείου Οικονομικών</w:t>
      </w:r>
      <w:r>
        <w:rPr>
          <w:rFonts w:eastAsia="Times New Roman"/>
          <w:szCs w:val="24"/>
        </w:rPr>
        <w:t>:</w:t>
      </w:r>
      <w:r>
        <w:rPr>
          <w:rFonts w:eastAsia="Times New Roman"/>
          <w:szCs w:val="24"/>
        </w:rPr>
        <w:t xml:space="preserve"> «</w:t>
      </w:r>
      <w:r>
        <w:rPr>
          <w:rFonts w:eastAsia="Times New Roman" w:cs="Times New Roman"/>
          <w:szCs w:val="24"/>
        </w:rPr>
        <w:t>Εναρμόνιση της νομοθεσίας με την Οδηγία 2014/17/ΕΕ</w:t>
      </w:r>
      <w:r>
        <w:rPr>
          <w:rFonts w:eastAsia="Times New Roman" w:cs="Times New Roman"/>
          <w:szCs w:val="24"/>
        </w:rPr>
        <w:t xml:space="preserve"> του Ευρωπαϊκού Κοινοβουλίου και του Συμβουλίου της 4</w:t>
      </w:r>
      <w:r w:rsidRPr="00AF3B65">
        <w:rPr>
          <w:rFonts w:eastAsia="Times New Roman" w:cs="Times New Roman"/>
          <w:szCs w:val="24"/>
          <w:vertAlign w:val="subscript"/>
        </w:rPr>
        <w:t>ης</w:t>
      </w:r>
      <w:r>
        <w:rPr>
          <w:rFonts w:eastAsia="Times New Roman" w:cs="Times New Roman"/>
          <w:szCs w:val="24"/>
        </w:rPr>
        <w:t xml:space="preserve"> Φεβρουαρίου 2014 σχετικά με τις συμβάσεις πίστωσης για καταναλωτές για ακίνητα που προορίζονται για κατοικία και την τροποποίηση των </w:t>
      </w:r>
      <w:r>
        <w:rPr>
          <w:rFonts w:eastAsia="Times New Roman" w:cs="Times New Roman"/>
          <w:szCs w:val="24"/>
        </w:rPr>
        <w:t>ο</w:t>
      </w:r>
      <w:r>
        <w:rPr>
          <w:rFonts w:eastAsia="Times New Roman" w:cs="Times New Roman"/>
          <w:szCs w:val="24"/>
        </w:rPr>
        <w:t>δηγιών 2008/48/ΕΚ και 2013/36/ΕΕ και του κανονισμού (ΕΕ) αριθ. 109</w:t>
      </w:r>
      <w:r>
        <w:rPr>
          <w:rFonts w:eastAsia="Times New Roman" w:cs="Times New Roman"/>
          <w:szCs w:val="24"/>
        </w:rPr>
        <w:t>3/2010, και άλλες διατάξεις αρμοδιότητας του Υπουργείου Οικονομικών» έγινε δεκτό</w:t>
      </w:r>
      <w:r w:rsidRPr="0073235C">
        <w:rPr>
          <w:rFonts w:eastAsia="Times New Roman" w:cs="Times New Roman"/>
          <w:szCs w:val="24"/>
        </w:rPr>
        <w:t xml:space="preserve"> </w:t>
      </w:r>
      <w:r>
        <w:rPr>
          <w:rFonts w:eastAsia="Times New Roman" w:cs="Times New Roman"/>
          <w:szCs w:val="24"/>
        </w:rPr>
        <w:t>κατά πλειοψηφία</w:t>
      </w:r>
      <w:r>
        <w:rPr>
          <w:rFonts w:eastAsia="Times New Roman" w:cs="Times New Roman"/>
          <w:szCs w:val="24"/>
        </w:rPr>
        <w:t>,</w:t>
      </w:r>
      <w:r>
        <w:rPr>
          <w:rFonts w:eastAsia="Times New Roman" w:cs="Times New Roman"/>
          <w:szCs w:val="24"/>
        </w:rPr>
        <w:t xml:space="preserve"> σε μόνη συζήτηση</w:t>
      </w:r>
      <w:r>
        <w:rPr>
          <w:rFonts w:eastAsia="Times New Roman" w:cs="Times New Roman"/>
          <w:szCs w:val="24"/>
        </w:rPr>
        <w:t>,</w:t>
      </w:r>
      <w:r>
        <w:rPr>
          <w:rFonts w:eastAsia="Times New Roman" w:cs="Times New Roman"/>
          <w:szCs w:val="24"/>
        </w:rPr>
        <w:t xml:space="preserve"> επί της αρχής, των άρθρων</w:t>
      </w:r>
      <w:r>
        <w:rPr>
          <w:rFonts w:eastAsia="Times New Roman" w:cs="Times New Roman"/>
          <w:szCs w:val="24"/>
        </w:rPr>
        <w:t>, των τροπολογιών</w:t>
      </w:r>
      <w:r>
        <w:rPr>
          <w:rFonts w:eastAsia="Times New Roman" w:cs="Times New Roman"/>
          <w:szCs w:val="24"/>
        </w:rPr>
        <w:t xml:space="preserve"> και του συνόλου και έχει ως εξής: </w:t>
      </w:r>
    </w:p>
    <w:p w14:paraId="5D189F94" w14:textId="77777777" w:rsidR="00CB774E" w:rsidRDefault="00A25ABA">
      <w:pPr>
        <w:spacing w:after="0" w:line="600" w:lineRule="auto"/>
        <w:ind w:firstLine="720"/>
        <w:contextualSpacing/>
        <w:jc w:val="center"/>
        <w:rPr>
          <w:rFonts w:eastAsia="Times New Roman"/>
          <w:szCs w:val="24"/>
        </w:rPr>
      </w:pPr>
      <w:r>
        <w:rPr>
          <w:rFonts w:eastAsia="Times New Roman" w:cs="Times New Roman"/>
          <w:szCs w:val="24"/>
        </w:rPr>
        <w:t>(Να καταχωριστεί το κείμενο του νομοσχεδίου</w:t>
      </w:r>
      <w:r>
        <w:rPr>
          <w:rFonts w:eastAsia="Times New Roman" w:cs="Times New Roman"/>
          <w:szCs w:val="24"/>
        </w:rPr>
        <w:t xml:space="preserve"> σελ. 268α</w:t>
      </w:r>
      <w:r>
        <w:rPr>
          <w:rFonts w:eastAsia="Times New Roman" w:cs="Times New Roman"/>
          <w:szCs w:val="24"/>
        </w:rPr>
        <w:t>)</w:t>
      </w:r>
    </w:p>
    <w:p w14:paraId="5D189F95" w14:textId="77777777" w:rsidR="00CB774E" w:rsidRDefault="00A25ABA">
      <w:pPr>
        <w:spacing w:after="0"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5D189F96" w14:textId="77777777" w:rsidR="00CB774E" w:rsidRDefault="00A25ABA">
      <w:pPr>
        <w:spacing w:after="0" w:line="600" w:lineRule="auto"/>
        <w:ind w:firstLine="720"/>
        <w:contextualSpacing/>
        <w:jc w:val="both"/>
        <w:rPr>
          <w:rFonts w:eastAsia="Times New Roman"/>
          <w:szCs w:val="24"/>
        </w:rPr>
      </w:pPr>
      <w:r>
        <w:rPr>
          <w:rFonts w:eastAsia="Times New Roman"/>
          <w:b/>
          <w:szCs w:val="24"/>
        </w:rPr>
        <w:lastRenderedPageBreak/>
        <w:t>ΟΛΟΙ</w:t>
      </w:r>
      <w:r>
        <w:rPr>
          <w:rFonts w:eastAsia="Times New Roman"/>
          <w:b/>
          <w:szCs w:val="24"/>
        </w:rPr>
        <w:t xml:space="preserve"> ΟΙ </w:t>
      </w:r>
      <w:r>
        <w:rPr>
          <w:rFonts w:eastAsia="Times New Roman"/>
          <w:b/>
          <w:szCs w:val="24"/>
        </w:rPr>
        <w:t xml:space="preserve">ΒΟΥΛΕΥΤΕΣ: </w:t>
      </w:r>
      <w:r>
        <w:rPr>
          <w:rFonts w:eastAsia="Times New Roman"/>
          <w:szCs w:val="24"/>
        </w:rPr>
        <w:t xml:space="preserve">Μάλιστα, μάλιστα. </w:t>
      </w:r>
    </w:p>
    <w:p w14:paraId="5D189F97" w14:textId="77777777" w:rsidR="00CB774E" w:rsidRDefault="00A25ABA">
      <w:pPr>
        <w:spacing w:after="0" w:line="600" w:lineRule="auto"/>
        <w:ind w:firstLine="720"/>
        <w:contextualSpacing/>
        <w:jc w:val="both"/>
        <w:rPr>
          <w:rFonts w:eastAsia="Times New Roman"/>
          <w:szCs w:val="24"/>
        </w:rPr>
      </w:pPr>
      <w:r>
        <w:rPr>
          <w:rFonts w:eastAsia="Times New Roman"/>
          <w:b/>
          <w:szCs w:val="24"/>
        </w:rPr>
        <w:t>ΠΡΟ</w:t>
      </w:r>
      <w:r>
        <w:rPr>
          <w:rFonts w:eastAsia="Times New Roman"/>
          <w:b/>
          <w:szCs w:val="24"/>
        </w:rPr>
        <w:t xml:space="preserve">ΕΔΡΕΥΩΝ (Νικήτας Κακλαμάνης): </w:t>
      </w:r>
      <w:r w:rsidRPr="00507BA7">
        <w:rPr>
          <w:rFonts w:eastAsia="Times New Roman"/>
          <w:szCs w:val="24"/>
        </w:rPr>
        <w:t>Συνεπώς</w:t>
      </w:r>
      <w:r>
        <w:rPr>
          <w:rFonts w:eastAsia="Times New Roman"/>
          <w:b/>
          <w:szCs w:val="24"/>
        </w:rPr>
        <w:t xml:space="preserve"> </w:t>
      </w:r>
      <w:r>
        <w:rPr>
          <w:rFonts w:eastAsia="Times New Roman"/>
          <w:szCs w:val="24"/>
        </w:rPr>
        <w:t>τ</w:t>
      </w:r>
      <w:r>
        <w:rPr>
          <w:rFonts w:eastAsia="Times New Roman"/>
          <w:szCs w:val="24"/>
        </w:rPr>
        <w:t xml:space="preserve">ο Σώμα παρέσχε τη ζητηθείσα εξουσιοδότηση. </w:t>
      </w:r>
    </w:p>
    <w:p w14:paraId="5D189F98"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5D189F99" w14:textId="77777777" w:rsidR="00CB774E" w:rsidRDefault="00A25ABA">
      <w:pPr>
        <w:spacing w:after="0" w:line="600" w:lineRule="auto"/>
        <w:ind w:firstLine="720"/>
        <w:contextualSpacing/>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5D189F9A" w14:textId="77777777" w:rsidR="00CB774E" w:rsidRDefault="00A25ABA">
      <w:pPr>
        <w:spacing w:after="0" w:line="600" w:lineRule="auto"/>
        <w:ind w:firstLine="720"/>
        <w:contextualSpacing/>
        <w:jc w:val="both"/>
        <w:rPr>
          <w:rFonts w:eastAsia="Times New Roman" w:cs="Times New Roman"/>
          <w:szCs w:val="24"/>
        </w:rPr>
      </w:pPr>
      <w:r>
        <w:rPr>
          <w:rFonts w:eastAsia="Times New Roman"/>
          <w:b/>
          <w:szCs w:val="24"/>
        </w:rPr>
        <w:t xml:space="preserve">ΠΡΟΕΔΡΕΥΩΝ (Νικήτας Κακλαμάνης): </w:t>
      </w:r>
      <w:r>
        <w:rPr>
          <w:rFonts w:eastAsia="Times New Roman" w:cs="Times New Roman"/>
          <w:szCs w:val="24"/>
        </w:rPr>
        <w:t>Με τη συναίνεση του Σώμ</w:t>
      </w:r>
      <w:r>
        <w:rPr>
          <w:rFonts w:eastAsia="Times New Roman" w:cs="Times New Roman"/>
          <w:szCs w:val="24"/>
        </w:rPr>
        <w:t>ατος και ώρα 15.25΄ λύεται η συνεδρίαση για σήμερα, Τετάρτη 23 Νοεμβρίου 2016 και ώρα 17.00΄, με αντικείμενο εργασιών του Σώματος νομοθετική εργασία: Μόνη συζήτηση και ψήφιση επί της αρχής, των άρθρων και του συνόλου του σχεδίου νόμου</w:t>
      </w:r>
      <w:r>
        <w:rPr>
          <w:rFonts w:eastAsia="Times New Roman" w:cs="Times New Roman"/>
          <w:szCs w:val="24"/>
        </w:rPr>
        <w:t>:</w:t>
      </w:r>
      <w:r>
        <w:rPr>
          <w:rFonts w:eastAsia="Times New Roman" w:cs="Times New Roman"/>
          <w:szCs w:val="24"/>
        </w:rPr>
        <w:t xml:space="preserve"> «Ενσωμάτωση στην </w:t>
      </w:r>
      <w:r>
        <w:rPr>
          <w:rFonts w:eastAsia="Times New Roman" w:cs="Times New Roman"/>
          <w:szCs w:val="24"/>
        </w:rPr>
        <w:t>Ε</w:t>
      </w:r>
      <w:r>
        <w:rPr>
          <w:rFonts w:eastAsia="Times New Roman" w:cs="Times New Roman"/>
          <w:szCs w:val="24"/>
        </w:rPr>
        <w:t>λλ</w:t>
      </w:r>
      <w:r>
        <w:rPr>
          <w:rFonts w:eastAsia="Times New Roman" w:cs="Times New Roman"/>
          <w:szCs w:val="24"/>
        </w:rPr>
        <w:t xml:space="preserve">ηνική </w:t>
      </w:r>
      <w:r>
        <w:rPr>
          <w:rFonts w:eastAsia="Times New Roman" w:cs="Times New Roman"/>
          <w:szCs w:val="24"/>
        </w:rPr>
        <w:t>Ν</w:t>
      </w:r>
      <w:r>
        <w:rPr>
          <w:rFonts w:eastAsia="Times New Roman" w:cs="Times New Roman"/>
          <w:szCs w:val="24"/>
        </w:rPr>
        <w:t xml:space="preserve">ομοθεσία της Οδηγίας 2014/94/ΕΕ του Ευρωπαϊκού Κοινοβουλίου και του Συμβουλίου της 22ας Οκτωβρίου 2014 για την ανάπτυξη </w:t>
      </w:r>
      <w:r>
        <w:rPr>
          <w:rFonts w:eastAsia="Times New Roman" w:cs="Times New Roman"/>
          <w:szCs w:val="24"/>
        </w:rPr>
        <w:t>Υ</w:t>
      </w:r>
      <w:r>
        <w:rPr>
          <w:rFonts w:eastAsia="Times New Roman" w:cs="Times New Roman"/>
          <w:szCs w:val="24"/>
        </w:rPr>
        <w:t xml:space="preserve">ποδομών </w:t>
      </w:r>
      <w:r>
        <w:rPr>
          <w:rFonts w:eastAsia="Times New Roman" w:cs="Times New Roman"/>
          <w:szCs w:val="24"/>
        </w:rPr>
        <w:t>Ε</w:t>
      </w:r>
      <w:r>
        <w:rPr>
          <w:rFonts w:eastAsia="Times New Roman" w:cs="Times New Roman"/>
          <w:szCs w:val="24"/>
        </w:rPr>
        <w:t xml:space="preserve">ναλλακτικών καυσίμων, απλοποίηση διαδικασίας αδειοδότησης και άλλες διατάξεις πρατηρίων παροχής καυσίμων και ενέργειας </w:t>
      </w:r>
      <w:r>
        <w:rPr>
          <w:rFonts w:eastAsia="Times New Roman" w:cs="Times New Roman"/>
          <w:szCs w:val="24"/>
        </w:rPr>
        <w:t xml:space="preserve">και λοιπές διατάξεις», σύμφωνα με την ημερήσια διάταξη που έχει διανεμηθεί. </w:t>
      </w:r>
    </w:p>
    <w:p w14:paraId="5D189F9B" w14:textId="77777777" w:rsidR="00CB774E" w:rsidRDefault="00A25ABA">
      <w:pPr>
        <w:spacing w:after="0" w:line="600" w:lineRule="auto"/>
        <w:ind w:left="720"/>
        <w:contextualSpacing/>
        <w:jc w:val="both"/>
        <w:rPr>
          <w:rFonts w:eastAsia="Times New Roman" w:cs="Times New Roman"/>
          <w:szCs w:val="24"/>
        </w:rPr>
      </w:pPr>
      <w:r>
        <w:rPr>
          <w:rFonts w:eastAsia="Times New Roman" w:cs="Times New Roman"/>
          <w:b/>
          <w:bCs/>
          <w:szCs w:val="24"/>
        </w:rPr>
        <w:t xml:space="preserve"> Ο ΠΡΟΕΔΡΟΣ                                                        ΟΙ ΓΡΑΜΜΑΤΕΙΣ</w:t>
      </w:r>
      <w:r>
        <w:rPr>
          <w:rFonts w:eastAsia="Times New Roman" w:cs="Times New Roman"/>
          <w:szCs w:val="24"/>
        </w:rPr>
        <w:t xml:space="preserve">  </w:t>
      </w:r>
      <w:r>
        <w:rPr>
          <w:rFonts w:eastAsia="Times New Roman"/>
          <w:szCs w:val="24"/>
        </w:rPr>
        <w:t xml:space="preserve"> </w:t>
      </w:r>
    </w:p>
    <w:sectPr w:rsidR="00CB774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ocumentProtection w:edit="trackedChanges" w:enforcement="1" w:cryptProviderType="rsaFull" w:cryptAlgorithmClass="hash" w:cryptAlgorithmType="typeAny" w:cryptAlgorithmSid="4" w:cryptSpinCount="50000" w:hash="VnMiSarbLQZrXnCggNKlfdNTm1g=" w:salt="uUfEfXZ6SIusL3g6RBCli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74E"/>
    <w:rsid w:val="002B1BF7"/>
    <w:rsid w:val="00466738"/>
    <w:rsid w:val="00A25ABA"/>
    <w:rsid w:val="00CB77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899A5"/>
  <w15:docId w15:val="{9073E0D2-3240-4EDC-A3D1-0A02E54B3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A4656"/>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7A46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415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356</MetadataID>
    <Session xmlns="641f345b-441b-4b81-9152-adc2e73ba5e1">Β´</Session>
    <Date xmlns="641f345b-441b-4b81-9152-adc2e73ba5e1">2016-11-22T22:00:00+00:00</Date>
    <Status xmlns="641f345b-441b-4b81-9152-adc2e73ba5e1">
      <Url>http://srv-sp1/praktika/Lists/Incoming_Metadata/EditForm.aspx?ID=356&amp;Source=/praktika/Recordings_Library/Forms/AllItems.aspx</Url>
      <Description>Δημοσιεύτηκε</Description>
    </Status>
    <Meeting xmlns="641f345b-441b-4b81-9152-adc2e73ba5e1">Λ´</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DE4D03-7133-4367-9E61-06040088AFC3}">
  <ds:schemaRefs>
    <ds:schemaRef ds:uri="http://purl.org/dc/terms/"/>
    <ds:schemaRef ds:uri="http://purl.org/dc/dcmitype/"/>
    <ds:schemaRef ds:uri="http://schemas.microsoft.com/office/infopath/2007/PartnerControls"/>
    <ds:schemaRef ds:uri="http://schemas.openxmlformats.org/package/2006/metadata/core-properties"/>
    <ds:schemaRef ds:uri="http://schemas.microsoft.com/office/2006/documentManagement/types"/>
    <ds:schemaRef ds:uri="http://purl.org/dc/elements/1.1/"/>
    <ds:schemaRef ds:uri="641f345b-441b-4b81-9152-adc2e73ba5e1"/>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64E18EC1-836F-4353-BF0E-E284FDDDF1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1272F7-1A3E-479B-A057-E11443E91ED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94</Pages>
  <Words>43969</Words>
  <Characters>237436</Characters>
  <Application>Microsoft Office Word</Application>
  <DocSecurity>0</DocSecurity>
  <Lines>1978</Lines>
  <Paragraphs>561</Paragraphs>
  <ScaleCrop>false</ScaleCrop>
  <HeadingPairs>
    <vt:vector size="2" baseType="variant">
      <vt:variant>
        <vt:lpstr>Τίτλος</vt:lpstr>
      </vt:variant>
      <vt:variant>
        <vt:i4>1</vt:i4>
      </vt:variant>
    </vt:vector>
  </HeadingPairs>
  <TitlesOfParts>
    <vt:vector size="1" baseType="lpstr">
      <vt:lpstr/>
    </vt:vector>
  </TitlesOfParts>
  <Company>Hellenic Parliament</Company>
  <LinksUpToDate>false</LinksUpToDate>
  <CharactersWithSpaces>280844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3</cp:revision>
  <dcterms:created xsi:type="dcterms:W3CDTF">2016-11-29T10:55:00Z</dcterms:created>
  <dcterms:modified xsi:type="dcterms:W3CDTF">2016-11-29T10:56:00Z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