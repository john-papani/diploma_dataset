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A14E51" w14:textId="77777777" w:rsidR="00D854F9" w:rsidRPr="00D854F9" w:rsidRDefault="00D854F9" w:rsidP="00D854F9">
      <w:pPr>
        <w:spacing w:after="200" w:line="360" w:lineRule="auto"/>
        <w:rPr>
          <w:ins w:id="0" w:author="Φλούδα Χριστίνα" w:date="2017-01-31T10:46:00Z"/>
          <w:rFonts w:eastAsia="Times New Roman"/>
          <w:szCs w:val="24"/>
          <w:lang w:eastAsia="en-US"/>
        </w:rPr>
      </w:pPr>
      <w:bookmarkStart w:id="1" w:name="_GoBack"/>
      <w:bookmarkEnd w:id="1"/>
      <w:ins w:id="2" w:author="Φλούδα Χριστίνα" w:date="2017-01-31T10:46:00Z">
        <w:r w:rsidRPr="00D854F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B46354B" w14:textId="77777777" w:rsidR="00D854F9" w:rsidRPr="00D854F9" w:rsidRDefault="00D854F9" w:rsidP="00D854F9">
      <w:pPr>
        <w:spacing w:after="200" w:line="360" w:lineRule="auto"/>
        <w:rPr>
          <w:ins w:id="3" w:author="Φλούδα Χριστίνα" w:date="2017-01-31T10:46:00Z"/>
          <w:rFonts w:eastAsia="Times New Roman"/>
          <w:szCs w:val="24"/>
          <w:lang w:eastAsia="en-US"/>
        </w:rPr>
      </w:pPr>
    </w:p>
    <w:p w14:paraId="0F775D1C" w14:textId="77777777" w:rsidR="00D854F9" w:rsidRPr="00D854F9" w:rsidRDefault="00D854F9" w:rsidP="00D854F9">
      <w:pPr>
        <w:spacing w:after="200" w:line="360" w:lineRule="auto"/>
        <w:rPr>
          <w:ins w:id="4" w:author="Φλούδα Χριστίνα" w:date="2017-01-31T10:46:00Z"/>
          <w:rFonts w:eastAsia="Times New Roman"/>
          <w:szCs w:val="24"/>
          <w:lang w:eastAsia="en-US"/>
        </w:rPr>
      </w:pPr>
      <w:ins w:id="5" w:author="Φλούδα Χριστίνα" w:date="2017-01-31T10:46:00Z">
        <w:r w:rsidRPr="00D854F9">
          <w:rPr>
            <w:rFonts w:eastAsia="Times New Roman"/>
            <w:szCs w:val="24"/>
            <w:lang w:eastAsia="en-US"/>
          </w:rPr>
          <w:t>ΠΙΝΑΚΑΣ ΠΕΡΙΕΧΟΜΕΝΩΝ</w:t>
        </w:r>
      </w:ins>
    </w:p>
    <w:p w14:paraId="713BACFF" w14:textId="77777777" w:rsidR="00D854F9" w:rsidRPr="00D854F9" w:rsidRDefault="00D854F9" w:rsidP="00D854F9">
      <w:pPr>
        <w:spacing w:after="200" w:line="360" w:lineRule="auto"/>
        <w:rPr>
          <w:ins w:id="6" w:author="Φλούδα Χριστίνα" w:date="2017-01-31T10:46:00Z"/>
          <w:rFonts w:eastAsia="Times New Roman"/>
          <w:szCs w:val="24"/>
          <w:lang w:eastAsia="en-US"/>
        </w:rPr>
      </w:pPr>
      <w:ins w:id="7" w:author="Φλούδα Χριστίνα" w:date="2017-01-31T10:46:00Z">
        <w:r w:rsidRPr="00D854F9">
          <w:rPr>
            <w:rFonts w:eastAsia="Times New Roman"/>
            <w:szCs w:val="24"/>
            <w:lang w:eastAsia="en-US"/>
          </w:rPr>
          <w:t xml:space="preserve">ΙΖ΄ ΠΕΡΙΟΔΟΣ </w:t>
        </w:r>
      </w:ins>
    </w:p>
    <w:p w14:paraId="1968AAD3" w14:textId="77777777" w:rsidR="00D854F9" w:rsidRPr="00D854F9" w:rsidRDefault="00D854F9" w:rsidP="00D854F9">
      <w:pPr>
        <w:spacing w:after="200" w:line="360" w:lineRule="auto"/>
        <w:rPr>
          <w:ins w:id="8" w:author="Φλούδα Χριστίνα" w:date="2017-01-31T10:46:00Z"/>
          <w:rFonts w:eastAsia="Times New Roman"/>
          <w:szCs w:val="24"/>
          <w:lang w:eastAsia="en-US"/>
        </w:rPr>
      </w:pPr>
      <w:ins w:id="9" w:author="Φλούδα Χριστίνα" w:date="2017-01-31T10:46:00Z">
        <w:r w:rsidRPr="00D854F9">
          <w:rPr>
            <w:rFonts w:eastAsia="Times New Roman"/>
            <w:szCs w:val="24"/>
            <w:lang w:eastAsia="en-US"/>
          </w:rPr>
          <w:t>ΠΡΟΕΔΡΕΥΟΜΕΝΗΣ ΚΟΙΝΟΒΟΥΛΕΥΤΙΚΗΣ ΔΗΜΟΚΡΑΤΙΑΣ</w:t>
        </w:r>
      </w:ins>
    </w:p>
    <w:p w14:paraId="5F6E219D" w14:textId="77777777" w:rsidR="00D854F9" w:rsidRPr="00D854F9" w:rsidRDefault="00D854F9" w:rsidP="00D854F9">
      <w:pPr>
        <w:spacing w:after="200" w:line="360" w:lineRule="auto"/>
        <w:rPr>
          <w:ins w:id="10" w:author="Φλούδα Χριστίνα" w:date="2017-01-31T10:46:00Z"/>
          <w:rFonts w:eastAsia="Times New Roman"/>
          <w:szCs w:val="24"/>
          <w:lang w:eastAsia="en-US"/>
        </w:rPr>
      </w:pPr>
      <w:ins w:id="11" w:author="Φλούδα Χριστίνα" w:date="2017-01-31T10:46:00Z">
        <w:r w:rsidRPr="00D854F9">
          <w:rPr>
            <w:rFonts w:eastAsia="Times New Roman"/>
            <w:szCs w:val="24"/>
            <w:lang w:eastAsia="en-US"/>
          </w:rPr>
          <w:t>ΣΥΝΟΔΟΣ Β΄</w:t>
        </w:r>
      </w:ins>
    </w:p>
    <w:p w14:paraId="1F0C7062" w14:textId="77777777" w:rsidR="00D854F9" w:rsidRPr="00D854F9" w:rsidRDefault="00D854F9" w:rsidP="00D854F9">
      <w:pPr>
        <w:spacing w:after="200" w:line="360" w:lineRule="auto"/>
        <w:rPr>
          <w:ins w:id="12" w:author="Φλούδα Χριστίνα" w:date="2017-01-31T10:46:00Z"/>
          <w:rFonts w:eastAsia="Times New Roman"/>
          <w:szCs w:val="24"/>
          <w:lang w:eastAsia="en-US"/>
        </w:rPr>
      </w:pPr>
    </w:p>
    <w:p w14:paraId="3B402C1B" w14:textId="77777777" w:rsidR="00D854F9" w:rsidRPr="00D854F9" w:rsidRDefault="00D854F9" w:rsidP="00D854F9">
      <w:pPr>
        <w:spacing w:after="200" w:line="360" w:lineRule="auto"/>
        <w:rPr>
          <w:ins w:id="13" w:author="Φλούδα Χριστίνα" w:date="2017-01-31T10:46:00Z"/>
          <w:rFonts w:eastAsia="Times New Roman"/>
          <w:szCs w:val="24"/>
          <w:lang w:eastAsia="en-US"/>
        </w:rPr>
      </w:pPr>
      <w:ins w:id="14" w:author="Φλούδα Χριστίνα" w:date="2017-01-31T10:46:00Z">
        <w:r w:rsidRPr="00D854F9">
          <w:rPr>
            <w:rFonts w:eastAsia="Times New Roman"/>
            <w:szCs w:val="24"/>
            <w:lang w:eastAsia="en-US"/>
          </w:rPr>
          <w:t>ΣΥΝΕΔΡΙΑΣΗ Ξ΄</w:t>
        </w:r>
      </w:ins>
    </w:p>
    <w:p w14:paraId="27E8CCBF" w14:textId="77777777" w:rsidR="00D854F9" w:rsidRPr="00D854F9" w:rsidRDefault="00D854F9" w:rsidP="00D854F9">
      <w:pPr>
        <w:spacing w:after="200" w:line="360" w:lineRule="auto"/>
        <w:rPr>
          <w:ins w:id="15" w:author="Φλούδα Χριστίνα" w:date="2017-01-31T10:46:00Z"/>
          <w:rFonts w:eastAsia="Times New Roman"/>
          <w:szCs w:val="24"/>
          <w:lang w:eastAsia="en-US"/>
        </w:rPr>
      </w:pPr>
      <w:ins w:id="16" w:author="Φλούδα Χριστίνα" w:date="2017-01-31T10:46:00Z">
        <w:r w:rsidRPr="00D854F9">
          <w:rPr>
            <w:rFonts w:eastAsia="Times New Roman"/>
            <w:szCs w:val="24"/>
            <w:lang w:eastAsia="en-US"/>
          </w:rPr>
          <w:t>Δευτέρα  23 Ιανουαρίου 2017</w:t>
        </w:r>
      </w:ins>
    </w:p>
    <w:p w14:paraId="2903730F" w14:textId="77777777" w:rsidR="00D854F9" w:rsidRPr="00D854F9" w:rsidRDefault="00D854F9" w:rsidP="00D854F9">
      <w:pPr>
        <w:spacing w:after="200" w:line="360" w:lineRule="auto"/>
        <w:rPr>
          <w:ins w:id="17" w:author="Φλούδα Χριστίνα" w:date="2017-01-31T10:46:00Z"/>
          <w:rFonts w:eastAsia="Times New Roman"/>
          <w:szCs w:val="24"/>
          <w:lang w:eastAsia="en-US"/>
        </w:rPr>
      </w:pPr>
    </w:p>
    <w:p w14:paraId="0461DEB8" w14:textId="77777777" w:rsidR="00D854F9" w:rsidRPr="00D854F9" w:rsidRDefault="00D854F9" w:rsidP="00D854F9">
      <w:pPr>
        <w:spacing w:after="200" w:line="360" w:lineRule="auto"/>
        <w:rPr>
          <w:ins w:id="18" w:author="Φλούδα Χριστίνα" w:date="2017-01-31T10:46:00Z"/>
          <w:rFonts w:eastAsia="Times New Roman"/>
          <w:szCs w:val="24"/>
          <w:lang w:eastAsia="en-US"/>
        </w:rPr>
      </w:pPr>
      <w:ins w:id="19" w:author="Φλούδα Χριστίνα" w:date="2017-01-31T10:46:00Z">
        <w:r w:rsidRPr="00D854F9">
          <w:rPr>
            <w:rFonts w:eastAsia="Times New Roman"/>
            <w:szCs w:val="24"/>
            <w:lang w:eastAsia="en-US"/>
          </w:rPr>
          <w:t>ΘΕΜΑΤΑ</w:t>
        </w:r>
      </w:ins>
    </w:p>
    <w:p w14:paraId="39A9EB45" w14:textId="77777777" w:rsidR="00D854F9" w:rsidRPr="00D854F9" w:rsidRDefault="00D854F9" w:rsidP="00D854F9">
      <w:pPr>
        <w:spacing w:after="200" w:line="360" w:lineRule="auto"/>
        <w:rPr>
          <w:ins w:id="20" w:author="Φλούδα Χριστίνα" w:date="2017-01-31T10:46:00Z"/>
          <w:rFonts w:eastAsia="Times New Roman"/>
          <w:szCs w:val="24"/>
          <w:lang w:eastAsia="en-US"/>
        </w:rPr>
      </w:pPr>
      <w:ins w:id="21" w:author="Φλούδα Χριστίνα" w:date="2017-01-31T10:46:00Z">
        <w:r w:rsidRPr="00D854F9">
          <w:rPr>
            <w:rFonts w:eastAsia="Times New Roman"/>
            <w:szCs w:val="24"/>
            <w:lang w:eastAsia="en-US"/>
          </w:rPr>
          <w:t xml:space="preserve"> </w:t>
        </w:r>
        <w:r w:rsidRPr="00D854F9">
          <w:rPr>
            <w:rFonts w:eastAsia="Times New Roman"/>
            <w:szCs w:val="24"/>
            <w:lang w:eastAsia="en-US"/>
          </w:rPr>
          <w:br/>
          <w:t xml:space="preserve">Α. ΕΙΔΙΚΑ ΘΕΜΑΤΑ </w:t>
        </w:r>
        <w:r w:rsidRPr="00D854F9">
          <w:rPr>
            <w:rFonts w:eastAsia="Times New Roman"/>
            <w:szCs w:val="24"/>
            <w:lang w:eastAsia="en-US"/>
          </w:rPr>
          <w:br/>
          <w:t xml:space="preserve">1. Ανακοινώνεται ότι τη συνεδρίαση παρακολουθούν σπουδαστές από το ΙΕΚ ΑΚΜΗ και μαθητές από το Γυμνάσιο και το Λύκειο του Αγαθονησίου, σελ. </w:t>
        </w:r>
        <w:r w:rsidRPr="00D854F9">
          <w:rPr>
            <w:rFonts w:eastAsia="Times New Roman"/>
            <w:szCs w:val="24"/>
            <w:lang w:eastAsia="en-US"/>
          </w:rPr>
          <w:br/>
          <w:t xml:space="preserve">2. Επί διαδικαστικού θέματος, σελ. </w:t>
        </w:r>
        <w:r w:rsidRPr="00D854F9">
          <w:rPr>
            <w:rFonts w:eastAsia="Times New Roman"/>
            <w:szCs w:val="24"/>
            <w:lang w:eastAsia="en-US"/>
          </w:rPr>
          <w:br/>
          <w:t xml:space="preserve">3. Ανακοινώνεται η υπ' αριθμόν 964/709, από 23 Ιανουαρίου 2017, απόφαση του Προέδρου της Βουλής κ. Νικόλαου </w:t>
        </w:r>
        <w:proofErr w:type="spellStart"/>
        <w:r w:rsidRPr="00D854F9">
          <w:rPr>
            <w:rFonts w:eastAsia="Times New Roman"/>
            <w:szCs w:val="24"/>
            <w:lang w:eastAsia="en-US"/>
          </w:rPr>
          <w:t>Βούτση</w:t>
        </w:r>
        <w:proofErr w:type="spellEnd"/>
        <w:r w:rsidRPr="00D854F9">
          <w:rPr>
            <w:rFonts w:eastAsia="Times New Roman"/>
            <w:szCs w:val="24"/>
            <w:lang w:eastAsia="en-US"/>
          </w:rPr>
          <w:t xml:space="preserve"> με την οποία συγκροτήθηκε η προβλεπόμενη από το άρθρο 46 του Κανονισμού της Βουλής Επιτροπή Βιβλιοθήκης της Βουλής για τη Β' Σύνοδο της ΙΖ' Βουλευτικής Περιόδου, σελ. </w:t>
        </w:r>
        <w:r w:rsidRPr="00D854F9">
          <w:rPr>
            <w:rFonts w:eastAsia="Times New Roman"/>
            <w:szCs w:val="24"/>
            <w:lang w:eastAsia="en-US"/>
          </w:rPr>
          <w:br/>
          <w:t xml:space="preserve">4. Ανακοινώνονται οι υπ' αριθμόν 965/710 και 966/711, από 23 Ιανουαρίου 2017, αποφάσεις του Προέδρου της Βουλής κ. Νικολάου </w:t>
        </w:r>
        <w:proofErr w:type="spellStart"/>
        <w:r w:rsidRPr="00D854F9">
          <w:rPr>
            <w:rFonts w:eastAsia="Times New Roman"/>
            <w:szCs w:val="24"/>
            <w:lang w:eastAsia="en-US"/>
          </w:rPr>
          <w:t>Βούτση</w:t>
        </w:r>
        <w:proofErr w:type="spellEnd"/>
        <w:r w:rsidRPr="00D854F9">
          <w:rPr>
            <w:rFonts w:eastAsia="Times New Roman"/>
            <w:szCs w:val="24"/>
            <w:lang w:eastAsia="en-US"/>
          </w:rPr>
          <w:t xml:space="preserve"> με τις οποίες συγκροτήθηκαν οι προβλεπόμενες από το άρθρο 43Α του Κανονισμού της Βουλής Ειδικές Μόνιμες Επιτροπές Κοινοβουλευτικής Δεοντολογίας και  Έρευνας και Τεχνολογίας, αντίστοιχα, για τη Β' Σύνοδο της ΙΖ' Βουλευτικής Περιόδου, σελ. </w:t>
        </w:r>
        <w:r w:rsidRPr="00D854F9">
          <w:rPr>
            <w:rFonts w:eastAsia="Times New Roman"/>
            <w:szCs w:val="24"/>
            <w:lang w:eastAsia="en-US"/>
          </w:rPr>
          <w:br/>
          <w:t xml:space="preserve"> </w:t>
        </w:r>
        <w:r w:rsidRPr="00D854F9">
          <w:rPr>
            <w:rFonts w:eastAsia="Times New Roman"/>
            <w:szCs w:val="24"/>
            <w:lang w:eastAsia="en-US"/>
          </w:rPr>
          <w:br/>
          <w:t xml:space="preserve">Β. ΚΟΙΝΟΒΟΥΛΕΥΤΙΚΟΣ ΕΛΕΓΧΟΣ </w:t>
        </w:r>
        <w:r w:rsidRPr="00D854F9">
          <w:rPr>
            <w:rFonts w:eastAsia="Times New Roman"/>
            <w:szCs w:val="24"/>
            <w:lang w:eastAsia="en-US"/>
          </w:rPr>
          <w:br/>
          <w:t xml:space="preserve">1. Κατάθεση αναφορών, σελ. </w:t>
        </w:r>
        <w:r w:rsidRPr="00D854F9">
          <w:rPr>
            <w:rFonts w:eastAsia="Times New Roman"/>
            <w:szCs w:val="24"/>
            <w:lang w:eastAsia="en-US"/>
          </w:rPr>
          <w:br/>
          <w:t>2. Συζήτηση επικαίρων ερωτήσεων:</w:t>
        </w:r>
        <w:r w:rsidRPr="00D854F9">
          <w:rPr>
            <w:rFonts w:eastAsia="Times New Roman"/>
            <w:szCs w:val="24"/>
            <w:lang w:eastAsia="en-US"/>
          </w:rPr>
          <w:br/>
          <w:t xml:space="preserve"> α) Προς τον Υπουργό Οικονομίας και Ανάπτυξης, σχετικά με την ανάγκη για βιώσιμη ρύθμιση των "κόκκινων" στεγαστικών δανείων, σελ. </w:t>
        </w:r>
        <w:r w:rsidRPr="00D854F9">
          <w:rPr>
            <w:rFonts w:eastAsia="Times New Roman"/>
            <w:szCs w:val="24"/>
            <w:lang w:eastAsia="en-US"/>
          </w:rPr>
          <w:br/>
          <w:t xml:space="preserve">  β) Προς τον Υπουργό Αγροτικής Ανάπτυξης και Τροφίμων, σχετικά με την καθυστέρηση στις εκτιμήσεις ζημιών από τον ΕΛΓΑ στον Νομό Κιλκίς, σελ. </w:t>
        </w:r>
        <w:r w:rsidRPr="00D854F9">
          <w:rPr>
            <w:rFonts w:eastAsia="Times New Roman"/>
            <w:szCs w:val="24"/>
            <w:lang w:eastAsia="en-US"/>
          </w:rPr>
          <w:br/>
        </w:r>
      </w:ins>
    </w:p>
    <w:p w14:paraId="46B39945" w14:textId="77777777" w:rsidR="00D854F9" w:rsidRPr="00D854F9" w:rsidRDefault="00D854F9" w:rsidP="00D854F9">
      <w:pPr>
        <w:spacing w:after="200" w:line="360" w:lineRule="auto"/>
        <w:rPr>
          <w:ins w:id="22" w:author="Φλούδα Χριστίνα" w:date="2017-01-31T10:46:00Z"/>
          <w:rFonts w:eastAsia="Times New Roman"/>
          <w:szCs w:val="24"/>
          <w:lang w:eastAsia="en-US"/>
        </w:rPr>
      </w:pPr>
      <w:ins w:id="23" w:author="Φλούδα Χριστίνα" w:date="2017-01-31T10:46:00Z">
        <w:r w:rsidRPr="00D854F9">
          <w:rPr>
            <w:rFonts w:eastAsia="Times New Roman"/>
            <w:szCs w:val="24"/>
            <w:lang w:eastAsia="en-US"/>
          </w:rPr>
          <w:t>ΠΡΟΕΔΡΕΥΩΝ                                                                                        ΛΥΚΟΥΔΗΣ Σ. , σελ.</w:t>
        </w:r>
        <w:r w:rsidRPr="00D854F9">
          <w:rPr>
            <w:rFonts w:eastAsia="Times New Roman"/>
            <w:szCs w:val="24"/>
            <w:lang w:eastAsia="en-US"/>
          </w:rPr>
          <w:br/>
        </w:r>
      </w:ins>
    </w:p>
    <w:p w14:paraId="730BD8C9" w14:textId="77777777" w:rsidR="00D854F9" w:rsidRPr="00D854F9" w:rsidRDefault="00D854F9" w:rsidP="00D854F9">
      <w:pPr>
        <w:spacing w:after="200" w:line="360" w:lineRule="auto"/>
        <w:rPr>
          <w:ins w:id="24" w:author="Φλούδα Χριστίνα" w:date="2017-01-31T10:46:00Z"/>
          <w:rFonts w:eastAsia="Times New Roman"/>
          <w:szCs w:val="24"/>
          <w:lang w:eastAsia="en-US"/>
        </w:rPr>
      </w:pPr>
      <w:ins w:id="25" w:author="Φλούδα Χριστίνα" w:date="2017-01-31T10:46:00Z">
        <w:r w:rsidRPr="00D854F9">
          <w:rPr>
            <w:rFonts w:eastAsia="Times New Roman"/>
            <w:szCs w:val="24"/>
            <w:lang w:eastAsia="en-US"/>
          </w:rPr>
          <w:t>ΟΜΙΛΗΤΕΣ</w:t>
        </w:r>
      </w:ins>
    </w:p>
    <w:p w14:paraId="282DEB1C" w14:textId="2888865D" w:rsidR="00D854F9" w:rsidRDefault="00D854F9" w:rsidP="00D854F9">
      <w:pPr>
        <w:spacing w:line="600" w:lineRule="auto"/>
        <w:ind w:firstLine="720"/>
        <w:jc w:val="both"/>
        <w:rPr>
          <w:ins w:id="26" w:author="Φλούδα Χριστίνα" w:date="2017-01-31T10:46:00Z"/>
          <w:rFonts w:eastAsia="Times New Roman"/>
          <w:szCs w:val="24"/>
        </w:rPr>
        <w:pPrChange w:id="27" w:author="Φλούδα Χριστίνα" w:date="2017-01-31T10:46:00Z">
          <w:pPr>
            <w:spacing w:line="600" w:lineRule="auto"/>
            <w:ind w:firstLine="720"/>
            <w:jc w:val="center"/>
          </w:pPr>
        </w:pPrChange>
      </w:pPr>
      <w:ins w:id="28" w:author="Φλούδα Χριστίνα" w:date="2017-01-31T10:46:00Z">
        <w:r w:rsidRPr="00D854F9">
          <w:rPr>
            <w:rFonts w:eastAsia="Times New Roman"/>
            <w:szCs w:val="24"/>
            <w:lang w:eastAsia="en-US"/>
          </w:rPr>
          <w:t>Α. Επί διαδικαστικού θέματος:</w:t>
        </w:r>
        <w:r w:rsidRPr="00D854F9">
          <w:rPr>
            <w:rFonts w:eastAsia="Times New Roman"/>
            <w:szCs w:val="24"/>
            <w:lang w:eastAsia="en-US"/>
          </w:rPr>
          <w:br/>
          <w:t>ΑΝΤΩΝΙΑΔΗΣ Ι. , σελ.</w:t>
        </w:r>
        <w:r w:rsidRPr="00D854F9">
          <w:rPr>
            <w:rFonts w:eastAsia="Times New Roman"/>
            <w:szCs w:val="24"/>
            <w:lang w:eastAsia="en-US"/>
          </w:rPr>
          <w:br/>
          <w:t>ΛΥΚΟΥΔΗΣ Σ. , σελ.</w:t>
        </w:r>
        <w:r w:rsidRPr="00D854F9">
          <w:rPr>
            <w:rFonts w:eastAsia="Times New Roman"/>
            <w:szCs w:val="24"/>
            <w:lang w:eastAsia="en-US"/>
          </w:rPr>
          <w:br/>
        </w:r>
        <w:r w:rsidRPr="00D854F9">
          <w:rPr>
            <w:rFonts w:eastAsia="Times New Roman"/>
            <w:szCs w:val="24"/>
            <w:lang w:eastAsia="en-US"/>
          </w:rPr>
          <w:br/>
          <w:t>Β. Επί των επικαίρων ερωτήσεων:</w:t>
        </w:r>
        <w:r w:rsidRPr="00D854F9">
          <w:rPr>
            <w:rFonts w:eastAsia="Times New Roman"/>
            <w:szCs w:val="24"/>
            <w:lang w:eastAsia="en-US"/>
          </w:rPr>
          <w:br/>
          <w:t>ΓΕΩΡΓΑΝΤΑΣ Γ. , σελ.</w:t>
        </w:r>
        <w:r w:rsidRPr="00D854F9">
          <w:rPr>
            <w:rFonts w:eastAsia="Times New Roman"/>
            <w:szCs w:val="24"/>
            <w:lang w:eastAsia="en-US"/>
          </w:rPr>
          <w:br/>
          <w:t>ΚΕΓΚΕΡΟΓΛΟΥ Β. , σελ.</w:t>
        </w:r>
        <w:r w:rsidRPr="00D854F9">
          <w:rPr>
            <w:rFonts w:eastAsia="Times New Roman"/>
            <w:szCs w:val="24"/>
            <w:lang w:eastAsia="en-US"/>
          </w:rPr>
          <w:br/>
          <w:t>ΚΟΚΚΑΛΗΣ Β. , σελ.</w:t>
        </w:r>
        <w:r w:rsidRPr="00D854F9">
          <w:rPr>
            <w:rFonts w:eastAsia="Times New Roman"/>
            <w:szCs w:val="24"/>
            <w:lang w:eastAsia="en-US"/>
          </w:rPr>
          <w:br/>
          <w:t>ΠΑΠΑΔΗΜΗΤΡΙΟΥ Δ. , σελ.</w:t>
        </w:r>
        <w:r w:rsidRPr="00D854F9">
          <w:rPr>
            <w:rFonts w:eastAsia="Times New Roman"/>
            <w:szCs w:val="24"/>
            <w:lang w:eastAsia="en-US"/>
          </w:rPr>
          <w:br/>
        </w:r>
      </w:ins>
    </w:p>
    <w:p w14:paraId="002FC953" w14:textId="77777777" w:rsidR="004A13EF" w:rsidRDefault="00D854F9">
      <w:pPr>
        <w:spacing w:line="600" w:lineRule="auto"/>
        <w:ind w:firstLine="720"/>
        <w:jc w:val="center"/>
        <w:rPr>
          <w:rFonts w:eastAsia="Times New Roman"/>
          <w:szCs w:val="24"/>
        </w:rPr>
      </w:pPr>
      <w:r>
        <w:rPr>
          <w:rFonts w:eastAsia="Times New Roman"/>
          <w:szCs w:val="24"/>
        </w:rPr>
        <w:t>ΠΡΑΚΤΙΚΑ ΒΟΥΛΗΣ</w:t>
      </w:r>
    </w:p>
    <w:p w14:paraId="002FC954" w14:textId="77777777" w:rsidR="004A13EF" w:rsidRDefault="00D854F9">
      <w:pPr>
        <w:spacing w:line="600" w:lineRule="auto"/>
        <w:ind w:firstLine="720"/>
        <w:jc w:val="center"/>
        <w:rPr>
          <w:rFonts w:eastAsia="Times New Roman"/>
          <w:szCs w:val="24"/>
        </w:rPr>
      </w:pPr>
      <w:r>
        <w:rPr>
          <w:rFonts w:eastAsia="Times New Roman"/>
          <w:szCs w:val="24"/>
        </w:rPr>
        <w:t xml:space="preserve">ΙΖ΄ ΠΕΡΙΟΔΟΣ </w:t>
      </w:r>
    </w:p>
    <w:p w14:paraId="002FC955" w14:textId="77777777" w:rsidR="004A13EF" w:rsidRDefault="00D854F9">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002FC956" w14:textId="77777777" w:rsidR="004A13EF" w:rsidRDefault="00D854F9">
      <w:pPr>
        <w:spacing w:line="600" w:lineRule="auto"/>
        <w:ind w:firstLine="720"/>
        <w:jc w:val="center"/>
        <w:rPr>
          <w:rFonts w:eastAsia="Times New Roman"/>
          <w:szCs w:val="24"/>
        </w:rPr>
      </w:pPr>
      <w:r>
        <w:rPr>
          <w:rFonts w:eastAsia="Times New Roman"/>
          <w:szCs w:val="24"/>
        </w:rPr>
        <w:t>ΣΥΝΟΔΟΣ Β΄</w:t>
      </w:r>
    </w:p>
    <w:p w14:paraId="002FC957" w14:textId="77777777" w:rsidR="004A13EF" w:rsidRDefault="00D854F9">
      <w:pPr>
        <w:spacing w:line="600" w:lineRule="auto"/>
        <w:ind w:firstLine="720"/>
        <w:jc w:val="center"/>
        <w:rPr>
          <w:rFonts w:eastAsia="Times New Roman"/>
          <w:szCs w:val="24"/>
        </w:rPr>
      </w:pPr>
      <w:r>
        <w:rPr>
          <w:rFonts w:eastAsia="Times New Roman"/>
          <w:szCs w:val="24"/>
        </w:rPr>
        <w:t>ΣΥΝΕΔΡΙΑΣΗ</w:t>
      </w:r>
      <w:r>
        <w:rPr>
          <w:rFonts w:eastAsia="Times New Roman"/>
          <w:szCs w:val="24"/>
        </w:rPr>
        <w:t xml:space="preserve"> </w:t>
      </w:r>
      <w:r>
        <w:rPr>
          <w:rFonts w:eastAsia="Times New Roman"/>
          <w:szCs w:val="24"/>
        </w:rPr>
        <w:t>Ξ΄</w:t>
      </w:r>
    </w:p>
    <w:p w14:paraId="002FC958" w14:textId="77777777" w:rsidR="004A13EF" w:rsidRDefault="00D854F9">
      <w:pPr>
        <w:spacing w:line="600" w:lineRule="auto"/>
        <w:ind w:firstLine="720"/>
        <w:jc w:val="center"/>
        <w:rPr>
          <w:rFonts w:eastAsia="Times New Roman"/>
          <w:szCs w:val="24"/>
        </w:rPr>
      </w:pPr>
      <w:r>
        <w:rPr>
          <w:rFonts w:eastAsia="Times New Roman"/>
          <w:szCs w:val="24"/>
        </w:rPr>
        <w:t>Δευτέρα 23 Ιανουαρίου 2017</w:t>
      </w:r>
    </w:p>
    <w:p w14:paraId="002FC959" w14:textId="77777777" w:rsidR="004A13EF" w:rsidRDefault="00D854F9">
      <w:pPr>
        <w:spacing w:line="600" w:lineRule="auto"/>
        <w:ind w:firstLine="720"/>
        <w:jc w:val="both"/>
        <w:rPr>
          <w:rFonts w:eastAsia="Times New Roman"/>
          <w:szCs w:val="24"/>
        </w:rPr>
      </w:pPr>
      <w:r>
        <w:rPr>
          <w:rFonts w:eastAsia="Times New Roman"/>
          <w:szCs w:val="24"/>
        </w:rPr>
        <w:t>Αθήνα, σήμερα στις 23 Ιανουαρίου 2017, ημέρα Δευτέρα και ώρα 18</w:t>
      </w:r>
      <w:r>
        <w:rPr>
          <w:rFonts w:eastAsia="Times New Roman"/>
          <w:szCs w:val="24"/>
        </w:rPr>
        <w:t>.</w:t>
      </w:r>
      <w:r>
        <w:rPr>
          <w:rFonts w:eastAsia="Times New Roman"/>
          <w:szCs w:val="24"/>
        </w:rPr>
        <w:t>05΄</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Ζ΄ Αντιπροέδρου αυτής κ. </w:t>
      </w:r>
      <w:r w:rsidRPr="00A57234">
        <w:rPr>
          <w:rFonts w:eastAsia="Times New Roman"/>
          <w:b/>
          <w:szCs w:val="24"/>
        </w:rPr>
        <w:t>ΣΠΥΡΙΔΩΝΟΣ ΛΥΚΟΥΔΗ.</w:t>
      </w:r>
    </w:p>
    <w:p w14:paraId="002FC95A" w14:textId="77777777" w:rsidR="004A13EF" w:rsidRDefault="00D854F9">
      <w:pPr>
        <w:spacing w:line="600" w:lineRule="auto"/>
        <w:ind w:firstLine="720"/>
        <w:jc w:val="both"/>
        <w:rPr>
          <w:rFonts w:eastAsia="Times New Roman"/>
          <w:szCs w:val="24"/>
        </w:rPr>
      </w:pPr>
      <w:r>
        <w:rPr>
          <w:rFonts w:eastAsia="Times New Roman" w:cs="Times New Roman"/>
          <w:b/>
          <w:szCs w:val="24"/>
        </w:rPr>
        <w:t>ΠΡΟΕΔΡΕΥΩΝ (Σπυρίδων Λυκούδης):</w:t>
      </w:r>
      <w:r>
        <w:rPr>
          <w:rFonts w:eastAsia="Times New Roman"/>
          <w:b/>
          <w:bCs/>
          <w:szCs w:val="24"/>
        </w:rPr>
        <w:t xml:space="preserve"> </w:t>
      </w:r>
      <w:r>
        <w:rPr>
          <w:rFonts w:eastAsia="Times New Roman"/>
          <w:szCs w:val="24"/>
        </w:rPr>
        <w:t>Κυρίες και κύριοι συνάδελφοι, αρχίζει η συνεδρίαση.</w:t>
      </w:r>
    </w:p>
    <w:p w14:paraId="002FC95B" w14:textId="77777777" w:rsidR="004A13EF" w:rsidRDefault="00D854F9">
      <w:pPr>
        <w:spacing w:line="600" w:lineRule="auto"/>
        <w:ind w:firstLine="720"/>
        <w:jc w:val="both"/>
        <w:rPr>
          <w:rFonts w:eastAsia="Times New Roman"/>
          <w:szCs w:val="24"/>
        </w:rPr>
      </w:pPr>
      <w:r>
        <w:rPr>
          <w:rFonts w:eastAsia="Times New Roman"/>
          <w:szCs w:val="24"/>
        </w:rPr>
        <w:t>Παρακαλείτ</w:t>
      </w:r>
      <w:r>
        <w:rPr>
          <w:rFonts w:eastAsia="Times New Roman"/>
          <w:szCs w:val="24"/>
        </w:rPr>
        <w:t xml:space="preserve">αι η κυρία Γραμματέας να ανακοινώσει τις αναφορές προς το Σώμα. </w:t>
      </w:r>
    </w:p>
    <w:p w14:paraId="002FC95C" w14:textId="77777777" w:rsidR="004A13EF" w:rsidRDefault="00D854F9">
      <w:pPr>
        <w:spacing w:line="600" w:lineRule="auto"/>
        <w:ind w:firstLine="720"/>
        <w:jc w:val="both"/>
        <w:rPr>
          <w:rFonts w:eastAsia="Times New Roman" w:cs="Times New Roman"/>
          <w:szCs w:val="24"/>
        </w:rPr>
      </w:pPr>
      <w:r>
        <w:rPr>
          <w:rFonts w:eastAsia="Times New Roman"/>
          <w:szCs w:val="24"/>
        </w:rPr>
        <w:t xml:space="preserve">(Ανακοινώνονται προς το Σώμα από τη Γραμματέα της Βουλής κ. Αναστασία </w:t>
      </w:r>
      <w:proofErr w:type="spellStart"/>
      <w:r>
        <w:rPr>
          <w:rFonts w:eastAsia="Times New Roman"/>
          <w:szCs w:val="24"/>
        </w:rPr>
        <w:t>Γκαρά</w:t>
      </w:r>
      <w:proofErr w:type="spellEnd"/>
      <w:r>
        <w:rPr>
          <w:rFonts w:eastAsia="Times New Roman"/>
          <w:szCs w:val="24"/>
        </w:rPr>
        <w:t>, Βουλευτή Έβρου, τα ακόλουθα:</w:t>
      </w:r>
      <w:r>
        <w:rPr>
          <w:rFonts w:eastAsia="Times New Roman" w:cs="Times New Roman"/>
          <w:szCs w:val="24"/>
        </w:rPr>
        <w:t xml:space="preserve"> </w:t>
      </w:r>
    </w:p>
    <w:p w14:paraId="002FC95D" w14:textId="77777777" w:rsidR="004A13EF" w:rsidRDefault="00D854F9">
      <w:pPr>
        <w:spacing w:line="600" w:lineRule="auto"/>
        <w:ind w:firstLine="720"/>
        <w:jc w:val="both"/>
        <w:rPr>
          <w:rFonts w:eastAsia="Times New Roman" w:cs="Times New Roman"/>
          <w:szCs w:val="24"/>
        </w:rPr>
      </w:pPr>
      <w:r w:rsidRPr="00C513F0">
        <w:rPr>
          <w:rFonts w:eastAsia="Times New Roman" w:cs="Times New Roman"/>
          <w:szCs w:val="24"/>
        </w:rPr>
        <w:t>Α</w:t>
      </w:r>
      <w:r>
        <w:rPr>
          <w:rFonts w:eastAsia="Times New Roman" w:cs="Times New Roman"/>
          <w:szCs w:val="24"/>
        </w:rPr>
        <w:t>.</w:t>
      </w:r>
      <w:r w:rsidRPr="00C513F0">
        <w:rPr>
          <w:rFonts w:eastAsia="Times New Roman" w:cs="Times New Roman"/>
          <w:szCs w:val="24"/>
        </w:rPr>
        <w:t xml:space="preserve"> ΚΑΤΑΘΕΣΗ Α</w:t>
      </w:r>
      <w:r w:rsidRPr="00C513F0">
        <w:rPr>
          <w:rFonts w:eastAsia="Times New Roman" w:cs="Times New Roman"/>
          <w:szCs w:val="24"/>
        </w:rPr>
        <w:t>ΝΑΦΟΡΩΝ</w:t>
      </w:r>
    </w:p>
    <w:p w14:paraId="002FC95E" w14:textId="77777777" w:rsidR="004A13EF" w:rsidRDefault="00D854F9">
      <w:pPr>
        <w:spacing w:line="600" w:lineRule="auto"/>
        <w:ind w:firstLine="720"/>
        <w:jc w:val="center"/>
        <w:rPr>
          <w:rFonts w:eastAsia="Times New Roman" w:cs="Times New Roman"/>
          <w:szCs w:val="24"/>
        </w:rPr>
      </w:pPr>
      <w:r w:rsidRPr="00875943">
        <w:rPr>
          <w:rFonts w:eastAsia="Times New Roman" w:cs="Times New Roman"/>
          <w:color w:val="FF0000"/>
          <w:szCs w:val="24"/>
        </w:rPr>
        <w:lastRenderedPageBreak/>
        <w:t>(</w:t>
      </w:r>
      <w:r w:rsidRPr="00875943">
        <w:rPr>
          <w:rFonts w:eastAsia="Times New Roman" w:cs="Times New Roman"/>
          <w:color w:val="FF0000"/>
          <w:szCs w:val="24"/>
        </w:rPr>
        <w:t>Να μπει η σελίδα 1</w:t>
      </w:r>
      <w:r w:rsidRPr="00875943">
        <w:rPr>
          <w:rFonts w:eastAsia="Times New Roman" w:cs="Times New Roman"/>
          <w:color w:val="FF0000"/>
          <w:szCs w:val="24"/>
          <w:vertAlign w:val="superscript"/>
        </w:rPr>
        <w:t>α</w:t>
      </w:r>
      <w:r w:rsidRPr="00875943">
        <w:rPr>
          <w:rFonts w:eastAsia="Times New Roman" w:cs="Times New Roman"/>
          <w:color w:val="FF0000"/>
          <w:szCs w:val="24"/>
        </w:rPr>
        <w:t>)</w:t>
      </w:r>
    </w:p>
    <w:p w14:paraId="002FC95F" w14:textId="77777777" w:rsidR="004A13EF" w:rsidRDefault="00D854F9">
      <w:pPr>
        <w:spacing w:line="600" w:lineRule="auto"/>
        <w:ind w:firstLine="720"/>
        <w:jc w:val="both"/>
        <w:rPr>
          <w:rFonts w:eastAsia="Times New Roman" w:cs="Times New Roman"/>
          <w:szCs w:val="24"/>
        </w:rPr>
      </w:pPr>
      <w:r>
        <w:rPr>
          <w:rFonts w:eastAsia="Times New Roman" w:cs="Times New Roman"/>
          <w:szCs w:val="24"/>
        </w:rPr>
        <w:t xml:space="preserve">Β. </w:t>
      </w:r>
      <w:r w:rsidRPr="00C513F0">
        <w:rPr>
          <w:rFonts w:eastAsia="Times New Roman" w:cs="Times New Roman"/>
          <w:szCs w:val="24"/>
        </w:rPr>
        <w:t xml:space="preserve">ΑΠΑΝΤΗΣΕΙΣ ΥΠΟΥΡΓΩΝ ΣΕ ΕΡΩΤΗΣΕΙΣ </w:t>
      </w:r>
      <w:r w:rsidRPr="00C513F0">
        <w:rPr>
          <w:rFonts w:eastAsia="Times New Roman" w:cs="Times New Roman"/>
          <w:szCs w:val="24"/>
        </w:rPr>
        <w:t>ΒΟΥΛΕΥΤΩΝ</w:t>
      </w:r>
      <w:r w:rsidRPr="00C513F0">
        <w:rPr>
          <w:rFonts w:eastAsia="Times New Roman" w:cs="Times New Roman"/>
          <w:szCs w:val="24"/>
        </w:rPr>
        <w:t>)</w:t>
      </w:r>
    </w:p>
    <w:p w14:paraId="002FC960" w14:textId="77777777" w:rsidR="004A13EF" w:rsidRDefault="00D854F9">
      <w:pPr>
        <w:spacing w:line="600" w:lineRule="auto"/>
        <w:ind w:firstLine="720"/>
        <w:jc w:val="center"/>
        <w:rPr>
          <w:rFonts w:eastAsia="Times New Roman" w:cs="Times New Roman"/>
          <w:color w:val="FF0000"/>
          <w:szCs w:val="24"/>
        </w:rPr>
      </w:pPr>
      <w:r w:rsidRPr="00875943">
        <w:rPr>
          <w:rFonts w:eastAsia="Times New Roman" w:cs="Times New Roman"/>
          <w:color w:val="FF0000"/>
          <w:szCs w:val="24"/>
        </w:rPr>
        <w:t>(Να μπει η σελίδα 1β)</w:t>
      </w:r>
    </w:p>
    <w:p w14:paraId="002FC961" w14:textId="77777777" w:rsidR="004A13EF" w:rsidRDefault="00D854F9">
      <w:pPr>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14:paraId="002FC962" w14:textId="77777777" w:rsidR="004A13EF" w:rsidRDefault="00D854F9">
      <w:pPr>
        <w:spacing w:line="600" w:lineRule="auto"/>
        <w:jc w:val="both"/>
        <w:rPr>
          <w:rFonts w:eastAsia="Times New Roman" w:cs="Times New Roman"/>
          <w:szCs w:val="24"/>
        </w:rPr>
      </w:pPr>
      <w:r>
        <w:rPr>
          <w:rFonts w:eastAsia="Times New Roman"/>
          <w:szCs w:val="24"/>
        </w:rPr>
        <w:tab/>
      </w:r>
      <w:r>
        <w:rPr>
          <w:rFonts w:eastAsia="Times New Roman" w:cs="Times New Roman"/>
          <w:b/>
          <w:szCs w:val="24"/>
        </w:rPr>
        <w:t>ΠΡΟΕΔΡΕΥΩΝ (Σπυρίδων Λυκούδης):</w:t>
      </w:r>
      <w:r>
        <w:rPr>
          <w:rFonts w:eastAsia="Times New Roman" w:cs="Times New Roman"/>
          <w:szCs w:val="24"/>
        </w:rPr>
        <w:t xml:space="preserve"> Κυρίες και κύριοι συνάδελφοι, </w:t>
      </w:r>
      <w:r>
        <w:rPr>
          <w:rFonts w:eastAsia="Times New Roman" w:cs="Times New Roman"/>
          <w:szCs w:val="24"/>
        </w:rPr>
        <w:t xml:space="preserve">εισερχόμαστε </w:t>
      </w:r>
      <w:r>
        <w:rPr>
          <w:rFonts w:eastAsia="Times New Roman" w:cs="Times New Roman"/>
          <w:szCs w:val="24"/>
        </w:rPr>
        <w:t>στη συζήτηση των</w:t>
      </w:r>
    </w:p>
    <w:p w14:paraId="002FC963" w14:textId="77777777" w:rsidR="004A13EF" w:rsidRDefault="00D854F9">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002FC964" w14:textId="77777777" w:rsidR="004A13EF" w:rsidRDefault="00D854F9">
      <w:pPr>
        <w:spacing w:line="600" w:lineRule="auto"/>
        <w:ind w:firstLine="720"/>
        <w:jc w:val="both"/>
        <w:rPr>
          <w:rFonts w:eastAsia="Times New Roman" w:cs="Times New Roman"/>
          <w:szCs w:val="24"/>
        </w:rPr>
      </w:pPr>
      <w:r>
        <w:rPr>
          <w:rFonts w:eastAsia="Times New Roman" w:cs="Times New Roman"/>
          <w:szCs w:val="24"/>
        </w:rPr>
        <w:t>Έχουμε πάρει από τον Γενικό Γραμματέα της Κυβέρνησης ένα ενημερωτικό σημείωμα με το οποίο μας</w:t>
      </w:r>
      <w:r>
        <w:rPr>
          <w:rFonts w:eastAsia="Times New Roman" w:cs="Times New Roman"/>
          <w:szCs w:val="24"/>
        </w:rPr>
        <w:t xml:space="preserve"> ενημερώνει για το ποιες ερωτήσεις δεν μπορούν να συζητηθούν και ποιες θα συζητηθούν σήμερα.</w:t>
      </w:r>
    </w:p>
    <w:p w14:paraId="002FC965" w14:textId="77777777" w:rsidR="004A13EF" w:rsidRDefault="00D854F9">
      <w:pPr>
        <w:spacing w:line="600" w:lineRule="auto"/>
        <w:ind w:firstLine="720"/>
        <w:jc w:val="both"/>
        <w:rPr>
          <w:rFonts w:eastAsia="Times New Roman" w:cs="Times New Roman"/>
          <w:szCs w:val="24"/>
        </w:rPr>
      </w:pPr>
      <w:r>
        <w:rPr>
          <w:rFonts w:eastAsia="Times New Roman" w:cs="Times New Roman"/>
          <w:szCs w:val="24"/>
        </w:rPr>
        <w:t xml:space="preserve">Η δεύτερη με αριθμό 353/16-1-2017 επίκαιρη ερώτηση δεύτερου κύκλου του Βουλευτή Β΄ Αθηνών του Λαϊκού Συνδέσμου – Χρυσή Αυγή κ. </w:t>
      </w:r>
      <w:r>
        <w:rPr>
          <w:rFonts w:eastAsia="Times New Roman" w:cs="Times New Roman"/>
          <w:bCs/>
          <w:szCs w:val="24"/>
        </w:rPr>
        <w:t xml:space="preserve">Ηλία </w:t>
      </w:r>
      <w:proofErr w:type="spellStart"/>
      <w:r>
        <w:rPr>
          <w:rFonts w:eastAsia="Times New Roman" w:cs="Times New Roman"/>
          <w:bCs/>
          <w:szCs w:val="24"/>
        </w:rPr>
        <w:t>Παναγιώταρου</w:t>
      </w:r>
      <w:proofErr w:type="spellEnd"/>
      <w:r>
        <w:rPr>
          <w:rFonts w:eastAsia="Times New Roman" w:cs="Times New Roman"/>
          <w:szCs w:val="24"/>
        </w:rPr>
        <w:t xml:space="preserve"> προς τον Υπουργό </w:t>
      </w:r>
      <w:r>
        <w:rPr>
          <w:rFonts w:eastAsia="Times New Roman" w:cs="Times New Roman"/>
          <w:bCs/>
          <w:szCs w:val="24"/>
        </w:rPr>
        <w:t>Ε</w:t>
      </w:r>
      <w:r>
        <w:rPr>
          <w:rFonts w:eastAsia="Times New Roman" w:cs="Times New Roman"/>
          <w:bCs/>
          <w:szCs w:val="24"/>
        </w:rPr>
        <w:t xml:space="preserve">ξωτερικών, </w:t>
      </w:r>
      <w:r>
        <w:rPr>
          <w:rFonts w:eastAsia="Times New Roman" w:cs="Times New Roman"/>
          <w:szCs w:val="24"/>
        </w:rPr>
        <w:t xml:space="preserve">σχετικά με την «ανθελληνική δράση </w:t>
      </w:r>
      <w:r>
        <w:rPr>
          <w:rFonts w:eastAsia="Times New Roman" w:cs="Times New Roman"/>
          <w:szCs w:val="24"/>
        </w:rPr>
        <w:t xml:space="preserve">Τούρκων </w:t>
      </w:r>
      <w:r>
        <w:rPr>
          <w:rFonts w:eastAsia="Times New Roman" w:cs="Times New Roman"/>
          <w:szCs w:val="24"/>
        </w:rPr>
        <w:t>πρακτόρων και εκπροσώπων τους στη Θράκη», δεν θα συζητηθεί λόγω απουσίας του αρμόδιου Υπουργού στο εξωτερικό.</w:t>
      </w:r>
    </w:p>
    <w:p w14:paraId="002FC966" w14:textId="77777777" w:rsidR="004A13EF" w:rsidRDefault="00D854F9">
      <w:pPr>
        <w:spacing w:line="600" w:lineRule="auto"/>
        <w:ind w:firstLine="720"/>
        <w:jc w:val="both"/>
        <w:rPr>
          <w:rFonts w:eastAsia="Times New Roman" w:cs="Times New Roman"/>
          <w:szCs w:val="24"/>
        </w:rPr>
      </w:pPr>
      <w:r>
        <w:rPr>
          <w:rFonts w:eastAsia="Times New Roman" w:cs="Times New Roman"/>
          <w:szCs w:val="24"/>
        </w:rPr>
        <w:t>Η τρίτη με αριθμό 354/17-1-2017 επίκαιρη ερώτηση πρώτου κύκλου του Βουλευτή Αχαΐας της Δημοκρ</w:t>
      </w:r>
      <w:r>
        <w:rPr>
          <w:rFonts w:eastAsia="Times New Roman" w:cs="Times New Roman"/>
          <w:szCs w:val="24"/>
        </w:rPr>
        <w:t xml:space="preserve">ατικής Συμπαράταξης ΠΑΣΟΚ – ΔΗΜΑΡ κ. </w:t>
      </w:r>
      <w:r>
        <w:rPr>
          <w:rFonts w:eastAsia="Times New Roman" w:cs="Times New Roman"/>
          <w:bCs/>
          <w:szCs w:val="24"/>
        </w:rPr>
        <w:t>Θεόδωρου Παπαθεοδώρου</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Μεταναστευτικής Πολιτικής, </w:t>
      </w:r>
      <w:r>
        <w:rPr>
          <w:rFonts w:eastAsia="Times New Roman" w:cs="Times New Roman"/>
          <w:szCs w:val="24"/>
        </w:rPr>
        <w:lastRenderedPageBreak/>
        <w:t xml:space="preserve">σχετικά με τις «σπατάλες και την ανοργάνωτη διαχείριση του προσφυγικού», δεν θα συζητηθεί λόγω αναρμοδιότητας. Διότι αρμόδιο είναι το </w:t>
      </w:r>
      <w:r>
        <w:rPr>
          <w:rFonts w:eastAsia="Times New Roman" w:cs="Times New Roman"/>
          <w:szCs w:val="24"/>
        </w:rPr>
        <w:t xml:space="preserve">Υπουργείο </w:t>
      </w:r>
      <w:r>
        <w:rPr>
          <w:rFonts w:eastAsia="Times New Roman" w:cs="Times New Roman"/>
          <w:szCs w:val="24"/>
        </w:rPr>
        <w:t>Εργασίας,</w:t>
      </w:r>
      <w:r>
        <w:rPr>
          <w:rFonts w:eastAsia="Times New Roman" w:cs="Times New Roman"/>
          <w:szCs w:val="24"/>
        </w:rPr>
        <w:t xml:space="preserve"> Κοινωνικής Ασφάλισης και Κοινωνικής Αλληλεγγύης και συναρμόδιο το Οικονομικών.</w:t>
      </w:r>
    </w:p>
    <w:p w14:paraId="002FC967" w14:textId="77777777" w:rsidR="004A13EF" w:rsidRDefault="00D854F9">
      <w:pPr>
        <w:spacing w:line="600" w:lineRule="auto"/>
        <w:ind w:firstLine="720"/>
        <w:jc w:val="both"/>
        <w:rPr>
          <w:rFonts w:eastAsia="Times New Roman" w:cs="Times New Roman"/>
          <w:szCs w:val="24"/>
        </w:rPr>
      </w:pPr>
      <w:r>
        <w:rPr>
          <w:rFonts w:eastAsia="Times New Roman" w:cs="Times New Roman"/>
          <w:szCs w:val="24"/>
        </w:rPr>
        <w:t>Δεν θα συζητηθούν λόγω κωλύματος των αρμοδίων Υπουργών και θα επαναπροσδιοριστούν για συζήτηση οι εξής ερωτήσεις:</w:t>
      </w:r>
    </w:p>
    <w:p w14:paraId="002FC968" w14:textId="77777777" w:rsidR="004A13EF" w:rsidRDefault="00D854F9">
      <w:pPr>
        <w:spacing w:line="600" w:lineRule="auto"/>
        <w:ind w:firstLine="720"/>
        <w:jc w:val="both"/>
        <w:rPr>
          <w:rFonts w:eastAsia="Times New Roman" w:cs="Times New Roman"/>
          <w:szCs w:val="24"/>
        </w:rPr>
      </w:pPr>
      <w:r>
        <w:rPr>
          <w:rFonts w:eastAsia="Times New Roman" w:cs="Times New Roman"/>
          <w:szCs w:val="24"/>
        </w:rPr>
        <w:t>Η πρώτη με αριθμό 347/16-1-2017 επίκαιρη ερώτηση πρώτου κύκλου</w:t>
      </w:r>
      <w:r>
        <w:rPr>
          <w:rFonts w:eastAsia="Times New Roman" w:cs="Times New Roman"/>
          <w:szCs w:val="24"/>
        </w:rPr>
        <w:t xml:space="preserve"> του Βουλευτή Μαγνησίας της Νέας Δημοκρατίας κ. </w:t>
      </w:r>
      <w:r>
        <w:rPr>
          <w:rFonts w:eastAsia="Times New Roman" w:cs="Times New Roman"/>
          <w:bCs/>
          <w:szCs w:val="24"/>
        </w:rPr>
        <w:t xml:space="preserve">Χρήστου </w:t>
      </w:r>
      <w:proofErr w:type="spellStart"/>
      <w:r>
        <w:rPr>
          <w:rFonts w:eastAsia="Times New Roman" w:cs="Times New Roman"/>
          <w:bCs/>
          <w:szCs w:val="24"/>
        </w:rPr>
        <w:t>Μπουκώρου</w:t>
      </w:r>
      <w:proofErr w:type="spellEnd"/>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 xml:space="preserve">Υποδομών και Μεταφορών, </w:t>
      </w:r>
      <w:r>
        <w:rPr>
          <w:rFonts w:eastAsia="Times New Roman" w:cs="Times New Roman"/>
          <w:szCs w:val="24"/>
        </w:rPr>
        <w:t xml:space="preserve">σχετικά με τον </w:t>
      </w:r>
      <w:proofErr w:type="spellStart"/>
      <w:r>
        <w:rPr>
          <w:rFonts w:eastAsia="Times New Roman" w:cs="Times New Roman"/>
          <w:szCs w:val="24"/>
        </w:rPr>
        <w:t>εξορθολογισμό</w:t>
      </w:r>
      <w:proofErr w:type="spellEnd"/>
      <w:r>
        <w:rPr>
          <w:rFonts w:eastAsia="Times New Roman" w:cs="Times New Roman"/>
          <w:szCs w:val="24"/>
        </w:rPr>
        <w:t xml:space="preserve"> των σιδηροδρομικών δρομολογίων Βόλου-Λάρισας και Λάρισας-Θεσσαλονίκης, δεν θα συζητηθεί λόγω κωλύματος του Υπουργού </w:t>
      </w:r>
      <w:r>
        <w:rPr>
          <w:rFonts w:eastAsia="Times New Roman" w:cs="Times New Roman"/>
          <w:szCs w:val="24"/>
        </w:rPr>
        <w:t xml:space="preserve">Υποδομών και Μεταφορών κ. Χρήστου </w:t>
      </w:r>
      <w:proofErr w:type="spellStart"/>
      <w:r>
        <w:rPr>
          <w:rFonts w:eastAsia="Times New Roman" w:cs="Times New Roman"/>
          <w:szCs w:val="24"/>
        </w:rPr>
        <w:t>Σπίρτζη</w:t>
      </w:r>
      <w:proofErr w:type="spellEnd"/>
      <w:r>
        <w:rPr>
          <w:rFonts w:eastAsia="Times New Roman" w:cs="Times New Roman"/>
          <w:szCs w:val="24"/>
        </w:rPr>
        <w:t>.</w:t>
      </w:r>
    </w:p>
    <w:p w14:paraId="002FC969" w14:textId="77777777" w:rsidR="004A13EF" w:rsidRDefault="00D854F9">
      <w:pPr>
        <w:spacing w:line="600" w:lineRule="auto"/>
        <w:ind w:firstLine="720"/>
        <w:jc w:val="both"/>
        <w:rPr>
          <w:rFonts w:eastAsia="Times New Roman" w:cs="Times New Roman"/>
          <w:szCs w:val="24"/>
        </w:rPr>
      </w:pPr>
      <w:r>
        <w:rPr>
          <w:rFonts w:eastAsia="Times New Roman" w:cs="Times New Roman"/>
          <w:szCs w:val="24"/>
        </w:rPr>
        <w:t xml:space="preserve">Για τον παραπάνω λόγο δεν θα συζητηθεί, επίσης, και η με αριθμό 2117/100/19-12-2016 ερώτηση και αίτηση κατάθεσης εγγράφων του Βουλευτή Ηρακλείου της Δημοκρατικής Συμπαράταξης ΠΑΣΟΚ – 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Υποδομών και Μεταφορών,</w:t>
      </w:r>
      <w:r>
        <w:rPr>
          <w:rFonts w:eastAsia="Times New Roman" w:cs="Times New Roman"/>
          <w:b/>
          <w:bCs/>
          <w:szCs w:val="24"/>
        </w:rPr>
        <w:t xml:space="preserve"> </w:t>
      </w:r>
      <w:r>
        <w:rPr>
          <w:rFonts w:eastAsia="Times New Roman" w:cs="Times New Roman"/>
          <w:szCs w:val="24"/>
        </w:rPr>
        <w:t>σχετικά με την καθυστέρηση της ολοκλήρωσης του έργου «Πάνορμο-</w:t>
      </w:r>
      <w:proofErr w:type="spellStart"/>
      <w:r>
        <w:rPr>
          <w:rFonts w:eastAsia="Times New Roman" w:cs="Times New Roman"/>
          <w:szCs w:val="24"/>
        </w:rPr>
        <w:t>Εξάντη</w:t>
      </w:r>
      <w:proofErr w:type="spellEnd"/>
      <w:r>
        <w:rPr>
          <w:rFonts w:eastAsia="Times New Roman" w:cs="Times New Roman"/>
          <w:szCs w:val="24"/>
        </w:rPr>
        <w:t>».</w:t>
      </w:r>
    </w:p>
    <w:p w14:paraId="002FC96A" w14:textId="77777777" w:rsidR="004A13EF" w:rsidRDefault="00D854F9">
      <w:pPr>
        <w:spacing w:line="600" w:lineRule="auto"/>
        <w:ind w:firstLine="720"/>
        <w:jc w:val="both"/>
        <w:rPr>
          <w:rFonts w:eastAsia="Times New Roman" w:cs="Times New Roman"/>
          <w:szCs w:val="24"/>
        </w:rPr>
      </w:pPr>
      <w:r>
        <w:rPr>
          <w:rFonts w:eastAsia="Times New Roman" w:cs="Times New Roman"/>
          <w:szCs w:val="24"/>
        </w:rPr>
        <w:lastRenderedPageBreak/>
        <w:t xml:space="preserve">Η δεύτερη με αριθμό 352/16-1-2017 επίκαιρη ερώτηση πρώτου κύκλου του Βουλευτή </w:t>
      </w:r>
      <w:r>
        <w:rPr>
          <w:rFonts w:eastAsia="Times New Roman" w:cs="Times New Roman"/>
          <w:szCs w:val="24"/>
        </w:rPr>
        <w:t xml:space="preserve">Ευβοίας </w:t>
      </w:r>
      <w:r>
        <w:rPr>
          <w:rFonts w:eastAsia="Times New Roman" w:cs="Times New Roman"/>
          <w:szCs w:val="24"/>
        </w:rPr>
        <w:t xml:space="preserve">του Λαϊκού Συνδέσμου – Χρυσή Αυγή κ. </w:t>
      </w:r>
      <w:r>
        <w:rPr>
          <w:rFonts w:eastAsia="Times New Roman" w:cs="Times New Roman"/>
          <w:bCs/>
          <w:szCs w:val="24"/>
        </w:rPr>
        <w:t>Νικολάου Μίχου</w:t>
      </w:r>
      <w:r>
        <w:rPr>
          <w:rFonts w:eastAsia="Times New Roman" w:cs="Times New Roman"/>
          <w:szCs w:val="24"/>
        </w:rPr>
        <w:t xml:space="preserve"> προς </w:t>
      </w:r>
      <w:r>
        <w:rPr>
          <w:rFonts w:eastAsia="Times New Roman" w:cs="Times New Roman"/>
          <w:szCs w:val="24"/>
        </w:rPr>
        <w:t xml:space="preserve">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 xml:space="preserve">σχετικά με τη «διεξαγωγή ενδελεχούς έρευνας για τις εκτεταμένες πυρκαγιές σε Χίο, Εύβοια και Θάσο», δεν θα συζητηθεί λόγω κωλύματος του Αναπληρωτή Υπουργού Εσωτερικών κ. Νικολάου </w:t>
      </w:r>
      <w:proofErr w:type="spellStart"/>
      <w:r>
        <w:rPr>
          <w:rFonts w:eastAsia="Times New Roman" w:cs="Times New Roman"/>
          <w:szCs w:val="24"/>
        </w:rPr>
        <w:t>Τόσκα</w:t>
      </w:r>
      <w:proofErr w:type="spellEnd"/>
      <w:r>
        <w:rPr>
          <w:rFonts w:eastAsia="Times New Roman" w:cs="Times New Roman"/>
          <w:szCs w:val="24"/>
        </w:rPr>
        <w:t>.</w:t>
      </w:r>
    </w:p>
    <w:p w14:paraId="002FC96B" w14:textId="77777777" w:rsidR="004A13EF" w:rsidRDefault="00D854F9">
      <w:pPr>
        <w:spacing w:line="600" w:lineRule="auto"/>
        <w:ind w:firstLine="720"/>
        <w:jc w:val="both"/>
        <w:rPr>
          <w:rFonts w:eastAsia="Times New Roman" w:cs="Times New Roman"/>
          <w:szCs w:val="24"/>
        </w:rPr>
      </w:pPr>
      <w:r>
        <w:rPr>
          <w:rFonts w:eastAsia="Times New Roman" w:cs="Times New Roman"/>
          <w:szCs w:val="24"/>
        </w:rPr>
        <w:t>Η τέταρτη με αριθμό 360/17-1-2017 επίκαιρη ερώ</w:t>
      </w:r>
      <w:r>
        <w:rPr>
          <w:rFonts w:eastAsia="Times New Roman" w:cs="Times New Roman"/>
          <w:szCs w:val="24"/>
        </w:rPr>
        <w:t xml:space="preserve">τηση πρώτου κύκλου του Βουλευτή Ηρακλείου του Κομμουνιστικού Κόμματος </w:t>
      </w:r>
      <w:r>
        <w:rPr>
          <w:rFonts w:eastAsia="Times New Roman" w:cs="Times New Roman"/>
          <w:szCs w:val="24"/>
        </w:rPr>
        <w:t>Ελλάδας κ.</w:t>
      </w:r>
      <w:r>
        <w:rPr>
          <w:rFonts w:eastAsia="Times New Roman" w:cs="Times New Roman"/>
          <w:szCs w:val="24"/>
        </w:rPr>
        <w:t xml:space="preserve"> </w:t>
      </w:r>
      <w:r>
        <w:rPr>
          <w:rFonts w:eastAsia="Times New Roman" w:cs="Times New Roman"/>
          <w:bCs/>
          <w:szCs w:val="24"/>
        </w:rPr>
        <w:t>Εμμανουήλ Συντυχάκη</w:t>
      </w:r>
      <w:r>
        <w:rPr>
          <w:rFonts w:eastAsia="Times New Roman" w:cs="Times New Roman"/>
          <w:szCs w:val="24"/>
        </w:rPr>
        <w:t xml:space="preserve"> προς τον Υπουργό</w:t>
      </w:r>
      <w:r>
        <w:rPr>
          <w:rFonts w:eastAsia="Times New Roman" w:cs="Times New Roman"/>
          <w:b/>
          <w:bCs/>
          <w:szCs w:val="24"/>
        </w:rPr>
        <w:t xml:space="preserve"> </w:t>
      </w:r>
      <w:r>
        <w:rPr>
          <w:rFonts w:eastAsia="Times New Roman" w:cs="Times New Roman"/>
          <w:bCs/>
          <w:szCs w:val="24"/>
        </w:rPr>
        <w:t>Παιδείας, Έρευνας και Θρησκευμάτων,</w:t>
      </w:r>
      <w:r>
        <w:rPr>
          <w:rFonts w:eastAsia="Times New Roman" w:cs="Times New Roman"/>
          <w:szCs w:val="24"/>
        </w:rPr>
        <w:t xml:space="preserve"> σχετικά με την κάλυψη των κενών των εκπαιδευτικών στο Γυμνάσιο Μοιρών του Δήμου Φαιστού, δεν θα συζητη</w:t>
      </w:r>
      <w:r>
        <w:rPr>
          <w:rFonts w:eastAsia="Times New Roman" w:cs="Times New Roman"/>
          <w:szCs w:val="24"/>
        </w:rPr>
        <w:t xml:space="preserve">θεί λόγω κωλύματος του Υπουργού Παιδείας, Έρευνας και Θρησκευμάτων κ. Κωνσταντίνου </w:t>
      </w:r>
      <w:proofErr w:type="spellStart"/>
      <w:r>
        <w:rPr>
          <w:rFonts w:eastAsia="Times New Roman" w:cs="Times New Roman"/>
          <w:szCs w:val="24"/>
        </w:rPr>
        <w:t>Γαβρόγλου</w:t>
      </w:r>
      <w:proofErr w:type="spellEnd"/>
      <w:r>
        <w:rPr>
          <w:rFonts w:eastAsia="Times New Roman" w:cs="Times New Roman"/>
          <w:szCs w:val="24"/>
        </w:rPr>
        <w:t>.</w:t>
      </w:r>
    </w:p>
    <w:p w14:paraId="002FC96C" w14:textId="77777777" w:rsidR="004A13EF" w:rsidRDefault="00D854F9">
      <w:pPr>
        <w:spacing w:line="600" w:lineRule="auto"/>
        <w:ind w:firstLine="709"/>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πρώτη</w:t>
      </w:r>
      <w:r>
        <w:rPr>
          <w:rFonts w:eastAsia="Times New Roman" w:cs="Times New Roman"/>
          <w:szCs w:val="24"/>
        </w:rPr>
        <w:t xml:space="preserve"> με αριθμό 1996/90/14-12-2016 ερώτηση και αίτηση κατάθεσης εγγράφων του Βουλευτή Λακωνίας της Νέας Δημοκρατίας κ. Αθανασίου Δαβάκη προς τον Υπουργό Εθνικής</w:t>
      </w:r>
      <w:r>
        <w:rPr>
          <w:rFonts w:eastAsia="Times New Roman" w:cs="Times New Roman"/>
          <w:szCs w:val="24"/>
        </w:rPr>
        <w:t xml:space="preserve"> Άμυνας, σχετικά με τις εκτιμήσεις για έσοδα από την εκμετάλλευση ακίνητης περιουσίας των Ενόπλων Δυνάμεων, δεν θα συζητηθεί</w:t>
      </w:r>
      <w:r>
        <w:rPr>
          <w:rFonts w:eastAsia="Times New Roman" w:cs="Times New Roman"/>
          <w:szCs w:val="24"/>
        </w:rPr>
        <w:t>,</w:t>
      </w:r>
      <w:r>
        <w:rPr>
          <w:rFonts w:eastAsia="Times New Roman" w:cs="Times New Roman"/>
          <w:szCs w:val="24"/>
        </w:rPr>
        <w:t xml:space="preserve">  λόγω κωλύματος του Υπουργού Εθνικής Άμυνας κ. Πάνου Καμμένου. </w:t>
      </w:r>
    </w:p>
    <w:p w14:paraId="002FC96D" w14:textId="77777777" w:rsidR="004A13EF" w:rsidRDefault="00D854F9">
      <w:pPr>
        <w:spacing w:line="600" w:lineRule="auto"/>
        <w:ind w:firstLine="709"/>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τρίτη</w:t>
      </w:r>
      <w:r>
        <w:rPr>
          <w:rFonts w:eastAsia="Times New Roman" w:cs="Times New Roman"/>
          <w:szCs w:val="24"/>
        </w:rPr>
        <w:t xml:space="preserve"> με αριθμό 115/5-12-2016 ερώτηση της Βουλευτού Αττικής της </w:t>
      </w:r>
      <w:r>
        <w:rPr>
          <w:rFonts w:eastAsia="Times New Roman" w:cs="Times New Roman"/>
          <w:szCs w:val="24"/>
        </w:rPr>
        <w:t>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w:t>
      </w:r>
      <w:r>
        <w:rPr>
          <w:rFonts w:eastAsia="Times New Roman" w:cs="Times New Roman"/>
          <w:szCs w:val="24"/>
        </w:rPr>
        <w:t>.</w:t>
      </w:r>
      <w:r>
        <w:rPr>
          <w:rFonts w:eastAsia="Times New Roman" w:cs="Times New Roman"/>
          <w:szCs w:val="24"/>
        </w:rPr>
        <w:t xml:space="preserve"> Παρασκευής </w:t>
      </w:r>
      <w:proofErr w:type="spellStart"/>
      <w:r>
        <w:rPr>
          <w:rFonts w:eastAsia="Times New Roman" w:cs="Times New Roman"/>
          <w:szCs w:val="24"/>
        </w:rPr>
        <w:t>Χριστοφιλοπούλου</w:t>
      </w:r>
      <w:proofErr w:type="spellEnd"/>
      <w:r>
        <w:rPr>
          <w:rFonts w:eastAsia="Times New Roman" w:cs="Times New Roman"/>
          <w:szCs w:val="24"/>
        </w:rPr>
        <w:t xml:space="preserve"> προς τον Υπουργό Οικονομικών, σχετικά με τον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φ</w:t>
      </w:r>
      <w:r>
        <w:rPr>
          <w:rFonts w:eastAsia="Times New Roman" w:cs="Times New Roman"/>
          <w:szCs w:val="24"/>
        </w:rPr>
        <w:t xml:space="preserve">όρο </w:t>
      </w:r>
      <w:r>
        <w:rPr>
          <w:rFonts w:eastAsia="Times New Roman" w:cs="Times New Roman"/>
          <w:szCs w:val="24"/>
        </w:rPr>
        <w:t>κ</w:t>
      </w:r>
      <w:r>
        <w:rPr>
          <w:rFonts w:eastAsia="Times New Roman" w:cs="Times New Roman"/>
          <w:szCs w:val="24"/>
        </w:rPr>
        <w:t>ατανάλωσης στο κρασί, δεν θα συζητηθεί</w:t>
      </w:r>
      <w:r>
        <w:rPr>
          <w:rFonts w:eastAsia="Times New Roman" w:cs="Times New Roman"/>
          <w:szCs w:val="24"/>
        </w:rPr>
        <w:t>,</w:t>
      </w:r>
      <w:r>
        <w:rPr>
          <w:rFonts w:eastAsia="Times New Roman" w:cs="Times New Roman"/>
          <w:szCs w:val="24"/>
        </w:rPr>
        <w:t xml:space="preserve"> λόγω κωλύματος του Υπουργού Οικονομικών κ. Ευκλείδη </w:t>
      </w:r>
      <w:proofErr w:type="spellStart"/>
      <w:r>
        <w:rPr>
          <w:rFonts w:eastAsia="Times New Roman" w:cs="Times New Roman"/>
          <w:szCs w:val="24"/>
        </w:rPr>
        <w:t>Τσακαλώτου</w:t>
      </w:r>
      <w:proofErr w:type="spellEnd"/>
      <w:r>
        <w:rPr>
          <w:rFonts w:eastAsia="Times New Roman" w:cs="Times New Roman"/>
          <w:szCs w:val="24"/>
        </w:rPr>
        <w:t xml:space="preserve">. </w:t>
      </w:r>
    </w:p>
    <w:p w14:paraId="002FC96E" w14:textId="77777777" w:rsidR="004A13EF" w:rsidRDefault="00D854F9">
      <w:pPr>
        <w:spacing w:line="600" w:lineRule="auto"/>
        <w:ind w:firstLine="709"/>
        <w:jc w:val="both"/>
        <w:rPr>
          <w:rFonts w:eastAsia="Times New Roman" w:cs="Times New Roman"/>
          <w:szCs w:val="24"/>
        </w:rPr>
      </w:pPr>
      <w:r>
        <w:rPr>
          <w:rFonts w:eastAsia="Times New Roman" w:cs="Times New Roman"/>
          <w:szCs w:val="24"/>
        </w:rPr>
        <w:t>Κυρίες και κύριοι συνά</w:t>
      </w:r>
      <w:r>
        <w:rPr>
          <w:rFonts w:eastAsia="Times New Roman" w:cs="Times New Roman"/>
          <w:szCs w:val="24"/>
        </w:rPr>
        <w:t xml:space="preserve">δελφοι, </w:t>
      </w:r>
      <w:r>
        <w:rPr>
          <w:rFonts w:eastAsia="Times New Roman" w:cs="Times New Roman"/>
          <w:szCs w:val="24"/>
        </w:rPr>
        <w:t>θ</w:t>
      </w:r>
      <w:r>
        <w:rPr>
          <w:rFonts w:eastAsia="Times New Roman" w:cs="Times New Roman"/>
          <w:szCs w:val="24"/>
        </w:rPr>
        <w:t>α συζητηθεί τώρα η τρίτη με αριθμό 327/10-1-2017 επίκαιρη ερώτηση δεύτερου κύκλου του Βουλευτή Ηρακλείου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Οικονομίας και Ανάπτυξης, σχετικά με την ανάγκη για βιώσ</w:t>
      </w:r>
      <w:r>
        <w:rPr>
          <w:rFonts w:eastAsia="Times New Roman" w:cs="Times New Roman"/>
          <w:szCs w:val="24"/>
        </w:rPr>
        <w:t>ιμη ρύθμιση των κόκκινων στεγαστικών δανείων.</w:t>
      </w:r>
    </w:p>
    <w:p w14:paraId="002FC96F" w14:textId="77777777" w:rsidR="004A13EF" w:rsidRDefault="00D854F9">
      <w:pPr>
        <w:spacing w:line="600" w:lineRule="auto"/>
        <w:ind w:firstLine="709"/>
        <w:jc w:val="both"/>
        <w:rPr>
          <w:rFonts w:eastAsia="Times New Roman" w:cs="Times New Roman"/>
          <w:szCs w:val="24"/>
        </w:rPr>
      </w:pPr>
      <w:r>
        <w:rPr>
          <w:rFonts w:eastAsia="Times New Roman" w:cs="Times New Roman"/>
          <w:szCs w:val="24"/>
        </w:rPr>
        <w:t xml:space="preserve">Κύριε συνάδελφε, έχετε τον λόγο για δυο λεπτά, για να </w:t>
      </w:r>
      <w:proofErr w:type="spellStart"/>
      <w:r>
        <w:rPr>
          <w:rFonts w:eastAsia="Times New Roman" w:cs="Times New Roman"/>
          <w:szCs w:val="24"/>
        </w:rPr>
        <w:t>πρωτολογήσετε</w:t>
      </w:r>
      <w:proofErr w:type="spellEnd"/>
      <w:r>
        <w:rPr>
          <w:rFonts w:eastAsia="Times New Roman" w:cs="Times New Roman"/>
          <w:szCs w:val="24"/>
        </w:rPr>
        <w:t xml:space="preserve">. </w:t>
      </w:r>
    </w:p>
    <w:p w14:paraId="002FC970" w14:textId="77777777" w:rsidR="004A13EF" w:rsidRDefault="00D854F9">
      <w:pPr>
        <w:spacing w:line="600" w:lineRule="auto"/>
        <w:ind w:firstLine="709"/>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 </w:t>
      </w:r>
    </w:p>
    <w:p w14:paraId="002FC971" w14:textId="77777777" w:rsidR="004A13EF" w:rsidRDefault="00D854F9">
      <w:pPr>
        <w:spacing w:line="600" w:lineRule="auto"/>
        <w:ind w:firstLine="709"/>
        <w:jc w:val="both"/>
        <w:rPr>
          <w:rFonts w:eastAsia="Times New Roman" w:cs="Times New Roman"/>
          <w:szCs w:val="24"/>
        </w:rPr>
      </w:pPr>
      <w:r>
        <w:rPr>
          <w:rFonts w:eastAsia="Times New Roman" w:cs="Times New Roman"/>
          <w:szCs w:val="24"/>
        </w:rPr>
        <w:t xml:space="preserve">Κύριε Υπουργέ, τα στοιχεία για το ιδιωτικό χρέος, ενήμερο και ληξιπρόθεσμο, στην πατρίδα μας δείχνουν ότι αγγίζει το ύψος του δημοσίου χρέους. Οι οφειλές προς το </w:t>
      </w:r>
      <w:r>
        <w:rPr>
          <w:rFonts w:eastAsia="Times New Roman" w:cs="Times New Roman"/>
          <w:szCs w:val="24"/>
        </w:rPr>
        <w:t>δ</w:t>
      </w:r>
      <w:r>
        <w:rPr>
          <w:rFonts w:eastAsia="Times New Roman" w:cs="Times New Roman"/>
          <w:szCs w:val="24"/>
        </w:rPr>
        <w:t>ημόσιο καθαρά, τα ασφαλιστικά ταμεία, τους δήμους και βεβαίως τις τράπεζες</w:t>
      </w:r>
      <w:r>
        <w:rPr>
          <w:rFonts w:eastAsia="Times New Roman" w:cs="Times New Roman"/>
          <w:szCs w:val="24"/>
        </w:rPr>
        <w:t>,</w:t>
      </w:r>
      <w:r>
        <w:rPr>
          <w:rFonts w:eastAsia="Times New Roman" w:cs="Times New Roman"/>
          <w:szCs w:val="24"/>
        </w:rPr>
        <w:t xml:space="preserve"> είναι αυτής της τ</w:t>
      </w:r>
      <w:r>
        <w:rPr>
          <w:rFonts w:eastAsia="Times New Roman" w:cs="Times New Roman"/>
          <w:szCs w:val="24"/>
        </w:rPr>
        <w:t xml:space="preserve">άξεως. </w:t>
      </w:r>
    </w:p>
    <w:p w14:paraId="002FC972" w14:textId="77777777" w:rsidR="004A13EF" w:rsidRDefault="00D854F9">
      <w:pPr>
        <w:spacing w:line="600" w:lineRule="auto"/>
        <w:ind w:firstLine="709"/>
        <w:jc w:val="both"/>
        <w:rPr>
          <w:rFonts w:eastAsia="Times New Roman" w:cs="Times New Roman"/>
          <w:szCs w:val="24"/>
        </w:rPr>
      </w:pPr>
      <w:r>
        <w:rPr>
          <w:rFonts w:eastAsia="Times New Roman" w:cs="Times New Roman"/>
          <w:szCs w:val="24"/>
        </w:rPr>
        <w:t>Πρέπει να αντιμετωπισθεί αυτό το έντονο φαινόμενο, που μάλιστα είναι αυξανόμενο, εάν δει κανείς πώς αυξάνονται οι οφειλές προς τις ΔΕΚΟ, όπως</w:t>
      </w:r>
      <w:r>
        <w:rPr>
          <w:rFonts w:eastAsia="Times New Roman" w:cs="Times New Roman"/>
          <w:szCs w:val="24"/>
        </w:rPr>
        <w:t>,</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οι ληξιπρόθεσμες οφειλές για το ηλεκτρικό. Εάν δεν υπάρξει </w:t>
      </w:r>
      <w:r>
        <w:rPr>
          <w:rFonts w:eastAsia="Times New Roman" w:cs="Times New Roman"/>
          <w:szCs w:val="24"/>
        </w:rPr>
        <w:lastRenderedPageBreak/>
        <w:t>αντιμετώπιση, νομίζω ότι δεν θ</w:t>
      </w:r>
      <w:r>
        <w:rPr>
          <w:rFonts w:eastAsia="Times New Roman" w:cs="Times New Roman"/>
          <w:szCs w:val="24"/>
        </w:rPr>
        <w:t xml:space="preserve">α μπορέσουμε να σταματήσουμε τον φαύλο κύκλο και να δημιουργήσουμε προϋποθέσεις για ένα διαφορετικό οικονομικό περιβάλλον, για την ψυχολογία. </w:t>
      </w:r>
    </w:p>
    <w:p w14:paraId="002FC973" w14:textId="77777777" w:rsidR="004A13EF" w:rsidRDefault="00D854F9">
      <w:pPr>
        <w:spacing w:line="600" w:lineRule="auto"/>
        <w:ind w:firstLine="709"/>
        <w:jc w:val="both"/>
        <w:rPr>
          <w:rFonts w:eastAsia="Times New Roman" w:cs="Times New Roman"/>
          <w:szCs w:val="24"/>
        </w:rPr>
      </w:pPr>
      <w:r>
        <w:rPr>
          <w:rFonts w:eastAsia="Times New Roman" w:cs="Times New Roman"/>
          <w:szCs w:val="24"/>
        </w:rPr>
        <w:t>Ειδικότερο ζήτημα, βεβαίως, του ιδιωτικού χρέους είναι τα στεγαστικά και καταναλωτικά δάνεια, τα ληξιπρόθεσμα στε</w:t>
      </w:r>
      <w:r>
        <w:rPr>
          <w:rFonts w:eastAsia="Times New Roman" w:cs="Times New Roman"/>
          <w:szCs w:val="24"/>
        </w:rPr>
        <w:t>γαστικά και καταναλωτικά δάνεια. Με την έννοια των ληξιπρόθεσμων δεν εννοούμε μόνο αυτά τα οποία έχουν πάψει να εξυπηρετούνται, αλλά και αυτά που εξυπηρετούνται διά της «βίας» ουσιαστικά, είτε γιατί μετά τη ρύθμισή τους μετά από λίγο καιρό καθίστανται πάλι</w:t>
      </w:r>
      <w:r>
        <w:rPr>
          <w:rFonts w:eastAsia="Times New Roman" w:cs="Times New Roman"/>
          <w:szCs w:val="24"/>
        </w:rPr>
        <w:t xml:space="preserve"> ληξιπρόθεσμα είτε γιατί η εξυπηρέτησή τους γίνεται μέσω εξαναγκαστικής πληρωμής από τον μισθό ή από τη σύνταξη, όταν πρόκειται για δάνεια του Ταμείου Παρακαταθηκών και Δανείων. </w:t>
      </w:r>
    </w:p>
    <w:p w14:paraId="002FC974" w14:textId="77777777" w:rsidR="004A13EF" w:rsidRDefault="00D854F9">
      <w:pPr>
        <w:spacing w:line="600" w:lineRule="auto"/>
        <w:ind w:firstLine="709"/>
        <w:jc w:val="both"/>
        <w:rPr>
          <w:rFonts w:eastAsia="Times New Roman" w:cs="Times New Roman"/>
          <w:szCs w:val="24"/>
        </w:rPr>
      </w:pPr>
      <w:r>
        <w:rPr>
          <w:rFonts w:eastAsia="Times New Roman" w:cs="Times New Roman"/>
          <w:szCs w:val="24"/>
        </w:rPr>
        <w:t>Το πρόβλημα είναι μεγάλο. Η Τράπεζα της Ελλάδος έχει δώσει στοιχεία για την α</w:t>
      </w:r>
      <w:r>
        <w:rPr>
          <w:rFonts w:eastAsia="Times New Roman" w:cs="Times New Roman"/>
          <w:szCs w:val="24"/>
        </w:rPr>
        <w:t xml:space="preserve">ύξηση αυτών των ληξιπρόθεσμων δανείων και βεβαίως αυτά τα οποία ρυθμίζονται και </w:t>
      </w:r>
      <w:proofErr w:type="spellStart"/>
      <w:r>
        <w:rPr>
          <w:rFonts w:eastAsia="Times New Roman" w:cs="Times New Roman"/>
          <w:szCs w:val="24"/>
        </w:rPr>
        <w:t>επαναρρυθμίζονται</w:t>
      </w:r>
      <w:proofErr w:type="spellEnd"/>
      <w:r>
        <w:rPr>
          <w:rFonts w:eastAsia="Times New Roman" w:cs="Times New Roman"/>
          <w:szCs w:val="24"/>
        </w:rPr>
        <w:t xml:space="preserve"> συνεχώς συσσωρεύονται. Γι’ αυτό έφερα αυτό το θέμα για συζήτηση, για να δω εάν υπάρχει κάποια εξέλιξη στο θέμα μιας βιώσιμης ρύθμισης, βελτίωσης του Κώδικα Δε</w:t>
      </w:r>
      <w:r>
        <w:rPr>
          <w:rFonts w:eastAsia="Times New Roman" w:cs="Times New Roman"/>
          <w:szCs w:val="24"/>
        </w:rPr>
        <w:t xml:space="preserve">οντολογίας που τηρούν οι τράπεζες, εάν έχουν υπάρξει σκέψεις και προτάσεις μετά από συνεργασία με την Ένωση Ελληνικών Τραπεζών ή στο επιτελείο της Κυβέρνησης, προκειμένου να υπάρξει και προστασία της πρώτης κατοικίας, αλλά κυρίως </w:t>
      </w:r>
      <w:r>
        <w:rPr>
          <w:rFonts w:eastAsia="Times New Roman" w:cs="Times New Roman"/>
          <w:szCs w:val="24"/>
        </w:rPr>
        <w:lastRenderedPageBreak/>
        <w:t xml:space="preserve">να δοθεί η δυνατότητα για </w:t>
      </w:r>
      <w:r>
        <w:rPr>
          <w:rFonts w:eastAsia="Times New Roman" w:cs="Times New Roman"/>
          <w:szCs w:val="24"/>
        </w:rPr>
        <w:t xml:space="preserve">βιώσιμη ρύθμιση των ληξιπρόθεσμων δανείων, στεγαστικών και καταναλωτικών. </w:t>
      </w:r>
    </w:p>
    <w:p w14:paraId="002FC975" w14:textId="77777777" w:rsidR="004A13EF" w:rsidRDefault="00D854F9">
      <w:pPr>
        <w:spacing w:line="600" w:lineRule="auto"/>
        <w:ind w:firstLine="709"/>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Ευχαριστώ, κύριε συνάδελφε.</w:t>
      </w:r>
    </w:p>
    <w:p w14:paraId="002FC976" w14:textId="77777777" w:rsidR="004A13EF" w:rsidRDefault="00D854F9">
      <w:pPr>
        <w:spacing w:line="600" w:lineRule="auto"/>
        <w:ind w:firstLine="709"/>
        <w:jc w:val="both"/>
        <w:rPr>
          <w:rFonts w:eastAsia="Times New Roman" w:cs="Times New Roman"/>
          <w:szCs w:val="24"/>
        </w:rPr>
      </w:pPr>
      <w:r>
        <w:rPr>
          <w:rFonts w:eastAsia="Times New Roman" w:cs="Times New Roman"/>
          <w:szCs w:val="24"/>
        </w:rPr>
        <w:t>Στην</w:t>
      </w:r>
      <w:r>
        <w:rPr>
          <w:rFonts w:eastAsia="Times New Roman" w:cs="Times New Roman"/>
          <w:szCs w:val="24"/>
        </w:rPr>
        <w:t xml:space="preserve"> επίκαιρη</w:t>
      </w:r>
      <w:r>
        <w:rPr>
          <w:rFonts w:eastAsia="Times New Roman" w:cs="Times New Roman"/>
          <w:szCs w:val="24"/>
        </w:rPr>
        <w:t xml:space="preserve"> ερώτηση θα απαντήσει ο Υπουργός Οικονομίας και Ανάπτυξης κ. Παπαδημητρίου. </w:t>
      </w:r>
    </w:p>
    <w:p w14:paraId="002FC977" w14:textId="77777777" w:rsidR="004A13EF" w:rsidRDefault="00D854F9">
      <w:pPr>
        <w:spacing w:line="600" w:lineRule="auto"/>
        <w:ind w:firstLine="709"/>
        <w:jc w:val="both"/>
        <w:rPr>
          <w:rFonts w:eastAsia="Times New Roman" w:cs="Times New Roman"/>
          <w:szCs w:val="24"/>
        </w:rPr>
      </w:pPr>
      <w:r>
        <w:rPr>
          <w:rFonts w:eastAsia="Times New Roman" w:cs="Times New Roman"/>
          <w:szCs w:val="24"/>
        </w:rPr>
        <w:t>Κύριε Υπουργέ, έχετε τον λόγο γ</w:t>
      </w:r>
      <w:r>
        <w:rPr>
          <w:rFonts w:eastAsia="Times New Roman" w:cs="Times New Roman"/>
          <w:szCs w:val="24"/>
        </w:rPr>
        <w:t>ια τρία λεπτά.</w:t>
      </w:r>
    </w:p>
    <w:p w14:paraId="002FC978" w14:textId="77777777" w:rsidR="004A13EF" w:rsidRDefault="00D854F9">
      <w:pPr>
        <w:spacing w:line="600" w:lineRule="auto"/>
        <w:ind w:firstLine="709"/>
        <w:jc w:val="both"/>
        <w:rPr>
          <w:rFonts w:eastAsia="Times New Roman" w:cs="Times New Roman"/>
          <w:szCs w:val="24"/>
        </w:rPr>
      </w:pPr>
      <w:r>
        <w:rPr>
          <w:rFonts w:eastAsia="Times New Roman" w:cs="Times New Roman"/>
          <w:b/>
          <w:szCs w:val="24"/>
        </w:rPr>
        <w:t>ΔΗΜΟΣ ΠΑΠΑΔΗΜΗΤΡΙΟΥ (Υπουργός Οικονομίας και Ανάπτυξης):</w:t>
      </w:r>
      <w:r>
        <w:rPr>
          <w:rFonts w:eastAsia="Times New Roman" w:cs="Times New Roman"/>
          <w:szCs w:val="24"/>
        </w:rPr>
        <w:t xml:space="preserve"> Ευχαριστώ πολύ, κύριε Πρόεδρε. </w:t>
      </w:r>
    </w:p>
    <w:p w14:paraId="002FC979" w14:textId="77777777" w:rsidR="004A13EF" w:rsidRDefault="00D854F9">
      <w:pPr>
        <w:spacing w:line="600" w:lineRule="auto"/>
        <w:ind w:firstLine="709"/>
        <w:jc w:val="both"/>
        <w:rPr>
          <w:rFonts w:eastAsia="Times New Roman" w:cs="Times New Roman"/>
          <w:szCs w:val="24"/>
        </w:rPr>
      </w:pPr>
      <w:r>
        <w:rPr>
          <w:rFonts w:eastAsia="Times New Roman" w:cs="Times New Roman"/>
          <w:szCs w:val="24"/>
        </w:rPr>
        <w:t xml:space="preserve">Αναφορικά με την </w:t>
      </w:r>
      <w:r>
        <w:rPr>
          <w:rFonts w:eastAsia="Times New Roman" w:cs="Times New Roman"/>
          <w:szCs w:val="24"/>
        </w:rPr>
        <w:t>επίκαιρη</w:t>
      </w:r>
      <w:r>
        <w:rPr>
          <w:rFonts w:eastAsia="Times New Roman" w:cs="Times New Roman"/>
          <w:szCs w:val="24"/>
        </w:rPr>
        <w:t xml:space="preserve"> ερώτησή σας, θα ήθελα να επισημάνω τα εξής: Η Κυβέρνηση συνολικά από την ανάληψη των καθηκόντων της και ευρύτερα ο αρμόδιος Υπ</w:t>
      </w:r>
      <w:r>
        <w:rPr>
          <w:rFonts w:eastAsia="Times New Roman" w:cs="Times New Roman"/>
          <w:szCs w:val="24"/>
        </w:rPr>
        <w:t>ουργός Οικονομίας και Ανάπτυξης έχουμε ασχοληθεί με το θέμα αντιμετώπισης των κόκκινων δανείων. Κατόπιν ενδελεχούς μελέτης της πρότασής σας για τη ρύθμιση των κόκκινων δανείων</w:t>
      </w:r>
      <w:r>
        <w:rPr>
          <w:rFonts w:eastAsia="Times New Roman" w:cs="Times New Roman"/>
          <w:szCs w:val="24"/>
        </w:rPr>
        <w:t xml:space="preserve">, </w:t>
      </w:r>
      <w:r>
        <w:rPr>
          <w:rFonts w:eastAsia="Times New Roman" w:cs="Times New Roman"/>
          <w:szCs w:val="24"/>
        </w:rPr>
        <w:t>ξεχάσατε να μου το αναφέρετε</w:t>
      </w:r>
      <w:r>
        <w:rPr>
          <w:rFonts w:eastAsia="Times New Roman" w:cs="Times New Roman"/>
          <w:szCs w:val="24"/>
        </w:rPr>
        <w:t>,</w:t>
      </w:r>
      <w:r>
        <w:rPr>
          <w:rFonts w:eastAsia="Times New Roman" w:cs="Times New Roman"/>
          <w:szCs w:val="24"/>
        </w:rPr>
        <w:t xml:space="preserve"> που παρουσιάσατε στην ημερίδα της Κοινοβουλευτική</w:t>
      </w:r>
      <w:r>
        <w:rPr>
          <w:rFonts w:eastAsia="Times New Roman" w:cs="Times New Roman"/>
          <w:szCs w:val="24"/>
        </w:rPr>
        <w:t xml:space="preserve">ς Ομάδας της Δημοκρατικής Συμπαράταξης </w:t>
      </w:r>
      <w:r>
        <w:rPr>
          <w:rFonts w:eastAsia="Times New Roman" w:cs="Times New Roman"/>
          <w:szCs w:val="24"/>
        </w:rPr>
        <w:t>στις</w:t>
      </w:r>
      <w:r>
        <w:rPr>
          <w:rFonts w:eastAsia="Times New Roman" w:cs="Times New Roman"/>
          <w:szCs w:val="24"/>
        </w:rPr>
        <w:t xml:space="preserve"> 7 Νοεμβρίου 2016, θεωρούμε ότι τα μέτρα που το Υπουργείο είχε ήδη σε ανύποπτο χρόνο λάβει υπερκαλύπτουν στον μέγιστο βαθμό την πρότασή σας. </w:t>
      </w:r>
    </w:p>
    <w:p w14:paraId="002FC97A" w14:textId="77777777" w:rsidR="004A13EF" w:rsidRDefault="00D854F9">
      <w:pPr>
        <w:spacing w:line="600" w:lineRule="auto"/>
        <w:ind w:firstLine="709"/>
        <w:jc w:val="both"/>
        <w:rPr>
          <w:rFonts w:eastAsia="Times New Roman" w:cs="Times New Roman"/>
          <w:szCs w:val="24"/>
        </w:rPr>
      </w:pPr>
      <w:r>
        <w:rPr>
          <w:rFonts w:eastAsia="Times New Roman" w:cs="Times New Roman"/>
          <w:szCs w:val="24"/>
        </w:rPr>
        <w:lastRenderedPageBreak/>
        <w:t>Πραγματικά, οι διατάξεις που έχουν ψηφισθεί από τη Βουλή, κατόπιν πρότα</w:t>
      </w:r>
      <w:r>
        <w:rPr>
          <w:rFonts w:eastAsia="Times New Roman" w:cs="Times New Roman"/>
          <w:szCs w:val="24"/>
        </w:rPr>
        <w:t xml:space="preserve">σης της σημερινής Κυβέρνησης, απλώνουν ένα ευρύτερο δίκτυ προστασίας στους ασθενέστερους και ταυτόχρονα εισάγουν νέους θεσμούς και διαδικασίες προστασίας. </w:t>
      </w:r>
    </w:p>
    <w:p w14:paraId="002FC97B" w14:textId="77777777" w:rsidR="004A13EF" w:rsidRDefault="00D854F9">
      <w:pPr>
        <w:spacing w:line="600" w:lineRule="auto"/>
        <w:ind w:firstLine="720"/>
        <w:jc w:val="both"/>
        <w:rPr>
          <w:rFonts w:eastAsia="Times New Roman" w:cs="Times New Roman"/>
          <w:szCs w:val="24"/>
        </w:rPr>
      </w:pPr>
      <w:r>
        <w:rPr>
          <w:rFonts w:eastAsia="Times New Roman" w:cs="Times New Roman"/>
          <w:szCs w:val="24"/>
        </w:rPr>
        <w:t xml:space="preserve">Συγκεκριμένα, θα θέσω υπ’ </w:t>
      </w:r>
      <w:proofErr w:type="spellStart"/>
      <w:r>
        <w:rPr>
          <w:rFonts w:eastAsia="Times New Roman" w:cs="Times New Roman"/>
          <w:szCs w:val="24"/>
        </w:rPr>
        <w:t>όψιν</w:t>
      </w:r>
      <w:proofErr w:type="spellEnd"/>
      <w:r>
        <w:rPr>
          <w:rFonts w:eastAsia="Times New Roman" w:cs="Times New Roman"/>
          <w:szCs w:val="24"/>
        </w:rPr>
        <w:t xml:space="preserve"> </w:t>
      </w:r>
      <w:r>
        <w:rPr>
          <w:rFonts w:eastAsia="Times New Roman" w:cs="Times New Roman"/>
          <w:szCs w:val="24"/>
        </w:rPr>
        <w:t xml:space="preserve">σας </w:t>
      </w:r>
      <w:r>
        <w:rPr>
          <w:rFonts w:eastAsia="Times New Roman" w:cs="Times New Roman"/>
          <w:szCs w:val="24"/>
        </w:rPr>
        <w:t>τα όσα ήδη έχουμε πράξει.</w:t>
      </w:r>
    </w:p>
    <w:p w14:paraId="002FC97C" w14:textId="77777777" w:rsidR="004A13EF" w:rsidRDefault="00D854F9">
      <w:pPr>
        <w:spacing w:line="600" w:lineRule="auto"/>
        <w:ind w:firstLine="720"/>
        <w:jc w:val="both"/>
        <w:rPr>
          <w:rFonts w:eastAsia="Times New Roman" w:cs="Times New Roman"/>
          <w:szCs w:val="24"/>
        </w:rPr>
      </w:pPr>
      <w:r>
        <w:rPr>
          <w:rFonts w:eastAsia="Times New Roman" w:cs="Times New Roman"/>
          <w:szCs w:val="24"/>
        </w:rPr>
        <w:t xml:space="preserve"> Πρώτον, αναμορφώσαμε τον νόμο για τα υ</w:t>
      </w:r>
      <w:r>
        <w:rPr>
          <w:rFonts w:eastAsia="Times New Roman" w:cs="Times New Roman"/>
          <w:szCs w:val="24"/>
        </w:rPr>
        <w:t>περχρεωμένα νοικοκυριά και πλέον μπορούν να ενταχθούν σε προστατευτικές ρυθμίσεις για την πρώτη κατοικία δύο στους τρεις δανειολήπτες. Για το 25% αυτών, που αντιστοιχούν στους πιο αδύναμους, προβλέπεται η οικονομική ενίσχυσή τους από το ίδιο το κράτος, ώστ</w:t>
      </w:r>
      <w:r>
        <w:rPr>
          <w:rFonts w:eastAsia="Times New Roman" w:cs="Times New Roman"/>
          <w:szCs w:val="24"/>
        </w:rPr>
        <w:t>ε να μπορούν να ανταποκριθούν στις δόσεις. Εάν ανατρέξουμε στις ισχύουσες διατάξεις του νόμου για τα υπερχρεωμένα νοικοκυριά, θα διαπιστώσουμε ότι προστατεύονται οι δανειολήπτες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αιτούντες που διαθέτουν ακίνητο αντικειμενικής αξίας έως 180 χιλιάδες ευρώ</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 είναι άγαμοι, 220 χιλιάδες ευρώ</w:t>
      </w:r>
      <w:r>
        <w:rPr>
          <w:rFonts w:eastAsia="Times New Roman" w:cs="Times New Roman"/>
          <w:szCs w:val="24"/>
        </w:rPr>
        <w:t>,</w:t>
      </w:r>
      <w:r>
        <w:rPr>
          <w:rFonts w:eastAsia="Times New Roman" w:cs="Times New Roman"/>
          <w:szCs w:val="24"/>
        </w:rPr>
        <w:t xml:space="preserve"> αν είναι έγγαμοι, ενώ το ποσό αυτό προσαυξάνεται κατά 20 χιλιάδες ευρώ ανά τέκνο, μέχρι τρία τέκνα. Αντίστοιχα, θα πρέπει να έχουν εισόδημα με βάση τις εύλογες δαπάνες διαβίωσης έως 13.906 ευρώ, αν πρόκειται για ένα άτομ</w:t>
      </w:r>
      <w:r>
        <w:rPr>
          <w:rFonts w:eastAsia="Times New Roman" w:cs="Times New Roman"/>
          <w:szCs w:val="24"/>
        </w:rPr>
        <w:t>ο, 23.659 ευρώ, αν πρόκειται για δύο άτομα, ενώ για κάθε παιδί έως τρία παιδιά υπολογίζονται επιπρόσθετα στις εύλογες δαπάνες διαβίωσης του κάθε νοικοκυριού 5.714</w:t>
      </w:r>
      <w:r>
        <w:rPr>
          <w:rFonts w:eastAsia="Times New Roman" w:cs="Times New Roman"/>
          <w:szCs w:val="24"/>
        </w:rPr>
        <w:t xml:space="preserve"> ευρώ</w:t>
      </w:r>
      <w:r>
        <w:rPr>
          <w:rFonts w:eastAsia="Times New Roman" w:cs="Times New Roman"/>
          <w:szCs w:val="24"/>
        </w:rPr>
        <w:t xml:space="preserve">. </w:t>
      </w:r>
    </w:p>
    <w:p w14:paraId="002FC97D" w14:textId="77777777" w:rsidR="004A13EF" w:rsidRDefault="00D854F9">
      <w:pPr>
        <w:spacing w:line="600" w:lineRule="auto"/>
        <w:ind w:firstLine="720"/>
        <w:jc w:val="both"/>
        <w:rPr>
          <w:rFonts w:eastAsia="Times New Roman" w:cs="Times New Roman"/>
          <w:szCs w:val="24"/>
        </w:rPr>
      </w:pPr>
      <w:r>
        <w:rPr>
          <w:rFonts w:eastAsia="Times New Roman" w:cs="Times New Roman"/>
          <w:szCs w:val="24"/>
        </w:rPr>
        <w:lastRenderedPageBreak/>
        <w:t>Δεύτερον, ολοκληρώσαμε την αναθεώρηση του Κώδικα Δεοντολογίας Τραπεζών σε συνεργασία μ</w:t>
      </w:r>
      <w:r>
        <w:rPr>
          <w:rFonts w:eastAsia="Times New Roman" w:cs="Times New Roman"/>
          <w:szCs w:val="24"/>
        </w:rPr>
        <w:t>ε την Τράπεζα Ελλάδας, τον αναθεωρημένο Κώδικα Δεοντολογίας</w:t>
      </w:r>
      <w:r>
        <w:rPr>
          <w:rFonts w:eastAsia="Times New Roman" w:cs="Times New Roman"/>
          <w:szCs w:val="24"/>
        </w:rPr>
        <w:t>,</w:t>
      </w:r>
      <w:r>
        <w:rPr>
          <w:rFonts w:eastAsia="Times New Roman" w:cs="Times New Roman"/>
          <w:szCs w:val="24"/>
        </w:rPr>
        <w:t xml:space="preserve"> που εφαρμόζεται ήδη από την 1</w:t>
      </w:r>
      <w:r w:rsidRPr="001165C5">
        <w:rPr>
          <w:rFonts w:eastAsia="Times New Roman" w:cs="Times New Roman"/>
          <w:szCs w:val="24"/>
          <w:vertAlign w:val="superscript"/>
        </w:rPr>
        <w:t>η</w:t>
      </w:r>
      <w:r>
        <w:rPr>
          <w:rFonts w:eastAsia="Times New Roman" w:cs="Times New Roman"/>
          <w:szCs w:val="24"/>
        </w:rPr>
        <w:t xml:space="preserve"> Οκτωβρίου </w:t>
      </w:r>
      <w:r>
        <w:rPr>
          <w:rFonts w:eastAsia="Times New Roman" w:cs="Times New Roman"/>
          <w:szCs w:val="24"/>
        </w:rPr>
        <w:t>2016. Οι τράπεζες καθώς και τα αλλοδαπά πιστωτικά ιδρύματα, χρηματοδοτικά ιδρύματα, αλλά και οι εταιρείες διαχείρισης του ν.</w:t>
      </w:r>
      <w:r>
        <w:rPr>
          <w:rFonts w:eastAsia="Times New Roman" w:cs="Times New Roman"/>
          <w:szCs w:val="24"/>
        </w:rPr>
        <w:t>4354/2015 οφείλουν εξαρχής να αξιολογούν εάν η μη ανταπόκριση των δανειοληπτών στις συμβατικές τους υποχρεώσεις προέρχεται τεκμηριωμένα από ιδιαίτερη οικονομική αδυναμία. Μάλιστα οφείλουν να προτείνουν λύσεις ρύθμισης οφειλών, συμπεριλαμβανομέν</w:t>
      </w:r>
      <w:r>
        <w:rPr>
          <w:rFonts w:eastAsia="Times New Roman" w:cs="Times New Roman"/>
          <w:szCs w:val="24"/>
        </w:rPr>
        <w:t>ης της</w:t>
      </w:r>
      <w:r>
        <w:rPr>
          <w:rFonts w:eastAsia="Times New Roman" w:cs="Times New Roman"/>
          <w:szCs w:val="24"/>
        </w:rPr>
        <w:t xml:space="preserve"> ευνοϊ</w:t>
      </w:r>
      <w:r>
        <w:rPr>
          <w:rFonts w:eastAsia="Times New Roman" w:cs="Times New Roman"/>
          <w:szCs w:val="24"/>
        </w:rPr>
        <w:t xml:space="preserve">κότερης επιμήκυνσης ή και </w:t>
      </w:r>
      <w:proofErr w:type="spellStart"/>
      <w:r>
        <w:rPr>
          <w:rFonts w:eastAsia="Times New Roman" w:cs="Times New Roman"/>
          <w:szCs w:val="24"/>
        </w:rPr>
        <w:t>απομείωσης</w:t>
      </w:r>
      <w:proofErr w:type="spellEnd"/>
      <w:r>
        <w:rPr>
          <w:rFonts w:eastAsia="Times New Roman" w:cs="Times New Roman"/>
          <w:szCs w:val="24"/>
        </w:rPr>
        <w:t xml:space="preserve"> οφειλής, συνεκτιμώντας κάθε φορά την οικονομική κατάσταση του κάθε δανειολήπτη. Πλέον, οι πιστωτές οφείλουν να λαμβάνουν πρωτίστως υπ’  </w:t>
      </w:r>
      <w:proofErr w:type="spellStart"/>
      <w:r>
        <w:rPr>
          <w:rFonts w:eastAsia="Times New Roman" w:cs="Times New Roman"/>
          <w:szCs w:val="24"/>
        </w:rPr>
        <w:t>όψιν</w:t>
      </w:r>
      <w:proofErr w:type="spellEnd"/>
      <w:r>
        <w:rPr>
          <w:rFonts w:eastAsia="Times New Roman" w:cs="Times New Roman"/>
          <w:szCs w:val="24"/>
        </w:rPr>
        <w:t xml:space="preserve"> τις εύλογες δαπάνες διαβίωσης του κάθε δανειολήπτη, όπως αυτές καθορίζονται με</w:t>
      </w:r>
      <w:r>
        <w:rPr>
          <w:rFonts w:eastAsia="Times New Roman" w:cs="Times New Roman"/>
          <w:szCs w:val="24"/>
        </w:rPr>
        <w:t xml:space="preserve"> αντικειμενικό τρόπο από το Κυβερνητικό Συμβούλιο Διαχείρισης Ιδιωτικού Χρέους.</w:t>
      </w:r>
    </w:p>
    <w:p w14:paraId="002FC97E" w14:textId="77777777" w:rsidR="004A13EF" w:rsidRDefault="00D854F9">
      <w:pPr>
        <w:spacing w:line="600" w:lineRule="auto"/>
        <w:ind w:firstLine="720"/>
        <w:jc w:val="both"/>
        <w:rPr>
          <w:rFonts w:eastAsia="Times New Roman" w:cs="Times New Roman"/>
          <w:szCs w:val="24"/>
        </w:rPr>
      </w:pPr>
      <w:r>
        <w:rPr>
          <w:rFonts w:eastAsia="Times New Roman" w:cs="Times New Roman"/>
          <w:szCs w:val="24"/>
        </w:rPr>
        <w:t xml:space="preserve">Τρίτον, εισαγάγαμε ένα αυστηρά οριοθετημένο κανονιστικό πλαίσιο για τη διαχείριση των μη εξυπηρετούμενων δανείων. </w:t>
      </w:r>
    </w:p>
    <w:p w14:paraId="002FC97F" w14:textId="77777777" w:rsidR="004A13EF" w:rsidRDefault="00D854F9">
      <w:pPr>
        <w:spacing w:line="600" w:lineRule="auto"/>
        <w:ind w:firstLine="720"/>
        <w:jc w:val="both"/>
        <w:rPr>
          <w:rFonts w:eastAsia="Times New Roman" w:cs="Times New Roman"/>
          <w:szCs w:val="24"/>
        </w:rPr>
      </w:pPr>
      <w:r>
        <w:rPr>
          <w:rFonts w:eastAsia="Times New Roman" w:cs="Times New Roman"/>
          <w:szCs w:val="24"/>
        </w:rPr>
        <w:t>Στο σημείο αυτό πρέπει να τονίσω ότι</w:t>
      </w:r>
      <w:r>
        <w:rPr>
          <w:rFonts w:eastAsia="Times New Roman" w:cs="Times New Roman"/>
          <w:szCs w:val="24"/>
        </w:rPr>
        <w:t>,</w:t>
      </w:r>
      <w:r>
        <w:rPr>
          <w:rFonts w:eastAsia="Times New Roman" w:cs="Times New Roman"/>
          <w:szCs w:val="24"/>
        </w:rPr>
        <w:t xml:space="preserve"> μετά από επίμονη διαπρα</w:t>
      </w:r>
      <w:r>
        <w:rPr>
          <w:rFonts w:eastAsia="Times New Roman" w:cs="Times New Roman"/>
          <w:szCs w:val="24"/>
        </w:rPr>
        <w:t xml:space="preserve">γμάτευση με τους </w:t>
      </w:r>
      <w:r>
        <w:rPr>
          <w:rFonts w:eastAsia="Times New Roman" w:cs="Times New Roman"/>
          <w:szCs w:val="24"/>
        </w:rPr>
        <w:t>θ</w:t>
      </w:r>
      <w:r>
        <w:rPr>
          <w:rFonts w:eastAsia="Times New Roman" w:cs="Times New Roman"/>
          <w:szCs w:val="24"/>
        </w:rPr>
        <w:t>εσμούς, προβλέπεται ρητώς η μη μεταβίβαση δανείων που συνδέονται με την πρώτη κατοικία έως τις 31 Δεκεμβρίου του 2017.</w:t>
      </w:r>
    </w:p>
    <w:p w14:paraId="002FC980" w14:textId="77777777" w:rsidR="004A13EF" w:rsidRDefault="00D854F9">
      <w:pPr>
        <w:spacing w:line="600" w:lineRule="auto"/>
        <w:ind w:firstLine="720"/>
        <w:jc w:val="both"/>
        <w:rPr>
          <w:rFonts w:eastAsia="Times New Roman" w:cs="Times New Roman"/>
          <w:szCs w:val="24"/>
        </w:rPr>
      </w:pPr>
      <w:r>
        <w:rPr>
          <w:rFonts w:eastAsia="Times New Roman" w:cs="Times New Roman"/>
          <w:szCs w:val="24"/>
        </w:rPr>
        <w:t>Συγκεκριμένα, προβλέπεται η μη μεταβίβαση κόκκινων δανείων, ανεξαρτήτως της κατηγορίας του δανείου, δηλαδή όχι μόνο στε</w:t>
      </w:r>
      <w:r>
        <w:rPr>
          <w:rFonts w:eastAsia="Times New Roman" w:cs="Times New Roman"/>
          <w:szCs w:val="24"/>
        </w:rPr>
        <w:t>γαστικά</w:t>
      </w:r>
      <w:r>
        <w:rPr>
          <w:rFonts w:eastAsia="Times New Roman" w:cs="Times New Roman"/>
          <w:szCs w:val="24"/>
        </w:rPr>
        <w:t>,</w:t>
      </w:r>
      <w:r>
        <w:rPr>
          <w:rFonts w:eastAsia="Times New Roman" w:cs="Times New Roman"/>
          <w:szCs w:val="24"/>
        </w:rPr>
        <w:t xml:space="preserve"> αλλά </w:t>
      </w:r>
      <w:r>
        <w:rPr>
          <w:rFonts w:eastAsia="Times New Roman" w:cs="Times New Roman"/>
          <w:szCs w:val="24"/>
        </w:rPr>
        <w:t xml:space="preserve">και </w:t>
      </w:r>
      <w:r>
        <w:rPr>
          <w:rFonts w:eastAsia="Times New Roman" w:cs="Times New Roman"/>
          <w:szCs w:val="24"/>
        </w:rPr>
        <w:lastRenderedPageBreak/>
        <w:t>καταναλωτικά, επισκευαστικά κ</w:t>
      </w:r>
      <w:r>
        <w:rPr>
          <w:rFonts w:eastAsia="Times New Roman" w:cs="Times New Roman"/>
          <w:szCs w:val="24"/>
        </w:rPr>
        <w:t>.</w:t>
      </w:r>
      <w:r>
        <w:rPr>
          <w:rFonts w:eastAsia="Times New Roman" w:cs="Times New Roman"/>
          <w:szCs w:val="24"/>
        </w:rPr>
        <w:t>λπ. και των μικρομεσαίων επιχειρήσεων που έχουν διασφάλιση σε πρώτη κατοικία με αντικειμενική αξία μέχρι 140 χιλιάδες ευρώ και χωρίς κάποιο εισοδηματικό κριτήριο, προστατεύοντας από την πώληση έως και το 2018</w:t>
      </w:r>
      <w:r>
        <w:rPr>
          <w:rFonts w:eastAsia="Times New Roman" w:cs="Times New Roman"/>
          <w:szCs w:val="24"/>
        </w:rPr>
        <w:t>.</w:t>
      </w:r>
    </w:p>
    <w:p w14:paraId="002FC981" w14:textId="77777777" w:rsidR="004A13EF" w:rsidRDefault="00D854F9">
      <w:pPr>
        <w:spacing w:line="600" w:lineRule="auto"/>
        <w:ind w:firstLine="720"/>
        <w:jc w:val="both"/>
        <w:rPr>
          <w:rFonts w:eastAsia="Times New Roman" w:cs="Times New Roman"/>
          <w:szCs w:val="24"/>
        </w:rPr>
      </w:pPr>
      <w:r>
        <w:rPr>
          <w:rFonts w:eastAsia="Times New Roman" w:cs="Times New Roman"/>
          <w:szCs w:val="24"/>
        </w:rPr>
        <w:t>Τέταρτον, άξιο ιδιαίτερης αναφοράς είναι η ίδρυση και λειτουργία της Ειδικής Γραμματείας Διαχείρισης Ιδιωτικού Χρέους, με σκοπό την ενίσχυση του Κυβερνητικού Συμβουλίου Διαχείρισης Ιδιωτικού Χρέους, το οποίο και αναμορφώθηκε με ουσιαστικές αρμοδιότητες γ</w:t>
      </w:r>
      <w:r>
        <w:rPr>
          <w:rFonts w:eastAsia="Times New Roman" w:cs="Times New Roman"/>
          <w:szCs w:val="24"/>
        </w:rPr>
        <w:t xml:space="preserve">ια τη χάραξη και υλοποίηση της εθνικής στρατηγικής για την αντιμετώπιση των κόκκινων δανείων. </w:t>
      </w:r>
      <w:proofErr w:type="spellStart"/>
      <w:r>
        <w:rPr>
          <w:rFonts w:eastAsia="Times New Roman" w:cs="Times New Roman"/>
          <w:szCs w:val="24"/>
        </w:rPr>
        <w:t>Σημειωτέον</w:t>
      </w:r>
      <w:proofErr w:type="spellEnd"/>
      <w:r>
        <w:rPr>
          <w:rFonts w:eastAsia="Times New Roman" w:cs="Times New Roman"/>
          <w:szCs w:val="24"/>
        </w:rPr>
        <w:t xml:space="preserve"> δε, ότι η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γ</w:t>
      </w:r>
      <w:r>
        <w:rPr>
          <w:rFonts w:eastAsia="Times New Roman" w:cs="Times New Roman"/>
          <w:szCs w:val="24"/>
        </w:rPr>
        <w:t xml:space="preserve">ραμματεία πρόκειται να αναπτύξει δομές ενημέρωσης και υποστήριξης δανειοληπτών σε όλη την </w:t>
      </w:r>
      <w:r>
        <w:rPr>
          <w:rFonts w:eastAsia="Times New Roman" w:cs="Times New Roman"/>
          <w:szCs w:val="24"/>
        </w:rPr>
        <w:t>ε</w:t>
      </w:r>
      <w:r>
        <w:rPr>
          <w:rFonts w:eastAsia="Times New Roman" w:cs="Times New Roman"/>
          <w:szCs w:val="24"/>
        </w:rPr>
        <w:t xml:space="preserve">πικράτεια. Επίσης αξίζει να σημειωθεί ότι </w:t>
      </w:r>
      <w:r>
        <w:rPr>
          <w:rFonts w:eastAsia="Times New Roman" w:cs="Times New Roman"/>
          <w:szCs w:val="24"/>
        </w:rPr>
        <w:t xml:space="preserve">η Κυβέρνηση κινείται και σε επίπεδο πρόληψης της υπερχρέωσης και με γνώμονα την ορθή και πλήρη ενημέρωση των πολιτών αναφορικά με τα δικαιώματά τους. </w:t>
      </w:r>
    </w:p>
    <w:p w14:paraId="002FC982" w14:textId="77777777" w:rsidR="004A13EF" w:rsidRDefault="00D854F9">
      <w:pPr>
        <w:spacing w:line="600" w:lineRule="auto"/>
        <w:ind w:firstLine="720"/>
        <w:jc w:val="both"/>
        <w:rPr>
          <w:rFonts w:eastAsia="Times New Roman" w:cs="Times New Roman"/>
          <w:szCs w:val="24"/>
        </w:rPr>
      </w:pPr>
      <w:r>
        <w:rPr>
          <w:rFonts w:eastAsia="Times New Roman" w:cs="Times New Roman"/>
          <w:szCs w:val="24"/>
        </w:rPr>
        <w:t>Σύμφωνα, λοιπόν, με το άρθρο 67 του ν.4446/2016</w:t>
      </w:r>
      <w:r>
        <w:rPr>
          <w:rFonts w:eastAsia="Times New Roman" w:cs="Times New Roman"/>
          <w:szCs w:val="24"/>
        </w:rPr>
        <w:t>,</w:t>
      </w:r>
      <w:r>
        <w:rPr>
          <w:rFonts w:eastAsia="Times New Roman" w:cs="Times New Roman"/>
          <w:szCs w:val="24"/>
        </w:rPr>
        <w:t xml:space="preserve"> θεσμοθετήθηκε η υποχρέωση κάθε </w:t>
      </w:r>
      <w:proofErr w:type="spellStart"/>
      <w:r>
        <w:rPr>
          <w:rFonts w:eastAsia="Times New Roman" w:cs="Times New Roman"/>
          <w:szCs w:val="24"/>
        </w:rPr>
        <w:t>αδειοδοτημένου</w:t>
      </w:r>
      <w:proofErr w:type="spellEnd"/>
      <w:r>
        <w:rPr>
          <w:rFonts w:eastAsia="Times New Roman" w:cs="Times New Roman"/>
          <w:szCs w:val="24"/>
        </w:rPr>
        <w:t xml:space="preserve"> </w:t>
      </w:r>
      <w:proofErr w:type="spellStart"/>
      <w:r>
        <w:rPr>
          <w:rFonts w:eastAsia="Times New Roman" w:cs="Times New Roman"/>
          <w:szCs w:val="24"/>
        </w:rPr>
        <w:t>παρόχου</w:t>
      </w:r>
      <w:proofErr w:type="spellEnd"/>
      <w:r>
        <w:rPr>
          <w:rFonts w:eastAsia="Times New Roman" w:cs="Times New Roman"/>
          <w:szCs w:val="24"/>
        </w:rPr>
        <w:t xml:space="preserve"> υπ</w:t>
      </w:r>
      <w:r>
        <w:rPr>
          <w:rFonts w:eastAsia="Times New Roman" w:cs="Times New Roman"/>
          <w:szCs w:val="24"/>
        </w:rPr>
        <w:t xml:space="preserve">ηρεσιών πληρωμών που δραστηριοποιείται στη χώρα να γνωστοποιεί στη Γενική Γραμματεία Εμπορίου και Καταναλωτή τιμολογιακά στοιχεία για ορισμένα βασικά προϊόντα και υπηρεσίες που αυτός προσφέρει. </w:t>
      </w:r>
    </w:p>
    <w:p w14:paraId="002FC983" w14:textId="77777777" w:rsidR="004A13EF" w:rsidRDefault="00D854F9">
      <w:pPr>
        <w:spacing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Κύριε Υπουργέ, έχετε και δευτ</w:t>
      </w:r>
      <w:r>
        <w:rPr>
          <w:rFonts w:eastAsia="Times New Roman" w:cs="Times New Roman"/>
          <w:szCs w:val="24"/>
        </w:rPr>
        <w:t>ερολογία.</w:t>
      </w:r>
    </w:p>
    <w:p w14:paraId="002FC984" w14:textId="77777777" w:rsidR="004A13EF" w:rsidRDefault="00D854F9">
      <w:pPr>
        <w:spacing w:line="600" w:lineRule="auto"/>
        <w:ind w:firstLine="720"/>
        <w:jc w:val="both"/>
        <w:rPr>
          <w:rFonts w:eastAsia="Times New Roman" w:cs="Times New Roman"/>
          <w:szCs w:val="24"/>
        </w:rPr>
      </w:pPr>
      <w:r>
        <w:rPr>
          <w:rFonts w:eastAsia="Times New Roman" w:cs="Times New Roman"/>
          <w:b/>
          <w:szCs w:val="24"/>
        </w:rPr>
        <w:t xml:space="preserve">ΔΗΜΟΣ ΠΑΠΑΔΗΜΗΤΡΙΟΥ (Υπουργός Οικονομίας και Ανάπτυξης): </w:t>
      </w:r>
      <w:r>
        <w:rPr>
          <w:rFonts w:eastAsia="Times New Roman" w:cs="Times New Roman"/>
          <w:szCs w:val="24"/>
        </w:rPr>
        <w:t>Τ</w:t>
      </w:r>
      <w:r>
        <w:rPr>
          <w:rFonts w:eastAsia="Times New Roman" w:cs="Times New Roman"/>
          <w:szCs w:val="24"/>
        </w:rPr>
        <w:t>έλος, η συγκεκριμένη ρύθμιση εντάσσεται στο πλαίσιο της προσπάθειας που αποσκοπεί αφ</w:t>
      </w:r>
      <w:r>
        <w:rPr>
          <w:rFonts w:eastAsia="Times New Roman" w:cs="Times New Roman"/>
          <w:szCs w:val="24"/>
        </w:rPr>
        <w:t xml:space="preserve">’ </w:t>
      </w:r>
      <w:r>
        <w:rPr>
          <w:rFonts w:eastAsia="Times New Roman" w:cs="Times New Roman"/>
          <w:szCs w:val="24"/>
        </w:rPr>
        <w:t>ενός στην ανάπτυξη των ηλεκτρονικών πληρωμών και αφ</w:t>
      </w:r>
      <w:r>
        <w:rPr>
          <w:rFonts w:eastAsia="Times New Roman" w:cs="Times New Roman"/>
          <w:szCs w:val="24"/>
        </w:rPr>
        <w:t xml:space="preserve">’ </w:t>
      </w:r>
      <w:r>
        <w:rPr>
          <w:rFonts w:eastAsia="Times New Roman" w:cs="Times New Roman"/>
          <w:szCs w:val="24"/>
        </w:rPr>
        <w:t>ετέρου στην ορθή ενημέρωση καταναλωτών και εμπόρω</w:t>
      </w:r>
      <w:r>
        <w:rPr>
          <w:rFonts w:eastAsia="Times New Roman" w:cs="Times New Roman"/>
          <w:szCs w:val="24"/>
        </w:rPr>
        <w:t>ν αναφορικά με τις παρεχόμενες υπηρεσίες των τραπεζών και τις τιμολογιακές πολιτικές.</w:t>
      </w:r>
    </w:p>
    <w:p w14:paraId="002FC985" w14:textId="77777777" w:rsidR="004A13EF" w:rsidRDefault="00D854F9">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02FC986" w14:textId="77777777" w:rsidR="004A13EF" w:rsidRDefault="00D854F9">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Σας ευχαριστούμε, κύριε Υπουργέ.</w:t>
      </w:r>
    </w:p>
    <w:p w14:paraId="002FC987" w14:textId="77777777" w:rsidR="004A13EF" w:rsidRDefault="00D854F9">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Κεγκέρογλου</w:t>
      </w:r>
      <w:proofErr w:type="spellEnd"/>
      <w:r>
        <w:rPr>
          <w:rFonts w:eastAsia="Times New Roman" w:cs="Times New Roman"/>
          <w:szCs w:val="24"/>
        </w:rPr>
        <w:t xml:space="preserve"> για τρία λεπτά.</w:t>
      </w:r>
    </w:p>
    <w:p w14:paraId="002FC988" w14:textId="77777777" w:rsidR="004A13EF" w:rsidRDefault="00D854F9">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Ευχαριστώ, </w:t>
      </w:r>
      <w:r>
        <w:rPr>
          <w:rFonts w:eastAsia="Times New Roman" w:cs="Times New Roman"/>
          <w:szCs w:val="24"/>
        </w:rPr>
        <w:t>κύριε Πρόεδρε.</w:t>
      </w:r>
    </w:p>
    <w:p w14:paraId="002FC989" w14:textId="77777777" w:rsidR="004A13EF" w:rsidRDefault="00D854F9">
      <w:pPr>
        <w:spacing w:line="600" w:lineRule="auto"/>
        <w:ind w:firstLine="720"/>
        <w:jc w:val="both"/>
        <w:rPr>
          <w:rFonts w:eastAsia="Times New Roman" w:cs="Times New Roman"/>
          <w:szCs w:val="24"/>
        </w:rPr>
      </w:pPr>
      <w:r>
        <w:rPr>
          <w:rFonts w:eastAsia="Times New Roman" w:cs="Times New Roman"/>
          <w:szCs w:val="24"/>
        </w:rPr>
        <w:t xml:space="preserve">Κύριε Υπουργέ, αν είχε λειτουργήσει αυτό το σύστημα, όπως μας το εκθέσατε, τότε η Τράπεζα της Ελλάδος δεν θα προέβαινε στην </w:t>
      </w:r>
      <w:r>
        <w:rPr>
          <w:rFonts w:eastAsia="Times New Roman" w:cs="Times New Roman"/>
          <w:szCs w:val="24"/>
        </w:rPr>
        <w:t>έ</w:t>
      </w:r>
      <w:r>
        <w:rPr>
          <w:rFonts w:eastAsia="Times New Roman" w:cs="Times New Roman"/>
          <w:szCs w:val="24"/>
        </w:rPr>
        <w:t>κθεση αυτή</w:t>
      </w:r>
      <w:r>
        <w:rPr>
          <w:rFonts w:eastAsia="Times New Roman" w:cs="Times New Roman"/>
          <w:szCs w:val="24"/>
        </w:rPr>
        <w:t>,</w:t>
      </w:r>
      <w:r>
        <w:rPr>
          <w:rFonts w:eastAsia="Times New Roman" w:cs="Times New Roman"/>
          <w:szCs w:val="24"/>
        </w:rPr>
        <w:t xml:space="preserve"> που αφορά τα κόκκινα δάνεια</w:t>
      </w:r>
      <w:r>
        <w:rPr>
          <w:rFonts w:eastAsia="Times New Roman" w:cs="Times New Roman"/>
          <w:szCs w:val="24"/>
        </w:rPr>
        <w:t>,</w:t>
      </w:r>
      <w:r>
        <w:rPr>
          <w:rFonts w:eastAsia="Times New Roman" w:cs="Times New Roman"/>
          <w:szCs w:val="24"/>
        </w:rPr>
        <w:t xml:space="preserve"> με την οποία επισημαίνει όχι μόνο την αύξησή τους, αλλά κυρίως το ζήτημα ότι με τον τρόπο </w:t>
      </w:r>
      <w:r>
        <w:rPr>
          <w:rFonts w:eastAsia="Times New Roman" w:cs="Times New Roman"/>
          <w:szCs w:val="24"/>
        </w:rPr>
        <w:t>με τον οποίο</w:t>
      </w:r>
      <w:r>
        <w:rPr>
          <w:rFonts w:eastAsia="Times New Roman" w:cs="Times New Roman"/>
          <w:szCs w:val="24"/>
        </w:rPr>
        <w:t xml:space="preserve"> τα ρυθμίζουν οι τράπεζες είναι πολύ εύθραυστη η διαδικασία εξυπηρέτησής τους και σε λίγο καιρό ξαναγίνονται κόκκινα. Στην ουσία δεν «</w:t>
      </w:r>
      <w:proofErr w:type="spellStart"/>
      <w:r>
        <w:rPr>
          <w:rFonts w:eastAsia="Times New Roman" w:cs="Times New Roman"/>
          <w:szCs w:val="24"/>
        </w:rPr>
        <w:t>ξεκοκκινίζουν</w:t>
      </w:r>
      <w:proofErr w:type="spellEnd"/>
      <w:r>
        <w:rPr>
          <w:rFonts w:eastAsia="Times New Roman" w:cs="Times New Roman"/>
          <w:szCs w:val="24"/>
        </w:rPr>
        <w:t>» ποτέ</w:t>
      </w:r>
      <w:r>
        <w:rPr>
          <w:rFonts w:eastAsia="Times New Roman" w:cs="Times New Roman"/>
          <w:szCs w:val="24"/>
        </w:rPr>
        <w:t>.</w:t>
      </w:r>
    </w:p>
    <w:p w14:paraId="002FC98A" w14:textId="77777777" w:rsidR="004A13EF" w:rsidRDefault="00D854F9">
      <w:pPr>
        <w:spacing w:line="600" w:lineRule="auto"/>
        <w:ind w:firstLine="720"/>
        <w:jc w:val="both"/>
        <w:rPr>
          <w:rFonts w:eastAsia="Times New Roman" w:cs="Times New Roman"/>
          <w:color w:val="000000" w:themeColor="text1"/>
          <w:szCs w:val="24"/>
        </w:rPr>
      </w:pPr>
      <w:r w:rsidRPr="004D6307">
        <w:rPr>
          <w:rFonts w:eastAsia="Times New Roman" w:cs="Times New Roman"/>
          <w:color w:val="000000" w:themeColor="text1"/>
          <w:szCs w:val="24"/>
        </w:rPr>
        <w:lastRenderedPageBreak/>
        <w:t xml:space="preserve">Αυτό, λοιπόν, είναι ένα θέμα το οποίο πρέπει να δείτε από πιο κοντά, όχι θεωρητικά, όπως έχει ενταχθεί στον </w:t>
      </w:r>
      <w:r w:rsidRPr="004D6307">
        <w:rPr>
          <w:rFonts w:eastAsia="Times New Roman" w:cs="Times New Roman"/>
          <w:color w:val="000000" w:themeColor="text1"/>
          <w:szCs w:val="24"/>
        </w:rPr>
        <w:t>κ</w:t>
      </w:r>
      <w:r w:rsidRPr="004D6307">
        <w:rPr>
          <w:rFonts w:eastAsia="Times New Roman" w:cs="Times New Roman"/>
          <w:color w:val="000000" w:themeColor="text1"/>
          <w:szCs w:val="24"/>
        </w:rPr>
        <w:t>ώδικα</w:t>
      </w:r>
      <w:r w:rsidRPr="004D6307">
        <w:rPr>
          <w:rFonts w:eastAsia="Times New Roman" w:cs="Times New Roman"/>
          <w:color w:val="000000" w:themeColor="text1"/>
          <w:szCs w:val="24"/>
        </w:rPr>
        <w:t xml:space="preserve">, αλλά δεν έχει αξιολογηθεί το πώς λειτουργεί. </w:t>
      </w:r>
    </w:p>
    <w:p w14:paraId="002FC98B" w14:textId="77777777" w:rsidR="004A13EF" w:rsidRDefault="00D854F9">
      <w:pPr>
        <w:spacing w:line="600" w:lineRule="auto"/>
        <w:ind w:firstLine="720"/>
        <w:jc w:val="both"/>
        <w:rPr>
          <w:rFonts w:eastAsia="Times New Roman" w:cs="Times New Roman"/>
          <w:szCs w:val="24"/>
        </w:rPr>
      </w:pPr>
      <w:r>
        <w:rPr>
          <w:rFonts w:eastAsia="Times New Roman" w:cs="Times New Roman"/>
          <w:szCs w:val="24"/>
        </w:rPr>
        <w:t xml:space="preserve">Πρέπει να σας πω ότι αυτό το ποσοστό των δανείων είναι πάρα πολύ σημαντικό. Οι </w:t>
      </w:r>
      <w:r>
        <w:rPr>
          <w:rFonts w:eastAsia="Times New Roman" w:cs="Times New Roman"/>
          <w:szCs w:val="24"/>
        </w:rPr>
        <w:t>τ</w:t>
      </w:r>
      <w:r>
        <w:rPr>
          <w:rFonts w:eastAsia="Times New Roman" w:cs="Times New Roman"/>
          <w:szCs w:val="24"/>
        </w:rPr>
        <w:t>ράπεζες κάνο</w:t>
      </w:r>
      <w:r>
        <w:rPr>
          <w:rFonts w:eastAsia="Times New Roman" w:cs="Times New Roman"/>
          <w:szCs w:val="24"/>
        </w:rPr>
        <w:t>υν μείωση της δόσης για ένα διάστημα ενός χρόνου, ή δύο ετών και στη συνέχεια επανέρχεται ένα πολύ υψηλό ποσό μηνιαίας καταβολής, το οποίο είναι αδύνατον να το καταβάλουν. Δεν κάνουν ουσιαστική επιμήκυνση, αλλά και όταν κάνουν, φορτώνουν τον δανειολήπτη με</w:t>
      </w:r>
      <w:r>
        <w:rPr>
          <w:rFonts w:eastAsia="Times New Roman" w:cs="Times New Roman"/>
          <w:szCs w:val="24"/>
        </w:rPr>
        <w:t xml:space="preserve"> τόκους επί τόκων. Είναι απαράδεκτο. Βάζουν τόκους επί των τόκων. Θα πρέπει να αφαιρούνται οι τόκοι υπερημερίας για όλο το διάστημα που κατέστη αδύνατο να πληρώνεται το δάνειο. </w:t>
      </w:r>
    </w:p>
    <w:p w14:paraId="002FC98C" w14:textId="77777777" w:rsidR="004A13EF" w:rsidRDefault="00D854F9">
      <w:pPr>
        <w:spacing w:line="600" w:lineRule="auto"/>
        <w:ind w:firstLine="720"/>
        <w:jc w:val="both"/>
        <w:rPr>
          <w:rFonts w:eastAsia="Times New Roman" w:cs="Times New Roman"/>
          <w:szCs w:val="24"/>
        </w:rPr>
      </w:pPr>
      <w:r>
        <w:rPr>
          <w:rFonts w:eastAsia="Times New Roman" w:cs="Times New Roman"/>
          <w:szCs w:val="24"/>
        </w:rPr>
        <w:t xml:space="preserve">Θα πρέπει οι προτάσεις που είχε καταθέσει και ο κ. </w:t>
      </w:r>
      <w:proofErr w:type="spellStart"/>
      <w:r>
        <w:rPr>
          <w:rFonts w:eastAsia="Times New Roman" w:cs="Times New Roman"/>
          <w:szCs w:val="24"/>
        </w:rPr>
        <w:t>Σάλλας</w:t>
      </w:r>
      <w:proofErr w:type="spellEnd"/>
      <w:r>
        <w:rPr>
          <w:rFonts w:eastAsia="Times New Roman" w:cs="Times New Roman"/>
          <w:szCs w:val="24"/>
        </w:rPr>
        <w:t xml:space="preserve">, ο πρώην </w:t>
      </w:r>
      <w:r>
        <w:rPr>
          <w:rFonts w:eastAsia="Times New Roman" w:cs="Times New Roman"/>
          <w:szCs w:val="24"/>
        </w:rPr>
        <w:t>δ</w:t>
      </w:r>
      <w:r>
        <w:rPr>
          <w:rFonts w:eastAsia="Times New Roman" w:cs="Times New Roman"/>
          <w:szCs w:val="24"/>
        </w:rPr>
        <w:t>ιοικητής τ</w:t>
      </w:r>
      <w:r>
        <w:rPr>
          <w:rFonts w:eastAsia="Times New Roman" w:cs="Times New Roman"/>
          <w:szCs w:val="24"/>
        </w:rPr>
        <w:t>ης Τράπεζας Πειραιώς, για το «πάγωμα» μέρους του δανείου, να αξιολογηθούν, ούτως ώστε οι δόσεις που πληρώνει ο δανειολήπτης μετά τη ρύθμιση να αφορούν και το κεφάλαιο. Διότι ουσιαστικά οι τράπεζες τι παίρνουν; Παίρνουν δόσεις που αφορούν τους τόκους υπερημ</w:t>
      </w:r>
      <w:r>
        <w:rPr>
          <w:rFonts w:eastAsia="Times New Roman" w:cs="Times New Roman"/>
          <w:szCs w:val="24"/>
        </w:rPr>
        <w:t xml:space="preserve">ερίας που φόρτωσαν το προηγούμενο διάστημα. </w:t>
      </w:r>
    </w:p>
    <w:p w14:paraId="002FC98D" w14:textId="77777777" w:rsidR="004A13EF" w:rsidRDefault="00D854F9">
      <w:pPr>
        <w:spacing w:line="600" w:lineRule="auto"/>
        <w:ind w:firstLine="720"/>
        <w:jc w:val="both"/>
        <w:rPr>
          <w:rFonts w:eastAsia="Times New Roman" w:cs="Times New Roman"/>
          <w:szCs w:val="24"/>
        </w:rPr>
      </w:pPr>
      <w:r>
        <w:rPr>
          <w:rFonts w:eastAsia="Times New Roman" w:cs="Times New Roman"/>
          <w:szCs w:val="24"/>
        </w:rPr>
        <w:t>Έχουμε, λοιπόν, -και είπα δύο παραδείγματα- πολύ περιθώριο να βελτιωθεί ο Κώδικας Δεοντολογίας</w:t>
      </w:r>
      <w:r>
        <w:rPr>
          <w:rFonts w:eastAsia="Times New Roman" w:cs="Times New Roman"/>
          <w:szCs w:val="24"/>
        </w:rPr>
        <w:t>,</w:t>
      </w:r>
      <w:r>
        <w:rPr>
          <w:rFonts w:eastAsia="Times New Roman" w:cs="Times New Roman"/>
          <w:szCs w:val="24"/>
        </w:rPr>
        <w:t xml:space="preserve"> με βάση τον οποίο λειτουργούν οι τράπεζες </w:t>
      </w:r>
      <w:r>
        <w:rPr>
          <w:rFonts w:eastAsia="Times New Roman" w:cs="Times New Roman"/>
          <w:szCs w:val="24"/>
        </w:rPr>
        <w:lastRenderedPageBreak/>
        <w:t>και αν χρειαστεί να νομοθετήσουμε κιόλας, μετά από μια ευρεία συζήτηση γι</w:t>
      </w:r>
      <w:r>
        <w:rPr>
          <w:rFonts w:eastAsia="Times New Roman" w:cs="Times New Roman"/>
          <w:szCs w:val="24"/>
        </w:rPr>
        <w:t xml:space="preserve">α το ποια είναι η πραγματικότητα. </w:t>
      </w:r>
    </w:p>
    <w:p w14:paraId="002FC98E" w14:textId="77777777" w:rsidR="004A13EF" w:rsidRDefault="00D854F9">
      <w:pPr>
        <w:spacing w:line="600" w:lineRule="auto"/>
        <w:ind w:firstLine="720"/>
        <w:jc w:val="both"/>
        <w:rPr>
          <w:rFonts w:eastAsia="Times New Roman" w:cs="Times New Roman"/>
          <w:szCs w:val="24"/>
        </w:rPr>
      </w:pPr>
      <w:r>
        <w:rPr>
          <w:rFonts w:eastAsia="Times New Roman" w:cs="Times New Roman"/>
          <w:szCs w:val="24"/>
        </w:rPr>
        <w:t xml:space="preserve">Βεβαίως, πρέπει να δούμε και το θέμα της επιβράβευσης των συνεπών, γιατί είναι και αυτό ένα ζήτημα. Ο συνεπής δανειολήπτης τι έχει να κερδίσει από τη συνέπειά του πλέον; </w:t>
      </w:r>
    </w:p>
    <w:p w14:paraId="002FC98F" w14:textId="77777777" w:rsidR="004A13EF" w:rsidRDefault="00D854F9">
      <w:pPr>
        <w:spacing w:line="600" w:lineRule="auto"/>
        <w:ind w:firstLine="720"/>
        <w:jc w:val="both"/>
        <w:rPr>
          <w:rFonts w:eastAsia="Times New Roman" w:cs="Times New Roman"/>
          <w:szCs w:val="24"/>
        </w:rPr>
      </w:pPr>
      <w:r>
        <w:rPr>
          <w:rFonts w:eastAsia="Times New Roman" w:cs="Times New Roman"/>
          <w:szCs w:val="24"/>
        </w:rPr>
        <w:t>Με αυτή την έννοια θα έλεγα, κύριε Υπουργέ, ας μην</w:t>
      </w:r>
      <w:r>
        <w:rPr>
          <w:rFonts w:eastAsia="Times New Roman" w:cs="Times New Roman"/>
          <w:szCs w:val="24"/>
        </w:rPr>
        <w:t xml:space="preserve"> επαναπαυόμαστε ότι όλα λειτουργούν όπως λένε τα χαρτιά και οι εισηγήσεις του προκατόχου σας, του κ. Σταθάκη. Ας δούμε τα προβλήματα που επισημαίνει και η Τράπεζα της Ελλάδος, ας δούμε τα προβλήματα που επισημαίνουν οι ενώσεις καταναλωτών και δανειοληπτών </w:t>
      </w:r>
      <w:r>
        <w:rPr>
          <w:rFonts w:eastAsia="Times New Roman" w:cs="Times New Roman"/>
          <w:szCs w:val="24"/>
        </w:rPr>
        <w:t xml:space="preserve">και να προβούμε σε ορισμένες απαραίτητες διορθώσεις, ούτως ώστε να μη δούμε να </w:t>
      </w:r>
      <w:proofErr w:type="spellStart"/>
      <w:r>
        <w:rPr>
          <w:rFonts w:eastAsia="Times New Roman" w:cs="Times New Roman"/>
          <w:szCs w:val="24"/>
        </w:rPr>
        <w:t>εκπλειστηριάζονται</w:t>
      </w:r>
      <w:proofErr w:type="spellEnd"/>
      <w:r>
        <w:rPr>
          <w:rFonts w:eastAsia="Times New Roman" w:cs="Times New Roman"/>
          <w:szCs w:val="24"/>
        </w:rPr>
        <w:t xml:space="preserve"> πρώτες κατοικίες, διότι –κοιτάξτε!- κάθε Τετάρτη μέχρι τώρα έχουμε την απεργία των συμβολαιογράφων, που δεν μετέχουν στη διαδικασία. Όμως, τον Μάρτη ξεκινούν </w:t>
      </w:r>
      <w:r>
        <w:rPr>
          <w:rFonts w:eastAsia="Times New Roman" w:cs="Times New Roman"/>
          <w:szCs w:val="24"/>
        </w:rPr>
        <w:t xml:space="preserve">οι ηλεκτρονικοί πλειστηριασμοί. Αυτό στην αρχή πιλοτικά και στη συνέχεια θα ξεδιπλωθεί. Μετά τις 31-12-2017, που υπάρχει η προστασία της πρώτης κατοικίας, με τα χαμηλά όρια έστω, τι θα γίνει; </w:t>
      </w:r>
    </w:p>
    <w:p w14:paraId="002FC990" w14:textId="77777777" w:rsidR="004A13EF" w:rsidRDefault="00D854F9">
      <w:pPr>
        <w:spacing w:line="600" w:lineRule="auto"/>
        <w:ind w:firstLine="720"/>
        <w:jc w:val="both"/>
        <w:rPr>
          <w:rFonts w:eastAsia="Times New Roman" w:cs="Times New Roman"/>
          <w:szCs w:val="24"/>
        </w:rPr>
      </w:pPr>
      <w:r>
        <w:rPr>
          <w:rFonts w:eastAsia="Times New Roman" w:cs="Times New Roman"/>
          <w:szCs w:val="24"/>
        </w:rPr>
        <w:t xml:space="preserve">Άρα πρέπει τώρα να γίνουν οι βελτιώσεις, οι παρεμβάσεις και οι </w:t>
      </w:r>
      <w:r>
        <w:rPr>
          <w:rFonts w:eastAsia="Times New Roman" w:cs="Times New Roman"/>
          <w:szCs w:val="24"/>
        </w:rPr>
        <w:t xml:space="preserve">διορθώσεις, ούτως ώστε μέσα στο 2017 να αντιμετωπιστούν αυτά τα προβλήματα από τον κάθε δανειολήπτη και το κάθε τραπεζικό ίδρυμα και ολοκληρώνοντας </w:t>
      </w:r>
      <w:r>
        <w:rPr>
          <w:rFonts w:eastAsia="Times New Roman" w:cs="Times New Roman"/>
          <w:szCs w:val="24"/>
        </w:rPr>
        <w:lastRenderedPageBreak/>
        <w:t xml:space="preserve">τη διαδικασία αυτή να μην έχει κίνδυνο σε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περίπτωση πλειστηριασμού της κατοικίας. </w:t>
      </w:r>
    </w:p>
    <w:p w14:paraId="002FC991" w14:textId="77777777" w:rsidR="004A13EF" w:rsidRDefault="00D854F9">
      <w:pPr>
        <w:spacing w:line="600" w:lineRule="auto"/>
        <w:ind w:firstLine="720"/>
        <w:jc w:val="both"/>
        <w:rPr>
          <w:rFonts w:eastAsia="Times New Roman" w:cs="Times New Roman"/>
          <w:szCs w:val="24"/>
        </w:rPr>
      </w:pPr>
      <w:r>
        <w:rPr>
          <w:rFonts w:eastAsia="Times New Roman" w:cs="Times New Roman"/>
          <w:szCs w:val="24"/>
        </w:rPr>
        <w:t>Ευχαριστώ, κύριε Π</w:t>
      </w:r>
      <w:r>
        <w:rPr>
          <w:rFonts w:eastAsia="Times New Roman" w:cs="Times New Roman"/>
          <w:szCs w:val="24"/>
        </w:rPr>
        <w:t xml:space="preserve">ρόεδρε. </w:t>
      </w:r>
    </w:p>
    <w:p w14:paraId="002FC992" w14:textId="77777777" w:rsidR="004A13EF" w:rsidRDefault="00D854F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002FC993" w14:textId="77777777" w:rsidR="004A13EF" w:rsidRDefault="00D854F9">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τρία λεπτά. </w:t>
      </w:r>
    </w:p>
    <w:p w14:paraId="002FC994" w14:textId="77777777" w:rsidR="004A13EF" w:rsidRDefault="00D854F9">
      <w:pPr>
        <w:spacing w:line="600" w:lineRule="auto"/>
        <w:ind w:firstLine="720"/>
        <w:jc w:val="both"/>
        <w:rPr>
          <w:rFonts w:eastAsia="Times New Roman" w:cs="Times New Roman"/>
          <w:szCs w:val="24"/>
        </w:rPr>
      </w:pPr>
      <w:r>
        <w:rPr>
          <w:rFonts w:eastAsia="Times New Roman" w:cs="Times New Roman"/>
          <w:b/>
          <w:szCs w:val="24"/>
        </w:rPr>
        <w:t xml:space="preserve">ΔΗΜΟΣ ΠΑΠΑΔΗΜΗΤΡΙΟΥ (Υπουργός Οικονομίας και Ανάπτυξης): </w:t>
      </w:r>
      <w:r>
        <w:rPr>
          <w:rFonts w:eastAsia="Times New Roman" w:cs="Times New Roman"/>
          <w:szCs w:val="24"/>
        </w:rPr>
        <w:t>Ευχαριστώ, κύριε Πρόεδρε.</w:t>
      </w:r>
    </w:p>
    <w:p w14:paraId="002FC995" w14:textId="77777777" w:rsidR="004A13EF" w:rsidRDefault="00D854F9">
      <w:pPr>
        <w:spacing w:line="600" w:lineRule="auto"/>
        <w:ind w:firstLine="720"/>
        <w:jc w:val="both"/>
        <w:rPr>
          <w:rFonts w:eastAsia="Times New Roman" w:cs="Times New Roman"/>
          <w:szCs w:val="24"/>
        </w:rPr>
      </w:pPr>
      <w:r>
        <w:rPr>
          <w:rFonts w:eastAsia="Times New Roman" w:cs="Times New Roman"/>
          <w:szCs w:val="24"/>
        </w:rPr>
        <w:t xml:space="preserve">Πρώτον, θέλω να πω ότι η </w:t>
      </w:r>
      <w:r>
        <w:rPr>
          <w:rFonts w:eastAsia="Times New Roman" w:cs="Times New Roman"/>
          <w:szCs w:val="24"/>
        </w:rPr>
        <w:t>έ</w:t>
      </w:r>
      <w:r>
        <w:rPr>
          <w:rFonts w:eastAsia="Times New Roman" w:cs="Times New Roman"/>
          <w:szCs w:val="24"/>
        </w:rPr>
        <w:t xml:space="preserve">κθεση της Τράπεζας της Ελλάδος -αυτή που έχω εγώ- δείχνει ότι τα κόκκινα δάνεια έχουν σταματήσει και μάλιστα έχουν αρχίσει να μειώνονται, οπότε δεν ξέρω σε ποια </w:t>
      </w:r>
      <w:r>
        <w:rPr>
          <w:rFonts w:eastAsia="Times New Roman" w:cs="Times New Roman"/>
          <w:szCs w:val="24"/>
        </w:rPr>
        <w:t>έ</w:t>
      </w:r>
      <w:r>
        <w:rPr>
          <w:rFonts w:eastAsia="Times New Roman" w:cs="Times New Roman"/>
          <w:szCs w:val="24"/>
        </w:rPr>
        <w:t xml:space="preserve">κθεση της Τράπεζας της Ελλάδος αναφέρεστε, κύριε </w:t>
      </w:r>
      <w:proofErr w:type="spellStart"/>
      <w:r>
        <w:rPr>
          <w:rFonts w:eastAsia="Times New Roman" w:cs="Times New Roman"/>
          <w:szCs w:val="24"/>
        </w:rPr>
        <w:t>Κεγκέρογλου</w:t>
      </w:r>
      <w:proofErr w:type="spellEnd"/>
      <w:r>
        <w:rPr>
          <w:rFonts w:eastAsia="Times New Roman" w:cs="Times New Roman"/>
          <w:szCs w:val="24"/>
        </w:rPr>
        <w:t xml:space="preserve">. </w:t>
      </w:r>
    </w:p>
    <w:p w14:paraId="002FC996" w14:textId="77777777" w:rsidR="004A13EF" w:rsidRDefault="00D854F9">
      <w:pPr>
        <w:spacing w:line="600" w:lineRule="auto"/>
        <w:ind w:firstLine="720"/>
        <w:jc w:val="both"/>
        <w:rPr>
          <w:rFonts w:eastAsia="Times New Roman" w:cs="Times New Roman"/>
          <w:szCs w:val="24"/>
        </w:rPr>
      </w:pPr>
      <w:r>
        <w:rPr>
          <w:rFonts w:eastAsia="Times New Roman" w:cs="Times New Roman"/>
          <w:szCs w:val="24"/>
        </w:rPr>
        <w:t xml:space="preserve">Οι προτάσεις του κ. </w:t>
      </w:r>
      <w:proofErr w:type="spellStart"/>
      <w:r>
        <w:rPr>
          <w:rFonts w:eastAsia="Times New Roman" w:cs="Times New Roman"/>
          <w:szCs w:val="24"/>
        </w:rPr>
        <w:t>Σάλλα</w:t>
      </w:r>
      <w:proofErr w:type="spellEnd"/>
      <w:r>
        <w:rPr>
          <w:rFonts w:eastAsia="Times New Roman" w:cs="Times New Roman"/>
          <w:szCs w:val="24"/>
        </w:rPr>
        <w:t xml:space="preserve"> πρέπε</w:t>
      </w:r>
      <w:r>
        <w:rPr>
          <w:rFonts w:eastAsia="Times New Roman" w:cs="Times New Roman"/>
          <w:szCs w:val="24"/>
        </w:rPr>
        <w:t xml:space="preserve">ι να υιοθετηθούν από τις τράπεζες. Δεν έχουν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σχέση με νομοθεσία. Νομίζω, λοιπόν, ότι αυτό θα ήταν καλό να το συζητήσουμε με τις τράπεζες, αλλά δεν νομίζω ότι περιμένετε από εμάς να νομοθετήσουμε κάτι τέτοιο. </w:t>
      </w:r>
    </w:p>
    <w:p w14:paraId="002FC997" w14:textId="77777777" w:rsidR="004A13EF" w:rsidRDefault="00D854F9">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002FC998" w14:textId="77777777" w:rsidR="004A13EF" w:rsidRDefault="00D854F9">
      <w:pPr>
        <w:spacing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 xml:space="preserve">ΩΝ (Σπυρίδων Λυκούδης): </w:t>
      </w:r>
      <w:r>
        <w:rPr>
          <w:rFonts w:eastAsia="Times New Roman" w:cs="Times New Roman"/>
          <w:szCs w:val="24"/>
        </w:rPr>
        <w:t xml:space="preserve">Ευχαριστώ, κύριε Υπουργέ. </w:t>
      </w:r>
    </w:p>
    <w:p w14:paraId="002FC999" w14:textId="77777777" w:rsidR="004A13EF" w:rsidRDefault="00D854F9">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γίνεται γνωστό στο Σώμα ότι από τα άνω δυτικά θεωρεία παρακολουθούν τη συνεδρίασ</w:t>
      </w:r>
      <w:r>
        <w:rPr>
          <w:rFonts w:eastAsia="Times New Roman" w:cs="Times New Roman"/>
          <w:szCs w:val="24"/>
        </w:rPr>
        <w:t>ή μας</w:t>
      </w:r>
      <w:r>
        <w:rPr>
          <w:rFonts w:eastAsia="Times New Roman" w:cs="Times New Roman"/>
          <w:szCs w:val="24"/>
        </w:rPr>
        <w:t xml:space="preserve"> εννέα σπουδαστές και ένας συνοδός από το ΙΕΚ </w:t>
      </w:r>
      <w:r>
        <w:rPr>
          <w:rFonts w:eastAsia="Times New Roman" w:cs="Times New Roman"/>
          <w:szCs w:val="24"/>
        </w:rPr>
        <w:t>«</w:t>
      </w:r>
      <w:r>
        <w:rPr>
          <w:rFonts w:eastAsia="Times New Roman" w:cs="Times New Roman"/>
          <w:szCs w:val="24"/>
        </w:rPr>
        <w:t>ΑΚΜΗ</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p>
    <w:p w14:paraId="002FC99A" w14:textId="77777777" w:rsidR="004A13EF" w:rsidRDefault="00D854F9">
      <w:pPr>
        <w:spacing w:line="600" w:lineRule="auto"/>
        <w:ind w:firstLine="720"/>
        <w:jc w:val="both"/>
        <w:rPr>
          <w:rFonts w:eastAsia="Times New Roman" w:cs="Times New Roman"/>
          <w:szCs w:val="24"/>
        </w:rPr>
      </w:pPr>
      <w:r>
        <w:rPr>
          <w:rFonts w:eastAsia="Times New Roman" w:cs="Times New Roman"/>
          <w:szCs w:val="24"/>
        </w:rPr>
        <w:t xml:space="preserve">Η Βουλή σάς καλωσορίζει. </w:t>
      </w:r>
    </w:p>
    <w:p w14:paraId="002FC99B" w14:textId="77777777" w:rsidR="004A13EF" w:rsidRDefault="00D854F9">
      <w:pPr>
        <w:spacing w:line="600" w:lineRule="auto"/>
        <w:ind w:firstLine="720"/>
        <w:jc w:val="center"/>
        <w:rPr>
          <w:rFonts w:eastAsia="Times New Roman" w:cs="Times New Roman"/>
          <w:szCs w:val="24"/>
        </w:rPr>
      </w:pPr>
      <w:r>
        <w:rPr>
          <w:rFonts w:eastAsia="Times New Roman" w:cs="Times New Roman"/>
          <w:szCs w:val="24"/>
        </w:rPr>
        <w:t>(Χειροκρο</w:t>
      </w:r>
      <w:r>
        <w:rPr>
          <w:rFonts w:eastAsia="Times New Roman" w:cs="Times New Roman"/>
          <w:szCs w:val="24"/>
        </w:rPr>
        <w:t>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002FC99C" w14:textId="77777777" w:rsidR="004A13EF" w:rsidRDefault="00D854F9">
      <w:pPr>
        <w:spacing w:line="600" w:lineRule="auto"/>
        <w:ind w:firstLine="720"/>
        <w:jc w:val="both"/>
        <w:rPr>
          <w:rFonts w:eastAsia="Times New Roman" w:cs="Times New Roman"/>
          <w:szCs w:val="24"/>
        </w:rPr>
      </w:pPr>
      <w:r>
        <w:rPr>
          <w:rFonts w:eastAsia="Times New Roman" w:cs="Times New Roman"/>
          <w:szCs w:val="24"/>
        </w:rPr>
        <w:t>Θέλω να σας πω ότι παρακολουθείτε τη διαδικασία κοινοβουλευτικού ελέγχου. Αυτή την ώρα στη Βουλή Βουλευτές καταθέτουν θέματα προς απάντηση από τους αρμόδιους Υπουργούς και οι Βουλευτές, που καταθέτουν τις ερωτήσεις,</w:t>
      </w:r>
      <w:r>
        <w:rPr>
          <w:rFonts w:eastAsia="Times New Roman" w:cs="Times New Roman"/>
          <w:szCs w:val="24"/>
        </w:rPr>
        <w:t xml:space="preserve"> είναι παρόντες και οι Υπουργοί, που απαντούν, είναι επίσης παρόντες. Σήμερα συζητάμε τρεις ερωτήσεις, </w:t>
      </w:r>
      <w:r>
        <w:rPr>
          <w:rFonts w:eastAsia="Times New Roman" w:cs="Times New Roman"/>
          <w:szCs w:val="24"/>
        </w:rPr>
        <w:t>γι</w:t>
      </w:r>
      <w:r>
        <w:rPr>
          <w:rFonts w:eastAsia="Times New Roman" w:cs="Times New Roman"/>
          <w:szCs w:val="24"/>
        </w:rPr>
        <w:t>’</w:t>
      </w:r>
      <w:r>
        <w:rPr>
          <w:rFonts w:eastAsia="Times New Roman" w:cs="Times New Roman"/>
          <w:szCs w:val="24"/>
        </w:rPr>
        <w:t xml:space="preserve"> αυτό και η Αίθουσα δεν έχει πολλούς Βουλευτές, αν απορείτε για την εικόνα. </w:t>
      </w:r>
    </w:p>
    <w:p w14:paraId="002FC99D" w14:textId="77777777" w:rsidR="004A13EF" w:rsidRDefault="00D854F9">
      <w:pPr>
        <w:tabs>
          <w:tab w:val="left" w:pos="426"/>
          <w:tab w:val="center" w:pos="4393"/>
        </w:tabs>
        <w:spacing w:line="600" w:lineRule="auto"/>
        <w:ind w:firstLine="851"/>
        <w:jc w:val="both"/>
        <w:rPr>
          <w:rFonts w:eastAsia="Times New Roman" w:cs="Times New Roman"/>
        </w:rPr>
      </w:pPr>
      <w:r>
        <w:rPr>
          <w:rFonts w:eastAsia="Times New Roman" w:cs="Times New Roman"/>
        </w:rPr>
        <w:t>Συνεχίζουμε με την πρώτη με αριθμό 346/16-1-2017 επίκαιρη ερώτηση δεύτερο</w:t>
      </w:r>
      <w:r>
        <w:rPr>
          <w:rFonts w:eastAsia="Times New Roman" w:cs="Times New Roman"/>
        </w:rPr>
        <w:t xml:space="preserve">υ κύκλου του Βουλευτή Κιλκίς της Νέας Δημοκρατίας κ. </w:t>
      </w:r>
      <w:r>
        <w:rPr>
          <w:rFonts w:eastAsia="Times New Roman" w:cs="Times New Roman"/>
          <w:bCs/>
        </w:rPr>
        <w:t>Γεωργίου Γεωργαντά</w:t>
      </w:r>
      <w:r>
        <w:rPr>
          <w:rFonts w:eastAsia="Times New Roman" w:cs="Times New Roman"/>
        </w:rPr>
        <w:t xml:space="preserve"> προς τον Υπουργό </w:t>
      </w:r>
      <w:r>
        <w:rPr>
          <w:rFonts w:eastAsia="Times New Roman" w:cs="Times New Roman"/>
          <w:bCs/>
        </w:rPr>
        <w:t>Αγροτικής Ανάπτυξης και Τροφίμων,</w:t>
      </w:r>
      <w:r>
        <w:rPr>
          <w:rFonts w:eastAsia="Times New Roman" w:cs="Times New Roman"/>
        </w:rPr>
        <w:t xml:space="preserve"> σχετικά με την καθυστέρηση στις εκτιμήσεις ζημιών από τον ΕΛΓΑ στον Νομό Κιλκίς.</w:t>
      </w:r>
    </w:p>
    <w:p w14:paraId="002FC99E" w14:textId="77777777" w:rsidR="004A13EF" w:rsidRDefault="00D854F9">
      <w:pPr>
        <w:tabs>
          <w:tab w:val="left" w:pos="426"/>
          <w:tab w:val="center" w:pos="4393"/>
        </w:tabs>
        <w:spacing w:line="600" w:lineRule="auto"/>
        <w:ind w:firstLine="851"/>
        <w:jc w:val="both"/>
        <w:rPr>
          <w:rFonts w:eastAsia="Times New Roman" w:cs="Times New Roman"/>
          <w:b/>
        </w:rPr>
      </w:pPr>
      <w:r>
        <w:rPr>
          <w:rFonts w:eastAsia="Times New Roman" w:cs="Times New Roman"/>
          <w:b/>
        </w:rPr>
        <w:t xml:space="preserve">ΓΕΩΡΓΙΟΣ ΓΕΩΡΓΑΝΤΑΣ: </w:t>
      </w:r>
      <w:r>
        <w:rPr>
          <w:rFonts w:eastAsia="Times New Roman" w:cs="Times New Roman"/>
        </w:rPr>
        <w:t>Ευχαριστώ, κύριε Πρόεδρε.</w:t>
      </w:r>
      <w:r>
        <w:rPr>
          <w:rFonts w:eastAsia="Times New Roman" w:cs="Times New Roman"/>
          <w:b/>
        </w:rPr>
        <w:t xml:space="preserve"> </w:t>
      </w:r>
    </w:p>
    <w:p w14:paraId="002FC99F" w14:textId="77777777" w:rsidR="004A13EF" w:rsidRDefault="00D854F9">
      <w:pPr>
        <w:tabs>
          <w:tab w:val="left" w:pos="426"/>
          <w:tab w:val="center" w:pos="4393"/>
        </w:tabs>
        <w:spacing w:line="600" w:lineRule="auto"/>
        <w:ind w:firstLine="851"/>
        <w:jc w:val="both"/>
        <w:rPr>
          <w:rFonts w:eastAsia="Times New Roman"/>
          <w:bCs/>
        </w:rPr>
      </w:pPr>
      <w:r>
        <w:rPr>
          <w:rFonts w:eastAsia="Times New Roman"/>
          <w:bCs/>
          <w:shd w:val="clear" w:color="auto" w:fill="FFFFFF"/>
        </w:rPr>
        <w:lastRenderedPageBreak/>
        <w:t>Βεβαίως</w:t>
      </w:r>
      <w:r>
        <w:rPr>
          <w:rFonts w:eastAsia="Times New Roman" w:cs="Times New Roman"/>
        </w:rPr>
        <w:t xml:space="preserve"> </w:t>
      </w:r>
      <w:r>
        <w:rPr>
          <w:rFonts w:eastAsia="Times New Roman"/>
        </w:rPr>
        <w:t>–</w:t>
      </w:r>
      <w:r>
        <w:rPr>
          <w:rFonts w:eastAsia="Times New Roman" w:cs="Times New Roman"/>
        </w:rPr>
        <w:t>και δυστυχώς</w:t>
      </w:r>
      <w:r>
        <w:rPr>
          <w:rFonts w:eastAsia="Times New Roman"/>
        </w:rPr>
        <w:t>–</w:t>
      </w:r>
      <w:r>
        <w:rPr>
          <w:rFonts w:eastAsia="Times New Roman"/>
        </w:rPr>
        <w:t xml:space="preserve"> </w:t>
      </w:r>
      <w:r>
        <w:rPr>
          <w:rFonts w:eastAsia="Times New Roman" w:cs="Times New Roman"/>
        </w:rPr>
        <w:t>αυτή η καθυστέρηση δεν αφορά μόνο τον Νομό Κιλκίς</w:t>
      </w:r>
      <w:r>
        <w:rPr>
          <w:rFonts w:eastAsia="Times New Roman" w:cs="Times New Roman"/>
        </w:rPr>
        <w:t xml:space="preserve"> αλλά όλη την ελληνική επικράτεια. Απλώς, εγώ ήμουν υποχρεωμένος να θέσω μερικά ερωτήματα και κρίμα που δεν βρίσκεται εδώ ο λαλίστατος Υπουργός Αγροτικής Ανάπτυξης, για να μας απαντήσει. </w:t>
      </w:r>
      <w:r>
        <w:rPr>
          <w:rFonts w:eastAsia="Times New Roman"/>
          <w:bCs/>
          <w:shd w:val="clear" w:color="auto" w:fill="FFFFFF"/>
        </w:rPr>
        <w:t>Βεβαίως</w:t>
      </w:r>
      <w:r>
        <w:rPr>
          <w:rFonts w:eastAsia="Times New Roman" w:cs="Times New Roman"/>
        </w:rPr>
        <w:t xml:space="preserve">, θα έχουμε τη χαρά να ακούσουμε τον Υφυπουργό, αλλά θα ήθελα </w:t>
      </w:r>
      <w:r>
        <w:rPr>
          <w:rFonts w:eastAsia="Times New Roman" w:cs="Times New Roman"/>
        </w:rPr>
        <w:t xml:space="preserve">πραγματικά να δοθούν </w:t>
      </w:r>
      <w:r>
        <w:rPr>
          <w:rFonts w:eastAsia="Times New Roman"/>
          <w:bCs/>
        </w:rPr>
        <w:t xml:space="preserve">συγκεκριμένες απαντήσεις. </w:t>
      </w:r>
    </w:p>
    <w:p w14:paraId="002FC9A0" w14:textId="77777777" w:rsidR="004A13EF" w:rsidRDefault="00D854F9">
      <w:pPr>
        <w:tabs>
          <w:tab w:val="left" w:pos="426"/>
          <w:tab w:val="center" w:pos="4393"/>
        </w:tabs>
        <w:spacing w:line="600" w:lineRule="auto"/>
        <w:ind w:firstLine="851"/>
        <w:jc w:val="both"/>
        <w:rPr>
          <w:rFonts w:eastAsia="Times New Roman"/>
          <w:bCs/>
        </w:rPr>
      </w:pPr>
      <w:r>
        <w:rPr>
          <w:rFonts w:eastAsia="Times New Roman"/>
          <w:bCs/>
        </w:rPr>
        <w:t xml:space="preserve">Κύριε Υπουργέ, έχω τρεις συγκεκριμένες περιπτώσεις στο Κιλκίς. Θα σας τις αναφέρω, για να μου πείτε αν είναι εύλογος ο χρόνος και η διαδικασία με την οποία αντιμετώπισε ο ΕΛΓΑ αυτές τις περιπτώσεις. </w:t>
      </w:r>
    </w:p>
    <w:p w14:paraId="002FC9A1" w14:textId="77777777" w:rsidR="004A13EF" w:rsidRDefault="00D854F9">
      <w:pPr>
        <w:tabs>
          <w:tab w:val="left" w:pos="426"/>
          <w:tab w:val="center" w:pos="4393"/>
        </w:tabs>
        <w:spacing w:line="600" w:lineRule="auto"/>
        <w:ind w:firstLine="851"/>
        <w:jc w:val="both"/>
        <w:rPr>
          <w:rFonts w:eastAsia="Times New Roman"/>
          <w:bCs/>
        </w:rPr>
      </w:pPr>
      <w:r>
        <w:rPr>
          <w:rFonts w:eastAsia="Times New Roman"/>
          <w:bCs/>
        </w:rPr>
        <w:t>Περίπτωσ</w:t>
      </w:r>
      <w:r>
        <w:rPr>
          <w:rFonts w:eastAsia="Times New Roman"/>
          <w:bCs/>
        </w:rPr>
        <w:t xml:space="preserve">η πρώτη: Ζημίες στη </w:t>
      </w:r>
      <w:proofErr w:type="spellStart"/>
      <w:r>
        <w:rPr>
          <w:rFonts w:eastAsia="Times New Roman"/>
          <w:bCs/>
        </w:rPr>
        <w:t>Φιλυριά</w:t>
      </w:r>
      <w:proofErr w:type="spellEnd"/>
      <w:r>
        <w:rPr>
          <w:rFonts w:eastAsia="Times New Roman"/>
          <w:bCs/>
        </w:rPr>
        <w:t xml:space="preserve"> Κιλκίς, που έγιναν σε δενδρώδεις καλλιέργειες τον Μάρτιο του 2016 και για τις οποίες μέχρι σήμερα δεν έχει γίνει καμμία εκτίμηση. </w:t>
      </w:r>
    </w:p>
    <w:p w14:paraId="002FC9A2" w14:textId="77777777" w:rsidR="004A13EF" w:rsidRDefault="00D854F9">
      <w:pPr>
        <w:tabs>
          <w:tab w:val="left" w:pos="426"/>
          <w:tab w:val="center" w:pos="4393"/>
        </w:tabs>
        <w:spacing w:line="600" w:lineRule="auto"/>
        <w:ind w:firstLine="851"/>
        <w:jc w:val="both"/>
        <w:rPr>
          <w:rFonts w:eastAsia="Times New Roman" w:cs="Times New Roman"/>
        </w:rPr>
      </w:pPr>
      <w:r>
        <w:rPr>
          <w:rFonts w:eastAsia="Times New Roman"/>
          <w:bCs/>
        </w:rPr>
        <w:t xml:space="preserve">Περίπτωση δεύτερη: Έχουμε σε σιτηρά, λόγω χαλαζόπτωσης, ζημία στις 5 Ιουνίου </w:t>
      </w:r>
      <w:r>
        <w:rPr>
          <w:rFonts w:eastAsia="Times New Roman" w:cs="Times New Roman"/>
        </w:rPr>
        <w:t xml:space="preserve">στην περιοχή της </w:t>
      </w:r>
      <w:proofErr w:type="spellStart"/>
      <w:r>
        <w:rPr>
          <w:rFonts w:eastAsia="Times New Roman" w:cs="Times New Roman"/>
        </w:rPr>
        <w:t>Φύσ</w:t>
      </w:r>
      <w:r>
        <w:rPr>
          <w:rFonts w:eastAsia="Times New Roman" w:cs="Times New Roman"/>
        </w:rPr>
        <w:t>κας</w:t>
      </w:r>
      <w:proofErr w:type="spellEnd"/>
      <w:r>
        <w:rPr>
          <w:rFonts w:eastAsia="Times New Roman" w:cs="Times New Roman"/>
        </w:rPr>
        <w:t xml:space="preserve"> Κιλκίς. Έχουν γίνει εκτιμήσεις. Δεν έχουν πάει μέχρι σήμερα από τον Ιούνιο τα πορίσματα. </w:t>
      </w:r>
    </w:p>
    <w:p w14:paraId="002FC9A3" w14:textId="77777777" w:rsidR="004A13EF" w:rsidRDefault="00D854F9">
      <w:pPr>
        <w:tabs>
          <w:tab w:val="left" w:pos="426"/>
          <w:tab w:val="center" w:pos="4393"/>
        </w:tabs>
        <w:spacing w:line="600" w:lineRule="auto"/>
        <w:ind w:firstLine="851"/>
        <w:jc w:val="both"/>
        <w:rPr>
          <w:rFonts w:eastAsia="Times New Roman" w:cs="Times New Roman"/>
        </w:rPr>
      </w:pPr>
      <w:r>
        <w:rPr>
          <w:rFonts w:eastAsia="Times New Roman" w:cs="Times New Roman"/>
        </w:rPr>
        <w:t xml:space="preserve">Περίπτωση τρίτη: Τον Ιανουάριο του 2016, </w:t>
      </w:r>
      <w:r>
        <w:rPr>
          <w:rFonts w:eastAsia="Times New Roman" w:cs="Times New Roman"/>
          <w:bCs/>
          <w:shd w:val="clear" w:color="auto" w:fill="FFFFFF"/>
        </w:rPr>
        <w:t xml:space="preserve">επίσης, </w:t>
      </w:r>
      <w:r>
        <w:rPr>
          <w:rFonts w:eastAsia="Times New Roman" w:cs="Times New Roman"/>
        </w:rPr>
        <w:t xml:space="preserve">δηλώθηκαν ζημίες σε σιτηρά και μέχρι σήμερα δεν έχουν πάει τα πορίσματα. </w:t>
      </w:r>
    </w:p>
    <w:p w14:paraId="002FC9A4" w14:textId="77777777" w:rsidR="004A13EF" w:rsidRDefault="00D854F9">
      <w:pPr>
        <w:tabs>
          <w:tab w:val="left" w:pos="426"/>
          <w:tab w:val="center" w:pos="4393"/>
        </w:tabs>
        <w:spacing w:line="600" w:lineRule="auto"/>
        <w:ind w:firstLine="851"/>
        <w:jc w:val="both"/>
        <w:rPr>
          <w:rFonts w:eastAsia="Times New Roman" w:cs="Times New Roman"/>
        </w:rPr>
      </w:pPr>
      <w:r>
        <w:rPr>
          <w:rFonts w:eastAsia="Times New Roman"/>
          <w:bCs/>
        </w:rPr>
        <w:lastRenderedPageBreak/>
        <w:t>Είναι</w:t>
      </w:r>
      <w:r>
        <w:rPr>
          <w:rFonts w:eastAsia="Times New Roman" w:cs="Times New Roman"/>
        </w:rPr>
        <w:t xml:space="preserve"> ενδεικτικές οι περιπτώσεις, για ν</w:t>
      </w:r>
      <w:r>
        <w:rPr>
          <w:rFonts w:eastAsia="Times New Roman" w:cs="Times New Roman"/>
        </w:rPr>
        <w:t xml:space="preserve">α σας δείξω ότι υπάρχει πλέον μια πολύμηνη καθυστέρηση και στη </w:t>
      </w:r>
      <w:r>
        <w:rPr>
          <w:rFonts w:eastAsia="Times New Roman"/>
        </w:rPr>
        <w:t>διαδικασία</w:t>
      </w:r>
      <w:r>
        <w:rPr>
          <w:rFonts w:eastAsia="Times New Roman" w:cs="Times New Roman"/>
        </w:rPr>
        <w:t xml:space="preserve"> των εκτιμήσεων και στη </w:t>
      </w:r>
      <w:r>
        <w:rPr>
          <w:rFonts w:eastAsia="Times New Roman"/>
        </w:rPr>
        <w:t>διαδικασία</w:t>
      </w:r>
      <w:r>
        <w:rPr>
          <w:rFonts w:eastAsia="Times New Roman" w:cs="Times New Roman"/>
        </w:rPr>
        <w:t xml:space="preserve"> της αποστολής των πορισμάτων, για να γίνουν ενστάσεις και να μπορέσουν κάποια στιγμή οι αγρότες να ικανοποιηθούν. </w:t>
      </w:r>
    </w:p>
    <w:p w14:paraId="002FC9A5" w14:textId="77777777" w:rsidR="004A13EF" w:rsidRDefault="00D854F9">
      <w:pPr>
        <w:tabs>
          <w:tab w:val="left" w:pos="426"/>
          <w:tab w:val="center" w:pos="4393"/>
        </w:tabs>
        <w:spacing w:line="600" w:lineRule="auto"/>
        <w:ind w:firstLine="851"/>
        <w:jc w:val="both"/>
        <w:rPr>
          <w:rFonts w:eastAsia="Times New Roman" w:cs="Times New Roman"/>
        </w:rPr>
      </w:pPr>
      <w:r>
        <w:rPr>
          <w:rFonts w:eastAsia="Times New Roman" w:cs="Times New Roman"/>
        </w:rPr>
        <w:t xml:space="preserve">Ανέφερα </w:t>
      </w:r>
      <w:r>
        <w:rPr>
          <w:rFonts w:eastAsia="Times New Roman"/>
          <w:bCs/>
        </w:rPr>
        <w:t>συγκεκριμένα</w:t>
      </w:r>
      <w:r>
        <w:rPr>
          <w:rFonts w:eastAsia="Times New Roman" w:cs="Times New Roman"/>
        </w:rPr>
        <w:t xml:space="preserve"> παραδείγματα</w:t>
      </w:r>
      <w:r>
        <w:rPr>
          <w:rFonts w:eastAsia="Times New Roman"/>
          <w:bCs/>
        </w:rPr>
        <w:t>,</w:t>
      </w:r>
      <w:r>
        <w:rPr>
          <w:rFonts w:eastAsia="Times New Roman" w:cs="Times New Roman"/>
        </w:rPr>
        <w:t xml:space="preserve"> </w:t>
      </w:r>
      <w:r>
        <w:rPr>
          <w:rFonts w:eastAsia="Times New Roman" w:cs="Times New Roman"/>
        </w:rPr>
        <w:t>παρ</w:t>
      </w:r>
      <w:r>
        <w:rPr>
          <w:rFonts w:eastAsia="Times New Roman" w:cs="Times New Roman"/>
        </w:rPr>
        <w:t xml:space="preserve">’ </w:t>
      </w:r>
      <w:r>
        <w:rPr>
          <w:rFonts w:eastAsia="Times New Roman" w:cs="Times New Roman"/>
        </w:rPr>
        <w:t>όλο</w:t>
      </w:r>
      <w:r>
        <w:rPr>
          <w:rFonts w:eastAsia="Times New Roman" w:cs="Times New Roman"/>
        </w:rPr>
        <w:t xml:space="preserve"> που δεν το συνηθίζω, για να μπορεί πραγματικά να κατανοήσει όποιος μας ακούει το μέγεθος της ταλαιπωρίας των αγροτών. Οι αγρότες πληρώνουν, για να έχουν ασφαλιστική κάλυψη. Η μετακίνηση των εκτιμητών </w:t>
      </w:r>
      <w:r>
        <w:rPr>
          <w:rFonts w:eastAsia="Times New Roman"/>
          <w:bCs/>
        </w:rPr>
        <w:t>είναι</w:t>
      </w:r>
      <w:r>
        <w:rPr>
          <w:rFonts w:eastAsia="Times New Roman" w:cs="Times New Roman"/>
        </w:rPr>
        <w:t xml:space="preserve"> μέσα στην πληρωμή αυτή. </w:t>
      </w:r>
      <w:r>
        <w:rPr>
          <w:rFonts w:eastAsia="Times New Roman"/>
          <w:bCs/>
        </w:rPr>
        <w:t>Έχει</w:t>
      </w:r>
      <w:r>
        <w:rPr>
          <w:rFonts w:eastAsia="Times New Roman" w:cs="Times New Roman"/>
        </w:rPr>
        <w:t xml:space="preserve"> ανταποδοτι</w:t>
      </w:r>
      <w:r>
        <w:rPr>
          <w:rFonts w:eastAsia="Times New Roman" w:cs="Times New Roman"/>
        </w:rPr>
        <w:t xml:space="preserve">κότητα από την πλευρά των αγροτών. Δεν επιτρέπεται, ενώ όλοι σάς επεσήμαναν τους κινδύνους από την </w:t>
      </w:r>
      <w:r>
        <w:rPr>
          <w:rFonts w:eastAsia="Times New Roman" w:cs="Times New Roman"/>
          <w:bCs/>
          <w:shd w:val="clear" w:color="auto" w:fill="FFFFFF"/>
        </w:rPr>
        <w:t>τροποποίηση</w:t>
      </w:r>
      <w:r>
        <w:rPr>
          <w:rFonts w:eastAsia="Times New Roman" w:cs="Times New Roman"/>
        </w:rPr>
        <w:t xml:space="preserve"> που κάνατε στον νόμο για τα οδοιπορικά των αρμόδιων υπαλλήλων, αυτή τη στιγμή να είμαστε στο σημείο μηδέν. </w:t>
      </w:r>
    </w:p>
    <w:p w14:paraId="002FC9A6" w14:textId="77777777" w:rsidR="004A13EF" w:rsidRDefault="00D854F9">
      <w:pPr>
        <w:tabs>
          <w:tab w:val="left" w:pos="426"/>
          <w:tab w:val="center" w:pos="4393"/>
        </w:tabs>
        <w:spacing w:line="600" w:lineRule="auto"/>
        <w:ind w:firstLine="851"/>
        <w:jc w:val="both"/>
        <w:rPr>
          <w:rFonts w:eastAsia="Times New Roman" w:cs="Times New Roman"/>
        </w:rPr>
      </w:pPr>
      <w:r>
        <w:rPr>
          <w:rFonts w:eastAsia="Times New Roman" w:cs="Times New Roman"/>
        </w:rPr>
        <w:t>Παρακαλώ, κύριε Υπουργέ, για τις απαν</w:t>
      </w:r>
      <w:r>
        <w:rPr>
          <w:rFonts w:eastAsia="Times New Roman" w:cs="Times New Roman"/>
        </w:rPr>
        <w:t xml:space="preserve">τήσεις σας. </w:t>
      </w:r>
    </w:p>
    <w:p w14:paraId="002FC9A7" w14:textId="77777777" w:rsidR="004A13EF" w:rsidRDefault="00D854F9">
      <w:pPr>
        <w:tabs>
          <w:tab w:val="left" w:pos="426"/>
          <w:tab w:val="center" w:pos="4393"/>
        </w:tabs>
        <w:spacing w:line="600" w:lineRule="auto"/>
        <w:ind w:firstLine="851"/>
        <w:jc w:val="both"/>
        <w:rPr>
          <w:rFonts w:eastAsia="Times New Roman" w:cs="Times New Roman"/>
        </w:rPr>
      </w:pPr>
      <w:r>
        <w:rPr>
          <w:rFonts w:eastAsia="Times New Roman"/>
          <w:b/>
          <w:bCs/>
          <w:shd w:val="clear" w:color="auto" w:fill="FFFFFF"/>
        </w:rPr>
        <w:t xml:space="preserve">ΠΡΟΕΔΡΕΥΩΝ (Σπυρίδων Λυκούδης): </w:t>
      </w:r>
      <w:r>
        <w:rPr>
          <w:rFonts w:eastAsia="Times New Roman" w:cs="Times New Roman"/>
        </w:rPr>
        <w:t xml:space="preserve">Ευχαριστώ, κύριε συνάδελφε. </w:t>
      </w:r>
    </w:p>
    <w:p w14:paraId="002FC9A8" w14:textId="77777777" w:rsidR="004A13EF" w:rsidRDefault="00D854F9">
      <w:pPr>
        <w:tabs>
          <w:tab w:val="left" w:pos="426"/>
          <w:tab w:val="center" w:pos="4393"/>
        </w:tabs>
        <w:spacing w:line="600" w:lineRule="auto"/>
        <w:ind w:firstLine="851"/>
        <w:jc w:val="both"/>
        <w:rPr>
          <w:rFonts w:eastAsia="Times New Roman" w:cs="Times New Roman"/>
        </w:rPr>
      </w:pPr>
      <w:r>
        <w:rPr>
          <w:rFonts w:eastAsia="Times New Roman" w:cs="Times New Roman"/>
        </w:rPr>
        <w:t>Θα απαντήσει ο Υφυπουργός Αγροτικής Ανάπτυξης και Τροφίμων κ. Βασίλειος Κόκκαλης.</w:t>
      </w:r>
    </w:p>
    <w:p w14:paraId="002FC9A9" w14:textId="77777777" w:rsidR="004A13EF" w:rsidRDefault="00D854F9">
      <w:pPr>
        <w:tabs>
          <w:tab w:val="left" w:pos="426"/>
          <w:tab w:val="center" w:pos="4393"/>
        </w:tabs>
        <w:spacing w:line="600" w:lineRule="auto"/>
        <w:ind w:firstLine="851"/>
        <w:jc w:val="both"/>
        <w:rPr>
          <w:rFonts w:eastAsia="Times New Roman" w:cs="Times New Roman"/>
        </w:rPr>
      </w:pPr>
      <w:r>
        <w:rPr>
          <w:rFonts w:eastAsia="Times New Roman" w:cs="Times New Roman"/>
        </w:rPr>
        <w:t xml:space="preserve">Κύριε Υπουργέ, έχετε τον λόγο για τρία λεπτά. </w:t>
      </w:r>
    </w:p>
    <w:p w14:paraId="002FC9AA" w14:textId="77777777" w:rsidR="004A13EF" w:rsidRDefault="00D854F9">
      <w:pPr>
        <w:tabs>
          <w:tab w:val="left" w:pos="426"/>
          <w:tab w:val="center" w:pos="4393"/>
        </w:tabs>
        <w:spacing w:line="600" w:lineRule="auto"/>
        <w:ind w:firstLine="851"/>
        <w:jc w:val="both"/>
        <w:rPr>
          <w:rFonts w:eastAsia="Times New Roman"/>
          <w:bCs/>
          <w:szCs w:val="24"/>
          <w:shd w:val="clear" w:color="auto" w:fill="FFFFFF"/>
        </w:rPr>
      </w:pPr>
      <w:r>
        <w:rPr>
          <w:rFonts w:eastAsia="Times New Roman" w:cs="Times New Roman"/>
          <w:b/>
        </w:rPr>
        <w:lastRenderedPageBreak/>
        <w:t>ΒΑΣΙΛΕΙΟΣ ΚΟΚΚΑΛΗΣ (Υφυπουργός Αγροτικής Ανάπτυξης κα</w:t>
      </w:r>
      <w:r>
        <w:rPr>
          <w:rFonts w:eastAsia="Times New Roman" w:cs="Times New Roman"/>
          <w:b/>
        </w:rPr>
        <w:t xml:space="preserve">ι Τροφίμων): </w:t>
      </w:r>
      <w:r>
        <w:rPr>
          <w:rFonts w:eastAsia="Times New Roman" w:cs="Times New Roman"/>
        </w:rPr>
        <w:t>Κύριε Βουλευτά,</w:t>
      </w:r>
      <w:r>
        <w:rPr>
          <w:rFonts w:eastAsia="Times New Roman" w:cs="Times New Roman"/>
          <w:b/>
        </w:rPr>
        <w:t xml:space="preserve"> </w:t>
      </w:r>
      <w:r>
        <w:rPr>
          <w:rFonts w:eastAsia="Times New Roman" w:cs="Times New Roman"/>
        </w:rPr>
        <w:t>θέσατε τρεις περιπτώσεις, εκ των οποίων, αν άκουσα καλά,</w:t>
      </w:r>
      <w:r>
        <w:rPr>
          <w:rFonts w:eastAsia="Times New Roman"/>
          <w:b/>
          <w:bCs/>
          <w:szCs w:val="24"/>
          <w:shd w:val="clear" w:color="auto" w:fill="FFFFFF"/>
        </w:rPr>
        <w:t xml:space="preserve"> </w:t>
      </w:r>
      <w:r>
        <w:rPr>
          <w:rFonts w:eastAsia="Times New Roman"/>
          <w:bCs/>
          <w:szCs w:val="24"/>
          <w:shd w:val="clear" w:color="auto" w:fill="FFFFFF"/>
        </w:rPr>
        <w:t>μία αναφέρεται στο χρονικό διάστημα του Ιανουαρίου του 2016. Ό</w:t>
      </w:r>
      <w:r>
        <w:rPr>
          <w:rFonts w:eastAsia="Times New Roman"/>
          <w:bCs/>
          <w:shd w:val="clear" w:color="auto" w:fill="FFFFFF"/>
        </w:rPr>
        <w:t>μως,</w:t>
      </w:r>
      <w:r>
        <w:rPr>
          <w:rFonts w:eastAsia="Times New Roman"/>
          <w:bCs/>
          <w:szCs w:val="24"/>
          <w:shd w:val="clear" w:color="auto" w:fill="FFFFFF"/>
        </w:rPr>
        <w:t xml:space="preserve"> η ζημία του Ιανουαρίου του 2016, την οποία αναφέρετε, δεν </w:t>
      </w:r>
      <w:r>
        <w:rPr>
          <w:rFonts w:eastAsia="Times New Roman"/>
          <w:bCs/>
          <w:shd w:val="clear" w:color="auto" w:fill="FFFFFF"/>
        </w:rPr>
        <w:t>είναι</w:t>
      </w:r>
      <w:r>
        <w:rPr>
          <w:rFonts w:eastAsia="Times New Roman"/>
          <w:bCs/>
          <w:szCs w:val="24"/>
          <w:shd w:val="clear" w:color="auto" w:fill="FFFFFF"/>
        </w:rPr>
        <w:t xml:space="preserve"> στην επίκαιρη ερώτηση, ενώ αναφέρετε λεπτομερέστατα και αναλυτικότατα τις ζημίες που έγιναν τον Απρίλιο και τον Μάρτιο σε </w:t>
      </w:r>
      <w:r>
        <w:rPr>
          <w:rFonts w:eastAsia="Times New Roman"/>
          <w:bCs/>
          <w:shd w:val="clear" w:color="auto" w:fill="FFFFFF"/>
        </w:rPr>
        <w:t>συγκεκριμένες</w:t>
      </w:r>
      <w:r>
        <w:rPr>
          <w:rFonts w:eastAsia="Times New Roman"/>
          <w:bCs/>
          <w:szCs w:val="24"/>
          <w:shd w:val="clear" w:color="auto" w:fill="FFFFFF"/>
        </w:rPr>
        <w:t xml:space="preserve"> περιοχές του Δήμου </w:t>
      </w:r>
      <w:proofErr w:type="spellStart"/>
      <w:r>
        <w:rPr>
          <w:rFonts w:eastAsia="Times New Roman"/>
          <w:bCs/>
          <w:szCs w:val="24"/>
          <w:shd w:val="clear" w:color="auto" w:fill="FFFFFF"/>
        </w:rPr>
        <w:t>Παιονίας</w:t>
      </w:r>
      <w:proofErr w:type="spellEnd"/>
      <w:r>
        <w:rPr>
          <w:rFonts w:eastAsia="Times New Roman"/>
          <w:bCs/>
          <w:szCs w:val="24"/>
          <w:shd w:val="clear" w:color="auto" w:fill="FFFFFF"/>
        </w:rPr>
        <w:t>, αλλά και τον Ιούνιο.</w:t>
      </w:r>
    </w:p>
    <w:p w14:paraId="002FC9AB" w14:textId="77777777" w:rsidR="004A13EF" w:rsidRDefault="00D854F9">
      <w:pPr>
        <w:tabs>
          <w:tab w:val="left" w:pos="426"/>
          <w:tab w:val="center" w:pos="4393"/>
        </w:tabs>
        <w:spacing w:line="600" w:lineRule="auto"/>
        <w:ind w:firstLine="851"/>
        <w:jc w:val="both"/>
        <w:rPr>
          <w:rFonts w:eastAsia="Times New Roman"/>
          <w:bCs/>
          <w:szCs w:val="24"/>
          <w:shd w:val="clear" w:color="auto" w:fill="FFFFFF"/>
        </w:rPr>
      </w:pPr>
      <w:r>
        <w:rPr>
          <w:rFonts w:eastAsia="Times New Roman"/>
          <w:bCs/>
          <w:szCs w:val="24"/>
          <w:shd w:val="clear" w:color="auto" w:fill="FFFFFF"/>
        </w:rPr>
        <w:t>Συνεπώς μπορώ υπεύθυνα να σας απαντήσω για τις δύο περιπτώσεις: τις χ</w:t>
      </w:r>
      <w:r>
        <w:rPr>
          <w:rFonts w:eastAsia="Times New Roman"/>
          <w:bCs/>
          <w:szCs w:val="24"/>
          <w:shd w:val="clear" w:color="auto" w:fill="FFFFFF"/>
        </w:rPr>
        <w:t xml:space="preserve">αλαζοπτώσεις στα σιτηρά του Ιουνίου του 2016 και τις χαλαζοπτώσεις, πάλι, στις δενδρώδεις καλλιέργειες τον Απρίλιο και τον Μάρτιο του 2016. </w:t>
      </w:r>
    </w:p>
    <w:p w14:paraId="002FC9AC" w14:textId="77777777" w:rsidR="004A13EF" w:rsidRDefault="00D854F9">
      <w:pPr>
        <w:tabs>
          <w:tab w:val="left" w:pos="426"/>
          <w:tab w:val="center" w:pos="4393"/>
        </w:tabs>
        <w:spacing w:line="600" w:lineRule="auto"/>
        <w:ind w:firstLine="851"/>
        <w:jc w:val="both"/>
        <w:rPr>
          <w:rFonts w:eastAsia="Times New Roman"/>
          <w:bCs/>
          <w:szCs w:val="24"/>
          <w:shd w:val="clear" w:color="auto" w:fill="FFFFFF"/>
        </w:rPr>
      </w:pPr>
      <w:r>
        <w:rPr>
          <w:rFonts w:eastAsia="Times New Roman"/>
          <w:bCs/>
          <w:szCs w:val="24"/>
          <w:shd w:val="clear" w:color="auto" w:fill="FFFFFF"/>
        </w:rPr>
        <w:t>Εσείς μόνος σας είπατε ότι στη μια περίπτωση, στην περίπτωση των σιτηρών, έχουν γίνει εκτιμήσεις, ενώ στην άλλη δεν</w:t>
      </w:r>
      <w:r>
        <w:rPr>
          <w:rFonts w:eastAsia="Times New Roman"/>
          <w:bCs/>
          <w:szCs w:val="24"/>
          <w:shd w:val="clear" w:color="auto" w:fill="FFFFFF"/>
        </w:rPr>
        <w:t xml:space="preserve"> έχουν γίνει. Γιατί συνέβη αυτό; Διότι εφαρμόστηκε το άρθρο 18, </w:t>
      </w:r>
      <w:r>
        <w:rPr>
          <w:rFonts w:eastAsia="Times New Roman"/>
          <w:bCs/>
          <w:shd w:val="clear" w:color="auto" w:fill="FFFFFF"/>
        </w:rPr>
        <w:t>παράγραφος</w:t>
      </w:r>
      <w:r>
        <w:rPr>
          <w:rFonts w:eastAsia="Times New Roman"/>
          <w:bCs/>
          <w:szCs w:val="24"/>
          <w:shd w:val="clear" w:color="auto" w:fill="FFFFFF"/>
        </w:rPr>
        <w:t xml:space="preserve"> 2, του Κανονισμού του ΕΛΓΑ, το οποίο λέει ότι σε περίπτωση εκτεταμένων ζημιών –που πράγματι έχουν γίνει σε αυτές τις περιοχές– γίνονται συνολικές εκτιμήσεις. </w:t>
      </w:r>
      <w:r>
        <w:rPr>
          <w:rFonts w:eastAsia="Times New Roman"/>
          <w:bCs/>
          <w:shd w:val="clear" w:color="auto" w:fill="FFFFFF"/>
        </w:rPr>
        <w:t>Έχει</w:t>
      </w:r>
      <w:r>
        <w:rPr>
          <w:rFonts w:eastAsia="Times New Roman"/>
          <w:bCs/>
          <w:szCs w:val="24"/>
          <w:shd w:val="clear" w:color="auto" w:fill="FFFFFF"/>
        </w:rPr>
        <w:t xml:space="preserve"> το </w:t>
      </w:r>
      <w:r>
        <w:rPr>
          <w:rFonts w:eastAsia="Times New Roman"/>
          <w:bCs/>
          <w:shd w:val="clear" w:color="auto" w:fill="FFFFFF"/>
        </w:rPr>
        <w:t>δικαίωμα</w:t>
      </w:r>
      <w:r>
        <w:rPr>
          <w:rFonts w:eastAsia="Times New Roman"/>
          <w:bCs/>
          <w:szCs w:val="24"/>
          <w:shd w:val="clear" w:color="auto" w:fill="FFFFFF"/>
        </w:rPr>
        <w:t xml:space="preserve"> αυτό ο</w:t>
      </w:r>
      <w:r>
        <w:rPr>
          <w:rFonts w:eastAsia="Times New Roman"/>
          <w:bCs/>
          <w:szCs w:val="24"/>
          <w:shd w:val="clear" w:color="auto" w:fill="FFFFFF"/>
        </w:rPr>
        <w:t xml:space="preserve"> ΕΛΓΑ και </w:t>
      </w:r>
      <w:r>
        <w:rPr>
          <w:rFonts w:eastAsia="Times New Roman"/>
          <w:bCs/>
          <w:shd w:val="clear" w:color="auto" w:fill="FFFFFF"/>
        </w:rPr>
        <w:t>είναι</w:t>
      </w:r>
      <w:r>
        <w:rPr>
          <w:rFonts w:eastAsia="Times New Roman"/>
          <w:bCs/>
          <w:szCs w:val="24"/>
          <w:shd w:val="clear" w:color="auto" w:fill="FFFFFF"/>
        </w:rPr>
        <w:t xml:space="preserve"> και προς όφελος των παραγωγών. </w:t>
      </w:r>
    </w:p>
    <w:p w14:paraId="002FC9AD" w14:textId="77777777" w:rsidR="004A13EF" w:rsidRDefault="00D854F9">
      <w:pPr>
        <w:tabs>
          <w:tab w:val="left" w:pos="426"/>
          <w:tab w:val="center" w:pos="4393"/>
        </w:tabs>
        <w:spacing w:line="600" w:lineRule="auto"/>
        <w:ind w:firstLine="851"/>
        <w:jc w:val="both"/>
        <w:rPr>
          <w:rFonts w:eastAsia="Times New Roman"/>
          <w:bCs/>
          <w:szCs w:val="24"/>
          <w:shd w:val="clear" w:color="auto" w:fill="FFFFFF"/>
        </w:rPr>
      </w:pPr>
      <w:r>
        <w:rPr>
          <w:rFonts w:eastAsia="Times New Roman"/>
          <w:bCs/>
          <w:szCs w:val="24"/>
          <w:shd w:val="clear" w:color="auto" w:fill="FFFFFF"/>
        </w:rPr>
        <w:lastRenderedPageBreak/>
        <w:t xml:space="preserve">Έχουν άποψη οι υπηρεσίες του ΕΛΓΑ για το ζημιογόνο γεγονός στον </w:t>
      </w:r>
      <w:r>
        <w:rPr>
          <w:rFonts w:eastAsia="Times New Roman"/>
          <w:bCs/>
          <w:shd w:val="clear" w:color="auto" w:fill="FFFFFF"/>
        </w:rPr>
        <w:t>συγκεκριμένο</w:t>
      </w:r>
      <w:r>
        <w:rPr>
          <w:rFonts w:eastAsia="Times New Roman"/>
          <w:bCs/>
          <w:szCs w:val="24"/>
          <w:shd w:val="clear" w:color="auto" w:fill="FFFFFF"/>
        </w:rPr>
        <w:t xml:space="preserve"> χρόνο, σύμφωνα με τα υπηρεσιακά έγγραφα, τα οποία μας έχουν χορηγηθεί. Διότι πολύ σωστά αναφέρετε στην </w:t>
      </w:r>
      <w:r>
        <w:rPr>
          <w:rFonts w:eastAsia="Times New Roman"/>
          <w:bCs/>
          <w:szCs w:val="24"/>
          <w:shd w:val="clear" w:color="auto" w:fill="FFFFFF"/>
        </w:rPr>
        <w:t>ερώτησ</w:t>
      </w:r>
      <w:r>
        <w:rPr>
          <w:rFonts w:eastAsia="Times New Roman"/>
          <w:bCs/>
          <w:szCs w:val="24"/>
          <w:shd w:val="clear" w:color="auto" w:fill="FFFFFF"/>
        </w:rPr>
        <w:t>ή</w:t>
      </w:r>
      <w:r>
        <w:rPr>
          <w:rFonts w:eastAsia="Times New Roman"/>
          <w:bCs/>
          <w:szCs w:val="24"/>
          <w:shd w:val="clear" w:color="auto" w:fill="FFFFFF"/>
        </w:rPr>
        <w:t xml:space="preserve"> σας ότι μετά από τόσ</w:t>
      </w:r>
      <w:r>
        <w:rPr>
          <w:rFonts w:eastAsia="Times New Roman"/>
          <w:bCs/>
          <w:szCs w:val="24"/>
          <w:shd w:val="clear" w:color="auto" w:fill="FFFFFF"/>
        </w:rPr>
        <w:t xml:space="preserve">ο χρονικό διάστημα πώς θα εκτιμήσουν; Οι υπηρεσίες έχουν άποψη. </w:t>
      </w:r>
    </w:p>
    <w:p w14:paraId="002FC9AE" w14:textId="77777777" w:rsidR="004A13EF" w:rsidRDefault="00D854F9">
      <w:pPr>
        <w:tabs>
          <w:tab w:val="left" w:pos="426"/>
          <w:tab w:val="center" w:pos="4393"/>
        </w:tabs>
        <w:spacing w:line="600" w:lineRule="auto"/>
        <w:ind w:firstLine="851"/>
        <w:jc w:val="both"/>
        <w:rPr>
          <w:rFonts w:eastAsia="Times New Roman"/>
          <w:bCs/>
          <w:szCs w:val="24"/>
          <w:shd w:val="clear" w:color="auto" w:fill="FFFFFF"/>
        </w:rPr>
      </w:pPr>
      <w:r>
        <w:rPr>
          <w:rFonts w:eastAsia="Times New Roman"/>
          <w:bCs/>
          <w:szCs w:val="24"/>
          <w:shd w:val="clear" w:color="auto" w:fill="FFFFFF"/>
        </w:rPr>
        <w:t xml:space="preserve">Πλην, </w:t>
      </w:r>
      <w:r>
        <w:rPr>
          <w:rFonts w:eastAsia="Times New Roman"/>
          <w:bCs/>
          <w:shd w:val="clear" w:color="auto" w:fill="FFFFFF"/>
        </w:rPr>
        <w:t>όμως,</w:t>
      </w:r>
      <w:r>
        <w:rPr>
          <w:rFonts w:eastAsia="Times New Roman"/>
          <w:bCs/>
          <w:szCs w:val="24"/>
          <w:shd w:val="clear" w:color="auto" w:fill="FFFFFF"/>
        </w:rPr>
        <w:t xml:space="preserve"> επειδή εφαρμόστηκε το άρθρο 18, </w:t>
      </w:r>
      <w:r>
        <w:rPr>
          <w:rFonts w:eastAsia="Times New Roman"/>
          <w:bCs/>
          <w:shd w:val="clear" w:color="auto" w:fill="FFFFFF"/>
        </w:rPr>
        <w:t>παράγραφος</w:t>
      </w:r>
      <w:r>
        <w:rPr>
          <w:rFonts w:eastAsia="Times New Roman"/>
          <w:bCs/>
          <w:szCs w:val="24"/>
          <w:shd w:val="clear" w:color="auto" w:fill="FFFFFF"/>
        </w:rPr>
        <w:t xml:space="preserve"> 2, διενεργούνται συνολικές εκτιμήσεις και το αμέσως προσεχές διάστημα θα έχουμε τη συγγραφή των πορισμάτων. </w:t>
      </w:r>
    </w:p>
    <w:p w14:paraId="002FC9AF" w14:textId="77777777" w:rsidR="004A13EF" w:rsidRDefault="00D854F9">
      <w:pPr>
        <w:tabs>
          <w:tab w:val="left" w:pos="426"/>
          <w:tab w:val="center" w:pos="4393"/>
        </w:tabs>
        <w:spacing w:line="600" w:lineRule="auto"/>
        <w:ind w:firstLine="851"/>
        <w:jc w:val="both"/>
        <w:rPr>
          <w:rFonts w:eastAsia="Times New Roman"/>
          <w:b/>
          <w:bCs/>
          <w:szCs w:val="24"/>
          <w:shd w:val="clear" w:color="auto" w:fill="FFFFFF"/>
        </w:rPr>
      </w:pPr>
      <w:r>
        <w:rPr>
          <w:rFonts w:eastAsia="Times New Roman"/>
          <w:bCs/>
          <w:szCs w:val="24"/>
          <w:shd w:val="clear" w:color="auto" w:fill="FFFFFF"/>
        </w:rPr>
        <w:t>Όσον αφορά τα σιτηρά, θα το</w:t>
      </w:r>
      <w:r>
        <w:rPr>
          <w:rFonts w:eastAsia="Times New Roman"/>
          <w:bCs/>
          <w:szCs w:val="24"/>
          <w:shd w:val="clear" w:color="auto" w:fill="FFFFFF"/>
        </w:rPr>
        <w:t>ποθετηθώ στη δευτερολογία μου.</w:t>
      </w:r>
    </w:p>
    <w:p w14:paraId="002FC9B0" w14:textId="77777777" w:rsidR="004A13EF" w:rsidRDefault="00D854F9">
      <w:pPr>
        <w:tabs>
          <w:tab w:val="left" w:pos="426"/>
          <w:tab w:val="center" w:pos="4393"/>
        </w:tabs>
        <w:spacing w:line="600" w:lineRule="auto"/>
        <w:ind w:firstLine="851"/>
        <w:jc w:val="both"/>
        <w:rPr>
          <w:rFonts w:eastAsia="Times New Roman" w:cs="Times New Roman"/>
        </w:rPr>
      </w:pPr>
      <w:r>
        <w:rPr>
          <w:rFonts w:eastAsia="Times New Roman"/>
          <w:b/>
          <w:bCs/>
          <w:shd w:val="clear" w:color="auto" w:fill="FFFFFF"/>
        </w:rPr>
        <w:t xml:space="preserve">ΠΡΟΕΔΡΕΥΩΝ (Σπυρίδων Λυκούδης): </w:t>
      </w:r>
      <w:r>
        <w:rPr>
          <w:rFonts w:eastAsia="Times New Roman" w:cs="Times New Roman"/>
        </w:rPr>
        <w:t xml:space="preserve">Ευχαριστώ, κύριε Υπουργέ. Κύριε συνάδελφε, έχετε τον λόγο για τρία λεπτά. </w:t>
      </w:r>
    </w:p>
    <w:p w14:paraId="002FC9B1" w14:textId="77777777" w:rsidR="004A13EF" w:rsidRDefault="00D854F9">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Επειδή θέλω να υπάρχει -και βλέπω ότι υπάρχει- διάθεση για μια αμεσότητα και μια ουσία απαντήσεων</w:t>
      </w:r>
      <w:r>
        <w:rPr>
          <w:rFonts w:eastAsia="Times New Roman" w:cs="Times New Roman"/>
          <w:szCs w:val="24"/>
        </w:rPr>
        <w:t xml:space="preserve">, κύριε Υπουργέ, εγώ ανέφερα πράγματι δύο μόνο περιπτώσεις στην ερώτησή μου, αλλά να ξέρετε ότι, μόλις δημοσιοποιήθηκε η ερώτησή μου αυτή, είχα πλήθος αναφορών από αγρότες από όλη την Ελλάδα για παρόμοιες περιπτώσεις και ανέφερα αυτή τη μία, μία εξ αυτών, </w:t>
      </w:r>
      <w:r>
        <w:rPr>
          <w:rFonts w:eastAsia="Times New Roman" w:cs="Times New Roman"/>
          <w:szCs w:val="24"/>
        </w:rPr>
        <w:t>του Ιανουαρίου του 2016, γιατί καταλαβαίνετε ότι συμπληρώνεται ένας χρόνος.</w:t>
      </w:r>
    </w:p>
    <w:p w14:paraId="002FC9B2" w14:textId="77777777" w:rsidR="004A13EF" w:rsidRDefault="00D854F9">
      <w:pPr>
        <w:spacing w:line="600" w:lineRule="auto"/>
        <w:ind w:firstLine="720"/>
        <w:jc w:val="both"/>
        <w:rPr>
          <w:rFonts w:eastAsia="Times New Roman" w:cs="Times New Roman"/>
          <w:szCs w:val="24"/>
        </w:rPr>
      </w:pPr>
      <w:r>
        <w:rPr>
          <w:rFonts w:eastAsia="Times New Roman" w:cs="Times New Roman"/>
          <w:szCs w:val="24"/>
        </w:rPr>
        <w:t xml:space="preserve">Εγώ νομίζω ότι σας γίνεται και εσάς κατανοητό -άλλο αν δυσκολεύεστε να το πείτε- ότι ο χρόνος ολοκλήρωσης των εκτιμήσεων και των πορισμάτων </w:t>
      </w:r>
      <w:r>
        <w:rPr>
          <w:rFonts w:eastAsia="Times New Roman" w:cs="Times New Roman"/>
          <w:szCs w:val="24"/>
        </w:rPr>
        <w:lastRenderedPageBreak/>
        <w:t xml:space="preserve">είναι πλέον κατά πολύ βραδύτερος από </w:t>
      </w:r>
      <w:r>
        <w:rPr>
          <w:rFonts w:eastAsia="Times New Roman" w:cs="Times New Roman"/>
          <w:szCs w:val="24"/>
        </w:rPr>
        <w:t xml:space="preserve">αυτόν τον χρόνο τον οποίο ήξεραν οι αγρότες σε σχέση με τον ΕΛΓΑ. </w:t>
      </w:r>
    </w:p>
    <w:p w14:paraId="002FC9B3" w14:textId="77777777" w:rsidR="004A13EF" w:rsidRDefault="00D854F9">
      <w:pPr>
        <w:spacing w:line="600" w:lineRule="auto"/>
        <w:ind w:firstLine="720"/>
        <w:jc w:val="both"/>
        <w:rPr>
          <w:rFonts w:eastAsia="Times New Roman" w:cs="Times New Roman"/>
          <w:szCs w:val="24"/>
        </w:rPr>
      </w:pPr>
      <w:r>
        <w:rPr>
          <w:rFonts w:eastAsia="Times New Roman" w:cs="Times New Roman"/>
          <w:szCs w:val="24"/>
        </w:rPr>
        <w:t xml:space="preserve">Ο ΕΛΓΑ έχει απαξιωθεί, δυστυχώς, το τελευταίο διάστημα, υπάρχει μια απεργία που ξέρετε, κάνατε κάποιες κινήσεις για να καλύψετε τα ζητήματα που έχουν δημιουργηθεί, αλλά θεωρώ ότι δεν είναι </w:t>
      </w:r>
      <w:r>
        <w:rPr>
          <w:rFonts w:eastAsia="Times New Roman" w:cs="Times New Roman"/>
          <w:szCs w:val="24"/>
        </w:rPr>
        <w:t xml:space="preserve">οι καλύτερες. Ας πάρετε μόνιμο προσωπικό. Κάνατε τώρα μια προκήρυξη για τις 27 του μήνα για οκτάμηνο προσωπικό με κατεπείγουσα διαδικασία. Είναι γνωστές οι ανάγκες. Γιατί </w:t>
      </w:r>
      <w:r w:rsidRPr="002409CE">
        <w:rPr>
          <w:rFonts w:eastAsia="Times New Roman" w:cs="Times New Roman"/>
          <w:color w:val="000000" w:themeColor="text1"/>
          <w:szCs w:val="24"/>
        </w:rPr>
        <w:t>κατεπείγουσα διαδικασία; Έπρεπε να το έχετε ξεκινήσει νωρίτερα. Κανείς δεν θα έλεγε τ</w:t>
      </w:r>
      <w:r w:rsidRPr="002409CE">
        <w:rPr>
          <w:rFonts w:eastAsia="Times New Roman" w:cs="Times New Roman"/>
          <w:color w:val="000000" w:themeColor="text1"/>
          <w:szCs w:val="24"/>
        </w:rPr>
        <w:t>ίποτα για τέτοιου είδους προκηρύξεις. Επιμένω πάλι στο εξής: Υπάρχει ανταποδοτικότητα. Η αξία των μετακινήσεων αυτών και των αμοιβών ουσιαστικά πληρώνονται από τον ίδιο τον αγρότη.</w:t>
      </w:r>
    </w:p>
    <w:p w14:paraId="002FC9B4" w14:textId="77777777" w:rsidR="004A13EF" w:rsidRDefault="00D854F9">
      <w:pPr>
        <w:spacing w:line="600" w:lineRule="auto"/>
        <w:ind w:firstLine="720"/>
        <w:jc w:val="both"/>
        <w:rPr>
          <w:rFonts w:eastAsia="Times New Roman" w:cs="Times New Roman"/>
          <w:szCs w:val="24"/>
        </w:rPr>
      </w:pPr>
      <w:r>
        <w:rPr>
          <w:rFonts w:eastAsia="Times New Roman" w:cs="Times New Roman"/>
          <w:szCs w:val="24"/>
        </w:rPr>
        <w:t>Νομίζω, κύριε Υπουργέ, ότι οφείλετε έξω από τις συγκεκριμένες χρονικές δεσμ</w:t>
      </w:r>
      <w:r>
        <w:rPr>
          <w:rFonts w:eastAsia="Times New Roman" w:cs="Times New Roman"/>
          <w:szCs w:val="24"/>
        </w:rPr>
        <w:t>εύσεις -να το πω έτσι- για τις ζημιές του 2016, δεν είναι δυνατόν να έχουμε μπει στο 2017 και να έχουμε ακόμα μη αποσταλέντα πορίσματα για την περίοδο της άνοιξης και του Ιανουαρίου του 2016.</w:t>
      </w:r>
    </w:p>
    <w:p w14:paraId="002FC9B5" w14:textId="77777777" w:rsidR="004A13EF" w:rsidRDefault="00D854F9">
      <w:pPr>
        <w:spacing w:line="600" w:lineRule="auto"/>
        <w:ind w:firstLine="720"/>
        <w:jc w:val="both"/>
        <w:rPr>
          <w:rFonts w:eastAsia="Times New Roman" w:cs="Times New Roman"/>
          <w:szCs w:val="24"/>
        </w:rPr>
      </w:pPr>
      <w:r>
        <w:rPr>
          <w:rFonts w:eastAsia="Times New Roman" w:cs="Times New Roman"/>
          <w:szCs w:val="24"/>
        </w:rPr>
        <w:t>Θέλω μια δέσμευση, όσο μπορείτε πιο συγκεκριμένη, για την ολοκλή</w:t>
      </w:r>
      <w:r>
        <w:rPr>
          <w:rFonts w:eastAsia="Times New Roman" w:cs="Times New Roman"/>
          <w:szCs w:val="24"/>
        </w:rPr>
        <w:t>ρωση των ζημιών τουλάχιστον μέχρι το φθινόπωρο του 2016. Νομίζω ότι αυτή την εικόνα πρέπει να την έχουν οι αγρότες</w:t>
      </w:r>
      <w:r>
        <w:rPr>
          <w:rFonts w:eastAsia="Times New Roman" w:cs="Times New Roman"/>
          <w:szCs w:val="24"/>
        </w:rPr>
        <w:t>,</w:t>
      </w:r>
      <w:r>
        <w:rPr>
          <w:rFonts w:eastAsia="Times New Roman" w:cs="Times New Roman"/>
          <w:szCs w:val="24"/>
        </w:rPr>
        <w:t xml:space="preserve"> για να ξέρουν πού πορεύονται. Βεβαίως θα παρακαλούσα να βρείτε τη διαδικασία εκείνη</w:t>
      </w:r>
      <w:r>
        <w:rPr>
          <w:rFonts w:eastAsia="Times New Roman" w:cs="Times New Roman"/>
          <w:szCs w:val="24"/>
        </w:rPr>
        <w:t>,</w:t>
      </w:r>
      <w:r>
        <w:rPr>
          <w:rFonts w:eastAsia="Times New Roman" w:cs="Times New Roman"/>
          <w:szCs w:val="24"/>
        </w:rPr>
        <w:t xml:space="preserve"> με την οποία πλέον </w:t>
      </w:r>
      <w:r>
        <w:rPr>
          <w:rFonts w:eastAsia="Times New Roman" w:cs="Times New Roman"/>
          <w:szCs w:val="24"/>
        </w:rPr>
        <w:lastRenderedPageBreak/>
        <w:t>τα προβλήματα τα οποία έχουν ανακύψε</w:t>
      </w:r>
      <w:r>
        <w:rPr>
          <w:rFonts w:eastAsia="Times New Roman" w:cs="Times New Roman"/>
          <w:szCs w:val="24"/>
        </w:rPr>
        <w:t>ι με τον νόμο που η δική σας κυβέρνηση ψήφισε το 2015 και είχατε από τότε τις ενστάσεις των γεωτεχνικών και όλων των αρμοδίων επιμελητηρίων</w:t>
      </w:r>
      <w:r>
        <w:rPr>
          <w:rFonts w:eastAsia="Times New Roman" w:cs="Times New Roman"/>
          <w:szCs w:val="24"/>
        </w:rPr>
        <w:t>,</w:t>
      </w:r>
      <w:r>
        <w:rPr>
          <w:rFonts w:eastAsia="Times New Roman" w:cs="Times New Roman"/>
          <w:szCs w:val="24"/>
        </w:rPr>
        <w:t xml:space="preserve"> ότι η μετακίνηση και τα οδοιπορικά των συγκεκριμένων δημοσίων υπαλλήλων θα δημιουργήσει πολλά ζητήματα. Δεν είναι ο</w:t>
      </w:r>
      <w:r>
        <w:rPr>
          <w:rFonts w:eastAsia="Times New Roman" w:cs="Times New Roman"/>
          <w:szCs w:val="24"/>
        </w:rPr>
        <w:t xml:space="preserve">δοιπορικά τα οποία πληρώνει το δημόσιο για τους δημοσίους υπαλλήλους. Είναι μέσα στο πλαίσιο της εκτιμητικής δαπάνης. </w:t>
      </w:r>
    </w:p>
    <w:p w14:paraId="002FC9B6" w14:textId="77777777" w:rsidR="004A13EF" w:rsidRDefault="00D854F9">
      <w:pPr>
        <w:spacing w:line="600" w:lineRule="auto"/>
        <w:ind w:firstLine="720"/>
        <w:jc w:val="both"/>
        <w:rPr>
          <w:rFonts w:eastAsia="Times New Roman" w:cs="Times New Roman"/>
          <w:szCs w:val="24"/>
        </w:rPr>
      </w:pPr>
      <w:r>
        <w:rPr>
          <w:rFonts w:eastAsia="Times New Roman" w:cs="Times New Roman"/>
          <w:szCs w:val="24"/>
        </w:rPr>
        <w:t>Παρακαλώ, κύριε Υπουργέ, επειδή ξέρω ότι είστε από μια περιοχή στην οποία σίγουρα θα έχετε κι εσείς ανάλογες οχλήσεις, πρέπει να λυθεί το</w:t>
      </w:r>
      <w:r>
        <w:rPr>
          <w:rFonts w:eastAsia="Times New Roman" w:cs="Times New Roman"/>
          <w:szCs w:val="24"/>
        </w:rPr>
        <w:t xml:space="preserve"> θέμα οριστικά. Στελεχώστε τον ΕΛΓΑ με μόνιμο προσωπικό. Κάποιοι άλλοι Υπουργοί σε κάποια άλλα Υπουργεία έκαναν αυθαίρετα και μη νόμιμα παρατάσεις συμβάσεων εκεί που δεν τους ζητήθηκε. Εδώ πέρα δεν λέμε να κάνετε κάτι μη νόμιμο, αλλά προκηρύξτε μόνιμο προσ</w:t>
      </w:r>
      <w:r>
        <w:rPr>
          <w:rFonts w:eastAsia="Times New Roman" w:cs="Times New Roman"/>
          <w:szCs w:val="24"/>
        </w:rPr>
        <w:t>ωπικό, προχωρήστε γρήγορα τη διαδικασία. Δεν είναι δυνατόν οι αγρότες να υποχρεούνται στην ασφάλιση, να την προπληρώνουν και να μην έχουν τα οφέλη από αυτή τη διαδικασία.</w:t>
      </w:r>
    </w:p>
    <w:p w14:paraId="002FC9B7" w14:textId="77777777" w:rsidR="004A13EF" w:rsidRDefault="00D854F9">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002FC9B8" w14:textId="77777777" w:rsidR="004A13EF" w:rsidRDefault="00D854F9">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w:t>
      </w:r>
    </w:p>
    <w:p w14:paraId="002FC9B9" w14:textId="77777777" w:rsidR="004A13EF" w:rsidRDefault="00D854F9">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τρία λεπτά.</w:t>
      </w:r>
    </w:p>
    <w:p w14:paraId="002FC9BA" w14:textId="77777777" w:rsidR="004A13EF" w:rsidRDefault="00D854F9">
      <w:pPr>
        <w:spacing w:line="600" w:lineRule="auto"/>
        <w:ind w:firstLine="720"/>
        <w:jc w:val="both"/>
        <w:rPr>
          <w:rFonts w:eastAsia="Times New Roman" w:cs="Times New Roman"/>
          <w:szCs w:val="24"/>
        </w:rPr>
      </w:pPr>
      <w:r>
        <w:rPr>
          <w:rFonts w:eastAsia="Times New Roman" w:cs="Times New Roman"/>
          <w:b/>
          <w:szCs w:val="24"/>
        </w:rPr>
        <w:lastRenderedPageBreak/>
        <w:t>ΒΑΣΙΛΕΙΟΣ ΚΟΚΚΑΛΗΣ (Υφυπουργός Αγροτικής Ανάπτυξης και Τροφίμων):</w:t>
      </w:r>
      <w:r>
        <w:rPr>
          <w:rFonts w:eastAsia="Times New Roman" w:cs="Times New Roman"/>
          <w:szCs w:val="24"/>
        </w:rPr>
        <w:t xml:space="preserve"> Ευχαριστώ.</w:t>
      </w:r>
    </w:p>
    <w:p w14:paraId="002FC9BB" w14:textId="77777777" w:rsidR="004A13EF" w:rsidRDefault="00D854F9">
      <w:pPr>
        <w:spacing w:line="600" w:lineRule="auto"/>
        <w:ind w:firstLine="720"/>
        <w:jc w:val="both"/>
        <w:rPr>
          <w:rFonts w:eastAsia="Times New Roman" w:cs="Times New Roman"/>
          <w:szCs w:val="24"/>
        </w:rPr>
      </w:pPr>
      <w:r>
        <w:rPr>
          <w:rFonts w:eastAsia="Times New Roman" w:cs="Times New Roman"/>
          <w:szCs w:val="24"/>
        </w:rPr>
        <w:t>Κύριε Βουλευτά, γνωρίζετε πολύ καλά και αυτό που μπορώ εγώ να επαναλάβω</w:t>
      </w:r>
      <w:r>
        <w:rPr>
          <w:rFonts w:eastAsia="Times New Roman" w:cs="Times New Roman"/>
          <w:szCs w:val="24"/>
        </w:rPr>
        <w:t>,</w:t>
      </w:r>
      <w:r>
        <w:rPr>
          <w:rFonts w:eastAsia="Times New Roman" w:cs="Times New Roman"/>
          <w:szCs w:val="24"/>
        </w:rPr>
        <w:t xml:space="preserve"> είναι ότι το Υπουργείο Αγροτ</w:t>
      </w:r>
      <w:r>
        <w:rPr>
          <w:rFonts w:eastAsia="Times New Roman" w:cs="Times New Roman"/>
          <w:szCs w:val="24"/>
        </w:rPr>
        <w:t>ικής Ανάπτυξης καταβάλλει κάθε δυνατή προσπάθεια να αποζημιωθούν όλοι οι αγρότες και όλοι οι κτηνοτρόφοι και όλοι αυτοί οι οποίοι αποδεδειγμένα έχουν υποστεί ζημιές στην περιουσία τους και αυτοί που πρόσφατα επλήγησαν από τον παγετό και ειδικά οι κτηνοτρόφ</w:t>
      </w:r>
      <w:r>
        <w:rPr>
          <w:rFonts w:eastAsia="Times New Roman" w:cs="Times New Roman"/>
          <w:szCs w:val="24"/>
        </w:rPr>
        <w:t>οι.</w:t>
      </w:r>
    </w:p>
    <w:p w14:paraId="002FC9BC" w14:textId="77777777" w:rsidR="004A13EF" w:rsidRDefault="00D854F9">
      <w:pPr>
        <w:spacing w:line="600" w:lineRule="auto"/>
        <w:ind w:firstLine="720"/>
        <w:jc w:val="both"/>
        <w:rPr>
          <w:rFonts w:eastAsia="Times New Roman" w:cs="Times New Roman"/>
          <w:szCs w:val="24"/>
        </w:rPr>
      </w:pPr>
      <w:r>
        <w:rPr>
          <w:rFonts w:eastAsia="Times New Roman" w:cs="Times New Roman"/>
          <w:szCs w:val="24"/>
        </w:rPr>
        <w:t xml:space="preserve">Επανέρχομαι στην ερώτησή σας. Άφησα για τη δευτερολογία μου τη σιτοκαλλιέργεια στην περιοχή </w:t>
      </w:r>
      <w:proofErr w:type="spellStart"/>
      <w:r>
        <w:rPr>
          <w:rFonts w:eastAsia="Times New Roman" w:cs="Times New Roman"/>
          <w:szCs w:val="24"/>
        </w:rPr>
        <w:t>Φύσκας</w:t>
      </w:r>
      <w:proofErr w:type="spellEnd"/>
      <w:r>
        <w:rPr>
          <w:rFonts w:eastAsia="Times New Roman" w:cs="Times New Roman"/>
          <w:szCs w:val="24"/>
        </w:rPr>
        <w:t xml:space="preserve"> του Κιλκίς, που εσείς είπατε ότι οι εκτιμήσεις έχουν γίνει. Σας λέω τώρα ότι οι εκτιμήσεις έχουν γίνει, έχουν ολοκληρωθεί και εντός του Φεβρουαρίου θα κα</w:t>
      </w:r>
      <w:r>
        <w:rPr>
          <w:rFonts w:eastAsia="Times New Roman" w:cs="Times New Roman"/>
          <w:szCs w:val="24"/>
        </w:rPr>
        <w:t xml:space="preserve">ταβληθούν στους ασφαλιστικά ενήμερους αγρότες οι αποζημιώσεις. </w:t>
      </w:r>
    </w:p>
    <w:p w14:paraId="002FC9BD" w14:textId="77777777" w:rsidR="004A13EF" w:rsidRDefault="00D854F9">
      <w:pPr>
        <w:spacing w:line="600" w:lineRule="auto"/>
        <w:ind w:firstLine="720"/>
        <w:jc w:val="both"/>
        <w:rPr>
          <w:rFonts w:eastAsia="Times New Roman" w:cs="Times New Roman"/>
          <w:szCs w:val="24"/>
        </w:rPr>
      </w:pPr>
      <w:r>
        <w:rPr>
          <w:rFonts w:eastAsia="Times New Roman" w:cs="Times New Roman"/>
          <w:szCs w:val="24"/>
        </w:rPr>
        <w:t xml:space="preserve">Πρέπει όμως -όχι ότι εσείς προβαίνετε σε τέτοια πράγματα, προς </w:t>
      </w:r>
      <w:r>
        <w:rPr>
          <w:rFonts w:eastAsia="Times New Roman" w:cs="Times New Roman"/>
          <w:szCs w:val="24"/>
        </w:rPr>
        <w:t>θ</w:t>
      </w:r>
      <w:r>
        <w:rPr>
          <w:rFonts w:eastAsia="Times New Roman" w:cs="Times New Roman"/>
          <w:szCs w:val="24"/>
        </w:rPr>
        <w:t>εού!- χωρίς λαϊκισμούς να πούμε τούτο, ότι όταν ο ίδιος ο ΕΛΓΑ αναγνωρίζει ότι οι καταστροφές είναι εκτεταμένες και μεγάλες</w:t>
      </w:r>
      <w:r>
        <w:rPr>
          <w:rFonts w:eastAsia="Times New Roman" w:cs="Times New Roman"/>
          <w:szCs w:val="24"/>
        </w:rPr>
        <w:t>,</w:t>
      </w:r>
      <w:r>
        <w:rPr>
          <w:rFonts w:eastAsia="Times New Roman" w:cs="Times New Roman"/>
          <w:szCs w:val="24"/>
        </w:rPr>
        <w:t xml:space="preserve"> πρέ</w:t>
      </w:r>
      <w:r>
        <w:rPr>
          <w:rFonts w:eastAsia="Times New Roman" w:cs="Times New Roman"/>
          <w:szCs w:val="24"/>
        </w:rPr>
        <w:t>πει αυτό οι αγρότες του Κιλκίς να το καταλάβουν. Εφαρμόστηκε για την πρώτη περίπτωση, για τις δενδρώ</w:t>
      </w:r>
      <w:r>
        <w:rPr>
          <w:rFonts w:eastAsia="Times New Roman" w:cs="Times New Roman"/>
          <w:szCs w:val="24"/>
        </w:rPr>
        <w:lastRenderedPageBreak/>
        <w:t xml:space="preserve">δεις καλλιέργειες, που όντως καθυστέρησαν οι εκτιμήσεις, το άρθρο 18 παράγραφος 2 και διενεργούνται συνολικές εκτιμήσεις. Και πότε δημιουργούνται συνολικές </w:t>
      </w:r>
      <w:r>
        <w:rPr>
          <w:rFonts w:eastAsia="Times New Roman" w:cs="Times New Roman"/>
          <w:szCs w:val="24"/>
        </w:rPr>
        <w:t>εκτιμήσεις; Σε περίπτωση εκτεταμένων και μεγάλων ζημιών.</w:t>
      </w:r>
    </w:p>
    <w:p w14:paraId="002FC9BE" w14:textId="77777777" w:rsidR="004A13EF" w:rsidRDefault="00D854F9">
      <w:pPr>
        <w:spacing w:line="600" w:lineRule="auto"/>
        <w:ind w:firstLine="720"/>
        <w:jc w:val="both"/>
        <w:rPr>
          <w:rFonts w:eastAsia="Times New Roman" w:cs="Times New Roman"/>
          <w:szCs w:val="24"/>
        </w:rPr>
      </w:pPr>
      <w:r>
        <w:rPr>
          <w:rFonts w:eastAsia="Times New Roman" w:cs="Times New Roman"/>
          <w:szCs w:val="24"/>
        </w:rPr>
        <w:t>Συνεπώς ο ΕΛΓΑ αναγνωρίζει</w:t>
      </w:r>
      <w:r>
        <w:rPr>
          <w:rFonts w:eastAsia="Times New Roman" w:cs="Times New Roman"/>
          <w:szCs w:val="24"/>
        </w:rPr>
        <w:t>,</w:t>
      </w:r>
      <w:r>
        <w:rPr>
          <w:rFonts w:eastAsia="Times New Roman" w:cs="Times New Roman"/>
          <w:szCs w:val="24"/>
        </w:rPr>
        <w:t xml:space="preserve"> ότι όντως στις συγκεκριμένες περιοχές έγιναν εκτεταμένες και μεγάλες ζημιές.</w:t>
      </w:r>
    </w:p>
    <w:p w14:paraId="002FC9BF" w14:textId="77777777" w:rsidR="004A13EF" w:rsidRDefault="00D854F9">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Ούτε, όμως, αυτά τα πορίσματα ήρθαν, κύριε Υπουργέ.</w:t>
      </w:r>
    </w:p>
    <w:p w14:paraId="002FC9C0" w14:textId="77777777" w:rsidR="004A13EF" w:rsidRDefault="00D854F9">
      <w:pPr>
        <w:spacing w:line="600" w:lineRule="auto"/>
        <w:ind w:firstLine="720"/>
        <w:jc w:val="both"/>
        <w:rPr>
          <w:rFonts w:eastAsia="Times New Roman" w:cs="Times New Roman"/>
          <w:szCs w:val="24"/>
        </w:rPr>
      </w:pPr>
      <w:r>
        <w:rPr>
          <w:rFonts w:eastAsia="Times New Roman" w:cs="Times New Roman"/>
          <w:b/>
          <w:szCs w:val="24"/>
        </w:rPr>
        <w:t>ΒΑΣΙΛΕΙΟΣ ΚΟΚΚΑΛΗΣ (Υ</w:t>
      </w:r>
      <w:r>
        <w:rPr>
          <w:rFonts w:eastAsia="Times New Roman" w:cs="Times New Roman"/>
          <w:b/>
          <w:szCs w:val="24"/>
        </w:rPr>
        <w:t>φυπουργός Αγροτικής Ανάπτυξης και Τροφίμων):</w:t>
      </w:r>
      <w:r>
        <w:rPr>
          <w:rFonts w:eastAsia="Times New Roman" w:cs="Times New Roman"/>
          <w:szCs w:val="24"/>
        </w:rPr>
        <w:t xml:space="preserve"> Και αναμέν</w:t>
      </w:r>
      <w:r>
        <w:rPr>
          <w:rFonts w:eastAsia="Times New Roman" w:cs="Times New Roman"/>
          <w:szCs w:val="24"/>
        </w:rPr>
        <w:t>ε</w:t>
      </w:r>
      <w:r>
        <w:rPr>
          <w:rFonts w:eastAsia="Times New Roman" w:cs="Times New Roman"/>
          <w:szCs w:val="24"/>
        </w:rPr>
        <w:t>ται στο αμέσως προσεχές διάστημα η διενέργεια των εκτιμήσεων. Έχουν ήδη συγκροτηθεί οι επιτροπές</w:t>
      </w:r>
      <w:r>
        <w:rPr>
          <w:rFonts w:eastAsia="Times New Roman" w:cs="Times New Roman"/>
          <w:szCs w:val="24"/>
        </w:rPr>
        <w:t>,</w:t>
      </w:r>
      <w:r>
        <w:rPr>
          <w:rFonts w:eastAsia="Times New Roman" w:cs="Times New Roman"/>
          <w:szCs w:val="24"/>
        </w:rPr>
        <w:t xml:space="preserve"> επαναλαμβάνω, για τις συνολικές εκτιμήσεις. Όχι όμως στην περίπτωση των σιτοκαλλιέργειών.</w:t>
      </w:r>
    </w:p>
    <w:p w14:paraId="002FC9C1" w14:textId="77777777" w:rsidR="004A13EF" w:rsidRDefault="00D854F9">
      <w:pPr>
        <w:spacing w:line="600" w:lineRule="auto"/>
        <w:ind w:firstLine="720"/>
        <w:jc w:val="both"/>
        <w:rPr>
          <w:rFonts w:eastAsia="Times New Roman" w:cs="Times New Roman"/>
          <w:szCs w:val="24"/>
        </w:rPr>
      </w:pPr>
      <w:r>
        <w:rPr>
          <w:rFonts w:eastAsia="Times New Roman" w:cs="Times New Roman"/>
          <w:szCs w:val="24"/>
        </w:rPr>
        <w:t>Όσον αφορά γ</w:t>
      </w:r>
      <w:r>
        <w:rPr>
          <w:rFonts w:eastAsia="Times New Roman" w:cs="Times New Roman"/>
          <w:szCs w:val="24"/>
        </w:rPr>
        <w:t>ια το προσωπικό</w:t>
      </w:r>
      <w:r>
        <w:rPr>
          <w:rFonts w:eastAsia="Times New Roman" w:cs="Times New Roman"/>
          <w:szCs w:val="24"/>
        </w:rPr>
        <w:t>,</w:t>
      </w:r>
      <w:r>
        <w:rPr>
          <w:rFonts w:eastAsia="Times New Roman" w:cs="Times New Roman"/>
          <w:szCs w:val="24"/>
        </w:rPr>
        <w:t xml:space="preserve"> γνωρίζετε πολύ καλά ότι προκηρύχθηκε έκτακτο προσωπικό αυτή την εβδομάδα. Εγώ μόνο θα επαναλάβω -και τελειώνω με αυτό- ότι πρώτον, οι σιτοκαλλιέργειες θα αποζημιωθούν τον Φεβρουάριο του 2017, έχουν γίνει ήδη οι εκτιμήσεις και αναμένονται κ</w:t>
      </w:r>
      <w:r>
        <w:rPr>
          <w:rFonts w:eastAsia="Times New Roman" w:cs="Times New Roman"/>
          <w:szCs w:val="24"/>
        </w:rPr>
        <w:t>αι τα πορίσματα για τη συνολική εκτίμηση για τις δενδρώδεις καλλιέργειες.</w:t>
      </w:r>
    </w:p>
    <w:p w14:paraId="002FC9C2" w14:textId="77777777" w:rsidR="004A13EF" w:rsidRDefault="00D854F9">
      <w:pPr>
        <w:spacing w:line="600" w:lineRule="auto"/>
        <w:ind w:firstLine="720"/>
        <w:jc w:val="both"/>
        <w:rPr>
          <w:rFonts w:eastAsia="Times New Roman" w:cs="Times New Roman"/>
          <w:szCs w:val="24"/>
        </w:rPr>
      </w:pPr>
      <w:r>
        <w:rPr>
          <w:rFonts w:eastAsia="Times New Roman" w:cs="Times New Roman"/>
          <w:szCs w:val="24"/>
        </w:rPr>
        <w:t>Το Υπουργείο Αγροτικής Ανάπτυξης καταβάλλει κάθε προσπάθεια και για αυτούς που επλήγησαν το τελευταίο χρονικό διάστημα από τον παγετό. Σύντομα θα υπάρξουν ανακοινώσεις.</w:t>
      </w:r>
    </w:p>
    <w:p w14:paraId="002FC9C3" w14:textId="77777777" w:rsidR="004A13EF" w:rsidRDefault="00D854F9">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002FC9C4" w14:textId="77777777" w:rsidR="004A13EF" w:rsidRDefault="00D854F9">
      <w:pPr>
        <w:spacing w:line="600" w:lineRule="auto"/>
        <w:ind w:firstLine="720"/>
        <w:jc w:val="both"/>
        <w:rPr>
          <w:rFonts w:eastAsia="Times New Roman" w:cs="Times New Roman"/>
          <w:szCs w:val="24"/>
        </w:rPr>
      </w:pPr>
      <w:r>
        <w:rPr>
          <w:rFonts w:eastAsia="Times New Roman" w:cs="Times New Roman"/>
          <w:b/>
          <w:szCs w:val="24"/>
        </w:rPr>
        <w:t>ΠΡ</w:t>
      </w:r>
      <w:r>
        <w:rPr>
          <w:rFonts w:eastAsia="Times New Roman" w:cs="Times New Roman"/>
          <w:b/>
          <w:szCs w:val="24"/>
        </w:rPr>
        <w:t xml:space="preserve">ΟΕΔΡΕΥΩΝ (Σπυρίδων Λυκούδης): </w:t>
      </w:r>
      <w:r>
        <w:rPr>
          <w:rFonts w:eastAsia="Times New Roman" w:cs="Times New Roman"/>
          <w:szCs w:val="24"/>
        </w:rPr>
        <w:t>Ευχαριστώ, κύριε Υπουργέ</w:t>
      </w:r>
      <w:r>
        <w:rPr>
          <w:rFonts w:eastAsia="Times New Roman" w:cs="Times New Roman"/>
          <w:szCs w:val="24"/>
        </w:rPr>
        <w:t>,</w:t>
      </w:r>
      <w:r>
        <w:rPr>
          <w:rFonts w:eastAsia="Times New Roman" w:cs="Times New Roman"/>
          <w:szCs w:val="24"/>
        </w:rPr>
        <w:t xml:space="preserve"> και για τον σεβασμό στον χρόνο και από εσάς και από τον συνάδελφο κ. Γεωργαντά. </w:t>
      </w:r>
    </w:p>
    <w:p w14:paraId="002FC9C5" w14:textId="77777777" w:rsidR="004A13EF" w:rsidRDefault="00D854F9">
      <w:pPr>
        <w:spacing w:line="600" w:lineRule="auto"/>
        <w:ind w:firstLine="720"/>
        <w:jc w:val="both"/>
        <w:rPr>
          <w:rFonts w:eastAsia="Times New Roman"/>
          <w:szCs w:val="24"/>
        </w:rPr>
      </w:pP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w:t>
      </w:r>
      <w:r>
        <w:rPr>
          <w:rFonts w:eastAsia="Times New Roman"/>
          <w:szCs w:val="24"/>
        </w:rPr>
        <w:t xml:space="preserve">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πέντε μαθητές και μαθήτριες και ένας εκπαιδευτικός συνοδός τους από το </w:t>
      </w:r>
      <w:r>
        <w:rPr>
          <w:rFonts w:eastAsia="Times New Roman"/>
          <w:szCs w:val="24"/>
        </w:rPr>
        <w:t>γ</w:t>
      </w:r>
      <w:r>
        <w:rPr>
          <w:rFonts w:eastAsia="Times New Roman"/>
          <w:szCs w:val="24"/>
        </w:rPr>
        <w:t xml:space="preserve">υμνάσιο και τις </w:t>
      </w:r>
      <w:proofErr w:type="spellStart"/>
      <w:r>
        <w:rPr>
          <w:rFonts w:eastAsia="Times New Roman"/>
          <w:szCs w:val="24"/>
        </w:rPr>
        <w:t>λυκειακές</w:t>
      </w:r>
      <w:proofErr w:type="spellEnd"/>
      <w:r>
        <w:rPr>
          <w:rFonts w:eastAsia="Times New Roman"/>
          <w:szCs w:val="24"/>
        </w:rPr>
        <w:t xml:space="preserve"> τάξεις του Αγαθονησίου.</w:t>
      </w:r>
    </w:p>
    <w:p w14:paraId="002FC9C6" w14:textId="77777777" w:rsidR="004A13EF" w:rsidRDefault="00D854F9">
      <w:pPr>
        <w:spacing w:line="600" w:lineRule="auto"/>
        <w:ind w:firstLine="720"/>
        <w:jc w:val="both"/>
        <w:rPr>
          <w:rFonts w:eastAsia="Times New Roman"/>
          <w:szCs w:val="24"/>
        </w:rPr>
      </w:pPr>
      <w:r>
        <w:rPr>
          <w:rFonts w:eastAsia="Times New Roman"/>
          <w:szCs w:val="24"/>
        </w:rPr>
        <w:t>Η Βουλή τούς καλωσορίζει.</w:t>
      </w:r>
    </w:p>
    <w:p w14:paraId="002FC9C7" w14:textId="77777777" w:rsidR="004A13EF" w:rsidRDefault="00D854F9">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002FC9C8" w14:textId="77777777" w:rsidR="004A13EF" w:rsidRDefault="00D854F9">
      <w:pPr>
        <w:spacing w:line="600" w:lineRule="auto"/>
        <w:ind w:firstLine="720"/>
        <w:jc w:val="both"/>
        <w:rPr>
          <w:rFonts w:eastAsia="Times New Roman"/>
          <w:szCs w:val="24"/>
        </w:rPr>
      </w:pPr>
      <w:r>
        <w:rPr>
          <w:rFonts w:eastAsia="Times New Roman"/>
          <w:szCs w:val="24"/>
        </w:rPr>
        <w:t xml:space="preserve">Όπως είπα προηγουμένως και στους φίλους, τις κυρίες και τους κυρίους από την </w:t>
      </w:r>
      <w:r>
        <w:rPr>
          <w:rFonts w:eastAsia="Times New Roman"/>
          <w:szCs w:val="24"/>
        </w:rPr>
        <w:t>«</w:t>
      </w:r>
      <w:r>
        <w:rPr>
          <w:rFonts w:eastAsia="Times New Roman"/>
          <w:szCs w:val="24"/>
        </w:rPr>
        <w:t>ΑΚΜΗ</w:t>
      </w:r>
      <w:r>
        <w:rPr>
          <w:rFonts w:eastAsia="Times New Roman"/>
          <w:szCs w:val="24"/>
        </w:rPr>
        <w:t>»</w:t>
      </w:r>
      <w:r>
        <w:rPr>
          <w:rFonts w:eastAsia="Times New Roman"/>
          <w:szCs w:val="24"/>
        </w:rPr>
        <w:t xml:space="preserve"> που είναι δίπλα σας, θα ήθελα να γνωρίζετε</w:t>
      </w:r>
      <w:r>
        <w:rPr>
          <w:rFonts w:eastAsia="Times New Roman"/>
          <w:szCs w:val="24"/>
        </w:rPr>
        <w:t>,</w:t>
      </w:r>
      <w:r>
        <w:rPr>
          <w:rFonts w:eastAsia="Times New Roman"/>
          <w:szCs w:val="24"/>
        </w:rPr>
        <w:t xml:space="preserve"> ότι παρακολουθείτε μια διαδικασία κοινοβουλευτικού ελέγχου. Σε αυτή τη φάση η Βουλή συζητά ερωτήσεις που κατατίθενται από Βουλευτές</w:t>
      </w:r>
      <w:r>
        <w:rPr>
          <w:rFonts w:eastAsia="Times New Roman"/>
          <w:szCs w:val="24"/>
        </w:rPr>
        <w:t>,</w:t>
      </w:r>
      <w:r>
        <w:rPr>
          <w:rFonts w:eastAsia="Times New Roman"/>
          <w:szCs w:val="24"/>
        </w:rPr>
        <w:t xml:space="preserve"> για θέματα που τους ενδιαφέρουν και απαντούν οι Υπουργοί στην αρμοδιότητα των οποίων </w:t>
      </w:r>
      <w:r>
        <w:rPr>
          <w:rFonts w:eastAsia="Times New Roman"/>
          <w:szCs w:val="24"/>
        </w:rPr>
        <w:lastRenderedPageBreak/>
        <w:t>εντάσσονται οι ερωτήσεις που καταθέτο</w:t>
      </w:r>
      <w:r>
        <w:rPr>
          <w:rFonts w:eastAsia="Times New Roman"/>
          <w:szCs w:val="24"/>
        </w:rPr>
        <w:t>υν οι συνάδελφοι Βουλευτές. Παρόντες είναι οι Βουλευτές που ερωτούν και οι Υπουργοί που απαντούν. Το αναφέρω αυτό, για να μην έχετε και εσείς την απορία</w:t>
      </w:r>
      <w:r>
        <w:rPr>
          <w:rFonts w:eastAsia="Times New Roman"/>
          <w:szCs w:val="24"/>
        </w:rPr>
        <w:t>,</w:t>
      </w:r>
      <w:r>
        <w:rPr>
          <w:rFonts w:eastAsia="Times New Roman"/>
          <w:szCs w:val="24"/>
        </w:rPr>
        <w:t xml:space="preserve"> γιατί δεν είναι πολλοί Βουλευτές στη σημερινή συνεδρίαση. Δεν είναι μια κανονική συνεδρίαση νομοθετικο</w:t>
      </w:r>
      <w:r>
        <w:rPr>
          <w:rFonts w:eastAsia="Times New Roman"/>
          <w:szCs w:val="24"/>
        </w:rPr>
        <w:t xml:space="preserve">ύ έργου. Ασκείται απλώς κοινοβουλευτικός έλεγχος. </w:t>
      </w:r>
    </w:p>
    <w:p w14:paraId="002FC9C9" w14:textId="77777777" w:rsidR="004A13EF" w:rsidRDefault="00D854F9">
      <w:pPr>
        <w:spacing w:line="600" w:lineRule="auto"/>
        <w:ind w:firstLine="720"/>
        <w:jc w:val="both"/>
        <w:rPr>
          <w:rFonts w:eastAsia="Times New Roman"/>
          <w:szCs w:val="24"/>
        </w:rPr>
      </w:pPr>
      <w:r>
        <w:rPr>
          <w:rFonts w:eastAsia="Times New Roman"/>
          <w:szCs w:val="24"/>
        </w:rPr>
        <w:t xml:space="preserve">Ευχαριστώ πολύ. </w:t>
      </w:r>
    </w:p>
    <w:p w14:paraId="002FC9CA" w14:textId="77777777" w:rsidR="004A13EF" w:rsidRDefault="00D854F9">
      <w:pPr>
        <w:spacing w:line="600" w:lineRule="auto"/>
        <w:ind w:firstLine="720"/>
        <w:jc w:val="both"/>
        <w:rPr>
          <w:rFonts w:eastAsia="Times New Roman"/>
          <w:szCs w:val="24"/>
        </w:rPr>
      </w:pPr>
      <w:r>
        <w:rPr>
          <w:rFonts w:eastAsia="Times New Roman"/>
          <w:szCs w:val="24"/>
        </w:rPr>
        <w:t>Κυρίες και κύριοι συνάδελφοι, έχω την τιμή να σας ανακοινώσω ότι με την υπ' αριθμόν 964/709, από 23 Ιανουαρίου 2017, απόφαση του Προέδρου της Βουλής συγκροτήθηκε η προβλεπόμενη από το άρθρ</w:t>
      </w:r>
      <w:r>
        <w:rPr>
          <w:rFonts w:eastAsia="Times New Roman"/>
          <w:szCs w:val="24"/>
        </w:rPr>
        <w:t xml:space="preserve">ο 46 του Κανονισμού της Βουλής Επιτροπή Βιβλιοθήκης της Βουλής για τη Β΄ Σύνοδο της ΙΖ΄ Βουλευτικής Περιόδου. </w:t>
      </w:r>
    </w:p>
    <w:p w14:paraId="002FC9CB" w14:textId="77777777" w:rsidR="004A13EF" w:rsidRDefault="00D854F9">
      <w:pPr>
        <w:spacing w:line="600" w:lineRule="auto"/>
        <w:ind w:firstLine="720"/>
        <w:jc w:val="both"/>
        <w:rPr>
          <w:rFonts w:eastAsia="Times New Roman"/>
          <w:szCs w:val="24"/>
        </w:rPr>
      </w:pPr>
      <w:r>
        <w:rPr>
          <w:rFonts w:eastAsia="Times New Roman"/>
          <w:szCs w:val="24"/>
        </w:rPr>
        <w:t>Επίσης με τις υπ' αριθμόν 965/710 και 966/711, από 23 Ιανουαρίου 2017, αποφάσεις του Προέδρου της Βουλής συγκροτήθηκαν οι προβλεπόμενες από το άρ</w:t>
      </w:r>
      <w:r>
        <w:rPr>
          <w:rFonts w:eastAsia="Times New Roman"/>
          <w:szCs w:val="24"/>
        </w:rPr>
        <w:t>θρο 43A του Κανονισμού της Βουλής Ειδικές Μόνιμες Επιτροπές Κοινοβουλευτικής Δεοντολογίας και Έρευνας και Τεχνολογίας, αντίστοιχα, για τη</w:t>
      </w:r>
      <w:r>
        <w:rPr>
          <w:rFonts w:eastAsia="Times New Roman"/>
          <w:szCs w:val="24"/>
        </w:rPr>
        <w:t>ν</w:t>
      </w:r>
      <w:r>
        <w:rPr>
          <w:rFonts w:eastAsia="Times New Roman"/>
          <w:szCs w:val="24"/>
        </w:rPr>
        <w:t xml:space="preserve"> Β΄ Σύνοδο της ΙΖ΄ Βουλευτικής Περιόδου. </w:t>
      </w:r>
    </w:p>
    <w:p w14:paraId="002FC9CC" w14:textId="77777777" w:rsidR="004A13EF" w:rsidRDefault="00D854F9">
      <w:pPr>
        <w:spacing w:line="600" w:lineRule="auto"/>
        <w:ind w:firstLine="720"/>
        <w:jc w:val="both"/>
        <w:rPr>
          <w:rFonts w:eastAsia="Times New Roman"/>
          <w:szCs w:val="24"/>
        </w:rPr>
      </w:pPr>
      <w:r>
        <w:rPr>
          <w:rFonts w:eastAsia="Times New Roman"/>
          <w:szCs w:val="24"/>
        </w:rPr>
        <w:t>Οι σχετικές αποφάσεις έχουν αναρτηθεί στην «Κοινοβουλευτική Διαφάνεια» και θ</w:t>
      </w:r>
      <w:r>
        <w:rPr>
          <w:rFonts w:eastAsia="Times New Roman"/>
          <w:szCs w:val="24"/>
        </w:rPr>
        <w:t>α καταχωρισθούν στα Πρακτικά της σημερινής συνεδρίασης.</w:t>
      </w:r>
    </w:p>
    <w:p w14:paraId="002FC9CD" w14:textId="77777777" w:rsidR="004A13EF" w:rsidRDefault="00D854F9">
      <w:pPr>
        <w:spacing w:line="600" w:lineRule="auto"/>
        <w:ind w:firstLine="720"/>
        <w:jc w:val="both"/>
        <w:rPr>
          <w:rFonts w:eastAsia="Times New Roman"/>
          <w:szCs w:val="24"/>
        </w:rPr>
      </w:pPr>
      <w:r>
        <w:rPr>
          <w:rFonts w:eastAsia="Times New Roman"/>
          <w:szCs w:val="24"/>
        </w:rPr>
        <w:t>(Οι προαναφερθείσες αποφάσεις έχουν ως εξής:</w:t>
      </w:r>
    </w:p>
    <w:p w14:paraId="002FC9CE" w14:textId="77777777" w:rsidR="004A13EF" w:rsidRDefault="00D854F9">
      <w:pPr>
        <w:spacing w:line="600" w:lineRule="auto"/>
        <w:ind w:firstLine="720"/>
        <w:jc w:val="center"/>
        <w:rPr>
          <w:rFonts w:eastAsia="Times New Roman"/>
          <w:color w:val="FF0000"/>
          <w:szCs w:val="24"/>
        </w:rPr>
      </w:pPr>
      <w:r w:rsidRPr="009A2B9C">
        <w:rPr>
          <w:rFonts w:eastAsia="Times New Roman"/>
          <w:color w:val="FF0000"/>
          <w:szCs w:val="24"/>
        </w:rPr>
        <w:lastRenderedPageBreak/>
        <w:t>(ΑΛΛΑΓΗ ΣΕΛΙΔΑΣ)</w:t>
      </w:r>
    </w:p>
    <w:p w14:paraId="002FC9CF" w14:textId="77777777" w:rsidR="004A13EF" w:rsidRDefault="00D854F9">
      <w:pPr>
        <w:spacing w:line="600" w:lineRule="auto"/>
        <w:ind w:firstLine="720"/>
        <w:jc w:val="center"/>
        <w:rPr>
          <w:rFonts w:eastAsia="Times New Roman"/>
          <w:color w:val="FF0000"/>
          <w:szCs w:val="24"/>
        </w:rPr>
      </w:pPr>
      <w:r w:rsidRPr="009A2B9C">
        <w:rPr>
          <w:rFonts w:eastAsia="Times New Roman"/>
          <w:color w:val="FF0000"/>
          <w:szCs w:val="24"/>
        </w:rPr>
        <w:t xml:space="preserve">(Να μπουν οι σελίδες 32α </w:t>
      </w:r>
      <w:r>
        <w:rPr>
          <w:rFonts w:eastAsia="Times New Roman"/>
          <w:color w:val="FF0000"/>
          <w:szCs w:val="24"/>
        </w:rPr>
        <w:t>-</w:t>
      </w:r>
      <w:r w:rsidRPr="009A2B9C">
        <w:rPr>
          <w:rFonts w:eastAsia="Times New Roman"/>
          <w:color w:val="FF0000"/>
          <w:szCs w:val="24"/>
        </w:rPr>
        <w:t xml:space="preserve"> 32</w:t>
      </w:r>
      <w:r w:rsidRPr="009A2B9C">
        <w:rPr>
          <w:rFonts w:eastAsia="Times New Roman"/>
          <w:color w:val="FF0000"/>
          <w:szCs w:val="24"/>
        </w:rPr>
        <w:t>ζ)</w:t>
      </w:r>
    </w:p>
    <w:p w14:paraId="002FC9D0" w14:textId="77777777" w:rsidR="004A13EF" w:rsidRDefault="00D854F9">
      <w:pPr>
        <w:spacing w:line="600" w:lineRule="auto"/>
        <w:ind w:firstLine="720"/>
        <w:jc w:val="center"/>
        <w:rPr>
          <w:rFonts w:eastAsia="Times New Roman"/>
          <w:color w:val="FF0000"/>
          <w:szCs w:val="24"/>
        </w:rPr>
      </w:pPr>
      <w:r w:rsidRPr="009A2B9C">
        <w:rPr>
          <w:rFonts w:eastAsia="Times New Roman"/>
          <w:color w:val="FF0000"/>
          <w:szCs w:val="24"/>
        </w:rPr>
        <w:t>(ΑΛΛΑΓΗ ΣΕΛΙΔΑΣ)</w:t>
      </w:r>
    </w:p>
    <w:p w14:paraId="002FC9D1" w14:textId="77777777" w:rsidR="004A13EF" w:rsidRDefault="00D854F9">
      <w:pPr>
        <w:spacing w:line="600" w:lineRule="auto"/>
        <w:ind w:firstLine="720"/>
        <w:jc w:val="both"/>
        <w:rPr>
          <w:rFonts w:eastAsia="Times New Roman"/>
          <w:szCs w:val="24"/>
        </w:rPr>
      </w:pPr>
      <w:r>
        <w:rPr>
          <w:rFonts w:eastAsia="Times New Roman" w:cs="Times New Roman"/>
          <w:b/>
          <w:szCs w:val="24"/>
        </w:rPr>
        <w:t xml:space="preserve">ΠΡΟΕΔΡΕΥΩΝ (Σπυρίδων Λυκούδης): </w:t>
      </w:r>
      <w:r>
        <w:rPr>
          <w:rFonts w:eastAsia="Times New Roman"/>
          <w:szCs w:val="24"/>
        </w:rPr>
        <w:t xml:space="preserve">Η </w:t>
      </w:r>
      <w:r>
        <w:rPr>
          <w:rFonts w:eastAsia="Times New Roman"/>
          <w:szCs w:val="24"/>
        </w:rPr>
        <w:t xml:space="preserve">τέταρτη </w:t>
      </w:r>
      <w:r>
        <w:rPr>
          <w:rFonts w:eastAsia="Times New Roman"/>
          <w:szCs w:val="24"/>
        </w:rPr>
        <w:t xml:space="preserve">με αριθμό 320/9-1-2017 επίκαιρη ερώτηση </w:t>
      </w:r>
      <w:r>
        <w:rPr>
          <w:rFonts w:eastAsia="Times New Roman"/>
          <w:szCs w:val="24"/>
        </w:rPr>
        <w:t>δεύ</w:t>
      </w:r>
      <w:r>
        <w:rPr>
          <w:rFonts w:eastAsia="Times New Roman"/>
          <w:szCs w:val="24"/>
        </w:rPr>
        <w:t>τ</w:t>
      </w:r>
      <w:r>
        <w:rPr>
          <w:rFonts w:eastAsia="Times New Roman"/>
          <w:szCs w:val="24"/>
        </w:rPr>
        <w:t>ερ</w:t>
      </w:r>
      <w:r>
        <w:rPr>
          <w:rFonts w:eastAsia="Times New Roman"/>
          <w:szCs w:val="24"/>
        </w:rPr>
        <w:t>ο</w:t>
      </w:r>
      <w:r>
        <w:rPr>
          <w:rFonts w:eastAsia="Times New Roman"/>
          <w:szCs w:val="24"/>
        </w:rPr>
        <w:t xml:space="preserve">υ </w:t>
      </w:r>
      <w:r>
        <w:rPr>
          <w:rFonts w:eastAsia="Times New Roman"/>
          <w:szCs w:val="24"/>
        </w:rPr>
        <w:t xml:space="preserve">κύκλου του </w:t>
      </w:r>
      <w:r>
        <w:rPr>
          <w:rFonts w:eastAsia="Times New Roman"/>
          <w:szCs w:val="24"/>
        </w:rPr>
        <w:t xml:space="preserve">Βουλευτή </w:t>
      </w:r>
      <w:proofErr w:type="spellStart"/>
      <w:r>
        <w:rPr>
          <w:rFonts w:eastAsia="Times New Roman"/>
          <w:szCs w:val="24"/>
        </w:rPr>
        <w:t>Φλ</w:t>
      </w:r>
      <w:r>
        <w:rPr>
          <w:rFonts w:eastAsia="Times New Roman"/>
          <w:szCs w:val="24"/>
        </w:rPr>
        <w:t>ω</w:t>
      </w:r>
      <w:r>
        <w:rPr>
          <w:rFonts w:eastAsia="Times New Roman"/>
          <w:szCs w:val="24"/>
        </w:rPr>
        <w:t>ρ</w:t>
      </w:r>
      <w:r>
        <w:rPr>
          <w:rFonts w:eastAsia="Times New Roman"/>
          <w:szCs w:val="24"/>
        </w:rPr>
        <w:t>ί</w:t>
      </w:r>
      <w:r>
        <w:rPr>
          <w:rFonts w:eastAsia="Times New Roman"/>
          <w:szCs w:val="24"/>
        </w:rPr>
        <w:t>ν</w:t>
      </w:r>
      <w:r>
        <w:rPr>
          <w:rFonts w:eastAsia="Times New Roman"/>
          <w:szCs w:val="24"/>
        </w:rPr>
        <w:t>η</w:t>
      </w:r>
      <w:r>
        <w:rPr>
          <w:rFonts w:eastAsia="Times New Roman"/>
          <w:szCs w:val="24"/>
        </w:rPr>
        <w:t>ς</w:t>
      </w:r>
      <w:proofErr w:type="spellEnd"/>
      <w:r>
        <w:rPr>
          <w:rFonts w:eastAsia="Times New Roman"/>
          <w:szCs w:val="24"/>
        </w:rPr>
        <w:t xml:space="preserve"> της Νέας Δημοκρατίας κ.</w:t>
      </w:r>
      <w:r>
        <w:rPr>
          <w:rFonts w:eastAsia="Times New Roman"/>
          <w:szCs w:val="24"/>
        </w:rPr>
        <w:t xml:space="preserve"> </w:t>
      </w:r>
      <w:r>
        <w:rPr>
          <w:rFonts w:eastAsia="Times New Roman"/>
          <w:szCs w:val="24"/>
        </w:rPr>
        <w:t>Ιωάννη Αντωνιάδη προς τον Υπουργό Οικονομίας και Ανάπτυξης, σχετικά με την πορεία των έργων και των μελετών για το 5</w:t>
      </w:r>
      <w:r>
        <w:rPr>
          <w:rFonts w:eastAsia="Times New Roman"/>
          <w:szCs w:val="24"/>
          <w:vertAlign w:val="superscript"/>
        </w:rPr>
        <w:t>ο</w:t>
      </w:r>
      <w:r>
        <w:rPr>
          <w:rFonts w:eastAsia="Times New Roman"/>
          <w:szCs w:val="24"/>
        </w:rPr>
        <w:t xml:space="preserve"> ΣΕΣ (ΕΣΠΑ) στον Νομό Φλώρινας</w:t>
      </w:r>
      <w:r>
        <w:rPr>
          <w:rFonts w:eastAsia="Times New Roman"/>
          <w:szCs w:val="24"/>
        </w:rPr>
        <w:t>,</w:t>
      </w:r>
      <w:r>
        <w:rPr>
          <w:rFonts w:eastAsia="Times New Roman"/>
          <w:szCs w:val="24"/>
        </w:rPr>
        <w:t xml:space="preserve"> δεν θα συζητηθεί λόγω κωλύματος του κυρίου Υπουργού. </w:t>
      </w:r>
    </w:p>
    <w:p w14:paraId="002FC9D2" w14:textId="77777777" w:rsidR="004A13EF" w:rsidRDefault="00D854F9">
      <w:pPr>
        <w:spacing w:line="600" w:lineRule="auto"/>
        <w:ind w:firstLine="720"/>
        <w:jc w:val="both"/>
        <w:rPr>
          <w:rFonts w:eastAsia="Times New Roman"/>
          <w:szCs w:val="24"/>
        </w:rPr>
      </w:pPr>
      <w:r>
        <w:rPr>
          <w:rFonts w:eastAsia="Times New Roman"/>
          <w:szCs w:val="24"/>
        </w:rPr>
        <w:t xml:space="preserve">Κύριε Αντωνιάδη, ο κύριος Υπουργός δεν είναι παρών για να σας απαντήσει. Έχουμε ειδοποιηθεί ότι βρίσκεται σε σύσκεψη με τον κύριο Πρωθυπουργό και γι’ αυτό αδυνατεί να παραστεί για να σας απαντήσει. </w:t>
      </w:r>
      <w:r>
        <w:rPr>
          <w:rFonts w:eastAsia="Times New Roman"/>
          <w:szCs w:val="24"/>
        </w:rPr>
        <w:t xml:space="preserve">Παρακαλώ εάν θέλετε να σχολιάσετε κάτι, όσο το δυνατόν συντομότερα. </w:t>
      </w:r>
    </w:p>
    <w:p w14:paraId="002FC9D3" w14:textId="77777777" w:rsidR="004A13EF" w:rsidRDefault="00D854F9">
      <w:pPr>
        <w:spacing w:line="600" w:lineRule="auto"/>
        <w:ind w:firstLine="720"/>
        <w:jc w:val="both"/>
        <w:rPr>
          <w:rFonts w:eastAsia="Times New Roman"/>
          <w:szCs w:val="24"/>
        </w:rPr>
      </w:pPr>
      <w:r>
        <w:rPr>
          <w:rFonts w:eastAsia="Times New Roman"/>
          <w:b/>
          <w:szCs w:val="24"/>
        </w:rPr>
        <w:t xml:space="preserve">ΙΩΑΝΝΗΣ ΑΝΤΩΝΙΑΔΗΣ: </w:t>
      </w:r>
      <w:r>
        <w:rPr>
          <w:rFonts w:eastAsia="Times New Roman"/>
          <w:szCs w:val="24"/>
        </w:rPr>
        <w:t xml:space="preserve">Κύριε Πρόεδρε, σήμερα έκανα εξακόσια χιλιόμετρα. Η Φλώρινα έχει ένα μέτρο χιόνι. Τα προβλήματα είναι πολλά. Η θερμοκρασία είναι </w:t>
      </w:r>
      <w:r>
        <w:rPr>
          <w:rFonts w:eastAsia="Times New Roman"/>
          <w:szCs w:val="24"/>
        </w:rPr>
        <w:t xml:space="preserve">-15 </w:t>
      </w:r>
      <w:r>
        <w:rPr>
          <w:rFonts w:eastAsia="Times New Roman"/>
          <w:szCs w:val="24"/>
        </w:rPr>
        <w:t>βαθμούς</w:t>
      </w:r>
      <w:r>
        <w:rPr>
          <w:rFonts w:eastAsia="Times New Roman"/>
          <w:szCs w:val="24"/>
        </w:rPr>
        <w:t xml:space="preserve"> Κελσίου.</w:t>
      </w:r>
      <w:r>
        <w:rPr>
          <w:rFonts w:eastAsia="Times New Roman"/>
          <w:szCs w:val="24"/>
        </w:rPr>
        <w:t xml:space="preserve"> Αφήσαμε την εκλογι</w:t>
      </w:r>
      <w:r>
        <w:rPr>
          <w:rFonts w:eastAsia="Times New Roman"/>
          <w:szCs w:val="24"/>
        </w:rPr>
        <w:t xml:space="preserve">κή περιφέρεια, κάναμε εξακόσια χιλιόμετρα αφήνοντας τους συμπολίτες μας και ο κύριος Υπουργός δεν βρίσκεται εδώ μη δίνοντας κάποια εξήγηση πιο νωρίς. Δηλαδή </w:t>
      </w:r>
      <w:r>
        <w:rPr>
          <w:rFonts w:eastAsia="Times New Roman"/>
          <w:szCs w:val="24"/>
        </w:rPr>
        <w:lastRenderedPageBreak/>
        <w:t>είναι αχαρακτήριστοι και απαράδεκτοι, και με «η» και με «οι». Και δεν είναι η πρώτη φορά. Έχει επαν</w:t>
      </w:r>
      <w:r>
        <w:rPr>
          <w:rFonts w:eastAsia="Times New Roman"/>
          <w:szCs w:val="24"/>
        </w:rPr>
        <w:t>αληφθεί αυτό το φαινόμενο.</w:t>
      </w:r>
    </w:p>
    <w:p w14:paraId="002FC9D4" w14:textId="77777777" w:rsidR="004A13EF" w:rsidRDefault="00D854F9">
      <w:pPr>
        <w:spacing w:line="600" w:lineRule="auto"/>
        <w:ind w:firstLine="720"/>
        <w:jc w:val="both"/>
        <w:rPr>
          <w:rFonts w:eastAsia="Times New Roman"/>
          <w:szCs w:val="24"/>
        </w:rPr>
      </w:pPr>
      <w:r>
        <w:rPr>
          <w:rFonts w:eastAsia="Times New Roman"/>
          <w:szCs w:val="24"/>
        </w:rPr>
        <w:t xml:space="preserve">Υπάρχει επίκαιρη ερώτηση εδώ και τρεις μήνες. Από το ένα Υπουργείο πάμε στο άλλο, γιατί δεν ξέρει κανένα Υπουργείο τίνος αρμοδιότητα είναι. Κάνουμε εξακόσια χιλιόμετρα και δεν μας ενημερώνουν. Τι να πω; Είναι αυτή συμπεριφορά; </w:t>
      </w:r>
    </w:p>
    <w:p w14:paraId="002FC9D5" w14:textId="77777777" w:rsidR="004A13EF" w:rsidRDefault="00D854F9">
      <w:pPr>
        <w:spacing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 xml:space="preserve">ΡΟΕΔΡΕΥΩΝ (Σπυρίδων Λυκούδης): </w:t>
      </w:r>
      <w:r>
        <w:rPr>
          <w:rFonts w:eastAsia="Times New Roman" w:cs="Times New Roman"/>
          <w:szCs w:val="24"/>
        </w:rPr>
        <w:t>Κύριε συνάδελφε, έχετε δίκιο. Εγώ, από πλευράς Προεδρείου, σας ζητάω συγγνώμη γι’ αυτή την ταλαιπωρία. Ο κύριος Υπουργός μάς έχει διαβεβαιώσει</w:t>
      </w:r>
      <w:r>
        <w:rPr>
          <w:rFonts w:eastAsia="Times New Roman" w:cs="Times New Roman"/>
          <w:szCs w:val="24"/>
        </w:rPr>
        <w:t>,</w:t>
      </w:r>
      <w:r>
        <w:rPr>
          <w:rFonts w:eastAsia="Times New Roman" w:cs="Times New Roman"/>
          <w:szCs w:val="24"/>
        </w:rPr>
        <w:t xml:space="preserve"> ότι έκανε ό,τι μπορούσε για να παραστεί, αλλά ανειλημμένες υποχρεώσεις που έχει –</w:t>
      </w:r>
      <w:r>
        <w:rPr>
          <w:rFonts w:eastAsia="Times New Roman" w:cs="Times New Roman"/>
          <w:szCs w:val="24"/>
        </w:rPr>
        <w:t>είναι σε σύσκεψη με τον κύριο Πρωθυπουργό- δεν του το επέτρεψαν. Με καλή καρδιά να προχωρήσουμε παρακάτω. Από εκεί και πέρα θα βρούμε τη διαδικασία που χρειάζεται για να τα συζητήσουμε.</w:t>
      </w:r>
    </w:p>
    <w:p w14:paraId="002FC9D6" w14:textId="77777777" w:rsidR="004A13EF" w:rsidRDefault="00D854F9">
      <w:pPr>
        <w:spacing w:line="600" w:lineRule="auto"/>
        <w:ind w:firstLine="567"/>
        <w:jc w:val="both"/>
        <w:rPr>
          <w:rFonts w:eastAsia="Times New Roman" w:cs="Times New Roman"/>
          <w:szCs w:val="24"/>
        </w:rPr>
      </w:pPr>
      <w:r>
        <w:rPr>
          <w:rFonts w:eastAsia="Times New Roman" w:cs="Times New Roman"/>
          <w:szCs w:val="24"/>
        </w:rPr>
        <w:t>Ο</w:t>
      </w:r>
      <w:r>
        <w:rPr>
          <w:rFonts w:eastAsia="Times New Roman" w:cs="Times New Roman"/>
          <w:szCs w:val="24"/>
        </w:rPr>
        <w:t xml:space="preserve">λοκληρώθηκε η συζήτηση των επίκαιρων ερωτήσεων. </w:t>
      </w:r>
    </w:p>
    <w:p w14:paraId="002FC9D7" w14:textId="77777777" w:rsidR="004A13EF" w:rsidRDefault="00D854F9">
      <w:pPr>
        <w:spacing w:line="600" w:lineRule="auto"/>
        <w:ind w:firstLine="540"/>
        <w:jc w:val="both"/>
        <w:rPr>
          <w:rFonts w:eastAsia="Times New Roman" w:cs="Times New Roman"/>
          <w:szCs w:val="24"/>
        </w:rPr>
      </w:pPr>
      <w:r>
        <w:rPr>
          <w:rFonts w:eastAsia="Times New Roman" w:cs="Times New Roman"/>
          <w:szCs w:val="24"/>
        </w:rPr>
        <w:t>Κυρίες και κύριοι συ</w:t>
      </w:r>
      <w:r>
        <w:rPr>
          <w:rFonts w:eastAsia="Times New Roman" w:cs="Times New Roman"/>
          <w:szCs w:val="24"/>
        </w:rPr>
        <w:t xml:space="preserve">νάδελφοι, δέχεστε </w:t>
      </w:r>
      <w:r>
        <w:rPr>
          <w:rFonts w:eastAsia="Times New Roman" w:cs="Times New Roman"/>
          <w:szCs w:val="24"/>
        </w:rPr>
        <w:t>στο σημείο αυτό να λύσουμε τη</w:t>
      </w:r>
      <w:r>
        <w:rPr>
          <w:rFonts w:eastAsia="Times New Roman" w:cs="Times New Roman"/>
          <w:szCs w:val="24"/>
        </w:rPr>
        <w:t>ν</w:t>
      </w:r>
      <w:r>
        <w:rPr>
          <w:rFonts w:eastAsia="Times New Roman" w:cs="Times New Roman"/>
          <w:szCs w:val="24"/>
        </w:rPr>
        <w:t xml:space="preserve"> συνεδρίαση;</w:t>
      </w:r>
    </w:p>
    <w:p w14:paraId="002FC9D8" w14:textId="77777777" w:rsidR="004A13EF" w:rsidRDefault="00D854F9">
      <w:pPr>
        <w:spacing w:line="600" w:lineRule="auto"/>
        <w:ind w:firstLine="54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002FC9D9" w14:textId="77777777" w:rsidR="004A13EF" w:rsidRDefault="00D854F9">
      <w:pPr>
        <w:spacing w:line="600" w:lineRule="auto"/>
        <w:ind w:firstLine="540"/>
        <w:jc w:val="both"/>
        <w:rPr>
          <w:rFonts w:eastAsia="Times New Roman" w:cs="Times New Roman"/>
          <w:b/>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Με τη συναίνεση του Σώματος και ώρα 18.45΄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w:t>
      </w:r>
      <w:r>
        <w:rPr>
          <w:rFonts w:eastAsia="Times New Roman" w:cs="Times New Roman"/>
          <w:szCs w:val="24"/>
        </w:rPr>
        <w:t>ν</w:t>
      </w:r>
      <w:r>
        <w:rPr>
          <w:rFonts w:eastAsia="Times New Roman" w:cs="Times New Roman"/>
          <w:szCs w:val="24"/>
        </w:rPr>
        <w:t xml:space="preserve"> </w:t>
      </w:r>
      <w:r>
        <w:rPr>
          <w:rFonts w:eastAsia="Times New Roman" w:cs="Times New Roman"/>
          <w:szCs w:val="24"/>
        </w:rPr>
        <w:t>προσεχή</w:t>
      </w:r>
      <w:r>
        <w:rPr>
          <w:rFonts w:eastAsia="Times New Roman" w:cs="Times New Roman"/>
          <w:szCs w:val="24"/>
        </w:rPr>
        <w:t xml:space="preserve"> Τετάρτη 25 Ιανουαρίου </w:t>
      </w:r>
      <w:r>
        <w:rPr>
          <w:rFonts w:eastAsia="Times New Roman" w:cs="Times New Roman"/>
          <w:szCs w:val="24"/>
        </w:rPr>
        <w:lastRenderedPageBreak/>
        <w:t>2017 και ώρα 12.00΄</w:t>
      </w:r>
      <w:r>
        <w:rPr>
          <w:rFonts w:eastAsia="Times New Roman" w:cs="Times New Roman"/>
          <w:szCs w:val="24"/>
        </w:rPr>
        <w:t>,</w:t>
      </w:r>
      <w:r>
        <w:rPr>
          <w:rFonts w:eastAsia="Times New Roman" w:cs="Times New Roman"/>
          <w:szCs w:val="24"/>
        </w:rPr>
        <w:t xml:space="preserve"> με α</w:t>
      </w:r>
      <w:r>
        <w:rPr>
          <w:rFonts w:eastAsia="Times New Roman" w:cs="Times New Roman"/>
          <w:szCs w:val="24"/>
        </w:rPr>
        <w:t>ντικείμενο εργασιών του Σώματος νομοθετική εργασία</w:t>
      </w:r>
      <w:r>
        <w:rPr>
          <w:rFonts w:eastAsia="Times New Roman" w:cs="Times New Roman"/>
          <w:szCs w:val="24"/>
        </w:rPr>
        <w:t xml:space="preserve">: </w:t>
      </w:r>
      <w:r>
        <w:rPr>
          <w:rFonts w:eastAsia="Times New Roman" w:cs="Times New Roman"/>
          <w:szCs w:val="24"/>
        </w:rPr>
        <w:t xml:space="preserve">σύμφωνα με την ημερήσια διάταξη που έχει διανεμηθεί. </w:t>
      </w:r>
    </w:p>
    <w:p w14:paraId="002FC9DA" w14:textId="77777777" w:rsidR="004A13EF" w:rsidRDefault="00D854F9">
      <w:pPr>
        <w:spacing w:line="600" w:lineRule="auto"/>
        <w:ind w:firstLine="720"/>
        <w:jc w:val="both"/>
        <w:rPr>
          <w:rFonts w:eastAsia="Times New Roman"/>
          <w:szCs w:val="24"/>
        </w:rPr>
      </w:pPr>
      <w:r>
        <w:rPr>
          <w:rFonts w:eastAsia="Times New Roman" w:cs="Times New Roman"/>
          <w:b/>
          <w:bCs/>
          <w:szCs w:val="24"/>
        </w:rPr>
        <w:t>Ο ΠΡΟΕΔΡΟΣ                                                        ΟΙ ΓΡΑΜΜΑΤΕΙΣ</w:t>
      </w:r>
    </w:p>
    <w:p w14:paraId="002FC9DB" w14:textId="77777777" w:rsidR="004A13EF" w:rsidRDefault="004A13EF">
      <w:pPr>
        <w:spacing w:line="600" w:lineRule="auto"/>
        <w:ind w:firstLine="720"/>
        <w:jc w:val="both"/>
        <w:rPr>
          <w:rFonts w:eastAsia="Times New Roman" w:cs="Times New Roman"/>
          <w:szCs w:val="24"/>
        </w:rPr>
      </w:pPr>
    </w:p>
    <w:sectPr w:rsidR="004A13E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b28s5+l4KbI5u45wOkX96SOLGc4=" w:salt="JTlJdYUI9QO7GxJz0q5cl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EF"/>
    <w:rsid w:val="004A13EF"/>
    <w:rsid w:val="0060632B"/>
    <w:rsid w:val="00D854F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FC953"/>
  <w15:docId w15:val="{B885BB15-F810-4C50-BDE5-07D94505B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91ED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91E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386</MetadataID>
    <Session xmlns="641f345b-441b-4b81-9152-adc2e73ba5e1">Β´</Session>
    <Date xmlns="641f345b-441b-4b81-9152-adc2e73ba5e1">2017-01-22T22:00:00+00:00</Date>
    <Status xmlns="641f345b-441b-4b81-9152-adc2e73ba5e1">
      <Url>http://srv-sp1/praktika/Lists/Incoming_Metadata/EditForm.aspx?ID=386&amp;Source=/praktika/Recordings_Library/Forms/AllItems.aspx</Url>
      <Description>Δημοσιεύτηκε</Description>
    </Status>
    <Meeting xmlns="641f345b-441b-4b81-9152-adc2e73ba5e1">Ξ´</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01BE16-0FAA-42C1-884A-8816074484CA}">
  <ds:schemaRefs>
    <ds:schemaRef ds:uri="http://purl.org/dc/terms/"/>
    <ds:schemaRef ds:uri="http://purl.org/dc/dcmitype/"/>
    <ds:schemaRef ds:uri="http://schemas.microsoft.com/office/infopath/2007/PartnerControls"/>
    <ds:schemaRef ds:uri="http://schemas.microsoft.com/office/2006/documentManagement/types"/>
    <ds:schemaRef ds:uri="http://schemas.microsoft.com/office/2006/metadata/properties"/>
    <ds:schemaRef ds:uri="http://schemas.openxmlformats.org/package/2006/metadata/core-properties"/>
    <ds:schemaRef ds:uri="http://purl.org/dc/elements/1.1/"/>
    <ds:schemaRef ds:uri="641f345b-441b-4b81-9152-adc2e73ba5e1"/>
    <ds:schemaRef ds:uri="http://www.w3.org/XML/1998/namespace"/>
  </ds:schemaRefs>
</ds:datastoreItem>
</file>

<file path=customXml/itemProps2.xml><?xml version="1.0" encoding="utf-8"?>
<ds:datastoreItem xmlns:ds="http://schemas.openxmlformats.org/officeDocument/2006/customXml" ds:itemID="{9F2DE16D-A20C-4393-BAB1-7517253873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6253DA-5D3E-47D2-B4E1-380DD518B3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4935</Words>
  <Characters>26655</Characters>
  <Application>Microsoft Office Word</Application>
  <DocSecurity>0</DocSecurity>
  <Lines>222</Lines>
  <Paragraphs>63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31527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2017-01-31T08:47:00Z</dcterms:created>
  <dcterms:modified xsi:type="dcterms:W3CDTF">2017-01-31T08:47:00Z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