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99AA2" w14:textId="77777777" w:rsidR="003E2777" w:rsidRPr="003E2777" w:rsidRDefault="003E2777" w:rsidP="003E2777">
      <w:pPr>
        <w:spacing w:after="0" w:line="360" w:lineRule="auto"/>
        <w:rPr>
          <w:ins w:id="0" w:author="Φλούδα Χριστίνα" w:date="2016-11-17T12:22:00Z"/>
          <w:rFonts w:eastAsia="Times New Roman"/>
          <w:szCs w:val="24"/>
          <w:lang w:eastAsia="en-US"/>
        </w:rPr>
      </w:pPr>
      <w:bookmarkStart w:id="1" w:name="_GoBack"/>
      <w:bookmarkEnd w:id="1"/>
      <w:ins w:id="2" w:author="Φλούδα Χριστίνα" w:date="2016-11-17T12:22:00Z">
        <w:r w:rsidRPr="003E277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4DE43C" w14:textId="77777777" w:rsidR="003E2777" w:rsidRPr="003E2777" w:rsidRDefault="003E2777" w:rsidP="003E2777">
      <w:pPr>
        <w:spacing w:after="0" w:line="360" w:lineRule="auto"/>
        <w:rPr>
          <w:ins w:id="3" w:author="Φλούδα Χριστίνα" w:date="2016-11-17T12:22:00Z"/>
          <w:rFonts w:eastAsia="Times New Roman"/>
          <w:szCs w:val="24"/>
          <w:lang w:eastAsia="en-US"/>
        </w:rPr>
      </w:pPr>
    </w:p>
    <w:p w14:paraId="3F39B228" w14:textId="77777777" w:rsidR="003E2777" w:rsidRPr="003E2777" w:rsidRDefault="003E2777" w:rsidP="003E2777">
      <w:pPr>
        <w:spacing w:after="0" w:line="360" w:lineRule="auto"/>
        <w:rPr>
          <w:ins w:id="4" w:author="Φλούδα Χριστίνα" w:date="2016-11-17T12:22:00Z"/>
          <w:rFonts w:eastAsia="Times New Roman"/>
          <w:szCs w:val="24"/>
          <w:lang w:eastAsia="en-US"/>
        </w:rPr>
      </w:pPr>
      <w:ins w:id="5" w:author="Φλούδα Χριστίνα" w:date="2016-11-17T12:22:00Z">
        <w:r w:rsidRPr="003E2777">
          <w:rPr>
            <w:rFonts w:eastAsia="Times New Roman"/>
            <w:szCs w:val="24"/>
            <w:lang w:eastAsia="en-US"/>
          </w:rPr>
          <w:t>ΠΙΝΑΚΑΣ ΠΕΡΙΕΧΟΜΕΝΩΝ</w:t>
        </w:r>
      </w:ins>
    </w:p>
    <w:p w14:paraId="237472A3" w14:textId="77777777" w:rsidR="003E2777" w:rsidRPr="003E2777" w:rsidRDefault="003E2777" w:rsidP="003E2777">
      <w:pPr>
        <w:spacing w:after="0" w:line="360" w:lineRule="auto"/>
        <w:rPr>
          <w:ins w:id="6" w:author="Φλούδα Χριστίνα" w:date="2016-11-17T12:22:00Z"/>
          <w:rFonts w:eastAsia="Times New Roman"/>
          <w:szCs w:val="24"/>
          <w:lang w:eastAsia="en-US"/>
        </w:rPr>
      </w:pPr>
      <w:ins w:id="7" w:author="Φλούδα Χριστίνα" w:date="2016-11-17T12:22:00Z">
        <w:r w:rsidRPr="003E2777">
          <w:rPr>
            <w:rFonts w:eastAsia="Times New Roman"/>
            <w:szCs w:val="24"/>
            <w:lang w:eastAsia="en-US"/>
          </w:rPr>
          <w:t xml:space="preserve">ΙΖ΄ ΠΕΡΙΟΔΟΣ </w:t>
        </w:r>
      </w:ins>
    </w:p>
    <w:p w14:paraId="455EA358" w14:textId="77777777" w:rsidR="003E2777" w:rsidRPr="003E2777" w:rsidRDefault="003E2777" w:rsidP="003E2777">
      <w:pPr>
        <w:spacing w:after="0" w:line="360" w:lineRule="auto"/>
        <w:rPr>
          <w:ins w:id="8" w:author="Φλούδα Χριστίνα" w:date="2016-11-17T12:22:00Z"/>
          <w:rFonts w:eastAsia="Times New Roman"/>
          <w:szCs w:val="24"/>
          <w:lang w:eastAsia="en-US"/>
        </w:rPr>
      </w:pPr>
      <w:ins w:id="9" w:author="Φλούδα Χριστίνα" w:date="2016-11-17T12:22:00Z">
        <w:r w:rsidRPr="003E2777">
          <w:rPr>
            <w:rFonts w:eastAsia="Times New Roman"/>
            <w:szCs w:val="24"/>
            <w:lang w:eastAsia="en-US"/>
          </w:rPr>
          <w:t>ΠΡΟΕΔΡΕΥΟΜΕΝΗΣ ΚΟΙΝΟΒΟΥΛΕΥΤΙΚΗΣ ΔΗΜΟΚΡΑΤΙΑΣ</w:t>
        </w:r>
      </w:ins>
    </w:p>
    <w:p w14:paraId="5AAD2F6C" w14:textId="77777777" w:rsidR="003E2777" w:rsidRPr="003E2777" w:rsidRDefault="003E2777" w:rsidP="003E2777">
      <w:pPr>
        <w:spacing w:after="0" w:line="360" w:lineRule="auto"/>
        <w:rPr>
          <w:ins w:id="10" w:author="Φλούδα Χριστίνα" w:date="2016-11-17T12:22:00Z"/>
          <w:rFonts w:eastAsia="Times New Roman"/>
          <w:szCs w:val="24"/>
          <w:lang w:eastAsia="en-US"/>
        </w:rPr>
      </w:pPr>
      <w:ins w:id="11" w:author="Φλούδα Χριστίνα" w:date="2016-11-17T12:22:00Z">
        <w:r w:rsidRPr="003E2777">
          <w:rPr>
            <w:rFonts w:eastAsia="Times New Roman"/>
            <w:szCs w:val="24"/>
            <w:lang w:eastAsia="en-US"/>
          </w:rPr>
          <w:t>ΣΥΝΟΔΟΣ Β΄</w:t>
        </w:r>
      </w:ins>
    </w:p>
    <w:p w14:paraId="410134E0" w14:textId="77777777" w:rsidR="003E2777" w:rsidRPr="003E2777" w:rsidRDefault="003E2777" w:rsidP="003E2777">
      <w:pPr>
        <w:spacing w:after="0" w:line="360" w:lineRule="auto"/>
        <w:rPr>
          <w:ins w:id="12" w:author="Φλούδα Χριστίνα" w:date="2016-11-17T12:22:00Z"/>
          <w:rFonts w:eastAsia="Times New Roman"/>
          <w:szCs w:val="24"/>
          <w:lang w:eastAsia="en-US"/>
        </w:rPr>
      </w:pPr>
    </w:p>
    <w:p w14:paraId="66564BC4" w14:textId="77777777" w:rsidR="003E2777" w:rsidRPr="003E2777" w:rsidRDefault="003E2777" w:rsidP="003E2777">
      <w:pPr>
        <w:spacing w:after="0" w:line="360" w:lineRule="auto"/>
        <w:rPr>
          <w:ins w:id="13" w:author="Φλούδα Χριστίνα" w:date="2016-11-17T12:22:00Z"/>
          <w:rFonts w:eastAsia="Times New Roman"/>
          <w:szCs w:val="24"/>
          <w:lang w:eastAsia="en-US"/>
        </w:rPr>
      </w:pPr>
      <w:ins w:id="14" w:author="Φλούδα Χριστίνα" w:date="2016-11-17T12:22:00Z">
        <w:r w:rsidRPr="003E2777">
          <w:rPr>
            <w:rFonts w:eastAsia="Times New Roman"/>
            <w:szCs w:val="24"/>
            <w:lang w:eastAsia="en-US"/>
          </w:rPr>
          <w:t>ΣΥΝΕΔΡΙΑΣΗ ΚΒ΄</w:t>
        </w:r>
      </w:ins>
    </w:p>
    <w:p w14:paraId="17A5889B" w14:textId="77777777" w:rsidR="003E2777" w:rsidRPr="003E2777" w:rsidRDefault="003E2777" w:rsidP="003E2777">
      <w:pPr>
        <w:spacing w:after="0" w:line="360" w:lineRule="auto"/>
        <w:rPr>
          <w:ins w:id="15" w:author="Φλούδα Χριστίνα" w:date="2016-11-17T12:22:00Z"/>
          <w:rFonts w:eastAsia="Times New Roman"/>
          <w:szCs w:val="24"/>
          <w:lang w:eastAsia="en-US"/>
        </w:rPr>
      </w:pPr>
      <w:ins w:id="16" w:author="Φλούδα Χριστίνα" w:date="2016-11-17T12:22:00Z">
        <w:r w:rsidRPr="003E2777">
          <w:rPr>
            <w:rFonts w:eastAsia="Times New Roman"/>
            <w:szCs w:val="24"/>
            <w:lang w:eastAsia="en-US"/>
          </w:rPr>
          <w:t>Πέμπτη  10 Νοεμβρίου 2016</w:t>
        </w:r>
      </w:ins>
    </w:p>
    <w:p w14:paraId="44765316" w14:textId="77777777" w:rsidR="003E2777" w:rsidRPr="003E2777" w:rsidRDefault="003E2777" w:rsidP="003E2777">
      <w:pPr>
        <w:spacing w:after="0" w:line="360" w:lineRule="auto"/>
        <w:rPr>
          <w:ins w:id="17" w:author="Φλούδα Χριστίνα" w:date="2016-11-17T12:22:00Z"/>
          <w:rFonts w:eastAsia="Times New Roman"/>
          <w:szCs w:val="24"/>
          <w:lang w:eastAsia="en-US"/>
        </w:rPr>
      </w:pPr>
    </w:p>
    <w:p w14:paraId="0A5E565A" w14:textId="77777777" w:rsidR="003E2777" w:rsidRPr="003E2777" w:rsidRDefault="003E2777" w:rsidP="003E2777">
      <w:pPr>
        <w:spacing w:after="0" w:line="360" w:lineRule="auto"/>
        <w:rPr>
          <w:ins w:id="18" w:author="Φλούδα Χριστίνα" w:date="2016-11-17T12:22:00Z"/>
          <w:rFonts w:eastAsia="Times New Roman"/>
          <w:szCs w:val="24"/>
          <w:lang w:eastAsia="en-US"/>
        </w:rPr>
      </w:pPr>
      <w:ins w:id="19" w:author="Φλούδα Χριστίνα" w:date="2016-11-17T12:22:00Z">
        <w:r w:rsidRPr="003E2777">
          <w:rPr>
            <w:rFonts w:eastAsia="Times New Roman"/>
            <w:szCs w:val="24"/>
            <w:lang w:eastAsia="en-US"/>
          </w:rPr>
          <w:t>ΘΕΜΑΤΑ</w:t>
        </w:r>
      </w:ins>
    </w:p>
    <w:p w14:paraId="602368A0" w14:textId="77777777" w:rsidR="003E2777" w:rsidRPr="003E2777" w:rsidRDefault="003E2777" w:rsidP="003E2777">
      <w:pPr>
        <w:spacing w:after="0" w:line="360" w:lineRule="auto"/>
        <w:rPr>
          <w:ins w:id="20" w:author="Φλούδα Χριστίνα" w:date="2016-11-17T12:22:00Z"/>
          <w:rFonts w:eastAsia="Times New Roman"/>
          <w:szCs w:val="24"/>
          <w:lang w:eastAsia="en-US"/>
        </w:rPr>
      </w:pPr>
      <w:ins w:id="21" w:author="Φλούδα Χριστίνα" w:date="2016-11-17T12:22:00Z">
        <w:r w:rsidRPr="003E2777">
          <w:rPr>
            <w:rFonts w:eastAsia="Times New Roman"/>
            <w:szCs w:val="24"/>
            <w:lang w:eastAsia="en-US"/>
          </w:rPr>
          <w:t xml:space="preserve"> </w:t>
        </w:r>
        <w:r w:rsidRPr="003E2777">
          <w:rPr>
            <w:rFonts w:eastAsia="Times New Roman"/>
            <w:szCs w:val="24"/>
            <w:lang w:eastAsia="en-US"/>
          </w:rPr>
          <w:br/>
          <w:t xml:space="preserve">Α. ΕΙΔΙΚΑ ΘΕΜΑΤΑ </w:t>
        </w:r>
        <w:r w:rsidRPr="003E2777">
          <w:rPr>
            <w:rFonts w:eastAsia="Times New Roman"/>
            <w:szCs w:val="24"/>
            <w:lang w:eastAsia="en-US"/>
          </w:rPr>
          <w:br/>
          <w:t xml:space="preserve">1.  Άδεια απουσίας της Βουλευτού κ. Ε. Ράπτη, σελ. </w:t>
        </w:r>
        <w:r w:rsidRPr="003E2777">
          <w:rPr>
            <w:rFonts w:eastAsia="Times New Roman"/>
            <w:szCs w:val="24"/>
            <w:lang w:eastAsia="en-US"/>
          </w:rPr>
          <w:br/>
          <w:t xml:space="preserve">2. Ανακοινώνεται ότι τη συνεδρίαση παρακολουθούν μαθητές από το 9ο Γενικό Λύκειο Αμαρουσίου, σελ. </w:t>
        </w:r>
        <w:r w:rsidRPr="003E2777">
          <w:rPr>
            <w:rFonts w:eastAsia="Times New Roman"/>
            <w:szCs w:val="24"/>
            <w:lang w:eastAsia="en-US"/>
          </w:rPr>
          <w:br/>
          <w:t xml:space="preserve">3. Ανακοινώνεται η υπ' αριθ. </w:t>
        </w:r>
        <w:proofErr w:type="spellStart"/>
        <w:r w:rsidRPr="003E2777">
          <w:rPr>
            <w:rFonts w:eastAsia="Times New Roman"/>
            <w:szCs w:val="24"/>
            <w:lang w:eastAsia="en-US"/>
          </w:rPr>
          <w:t>πρωτ</w:t>
        </w:r>
        <w:proofErr w:type="spellEnd"/>
        <w:r w:rsidRPr="003E2777">
          <w:rPr>
            <w:rFonts w:eastAsia="Times New Roman"/>
            <w:szCs w:val="24"/>
            <w:lang w:eastAsia="en-US"/>
          </w:rPr>
          <w:t xml:space="preserve">. 17375/12081 από 8 Νοεμβρίου 2016 απόφαση του Προέδρου της Βουλής κ. Νικολάου </w:t>
        </w:r>
        <w:proofErr w:type="spellStart"/>
        <w:r w:rsidRPr="003E2777">
          <w:rPr>
            <w:rFonts w:eastAsia="Times New Roman"/>
            <w:szCs w:val="24"/>
            <w:lang w:eastAsia="en-US"/>
          </w:rPr>
          <w:t>Βούτση</w:t>
        </w:r>
        <w:proofErr w:type="spellEnd"/>
        <w:r w:rsidRPr="003E2777">
          <w:rPr>
            <w:rFonts w:eastAsia="Times New Roman"/>
            <w:szCs w:val="24"/>
            <w:lang w:eastAsia="en-US"/>
          </w:rPr>
          <w:t xml:space="preserve"> με θέμα: «Σύσταση και συγκρότηση των Διαρκών Επιτροπών Μορφωτικών Υποθέσεων και Οικονομικών Υποθέσεων», σελ. </w:t>
        </w:r>
        <w:r w:rsidRPr="003E2777">
          <w:rPr>
            <w:rFonts w:eastAsia="Times New Roman"/>
            <w:szCs w:val="24"/>
            <w:lang w:eastAsia="en-US"/>
          </w:rPr>
          <w:br/>
          <w:t xml:space="preserve">4. Ανακοινώνεται η υπ' αριθ. </w:t>
        </w:r>
        <w:proofErr w:type="spellStart"/>
        <w:r w:rsidRPr="003E2777">
          <w:rPr>
            <w:rFonts w:eastAsia="Times New Roman"/>
            <w:szCs w:val="24"/>
            <w:lang w:eastAsia="en-US"/>
          </w:rPr>
          <w:t>πρωτ</w:t>
        </w:r>
        <w:proofErr w:type="spellEnd"/>
        <w:r w:rsidRPr="003E2777">
          <w:rPr>
            <w:rFonts w:eastAsia="Times New Roman"/>
            <w:szCs w:val="24"/>
            <w:lang w:eastAsia="en-US"/>
          </w:rPr>
          <w:t xml:space="preserve">. 17343/12067 από 8 Νοεμβρίου 2016 απόφαση του Προέδρου της Βουλής κ. Νικολάου </w:t>
        </w:r>
        <w:proofErr w:type="spellStart"/>
        <w:r w:rsidRPr="003E2777">
          <w:rPr>
            <w:rFonts w:eastAsia="Times New Roman"/>
            <w:szCs w:val="24"/>
            <w:lang w:eastAsia="en-US"/>
          </w:rPr>
          <w:t>Βούτση</w:t>
        </w:r>
        <w:proofErr w:type="spellEnd"/>
        <w:r w:rsidRPr="003E2777">
          <w:rPr>
            <w:rFonts w:eastAsia="Times New Roman"/>
            <w:szCs w:val="24"/>
            <w:lang w:eastAsia="en-US"/>
          </w:rPr>
          <w:t xml:space="preserve"> με θέμα: «Καθορισμός Αρμοδιότητας των Διαρκών Επιτροπών Δημόσιας Διοίκησης, Δημόσιας Τάξης και Δικαιοσύνης και Παραγωγής και Εμπορίου», σελ. </w:t>
        </w:r>
        <w:r w:rsidRPr="003E2777">
          <w:rPr>
            <w:rFonts w:eastAsia="Times New Roman"/>
            <w:szCs w:val="24"/>
            <w:lang w:eastAsia="en-US"/>
          </w:rPr>
          <w:br/>
          <w:t xml:space="preserve">5. Ανακοινώνεται η υπ' αριθ. </w:t>
        </w:r>
        <w:proofErr w:type="spellStart"/>
        <w:r w:rsidRPr="003E2777">
          <w:rPr>
            <w:rFonts w:eastAsia="Times New Roman"/>
            <w:szCs w:val="24"/>
            <w:lang w:eastAsia="en-US"/>
          </w:rPr>
          <w:t>πρωτ</w:t>
        </w:r>
        <w:proofErr w:type="spellEnd"/>
        <w:r w:rsidRPr="003E2777">
          <w:rPr>
            <w:rFonts w:eastAsia="Times New Roman"/>
            <w:szCs w:val="24"/>
            <w:lang w:eastAsia="en-US"/>
          </w:rPr>
          <w:t xml:space="preserve">. 17374/12080 από 8 Νοεμβρίου 2016 απόφαση του Προέδρου της Βουλής κ. Νικολάου </w:t>
        </w:r>
        <w:proofErr w:type="spellStart"/>
        <w:r w:rsidRPr="003E2777">
          <w:rPr>
            <w:rFonts w:eastAsia="Times New Roman"/>
            <w:szCs w:val="24"/>
            <w:lang w:eastAsia="en-US"/>
          </w:rPr>
          <w:t>Βούτση</w:t>
        </w:r>
        <w:proofErr w:type="spellEnd"/>
        <w:r w:rsidRPr="003E2777">
          <w:rPr>
            <w:rFonts w:eastAsia="Times New Roman"/>
            <w:szCs w:val="24"/>
            <w:lang w:eastAsia="en-US"/>
          </w:rPr>
          <w:t xml:space="preserve"> με την οποία συγκροτήθηκε η προβλεπόμενη από το άρθρο 46 του Κανονισμού της Βουλής Επιτροπή Οικονομικών της Βουλής για τη Β’ Σύνοδο της ΙΖ’ Βουλευτικής Περιόδου, σελ. </w:t>
        </w:r>
        <w:r w:rsidRPr="003E2777">
          <w:rPr>
            <w:rFonts w:eastAsia="Times New Roman"/>
            <w:szCs w:val="24"/>
            <w:lang w:eastAsia="en-US"/>
          </w:rPr>
          <w:br/>
          <w:t xml:space="preserve">6. Επί διαδικαστικού θέματος, σελ. </w:t>
        </w:r>
        <w:r w:rsidRPr="003E2777">
          <w:rPr>
            <w:rFonts w:eastAsia="Times New Roman"/>
            <w:szCs w:val="24"/>
            <w:lang w:eastAsia="en-US"/>
          </w:rPr>
          <w:br/>
          <w:t xml:space="preserve"> </w:t>
        </w:r>
        <w:r w:rsidRPr="003E2777">
          <w:rPr>
            <w:rFonts w:eastAsia="Times New Roman"/>
            <w:szCs w:val="24"/>
            <w:lang w:eastAsia="en-US"/>
          </w:rPr>
          <w:br/>
          <w:t xml:space="preserve">Β. ΚΟΙΝΟΒΟΥΛΕΥΤΙΚΟΣ ΕΛΕΓΧΟΣ </w:t>
        </w:r>
        <w:r w:rsidRPr="003E2777">
          <w:rPr>
            <w:rFonts w:eastAsia="Times New Roman"/>
            <w:szCs w:val="24"/>
            <w:lang w:eastAsia="en-US"/>
          </w:rPr>
          <w:br/>
          <w:t xml:space="preserve">1. Ανακοίνωση του δελτίου επικαίρων ερωτήσεων και αναφορών - ερωτήσεων της Παρασκευής 11 Νοεμβρίου 2016, σελ. </w:t>
        </w:r>
        <w:r w:rsidRPr="003E2777">
          <w:rPr>
            <w:rFonts w:eastAsia="Times New Roman"/>
            <w:szCs w:val="24"/>
            <w:lang w:eastAsia="en-US"/>
          </w:rPr>
          <w:br/>
          <w:t xml:space="preserve">2. Συζήτηση επικαίρων ερωτήσεων: </w:t>
        </w:r>
        <w:r w:rsidRPr="003E2777">
          <w:rPr>
            <w:rFonts w:eastAsia="Times New Roman"/>
            <w:szCs w:val="24"/>
            <w:lang w:eastAsia="en-US"/>
          </w:rPr>
          <w:br/>
          <w:t xml:space="preserve">    Προς τον Υπουργό Αγροτικής Ανάπτυξης και Τροφίμων:</w:t>
        </w:r>
        <w:r w:rsidRPr="003E2777">
          <w:rPr>
            <w:rFonts w:eastAsia="Times New Roman"/>
            <w:szCs w:val="24"/>
            <w:lang w:eastAsia="en-US"/>
          </w:rPr>
          <w:br/>
          <w:t xml:space="preserve">       i. σχετικά με τα προβλήματα στην πληρωμή της ενιαίας ενίσχυσης, σελ. </w:t>
        </w:r>
        <w:r w:rsidRPr="003E2777">
          <w:rPr>
            <w:rFonts w:eastAsia="Times New Roman"/>
            <w:szCs w:val="24"/>
            <w:lang w:eastAsia="en-US"/>
          </w:rPr>
          <w:br/>
          <w:t xml:space="preserve">       </w:t>
        </w:r>
        <w:proofErr w:type="spellStart"/>
        <w:r w:rsidRPr="003E2777">
          <w:rPr>
            <w:rFonts w:eastAsia="Times New Roman"/>
            <w:szCs w:val="24"/>
            <w:lang w:eastAsia="en-US"/>
          </w:rPr>
          <w:t>ii</w:t>
        </w:r>
        <w:proofErr w:type="spellEnd"/>
        <w:r w:rsidRPr="003E2777">
          <w:rPr>
            <w:rFonts w:eastAsia="Times New Roman"/>
            <w:szCs w:val="24"/>
            <w:lang w:eastAsia="en-US"/>
          </w:rPr>
          <w:t xml:space="preserve">. σχετικά με τους συμβασιούχους εργαζόμενους στα περιφερειακά Εργαστήρια Γεωργικών Εφαρμογών και Ανάλυσης Λιπασμάτων (ΠΕΓΕΑΛ), σελ. </w:t>
        </w:r>
        <w:r w:rsidRPr="003E2777">
          <w:rPr>
            <w:rFonts w:eastAsia="Times New Roman"/>
            <w:szCs w:val="24"/>
            <w:lang w:eastAsia="en-US"/>
          </w:rPr>
          <w:br/>
          <w:t xml:space="preserve"> </w:t>
        </w:r>
        <w:r w:rsidRPr="003E2777">
          <w:rPr>
            <w:rFonts w:eastAsia="Times New Roman"/>
            <w:szCs w:val="24"/>
            <w:lang w:eastAsia="en-US"/>
          </w:rPr>
          <w:br/>
          <w:t xml:space="preserve">Γ. ΝΟΜΟΘΕΤΙΚΗ ΕΡΓΑΣΙΑ </w:t>
        </w:r>
        <w:r w:rsidRPr="003E2777">
          <w:rPr>
            <w:rFonts w:eastAsia="Times New Roman"/>
            <w:szCs w:val="24"/>
            <w:lang w:eastAsia="en-US"/>
          </w:rPr>
          <w:br/>
          <w:t>1. Κατάθεση Εκθέσεως Διαρκούς Επιτροπής:</w:t>
        </w:r>
      </w:ins>
    </w:p>
    <w:p w14:paraId="4971A93A" w14:textId="77777777" w:rsidR="003E2777" w:rsidRPr="003E2777" w:rsidRDefault="003E2777" w:rsidP="003E2777">
      <w:pPr>
        <w:spacing w:after="0" w:line="360" w:lineRule="auto"/>
        <w:rPr>
          <w:ins w:id="22" w:author="Φλούδα Χριστίνα" w:date="2016-11-17T12:22:00Z"/>
          <w:rFonts w:eastAsia="Times New Roman"/>
          <w:szCs w:val="24"/>
          <w:lang w:eastAsia="en-US"/>
        </w:rPr>
      </w:pPr>
      <w:ins w:id="23" w:author="Φλούδα Χριστίνα" w:date="2016-11-17T12:22:00Z">
        <w:r w:rsidRPr="003E2777">
          <w:rPr>
            <w:rFonts w:eastAsia="Times New Roman"/>
            <w:szCs w:val="24"/>
            <w:lang w:eastAsia="en-US"/>
          </w:rPr>
          <w:t>Η Διαρκής Επιτροπή Εθνικής  Άμυνας και Εξωτερικών Υποθέσεων καταθέτει τις εκθέσεις της στα σχέδια νόμων του Υπουργείου Εθνικής  Άμυνας:</w:t>
        </w:r>
        <w:r w:rsidRPr="003E2777">
          <w:rPr>
            <w:rFonts w:eastAsia="Times New Roman"/>
            <w:szCs w:val="24"/>
            <w:lang w:eastAsia="en-US"/>
          </w:rPr>
          <w:br/>
          <w:t xml:space="preserve">    Α. «Κύρωση της Τροποποίησης υπ' </w:t>
        </w:r>
        <w:proofErr w:type="spellStart"/>
        <w:r w:rsidRPr="003E2777">
          <w:rPr>
            <w:rFonts w:eastAsia="Times New Roman"/>
            <w:szCs w:val="24"/>
            <w:lang w:eastAsia="en-US"/>
          </w:rPr>
          <w:t>αριθμ</w:t>
        </w:r>
        <w:proofErr w:type="spellEnd"/>
        <w:r w:rsidRPr="003E2777">
          <w:rPr>
            <w:rFonts w:eastAsia="Times New Roman"/>
            <w:szCs w:val="24"/>
            <w:lang w:eastAsia="en-US"/>
          </w:rPr>
          <w:t>. 2 στη Συμφωνία Διοικητικής Φύσης μεταξύ του Υπουργείου  Άμυνας της Γαλλικής Δημοκρατίας και του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w:t>
        </w:r>
        <w:proofErr w:type="spellStart"/>
        <w:r w:rsidRPr="003E2777">
          <w:rPr>
            <w:rFonts w:eastAsia="Times New Roman"/>
            <w:szCs w:val="24"/>
            <w:lang w:eastAsia="en-US"/>
          </w:rPr>
          <w:t>Vehicule</w:t>
        </w:r>
        <w:proofErr w:type="spellEnd"/>
        <w:r w:rsidRPr="003E2777">
          <w:rPr>
            <w:rFonts w:eastAsia="Times New Roman"/>
            <w:szCs w:val="24"/>
            <w:lang w:eastAsia="en-US"/>
          </w:rPr>
          <w:t xml:space="preserve"> </w:t>
        </w:r>
        <w:proofErr w:type="spellStart"/>
        <w:r w:rsidRPr="003E2777">
          <w:rPr>
            <w:rFonts w:eastAsia="Times New Roman"/>
            <w:szCs w:val="24"/>
            <w:lang w:eastAsia="en-US"/>
          </w:rPr>
          <w:t>Aerien</w:t>
        </w:r>
        <w:proofErr w:type="spellEnd"/>
        <w:r w:rsidRPr="003E2777">
          <w:rPr>
            <w:rFonts w:eastAsia="Times New Roman"/>
            <w:szCs w:val="24"/>
            <w:lang w:eastAsia="en-US"/>
          </w:rPr>
          <w:t xml:space="preserve"> de </w:t>
        </w:r>
        <w:proofErr w:type="spellStart"/>
        <w:r w:rsidRPr="003E2777">
          <w:rPr>
            <w:rFonts w:eastAsia="Times New Roman"/>
            <w:szCs w:val="24"/>
            <w:lang w:eastAsia="en-US"/>
          </w:rPr>
          <w:t>Combat</w:t>
        </w:r>
        <w:proofErr w:type="spellEnd"/>
        <w:r w:rsidRPr="003E2777">
          <w:rPr>
            <w:rFonts w:eastAsia="Times New Roman"/>
            <w:szCs w:val="24"/>
            <w:lang w:eastAsia="en-US"/>
          </w:rPr>
          <w:t xml:space="preserve"> </w:t>
        </w:r>
        <w:proofErr w:type="spellStart"/>
        <w:r w:rsidRPr="003E2777">
          <w:rPr>
            <w:rFonts w:eastAsia="Times New Roman"/>
            <w:szCs w:val="24"/>
            <w:lang w:eastAsia="en-US"/>
          </w:rPr>
          <w:t>sans</w:t>
        </w:r>
        <w:proofErr w:type="spellEnd"/>
        <w:r w:rsidRPr="003E2777">
          <w:rPr>
            <w:rFonts w:eastAsia="Times New Roman"/>
            <w:szCs w:val="24"/>
            <w:lang w:eastAsia="en-US"/>
          </w:rPr>
          <w:t xml:space="preserve"> </w:t>
        </w:r>
        <w:proofErr w:type="spellStart"/>
        <w:r w:rsidRPr="003E2777">
          <w:rPr>
            <w:rFonts w:eastAsia="Times New Roman"/>
            <w:szCs w:val="24"/>
            <w:lang w:eastAsia="en-US"/>
          </w:rPr>
          <w:t>Pilote</w:t>
        </w:r>
        <w:proofErr w:type="spellEnd"/>
        <w:r w:rsidRPr="003E2777">
          <w:rPr>
            <w:rFonts w:eastAsia="Times New Roman"/>
            <w:szCs w:val="24"/>
            <w:lang w:eastAsia="en-US"/>
          </w:rPr>
          <w:t xml:space="preserve">, UCAV)», σελ. </w:t>
        </w:r>
        <w:r w:rsidRPr="003E2777">
          <w:rPr>
            <w:rFonts w:eastAsia="Times New Roman"/>
            <w:szCs w:val="24"/>
            <w:lang w:eastAsia="en-US"/>
          </w:rPr>
          <w:br/>
          <w:t xml:space="preserve">    Β. «Κύρωση του Μνημονίου </w:t>
        </w:r>
        <w:proofErr w:type="spellStart"/>
        <w:r w:rsidRPr="003E2777">
          <w:rPr>
            <w:rFonts w:eastAsia="Times New Roman"/>
            <w:szCs w:val="24"/>
            <w:lang w:eastAsia="en-US"/>
          </w:rPr>
          <w:t>Συναντίληψης</w:t>
        </w:r>
        <w:proofErr w:type="spellEnd"/>
        <w:r w:rsidRPr="003E2777">
          <w:rPr>
            <w:rFonts w:eastAsia="Times New Roman"/>
            <w:szCs w:val="24"/>
            <w:lang w:eastAsia="en-US"/>
          </w:rPr>
          <w:t xml:space="preserve"> μεταξύ του Υπουργείου Εθνικής  Άμυνας της Ελληνικής Δημοκρατίας και του Υπουργείου  Άμυνας της Δημοκρατίας της Βουλγαρίας που αφορά τη συνεργασία εντός του Πολυεθνικού Συντονιστικού Κέντρου Στρατηγικών Θαλασσίων Μεταφορών της Αθήνας (ΠΟΣΚΕΣΘΑΜ- AMSCC)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w:t>
        </w:r>
        <w:proofErr w:type="spellStart"/>
        <w:r w:rsidRPr="003E2777">
          <w:rPr>
            <w:rFonts w:eastAsia="Times New Roman"/>
            <w:szCs w:val="24"/>
            <w:lang w:eastAsia="en-US"/>
          </w:rPr>
          <w:t>Συναντίληψης</w:t>
        </w:r>
        <w:proofErr w:type="spellEnd"/>
        <w:r w:rsidRPr="003E2777">
          <w:rPr>
            <w:rFonts w:eastAsia="Times New Roman"/>
            <w:szCs w:val="24"/>
            <w:lang w:eastAsia="en-US"/>
          </w:rPr>
          <w:t xml:space="preserve"> μεταξύ του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 - AMSCC)», σελ. </w:t>
        </w:r>
        <w:r w:rsidRPr="003E2777">
          <w:rPr>
            <w:rFonts w:eastAsia="Times New Roman"/>
            <w:szCs w:val="24"/>
            <w:lang w:eastAsia="en-US"/>
          </w:rPr>
          <w:br/>
          <w:t xml:space="preserve">    Γ.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τον Υπουργό  Άμυνας του Μεγάλου Δουκάτου του Λουξεμβούργου, τον Υπουργό  Άμυνας του Βασιλείου της Ισπανίας αφετέρου, σχετικά με την στελέχωση, χρηματοδότηση, διοίκηση και υποστήριξη του Στρατηγείου EUROCORPS (Ευρωπαϊκό Στρατιωτικό Σώμα) Σώμα Ταχείας Ανάπτυξης NATO EUROCORPS (NRDC EC) και άλλες διατάξεις», σελ. </w:t>
        </w:r>
        <w:r w:rsidRPr="003E2777">
          <w:rPr>
            <w:rFonts w:eastAsia="Times New Roman"/>
            <w:szCs w:val="24"/>
            <w:lang w:eastAsia="en-US"/>
          </w:rPr>
          <w:br/>
          <w:t>2. Κατάθεση σχεδίου νόμου:</w:t>
        </w:r>
      </w:ins>
    </w:p>
    <w:p w14:paraId="2875ED83" w14:textId="77777777" w:rsidR="003E2777" w:rsidRPr="003E2777" w:rsidRDefault="003E2777" w:rsidP="003E2777">
      <w:pPr>
        <w:spacing w:after="0" w:line="360" w:lineRule="auto"/>
        <w:rPr>
          <w:ins w:id="24" w:author="Φλούδα Χριστίνα" w:date="2016-11-17T12:22:00Z"/>
          <w:rFonts w:eastAsia="Times New Roman"/>
          <w:szCs w:val="24"/>
          <w:lang w:eastAsia="en-US"/>
        </w:rPr>
      </w:pPr>
      <w:ins w:id="25" w:author="Φλούδα Χριστίνα" w:date="2016-11-17T12:22:00Z">
        <w:r w:rsidRPr="003E2777">
          <w:rPr>
            <w:rFonts w:eastAsia="Times New Roman"/>
            <w:szCs w:val="24"/>
            <w:lang w:eastAsia="en-US"/>
          </w:rPr>
          <w:t xml:space="preserve">Οι Υπουργοί Δικαιοσύνης, Διαφάνειας και Ανθρωπίνων Δικαιωμάτων, Εσωτερικών, Οικονομίας και Ανάπτυξης, Παιδείας,  Έρευνας και Θρησκευμάτων, Εργασίας, Κοινωνικής Ασφάλισης και Κοινωνικής Αλληλεγγύης, Οικονομικών, Υγείας, Διοικητικής Ανασυγκρότησης, Περιβάλλοντος και Ενέργειας, Μεταναστευτικής Πολιτικής και Ναυτιλίας και Νησιωτικής Πολιτικής κατέθεσαν χθες, 9-11-2016, σχέδιο νόμου: «Ενσωμάτωση της Οδηγίας 2000/43/ΕΚ περί εφαρμογής της αρχής της ίσης μεταχείρισης προσώπων ασχέτως φυλετικής ή </w:t>
        </w:r>
        <w:proofErr w:type="spellStart"/>
        <w:r w:rsidRPr="003E2777">
          <w:rPr>
            <w:rFonts w:eastAsia="Times New Roman"/>
            <w:szCs w:val="24"/>
            <w:lang w:eastAsia="en-US"/>
          </w:rPr>
          <w:t>εθνοτικής</w:t>
        </w:r>
        <w:proofErr w:type="spellEnd"/>
        <w:r w:rsidRPr="003E2777">
          <w:rPr>
            <w:rFonts w:eastAsia="Times New Roman"/>
            <w:szCs w:val="24"/>
            <w:lang w:eastAsia="en-US"/>
          </w:rPr>
          <w:t xml:space="preserve"> τους καταγωγής, της Οδηγίας 2000/78/ΕΚ για τη διαμόρφωση γενικού πλαισίου για την ίση μεταχείριση 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κυκλοφορίας των εργαζομένων, ΙΙ) λήψη αναγκαίων μέτρων συμμόρφωσης με τα </w:t>
        </w:r>
        <w:proofErr w:type="spellStart"/>
        <w:r w:rsidRPr="003E2777">
          <w:rPr>
            <w:rFonts w:eastAsia="Times New Roman"/>
            <w:szCs w:val="24"/>
            <w:lang w:eastAsia="en-US"/>
          </w:rPr>
          <w:t>αρ</w:t>
        </w:r>
        <w:proofErr w:type="spellEnd"/>
        <w:r w:rsidRPr="003E2777">
          <w:rPr>
            <w:rFonts w:eastAsia="Times New Roman"/>
            <w:szCs w:val="24"/>
            <w:lang w:eastAsia="en-US"/>
          </w:rPr>
          <w:t xml:space="preserve">.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 την κατάχρηση αγοράς και της εκτελεστικής Οδηγίας 2015/2392, ΙΙΙ) ενσωμάτωση της Οδηγίας 2014/62 σχετικά με την προστασία του ευρώ και άλλων νομισμάτων από την παραχάραξη και την κιβδηλεία μέσω του ποινικού δικαίου, και για την αντικατάσταση της απόφασης-πλαισίου 2000/383/ΔΕΥ του Συμβουλίου και IV) Σύσταση Εθνικού Μηχανισμού Διερεύνησης Περιστατικών Αυθαιρεσίας στα σώματα ασφαλείας και τους υπαλλήλους των καταστημάτων κράτησης», σελ. </w:t>
        </w:r>
        <w:r w:rsidRPr="003E2777">
          <w:rPr>
            <w:rFonts w:eastAsia="Times New Roman"/>
            <w:szCs w:val="24"/>
            <w:lang w:eastAsia="en-US"/>
          </w:rPr>
          <w:br/>
        </w:r>
      </w:ins>
    </w:p>
    <w:p w14:paraId="4F259374" w14:textId="77777777" w:rsidR="003E2777" w:rsidRPr="003E2777" w:rsidRDefault="003E2777" w:rsidP="003E2777">
      <w:pPr>
        <w:spacing w:after="0" w:line="360" w:lineRule="auto"/>
        <w:rPr>
          <w:ins w:id="26" w:author="Φλούδα Χριστίνα" w:date="2016-11-17T12:22:00Z"/>
          <w:rFonts w:eastAsia="Times New Roman"/>
          <w:szCs w:val="24"/>
          <w:lang w:eastAsia="en-US"/>
        </w:rPr>
      </w:pPr>
    </w:p>
    <w:p w14:paraId="6F96B350" w14:textId="77777777" w:rsidR="003E2777" w:rsidRPr="003E2777" w:rsidRDefault="003E2777" w:rsidP="003E2777">
      <w:pPr>
        <w:spacing w:after="0" w:line="360" w:lineRule="auto"/>
        <w:rPr>
          <w:ins w:id="27" w:author="Φλούδα Χριστίνα" w:date="2016-11-17T12:22:00Z"/>
          <w:rFonts w:eastAsia="Times New Roman"/>
          <w:szCs w:val="24"/>
          <w:lang w:eastAsia="en-US"/>
        </w:rPr>
      </w:pPr>
      <w:ins w:id="28" w:author="Φλούδα Χριστίνα" w:date="2016-11-17T12:22:00Z">
        <w:r w:rsidRPr="003E2777">
          <w:rPr>
            <w:rFonts w:eastAsia="Times New Roman"/>
            <w:szCs w:val="24"/>
            <w:lang w:eastAsia="en-US"/>
          </w:rPr>
          <w:t>ΠΡΟΕΔΡΕΥΩΝ</w:t>
        </w:r>
      </w:ins>
    </w:p>
    <w:p w14:paraId="0369ECAB" w14:textId="77777777" w:rsidR="003E2777" w:rsidRPr="003E2777" w:rsidRDefault="003E2777" w:rsidP="003E2777">
      <w:pPr>
        <w:spacing w:after="0" w:line="360" w:lineRule="auto"/>
        <w:rPr>
          <w:ins w:id="29" w:author="Φλούδα Χριστίνα" w:date="2016-11-17T12:22:00Z"/>
          <w:rFonts w:eastAsia="Times New Roman"/>
          <w:szCs w:val="24"/>
          <w:lang w:eastAsia="en-US"/>
        </w:rPr>
      </w:pPr>
    </w:p>
    <w:p w14:paraId="11A8FF1E" w14:textId="77777777" w:rsidR="003E2777" w:rsidRPr="003E2777" w:rsidRDefault="003E2777" w:rsidP="003E2777">
      <w:pPr>
        <w:spacing w:after="0" w:line="360" w:lineRule="auto"/>
        <w:rPr>
          <w:ins w:id="30" w:author="Φλούδα Χριστίνα" w:date="2016-11-17T12:22:00Z"/>
          <w:rFonts w:eastAsia="Times New Roman"/>
          <w:szCs w:val="24"/>
          <w:lang w:eastAsia="en-US"/>
        </w:rPr>
      </w:pPr>
      <w:ins w:id="31" w:author="Φλούδα Χριστίνα" w:date="2016-11-17T12:22:00Z">
        <w:r w:rsidRPr="003E2777">
          <w:rPr>
            <w:rFonts w:eastAsia="Times New Roman"/>
            <w:szCs w:val="24"/>
            <w:lang w:eastAsia="en-US"/>
          </w:rPr>
          <w:t>ΚΟΥΡΑΚΗΣ Α. , σελ.</w:t>
        </w:r>
        <w:r w:rsidRPr="003E2777">
          <w:rPr>
            <w:rFonts w:eastAsia="Times New Roman"/>
            <w:szCs w:val="24"/>
            <w:lang w:eastAsia="en-US"/>
          </w:rPr>
          <w:br/>
        </w:r>
      </w:ins>
    </w:p>
    <w:p w14:paraId="1B4FCEB5" w14:textId="77777777" w:rsidR="003E2777" w:rsidRPr="003E2777" w:rsidRDefault="003E2777" w:rsidP="003E2777">
      <w:pPr>
        <w:spacing w:after="0" w:line="360" w:lineRule="auto"/>
        <w:rPr>
          <w:ins w:id="32" w:author="Φλούδα Χριστίνα" w:date="2016-11-17T12:22:00Z"/>
          <w:rFonts w:eastAsia="Times New Roman"/>
          <w:szCs w:val="24"/>
          <w:lang w:eastAsia="en-US"/>
        </w:rPr>
      </w:pPr>
    </w:p>
    <w:p w14:paraId="5FB9C10E" w14:textId="77777777" w:rsidR="003E2777" w:rsidRPr="003E2777" w:rsidRDefault="003E2777" w:rsidP="003E2777">
      <w:pPr>
        <w:spacing w:after="0" w:line="360" w:lineRule="auto"/>
        <w:rPr>
          <w:ins w:id="33" w:author="Φλούδα Χριστίνα" w:date="2016-11-17T12:22:00Z"/>
          <w:rFonts w:eastAsia="Times New Roman"/>
          <w:szCs w:val="24"/>
          <w:lang w:eastAsia="en-US"/>
        </w:rPr>
      </w:pPr>
      <w:ins w:id="34" w:author="Φλούδα Χριστίνα" w:date="2016-11-17T12:22:00Z">
        <w:r w:rsidRPr="003E2777">
          <w:rPr>
            <w:rFonts w:eastAsia="Times New Roman"/>
            <w:szCs w:val="24"/>
            <w:lang w:eastAsia="en-US"/>
          </w:rPr>
          <w:t>ΟΜΙΛΗΤΕΣ</w:t>
        </w:r>
      </w:ins>
    </w:p>
    <w:p w14:paraId="7956D440" w14:textId="743024FA" w:rsidR="003E2777" w:rsidRDefault="003E2777" w:rsidP="003E2777">
      <w:pPr>
        <w:spacing w:line="600" w:lineRule="auto"/>
        <w:ind w:firstLine="720"/>
        <w:jc w:val="both"/>
        <w:rPr>
          <w:ins w:id="35" w:author="Φλούδα Χριστίνα" w:date="2016-11-17T12:22:00Z"/>
          <w:rFonts w:eastAsia="Times New Roman" w:cs="Times New Roman"/>
          <w:szCs w:val="24"/>
        </w:rPr>
        <w:pPrChange w:id="36" w:author="Φλούδα Χριστίνα" w:date="2016-11-17T12:22:00Z">
          <w:pPr>
            <w:spacing w:line="600" w:lineRule="auto"/>
            <w:ind w:firstLine="720"/>
            <w:jc w:val="center"/>
          </w:pPr>
        </w:pPrChange>
      </w:pPr>
      <w:ins w:id="37" w:author="Φλούδα Χριστίνα" w:date="2016-11-17T12:22:00Z">
        <w:r w:rsidRPr="003E2777">
          <w:rPr>
            <w:rFonts w:eastAsia="Times New Roman"/>
            <w:szCs w:val="24"/>
            <w:lang w:eastAsia="en-US"/>
          </w:rPr>
          <w:br/>
          <w:t>Α. Επί διαδικαστικού θέματος:</w:t>
        </w:r>
        <w:r w:rsidRPr="003E2777">
          <w:rPr>
            <w:rFonts w:eastAsia="Times New Roman"/>
            <w:szCs w:val="24"/>
            <w:lang w:eastAsia="en-US"/>
          </w:rPr>
          <w:br/>
          <w:t>ΚΟΥΡΑΚΗΣ Α. , σελ.</w:t>
        </w:r>
        <w:r w:rsidRPr="003E2777">
          <w:rPr>
            <w:rFonts w:eastAsia="Times New Roman"/>
            <w:szCs w:val="24"/>
            <w:lang w:eastAsia="en-US"/>
          </w:rPr>
          <w:br/>
        </w:r>
        <w:r w:rsidRPr="003E2777">
          <w:rPr>
            <w:rFonts w:eastAsia="Times New Roman"/>
            <w:szCs w:val="24"/>
            <w:lang w:eastAsia="en-US"/>
          </w:rPr>
          <w:br/>
          <w:t>Β. Επί των επικαίρων ερωτήσεων:</w:t>
        </w:r>
        <w:r w:rsidRPr="003E2777">
          <w:rPr>
            <w:rFonts w:eastAsia="Times New Roman"/>
            <w:szCs w:val="24"/>
            <w:lang w:eastAsia="en-US"/>
          </w:rPr>
          <w:br/>
          <w:t>ΑΠΟΣΤΟΛΟΥ Ε. , σελ.</w:t>
        </w:r>
        <w:r w:rsidRPr="003E2777">
          <w:rPr>
            <w:rFonts w:eastAsia="Times New Roman"/>
            <w:szCs w:val="24"/>
            <w:lang w:eastAsia="en-US"/>
          </w:rPr>
          <w:br/>
          <w:t>ΛΑΜΠΡΟΥΛΗΣ Γ. , σελ.</w:t>
        </w:r>
        <w:r w:rsidRPr="003E2777">
          <w:rPr>
            <w:rFonts w:eastAsia="Times New Roman"/>
            <w:szCs w:val="24"/>
            <w:lang w:eastAsia="en-US"/>
          </w:rPr>
          <w:br/>
          <w:t>ΤΣΙΑΡΑΣ Κ. , σελ.</w:t>
        </w:r>
        <w:r w:rsidRPr="003E2777">
          <w:rPr>
            <w:rFonts w:eastAsia="Times New Roman"/>
            <w:szCs w:val="24"/>
            <w:lang w:eastAsia="en-US"/>
          </w:rPr>
          <w:br/>
        </w:r>
      </w:ins>
    </w:p>
    <w:p w14:paraId="2D1D6539" w14:textId="77777777" w:rsidR="00C0152E" w:rsidRDefault="003E2777">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D1D653A" w14:textId="77777777" w:rsidR="00C0152E" w:rsidRDefault="003E2777">
      <w:pPr>
        <w:spacing w:line="600" w:lineRule="auto"/>
        <w:ind w:firstLine="720"/>
        <w:jc w:val="center"/>
        <w:rPr>
          <w:rFonts w:eastAsia="Times New Roman" w:cs="Times New Roman"/>
          <w:szCs w:val="24"/>
        </w:rPr>
      </w:pPr>
      <w:r>
        <w:rPr>
          <w:rFonts w:eastAsia="Times New Roman" w:cs="Times New Roman"/>
          <w:szCs w:val="24"/>
        </w:rPr>
        <w:t>ΙΖ΄ ΠΕΡΙΟΔΟΣ</w:t>
      </w:r>
    </w:p>
    <w:p w14:paraId="2D1D653B" w14:textId="77777777" w:rsidR="00C0152E" w:rsidRDefault="003E2777">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D1D653C" w14:textId="77777777" w:rsidR="00C0152E" w:rsidRDefault="003E2777">
      <w:pPr>
        <w:spacing w:line="600" w:lineRule="auto"/>
        <w:ind w:firstLine="720"/>
        <w:jc w:val="center"/>
        <w:rPr>
          <w:rFonts w:eastAsia="Times New Roman" w:cs="Times New Roman"/>
          <w:szCs w:val="24"/>
        </w:rPr>
      </w:pPr>
      <w:r>
        <w:rPr>
          <w:rFonts w:eastAsia="Times New Roman" w:cs="Times New Roman"/>
          <w:szCs w:val="24"/>
        </w:rPr>
        <w:t>ΣΥΝΟΔΟΣ Β΄</w:t>
      </w:r>
    </w:p>
    <w:p w14:paraId="2D1D653D" w14:textId="77777777" w:rsidR="00C0152E" w:rsidRDefault="003E2777">
      <w:pPr>
        <w:spacing w:line="600" w:lineRule="auto"/>
        <w:ind w:firstLine="720"/>
        <w:jc w:val="center"/>
        <w:rPr>
          <w:rFonts w:eastAsia="Times New Roman" w:cs="Times New Roman"/>
          <w:szCs w:val="24"/>
        </w:rPr>
      </w:pPr>
      <w:r>
        <w:rPr>
          <w:rFonts w:eastAsia="Times New Roman" w:cs="Times New Roman"/>
          <w:szCs w:val="24"/>
        </w:rPr>
        <w:t>ΣΥΝΕΔΡΙΑΣΗ ΚΒ΄</w:t>
      </w:r>
    </w:p>
    <w:p w14:paraId="2D1D653E" w14:textId="77777777" w:rsidR="00C0152E" w:rsidRDefault="003E2777">
      <w:pPr>
        <w:spacing w:line="600" w:lineRule="auto"/>
        <w:ind w:firstLine="720"/>
        <w:jc w:val="center"/>
        <w:rPr>
          <w:rFonts w:eastAsia="Times New Roman" w:cs="Times New Roman"/>
          <w:szCs w:val="24"/>
        </w:rPr>
      </w:pPr>
      <w:r>
        <w:rPr>
          <w:rFonts w:eastAsia="Times New Roman" w:cs="Times New Roman"/>
          <w:szCs w:val="24"/>
        </w:rPr>
        <w:t>Πέμπτη 10 Νοεμβρίου 2016</w:t>
      </w:r>
      <w:r w:rsidRPr="00FB63AA">
        <w:rPr>
          <w:rFonts w:eastAsia="Times New Roman" w:cs="Times New Roman"/>
          <w:szCs w:val="24"/>
        </w:rPr>
        <w:t xml:space="preserve"> </w:t>
      </w:r>
      <w:r>
        <w:rPr>
          <w:rFonts w:eastAsia="Times New Roman" w:cs="Times New Roman"/>
          <w:szCs w:val="24"/>
        </w:rPr>
        <w:t>(πρωί)</w:t>
      </w:r>
    </w:p>
    <w:p w14:paraId="2D1D653F"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10 Νοεμβρίου 2016, ημέρα Πέμπτη και ώρα 9.34΄, συνήλθε στην Αίθουσα των συνεδριάσεων του Βουλευτηρίου η Βουλή σε ολομέλεια για να συνεδριάσει υπό την προεδρία του Α΄ Αντιπροέδρου αυτής κ. </w:t>
      </w:r>
      <w:r w:rsidRPr="00522A99">
        <w:rPr>
          <w:rFonts w:eastAsia="Times New Roman" w:cs="Times New Roman"/>
          <w:b/>
          <w:szCs w:val="24"/>
        </w:rPr>
        <w:t>ΑΝΑΣΤΑΣΙΟΥ ΚΟΥΡΑΚΗ</w:t>
      </w:r>
      <w:r>
        <w:rPr>
          <w:rFonts w:eastAsia="Times New Roman" w:cs="Times New Roman"/>
          <w:szCs w:val="24"/>
        </w:rPr>
        <w:t>.</w:t>
      </w:r>
    </w:p>
    <w:p w14:paraId="2D1D6540"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w:t>
      </w:r>
      <w:r>
        <w:rPr>
          <w:rFonts w:eastAsia="Times New Roman" w:cs="Times New Roman"/>
          <w:b/>
          <w:szCs w:val="24"/>
        </w:rPr>
        <w:t xml:space="preserve">ης): </w:t>
      </w:r>
      <w:r>
        <w:rPr>
          <w:rFonts w:eastAsia="Times New Roman" w:cs="Times New Roman"/>
          <w:szCs w:val="24"/>
        </w:rPr>
        <w:t>Κυρίες και κύριοι συνάδελφοι, αρχίζει η συνεδρίαση.</w:t>
      </w:r>
    </w:p>
    <w:p w14:paraId="2D1D6541" w14:textId="77777777" w:rsidR="00C0152E" w:rsidRDefault="003E2777">
      <w:pPr>
        <w:spacing w:line="600" w:lineRule="auto"/>
        <w:ind w:firstLine="720"/>
        <w:jc w:val="both"/>
        <w:rPr>
          <w:rFonts w:eastAsia="Times New Roman" w:cs="Times New Roman"/>
          <w:szCs w:val="24"/>
        </w:rPr>
      </w:pPr>
      <w:r>
        <w:rPr>
          <w:rFonts w:eastAsia="Times New Roman"/>
          <w:szCs w:val="24"/>
        </w:rPr>
        <w:lastRenderedPageBreak/>
        <w:t>Πριν εισέλθουμε στη συζήτηση των επίκαιρων ερωτήσεων, έχω την τιμή να ανακοινώσω στο Σώμα το δελτίο επίκαιρων ερωτήσεων της Παρασκευής 11 Νοεμβρίου 2016.</w:t>
      </w:r>
    </w:p>
    <w:p w14:paraId="2D1D6542"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w:t>
      </w:r>
      <w:r>
        <w:rPr>
          <w:rFonts w:eastAsia="Times New Roman" w:cs="Times New Roman"/>
          <w:szCs w:val="24"/>
        </w:rPr>
        <w:t>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D1D6543"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1. Η με αριθμό 184/8-11-2016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της Βουλευτού Α΄ Πειραιά του Συνασπισμού Ριζοσπαστικής Αριστεράς κ</w:t>
      </w:r>
      <w:r>
        <w:rPr>
          <w:rFonts w:eastAsia="Times New Roman" w:cs="Times New Roman"/>
          <w:szCs w:val="24"/>
        </w:rPr>
        <w:t>.</w:t>
      </w:r>
      <w:r>
        <w:rPr>
          <w:rFonts w:eastAsia="Times New Roman" w:cs="Times New Roman"/>
          <w:szCs w:val="24"/>
        </w:rPr>
        <w:t xml:space="preserve"> Ελένης Σταματάκη προς τον Υπουργό Αγροτικής Ανάπτυξης και Τροφίμων, σχετικά με τη στελέχωση κ</w:t>
      </w:r>
      <w:r>
        <w:rPr>
          <w:rFonts w:eastAsia="Times New Roman" w:cs="Times New Roman"/>
          <w:szCs w:val="24"/>
        </w:rPr>
        <w:t>αι αξιοποίηση του Δενδροκομικού Σταθμού Πόρου.</w:t>
      </w:r>
    </w:p>
    <w:p w14:paraId="2D1D6544"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2. Η με αριθμό 178/7-11-2016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Οικονομίας και Ανάπτυξης, σχετικά με το «πάγωμα» των δημόσιων έργων λόγω του ν.</w:t>
      </w:r>
      <w:r>
        <w:rPr>
          <w:rFonts w:eastAsia="Times New Roman" w:cs="Times New Roman"/>
          <w:szCs w:val="24"/>
        </w:rPr>
        <w:t>4412/2016 για τις δημόσιες συμβάσεις.</w:t>
      </w:r>
    </w:p>
    <w:p w14:paraId="2D1D6545"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189/8-11-2016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Εύβοιας του Λαϊκού Συνδέσμου–Χρυσή Αυγή κ. Νικολάου Μίχου προς τον Υπουργό Εξωτερικών, σχετικά με την «προσπάθεια υφαρπαγής της ακίνητης περιουσίας Ελλήνων στη</w:t>
      </w:r>
      <w:r>
        <w:rPr>
          <w:rFonts w:eastAsia="Times New Roman" w:cs="Times New Roman"/>
          <w:szCs w:val="24"/>
        </w:rPr>
        <w:t xml:space="preserve"> </w:t>
      </w:r>
      <w:proofErr w:type="spellStart"/>
      <w:r>
        <w:rPr>
          <w:rFonts w:eastAsia="Times New Roman" w:cs="Times New Roman"/>
          <w:szCs w:val="24"/>
        </w:rPr>
        <w:t>Χειμάρρα</w:t>
      </w:r>
      <w:proofErr w:type="spellEnd"/>
      <w:r>
        <w:rPr>
          <w:rFonts w:eastAsia="Times New Roman" w:cs="Times New Roman"/>
          <w:szCs w:val="24"/>
        </w:rPr>
        <w:t xml:space="preserve">, που </w:t>
      </w:r>
      <w:proofErr w:type="spellStart"/>
      <w:r>
        <w:rPr>
          <w:rFonts w:eastAsia="Times New Roman" w:cs="Times New Roman"/>
          <w:szCs w:val="24"/>
        </w:rPr>
        <w:t>εξισούται</w:t>
      </w:r>
      <w:proofErr w:type="spellEnd"/>
      <w:r>
        <w:rPr>
          <w:rFonts w:eastAsia="Times New Roman" w:cs="Times New Roman"/>
          <w:szCs w:val="24"/>
        </w:rPr>
        <w:t xml:space="preserve"> με ξεριζωμό».</w:t>
      </w:r>
    </w:p>
    <w:p w14:paraId="2D1D6546"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4. Η με αριθμό 190/8-11-2016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Ε΄ Αντιπροέδρου της Βουλής και Βουλευτή Δωδεκανήσου της Δημοκρατικής Συμπαράταξης ΠΑΣΟΚ–ΔΗΜΑΡ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το εύρος χρή</w:t>
      </w:r>
      <w:r>
        <w:rPr>
          <w:rFonts w:eastAsia="Times New Roman" w:cs="Times New Roman"/>
          <w:szCs w:val="24"/>
        </w:rPr>
        <w:t>σης της τηλεϊατρικής στην Ελλάδα.</w:t>
      </w:r>
    </w:p>
    <w:p w14:paraId="2D1D6547"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5. Η με αριθμό 185/8-11-2016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Εμμανουήλ Συντυχάκη προς τον Υπουργό Παιδείας Έρευνας και Θρησκευμάτων, σχετικά με την άμεση κάλυψη των </w:t>
      </w:r>
      <w:r>
        <w:rPr>
          <w:rFonts w:eastAsia="Times New Roman" w:cs="Times New Roman"/>
          <w:szCs w:val="24"/>
        </w:rPr>
        <w:t>εκπαιδευτικών κενών στα Επαγγελματικά Λύκεια της Κρήτης.</w:t>
      </w:r>
    </w:p>
    <w:p w14:paraId="2D1D6548"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6. Η με αριθμό 183/7-11-2016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Ζ’ Αντιπροέδρου της Βουλής και Βουλευτή Α΄ Αθηνών του Ποταμιού κ. Σπυρίδωνος Λυκούδη προς τον Υπουργό Υποδομών και Μεταφορών, σχετικά με τα προβλήματ</w:t>
      </w:r>
      <w:r>
        <w:rPr>
          <w:rFonts w:eastAsia="Times New Roman" w:cs="Times New Roman"/>
          <w:szCs w:val="24"/>
        </w:rPr>
        <w:t>α των αστικών συγκοινωνιών στην πρωτεύουσα.</w:t>
      </w:r>
    </w:p>
    <w:p w14:paraId="2D1D6549"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2D1D654A"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1. Η με αριθμό 179/7-11-2016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w:t>
      </w:r>
      <w:r>
        <w:rPr>
          <w:rFonts w:eastAsia="Times New Roman" w:cs="Times New Roman"/>
          <w:szCs w:val="24"/>
        </w:rPr>
        <w:t>ον Υπουργό Ναυτιλίας και Νησιωτικής Πολιτικής, σχετικά με την ίδρυση Λιμενικής Ακαδημίας στην Αλεξανδρούπολη.</w:t>
      </w:r>
    </w:p>
    <w:p w14:paraId="2D1D654B"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2. Η με αριθμό 186/8-11-2016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Ιωάννη Δελή προς τους Υπουργούς </w:t>
      </w:r>
      <w:r>
        <w:rPr>
          <w:rFonts w:eastAsia="Times New Roman" w:cs="Times New Roman"/>
          <w:szCs w:val="24"/>
        </w:rPr>
        <w:t xml:space="preserve">Πολιτισμού και Αθλητισμού και Εσωτερικών, </w:t>
      </w:r>
      <w:r>
        <w:rPr>
          <w:rFonts w:eastAsia="Times New Roman" w:cs="Times New Roman"/>
          <w:szCs w:val="24"/>
        </w:rPr>
        <w:lastRenderedPageBreak/>
        <w:t xml:space="preserve">σχετικά με την κατάσταση που επικρατεί στα Εθνικά Αθλητικά Κέντρα (ΕΑΚ) και τα Δημοτικά Αθλητικά Κέντρα.  </w:t>
      </w:r>
    </w:p>
    <w:p w14:paraId="2D1D654C"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3. Η με αριθμό 160/1-11-2016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της Βουλευτού Αιτωλοακαρνανίας του Συνασπισμού Ριζοσπαστικής </w:t>
      </w:r>
      <w:r>
        <w:rPr>
          <w:rFonts w:eastAsia="Times New Roman" w:cs="Times New Roman"/>
          <w:szCs w:val="24"/>
        </w:rPr>
        <w:t>Αριστεράς κ</w:t>
      </w:r>
      <w:r>
        <w:rPr>
          <w:rFonts w:eastAsia="Times New Roman" w:cs="Times New Roman"/>
          <w:szCs w:val="24"/>
        </w:rPr>
        <w:t>.</w:t>
      </w:r>
      <w:r>
        <w:rPr>
          <w:rFonts w:eastAsia="Times New Roman" w:cs="Times New Roman"/>
          <w:szCs w:val="24"/>
        </w:rPr>
        <w:t xml:space="preserve"> Μαρίας Τριανταφύλλου προς την Υπουργό Τουρισμού, σχετικά με την ολοκλήρωση του έργου της </w:t>
      </w:r>
      <w:r>
        <w:rPr>
          <w:rFonts w:eastAsia="Times New Roman" w:cs="Times New Roman"/>
          <w:szCs w:val="24"/>
        </w:rPr>
        <w:t>Μ</w:t>
      </w:r>
      <w:r>
        <w:rPr>
          <w:rFonts w:eastAsia="Times New Roman" w:cs="Times New Roman"/>
          <w:szCs w:val="24"/>
        </w:rPr>
        <w:t>αρίνας Μεσολογγίου.</w:t>
      </w:r>
    </w:p>
    <w:p w14:paraId="2D1D654D"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4. Η με αριθμό 157/31-10-2016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της Βουλευτού Χαλκιδικής του Λαϊκού Συνδέσμου–Χρυσή Αυγή κ</w:t>
      </w:r>
      <w:r>
        <w:rPr>
          <w:rFonts w:eastAsia="Times New Roman" w:cs="Times New Roman"/>
          <w:szCs w:val="24"/>
        </w:rPr>
        <w:t>.</w:t>
      </w:r>
      <w:r>
        <w:rPr>
          <w:rFonts w:eastAsia="Times New Roman" w:cs="Times New Roman"/>
          <w:szCs w:val="24"/>
        </w:rPr>
        <w:t xml:space="preserve"> Σωτηρίας Βλάχου προς τον Υ</w:t>
      </w:r>
      <w:r>
        <w:rPr>
          <w:rFonts w:eastAsia="Times New Roman" w:cs="Times New Roman"/>
          <w:szCs w:val="24"/>
        </w:rPr>
        <w:t xml:space="preserve">πουργό Εθνικής Άμυνας, σχετικά με το «άμεσο κλείσιμο συνόρων, φύλαξη από τις Ένοπλες Δυνάμεις και δημοψήφισμα για το </w:t>
      </w:r>
      <w:proofErr w:type="spellStart"/>
      <w:r>
        <w:rPr>
          <w:rFonts w:eastAsia="Times New Roman" w:cs="Times New Roman"/>
          <w:szCs w:val="24"/>
        </w:rPr>
        <w:t>λαθρομεταναστευτικό</w:t>
      </w:r>
      <w:proofErr w:type="spellEnd"/>
      <w:r>
        <w:rPr>
          <w:rFonts w:eastAsia="Times New Roman" w:cs="Times New Roman"/>
          <w:szCs w:val="24"/>
        </w:rPr>
        <w:t xml:space="preserve"> ζήτημα».</w:t>
      </w:r>
    </w:p>
    <w:p w14:paraId="2D1D654E"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5. Η με αριθμό 152/31-10-2016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Ανεξάρτητου Βουλευτή Β΄ Αθηνών κ. Ευσταθίου Παναγούλη προς </w:t>
      </w:r>
      <w:r>
        <w:rPr>
          <w:rFonts w:eastAsia="Times New Roman" w:cs="Times New Roman"/>
          <w:szCs w:val="24"/>
        </w:rPr>
        <w:t>τον Υπουργό Οικονομικών, σχετικά με το «αν επέστρεψαν ο Υπουργός Οικονομικών και τα συγγενικά του πρόσωπα τα χρήματά τους στις ελληνικές τράπεζες όπως ο ίδιος προέτρεψε τους Έλληνες για να αρθούν τα “</w:t>
      </w:r>
      <w:r>
        <w:rPr>
          <w:rFonts w:eastAsia="Times New Roman" w:cs="Times New Roman"/>
          <w:szCs w:val="24"/>
          <w:lang w:val="en-US"/>
        </w:rPr>
        <w:t>c</w:t>
      </w:r>
      <w:proofErr w:type="spellStart"/>
      <w:r>
        <w:rPr>
          <w:rFonts w:eastAsia="Times New Roman" w:cs="Times New Roman"/>
          <w:szCs w:val="24"/>
        </w:rPr>
        <w:t>apital</w:t>
      </w:r>
      <w:proofErr w:type="spellEnd"/>
      <w:r>
        <w:rPr>
          <w:rFonts w:eastAsia="Times New Roman" w:cs="Times New Roman"/>
          <w:szCs w:val="24"/>
        </w:rPr>
        <w:t xml:space="preserve"> </w:t>
      </w:r>
      <w:r>
        <w:rPr>
          <w:rFonts w:eastAsia="Times New Roman" w:cs="Times New Roman"/>
          <w:szCs w:val="24"/>
          <w:lang w:val="en-US"/>
        </w:rPr>
        <w:t>c</w:t>
      </w:r>
      <w:proofErr w:type="spellStart"/>
      <w:r>
        <w:rPr>
          <w:rFonts w:eastAsia="Times New Roman" w:cs="Times New Roman"/>
          <w:szCs w:val="24"/>
        </w:rPr>
        <w:t>ontrols</w:t>
      </w:r>
      <w:proofErr w:type="spellEnd"/>
      <w:r>
        <w:rPr>
          <w:rFonts w:eastAsia="Times New Roman" w:cs="Times New Roman"/>
          <w:szCs w:val="24"/>
        </w:rPr>
        <w:t>”».</w:t>
      </w:r>
    </w:p>
    <w:p w14:paraId="2D1D654F"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6. Η με αριθμό 117/17-10-2016 </w:t>
      </w:r>
      <w:r>
        <w:rPr>
          <w:rFonts w:eastAsia="Times New Roman" w:cs="Times New Roman"/>
          <w:szCs w:val="24"/>
        </w:rPr>
        <w:t>ε</w:t>
      </w:r>
      <w:r>
        <w:rPr>
          <w:rFonts w:eastAsia="Times New Roman" w:cs="Times New Roman"/>
          <w:szCs w:val="24"/>
        </w:rPr>
        <w:t>πίκαι</w:t>
      </w:r>
      <w:r>
        <w:rPr>
          <w:rFonts w:eastAsia="Times New Roman" w:cs="Times New Roman"/>
          <w:szCs w:val="24"/>
        </w:rPr>
        <w:t xml:space="preserve">ρη </w:t>
      </w:r>
      <w:r>
        <w:rPr>
          <w:rFonts w:eastAsia="Times New Roman" w:cs="Times New Roman"/>
          <w:szCs w:val="24"/>
        </w:rPr>
        <w:t>ε</w:t>
      </w:r>
      <w:r>
        <w:rPr>
          <w:rFonts w:eastAsia="Times New Roman" w:cs="Times New Roman"/>
          <w:szCs w:val="24"/>
        </w:rPr>
        <w:t>ρώτηση του Βουλευτή Εύβοιας του Λαϊκού Συνδέσμου–Χρυσή Αυγή κ. Νικολάου Μίχου προς τον Υπουργό Οικονομικών, σχετικά με την «σκανδαλώδη» πώληση της «ΤΡΑΙΝΟΣΕ» έναντι του ευτελούς τιμήματος των 45 εκα</w:t>
      </w:r>
      <w:r>
        <w:rPr>
          <w:rFonts w:eastAsia="Times New Roman" w:cs="Times New Roman"/>
          <w:szCs w:val="24"/>
        </w:rPr>
        <w:t>τομμυρίων ε</w:t>
      </w:r>
      <w:r>
        <w:rPr>
          <w:rFonts w:eastAsia="Times New Roman" w:cs="Times New Roman"/>
          <w:szCs w:val="24"/>
        </w:rPr>
        <w:t>υρώ.</w:t>
      </w:r>
    </w:p>
    <w:p w14:paraId="2D1D6550"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7. Η με αριθμό 119/18-10-2016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Ανεξάρτητου Βουλευτή Β΄ Αθηνών κ. Θεοχάρη </w:t>
      </w:r>
      <w:proofErr w:type="spellStart"/>
      <w:r>
        <w:rPr>
          <w:rFonts w:eastAsia="Times New Roman" w:cs="Times New Roman"/>
          <w:szCs w:val="24"/>
        </w:rPr>
        <w:t>Θεοχάρη</w:t>
      </w:r>
      <w:proofErr w:type="spellEnd"/>
      <w:r>
        <w:rPr>
          <w:rFonts w:eastAsia="Times New Roman" w:cs="Times New Roman"/>
          <w:szCs w:val="24"/>
        </w:rPr>
        <w:t xml:space="preserve"> προς τον Υπουργό Υγείας, σχετικά με τις ελλείψεις σε ιατρικά μηχανήματα που θέτουν σε κίνδυνο την υγεία και τη ζωή των ασθενών.</w:t>
      </w:r>
    </w:p>
    <w:p w14:paraId="2D1D6551"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w:t>
      </w:r>
      <w:r>
        <w:rPr>
          <w:rFonts w:eastAsia="Times New Roman" w:cs="Times New Roman"/>
          <w:szCs w:val="24"/>
        </w:rPr>
        <w:t>της</w:t>
      </w:r>
      <w:r>
        <w:rPr>
          <w:rFonts w:eastAsia="Times New Roman" w:cs="Times New Roman"/>
          <w:szCs w:val="24"/>
        </w:rPr>
        <w:t xml:space="preserve"> Βουλής)</w:t>
      </w:r>
    </w:p>
    <w:p w14:paraId="2D1D6552"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31/3-10-2016 </w:t>
      </w:r>
      <w:r>
        <w:rPr>
          <w:rFonts w:eastAsia="Times New Roman" w:cs="Times New Roman"/>
          <w:szCs w:val="24"/>
        </w:rPr>
        <w:t>ε</w:t>
      </w:r>
      <w:r>
        <w:rPr>
          <w:rFonts w:eastAsia="Times New Roman" w:cs="Times New Roman"/>
          <w:szCs w:val="24"/>
        </w:rPr>
        <w:t xml:space="preserve">ρώτηση του Ανεξάρτητου Βουλευτή Λακωνίας  κ. Λεωνίδα Γρηγοράκου προς τον Υπουργό Οικονομικών, σχετικά με την αποζημίωση μεριδιούχων των </w:t>
      </w:r>
      <w:r>
        <w:rPr>
          <w:rFonts w:eastAsia="Times New Roman" w:cs="Times New Roman"/>
          <w:szCs w:val="24"/>
        </w:rPr>
        <w:t>σ</w:t>
      </w:r>
      <w:r>
        <w:rPr>
          <w:rFonts w:eastAsia="Times New Roman" w:cs="Times New Roman"/>
          <w:szCs w:val="24"/>
        </w:rPr>
        <w:t xml:space="preserve">υνεταιριστικών </w:t>
      </w:r>
      <w:r>
        <w:rPr>
          <w:rFonts w:eastAsia="Times New Roman" w:cs="Times New Roman"/>
          <w:szCs w:val="24"/>
        </w:rPr>
        <w:t>τ</w:t>
      </w:r>
      <w:r>
        <w:rPr>
          <w:rFonts w:eastAsia="Times New Roman" w:cs="Times New Roman"/>
          <w:szCs w:val="24"/>
        </w:rPr>
        <w:t>ραπεζών.</w:t>
      </w:r>
    </w:p>
    <w:p w14:paraId="2D1D6553" w14:textId="77777777" w:rsidR="00C0152E" w:rsidRDefault="003E277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Διαρκής Επιτροπή Εθνικής Άμυνας και Εξωτερικών Υποθέσεων καταθέτει τις εκθέσεις της στα σχέδια νόμων του Υπουργείου Εθνικής Άμυνας: </w:t>
      </w:r>
    </w:p>
    <w:p w14:paraId="2D1D6554" w14:textId="77777777" w:rsidR="00C0152E" w:rsidRDefault="003E2777">
      <w:pPr>
        <w:spacing w:line="600" w:lineRule="auto"/>
        <w:ind w:firstLine="720"/>
        <w:contextualSpacing/>
        <w:jc w:val="both"/>
        <w:rPr>
          <w:rFonts w:eastAsia="Times New Roman" w:cs="Times New Roman"/>
          <w:szCs w:val="24"/>
        </w:rPr>
      </w:pPr>
      <w:r>
        <w:rPr>
          <w:rFonts w:eastAsia="Times New Roman" w:cs="Times New Roman"/>
          <w:szCs w:val="24"/>
        </w:rPr>
        <w:t>Α. «Κύρωση της Τροποποίησης υπ' αριθμ</w:t>
      </w:r>
      <w:r>
        <w:rPr>
          <w:rFonts w:eastAsia="Times New Roman" w:cs="Times New Roman"/>
          <w:szCs w:val="24"/>
        </w:rPr>
        <w:t>όν</w:t>
      </w:r>
      <w:r>
        <w:rPr>
          <w:rFonts w:eastAsia="Times New Roman" w:cs="Times New Roman"/>
          <w:szCs w:val="24"/>
        </w:rPr>
        <w:t xml:space="preserve"> 2 στη Συμφωνία Διοικητικής Φύσης μεταξύ του Υπουργε</w:t>
      </w:r>
      <w:r>
        <w:rPr>
          <w:rFonts w:eastAsia="Times New Roman" w:cs="Times New Roman"/>
          <w:szCs w:val="24"/>
        </w:rPr>
        <w:t>ίου Άμυνας της Γαλλικής Δημοκρατίας και του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w:t>
      </w:r>
      <w:proofErr w:type="spellStart"/>
      <w:r>
        <w:rPr>
          <w:rFonts w:eastAsia="Times New Roman" w:cs="Times New Roman"/>
          <w:szCs w:val="24"/>
        </w:rPr>
        <w:t>Vehicule</w:t>
      </w:r>
      <w:proofErr w:type="spellEnd"/>
      <w:r>
        <w:rPr>
          <w:rFonts w:eastAsia="Times New Roman" w:cs="Times New Roman"/>
          <w:szCs w:val="24"/>
        </w:rPr>
        <w:t xml:space="preserve"> </w:t>
      </w:r>
      <w:proofErr w:type="spellStart"/>
      <w:r>
        <w:rPr>
          <w:rFonts w:eastAsia="Times New Roman" w:cs="Times New Roman"/>
          <w:szCs w:val="24"/>
        </w:rPr>
        <w:t>Aerien</w:t>
      </w:r>
      <w:proofErr w:type="spellEnd"/>
      <w:r>
        <w:rPr>
          <w:rFonts w:eastAsia="Times New Roman" w:cs="Times New Roman"/>
          <w:szCs w:val="24"/>
        </w:rPr>
        <w:t xml:space="preserve"> de </w:t>
      </w:r>
      <w:proofErr w:type="spellStart"/>
      <w:r>
        <w:rPr>
          <w:rFonts w:eastAsia="Times New Roman" w:cs="Times New Roman"/>
          <w:szCs w:val="24"/>
        </w:rPr>
        <w:t>Combat</w:t>
      </w:r>
      <w:proofErr w:type="spellEnd"/>
      <w:r>
        <w:rPr>
          <w:rFonts w:eastAsia="Times New Roman" w:cs="Times New Roman"/>
          <w:szCs w:val="24"/>
        </w:rPr>
        <w:t xml:space="preserve"> </w:t>
      </w:r>
      <w:proofErr w:type="spellStart"/>
      <w:r>
        <w:rPr>
          <w:rFonts w:eastAsia="Times New Roman" w:cs="Times New Roman"/>
          <w:szCs w:val="24"/>
        </w:rPr>
        <w:t>sans</w:t>
      </w:r>
      <w:proofErr w:type="spellEnd"/>
      <w:r>
        <w:rPr>
          <w:rFonts w:eastAsia="Times New Roman" w:cs="Times New Roman"/>
          <w:szCs w:val="24"/>
        </w:rPr>
        <w:t xml:space="preserve"> </w:t>
      </w:r>
      <w:proofErr w:type="spellStart"/>
      <w:r>
        <w:rPr>
          <w:rFonts w:eastAsia="Times New Roman" w:cs="Times New Roman"/>
          <w:szCs w:val="24"/>
        </w:rPr>
        <w:t>Pilote</w:t>
      </w:r>
      <w:proofErr w:type="spellEnd"/>
      <w:r>
        <w:rPr>
          <w:rFonts w:eastAsia="Times New Roman" w:cs="Times New Roman"/>
          <w:szCs w:val="24"/>
        </w:rPr>
        <w:t>, UCAV)».</w:t>
      </w:r>
    </w:p>
    <w:p w14:paraId="2D1D6555" w14:textId="77777777" w:rsidR="00C0152E" w:rsidRDefault="003E2777">
      <w:pPr>
        <w:spacing w:line="600" w:lineRule="auto"/>
        <w:ind w:firstLine="720"/>
        <w:contextualSpacing/>
        <w:jc w:val="both"/>
        <w:rPr>
          <w:rFonts w:eastAsia="Times New Roman" w:cs="Times New Roman"/>
          <w:szCs w:val="24"/>
        </w:rPr>
      </w:pPr>
      <w:r>
        <w:rPr>
          <w:rFonts w:eastAsia="Times New Roman" w:cs="Times New Roman"/>
          <w:szCs w:val="24"/>
        </w:rPr>
        <w:t xml:space="preserve">Β. «Κύρωση </w:t>
      </w:r>
      <w:r>
        <w:rPr>
          <w:rFonts w:eastAsia="Times New Roman" w:cs="Times New Roman"/>
          <w:szCs w:val="24"/>
        </w:rPr>
        <w:t xml:space="preserve">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Άμυνας της Ελληνικής Δημοκρατίας και του Υπουργείου Άμυνας της Δημοκρατίας της Βουλγαρίας που αφορά τη συνεργασία </w:t>
      </w:r>
      <w:r>
        <w:rPr>
          <w:rFonts w:eastAsia="Times New Roman" w:cs="Times New Roman"/>
          <w:szCs w:val="24"/>
        </w:rPr>
        <w:lastRenderedPageBreak/>
        <w:t>εντός του Πολυεθνικού Συντονιστικού Κέντρου Στρατηγικών Θαλασσίων Μεταφορών της Αθήνα</w:t>
      </w:r>
      <w:r>
        <w:rPr>
          <w:rFonts w:eastAsia="Times New Roman" w:cs="Times New Roman"/>
          <w:szCs w:val="24"/>
        </w:rPr>
        <w:t xml:space="preserve">ς (ΠΟΣΚΕΣΘΑΜ- AMSCC)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w:t>
      </w:r>
      <w:proofErr w:type="spellStart"/>
      <w:r>
        <w:rPr>
          <w:rFonts w:eastAsia="Times New Roman" w:cs="Times New Roman"/>
          <w:szCs w:val="24"/>
        </w:rPr>
        <w:t>Συναντίληψης</w:t>
      </w:r>
      <w:proofErr w:type="spellEnd"/>
      <w:r>
        <w:rPr>
          <w:rFonts w:eastAsia="Times New Roman" w:cs="Times New Roman"/>
          <w:szCs w:val="24"/>
        </w:rPr>
        <w:t xml:space="preserve"> μεταξύ του Υπουργείου Εθνικής Άμυνα</w:t>
      </w:r>
      <w:r>
        <w:rPr>
          <w:rFonts w:eastAsia="Times New Roman" w:cs="Times New Roman"/>
          <w:szCs w:val="24"/>
        </w:rPr>
        <w:t>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 - AMSCC)».</w:t>
      </w:r>
    </w:p>
    <w:p w14:paraId="2D1D6556"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Γ. «Κύρωση της Τεχνικής Συμφωνίας ανά</w:t>
      </w:r>
      <w:r>
        <w:rPr>
          <w:rFonts w:eastAsia="Times New Roman" w:cs="Times New Roman"/>
          <w:szCs w:val="24"/>
        </w:rPr>
        <w:t>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w:t>
      </w:r>
      <w:r>
        <w:rPr>
          <w:rFonts w:eastAsia="Times New Roman" w:cs="Times New Roman"/>
          <w:szCs w:val="24"/>
        </w:rPr>
        <w:t xml:space="preserve">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w:t>
      </w:r>
      <w:r>
        <w:rPr>
          <w:rFonts w:eastAsia="Times New Roman" w:cs="Times New Roman"/>
          <w:szCs w:val="24"/>
        </w:rPr>
        <w:lastRenderedPageBreak/>
        <w:t>Ομοσπονδιακής Δημοκρατίας της Γερμανίας, τον Υπουργό Άμυνας του Μεγάλου Δουκά</w:t>
      </w:r>
      <w:r>
        <w:rPr>
          <w:rFonts w:eastAsia="Times New Roman" w:cs="Times New Roman"/>
          <w:szCs w:val="24"/>
        </w:rPr>
        <w:t xml:space="preserve">του του Λουξεμβούργου, τον Υπουργό Άμυνας του Βασιλείου της Ισπανίας αφετέρου, σχετικά με την </w:t>
      </w:r>
      <w:r>
        <w:rPr>
          <w:rFonts w:eastAsia="Times New Roman" w:cs="Times New Roman"/>
          <w:szCs w:val="24"/>
        </w:rPr>
        <w:t>επάνδρ</w:t>
      </w:r>
      <w:r>
        <w:rPr>
          <w:rFonts w:eastAsia="Times New Roman" w:cs="Times New Roman"/>
          <w:szCs w:val="24"/>
        </w:rPr>
        <w:t>ωση, χρηματοδότηση, διοίκηση και υποστήριξη του Στρατηγείου EUROCORPS (Ευρωπαϊκό Στρατιωτικό Σώμα) Σώμα Ταχείας Ανάπτυξης NATO EUROCORPS (NRDC EC) και άλλες</w:t>
      </w:r>
      <w:r>
        <w:rPr>
          <w:rFonts w:eastAsia="Times New Roman" w:cs="Times New Roman"/>
          <w:szCs w:val="24"/>
        </w:rPr>
        <w:t xml:space="preserve"> διατάξεις».</w:t>
      </w:r>
    </w:p>
    <w:p w14:paraId="2D1D6557"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Επίσης, οι Υπουργοί Δικαιοσύνης, Διαφάνειας και Ανθρωπίνων Δικαιωμάτων, Εσωτερικών, Οικονομίας και Ανάπτυξης, Παιδείας, Έρευνας και Θρησκευμάτων, Εργασίας, Κοινωνικής Ασφάλισης και Κοινωνικής Αλληλεγγύης, Οικονομικών, Υγείας, Διοικητικής Ανασυ</w:t>
      </w:r>
      <w:r>
        <w:rPr>
          <w:rFonts w:eastAsia="Times New Roman" w:cs="Times New Roman"/>
          <w:szCs w:val="24"/>
        </w:rPr>
        <w:t xml:space="preserve">γκρότησης, Περιβάλλοντος και Ενέργειας, Μεταναστευτικής Πολιτικής και Ναυτιλίας και Νησιωτικής Πολιτικής κατέθεσαν χθες, 9-11-2016, σχέδιο νόμου: </w:t>
      </w:r>
    </w:p>
    <w:p w14:paraId="2D1D6558"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«Ενσωμάτωση της Οδηγίας 2000/43/ΕΚ περί εφαρμογής της αρχής της ίσης μεταχείρισης προσώπων ασχέτως φυλετικής </w:t>
      </w:r>
      <w:r>
        <w:rPr>
          <w:rFonts w:eastAsia="Times New Roman" w:cs="Times New Roman"/>
          <w:szCs w:val="24"/>
        </w:rPr>
        <w:t xml:space="preserve">ή </w:t>
      </w:r>
      <w:proofErr w:type="spellStart"/>
      <w:r>
        <w:rPr>
          <w:rFonts w:eastAsia="Times New Roman" w:cs="Times New Roman"/>
          <w:szCs w:val="24"/>
        </w:rPr>
        <w:t>εθνοτικής</w:t>
      </w:r>
      <w:proofErr w:type="spellEnd"/>
      <w:r>
        <w:rPr>
          <w:rFonts w:eastAsia="Times New Roman" w:cs="Times New Roman"/>
          <w:szCs w:val="24"/>
        </w:rPr>
        <w:t xml:space="preserve"> τους καταγωγής, της Οδηγίας 2000/78/ΕΚ για τη διαμόρφωση γενικού πλαισίου για την ίση μεταχείριση στην απασχόληση και την εργασία και της Οδηγίας 2014/54/ΕΕ περί </w:t>
      </w:r>
      <w:r>
        <w:rPr>
          <w:rFonts w:eastAsia="Times New Roman" w:cs="Times New Roman"/>
          <w:szCs w:val="24"/>
        </w:rPr>
        <w:lastRenderedPageBreak/>
        <w:t>μέτρων που διευκολύνουν την άσκηση των δικαιωμάτων των  εργαζομένων στο πλαίσιο τη</w:t>
      </w:r>
      <w:r>
        <w:rPr>
          <w:rFonts w:eastAsia="Times New Roman" w:cs="Times New Roman"/>
          <w:szCs w:val="24"/>
        </w:rPr>
        <w:t xml:space="preserve">ς ελεύθερης κυκλοφορίας των εργαζομένων, ΙΙ) λήψη αναγκαίων μέτρων συμμόρφωσης με τα </w:t>
      </w:r>
      <w:proofErr w:type="spellStart"/>
      <w:r>
        <w:rPr>
          <w:rFonts w:eastAsia="Times New Roman" w:cs="Times New Roman"/>
          <w:szCs w:val="24"/>
        </w:rPr>
        <w:t>αρ</w:t>
      </w:r>
      <w:proofErr w:type="spellEnd"/>
      <w:r>
        <w:rPr>
          <w:rFonts w:eastAsia="Times New Roman" w:cs="Times New Roman"/>
          <w:szCs w:val="24"/>
        </w:rPr>
        <w:t>. 22, 23, 30, 31 παρ. 1, 32 και 34 του Κανονισμού 596/2014 για την κατάχρηση της αγοράς και την κατάργηση της Οδηγίας 2003/6/ΕΚ του Ευρωπαϊκού Κοινοβουλίου και του Συμβο</w:t>
      </w:r>
      <w:r>
        <w:rPr>
          <w:rFonts w:eastAsia="Times New Roman" w:cs="Times New Roman"/>
          <w:szCs w:val="24"/>
        </w:rPr>
        <w:t>υλίου και των οδηγιών της Επιτροπής 2003/124/ΕΚ, 2003/125/ΕΚ και 2004/72/ΕΚ και ενσωμάτωση της Οδηγίας 2014/57/ΕΕ περί ποινικών κυρώσεων για την κατάχρηση αγοράς και της εκτελεστικής Οδηγίας 2015/2392, ΙΙΙ) ενσωμάτωση της Οδηγίας 2014/62 σχετικά με την προ</w:t>
      </w:r>
      <w:r>
        <w:rPr>
          <w:rFonts w:eastAsia="Times New Roman" w:cs="Times New Roman"/>
          <w:szCs w:val="24"/>
        </w:rPr>
        <w:t>στασία του ευρώ και άλλων νομισμάτων από την παραχάραξη και την κιβδηλεία μέσω του ποινικού δικαίου, και για την αντικατάσταση της απόφασης-πλαισίου 2000/383/ΔΕΥ του Συμβουλίου και Ι</w:t>
      </w:r>
      <w:r>
        <w:rPr>
          <w:rFonts w:eastAsia="Times New Roman" w:cs="Times New Roman"/>
          <w:szCs w:val="24"/>
          <w:lang w:val="en-US"/>
        </w:rPr>
        <w:t>V</w:t>
      </w:r>
      <w:r>
        <w:rPr>
          <w:rFonts w:eastAsia="Times New Roman" w:cs="Times New Roman"/>
          <w:szCs w:val="24"/>
        </w:rPr>
        <w:t>) Σύσταση Εθνικού Μηχανισμού Διερεύνησης Περιστατικών Αυθαιρεσίας στα σώμ</w:t>
      </w:r>
      <w:r>
        <w:rPr>
          <w:rFonts w:eastAsia="Times New Roman" w:cs="Times New Roman"/>
          <w:szCs w:val="24"/>
        </w:rPr>
        <w:t>ατα ασφαλείας και τους υπαλλήλους των καταστημάτων κράτησης».</w:t>
      </w:r>
    </w:p>
    <w:p w14:paraId="2D1D6559"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2D1D655A"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Ακόμη, έχω την τιμή να σας ανακοινώσω την</w:t>
      </w:r>
      <w:r>
        <w:rPr>
          <w:rFonts w:eastAsia="Times New Roman" w:cs="Times New Roman"/>
          <w:szCs w:val="24"/>
        </w:rPr>
        <w:t xml:space="preserve"> </w:t>
      </w:r>
      <w:r>
        <w:rPr>
          <w:rFonts w:eastAsia="Times New Roman" w:cs="Times New Roman"/>
          <w:szCs w:val="24"/>
        </w:rPr>
        <w:t xml:space="preserve">υπ' αριθ. </w:t>
      </w:r>
      <w:proofErr w:type="spellStart"/>
      <w:r>
        <w:rPr>
          <w:rFonts w:eastAsia="Times New Roman" w:cs="Times New Roman"/>
          <w:szCs w:val="24"/>
        </w:rPr>
        <w:t>πρωτ</w:t>
      </w:r>
      <w:proofErr w:type="spellEnd"/>
      <w:r>
        <w:rPr>
          <w:rFonts w:eastAsia="Times New Roman" w:cs="Times New Roman"/>
          <w:szCs w:val="24"/>
        </w:rPr>
        <w:t>. 17375/12081 από 8 Νοεμβρίου 2016 απόφαση του Προέδρου της Βουλής «Σύσταση και συγκρότηση των</w:t>
      </w:r>
      <w:r>
        <w:rPr>
          <w:rFonts w:eastAsia="Times New Roman" w:cs="Times New Roman"/>
          <w:szCs w:val="24"/>
        </w:rPr>
        <w:t xml:space="preserve"> Διαρκών Επιτροπών Μορφωτικών Υποθέσεων και Οικονομικών Υποθέσεων». </w:t>
      </w:r>
    </w:p>
    <w:p w14:paraId="2D1D655B"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σχετική απόφαση έχει αναρτηθεί στην Κοινοβουλευτική Διαφάνεια και θα καταχωριστεί στα Πρακτικά της σημερινής συνεδρίασης. </w:t>
      </w:r>
    </w:p>
    <w:p w14:paraId="2D1D655C"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(Στο σημείο αυτό καταχωρίζεται στα Πρακτικά η προαναφερθείσα α</w:t>
      </w:r>
      <w:r>
        <w:rPr>
          <w:rFonts w:eastAsia="Times New Roman" w:cs="Times New Roman"/>
          <w:szCs w:val="24"/>
        </w:rPr>
        <w:t>πόφαση, η οποία έχει ως εξής:</w:t>
      </w:r>
    </w:p>
    <w:p w14:paraId="2D1D655D"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r>
        <w:rPr>
          <w:rFonts w:eastAsia="Times New Roman" w:cs="Times New Roman"/>
          <w:szCs w:val="24"/>
        </w:rPr>
        <w:t>)</w:t>
      </w:r>
    </w:p>
    <w:p w14:paraId="2D1D655E"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(ΝΑ ΜΠΟΥΝ ΟΙ ΣΕΛ. 9-1</w:t>
      </w:r>
      <w:r>
        <w:rPr>
          <w:rFonts w:eastAsia="Times New Roman" w:cs="Times New Roman"/>
          <w:szCs w:val="24"/>
        </w:rPr>
        <w:t>1</w:t>
      </w:r>
      <w:r>
        <w:rPr>
          <w:rFonts w:eastAsia="Times New Roman" w:cs="Times New Roman"/>
          <w:szCs w:val="24"/>
        </w:rPr>
        <w:t>)</w:t>
      </w:r>
    </w:p>
    <w:p w14:paraId="2D1D655F"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r>
        <w:rPr>
          <w:rFonts w:eastAsia="Times New Roman" w:cs="Times New Roman"/>
          <w:szCs w:val="24"/>
        </w:rPr>
        <w:t>)</w:t>
      </w:r>
    </w:p>
    <w:p w14:paraId="2D1D6560"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sidRPr="004B2600">
        <w:rPr>
          <w:rFonts w:eastAsia="Times New Roman" w:cs="Times New Roman"/>
          <w:b/>
          <w:szCs w:val="24"/>
        </w:rPr>
        <w:lastRenderedPageBreak/>
        <w:t>ΠΡΟΕΔΡΕΥΩΝ (Αναστάσιος Κουράκης)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χω</w:t>
      </w:r>
      <w:r>
        <w:rPr>
          <w:rFonts w:eastAsia="Times New Roman" w:cs="Times New Roman"/>
          <w:szCs w:val="24"/>
        </w:rPr>
        <w:t>, επίσης,</w:t>
      </w:r>
      <w:r>
        <w:rPr>
          <w:rFonts w:eastAsia="Times New Roman" w:cs="Times New Roman"/>
          <w:szCs w:val="24"/>
        </w:rPr>
        <w:t xml:space="preserve"> την τιμή να ανακοινώσω</w:t>
      </w:r>
      <w:r>
        <w:rPr>
          <w:rFonts w:eastAsia="Times New Roman" w:cs="Times New Roman"/>
          <w:szCs w:val="24"/>
        </w:rPr>
        <w:t xml:space="preserve"> στο Σώμα</w:t>
      </w:r>
      <w:r>
        <w:rPr>
          <w:rFonts w:eastAsia="Times New Roman" w:cs="Times New Roman"/>
          <w:szCs w:val="24"/>
        </w:rPr>
        <w:t xml:space="preserve"> την υπ' αριθ. </w:t>
      </w:r>
      <w:proofErr w:type="spellStart"/>
      <w:r>
        <w:rPr>
          <w:rFonts w:eastAsia="Times New Roman" w:cs="Times New Roman"/>
          <w:szCs w:val="24"/>
        </w:rPr>
        <w:t>πρωτ</w:t>
      </w:r>
      <w:proofErr w:type="spellEnd"/>
      <w:r>
        <w:rPr>
          <w:rFonts w:eastAsia="Times New Roman" w:cs="Times New Roman"/>
          <w:szCs w:val="24"/>
        </w:rPr>
        <w:t>. 17343/12067 από 8 Νοεμβρίου 2016 απόφαση του Προέδρου της Βουλής «Καθ</w:t>
      </w:r>
      <w:r>
        <w:rPr>
          <w:rFonts w:eastAsia="Times New Roman" w:cs="Times New Roman"/>
          <w:szCs w:val="24"/>
        </w:rPr>
        <w:t xml:space="preserve">ορισμός Αρμοδιότητας των Διαρκών Επιτροπών Δημόσιας Διοίκησης, Δημόσιας Τάξης και Δικαιοσύνης και Παραγωγής και Εμπορίου». </w:t>
      </w:r>
    </w:p>
    <w:p w14:paraId="2D1D6561"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σχετική απόφαση έχει αναρτηθεί στην Κοινοβουλευτική Διαφάνεια και θα καταχωριστεί στα Πρακτικά της σημερινής συνεδρίασης. </w:t>
      </w:r>
    </w:p>
    <w:p w14:paraId="2D1D6562"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καταχωρίζεται στα Πρακτικά η προαναφερθείσα απόφαση, η οποία έχει ως εξής:</w:t>
      </w:r>
    </w:p>
    <w:p w14:paraId="2D1D6563"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r>
        <w:rPr>
          <w:rFonts w:eastAsia="Times New Roman" w:cs="Times New Roman"/>
          <w:szCs w:val="24"/>
        </w:rPr>
        <w:t>)</w:t>
      </w:r>
    </w:p>
    <w:p w14:paraId="2D1D6564"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(ΝΑ ΜΠΟΥΝ ΟΙ ΣΕΛ. 13-14)</w:t>
      </w:r>
    </w:p>
    <w:p w14:paraId="2D1D6565"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r>
        <w:rPr>
          <w:rFonts w:eastAsia="Times New Roman" w:cs="Times New Roman"/>
          <w:szCs w:val="24"/>
        </w:rPr>
        <w:t>)</w:t>
      </w:r>
    </w:p>
    <w:p w14:paraId="2D1D6566"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sidRPr="002D2C84">
        <w:rPr>
          <w:rFonts w:eastAsia="Times New Roman" w:cs="Times New Roman"/>
          <w:b/>
          <w:szCs w:val="24"/>
        </w:rPr>
        <w:t>ΠΡΟΕΔΡΕΥΩΝ (Αναστάσιος Κουράκης)</w:t>
      </w:r>
      <w:r>
        <w:rPr>
          <w:rFonts w:eastAsia="Times New Roman" w:cs="Times New Roman"/>
          <w:szCs w:val="24"/>
        </w:rPr>
        <w:t>: Ακόμη</w:t>
      </w:r>
      <w:r>
        <w:rPr>
          <w:rFonts w:eastAsia="Times New Roman" w:cs="Times New Roman"/>
          <w:szCs w:val="24"/>
        </w:rPr>
        <w:t>,</w:t>
      </w:r>
      <w:r>
        <w:rPr>
          <w:rFonts w:eastAsia="Times New Roman" w:cs="Times New Roman"/>
          <w:szCs w:val="24"/>
        </w:rPr>
        <w:t xml:space="preserve"> έχω την τιμή να ανακοινώσω</w:t>
      </w:r>
      <w:r>
        <w:rPr>
          <w:rFonts w:eastAsia="Times New Roman" w:cs="Times New Roman"/>
          <w:szCs w:val="24"/>
        </w:rPr>
        <w:t xml:space="preserve"> στο Σώμα</w:t>
      </w:r>
      <w:r>
        <w:rPr>
          <w:rFonts w:eastAsia="Times New Roman" w:cs="Times New Roman"/>
          <w:szCs w:val="24"/>
        </w:rPr>
        <w:t xml:space="preserve"> την υπ' αριθ. </w:t>
      </w:r>
      <w:proofErr w:type="spellStart"/>
      <w:r>
        <w:rPr>
          <w:rFonts w:eastAsia="Times New Roman" w:cs="Times New Roman"/>
          <w:szCs w:val="24"/>
        </w:rPr>
        <w:t>πρωτ</w:t>
      </w:r>
      <w:proofErr w:type="spellEnd"/>
      <w:r>
        <w:rPr>
          <w:rFonts w:eastAsia="Times New Roman" w:cs="Times New Roman"/>
          <w:szCs w:val="24"/>
        </w:rPr>
        <w:t>. 17374/12080 α</w:t>
      </w:r>
      <w:r>
        <w:rPr>
          <w:rFonts w:eastAsia="Times New Roman" w:cs="Times New Roman"/>
          <w:szCs w:val="24"/>
        </w:rPr>
        <w:t xml:space="preserve">πό 8 Νοεμβρίου 2016 απόφαση του Προέδρου της Βουλής συγκροτήθηκε η </w:t>
      </w:r>
      <w:r>
        <w:rPr>
          <w:rFonts w:eastAsia="Times New Roman" w:cs="Times New Roman"/>
          <w:szCs w:val="24"/>
        </w:rPr>
        <w:lastRenderedPageBreak/>
        <w:t>προβλεπόμενη από το άρθρο 46 του Κανονισμού της Βουλής Επιτροπή Οικονομικών της Βουλής για τη Β</w:t>
      </w:r>
      <w:r>
        <w:rPr>
          <w:rFonts w:eastAsia="Times New Roman" w:cs="Times New Roman"/>
          <w:szCs w:val="24"/>
        </w:rPr>
        <w:t>΄</w:t>
      </w:r>
      <w:r>
        <w:rPr>
          <w:rFonts w:eastAsia="Times New Roman" w:cs="Times New Roman"/>
          <w:szCs w:val="24"/>
        </w:rPr>
        <w:t xml:space="preserve"> Σύνοδο της </w:t>
      </w:r>
      <w:r>
        <w:rPr>
          <w:rFonts w:eastAsia="Times New Roman" w:cs="Times New Roman"/>
          <w:szCs w:val="24"/>
        </w:rPr>
        <w:t xml:space="preserve">ΙΖ΄ </w:t>
      </w:r>
      <w:r>
        <w:rPr>
          <w:rFonts w:eastAsia="Times New Roman" w:cs="Times New Roman"/>
          <w:szCs w:val="24"/>
        </w:rPr>
        <w:t xml:space="preserve">Βουλευτικής Περιόδου. </w:t>
      </w:r>
    </w:p>
    <w:p w14:paraId="2D1D6567"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σχετική απόφαση έχει αναρτηθεί στην Κοινοβουλευτική </w:t>
      </w:r>
      <w:r>
        <w:rPr>
          <w:rFonts w:eastAsia="Times New Roman" w:cs="Times New Roman"/>
          <w:szCs w:val="24"/>
        </w:rPr>
        <w:t xml:space="preserve">Διαφάνεια και θα καταχωριστεί στα Πρακτικά της σημερινής συνεδρίασης. </w:t>
      </w:r>
    </w:p>
    <w:p w14:paraId="2D1D6568"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(Στο σημείο αυτό καταχωρίζεται στα Πρακτικά η προαναφερθείσα απόφαση, η οποία έχει ως εξής:</w:t>
      </w:r>
    </w:p>
    <w:p w14:paraId="2D1D6569"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r>
        <w:rPr>
          <w:rFonts w:eastAsia="Times New Roman" w:cs="Times New Roman"/>
          <w:szCs w:val="24"/>
        </w:rPr>
        <w:t>)</w:t>
      </w:r>
    </w:p>
    <w:p w14:paraId="2D1D656A"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(ΝΑ ΜΠΟΥΝ ΟΙ ΣΕΛ. 16-17)</w:t>
      </w:r>
    </w:p>
    <w:p w14:paraId="2D1D656B" w14:textId="77777777" w:rsidR="00C0152E" w:rsidRDefault="003E2777">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r>
        <w:rPr>
          <w:rFonts w:eastAsia="Times New Roman" w:cs="Times New Roman"/>
          <w:szCs w:val="24"/>
        </w:rPr>
        <w:t>)</w:t>
      </w:r>
    </w:p>
    <w:p w14:paraId="2D1D656C" w14:textId="77777777" w:rsidR="00C0152E" w:rsidRDefault="003E2777">
      <w:pPr>
        <w:spacing w:line="600" w:lineRule="auto"/>
        <w:ind w:firstLine="720"/>
        <w:jc w:val="both"/>
        <w:rPr>
          <w:rFonts w:eastAsia="Times New Roman" w:cs="Times New Roman"/>
          <w:szCs w:val="24"/>
        </w:rPr>
      </w:pPr>
      <w:r w:rsidRPr="002D2C84">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Η Βουλευτής κ. Έλενα Ράπτη ζητεί άδεια ολιγοήμερης απουσίας στο εξωτερικό</w:t>
      </w:r>
      <w:r>
        <w:rPr>
          <w:rFonts w:eastAsia="Times New Roman" w:cs="Times New Roman"/>
          <w:szCs w:val="24"/>
        </w:rPr>
        <w:t xml:space="preserve"> από τις 9 Νοεμβρίου έως τις 11 Νοεμβρίου 2016</w:t>
      </w:r>
      <w:r>
        <w:rPr>
          <w:rFonts w:eastAsia="Times New Roman" w:cs="Times New Roman"/>
          <w:szCs w:val="24"/>
        </w:rPr>
        <w:t xml:space="preserve">. </w:t>
      </w:r>
      <w:r>
        <w:rPr>
          <w:rFonts w:eastAsia="Times New Roman" w:cs="Times New Roman"/>
          <w:szCs w:val="24"/>
        </w:rPr>
        <w:t>Η Βουλή εγκρίνει;</w:t>
      </w:r>
    </w:p>
    <w:p w14:paraId="2D1D656D"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D1D656E" w14:textId="77777777" w:rsidR="00C0152E" w:rsidRDefault="003E2777">
      <w:pPr>
        <w:spacing w:line="600" w:lineRule="auto"/>
        <w:ind w:firstLine="720"/>
        <w:jc w:val="both"/>
        <w:rPr>
          <w:rFonts w:eastAsia="Times New Roman" w:cs="Times New Roman"/>
          <w:szCs w:val="24"/>
        </w:rPr>
      </w:pPr>
      <w:r w:rsidRPr="002D2C84">
        <w:rPr>
          <w:rFonts w:eastAsia="Times New Roman" w:cs="Times New Roman"/>
          <w:b/>
          <w:szCs w:val="24"/>
        </w:rPr>
        <w:lastRenderedPageBreak/>
        <w:t>ΠΡΟΕΔΡΕΥΩΝ (Αναστάσιος Κουράκης)</w:t>
      </w:r>
      <w:r>
        <w:rPr>
          <w:rFonts w:eastAsia="Times New Roman" w:cs="Times New Roman"/>
          <w:szCs w:val="24"/>
        </w:rPr>
        <w:t xml:space="preserve">: </w:t>
      </w:r>
      <w:r>
        <w:rPr>
          <w:rFonts w:eastAsia="Times New Roman" w:cs="Times New Roman"/>
          <w:szCs w:val="24"/>
        </w:rPr>
        <w:t>Συνεπώς η Βουλή ενέκρινε τη ζητηθείσα άδεια.</w:t>
      </w:r>
    </w:p>
    <w:p w14:paraId="2D1D656F"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εισερχόμ</w:t>
      </w:r>
      <w:r>
        <w:rPr>
          <w:rFonts w:eastAsia="Times New Roman" w:cs="Times New Roman"/>
          <w:szCs w:val="24"/>
        </w:rPr>
        <w:t>αστε</w:t>
      </w:r>
      <w:r>
        <w:rPr>
          <w:rFonts w:eastAsia="Times New Roman" w:cs="Times New Roman"/>
          <w:szCs w:val="24"/>
        </w:rPr>
        <w:t xml:space="preserve"> στην ημερήσια διάταξη των </w:t>
      </w:r>
    </w:p>
    <w:p w14:paraId="2D1D6570" w14:textId="77777777" w:rsidR="00C0152E" w:rsidRDefault="003E2777">
      <w:pPr>
        <w:spacing w:line="600" w:lineRule="auto"/>
        <w:ind w:firstLine="720"/>
        <w:jc w:val="center"/>
        <w:rPr>
          <w:rFonts w:eastAsia="Times New Roman" w:cs="Times New Roman"/>
          <w:b/>
          <w:szCs w:val="24"/>
        </w:rPr>
      </w:pPr>
      <w:r w:rsidRPr="00586943">
        <w:rPr>
          <w:rFonts w:eastAsia="Times New Roman" w:cs="Times New Roman"/>
          <w:b/>
          <w:szCs w:val="24"/>
        </w:rPr>
        <w:t>ΕΠΙΚΑΙΡΩΝ ΕΡΩΤΗΣΕΩΝ</w:t>
      </w:r>
    </w:p>
    <w:p w14:paraId="2D1D6571"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Θα συζητηθούν δύο επίκαιρες ερωτήσεις, στις οποίες θα απαντήσει ο Υπουργός Αγροτικής Ανάπτυξης και Τροφίμων, κ. Ευάγγελος Αποστόλου. </w:t>
      </w:r>
    </w:p>
    <w:p w14:paraId="2D1D6572"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Πρώτ</w:t>
      </w:r>
      <w:r>
        <w:rPr>
          <w:rFonts w:eastAsia="Times New Roman" w:cs="Times New Roman"/>
          <w:szCs w:val="24"/>
        </w:rPr>
        <w:t>α</w:t>
      </w:r>
      <w:r>
        <w:rPr>
          <w:rFonts w:eastAsia="Times New Roman" w:cs="Times New Roman"/>
          <w:szCs w:val="24"/>
        </w:rPr>
        <w:t xml:space="preserve"> θα συζητηθεί η δεύτερη </w:t>
      </w:r>
      <w:r>
        <w:rPr>
          <w:rFonts w:eastAsia="Times New Roman" w:cs="Times New Roman"/>
          <w:szCs w:val="24"/>
        </w:rPr>
        <w:t xml:space="preserve">με αριθμό 170/3-11-2016 </w:t>
      </w:r>
      <w:r>
        <w:rPr>
          <w:rFonts w:eastAsia="Times New Roman" w:cs="Times New Roman"/>
          <w:szCs w:val="24"/>
        </w:rPr>
        <w:t xml:space="preserve">επίκαιρη ερώτηση πρώτου κύκλου του Βουλευτή Καρδίτσας της Νέας Δημοκρατίας κ. Κωνσταντίνου Τσιάρα προς τον Υπουργό Αγροτικής Ανάπτυξης και Τροφίμων, σχετικά με τα προβλήματα στην πληρωμή της ενιαίας ενίσχυσης. </w:t>
      </w:r>
    </w:p>
    <w:p w14:paraId="2D1D6573"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Τον λόγο έχει ο Βουλε</w:t>
      </w:r>
      <w:r>
        <w:rPr>
          <w:rFonts w:eastAsia="Times New Roman" w:cs="Times New Roman"/>
          <w:szCs w:val="24"/>
        </w:rPr>
        <w:t xml:space="preserve">υτής, κ. Κωνσταντίνος Τσιάρας, για την ανάπτυξη της ερώτησής του. </w:t>
      </w:r>
    </w:p>
    <w:p w14:paraId="2D1D6574"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Έχετε τον λόγο κ. Τσιάρα. </w:t>
      </w:r>
    </w:p>
    <w:p w14:paraId="2D1D6575"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w:t>
      </w:r>
      <w:r>
        <w:rPr>
          <w:rFonts w:eastAsia="Times New Roman" w:cs="Times New Roman"/>
          <w:szCs w:val="24"/>
        </w:rPr>
        <w:t xml:space="preserve"> Ευχαριστώ, κύριε Πρόεδρε.</w:t>
      </w:r>
    </w:p>
    <w:p w14:paraId="2D1D6576"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Κύριε Υπουργέ, απευθύνομαι σε εσάς διότι εδώ και μία εβδομάδα </w:t>
      </w:r>
      <w:r>
        <w:rPr>
          <w:rFonts w:eastAsia="Times New Roman" w:cs="Times New Roman"/>
          <w:szCs w:val="24"/>
        </w:rPr>
        <w:t xml:space="preserve">περίπου, </w:t>
      </w:r>
      <w:r>
        <w:rPr>
          <w:rFonts w:eastAsia="Times New Roman" w:cs="Times New Roman"/>
          <w:szCs w:val="24"/>
        </w:rPr>
        <w:t xml:space="preserve">παρατηρήθηκε ένα φαινόμενο, το οποίο, όπως </w:t>
      </w:r>
      <w:r>
        <w:rPr>
          <w:rFonts w:eastAsia="Times New Roman" w:cs="Times New Roman"/>
          <w:szCs w:val="24"/>
        </w:rPr>
        <w:t>όλοι τουλάχιστον αναγνωρίζουμε, έφερε σε πολύ μεγάλη δυσκολία ένα μεγάλο κομμάτι του αγροτικού κόσμου. Φυσικά, αναφέρομαι σε αυτό</w:t>
      </w:r>
      <w:r>
        <w:rPr>
          <w:rFonts w:eastAsia="Times New Roman" w:cs="Times New Roman"/>
          <w:szCs w:val="24"/>
        </w:rPr>
        <w:t>,</w:t>
      </w:r>
      <w:r>
        <w:rPr>
          <w:rFonts w:eastAsia="Times New Roman" w:cs="Times New Roman"/>
          <w:szCs w:val="24"/>
        </w:rPr>
        <w:t xml:space="preserve"> που και εσείς γνωρίζετε, ότι περισσότεροι από πενήντα χιλιάδες δικαιούχοι αγρότες δεν είδαν να πιστών</w:t>
      </w:r>
      <w:r>
        <w:rPr>
          <w:rFonts w:eastAsia="Times New Roman" w:cs="Times New Roman"/>
          <w:szCs w:val="24"/>
        </w:rPr>
        <w:t>εται</w:t>
      </w:r>
      <w:r>
        <w:rPr>
          <w:rFonts w:eastAsia="Times New Roman" w:cs="Times New Roman"/>
          <w:szCs w:val="24"/>
        </w:rPr>
        <w:t xml:space="preserve"> στους λογαριασμούς </w:t>
      </w:r>
      <w:r>
        <w:rPr>
          <w:rFonts w:eastAsia="Times New Roman" w:cs="Times New Roman"/>
          <w:szCs w:val="24"/>
        </w:rPr>
        <w:t>τους το 70% της ενιαίας ενίσχυσης</w:t>
      </w:r>
      <w:r>
        <w:rPr>
          <w:rFonts w:eastAsia="Times New Roman" w:cs="Times New Roman"/>
          <w:szCs w:val="24"/>
        </w:rPr>
        <w:t>,</w:t>
      </w:r>
      <w:r>
        <w:rPr>
          <w:rFonts w:eastAsia="Times New Roman" w:cs="Times New Roman"/>
          <w:szCs w:val="24"/>
        </w:rPr>
        <w:t xml:space="preserve"> που δίνεται ως προκαταβολή. Η δικαιολογία που υπήρξε ήταν ότι δεν υπήρχε διασύνδεση μεταξύ του Υπουργείου Οικονομικών και του ΟΠΕΚΕΠΕ, με αποτέλεσμα όλοι αυτοί να φαίνονται ως μη ενεργοί αγρότες και να παραπέμπεται η λύση</w:t>
      </w:r>
      <w:r>
        <w:rPr>
          <w:rFonts w:eastAsia="Times New Roman" w:cs="Times New Roman"/>
          <w:szCs w:val="24"/>
        </w:rPr>
        <w:t xml:space="preserve"> του προβλήματος, δηλαδή της απόδοσης των συγκεκριμένων χρημάτων, δύο μήνες περίπου αργότερα, κοντά στην περίοδο των Χριστουγέννων. </w:t>
      </w:r>
    </w:p>
    <w:p w14:paraId="2D1D6577"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Πρέπει κανείς να παραδεχθεί ότι αυτό είναι ίσως το μεγαλύτερο ποσό που προσδοκά ο μέσος αγρότης, ειδικά αυτή την περίοδο κα</w:t>
      </w:r>
      <w:r>
        <w:rPr>
          <w:rFonts w:eastAsia="Times New Roman" w:cs="Times New Roman"/>
          <w:szCs w:val="24"/>
        </w:rPr>
        <w:t xml:space="preserve">ι ενόψει, βέβαια, μιας καλλιεργητικής, θα έλεγα, δραστηριότητας που </w:t>
      </w:r>
      <w:r>
        <w:rPr>
          <w:rFonts w:eastAsia="Times New Roman" w:cs="Times New Roman"/>
          <w:szCs w:val="24"/>
        </w:rPr>
        <w:lastRenderedPageBreak/>
        <w:t>υπάρχει. Σε έναν πολύ μεγάλο βαθμό</w:t>
      </w:r>
      <w:r>
        <w:rPr>
          <w:rFonts w:eastAsia="Times New Roman" w:cs="Times New Roman"/>
          <w:szCs w:val="24"/>
        </w:rPr>
        <w:t>,</w:t>
      </w:r>
      <w:r>
        <w:rPr>
          <w:rFonts w:eastAsia="Times New Roman" w:cs="Times New Roman"/>
          <w:szCs w:val="24"/>
        </w:rPr>
        <w:t xml:space="preserve"> όλος αυτός ο αριθμός των αγροτών υπολόγιζε να υποστηριχθεί απ’ αυτό το ποσό της ενιαίας ενίσχυσης. Την ίδια στιγμή</w:t>
      </w:r>
      <w:r>
        <w:rPr>
          <w:rFonts w:eastAsia="Times New Roman" w:cs="Times New Roman"/>
          <w:szCs w:val="24"/>
        </w:rPr>
        <w:t>,</w:t>
      </w:r>
      <w:r>
        <w:rPr>
          <w:rFonts w:eastAsia="Times New Roman" w:cs="Times New Roman"/>
          <w:szCs w:val="24"/>
        </w:rPr>
        <w:t xml:space="preserve"> ξέρετε -και έχει γίνει παραδεκτό</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υλάχιστον σε προηγούμενη ερώτηση</w:t>
      </w:r>
      <w:r>
        <w:rPr>
          <w:rFonts w:eastAsia="Times New Roman" w:cs="Times New Roman"/>
          <w:szCs w:val="24"/>
        </w:rPr>
        <w:t>,</w:t>
      </w:r>
      <w:r>
        <w:rPr>
          <w:rFonts w:eastAsia="Times New Roman" w:cs="Times New Roman"/>
          <w:szCs w:val="24"/>
        </w:rPr>
        <w:t xml:space="preserve"> που εγώ ο ίδιος είχα καταθέσει προς τον αρμόδιο Υπουργό Εργασίας- ότι με τροποποίηση του ασφαλιστικού νόμου</w:t>
      </w:r>
      <w:r>
        <w:rPr>
          <w:rFonts w:eastAsia="Times New Roman" w:cs="Times New Roman"/>
          <w:szCs w:val="24"/>
        </w:rPr>
        <w:t>,</w:t>
      </w:r>
      <w:r>
        <w:rPr>
          <w:rFonts w:eastAsia="Times New Roman" w:cs="Times New Roman"/>
          <w:szCs w:val="24"/>
        </w:rPr>
        <w:t xml:space="preserve"> στην πραγματικότητα οι αγρότες θα κληθούν να πληρώσουν αυξημένες ασφαλιστικές εισφορές από την αρχή του χρόνου, γ</w:t>
      </w:r>
      <w:r>
        <w:rPr>
          <w:rFonts w:eastAsia="Times New Roman" w:cs="Times New Roman"/>
          <w:szCs w:val="24"/>
        </w:rPr>
        <w:t>ια να μην σας πω και τα φορολογικά δεδομένα</w:t>
      </w:r>
      <w:r>
        <w:rPr>
          <w:rFonts w:eastAsia="Times New Roman" w:cs="Times New Roman"/>
          <w:szCs w:val="24"/>
        </w:rPr>
        <w:t>,</w:t>
      </w:r>
      <w:r>
        <w:rPr>
          <w:rFonts w:eastAsia="Times New Roman" w:cs="Times New Roman"/>
          <w:szCs w:val="24"/>
        </w:rPr>
        <w:t xml:space="preserve"> που έχουν αλλάξει. </w:t>
      </w:r>
    </w:p>
    <w:p w14:paraId="2D1D6578"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Η ερώτηση προς εσάς, κύριε Υπουργέ, είναι συγκεκριμένη: Με βάση αυτό το τοπίο, που αυτή τη στιγμή όλοι λίγο-πολύ γνωρίζουμε, δηλαδή μια μεγάλη δυσκολία ρευστότητας, αλλά πολύ περισσότερο δυνα</w:t>
      </w:r>
      <w:r>
        <w:rPr>
          <w:rFonts w:eastAsia="Times New Roman" w:cs="Times New Roman"/>
          <w:szCs w:val="24"/>
        </w:rPr>
        <w:t>τοτήτων</w:t>
      </w:r>
      <w:r>
        <w:rPr>
          <w:rFonts w:eastAsia="Times New Roman" w:cs="Times New Roman"/>
          <w:szCs w:val="24"/>
        </w:rPr>
        <w:t>,</w:t>
      </w:r>
      <w:r>
        <w:rPr>
          <w:rFonts w:eastAsia="Times New Roman" w:cs="Times New Roman"/>
          <w:szCs w:val="24"/>
        </w:rPr>
        <w:t xml:space="preserve"> που υπάρχουν στην ελληνική οικονομία και βεβαίως, μια πραγματικότητα, η οποία πλήττει και τους Έλληνες αγρότες, ποιες είναι οι πρωτοβουλίες</w:t>
      </w:r>
      <w:r>
        <w:rPr>
          <w:rFonts w:eastAsia="Times New Roman" w:cs="Times New Roman"/>
          <w:szCs w:val="24"/>
        </w:rPr>
        <w:t>,</w:t>
      </w:r>
      <w:r>
        <w:rPr>
          <w:rFonts w:eastAsia="Times New Roman" w:cs="Times New Roman"/>
          <w:szCs w:val="24"/>
        </w:rPr>
        <w:t xml:space="preserve"> που εσείς θα αναλάβετε, ούτως ώστε αυτό το πρόβλημα, που έχει παρατηρηθεί και φαντάζομαι ότι είναι και σε </w:t>
      </w:r>
      <w:r>
        <w:rPr>
          <w:rFonts w:eastAsia="Times New Roman" w:cs="Times New Roman"/>
          <w:szCs w:val="24"/>
        </w:rPr>
        <w:t xml:space="preserve">απόλυτη γνώση σας, θα αντιμετωπιστεί το ταχύτερο δυνατό; </w:t>
      </w:r>
    </w:p>
    <w:p w14:paraId="2D1D6579"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D1D657A" w14:textId="77777777" w:rsidR="00C0152E" w:rsidRDefault="003E2777">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Κωνσταντίνο Τσιάρα.</w:t>
      </w:r>
    </w:p>
    <w:p w14:paraId="2D1D657B"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Αγροτικής Ανάπτυξης και Τροφίμων να αναπτύξει 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τρία λεπτά.</w:t>
      </w:r>
    </w:p>
    <w:p w14:paraId="2D1D657C"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ΕΥΑ</w:t>
      </w:r>
      <w:r>
        <w:rPr>
          <w:rFonts w:eastAsia="Times New Roman" w:cs="Times New Roman"/>
          <w:b/>
          <w:szCs w:val="24"/>
        </w:rPr>
        <w:t xml:space="preserve">ΓΓΕΛΟΣ ΑΠΟΣΤΟΛΟΥ (Υπουργός Αγροτικής Ανάπτυξης και Τροφίμων): </w:t>
      </w:r>
      <w:r>
        <w:rPr>
          <w:rFonts w:eastAsia="Times New Roman" w:cs="Times New Roman"/>
          <w:szCs w:val="24"/>
        </w:rPr>
        <w:t>Ευχαριστώ, κύριε Πρόεδρε.</w:t>
      </w:r>
    </w:p>
    <w:p w14:paraId="2D1D657D"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Κύριε συνάδελφε,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w:t>
      </w:r>
      <w:r>
        <w:rPr>
          <w:rFonts w:eastAsia="Times New Roman" w:cs="Times New Roman"/>
          <w:szCs w:val="24"/>
        </w:rPr>
        <w:t xml:space="preserve"> μετά από μεγάλη προσπάθεια που κάναμε στο Υπουργείο Αγροτικής Ανάπτυξης, πληρώσαμε στους δικαιούχους αγρότες το 70% της βασικής ενίσχυσης σ</w:t>
      </w:r>
      <w:r>
        <w:rPr>
          <w:rFonts w:eastAsia="Times New Roman" w:cs="Times New Roman"/>
          <w:szCs w:val="24"/>
        </w:rPr>
        <w:t>αράντα ημέρες νωρίτερα από την περασμένη χρονιά. Και εμείς γνωρίζουμε τις ανάγκες του αγροτικού χώρου για ρευστότητα. Πρέπει, όμως, να προσεγγίζουμε</w:t>
      </w:r>
      <w:r>
        <w:rPr>
          <w:rFonts w:eastAsia="Times New Roman" w:cs="Times New Roman"/>
          <w:szCs w:val="24"/>
        </w:rPr>
        <w:t>,</w:t>
      </w:r>
      <w:r>
        <w:rPr>
          <w:rFonts w:eastAsia="Times New Roman" w:cs="Times New Roman"/>
          <w:szCs w:val="24"/>
        </w:rPr>
        <w:t xml:space="preserve"> με βάση την πραγματική κατάσταση και το πώς διαμορφώνονται τα πραγματικά νούμερα. </w:t>
      </w:r>
    </w:p>
    <w:p w14:paraId="2D1D657E"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Το βράδυ της 27ης Οκτωβ</w:t>
      </w:r>
      <w:r>
        <w:rPr>
          <w:rFonts w:eastAsia="Times New Roman" w:cs="Times New Roman"/>
          <w:szCs w:val="24"/>
        </w:rPr>
        <w:t>ρίου μπήκαν στους λογαριασμούς των αγροτών που δικαιούνται</w:t>
      </w:r>
      <w:r>
        <w:rPr>
          <w:rFonts w:eastAsia="Times New Roman" w:cs="Times New Roman"/>
          <w:szCs w:val="24"/>
        </w:rPr>
        <w:t>,</w:t>
      </w:r>
      <w:r>
        <w:rPr>
          <w:rFonts w:eastAsia="Times New Roman" w:cs="Times New Roman"/>
          <w:szCs w:val="24"/>
        </w:rPr>
        <w:t xml:space="preserve"> 770</w:t>
      </w:r>
      <w:r>
        <w:rPr>
          <w:rFonts w:eastAsia="Times New Roman" w:cs="Times New Roman"/>
          <w:szCs w:val="24"/>
        </w:rPr>
        <w:t xml:space="preserve"> εκατομμύρια</w:t>
      </w:r>
      <w:r>
        <w:rPr>
          <w:rFonts w:eastAsia="Times New Roman" w:cs="Times New Roman"/>
          <w:szCs w:val="24"/>
        </w:rPr>
        <w:t xml:space="preserve"> ευρώ. Υπέβαλαν αίτηση εξακόσιες ενενήντα χιλιάδες άτομα. Από αυτούς, δικαιούχοι δικαιωμάτων βασικής ενίσχυσης είναι εξακόσιες τριάντα οκτώ χιλιάδες. Οι υπόλοιποι πενήντα δύο χιλιάδες πληρώνονται από τα μέτρα του προγράμματος αγροτικής ανάπτυξης και της συ</w:t>
      </w:r>
      <w:r>
        <w:rPr>
          <w:rFonts w:eastAsia="Times New Roman" w:cs="Times New Roman"/>
          <w:szCs w:val="24"/>
        </w:rPr>
        <w:t>νδεδεμένης ενίσχυσης. Είναι μεν υποχρεωμένοι να υποβάλουν αίτηση για δικαιώματα, αλλά δεν θεμελιώνουν δικαιώματα, λόγω της πληρωμής</w:t>
      </w:r>
      <w:r>
        <w:rPr>
          <w:rFonts w:eastAsia="Times New Roman" w:cs="Times New Roman"/>
          <w:szCs w:val="24"/>
        </w:rPr>
        <w:t>,</w:t>
      </w:r>
      <w:r>
        <w:rPr>
          <w:rFonts w:eastAsia="Times New Roman" w:cs="Times New Roman"/>
          <w:szCs w:val="24"/>
        </w:rPr>
        <w:t xml:space="preserve"> που γίνεται μέσα από το πρόγραμμα αγροτικής ανάπτυξης και την συνδεδεμένη ενίσχυση. </w:t>
      </w:r>
    </w:p>
    <w:p w14:paraId="2D1D657F"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Άλλοι εξήντα έξι χιλιάδες πεντακόσιοι </w:t>
      </w:r>
      <w:r>
        <w:rPr>
          <w:rFonts w:eastAsia="Times New Roman" w:cs="Times New Roman"/>
          <w:szCs w:val="24"/>
        </w:rPr>
        <w:t>αγρότες δεν πληρώθηκαν σε αυτήν τη φάση</w:t>
      </w:r>
      <w:r>
        <w:rPr>
          <w:rFonts w:eastAsia="Times New Roman" w:cs="Times New Roman"/>
          <w:szCs w:val="24"/>
        </w:rPr>
        <w:t>,</w:t>
      </w:r>
      <w:r>
        <w:rPr>
          <w:rFonts w:eastAsia="Times New Roman" w:cs="Times New Roman"/>
          <w:szCs w:val="24"/>
        </w:rPr>
        <w:t xml:space="preserve"> γιατί το ποσό που δικαιούνταν ήταν κάτω από 250 ευρώ. Δικαιούνταν το 70% της προκαταβολής. Αυτό το προβλέπει ο Κανονισμός. Άρα, λοιπόν, αυτοί στην επόμενη πληρωμή του υπολοίπου της βασικής ενίσχυσης, εφόσον συμπληρώ</w:t>
      </w:r>
      <w:r>
        <w:rPr>
          <w:rFonts w:eastAsia="Times New Roman" w:cs="Times New Roman"/>
          <w:szCs w:val="24"/>
        </w:rPr>
        <w:t xml:space="preserve">σουν τα 250 ευρώ, θα πάρουν συνολικά όλο το ποσό. Και υπολογίζουμε –γιατί αυτό έγινε και την περασμένη χρονιά- ότι ένα πάρα πολύ μεγάλο ποσοστό αυτών των αγροτών θα τα πάρει. </w:t>
      </w:r>
    </w:p>
    <w:p w14:paraId="2D1D6580"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Από κει και πέρα, αυτούς που αναφέρετε ως πενήντα χιλιάδες, είναι δυόμισι χιλιάδ</w:t>
      </w:r>
      <w:r>
        <w:rPr>
          <w:rFonts w:eastAsia="Times New Roman" w:cs="Times New Roman"/>
          <w:szCs w:val="24"/>
        </w:rPr>
        <w:t>ες αγρότες. Αυτοί είναι που έχουν το συγκεκριμένο πρόβλημα, το οποίο βεβαίως</w:t>
      </w:r>
      <w:r>
        <w:rPr>
          <w:rFonts w:eastAsia="Times New Roman" w:cs="Times New Roman"/>
          <w:szCs w:val="24"/>
        </w:rPr>
        <w:t>,</w:t>
      </w:r>
      <w:r>
        <w:rPr>
          <w:rFonts w:eastAsia="Times New Roman" w:cs="Times New Roman"/>
          <w:szCs w:val="24"/>
        </w:rPr>
        <w:t xml:space="preserve"> δημιουργήθηκε γιατί στον </w:t>
      </w:r>
      <w:proofErr w:type="spellStart"/>
      <w:r>
        <w:rPr>
          <w:rFonts w:eastAsia="Times New Roman" w:cs="Times New Roman"/>
          <w:szCs w:val="24"/>
        </w:rPr>
        <w:t>διασταυρωτικό</w:t>
      </w:r>
      <w:proofErr w:type="spellEnd"/>
      <w:r>
        <w:rPr>
          <w:rFonts w:eastAsia="Times New Roman" w:cs="Times New Roman"/>
          <w:szCs w:val="24"/>
        </w:rPr>
        <w:t xml:space="preserve"> έλεγχο</w:t>
      </w:r>
      <w:r>
        <w:rPr>
          <w:rFonts w:eastAsia="Times New Roman" w:cs="Times New Roman"/>
          <w:szCs w:val="24"/>
        </w:rPr>
        <w:t>,</w:t>
      </w:r>
      <w:r>
        <w:rPr>
          <w:rFonts w:eastAsia="Times New Roman" w:cs="Times New Roman"/>
          <w:szCs w:val="24"/>
        </w:rPr>
        <w:t xml:space="preserve"> που έγινε στη μηχανογράφηση, εντοπίστηκαν στοιχεία</w:t>
      </w:r>
      <w:r>
        <w:rPr>
          <w:rFonts w:eastAsia="Times New Roman" w:cs="Times New Roman"/>
          <w:szCs w:val="24"/>
        </w:rPr>
        <w:t>,</w:t>
      </w:r>
      <w:r>
        <w:rPr>
          <w:rFonts w:eastAsia="Times New Roman" w:cs="Times New Roman"/>
          <w:szCs w:val="24"/>
        </w:rPr>
        <w:t xml:space="preserve"> τα οποία δεν πληρούν το κριτήριο του ενεργού αγρότη, του ενεργού γεωργού, που α</w:t>
      </w:r>
      <w:r>
        <w:rPr>
          <w:rFonts w:eastAsia="Times New Roman" w:cs="Times New Roman"/>
          <w:szCs w:val="24"/>
        </w:rPr>
        <w:t xml:space="preserve">ποτελεί βασική προϋπόθεση για τη χορήγηση της βασικής ενίσχυσης. Θα αναφερθώ διεξοδικά στη δευτερολογία μου σε αυτό και πώς θα το αντιμετωπίσουμε. </w:t>
      </w:r>
    </w:p>
    <w:p w14:paraId="2D1D6581"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Έχω να σας πω, λοιπόν, ότι πεντακόσιες εξήντα επτά χιλιάδες αγρότες πήραν 770 εκατομμύρια ευρώ. Συμπληρώνω –</w:t>
      </w:r>
      <w:r>
        <w:rPr>
          <w:rFonts w:eastAsia="Times New Roman" w:cs="Times New Roman"/>
          <w:szCs w:val="24"/>
        </w:rPr>
        <w:t>γιατί όντως υπάρχει πρόβλημα ρευστότητας, όπως λέτε κι εσείς- ότι μέχρι τέλος του χρόνου οι αγρότες θα λάβουν συνολικά ακόμη 1,1 δισεκατομμύριο ευρώ</w:t>
      </w:r>
      <w:r>
        <w:rPr>
          <w:rFonts w:eastAsia="Times New Roman" w:cs="Times New Roman"/>
          <w:szCs w:val="24"/>
        </w:rPr>
        <w:t>,</w:t>
      </w:r>
      <w:r>
        <w:rPr>
          <w:rFonts w:eastAsia="Times New Roman" w:cs="Times New Roman"/>
          <w:szCs w:val="24"/>
        </w:rPr>
        <w:t xml:space="preserve"> που αφορ</w:t>
      </w:r>
      <w:r>
        <w:rPr>
          <w:rFonts w:eastAsia="Times New Roman" w:cs="Times New Roman"/>
          <w:szCs w:val="24"/>
        </w:rPr>
        <w:t>ά</w:t>
      </w:r>
      <w:r>
        <w:rPr>
          <w:rFonts w:eastAsia="Times New Roman" w:cs="Times New Roman"/>
          <w:szCs w:val="24"/>
        </w:rPr>
        <w:t xml:space="preserve"> το υπόλοιπο της βασικής</w:t>
      </w:r>
      <w:r>
        <w:rPr>
          <w:rFonts w:eastAsia="Times New Roman" w:cs="Times New Roman"/>
          <w:szCs w:val="24"/>
        </w:rPr>
        <w:t xml:space="preserve"> -</w:t>
      </w:r>
      <w:r>
        <w:rPr>
          <w:rFonts w:eastAsia="Times New Roman" w:cs="Times New Roman"/>
          <w:szCs w:val="24"/>
        </w:rPr>
        <w:t>το πρασίνισμα</w:t>
      </w:r>
      <w:r>
        <w:rPr>
          <w:rFonts w:eastAsia="Times New Roman" w:cs="Times New Roman"/>
          <w:szCs w:val="24"/>
        </w:rPr>
        <w:t>-</w:t>
      </w:r>
      <w:r>
        <w:rPr>
          <w:rFonts w:eastAsia="Times New Roman" w:cs="Times New Roman"/>
          <w:szCs w:val="24"/>
        </w:rPr>
        <w:t xml:space="preserve"> εκκρεμότητες εξισωτικής, πληρωμές </w:t>
      </w:r>
      <w:proofErr w:type="spellStart"/>
      <w:r>
        <w:rPr>
          <w:rFonts w:eastAsia="Times New Roman" w:cs="Times New Roman"/>
          <w:szCs w:val="24"/>
        </w:rPr>
        <w:t>αγροτοπεριβαλλοντικών</w:t>
      </w:r>
      <w:proofErr w:type="spellEnd"/>
      <w:r>
        <w:rPr>
          <w:rFonts w:eastAsia="Times New Roman" w:cs="Times New Roman"/>
          <w:szCs w:val="24"/>
        </w:rPr>
        <w:t xml:space="preserve"> </w:t>
      </w:r>
      <w:r>
        <w:rPr>
          <w:rFonts w:eastAsia="Times New Roman" w:cs="Times New Roman"/>
          <w:szCs w:val="24"/>
        </w:rPr>
        <w:t xml:space="preserve">δράσεων του προγράμματος αγροτικής ανάπτυξης και λοιπά καθυστερούμενα, για να κλείσουμε εντελώς τη χρονιά. </w:t>
      </w:r>
    </w:p>
    <w:p w14:paraId="2D1D6582"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κύριε συνάδελφε, αυτήν την περίοδο μέχρι τέλος του χρόνου οι αγρότες θα εισπράξουν πάνω από 2 δισεκατομμύρια ευρώ. Και πιστέψτε με, τέτοιες πληρωμές αυτήν την περίοδο δεν έχουν υπάρξει ξανά στον αγροτικό χώρο. </w:t>
      </w:r>
    </w:p>
    <w:p w14:paraId="2D1D6583"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w:t>
      </w:r>
      <w:r>
        <w:rPr>
          <w:rFonts w:eastAsia="Times New Roman" w:cs="Times New Roman"/>
          <w:szCs w:val="24"/>
        </w:rPr>
        <w:t xml:space="preserve">αριστούμε τον Υπουργό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w:t>
      </w:r>
    </w:p>
    <w:p w14:paraId="2D1D6584"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Τσιάρας, Βουλευτής Καρδίτσας της Νέας Δημοκρατίας, για τη δευτερολογία του στην επίκαιρη ερώτηση που κατέθεσε.</w:t>
      </w:r>
    </w:p>
    <w:p w14:paraId="2D1D6585"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Σας ευχαριστώ, κύριε Πρόεδρε.</w:t>
      </w:r>
    </w:p>
    <w:p w14:paraId="2D1D6586"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για να σας είμαι ειλικρινής, περίμενα να μου πείτε κάτι για να μπορέσω να το κρίνω. Το κρατήσατε για τη </w:t>
      </w:r>
      <w:proofErr w:type="spellStart"/>
      <w:r>
        <w:rPr>
          <w:rFonts w:eastAsia="Times New Roman" w:cs="Times New Roman"/>
          <w:szCs w:val="24"/>
        </w:rPr>
        <w:t>δευτερομιλία</w:t>
      </w:r>
      <w:proofErr w:type="spellEnd"/>
      <w:r>
        <w:rPr>
          <w:rFonts w:eastAsia="Times New Roman" w:cs="Times New Roman"/>
          <w:szCs w:val="24"/>
        </w:rPr>
        <w:t xml:space="preserve"> σας. Είναι δικαίωμά σας. </w:t>
      </w:r>
    </w:p>
    <w:p w14:paraId="2D1D6587"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Ωστόσο, το να μου παραθέσετε όλα αυτά τα νούμερα, τα οποία λίγο-πολύ μας είναι γνωστά, με την έννοια ότι είναι μ</w:t>
      </w:r>
      <w:r>
        <w:rPr>
          <w:rFonts w:eastAsia="Times New Roman" w:cs="Times New Roman"/>
          <w:szCs w:val="24"/>
        </w:rPr>
        <w:t xml:space="preserve">ια επαναλαμβανόμενη κάθε χρόνο διαδικασία, προφανώς δεν συμβάλλει στη λογική της </w:t>
      </w:r>
      <w:r>
        <w:rPr>
          <w:rFonts w:eastAsia="Times New Roman" w:cs="Times New Roman"/>
          <w:szCs w:val="24"/>
        </w:rPr>
        <w:lastRenderedPageBreak/>
        <w:t>απάντησης μιας ερώτησης αλλά στη λογική μιας έκθεσης, η οποία με τον έναν ή με τον άλλον τρόπο μπορεί να μας είναι γνωστή μέσα από οποιαδήποτε κοινοβουλευτική -και όχι μόνο- δ</w:t>
      </w:r>
      <w:r>
        <w:rPr>
          <w:rFonts w:eastAsia="Times New Roman" w:cs="Times New Roman"/>
          <w:szCs w:val="24"/>
        </w:rPr>
        <w:t>ιαδικασία.</w:t>
      </w:r>
    </w:p>
    <w:p w14:paraId="2D1D6588"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Τον αριθμό τον οποίο αναφέρατε, θα ήθελα να μου τον αποδείξετε. Και αυτό δεν συνηθίζω να το κάνω, αλλά θα σας πω ότι ενδεχομένως αυτός είναι ο αριθμός που αφορά μόνο στη δική μου εκλογική περιφέρεια, στην Καρδίτσα και όχι στο σύνολο της ελληνική</w:t>
      </w:r>
      <w:r>
        <w:rPr>
          <w:rFonts w:eastAsia="Times New Roman" w:cs="Times New Roman"/>
          <w:szCs w:val="24"/>
        </w:rPr>
        <w:t>ς επικράτειας. Και πρέπει κάποια στιγμή όλη αυτήν την πρακτική να την κατευθύνουμε σε μία λογική άμεσης απάντησης των λύσεων που υπάρχουν. Διότι με το να υπάρχουν πραγματικοί αγρότες, οι οποίοι απευθυνόμενοι στον ΟΠΕΚΕΠΕ, δέχονται ή ακούν ως δικαιολογία ότ</w:t>
      </w:r>
      <w:r>
        <w:rPr>
          <w:rFonts w:eastAsia="Times New Roman" w:cs="Times New Roman"/>
          <w:szCs w:val="24"/>
        </w:rPr>
        <w:t>ι δεν είναι ενεργοί αγρότες, αντιλαμβάνεστε ότι πέραν της πρακτικής αδυναμίας του να μην μπορούν να αντιμετωπίσουν τα συγκεκριμένα οικονομικά προβλήματα που έχουν λόγω έλλειψης ρευστότητας, δημιουργείται κι άλλο ένα ζήτημα που έχει να κάνει με την ηθική τη</w:t>
      </w:r>
      <w:r>
        <w:rPr>
          <w:rFonts w:eastAsia="Times New Roman" w:cs="Times New Roman"/>
          <w:szCs w:val="24"/>
        </w:rPr>
        <w:t xml:space="preserve">ς όλης πραγματικότητας. Ο πραγματικά μοναδικός ενεργός αγρότης δεν μπορεί να φαίνεται ως μη ενεργός αγρότης λόγω της ασυνεννοησίας, της προχειρότητας και της αναποτελεσματικότητας των υπηρεσιών μεταξύ </w:t>
      </w:r>
      <w:r>
        <w:rPr>
          <w:rFonts w:eastAsia="Times New Roman" w:cs="Times New Roman"/>
          <w:szCs w:val="24"/>
        </w:rPr>
        <w:lastRenderedPageBreak/>
        <w:t>Υπουργείου Οικονομικών και Υπουργείου Αγροτικής Ανάπτυξ</w:t>
      </w:r>
      <w:r>
        <w:rPr>
          <w:rFonts w:eastAsia="Times New Roman" w:cs="Times New Roman"/>
          <w:szCs w:val="24"/>
        </w:rPr>
        <w:t xml:space="preserve">ης. Είναι ένα ζήτημα το οποίο πλήττει –φαντάζομαι- συνολικά όχι προφανώς μόνο εσάς, αλλά την εικόνα της όποιας ελληνικής πολιτείας απέναντι στον Έλληνα αγρότη, που ουσιαστικά παραμένει ο τελευταίος μοχλός ανάπτυξης της ελληνικής οικονομίας. </w:t>
      </w:r>
    </w:p>
    <w:p w14:paraId="2D1D6589"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πιπλέον, κύρι</w:t>
      </w:r>
      <w:r>
        <w:rPr>
          <w:rFonts w:eastAsia="Times New Roman" w:cs="Times New Roman"/>
          <w:szCs w:val="24"/>
        </w:rPr>
        <w:t>ε Υπουργέ, θα σας πω με την ευκαιρία αυτής της ερώτησης ότι το τελευταίο διάστημα, ενδεχομένως μέσα από μία λογική –</w:t>
      </w:r>
      <w:r>
        <w:rPr>
          <w:rFonts w:eastAsia="Times New Roman" w:cs="Times New Roman"/>
          <w:szCs w:val="24"/>
        </w:rPr>
        <w:t xml:space="preserve"> </w:t>
      </w:r>
      <w:r>
        <w:rPr>
          <w:rFonts w:eastAsia="Times New Roman" w:cs="Times New Roman"/>
          <w:szCs w:val="24"/>
        </w:rPr>
        <w:t>εγώ θα το δεχτώ</w:t>
      </w:r>
      <w:r>
        <w:rPr>
          <w:rFonts w:eastAsia="Times New Roman" w:cs="Times New Roman"/>
          <w:szCs w:val="24"/>
        </w:rPr>
        <w:t xml:space="preserve"> </w:t>
      </w:r>
      <w:r>
        <w:rPr>
          <w:rFonts w:eastAsia="Times New Roman" w:cs="Times New Roman"/>
          <w:szCs w:val="24"/>
        </w:rPr>
        <w:t>- που επιχειρείται συνολικά να μπει μια τάξη στο τοπίο, γίνονται επιλογές ή δίνονται κατευθύνσεις που σε ένα πολύ μεγάλο βα</w:t>
      </w:r>
      <w:r>
        <w:rPr>
          <w:rFonts w:eastAsia="Times New Roman" w:cs="Times New Roman"/>
          <w:szCs w:val="24"/>
        </w:rPr>
        <w:t xml:space="preserve">θμό θα μας δημιουργήσουν πρόβλημα σε επόμενο χρόνο. Και φυσικά αναφέρομαι στο γεγονός ότι πολλοί αγρότες ενδεχομένως δεν θα έχουν το δικαίωμα των κοινοτικών ενισχύσεων σε δεύτερο και σε τρίτο χρόνο. Φυσικά δεν μιλάω για αγρότες μόνο, μιλάω για την Ελλάδα. </w:t>
      </w:r>
    </w:p>
    <w:p w14:paraId="2D1D658A"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Πρέπει κάποια στιγμή να καταλάβει η Κυβέρνηση ότι μετά από αυτήν τη μεγάλη επίθεση που έκανε στο σύνολο του επιχειρηματικού κόσμου, στο σύνολο των ελευθέρων επαγγελματιών, δεν μπορεί να συνεχίζεται αυτή η επίθεση και στον αγροτικό κόσμο. Επιτέλους, όλοι π</w:t>
      </w:r>
      <w:r>
        <w:rPr>
          <w:rFonts w:eastAsia="Times New Roman" w:cs="Times New Roman"/>
          <w:szCs w:val="24"/>
        </w:rPr>
        <w:t>ρέπει να συμφωνήσουμε στα αυτονόητα.</w:t>
      </w:r>
    </w:p>
    <w:p w14:paraId="2D1D658B" w14:textId="77777777" w:rsidR="00C0152E" w:rsidRDefault="003E2777">
      <w:pPr>
        <w:spacing w:line="600" w:lineRule="auto"/>
        <w:ind w:firstLine="720"/>
        <w:jc w:val="both"/>
        <w:rPr>
          <w:rFonts w:eastAsia="Times New Roman"/>
          <w:szCs w:val="24"/>
        </w:rPr>
      </w:pPr>
      <w:r>
        <w:rPr>
          <w:rFonts w:eastAsia="Times New Roman"/>
          <w:szCs w:val="24"/>
        </w:rPr>
        <w:t>Ξέρουμε ότι η πρωτογενής παραγωγή είναι μία από τις τελευταίες δυνατότητες που έχει η πατρίδα μας για να ξεφύγει από αυτόν τον φαύλο κύκλο της οικονομικής ύφεσης. Θέλω να πιστεύω ότι σε ένα πνεύμα τουλάχιστον σοβαρής αν</w:t>
      </w:r>
      <w:r>
        <w:rPr>
          <w:rFonts w:eastAsia="Times New Roman"/>
          <w:szCs w:val="24"/>
        </w:rPr>
        <w:t>τιμετώπισης, συναίνεσης και συνέπειας θα μπορέσουμε να δώσουμε απαντήσεις στο σύνολο του αγροτικού κόσμου.</w:t>
      </w:r>
    </w:p>
    <w:p w14:paraId="2D1D658C" w14:textId="77777777" w:rsidR="00C0152E" w:rsidRDefault="003E2777">
      <w:pPr>
        <w:spacing w:line="600" w:lineRule="auto"/>
        <w:ind w:firstLine="720"/>
        <w:jc w:val="both"/>
        <w:rPr>
          <w:rFonts w:eastAsia="Times New Roman"/>
          <w:szCs w:val="24"/>
        </w:rPr>
      </w:pPr>
      <w:r>
        <w:rPr>
          <w:rFonts w:eastAsia="Times New Roman"/>
          <w:szCs w:val="24"/>
        </w:rPr>
        <w:t>Ωστόσο, κλείνοντας τη δεύτερη δική μου παρέμβαση, κύριε Πρόεδρε, θα επιμείνω, περιμένοντας να δω ποιες είναι οι πρωτοβουλίες που θα αναλάβει ο κύριος</w:t>
      </w:r>
      <w:r>
        <w:rPr>
          <w:rFonts w:eastAsia="Times New Roman"/>
          <w:szCs w:val="24"/>
        </w:rPr>
        <w:t xml:space="preserve"> Υπουργός, προκειμένου να επισπευσθεί η διαδικασία της προκαταβολής της ενιαίας κοινοτικής ενίσχυσης.</w:t>
      </w:r>
    </w:p>
    <w:p w14:paraId="2D1D658D" w14:textId="77777777" w:rsidR="00C0152E" w:rsidRDefault="003E2777">
      <w:pPr>
        <w:spacing w:line="600" w:lineRule="auto"/>
        <w:ind w:firstLine="720"/>
        <w:jc w:val="both"/>
        <w:rPr>
          <w:rFonts w:eastAsia="Times New Roman"/>
          <w:szCs w:val="24"/>
        </w:rPr>
      </w:pPr>
      <w:r>
        <w:rPr>
          <w:rFonts w:eastAsia="Times New Roman"/>
          <w:szCs w:val="24"/>
        </w:rPr>
        <w:lastRenderedPageBreak/>
        <w:t>Σας ευχαριστώ.</w:t>
      </w:r>
    </w:p>
    <w:p w14:paraId="2D1D658E" w14:textId="77777777" w:rsidR="00C0152E" w:rsidRDefault="003E277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Τσιάρα.</w:t>
      </w:r>
    </w:p>
    <w:p w14:paraId="2D1D658F" w14:textId="77777777" w:rsidR="00C0152E" w:rsidRDefault="003E2777">
      <w:pPr>
        <w:spacing w:line="600" w:lineRule="auto"/>
        <w:ind w:firstLine="720"/>
        <w:jc w:val="both"/>
        <w:rPr>
          <w:rFonts w:eastAsia="Times New Roman"/>
          <w:szCs w:val="24"/>
        </w:rPr>
      </w:pPr>
      <w:r>
        <w:rPr>
          <w:rFonts w:eastAsia="Times New Roman"/>
          <w:szCs w:val="24"/>
        </w:rPr>
        <w:t xml:space="preserve">Τον λόγο </w:t>
      </w:r>
      <w:r>
        <w:rPr>
          <w:rFonts w:eastAsia="Times New Roman"/>
          <w:szCs w:val="24"/>
        </w:rPr>
        <w:t xml:space="preserve">έχει </w:t>
      </w:r>
      <w:r>
        <w:rPr>
          <w:rFonts w:eastAsia="Times New Roman"/>
          <w:szCs w:val="24"/>
        </w:rPr>
        <w:t xml:space="preserve">για τη δευτερολογία του ο Υπουργός Αγροτικής Ανάπτυξης και </w:t>
      </w:r>
      <w:r>
        <w:rPr>
          <w:rFonts w:eastAsia="Times New Roman"/>
          <w:szCs w:val="24"/>
        </w:rPr>
        <w:t>Τροφίμων κ. Αποστόλου.</w:t>
      </w:r>
    </w:p>
    <w:p w14:paraId="2D1D6590" w14:textId="77777777" w:rsidR="00C0152E" w:rsidRDefault="003E2777">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συνάδελφε, κατ’ αρχάς μιλάμε για δυόμισι χιλιάδες αγρότες, σε σχέση με τους εξακόσιους ενενήντα χιλιάδες που υπέβαλαν αίτημα για βασική ενίσχυση. Από αυτούς -κυρι</w:t>
      </w:r>
      <w:r>
        <w:rPr>
          <w:rFonts w:eastAsia="Times New Roman"/>
          <w:szCs w:val="24"/>
        </w:rPr>
        <w:t xml:space="preserve">ολεκτώ αναφέροντας τα νούμερα- χίλιοι πεντακόσιοι εξήντα εννέα δεν πληρούσαν το κριτήριο με βάση αυτών που η Γενική Γραμματεία Δημοσίων Εσόδων του Υπουργείου Οικονομικών διαπίστωσε. Για τους υπόλοιπους εννιακόσιους ογδόντα έναν δεν πρόφτασε να ολοκληρώσει </w:t>
      </w:r>
      <w:r>
        <w:rPr>
          <w:rFonts w:eastAsia="Times New Roman"/>
          <w:szCs w:val="24"/>
        </w:rPr>
        <w:t xml:space="preserve">τις διαδικασίες εκκαθάρισης του φόρου εισοδήματος το Υπουργείο Οικονομικών και υπάρχει αυτή η εκκρεμότητα. Βρισκόμαστε σε επαφή με το Υπουργείο Οικονομικών και σύντομα </w:t>
      </w:r>
      <w:r>
        <w:rPr>
          <w:rFonts w:eastAsia="Times New Roman"/>
          <w:szCs w:val="24"/>
        </w:rPr>
        <w:lastRenderedPageBreak/>
        <w:t>θα τακτοποιηθούν, ούτως ώστε στην επόμενη πληρωμή, που είναι τον επόμενο μήνα, να πάρουν</w:t>
      </w:r>
      <w:r>
        <w:rPr>
          <w:rFonts w:eastAsia="Times New Roman"/>
          <w:szCs w:val="24"/>
        </w:rPr>
        <w:t xml:space="preserve"> και οι συγκεκριμένοι αγρότες αυτό που δικαιούνται.</w:t>
      </w:r>
    </w:p>
    <w:p w14:paraId="2D1D6591" w14:textId="77777777" w:rsidR="00C0152E" w:rsidRDefault="003E2777">
      <w:pPr>
        <w:spacing w:line="600" w:lineRule="auto"/>
        <w:ind w:firstLine="720"/>
        <w:jc w:val="both"/>
        <w:rPr>
          <w:rFonts w:eastAsia="Times New Roman"/>
          <w:szCs w:val="24"/>
        </w:rPr>
      </w:pPr>
      <w:r>
        <w:rPr>
          <w:rFonts w:eastAsia="Times New Roman"/>
          <w:szCs w:val="24"/>
        </w:rPr>
        <w:t>Από εκεί και πέρα, επιτρέψτε μου να σας πω ότι μόνο επίθεση δεν έγινε στον αγροτικό χώρο. Δύο περιπτώσεις μόνο θα σας αναφέρω.</w:t>
      </w:r>
    </w:p>
    <w:p w14:paraId="2D1D6592" w14:textId="77777777" w:rsidR="00C0152E" w:rsidRDefault="003E2777">
      <w:pPr>
        <w:spacing w:line="600" w:lineRule="auto"/>
        <w:ind w:firstLine="720"/>
        <w:jc w:val="both"/>
        <w:rPr>
          <w:rFonts w:eastAsia="Times New Roman"/>
          <w:szCs w:val="24"/>
        </w:rPr>
      </w:pPr>
      <w:r>
        <w:rPr>
          <w:rFonts w:eastAsia="Times New Roman"/>
          <w:szCs w:val="24"/>
        </w:rPr>
        <w:t>Για πρώτη φορά στη χώρα μας επιχειρηματικού χαρακτήρα δραστηριότητα, όπως είν</w:t>
      </w:r>
      <w:r>
        <w:rPr>
          <w:rFonts w:eastAsia="Times New Roman"/>
          <w:szCs w:val="24"/>
        </w:rPr>
        <w:t>αι η αγροτική, τυγχάνει αφορολογήτου ορίου, αντίστοιχου με αυτό που υπάρχει στους συνταξιούχους, στους μισθωτούς. Δηλαδή μιλάμε για μια κάλυψη που αφορά, σύμφωνα με τα στοιχεία βεβαίως που δηλώνονται, πάνω από το 95%-97% των Ελλήνων αγροτών που και στη νέα</w:t>
      </w:r>
      <w:r>
        <w:rPr>
          <w:rFonts w:eastAsia="Times New Roman"/>
          <w:szCs w:val="24"/>
        </w:rPr>
        <w:t xml:space="preserve"> χρονιά δεν θα πληρώσουν ούτε 1 ευρώ φόρο. Αν εσείς αυτό το θεωρείτε επίθεση, δεν μπορώ να το καταλάβω.</w:t>
      </w:r>
    </w:p>
    <w:p w14:paraId="2D1D6593" w14:textId="77777777" w:rsidR="00C0152E" w:rsidRDefault="003E2777">
      <w:pPr>
        <w:spacing w:line="600" w:lineRule="auto"/>
        <w:ind w:firstLine="720"/>
        <w:jc w:val="both"/>
        <w:rPr>
          <w:rFonts w:eastAsia="Times New Roman"/>
          <w:szCs w:val="24"/>
        </w:rPr>
      </w:pPr>
      <w:r>
        <w:rPr>
          <w:rFonts w:eastAsia="Times New Roman"/>
          <w:szCs w:val="24"/>
        </w:rPr>
        <w:lastRenderedPageBreak/>
        <w:t>Όπως βεβαίως και στο ασφαλιστικό, αν θυμάστε, η όλη διαδικασία τότε ήταν -</w:t>
      </w:r>
      <w:r>
        <w:rPr>
          <w:rFonts w:eastAsia="Times New Roman"/>
          <w:szCs w:val="24"/>
        </w:rPr>
        <w:t xml:space="preserve"> </w:t>
      </w:r>
      <w:r>
        <w:rPr>
          <w:rFonts w:eastAsia="Times New Roman"/>
          <w:szCs w:val="24"/>
        </w:rPr>
        <w:t>και εσείς το λέγατε</w:t>
      </w:r>
      <w:r>
        <w:rPr>
          <w:rFonts w:eastAsia="Times New Roman"/>
          <w:szCs w:val="24"/>
        </w:rPr>
        <w:t xml:space="preserve"> </w:t>
      </w:r>
      <w:r>
        <w:rPr>
          <w:rFonts w:eastAsia="Times New Roman"/>
          <w:szCs w:val="24"/>
        </w:rPr>
        <w:t>- να συνδέσουμε το φορολογικό με το ασφαλιστικό. Αυτό κάν</w:t>
      </w:r>
      <w:r>
        <w:rPr>
          <w:rFonts w:eastAsia="Times New Roman"/>
          <w:szCs w:val="24"/>
        </w:rPr>
        <w:t xml:space="preserve">αμε και στους λογαριασμούς μας για να μπορέσει και ο αγρότης να τύχει της εθνικής σύνταξης. Αυτό είναι πάρα πολύ σημαντικό. Διότι αν αφήναμε τα πράγματα όπως πήγαιναν, θα μηδενιζόταν η αγροτική σύνταξη, το αγροτικό βοήθημα. Θεσπίσαμε, λοιπόν, εκεί και την </w:t>
      </w:r>
      <w:r>
        <w:rPr>
          <w:rFonts w:eastAsia="Times New Roman"/>
          <w:szCs w:val="24"/>
        </w:rPr>
        <w:t>εθνική σύνταξη εντάσσοντας και μάλιστα, διευκολύνοντας τον αγρότη, ούτως ώστε η ασφαλιστική του συμμετοχή να αντιστοιχεί στο 70% του κατώτερου μισθού. Και με μια διαδικασία πέντε-επτά χρόνων μετάβασης, μέσα από την οποία, σε σχέση με τις απαλλαγές από το α</w:t>
      </w:r>
      <w:r>
        <w:rPr>
          <w:rFonts w:eastAsia="Times New Roman"/>
          <w:szCs w:val="24"/>
        </w:rPr>
        <w:t xml:space="preserve">φορολόγητο όριο, τελικά ο αγρότης πάλι έβγαινε κερδισμένος. Μην μου λέτε τώρα ότι αυτά δεν είναι σημαντικά για έναν χώρο που όντως έχει πρόβλημα. </w:t>
      </w:r>
    </w:p>
    <w:p w14:paraId="2D1D6594" w14:textId="77777777" w:rsidR="00C0152E" w:rsidRDefault="003E2777">
      <w:pPr>
        <w:spacing w:line="600" w:lineRule="auto"/>
        <w:ind w:firstLine="720"/>
        <w:jc w:val="both"/>
        <w:rPr>
          <w:rFonts w:eastAsia="Times New Roman"/>
          <w:szCs w:val="24"/>
        </w:rPr>
      </w:pPr>
      <w:r>
        <w:rPr>
          <w:rFonts w:eastAsia="Times New Roman"/>
          <w:szCs w:val="24"/>
        </w:rPr>
        <w:lastRenderedPageBreak/>
        <w:t>Επιπλέον, όμως, να το ξέρετε -και το ξέρουν όλοι- ότι είναι και ο μόνος χώρος ο οποίος άντεξε στην κρίση περι</w:t>
      </w:r>
      <w:r>
        <w:rPr>
          <w:rFonts w:eastAsia="Times New Roman"/>
          <w:szCs w:val="24"/>
        </w:rPr>
        <w:t>σσότερο από την υπόλοιπη κοινωνία, η οποία αντιμετωπίζει πρόβλημα. Και βεβαίως τα στοιχεία δείχνουν ότι έχει μπει σε μια ανοδική πορεία όχι μόνο το εισόδημά του, αλλά κυρίως οι εξαγωγές των αγροτικών προϊόντων που είναι αυτό το εργαλείο που θα μας δώσει με</w:t>
      </w:r>
      <w:r>
        <w:rPr>
          <w:rFonts w:eastAsia="Times New Roman"/>
          <w:szCs w:val="24"/>
        </w:rPr>
        <w:t>γάλη ανακούφιση στον χώρο.</w:t>
      </w:r>
    </w:p>
    <w:p w14:paraId="2D1D6595" w14:textId="77777777" w:rsidR="00C0152E" w:rsidRDefault="003E2777">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κύριο Υπουργό.</w:t>
      </w:r>
    </w:p>
    <w:p w14:paraId="2D1D6596" w14:textId="77777777" w:rsidR="00C0152E" w:rsidRDefault="003E2777">
      <w:pPr>
        <w:spacing w:line="600" w:lineRule="auto"/>
        <w:ind w:firstLine="720"/>
        <w:jc w:val="both"/>
        <w:rPr>
          <w:rFonts w:eastAsia="Times New Roman"/>
          <w:szCs w:val="24"/>
        </w:rPr>
      </w:pPr>
      <w:r>
        <w:rPr>
          <w:rFonts w:eastAsia="Times New Roman"/>
          <w:szCs w:val="24"/>
        </w:rPr>
        <w:t>Προχωρούμε στη</w:t>
      </w:r>
      <w:r>
        <w:rPr>
          <w:rFonts w:eastAsia="Times New Roman"/>
          <w:szCs w:val="24"/>
        </w:rPr>
        <w:t>ν</w:t>
      </w:r>
      <w:r>
        <w:rPr>
          <w:rFonts w:eastAsia="Times New Roman"/>
          <w:szCs w:val="24"/>
        </w:rPr>
        <w:t xml:space="preserve"> τέταρτη </w:t>
      </w:r>
      <w:r>
        <w:rPr>
          <w:rFonts w:eastAsia="Times New Roman"/>
          <w:szCs w:val="24"/>
        </w:rPr>
        <w:t xml:space="preserve">με αριθμό 176/7-11-2016 </w:t>
      </w:r>
      <w:r>
        <w:rPr>
          <w:rFonts w:eastAsia="Times New Roman"/>
          <w:szCs w:val="24"/>
        </w:rPr>
        <w:t xml:space="preserve">επίκαιρη ερώτηση πρώτου κύκλου του ΣΤ΄ Αντιπροέδρου της Βουλής και Βουλευτή </w:t>
      </w:r>
      <w:r>
        <w:rPr>
          <w:rFonts w:eastAsia="Times New Roman"/>
          <w:szCs w:val="24"/>
        </w:rPr>
        <w:t>Λαρ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w:t>
      </w:r>
      <w:r>
        <w:rPr>
          <w:rFonts w:eastAsia="Times New Roman"/>
          <w:szCs w:val="24"/>
        </w:rPr>
        <w:t xml:space="preserve">του Κομμουνιστικού Κόμματος </w:t>
      </w:r>
      <w:r>
        <w:rPr>
          <w:rFonts w:eastAsia="Times New Roman"/>
          <w:szCs w:val="24"/>
        </w:rPr>
        <w:t>Ελλ</w:t>
      </w:r>
      <w:r>
        <w:rPr>
          <w:rFonts w:eastAsia="Times New Roman"/>
          <w:szCs w:val="24"/>
        </w:rPr>
        <w:t xml:space="preserve">άδας </w:t>
      </w:r>
      <w:r>
        <w:rPr>
          <w:rFonts w:eastAsia="Times New Roman"/>
          <w:szCs w:val="24"/>
        </w:rPr>
        <w:t xml:space="preserve">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τους συμβασιούχους εργαζόμενους στα περιφερειακά Εργαστήρια Γεωργικών Εφαρμογών και Ανάλυσης Λιπασμάτων (ΠΕΓΕΑΛ).</w:t>
      </w:r>
    </w:p>
    <w:p w14:paraId="2D1D6597" w14:textId="77777777" w:rsidR="00C0152E" w:rsidRDefault="003E2777">
      <w:pPr>
        <w:spacing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Λαμπρούλης</w:t>
      </w:r>
      <w:proofErr w:type="spellEnd"/>
      <w:r>
        <w:rPr>
          <w:rFonts w:eastAsia="Times New Roman"/>
          <w:szCs w:val="24"/>
        </w:rPr>
        <w:t>, ΣΤ΄ Αντιπρόεδρος της Β</w:t>
      </w:r>
      <w:r>
        <w:rPr>
          <w:rFonts w:eastAsia="Times New Roman"/>
          <w:szCs w:val="24"/>
        </w:rPr>
        <w:t xml:space="preserve">ουλής και Βουλευτής </w:t>
      </w:r>
      <w:r>
        <w:rPr>
          <w:rFonts w:eastAsia="Times New Roman"/>
          <w:szCs w:val="24"/>
        </w:rPr>
        <w:t xml:space="preserve">Λαρίσης </w:t>
      </w:r>
      <w:r>
        <w:rPr>
          <w:rFonts w:eastAsia="Times New Roman"/>
          <w:szCs w:val="24"/>
        </w:rPr>
        <w:t>του Κομμουνιστικού Κόμματος Ελλάδας για δύο λεπτά, για να αναπτύξει την ερώτησή του.</w:t>
      </w:r>
    </w:p>
    <w:p w14:paraId="2D1D6598" w14:textId="77777777" w:rsidR="00C0152E" w:rsidRDefault="003E2777">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Ευχαριστώ, κύριε Πρόεδρε.</w:t>
      </w:r>
    </w:p>
    <w:p w14:paraId="2D1D6599" w14:textId="77777777" w:rsidR="00C0152E" w:rsidRDefault="003E2777">
      <w:pPr>
        <w:spacing w:line="600" w:lineRule="auto"/>
        <w:ind w:firstLine="720"/>
        <w:jc w:val="both"/>
        <w:rPr>
          <w:rFonts w:eastAsia="Times New Roman"/>
          <w:szCs w:val="24"/>
        </w:rPr>
      </w:pPr>
      <w:r>
        <w:rPr>
          <w:rFonts w:eastAsia="Times New Roman"/>
          <w:szCs w:val="24"/>
        </w:rPr>
        <w:t>Η επίκαιρη ερώτηση που καταθέσαμε προς το Υπουργείο Αγροτικής Ανάπ</w:t>
      </w:r>
      <w:r>
        <w:rPr>
          <w:rFonts w:eastAsia="Times New Roman"/>
          <w:szCs w:val="24"/>
        </w:rPr>
        <w:t xml:space="preserve">τυξης και Τροφίμων, αφορά τους συμβασιούχους εργαζόμενους στα Περιφερειακά Εργαστήρια Γεωργικών Εφαρμογών και Ανάλυσης Λιπασμάτων, τα ονομαζόμενα ΠΕΓΕΑΛ, και αφορά τη λήξη των συμβάσεων των εργαζομένων αυτών, των συμβασιούχων, οι οποίοι </w:t>
      </w:r>
      <w:proofErr w:type="spellStart"/>
      <w:r>
        <w:rPr>
          <w:rFonts w:eastAsia="Times New Roman"/>
          <w:szCs w:val="24"/>
        </w:rPr>
        <w:t>σημειωτέον</w:t>
      </w:r>
      <w:proofErr w:type="spellEnd"/>
      <w:r>
        <w:rPr>
          <w:rFonts w:eastAsia="Times New Roman"/>
          <w:szCs w:val="24"/>
        </w:rPr>
        <w:t xml:space="preserve"> εδώ και </w:t>
      </w:r>
      <w:r>
        <w:rPr>
          <w:rFonts w:eastAsia="Times New Roman"/>
          <w:szCs w:val="24"/>
        </w:rPr>
        <w:t xml:space="preserve">πάνω από μία δεκαετία με διάφορες συμβάσεις, </w:t>
      </w:r>
      <w:proofErr w:type="spellStart"/>
      <w:r>
        <w:rPr>
          <w:rFonts w:eastAsia="Times New Roman"/>
          <w:szCs w:val="24"/>
        </w:rPr>
        <w:t>ανανεούμενες</w:t>
      </w:r>
      <w:proofErr w:type="spellEnd"/>
      <w:r>
        <w:rPr>
          <w:rFonts w:eastAsia="Times New Roman"/>
          <w:szCs w:val="24"/>
        </w:rPr>
        <w:t xml:space="preserve"> συμβάσεις, εργάζονται στα εργαστήρια αυτά.</w:t>
      </w:r>
    </w:p>
    <w:p w14:paraId="2D1D659A" w14:textId="77777777" w:rsidR="00C0152E" w:rsidRDefault="003E2777">
      <w:pPr>
        <w:spacing w:line="600" w:lineRule="auto"/>
        <w:ind w:firstLine="720"/>
        <w:jc w:val="both"/>
        <w:rPr>
          <w:rFonts w:eastAsia="Times New Roman"/>
          <w:szCs w:val="24"/>
        </w:rPr>
      </w:pPr>
      <w:r>
        <w:rPr>
          <w:rFonts w:eastAsia="Times New Roman"/>
          <w:szCs w:val="24"/>
        </w:rPr>
        <w:t>Συγκεκριμένα, η λήξη των συμβάσεων αφορά, για παράδειγμα, -ενδεικτικά το αναφέρουμε και στην ερώτηση- τη Θεσσαλονίκη όπου λήγουν οι συμβάσεις των συμβασιού</w:t>
      </w:r>
      <w:r>
        <w:rPr>
          <w:rFonts w:eastAsia="Times New Roman"/>
          <w:szCs w:val="24"/>
        </w:rPr>
        <w:t xml:space="preserve">χων εργαζομένων στα ΠΕΓΕΑΛ </w:t>
      </w:r>
      <w:r>
        <w:rPr>
          <w:rFonts w:eastAsia="Times New Roman"/>
          <w:szCs w:val="24"/>
        </w:rPr>
        <w:lastRenderedPageBreak/>
        <w:t>στις 18 Νοεμβρίου, δηλαδή την επόμενη εβδομάδα, στην Λάρισα στις 18 Δεκεμβρίου, αλλά και στην Αττική στις 31 Δεκεμβρίου.</w:t>
      </w:r>
    </w:p>
    <w:p w14:paraId="2D1D659B" w14:textId="77777777" w:rsidR="00C0152E" w:rsidRDefault="003E2777">
      <w:pPr>
        <w:spacing w:line="600" w:lineRule="auto"/>
        <w:ind w:firstLine="720"/>
        <w:jc w:val="both"/>
        <w:rPr>
          <w:rFonts w:eastAsia="Times New Roman"/>
          <w:szCs w:val="24"/>
        </w:rPr>
      </w:pPr>
      <w:r>
        <w:rPr>
          <w:rFonts w:eastAsia="Times New Roman"/>
          <w:szCs w:val="24"/>
        </w:rPr>
        <w:t xml:space="preserve">Παράλληλα με αυτά καταθέτουμε στην ερώτηση και τα ζητήματα της καθυστέρησης της έκδοσης της </w:t>
      </w:r>
      <w:r>
        <w:rPr>
          <w:rFonts w:eastAsia="Times New Roman"/>
          <w:szCs w:val="24"/>
        </w:rPr>
        <w:t>κοινής υπουργική</w:t>
      </w:r>
      <w:r>
        <w:rPr>
          <w:rFonts w:eastAsia="Times New Roman"/>
          <w:szCs w:val="24"/>
        </w:rPr>
        <w:t xml:space="preserve">ς απόφασης </w:t>
      </w:r>
      <w:r>
        <w:rPr>
          <w:rFonts w:eastAsia="Times New Roman"/>
          <w:szCs w:val="24"/>
        </w:rPr>
        <w:t xml:space="preserve">για την υλοποίηση του νέου Προγράμματος Αγροτικής Ανάπτυξης 2014 - 2020. </w:t>
      </w:r>
    </w:p>
    <w:p w14:paraId="2D1D659C" w14:textId="77777777" w:rsidR="00C0152E" w:rsidRDefault="003E2777">
      <w:pPr>
        <w:spacing w:line="600" w:lineRule="auto"/>
        <w:ind w:firstLine="720"/>
        <w:jc w:val="both"/>
        <w:rPr>
          <w:rFonts w:eastAsia="Times New Roman"/>
          <w:szCs w:val="24"/>
        </w:rPr>
      </w:pPr>
      <w:r>
        <w:rPr>
          <w:rFonts w:eastAsia="Times New Roman"/>
          <w:szCs w:val="24"/>
        </w:rPr>
        <w:t>Η κατάσταση, λοιπόν, που πρόκειται να διαμορφωθεί με το ενδεχόμενο σταμάτημα της εργασίας των συμβασιούχων στα Περιφερειακά Εργαστήρια Γεωργικών Εφαρμογών και Ανάλυσης Λιπ</w:t>
      </w:r>
      <w:r>
        <w:rPr>
          <w:rFonts w:eastAsia="Times New Roman"/>
          <w:szCs w:val="24"/>
        </w:rPr>
        <w:t>ασμάτων θα έχει σημαντικές επιπτώσεις κυρίως βεβαίως στους ίδιους τους εργαζόμενους, αλλά θα δημιουργήσει και μεγάλα προβλήματα στη λειτουργία των ΠΕΓΕΑΛ.</w:t>
      </w:r>
    </w:p>
    <w:p w14:paraId="2D1D659D" w14:textId="77777777" w:rsidR="00C0152E" w:rsidRDefault="003E2777">
      <w:pPr>
        <w:spacing w:line="600" w:lineRule="auto"/>
        <w:ind w:firstLine="720"/>
        <w:jc w:val="both"/>
        <w:rPr>
          <w:rFonts w:eastAsia="Times New Roman"/>
          <w:szCs w:val="24"/>
        </w:rPr>
      </w:pPr>
      <w:r>
        <w:rPr>
          <w:rFonts w:eastAsia="Times New Roman"/>
          <w:szCs w:val="24"/>
        </w:rPr>
        <w:t xml:space="preserve">Έτσι τα ερωτήματα, κύριε Πρόεδρε, προς τον Υπουργό είναι τα εξής: </w:t>
      </w:r>
    </w:p>
    <w:p w14:paraId="2D1D659E" w14:textId="77777777" w:rsidR="00C0152E" w:rsidRDefault="003E2777">
      <w:pPr>
        <w:spacing w:line="600" w:lineRule="auto"/>
        <w:ind w:firstLine="720"/>
        <w:jc w:val="both"/>
        <w:rPr>
          <w:rFonts w:eastAsia="Times New Roman"/>
          <w:szCs w:val="24"/>
        </w:rPr>
      </w:pPr>
      <w:r>
        <w:rPr>
          <w:rFonts w:eastAsia="Times New Roman"/>
          <w:szCs w:val="24"/>
        </w:rPr>
        <w:lastRenderedPageBreak/>
        <w:t xml:space="preserve">Τι μέτρα θα λάβει ώστε να παραμείνουν οι εργαζόμενοι συμβασιούχοι στα ΠΕΓΕΑΛ με την ένταξή τους στο μόνιμο προσωπικό του Υπουργείου και την ένταξη των </w:t>
      </w:r>
      <w:r>
        <w:rPr>
          <w:rFonts w:eastAsia="Times New Roman"/>
          <w:szCs w:val="24"/>
        </w:rPr>
        <w:t xml:space="preserve">προγραμμάτων </w:t>
      </w:r>
      <w:r>
        <w:rPr>
          <w:rFonts w:eastAsia="Times New Roman"/>
          <w:szCs w:val="24"/>
        </w:rPr>
        <w:t xml:space="preserve">που ασχολούνται οι εργαζόμενοι αυτοί -και αντίστοιχα τα ΠΕΓΕΑΛ- στους στόχους του ίδιου του </w:t>
      </w:r>
      <w:r>
        <w:rPr>
          <w:rFonts w:eastAsia="Times New Roman"/>
          <w:szCs w:val="24"/>
        </w:rPr>
        <w:t>Υπουργείου;</w:t>
      </w:r>
    </w:p>
    <w:p w14:paraId="2D1D659F" w14:textId="77777777" w:rsidR="00C0152E" w:rsidRDefault="003E2777">
      <w:pPr>
        <w:spacing w:line="600" w:lineRule="auto"/>
        <w:ind w:firstLine="720"/>
        <w:jc w:val="both"/>
        <w:rPr>
          <w:rFonts w:eastAsia="Times New Roman"/>
          <w:szCs w:val="24"/>
        </w:rPr>
      </w:pPr>
      <w:r>
        <w:rPr>
          <w:rFonts w:eastAsia="Times New Roman"/>
          <w:szCs w:val="24"/>
        </w:rPr>
        <w:t xml:space="preserve">Επιπλέον, το ερώτημά μας είναι και τι μέτρα θα λάβει προς την κατεύθυνση πρόσληψης επιπλέον μόνιμου προσωπικού στις υπηρεσίες του Υπουργείου, ώστε να αναβαθμιστούν και να μπορούν να ανταποκριθούν και στους απαραίτητους ελέγχους και ανάγκες των </w:t>
      </w:r>
      <w:r>
        <w:rPr>
          <w:rFonts w:eastAsia="Times New Roman"/>
          <w:szCs w:val="24"/>
        </w:rPr>
        <w:t>αγροτών.</w:t>
      </w:r>
    </w:p>
    <w:p w14:paraId="2D1D65A0" w14:textId="77777777" w:rsidR="00C0152E" w:rsidRDefault="003E2777">
      <w:pPr>
        <w:spacing w:line="600" w:lineRule="auto"/>
        <w:ind w:firstLine="720"/>
        <w:jc w:val="both"/>
        <w:rPr>
          <w:rFonts w:eastAsia="Times New Roman"/>
          <w:szCs w:val="24"/>
        </w:rPr>
      </w:pPr>
      <w:r>
        <w:rPr>
          <w:rFonts w:eastAsia="Times New Roman"/>
          <w:szCs w:val="24"/>
        </w:rPr>
        <w:t>Ευχαριστώ, κύριε Πρόεδρε.</w:t>
      </w:r>
    </w:p>
    <w:p w14:paraId="2D1D65A1"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Λαμπρούλη</w:t>
      </w:r>
      <w:proofErr w:type="spellEnd"/>
      <w:r>
        <w:rPr>
          <w:rFonts w:eastAsia="Times New Roman" w:cs="Times New Roman"/>
          <w:szCs w:val="24"/>
        </w:rPr>
        <w:t>.</w:t>
      </w:r>
    </w:p>
    <w:p w14:paraId="2D1D65A2"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D1D65A3"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Κύριε συνάδελφε, και εμάς μας </w:t>
      </w:r>
      <w:r>
        <w:rPr>
          <w:rFonts w:eastAsia="Times New Roman" w:cs="Times New Roman"/>
          <w:szCs w:val="24"/>
        </w:rPr>
        <w:t>απασχολεί το πρόβλημα. Είμαστε, όμως, υποχρεωμένοι να το προσεγγίσουμε, να το αντιμετωπίσουμε μέσα από μια συγκεκριμένη πραγματικότητα που μας διαμορφώνει το Πρόγραμμα Αγροτικής Ανάπτυξης και αυτό που έληξε και αυτό που ξεκινήσαμε να υλοποιούμε.</w:t>
      </w:r>
    </w:p>
    <w:p w14:paraId="2D1D65A4"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Αναφέρεστε</w:t>
      </w:r>
      <w:r>
        <w:rPr>
          <w:rFonts w:eastAsia="Times New Roman" w:cs="Times New Roman"/>
          <w:szCs w:val="24"/>
        </w:rPr>
        <w:t xml:space="preserve"> ασφαλώς στο </w:t>
      </w:r>
      <w:r>
        <w:rPr>
          <w:rFonts w:eastAsia="Times New Roman" w:cs="Times New Roman"/>
          <w:szCs w:val="24"/>
        </w:rPr>
        <w:t xml:space="preserve">πρόγραμμα </w:t>
      </w:r>
      <w:r>
        <w:rPr>
          <w:rFonts w:eastAsia="Times New Roman" w:cs="Times New Roman"/>
          <w:szCs w:val="24"/>
        </w:rPr>
        <w:t xml:space="preserve">που αφορά την αντιμετώπιση της </w:t>
      </w:r>
      <w:proofErr w:type="spellStart"/>
      <w:r>
        <w:rPr>
          <w:rFonts w:eastAsia="Times New Roman" w:cs="Times New Roman"/>
          <w:szCs w:val="24"/>
        </w:rPr>
        <w:t>νιτρορρύπανσης</w:t>
      </w:r>
      <w:proofErr w:type="spellEnd"/>
      <w:r>
        <w:rPr>
          <w:rFonts w:eastAsia="Times New Roman" w:cs="Times New Roman"/>
          <w:szCs w:val="24"/>
        </w:rPr>
        <w:t>, ένα μέτρο που έχει πραγματικά ως στόχο την αποκατάσταση του περιβάλλοντος μέσω της μείωσης των εφαρμοζόμενων λιπασμάτων, της κατανάλωσης νερού και γενικά της δημιουργίας χώρων οικολογική</w:t>
      </w:r>
      <w:r>
        <w:rPr>
          <w:rFonts w:eastAsia="Times New Roman" w:cs="Times New Roman"/>
          <w:szCs w:val="24"/>
        </w:rPr>
        <w:t>ς αντιστάθμισης.</w:t>
      </w:r>
    </w:p>
    <w:p w14:paraId="2D1D65A5"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Οι υπηρεσίες του Υπουργείου Αγροτικής Ανάπτυξης πραγματικά είναι αρμόδιες για την εφαρμογή του συγκεκριμένου μέτρου και βεβαίως αυτό -αναφέρομαι στο Πρόγραμμα Αγροτικής Ανάπτυξης της περασμένης περιόδου- μετά από απόφαση του Υπουργού Αγροτ</w:t>
      </w:r>
      <w:r>
        <w:rPr>
          <w:rFonts w:eastAsia="Times New Roman" w:cs="Times New Roman"/>
          <w:szCs w:val="24"/>
        </w:rPr>
        <w:t xml:space="preserve">ικής Ανάπτυξης ανατέθηκε όντως στα </w:t>
      </w:r>
      <w:r>
        <w:rPr>
          <w:rFonts w:eastAsia="Times New Roman" w:cs="Times New Roman"/>
          <w:szCs w:val="24"/>
        </w:rPr>
        <w:lastRenderedPageBreak/>
        <w:t>πρώην Περιφερειακά Εργαστήρια Γεωργικών Εφαρμογών και Αναλύσεων Λιπασμάτων, τα οποία σε όλη την Ελλάδα απασχολούν είκοσι ένα άτομα των οποίων οι συμβάσεις λήγουν 18</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και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Πρόκειται για συγκεκριμένη σύμβα</w:t>
      </w:r>
      <w:r>
        <w:rPr>
          <w:rFonts w:eastAsia="Times New Roman" w:cs="Times New Roman"/>
          <w:szCs w:val="24"/>
        </w:rPr>
        <w:t xml:space="preserve">ση, η οποία είναι στο πλαίσιο του </w:t>
      </w:r>
      <w:r>
        <w:rPr>
          <w:rFonts w:eastAsia="Times New Roman" w:cs="Times New Roman"/>
          <w:szCs w:val="24"/>
        </w:rPr>
        <w:t xml:space="preserve">προγράμματος </w:t>
      </w:r>
      <w:r>
        <w:rPr>
          <w:rFonts w:eastAsia="Times New Roman" w:cs="Times New Roman"/>
          <w:szCs w:val="24"/>
        </w:rPr>
        <w:t xml:space="preserve">που σας ανέφερα. Αφορά προσλήψεις για κάλυψη πρόσκαιρων αναγκών προγραμμάτων τα οποία επιδοτούνται ή χρηματοδοτούνται από το Πρόγραμμα Αγροτικής Ανάπτυξης. </w:t>
      </w:r>
    </w:p>
    <w:p w14:paraId="2D1D65A6"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Μέσα, λοιπόν, από τις προϋποθέσεις προσδιορίζονται η</w:t>
      </w:r>
      <w:r>
        <w:rPr>
          <w:rFonts w:eastAsia="Times New Roman" w:cs="Times New Roman"/>
          <w:szCs w:val="24"/>
        </w:rPr>
        <w:t xml:space="preserve"> φύση και οι ανάγκες που θα υπηρετούν οι συγκεκριμένοι εργαζόμενοι. Είχαμε μια σύμβαση η οποία ήταν για ένα έτος, την ανανεώσαμε για το επόμενο έτος, εντός όμως του Προγράμματος Αγροτικής Ανάπτυξης 2007- 2013. Λήγει το πρόγραμμα αυτό, λήγει η σύμβαση, δεν </w:t>
      </w:r>
      <w:r>
        <w:rPr>
          <w:rFonts w:eastAsia="Times New Roman" w:cs="Times New Roman"/>
          <w:szCs w:val="24"/>
        </w:rPr>
        <w:t xml:space="preserve">υπάρχει η δυνατότητα ανανέωσης της σύμβασης στο προηγούμενο πρόγραμμα. Άρα, τώρα μιλάμε για το καινούργιο </w:t>
      </w:r>
      <w:r>
        <w:rPr>
          <w:rFonts w:eastAsia="Times New Roman" w:cs="Times New Roman"/>
          <w:szCs w:val="24"/>
        </w:rPr>
        <w:t>πρόγραμμα</w:t>
      </w:r>
      <w:r>
        <w:rPr>
          <w:rFonts w:eastAsia="Times New Roman" w:cs="Times New Roman"/>
          <w:szCs w:val="24"/>
        </w:rPr>
        <w:t xml:space="preserve">, το οποίο βεβαίως μας απασχολεί. Στη δευτερολογία μου θα σας πω ότι κάνουμε μια προσπάθεια, έχουν διαφοροποιηθεί όμως οι προϋποθέσεις. </w:t>
      </w:r>
    </w:p>
    <w:p w14:paraId="2D1D65A7"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Να τ</w:t>
      </w:r>
      <w:r>
        <w:rPr>
          <w:rFonts w:eastAsia="Times New Roman" w:cs="Times New Roman"/>
          <w:szCs w:val="24"/>
        </w:rPr>
        <w:t>ο ξέρετε, κύριε συνάδελφε, ότι δυστυχώς πάνω από το 50% των Κανονισμών της Ευρωπαϊκής Ένωσης αφορούν τη λειτουργία του αγροτικού χώρου σε όλη την Ευρωπαϊκή Ένωση. Αντιλαμβάνεστε ότι οι δυσκολίες εφαρμογής των Κανονισμών μάς δημιουργούν και προβλήματα σαν κ</w:t>
      </w:r>
      <w:r>
        <w:rPr>
          <w:rFonts w:eastAsia="Times New Roman" w:cs="Times New Roman"/>
          <w:szCs w:val="24"/>
        </w:rPr>
        <w:t>αι αυτά που συζητάμε σήμερα.</w:t>
      </w:r>
    </w:p>
    <w:p w14:paraId="2D1D65A8" w14:textId="77777777" w:rsidR="00C0152E" w:rsidRDefault="003E2777">
      <w:pPr>
        <w:spacing w:line="600" w:lineRule="auto"/>
        <w:ind w:firstLine="720"/>
        <w:jc w:val="both"/>
        <w:rPr>
          <w:rFonts w:eastAsia="Times New Roman"/>
          <w:szCs w:val="24"/>
        </w:rPr>
      </w:pPr>
      <w:r>
        <w:rPr>
          <w:rFonts w:eastAsia="Times New Roman" w:cs="Times New Roman"/>
          <w:szCs w:val="24"/>
        </w:rPr>
        <w:t>Θα σας πω, όμως, στη δευτερολογία μου τι προσπάθεια κάνουμε για να το λύσουμε.</w:t>
      </w:r>
    </w:p>
    <w:p w14:paraId="2D1D65A9"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2D1D65AA"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Βουλευτής του Κομμουνιστικού Κόμματος </w:t>
      </w:r>
      <w:r>
        <w:rPr>
          <w:rFonts w:eastAsia="Times New Roman" w:cs="Times New Roman"/>
          <w:szCs w:val="24"/>
        </w:rPr>
        <w:t>Ελλ</w:t>
      </w:r>
      <w:r>
        <w:rPr>
          <w:rFonts w:eastAsia="Times New Roman" w:cs="Times New Roman"/>
          <w:szCs w:val="24"/>
        </w:rPr>
        <w:t>άδας</w:t>
      </w:r>
      <w:r>
        <w:rPr>
          <w:rFonts w:eastAsia="Times New Roman" w:cs="Times New Roman"/>
          <w:szCs w:val="24"/>
        </w:rPr>
        <w:t xml:space="preserve">. </w:t>
      </w:r>
    </w:p>
    <w:p w14:paraId="2D1D65AB"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2D1D65AC"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Ειπώθηκε από τον Υπουργό για τη συμβολή των εργαστηρίων, των ΠΕΓΕΑΛ δηλαδή. Βεβαίως, δεν αφορά μόνο τους εργαστηριακούς ελέγχους που συμπεριλαμβάνονται στο </w:t>
      </w:r>
      <w:proofErr w:type="spellStart"/>
      <w:r>
        <w:rPr>
          <w:rFonts w:eastAsia="Times New Roman" w:cs="Times New Roman"/>
          <w:szCs w:val="24"/>
        </w:rPr>
        <w:t>αγροπεριβαντολογ</w:t>
      </w:r>
      <w:r>
        <w:rPr>
          <w:rFonts w:eastAsia="Times New Roman" w:cs="Times New Roman"/>
          <w:szCs w:val="24"/>
        </w:rPr>
        <w:t>ικό</w:t>
      </w:r>
      <w:proofErr w:type="spellEnd"/>
      <w:r>
        <w:rPr>
          <w:rFonts w:eastAsia="Times New Roman" w:cs="Times New Roman"/>
          <w:szCs w:val="24"/>
        </w:rPr>
        <w:t xml:space="preserve"> πρόγραμμα μείωσης της </w:t>
      </w:r>
      <w:proofErr w:type="spellStart"/>
      <w:r>
        <w:rPr>
          <w:rFonts w:eastAsia="Times New Roman" w:cs="Times New Roman"/>
          <w:szCs w:val="24"/>
        </w:rPr>
        <w:t>νιτρορρύπανσης</w:t>
      </w:r>
      <w:proofErr w:type="spellEnd"/>
      <w:r>
        <w:rPr>
          <w:rFonts w:eastAsia="Times New Roman" w:cs="Times New Roman"/>
          <w:szCs w:val="24"/>
        </w:rPr>
        <w:t xml:space="preserve"> γεωργικής προέλευσης, τη λεγόμενη </w:t>
      </w:r>
      <w:proofErr w:type="spellStart"/>
      <w:r>
        <w:rPr>
          <w:rFonts w:eastAsia="Times New Roman" w:cs="Times New Roman"/>
          <w:szCs w:val="24"/>
        </w:rPr>
        <w:t>απονιτροποίηση</w:t>
      </w:r>
      <w:proofErr w:type="spellEnd"/>
      <w:r>
        <w:rPr>
          <w:rFonts w:eastAsia="Times New Roman" w:cs="Times New Roman"/>
          <w:szCs w:val="24"/>
        </w:rPr>
        <w:t xml:space="preserve">, και στο οποίο, για παράδειγμα, στη Θεσσαλία είναι ενταγμένοι περίπου έντεκα χιλιάδες αγρότες. </w:t>
      </w:r>
    </w:p>
    <w:p w14:paraId="2D1D65AD"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Παράλληλα με αυτή τη δραστηριότητα των εργαστηρίων, τα ίδια τα εργαστή</w:t>
      </w:r>
      <w:r>
        <w:rPr>
          <w:rFonts w:eastAsia="Times New Roman" w:cs="Times New Roman"/>
          <w:szCs w:val="24"/>
        </w:rPr>
        <w:t xml:space="preserve">ρια συμβάλλουν συγχρόνως και στην εξασφάλιση ελέγχων των εδαφών, των φυτικών ιστών, φύλλων, νερών άρδευσης, λιπασμάτων, τόσο σε μεμονωμένους παραγωγούς όσο και σε συνεταιρισμούς, σε ομάδες παραγωγών </w:t>
      </w:r>
      <w:r>
        <w:rPr>
          <w:rFonts w:eastAsia="Times New Roman" w:cs="Times New Roman"/>
          <w:szCs w:val="24"/>
        </w:rPr>
        <w:t xml:space="preserve">κ.λπ.. </w:t>
      </w:r>
    </w:p>
    <w:p w14:paraId="2D1D65AE"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Παράλληλα, σε συνεργασία με τους παραγωγούς, τους</w:t>
      </w:r>
      <w:r>
        <w:rPr>
          <w:rFonts w:eastAsia="Times New Roman" w:cs="Times New Roman"/>
          <w:szCs w:val="24"/>
        </w:rPr>
        <w:t xml:space="preserve"> καλλιεργητές, τους παρέχουν ενημέρωση και συμβουλές για την αντιμετώπιση -στην πράξη, δηλαδή- προβλημάτων και ζητημάτων που προκύπτουν σε ό,τι αφορά τη φυτοπροστασία, τη λίπανση, τη θρέψη των καλλιεργειών, συμβάλλοντας μέσω αυτής της παρέμβασης στην παραγ</w:t>
      </w:r>
      <w:r>
        <w:rPr>
          <w:rFonts w:eastAsia="Times New Roman" w:cs="Times New Roman"/>
          <w:szCs w:val="24"/>
        </w:rPr>
        <w:t xml:space="preserve">ωγική διαδικασία αγροτικών προϊόντων ποιότητας και παράλληλα </w:t>
      </w:r>
      <w:r>
        <w:rPr>
          <w:rFonts w:eastAsia="Times New Roman" w:cs="Times New Roman"/>
          <w:szCs w:val="24"/>
        </w:rPr>
        <w:lastRenderedPageBreak/>
        <w:t xml:space="preserve">στην προστασία του περιβάλλοντος, στην κατεύθυνση μείωσης των ρύπων στο έδαφος αλλά και σε επιφανειακά και υπόγεια ύδατα. </w:t>
      </w:r>
    </w:p>
    <w:p w14:paraId="2D1D65AF"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Με το υφιστάμενο καθεστώς -κύριε Υπουργέ, είναι αλήθεια αυτό, οι ίδιοι ο</w:t>
      </w:r>
      <w:r>
        <w:rPr>
          <w:rFonts w:eastAsia="Times New Roman" w:cs="Times New Roman"/>
          <w:szCs w:val="24"/>
        </w:rPr>
        <w:t xml:space="preserve">ι εργαζόμενοι το λένε- το μόνιμο προσωπικό και οι συμβασιούχοι δεν επαρκούν για τις απαραίτητες και αναγκαίες δραστηριότητες που απαιτούν οι γεωργικές καλλιέργειες. </w:t>
      </w:r>
    </w:p>
    <w:p w14:paraId="2D1D65B0"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Παρά, λοιπόν, τις φιλότιμες προσπάθειες του υφιστάμενου προσωπικού -του μόνιμου και των συ</w:t>
      </w:r>
      <w:r>
        <w:rPr>
          <w:rFonts w:eastAsia="Times New Roman" w:cs="Times New Roman"/>
          <w:szCs w:val="24"/>
        </w:rPr>
        <w:t xml:space="preserve">μβασιούχων, για τους οποίους γίνεται λόγος μέσω της επίκαιρης ερώτησης- έχουμε τη συνεχή υποβάθμιση των υπηρεσιών του Υπουργείου, με το υπάρχον οργανόγραμμα, με τις μεγάλες ελλείψεις προσωπικού, με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w:t>
      </w:r>
    </w:p>
    <w:p w14:paraId="2D1D65B1"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Όλα αυτά, λοιπόν, οδηγούν τα εργαστ</w:t>
      </w:r>
      <w:r>
        <w:rPr>
          <w:rFonts w:eastAsia="Times New Roman" w:cs="Times New Roman"/>
          <w:szCs w:val="24"/>
        </w:rPr>
        <w:t xml:space="preserve">ήρια σε τέτοια κατάσταση που να μη μπορούν να ανταποκρίνονται στους απαραίτητους ελέγχους και στις ανάγκες των αγροτών. </w:t>
      </w:r>
    </w:p>
    <w:p w14:paraId="2D1D65B2"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Γίνεται κατανοητό πως το αμέσως επόμενο διάστημα, με τη λήξη, δηλαδή, των συμβάσεων στις οποίες αναφερθήκαμε προηγουμένως, οι υπηρεσίες</w:t>
      </w:r>
      <w:r>
        <w:rPr>
          <w:rFonts w:eastAsia="Times New Roman" w:cs="Times New Roman"/>
          <w:szCs w:val="24"/>
        </w:rPr>
        <w:t xml:space="preserve"> των ΠΕΓΕΑΛ θα απογαλακτιστούν από προσωπικό. Για παράδειγμα, στη Λάρισα στη συγκεκριμένη δομή ΠΕΓΕΑΛ από τους συνολικά είκοσι πέντε εργαζόμενους οι δεκατρείς είναι συμβασιούχοι. Με αυτό το προσωπικό δεν μπορούν να ανταποκριθούν στις ανάγκες, γιατί δεν καλ</w:t>
      </w:r>
      <w:r>
        <w:rPr>
          <w:rFonts w:eastAsia="Times New Roman" w:cs="Times New Roman"/>
          <w:szCs w:val="24"/>
        </w:rPr>
        <w:t xml:space="preserve">ύπτουν μόνο τη Θεσσαλία, καλύπτουν και όμορους νομούς άλλων περιφερειών. </w:t>
      </w:r>
    </w:p>
    <w:p w14:paraId="2D1D65B3"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Έτσι, λοιπόν, οι επιπτώσεις θα είναι όχι μόνο στους εργαζόμενους οι οποίοι θα οδηγηθούν στην ανεργία, με ό,τι αυτό συνεπάγεται για τους ίδιους και τις οικογένειές τους, ειδικά αυτή τ</w:t>
      </w:r>
      <w:r>
        <w:rPr>
          <w:rFonts w:eastAsia="Times New Roman" w:cs="Times New Roman"/>
          <w:szCs w:val="24"/>
        </w:rPr>
        <w:t xml:space="preserve">ην περίοδο της καπιταλιστικής οικονομικής κρίσης, αλλά θα δημιουργηθούν και τεράστια προβλήματα, όπως είπα, και στη λειτουργία των εργαστηρίων. </w:t>
      </w:r>
    </w:p>
    <w:p w14:paraId="2D1D65B4"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εδώ θέλει, κύριε Υπουργέ, ενέργειες συγκεκριμένες. Εμείς αυτό ζητήσαμε και γι’ αυτό φέραμε την ερώτηση </w:t>
      </w:r>
      <w:r>
        <w:rPr>
          <w:rFonts w:eastAsia="Times New Roman" w:cs="Times New Roman"/>
          <w:szCs w:val="24"/>
        </w:rPr>
        <w:t>εδώ στο Κοινοβούλιο, για να μας πείτε συγκεκριμένα αν θα συνεχίσουν οι συγκεκριμένοι εργαζόμενοι να εργάζονται εκεί. Τα εργαστήρια και οι υπηρεσίες του Υπουργείου θα εμπλουτιστούν με νέο προσωπικό, αναγκαίο στην κατεύθυνση όλων αυτών των δραστηριοτήτων που</w:t>
      </w:r>
      <w:r>
        <w:rPr>
          <w:rFonts w:eastAsia="Times New Roman" w:cs="Times New Roman"/>
          <w:szCs w:val="24"/>
        </w:rPr>
        <w:t xml:space="preserve"> υλοποιούν τα ΠΕΓΕΑΛ; </w:t>
      </w:r>
    </w:p>
    <w:p w14:paraId="2D1D65B5"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Βεβαίως, η δαμόκλειος σπάθη των Κανονισμών της ΚΑΠ της Ευρωπαϊκής Ένωσης στέκεται πάνω από κάθε δραστηριότητα στη χώρα μας. Εδώ θέλει και σύγκρουση, θέλει και ρήξη με αυτές τις πολιτικές, θέλει και εναντίωση. </w:t>
      </w:r>
    </w:p>
    <w:p w14:paraId="2D1D65B6"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Άρα, τι θα πούμε; Επειδ</w:t>
      </w:r>
      <w:r>
        <w:rPr>
          <w:rFonts w:eastAsia="Times New Roman" w:cs="Times New Roman"/>
          <w:szCs w:val="24"/>
        </w:rPr>
        <w:t xml:space="preserve">ή υπάρχει αυτός ο Κανονισμός της Ευρωπαϊκής Ένωσης, </w:t>
      </w:r>
      <w:r>
        <w:rPr>
          <w:rFonts w:eastAsia="Times New Roman" w:cs="Times New Roman"/>
          <w:szCs w:val="24"/>
        </w:rPr>
        <w:t>«</w:t>
      </w:r>
      <w:r>
        <w:rPr>
          <w:rFonts w:eastAsia="Times New Roman" w:cs="Times New Roman"/>
          <w:szCs w:val="24"/>
        </w:rPr>
        <w:t xml:space="preserve">γαία </w:t>
      </w:r>
      <w:proofErr w:type="spellStart"/>
      <w:r>
        <w:rPr>
          <w:rFonts w:eastAsia="Times New Roman" w:cs="Times New Roman"/>
          <w:szCs w:val="24"/>
        </w:rPr>
        <w:t>πυρί</w:t>
      </w:r>
      <w:proofErr w:type="spellEnd"/>
      <w:r>
        <w:rPr>
          <w:rFonts w:eastAsia="Times New Roman" w:cs="Times New Roman"/>
          <w:szCs w:val="24"/>
        </w:rPr>
        <w:t xml:space="preserve"> </w:t>
      </w:r>
      <w:proofErr w:type="spellStart"/>
      <w:r>
        <w:rPr>
          <w:rFonts w:eastAsia="Times New Roman" w:cs="Times New Roman"/>
          <w:szCs w:val="24"/>
        </w:rPr>
        <w:t>μειχθήτω</w:t>
      </w:r>
      <w:proofErr w:type="spellEnd"/>
      <w:r>
        <w:rPr>
          <w:rFonts w:eastAsia="Times New Roman" w:cs="Times New Roman"/>
          <w:szCs w:val="24"/>
        </w:rPr>
        <w:t>»</w:t>
      </w:r>
      <w:r>
        <w:rPr>
          <w:rFonts w:eastAsia="Times New Roman" w:cs="Times New Roman"/>
          <w:szCs w:val="24"/>
        </w:rPr>
        <w:t xml:space="preserve"> -επιτρέψτε μου την έκφραση, κύριε Πρόεδρε- και στο κομμάτι αυτό του ελέγχου της αγροτικής παραγωγής, που είναι σημαντικό και το οποίο γνωρίζετε πολύ καλά;</w:t>
      </w:r>
    </w:p>
    <w:p w14:paraId="2D1D65B7"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14:paraId="2D1D65B8"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Κι εμείς ευχαριστούμε. </w:t>
      </w:r>
    </w:p>
    <w:p w14:paraId="2D1D65B9" w14:textId="77777777" w:rsidR="00C0152E" w:rsidRDefault="003E2777">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ενημερώθηκαν για την</w:t>
      </w:r>
      <w:r>
        <w:rPr>
          <w:rFonts w:eastAsia="Times New Roman" w:cs="Times New Roman"/>
        </w:rPr>
        <w:t xml:space="preserve"> ιστορία του κτηρίου και τον τρόπο οργάνωσης και λειτουργίας της Βουλής, τριάντα δύο μαθητές και μαθήτριες και τρεις εκπαιδευτικοί συνοδοί τους από το 9</w:t>
      </w:r>
      <w:r>
        <w:rPr>
          <w:rFonts w:eastAsia="Times New Roman" w:cs="Times New Roman"/>
          <w:vertAlign w:val="superscript"/>
        </w:rPr>
        <w:t>ο</w:t>
      </w:r>
      <w:r>
        <w:rPr>
          <w:rFonts w:eastAsia="Times New Roman" w:cs="Times New Roman"/>
        </w:rPr>
        <w:t xml:space="preserve"> Γενικό Λύκειο Αμαρουσίου. </w:t>
      </w:r>
    </w:p>
    <w:p w14:paraId="2D1D65BA" w14:textId="77777777" w:rsidR="00C0152E" w:rsidRDefault="003E2777">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D1D65BB" w14:textId="77777777" w:rsidR="00C0152E" w:rsidRDefault="003E2777">
      <w:pPr>
        <w:spacing w:line="600" w:lineRule="auto"/>
        <w:ind w:left="360"/>
        <w:jc w:val="center"/>
        <w:rPr>
          <w:rFonts w:eastAsia="Times New Roman" w:cs="Times New Roman"/>
        </w:rPr>
      </w:pPr>
      <w:r>
        <w:rPr>
          <w:rFonts w:eastAsia="Times New Roman" w:cs="Times New Roman"/>
        </w:rPr>
        <w:t xml:space="preserve">(Χειροκροτήματα απ’ όλες τις πτέρυγες της </w:t>
      </w:r>
      <w:r>
        <w:rPr>
          <w:rFonts w:eastAsia="Times New Roman" w:cs="Times New Roman"/>
        </w:rPr>
        <w:t>Βουλής)</w:t>
      </w:r>
    </w:p>
    <w:p w14:paraId="2D1D65BC" w14:textId="77777777" w:rsidR="00C0152E" w:rsidRDefault="003E2777">
      <w:pPr>
        <w:spacing w:line="600" w:lineRule="auto"/>
        <w:ind w:left="357" w:firstLine="720"/>
        <w:jc w:val="both"/>
        <w:rPr>
          <w:rFonts w:eastAsia="Times New Roman" w:cs="Times New Roman"/>
        </w:rPr>
      </w:pPr>
      <w:r>
        <w:rPr>
          <w:rFonts w:eastAsia="Times New Roman" w:cs="Times New Roman"/>
          <w:szCs w:val="24"/>
        </w:rPr>
        <w:t>Παιδιά, όπως ξέρετε, η Βουλή έχει δύο κύριες ασχολίες, κατευθύνσεις, καθήκοντα: Το ένα είναι να νομοθετεί, δηλαδή να συζητάει και να ψηφίζει τους νόμους που ρυθμίζουν τη ζωή της πόλης και το δεύτερο είναι αυτό που παρακολουθείτε σήμερα, ο κοινοβουλ</w:t>
      </w:r>
      <w:r>
        <w:rPr>
          <w:rFonts w:eastAsia="Times New Roman" w:cs="Times New Roman"/>
          <w:szCs w:val="24"/>
        </w:rPr>
        <w:t xml:space="preserve">ευτικός έλεγχος. Δηλαδή, γίνεται ένας </w:t>
      </w:r>
      <w:r>
        <w:rPr>
          <w:rFonts w:eastAsia="Times New Roman" w:cs="Times New Roman"/>
          <w:szCs w:val="24"/>
        </w:rPr>
        <w:lastRenderedPageBreak/>
        <w:t>έλεγχος από τους Βουλευτές προς την Κυβέρνηση για ορισμένα ζητήματα. Αυτό που γίνεται σήμερα λέγεται «</w:t>
      </w:r>
      <w:r>
        <w:rPr>
          <w:rFonts w:eastAsia="Times New Roman" w:cs="Times New Roman"/>
          <w:szCs w:val="24"/>
        </w:rPr>
        <w:t xml:space="preserve">συζήτηση επίκαιρων </w:t>
      </w:r>
      <w:r>
        <w:rPr>
          <w:rFonts w:eastAsia="Times New Roman" w:cs="Times New Roman"/>
          <w:szCs w:val="24"/>
        </w:rPr>
        <w:t>ερωτήσεων</w:t>
      </w:r>
      <w:r>
        <w:rPr>
          <w:rFonts w:eastAsia="Times New Roman" w:cs="Times New Roman"/>
          <w:szCs w:val="24"/>
        </w:rPr>
        <w:t xml:space="preserve">». </w:t>
      </w:r>
    </w:p>
    <w:p w14:paraId="2D1D65BD" w14:textId="77777777" w:rsidR="00C0152E" w:rsidRDefault="003E2777">
      <w:pPr>
        <w:spacing w:line="600" w:lineRule="auto"/>
        <w:ind w:firstLine="720"/>
        <w:jc w:val="both"/>
        <w:rPr>
          <w:rFonts w:eastAsia="Times New Roman"/>
          <w:szCs w:val="24"/>
        </w:rPr>
      </w:pPr>
      <w:r>
        <w:rPr>
          <w:rFonts w:eastAsia="Times New Roman"/>
          <w:szCs w:val="24"/>
        </w:rPr>
        <w:t>Καταθέτει, δηλαδή, ένας Βουλευτής μία ερώτηση και σε πέντε μέρες, μία εβδομάδα, έρχε</w:t>
      </w:r>
      <w:r>
        <w:rPr>
          <w:rFonts w:eastAsia="Times New Roman"/>
          <w:szCs w:val="24"/>
        </w:rPr>
        <w:t>ται ο αντίστοιχος Υπουργός, που σχετίζεται με το θέμα, στη Βουλή και γίνεται ένας διάλογος, με κανόνες.</w:t>
      </w:r>
    </w:p>
    <w:p w14:paraId="2D1D65BE" w14:textId="77777777" w:rsidR="00C0152E" w:rsidRDefault="003E2777">
      <w:pPr>
        <w:spacing w:line="600" w:lineRule="auto"/>
        <w:ind w:firstLine="720"/>
        <w:jc w:val="both"/>
        <w:rPr>
          <w:rFonts w:eastAsia="Times New Roman"/>
          <w:szCs w:val="24"/>
        </w:rPr>
      </w:pPr>
      <w:r>
        <w:rPr>
          <w:rFonts w:eastAsia="Times New Roman"/>
          <w:szCs w:val="24"/>
        </w:rPr>
        <w:t xml:space="preserve">Στη συγκεκριμένη περίπτωση, ο κ. Γιώργος </w:t>
      </w:r>
      <w:proofErr w:type="spellStart"/>
      <w:r>
        <w:rPr>
          <w:rFonts w:eastAsia="Times New Roman"/>
          <w:szCs w:val="24"/>
        </w:rPr>
        <w:t>Λαμπρούλης</w:t>
      </w:r>
      <w:proofErr w:type="spellEnd"/>
      <w:r>
        <w:rPr>
          <w:rFonts w:eastAsia="Times New Roman"/>
          <w:szCs w:val="24"/>
        </w:rPr>
        <w:t xml:space="preserve">, Βουλευτής </w:t>
      </w:r>
      <w:r>
        <w:rPr>
          <w:rFonts w:eastAsia="Times New Roman"/>
          <w:szCs w:val="24"/>
        </w:rPr>
        <w:t xml:space="preserve">Λαρίσης </w:t>
      </w:r>
      <w:r>
        <w:rPr>
          <w:rFonts w:eastAsia="Times New Roman"/>
          <w:szCs w:val="24"/>
        </w:rPr>
        <w:t>του Κομμουνιστικού Κόμματος</w:t>
      </w:r>
      <w:r>
        <w:rPr>
          <w:rFonts w:eastAsia="Times New Roman"/>
          <w:szCs w:val="24"/>
        </w:rPr>
        <w:t xml:space="preserve"> Ελλάδας</w:t>
      </w:r>
      <w:r>
        <w:rPr>
          <w:rFonts w:eastAsia="Times New Roman"/>
          <w:szCs w:val="24"/>
        </w:rPr>
        <w:t>, έχει απευθύνει μία ερώτηση στον Υπουργό Αγρο</w:t>
      </w:r>
      <w:r>
        <w:rPr>
          <w:rFonts w:eastAsia="Times New Roman"/>
          <w:szCs w:val="24"/>
        </w:rPr>
        <w:t xml:space="preserve">τικής Ανάπτυξης και Τροφίμων κ. Αποστόλου. Έχει γίνει το πρώτο μέρος του διαλόγου και είμαστε στο στάδιο που ο κύριος Υπουργός θα δώσει την απάντηση σε δευτερολογία του για τρία λεπτά. Κι έτσι ολοκληρώνεται αυτή η διαδικασία. </w:t>
      </w:r>
    </w:p>
    <w:p w14:paraId="2D1D65BF" w14:textId="77777777" w:rsidR="00C0152E" w:rsidRDefault="003E2777">
      <w:pPr>
        <w:spacing w:line="600" w:lineRule="auto"/>
        <w:ind w:firstLine="720"/>
        <w:jc w:val="both"/>
        <w:rPr>
          <w:rFonts w:eastAsia="Times New Roman"/>
          <w:szCs w:val="24"/>
        </w:rPr>
      </w:pPr>
      <w:r>
        <w:rPr>
          <w:rFonts w:eastAsia="Times New Roman"/>
          <w:szCs w:val="24"/>
        </w:rPr>
        <w:t xml:space="preserve">Είναι μία από τις μορφές του </w:t>
      </w:r>
      <w:r>
        <w:rPr>
          <w:rFonts w:eastAsia="Times New Roman"/>
          <w:szCs w:val="24"/>
        </w:rPr>
        <w:t xml:space="preserve">κοινοβουλευτικού ελέγχου. Είναι πάρα πολύ σημαντική, γιατί ελέγχουν οι Βουλευτές την Κυβέρνηση και τους Υπουργούς. Κρίνεται η απάντησή τους και γίνεται μέσα από αυτή τη διαδικασία του διαλόγου, όπως σας είπα. </w:t>
      </w:r>
    </w:p>
    <w:p w14:paraId="2D1D65C0" w14:textId="77777777" w:rsidR="00C0152E" w:rsidRDefault="003E2777">
      <w:pPr>
        <w:spacing w:line="600" w:lineRule="auto"/>
        <w:ind w:firstLine="720"/>
        <w:jc w:val="both"/>
        <w:rPr>
          <w:rFonts w:eastAsia="Times New Roman"/>
          <w:szCs w:val="24"/>
        </w:rPr>
      </w:pPr>
      <w:r>
        <w:rPr>
          <w:rFonts w:eastAsia="Times New Roman"/>
          <w:szCs w:val="24"/>
        </w:rPr>
        <w:lastRenderedPageBreak/>
        <w:t>Συγ</w:t>
      </w:r>
      <w:r>
        <w:rPr>
          <w:rFonts w:eastAsia="Times New Roman"/>
          <w:szCs w:val="24"/>
        </w:rPr>
        <w:t>γ</w:t>
      </w:r>
      <w:r>
        <w:rPr>
          <w:rFonts w:eastAsia="Times New Roman"/>
          <w:szCs w:val="24"/>
        </w:rPr>
        <w:t>νώμη για την παρέμβαση αλλά ήταν απαραίτητ</w:t>
      </w:r>
      <w:r>
        <w:rPr>
          <w:rFonts w:eastAsia="Times New Roman"/>
          <w:szCs w:val="24"/>
        </w:rPr>
        <w:t>η, κύριε Υπουργέ. Έχετε τον λόγο για τρία λεπτά.</w:t>
      </w:r>
    </w:p>
    <w:p w14:paraId="2D1D65C1" w14:textId="77777777" w:rsidR="00C0152E" w:rsidRDefault="003E2777">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Κανένα πρόβλημα, κύριε Πρόεδρε. Ίσα ίσα, οι μαθητές να παρακολουθήσουν τη διαδικασία που αφορά τον αγροτικό χώρο, δεδομένου ότι είναι αυτός ο </w:t>
      </w:r>
      <w:r>
        <w:rPr>
          <w:rFonts w:eastAsia="Times New Roman"/>
          <w:szCs w:val="24"/>
        </w:rPr>
        <w:t xml:space="preserve">χώρος που, τουλάχιστον, μας διασφαλίζει το διατροφικό μας κομμάτι. </w:t>
      </w:r>
    </w:p>
    <w:p w14:paraId="2D1D65C2" w14:textId="77777777" w:rsidR="00C0152E" w:rsidRDefault="003E2777">
      <w:pPr>
        <w:spacing w:line="600" w:lineRule="auto"/>
        <w:ind w:firstLine="720"/>
        <w:jc w:val="both"/>
        <w:rPr>
          <w:rFonts w:eastAsia="Times New Roman"/>
          <w:szCs w:val="24"/>
        </w:rPr>
      </w:pPr>
      <w:r>
        <w:rPr>
          <w:rFonts w:eastAsia="Times New Roman"/>
          <w:szCs w:val="24"/>
        </w:rPr>
        <w:t>Κύριε συνάδελφε, πραγματικά, σας είπα ότι θέλουμε την εμπειρία αυτών των ανθρώπων και τη θεωρούμε απαραίτητη. Αν, όμως, μπούμε στη διαδικασία που είπατε, να γίνουν προσλήψεις και όλα αυτά,</w:t>
      </w:r>
      <w:r>
        <w:rPr>
          <w:rFonts w:eastAsia="Times New Roman"/>
          <w:szCs w:val="24"/>
        </w:rPr>
        <w:t xml:space="preserve"> αντιλαμβάνεστε ότι ξεφεύγουμε από τους συγκεκριμένους ανθρώπους, τους οποίους εμείς τους θέλουμε για τη συγκεκριμένη δουλειά. </w:t>
      </w:r>
    </w:p>
    <w:p w14:paraId="2D1D65C3" w14:textId="77777777" w:rsidR="00C0152E" w:rsidRDefault="003E2777">
      <w:pPr>
        <w:spacing w:line="600" w:lineRule="auto"/>
        <w:ind w:firstLine="720"/>
        <w:jc w:val="both"/>
        <w:rPr>
          <w:rFonts w:eastAsia="Times New Roman"/>
          <w:szCs w:val="24"/>
        </w:rPr>
      </w:pPr>
      <w:r>
        <w:rPr>
          <w:rFonts w:eastAsia="Times New Roman"/>
          <w:szCs w:val="24"/>
        </w:rPr>
        <w:t>Ποιο είναι το πρόβλημά μας; Το πρόβλημά μας είναι ότι με το καινούργιο Πρόγραμμα Αγροτικής Ανάπτυξης, πραγματικά, το συγκεκριμέν</w:t>
      </w:r>
      <w:r>
        <w:rPr>
          <w:rFonts w:eastAsia="Times New Roman"/>
          <w:szCs w:val="24"/>
        </w:rPr>
        <w:t xml:space="preserve">ο μέτρο δεν περιλαμβάνει όλες αυτές τις δραστηριότητες που </w:t>
      </w:r>
      <w:r>
        <w:rPr>
          <w:rFonts w:eastAsia="Times New Roman"/>
          <w:szCs w:val="24"/>
        </w:rPr>
        <w:lastRenderedPageBreak/>
        <w:t xml:space="preserve">έκαναν μέχρι σήμερα. Όπως σας είπα, αυτός είναι ο Κανονισμός και είμαστε υποχρεωμένοι να τον εφαρμόζουμε. Διαφορετικά, θα έχουμε αντίστοιχες επιπτώσεις στην υλοποίηση του </w:t>
      </w:r>
      <w:r>
        <w:rPr>
          <w:rFonts w:eastAsia="Times New Roman"/>
          <w:szCs w:val="24"/>
        </w:rPr>
        <w:t>προγράμματος</w:t>
      </w:r>
      <w:r>
        <w:rPr>
          <w:rFonts w:eastAsia="Times New Roman"/>
          <w:szCs w:val="24"/>
        </w:rPr>
        <w:t xml:space="preserve">. </w:t>
      </w:r>
    </w:p>
    <w:p w14:paraId="2D1D65C4" w14:textId="77777777" w:rsidR="00C0152E" w:rsidRDefault="003E2777">
      <w:pPr>
        <w:spacing w:line="600" w:lineRule="auto"/>
        <w:ind w:firstLine="720"/>
        <w:jc w:val="both"/>
        <w:rPr>
          <w:rFonts w:eastAsia="Times New Roman"/>
          <w:szCs w:val="24"/>
        </w:rPr>
      </w:pPr>
      <w:r>
        <w:rPr>
          <w:rFonts w:eastAsia="Times New Roman"/>
          <w:szCs w:val="24"/>
        </w:rPr>
        <w:t xml:space="preserve">Άρα, εμείς </w:t>
      </w:r>
      <w:r>
        <w:rPr>
          <w:rFonts w:eastAsia="Times New Roman"/>
          <w:szCs w:val="24"/>
        </w:rPr>
        <w:t>τώρα προσπαθούμε, μέσα από ρυθμίσεις και αποφάσεις που θα πάρουμε να λύσουμε τα συγκεκριμένα προβλήματα που υπάρχουν. Ο μόνος κόσμος εργαζομένων που μπορεί να τα αντιμετωπίσει είναι ο συγκεκριμένος κόσμος, λόγω της εμπειρίας του, όπως σας είπα.</w:t>
      </w:r>
    </w:p>
    <w:p w14:paraId="2D1D65C5" w14:textId="77777777" w:rsidR="00C0152E" w:rsidRDefault="003E2777">
      <w:pPr>
        <w:spacing w:line="600" w:lineRule="auto"/>
        <w:ind w:firstLine="720"/>
        <w:jc w:val="both"/>
        <w:rPr>
          <w:rFonts w:eastAsia="Times New Roman"/>
          <w:szCs w:val="24"/>
        </w:rPr>
      </w:pPr>
      <w:r>
        <w:rPr>
          <w:rFonts w:eastAsia="Times New Roman"/>
          <w:szCs w:val="24"/>
        </w:rPr>
        <w:t>Άρα, από τη</w:t>
      </w:r>
      <w:r>
        <w:rPr>
          <w:rFonts w:eastAsia="Times New Roman"/>
          <w:szCs w:val="24"/>
        </w:rPr>
        <w:t xml:space="preserve">ν 1-1-2017 που ξεκινάει το </w:t>
      </w:r>
      <w:r>
        <w:rPr>
          <w:rFonts w:eastAsia="Times New Roman"/>
          <w:szCs w:val="24"/>
        </w:rPr>
        <w:t>πρόγραμμα</w:t>
      </w:r>
      <w:r>
        <w:rPr>
          <w:rFonts w:eastAsia="Times New Roman"/>
          <w:szCs w:val="24"/>
        </w:rPr>
        <w:t xml:space="preserve">, θα προσπαθήσουμε –και πάλι σας το λέω- να βάλουμε αυτούς τους ανθρώπους να κάνουν τη συγκεκριμένη δουλειά. Δεν μπορώ να σας πω αυτή την </w:t>
      </w:r>
      <w:r>
        <w:rPr>
          <w:rFonts w:eastAsia="Times New Roman"/>
          <w:szCs w:val="24"/>
        </w:rPr>
        <w:t>ώρα περισσότερα, γιατί πρέπει στη σχετική απόφαση που θα πάρουμε να έχουμε δημιουργήσει τις δικλίδες αυτές που να οδηγούν, ουσιαστικά, στην ανάληψη των συγκεκριμένων εργασιών από αυτούς τους ανθρώπους. Δεν είναι εύκολα αυτά τα πράγματα. Πιστέψτε μας ότι θα</w:t>
      </w:r>
      <w:r>
        <w:rPr>
          <w:rFonts w:eastAsia="Times New Roman"/>
          <w:szCs w:val="24"/>
        </w:rPr>
        <w:t xml:space="preserve"> κάνουμε μια μεγάλη προσπάθεια. </w:t>
      </w:r>
    </w:p>
    <w:p w14:paraId="2D1D65C6" w14:textId="77777777" w:rsidR="00C0152E" w:rsidRDefault="003E2777">
      <w:pPr>
        <w:spacing w:line="600" w:lineRule="auto"/>
        <w:ind w:firstLine="720"/>
        <w:jc w:val="both"/>
        <w:rPr>
          <w:rFonts w:eastAsia="Times New Roman"/>
          <w:szCs w:val="24"/>
        </w:rPr>
      </w:pPr>
      <w:r>
        <w:rPr>
          <w:rFonts w:eastAsia="Times New Roman"/>
          <w:szCs w:val="24"/>
        </w:rPr>
        <w:lastRenderedPageBreak/>
        <w:t>Τώρα το ότι ο αγροτικός χώρος έχει ανάγκη προσωπικού, αυτό το έχουν αντιληφθεί όλοι, το ξέρουμε κι εμείς, αλλά δεδομένων των συνθηκών που βιώνουμε ως χώρα αυτή την περίοδο, δεν μπορούμε να κάνουμε τις απαραίτητες προσλήψεις</w:t>
      </w:r>
      <w:r>
        <w:rPr>
          <w:rFonts w:eastAsia="Times New Roman"/>
          <w:szCs w:val="24"/>
        </w:rPr>
        <w:t xml:space="preserve">. </w:t>
      </w:r>
    </w:p>
    <w:p w14:paraId="2D1D65C7" w14:textId="77777777" w:rsidR="00C0152E" w:rsidRDefault="003E2777">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κύριο Υπουργό. </w:t>
      </w:r>
    </w:p>
    <w:p w14:paraId="2D1D65C8" w14:textId="77777777" w:rsidR="00C0152E" w:rsidRDefault="003E2777">
      <w:pPr>
        <w:spacing w:line="600" w:lineRule="auto"/>
        <w:ind w:firstLine="720"/>
        <w:jc w:val="both"/>
        <w:rPr>
          <w:rFonts w:eastAsia="Times New Roman"/>
          <w:szCs w:val="24"/>
        </w:rPr>
      </w:pPr>
      <w:r>
        <w:rPr>
          <w:rFonts w:eastAsia="Times New Roman"/>
          <w:szCs w:val="24"/>
        </w:rPr>
        <w:t xml:space="preserve">Θα αναγνώσω τώρα τις επίκαιρες ερωτήσεις που δεν μπορούν να συζητηθούν λόγω κωλύματος, είτε των Υπουργών είτε των Βουλευτών. </w:t>
      </w:r>
    </w:p>
    <w:p w14:paraId="2D1D65C9" w14:textId="77777777" w:rsidR="00C0152E" w:rsidRDefault="003E2777">
      <w:pPr>
        <w:spacing w:line="600" w:lineRule="auto"/>
        <w:ind w:firstLine="720"/>
        <w:jc w:val="both"/>
        <w:rPr>
          <w:rFonts w:eastAsia="Times New Roman"/>
          <w:szCs w:val="24"/>
        </w:rPr>
      </w:pPr>
      <w:r>
        <w:rPr>
          <w:rFonts w:eastAsia="Times New Roman"/>
          <w:szCs w:val="24"/>
        </w:rPr>
        <w:t>Δεν θα συζητηθεί, λόγω απουσίας στο εξωτερικό της αρμόδιας Υ</w:t>
      </w:r>
      <w:r>
        <w:rPr>
          <w:rFonts w:eastAsia="Times New Roman"/>
          <w:szCs w:val="24"/>
        </w:rPr>
        <w:t xml:space="preserve">πουργού, </w:t>
      </w:r>
      <w:r>
        <w:rPr>
          <w:rFonts w:eastAsia="Times New Roman"/>
          <w:szCs w:val="24"/>
        </w:rPr>
        <w:t xml:space="preserve">κ. </w:t>
      </w:r>
      <w:r>
        <w:rPr>
          <w:rFonts w:eastAsia="Times New Roman"/>
          <w:szCs w:val="24"/>
        </w:rPr>
        <w:t xml:space="preserve">Έλενας Κουντουρά, η τέταρτη με αριθμό 149/31-10-2016 επίκαιρη ερώτηση δεύτερου κύκλου του Βουλευτή Χανίων του Συνασπισμού Ριζοσπαστικής Αριστεράς κ. </w:t>
      </w:r>
      <w:r>
        <w:rPr>
          <w:rFonts w:eastAsia="Times New Roman"/>
          <w:bCs/>
          <w:szCs w:val="24"/>
        </w:rPr>
        <w:t xml:space="preserve">Αντωνίου </w:t>
      </w:r>
      <w:proofErr w:type="spellStart"/>
      <w:r>
        <w:rPr>
          <w:rFonts w:eastAsia="Times New Roman"/>
          <w:bCs/>
          <w:szCs w:val="24"/>
        </w:rPr>
        <w:t>Μπαλωμενάκη</w:t>
      </w:r>
      <w:proofErr w:type="spellEnd"/>
      <w:r>
        <w:rPr>
          <w:rFonts w:eastAsia="Times New Roman"/>
          <w:szCs w:val="24"/>
        </w:rPr>
        <w:t xml:space="preserve"> προς την Υπουργό </w:t>
      </w:r>
      <w:r>
        <w:rPr>
          <w:rFonts w:eastAsia="Times New Roman"/>
          <w:bCs/>
          <w:szCs w:val="24"/>
        </w:rPr>
        <w:t>Τουρισμού,</w:t>
      </w:r>
      <w:r>
        <w:rPr>
          <w:rFonts w:eastAsia="Times New Roman"/>
          <w:szCs w:val="24"/>
        </w:rPr>
        <w:t xml:space="preserve"> σχετικά με την εισαγωγή νομοθετικού πλαισίου γ</w:t>
      </w:r>
      <w:r>
        <w:rPr>
          <w:rFonts w:eastAsia="Times New Roman"/>
          <w:szCs w:val="24"/>
        </w:rPr>
        <w:t>ια την αντιμετώπιση της ανεξέλεγκτης επέκτασης του φαινομένου «</w:t>
      </w:r>
      <w:proofErr w:type="spellStart"/>
      <w:r>
        <w:rPr>
          <w:rFonts w:eastAsia="Times New Roman"/>
          <w:szCs w:val="24"/>
        </w:rPr>
        <w:t>all</w:t>
      </w:r>
      <w:proofErr w:type="spellEnd"/>
      <w:r>
        <w:rPr>
          <w:rFonts w:eastAsia="Times New Roman"/>
          <w:szCs w:val="24"/>
        </w:rPr>
        <w:t xml:space="preserve"> </w:t>
      </w:r>
      <w:proofErr w:type="spellStart"/>
      <w:r>
        <w:rPr>
          <w:rFonts w:eastAsia="Times New Roman"/>
          <w:szCs w:val="24"/>
        </w:rPr>
        <w:t>inclusive</w:t>
      </w:r>
      <w:proofErr w:type="spellEnd"/>
      <w:r>
        <w:rPr>
          <w:rFonts w:eastAsia="Times New Roman"/>
          <w:szCs w:val="24"/>
        </w:rPr>
        <w:t>» στον τουρισμό.</w:t>
      </w:r>
    </w:p>
    <w:p w14:paraId="2D1D65CA" w14:textId="77777777" w:rsidR="00C0152E" w:rsidRDefault="003E2777">
      <w:pPr>
        <w:spacing w:line="600" w:lineRule="auto"/>
        <w:ind w:firstLine="720"/>
        <w:jc w:val="both"/>
        <w:rPr>
          <w:rFonts w:eastAsia="Times New Roman"/>
          <w:szCs w:val="24"/>
        </w:rPr>
      </w:pPr>
      <w:r>
        <w:rPr>
          <w:rFonts w:eastAsia="Times New Roman"/>
          <w:szCs w:val="24"/>
        </w:rPr>
        <w:lastRenderedPageBreak/>
        <w:t xml:space="preserve">Ομοίως, δεν θα συζητηθεί η έκτη με αριθμό 144/26-10-2016 επίκαιρη ερώτηση δεύτερου κύκλου της Βουλευτού Σερρών της Νέας Δημοκρατίας </w:t>
      </w:r>
      <w:r>
        <w:rPr>
          <w:rFonts w:eastAsia="Times New Roman"/>
          <w:szCs w:val="24"/>
        </w:rPr>
        <w:t xml:space="preserve">κ. </w:t>
      </w:r>
      <w:r>
        <w:rPr>
          <w:rFonts w:eastAsia="Times New Roman"/>
          <w:bCs/>
          <w:szCs w:val="24"/>
        </w:rPr>
        <w:t xml:space="preserve">Φωτεινής Αραμπατζή </w:t>
      </w:r>
      <w:r>
        <w:rPr>
          <w:rFonts w:eastAsia="Times New Roman"/>
          <w:szCs w:val="24"/>
        </w:rPr>
        <w:t xml:space="preserve">προς την </w:t>
      </w:r>
      <w:r>
        <w:rPr>
          <w:rFonts w:eastAsia="Times New Roman"/>
          <w:szCs w:val="24"/>
        </w:rPr>
        <w:t xml:space="preserve">Υπουργό </w:t>
      </w:r>
      <w:r>
        <w:rPr>
          <w:rFonts w:eastAsia="Times New Roman"/>
          <w:bCs/>
          <w:szCs w:val="24"/>
        </w:rPr>
        <w:t>Τουρισμού,</w:t>
      </w:r>
      <w:r>
        <w:rPr>
          <w:rFonts w:eastAsia="Times New Roman"/>
          <w:szCs w:val="24"/>
        </w:rPr>
        <w:t xml:space="preserve"> σχετικά με την «καθίζηση της τουριστικής οικονομίας της Σάμου και των υπολοίπων νησιών του </w:t>
      </w:r>
      <w:r>
        <w:rPr>
          <w:rFonts w:eastAsia="Times New Roman"/>
          <w:szCs w:val="24"/>
        </w:rPr>
        <w:t xml:space="preserve">βορειοανατολικού </w:t>
      </w:r>
      <w:r>
        <w:rPr>
          <w:rFonts w:eastAsia="Times New Roman"/>
          <w:szCs w:val="24"/>
        </w:rPr>
        <w:t xml:space="preserve">Αιγαίου εξαιτίας της κυβερνητικής αδιαφορίας». </w:t>
      </w:r>
    </w:p>
    <w:p w14:paraId="2D1D65CB" w14:textId="77777777" w:rsidR="00C0152E" w:rsidRDefault="003E2777">
      <w:pPr>
        <w:spacing w:before="100" w:beforeAutospacing="1" w:after="100" w:afterAutospacing="1" w:line="600" w:lineRule="auto"/>
        <w:ind w:firstLine="720"/>
        <w:jc w:val="both"/>
        <w:rPr>
          <w:rFonts w:eastAsia="Times New Roman"/>
          <w:szCs w:val="24"/>
        </w:rPr>
      </w:pPr>
      <w:r>
        <w:rPr>
          <w:rFonts w:eastAsia="Times New Roman"/>
          <w:szCs w:val="24"/>
        </w:rPr>
        <w:t>Δεν θα συζητηθεί λόγω κωλύματος του αρμοδίου Υπουργού και θα επαναπροσδιοριστεί π</w:t>
      </w:r>
      <w:r>
        <w:rPr>
          <w:rFonts w:eastAsia="Times New Roman"/>
          <w:szCs w:val="24"/>
        </w:rPr>
        <w:t xml:space="preserve">ρος συζήτηση η πρώτη με αριθμό 174/7-11-2016 επίκαιρη ερώτηση πρώτου κύκλου του Βουλευτή Δράμας του Συνασπισμού Ριζοσπαστικής Αριστεράς κ. </w:t>
      </w:r>
      <w:r>
        <w:rPr>
          <w:rFonts w:eastAsia="Times New Roman"/>
          <w:bCs/>
          <w:szCs w:val="24"/>
        </w:rPr>
        <w:t>Χρήστου Καραγιαννίδη</w:t>
      </w:r>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σχετικά με την άμεση επίλυση των προβλημάτων που αντιμετωπίζουν οι </w:t>
      </w:r>
      <w:r>
        <w:rPr>
          <w:rFonts w:eastAsia="Times New Roman"/>
          <w:szCs w:val="24"/>
        </w:rPr>
        <w:t>πυροσβέστες πενταετούς υποχρέωσης</w:t>
      </w:r>
      <w:r>
        <w:rPr>
          <w:rFonts w:eastAsia="Times New Roman"/>
          <w:szCs w:val="24"/>
        </w:rPr>
        <w:t>.</w:t>
      </w:r>
    </w:p>
    <w:p w14:paraId="2D1D65CC" w14:textId="77777777" w:rsidR="00C0152E" w:rsidRDefault="003E2777">
      <w:pPr>
        <w:spacing w:before="100" w:beforeAutospacing="1" w:after="100" w:afterAutospacing="1" w:line="600" w:lineRule="auto"/>
        <w:ind w:firstLine="720"/>
        <w:jc w:val="both"/>
        <w:rPr>
          <w:rFonts w:eastAsia="Times New Roman" w:cs="Times New Roman"/>
          <w:szCs w:val="24"/>
        </w:rPr>
      </w:pPr>
      <w:r>
        <w:rPr>
          <w:rFonts w:eastAsia="Times New Roman" w:cs="Times New Roman"/>
          <w:szCs w:val="24"/>
        </w:rPr>
        <w:t xml:space="preserve">Δεν θα συζητηθεί, λόγω κωλύματος του αρμόδιου Υπουργού, και θα επαναπροσδιοριστεί για συζήτηση η έβδομη με αριθμό 147/27-10-2016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Β΄ </w:t>
      </w:r>
      <w:r>
        <w:rPr>
          <w:rFonts w:eastAsia="Times New Roman" w:cs="Times New Roman"/>
          <w:szCs w:val="24"/>
        </w:rPr>
        <w:t xml:space="preserve">Πειραιώς </w:t>
      </w:r>
      <w:r>
        <w:rPr>
          <w:rFonts w:eastAsia="Times New Roman" w:cs="Times New Roman"/>
          <w:szCs w:val="24"/>
        </w:rPr>
        <w:lastRenderedPageBreak/>
        <w:t xml:space="preserve">του Λαϊκού Συνδέσμου – Χρυσή Αυγή </w:t>
      </w:r>
      <w:r>
        <w:rPr>
          <w:rFonts w:eastAsia="Times New Roman" w:cs="Times New Roman"/>
          <w:szCs w:val="24"/>
        </w:rPr>
        <w:t xml:space="preserve">κ. </w:t>
      </w:r>
      <w:r>
        <w:rPr>
          <w:rFonts w:eastAsia="Times New Roman" w:cs="Times New Roman"/>
          <w:bCs/>
          <w:szCs w:val="24"/>
        </w:rPr>
        <w:t>Ιωάννη Λαγού</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«καταστροφή της περιουσίας του ελληνικού λαού που προκαλούν οι λαθρομετανάστες στη Μόρια Μυτιλήνης, στη Χίο και σε άλλα νησιά του Αιγαίου».</w:t>
      </w:r>
    </w:p>
    <w:p w14:paraId="2D1D65CD"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Δεν θα συζητηθεί, επίσης, λόγω κωλύματος του αρμόδιου Υπ</w:t>
      </w:r>
      <w:r>
        <w:rPr>
          <w:rFonts w:eastAsia="Times New Roman" w:cs="Times New Roman"/>
          <w:szCs w:val="24"/>
        </w:rPr>
        <w:t xml:space="preserve">ουργού και θα επαναπροσδιοριστεί για συζήτηση η όγδοη με αριθμό 99/14-10-2016 επίκαιρη ερώτηση δευτέρου κύκλου 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szCs w:val="24"/>
        </w:rPr>
        <w:t xml:space="preserve"> σχετικά με την διεξαγωγή ενδελεχούς έρευνας για τις εκτεταμένες πυρκαγιές σε Χίο, Εύβοια και Θάσο.</w:t>
      </w:r>
    </w:p>
    <w:p w14:paraId="2D1D65CE"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Δεν θα συζητηθεί η δεύτερη με αριθμό 177/7-11-2016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Αττικής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Ιωάννη </w:t>
      </w:r>
      <w:r>
        <w:rPr>
          <w:rFonts w:eastAsia="Times New Roman" w:cs="Times New Roman"/>
          <w:bCs/>
          <w:szCs w:val="24"/>
        </w:rPr>
        <w:t>Γκιόκα</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την καταστολή και τις διώξεις των αγωνιζόμενων μαθητών, λόγω </w:t>
      </w:r>
      <w:r>
        <w:rPr>
          <w:rFonts w:eastAsia="Times New Roman" w:cs="Times New Roman"/>
          <w:szCs w:val="24"/>
        </w:rPr>
        <w:lastRenderedPageBreak/>
        <w:t xml:space="preserve">κωλύματος του αρμόδιου Υπουργού κ. Κωνσταντίνου </w:t>
      </w:r>
      <w:proofErr w:type="spellStart"/>
      <w:r>
        <w:rPr>
          <w:rFonts w:eastAsia="Times New Roman" w:cs="Times New Roman"/>
          <w:szCs w:val="24"/>
        </w:rPr>
        <w:t>Γαβρόγλου</w:t>
      </w:r>
      <w:proofErr w:type="spellEnd"/>
      <w:r>
        <w:rPr>
          <w:rFonts w:eastAsia="Times New Roman" w:cs="Times New Roman"/>
          <w:szCs w:val="24"/>
        </w:rPr>
        <w:t xml:space="preserve"> (λόγω ενημέρωσής του για τα θέματα του Υπουργείου). </w:t>
      </w:r>
    </w:p>
    <w:p w14:paraId="2D1D65CF"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Δεν θα συζητη</w:t>
      </w:r>
      <w:r>
        <w:rPr>
          <w:rFonts w:eastAsia="Times New Roman" w:cs="Times New Roman"/>
          <w:szCs w:val="24"/>
        </w:rPr>
        <w:t xml:space="preserve">θεί η τρίτη με αριθμό 173/3-11-2016 επίκαιρη ερώτηση δευτέρου κύκλου του Βουλευτή A΄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έγκριση του μεσοπρόθεσμου επιχειρηματικού σχεδίου για</w:t>
      </w:r>
      <w:r>
        <w:rPr>
          <w:rFonts w:eastAsia="Times New Roman" w:cs="Times New Roman"/>
          <w:szCs w:val="24"/>
        </w:rPr>
        <w:t xml:space="preserve"> τον Οργανισμό Λιμένος Θεσσαλονίκης (ΟΛΘ), λόγω κωλύματος του Υπουργού</w:t>
      </w:r>
      <w:r>
        <w:rPr>
          <w:rFonts w:eastAsia="Times New Roman" w:cs="Times New Roman"/>
          <w:b/>
          <w:szCs w:val="24"/>
        </w:rPr>
        <w:t xml:space="preserve"> </w:t>
      </w:r>
      <w:r>
        <w:rPr>
          <w:rFonts w:eastAsia="Times New Roman" w:cs="Times New Roman"/>
          <w:bCs/>
          <w:szCs w:val="24"/>
        </w:rPr>
        <w:t>Ναυτιλίας και Νησιωτικής Πολιτικής</w:t>
      </w:r>
      <w:r>
        <w:rPr>
          <w:rFonts w:eastAsia="Times New Roman" w:cs="Times New Roman"/>
          <w:szCs w:val="24"/>
        </w:rPr>
        <w:t xml:space="preserve"> κ. </w:t>
      </w:r>
      <w:proofErr w:type="spellStart"/>
      <w:r>
        <w:rPr>
          <w:rFonts w:eastAsia="Times New Roman" w:cs="Times New Roman"/>
          <w:szCs w:val="24"/>
        </w:rPr>
        <w:t>Κουρουμπλή</w:t>
      </w:r>
      <w:proofErr w:type="spellEnd"/>
      <w:r>
        <w:rPr>
          <w:rFonts w:eastAsia="Times New Roman" w:cs="Times New Roman"/>
          <w:szCs w:val="24"/>
        </w:rPr>
        <w:t>, καθώς θα παραστεί στην ορκωμοσία των αξιωματικών.</w:t>
      </w:r>
    </w:p>
    <w:p w14:paraId="2D1D65D0"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Δεν θα συζητηθεί η δέκατη με αριθμό 100/14-10-2016 επίκαιρη ερώτηση δευτέρου κύκλου τ</w:t>
      </w:r>
      <w:r>
        <w:rPr>
          <w:rFonts w:eastAsia="Times New Roman" w:cs="Times New Roman"/>
          <w:szCs w:val="24"/>
        </w:rPr>
        <w:t xml:space="preserve">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σχετικά με την «ανθελληνική δράση τούρκων πρακτόρων και εκπροσώπων τους στη Θράκη», </w:t>
      </w:r>
      <w:r>
        <w:rPr>
          <w:rFonts w:eastAsia="Times New Roman" w:cs="Times New Roman"/>
          <w:szCs w:val="24"/>
        </w:rPr>
        <w:lastRenderedPageBreak/>
        <w:t>λόγω ανειλημμένων υποχρεώσεων –έχει γίνει συνεννόηση με τον Βουλευ</w:t>
      </w:r>
      <w:r>
        <w:rPr>
          <w:rFonts w:eastAsia="Times New Roman" w:cs="Times New Roman"/>
          <w:szCs w:val="24"/>
        </w:rPr>
        <w:t>τή- του Υφυπουργού Εξωτερικών, κ. Ιωάννη Αμανατίδη.</w:t>
      </w:r>
    </w:p>
    <w:p w14:paraId="2D1D65D1"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Δεν θα συζητηθεί η τρίτη με αριθμό 175/7-11-2016 επίκαιρη ερώτηση πρώτου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w:t>
      </w:r>
      <w:r>
        <w:rPr>
          <w:rFonts w:eastAsia="Times New Roman" w:cs="Times New Roman"/>
          <w:szCs w:val="24"/>
        </w:rPr>
        <w:t xml:space="preserve">ετικά με την ανάγκη να θεσμοθετηθεί άμεσα ο ειδικός ακατάσχετος λογαριασμός για όλες τις επιχειρήσεις, λόγω φόρτου εργασίας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2D1D65D2"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Δεν θα συζητηθεί η πέμπτη με αριθμό 172/3-11-2016 επίκαιρη ερώτηση πρώτου κύκλου το</w:t>
      </w:r>
      <w:r>
        <w:rPr>
          <w:rFonts w:eastAsia="Times New Roman" w:cs="Times New Roman"/>
          <w:szCs w:val="24"/>
        </w:rPr>
        <w:t xml:space="preserve">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τροποποίηση των διατάξεων του</w:t>
      </w:r>
      <w:r>
        <w:rPr>
          <w:rFonts w:eastAsia="Times New Roman" w:cs="Times New Roman"/>
          <w:szCs w:val="24"/>
        </w:rPr>
        <w:t xml:space="preserve"> </w:t>
      </w:r>
      <w:r>
        <w:rPr>
          <w:rFonts w:eastAsia="Times New Roman" w:cs="Times New Roman"/>
          <w:szCs w:val="24"/>
        </w:rPr>
        <w:t>ν</w:t>
      </w:r>
      <w:r>
        <w:rPr>
          <w:rFonts w:eastAsia="Times New Roman" w:cs="Times New Roman"/>
          <w:szCs w:val="24"/>
        </w:rPr>
        <w:t>.2971</w:t>
      </w:r>
      <w:r>
        <w:rPr>
          <w:rFonts w:eastAsia="Times New Roman" w:cs="Times New Roman"/>
          <w:szCs w:val="24"/>
        </w:rPr>
        <w:t xml:space="preserve">/2001 «Αιγιαλός Παραλία και άλλες διατάξεις», λόγω φόρτου εργασίας του Υπουργού Οικονομικών κ. Ευκλείδη </w:t>
      </w:r>
      <w:proofErr w:type="spellStart"/>
      <w:r>
        <w:rPr>
          <w:rFonts w:eastAsia="Times New Roman" w:cs="Times New Roman"/>
          <w:szCs w:val="24"/>
        </w:rPr>
        <w:t>Τσακ</w:t>
      </w:r>
      <w:r>
        <w:rPr>
          <w:rFonts w:eastAsia="Times New Roman" w:cs="Times New Roman"/>
          <w:szCs w:val="24"/>
        </w:rPr>
        <w:t>αλώτου</w:t>
      </w:r>
      <w:proofErr w:type="spellEnd"/>
      <w:r>
        <w:rPr>
          <w:rFonts w:eastAsia="Times New Roman" w:cs="Times New Roman"/>
          <w:szCs w:val="24"/>
        </w:rPr>
        <w:t>.</w:t>
      </w:r>
    </w:p>
    <w:p w14:paraId="2D1D65D3"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συζητηθεί η πέμπτη με αριθμό 148/31-10-2016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ολοκλήρωση των διαδικασιών για τ</w:t>
      </w:r>
      <w:r>
        <w:rPr>
          <w:rFonts w:eastAsia="Times New Roman" w:cs="Times New Roman"/>
          <w:szCs w:val="24"/>
        </w:rPr>
        <w:t xml:space="preserve">ην πρόσληψη μόνιμου προσωπικού στα </w:t>
      </w:r>
      <w:r>
        <w:rPr>
          <w:rFonts w:eastAsia="Times New Roman" w:cs="Times New Roman"/>
          <w:szCs w:val="24"/>
        </w:rPr>
        <w:t xml:space="preserve">νοσοκομεία </w:t>
      </w:r>
      <w:r>
        <w:rPr>
          <w:rFonts w:eastAsia="Times New Roman" w:cs="Times New Roman"/>
          <w:szCs w:val="24"/>
        </w:rPr>
        <w:t xml:space="preserve">της </w:t>
      </w:r>
      <w:r>
        <w:rPr>
          <w:rFonts w:eastAsia="Times New Roman" w:cs="Times New Roman"/>
          <w:szCs w:val="24"/>
        </w:rPr>
        <w:t>χώρας</w:t>
      </w:r>
      <w:r>
        <w:rPr>
          <w:rFonts w:eastAsia="Times New Roman" w:cs="Times New Roman"/>
          <w:szCs w:val="24"/>
        </w:rPr>
        <w:t xml:space="preserve">, λόγω φόρτου εργασίας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p>
    <w:p w14:paraId="2D1D65D4"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Δεν θα συζητηθεί η ένατη με αριθμό 88/12-10-2016 επίκαιρη ερώτηση δευτέρου κύκλου της Βουλευτού Β΄ Θεσσαλονίκης του Ποταμιού κ. </w:t>
      </w:r>
      <w:r>
        <w:rPr>
          <w:rFonts w:eastAsia="Times New Roman" w:cs="Times New Roman"/>
          <w:bCs/>
          <w:szCs w:val="24"/>
        </w:rPr>
        <w:t>Α</w:t>
      </w:r>
      <w:r>
        <w:rPr>
          <w:rFonts w:eastAsia="Times New Roman" w:cs="Times New Roman"/>
          <w:bCs/>
          <w:szCs w:val="24"/>
        </w:rPr>
        <w:t>ικατερίνης Μάρκου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 δημιουργία παιδιατρικού νοσοκομείου στη Θεσσαλονίκη, λόγω φόρτου εργασίας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p>
    <w:p w14:paraId="2D1D65D5"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Δεν θα συζητηθεί, επίσης, η ενδέκατη με αριθμό 45/5-10-2016 επίκαιρη ερώτηση</w:t>
      </w:r>
      <w:r>
        <w:rPr>
          <w:rFonts w:eastAsia="Times New Roman" w:cs="Times New Roman"/>
          <w:szCs w:val="24"/>
        </w:rPr>
        <w:t xml:space="preserve"> </w:t>
      </w:r>
      <w:r>
        <w:rPr>
          <w:rFonts w:eastAsia="Times New Roman" w:cs="Times New Roman"/>
          <w:szCs w:val="24"/>
        </w:rPr>
        <w:t xml:space="preserve">δεύτερου </w:t>
      </w:r>
      <w:r>
        <w:rPr>
          <w:rFonts w:eastAsia="Times New Roman" w:cs="Times New Roman"/>
          <w:szCs w:val="24"/>
        </w:rPr>
        <w:t xml:space="preserve">κύκλου της Βουλευτού Β΄ </w:t>
      </w:r>
      <w:r>
        <w:rPr>
          <w:rFonts w:eastAsia="Times New Roman" w:cs="Times New Roman"/>
          <w:szCs w:val="24"/>
        </w:rPr>
        <w:t xml:space="preserve">Πειραιώς </w:t>
      </w:r>
      <w:r>
        <w:rPr>
          <w:rFonts w:eastAsia="Times New Roman" w:cs="Times New Roman"/>
          <w:szCs w:val="24"/>
        </w:rPr>
        <w:t xml:space="preserve">της Ένωσης Κεντρώων κ. </w:t>
      </w:r>
      <w:r>
        <w:rPr>
          <w:rFonts w:eastAsia="Times New Roman" w:cs="Times New Roman"/>
          <w:bCs/>
          <w:szCs w:val="24"/>
        </w:rPr>
        <w:t xml:space="preserve">Θεοδώρας </w:t>
      </w:r>
      <w:proofErr w:type="spellStart"/>
      <w:r>
        <w:rPr>
          <w:rFonts w:eastAsia="Times New Roman" w:cs="Times New Roman"/>
          <w:bCs/>
          <w:szCs w:val="24"/>
        </w:rPr>
        <w:t>Μεγαλοκοικονόμου</w:t>
      </w:r>
      <w:proofErr w:type="spellEnd"/>
      <w:r>
        <w:rPr>
          <w:rFonts w:eastAsia="Times New Roman" w:cs="Times New Roman"/>
          <w:szCs w:val="24"/>
        </w:rPr>
        <w:t xml:space="preserve"> προς τον Υπουργό </w:t>
      </w:r>
      <w:r>
        <w:rPr>
          <w:rFonts w:eastAsia="Times New Roman" w:cs="Times New Roman"/>
          <w:bCs/>
          <w:szCs w:val="24"/>
        </w:rPr>
        <w:lastRenderedPageBreak/>
        <w:t>Υγείας,</w:t>
      </w:r>
      <w:r>
        <w:rPr>
          <w:rFonts w:eastAsia="Times New Roman" w:cs="Times New Roman"/>
          <w:szCs w:val="24"/>
        </w:rPr>
        <w:t xml:space="preserve"> σχετικά με τις σοβαρότατες ελλείψεις προσωπικού και χρηματοδότησης στο Εθνικό Κέντρο Αποκατάστασης, λόγω φόρτου εργασίας του Αναπληρωτή Υπουργού Υγείας</w:t>
      </w:r>
      <w:r>
        <w:rPr>
          <w:rFonts w:eastAsia="Times New Roman" w:cs="Times New Roman"/>
          <w:szCs w:val="24"/>
        </w:rPr>
        <w:t xml:space="preserve"> </w:t>
      </w:r>
      <w:r>
        <w:rPr>
          <w:rFonts w:eastAsia="Times New Roman" w:cs="Times New Roman"/>
          <w:szCs w:val="24"/>
        </w:rPr>
        <w:t xml:space="preserve">κ. Παύλου </w:t>
      </w:r>
      <w:proofErr w:type="spellStart"/>
      <w:r>
        <w:rPr>
          <w:rFonts w:eastAsia="Times New Roman" w:cs="Times New Roman"/>
          <w:szCs w:val="24"/>
        </w:rPr>
        <w:t>Πολάκη</w:t>
      </w:r>
      <w:proofErr w:type="spellEnd"/>
      <w:r>
        <w:rPr>
          <w:rFonts w:eastAsia="Times New Roman" w:cs="Times New Roman"/>
          <w:szCs w:val="24"/>
        </w:rPr>
        <w:t>.</w:t>
      </w:r>
    </w:p>
    <w:p w14:paraId="2D1D65D6"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Δεν θα συζητηθεί, λόγω αναρμοδιότητας, η έκτη με αριθμό 166/1-11-2016 επίκαιρη ερώτησ</w:t>
      </w:r>
      <w:r>
        <w:rPr>
          <w:rFonts w:eastAsia="Times New Roman" w:cs="Times New Roman"/>
          <w:szCs w:val="24"/>
        </w:rPr>
        <w:t xml:space="preserve">η πρώτου κύκλου της Βουλευτού Β΄ </w:t>
      </w:r>
      <w:r>
        <w:rPr>
          <w:rFonts w:eastAsia="Times New Roman" w:cs="Times New Roman"/>
          <w:szCs w:val="24"/>
        </w:rPr>
        <w:t xml:space="preserve">Πειραιώς </w:t>
      </w:r>
      <w:r>
        <w:rPr>
          <w:rFonts w:eastAsia="Times New Roman" w:cs="Times New Roman"/>
          <w:szCs w:val="24"/>
        </w:rPr>
        <w:t xml:space="preserve">της Ένωσης Κεντρώων </w:t>
      </w:r>
      <w:r>
        <w:rPr>
          <w:rFonts w:eastAsia="Times New Roman" w:cs="Times New Roman"/>
          <w:szCs w:val="24"/>
        </w:rPr>
        <w:t xml:space="preserve">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πιθανότητα για διακοπή της ηλεκτροδότησης στα σχολεία του Κερατσινίου και της Δραπετσώνας.</w:t>
      </w:r>
    </w:p>
    <w:p w14:paraId="2D1D65D7"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 xml:space="preserve">δεν θα συζητηθεί, λόγω κωλύματος του ερωτώντος Βουλευτή, η πρώτη με αριθμό 171/3-11-2016 επίκαιρη ερώτηση δεύτερου κύκλου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w:t>
      </w:r>
      <w:r>
        <w:rPr>
          <w:rFonts w:eastAsia="Times New Roman" w:cs="Times New Roman"/>
          <w:bCs/>
          <w:szCs w:val="24"/>
        </w:rPr>
        <w:t>λεγγύης,</w:t>
      </w:r>
      <w:r>
        <w:rPr>
          <w:rFonts w:eastAsia="Times New Roman" w:cs="Times New Roman"/>
          <w:b/>
          <w:bCs/>
          <w:szCs w:val="24"/>
        </w:rPr>
        <w:t xml:space="preserve"> </w:t>
      </w:r>
      <w:r>
        <w:rPr>
          <w:rFonts w:eastAsia="Times New Roman" w:cs="Times New Roman"/>
          <w:szCs w:val="24"/>
        </w:rPr>
        <w:t>σχετικά με τις προθέσεις του Υπουργείου για την έκδοση των διευκρινιστικών εγκυκλίων του ν.4387/2016, προκειμένου να ξεκινήσουν να χορηγούνται οι κύριες και επικουρικές συντάξεις στους νέους συνταξιούχους.</w:t>
      </w:r>
    </w:p>
    <w:p w14:paraId="2D1D65D8"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λοκληρώθηκε η συζήτηση των επικαίρων ερω</w:t>
      </w:r>
      <w:r>
        <w:rPr>
          <w:rFonts w:eastAsia="Times New Roman" w:cs="Times New Roman"/>
          <w:szCs w:val="24"/>
        </w:rPr>
        <w:t>τήσεων.</w:t>
      </w:r>
    </w:p>
    <w:p w14:paraId="2D1D65D9" w14:textId="77777777" w:rsidR="00C0152E" w:rsidRDefault="003E277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2D1D65DA"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D1D65DB" w14:textId="77777777" w:rsidR="00C0152E" w:rsidRDefault="003E2777">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10</w:t>
      </w:r>
      <w:r>
        <w:rPr>
          <w:rFonts w:eastAsia="Times New Roman" w:cs="Times New Roman"/>
          <w:szCs w:val="24"/>
        </w:rPr>
        <w:t>.</w:t>
      </w:r>
      <w:r>
        <w:rPr>
          <w:rFonts w:eastAsia="Times New Roman" w:cs="Times New Roman"/>
          <w:szCs w:val="24"/>
        </w:rPr>
        <w:t xml:space="preserve">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Πέμπτη 10 Νοεμβρίου 201</w:t>
      </w:r>
      <w:r>
        <w:rPr>
          <w:rFonts w:eastAsia="Times New Roman" w:cs="Times New Roman"/>
          <w:szCs w:val="24"/>
        </w:rPr>
        <w:t>6 και ώρα 17</w:t>
      </w:r>
      <w:r>
        <w:rPr>
          <w:rFonts w:eastAsia="Times New Roman" w:cs="Times New Roman"/>
          <w:szCs w:val="24"/>
        </w:rPr>
        <w:t>.</w:t>
      </w:r>
      <w:r>
        <w:rPr>
          <w:rFonts w:eastAsia="Times New Roman" w:cs="Times New Roman"/>
          <w:szCs w:val="24"/>
        </w:rPr>
        <w:t>00΄, με αντικείμενο εργασιών του Σώματος νομοθετική εργασία</w:t>
      </w:r>
      <w:r>
        <w:rPr>
          <w:rFonts w:eastAsia="Times New Roman" w:cs="Times New Roman"/>
          <w:szCs w:val="24"/>
        </w:rPr>
        <w:t xml:space="preserve">: </w:t>
      </w:r>
      <w:r>
        <w:rPr>
          <w:rFonts w:eastAsia="Times New Roman" w:cs="Times New Roman"/>
          <w:szCs w:val="24"/>
        </w:rPr>
        <w:t xml:space="preserve">σύμφωνα με την ημερήσια διάταξη που έχει διανεμηθεί. </w:t>
      </w:r>
    </w:p>
    <w:p w14:paraId="2D1D65DC" w14:textId="77777777" w:rsidR="00C0152E" w:rsidRDefault="003E2777">
      <w:pPr>
        <w:spacing w:line="600" w:lineRule="auto"/>
        <w:jc w:val="both"/>
        <w:rPr>
          <w:rFonts w:eastAsia="Times New Roman" w:cs="Times New Roman"/>
          <w:b/>
          <w:szCs w:val="24"/>
        </w:rPr>
      </w:pPr>
      <w:r>
        <w:rPr>
          <w:rFonts w:eastAsia="Times New Roman" w:cs="Times New Roman"/>
          <w:b/>
          <w:szCs w:val="24"/>
        </w:rPr>
        <w:tab/>
        <w:t>Ο ΠΡΟΕΔΡΟΣ</w:t>
      </w:r>
      <w:r>
        <w:rPr>
          <w:rFonts w:eastAsia="Times New Roman" w:cs="Times New Roman"/>
          <w:b/>
          <w:szCs w:val="24"/>
        </w:rPr>
        <w:t xml:space="preserve">                                                          </w:t>
      </w:r>
      <w:r>
        <w:rPr>
          <w:rFonts w:eastAsia="Times New Roman" w:cs="Times New Roman"/>
          <w:szCs w:val="24"/>
        </w:rPr>
        <w:t xml:space="preserve"> </w:t>
      </w:r>
      <w:r>
        <w:rPr>
          <w:rFonts w:eastAsia="Times New Roman" w:cs="Times New Roman"/>
          <w:b/>
          <w:szCs w:val="24"/>
        </w:rPr>
        <w:t>ΟΙ ΓΡΑΜΜΑΤΕΙΣ</w:t>
      </w:r>
    </w:p>
    <w:sectPr w:rsidR="00C015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nDgmCpgLmmVf4QqciG1fgURxuM=" w:salt="bgxYENwr3cq6k4PodhCAi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2E"/>
    <w:rsid w:val="003E2777"/>
    <w:rsid w:val="00611A86"/>
    <w:rsid w:val="00C015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6539"/>
  <w15:docId w15:val="{FBDB6B71-B30C-441F-BC81-2A8288C4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12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E12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347</MetadataID>
    <Session xmlns="641f345b-441b-4b81-9152-adc2e73ba5e1">Β´</Session>
    <Date xmlns="641f345b-441b-4b81-9152-adc2e73ba5e1">2016-11-09T22:00:00+00:00</Date>
    <Status xmlns="641f345b-441b-4b81-9152-adc2e73ba5e1">
      <Url>http://srv-sp1/praktika/Lists/Incoming_Metadata/EditForm.aspx?ID=347&amp;Source=/praktika/Recordings_Library/Forms/AllItems.aspx</Url>
      <Description>Δημοσιεύτηκε</Description>
    </Status>
    <Meeting xmlns="641f345b-441b-4b81-9152-adc2e73ba5e1">ΚΒ´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19ED06-F5DB-4415-898A-12C155BFEB1E}">
  <ds:schemaRefs>
    <ds:schemaRef ds:uri="http://schemas.microsoft.com/office/2006/documentManagement/types"/>
    <ds:schemaRef ds:uri="http://www.w3.org/XML/1998/namespace"/>
    <ds:schemaRef ds:uri="http://purl.org/dc/term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641f345b-441b-4b81-9152-adc2e73ba5e1"/>
    <ds:schemaRef ds:uri="http://purl.org/dc/dcmitype/"/>
  </ds:schemaRefs>
</ds:datastoreItem>
</file>

<file path=customXml/itemProps2.xml><?xml version="1.0" encoding="utf-8"?>
<ds:datastoreItem xmlns:ds="http://schemas.openxmlformats.org/officeDocument/2006/customXml" ds:itemID="{E136C6AF-DB8E-4D4D-97EE-D1B7B1CC1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533709-C138-4138-8EA6-39BC9488E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7217</Words>
  <Characters>38977</Characters>
  <Application>Microsoft Office Word</Application>
  <DocSecurity>0</DocSecurity>
  <Lines>324</Lines>
  <Paragraphs>92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2016-11-17T10:23:00Z</dcterms:created>
  <dcterms:modified xsi:type="dcterms:W3CDTF">2016-11-17T10:23:00Z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