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48B33" w14:textId="77777777" w:rsidR="004622F9" w:rsidRPr="004622F9" w:rsidRDefault="004622F9" w:rsidP="004622F9">
      <w:pPr>
        <w:spacing w:after="0" w:line="360" w:lineRule="auto"/>
        <w:rPr>
          <w:ins w:id="0" w:author="Φλούδα Χριστίνα" w:date="2017-07-17T10:54:00Z"/>
          <w:rFonts w:eastAsia="Times New Roman"/>
          <w:szCs w:val="24"/>
          <w:lang w:eastAsia="en-US"/>
        </w:rPr>
      </w:pPr>
      <w:bookmarkStart w:id="1" w:name="_GoBack"/>
      <w:bookmarkEnd w:id="1"/>
      <w:ins w:id="2" w:author="Φλούδα Χριστίνα" w:date="2017-07-17T10:54:00Z">
        <w:r w:rsidRPr="004622F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8ACFF3E" w14:textId="77777777" w:rsidR="004622F9" w:rsidRPr="004622F9" w:rsidRDefault="004622F9" w:rsidP="004622F9">
      <w:pPr>
        <w:spacing w:after="0" w:line="360" w:lineRule="auto"/>
        <w:rPr>
          <w:ins w:id="3" w:author="Φλούδα Χριστίνα" w:date="2017-07-17T10:54:00Z"/>
          <w:rFonts w:eastAsia="Times New Roman"/>
          <w:szCs w:val="24"/>
          <w:lang w:eastAsia="en-US"/>
        </w:rPr>
      </w:pPr>
    </w:p>
    <w:p w14:paraId="0FC8AD97" w14:textId="77777777" w:rsidR="004622F9" w:rsidRPr="004622F9" w:rsidRDefault="004622F9" w:rsidP="004622F9">
      <w:pPr>
        <w:spacing w:after="0" w:line="360" w:lineRule="auto"/>
        <w:rPr>
          <w:ins w:id="4" w:author="Φλούδα Χριστίνα" w:date="2017-07-17T10:54:00Z"/>
          <w:rFonts w:eastAsia="Times New Roman"/>
          <w:szCs w:val="24"/>
          <w:lang w:eastAsia="en-US"/>
        </w:rPr>
      </w:pPr>
      <w:ins w:id="5" w:author="Φλούδα Χριστίνα" w:date="2017-07-17T10:54:00Z">
        <w:r w:rsidRPr="004622F9">
          <w:rPr>
            <w:rFonts w:eastAsia="Times New Roman"/>
            <w:szCs w:val="24"/>
            <w:lang w:eastAsia="en-US"/>
          </w:rPr>
          <w:t>ΠΙΝΑΚΑΣ ΠΕΡΙΕΧΟΜΕΝΩΝ</w:t>
        </w:r>
      </w:ins>
    </w:p>
    <w:p w14:paraId="20B838F3" w14:textId="77777777" w:rsidR="004622F9" w:rsidRPr="004622F9" w:rsidRDefault="004622F9" w:rsidP="004622F9">
      <w:pPr>
        <w:spacing w:after="0" w:line="360" w:lineRule="auto"/>
        <w:rPr>
          <w:ins w:id="6" w:author="Φλούδα Χριστίνα" w:date="2017-07-17T10:54:00Z"/>
          <w:rFonts w:eastAsia="Times New Roman"/>
          <w:szCs w:val="24"/>
          <w:lang w:eastAsia="en-US"/>
        </w:rPr>
      </w:pPr>
      <w:ins w:id="7" w:author="Φλούδα Χριστίνα" w:date="2017-07-17T10:54:00Z">
        <w:r w:rsidRPr="004622F9">
          <w:rPr>
            <w:rFonts w:eastAsia="Times New Roman"/>
            <w:szCs w:val="24"/>
            <w:lang w:eastAsia="en-US"/>
          </w:rPr>
          <w:t xml:space="preserve">ΙΖ΄ ΠΕΡΙΟΔΟΣ </w:t>
        </w:r>
      </w:ins>
    </w:p>
    <w:p w14:paraId="566D7381" w14:textId="77777777" w:rsidR="004622F9" w:rsidRPr="004622F9" w:rsidRDefault="004622F9" w:rsidP="004622F9">
      <w:pPr>
        <w:spacing w:after="0" w:line="360" w:lineRule="auto"/>
        <w:rPr>
          <w:ins w:id="8" w:author="Φλούδα Χριστίνα" w:date="2017-07-17T10:54:00Z"/>
          <w:rFonts w:eastAsia="Times New Roman"/>
          <w:szCs w:val="24"/>
          <w:lang w:eastAsia="en-US"/>
        </w:rPr>
      </w:pPr>
      <w:ins w:id="9" w:author="Φλούδα Χριστίνα" w:date="2017-07-17T10:54:00Z">
        <w:r w:rsidRPr="004622F9">
          <w:rPr>
            <w:rFonts w:eastAsia="Times New Roman"/>
            <w:szCs w:val="24"/>
            <w:lang w:eastAsia="en-US"/>
          </w:rPr>
          <w:t>ΠΡΟΕΔΡΕΥΟΜΕΝΗΣ ΚΟΙΝΟΒΟΥΛΕΥΤΙΚΗΣ ΔΗΜΟΚΡΑΤΙΑΣ</w:t>
        </w:r>
      </w:ins>
    </w:p>
    <w:p w14:paraId="3FF502AA" w14:textId="77777777" w:rsidR="004622F9" w:rsidRPr="004622F9" w:rsidRDefault="004622F9" w:rsidP="004622F9">
      <w:pPr>
        <w:spacing w:after="0" w:line="360" w:lineRule="auto"/>
        <w:rPr>
          <w:ins w:id="10" w:author="Φλούδα Χριστίνα" w:date="2017-07-17T10:54:00Z"/>
          <w:rFonts w:eastAsia="Times New Roman"/>
          <w:szCs w:val="24"/>
          <w:lang w:eastAsia="en-US"/>
        </w:rPr>
      </w:pPr>
      <w:ins w:id="11" w:author="Φλούδα Χριστίνα" w:date="2017-07-17T10:54:00Z">
        <w:r w:rsidRPr="004622F9">
          <w:rPr>
            <w:rFonts w:eastAsia="Times New Roman"/>
            <w:szCs w:val="24"/>
            <w:lang w:eastAsia="en-US"/>
          </w:rPr>
          <w:t>ΣΥΝΟΔΟΣ Β΄</w:t>
        </w:r>
      </w:ins>
    </w:p>
    <w:p w14:paraId="357415B1" w14:textId="77777777" w:rsidR="004622F9" w:rsidRPr="004622F9" w:rsidRDefault="004622F9" w:rsidP="004622F9">
      <w:pPr>
        <w:spacing w:after="0" w:line="360" w:lineRule="auto"/>
        <w:rPr>
          <w:ins w:id="12" w:author="Φλούδα Χριστίνα" w:date="2017-07-17T10:54:00Z"/>
          <w:rFonts w:eastAsia="Times New Roman"/>
          <w:szCs w:val="24"/>
          <w:lang w:eastAsia="en-US"/>
        </w:rPr>
      </w:pPr>
    </w:p>
    <w:p w14:paraId="4170EA49" w14:textId="77777777" w:rsidR="004622F9" w:rsidRPr="004622F9" w:rsidRDefault="004622F9" w:rsidP="004622F9">
      <w:pPr>
        <w:spacing w:after="0" w:line="360" w:lineRule="auto"/>
        <w:rPr>
          <w:ins w:id="13" w:author="Φλούδα Χριστίνα" w:date="2017-07-17T10:54:00Z"/>
          <w:rFonts w:eastAsia="Times New Roman"/>
          <w:szCs w:val="24"/>
          <w:lang w:eastAsia="en-US"/>
        </w:rPr>
      </w:pPr>
      <w:ins w:id="14" w:author="Φλούδα Χριστίνα" w:date="2017-07-17T10:54:00Z">
        <w:r w:rsidRPr="004622F9">
          <w:rPr>
            <w:rFonts w:eastAsia="Times New Roman"/>
            <w:szCs w:val="24"/>
            <w:lang w:eastAsia="en-US"/>
          </w:rPr>
          <w:t>ΣΥΝΕΔΡΙΑΣΗ ΡΜΣΤ΄</w:t>
        </w:r>
      </w:ins>
    </w:p>
    <w:p w14:paraId="23D8DB32" w14:textId="77777777" w:rsidR="004622F9" w:rsidRPr="004622F9" w:rsidRDefault="004622F9" w:rsidP="004622F9">
      <w:pPr>
        <w:spacing w:after="0" w:line="360" w:lineRule="auto"/>
        <w:rPr>
          <w:ins w:id="15" w:author="Φλούδα Χριστίνα" w:date="2017-07-17T10:54:00Z"/>
          <w:rFonts w:eastAsia="Times New Roman"/>
          <w:szCs w:val="24"/>
          <w:lang w:eastAsia="en-US"/>
        </w:rPr>
      </w:pPr>
      <w:ins w:id="16" w:author="Φλούδα Χριστίνα" w:date="2017-07-17T10:54:00Z">
        <w:r w:rsidRPr="004622F9">
          <w:rPr>
            <w:rFonts w:eastAsia="Times New Roman"/>
            <w:szCs w:val="24"/>
            <w:lang w:eastAsia="en-US"/>
          </w:rPr>
          <w:t>Τετάρτη  5 Ιουλίου 2017</w:t>
        </w:r>
      </w:ins>
    </w:p>
    <w:p w14:paraId="515DDD7D" w14:textId="77777777" w:rsidR="004622F9" w:rsidRPr="004622F9" w:rsidRDefault="004622F9" w:rsidP="004622F9">
      <w:pPr>
        <w:spacing w:after="0" w:line="360" w:lineRule="auto"/>
        <w:rPr>
          <w:ins w:id="17" w:author="Φλούδα Χριστίνα" w:date="2017-07-17T10:54:00Z"/>
          <w:rFonts w:eastAsia="Times New Roman"/>
          <w:szCs w:val="24"/>
          <w:lang w:eastAsia="en-US"/>
        </w:rPr>
      </w:pPr>
    </w:p>
    <w:p w14:paraId="1906D376" w14:textId="77777777" w:rsidR="004622F9" w:rsidRPr="004622F9" w:rsidRDefault="004622F9" w:rsidP="004622F9">
      <w:pPr>
        <w:spacing w:after="0" w:line="360" w:lineRule="auto"/>
        <w:rPr>
          <w:ins w:id="18" w:author="Φλούδα Χριστίνα" w:date="2017-07-17T10:54:00Z"/>
          <w:rFonts w:eastAsia="Times New Roman"/>
          <w:szCs w:val="24"/>
          <w:lang w:eastAsia="en-US"/>
        </w:rPr>
      </w:pPr>
      <w:ins w:id="19" w:author="Φλούδα Χριστίνα" w:date="2017-07-17T10:54:00Z">
        <w:r w:rsidRPr="004622F9">
          <w:rPr>
            <w:rFonts w:eastAsia="Times New Roman"/>
            <w:szCs w:val="24"/>
            <w:lang w:eastAsia="en-US"/>
          </w:rPr>
          <w:t>ΘΕΜΑΤΑ</w:t>
        </w:r>
      </w:ins>
    </w:p>
    <w:p w14:paraId="35EB218C" w14:textId="77777777" w:rsidR="004622F9" w:rsidRPr="004622F9" w:rsidRDefault="004622F9" w:rsidP="004622F9">
      <w:pPr>
        <w:spacing w:after="0" w:line="360" w:lineRule="auto"/>
        <w:rPr>
          <w:ins w:id="20" w:author="Φλούδα Χριστίνα" w:date="2017-07-17T10:54:00Z"/>
          <w:rFonts w:eastAsia="Times New Roman"/>
          <w:szCs w:val="24"/>
          <w:lang w:eastAsia="en-US"/>
        </w:rPr>
      </w:pPr>
      <w:ins w:id="21" w:author="Φλούδα Χριστίνα" w:date="2017-07-17T10:54:00Z">
        <w:r w:rsidRPr="004622F9">
          <w:rPr>
            <w:rFonts w:eastAsia="Times New Roman"/>
            <w:szCs w:val="24"/>
            <w:lang w:eastAsia="en-US"/>
          </w:rPr>
          <w:t xml:space="preserve"> </w:t>
        </w:r>
        <w:r w:rsidRPr="004622F9">
          <w:rPr>
            <w:rFonts w:eastAsia="Times New Roman"/>
            <w:szCs w:val="24"/>
            <w:lang w:eastAsia="en-US"/>
          </w:rPr>
          <w:br/>
          <w:t xml:space="preserve">Α. ΕΙΔΙΚΑ ΘΕΜΑΤΑ </w:t>
        </w:r>
        <w:r w:rsidRPr="004622F9">
          <w:rPr>
            <w:rFonts w:eastAsia="Times New Roman"/>
            <w:szCs w:val="24"/>
            <w:lang w:eastAsia="en-US"/>
          </w:rPr>
          <w:br/>
          <w:t xml:space="preserve">1. Επικύρωση Πρακτικών, σελ. </w:t>
        </w:r>
        <w:r w:rsidRPr="004622F9">
          <w:rPr>
            <w:rFonts w:eastAsia="Times New Roman"/>
            <w:szCs w:val="24"/>
            <w:lang w:eastAsia="en-US"/>
          </w:rPr>
          <w:br/>
          <w:t xml:space="preserve">2. Ανακοινώνεται ότι τη συνεδρίαση παρακολουθούν μαθητές από το 9ο Γυμνάσιο Καλλιθέας και το 3ο Γυμνάσιο Νέας Σμύρνης, σελ. </w:t>
        </w:r>
        <w:r w:rsidRPr="004622F9">
          <w:rPr>
            <w:rFonts w:eastAsia="Times New Roman"/>
            <w:szCs w:val="24"/>
            <w:lang w:eastAsia="en-US"/>
          </w:rPr>
          <w:br/>
          <w:t>3. Ειδική Ημερήσια Διάταξη:</w:t>
        </w:r>
      </w:ins>
    </w:p>
    <w:p w14:paraId="1872BCDF" w14:textId="77777777" w:rsidR="004622F9" w:rsidRPr="004622F9" w:rsidRDefault="004622F9" w:rsidP="004622F9">
      <w:pPr>
        <w:spacing w:after="0" w:line="360" w:lineRule="auto"/>
        <w:rPr>
          <w:ins w:id="22" w:author="Φλούδα Χριστίνα" w:date="2017-07-17T10:54:00Z"/>
          <w:rFonts w:eastAsia="Times New Roman"/>
          <w:szCs w:val="24"/>
          <w:lang w:eastAsia="en-US"/>
        </w:rPr>
      </w:pPr>
      <w:ins w:id="23" w:author="Φλούδα Χριστίνα" w:date="2017-07-17T10:54:00Z">
        <w:r w:rsidRPr="004622F9">
          <w:rPr>
            <w:rFonts w:eastAsia="Times New Roman"/>
            <w:szCs w:val="24"/>
            <w:lang w:eastAsia="en-US"/>
          </w:rPr>
          <w:t xml:space="preserve">Εκλογή Αντιπροέδρων της έκτης και έβδομης σε δύναμη Κοινοβουλευτικής Ομάδας στη Βουλής, σελ. </w:t>
        </w:r>
        <w:r w:rsidRPr="004622F9">
          <w:rPr>
            <w:rFonts w:eastAsia="Times New Roman"/>
            <w:szCs w:val="24"/>
            <w:lang w:eastAsia="en-US"/>
          </w:rPr>
          <w:br/>
          <w:t xml:space="preserve">4. Ανακοινώνεται ότι ο πρώην Υπουργός Εθνικής  Άμυνας κ. Ιωάννης Παπαντωνίου, ο οποίος έχει κληθεί, αν θέλει, να απευθυνθεί στο Σώμα, έχει στείλει επιστολή προς τον Πρόεδρο της Βουλής, η οποία έχει διανεμηθεί προς τους κ.κ. Βουλευτές και θα καταχωρηθεί στα πρακτικά της σημερινής συνεδρίασης, σελ. </w:t>
        </w:r>
        <w:r w:rsidRPr="004622F9">
          <w:rPr>
            <w:rFonts w:eastAsia="Times New Roman"/>
            <w:szCs w:val="24"/>
            <w:lang w:eastAsia="en-US"/>
          </w:rPr>
          <w:br/>
          <w:t xml:space="preserve">5. Ονομαστική ψηφοφορία για την εκλογή των Η' και Θ' Αντιπροέδρων της Βουλής, σελ. </w:t>
        </w:r>
        <w:r w:rsidRPr="004622F9">
          <w:rPr>
            <w:rFonts w:eastAsia="Times New Roman"/>
            <w:szCs w:val="24"/>
            <w:lang w:eastAsia="en-US"/>
          </w:rPr>
          <w:br/>
          <w:t xml:space="preserve">6. Επιστολικές ψήφοι επί της ονομαστικής ψηφοφορίας για την εκλογή των Αντιπροέδρων της Βουλής, σελ. </w:t>
        </w:r>
        <w:r w:rsidRPr="004622F9">
          <w:rPr>
            <w:rFonts w:eastAsia="Times New Roman"/>
            <w:szCs w:val="24"/>
            <w:lang w:eastAsia="en-US"/>
          </w:rPr>
          <w:br/>
          <w:t xml:space="preserve">7. Ανακοινώνεται ότι κατόπιν του αποτελέσματος της διεξαχθείσης ψηφοφορίας ο κ. Δημήτριος Καμμένος εκλέγεται ως Η΄ Αντιπρόεδρος της Βουλής και ο κ. Μάριος Γεωργιάδης εκλέγεται ως Θ΄ Αντιπρόεδρος της Βουλής, σελ. </w:t>
        </w:r>
        <w:r w:rsidRPr="004622F9">
          <w:rPr>
            <w:rFonts w:eastAsia="Times New Roman"/>
            <w:szCs w:val="24"/>
            <w:lang w:eastAsia="en-US"/>
          </w:rPr>
          <w:br/>
          <w:t>8. Ειδική Ημερήσια Διάταξη:</w:t>
        </w:r>
      </w:ins>
    </w:p>
    <w:p w14:paraId="04C475A8" w14:textId="77777777" w:rsidR="004622F9" w:rsidRPr="004622F9" w:rsidRDefault="004622F9" w:rsidP="004622F9">
      <w:pPr>
        <w:spacing w:after="0" w:line="360" w:lineRule="auto"/>
        <w:rPr>
          <w:ins w:id="24" w:author="Φλούδα Χριστίνα" w:date="2017-07-17T10:54:00Z"/>
          <w:rFonts w:eastAsia="Times New Roman"/>
          <w:szCs w:val="24"/>
          <w:lang w:eastAsia="en-US"/>
        </w:rPr>
      </w:pPr>
      <w:ins w:id="25" w:author="Φλούδα Χριστίνα" w:date="2017-07-17T10:54:00Z">
        <w:r w:rsidRPr="004622F9">
          <w:rPr>
            <w:rFonts w:eastAsia="Times New Roman"/>
            <w:szCs w:val="24"/>
            <w:lang w:eastAsia="en-US"/>
          </w:rPr>
          <w:t xml:space="preserve">Συζήτηση επί του διανεμηθέντος πορίσματος της Ειδικής Κοινοβουλευτικής Επιτροπής που διενήργησε προκαταρκτική εξέταση, κατά του πρώην Υπουργού κ. Ιωάννη Παπαντωνίου «για την ενδεχόμενη τέλεση των αδικημάτων της απιστίας στρεφόμενης κατά του Δημοσίου (άρθρο 256 Π.Κ. σε συνδυασμό με το άρθρο 263α Π.Κ. και τον Ν.1608/1950) και της νομιμοποίησης εσόδων από εγκληματική δραστηριότητα (σύμφωνα με τον ν. 2331/1995, όπως ισχύει), κατά την άσκηση των καθηκόντων του, στο πλαίσιο σύναψης συμβάσεων εξοπλιστικών προγραμμάτων του Υπουργείου Εθνικής  Άμυνας και σύμφωνα με τα διαλαμβανόμενα στην από 10-3-2017 πρόταση», και λήψη απόφασης για την άσκηση ή μη δίωξης κατά του πρώην Υπουργού με μυστική ψηφοφορία (άρθρο 86 του Συντάγματος, άρθρα 153 </w:t>
        </w:r>
        <w:proofErr w:type="spellStart"/>
        <w:r w:rsidRPr="004622F9">
          <w:rPr>
            <w:rFonts w:eastAsia="Times New Roman"/>
            <w:szCs w:val="24"/>
            <w:lang w:eastAsia="en-US"/>
          </w:rPr>
          <w:t>επ</w:t>
        </w:r>
        <w:proofErr w:type="spellEnd"/>
        <w:r w:rsidRPr="004622F9">
          <w:rPr>
            <w:rFonts w:eastAsia="Times New Roman"/>
            <w:szCs w:val="24"/>
            <w:lang w:eastAsia="en-US"/>
          </w:rPr>
          <w:t xml:space="preserve">. του </w:t>
        </w:r>
        <w:proofErr w:type="spellStart"/>
        <w:r w:rsidRPr="004622F9">
          <w:rPr>
            <w:rFonts w:eastAsia="Times New Roman"/>
            <w:szCs w:val="24"/>
            <w:lang w:eastAsia="en-US"/>
          </w:rPr>
          <w:t>Κ.τ.Β</w:t>
        </w:r>
        <w:proofErr w:type="spellEnd"/>
        <w:r w:rsidRPr="004622F9">
          <w:rPr>
            <w:rFonts w:eastAsia="Times New Roman"/>
            <w:szCs w:val="24"/>
            <w:lang w:eastAsia="en-US"/>
          </w:rPr>
          <w:t xml:space="preserve">. και άρθρα του ν. 3126/2003 «Ποινική Ευθύνη των Υπουργών»), σελ. </w:t>
        </w:r>
        <w:r w:rsidRPr="004622F9">
          <w:rPr>
            <w:rFonts w:eastAsia="Times New Roman"/>
            <w:szCs w:val="24"/>
            <w:lang w:eastAsia="en-US"/>
          </w:rPr>
          <w:br/>
          <w:t xml:space="preserve">9. Ονομαστική μυστική ψηφοφορία σχετικά με την άσκηση ή μη δίωξης κατά του πρώην Υπουργού Εθνικής  Άμυνας κ. Ιωάννη Παπαντωνίου, σελ. </w:t>
        </w:r>
        <w:r w:rsidRPr="004622F9">
          <w:rPr>
            <w:rFonts w:eastAsia="Times New Roman"/>
            <w:szCs w:val="24"/>
            <w:lang w:eastAsia="en-US"/>
          </w:rPr>
          <w:br/>
          <w:t xml:space="preserve">10. Σφραγισμένες επιστολές για τη συμμετοχή στη μυστική ψηφοφορία, σελ. </w:t>
        </w:r>
        <w:r w:rsidRPr="004622F9">
          <w:rPr>
            <w:rFonts w:eastAsia="Times New Roman"/>
            <w:szCs w:val="24"/>
            <w:lang w:eastAsia="en-US"/>
          </w:rPr>
          <w:br/>
          <w:t xml:space="preserve">11. Ανακοινώνεται ότι κατόπιν του αποτελέσματος της διεξαχθείσης μυστικής ψηφοφορίας, η Βουλή αποφάσισε, ως προς την απιστία τη μη άσκηση ποινικής δίωξης λόγω παρέλευσης της προθεσμίας του άρθρου 86 παράγραφος 3 του Συντάγματος και ως προς τη νομιμοποίηση εσόδων από εγκληματική δραστηριότητα την παραπομπή των έξι υποθέσεων στον αρμόδιο Εισαγγελέα και τη μη άσκηση δίωξης από την ίδια λόγω αναρμοδιότητάς της, σελ. </w:t>
        </w:r>
        <w:r w:rsidRPr="004622F9">
          <w:rPr>
            <w:rFonts w:eastAsia="Times New Roman"/>
            <w:szCs w:val="24"/>
            <w:lang w:eastAsia="en-US"/>
          </w:rPr>
          <w:br/>
          <w:t xml:space="preserve">12. Επί διαδικαστικού θέματος, σελ. </w:t>
        </w:r>
        <w:r w:rsidRPr="004622F9">
          <w:rPr>
            <w:rFonts w:eastAsia="Times New Roman"/>
            <w:szCs w:val="24"/>
            <w:lang w:eastAsia="en-US"/>
          </w:rPr>
          <w:br/>
          <w:t xml:space="preserve">13. Επί προσωπικού θέματος, σελ. </w:t>
        </w:r>
        <w:r w:rsidRPr="004622F9">
          <w:rPr>
            <w:rFonts w:eastAsia="Times New Roman"/>
            <w:szCs w:val="24"/>
            <w:lang w:eastAsia="en-US"/>
          </w:rPr>
          <w:br/>
          <w:t xml:space="preserve"> </w:t>
        </w:r>
        <w:r w:rsidRPr="004622F9">
          <w:rPr>
            <w:rFonts w:eastAsia="Times New Roman"/>
            <w:szCs w:val="24"/>
            <w:lang w:eastAsia="en-US"/>
          </w:rPr>
          <w:br/>
          <w:t xml:space="preserve">Β. ΚΟΙΝΟΒΟΥΛΕΥΤΙΚΟΣ ΕΛΕΓΧΟΣ </w:t>
        </w:r>
        <w:r w:rsidRPr="004622F9">
          <w:rPr>
            <w:rFonts w:eastAsia="Times New Roman"/>
            <w:szCs w:val="24"/>
            <w:lang w:eastAsia="en-US"/>
          </w:rPr>
          <w:br/>
          <w:t xml:space="preserve">1. Κατάθεση αναφορών, σελ. </w:t>
        </w:r>
        <w:r w:rsidRPr="004622F9">
          <w:rPr>
            <w:rFonts w:eastAsia="Times New Roman"/>
            <w:szCs w:val="24"/>
            <w:lang w:eastAsia="en-US"/>
          </w:rPr>
          <w:br/>
          <w:t xml:space="preserve">2. Ανακοίνωση του δελτίου επικαίρων ερωτήσεων της Πέμπτης 6 Ιουλίου 2017, σελ. </w:t>
        </w:r>
        <w:r w:rsidRPr="004622F9">
          <w:rPr>
            <w:rFonts w:eastAsia="Times New Roman"/>
            <w:szCs w:val="24"/>
            <w:lang w:eastAsia="en-US"/>
          </w:rPr>
          <w:br/>
          <w:t xml:space="preserve"> </w:t>
        </w:r>
      </w:ins>
    </w:p>
    <w:p w14:paraId="7FE25BCF" w14:textId="77777777" w:rsidR="004622F9" w:rsidRPr="004622F9" w:rsidRDefault="004622F9" w:rsidP="004622F9">
      <w:pPr>
        <w:spacing w:after="0" w:line="360" w:lineRule="auto"/>
        <w:rPr>
          <w:ins w:id="26" w:author="Φλούδα Χριστίνα" w:date="2017-07-17T10:54:00Z"/>
          <w:rFonts w:eastAsia="Times New Roman"/>
          <w:szCs w:val="24"/>
          <w:lang w:eastAsia="en-US"/>
        </w:rPr>
      </w:pPr>
    </w:p>
    <w:p w14:paraId="29E913BB" w14:textId="77777777" w:rsidR="004622F9" w:rsidRPr="004622F9" w:rsidRDefault="004622F9" w:rsidP="004622F9">
      <w:pPr>
        <w:spacing w:after="0" w:line="360" w:lineRule="auto"/>
        <w:rPr>
          <w:ins w:id="27" w:author="Φλούδα Χριστίνα" w:date="2017-07-17T10:54:00Z"/>
          <w:rFonts w:eastAsia="Times New Roman"/>
          <w:szCs w:val="24"/>
          <w:lang w:eastAsia="en-US"/>
        </w:rPr>
      </w:pPr>
    </w:p>
    <w:p w14:paraId="6DA6A667" w14:textId="77777777" w:rsidR="004622F9" w:rsidRPr="004622F9" w:rsidRDefault="004622F9" w:rsidP="004622F9">
      <w:pPr>
        <w:spacing w:after="0" w:line="360" w:lineRule="auto"/>
        <w:rPr>
          <w:ins w:id="28" w:author="Φλούδα Χριστίνα" w:date="2017-07-17T10:54:00Z"/>
          <w:rFonts w:eastAsia="Times New Roman"/>
          <w:szCs w:val="24"/>
          <w:lang w:eastAsia="en-US"/>
        </w:rPr>
      </w:pPr>
    </w:p>
    <w:p w14:paraId="2D4AA379" w14:textId="77777777" w:rsidR="004622F9" w:rsidRPr="004622F9" w:rsidRDefault="004622F9" w:rsidP="004622F9">
      <w:pPr>
        <w:spacing w:after="0" w:line="360" w:lineRule="auto"/>
        <w:rPr>
          <w:ins w:id="29" w:author="Φλούδα Χριστίνα" w:date="2017-07-17T10:54:00Z"/>
          <w:rFonts w:eastAsia="Times New Roman"/>
          <w:szCs w:val="24"/>
          <w:lang w:eastAsia="en-US"/>
        </w:rPr>
      </w:pPr>
    </w:p>
    <w:p w14:paraId="236E1BB8" w14:textId="77777777" w:rsidR="004622F9" w:rsidRPr="004622F9" w:rsidRDefault="004622F9" w:rsidP="004622F9">
      <w:pPr>
        <w:spacing w:after="0" w:line="360" w:lineRule="auto"/>
        <w:rPr>
          <w:ins w:id="30" w:author="Φλούδα Χριστίνα" w:date="2017-07-17T10:54:00Z"/>
          <w:rFonts w:eastAsia="Times New Roman"/>
          <w:szCs w:val="24"/>
          <w:lang w:eastAsia="en-US"/>
        </w:rPr>
      </w:pPr>
      <w:ins w:id="31" w:author="Φλούδα Χριστίνα" w:date="2017-07-17T10:54:00Z">
        <w:r w:rsidRPr="004622F9">
          <w:rPr>
            <w:rFonts w:eastAsia="Times New Roman"/>
            <w:szCs w:val="24"/>
            <w:lang w:eastAsia="en-US"/>
          </w:rPr>
          <w:t>ΠΡΟΕΔΡΕΥΟΝΤΕΣ</w:t>
        </w:r>
      </w:ins>
    </w:p>
    <w:p w14:paraId="522A359D" w14:textId="77777777" w:rsidR="004622F9" w:rsidRPr="004622F9" w:rsidRDefault="004622F9" w:rsidP="004622F9">
      <w:pPr>
        <w:spacing w:after="0" w:line="360" w:lineRule="auto"/>
        <w:rPr>
          <w:ins w:id="32" w:author="Φλούδα Χριστίνα" w:date="2017-07-17T10:54:00Z"/>
          <w:rFonts w:eastAsia="Times New Roman"/>
          <w:szCs w:val="24"/>
          <w:lang w:eastAsia="en-US"/>
        </w:rPr>
      </w:pPr>
    </w:p>
    <w:p w14:paraId="3857A4B9" w14:textId="77777777" w:rsidR="004622F9" w:rsidRPr="004622F9" w:rsidRDefault="004622F9" w:rsidP="004622F9">
      <w:pPr>
        <w:spacing w:after="0" w:line="360" w:lineRule="auto"/>
        <w:rPr>
          <w:ins w:id="33" w:author="Φλούδα Χριστίνα" w:date="2017-07-17T10:54:00Z"/>
          <w:rFonts w:ascii="Calibri" w:eastAsia="Times New Roman" w:hAnsi="Calibri" w:cs="Times New Roman"/>
          <w:sz w:val="22"/>
          <w:szCs w:val="22"/>
          <w:lang w:eastAsia="en-US"/>
        </w:rPr>
      </w:pPr>
      <w:ins w:id="34" w:author="Φλούδα Χριστίνα" w:date="2017-07-17T10:54:00Z">
        <w:r w:rsidRPr="004622F9">
          <w:rPr>
            <w:rFonts w:eastAsia="Times New Roman"/>
            <w:szCs w:val="24"/>
            <w:lang w:eastAsia="en-US"/>
          </w:rPr>
          <w:t>ΚΑΚΛΑΜΑΝΗΣ Ν. , σελ.</w:t>
        </w:r>
        <w:r w:rsidRPr="004622F9">
          <w:rPr>
            <w:rFonts w:eastAsia="Times New Roman"/>
            <w:szCs w:val="24"/>
            <w:lang w:eastAsia="en-US"/>
          </w:rPr>
          <w:br/>
          <w:t>ΚΡΕΜΑΣΤΙΝΟΣ Δ. , σελ.</w:t>
        </w:r>
        <w:r w:rsidRPr="004622F9">
          <w:rPr>
            <w:rFonts w:eastAsia="Times New Roman"/>
            <w:szCs w:val="24"/>
            <w:lang w:eastAsia="en-US"/>
          </w:rPr>
          <w:br/>
          <w:t>ΛΥΚΟΥΔΗΣ Σ. , σελ.</w:t>
        </w:r>
        <w:r w:rsidRPr="004622F9">
          <w:rPr>
            <w:rFonts w:eastAsia="Times New Roman"/>
            <w:szCs w:val="24"/>
            <w:lang w:eastAsia="en-US"/>
          </w:rPr>
          <w:br/>
        </w:r>
      </w:ins>
    </w:p>
    <w:p w14:paraId="15571B23" w14:textId="77777777" w:rsidR="004622F9" w:rsidRPr="004622F9" w:rsidRDefault="004622F9" w:rsidP="004622F9">
      <w:pPr>
        <w:spacing w:after="0" w:line="360" w:lineRule="auto"/>
        <w:rPr>
          <w:ins w:id="35" w:author="Φλούδα Χριστίνα" w:date="2017-07-17T10:54:00Z"/>
          <w:rFonts w:eastAsia="Times New Roman"/>
          <w:szCs w:val="24"/>
          <w:lang w:eastAsia="en-US"/>
        </w:rPr>
      </w:pPr>
    </w:p>
    <w:p w14:paraId="49B8BD98" w14:textId="77777777" w:rsidR="004622F9" w:rsidRPr="004622F9" w:rsidRDefault="004622F9" w:rsidP="004622F9">
      <w:pPr>
        <w:spacing w:after="0" w:line="360" w:lineRule="auto"/>
        <w:rPr>
          <w:ins w:id="36" w:author="Φλούδα Χριστίνα" w:date="2017-07-17T10:54:00Z"/>
          <w:rFonts w:eastAsia="Times New Roman"/>
          <w:szCs w:val="24"/>
          <w:lang w:eastAsia="en-US"/>
        </w:rPr>
      </w:pPr>
    </w:p>
    <w:p w14:paraId="4F4E4CAE" w14:textId="77777777" w:rsidR="004622F9" w:rsidRPr="004622F9" w:rsidRDefault="004622F9" w:rsidP="004622F9">
      <w:pPr>
        <w:spacing w:after="0" w:line="360" w:lineRule="auto"/>
        <w:rPr>
          <w:ins w:id="37" w:author="Φλούδα Χριστίνα" w:date="2017-07-17T10:54:00Z"/>
          <w:rFonts w:eastAsia="Times New Roman"/>
          <w:szCs w:val="24"/>
          <w:lang w:eastAsia="en-US"/>
        </w:rPr>
      </w:pPr>
      <w:ins w:id="38" w:author="Φλούδα Χριστίνα" w:date="2017-07-17T10:54:00Z">
        <w:r w:rsidRPr="004622F9">
          <w:rPr>
            <w:rFonts w:eastAsia="Times New Roman"/>
            <w:szCs w:val="24"/>
            <w:lang w:eastAsia="en-US"/>
          </w:rPr>
          <w:t>ΟΜΙΛΗΤΕΣ</w:t>
        </w:r>
      </w:ins>
    </w:p>
    <w:p w14:paraId="09E08E99" w14:textId="77777777" w:rsidR="004622F9" w:rsidRPr="004622F9" w:rsidRDefault="004622F9" w:rsidP="004622F9">
      <w:pPr>
        <w:spacing w:after="0" w:line="360" w:lineRule="auto"/>
        <w:rPr>
          <w:ins w:id="39" w:author="Φλούδα Χριστίνα" w:date="2017-07-17T10:54:00Z"/>
          <w:rFonts w:eastAsia="Times New Roman"/>
          <w:szCs w:val="24"/>
          <w:lang w:eastAsia="en-US"/>
        </w:rPr>
      </w:pPr>
      <w:ins w:id="40" w:author="Φλούδα Χριστίνα" w:date="2017-07-17T10:54:00Z">
        <w:r w:rsidRPr="004622F9">
          <w:rPr>
            <w:rFonts w:eastAsia="Times New Roman"/>
            <w:szCs w:val="24"/>
            <w:lang w:eastAsia="en-US"/>
          </w:rPr>
          <w:br/>
          <w:t>Α. Επί του διανεμηθέντος πορίσματος της Ειδικής Κοινοβουλευτικής Επιτροπής:</w:t>
        </w:r>
        <w:r w:rsidRPr="004622F9">
          <w:rPr>
            <w:rFonts w:eastAsia="Times New Roman"/>
            <w:szCs w:val="24"/>
            <w:lang w:eastAsia="en-US"/>
          </w:rPr>
          <w:br/>
          <w:t>ΑΜΥΡΑΣ Γ. , σελ.</w:t>
        </w:r>
        <w:r w:rsidRPr="004622F9">
          <w:rPr>
            <w:rFonts w:eastAsia="Times New Roman"/>
            <w:szCs w:val="24"/>
            <w:lang w:eastAsia="en-US"/>
          </w:rPr>
          <w:br/>
          <w:t>ΒΟΥΤΣΗΣ Ν. , σελ.</w:t>
        </w:r>
        <w:r w:rsidRPr="004622F9">
          <w:rPr>
            <w:rFonts w:eastAsia="Times New Roman"/>
            <w:szCs w:val="24"/>
            <w:lang w:eastAsia="en-US"/>
          </w:rPr>
          <w:br/>
          <w:t>ΓΕΡΜΕΝΗΣ Γ. , σελ.</w:t>
        </w:r>
        <w:r w:rsidRPr="004622F9">
          <w:rPr>
            <w:rFonts w:eastAsia="Times New Roman"/>
            <w:szCs w:val="24"/>
            <w:lang w:eastAsia="en-US"/>
          </w:rPr>
          <w:br/>
          <w:t>ΓΕΩΡΓΑΝΤΑΣ Γ. , σελ.</w:t>
        </w:r>
        <w:r w:rsidRPr="004622F9">
          <w:rPr>
            <w:rFonts w:eastAsia="Times New Roman"/>
            <w:szCs w:val="24"/>
            <w:lang w:eastAsia="en-US"/>
          </w:rPr>
          <w:br/>
          <w:t>ΔΑΒΑΚΗΣ Α. , σελ.</w:t>
        </w:r>
        <w:r w:rsidRPr="004622F9">
          <w:rPr>
            <w:rFonts w:eastAsia="Times New Roman"/>
            <w:szCs w:val="24"/>
            <w:lang w:eastAsia="en-US"/>
          </w:rPr>
          <w:br/>
          <w:t>ΔΑΝΕΛΛΗΣ Σ. , σελ.</w:t>
        </w:r>
        <w:r w:rsidRPr="004622F9">
          <w:rPr>
            <w:rFonts w:eastAsia="Times New Roman"/>
            <w:szCs w:val="24"/>
            <w:lang w:eastAsia="en-US"/>
          </w:rPr>
          <w:br/>
          <w:t>ΔΗΜΟΣΧΑΚΗΣ Α. , σελ.</w:t>
        </w:r>
        <w:r w:rsidRPr="004622F9">
          <w:rPr>
            <w:rFonts w:eastAsia="Times New Roman"/>
            <w:szCs w:val="24"/>
            <w:lang w:eastAsia="en-US"/>
          </w:rPr>
          <w:br/>
          <w:t>ΔΡΙΤΣΑΣ Θ. , σελ.</w:t>
        </w:r>
      </w:ins>
    </w:p>
    <w:p w14:paraId="5FC94623" w14:textId="06CB3FD4" w:rsidR="004622F9" w:rsidRDefault="004622F9" w:rsidP="004622F9">
      <w:pPr>
        <w:spacing w:after="0" w:line="600" w:lineRule="auto"/>
        <w:ind w:firstLine="720"/>
        <w:jc w:val="both"/>
        <w:rPr>
          <w:ins w:id="41" w:author="Φλούδα Χριστίνα" w:date="2017-07-17T10:54:00Z"/>
          <w:rFonts w:eastAsia="Times New Roman"/>
          <w:szCs w:val="24"/>
        </w:rPr>
        <w:pPrChange w:id="42" w:author="Φλούδα Χριστίνα" w:date="2017-07-17T10:54:00Z">
          <w:pPr>
            <w:spacing w:after="0" w:line="600" w:lineRule="auto"/>
            <w:ind w:firstLine="720"/>
            <w:jc w:val="center"/>
          </w:pPr>
        </w:pPrChange>
      </w:pPr>
      <w:ins w:id="43" w:author="Φλούδα Χριστίνα" w:date="2017-07-17T10:54:00Z">
        <w:r w:rsidRPr="004622F9">
          <w:rPr>
            <w:rFonts w:eastAsia="Times New Roman"/>
            <w:szCs w:val="24"/>
            <w:lang w:eastAsia="en-US"/>
          </w:rPr>
          <w:t>ΕΜΜΑΝΟΥΗΛΙΔΗΣ Δ. , σελ.</w:t>
        </w:r>
        <w:r w:rsidRPr="004622F9">
          <w:rPr>
            <w:rFonts w:eastAsia="Times New Roman"/>
            <w:szCs w:val="24"/>
            <w:lang w:eastAsia="en-US"/>
          </w:rPr>
          <w:br/>
          <w:t>ΘΕΟΧΑΡΗΣ Θ. , σελ.</w:t>
        </w:r>
        <w:r w:rsidRPr="004622F9">
          <w:rPr>
            <w:rFonts w:eastAsia="Times New Roman"/>
            <w:szCs w:val="24"/>
            <w:lang w:eastAsia="en-US"/>
          </w:rPr>
          <w:br/>
          <w:t>ΘΕΩΝΑΣ Ι. , σελ.</w:t>
        </w:r>
        <w:r w:rsidRPr="004622F9">
          <w:rPr>
            <w:rFonts w:eastAsia="Times New Roman"/>
            <w:szCs w:val="24"/>
            <w:lang w:eastAsia="en-US"/>
          </w:rPr>
          <w:br/>
          <w:t>ΚΑΒΑΔΕΛΛΑΣ Δ. , σελ.</w:t>
        </w:r>
        <w:r w:rsidRPr="004622F9">
          <w:rPr>
            <w:rFonts w:eastAsia="Times New Roman"/>
            <w:szCs w:val="24"/>
            <w:lang w:eastAsia="en-US"/>
          </w:rPr>
          <w:br/>
          <w:t>ΚΑΜΜΕΝΟΣ Δ. , σελ.</w:t>
        </w:r>
        <w:r w:rsidRPr="004622F9">
          <w:rPr>
            <w:rFonts w:eastAsia="Times New Roman"/>
            <w:szCs w:val="24"/>
            <w:lang w:eastAsia="en-US"/>
          </w:rPr>
          <w:br/>
          <w:t>ΚΑΡΑΓΙΑΝΝΙΔΗΣ Χ. , σελ.</w:t>
        </w:r>
        <w:r w:rsidRPr="004622F9">
          <w:rPr>
            <w:rFonts w:eastAsia="Times New Roman"/>
            <w:szCs w:val="24"/>
            <w:lang w:eastAsia="en-US"/>
          </w:rPr>
          <w:br/>
          <w:t>ΚΑΡΡΑΣ Γ. , σελ.</w:t>
        </w:r>
        <w:r w:rsidRPr="004622F9">
          <w:rPr>
            <w:rFonts w:eastAsia="Times New Roman"/>
            <w:szCs w:val="24"/>
            <w:lang w:eastAsia="en-US"/>
          </w:rPr>
          <w:br/>
          <w:t>ΚΑΤΣΙΚΗΣ Κ. , σελ.</w:t>
        </w:r>
        <w:r w:rsidRPr="004622F9">
          <w:rPr>
            <w:rFonts w:eastAsia="Times New Roman"/>
            <w:szCs w:val="24"/>
            <w:lang w:eastAsia="en-US"/>
          </w:rPr>
          <w:br/>
          <w:t>ΚΕΦΑΛΟΓΙΑΝΝΗΣ Ι. , σελ.</w:t>
        </w:r>
        <w:r w:rsidRPr="004622F9">
          <w:rPr>
            <w:rFonts w:eastAsia="Times New Roman"/>
            <w:szCs w:val="24"/>
            <w:lang w:eastAsia="en-US"/>
          </w:rPr>
          <w:br/>
          <w:t>ΚΟΖΟΜΠΟΛΗ - ΑΜΑΝΑΤΙΔΗ Π. , σελ.</w:t>
        </w:r>
        <w:r w:rsidRPr="004622F9">
          <w:rPr>
            <w:rFonts w:eastAsia="Times New Roman"/>
            <w:szCs w:val="24"/>
            <w:lang w:eastAsia="en-US"/>
          </w:rPr>
          <w:br/>
          <w:t>ΚΟΝΤΟΝΗΣ Χ. , σελ.</w:t>
        </w:r>
        <w:r w:rsidRPr="004622F9">
          <w:rPr>
            <w:rFonts w:eastAsia="Times New Roman"/>
            <w:szCs w:val="24"/>
            <w:lang w:eastAsia="en-US"/>
          </w:rPr>
          <w:br/>
          <w:t>ΚΟΥΤΣΟΥΜΠΑΣ Δ. , σελ.</w:t>
        </w:r>
        <w:r w:rsidRPr="004622F9">
          <w:rPr>
            <w:rFonts w:eastAsia="Times New Roman"/>
            <w:szCs w:val="24"/>
            <w:lang w:eastAsia="en-US"/>
          </w:rPr>
          <w:br/>
          <w:t>ΚΩΝΣΤΑΝΤΟΠΟΥΛΟΣ Δ. , σελ.</w:t>
        </w:r>
        <w:r w:rsidRPr="004622F9">
          <w:rPr>
            <w:rFonts w:eastAsia="Times New Roman"/>
            <w:szCs w:val="24"/>
            <w:lang w:eastAsia="en-US"/>
          </w:rPr>
          <w:br/>
          <w:t>ΛΑΓΟΣ Ι. , σελ.</w:t>
        </w:r>
        <w:r w:rsidRPr="004622F9">
          <w:rPr>
            <w:rFonts w:eastAsia="Times New Roman"/>
            <w:szCs w:val="24"/>
            <w:lang w:eastAsia="en-US"/>
          </w:rPr>
          <w:br/>
          <w:t>ΛΕΒΕΝΤΗΣ Β. , σελ.</w:t>
        </w:r>
        <w:r w:rsidRPr="004622F9">
          <w:rPr>
            <w:rFonts w:eastAsia="Times New Roman"/>
            <w:szCs w:val="24"/>
            <w:lang w:eastAsia="en-US"/>
          </w:rPr>
          <w:br/>
          <w:t>ΛΟΒΕΡΔΟΣ Α. , σελ.</w:t>
        </w:r>
        <w:r w:rsidRPr="004622F9">
          <w:rPr>
            <w:rFonts w:eastAsia="Times New Roman"/>
            <w:szCs w:val="24"/>
            <w:lang w:eastAsia="en-US"/>
          </w:rPr>
          <w:br/>
          <w:t>ΜΕΓΑΛΟΟΙΚΟΝΟΜΟΥ Θ. , σελ.</w:t>
        </w:r>
        <w:r w:rsidRPr="004622F9">
          <w:rPr>
            <w:rFonts w:eastAsia="Times New Roman"/>
            <w:szCs w:val="24"/>
            <w:lang w:eastAsia="en-US"/>
          </w:rPr>
          <w:br/>
          <w:t>ΜΠΑΛΛΗΣ Σ. , σελ.</w:t>
        </w:r>
        <w:r w:rsidRPr="004622F9">
          <w:rPr>
            <w:rFonts w:eastAsia="Times New Roman"/>
            <w:szCs w:val="24"/>
            <w:lang w:eastAsia="en-US"/>
          </w:rPr>
          <w:br/>
          <w:t>ΝΤΖΙΜΑΝΗΣ Γ. , σελ.</w:t>
        </w:r>
        <w:r w:rsidRPr="004622F9">
          <w:rPr>
            <w:rFonts w:eastAsia="Times New Roman"/>
            <w:szCs w:val="24"/>
            <w:lang w:eastAsia="en-US"/>
          </w:rPr>
          <w:br/>
          <w:t>ΞΥΔΑΚΗΣ Ν. , σελ.</w:t>
        </w:r>
        <w:r w:rsidRPr="004622F9">
          <w:rPr>
            <w:rFonts w:eastAsia="Times New Roman"/>
            <w:szCs w:val="24"/>
            <w:lang w:eastAsia="en-US"/>
          </w:rPr>
          <w:br/>
          <w:t>ΠΑΝΑΓΙΩΤΟΠΟΥΛΟΣ Ν. , σελ.</w:t>
        </w:r>
        <w:r w:rsidRPr="004622F9">
          <w:rPr>
            <w:rFonts w:eastAsia="Times New Roman"/>
            <w:szCs w:val="24"/>
            <w:lang w:eastAsia="en-US"/>
          </w:rPr>
          <w:br/>
          <w:t>ΠΑΠΑΓΓΕΛΟΠΟΥΛΟΣ Δ. , σελ.</w:t>
        </w:r>
        <w:r w:rsidRPr="004622F9">
          <w:rPr>
            <w:rFonts w:eastAsia="Times New Roman"/>
            <w:szCs w:val="24"/>
            <w:lang w:eastAsia="en-US"/>
          </w:rPr>
          <w:br/>
          <w:t>ΠΑΠΑΘΕΟΔΩΡΟΥ Θ. , σελ.</w:t>
        </w:r>
        <w:r w:rsidRPr="004622F9">
          <w:rPr>
            <w:rFonts w:eastAsia="Times New Roman"/>
            <w:szCs w:val="24"/>
            <w:lang w:eastAsia="en-US"/>
          </w:rPr>
          <w:br/>
          <w:t>ΠΑΠΑΦΙΛΙΠΠΟΥ Γ. , σελ.</w:t>
        </w:r>
        <w:r w:rsidRPr="004622F9">
          <w:rPr>
            <w:rFonts w:eastAsia="Times New Roman"/>
            <w:szCs w:val="24"/>
            <w:lang w:eastAsia="en-US"/>
          </w:rPr>
          <w:br/>
          <w:t>ΠΑΠΑΧΡΙΣΤΟΠΟΥΛΟΣ Α. , σελ.</w:t>
        </w:r>
        <w:r w:rsidRPr="004622F9">
          <w:rPr>
            <w:rFonts w:eastAsia="Times New Roman"/>
            <w:szCs w:val="24"/>
            <w:lang w:eastAsia="en-US"/>
          </w:rPr>
          <w:br/>
          <w:t>ΠΑΡΑΣΚΕΥΟΠΟΥΛΟΣ Ν. , σελ.</w:t>
        </w:r>
        <w:r w:rsidRPr="004622F9">
          <w:rPr>
            <w:rFonts w:eastAsia="Times New Roman"/>
            <w:szCs w:val="24"/>
            <w:lang w:eastAsia="en-US"/>
          </w:rPr>
          <w:br/>
          <w:t>ΠΑΥΛΙΔΗΣ Κ. , σελ.</w:t>
        </w:r>
        <w:r w:rsidRPr="004622F9">
          <w:rPr>
            <w:rFonts w:eastAsia="Times New Roman"/>
            <w:szCs w:val="24"/>
            <w:lang w:eastAsia="en-US"/>
          </w:rPr>
          <w:br/>
          <w:t>ΠΑΦΙΛΗΣ Α. , σελ.</w:t>
        </w:r>
        <w:r w:rsidRPr="004622F9">
          <w:rPr>
            <w:rFonts w:eastAsia="Times New Roman"/>
            <w:szCs w:val="24"/>
            <w:lang w:eastAsia="en-US"/>
          </w:rPr>
          <w:br/>
          <w:t>ΣΑΡΙΔΗΣ Ι. , σελ.</w:t>
        </w:r>
        <w:r w:rsidRPr="004622F9">
          <w:rPr>
            <w:rFonts w:eastAsia="Times New Roman"/>
            <w:szCs w:val="24"/>
            <w:lang w:eastAsia="en-US"/>
          </w:rPr>
          <w:br/>
          <w:t>ΤΑΣΟΥΛΑΣ Κ. , σελ.</w:t>
        </w:r>
        <w:r w:rsidRPr="004622F9">
          <w:rPr>
            <w:rFonts w:eastAsia="Times New Roman"/>
            <w:szCs w:val="24"/>
            <w:lang w:eastAsia="en-US"/>
          </w:rPr>
          <w:br/>
          <w:t>ΤΖΑΒΑΡΑΣ Κ. , σελ.</w:t>
        </w:r>
        <w:r w:rsidRPr="004622F9">
          <w:rPr>
            <w:rFonts w:eastAsia="Times New Roman"/>
            <w:szCs w:val="24"/>
            <w:lang w:eastAsia="en-US"/>
          </w:rPr>
          <w:br/>
          <w:t>ΤΣΙΠΡΑΣ Α. , σελ.</w:t>
        </w:r>
        <w:r w:rsidRPr="004622F9">
          <w:rPr>
            <w:rFonts w:eastAsia="Times New Roman"/>
            <w:szCs w:val="24"/>
            <w:lang w:eastAsia="en-US"/>
          </w:rPr>
          <w:br/>
          <w:t>ΤΣΟΓΚΑΣ Γ. , σελ.</w:t>
        </w:r>
        <w:r w:rsidRPr="004622F9">
          <w:rPr>
            <w:rFonts w:eastAsia="Times New Roman"/>
            <w:szCs w:val="24"/>
            <w:lang w:eastAsia="en-US"/>
          </w:rPr>
          <w:br/>
          <w:t>ΧΑΤΖΗΣΑΒΒΑΣ Χ. , σελ.</w:t>
        </w:r>
        <w:r w:rsidRPr="004622F9">
          <w:rPr>
            <w:rFonts w:eastAsia="Times New Roman"/>
            <w:szCs w:val="24"/>
            <w:lang w:eastAsia="en-US"/>
          </w:rPr>
          <w:br/>
        </w:r>
        <w:r w:rsidRPr="004622F9">
          <w:rPr>
            <w:rFonts w:eastAsia="Times New Roman"/>
            <w:szCs w:val="24"/>
            <w:lang w:eastAsia="en-US"/>
          </w:rPr>
          <w:br/>
          <w:t>Β. Επί διαδικαστικού θέματος:</w:t>
        </w:r>
        <w:r w:rsidRPr="004622F9">
          <w:rPr>
            <w:rFonts w:eastAsia="Times New Roman"/>
            <w:szCs w:val="24"/>
            <w:lang w:eastAsia="en-US"/>
          </w:rPr>
          <w:br/>
          <w:t>ΑΘΑΝΑΣΙΟΥ Χ. , σελ.</w:t>
        </w:r>
        <w:r w:rsidRPr="004622F9">
          <w:rPr>
            <w:rFonts w:eastAsia="Times New Roman"/>
            <w:szCs w:val="24"/>
            <w:lang w:eastAsia="en-US"/>
          </w:rPr>
          <w:br/>
          <w:t>ΑΜΥΡΑΣ Γ. , σελ.</w:t>
        </w:r>
        <w:r w:rsidRPr="004622F9">
          <w:rPr>
            <w:rFonts w:eastAsia="Times New Roman"/>
            <w:szCs w:val="24"/>
            <w:lang w:eastAsia="en-US"/>
          </w:rPr>
          <w:br/>
          <w:t>ΔΑΝΕΛΛΗΣ Σ. , σελ.</w:t>
        </w:r>
        <w:r w:rsidRPr="004622F9">
          <w:rPr>
            <w:rFonts w:eastAsia="Times New Roman"/>
            <w:szCs w:val="24"/>
            <w:lang w:eastAsia="en-US"/>
          </w:rPr>
          <w:br/>
          <w:t>ΚΑΚΛΑΜΑΝΗΣ Ν. , σελ.</w:t>
        </w:r>
        <w:r w:rsidRPr="004622F9">
          <w:rPr>
            <w:rFonts w:eastAsia="Times New Roman"/>
            <w:szCs w:val="24"/>
            <w:lang w:eastAsia="en-US"/>
          </w:rPr>
          <w:br/>
          <w:t>ΚΕΦΑΛΟΓΙΑΝΝΗΣ Ι. , σελ.</w:t>
        </w:r>
        <w:r w:rsidRPr="004622F9">
          <w:rPr>
            <w:rFonts w:eastAsia="Times New Roman"/>
            <w:szCs w:val="24"/>
            <w:lang w:eastAsia="en-US"/>
          </w:rPr>
          <w:br/>
          <w:t>ΚΡΕΜΑΣΤΙΝΟΣ Δ. , σελ.</w:t>
        </w:r>
        <w:r w:rsidRPr="004622F9">
          <w:rPr>
            <w:rFonts w:eastAsia="Times New Roman"/>
            <w:szCs w:val="24"/>
            <w:lang w:eastAsia="en-US"/>
          </w:rPr>
          <w:br/>
          <w:t>ΛΟΒΕΡΔΟΣ Α. , σελ.</w:t>
        </w:r>
        <w:r w:rsidRPr="004622F9">
          <w:rPr>
            <w:rFonts w:eastAsia="Times New Roman"/>
            <w:szCs w:val="24"/>
            <w:lang w:eastAsia="en-US"/>
          </w:rPr>
          <w:br/>
          <w:t>ΛΥΚΟΥΔΗΣ Σ. , σελ.</w:t>
        </w:r>
        <w:r w:rsidRPr="004622F9">
          <w:rPr>
            <w:rFonts w:eastAsia="Times New Roman"/>
            <w:szCs w:val="24"/>
            <w:lang w:eastAsia="en-US"/>
          </w:rPr>
          <w:br/>
          <w:t>ΜΠΟΥΡΑΣ Α. , σελ.</w:t>
        </w:r>
        <w:r w:rsidRPr="004622F9">
          <w:rPr>
            <w:rFonts w:eastAsia="Times New Roman"/>
            <w:szCs w:val="24"/>
            <w:lang w:eastAsia="en-US"/>
          </w:rPr>
          <w:br/>
          <w:t>ΞΥΔΑΚΗΣ Ν. , σελ.</w:t>
        </w:r>
        <w:r w:rsidRPr="004622F9">
          <w:rPr>
            <w:rFonts w:eastAsia="Times New Roman"/>
            <w:szCs w:val="24"/>
            <w:lang w:eastAsia="en-US"/>
          </w:rPr>
          <w:br/>
          <w:t>ΠΑΠΑΘΕΟΔΩΡΟΥ Θ. , σελ.</w:t>
        </w:r>
        <w:r w:rsidRPr="004622F9">
          <w:rPr>
            <w:rFonts w:eastAsia="Times New Roman"/>
            <w:szCs w:val="24"/>
            <w:lang w:eastAsia="en-US"/>
          </w:rPr>
          <w:br/>
          <w:t>ΠΑΡΑΣΚΕΥΟΠΟΥΛΟΣ Ν. , σελ.</w:t>
        </w:r>
        <w:r w:rsidRPr="004622F9">
          <w:rPr>
            <w:rFonts w:eastAsia="Times New Roman"/>
            <w:szCs w:val="24"/>
            <w:lang w:eastAsia="en-US"/>
          </w:rPr>
          <w:br/>
          <w:t>ΠΑΦΙΛΗΣ Α. , σελ.</w:t>
        </w:r>
        <w:r w:rsidRPr="004622F9">
          <w:rPr>
            <w:rFonts w:eastAsia="Times New Roman"/>
            <w:szCs w:val="24"/>
            <w:lang w:eastAsia="en-US"/>
          </w:rPr>
          <w:br/>
          <w:t>ΤΣΙΑΡΑΣ Κ. , σελ.</w:t>
        </w:r>
        <w:r w:rsidRPr="004622F9">
          <w:rPr>
            <w:rFonts w:eastAsia="Times New Roman"/>
            <w:szCs w:val="24"/>
            <w:lang w:eastAsia="en-US"/>
          </w:rPr>
          <w:br/>
          <w:t>ΧΡΙΣΤΟΦΙΛΟΠΟΥΛΟΥ Π. , σελ.</w:t>
        </w:r>
        <w:r w:rsidRPr="004622F9">
          <w:rPr>
            <w:rFonts w:eastAsia="Times New Roman"/>
            <w:szCs w:val="24"/>
            <w:lang w:eastAsia="en-US"/>
          </w:rPr>
          <w:br/>
        </w:r>
        <w:r w:rsidRPr="004622F9">
          <w:rPr>
            <w:rFonts w:eastAsia="Times New Roman"/>
            <w:szCs w:val="24"/>
            <w:lang w:eastAsia="en-US"/>
          </w:rPr>
          <w:br/>
          <w:t>Γ. Επί προσωπικού θέματος:</w:t>
        </w:r>
        <w:r w:rsidRPr="004622F9">
          <w:rPr>
            <w:rFonts w:eastAsia="Times New Roman"/>
            <w:szCs w:val="24"/>
            <w:lang w:eastAsia="en-US"/>
          </w:rPr>
          <w:br/>
          <w:t>ΛΟΒΕΡΔΟΣ Α. , σελ.</w:t>
        </w:r>
        <w:r w:rsidRPr="004622F9">
          <w:rPr>
            <w:rFonts w:eastAsia="Times New Roman"/>
            <w:szCs w:val="24"/>
            <w:lang w:eastAsia="en-US"/>
          </w:rPr>
          <w:br/>
          <w:t>ΞΥΔΑΚΗΣ Ν. , σελ.</w:t>
        </w:r>
        <w:r w:rsidRPr="004622F9">
          <w:rPr>
            <w:rFonts w:eastAsia="Times New Roman"/>
            <w:szCs w:val="24"/>
            <w:lang w:eastAsia="en-US"/>
          </w:rPr>
          <w:br/>
        </w:r>
        <w:r w:rsidRPr="004622F9">
          <w:rPr>
            <w:rFonts w:eastAsia="Times New Roman"/>
            <w:szCs w:val="24"/>
            <w:lang w:eastAsia="en-US"/>
          </w:rPr>
          <w:br/>
          <w:t>ΠΑΡΕΜΒΑΣΕΙΣ:</w:t>
        </w:r>
        <w:r w:rsidRPr="004622F9">
          <w:rPr>
            <w:rFonts w:eastAsia="Times New Roman"/>
            <w:szCs w:val="24"/>
            <w:lang w:eastAsia="en-US"/>
          </w:rPr>
          <w:br/>
          <w:t>ΑΝΤΩΝΙΟΥ Χ. , σελ.</w:t>
        </w:r>
        <w:r w:rsidRPr="004622F9">
          <w:rPr>
            <w:rFonts w:eastAsia="Times New Roman"/>
            <w:szCs w:val="24"/>
            <w:lang w:eastAsia="en-US"/>
          </w:rPr>
          <w:br/>
          <w:t>ΚΑΪΣΑΣ Γ. , σελ.</w:t>
        </w:r>
        <w:r w:rsidRPr="004622F9">
          <w:rPr>
            <w:rFonts w:eastAsia="Times New Roman"/>
            <w:szCs w:val="24"/>
            <w:lang w:eastAsia="en-US"/>
          </w:rPr>
          <w:br/>
          <w:t>ΠΑΝΤΖΑΣ Γ. , σελ.</w:t>
        </w:r>
        <w:r w:rsidRPr="004622F9">
          <w:rPr>
            <w:rFonts w:eastAsia="Times New Roman"/>
            <w:szCs w:val="24"/>
            <w:lang w:eastAsia="en-US"/>
          </w:rPr>
          <w:br/>
          <w:t>ΠΑΠΑΦΙΛΙΠΠΟΥ Γ. , σελ.</w:t>
        </w:r>
        <w:r w:rsidRPr="004622F9">
          <w:rPr>
            <w:rFonts w:eastAsia="Times New Roman"/>
            <w:szCs w:val="24"/>
            <w:lang w:eastAsia="en-US"/>
          </w:rPr>
          <w:br/>
          <w:t>ΤΖΑΒΑΡΑΣ Κ. , σελ.</w:t>
        </w:r>
        <w:r w:rsidRPr="004622F9">
          <w:rPr>
            <w:rFonts w:eastAsia="Times New Roman"/>
            <w:szCs w:val="24"/>
            <w:lang w:eastAsia="en-US"/>
          </w:rPr>
          <w:br/>
        </w:r>
      </w:ins>
    </w:p>
    <w:p w14:paraId="662D4ACB" w14:textId="77777777" w:rsidR="009A4B17" w:rsidRDefault="004622F9">
      <w:pPr>
        <w:spacing w:after="0" w:line="600" w:lineRule="auto"/>
        <w:ind w:firstLine="720"/>
        <w:jc w:val="center"/>
        <w:rPr>
          <w:rFonts w:eastAsia="Times New Roman"/>
          <w:szCs w:val="24"/>
        </w:rPr>
      </w:pPr>
      <w:r>
        <w:rPr>
          <w:rFonts w:eastAsia="Times New Roman"/>
          <w:szCs w:val="24"/>
        </w:rPr>
        <w:t>ΠΡΑΚΤΙΚΑ ΒΟΥΛΗΣ</w:t>
      </w:r>
    </w:p>
    <w:p w14:paraId="662D4ACC" w14:textId="77777777" w:rsidR="009A4B17" w:rsidRDefault="004622F9">
      <w:pPr>
        <w:spacing w:after="0" w:line="600" w:lineRule="auto"/>
        <w:ind w:firstLine="720"/>
        <w:jc w:val="center"/>
        <w:rPr>
          <w:rFonts w:eastAsia="Times New Roman"/>
          <w:szCs w:val="24"/>
        </w:rPr>
      </w:pPr>
      <w:r>
        <w:rPr>
          <w:rFonts w:eastAsia="Times New Roman"/>
          <w:szCs w:val="24"/>
        </w:rPr>
        <w:t xml:space="preserve">ΙΖ΄ ΠΕΡΙΟΔΟΣ </w:t>
      </w:r>
    </w:p>
    <w:p w14:paraId="662D4ACD" w14:textId="77777777" w:rsidR="009A4B17" w:rsidRDefault="004622F9">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62D4ACE" w14:textId="77777777" w:rsidR="009A4B17" w:rsidRDefault="004622F9">
      <w:pPr>
        <w:spacing w:after="0" w:line="600" w:lineRule="auto"/>
        <w:ind w:firstLine="720"/>
        <w:jc w:val="center"/>
        <w:rPr>
          <w:rFonts w:eastAsia="Times New Roman"/>
          <w:szCs w:val="24"/>
        </w:rPr>
      </w:pPr>
      <w:r>
        <w:rPr>
          <w:rFonts w:eastAsia="Times New Roman"/>
          <w:szCs w:val="24"/>
        </w:rPr>
        <w:t>ΣΥΝΟΔΟΣ Β΄</w:t>
      </w:r>
    </w:p>
    <w:p w14:paraId="662D4ACF" w14:textId="77777777" w:rsidR="009A4B17" w:rsidRDefault="004622F9">
      <w:pPr>
        <w:spacing w:after="0" w:line="600" w:lineRule="auto"/>
        <w:ind w:firstLine="720"/>
        <w:jc w:val="center"/>
        <w:rPr>
          <w:rFonts w:eastAsia="Times New Roman"/>
          <w:szCs w:val="24"/>
        </w:rPr>
      </w:pPr>
      <w:r>
        <w:rPr>
          <w:rFonts w:eastAsia="Times New Roman"/>
          <w:szCs w:val="24"/>
        </w:rPr>
        <w:t>ΣΥΝΕΔΡΙΑΣΗ ΡΜΣΤ΄</w:t>
      </w:r>
    </w:p>
    <w:p w14:paraId="662D4AD0" w14:textId="77777777" w:rsidR="009A4B17" w:rsidRDefault="004622F9">
      <w:pPr>
        <w:spacing w:after="0" w:line="600" w:lineRule="auto"/>
        <w:ind w:firstLine="720"/>
        <w:jc w:val="center"/>
        <w:rPr>
          <w:rFonts w:eastAsia="Times New Roman"/>
          <w:szCs w:val="24"/>
        </w:rPr>
      </w:pPr>
      <w:r>
        <w:rPr>
          <w:rFonts w:eastAsia="Times New Roman"/>
          <w:szCs w:val="24"/>
        </w:rPr>
        <w:t>Τετάρτη 5 Ιουλίου 2017</w:t>
      </w:r>
    </w:p>
    <w:p w14:paraId="662D4AD1" w14:textId="77777777" w:rsidR="009A4B17" w:rsidRDefault="004622F9">
      <w:pPr>
        <w:spacing w:after="0" w:line="600" w:lineRule="auto"/>
        <w:ind w:firstLine="720"/>
        <w:jc w:val="both"/>
        <w:rPr>
          <w:rFonts w:eastAsia="Times New Roman"/>
          <w:szCs w:val="24"/>
        </w:rPr>
      </w:pPr>
      <w:r>
        <w:rPr>
          <w:rFonts w:eastAsia="Times New Roman"/>
          <w:szCs w:val="24"/>
        </w:rPr>
        <w:t>Αθήνα, σήμερα στις 5 Ιουλίου 2017, ημέρα Τετάρτη και ώρα 10.23΄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4C1216">
        <w:rPr>
          <w:rFonts w:eastAsia="Times New Roman"/>
          <w:b/>
          <w:szCs w:val="24"/>
        </w:rPr>
        <w:t>ΔΗΜΗΤΡΙΟΥ ΚΡΕΜΑΣΤΙΝΟΥ</w:t>
      </w:r>
      <w:r>
        <w:rPr>
          <w:rFonts w:eastAsia="Times New Roman"/>
          <w:szCs w:val="24"/>
        </w:rPr>
        <w:t xml:space="preserve">. </w:t>
      </w:r>
    </w:p>
    <w:p w14:paraId="662D4AD2" w14:textId="77777777" w:rsidR="009A4B17" w:rsidRDefault="004622F9">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αρχίζει η συνεδρίαση.</w:t>
      </w:r>
    </w:p>
    <w:p w14:paraId="662D4AD3" w14:textId="77777777" w:rsidR="009A4B17" w:rsidRDefault="004622F9">
      <w:pPr>
        <w:spacing w:after="0" w:line="600" w:lineRule="auto"/>
        <w:ind w:firstLine="720"/>
        <w:jc w:val="both"/>
        <w:rPr>
          <w:rFonts w:eastAsia="Times New Roman"/>
          <w:szCs w:val="24"/>
        </w:rPr>
      </w:pPr>
      <w:r>
        <w:rPr>
          <w:rFonts w:eastAsia="Times New Roman"/>
          <w:szCs w:val="24"/>
        </w:rPr>
        <w:t>(Ε</w:t>
      </w:r>
      <w:r>
        <w:rPr>
          <w:rFonts w:eastAsia="Times New Roman"/>
          <w:szCs w:val="24"/>
        </w:rPr>
        <w:t>ΠΙΚΥΡΩΣΗ ΠΡΑΚΤΙΚΩΝ: Σύμφωνα με την από 4</w:t>
      </w:r>
      <w:r>
        <w:rPr>
          <w:rFonts w:eastAsia="Times New Roman"/>
          <w:szCs w:val="24"/>
        </w:rPr>
        <w:t>-</w:t>
      </w:r>
      <w:r>
        <w:rPr>
          <w:rFonts w:eastAsia="Times New Roman"/>
          <w:szCs w:val="24"/>
        </w:rPr>
        <w:t>7</w:t>
      </w:r>
      <w:r>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ΡΜΕ΄ συνεδριάσεώς του, της Τρίτης 4 Ιουλίου 2017, σε ό,τι αφορά την ψήφιση στο σύνολο του σχεδίου νόμου «</w:t>
      </w:r>
      <w:r>
        <w:rPr>
          <w:rFonts w:eastAsia="Times New Roman" w:cs="Times New Roman"/>
          <w:szCs w:val="24"/>
        </w:rPr>
        <w:t>Κύρωση της Συμφωνίας-Πλ</w:t>
      </w:r>
      <w:r>
        <w:rPr>
          <w:rFonts w:eastAsia="Times New Roman" w:cs="Times New Roman"/>
          <w:szCs w:val="24"/>
        </w:rPr>
        <w:t xml:space="preserve">αίσιο Εταιρικής Σχέσης </w:t>
      </w:r>
      <w:r>
        <w:rPr>
          <w:rFonts w:eastAsia="Times New Roman" w:cs="Times New Roman"/>
          <w:szCs w:val="24"/>
        </w:rPr>
        <w:lastRenderedPageBreak/>
        <w:t>και Συνεργασίας μεταξύ της Ευρωπαϊκής Ένωσης και των κρατών-μελών της, αφενός και της Δημοκρατίας των Φιλιππίνων, αφετέρου και άλλες διατάξεις».</w:t>
      </w:r>
      <w:r>
        <w:rPr>
          <w:rFonts w:eastAsia="Times New Roman" w:cs="Times New Roman"/>
          <w:szCs w:val="24"/>
        </w:rPr>
        <w:t>)</w:t>
      </w:r>
      <w:r>
        <w:rPr>
          <w:rFonts w:eastAsia="Times New Roman"/>
          <w:szCs w:val="24"/>
        </w:rPr>
        <w:t xml:space="preserve"> </w:t>
      </w:r>
    </w:p>
    <w:p w14:paraId="662D4AD4" w14:textId="77777777" w:rsidR="009A4B17" w:rsidRDefault="004622F9">
      <w:pPr>
        <w:spacing w:after="0"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στην </w:t>
      </w:r>
      <w:r>
        <w:rPr>
          <w:rFonts w:eastAsia="Times New Roman"/>
          <w:szCs w:val="24"/>
        </w:rPr>
        <w:t>πρώτη για σήμερα</w:t>
      </w:r>
    </w:p>
    <w:p w14:paraId="662D4AD5" w14:textId="77777777" w:rsidR="009A4B17" w:rsidRDefault="004622F9">
      <w:pPr>
        <w:spacing w:after="0" w:line="600" w:lineRule="auto"/>
        <w:ind w:firstLine="720"/>
        <w:jc w:val="center"/>
        <w:rPr>
          <w:rFonts w:eastAsia="Times New Roman"/>
          <w:b/>
          <w:szCs w:val="24"/>
        </w:rPr>
      </w:pPr>
      <w:r>
        <w:rPr>
          <w:rFonts w:eastAsia="Times New Roman"/>
          <w:b/>
          <w:szCs w:val="24"/>
        </w:rPr>
        <w:t>ΕΙΔΙΚΗ ΗΜΕΡΗΣΙΑ ΔΙΑΤΑ</w:t>
      </w:r>
      <w:r>
        <w:rPr>
          <w:rFonts w:eastAsia="Times New Roman"/>
          <w:b/>
          <w:szCs w:val="24"/>
        </w:rPr>
        <w:t>ΞΗ</w:t>
      </w:r>
    </w:p>
    <w:p w14:paraId="662D4AD6" w14:textId="77777777" w:rsidR="009A4B17" w:rsidRDefault="004622F9">
      <w:pPr>
        <w:spacing w:after="0" w:line="600" w:lineRule="auto"/>
        <w:ind w:firstLine="720"/>
        <w:jc w:val="both"/>
        <w:rPr>
          <w:rFonts w:eastAsia="Times New Roman"/>
          <w:szCs w:val="24"/>
        </w:rPr>
      </w:pPr>
      <w:r>
        <w:rPr>
          <w:rFonts w:eastAsia="Times New Roman"/>
          <w:color w:val="000000"/>
          <w:szCs w:val="24"/>
        </w:rPr>
        <w:t>Εκλογή Αντιπροέδρων της Βουλής των Ελλήνων</w:t>
      </w:r>
      <w:r>
        <w:rPr>
          <w:rFonts w:eastAsia="Times New Roman"/>
          <w:color w:val="000000"/>
          <w:szCs w:val="24"/>
        </w:rPr>
        <w:t>.</w:t>
      </w:r>
    </w:p>
    <w:p w14:paraId="662D4AD7" w14:textId="77777777" w:rsidR="009A4B17" w:rsidRDefault="004622F9">
      <w:pPr>
        <w:spacing w:after="0" w:line="600" w:lineRule="auto"/>
        <w:ind w:firstLine="720"/>
        <w:jc w:val="both"/>
        <w:rPr>
          <w:rFonts w:eastAsia="Times New Roman"/>
          <w:szCs w:val="24"/>
        </w:rPr>
      </w:pPr>
      <w:r>
        <w:rPr>
          <w:rFonts w:eastAsia="Times New Roman"/>
          <w:szCs w:val="24"/>
        </w:rPr>
        <w:t xml:space="preserve">Μετά την τροποποίηση του Κανονισμού της Βουλής με το </w:t>
      </w:r>
      <w:r>
        <w:rPr>
          <w:rFonts w:eastAsia="Times New Roman"/>
          <w:color w:val="000000"/>
          <w:szCs w:val="24"/>
        </w:rPr>
        <w:t>ΦΕΚ Α΄ 92/26</w:t>
      </w:r>
      <w:r>
        <w:rPr>
          <w:rFonts w:eastAsia="Times New Roman"/>
          <w:color w:val="000000"/>
          <w:szCs w:val="24"/>
        </w:rPr>
        <w:t>-</w:t>
      </w:r>
      <w:r>
        <w:rPr>
          <w:rFonts w:eastAsia="Times New Roman"/>
          <w:color w:val="000000"/>
          <w:szCs w:val="24"/>
        </w:rPr>
        <w:t>6</w:t>
      </w:r>
      <w:r>
        <w:rPr>
          <w:rFonts w:eastAsia="Times New Roman"/>
          <w:color w:val="000000"/>
          <w:szCs w:val="24"/>
        </w:rPr>
        <w:t>-</w:t>
      </w:r>
      <w:r>
        <w:rPr>
          <w:rFonts w:eastAsia="Times New Roman"/>
          <w:color w:val="000000"/>
          <w:szCs w:val="24"/>
        </w:rPr>
        <w:t>2017</w:t>
      </w:r>
      <w:r>
        <w:rPr>
          <w:rFonts w:eastAsia="Times New Roman"/>
          <w:szCs w:val="24"/>
        </w:rPr>
        <w:t xml:space="preserve">, σύμφωνα με τα άρθρα 6 και 8, όπως τροποποιήθηκαν, και το άρθρο 8Α, όπως προστέθηκε, προβλέπεται η εκλογή Αντιπροέδρων από την έκτη και </w:t>
      </w:r>
      <w:r>
        <w:rPr>
          <w:rFonts w:eastAsia="Times New Roman"/>
          <w:szCs w:val="24"/>
        </w:rPr>
        <w:t>έβδομη Κοινοβουλευτική Ομάδα.</w:t>
      </w:r>
    </w:p>
    <w:p w14:paraId="662D4AD8" w14:textId="77777777" w:rsidR="009A4B17" w:rsidRDefault="004622F9">
      <w:pPr>
        <w:spacing w:after="0" w:line="600" w:lineRule="auto"/>
        <w:ind w:firstLine="720"/>
        <w:jc w:val="both"/>
        <w:rPr>
          <w:rFonts w:eastAsia="Times New Roman"/>
          <w:szCs w:val="24"/>
        </w:rPr>
      </w:pPr>
      <w:r>
        <w:rPr>
          <w:rFonts w:eastAsia="Times New Roman"/>
          <w:szCs w:val="24"/>
        </w:rPr>
        <w:t>Επίσης, σύμφωνα με τα άρθρα 8 παράγραφος 1 και 2 και 8Α του Κανονισμού της Βουλής, η Βουλή, πρώτον, εκλέγει με ονομαστική ψηφοφορία και με τις προβλεπόμενες από το άρθρο 67 του Συντάγματος προϋποθέσεις και πλειοψηφίες τους Αντ</w:t>
      </w:r>
      <w:r>
        <w:rPr>
          <w:rFonts w:eastAsia="Times New Roman"/>
          <w:szCs w:val="24"/>
        </w:rPr>
        <w:t xml:space="preserve">ιπροέδρους. </w:t>
      </w:r>
    </w:p>
    <w:p w14:paraId="662D4AD9" w14:textId="77777777" w:rsidR="009A4B17" w:rsidRDefault="004622F9">
      <w:pPr>
        <w:spacing w:after="0" w:line="600" w:lineRule="auto"/>
        <w:ind w:firstLine="720"/>
        <w:jc w:val="both"/>
        <w:rPr>
          <w:rFonts w:eastAsia="Times New Roman"/>
          <w:szCs w:val="24"/>
        </w:rPr>
      </w:pPr>
      <w:r>
        <w:rPr>
          <w:rFonts w:eastAsia="Times New Roman"/>
          <w:szCs w:val="24"/>
        </w:rPr>
        <w:t>Δεύτερον, η υποβολή υποψηφιότητας δεν είναι παραδεκτή. Της εκλογής των μελών του Προεδρείου του παρόντος άρθρου, δεν προηγείται συζήτηση.</w:t>
      </w:r>
    </w:p>
    <w:p w14:paraId="662D4ADA" w14:textId="77777777" w:rsidR="009A4B17" w:rsidRDefault="004622F9">
      <w:pPr>
        <w:spacing w:after="0" w:line="600" w:lineRule="auto"/>
        <w:jc w:val="both"/>
        <w:rPr>
          <w:rFonts w:eastAsia="Times New Roman" w:cs="Times New Roman"/>
          <w:szCs w:val="24"/>
        </w:rPr>
      </w:pPr>
      <w:r>
        <w:rPr>
          <w:rFonts w:eastAsia="Times New Roman" w:cs="Times New Roman"/>
          <w:szCs w:val="24"/>
        </w:rPr>
        <w:lastRenderedPageBreak/>
        <w:t>Η καταμέτρηση των ψήφων για την εκλογή των μελών του Προεδρείου του παρόντος άρθρου γίνεται από τρεις Βου</w:t>
      </w:r>
      <w:r>
        <w:rPr>
          <w:rFonts w:eastAsia="Times New Roman" w:cs="Times New Roman"/>
          <w:szCs w:val="24"/>
        </w:rPr>
        <w:t>λευτές, από τους οποίους οι δύο προέρχονται από την πρώτη και ο τρίτος από τη δεύτερη σε δύναμη Κοινοβουλευτική Ομάδα της Βουλής, όπως είχε η σειρά τους κατά την ψήφιση του παρόντος άρθρου 8Α.</w:t>
      </w:r>
    </w:p>
    <w:p w14:paraId="662D4ADB" w14:textId="77777777" w:rsidR="009A4B17" w:rsidRDefault="004622F9">
      <w:pPr>
        <w:spacing w:after="0" w:line="600" w:lineRule="auto"/>
        <w:ind w:firstLine="720"/>
        <w:jc w:val="both"/>
        <w:rPr>
          <w:rFonts w:eastAsia="Times New Roman"/>
          <w:color w:val="000000"/>
          <w:szCs w:val="24"/>
          <w:shd w:val="clear" w:color="auto" w:fill="FFFFFF"/>
        </w:rPr>
      </w:pPr>
      <w:r>
        <w:rPr>
          <w:rFonts w:eastAsia="Times New Roman" w:cs="Times New Roman"/>
          <w:szCs w:val="24"/>
        </w:rPr>
        <w:t>Επομένως</w:t>
      </w:r>
      <w:r>
        <w:rPr>
          <w:rFonts w:eastAsia="Times New Roman" w:cs="Times New Roman"/>
          <w:szCs w:val="24"/>
        </w:rPr>
        <w:t xml:space="preserve"> αντικείμενο της σημερινής ειδικής ημερήσιας διάταξης είναι η εκλογή Αντιπροέδρων της έκτης και έβδομης σε δύναμη Κοινοβουλευτικής Ομάδας στη Βουλής, σύμφωνα με τα προαναφερόμενα άρθρα του Κανονισμού της Βουλής, όπως τροποποιήθηκαν και προστέθηκαν με το ΦΕ</w:t>
      </w:r>
      <w:r>
        <w:rPr>
          <w:rFonts w:eastAsia="Times New Roman" w:cs="Times New Roman"/>
          <w:szCs w:val="24"/>
        </w:rPr>
        <w:t xml:space="preserve">Κ </w:t>
      </w:r>
      <w:r>
        <w:rPr>
          <w:rFonts w:eastAsia="Times New Roman"/>
          <w:color w:val="000000"/>
          <w:szCs w:val="24"/>
          <w:shd w:val="clear" w:color="auto" w:fill="FFFFFF"/>
        </w:rPr>
        <w:t>Α΄ 92/26</w:t>
      </w:r>
      <w:r>
        <w:rPr>
          <w:rFonts w:eastAsia="Times New Roman"/>
          <w:color w:val="000000"/>
          <w:szCs w:val="24"/>
          <w:shd w:val="clear" w:color="auto" w:fill="FFFFFF"/>
        </w:rPr>
        <w:t>-</w:t>
      </w:r>
      <w:r>
        <w:rPr>
          <w:rFonts w:eastAsia="Times New Roman"/>
          <w:color w:val="000000"/>
          <w:szCs w:val="24"/>
          <w:shd w:val="clear" w:color="auto" w:fill="FFFFFF"/>
        </w:rPr>
        <w:t>6</w:t>
      </w:r>
      <w:r>
        <w:rPr>
          <w:rFonts w:eastAsia="Times New Roman"/>
          <w:color w:val="000000"/>
          <w:szCs w:val="24"/>
          <w:shd w:val="clear" w:color="auto" w:fill="FFFFFF"/>
        </w:rPr>
        <w:t>-</w:t>
      </w:r>
      <w:r>
        <w:rPr>
          <w:rFonts w:eastAsia="Times New Roman"/>
          <w:color w:val="000000"/>
          <w:szCs w:val="24"/>
          <w:shd w:val="clear" w:color="auto" w:fill="FFFFFF"/>
        </w:rPr>
        <w:t>2017.</w:t>
      </w:r>
    </w:p>
    <w:p w14:paraId="662D4ADC" w14:textId="77777777" w:rsidR="009A4B17" w:rsidRDefault="004622F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την έκτη σε δύναμη Κοινοβουλευτική Ομάδα των Ανεξαρτήτων Ελλήνων προτείνεται για τη θέση του Η΄ Αντιπροέδρου ο κ. Δημήτριος Καμμένος.</w:t>
      </w:r>
    </w:p>
    <w:p w14:paraId="662D4ADD" w14:textId="77777777" w:rsidR="009A4B17" w:rsidRDefault="004622F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την έβδομη σε δύναμη Κοινοβουλευτική Ομάδα της Ένωσης Κεντρώων προτείνεται για τη θέση του Θ΄ Α</w:t>
      </w:r>
      <w:r>
        <w:rPr>
          <w:rFonts w:eastAsia="Times New Roman"/>
          <w:color w:val="000000"/>
          <w:szCs w:val="24"/>
          <w:shd w:val="clear" w:color="auto" w:fill="FFFFFF"/>
        </w:rPr>
        <w:t xml:space="preserve">ντιπροέδρου ο κ. Μάριος Γεωργιάδης. </w:t>
      </w:r>
    </w:p>
    <w:p w14:paraId="662D4ADE" w14:textId="77777777" w:rsidR="009A4B17" w:rsidRDefault="004622F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ψηφοφορία είναι ονομαστική. Κάθε Βουλευτής που ακούει το όνομά του θα εγείρεται από τη θέση του και θα αναφέρει </w:t>
      </w:r>
      <w:r>
        <w:rPr>
          <w:rFonts w:eastAsia="Times New Roman"/>
          <w:color w:val="000000"/>
          <w:szCs w:val="24"/>
          <w:shd w:val="clear" w:color="auto" w:fill="FFFFFF"/>
        </w:rPr>
        <w:lastRenderedPageBreak/>
        <w:t>ευκρινώς την προτίμησή του, δηλαδή το όνομα κάθε προτεινομένου ως υποψηφίου Αντιπροέδρου ή τη δήλωση «ΠΑΡ</w:t>
      </w:r>
      <w:r>
        <w:rPr>
          <w:rFonts w:eastAsia="Times New Roman"/>
          <w:color w:val="000000"/>
          <w:szCs w:val="24"/>
          <w:shd w:val="clear" w:color="auto" w:fill="FFFFFF"/>
        </w:rPr>
        <w:t>ΩΝ».</w:t>
      </w:r>
    </w:p>
    <w:p w14:paraId="662D4ADF" w14:textId="77777777" w:rsidR="009A4B17" w:rsidRDefault="004622F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Οι ψηφολέκτες θα καταχωρίζουν καθένας χωριστά την </w:t>
      </w:r>
      <w:proofErr w:type="spellStart"/>
      <w:r>
        <w:rPr>
          <w:rFonts w:eastAsia="Times New Roman"/>
          <w:color w:val="000000"/>
          <w:szCs w:val="24"/>
          <w:shd w:val="clear" w:color="auto" w:fill="FFFFFF"/>
        </w:rPr>
        <w:t>εκφρασθείσα</w:t>
      </w:r>
      <w:proofErr w:type="spellEnd"/>
      <w:r>
        <w:rPr>
          <w:rFonts w:eastAsia="Times New Roman"/>
          <w:color w:val="000000"/>
          <w:szCs w:val="24"/>
          <w:shd w:val="clear" w:color="auto" w:fill="FFFFFF"/>
        </w:rPr>
        <w:t xml:space="preserve"> προτίμηση των συναδέλφων στην ειδική στήλη του καταλόγου και έναντι του ονόματος του </w:t>
      </w:r>
      <w:proofErr w:type="spellStart"/>
      <w:r>
        <w:rPr>
          <w:rFonts w:eastAsia="Times New Roman"/>
          <w:color w:val="000000"/>
          <w:szCs w:val="24"/>
          <w:shd w:val="clear" w:color="auto" w:fill="FFFFFF"/>
        </w:rPr>
        <w:t>ψηφίσαντος</w:t>
      </w:r>
      <w:proofErr w:type="spellEnd"/>
      <w:r>
        <w:rPr>
          <w:rFonts w:eastAsia="Times New Roman"/>
          <w:color w:val="000000"/>
          <w:szCs w:val="24"/>
          <w:shd w:val="clear" w:color="auto" w:fill="FFFFFF"/>
        </w:rPr>
        <w:t xml:space="preserve"> συναδέλφου. </w:t>
      </w:r>
    </w:p>
    <w:p w14:paraId="662D4AE0" w14:textId="77777777" w:rsidR="009A4B17" w:rsidRDefault="004622F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Ευνόητο είναι, για να μη γίνονται λάθη, ότι η εκφώνηση του καταλόγου θα γίνεται </w:t>
      </w:r>
      <w:r>
        <w:rPr>
          <w:rFonts w:eastAsia="Times New Roman"/>
          <w:color w:val="000000"/>
          <w:szCs w:val="24"/>
          <w:shd w:val="clear" w:color="auto" w:fill="FFFFFF"/>
        </w:rPr>
        <w:t xml:space="preserve">σε αργό ρυθμό, ώστε να δίδεται χρόνος για την ακριβή σημείωση της προτίμησης του κάθε συναδέλφου. </w:t>
      </w:r>
    </w:p>
    <w:p w14:paraId="662D4AE1" w14:textId="77777777" w:rsidR="009A4B17" w:rsidRDefault="004622F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Καλούνται επί του καταλόγου οι κ</w:t>
      </w:r>
      <w:r>
        <w:rPr>
          <w:rFonts w:eastAsia="Times New Roman"/>
          <w:color w:val="000000"/>
          <w:szCs w:val="24"/>
          <w:shd w:val="clear" w:color="auto" w:fill="FFFFFF"/>
        </w:rPr>
        <w:t>ύριοι</w:t>
      </w:r>
      <w:r>
        <w:rPr>
          <w:rFonts w:eastAsia="Times New Roman"/>
          <w:color w:val="000000"/>
          <w:szCs w:val="24"/>
          <w:shd w:val="clear" w:color="auto" w:fill="FFFFFF"/>
        </w:rPr>
        <w:t xml:space="preserve"> Μάριος </w:t>
      </w:r>
      <w:proofErr w:type="spellStart"/>
      <w:r>
        <w:rPr>
          <w:rFonts w:eastAsia="Times New Roman"/>
          <w:color w:val="000000"/>
          <w:szCs w:val="24"/>
          <w:shd w:val="clear" w:color="auto" w:fill="FFFFFF"/>
        </w:rPr>
        <w:t>Κάτσης</w:t>
      </w:r>
      <w:proofErr w:type="spellEnd"/>
      <w:r>
        <w:rPr>
          <w:rFonts w:eastAsia="Times New Roman"/>
          <w:color w:val="000000"/>
          <w:szCs w:val="24"/>
          <w:shd w:val="clear" w:color="auto" w:fill="FFFFFF"/>
        </w:rPr>
        <w:t xml:space="preserve"> και Γεώργιος Ψυχογιός από τον ΣΥΡΙΖΑ και Βασίλειος </w:t>
      </w:r>
      <w:proofErr w:type="spellStart"/>
      <w:r>
        <w:rPr>
          <w:rFonts w:eastAsia="Times New Roman"/>
          <w:color w:val="000000"/>
          <w:szCs w:val="24"/>
          <w:shd w:val="clear" w:color="auto" w:fill="FFFFFF"/>
        </w:rPr>
        <w:t>Γιόγιακας</w:t>
      </w:r>
      <w:proofErr w:type="spellEnd"/>
      <w:r>
        <w:rPr>
          <w:rFonts w:eastAsia="Times New Roman"/>
          <w:color w:val="000000"/>
          <w:szCs w:val="24"/>
          <w:shd w:val="clear" w:color="auto" w:fill="FFFFFF"/>
        </w:rPr>
        <w:t xml:space="preserve"> από τη Νέα Δημοκρατία. </w:t>
      </w:r>
    </w:p>
    <w:p w14:paraId="662D4AE2" w14:textId="77777777" w:rsidR="009A4B17" w:rsidRDefault="004622F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ενημερώνω, επίση</w:t>
      </w:r>
      <w:r>
        <w:rPr>
          <w:rFonts w:eastAsia="Times New Roman"/>
          <w:color w:val="000000"/>
          <w:szCs w:val="24"/>
          <w:shd w:val="clear" w:color="auto" w:fill="FFFFFF"/>
        </w:rPr>
        <w:t>ς, ότι έχουν έλθει στο Προεδρείο τηλεομοιοτυπίες</w:t>
      </w:r>
      <w:r>
        <w:rPr>
          <w:rFonts w:eastAsia="Times New Roman"/>
          <w:color w:val="000000"/>
          <w:szCs w:val="24"/>
          <w:shd w:val="clear" w:color="auto" w:fill="FFFFFF"/>
        </w:rPr>
        <w:t xml:space="preserve"> (</w:t>
      </w:r>
      <w:r>
        <w:rPr>
          <w:rFonts w:eastAsia="Times New Roman"/>
          <w:color w:val="000000"/>
          <w:szCs w:val="24"/>
          <w:shd w:val="clear" w:color="auto" w:fill="FFFFFF"/>
        </w:rPr>
        <w:t>φαξ</w:t>
      </w:r>
      <w:r>
        <w:rPr>
          <w:rFonts w:eastAsia="Times New Roman"/>
          <w:color w:val="000000"/>
          <w:szCs w:val="24"/>
          <w:shd w:val="clear" w:color="auto" w:fill="FFFFFF"/>
        </w:rPr>
        <w:t>)</w:t>
      </w:r>
      <w:r>
        <w:rPr>
          <w:rFonts w:eastAsia="Times New Roman"/>
          <w:color w:val="000000"/>
          <w:szCs w:val="24"/>
          <w:shd w:val="clear" w:color="auto" w:fill="FFFFFF"/>
        </w:rPr>
        <w:t xml:space="preserve"> συναδέλφων, σύμφωνα με το άρθρο 70</w:t>
      </w:r>
      <w:r>
        <w:rPr>
          <w:rFonts w:eastAsia="Times New Roman"/>
          <w:color w:val="000000"/>
          <w:szCs w:val="24"/>
          <w:shd w:val="clear" w:color="auto" w:fill="FFFFFF"/>
        </w:rPr>
        <w:t>Α</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του Κανονισμού της Βουλής, με τις οποίες γνωστοποιούν την ψήφο τους. Οι ψήφοι αυτές θα ανακοινωθούν και θα συνυπολογισθούν στην καταμέτρηση, η οποία θα ακολουθήσει. </w:t>
      </w:r>
    </w:p>
    <w:p w14:paraId="662D4AE3" w14:textId="77777777" w:rsidR="009A4B17" w:rsidRDefault="004622F9">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ΘΕΟΔΩΡΟΣ ΠΑΠΑΘΕΟΔΩΡΟΥ:</w:t>
      </w:r>
      <w:r>
        <w:rPr>
          <w:rFonts w:eastAsia="Times New Roman"/>
          <w:color w:val="000000"/>
          <w:szCs w:val="24"/>
          <w:shd w:val="clear" w:color="auto" w:fill="FFFFFF"/>
        </w:rPr>
        <w:t xml:space="preserve"> Κύριε Πρόεδρε, θα ήθελα τον λόγο για να τοποθετηθώ επί της διαδικασίας. </w:t>
      </w:r>
    </w:p>
    <w:p w14:paraId="662D4AE4" w14:textId="77777777" w:rsidR="009A4B17" w:rsidRDefault="004622F9">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(Δημήτριος Κρεμαστινός): </w:t>
      </w:r>
      <w:r>
        <w:rPr>
          <w:rFonts w:eastAsia="Times New Roman"/>
          <w:color w:val="000000"/>
          <w:szCs w:val="24"/>
          <w:shd w:val="clear" w:color="auto" w:fill="FFFFFF"/>
        </w:rPr>
        <w:t>Έχετε τον λόγο, κύριε Παπαθεοδώρου</w:t>
      </w:r>
      <w:r>
        <w:rPr>
          <w:rFonts w:eastAsia="Times New Roman"/>
          <w:color w:val="000000"/>
          <w:szCs w:val="24"/>
          <w:shd w:val="clear" w:color="auto" w:fill="FFFFFF"/>
        </w:rPr>
        <w:t>,</w:t>
      </w:r>
      <w:r>
        <w:rPr>
          <w:rFonts w:eastAsia="Times New Roman"/>
          <w:color w:val="000000"/>
          <w:szCs w:val="24"/>
          <w:shd w:val="clear" w:color="auto" w:fill="FFFFFF"/>
        </w:rPr>
        <w:t xml:space="preserve"> για ένα λεπτό. </w:t>
      </w:r>
    </w:p>
    <w:p w14:paraId="662D4AE5" w14:textId="77777777" w:rsidR="009A4B17" w:rsidRDefault="004622F9">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ΘΕΟΔΩΡΟΣ ΠΑΠΑΘΕΟΔΩΡΟΥ:</w:t>
      </w:r>
      <w:r>
        <w:rPr>
          <w:rFonts w:eastAsia="Times New Roman"/>
          <w:color w:val="000000"/>
          <w:szCs w:val="24"/>
          <w:shd w:val="clear" w:color="auto" w:fill="FFFFFF"/>
        </w:rPr>
        <w:t xml:space="preserve"> Κύριε Πρόεδρε, επειδή έχουμε τοποθετηθεί επί της διαδικασίας και στην </w:t>
      </w:r>
      <w:r>
        <w:rPr>
          <w:rFonts w:eastAsia="Times New Roman"/>
          <w:color w:val="000000"/>
          <w:szCs w:val="24"/>
          <w:shd w:val="clear" w:color="auto" w:fill="FFFFFF"/>
        </w:rPr>
        <w:t>ε</w:t>
      </w:r>
      <w:r>
        <w:rPr>
          <w:rFonts w:eastAsia="Times New Roman"/>
          <w:color w:val="000000"/>
          <w:szCs w:val="24"/>
          <w:shd w:val="clear" w:color="auto" w:fill="FFFFFF"/>
        </w:rPr>
        <w:t>πιτροπή αλλά και στην Ολομέλεια</w:t>
      </w:r>
      <w:r>
        <w:rPr>
          <w:rFonts w:eastAsia="Times New Roman"/>
          <w:color w:val="000000"/>
          <w:szCs w:val="24"/>
          <w:shd w:val="clear" w:color="auto" w:fill="FFFFFF"/>
        </w:rPr>
        <w:t>,</w:t>
      </w:r>
      <w:r>
        <w:rPr>
          <w:rFonts w:eastAsia="Times New Roman"/>
          <w:color w:val="000000"/>
          <w:szCs w:val="24"/>
          <w:shd w:val="clear" w:color="auto" w:fill="FFFFFF"/>
        </w:rPr>
        <w:t xml:space="preserve"> σχετικά με την πρότασή μας, έτσι ώστε η διεύρυνση της αντιπροσωπευτικότητας των Κοινοβουλευτικών Ομάδων στο Προεδρείο να συνδυάζεται και με συγκεκριμένες αρμοδιότητες, αιτιολογούμε την ψήφο στο πλαίσιο της ονομαστικής ψηφοφορίας των μελών της Κοινοβουλευτ</w:t>
      </w:r>
      <w:r>
        <w:rPr>
          <w:rFonts w:eastAsia="Times New Roman"/>
          <w:color w:val="000000"/>
          <w:szCs w:val="24"/>
          <w:shd w:val="clear" w:color="auto" w:fill="FFFFFF"/>
        </w:rPr>
        <w:t xml:space="preserve">ικής Ομάδας της Δημοκρατικής Συμπαράταξης, ότι η ψήφος αυτή είναι ανεξάρτητη από τα πρόσωπα που έχουν υποβάλει υποψηφιότητα. </w:t>
      </w:r>
    </w:p>
    <w:p w14:paraId="662D4AE6" w14:textId="77777777" w:rsidR="009A4B17" w:rsidRDefault="004622F9">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(Δημήτριος Κρεμαστινός): </w:t>
      </w:r>
      <w:r>
        <w:rPr>
          <w:rFonts w:eastAsia="Times New Roman"/>
          <w:color w:val="000000"/>
          <w:szCs w:val="24"/>
          <w:shd w:val="clear" w:color="auto" w:fill="FFFFFF"/>
        </w:rPr>
        <w:t>Ευχαριστώ αλλά η τοποθέτησή σας δεν είναι επί της διαδικασίας.</w:t>
      </w:r>
    </w:p>
    <w:p w14:paraId="662D4AE7" w14:textId="77777777" w:rsidR="009A4B17" w:rsidRDefault="004622F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Παρακαλώ να αρχίσει η ανάγνωση </w:t>
      </w:r>
      <w:r>
        <w:rPr>
          <w:rFonts w:eastAsia="Times New Roman"/>
          <w:color w:val="000000"/>
          <w:szCs w:val="24"/>
          <w:shd w:val="clear" w:color="auto" w:fill="FFFFFF"/>
        </w:rPr>
        <w:t xml:space="preserve">του καταλόγου. </w:t>
      </w:r>
    </w:p>
    <w:p w14:paraId="662D4AE8" w14:textId="77777777" w:rsidR="009A4B17" w:rsidRDefault="004622F9">
      <w:pPr>
        <w:spacing w:after="0" w:line="600" w:lineRule="auto"/>
        <w:ind w:firstLine="720"/>
        <w:jc w:val="center"/>
        <w:rPr>
          <w:rFonts w:eastAsia="Times New Roman"/>
          <w:szCs w:val="24"/>
        </w:rPr>
      </w:pPr>
      <w:r>
        <w:rPr>
          <w:rFonts w:eastAsia="Times New Roman"/>
          <w:color w:val="000000"/>
          <w:szCs w:val="24"/>
          <w:shd w:val="clear" w:color="auto" w:fill="FFFFFF"/>
        </w:rPr>
        <w:t>(ΨΗΦΟΦΟΡΙΑ)</w:t>
      </w:r>
    </w:p>
    <w:p w14:paraId="662D4AE9" w14:textId="77777777" w:rsidR="009A4B17" w:rsidRDefault="004622F9">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662D4AEA" w14:textId="77777777" w:rsidR="009A4B17" w:rsidRDefault="004622F9">
      <w:pPr>
        <w:spacing w:after="0" w:line="600" w:lineRule="auto"/>
        <w:ind w:firstLine="720"/>
        <w:jc w:val="both"/>
        <w:rPr>
          <w:rFonts w:eastAsia="Times New Roman" w:cs="Times New Roman"/>
        </w:rPr>
      </w:pPr>
      <w:r>
        <w:rPr>
          <w:rFonts w:eastAsia="Times New Roman" w:cs="Times New Roman"/>
          <w:b/>
          <w:szCs w:val="24"/>
        </w:rPr>
        <w:t xml:space="preserve">ΠΡΟΕΔΡΕΥΩΝ (Δημήτριος Κρεμαστινός):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Pr>
          <w:rFonts w:eastAsia="Times New Roman" w:cs="Times New Roman"/>
        </w:rPr>
        <w:t xml:space="preserve">συμμετείχαν στο εκπαιδευτικό πρόγραμμα </w:t>
      </w:r>
      <w:r>
        <w:rPr>
          <w:rFonts w:eastAsia="Times New Roman" w:cs="Times New Roman"/>
        </w:rPr>
        <w:lastRenderedPageBreak/>
        <w:t>«Καλοκαιρινό Εργαστήρι Δημοκρατίας» που οργανώνει το Ίδρυμα της Βουλής, δεκαεννιά μαθήτριες και μαθητές από το 9</w:t>
      </w:r>
      <w:r>
        <w:rPr>
          <w:rFonts w:eastAsia="Times New Roman" w:cs="Times New Roman"/>
          <w:vertAlign w:val="superscript"/>
        </w:rPr>
        <w:t>ο</w:t>
      </w:r>
      <w:r>
        <w:rPr>
          <w:rFonts w:eastAsia="Times New Roman" w:cs="Times New Roman"/>
        </w:rPr>
        <w:t xml:space="preserve"> Γυμνάσιο Καλλιθέας και το 3</w:t>
      </w:r>
      <w:r>
        <w:rPr>
          <w:rFonts w:eastAsia="Times New Roman" w:cs="Times New Roman"/>
          <w:vertAlign w:val="superscript"/>
        </w:rPr>
        <w:t>ο</w:t>
      </w:r>
      <w:r>
        <w:rPr>
          <w:rFonts w:eastAsia="Times New Roman" w:cs="Times New Roman"/>
        </w:rPr>
        <w:t xml:space="preserve"> Γυμνάσιο Νέας Σμύρνης.</w:t>
      </w:r>
    </w:p>
    <w:p w14:paraId="662D4AEB" w14:textId="77777777" w:rsidR="009A4B17" w:rsidRDefault="004622F9">
      <w:pPr>
        <w:spacing w:after="0" w:line="600" w:lineRule="auto"/>
        <w:ind w:firstLine="720"/>
        <w:jc w:val="both"/>
        <w:rPr>
          <w:rFonts w:eastAsia="Times New Roman" w:cs="Times New Roman"/>
        </w:rPr>
      </w:pPr>
      <w:r>
        <w:rPr>
          <w:rFonts w:eastAsia="Times New Roman" w:cs="Times New Roman"/>
        </w:rPr>
        <w:t>Η Βουλή</w:t>
      </w:r>
      <w:r>
        <w:rPr>
          <w:rFonts w:eastAsia="Times New Roman" w:cs="Times New Roman"/>
        </w:rPr>
        <w:t xml:space="preserve"> </w:t>
      </w:r>
      <w:r>
        <w:rPr>
          <w:rFonts w:eastAsia="Times New Roman" w:cs="Times New Roman"/>
        </w:rPr>
        <w:t>σ</w:t>
      </w:r>
      <w:r>
        <w:rPr>
          <w:rFonts w:eastAsia="Times New Roman" w:cs="Times New Roman"/>
        </w:rPr>
        <w:t>ά</w:t>
      </w:r>
      <w:r>
        <w:rPr>
          <w:rFonts w:eastAsia="Times New Roman" w:cs="Times New Roman"/>
        </w:rPr>
        <w:t xml:space="preserve">ς καλωσορίζει. </w:t>
      </w:r>
    </w:p>
    <w:p w14:paraId="662D4AEC" w14:textId="77777777" w:rsidR="009A4B17" w:rsidRDefault="004622F9">
      <w:pPr>
        <w:spacing w:after="0" w:line="600" w:lineRule="auto"/>
        <w:ind w:firstLine="720"/>
        <w:jc w:val="center"/>
        <w:rPr>
          <w:rFonts w:eastAsia="Times New Roman" w:cs="Times New Roman"/>
          <w:szCs w:val="24"/>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w:t>
      </w:r>
      <w:r>
        <w:rPr>
          <w:rFonts w:eastAsia="Times New Roman" w:cs="Times New Roman"/>
        </w:rPr>
        <w:t>τις πτέρυγες της Βουλής)</w:t>
      </w:r>
      <w:r>
        <w:rPr>
          <w:rFonts w:eastAsia="Times New Roman" w:cs="Times New Roman"/>
          <w:szCs w:val="24"/>
        </w:rPr>
        <w:t xml:space="preserve"> </w:t>
      </w:r>
    </w:p>
    <w:p w14:paraId="662D4AED"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Υπάρχει συνάδελφος</w:t>
      </w:r>
      <w:r>
        <w:rPr>
          <w:rFonts w:eastAsia="Times New Roman" w:cs="Times New Roman"/>
          <w:szCs w:val="24"/>
        </w:rPr>
        <w:t>,</w:t>
      </w:r>
      <w:r>
        <w:rPr>
          <w:rFonts w:eastAsia="Times New Roman" w:cs="Times New Roman"/>
          <w:szCs w:val="24"/>
        </w:rPr>
        <w:t xml:space="preserve"> ο οποίος δεν άκουσε το όνομά του; Κανείς.</w:t>
      </w:r>
    </w:p>
    <w:p w14:paraId="662D4AEE"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cs="Times New Roman"/>
          <w:szCs w:val="24"/>
        </w:rPr>
        <w:t xml:space="preserve">θα καταχωριστούν </w:t>
      </w:r>
      <w:r>
        <w:rPr>
          <w:rFonts w:eastAsia="Times New Roman" w:cs="Times New Roman"/>
          <w:szCs w:val="24"/>
        </w:rPr>
        <w:t xml:space="preserve">στα Πρακτικά. </w:t>
      </w:r>
    </w:p>
    <w:p w14:paraId="662D4AEF"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662D4AF0" w14:textId="77777777" w:rsidR="009A4B17" w:rsidRDefault="004622F9">
      <w:pPr>
        <w:spacing w:line="600" w:lineRule="auto"/>
        <w:jc w:val="center"/>
        <w:rPr>
          <w:rFonts w:eastAsia="Times New Roman"/>
          <w:color w:val="FF0000"/>
          <w:szCs w:val="24"/>
        </w:rPr>
      </w:pPr>
      <w:r w:rsidRPr="00285676">
        <w:rPr>
          <w:rFonts w:eastAsia="Times New Roman"/>
          <w:color w:val="FF0000"/>
          <w:szCs w:val="24"/>
        </w:rPr>
        <w:t>ΑΛΛΑΓΗ ΣΕΛΙΔΑΣ</w:t>
      </w:r>
    </w:p>
    <w:p w14:paraId="662D4AF1" w14:textId="77777777" w:rsidR="009A4B17" w:rsidRDefault="004622F9">
      <w:pPr>
        <w:spacing w:line="600" w:lineRule="auto"/>
        <w:jc w:val="center"/>
        <w:rPr>
          <w:rFonts w:eastAsia="Times New Roman"/>
          <w:color w:val="000000" w:themeColor="text1"/>
          <w:szCs w:val="24"/>
        </w:rPr>
      </w:pPr>
      <w:r>
        <w:rPr>
          <w:rFonts w:eastAsia="Times New Roman"/>
          <w:color w:val="000000" w:themeColor="text1"/>
          <w:szCs w:val="24"/>
        </w:rPr>
        <w:t>(Να μπουν οι σελ. 7</w:t>
      </w:r>
      <w:r>
        <w:rPr>
          <w:rFonts w:eastAsia="Times New Roman"/>
          <w:color w:val="000000" w:themeColor="text1"/>
          <w:szCs w:val="24"/>
        </w:rPr>
        <w:t xml:space="preserve"> - </w:t>
      </w:r>
      <w:r w:rsidRPr="00285676">
        <w:rPr>
          <w:rFonts w:eastAsia="Times New Roman"/>
          <w:color w:val="000000" w:themeColor="text1"/>
          <w:szCs w:val="24"/>
        </w:rPr>
        <w:t>2</w:t>
      </w:r>
      <w:r>
        <w:rPr>
          <w:rFonts w:eastAsia="Times New Roman"/>
          <w:color w:val="000000" w:themeColor="text1"/>
          <w:szCs w:val="24"/>
        </w:rPr>
        <w:t>1</w:t>
      </w:r>
      <w:r w:rsidRPr="00285676">
        <w:rPr>
          <w:rFonts w:eastAsia="Times New Roman"/>
          <w:color w:val="000000" w:themeColor="text1"/>
          <w:szCs w:val="24"/>
        </w:rPr>
        <w:t>)</w:t>
      </w:r>
    </w:p>
    <w:p w14:paraId="662D4AF2" w14:textId="77777777" w:rsidR="009A4B17" w:rsidRDefault="004622F9">
      <w:pPr>
        <w:tabs>
          <w:tab w:val="left" w:pos="2738"/>
          <w:tab w:val="center" w:pos="4753"/>
          <w:tab w:val="left" w:pos="5723"/>
        </w:tabs>
        <w:spacing w:after="0" w:line="600" w:lineRule="auto"/>
        <w:jc w:val="center"/>
        <w:rPr>
          <w:rFonts w:eastAsia="Times New Roman" w:cs="Times New Roman"/>
          <w:szCs w:val="24"/>
        </w:rPr>
      </w:pPr>
      <w:r w:rsidRPr="00285676">
        <w:rPr>
          <w:rFonts w:eastAsia="Times New Roman"/>
          <w:color w:val="FF0000"/>
          <w:szCs w:val="24"/>
        </w:rPr>
        <w:t>(ΑΛΛΑΓΗ ΣΕΛΙΔΑΣ)</w:t>
      </w:r>
    </w:p>
    <w:p w14:paraId="662D4AF3"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Κυρίες και κύριοι συνάδελφοι, κηρύσσεται περαιωμένη η ψηφοφορία και παρακαλώ τους κύρ</w:t>
      </w:r>
      <w:r>
        <w:rPr>
          <w:rFonts w:eastAsia="Times New Roman" w:cs="Times New Roman"/>
          <w:szCs w:val="24"/>
        </w:rPr>
        <w:t xml:space="preserve">ιους ψηφολέκτες να προβούν στην καταμέτρηση των ψήφων και την εξαγωγή του αποτελέσματος. </w:t>
      </w:r>
    </w:p>
    <w:p w14:paraId="662D4AF4" w14:textId="77777777" w:rsidR="009A4B17" w:rsidRDefault="004622F9">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(ΚΑΤΑΜΕΤΡΗΣΗ)</w:t>
      </w:r>
    </w:p>
    <w:p w14:paraId="662D4AF5"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lastRenderedPageBreak/>
        <w:t>(ΜΕΤΑ ΤΗΝ ΚΑΤΑΜΕΤΡΗΣΗ)</w:t>
      </w:r>
    </w:p>
    <w:p w14:paraId="662D4AF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έχω την τιμή να ανακοινώσω στο Σώμα το αποτέλεσμα της διεξαχθείσης ονομαστικής ψηφοφορίας για την εκλογή των Η΄ και Θ΄ Αντιπροέδρων της Βουλής.</w:t>
      </w:r>
    </w:p>
    <w:p w14:paraId="662D4AF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Εψήφισαν 196 Βουλευτές.</w:t>
      </w:r>
    </w:p>
    <w:p w14:paraId="662D4AF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Για το αξίωμα του Η΄ Αντιπροέδρου ο κ. Δημήτριος Καμμένος</w:t>
      </w:r>
      <w:r>
        <w:rPr>
          <w:rFonts w:eastAsia="Times New Roman" w:cs="Times New Roman"/>
          <w:szCs w:val="24"/>
        </w:rPr>
        <w:t xml:space="preserve"> έλαβε 182 ψήφους. </w:t>
      </w:r>
    </w:p>
    <w:p w14:paraId="662D4AF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«ΠΑΡΩΝ» εψήφισαν 14 Βουλευτές.</w:t>
      </w:r>
    </w:p>
    <w:p w14:paraId="662D4AF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Για το αξίωμα του Θ΄ Αντιπροέδρου ο κ. Μάριος Γεωργιάδης έλαβε 188 ψήφους. </w:t>
      </w:r>
    </w:p>
    <w:p w14:paraId="662D4AF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«ΠΑΡΩΝ» εψήφισαν 8 Βουλευτές</w:t>
      </w:r>
      <w:r>
        <w:rPr>
          <w:rFonts w:eastAsia="Times New Roman" w:cs="Times New Roman"/>
          <w:szCs w:val="24"/>
        </w:rPr>
        <w:t>, σύμφωνα με το παρακάτω πρωτόκολλο ονομαστικής ψηφοφορίας:</w:t>
      </w:r>
    </w:p>
    <w:p w14:paraId="662D4AFC" w14:textId="77777777" w:rsidR="009A4B17" w:rsidRDefault="004622F9">
      <w:pPr>
        <w:spacing w:line="600" w:lineRule="auto"/>
        <w:ind w:firstLine="720"/>
        <w:jc w:val="center"/>
        <w:rPr>
          <w:rFonts w:eastAsia="Times New Roman"/>
          <w:color w:val="FF0000"/>
          <w:szCs w:val="24"/>
        </w:rPr>
      </w:pPr>
      <w:r w:rsidRPr="00B66CA7">
        <w:rPr>
          <w:rFonts w:eastAsia="Times New Roman"/>
          <w:color w:val="FF0000"/>
          <w:szCs w:val="24"/>
        </w:rPr>
        <w:t>ΑΛΛΑΓΗ ΣΕΛΙΔΑΣ</w:t>
      </w:r>
    </w:p>
    <w:p w14:paraId="662D4AFD" w14:textId="77777777" w:rsidR="009A4B17" w:rsidRDefault="004622F9">
      <w:pPr>
        <w:spacing w:line="600" w:lineRule="auto"/>
        <w:ind w:firstLine="720"/>
        <w:jc w:val="center"/>
        <w:rPr>
          <w:rFonts w:eastAsia="Times New Roman"/>
          <w:color w:val="000000" w:themeColor="text1"/>
          <w:szCs w:val="24"/>
        </w:rPr>
      </w:pPr>
      <w:r>
        <w:rPr>
          <w:rFonts w:eastAsia="Times New Roman"/>
          <w:color w:val="000000" w:themeColor="text1"/>
          <w:szCs w:val="24"/>
        </w:rPr>
        <w:t>(Να μπ</w:t>
      </w:r>
      <w:r>
        <w:rPr>
          <w:rFonts w:eastAsia="Times New Roman"/>
          <w:color w:val="000000" w:themeColor="text1"/>
          <w:szCs w:val="24"/>
        </w:rPr>
        <w:t>ει το πρωτόκολλο σελ</w:t>
      </w:r>
      <w:r>
        <w:rPr>
          <w:rFonts w:eastAsia="Times New Roman"/>
          <w:color w:val="000000" w:themeColor="text1"/>
          <w:szCs w:val="24"/>
        </w:rPr>
        <w:t>. 23α</w:t>
      </w:r>
      <w:r w:rsidRPr="00B66CA7">
        <w:rPr>
          <w:rFonts w:eastAsia="Times New Roman"/>
          <w:color w:val="000000" w:themeColor="text1"/>
          <w:szCs w:val="24"/>
        </w:rPr>
        <w:t>)</w:t>
      </w:r>
    </w:p>
    <w:p w14:paraId="662D4AFE" w14:textId="77777777" w:rsidR="009A4B17" w:rsidRDefault="004622F9">
      <w:pPr>
        <w:spacing w:line="600" w:lineRule="auto"/>
        <w:ind w:firstLine="720"/>
        <w:jc w:val="center"/>
        <w:rPr>
          <w:rFonts w:eastAsia="Times New Roman"/>
          <w:color w:val="FF0000"/>
          <w:szCs w:val="24"/>
        </w:rPr>
      </w:pPr>
      <w:r w:rsidRPr="00B66CA7">
        <w:rPr>
          <w:rFonts w:eastAsia="Times New Roman"/>
          <w:color w:val="FF0000"/>
          <w:szCs w:val="24"/>
        </w:rPr>
        <w:t>(ΑΛΛΑΓΗ ΣΕΛΙΔΑΣ)</w:t>
      </w:r>
    </w:p>
    <w:p w14:paraId="662D4AF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Επομένως</w:t>
      </w:r>
      <w:r w:rsidDel="00A42CE3">
        <w:rPr>
          <w:rFonts w:eastAsia="Times New Roman" w:cs="Times New Roman"/>
          <w:szCs w:val="24"/>
        </w:rPr>
        <w:t>,</w:t>
      </w:r>
      <w:r>
        <w:rPr>
          <w:rFonts w:eastAsia="Times New Roman" w:cs="Times New Roman"/>
          <w:szCs w:val="24"/>
        </w:rPr>
        <w:t xml:space="preserve"> </w:t>
      </w:r>
      <w:r>
        <w:rPr>
          <w:rFonts w:eastAsia="Times New Roman" w:cs="Times New Roman"/>
          <w:szCs w:val="24"/>
        </w:rPr>
        <w:t>σύμφωνα με το Σύνταγμα και τον Κανονισμό της Βουλής,</w:t>
      </w:r>
      <w:r>
        <w:rPr>
          <w:rFonts w:eastAsia="Times New Roman" w:cs="Times New Roman"/>
          <w:szCs w:val="24"/>
        </w:rPr>
        <w:t xml:space="preserve"> ο κ. Δημήτριος Καμμένος</w:t>
      </w:r>
      <w:r>
        <w:rPr>
          <w:rFonts w:eastAsia="Times New Roman" w:cs="Times New Roman"/>
          <w:szCs w:val="24"/>
        </w:rPr>
        <w:t xml:space="preserve"> </w:t>
      </w:r>
      <w:r>
        <w:rPr>
          <w:rFonts w:eastAsia="Times New Roman" w:cs="Times New Roman"/>
          <w:szCs w:val="24"/>
        </w:rPr>
        <w:t xml:space="preserve">εκλέγεται ως Η΄ Αντιπρόεδρος της Βουλής και </w:t>
      </w:r>
      <w:r>
        <w:rPr>
          <w:rFonts w:eastAsia="Times New Roman" w:cs="Times New Roman"/>
          <w:szCs w:val="24"/>
        </w:rPr>
        <w:lastRenderedPageBreak/>
        <w:t>ο κ. Μάριος Γεωργιάδης εκλέγεται ως Θ΄ Αντιπρόεδρος της Βουλής.</w:t>
      </w:r>
    </w:p>
    <w:p w14:paraId="662D4B0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παρακαλώ να εξουσιοδοτήσετε το Προεδρείο για την υπ’ ευθύνη του επικύρωση των Πρακτικών της σημερινής συνεδρίασης όσον αφορά την εκλογή των Η΄ και Θ΄ Αντιπροέδρων της Βουλής.</w:t>
      </w:r>
    </w:p>
    <w:p w14:paraId="662D4B0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662D4B0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w:t>
      </w:r>
      <w:r>
        <w:rPr>
          <w:rFonts w:eastAsia="Times New Roman" w:cs="Times New Roman"/>
          <w:b/>
          <w:szCs w:val="24"/>
        </w:rPr>
        <w:t>μήτριος Κρεμαστινός):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662D4B0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σημείο αυτό ολοκληρώθηκε η </w:t>
      </w:r>
      <w:r>
        <w:rPr>
          <w:rFonts w:eastAsia="Times New Roman" w:cs="Times New Roman"/>
          <w:szCs w:val="24"/>
        </w:rPr>
        <w:t>ειδική συνεδρίαση για την εκλογή Αντιπροέδρων της Βουλής.</w:t>
      </w:r>
    </w:p>
    <w:p w14:paraId="662D4B04" w14:textId="77777777" w:rsidR="009A4B17" w:rsidRDefault="004622F9">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A021DF">
        <w:rPr>
          <w:rFonts w:eastAsia="Times New Roman" w:cs="Times New Roman"/>
          <w:color w:val="FF0000"/>
          <w:szCs w:val="24"/>
        </w:rPr>
        <w:t>ΑΛΛΑΓΗ ΣΕΛΙΔΑΣ ΛΟΓΩ ΑΛΛΑΓΗΣ ΘΕΜΑΤΟΣ</w:t>
      </w:r>
      <w:r>
        <w:rPr>
          <w:rFonts w:eastAsia="Times New Roman" w:cs="Times New Roman"/>
          <w:color w:val="FF0000"/>
          <w:szCs w:val="24"/>
        </w:rPr>
        <w:t>)</w:t>
      </w:r>
    </w:p>
    <w:p w14:paraId="662D4B05" w14:textId="77777777" w:rsidR="009A4B17" w:rsidRDefault="004622F9">
      <w:pPr>
        <w:spacing w:after="0" w:line="600" w:lineRule="auto"/>
        <w:ind w:firstLine="720"/>
        <w:jc w:val="both"/>
        <w:rPr>
          <w:rFonts w:eastAsia="Times New Roman" w:cs="Times New Roman"/>
          <w:szCs w:val="24"/>
        </w:rPr>
      </w:pPr>
      <w:r>
        <w:rPr>
          <w:rFonts w:eastAsia="Times New Roman"/>
          <w:b/>
          <w:bCs/>
        </w:rPr>
        <w:t>ΠΡΟΕΔΡΕΥΩΝ (Δημήτριος Κρε</w:t>
      </w:r>
      <w:r>
        <w:rPr>
          <w:rFonts w:eastAsia="Times New Roman"/>
          <w:b/>
          <w:bCs/>
        </w:rPr>
        <w:t>μαστινός):</w:t>
      </w:r>
      <w:r>
        <w:rPr>
          <w:rFonts w:eastAsia="Times New Roman" w:cs="Times New Roman"/>
          <w:szCs w:val="24"/>
        </w:rPr>
        <w:t xml:space="preserve"> </w:t>
      </w:r>
      <w:r>
        <w:rPr>
          <w:rFonts w:eastAsia="Times New Roman"/>
          <w:bCs/>
        </w:rPr>
        <w:t>Κυρίες και κύριοι συνάδελφοι,</w:t>
      </w:r>
      <w:r>
        <w:rPr>
          <w:rFonts w:eastAsia="Times New Roman" w:cs="Times New Roman"/>
          <w:szCs w:val="24"/>
        </w:rPr>
        <w:t xml:space="preserve"> εισερχόμαστε στη</w:t>
      </w:r>
      <w:r>
        <w:rPr>
          <w:rFonts w:eastAsia="Times New Roman" w:cs="Times New Roman"/>
          <w:szCs w:val="24"/>
        </w:rPr>
        <w:t xml:space="preserve"> δεύτερη</w:t>
      </w:r>
    </w:p>
    <w:p w14:paraId="662D4B06" w14:textId="77777777" w:rsidR="009A4B17" w:rsidRDefault="004622F9">
      <w:pPr>
        <w:spacing w:after="0" w:line="600" w:lineRule="auto"/>
        <w:ind w:firstLine="720"/>
        <w:jc w:val="center"/>
        <w:rPr>
          <w:rFonts w:eastAsia="Times New Roman" w:cs="Times New Roman"/>
          <w:b/>
          <w:szCs w:val="24"/>
        </w:rPr>
      </w:pPr>
      <w:r>
        <w:rPr>
          <w:rFonts w:eastAsia="Times New Roman" w:cs="Times New Roman"/>
          <w:b/>
          <w:szCs w:val="24"/>
        </w:rPr>
        <w:t xml:space="preserve">ΕΙΔΙΚΗ ΗΜΕΡΗΣΙΑ ΔΙΑΤΑΞΗ </w:t>
      </w:r>
    </w:p>
    <w:p w14:paraId="662D4B0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Συζήτηση επί του διανεμηθέντος πορίσματος της Ειδικής Κοινοβουλευτικής Επιτροπής που διενήργησε προκαταρκτική εξέταση, κατά του πρώην Υπουργού κ. Ιωάννη Παπαντωνίου «για </w:t>
      </w:r>
      <w:r>
        <w:rPr>
          <w:rFonts w:eastAsia="Times New Roman" w:cs="Times New Roman"/>
          <w:szCs w:val="24"/>
        </w:rPr>
        <w:lastRenderedPageBreak/>
        <w:t xml:space="preserve">την ενδεχόμενη τέλεση των αδικημάτων της απιστίας στρεφόμενης κατά του </w:t>
      </w:r>
      <w:r>
        <w:rPr>
          <w:rFonts w:eastAsia="Times New Roman" w:cs="Times New Roman"/>
          <w:szCs w:val="24"/>
        </w:rPr>
        <w:t>δ</w:t>
      </w:r>
      <w:r>
        <w:rPr>
          <w:rFonts w:eastAsia="Times New Roman" w:cs="Times New Roman"/>
          <w:szCs w:val="24"/>
        </w:rPr>
        <w:t>ημοσίου (άρθρο</w:t>
      </w:r>
      <w:r>
        <w:rPr>
          <w:rFonts w:eastAsia="Times New Roman" w:cs="Times New Roman"/>
          <w:szCs w:val="24"/>
        </w:rPr>
        <w:t xml:space="preserve"> 256 Π.Κ. σε συνδυασμό με το άρθρο 263α Π.Κ. και τον </w:t>
      </w:r>
      <w:r>
        <w:rPr>
          <w:rFonts w:eastAsia="Times New Roman" w:cs="Times New Roman"/>
          <w:szCs w:val="24"/>
        </w:rPr>
        <w:t>ν</w:t>
      </w:r>
      <w:r>
        <w:rPr>
          <w:rFonts w:eastAsia="Times New Roman" w:cs="Times New Roman"/>
          <w:szCs w:val="24"/>
        </w:rPr>
        <w:t>.1608/1950) και της νομιμοποίησης εσόδων από εγκληματική δραστηριότητα (σύμφωνα με τον ν.2331/1995, όπως ισχύει), κατά την άσκηση των καθηκόντων του, στο πλαίσιο σύναψης συμβάσεων εξοπλιστικών προγραμμά</w:t>
      </w:r>
      <w:r>
        <w:rPr>
          <w:rFonts w:eastAsia="Times New Roman" w:cs="Times New Roman"/>
          <w:szCs w:val="24"/>
        </w:rPr>
        <w:t>των του Υπουργείου Εθνικής Άμυνας και σύμφωνα με τα διαλαμβανόμενα στην από 10</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2017 πρόταση», και λήψη απόφασης για την άσκηση ή μη δίωξης κατά του πρώην Υπουργού με μυστική ψηφοφορία (άρθρο 86 του Συντάγματος, άρθρα 153 </w:t>
      </w:r>
      <w:proofErr w:type="spellStart"/>
      <w:r>
        <w:rPr>
          <w:rFonts w:eastAsia="Times New Roman" w:cs="Times New Roman"/>
          <w:szCs w:val="24"/>
        </w:rPr>
        <w:t>επ</w:t>
      </w:r>
      <w:proofErr w:type="spellEnd"/>
      <w:r>
        <w:rPr>
          <w:rFonts w:eastAsia="Times New Roman" w:cs="Times New Roman"/>
          <w:szCs w:val="24"/>
        </w:rPr>
        <w:t xml:space="preserve">. του </w:t>
      </w:r>
      <w:proofErr w:type="spellStart"/>
      <w:r>
        <w:rPr>
          <w:rFonts w:eastAsia="Times New Roman" w:cs="Times New Roman"/>
          <w:szCs w:val="24"/>
        </w:rPr>
        <w:t>Κ.τ.Β</w:t>
      </w:r>
      <w:proofErr w:type="spellEnd"/>
      <w:r>
        <w:rPr>
          <w:rFonts w:eastAsia="Times New Roman" w:cs="Times New Roman"/>
          <w:szCs w:val="24"/>
        </w:rPr>
        <w:t>. και άρθρα του ν.31</w:t>
      </w:r>
      <w:r>
        <w:rPr>
          <w:rFonts w:eastAsia="Times New Roman" w:cs="Times New Roman"/>
          <w:szCs w:val="24"/>
        </w:rPr>
        <w:t>26/2003 «Ποινική Ευθύνη των Υπουργών»).</w:t>
      </w:r>
    </w:p>
    <w:p w14:paraId="662D4B0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συζήτηση επί του πορίσματος θα διεξαχθεί σύμφωνα με το άρθρο 157 του Κανονισμού της Βουλής και με ανάλογη εφαρμογή του άρθρου 137 παράγραφος 2 του Κανονισμού της Βουλής, δηλαδή με τη διαδικασία της γενικευμένης συζ</w:t>
      </w:r>
      <w:r>
        <w:rPr>
          <w:rFonts w:eastAsia="Times New Roman" w:cs="Times New Roman"/>
          <w:szCs w:val="24"/>
        </w:rPr>
        <w:t xml:space="preserve">ήτησης επερώτησης. </w:t>
      </w:r>
    </w:p>
    <w:p w14:paraId="662D4B0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Μετά την ολοκλήρωση της συζήτησης η Ολομέλεια της Βουλής θα αποφασίσει με μυστική ψηφοφορία για την άσκηση ή </w:t>
      </w:r>
      <w:r>
        <w:rPr>
          <w:rFonts w:eastAsia="Times New Roman" w:cs="Times New Roman"/>
          <w:szCs w:val="24"/>
        </w:rPr>
        <w:lastRenderedPageBreak/>
        <w:t>μη ποινικής δίωξης κατά του πρώην Υπουργού. Η σχετική απόφαση λαμβάνεται με την απόλυτη πλειοψηφία του όλου αριθμού των Βουλευτ</w:t>
      </w:r>
      <w:r>
        <w:rPr>
          <w:rFonts w:eastAsia="Times New Roman" w:cs="Times New Roman"/>
          <w:szCs w:val="24"/>
        </w:rPr>
        <w:t xml:space="preserve">ών, δηλαδή με </w:t>
      </w:r>
      <w:proofErr w:type="spellStart"/>
      <w:r>
        <w:rPr>
          <w:rFonts w:eastAsia="Times New Roman" w:cs="Times New Roman"/>
          <w:szCs w:val="24"/>
        </w:rPr>
        <w:t>εκατόν</w:t>
      </w:r>
      <w:proofErr w:type="spellEnd"/>
      <w:r>
        <w:rPr>
          <w:rFonts w:eastAsia="Times New Roman" w:cs="Times New Roman"/>
          <w:szCs w:val="24"/>
        </w:rPr>
        <w:t xml:space="preserve"> πενήντα συν μία ψήφους, όπως ορίζουν το Σύνταγμα και ο Κανονισμός της Βουλής.</w:t>
      </w:r>
    </w:p>
    <w:p w14:paraId="662D4B0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Ως προς τη διαδικασία, σύμφωνα με την απόφαση της Διάσκεψης των Προέδρων, η συζήτηση θα αρχίσει με δύο κύκλους ομιλητών κατ’ αναλογία της κοινοβουλευτικής δύ</w:t>
      </w:r>
      <w:r>
        <w:rPr>
          <w:rFonts w:eastAsia="Times New Roman" w:cs="Times New Roman"/>
          <w:szCs w:val="24"/>
        </w:rPr>
        <w:t>ναμης του κόμματος που εκπροσωπούν. Ο κάθε κύκλος θα αποτελείται από δεκαπέντε Βουλευτές, στον οποίο θα συμμετέχουν πέντε Βουλευτές από τον Συνασπισμό Ριζοσπαστικής Αριστεράς και τρεις Βουλευτές από τη Νέα Δημοκρατία, ένας Βουλευτής από τις υπόλοιπες Κοινο</w:t>
      </w:r>
      <w:r>
        <w:rPr>
          <w:rFonts w:eastAsia="Times New Roman" w:cs="Times New Roman"/>
          <w:szCs w:val="24"/>
        </w:rPr>
        <w:t>βουλευτικές Ομάδες και ένας Ανεξάρτητος Βουλευτής.</w:t>
      </w:r>
    </w:p>
    <w:p w14:paraId="662D4B0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Οι ομιλητές και ομιλήτριες των δύο κύκλων θα λαμβάνουν τον λόγο για επτά λεπτά χωρίς δικαίωμα δευτερολογίας. Πρώτος θα λάβει τον λόγο Βουλευτής της Κοινοβουλευτικής Ομάδας του ΣΥΡΙΖΑ και δεύτερος Βουλευτής</w:t>
      </w:r>
      <w:r>
        <w:rPr>
          <w:rFonts w:eastAsia="Times New Roman" w:cs="Times New Roman"/>
          <w:szCs w:val="24"/>
        </w:rPr>
        <w:t xml:space="preserve"> της Κοινοβουλευτικής Ομάδας των Ανεξαρτήτων Ελλήνων που έχουν καταθέσει την πρόταση. Οι Κοινοβουλευτικές Ομάδες έχουν ήδη υποβάλει καταστάσεις ομιλητών και έχει καταρτιστεί από την </w:t>
      </w:r>
      <w:r>
        <w:rPr>
          <w:rFonts w:eastAsia="Times New Roman" w:cs="Times New Roman"/>
          <w:szCs w:val="24"/>
        </w:rPr>
        <w:t>αρμόδια Υ</w:t>
      </w:r>
      <w:r>
        <w:rPr>
          <w:rFonts w:eastAsia="Times New Roman" w:cs="Times New Roman"/>
          <w:szCs w:val="24"/>
        </w:rPr>
        <w:t xml:space="preserve">πηρεσία της </w:t>
      </w:r>
      <w:r>
        <w:rPr>
          <w:rFonts w:eastAsia="Times New Roman" w:cs="Times New Roman"/>
          <w:szCs w:val="24"/>
        </w:rPr>
        <w:lastRenderedPageBreak/>
        <w:t>Βουλής κατάλογος με εναλλαγή ομιλητών κατ’ αναλογία τ</w:t>
      </w:r>
      <w:r>
        <w:rPr>
          <w:rFonts w:eastAsia="Times New Roman" w:cs="Times New Roman"/>
          <w:szCs w:val="24"/>
        </w:rPr>
        <w:t>ης κοινοβουλευτικής δύναμης των κομμάτων.</w:t>
      </w:r>
    </w:p>
    <w:p w14:paraId="662D4B0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 χρόνος ομιλίας των Προέδρων των Κοινοβουλευτικών Ομάδων, εφόσον επιθυμούν να μιλήσουν, θα είναι ο οριζόμενος από το άρθρο 97 παράγραφος 2 του Κανονισμού της Βουλής, δηλαδή η διάρκεια αγόρευσης του Πρωθυπουργού κα</w:t>
      </w:r>
      <w:r>
        <w:rPr>
          <w:rFonts w:eastAsia="Times New Roman" w:cs="Times New Roman"/>
          <w:szCs w:val="24"/>
        </w:rPr>
        <w:t>ι του Αρχηγού της Αξιωματικής Αντιπολιτεύσεως θα είναι έως είκοσι λεπτά και των Προέδρων των υπολοίπων έξι Κοινοβουλευτικών Ομάδων έως δεκαπέντε λεπτά. Οι Υπουργοί θα μιλήσουν για δέκα λεπτά της ώρας και θα λαμβάνουν τον λόγο όποτε το επιθυμούν, σύμφωνα με</w:t>
      </w:r>
      <w:r>
        <w:rPr>
          <w:rFonts w:eastAsia="Times New Roman" w:cs="Times New Roman"/>
          <w:szCs w:val="24"/>
        </w:rPr>
        <w:t xml:space="preserve"> το Σύνταγμα και τον Κανονισμό.</w:t>
      </w:r>
    </w:p>
    <w:p w14:paraId="662D4B0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Οι Κοινοβουλευτικοί Εκπρόσωποι θα μιλήσουν για δώδεκα λεπτά. Εφόσον, όμως, προηγηθεί η ομιλία του Προέδρου της Κοινοβουλευτικής τους Ομάδ</w:t>
      </w:r>
      <w:r>
        <w:rPr>
          <w:rFonts w:eastAsia="Times New Roman" w:cs="Times New Roman"/>
          <w:szCs w:val="24"/>
        </w:rPr>
        <w:t>α</w:t>
      </w:r>
      <w:r>
        <w:rPr>
          <w:rFonts w:eastAsia="Times New Roman" w:cs="Times New Roman"/>
          <w:szCs w:val="24"/>
        </w:rPr>
        <w:t xml:space="preserve">ς, θα μιλήσουν για έξι λεπτά. Ο πρώην Υπουργός Εθνικής Άμυνας κ. Ιωάννης Παπαντωνίου, </w:t>
      </w:r>
      <w:r>
        <w:rPr>
          <w:rFonts w:eastAsia="Times New Roman" w:cs="Times New Roman"/>
          <w:szCs w:val="24"/>
        </w:rPr>
        <w:t>ο οποίος έχει κληθεί, αν θέλει, να απευθυνθεί στο Σώμα, έχει στείλει επιστολή, η οποία έχει διανεμηθεί προς τους κ.κ. Βουλευτές και θα καταχωρ</w:t>
      </w:r>
      <w:r>
        <w:rPr>
          <w:rFonts w:eastAsia="Times New Roman" w:cs="Times New Roman"/>
          <w:szCs w:val="24"/>
        </w:rPr>
        <w:t>ισ</w:t>
      </w:r>
      <w:r>
        <w:rPr>
          <w:rFonts w:eastAsia="Times New Roman" w:cs="Times New Roman"/>
          <w:szCs w:val="24"/>
        </w:rPr>
        <w:t>θεί στα Πρακτικά της σημερινής συνεδρίασης. Έχετε πάρει την επιστολή.</w:t>
      </w:r>
    </w:p>
    <w:p w14:paraId="662D4B0E" w14:textId="77777777" w:rsidR="009A4B17" w:rsidRDefault="004622F9">
      <w:pPr>
        <w:spacing w:after="0" w:line="600" w:lineRule="auto"/>
        <w:ind w:firstLine="720"/>
        <w:jc w:val="both"/>
        <w:rPr>
          <w:rFonts w:eastAsia="Times New Roman" w:cs="Times New Roman"/>
        </w:rPr>
      </w:pPr>
      <w:r>
        <w:rPr>
          <w:rFonts w:eastAsia="Times New Roman" w:cs="Times New Roman"/>
        </w:rPr>
        <w:lastRenderedPageBreak/>
        <w:t>(Στο σημείο αυτό κατατίθεται για τα Πρακτι</w:t>
      </w:r>
      <w:r>
        <w:rPr>
          <w:rFonts w:eastAsia="Times New Roman" w:cs="Times New Roman"/>
        </w:rPr>
        <w:t>κά η προαναφερθείσα επιστολή, η οποία έχει ως εξής:</w:t>
      </w:r>
    </w:p>
    <w:p w14:paraId="662D4B0F" w14:textId="77777777" w:rsidR="009A4B17" w:rsidRDefault="004622F9">
      <w:pPr>
        <w:tabs>
          <w:tab w:val="left" w:pos="6000"/>
        </w:tabs>
        <w:spacing w:line="600" w:lineRule="auto"/>
        <w:jc w:val="center"/>
        <w:rPr>
          <w:rFonts w:eastAsia="Times New Roman" w:cs="Times New Roman"/>
          <w:color w:val="FF0000"/>
          <w:szCs w:val="24"/>
        </w:rPr>
      </w:pPr>
      <w:r w:rsidRPr="0057187C">
        <w:rPr>
          <w:rFonts w:eastAsia="Times New Roman" w:cs="Times New Roman"/>
          <w:color w:val="FF0000"/>
          <w:szCs w:val="24"/>
        </w:rPr>
        <w:t>(ΑΛΛΑΓΗ ΣΕΛΙΔΑΣ)</w:t>
      </w:r>
    </w:p>
    <w:p w14:paraId="662D4B10" w14:textId="77777777" w:rsidR="009A4B17" w:rsidRDefault="004622F9">
      <w:pPr>
        <w:tabs>
          <w:tab w:val="left" w:pos="6000"/>
        </w:tabs>
        <w:spacing w:line="600" w:lineRule="auto"/>
        <w:jc w:val="center"/>
        <w:rPr>
          <w:rFonts w:eastAsia="Times New Roman" w:cs="Times New Roman"/>
          <w:color w:val="000000" w:themeColor="text1"/>
          <w:szCs w:val="24"/>
        </w:rPr>
      </w:pPr>
      <w:r>
        <w:rPr>
          <w:rFonts w:eastAsia="Times New Roman" w:cs="Times New Roman"/>
          <w:color w:val="000000" w:themeColor="text1"/>
          <w:szCs w:val="24"/>
        </w:rPr>
        <w:t>(Να μπουν οι σελ. 29-32</w:t>
      </w:r>
      <w:r w:rsidRPr="0057187C">
        <w:rPr>
          <w:rFonts w:eastAsia="Times New Roman" w:cs="Times New Roman"/>
          <w:color w:val="000000" w:themeColor="text1"/>
          <w:szCs w:val="24"/>
        </w:rPr>
        <w:t>)</w:t>
      </w:r>
    </w:p>
    <w:p w14:paraId="662D4B11" w14:textId="77777777" w:rsidR="009A4B17" w:rsidRDefault="004622F9">
      <w:pPr>
        <w:spacing w:after="0" w:line="600" w:lineRule="auto"/>
        <w:jc w:val="center"/>
        <w:rPr>
          <w:rFonts w:eastAsia="Times New Roman" w:cs="Times New Roman"/>
          <w:szCs w:val="24"/>
        </w:rPr>
      </w:pPr>
      <w:r w:rsidRPr="0057187C">
        <w:rPr>
          <w:rFonts w:eastAsia="Times New Roman" w:cs="Times New Roman"/>
          <w:color w:val="FF0000"/>
          <w:szCs w:val="24"/>
        </w:rPr>
        <w:t>(ΑΛΛΑΓΗ ΣΕΛΙΔΑΣ)</w:t>
      </w:r>
    </w:p>
    <w:p w14:paraId="662D4B1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Θα ήθελα, επίσης, να ενημερώσω το Σώμα ότι οι συνάδελφοι Βουλευτές ή και τα μέλη της Κυβέρνησης που βρίσκονται σε αποστολή της Βουλής και της Κυβέρνησης στο εξωτερικό, θα ψηφίσουν με επιστολική ψήφο, σύμφωνα με το άρθρο 70Α του Κανονισμού της Βουλής. Σε α</w:t>
      </w:r>
      <w:r>
        <w:rPr>
          <w:rFonts w:eastAsia="Times New Roman" w:cs="Times New Roman"/>
          <w:szCs w:val="24"/>
        </w:rPr>
        <w:t>υτή την περίπτωση, πριν από την ψηφοφορία, θα παραδοθούν στο Προεδρείο τα ψηφοδέλτιά τους μέσα σε σφραγισμένους φακέλους. Ο φάκελος αυτός θα εσωκλείεται σε έναν μεγαλύτερο φάκελο, επίσης κλειστό, ο οποίος θα αναγράφει το όνομα του Βουλευτή ή του μέλους της</w:t>
      </w:r>
      <w:r>
        <w:rPr>
          <w:rFonts w:eastAsia="Times New Roman" w:cs="Times New Roman"/>
          <w:szCs w:val="24"/>
        </w:rPr>
        <w:t xml:space="preserve"> Κυβέρνησης που θα ψηφίσει με επιστολική ψήφο. Ο φάκελος θα συνοδεύεται από διαβιβαστικό έγγραφο που θα απευθύνεται προς τον Πρόεδρο της Βουλής. Η παράδοση των φακέλων με τα ψηφοδέλτια θα γίνει από διαπιστευμένους συνεργάτες των Βουλευτών ή των μελών </w:t>
      </w:r>
      <w:r>
        <w:rPr>
          <w:rFonts w:eastAsia="Times New Roman" w:cs="Times New Roman"/>
          <w:szCs w:val="24"/>
        </w:rPr>
        <w:lastRenderedPageBreak/>
        <w:t>της Κ</w:t>
      </w:r>
      <w:r>
        <w:rPr>
          <w:rFonts w:eastAsia="Times New Roman" w:cs="Times New Roman"/>
          <w:szCs w:val="24"/>
        </w:rPr>
        <w:t>υβέρνησης που πρόκειται να ψηφίσουν με βάση το άρθρο 70Α του Κανονισμού της Βουλής.</w:t>
      </w:r>
    </w:p>
    <w:p w14:paraId="662D4B1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Μετά την ολοκλήρωση της συζήτησης θα ακολουθήσει η μυστική ψηφοφορία κατά τα οριζόμενα άρθρα 73 και 155 παράγραφος 8 του Κανονισμού της Βουλής. Προτείνω η συζήτηση να περατ</w:t>
      </w:r>
      <w:r>
        <w:rPr>
          <w:rFonts w:eastAsia="Times New Roman" w:cs="Times New Roman"/>
          <w:szCs w:val="24"/>
        </w:rPr>
        <w:t>ωθεί μέχρι τις 17.00΄ και στη συνέχεια να ακολουθήσει η μυστική ψηφοφορία. Δέχεται η Βουλή την πρόταση αυτή;</w:t>
      </w:r>
    </w:p>
    <w:p w14:paraId="662D4B1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662D4B15"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το Σώμα </w:t>
      </w:r>
      <w:proofErr w:type="spellStart"/>
      <w:r>
        <w:rPr>
          <w:rFonts w:eastAsia="Times New Roman" w:cs="Times New Roman"/>
          <w:szCs w:val="24"/>
        </w:rPr>
        <w:t>συνεφώνησε</w:t>
      </w:r>
      <w:proofErr w:type="spellEnd"/>
      <w:r>
        <w:rPr>
          <w:rFonts w:eastAsia="Times New Roman" w:cs="Times New Roman"/>
          <w:szCs w:val="24"/>
        </w:rPr>
        <w:t>.</w:t>
      </w:r>
    </w:p>
    <w:p w14:paraId="662D4B1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μπορώ να έχω τ</w:t>
      </w:r>
      <w:r>
        <w:rPr>
          <w:rFonts w:eastAsia="Times New Roman" w:cs="Times New Roman"/>
          <w:szCs w:val="24"/>
        </w:rPr>
        <w:t>ον λόγο;</w:t>
      </w:r>
    </w:p>
    <w:p w14:paraId="662D4B1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Λοβέρδο, ορίστε. Έχετε τον λόγο.</w:t>
      </w:r>
    </w:p>
    <w:p w14:paraId="662D4B1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Η πρόταση, με την ελαστικότητα που θα δείξετε ως Προεδρείο μετά τις 17.00΄, γίνεται δεκτή.</w:t>
      </w:r>
    </w:p>
    <w:p w14:paraId="662D4B1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Θέλουμε, όμως, εμείς, ως Δημοκρατική Συμπαράταξη, να κάνουμε μί</w:t>
      </w:r>
      <w:r>
        <w:rPr>
          <w:rFonts w:eastAsia="Times New Roman" w:cs="Times New Roman"/>
          <w:szCs w:val="24"/>
        </w:rPr>
        <w:t>α προσθήκη.</w:t>
      </w:r>
    </w:p>
    <w:p w14:paraId="662D4B1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Το είχαμε αναφέρει αυτό το θέμα, κύριε Πρόεδρε</w:t>
      </w:r>
      <w:r>
        <w:rPr>
          <w:rFonts w:eastAsia="Times New Roman" w:cs="Times New Roman"/>
          <w:szCs w:val="24"/>
        </w:rPr>
        <w:t>,</w:t>
      </w:r>
      <w:r>
        <w:rPr>
          <w:rFonts w:eastAsia="Times New Roman" w:cs="Times New Roman"/>
          <w:szCs w:val="24"/>
        </w:rPr>
        <w:t xml:space="preserve"> και όταν συζητούσαμε τον Μάρτιο για τη δημιουργία της </w:t>
      </w:r>
      <w:r>
        <w:rPr>
          <w:rFonts w:eastAsia="Times New Roman" w:cs="Times New Roman"/>
          <w:szCs w:val="24"/>
        </w:rPr>
        <w:t>επιτροπής προκαταρκτικής ε</w:t>
      </w:r>
      <w:r>
        <w:rPr>
          <w:rFonts w:eastAsia="Times New Roman" w:cs="Times New Roman"/>
          <w:szCs w:val="24"/>
        </w:rPr>
        <w:t xml:space="preserve">ξέτασης. Ακούστε. Υπάρχουν κόμματα τα οποία σήμερα δεν θα εκπροσωπηθούν από τον Πρόεδρο της Κοινοβουλευτικής Ομάδας </w:t>
      </w:r>
      <w:r>
        <w:rPr>
          <w:rFonts w:eastAsia="Times New Roman" w:cs="Times New Roman"/>
          <w:szCs w:val="24"/>
        </w:rPr>
        <w:t>τους. Η Δημοκρατική Συμπαράταξη είναι μια τέτοια περίπτωση.</w:t>
      </w:r>
    </w:p>
    <w:p w14:paraId="662D4B1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Θα παρακαλούσα πάρα πολύ, σύμφωνα με το άρθρο 17 του Κανονισμού, να ακολουθηθεί η λογική του άρθρου 17 και όσων άρθρων αναφέρονται στα καθήκοντα του Κοινοβουλευτικού Εκπροσώπου, όπως το 62, το 64.</w:t>
      </w:r>
      <w:r>
        <w:rPr>
          <w:rFonts w:eastAsia="Times New Roman" w:cs="Times New Roman"/>
          <w:szCs w:val="24"/>
        </w:rPr>
        <w:t xml:space="preserve"> </w:t>
      </w:r>
      <w:proofErr w:type="spellStart"/>
      <w:r>
        <w:rPr>
          <w:rFonts w:eastAsia="Times New Roman" w:cs="Times New Roman"/>
          <w:szCs w:val="24"/>
        </w:rPr>
        <w:t>Εξακτινώνονται</w:t>
      </w:r>
      <w:proofErr w:type="spellEnd"/>
      <w:r>
        <w:rPr>
          <w:rFonts w:eastAsia="Times New Roman" w:cs="Times New Roman"/>
          <w:szCs w:val="24"/>
        </w:rPr>
        <w:t xml:space="preserve"> οι αρμοδιότητες.</w:t>
      </w:r>
    </w:p>
    <w:p w14:paraId="662D4B1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Αυτό που διάβασα δεν το ακούσατε;</w:t>
      </w:r>
    </w:p>
    <w:p w14:paraId="662D4B1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Αυτό που είπατε εσείς είναι -και πάρα πολύ σωστά αποφάσισε η Διάσκεψη- ότι όταν παρευρεθεί ο Πρόεδρος ή η Πρόεδρος ο Κοινοβουλευτικός Ε</w:t>
      </w:r>
      <w:r>
        <w:rPr>
          <w:rFonts w:eastAsia="Times New Roman" w:cs="Times New Roman"/>
          <w:szCs w:val="24"/>
        </w:rPr>
        <w:t>κπρόσωπος μιλάει με μειωμένο χρόνο.</w:t>
      </w:r>
    </w:p>
    <w:p w14:paraId="662D4B1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Ακριβώς.</w:t>
      </w:r>
    </w:p>
    <w:p w14:paraId="662D4B1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Επειδή, όμως, σε αυτές τις οργανωμένες συζητήσεις δεν έχουμε δευτερολογίες, αλλά η πολιτική αντιπαράθεση, τουλάχιστον σε επίπεδο Προέδρων, δημιουργεί την ανά</w:t>
      </w:r>
      <w:r>
        <w:rPr>
          <w:rFonts w:eastAsia="Times New Roman" w:cs="Times New Roman"/>
          <w:szCs w:val="24"/>
        </w:rPr>
        <w:t>γκη να υπάρξουν απαντήσεις, θα σας παρακαλούσα, κύριε Πρόεδρε, γιατί την περασμένη φορά έγινε κατά το ήμισυ αυτό, όπου παραστεί ανάγκη να λάβει τον λόγο ο Κοινοβουλευτικός Εκπρόσωπος της Δημοκρατικής Συμπαράταξης, να του το επιτρέψετε.</w:t>
      </w:r>
    </w:p>
    <w:p w14:paraId="662D4B2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w:t>
      </w:r>
      <w:r>
        <w:rPr>
          <w:rFonts w:eastAsia="Times New Roman" w:cs="Times New Roman"/>
          <w:b/>
          <w:szCs w:val="24"/>
        </w:rPr>
        <w:t>ς Κρεμαστινός):</w:t>
      </w:r>
      <w:r>
        <w:rPr>
          <w:rFonts w:eastAsia="Times New Roman" w:cs="Times New Roman"/>
          <w:szCs w:val="24"/>
        </w:rPr>
        <w:t xml:space="preserve"> Υπάρχει κατανόηση, κύριε Λοβέρδο.</w:t>
      </w:r>
    </w:p>
    <w:p w14:paraId="662D4B2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Διότι αυτά ορίζει ο Κανονισμός.</w:t>
      </w:r>
    </w:p>
    <w:p w14:paraId="662D4B2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Ακριβώς.</w:t>
      </w:r>
    </w:p>
    <w:p w14:paraId="662D4B2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Κατά δεύτερο, δράττομαι της ευκαιρίας, αφού αναφέρομαι στον Κανονισμό, να σας πω ότι όσοι συμ</w:t>
      </w:r>
      <w:r>
        <w:rPr>
          <w:rFonts w:eastAsia="Times New Roman" w:cs="Times New Roman"/>
          <w:szCs w:val="24"/>
        </w:rPr>
        <w:t>βουλευόμαστε τον Κανονισμό, έχουμε τεράστιο πρόβλημα με τις αλλαγές που γίνονται και δεν είναι ενσωματωμένες στον τόμο. Και επειδή δεν υπάρχει, τουλάχιστον από όσο εγώ γνωρίζω, τρόπος ψηφιακός να μπορούμε να κοιτάμε τις διατάξεις -δηλαδή η αντικατάσταση σε</w:t>
      </w:r>
      <w:r>
        <w:rPr>
          <w:rFonts w:eastAsia="Times New Roman" w:cs="Times New Roman"/>
          <w:szCs w:val="24"/>
        </w:rPr>
        <w:t xml:space="preserve"> ψηφιακή μορφή να έχει συντελεστεί- δεν μπορούμε να ξέρουμε τι διατάξεις έχουν ενσωματωθεί, και πρέπει να </w:t>
      </w:r>
      <w:r>
        <w:rPr>
          <w:rFonts w:eastAsia="Times New Roman" w:cs="Times New Roman"/>
          <w:szCs w:val="24"/>
        </w:rPr>
        <w:lastRenderedPageBreak/>
        <w:t xml:space="preserve">κυκλοφορούμε με χαρτιά συμπληρωματικά, τα οποία δεν είναι εύχρηστα. </w:t>
      </w:r>
    </w:p>
    <w:p w14:paraId="662D4B2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Παρακαλώ πάρα πολύ το Προεδρείο να μεταφέρει στον Πρόεδρο ότι υπάρχει μεγάλη ανάγ</w:t>
      </w:r>
      <w:r>
        <w:rPr>
          <w:rFonts w:eastAsia="Times New Roman" w:cs="Times New Roman"/>
          <w:szCs w:val="24"/>
        </w:rPr>
        <w:t xml:space="preserve">κη τουλάχιστον ένα κομμάτι που αφορά τον Κανονισμό και όχι και το Σύνταγμα, αυτό να </w:t>
      </w:r>
      <w:proofErr w:type="spellStart"/>
      <w:r>
        <w:rPr>
          <w:rFonts w:eastAsia="Times New Roman" w:cs="Times New Roman"/>
          <w:szCs w:val="24"/>
        </w:rPr>
        <w:t>ξαναεκδοθεί</w:t>
      </w:r>
      <w:proofErr w:type="spellEnd"/>
      <w:r>
        <w:rPr>
          <w:rFonts w:eastAsia="Times New Roman" w:cs="Times New Roman"/>
          <w:szCs w:val="24"/>
        </w:rPr>
        <w:t>. Είναι ένα απλό πράγμα. Αν όχι, ψηφιακά τουλάχιστον, να μπορούμε να δουλέψουμε.</w:t>
      </w:r>
    </w:p>
    <w:p w14:paraId="662D4B25" w14:textId="77777777" w:rsidR="009A4B17" w:rsidRDefault="004622F9">
      <w:pPr>
        <w:spacing w:after="0" w:line="600" w:lineRule="auto"/>
        <w:ind w:firstLine="720"/>
        <w:jc w:val="both"/>
        <w:rPr>
          <w:rFonts w:eastAsia="Times New Roman"/>
          <w:szCs w:val="24"/>
        </w:rPr>
      </w:pPr>
      <w:r>
        <w:rPr>
          <w:rFonts w:eastAsia="Times New Roman"/>
          <w:szCs w:val="24"/>
        </w:rPr>
        <w:t>Ευχαριστώ.</w:t>
      </w:r>
    </w:p>
    <w:p w14:paraId="662D4B26" w14:textId="77777777" w:rsidR="009A4B17" w:rsidRDefault="004622F9">
      <w:pPr>
        <w:spacing w:after="0" w:line="600" w:lineRule="auto"/>
        <w:ind w:firstLine="720"/>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Αυτό θα γίνει.</w:t>
      </w:r>
    </w:p>
    <w:p w14:paraId="662D4B27" w14:textId="77777777" w:rsidR="009A4B17" w:rsidRDefault="004622F9">
      <w:pPr>
        <w:spacing w:after="0" w:line="600" w:lineRule="auto"/>
        <w:ind w:firstLine="720"/>
        <w:jc w:val="both"/>
        <w:rPr>
          <w:rFonts w:eastAsia="Times New Roman"/>
          <w:szCs w:val="24"/>
        </w:rPr>
      </w:pPr>
      <w:r>
        <w:rPr>
          <w:rFonts w:eastAsia="Times New Roman"/>
          <w:szCs w:val="24"/>
        </w:rPr>
        <w:t xml:space="preserve">Παρακαλώ, κύριε </w:t>
      </w:r>
      <w:r>
        <w:rPr>
          <w:rFonts w:eastAsia="Times New Roman"/>
          <w:szCs w:val="24"/>
        </w:rPr>
        <w:t>Παρασκευόπουλε, έχετε τον λόγο.</w:t>
      </w:r>
    </w:p>
    <w:p w14:paraId="662D4B28" w14:textId="77777777" w:rsidR="009A4B17" w:rsidRDefault="004622F9">
      <w:pPr>
        <w:spacing w:after="0" w:line="600" w:lineRule="auto"/>
        <w:ind w:firstLine="720"/>
        <w:jc w:val="both"/>
        <w:rPr>
          <w:rFonts w:eastAsia="Times New Roman" w:cs="Times New Roman"/>
          <w:szCs w:val="24"/>
        </w:rPr>
      </w:pPr>
      <w:r>
        <w:rPr>
          <w:rFonts w:eastAsia="Times New Roman"/>
          <w:b/>
          <w:szCs w:val="24"/>
        </w:rPr>
        <w:t xml:space="preserve">ΝΙΚΟΛΑΟΣ ΠΑΡΑΣΚΕΥΟΠΟΥΛΟΣ: </w:t>
      </w:r>
      <w:r>
        <w:rPr>
          <w:rFonts w:eastAsia="Times New Roman" w:cs="Times New Roman"/>
          <w:szCs w:val="24"/>
        </w:rPr>
        <w:t xml:space="preserve">Η </w:t>
      </w:r>
      <w:r>
        <w:rPr>
          <w:rFonts w:eastAsia="Times New Roman" w:cs="Times New Roman"/>
          <w:szCs w:val="24"/>
        </w:rPr>
        <w:t>πρόταση,</w:t>
      </w:r>
      <w:r>
        <w:rPr>
          <w:rFonts w:eastAsia="Times New Roman" w:cs="Times New Roman"/>
          <w:szCs w:val="24"/>
        </w:rPr>
        <w:t xml:space="preserve"> την οποία έκανε ο κ. Λοβέρδος για τη δυνατότητα των Κοινοβουλευτικών Εκπροσώπων να μιλήσουν και αργότερα, είναι λογική. Το θεωρώ αυτονόητο και πρέπει να ισχύσει για όλα τα κόμματα. </w:t>
      </w:r>
    </w:p>
    <w:p w14:paraId="662D4B29" w14:textId="77777777" w:rsidR="009A4B17" w:rsidRDefault="004622F9">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662D4B2A" w14:textId="77777777" w:rsidR="009A4B17" w:rsidRDefault="004622F9">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Με ενημερώνουν τώρα ότι ο κ. </w:t>
      </w:r>
      <w:proofErr w:type="spellStart"/>
      <w:r>
        <w:rPr>
          <w:rFonts w:eastAsia="Times New Roman" w:cs="Times New Roman"/>
          <w:szCs w:val="24"/>
        </w:rPr>
        <w:t>Βούτσης</w:t>
      </w:r>
      <w:proofErr w:type="spellEnd"/>
      <w:r>
        <w:rPr>
          <w:rFonts w:eastAsia="Times New Roman" w:cs="Times New Roman"/>
          <w:szCs w:val="24"/>
        </w:rPr>
        <w:t>, ο Πρόεδρος, είπε ότι έχει κυκλοφορήσει το ΦΕΚ με τις μεταβολές αυτές. Οπότε μπορεί να διανεμηθεί το ΦΕΚ σε όποιον το θέλει.</w:t>
      </w:r>
    </w:p>
    <w:p w14:paraId="662D4B2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Πρόεδρε, νομίζω ό</w:t>
      </w:r>
      <w:r>
        <w:rPr>
          <w:rFonts w:eastAsia="Times New Roman" w:cs="Times New Roman"/>
          <w:szCs w:val="24"/>
        </w:rPr>
        <w:t>τι πρέπει να συνεννοηθούμε σε αυτή την Αίθουσα. Επιτρέψτε μου. Δεν λέω ότι δεν κυκλοφόρησε το ΦΕΚ.</w:t>
      </w:r>
    </w:p>
    <w:p w14:paraId="662D4B2C" w14:textId="77777777" w:rsidR="009A4B17" w:rsidRDefault="004622F9">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Μεταφέρω την απάντηση του κ. </w:t>
      </w:r>
      <w:proofErr w:type="spellStart"/>
      <w:r>
        <w:rPr>
          <w:rFonts w:eastAsia="Times New Roman" w:cs="Times New Roman"/>
          <w:szCs w:val="24"/>
        </w:rPr>
        <w:t>Βούτση</w:t>
      </w:r>
      <w:proofErr w:type="spellEnd"/>
      <w:r>
        <w:rPr>
          <w:rFonts w:eastAsia="Times New Roman" w:cs="Times New Roman"/>
          <w:szCs w:val="24"/>
        </w:rPr>
        <w:t>.</w:t>
      </w:r>
    </w:p>
    <w:p w14:paraId="662D4B2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Ναι. Δεν λέω ότι δεν κυκλοφόρησε. Βεβαίως κυκλοφόρησε. Αλλά το να </w:t>
      </w:r>
      <w:r>
        <w:rPr>
          <w:rFonts w:eastAsia="Times New Roman" w:cs="Times New Roman"/>
          <w:szCs w:val="24"/>
        </w:rPr>
        <w:t>μεταφέρεις μαζί σου έναν τόνο κανονισμούς και χαρτιά και να πρέπει να τα χρησιμοποιείς, βλέποντας κάθε φορά ποια παράγραφος έχει αλλάξει, δεν είναι σωστό.</w:t>
      </w:r>
    </w:p>
    <w:p w14:paraId="662D4B2E" w14:textId="77777777" w:rsidR="009A4B17" w:rsidRDefault="004622F9">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Κατάλαβα. Ναι. Συμφωνώ.</w:t>
      </w:r>
    </w:p>
    <w:p w14:paraId="662D4B2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Λέμε, λοιπόν, να εκδοθε</w:t>
      </w:r>
      <w:r>
        <w:rPr>
          <w:rFonts w:eastAsia="Times New Roman" w:cs="Times New Roman"/>
          <w:szCs w:val="24"/>
        </w:rPr>
        <w:t>ί ή, αν δεν θέλετε για λόγους άλλους να εκδοθεί προς το παρόν τουλάχιστον, ψηφιακά για να μπορούμε να δουλέψουμε.</w:t>
      </w:r>
    </w:p>
    <w:p w14:paraId="662D4B30" w14:textId="77777777" w:rsidR="009A4B17" w:rsidRDefault="004622F9">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Σωστό. Εντάξει.</w:t>
      </w:r>
    </w:p>
    <w:p w14:paraId="662D4B3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επίκαιρων ερωτ</w:t>
      </w:r>
      <w:r>
        <w:rPr>
          <w:rFonts w:eastAsia="Times New Roman" w:cs="Times New Roman"/>
          <w:szCs w:val="24"/>
        </w:rPr>
        <w:t>ήσεων της Πέμπτης 6 Ιουλίου 2017.</w:t>
      </w:r>
    </w:p>
    <w:p w14:paraId="662D4B32" w14:textId="77777777" w:rsidR="009A4B17" w:rsidRDefault="004622F9">
      <w:pPr>
        <w:spacing w:after="0" w:line="600" w:lineRule="auto"/>
        <w:ind w:firstLine="720"/>
        <w:jc w:val="both"/>
        <w:rPr>
          <w:rFonts w:eastAsia="Times New Roman" w:cs="Times New Roman"/>
          <w:szCs w:val="24"/>
        </w:rPr>
      </w:pPr>
      <w:r>
        <w:rPr>
          <w:rFonts w:eastAsia="Times New Roman" w:cs="Times New Roman"/>
          <w:bCs/>
          <w:szCs w:val="24"/>
        </w:rPr>
        <w:lastRenderedPageBreak/>
        <w:t>Α. ΕΠΙΚΑΙΡΕΣ ΕΡΩΤΗΣΕΙΣ Πρώτου Κύκλου (Άρθρο 130 παρ</w:t>
      </w:r>
      <w:r>
        <w:rPr>
          <w:rFonts w:eastAsia="Times New Roman" w:cs="Times New Roman"/>
          <w:bCs/>
          <w:szCs w:val="24"/>
        </w:rPr>
        <w:t xml:space="preserve">άγραφοι </w:t>
      </w:r>
      <w:r>
        <w:rPr>
          <w:rFonts w:eastAsia="Times New Roman" w:cs="Times New Roman"/>
          <w:bCs/>
          <w:szCs w:val="24"/>
        </w:rPr>
        <w:t xml:space="preserve">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662D4B3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1. Η με αριθμό 1111/27-6-2017 </w:t>
      </w:r>
      <w:r>
        <w:rPr>
          <w:rFonts w:eastAsia="Times New Roman" w:cs="Times New Roman"/>
          <w:szCs w:val="24"/>
        </w:rPr>
        <w:t>επίκαιρη ε</w:t>
      </w:r>
      <w:r>
        <w:rPr>
          <w:rFonts w:eastAsia="Times New Roman" w:cs="Times New Roman"/>
          <w:szCs w:val="24"/>
        </w:rPr>
        <w:t>ρώτηση της Βουλευτού Πέλλας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Τζάκρη</w:t>
      </w:r>
      <w:proofErr w:type="spellEnd"/>
      <w:r>
        <w:rPr>
          <w:rFonts w:eastAsia="Times New Roman" w:cs="Times New Roman"/>
          <w:bCs/>
          <w:szCs w:val="24"/>
        </w:rPr>
        <w:t xml:space="preserve"> </w:t>
      </w:r>
      <w:r>
        <w:rPr>
          <w:rFonts w:eastAsia="Times New Roman" w:cs="Times New Roman"/>
          <w:szCs w:val="24"/>
        </w:rPr>
        <w:t>π</w:t>
      </w:r>
      <w:r>
        <w:rPr>
          <w:rFonts w:eastAsia="Times New Roman" w:cs="Times New Roman"/>
          <w:szCs w:val="24"/>
        </w:rPr>
        <w:t xml:space="preserve">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 xml:space="preserve">με θέμα: «Εμπορία </w:t>
      </w:r>
      <w:proofErr w:type="spellStart"/>
      <w:r>
        <w:rPr>
          <w:rFonts w:eastAsia="Times New Roman" w:cs="Times New Roman"/>
          <w:szCs w:val="24"/>
        </w:rPr>
        <w:t>πυρηνόκαρπων</w:t>
      </w:r>
      <w:proofErr w:type="spellEnd"/>
      <w:r>
        <w:rPr>
          <w:rFonts w:eastAsia="Times New Roman" w:cs="Times New Roman"/>
          <w:szCs w:val="24"/>
        </w:rPr>
        <w:t xml:space="preserve"> 2017». </w:t>
      </w:r>
    </w:p>
    <w:p w14:paraId="662D4B3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2. Η με αριθμό 1156/4-7-2017 </w:t>
      </w:r>
      <w:r>
        <w:rPr>
          <w:rFonts w:eastAsia="Times New Roman" w:cs="Times New Roman"/>
          <w:szCs w:val="24"/>
        </w:rPr>
        <w:t>επίκαιρη ε</w:t>
      </w:r>
      <w:r>
        <w:rPr>
          <w:rFonts w:eastAsia="Times New Roman" w:cs="Times New Roman"/>
          <w:szCs w:val="24"/>
        </w:rPr>
        <w:t xml:space="preserve">ρώτηση του Βουλευτή Πέλλας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Καρασμάνη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Υποδομών και Μεταφορών, </w:t>
      </w:r>
      <w:r>
        <w:rPr>
          <w:rFonts w:eastAsia="Times New Roman" w:cs="Times New Roman"/>
          <w:szCs w:val="24"/>
        </w:rPr>
        <w:t xml:space="preserve">με θέμα: «Βάλτε </w:t>
      </w:r>
      <w:r>
        <w:rPr>
          <w:rFonts w:eastAsia="Times New Roman" w:cs="Times New Roman"/>
          <w:szCs w:val="24"/>
        </w:rPr>
        <w:t>επιτέλους τέλος στο “καραμπινάτο” σκάνδαλο με τον δρόμο Χαλκηδόνας – Γιαννιτσών - Έδεσσας!».</w:t>
      </w:r>
    </w:p>
    <w:p w14:paraId="662D4B3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3. Η με αριθμό 1112/28-6-2017 </w:t>
      </w:r>
      <w:r>
        <w:rPr>
          <w:rFonts w:eastAsia="Times New Roman" w:cs="Times New Roman"/>
          <w:szCs w:val="24"/>
        </w:rPr>
        <w:t>επίκαιρη ε</w:t>
      </w:r>
      <w:r>
        <w:rPr>
          <w:rFonts w:eastAsia="Times New Roman" w:cs="Times New Roman"/>
          <w:szCs w:val="24"/>
        </w:rPr>
        <w:t>ρώτηση του Βουλευτή Λάρισας της Δημοκρατικής Συμπαράταξης ΠΑΣΟΚ – ΔΗΜΑΡ</w:t>
      </w:r>
      <w:r>
        <w:rPr>
          <w:rFonts w:eastAsia="Times New Roman" w:cs="Times New Roman"/>
          <w:szCs w:val="24"/>
        </w:rPr>
        <w:t xml:space="preserve"> </w:t>
      </w:r>
      <w:r>
        <w:rPr>
          <w:rFonts w:eastAsia="Times New Roman" w:cs="Times New Roman"/>
          <w:szCs w:val="24"/>
        </w:rPr>
        <w:t xml:space="preserve">κ. </w:t>
      </w:r>
      <w:r>
        <w:rPr>
          <w:rFonts w:eastAsia="Times New Roman" w:cs="Times New Roman"/>
          <w:bCs/>
          <w:szCs w:val="24"/>
        </w:rPr>
        <w:t xml:space="preserve">Κωνσταντίνου </w:t>
      </w:r>
      <w:proofErr w:type="spellStart"/>
      <w:r>
        <w:rPr>
          <w:rFonts w:eastAsia="Times New Roman" w:cs="Times New Roman"/>
          <w:bCs/>
          <w:szCs w:val="24"/>
        </w:rPr>
        <w:t>Μπαργιώτα</w:t>
      </w:r>
      <w:proofErr w:type="spellEnd"/>
      <w:r>
        <w:rPr>
          <w:rFonts w:eastAsia="Times New Roman" w:cs="Times New Roman"/>
          <w:szCs w:val="24"/>
        </w:rPr>
        <w:t xml:space="preserve"> προς την Υπουργό </w:t>
      </w:r>
      <w:r>
        <w:rPr>
          <w:rFonts w:eastAsia="Times New Roman" w:cs="Times New Roman"/>
          <w:bCs/>
          <w:szCs w:val="24"/>
        </w:rPr>
        <w:t>Διοικητι</w:t>
      </w:r>
      <w:r>
        <w:rPr>
          <w:rFonts w:eastAsia="Times New Roman" w:cs="Times New Roman"/>
          <w:bCs/>
          <w:szCs w:val="24"/>
        </w:rPr>
        <w:t xml:space="preserve">κής Ανασυγκρότησης, </w:t>
      </w:r>
      <w:r>
        <w:rPr>
          <w:rFonts w:eastAsia="Times New Roman" w:cs="Times New Roman"/>
          <w:szCs w:val="24"/>
        </w:rPr>
        <w:t>με θέμα: «Θα εφαρμοστεί η ψηφιακή υπογραφή από την 1</w:t>
      </w:r>
      <w:r>
        <w:rPr>
          <w:rFonts w:eastAsia="Times New Roman" w:cs="Times New Roman"/>
          <w:szCs w:val="24"/>
          <w:vertAlign w:val="superscript"/>
        </w:rPr>
        <w:t>η</w:t>
      </w:r>
      <w:r>
        <w:rPr>
          <w:rFonts w:eastAsia="Times New Roman" w:cs="Times New Roman"/>
          <w:szCs w:val="24"/>
        </w:rPr>
        <w:t xml:space="preserve"> Ιουλίου 2017;».</w:t>
      </w:r>
    </w:p>
    <w:p w14:paraId="662D4B3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4. Η με αριθμό 1109/27-6-2017 </w:t>
      </w:r>
      <w:r>
        <w:rPr>
          <w:rFonts w:eastAsia="Times New Roman" w:cs="Times New Roman"/>
          <w:szCs w:val="24"/>
        </w:rPr>
        <w:t>επίκαιρη ερώτηση</w:t>
      </w:r>
      <w:r>
        <w:rPr>
          <w:rFonts w:eastAsia="Times New Roman" w:cs="Times New Roman"/>
          <w:szCs w:val="24"/>
        </w:rPr>
        <w:t xml:space="preserve"> του Βουλευτή Πέλλας του Λαϊκού Συνδέσμου - Χρυσή Αυγή κ. </w:t>
      </w:r>
      <w:r>
        <w:rPr>
          <w:rFonts w:eastAsia="Times New Roman" w:cs="Times New Roman"/>
          <w:bCs/>
          <w:szCs w:val="24"/>
        </w:rPr>
        <w:t>Ιω</w:t>
      </w:r>
      <w:r>
        <w:rPr>
          <w:rFonts w:eastAsia="Times New Roman" w:cs="Times New Roman"/>
          <w:bCs/>
          <w:szCs w:val="24"/>
        </w:rPr>
        <w:lastRenderedPageBreak/>
        <w:t xml:space="preserve">άννη </w:t>
      </w:r>
      <w:proofErr w:type="spellStart"/>
      <w:r>
        <w:rPr>
          <w:rFonts w:eastAsia="Times New Roman" w:cs="Times New Roman"/>
          <w:bCs/>
          <w:szCs w:val="24"/>
        </w:rPr>
        <w:t>Σαχινίδη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w:t>
      </w:r>
      <w:r>
        <w:rPr>
          <w:rFonts w:eastAsia="Times New Roman" w:cs="Times New Roman"/>
          <w:bCs/>
          <w:szCs w:val="24"/>
        </w:rPr>
        <w:t xml:space="preserve">μων, </w:t>
      </w:r>
      <w:r>
        <w:rPr>
          <w:rFonts w:eastAsia="Times New Roman" w:cs="Times New Roman"/>
          <w:szCs w:val="24"/>
        </w:rPr>
        <w:t>με θέμα: «Χαλαζοπτώσεις στην Περιφερειακή Ενότητα Πέλλας». </w:t>
      </w:r>
    </w:p>
    <w:p w14:paraId="662D4B3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5. Η με αριθμό 1169/4-7-2017 </w:t>
      </w:r>
      <w:r>
        <w:rPr>
          <w:rFonts w:eastAsia="Times New Roman" w:cs="Times New Roman"/>
          <w:szCs w:val="24"/>
        </w:rPr>
        <w:t>επίκαιρη ε</w:t>
      </w:r>
      <w:r>
        <w:rPr>
          <w:rFonts w:eastAsia="Times New Roman" w:cs="Times New Roman"/>
          <w:szCs w:val="24"/>
        </w:rPr>
        <w:t>ρώτηση του ΣΤ΄ Αντιπροέδρου της Βουλής και Βουλευτή</w:t>
      </w:r>
      <w:r>
        <w:rPr>
          <w:rFonts w:eastAsia="Times New Roman" w:cs="Times New Roman"/>
          <w:szCs w:val="24"/>
        </w:rPr>
        <w:t xml:space="preserve"> </w:t>
      </w:r>
      <w:r>
        <w:rPr>
          <w:rFonts w:eastAsia="Times New Roman" w:cs="Times New Roman"/>
          <w:szCs w:val="24"/>
        </w:rPr>
        <w:t>Λάρισας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Γεωργίου </w:t>
      </w:r>
      <w:proofErr w:type="spellStart"/>
      <w:r>
        <w:rPr>
          <w:rFonts w:eastAsia="Times New Roman" w:cs="Times New Roman"/>
          <w:bCs/>
          <w:szCs w:val="24"/>
        </w:rPr>
        <w:t>Λαμπρούλη</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w:t>
      </w:r>
      <w:r>
        <w:rPr>
          <w:rFonts w:eastAsia="Times New Roman" w:cs="Times New Roman"/>
          <w:bCs/>
          <w:szCs w:val="24"/>
        </w:rPr>
        <w:t xml:space="preserve">κής Ασφάλισης και Κοινωνικής Αλληλεγγύης, </w:t>
      </w:r>
      <w:r>
        <w:rPr>
          <w:rFonts w:eastAsia="Times New Roman" w:cs="Times New Roman"/>
          <w:szCs w:val="24"/>
        </w:rPr>
        <w:t xml:space="preserve">σχετικά με τα προβλήματα λειτουργίας και το σχέδιο κλεισίματος του Θεραπευτηρίου Χρόνιων Παθήσεων </w:t>
      </w:r>
      <w:proofErr w:type="spellStart"/>
      <w:r>
        <w:rPr>
          <w:rFonts w:eastAsia="Times New Roman" w:cs="Times New Roman"/>
          <w:szCs w:val="24"/>
        </w:rPr>
        <w:t>Παίδων</w:t>
      </w:r>
      <w:proofErr w:type="spellEnd"/>
      <w:r>
        <w:rPr>
          <w:rFonts w:eastAsia="Times New Roman" w:cs="Times New Roman"/>
          <w:szCs w:val="24"/>
        </w:rPr>
        <w:t xml:space="preserve"> Σκαραμαγκά.</w:t>
      </w:r>
    </w:p>
    <w:p w14:paraId="662D4B3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6. Η με αριθμό 1117/30-6-2017 </w:t>
      </w:r>
      <w:r>
        <w:rPr>
          <w:rFonts w:eastAsia="Times New Roman" w:cs="Times New Roman"/>
          <w:szCs w:val="24"/>
        </w:rPr>
        <w:t>επίκαιρη ερώτηση</w:t>
      </w:r>
      <w:r>
        <w:rPr>
          <w:rFonts w:eastAsia="Times New Roman" w:cs="Times New Roman"/>
          <w:szCs w:val="24"/>
        </w:rPr>
        <w:t xml:space="preserve"> του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w:t>
      </w:r>
      <w:r>
        <w:rPr>
          <w:rFonts w:eastAsia="Times New Roman" w:cs="Times New Roman"/>
          <w:bCs/>
          <w:szCs w:val="24"/>
        </w:rPr>
        <w:t>υρά</w:t>
      </w:r>
      <w:proofErr w:type="spellEnd"/>
      <w:r>
        <w:rPr>
          <w:rFonts w:eastAsia="Times New Roman" w:cs="Times New Roman"/>
          <w:bCs/>
          <w:szCs w:val="24"/>
        </w:rPr>
        <w:t xml:space="preserve"> </w:t>
      </w:r>
      <w:r>
        <w:rPr>
          <w:rFonts w:eastAsia="Times New Roman" w:cs="Times New Roman"/>
          <w:szCs w:val="24"/>
        </w:rPr>
        <w:t xml:space="preserve">προς την Υπουργό </w:t>
      </w:r>
      <w:r>
        <w:rPr>
          <w:rFonts w:eastAsia="Times New Roman" w:cs="Times New Roman"/>
          <w:bCs/>
          <w:szCs w:val="24"/>
        </w:rPr>
        <w:t xml:space="preserve">Πολιτισμού και Αθλητισμού, </w:t>
      </w:r>
      <w:r>
        <w:rPr>
          <w:rFonts w:eastAsia="Times New Roman" w:cs="Times New Roman"/>
          <w:szCs w:val="24"/>
        </w:rPr>
        <w:t>με θέμα: «Ωράρια μουσείων και αρχαιολογικών χώρων κατά τη θερινή περίοδο».</w:t>
      </w:r>
    </w:p>
    <w:p w14:paraId="662D4B39" w14:textId="77777777" w:rsidR="009A4B17" w:rsidRDefault="004622F9">
      <w:pPr>
        <w:spacing w:after="0" w:line="600" w:lineRule="auto"/>
        <w:ind w:firstLine="720"/>
        <w:jc w:val="both"/>
        <w:rPr>
          <w:rFonts w:eastAsia="Times New Roman" w:cs="Times New Roman"/>
          <w:szCs w:val="24"/>
        </w:rPr>
      </w:pPr>
      <w:r>
        <w:rPr>
          <w:rFonts w:eastAsia="Times New Roman" w:cs="Times New Roman"/>
          <w:bCs/>
          <w:szCs w:val="24"/>
        </w:rPr>
        <w:t>Β. ΕΠΙΚΑΙΡΕΣ ΕΡΩΤΗΣΕΙΣ Δεύτερου Κύκλου (Άρθρο 130 παρ</w:t>
      </w:r>
      <w:r>
        <w:rPr>
          <w:rFonts w:eastAsia="Times New Roman" w:cs="Times New Roman"/>
          <w:bCs/>
          <w:szCs w:val="24"/>
        </w:rPr>
        <w:t xml:space="preserve">άγραφοι </w:t>
      </w:r>
      <w:r>
        <w:rPr>
          <w:rFonts w:eastAsia="Times New Roman" w:cs="Times New Roman"/>
          <w:bCs/>
          <w:szCs w:val="24"/>
        </w:rPr>
        <w:t xml:space="preserve">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 xml:space="preserve">ονισμού της </w:t>
      </w:r>
      <w:r>
        <w:rPr>
          <w:rFonts w:eastAsia="Times New Roman" w:cs="Times New Roman"/>
          <w:bCs/>
          <w:szCs w:val="24"/>
        </w:rPr>
        <w:t>Βουλής)</w:t>
      </w:r>
    </w:p>
    <w:p w14:paraId="662D4B3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1. Η με αριθμό 1118/3-7-2017 </w:t>
      </w:r>
      <w:r>
        <w:rPr>
          <w:rFonts w:eastAsia="Times New Roman" w:cs="Times New Roman"/>
          <w:szCs w:val="24"/>
        </w:rPr>
        <w:t>επίκαιρη</w:t>
      </w:r>
      <w:r>
        <w:rPr>
          <w:rFonts w:eastAsia="Times New Roman" w:cs="Times New Roman"/>
          <w:szCs w:val="24"/>
        </w:rPr>
        <w:t xml:space="preserve"> ερώτηση</w:t>
      </w:r>
      <w:r>
        <w:rPr>
          <w:rFonts w:eastAsia="Times New Roman" w:cs="Times New Roman"/>
          <w:szCs w:val="24"/>
        </w:rPr>
        <w:t xml:space="preserve"> της Βουλευτού Τρικάλων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Παναγιώτας </w:t>
      </w:r>
      <w:proofErr w:type="spellStart"/>
      <w:r>
        <w:rPr>
          <w:rFonts w:eastAsia="Times New Roman" w:cs="Times New Roman"/>
          <w:bCs/>
          <w:szCs w:val="24"/>
        </w:rPr>
        <w:t>Δριτσέλη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w:t>
      </w:r>
      <w:r>
        <w:rPr>
          <w:rFonts w:eastAsia="Times New Roman" w:cs="Times New Roman"/>
          <w:bCs/>
          <w:szCs w:val="24"/>
        </w:rPr>
        <w:lastRenderedPageBreak/>
        <w:t xml:space="preserve">και Τροφίμων, </w:t>
      </w:r>
      <w:r>
        <w:rPr>
          <w:rFonts w:eastAsia="Times New Roman" w:cs="Times New Roman"/>
          <w:szCs w:val="24"/>
        </w:rPr>
        <w:t>με θέμα: «Ανάγκη άμεση επίσπευσης των διαδικασιών αποζημίωσης των αγροτών του Νομού Τρικάλων που επλήγησαν από</w:t>
      </w:r>
      <w:r>
        <w:rPr>
          <w:rFonts w:eastAsia="Times New Roman" w:cs="Times New Roman"/>
          <w:szCs w:val="24"/>
        </w:rPr>
        <w:t xml:space="preserve"> ακραία καιρικά φαινόμενα».</w:t>
      </w:r>
    </w:p>
    <w:p w14:paraId="662D4B3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2. Η με αριθμό 1157/4-7-2017 </w:t>
      </w:r>
      <w:r>
        <w:rPr>
          <w:rFonts w:eastAsia="Times New Roman" w:cs="Times New Roman"/>
          <w:szCs w:val="24"/>
        </w:rPr>
        <w:t>επίκαιρη ερώτηση</w:t>
      </w:r>
      <w:r>
        <w:rPr>
          <w:rFonts w:eastAsia="Times New Roman" w:cs="Times New Roman"/>
          <w:szCs w:val="24"/>
        </w:rPr>
        <w:t xml:space="preserve"> του Βουλευτή Κοζάνης της Νέας Δημοκρατίας κ. </w:t>
      </w:r>
      <w:r>
        <w:rPr>
          <w:rFonts w:eastAsia="Times New Roman" w:cs="Times New Roman"/>
          <w:bCs/>
          <w:szCs w:val="24"/>
        </w:rPr>
        <w:t>Γεωργίου Κασαπίδη</w:t>
      </w:r>
      <w:r>
        <w:rPr>
          <w:rFonts w:eastAsia="Times New Roman" w:cs="Times New Roman"/>
          <w:szCs w:val="24"/>
        </w:rPr>
        <w:t xml:space="preserve"> 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 xml:space="preserve">με θέμα: «Ποιο το σχέδιο της Κυβέρνησης για την έγγειο αναδιάρθρωση </w:t>
      </w:r>
      <w:r>
        <w:rPr>
          <w:rFonts w:eastAsia="Times New Roman" w:cs="Times New Roman"/>
          <w:szCs w:val="24"/>
        </w:rPr>
        <w:t>στην ελληνική γεωργία;».</w:t>
      </w:r>
    </w:p>
    <w:p w14:paraId="662D4B3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3. Η με αριθμό 1114/29-6-2017 </w:t>
      </w:r>
      <w:r>
        <w:rPr>
          <w:rFonts w:eastAsia="Times New Roman" w:cs="Times New Roman"/>
          <w:szCs w:val="24"/>
        </w:rPr>
        <w:t>επίκαιρη ερώτηση</w:t>
      </w:r>
      <w:r>
        <w:rPr>
          <w:rFonts w:eastAsia="Times New Roman" w:cs="Times New Roman"/>
          <w:szCs w:val="24"/>
        </w:rPr>
        <w:t xml:space="preserve"> του Βουλευτή Σερρών της Δημοκρατικής Συμπαράταξης ΠΑΣΟΚ – ΔΗΜΑΡ κ. </w:t>
      </w:r>
      <w:r>
        <w:rPr>
          <w:rFonts w:eastAsia="Times New Roman" w:cs="Times New Roman"/>
          <w:bCs/>
          <w:szCs w:val="24"/>
        </w:rPr>
        <w:t xml:space="preserve">Μιχαήλ Τζελέπη </w:t>
      </w:r>
      <w:r>
        <w:rPr>
          <w:rFonts w:eastAsia="Times New Roman" w:cs="Times New Roman"/>
          <w:szCs w:val="24"/>
        </w:rPr>
        <w:t xml:space="preserve">προς τον Υπουργό </w:t>
      </w:r>
      <w:r>
        <w:rPr>
          <w:rFonts w:eastAsia="Times New Roman" w:cs="Times New Roman"/>
          <w:bCs/>
          <w:szCs w:val="24"/>
        </w:rPr>
        <w:t xml:space="preserve">Υποδομών και Μεταφορών, </w:t>
      </w:r>
      <w:r>
        <w:rPr>
          <w:rFonts w:eastAsia="Times New Roman" w:cs="Times New Roman"/>
          <w:szCs w:val="24"/>
        </w:rPr>
        <w:t xml:space="preserve">με θέμα: «Η δημιουργία τριών νέων σταθμών διοδίων στον </w:t>
      </w:r>
      <w:r>
        <w:rPr>
          <w:rFonts w:eastAsia="Times New Roman" w:cs="Times New Roman"/>
          <w:szCs w:val="24"/>
        </w:rPr>
        <w:t>ο</w:t>
      </w:r>
      <w:r>
        <w:rPr>
          <w:rFonts w:eastAsia="Times New Roman" w:cs="Times New Roman"/>
          <w:szCs w:val="24"/>
        </w:rPr>
        <w:t xml:space="preserve">δικό </w:t>
      </w:r>
      <w:r>
        <w:rPr>
          <w:rFonts w:eastAsia="Times New Roman" w:cs="Times New Roman"/>
          <w:szCs w:val="24"/>
        </w:rPr>
        <w:t>άξονα Προμαχώνας – Σέρρες – Λιμάνι Θεσσαλονίκης είναι καταστροφική για το</w:t>
      </w:r>
      <w:r>
        <w:rPr>
          <w:rFonts w:eastAsia="Times New Roman" w:cs="Times New Roman"/>
          <w:szCs w:val="24"/>
        </w:rPr>
        <w:t>ν</w:t>
      </w:r>
      <w:r>
        <w:rPr>
          <w:rFonts w:eastAsia="Times New Roman" w:cs="Times New Roman"/>
          <w:szCs w:val="24"/>
        </w:rPr>
        <w:t xml:space="preserve"> Νομό Σερρών».</w:t>
      </w:r>
    </w:p>
    <w:p w14:paraId="662D4B3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4. Η με αριθμό 1110/27-6-2017 </w:t>
      </w:r>
      <w:r>
        <w:rPr>
          <w:rFonts w:eastAsia="Times New Roman" w:cs="Times New Roman"/>
          <w:szCs w:val="24"/>
        </w:rPr>
        <w:t>επίκαιρη ερώτηση</w:t>
      </w:r>
      <w:r>
        <w:rPr>
          <w:rFonts w:eastAsia="Times New Roman" w:cs="Times New Roman"/>
          <w:szCs w:val="24"/>
        </w:rPr>
        <w:t xml:space="preserve"> του Βουλευτή Ευβοίας του Λαϊκού Συνδέσμου - Χρυσή Αυγή κ. </w:t>
      </w:r>
      <w:r>
        <w:rPr>
          <w:rFonts w:eastAsia="Times New Roman" w:cs="Times New Roman"/>
          <w:bCs/>
          <w:szCs w:val="24"/>
        </w:rPr>
        <w:t xml:space="preserve">Νικολάου Μίχου </w:t>
      </w:r>
      <w:r>
        <w:rPr>
          <w:rFonts w:eastAsia="Times New Roman" w:cs="Times New Roman"/>
          <w:szCs w:val="24"/>
        </w:rPr>
        <w:t xml:space="preserve">προς την Υπουργό </w:t>
      </w:r>
      <w:r>
        <w:rPr>
          <w:rFonts w:eastAsia="Times New Roman" w:cs="Times New Roman"/>
          <w:bCs/>
          <w:szCs w:val="24"/>
        </w:rPr>
        <w:t xml:space="preserve">Πολιτισμού και Αθλητισμού, </w:t>
      </w:r>
      <w:r>
        <w:rPr>
          <w:rFonts w:eastAsia="Times New Roman" w:cs="Times New Roman"/>
          <w:szCs w:val="24"/>
        </w:rPr>
        <w:t xml:space="preserve">με </w:t>
      </w:r>
      <w:r>
        <w:rPr>
          <w:rFonts w:eastAsia="Times New Roman" w:cs="Times New Roman"/>
          <w:szCs w:val="24"/>
        </w:rPr>
        <w:t xml:space="preserve">θέμα: «Στα πρόθυρα της καταρρεύσεως η οικία του </w:t>
      </w:r>
      <w:r>
        <w:rPr>
          <w:rFonts w:eastAsia="Times New Roman" w:cs="Times New Roman"/>
          <w:szCs w:val="24"/>
        </w:rPr>
        <w:t>ή</w:t>
      </w:r>
      <w:r>
        <w:rPr>
          <w:rFonts w:eastAsia="Times New Roman" w:cs="Times New Roman"/>
          <w:szCs w:val="24"/>
        </w:rPr>
        <w:t xml:space="preserve">ρωα της </w:t>
      </w:r>
      <w:r>
        <w:rPr>
          <w:rFonts w:eastAsia="Times New Roman" w:cs="Times New Roman"/>
          <w:szCs w:val="24"/>
        </w:rPr>
        <w:t>ε</w:t>
      </w:r>
      <w:r>
        <w:rPr>
          <w:rFonts w:eastAsia="Times New Roman" w:cs="Times New Roman"/>
          <w:szCs w:val="24"/>
        </w:rPr>
        <w:t>θνεγερσίας Ανδρέα Μιαούλη».</w:t>
      </w:r>
    </w:p>
    <w:p w14:paraId="662D4B3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5. Η με αριθμό 1115/29-6-2017 </w:t>
      </w:r>
      <w:r>
        <w:rPr>
          <w:rFonts w:eastAsia="Times New Roman" w:cs="Times New Roman"/>
          <w:szCs w:val="24"/>
        </w:rPr>
        <w:t>επίκαιρη ερώτηση</w:t>
      </w:r>
      <w:r>
        <w:rPr>
          <w:rFonts w:eastAsia="Times New Roman" w:cs="Times New Roman"/>
          <w:szCs w:val="24"/>
        </w:rPr>
        <w:t xml:space="preserve"> του Βουλευτή Αρκαδίας της Δημοκρατικής Συμπαράταξης ΠΑΣΟΚ – ΔΗΜΑΡ κ. </w:t>
      </w:r>
      <w:r>
        <w:rPr>
          <w:rFonts w:eastAsia="Times New Roman" w:cs="Times New Roman"/>
          <w:bCs/>
          <w:szCs w:val="24"/>
        </w:rPr>
        <w:t xml:space="preserve">Οδυσσέα Κωνσταντινόπουλου </w:t>
      </w:r>
      <w:r>
        <w:rPr>
          <w:rFonts w:eastAsia="Times New Roman" w:cs="Times New Roman"/>
          <w:szCs w:val="24"/>
        </w:rPr>
        <w:t xml:space="preserve">προς τον Υπουργό </w:t>
      </w:r>
      <w:r>
        <w:rPr>
          <w:rFonts w:eastAsia="Times New Roman" w:cs="Times New Roman"/>
          <w:bCs/>
          <w:szCs w:val="24"/>
        </w:rPr>
        <w:t>Αγροτικής Α</w:t>
      </w:r>
      <w:r>
        <w:rPr>
          <w:rFonts w:eastAsia="Times New Roman" w:cs="Times New Roman"/>
          <w:bCs/>
          <w:szCs w:val="24"/>
        </w:rPr>
        <w:t xml:space="preserve">νάπτυξης και Τροφίμων, </w:t>
      </w:r>
      <w:r>
        <w:rPr>
          <w:rFonts w:eastAsia="Times New Roman" w:cs="Times New Roman"/>
          <w:szCs w:val="24"/>
        </w:rPr>
        <w:t>με θέμα: «Σοβαρή απειλή για τις καλλιέργειες της Αρκαδίας η σφήκα της καστανιάς».</w:t>
      </w:r>
    </w:p>
    <w:p w14:paraId="662D4B3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6. Η με αριθμό 1123/3-7-2017 </w:t>
      </w:r>
      <w:r>
        <w:rPr>
          <w:rFonts w:eastAsia="Times New Roman" w:cs="Times New Roman"/>
          <w:szCs w:val="24"/>
        </w:rPr>
        <w:t>επίκαιρη ερώτηση</w:t>
      </w:r>
      <w:r>
        <w:rPr>
          <w:rFonts w:eastAsia="Times New Roman" w:cs="Times New Roman"/>
          <w:szCs w:val="24"/>
        </w:rPr>
        <w:t xml:space="preserve"> του Βουλευτή Α΄ Θεσσαλονίκης του Λαϊκού Συνδέσμου - Χρυσή Αυγή κ. </w:t>
      </w:r>
      <w:r>
        <w:rPr>
          <w:rFonts w:eastAsia="Times New Roman" w:cs="Times New Roman"/>
          <w:bCs/>
          <w:szCs w:val="24"/>
        </w:rPr>
        <w:t xml:space="preserve">Αντωνίου Γρέγου </w:t>
      </w:r>
      <w:r>
        <w:rPr>
          <w:rFonts w:eastAsia="Times New Roman" w:cs="Times New Roman"/>
          <w:szCs w:val="24"/>
        </w:rPr>
        <w:t xml:space="preserve">προς την Υπουργό </w:t>
      </w:r>
      <w:r>
        <w:rPr>
          <w:rFonts w:eastAsia="Times New Roman" w:cs="Times New Roman"/>
          <w:bCs/>
          <w:szCs w:val="24"/>
        </w:rPr>
        <w:t>Πολιτι</w:t>
      </w:r>
      <w:r>
        <w:rPr>
          <w:rFonts w:eastAsia="Times New Roman" w:cs="Times New Roman"/>
          <w:bCs/>
          <w:szCs w:val="24"/>
        </w:rPr>
        <w:t xml:space="preserve">σμού και Αθλητισμού, </w:t>
      </w:r>
      <w:r>
        <w:rPr>
          <w:rFonts w:eastAsia="Times New Roman" w:cs="Times New Roman"/>
          <w:szCs w:val="24"/>
        </w:rPr>
        <w:t>με θέμα: «Κατάχρηση του ονόματος Μακεδονία σε αθλητικές οργανώσεις».</w:t>
      </w:r>
    </w:p>
    <w:p w14:paraId="662D4B4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7. Η με αριθμό 1170/4-7-2017 </w:t>
      </w:r>
      <w:r>
        <w:rPr>
          <w:rFonts w:eastAsia="Times New Roman" w:cs="Times New Roman"/>
          <w:szCs w:val="24"/>
        </w:rPr>
        <w:t>επίκαιρη ερώτηση</w:t>
      </w:r>
      <w:r>
        <w:rPr>
          <w:rFonts w:eastAsia="Times New Roman" w:cs="Times New Roman"/>
          <w:szCs w:val="24"/>
        </w:rPr>
        <w:t xml:space="preserve"> της Βουλευτού Β΄ Πειραι</w:t>
      </w:r>
      <w:r>
        <w:rPr>
          <w:rFonts w:eastAsia="Times New Roman" w:cs="Times New Roman"/>
          <w:szCs w:val="24"/>
        </w:rPr>
        <w:t>ώς</w:t>
      </w:r>
      <w:r>
        <w:rPr>
          <w:rFonts w:eastAsia="Times New Roman" w:cs="Times New Roman"/>
          <w:szCs w:val="24"/>
        </w:rPr>
        <w:t xml:space="preserve">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Διαμάντως </w:t>
      </w:r>
      <w:proofErr w:type="spellStart"/>
      <w:r>
        <w:rPr>
          <w:rFonts w:eastAsia="Times New Roman" w:cs="Times New Roman"/>
          <w:bCs/>
          <w:szCs w:val="24"/>
        </w:rPr>
        <w:t>Μανωλάκου</w:t>
      </w:r>
      <w:proofErr w:type="spellEnd"/>
      <w:r>
        <w:rPr>
          <w:rFonts w:eastAsia="Times New Roman" w:cs="Times New Roman"/>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w:t>
      </w:r>
      <w:r>
        <w:rPr>
          <w:rFonts w:eastAsia="Times New Roman" w:cs="Times New Roman"/>
          <w:bCs/>
          <w:szCs w:val="24"/>
        </w:rPr>
        <w:t>ής Ασφάλισης και Κοινωνικής Αλληλεγγύης,</w:t>
      </w:r>
      <w:r>
        <w:rPr>
          <w:rFonts w:eastAsia="Times New Roman" w:cs="Times New Roman"/>
          <w:szCs w:val="24"/>
        </w:rPr>
        <w:t xml:space="preserve"> με θέμα: «Απλήρωτοι εργαζόμενοι στην εταιρεία παραγωγής κτηνιατρικών φαρμάκων “PROVET”».</w:t>
      </w:r>
    </w:p>
    <w:p w14:paraId="662D4B4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8. Η με αριθμό 1171/4-7-2017 </w:t>
      </w:r>
      <w:r>
        <w:rPr>
          <w:rFonts w:eastAsia="Times New Roman" w:cs="Times New Roman"/>
          <w:szCs w:val="24"/>
        </w:rPr>
        <w:t>επίκαιρη ε</w:t>
      </w:r>
      <w:r>
        <w:rPr>
          <w:rFonts w:eastAsia="Times New Roman" w:cs="Times New Roman"/>
          <w:szCs w:val="24"/>
        </w:rPr>
        <w:t>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Cs/>
          <w:szCs w:val="24"/>
        </w:rPr>
        <w:t xml:space="preserve"> </w:t>
      </w:r>
      <w:r>
        <w:rPr>
          <w:rFonts w:eastAsia="Times New Roman" w:cs="Times New Roman"/>
          <w:szCs w:val="24"/>
        </w:rPr>
        <w:t>πρ</w:t>
      </w:r>
      <w:r>
        <w:rPr>
          <w:rFonts w:eastAsia="Times New Roman" w:cs="Times New Roman"/>
          <w:szCs w:val="24"/>
        </w:rPr>
        <w:t xml:space="preserve">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το «χτύπημα </w:t>
      </w:r>
      <w:r>
        <w:rPr>
          <w:rFonts w:eastAsia="Times New Roman" w:cs="Times New Roman"/>
          <w:szCs w:val="24"/>
        </w:rPr>
        <w:lastRenderedPageBreak/>
        <w:t>των συνδικαλιστικών και πολιτικών ελευθεριών των εργαζομένων στον κλάδο των Τηλεπικοινωνιών».</w:t>
      </w:r>
    </w:p>
    <w:p w14:paraId="662D4B4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9. Η με αριθμό 1103/27-6-2017 </w:t>
      </w:r>
      <w:r>
        <w:rPr>
          <w:rFonts w:eastAsia="Times New Roman" w:cs="Times New Roman"/>
          <w:szCs w:val="24"/>
        </w:rPr>
        <w:t>επίκαιρη ερώτηση</w:t>
      </w:r>
      <w:r>
        <w:rPr>
          <w:rFonts w:eastAsia="Times New Roman" w:cs="Times New Roman"/>
          <w:szCs w:val="24"/>
        </w:rPr>
        <w:t xml:space="preserve"> του Βουλευτή Ιωανν</w:t>
      </w:r>
      <w:r>
        <w:rPr>
          <w:rFonts w:eastAsia="Times New Roman" w:cs="Times New Roman"/>
          <w:szCs w:val="24"/>
        </w:rPr>
        <w:t xml:space="preserve">ίνων της Νέας Δημοκρατίας κ. </w:t>
      </w:r>
      <w:r>
        <w:rPr>
          <w:rFonts w:eastAsia="Times New Roman" w:cs="Times New Roman"/>
          <w:bCs/>
          <w:szCs w:val="24"/>
        </w:rPr>
        <w:t xml:space="preserve">Κωνσταντίνου Τασούλα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 xml:space="preserve">με θέμα: «Ελλιπής φύλαξη στα χωριά του Δήμου </w:t>
      </w:r>
      <w:proofErr w:type="spellStart"/>
      <w:r>
        <w:rPr>
          <w:rFonts w:eastAsia="Times New Roman" w:cs="Times New Roman"/>
          <w:szCs w:val="24"/>
        </w:rPr>
        <w:t>Πωγωνίου</w:t>
      </w:r>
      <w:proofErr w:type="spellEnd"/>
      <w:r>
        <w:rPr>
          <w:rFonts w:eastAsia="Times New Roman" w:cs="Times New Roman"/>
          <w:szCs w:val="24"/>
        </w:rPr>
        <w:t xml:space="preserve"> Ιωαννίνων».</w:t>
      </w:r>
    </w:p>
    <w:p w14:paraId="662D4B4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10. Η με αριθμό 1079/21-6-2017 </w:t>
      </w:r>
      <w:r>
        <w:rPr>
          <w:rFonts w:eastAsia="Times New Roman" w:cs="Times New Roman"/>
          <w:szCs w:val="24"/>
        </w:rPr>
        <w:t>επίκαιρη ερώτηση</w:t>
      </w:r>
      <w:r>
        <w:rPr>
          <w:rFonts w:eastAsia="Times New Roman" w:cs="Times New Roman"/>
          <w:szCs w:val="24"/>
        </w:rPr>
        <w:t xml:space="preserve"> της Βουλευτού Αττικής της Δημοκρατικής Συμπαράταξης ΠΑΣΟΚ – ΔΗΜ</w:t>
      </w:r>
      <w:r>
        <w:rPr>
          <w:rFonts w:eastAsia="Times New Roman" w:cs="Times New Roman"/>
          <w:szCs w:val="24"/>
        </w:rPr>
        <w:t>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Παρασκευής</w:t>
      </w:r>
      <w:r>
        <w:rPr>
          <w:rFonts w:eastAsia="Times New Roman" w:cs="Times New Roman"/>
          <w:szCs w:val="24"/>
        </w:rPr>
        <w:t xml:space="preserve">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 </w:t>
      </w:r>
      <w:r>
        <w:rPr>
          <w:rFonts w:eastAsia="Times New Roman" w:cs="Times New Roman"/>
          <w:bCs/>
          <w:szCs w:val="24"/>
        </w:rPr>
        <w:t xml:space="preserve">Εσωτερικών, </w:t>
      </w:r>
      <w:r>
        <w:rPr>
          <w:rFonts w:eastAsia="Times New Roman" w:cs="Times New Roman"/>
          <w:szCs w:val="24"/>
        </w:rPr>
        <w:t>σχετικά με την προστασία και την ασφάλεια των κατοίκων των Αχαρνών.</w:t>
      </w:r>
    </w:p>
    <w:p w14:paraId="662D4B4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11. Η με αριθμό 1080/21-6-2017 </w:t>
      </w:r>
      <w:r>
        <w:rPr>
          <w:rFonts w:eastAsia="Times New Roman" w:cs="Times New Roman"/>
          <w:szCs w:val="24"/>
        </w:rPr>
        <w:t>επίκαιρη ερώτηση</w:t>
      </w:r>
      <w:r>
        <w:rPr>
          <w:rFonts w:eastAsia="Times New Roman" w:cs="Times New Roman"/>
          <w:szCs w:val="24"/>
        </w:rPr>
        <w:t xml:space="preserve"> του Βουλευτή Β΄ Πειραι</w:t>
      </w:r>
      <w:r>
        <w:rPr>
          <w:rFonts w:eastAsia="Times New Roman" w:cs="Times New Roman"/>
          <w:szCs w:val="24"/>
        </w:rPr>
        <w:t>ώς</w:t>
      </w:r>
      <w:r>
        <w:rPr>
          <w:rFonts w:eastAsia="Times New Roman" w:cs="Times New Roman"/>
          <w:szCs w:val="24"/>
        </w:rPr>
        <w:t xml:space="preserve"> του Λαϊκού Συνδέσμου - Χρυσή Αυγή κ. </w:t>
      </w:r>
      <w:r>
        <w:rPr>
          <w:rFonts w:eastAsia="Times New Roman" w:cs="Times New Roman"/>
          <w:bCs/>
          <w:szCs w:val="24"/>
        </w:rPr>
        <w:t xml:space="preserve">Ιωάννη Λαγού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 xml:space="preserve">με θέμα: «Ανεξέλεγκτη εγκληματικότητα των </w:t>
      </w:r>
      <w:proofErr w:type="spellStart"/>
      <w:r>
        <w:rPr>
          <w:rFonts w:eastAsia="Times New Roman" w:cs="Times New Roman"/>
          <w:szCs w:val="24"/>
        </w:rPr>
        <w:t>Ρομά</w:t>
      </w:r>
      <w:proofErr w:type="spellEnd"/>
      <w:r>
        <w:rPr>
          <w:rFonts w:eastAsia="Times New Roman" w:cs="Times New Roman"/>
          <w:szCs w:val="24"/>
        </w:rPr>
        <w:t xml:space="preserve"> μετέτρεψε σε άντρο παρανομίας το Μενίδι».</w:t>
      </w:r>
    </w:p>
    <w:p w14:paraId="662D4B4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12. Η με αριθμό 1106/27-6-2017 </w:t>
      </w:r>
      <w:r>
        <w:rPr>
          <w:rFonts w:eastAsia="Times New Roman" w:cs="Times New Roman"/>
          <w:szCs w:val="24"/>
        </w:rPr>
        <w:t>επίκαιρη ερώτηση</w:t>
      </w:r>
      <w:r>
        <w:rPr>
          <w:rFonts w:eastAsia="Times New Roman" w:cs="Times New Roman"/>
          <w:szCs w:val="24"/>
        </w:rPr>
        <w:t xml:space="preserve">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Συντυχάκη </w:t>
      </w:r>
      <w:r>
        <w:rPr>
          <w:rFonts w:eastAsia="Times New Roman" w:cs="Times New Roman"/>
          <w:szCs w:val="24"/>
        </w:rPr>
        <w:t>προς τον</w:t>
      </w:r>
      <w:r>
        <w:rPr>
          <w:rFonts w:eastAsia="Times New Roman" w:cs="Times New Roman"/>
          <w:szCs w:val="24"/>
        </w:rPr>
        <w:t xml:space="preserve"> Υπουργό </w:t>
      </w:r>
      <w:r>
        <w:rPr>
          <w:rFonts w:eastAsia="Times New Roman" w:cs="Times New Roman"/>
          <w:bCs/>
          <w:szCs w:val="24"/>
        </w:rPr>
        <w:t xml:space="preserve">Αγροτικής Ανάπτυξης </w:t>
      </w:r>
      <w:r>
        <w:rPr>
          <w:rFonts w:eastAsia="Times New Roman" w:cs="Times New Roman"/>
          <w:bCs/>
          <w:szCs w:val="24"/>
        </w:rPr>
        <w:lastRenderedPageBreak/>
        <w:t xml:space="preserve">και Τροφίμων, </w:t>
      </w:r>
      <w:r>
        <w:rPr>
          <w:rFonts w:eastAsia="Times New Roman" w:cs="Times New Roman"/>
          <w:szCs w:val="24"/>
        </w:rPr>
        <w:t>σχετικά με τις καθυστερήσεις του προγράμματος οργανωμένης δακοκτονίας στην Περιφέρεια Κρήτης.</w:t>
      </w:r>
    </w:p>
    <w:p w14:paraId="662D4B4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13. Η με αριθμό 1087/26-6-2017 </w:t>
      </w:r>
      <w:r>
        <w:rPr>
          <w:rFonts w:eastAsia="Times New Roman" w:cs="Times New Roman"/>
          <w:szCs w:val="24"/>
        </w:rPr>
        <w:t>επίκαιρη ερώτηση</w:t>
      </w:r>
      <w:r>
        <w:rPr>
          <w:rFonts w:eastAsia="Times New Roman" w:cs="Times New Roman"/>
          <w:szCs w:val="24"/>
        </w:rPr>
        <w:t xml:space="preserve">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 xml:space="preserve">Δημήτρη Καμμένου </w:t>
      </w:r>
      <w:r>
        <w:rPr>
          <w:rFonts w:eastAsia="Times New Roman" w:cs="Times New Roman"/>
          <w:szCs w:val="24"/>
        </w:rPr>
        <w:t>πρ</w:t>
      </w:r>
      <w:r>
        <w:rPr>
          <w:rFonts w:eastAsia="Times New Roman" w:cs="Times New Roman"/>
          <w:szCs w:val="24"/>
        </w:rPr>
        <w:t xml:space="preserve">ος τον Υπουργό </w:t>
      </w:r>
      <w:r>
        <w:rPr>
          <w:rFonts w:eastAsia="Times New Roman" w:cs="Times New Roman"/>
          <w:bCs/>
          <w:szCs w:val="24"/>
        </w:rPr>
        <w:t xml:space="preserve">Εσωτερικών, </w:t>
      </w:r>
      <w:r>
        <w:rPr>
          <w:rFonts w:eastAsia="Times New Roman" w:cs="Times New Roman"/>
          <w:szCs w:val="24"/>
        </w:rPr>
        <w:t>σχετικά με την ανεξέλεγκτη δράση των κουκουλοφόρων αναρχικών.</w:t>
      </w:r>
    </w:p>
    <w:p w14:paraId="662D4B4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14. Η με αριθμό 1082/21-6-2017 </w:t>
      </w:r>
      <w:r>
        <w:rPr>
          <w:rFonts w:eastAsia="Times New Roman" w:cs="Times New Roman"/>
          <w:szCs w:val="24"/>
        </w:rPr>
        <w:t>επίκαιρη ερώτηση</w:t>
      </w:r>
      <w:r>
        <w:rPr>
          <w:rFonts w:eastAsia="Times New Roman" w:cs="Times New Roman"/>
          <w:szCs w:val="24"/>
        </w:rPr>
        <w:t xml:space="preserve"> της Βουλευτού Β΄ Αθηνών του Λαϊκού Συνδέσμου - 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με θέμα: «Συν</w:t>
      </w:r>
      <w:r>
        <w:rPr>
          <w:rFonts w:eastAsia="Times New Roman" w:cs="Times New Roman"/>
          <w:szCs w:val="24"/>
        </w:rPr>
        <w:t>εχιζόμενες τρομοκρατικές επιθέσεις κατά διμοιριών των ΜΑΤ από παρακρατικά στοιχεία».</w:t>
      </w:r>
    </w:p>
    <w:p w14:paraId="662D4B4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15. Η με αριθμό 1031/15-6-2017 </w:t>
      </w:r>
      <w:r>
        <w:rPr>
          <w:rFonts w:eastAsia="Times New Roman" w:cs="Times New Roman"/>
          <w:szCs w:val="24"/>
        </w:rPr>
        <w:t>επίκαιρη ερώτηση</w:t>
      </w:r>
      <w:r>
        <w:rPr>
          <w:rFonts w:eastAsia="Times New Roman" w:cs="Times New Roman"/>
          <w:szCs w:val="24"/>
        </w:rPr>
        <w:t xml:space="preserve"> της Βουλευτού Β΄ Αθηνών του Λαϊκού Συνδέσμου - 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 xml:space="preserve">με θέμα: «Ο </w:t>
      </w:r>
      <w:r>
        <w:rPr>
          <w:rFonts w:eastAsia="Times New Roman" w:cs="Times New Roman"/>
          <w:szCs w:val="24"/>
        </w:rPr>
        <w:t>Δ</w:t>
      </w:r>
      <w:r>
        <w:rPr>
          <w:rFonts w:eastAsia="Times New Roman" w:cs="Times New Roman"/>
          <w:szCs w:val="24"/>
        </w:rPr>
        <w:t>ήμος</w:t>
      </w:r>
      <w:r>
        <w:rPr>
          <w:rFonts w:eastAsia="Times New Roman" w:cs="Times New Roman"/>
          <w:szCs w:val="24"/>
        </w:rPr>
        <w:t xml:space="preserve"> Καβάλας νομιμοποιεί το ψευδοκράτος σε τουριστική έκθεση στην Κωνσταντινούπολη».</w:t>
      </w:r>
    </w:p>
    <w:p w14:paraId="662D4B4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16. Η με αριθμό 1030/15-6-2017 </w:t>
      </w:r>
      <w:r>
        <w:rPr>
          <w:rFonts w:eastAsia="Times New Roman" w:cs="Times New Roman"/>
          <w:szCs w:val="24"/>
        </w:rPr>
        <w:t>επίκαιρη ερώτηση</w:t>
      </w:r>
      <w:r>
        <w:rPr>
          <w:rFonts w:eastAsia="Times New Roman" w:cs="Times New Roman"/>
          <w:szCs w:val="24"/>
        </w:rPr>
        <w:t xml:space="preserve"> του Βουλευτή Β΄ Αθηνών των Ανεξαρτήτων Ελλήνων κ. </w:t>
      </w:r>
      <w:r>
        <w:rPr>
          <w:rFonts w:eastAsia="Times New Roman" w:cs="Times New Roman"/>
          <w:bCs/>
          <w:szCs w:val="24"/>
        </w:rPr>
        <w:t xml:space="preserve">Αθανάσιου </w:t>
      </w:r>
      <w:proofErr w:type="spellStart"/>
      <w:r>
        <w:rPr>
          <w:rFonts w:eastAsia="Times New Roman" w:cs="Times New Roman"/>
          <w:bCs/>
          <w:szCs w:val="24"/>
        </w:rPr>
        <w:t>Παπαχριστόπουλου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με θέμα: «Βοήθεια στο</w:t>
      </w:r>
      <w:r>
        <w:rPr>
          <w:rFonts w:eastAsia="Times New Roman" w:cs="Times New Roman"/>
          <w:szCs w:val="24"/>
        </w:rPr>
        <w:t xml:space="preserve"> Σπίτι».</w:t>
      </w:r>
    </w:p>
    <w:p w14:paraId="662D4B4A" w14:textId="77777777" w:rsidR="009A4B17" w:rsidRDefault="004622F9">
      <w:pPr>
        <w:spacing w:after="0" w:line="600" w:lineRule="auto"/>
        <w:ind w:firstLine="720"/>
        <w:jc w:val="both"/>
        <w:rPr>
          <w:rFonts w:eastAsia="Times New Roman" w:cs="Times New Roman"/>
          <w:szCs w:val="24"/>
        </w:rPr>
      </w:pPr>
      <w:r>
        <w:rPr>
          <w:rFonts w:eastAsia="Times New Roman" w:cs="Times New Roman"/>
          <w:bCs/>
          <w:szCs w:val="24"/>
        </w:rPr>
        <w:lastRenderedPageBreak/>
        <w:t>ΑΝΑΦΟΡΕΣ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ΕΡΩΤΗΣΕΙΣ (Άρθρο 130 πα</w:t>
      </w:r>
      <w:r>
        <w:rPr>
          <w:rFonts w:eastAsia="Times New Roman" w:cs="Times New Roman"/>
          <w:bCs/>
          <w:szCs w:val="24"/>
        </w:rPr>
        <w:t>ράγραφος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662D4B4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1. Η με αριθμό 5243/27-4-2017 </w:t>
      </w:r>
      <w:r>
        <w:rPr>
          <w:rFonts w:eastAsia="Times New Roman" w:cs="Times New Roman"/>
          <w:szCs w:val="24"/>
        </w:rPr>
        <w:t>ε</w:t>
      </w:r>
      <w:r>
        <w:rPr>
          <w:rFonts w:eastAsia="Times New Roman" w:cs="Times New Roman"/>
          <w:szCs w:val="24"/>
        </w:rPr>
        <w:t xml:space="preserve">ρώτηση του Βουλευτή Αττικής του Συνασπισμού Ριζοσπαστικής Αριστεράς κ. </w:t>
      </w:r>
      <w:r>
        <w:rPr>
          <w:rFonts w:eastAsia="Times New Roman" w:cs="Times New Roman"/>
          <w:bCs/>
          <w:szCs w:val="24"/>
        </w:rPr>
        <w:t xml:space="preserve">Αριστείδη Μπαλτά </w:t>
      </w:r>
      <w:r>
        <w:rPr>
          <w:rFonts w:eastAsia="Times New Roman" w:cs="Times New Roman"/>
          <w:szCs w:val="24"/>
        </w:rPr>
        <w:t xml:space="preserve">προς την Υπουργό </w:t>
      </w:r>
      <w:r>
        <w:rPr>
          <w:rFonts w:eastAsia="Times New Roman" w:cs="Times New Roman"/>
          <w:bCs/>
          <w:szCs w:val="24"/>
        </w:rPr>
        <w:t xml:space="preserve">Πολιτισμού και Αθλητισμού, </w:t>
      </w:r>
      <w:r>
        <w:rPr>
          <w:rFonts w:eastAsia="Times New Roman" w:cs="Times New Roman"/>
          <w:szCs w:val="24"/>
        </w:rPr>
        <w:t xml:space="preserve">σχετικά με </w:t>
      </w:r>
      <w:r>
        <w:rPr>
          <w:rFonts w:eastAsia="Times New Roman" w:cs="Times New Roman"/>
          <w:szCs w:val="24"/>
        </w:rPr>
        <w:t>το «Ταμείο Αλληλοβοήθειας Υπαλλήλων Υπουργείου Πολιτισμού».</w:t>
      </w:r>
    </w:p>
    <w:p w14:paraId="662D4B4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2. Η με αριθμό 4958/10-4-2017 </w:t>
      </w:r>
      <w:r>
        <w:rPr>
          <w:rFonts w:eastAsia="Times New Roman" w:cs="Times New Roman"/>
          <w:szCs w:val="24"/>
        </w:rPr>
        <w:t>ε</w:t>
      </w:r>
      <w:r>
        <w:rPr>
          <w:rFonts w:eastAsia="Times New Roman" w:cs="Times New Roman"/>
          <w:szCs w:val="24"/>
        </w:rPr>
        <w:t xml:space="preserve">ρώτηση του Ανεξάρτητου Βουλευτή Μεσσηνίας κ. </w:t>
      </w:r>
      <w:r>
        <w:rPr>
          <w:rFonts w:eastAsia="Times New Roman" w:cs="Times New Roman"/>
          <w:bCs/>
          <w:szCs w:val="24"/>
        </w:rPr>
        <w:t xml:space="preserve">Δημητρίου </w:t>
      </w:r>
      <w:proofErr w:type="spellStart"/>
      <w:r>
        <w:rPr>
          <w:rFonts w:eastAsia="Times New Roman" w:cs="Times New Roman"/>
          <w:bCs/>
          <w:szCs w:val="24"/>
        </w:rPr>
        <w:t>Κουκούτση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 xml:space="preserve">Αγροτικής Ανάπτυξης και Τροφίμων, </w:t>
      </w:r>
      <w:r>
        <w:rPr>
          <w:rFonts w:eastAsia="Times New Roman" w:cs="Times New Roman"/>
          <w:szCs w:val="24"/>
        </w:rPr>
        <w:t xml:space="preserve">σχετικά με τον κίνδυνο </w:t>
      </w:r>
      <w:proofErr w:type="spellStart"/>
      <w:r>
        <w:rPr>
          <w:rFonts w:eastAsia="Times New Roman" w:cs="Times New Roman"/>
          <w:szCs w:val="24"/>
        </w:rPr>
        <w:t>απένταξης</w:t>
      </w:r>
      <w:proofErr w:type="spellEnd"/>
      <w:r>
        <w:rPr>
          <w:rFonts w:eastAsia="Times New Roman" w:cs="Times New Roman"/>
          <w:szCs w:val="24"/>
        </w:rPr>
        <w:t xml:space="preserve"> του παραδοσιακού</w:t>
      </w:r>
      <w:r>
        <w:rPr>
          <w:rFonts w:eastAsia="Times New Roman" w:cs="Times New Roman"/>
          <w:szCs w:val="24"/>
        </w:rPr>
        <w:t xml:space="preserve"> ούζου Καλαμάτας από τον κατάλογο προϊόντων Προστατευόμενης Γεωγραφικής Ένδειξης.»</w:t>
      </w:r>
    </w:p>
    <w:p w14:paraId="662D4B4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Επίσης, κυρίες και κύριοι συνάδελφοι, θα ήθελα να σας ανακοινώσω ότι η Κοινοβουλευτική Ομάδα του Συνασπισμού Ριζοσπαστικής Αριστεράς έχει υποδείξει </w:t>
      </w:r>
      <w:r>
        <w:rPr>
          <w:rFonts w:eastAsia="Times New Roman" w:cs="Times New Roman"/>
          <w:szCs w:val="24"/>
        </w:rPr>
        <w:t>ως ομιλητέ</w:t>
      </w:r>
      <w:r>
        <w:rPr>
          <w:rFonts w:eastAsia="Times New Roman" w:cs="Times New Roman"/>
          <w:szCs w:val="24"/>
        </w:rPr>
        <w:t>ς</w:t>
      </w:r>
      <w:r>
        <w:rPr>
          <w:rFonts w:eastAsia="Times New Roman" w:cs="Times New Roman"/>
          <w:szCs w:val="24"/>
        </w:rPr>
        <w:t xml:space="preserve"> τον κ. Καραγι</w:t>
      </w:r>
      <w:r>
        <w:rPr>
          <w:rFonts w:eastAsia="Times New Roman" w:cs="Times New Roman"/>
          <w:szCs w:val="24"/>
        </w:rPr>
        <w:t xml:space="preserve">αννίδη, την κ. </w:t>
      </w:r>
      <w:proofErr w:type="spellStart"/>
      <w:r>
        <w:rPr>
          <w:rFonts w:eastAsia="Times New Roman" w:cs="Times New Roman"/>
          <w:szCs w:val="24"/>
        </w:rPr>
        <w:t>Κοζομπόλη</w:t>
      </w:r>
      <w:proofErr w:type="spellEnd"/>
      <w:r>
        <w:rPr>
          <w:rFonts w:eastAsia="Times New Roman" w:cs="Times New Roman"/>
          <w:szCs w:val="24"/>
        </w:rPr>
        <w:t xml:space="preserve">, τον κ. Τσόγκα, τον κ. </w:t>
      </w:r>
      <w:proofErr w:type="spellStart"/>
      <w:r>
        <w:rPr>
          <w:rFonts w:eastAsia="Times New Roman" w:cs="Times New Roman"/>
          <w:szCs w:val="24"/>
        </w:rPr>
        <w:t>Δρίτσα</w:t>
      </w:r>
      <w:proofErr w:type="spellEnd"/>
      <w:r>
        <w:rPr>
          <w:rFonts w:eastAsia="Times New Roman" w:cs="Times New Roman"/>
          <w:szCs w:val="24"/>
        </w:rPr>
        <w:t xml:space="preserve">, τον κ. Εμμανουηλίδη, τον κ. Τζιμάνη, τον κ. Μπαλή, τον κ. </w:t>
      </w:r>
      <w:proofErr w:type="spellStart"/>
      <w:r>
        <w:rPr>
          <w:rFonts w:eastAsia="Times New Roman" w:cs="Times New Roman"/>
          <w:szCs w:val="24"/>
        </w:rPr>
        <w:t>Παπαφιλίππου</w:t>
      </w:r>
      <w:proofErr w:type="spellEnd"/>
      <w:r>
        <w:rPr>
          <w:rFonts w:eastAsia="Times New Roman" w:cs="Times New Roman"/>
          <w:szCs w:val="24"/>
        </w:rPr>
        <w:t xml:space="preserve"> και τον κ. </w:t>
      </w:r>
      <w:proofErr w:type="spellStart"/>
      <w:r>
        <w:rPr>
          <w:rFonts w:eastAsia="Times New Roman" w:cs="Times New Roman"/>
          <w:szCs w:val="24"/>
        </w:rPr>
        <w:t>Ξυδάκη</w:t>
      </w:r>
      <w:proofErr w:type="spellEnd"/>
      <w:r>
        <w:rPr>
          <w:rFonts w:eastAsia="Times New Roman" w:cs="Times New Roman"/>
          <w:szCs w:val="24"/>
        </w:rPr>
        <w:t>.</w:t>
      </w:r>
    </w:p>
    <w:p w14:paraId="662D4B4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Η Κοινοβουλευτική Ομάδα της Νέας Δημοκρατίας έχει υποδείξει τον κ. Δαβάκη, τον κ. Τασούλα, τον κ. Παναγιωτόπου</w:t>
      </w:r>
      <w:r>
        <w:rPr>
          <w:rFonts w:eastAsia="Times New Roman" w:cs="Times New Roman"/>
          <w:szCs w:val="24"/>
        </w:rPr>
        <w:t xml:space="preserve">λο, τον κ. </w:t>
      </w:r>
      <w:proofErr w:type="spellStart"/>
      <w:r>
        <w:rPr>
          <w:rFonts w:eastAsia="Times New Roman" w:cs="Times New Roman"/>
          <w:szCs w:val="24"/>
        </w:rPr>
        <w:t>Δημοσχάκη</w:t>
      </w:r>
      <w:proofErr w:type="spellEnd"/>
      <w:r>
        <w:rPr>
          <w:rFonts w:eastAsia="Times New Roman" w:cs="Times New Roman"/>
          <w:szCs w:val="24"/>
        </w:rPr>
        <w:t>, τον κ. Γεωργαντά, τον κ. Κεφαλογιάννη.</w:t>
      </w:r>
    </w:p>
    <w:p w14:paraId="662D4B4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Κοινοβουλευτική Ομάδα της Δημοκρατικής Συμπαράταξης ΠΑΣΟΚ</w:t>
      </w:r>
      <w:r>
        <w:rPr>
          <w:rFonts w:eastAsia="Times New Roman" w:cs="Times New Roman"/>
          <w:szCs w:val="24"/>
        </w:rPr>
        <w:t xml:space="preserve"> </w:t>
      </w:r>
      <w:r>
        <w:rPr>
          <w:rFonts w:eastAsia="Times New Roman" w:cs="Times New Roman"/>
          <w:szCs w:val="24"/>
        </w:rPr>
        <w:t xml:space="preserve">- ΔΗΜΑΡ έχει υποδείξει </w:t>
      </w:r>
      <w:r>
        <w:rPr>
          <w:rFonts w:eastAsia="Times New Roman" w:cs="Times New Roman"/>
          <w:szCs w:val="24"/>
        </w:rPr>
        <w:t xml:space="preserve">ως ομιλητές </w:t>
      </w:r>
      <w:r>
        <w:rPr>
          <w:rFonts w:eastAsia="Times New Roman" w:cs="Times New Roman"/>
          <w:szCs w:val="24"/>
        </w:rPr>
        <w:t xml:space="preserve">τον κ. Παπαθεοδώρου και τον κ. Κωνσταντόπουλο. </w:t>
      </w:r>
    </w:p>
    <w:p w14:paraId="662D4B5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Κοινοβουλευτική Ομάδα της Χρυσής Αυγής έχει υποδεί</w:t>
      </w:r>
      <w:r>
        <w:rPr>
          <w:rFonts w:eastAsia="Times New Roman" w:cs="Times New Roman"/>
          <w:szCs w:val="24"/>
        </w:rPr>
        <w:t>ξει τον κ. Γερμενή και τον κ. Χατζησάββα.</w:t>
      </w:r>
    </w:p>
    <w:p w14:paraId="662D4B5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Κοινοβουλευτική Ομάδα του Κομμουνιστικού Κόμματος έχει υποδείξει τον κ. </w:t>
      </w:r>
      <w:proofErr w:type="spellStart"/>
      <w:r>
        <w:rPr>
          <w:rFonts w:eastAsia="Times New Roman" w:cs="Times New Roman"/>
          <w:szCs w:val="24"/>
        </w:rPr>
        <w:t>Παφίλη</w:t>
      </w:r>
      <w:proofErr w:type="spellEnd"/>
      <w:r>
        <w:rPr>
          <w:rFonts w:eastAsia="Times New Roman" w:cs="Times New Roman"/>
          <w:szCs w:val="24"/>
        </w:rPr>
        <w:t>.</w:t>
      </w:r>
    </w:p>
    <w:p w14:paraId="662D4B5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Κοινοβουλευτική Ομάδα των Ανεξαρτήτων Ελλήνων έχει υποδείξει τον κ. Καμμένο και τον κ. </w:t>
      </w:r>
      <w:proofErr w:type="spellStart"/>
      <w:r>
        <w:rPr>
          <w:rFonts w:eastAsia="Times New Roman" w:cs="Times New Roman"/>
          <w:szCs w:val="24"/>
        </w:rPr>
        <w:t>Κατσίκη</w:t>
      </w:r>
      <w:proofErr w:type="spellEnd"/>
      <w:r>
        <w:rPr>
          <w:rFonts w:eastAsia="Times New Roman" w:cs="Times New Roman"/>
          <w:szCs w:val="24"/>
        </w:rPr>
        <w:t>.</w:t>
      </w:r>
    </w:p>
    <w:p w14:paraId="662D4B5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Κοινοβουλευτική Ομάδα της Ένωσης</w:t>
      </w:r>
      <w:r>
        <w:rPr>
          <w:rFonts w:eastAsia="Times New Roman" w:cs="Times New Roman"/>
          <w:szCs w:val="24"/>
        </w:rPr>
        <w:t xml:space="preserve"> Κεντρώων έχει υποδείξει την κ. </w:t>
      </w:r>
      <w:proofErr w:type="spellStart"/>
      <w:r>
        <w:rPr>
          <w:rFonts w:eastAsia="Times New Roman" w:cs="Times New Roman"/>
          <w:szCs w:val="24"/>
        </w:rPr>
        <w:t>Μεγαλοοικονόμου</w:t>
      </w:r>
      <w:proofErr w:type="spellEnd"/>
      <w:r>
        <w:rPr>
          <w:rFonts w:eastAsia="Times New Roman" w:cs="Times New Roman"/>
          <w:szCs w:val="24"/>
        </w:rPr>
        <w:t xml:space="preserve"> και τον κ. </w:t>
      </w:r>
      <w:proofErr w:type="spellStart"/>
      <w:r>
        <w:rPr>
          <w:rFonts w:eastAsia="Times New Roman" w:cs="Times New Roman"/>
          <w:szCs w:val="24"/>
        </w:rPr>
        <w:t>Καβαδέλλα</w:t>
      </w:r>
      <w:proofErr w:type="spellEnd"/>
      <w:r>
        <w:rPr>
          <w:rFonts w:eastAsia="Times New Roman" w:cs="Times New Roman"/>
          <w:szCs w:val="24"/>
        </w:rPr>
        <w:t xml:space="preserve">. </w:t>
      </w:r>
    </w:p>
    <w:p w14:paraId="662D4B5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Κοινοβουλευτική Ομάδα του Ποταμιού έχει υποδείξει τον κ. </w:t>
      </w:r>
      <w:proofErr w:type="spellStart"/>
      <w:r>
        <w:rPr>
          <w:rFonts w:eastAsia="Times New Roman" w:cs="Times New Roman"/>
          <w:szCs w:val="24"/>
        </w:rPr>
        <w:t>Δανέλλη</w:t>
      </w:r>
      <w:proofErr w:type="spellEnd"/>
      <w:r>
        <w:rPr>
          <w:rFonts w:eastAsia="Times New Roman" w:cs="Times New Roman"/>
          <w:szCs w:val="24"/>
        </w:rPr>
        <w:t xml:space="preserve"> και τον κ. Ψαριανό.</w:t>
      </w:r>
    </w:p>
    <w:p w14:paraId="662D4B5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Κοινοβουλευτική Ομάδα των </w:t>
      </w:r>
      <w:r>
        <w:rPr>
          <w:rFonts w:eastAsia="Times New Roman" w:cs="Times New Roman"/>
          <w:szCs w:val="24"/>
        </w:rPr>
        <w:t>Α</w:t>
      </w:r>
      <w:r>
        <w:rPr>
          <w:rFonts w:eastAsia="Times New Roman" w:cs="Times New Roman"/>
          <w:szCs w:val="24"/>
        </w:rPr>
        <w:t>νεξαρτήτων Βουλευτών έχει υποδείξει τον κ. Θεοχάρη και τον κ. Καρρά.</w:t>
      </w:r>
    </w:p>
    <w:p w14:paraId="662D4B5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Οπότε τον λόγο έχει ο κ. Καραγιαννίδης από τον ΣΥΡΙΖΑ.</w:t>
      </w:r>
    </w:p>
    <w:p w14:paraId="662D4B57" w14:textId="77777777" w:rsidR="009A4B17" w:rsidRDefault="004622F9">
      <w:pPr>
        <w:spacing w:after="0" w:line="600" w:lineRule="auto"/>
        <w:ind w:firstLine="720"/>
        <w:jc w:val="both"/>
        <w:rPr>
          <w:rFonts w:eastAsia="Times New Roman"/>
          <w:szCs w:val="24"/>
        </w:rPr>
      </w:pPr>
      <w:r>
        <w:rPr>
          <w:rFonts w:eastAsia="Times New Roman"/>
          <w:b/>
          <w:szCs w:val="24"/>
        </w:rPr>
        <w:lastRenderedPageBreak/>
        <w:t xml:space="preserve">ΝΙΚΟΛΑΟΣ ΠΑΡΑΣΚΕΥΟΠΟΥΛΟΣ: </w:t>
      </w:r>
      <w:r>
        <w:rPr>
          <w:rFonts w:eastAsia="Times New Roman"/>
          <w:szCs w:val="24"/>
        </w:rPr>
        <w:t>Κύριε Πρόεδρε, μου επιτρέπετε επί της διαδικασίας;</w:t>
      </w:r>
    </w:p>
    <w:p w14:paraId="662D4B58" w14:textId="77777777" w:rsidR="009A4B17" w:rsidRDefault="004622F9">
      <w:pPr>
        <w:spacing w:after="0" w:line="600" w:lineRule="auto"/>
        <w:ind w:firstLine="720"/>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Παρακαλώ.</w:t>
      </w:r>
    </w:p>
    <w:p w14:paraId="662D4B59" w14:textId="77777777" w:rsidR="009A4B17" w:rsidRDefault="004622F9">
      <w:pPr>
        <w:spacing w:after="0" w:line="600" w:lineRule="auto"/>
        <w:ind w:firstLine="720"/>
        <w:jc w:val="both"/>
        <w:rPr>
          <w:rFonts w:eastAsia="Times New Roman"/>
          <w:szCs w:val="24"/>
        </w:rPr>
      </w:pPr>
      <w:r>
        <w:rPr>
          <w:rFonts w:eastAsia="Times New Roman"/>
          <w:b/>
          <w:szCs w:val="24"/>
        </w:rPr>
        <w:t xml:space="preserve">ΝΙΚΟΛΑΟΣ ΠΑΡΑΣΚΕΥΟΠΟΥΛΟΣ: </w:t>
      </w:r>
      <w:r>
        <w:rPr>
          <w:rFonts w:eastAsia="Times New Roman"/>
          <w:szCs w:val="24"/>
        </w:rPr>
        <w:t xml:space="preserve">Θα ήθελα, με την ιδιότητα του Κοινοβουλευτικού </w:t>
      </w:r>
      <w:r>
        <w:rPr>
          <w:rFonts w:eastAsia="Times New Roman"/>
          <w:szCs w:val="24"/>
        </w:rPr>
        <w:t>Εκπροσώπου, να μου δώσετε τον λόγο στην αρχή. Δεν λέω να μιλήσω πριν από τον συνάδελφο, αλλά σε κάποιο μέρος σε αυτή την πρώτη φάση της διαδικασίας.</w:t>
      </w:r>
    </w:p>
    <w:p w14:paraId="662D4B5A" w14:textId="77777777" w:rsidR="009A4B17" w:rsidRDefault="004622F9">
      <w:pPr>
        <w:spacing w:after="0" w:line="600" w:lineRule="auto"/>
        <w:ind w:firstLine="720"/>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Θέλετε να μιλήσετε μόλις τελειώσει ο κ. Καραγιαννίδης;</w:t>
      </w:r>
    </w:p>
    <w:p w14:paraId="662D4B5B" w14:textId="77777777" w:rsidR="009A4B17" w:rsidRDefault="004622F9">
      <w:pPr>
        <w:spacing w:after="0" w:line="600" w:lineRule="auto"/>
        <w:ind w:firstLine="720"/>
        <w:jc w:val="both"/>
        <w:rPr>
          <w:rFonts w:eastAsia="Times New Roman"/>
          <w:szCs w:val="24"/>
        </w:rPr>
      </w:pPr>
      <w:r>
        <w:rPr>
          <w:rFonts w:eastAsia="Times New Roman"/>
          <w:b/>
          <w:szCs w:val="24"/>
        </w:rPr>
        <w:t>ΝΙΚΟΛΑΟΣ ΠΑΡΑΣΚΕ</w:t>
      </w:r>
      <w:r>
        <w:rPr>
          <w:rFonts w:eastAsia="Times New Roman"/>
          <w:b/>
          <w:szCs w:val="24"/>
        </w:rPr>
        <w:t xml:space="preserve">ΥΟΠΟΥΛΟΣ: </w:t>
      </w:r>
      <w:r>
        <w:rPr>
          <w:rFonts w:eastAsia="Times New Roman"/>
          <w:szCs w:val="24"/>
        </w:rPr>
        <w:t xml:space="preserve">Ευχαριστώ πολύ. </w:t>
      </w:r>
    </w:p>
    <w:p w14:paraId="662D4B5C" w14:textId="77777777" w:rsidR="009A4B17" w:rsidRDefault="004622F9">
      <w:pPr>
        <w:spacing w:after="0" w:line="600" w:lineRule="auto"/>
        <w:ind w:firstLine="720"/>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Εντάξει.</w:t>
      </w:r>
    </w:p>
    <w:p w14:paraId="662D4B5D" w14:textId="77777777" w:rsidR="009A4B17" w:rsidRDefault="004622F9">
      <w:pPr>
        <w:spacing w:after="0" w:line="600" w:lineRule="auto"/>
        <w:ind w:firstLine="720"/>
        <w:jc w:val="center"/>
        <w:rPr>
          <w:rFonts w:eastAsia="Times New Roman"/>
          <w:bCs/>
        </w:rPr>
      </w:pPr>
      <w:r>
        <w:rPr>
          <w:rFonts w:eastAsia="Times New Roman"/>
          <w:bCs/>
        </w:rPr>
        <w:t>(Θόρυβος στην Αίθουσα)</w:t>
      </w:r>
    </w:p>
    <w:p w14:paraId="662D4B5E" w14:textId="77777777" w:rsidR="009A4B17" w:rsidRDefault="004622F9">
      <w:pPr>
        <w:spacing w:after="0"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 xml:space="preserve">Κύριε Πρόεδρε, δεν μπορούν να μιλήσουν τώρα οι Κοινοβουλευτικοί Εκπρόσωποι. </w:t>
      </w:r>
    </w:p>
    <w:p w14:paraId="662D4B5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Εάν δεν ολοκληρωθεί ο πρώτος κύκλος ομιλητών, δεν γίνεται. Δεν γίνονται αυτά τα πράγματα. </w:t>
      </w:r>
    </w:p>
    <w:p w14:paraId="662D4B6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Ο πρώτος κύκλος ομιλητών θα πρέπει να ολοκληρωθεί. </w:t>
      </w:r>
    </w:p>
    <w:p w14:paraId="662D4B6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Κοιτάξτε, κύριε Κεφαλογιάννη, ζήτησε τον λόγο ο κ. Παρα</w:t>
      </w:r>
      <w:r>
        <w:rPr>
          <w:rFonts w:eastAsia="Times New Roman" w:cs="Times New Roman"/>
          <w:szCs w:val="24"/>
        </w:rPr>
        <w:t xml:space="preserve">σκευόπουλος. Εάν τον ζητήσετε και εσείς και προκύψει πρόβλημα, θα το δούμε. </w:t>
      </w:r>
    </w:p>
    <w:p w14:paraId="662D4B6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Ποιος είναι ο Κοινοβουλευτικός σας Εκπρόσωπος; </w:t>
      </w:r>
    </w:p>
    <w:p w14:paraId="662D4B6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Ο κ. Τζαβάρας. Ανεξάρτητα, όμως, από αυτό… </w:t>
      </w:r>
    </w:p>
    <w:p w14:paraId="662D4B6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Εάν ζητήσει τον λόγο, ωραία.</w:t>
      </w:r>
      <w:r>
        <w:rPr>
          <w:rFonts w:eastAsia="Times New Roman" w:cs="Times New Roman"/>
          <w:szCs w:val="24"/>
        </w:rPr>
        <w:t xml:space="preserve"> </w:t>
      </w:r>
    </w:p>
    <w:p w14:paraId="662D4B65"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Προφανώς μπορεί να μιλήσει ο Κοινοβουλευτικός όποτε θέλει, αλλά το ζήτημα είναι να υπάρξει μια συζήτηση που να αφήσει κάτι. Εάν μιλήσει ο επόμενος ομιλητής μετά τον ομιλητή του ΣΥΡΙΖΑ, δεν θα έχει κανένα νόημα.</w:t>
      </w:r>
    </w:p>
    <w:p w14:paraId="662D4B6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w:t>
      </w:r>
      <w:r>
        <w:rPr>
          <w:rFonts w:eastAsia="Times New Roman" w:cs="Times New Roman"/>
          <w:b/>
          <w:szCs w:val="24"/>
        </w:rPr>
        <w:t xml:space="preserve"> Κρεμαστινός): </w:t>
      </w:r>
      <w:r>
        <w:rPr>
          <w:rFonts w:eastAsia="Times New Roman" w:cs="Times New Roman"/>
          <w:szCs w:val="24"/>
        </w:rPr>
        <w:t xml:space="preserve">Ωραία, θα προσπαθήσουμε, κύριε Τσιάρα. </w:t>
      </w:r>
    </w:p>
    <w:p w14:paraId="662D4B6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Θα πρότεινα να υπάρξει τουλάχιστον ένας</w:t>
      </w:r>
      <w:r>
        <w:rPr>
          <w:rFonts w:eastAsia="Times New Roman" w:cs="Times New Roman"/>
          <w:b/>
          <w:szCs w:val="24"/>
        </w:rPr>
        <w:t xml:space="preserve"> </w:t>
      </w:r>
      <w:r>
        <w:rPr>
          <w:rFonts w:eastAsia="Times New Roman" w:cs="Times New Roman"/>
          <w:szCs w:val="24"/>
        </w:rPr>
        <w:t>κύκλος ομιλητών από όλα τα κόμματα –νομίζω ότι δεν θα διαφωνήσει ο κ. Παρασκευόπουλος- και</w:t>
      </w:r>
      <w:r>
        <w:rPr>
          <w:rFonts w:eastAsia="Times New Roman" w:cs="Times New Roman"/>
          <w:szCs w:val="24"/>
        </w:rPr>
        <w:t>,</w:t>
      </w:r>
      <w:r>
        <w:rPr>
          <w:rFonts w:eastAsia="Times New Roman" w:cs="Times New Roman"/>
          <w:szCs w:val="24"/>
        </w:rPr>
        <w:t xml:space="preserve"> βεβαίως, μετά μπορεί να μιλήσει…</w:t>
      </w:r>
    </w:p>
    <w:p w14:paraId="662D4B6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ΜΠΟ</w:t>
      </w:r>
      <w:r>
        <w:rPr>
          <w:rFonts w:eastAsia="Times New Roman" w:cs="Times New Roman"/>
          <w:b/>
          <w:szCs w:val="24"/>
        </w:rPr>
        <w:t xml:space="preserve">ΥΡΑΣ: </w:t>
      </w:r>
      <w:r>
        <w:rPr>
          <w:rFonts w:eastAsia="Times New Roman" w:cs="Times New Roman"/>
          <w:szCs w:val="24"/>
        </w:rPr>
        <w:t xml:space="preserve">Αυτό είναι το απλούστερο που γίνεται πάντα. </w:t>
      </w:r>
    </w:p>
    <w:p w14:paraId="662D4B69"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662D4B6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κ. Καραγιαννίδης έχει τον λόγο.</w:t>
      </w:r>
    </w:p>
    <w:p w14:paraId="662D4B6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Ευχαριστώ, κύριε Πρόεδρε.</w:t>
      </w:r>
    </w:p>
    <w:p w14:paraId="662D4B6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Πριν ξεκινήσω, να κάνω δ</w:t>
      </w:r>
      <w:r>
        <w:rPr>
          <w:rFonts w:eastAsia="Times New Roman" w:cs="Times New Roman"/>
          <w:szCs w:val="24"/>
        </w:rPr>
        <w:t>ύ</w:t>
      </w:r>
      <w:r>
        <w:rPr>
          <w:rFonts w:eastAsia="Times New Roman" w:cs="Times New Roman"/>
          <w:szCs w:val="24"/>
        </w:rPr>
        <w:t>ο εισαγωγικά σχόλια. Νομίζω ότι θα πρέ</w:t>
      </w:r>
      <w:r>
        <w:rPr>
          <w:rFonts w:eastAsia="Times New Roman" w:cs="Times New Roman"/>
          <w:szCs w:val="24"/>
        </w:rPr>
        <w:t xml:space="preserve">πει να τα βρούμε σε αυτή την κουβέντα, τουλάχιστον σε αυτό το επίπεδο. </w:t>
      </w:r>
    </w:p>
    <w:p w14:paraId="662D4B6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Περιμένω από τους Βουλευτές της Αντιπολίτευσης να καταδικάσουν τις χθεσινές δηλώσεις του κ. </w:t>
      </w:r>
      <w:proofErr w:type="spellStart"/>
      <w:r>
        <w:rPr>
          <w:rFonts w:eastAsia="Times New Roman" w:cs="Times New Roman"/>
          <w:szCs w:val="24"/>
        </w:rPr>
        <w:t>Μπογδάνου</w:t>
      </w:r>
      <w:proofErr w:type="spellEnd"/>
      <w:r>
        <w:rPr>
          <w:rFonts w:eastAsia="Times New Roman" w:cs="Times New Roman"/>
          <w:szCs w:val="24"/>
        </w:rPr>
        <w:t xml:space="preserve"> στον </w:t>
      </w:r>
      <w:r>
        <w:rPr>
          <w:rFonts w:eastAsia="Times New Roman" w:cs="Times New Roman"/>
          <w:szCs w:val="24"/>
        </w:rPr>
        <w:t>τηλεοπτικό σ</w:t>
      </w:r>
      <w:r>
        <w:rPr>
          <w:rFonts w:eastAsia="Times New Roman" w:cs="Times New Roman"/>
          <w:szCs w:val="24"/>
        </w:rPr>
        <w:t xml:space="preserve">ταθμό </w:t>
      </w:r>
      <w:r>
        <w:rPr>
          <w:rFonts w:eastAsia="Times New Roman" w:cs="Times New Roman"/>
          <w:szCs w:val="24"/>
        </w:rPr>
        <w:t>«</w:t>
      </w:r>
      <w:r>
        <w:rPr>
          <w:rFonts w:eastAsia="Times New Roman" w:cs="Times New Roman"/>
          <w:szCs w:val="24"/>
        </w:rPr>
        <w:t>ΣΚΑΙ</w:t>
      </w:r>
      <w:r>
        <w:rPr>
          <w:rFonts w:eastAsia="Times New Roman" w:cs="Times New Roman"/>
          <w:szCs w:val="24"/>
        </w:rPr>
        <w:t>»</w:t>
      </w:r>
      <w:r>
        <w:rPr>
          <w:rFonts w:eastAsia="Times New Roman" w:cs="Times New Roman"/>
          <w:szCs w:val="24"/>
        </w:rPr>
        <w:t>,</w:t>
      </w:r>
      <w:r>
        <w:rPr>
          <w:rFonts w:eastAsia="Times New Roman" w:cs="Times New Roman"/>
          <w:szCs w:val="24"/>
        </w:rPr>
        <w:t xml:space="preserve"> στον οποίο χαρακτήρισε συνεργάτη τρομοκρατών τον Πρωθυπουργό. Νομίζω ότι για ένα πολιτικό σύστημα όπως το δικό μας και μια δημοκρατία όπως η δικιά </w:t>
      </w:r>
      <w:r>
        <w:rPr>
          <w:rFonts w:eastAsia="Times New Roman" w:cs="Times New Roman"/>
          <w:szCs w:val="24"/>
        </w:rPr>
        <w:t>μας,</w:t>
      </w:r>
      <w:r>
        <w:rPr>
          <w:rFonts w:eastAsia="Times New Roman" w:cs="Times New Roman"/>
          <w:szCs w:val="24"/>
        </w:rPr>
        <w:t xml:space="preserve"> τέτοιες δηλώσεις πρέπει να καταδικάζονται πάραυτα. Και ελπίζω ότι η δικαιοσύνη κάποια στιγμή θα βγάλει </w:t>
      </w:r>
      <w:r>
        <w:rPr>
          <w:rFonts w:eastAsia="Times New Roman" w:cs="Times New Roman"/>
          <w:szCs w:val="24"/>
        </w:rPr>
        <w:t xml:space="preserve">κάποια απόφαση περί του συγκεκριμένου γεγονότος. </w:t>
      </w:r>
    </w:p>
    <w:p w14:paraId="662D4B6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δεύτερο εισαγωγικό σχόλιο έχει να κάνει με την επιστολή του κ. Παπαντωνίου. Θα περίμενα από ένα</w:t>
      </w:r>
      <w:r>
        <w:rPr>
          <w:rFonts w:eastAsia="Times New Roman" w:cs="Times New Roman"/>
          <w:szCs w:val="24"/>
        </w:rPr>
        <w:t>ν</w:t>
      </w:r>
      <w:r>
        <w:rPr>
          <w:rFonts w:eastAsia="Times New Roman" w:cs="Times New Roman"/>
          <w:szCs w:val="24"/>
        </w:rPr>
        <w:t xml:space="preserve"> πολίτη, που είναι σε δύσκολη θέση βέβαια, αλλά από έναν πολίτη του οποίου </w:t>
      </w:r>
      <w:r>
        <w:rPr>
          <w:rFonts w:eastAsia="Times New Roman" w:cs="Times New Roman"/>
          <w:szCs w:val="24"/>
        </w:rPr>
        <w:lastRenderedPageBreak/>
        <w:t>έχει απαγορευθεί η έξοδος από τη</w:t>
      </w:r>
      <w:r>
        <w:rPr>
          <w:rFonts w:eastAsia="Times New Roman" w:cs="Times New Roman"/>
          <w:szCs w:val="24"/>
        </w:rPr>
        <w:t>ν χώρα, του οποίου έχει δεσμευθεί η κινητή και ακίνητη περιουσία και ο οποίος έχει καταδικαστεί τελεσίδικα για ψευδές «πόθεν έσχες», να είναι τουλάχιστον λίγο περισσότερο ευγενής και να μην είναι τόσο προσβλητικός προς την ίδια τη Βουλή και το κοινοβουλευτ</w:t>
      </w:r>
      <w:r>
        <w:rPr>
          <w:rFonts w:eastAsia="Times New Roman" w:cs="Times New Roman"/>
          <w:szCs w:val="24"/>
        </w:rPr>
        <w:t>ικό μας σύστημα. Εάν έχει κάτι να πει, θα μπορούσε να το πει εδώ, να έρθει να μιλήσει, να υπερασπίσει τη θέση του, αλλά η επιστολή που έστειλε είναι τουλάχιστον προσβλητική. Και ξαναλέω ότι σε αυτή τη θέση που βρίσκεται κατανοούμε ότι είναι δύσκολη, αλλά τ</w:t>
      </w:r>
      <w:r>
        <w:rPr>
          <w:rFonts w:eastAsia="Times New Roman" w:cs="Times New Roman"/>
          <w:szCs w:val="24"/>
        </w:rPr>
        <w:t xml:space="preserve">έτοιες συμπεριφορές από πλευράς μας δεν μπορεί να είναι αποδεκτές. </w:t>
      </w:r>
    </w:p>
    <w:p w14:paraId="662D4B6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Μπαίνω, λοιπόν, στην κυρίως κουβέντα που αφορά και το πόρισμα. Πιστεύω και νομίζω από αυτά που άκουσα στους δυο μήνες που υπήρξε η συγκεκριμένη </w:t>
      </w:r>
      <w:r>
        <w:rPr>
          <w:rFonts w:eastAsia="Times New Roman" w:cs="Times New Roman"/>
          <w:szCs w:val="24"/>
        </w:rPr>
        <w:t>προανακριτική επιτροπή</w:t>
      </w:r>
      <w:r>
        <w:rPr>
          <w:rFonts w:eastAsia="Times New Roman" w:cs="Times New Roman"/>
          <w:szCs w:val="24"/>
        </w:rPr>
        <w:t xml:space="preserve"> ότι ήταν σχεδόν ομόφω</w:t>
      </w:r>
      <w:r>
        <w:rPr>
          <w:rFonts w:eastAsia="Times New Roman" w:cs="Times New Roman"/>
          <w:szCs w:val="24"/>
        </w:rPr>
        <w:t>νο ή</w:t>
      </w:r>
      <w:r>
        <w:rPr>
          <w:rFonts w:eastAsia="Times New Roman" w:cs="Times New Roman"/>
          <w:szCs w:val="24"/>
        </w:rPr>
        <w:t>,</w:t>
      </w:r>
      <w:r>
        <w:rPr>
          <w:rFonts w:eastAsia="Times New Roman" w:cs="Times New Roman"/>
          <w:szCs w:val="24"/>
        </w:rPr>
        <w:t xml:space="preserve"> τέλος πάντων</w:t>
      </w:r>
      <w:r>
        <w:rPr>
          <w:rFonts w:eastAsia="Times New Roman" w:cs="Times New Roman"/>
          <w:szCs w:val="24"/>
        </w:rPr>
        <w:t>,</w:t>
      </w:r>
      <w:r>
        <w:rPr>
          <w:rFonts w:eastAsia="Times New Roman" w:cs="Times New Roman"/>
          <w:szCs w:val="24"/>
        </w:rPr>
        <w:t xml:space="preserve"> συντριπτικά πλειοψηφικό το αίτημα να αλλάξει το άρθρο 86. Γιατί αν δεν υπήρχε αυτό το άρθρο 86, σήμερα ο κ. Παπαντωνίου δεν θα μιλούσε με αυτή την αλαζονεία, γιατί το συγκεκριμένο άρθρο αφήνει Υπουργούς στην άκρη, χωρίς να μπορούμε να τ</w:t>
      </w:r>
      <w:r>
        <w:rPr>
          <w:rFonts w:eastAsia="Times New Roman" w:cs="Times New Roman"/>
          <w:szCs w:val="24"/>
        </w:rPr>
        <w:t xml:space="preserve">ους ελέγξουμε, χωρίς να μπορεί η Βουλή να τους ρωτήσει, χωρίς να μπορούμε να μπούμε στο </w:t>
      </w:r>
      <w:r>
        <w:rPr>
          <w:rFonts w:eastAsia="Times New Roman" w:cs="Times New Roman"/>
          <w:szCs w:val="24"/>
        </w:rPr>
        <w:lastRenderedPageBreak/>
        <w:t>βάθος της υπόθεσης, χωρίς να μπορούμε να κατανοήσουμε και να βρούμε στοιχεία τα οποία αθωώνουν ή δεν αθωώνουν έναν οποιονδήποτε πολιτικό, που ήταν Υπουργός τα προηγούμε</w:t>
      </w:r>
      <w:r>
        <w:rPr>
          <w:rFonts w:eastAsia="Times New Roman" w:cs="Times New Roman"/>
          <w:szCs w:val="24"/>
        </w:rPr>
        <w:t>να χρόνια. Αυτό, λοιπόν, το άρθρο δίνει το δικαίωμα στον κάθε Υπουργό, με δυο θητείες, οι οποίες μπορεί να είναι και ημερήσιες θητείες της Βουλής, να μην υπάρχει κα</w:t>
      </w:r>
      <w:r>
        <w:rPr>
          <w:rFonts w:eastAsia="Times New Roman" w:cs="Times New Roman"/>
          <w:szCs w:val="24"/>
        </w:rPr>
        <w:t>μ</w:t>
      </w:r>
      <w:r>
        <w:rPr>
          <w:rFonts w:eastAsia="Times New Roman" w:cs="Times New Roman"/>
          <w:szCs w:val="24"/>
        </w:rPr>
        <w:t>μία κατηγορία εναντίον του και να μην κάνουν κα</w:t>
      </w:r>
      <w:r>
        <w:rPr>
          <w:rFonts w:eastAsia="Times New Roman" w:cs="Times New Roman"/>
          <w:szCs w:val="24"/>
        </w:rPr>
        <w:t>μ</w:t>
      </w:r>
      <w:r>
        <w:rPr>
          <w:rFonts w:eastAsia="Times New Roman" w:cs="Times New Roman"/>
          <w:szCs w:val="24"/>
        </w:rPr>
        <w:t xml:space="preserve">μία έρευνα. </w:t>
      </w:r>
    </w:p>
    <w:p w14:paraId="662D4B7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Άρα, η συγκεκριμένη </w:t>
      </w:r>
      <w:r>
        <w:rPr>
          <w:rFonts w:eastAsia="Times New Roman" w:cs="Times New Roman"/>
          <w:szCs w:val="24"/>
        </w:rPr>
        <w:t>επ</w:t>
      </w:r>
      <w:r>
        <w:rPr>
          <w:rFonts w:eastAsia="Times New Roman" w:cs="Times New Roman"/>
          <w:szCs w:val="24"/>
        </w:rPr>
        <w:t>ιτροπή ε</w:t>
      </w:r>
      <w:r>
        <w:rPr>
          <w:rFonts w:eastAsia="Times New Roman" w:cs="Times New Roman"/>
          <w:szCs w:val="24"/>
        </w:rPr>
        <w:t xml:space="preserve">ίχε να αποφασίσει εάν θα παραπέμψει τον κ. Παπαντωνίου στην τακτική ποινική δικαιοσύνη, όπως και πράττει με το πόρισμα, η πρόταση του πορίσματος είναι αυτή, γιατί σε άλλη περίπτωση, εφόσον πήγαινε ο κ. Παπαντωνίου σε ένα </w:t>
      </w:r>
      <w:r>
        <w:rPr>
          <w:rFonts w:eastAsia="Times New Roman" w:cs="Times New Roman"/>
          <w:szCs w:val="24"/>
        </w:rPr>
        <w:t>ειδικό δικαστήριο</w:t>
      </w:r>
      <w:r>
        <w:rPr>
          <w:rFonts w:eastAsia="Times New Roman" w:cs="Times New Roman"/>
          <w:szCs w:val="24"/>
        </w:rPr>
        <w:t xml:space="preserve"> και εμείς μέναμε </w:t>
      </w:r>
      <w:r>
        <w:rPr>
          <w:rFonts w:eastAsia="Times New Roman" w:cs="Times New Roman"/>
          <w:szCs w:val="24"/>
        </w:rPr>
        <w:t xml:space="preserve">να ελέγξουμε, να βρούμε στοιχεία και να πάμε περαιτέρω την υπόθεση, το </w:t>
      </w:r>
      <w:r>
        <w:rPr>
          <w:rFonts w:eastAsia="Times New Roman" w:cs="Times New Roman"/>
          <w:szCs w:val="24"/>
        </w:rPr>
        <w:t>ειδικό δικαστήριο</w:t>
      </w:r>
      <w:r>
        <w:rPr>
          <w:rFonts w:eastAsia="Times New Roman" w:cs="Times New Roman"/>
          <w:szCs w:val="24"/>
        </w:rPr>
        <w:t xml:space="preserve"> δεν θα διαρκούσε παραπάνω από πέντε λεπτά, γιατί τα αδικήματα</w:t>
      </w:r>
      <w:r>
        <w:rPr>
          <w:rFonts w:eastAsia="Times New Roman" w:cs="Times New Roman"/>
          <w:szCs w:val="24"/>
        </w:rPr>
        <w:t>,</w:t>
      </w:r>
      <w:r>
        <w:rPr>
          <w:rFonts w:eastAsia="Times New Roman" w:cs="Times New Roman"/>
          <w:szCs w:val="24"/>
        </w:rPr>
        <w:t xml:space="preserve"> για τα οποία θα τον κατηγορούσαμε</w:t>
      </w:r>
      <w:r>
        <w:rPr>
          <w:rFonts w:eastAsia="Times New Roman" w:cs="Times New Roman"/>
          <w:szCs w:val="24"/>
        </w:rPr>
        <w:t>,</w:t>
      </w:r>
      <w:r>
        <w:rPr>
          <w:rFonts w:eastAsia="Times New Roman" w:cs="Times New Roman"/>
          <w:szCs w:val="24"/>
        </w:rPr>
        <w:t xml:space="preserve"> έχουν παραγραφεί. Και</w:t>
      </w:r>
      <w:r>
        <w:rPr>
          <w:rFonts w:eastAsia="Times New Roman" w:cs="Times New Roman"/>
          <w:szCs w:val="24"/>
        </w:rPr>
        <w:t>,</w:t>
      </w:r>
      <w:r>
        <w:rPr>
          <w:rFonts w:eastAsia="Times New Roman" w:cs="Times New Roman"/>
          <w:szCs w:val="24"/>
        </w:rPr>
        <w:t xml:space="preserve"> άρα, πρέπει να καταλήξουμε και να συμφωνήσουμε</w:t>
      </w:r>
      <w:r>
        <w:rPr>
          <w:rFonts w:eastAsia="Times New Roman" w:cs="Times New Roman"/>
          <w:szCs w:val="24"/>
        </w:rPr>
        <w:t xml:space="preserve"> εδώ και να το πούμε όλοι μαζί ότι το άρθρο 86 είναι προβληματικό, το «περί ευθύνης». </w:t>
      </w:r>
    </w:p>
    <w:p w14:paraId="662D4B7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Τρίτο ζήτημα. Θα μπορούσα να διαβάσω τα </w:t>
      </w:r>
      <w:r>
        <w:rPr>
          <w:rFonts w:eastAsia="Times New Roman" w:cs="Times New Roman"/>
          <w:szCs w:val="24"/>
        </w:rPr>
        <w:t>πρακτικά</w:t>
      </w:r>
      <w:r>
        <w:rPr>
          <w:rFonts w:eastAsia="Times New Roman" w:cs="Times New Roman"/>
          <w:szCs w:val="24"/>
        </w:rPr>
        <w:t xml:space="preserve"> της </w:t>
      </w:r>
      <w:r>
        <w:rPr>
          <w:rFonts w:eastAsia="Times New Roman" w:cs="Times New Roman"/>
          <w:szCs w:val="24"/>
        </w:rPr>
        <w:t>εξεταστικής επιτρο</w:t>
      </w:r>
      <w:r>
        <w:rPr>
          <w:rFonts w:eastAsia="Times New Roman" w:cs="Times New Roman"/>
          <w:szCs w:val="24"/>
        </w:rPr>
        <w:t>πής του 2005 και να έχουμε μια εικόνα το</w:t>
      </w:r>
      <w:r>
        <w:rPr>
          <w:rFonts w:eastAsia="Times New Roman" w:cs="Times New Roman"/>
          <w:szCs w:val="24"/>
        </w:rPr>
        <w:t>ύ</w:t>
      </w:r>
      <w:r>
        <w:rPr>
          <w:rFonts w:eastAsia="Times New Roman" w:cs="Times New Roman"/>
          <w:szCs w:val="24"/>
        </w:rPr>
        <w:t xml:space="preserve"> τι </w:t>
      </w:r>
      <w:r>
        <w:rPr>
          <w:rFonts w:eastAsia="Times New Roman" w:cs="Times New Roman"/>
          <w:szCs w:val="24"/>
        </w:rPr>
        <w:lastRenderedPageBreak/>
        <w:t xml:space="preserve">συνέβη τότε, γιατί σε αντίστοιχη περίπτωση με τον κ. </w:t>
      </w:r>
      <w:r>
        <w:rPr>
          <w:rFonts w:eastAsia="Times New Roman" w:cs="Times New Roman"/>
          <w:szCs w:val="24"/>
        </w:rPr>
        <w:t>Τσοχατζόπουλο, η πλευρά του ΠΑΣΟΚ –αναμενόμενο- αθώωνε τον κ. Τσοχατζόπουλο –μάλιστα με πολύ συγκεκριμένα λόγια- θα διαβάσω μόνο τα λόγια του κ. Βενιζέλου. Έλεγε ο κ. Βενιζέλος το 2005: «Δεν προκύπτει κανένα στοιχείο πιθανής τέλεσης ποινικού αδικήματος από</w:t>
      </w:r>
      <w:r>
        <w:rPr>
          <w:rFonts w:eastAsia="Times New Roman" w:cs="Times New Roman"/>
          <w:szCs w:val="24"/>
        </w:rPr>
        <w:t xml:space="preserve"> τους κ. Τσοχατζόπουλο και Παπαντωνίου, που επί μήνες </w:t>
      </w:r>
      <w:proofErr w:type="spellStart"/>
      <w:r>
        <w:rPr>
          <w:rFonts w:eastAsia="Times New Roman" w:cs="Times New Roman"/>
          <w:szCs w:val="24"/>
        </w:rPr>
        <w:t>προσεβλήθησαν</w:t>
      </w:r>
      <w:proofErr w:type="spellEnd"/>
      <w:r>
        <w:rPr>
          <w:rFonts w:eastAsia="Times New Roman" w:cs="Times New Roman"/>
          <w:szCs w:val="24"/>
        </w:rPr>
        <w:t xml:space="preserve"> και διασύρθηκαν αδίκως». Γνωρίζετε τη συνέχεια που είχε ο κ. Τσοχατζόπουλος. Θα μπορούσα, λοιπόν, να αναφερθώ σε αυτά τα Πρακτικά και να μην κάνουμε κα</w:t>
      </w:r>
      <w:r>
        <w:rPr>
          <w:rFonts w:eastAsia="Times New Roman" w:cs="Times New Roman"/>
          <w:szCs w:val="24"/>
        </w:rPr>
        <w:t>μ</w:t>
      </w:r>
      <w:r>
        <w:rPr>
          <w:rFonts w:eastAsia="Times New Roman" w:cs="Times New Roman"/>
          <w:szCs w:val="24"/>
        </w:rPr>
        <w:t xml:space="preserve">μία κουβέντα. </w:t>
      </w:r>
    </w:p>
    <w:p w14:paraId="662D4B72"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Όμως, έχουμε ένα πόρι</w:t>
      </w:r>
      <w:r>
        <w:rPr>
          <w:rFonts w:eastAsia="Times New Roman"/>
          <w:color w:val="000000" w:themeColor="text1"/>
          <w:szCs w:val="24"/>
        </w:rPr>
        <w:t>σμα το οποίο καταλήγει σε συγκεκριμένα πράγματα. Πέραν αυτών των πραγμάτων που καταλήγει, όμως, αυτό το πόρισμα</w:t>
      </w:r>
      <w:r>
        <w:rPr>
          <w:rFonts w:eastAsia="Times New Roman"/>
          <w:color w:val="000000" w:themeColor="text1"/>
          <w:szCs w:val="24"/>
        </w:rPr>
        <w:t>,</w:t>
      </w:r>
      <w:r>
        <w:rPr>
          <w:rFonts w:eastAsia="Times New Roman"/>
          <w:color w:val="000000" w:themeColor="text1"/>
          <w:szCs w:val="24"/>
        </w:rPr>
        <w:t xml:space="preserve"> θέλω να πω τα εξής.</w:t>
      </w:r>
    </w:p>
    <w:p w14:paraId="662D4B73"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Για μια οκταετία το ΠΑΣΟΚ ολοκλήρωσε την κρατικοποίησή του. Από το 1996 έως το 2004 το ΠΑΣΟΚ έγινε πλήρως κρατικό κόμμα. Εί</w:t>
      </w:r>
      <w:r>
        <w:rPr>
          <w:rFonts w:eastAsia="Times New Roman"/>
          <w:color w:val="000000" w:themeColor="text1"/>
          <w:szCs w:val="24"/>
        </w:rPr>
        <w:t xml:space="preserve">χε πλέον στον έλεγχό του όλον τον μηχανισμό και τον σκληρό κρατικό μηχανισμό, τον στρατό, τις μυστικές υπηρεσίες, την αστυνομία και αυτό έδινε την ευχέρεια σε ανθρώπους, όπως ο κ. Παπαντωνίου και ο κ. Τσοχατζόπουλος, να ζημιώνουν </w:t>
      </w:r>
      <w:r>
        <w:rPr>
          <w:rFonts w:eastAsia="Times New Roman"/>
          <w:color w:val="000000" w:themeColor="text1"/>
          <w:szCs w:val="24"/>
        </w:rPr>
        <w:lastRenderedPageBreak/>
        <w:t>την ελληνική οικονομία και</w:t>
      </w:r>
      <w:r>
        <w:rPr>
          <w:rFonts w:eastAsia="Times New Roman"/>
          <w:color w:val="000000" w:themeColor="text1"/>
          <w:szCs w:val="24"/>
        </w:rPr>
        <w:t xml:space="preserve"> προφανώς να θέτουν βάρη οικονομικά στους πολίτες αυτής της χώρας.</w:t>
      </w:r>
    </w:p>
    <w:p w14:paraId="662D4B74"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Γιατί, σύμφωνα με λόγια του κ. Σπήλιου Σπηλιωτόπουλου, που ήταν τότε Υπουργός Εθνικής Άμυνας, η ζημία από τα εξοπλιστικά ήταν 54 δισεκατομμύρια ευρώ. Αγοράσαμε </w:t>
      </w:r>
      <w:r>
        <w:rPr>
          <w:rFonts w:eastAsia="Times New Roman"/>
          <w:color w:val="000000" w:themeColor="text1"/>
          <w:szCs w:val="24"/>
          <w:lang w:val="en-US"/>
        </w:rPr>
        <w:t>Leopard</w:t>
      </w:r>
      <w:r>
        <w:rPr>
          <w:rFonts w:eastAsia="Times New Roman"/>
          <w:color w:val="000000" w:themeColor="text1"/>
          <w:szCs w:val="24"/>
        </w:rPr>
        <w:t xml:space="preserve"> που δεν είχαν βλήματα για δέκα χρόνια. Αγοράσαμε, ξαναλέω, τεθωρακισμένα</w:t>
      </w:r>
      <w:r>
        <w:rPr>
          <w:rFonts w:eastAsia="Times New Roman"/>
          <w:color w:val="000000" w:themeColor="text1"/>
          <w:szCs w:val="24"/>
        </w:rPr>
        <w:t>,</w:t>
      </w:r>
      <w:r>
        <w:rPr>
          <w:rFonts w:eastAsia="Times New Roman"/>
          <w:color w:val="000000" w:themeColor="text1"/>
          <w:szCs w:val="24"/>
        </w:rPr>
        <w:t xml:space="preserve"> τα οποία δεν είχαν βλήματα για δέκα χρόνια και τα βγάζαμε στις παρελάσεις, ελικόπτερα που δεν παραλάβαμε σχεδόν ποτέ, άλλα εξοπλιστικά προγράμματα που δεν ολοκληρώθηκαν ποτέ. Επ’ αυ</w:t>
      </w:r>
      <w:r>
        <w:rPr>
          <w:rFonts w:eastAsia="Times New Roman"/>
          <w:color w:val="000000" w:themeColor="text1"/>
          <w:szCs w:val="24"/>
        </w:rPr>
        <w:t>τού, λοιπόν, υπήρξε μια οκταετία η οποία τουλάχιστον θα πρέπει να ελεγχθεί και είναι και μέσα στις προτάσεις του πορίσματος, εάν και εφόσον οι Βουλευτές συμφωνήσουν να υπάρξει εξεταστική επιτροπή.</w:t>
      </w:r>
    </w:p>
    <w:p w14:paraId="662D4B75"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Γιατί αυτή η οκταετία, όπως και να το κάνουμε, έχει χαρακτη</w:t>
      </w:r>
      <w:r>
        <w:rPr>
          <w:rFonts w:eastAsia="Times New Roman"/>
          <w:color w:val="000000" w:themeColor="text1"/>
          <w:szCs w:val="24"/>
        </w:rPr>
        <w:t>ριστεί ως άριστη. Από εμάς έχει χαρακτηριστεί ως τρομακτική προβληματική. Αν προσθέσουμε το Χρηματιστήριο, τους Ολυμπιακούς Αγώνες και τα εξοπλιστικά, φτάνουμε σε ένα ποσό δισεκατομμυρίων ιλιγγιώδες. Και είναι και η προσπάθεια που γίνεται να μην «</w:t>
      </w:r>
      <w:proofErr w:type="spellStart"/>
      <w:r>
        <w:rPr>
          <w:rFonts w:eastAsia="Times New Roman"/>
          <w:color w:val="000000" w:themeColor="text1"/>
          <w:szCs w:val="24"/>
        </w:rPr>
        <w:t>ακουμπηθε</w:t>
      </w:r>
      <w:r>
        <w:rPr>
          <w:rFonts w:eastAsia="Times New Roman"/>
          <w:color w:val="000000" w:themeColor="text1"/>
          <w:szCs w:val="24"/>
        </w:rPr>
        <w:t>ί</w:t>
      </w:r>
      <w:proofErr w:type="spellEnd"/>
      <w:r>
        <w:rPr>
          <w:rFonts w:eastAsia="Times New Roman"/>
          <w:color w:val="000000" w:themeColor="text1"/>
          <w:szCs w:val="24"/>
        </w:rPr>
        <w:t xml:space="preserve">» ο τότε Πρωθυπουργός κ. Σημίτης. Αλλά </w:t>
      </w:r>
      <w:r>
        <w:rPr>
          <w:rFonts w:eastAsia="Times New Roman"/>
          <w:color w:val="000000" w:themeColor="text1"/>
          <w:szCs w:val="24"/>
        </w:rPr>
        <w:lastRenderedPageBreak/>
        <w:t>από την άλλη, μένουν όλοι με ένα ερώτημα. Μπορεί να καταγγέλλονται όλα αυτά τα πράγματα, μπορεί να υπάρχουν αποδείξεις για άλλα τόσα πράγματα και ο Πρωθυπουργός εκείνης της περιόδου να μη γνώριζε τίποτα; Υπάρχει, λοι</w:t>
      </w:r>
      <w:r>
        <w:rPr>
          <w:rFonts w:eastAsia="Times New Roman"/>
          <w:color w:val="000000" w:themeColor="text1"/>
          <w:szCs w:val="24"/>
        </w:rPr>
        <w:t>πόν, μια προσπάθεια δημιουργίας «υγειονομικής ζώνης» για τον Πρωθυπουργό. Και αυτό είναι κατανοητό.</w:t>
      </w:r>
    </w:p>
    <w:p w14:paraId="662D4B76"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Αλλά εδώ πρέπει να συμφωνήσουμε και να συζητήσουμε: Έγιναν εγκλήματα οικονομικά και αμυντικού τύπου από εκείνη την οκταετία και μετά; Να συζητήσουμε: Χρειαζ</w:t>
      </w:r>
      <w:r>
        <w:rPr>
          <w:rFonts w:eastAsia="Times New Roman"/>
          <w:color w:val="000000" w:themeColor="text1"/>
          <w:szCs w:val="24"/>
        </w:rPr>
        <w:t xml:space="preserve">όμασταν να αγοράσουμε αυτά τα πράγματα; Να θυμίσω ότι ο κ. Σπηλιωτόπουλος στην εξεταστική του 2005 –και υπάρχει στα </w:t>
      </w:r>
      <w:r>
        <w:rPr>
          <w:rFonts w:eastAsia="Times New Roman"/>
          <w:color w:val="000000" w:themeColor="text1"/>
          <w:szCs w:val="24"/>
        </w:rPr>
        <w:t>π</w:t>
      </w:r>
      <w:r>
        <w:rPr>
          <w:rFonts w:eastAsia="Times New Roman"/>
          <w:color w:val="000000" w:themeColor="text1"/>
          <w:szCs w:val="24"/>
        </w:rPr>
        <w:t xml:space="preserve">ρακτικά- είχε κατηγορήσει τον κ. Βενιζέλο ως αντιπρόσωπο ρωσική εταιρείας. Βέβαια, μετά υπήρξε η συνεργασία, γιατί η ανάγκη το έφερε. Αλλά </w:t>
      </w:r>
      <w:r>
        <w:rPr>
          <w:rFonts w:eastAsia="Times New Roman"/>
          <w:color w:val="000000" w:themeColor="text1"/>
          <w:szCs w:val="24"/>
        </w:rPr>
        <w:t>να μην τα ξεχνάμε.</w:t>
      </w:r>
    </w:p>
    <w:p w14:paraId="662D4B77"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Και</w:t>
      </w:r>
      <w:r>
        <w:rPr>
          <w:rFonts w:eastAsia="Times New Roman"/>
          <w:color w:val="000000" w:themeColor="text1"/>
          <w:szCs w:val="24"/>
        </w:rPr>
        <w:t>,</w:t>
      </w:r>
      <w:r>
        <w:rPr>
          <w:rFonts w:eastAsia="Times New Roman"/>
          <w:color w:val="000000" w:themeColor="text1"/>
          <w:szCs w:val="24"/>
        </w:rPr>
        <w:t xml:space="preserve"> κύριε Πρόεδρε, θέλω να κλείσω με κάτι άσχετο που αφορά, όμως, τη δικαιοσύνη. Κατανοούμε και σεβόμαστε τις αποφάσεις της δικαιοσύνης. Αλλά κριτική φαντάζομαι και θέλω να πιστεύω ότι μπορούμε να κάνουμε. Σε αυτή, λοιπόν, την περίπτωση</w:t>
      </w:r>
      <w:r>
        <w:rPr>
          <w:rFonts w:eastAsia="Times New Roman"/>
          <w:color w:val="000000" w:themeColor="text1"/>
          <w:szCs w:val="24"/>
        </w:rPr>
        <w:t xml:space="preserve"> η δικαιοσύνη δεν μπορεί να υπερίπταται της κριτικής. Δεν </w:t>
      </w:r>
      <w:r>
        <w:rPr>
          <w:rFonts w:eastAsia="Times New Roman"/>
          <w:color w:val="000000" w:themeColor="text1"/>
          <w:szCs w:val="24"/>
        </w:rPr>
        <w:lastRenderedPageBreak/>
        <w:t xml:space="preserve">μπορεί να βγαίνει μια απόφαση από τον Άρειο Πάγο, παραδείγματος χάριν, που να λέει ότι τα μη καταβαλλόμενα ποσά στους εργαζόμενους δεν πραγματοποιούν βλαπτική μεταβολή για τους εργαζόμενους αυτούς. </w:t>
      </w:r>
      <w:r>
        <w:rPr>
          <w:rFonts w:eastAsia="Times New Roman"/>
          <w:color w:val="000000" w:themeColor="text1"/>
          <w:szCs w:val="24"/>
        </w:rPr>
        <w:t xml:space="preserve">Δεν μπορεί ένα κορίτσι να τρώει δεκατρία χρόνια φυλακή με ένα φτιαχτό </w:t>
      </w:r>
      <w:r>
        <w:rPr>
          <w:rFonts w:eastAsia="Times New Roman"/>
          <w:color w:val="000000" w:themeColor="text1"/>
          <w:szCs w:val="24"/>
          <w:lang w:val="en-US"/>
        </w:rPr>
        <w:t>DNA</w:t>
      </w:r>
      <w:r>
        <w:rPr>
          <w:rFonts w:eastAsia="Times New Roman"/>
          <w:color w:val="000000" w:themeColor="text1"/>
          <w:szCs w:val="24"/>
        </w:rPr>
        <w:t xml:space="preserve">. Δεν μπορεί την ίδια στιγμή άνθρωποι που δηλώνουν ότι ξέχασαν να υποβάλουν το </w:t>
      </w:r>
      <w:r>
        <w:rPr>
          <w:rFonts w:eastAsia="Times New Roman"/>
          <w:color w:val="000000" w:themeColor="text1"/>
          <w:szCs w:val="24"/>
        </w:rPr>
        <w:t>«</w:t>
      </w:r>
      <w:r>
        <w:rPr>
          <w:rFonts w:eastAsia="Times New Roman"/>
          <w:color w:val="000000" w:themeColor="text1"/>
          <w:szCs w:val="24"/>
        </w:rPr>
        <w:t>πόθεν έσχες</w:t>
      </w:r>
      <w:r>
        <w:rPr>
          <w:rFonts w:eastAsia="Times New Roman"/>
          <w:color w:val="000000" w:themeColor="text1"/>
          <w:szCs w:val="24"/>
        </w:rPr>
        <w:t>»</w:t>
      </w:r>
      <w:r>
        <w:rPr>
          <w:rFonts w:eastAsia="Times New Roman"/>
          <w:color w:val="000000" w:themeColor="text1"/>
          <w:szCs w:val="24"/>
        </w:rPr>
        <w:t xml:space="preserve"> τους να βγαίνουν αθώοι στην κοινωνία. Για αυτές τις αποφάσεις η δικαιοσύνη κρίνεται και νο</w:t>
      </w:r>
      <w:r>
        <w:rPr>
          <w:rFonts w:eastAsia="Times New Roman"/>
          <w:color w:val="000000" w:themeColor="text1"/>
          <w:szCs w:val="24"/>
        </w:rPr>
        <w:t>μίζω ότι έχουμε απόλυτο δικαίωμα να το κάνουμε. Ας πάρουμε, λοιπόν, θέση και γι’ αυτό.</w:t>
      </w:r>
    </w:p>
    <w:p w14:paraId="662D4B78"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Ευχαριστώ πολύ.</w:t>
      </w:r>
    </w:p>
    <w:p w14:paraId="662D4B79" w14:textId="77777777" w:rsidR="009A4B17" w:rsidRDefault="004622F9">
      <w:pPr>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τις πτέρυγες του ΣΥΡΙΖΑ και των ΑΝΕΛ)</w:t>
      </w:r>
    </w:p>
    <w:p w14:paraId="662D4B7A"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(Δημήτριος Κρεμαστινός):</w:t>
      </w:r>
      <w:r>
        <w:rPr>
          <w:rFonts w:eastAsia="Times New Roman"/>
          <w:color w:val="000000" w:themeColor="text1"/>
          <w:szCs w:val="24"/>
        </w:rPr>
        <w:t xml:space="preserve"> Έχω την εντύπωση, κύριε Καραγιαννίδη, ότι η Βουλή νομοθετεί για τη δικαιοσύνη, αλλά δεν έχει το δικαίωμα να υπεισέρχεται σε κάθε απόφαση ξεχωριστά και να κρίνει τη συγκεκριμένη απόφαση.</w:t>
      </w:r>
    </w:p>
    <w:p w14:paraId="662D4B7B"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t>ΑΝΔΡΕΑΣ ΛΟΒΕΡΔΟΣ:</w:t>
      </w:r>
      <w:r>
        <w:rPr>
          <w:rFonts w:eastAsia="Times New Roman"/>
          <w:color w:val="000000" w:themeColor="text1"/>
          <w:szCs w:val="24"/>
        </w:rPr>
        <w:t xml:space="preserve"> Κύριε Πρόεδρε.</w:t>
      </w:r>
    </w:p>
    <w:p w14:paraId="662D4B7C"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(Δημήτριος Κρεμαστινός):</w:t>
      </w:r>
      <w:r>
        <w:rPr>
          <w:rFonts w:eastAsia="Times New Roman"/>
          <w:color w:val="000000" w:themeColor="text1"/>
          <w:szCs w:val="24"/>
        </w:rPr>
        <w:t xml:space="preserve"> </w:t>
      </w:r>
      <w:r>
        <w:rPr>
          <w:rFonts w:eastAsia="Times New Roman"/>
          <w:color w:val="000000" w:themeColor="text1"/>
          <w:szCs w:val="24"/>
        </w:rPr>
        <w:t>Παρακαλώ, κύριε Λοβέρδο, τι θέλετε;</w:t>
      </w:r>
    </w:p>
    <w:p w14:paraId="662D4B7D"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lastRenderedPageBreak/>
        <w:t>ΑΝΔΡΕΑΣ ΛΟΒΕΡΔΟΣ:</w:t>
      </w:r>
      <w:r>
        <w:rPr>
          <w:rFonts w:eastAsia="Times New Roman"/>
          <w:color w:val="000000" w:themeColor="text1"/>
          <w:szCs w:val="24"/>
        </w:rPr>
        <w:t xml:space="preserve"> Κύριε Πρόεδρε, ζητώ τον λόγο επί ενός πάρα πολύ σοβαρού προσωπικού.</w:t>
      </w:r>
    </w:p>
    <w:p w14:paraId="662D4B7E"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(Δημήτριος Κρεμαστινός):</w:t>
      </w:r>
      <w:r>
        <w:rPr>
          <w:rFonts w:eastAsia="Times New Roman"/>
          <w:color w:val="000000" w:themeColor="text1"/>
          <w:szCs w:val="24"/>
        </w:rPr>
        <w:t xml:space="preserve"> Έχετε τον λόγο για ένα λεπτό.</w:t>
      </w:r>
    </w:p>
    <w:p w14:paraId="662D4B7F"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t>ΑΝΔΡΕΑΣ ΛΟΒΕΡΔΟΣ:</w:t>
      </w:r>
      <w:r>
        <w:rPr>
          <w:rFonts w:eastAsia="Times New Roman"/>
          <w:color w:val="000000" w:themeColor="text1"/>
          <w:szCs w:val="24"/>
        </w:rPr>
        <w:t xml:space="preserve"> Ένα λεπτό για να το εξηγήσω και μετά θέλω δύο λεπτ</w:t>
      </w:r>
      <w:r>
        <w:rPr>
          <w:rFonts w:eastAsia="Times New Roman"/>
          <w:color w:val="000000" w:themeColor="text1"/>
          <w:szCs w:val="24"/>
        </w:rPr>
        <w:t>ά για να το αναπτύξω. Κύριε Πρόεδρε, είναι πολύ σοβαρό για μένα, πάρα πολύ σοβαρό.</w:t>
      </w:r>
    </w:p>
    <w:p w14:paraId="662D4B80"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Στα χρόνια που είμαι εδώ είναι η πρώτη φορά που θα ζητήσω από συνάδελφο κάτι συγκεκριμένο, κι αν δεν</w:t>
      </w:r>
      <w:r>
        <w:rPr>
          <w:rFonts w:eastAsia="Times New Roman"/>
          <w:color w:val="000000" w:themeColor="text1"/>
          <w:szCs w:val="24"/>
        </w:rPr>
        <w:t xml:space="preserve"> ανταποκριθεί</w:t>
      </w:r>
      <w:r>
        <w:rPr>
          <w:rFonts w:eastAsia="Times New Roman"/>
          <w:color w:val="000000" w:themeColor="text1"/>
          <w:szCs w:val="24"/>
        </w:rPr>
        <w:t>, θα προσφύγω στη δικαιοσύνη.</w:t>
      </w:r>
    </w:p>
    <w:p w14:paraId="662D4B81"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Όταν συνεδριάζαμε για μια δεύτ</w:t>
      </w:r>
      <w:r>
        <w:rPr>
          <w:rFonts w:eastAsia="Times New Roman"/>
          <w:color w:val="000000" w:themeColor="text1"/>
          <w:szCs w:val="24"/>
        </w:rPr>
        <w:t xml:space="preserve">ερη δέσμη </w:t>
      </w:r>
      <w:proofErr w:type="spellStart"/>
      <w:r>
        <w:rPr>
          <w:rFonts w:eastAsia="Times New Roman"/>
          <w:color w:val="000000" w:themeColor="text1"/>
          <w:szCs w:val="24"/>
        </w:rPr>
        <w:t>προαπαιτούμενων</w:t>
      </w:r>
      <w:proofErr w:type="spellEnd"/>
      <w:r>
        <w:rPr>
          <w:rFonts w:eastAsia="Times New Roman"/>
          <w:color w:val="000000" w:themeColor="text1"/>
          <w:szCs w:val="24"/>
        </w:rPr>
        <w:t xml:space="preserve"> μέτρων προ δύο εβδομάδων, η Δημοκρατική Συμπαράταξη αποχώρησε. Τη γνώμη μας για τους λόγους της αποχώρησής μας εξέθεσα </w:t>
      </w:r>
      <w:r>
        <w:rPr>
          <w:rFonts w:eastAsia="Times New Roman"/>
          <w:color w:val="000000" w:themeColor="text1"/>
          <w:szCs w:val="24"/>
        </w:rPr>
        <w:t xml:space="preserve">εγώ </w:t>
      </w:r>
      <w:r>
        <w:rPr>
          <w:rFonts w:eastAsia="Times New Roman"/>
          <w:color w:val="000000" w:themeColor="text1"/>
          <w:szCs w:val="24"/>
        </w:rPr>
        <w:t xml:space="preserve">στο Σώμα και μετά την ομιλία μου φύγαμε. Λίγο μετά πληροφορήθηκα </w:t>
      </w:r>
      <w:r>
        <w:rPr>
          <w:rFonts w:eastAsia="Times New Roman"/>
          <w:color w:val="000000" w:themeColor="text1"/>
          <w:szCs w:val="24"/>
        </w:rPr>
        <w:t>-</w:t>
      </w:r>
      <w:r>
        <w:rPr>
          <w:rFonts w:eastAsia="Times New Roman"/>
          <w:color w:val="000000" w:themeColor="text1"/>
          <w:szCs w:val="24"/>
        </w:rPr>
        <w:t>και από τα Πρακτικά το επιβεβαίωσα</w:t>
      </w:r>
      <w:r>
        <w:rPr>
          <w:rFonts w:eastAsia="Times New Roman"/>
          <w:color w:val="000000" w:themeColor="text1"/>
          <w:szCs w:val="24"/>
        </w:rPr>
        <w:t>-</w:t>
      </w:r>
      <w:r>
        <w:rPr>
          <w:rFonts w:eastAsia="Times New Roman"/>
          <w:color w:val="000000" w:themeColor="text1"/>
          <w:szCs w:val="24"/>
        </w:rPr>
        <w:t xml:space="preserve"> ότι ο</w:t>
      </w:r>
      <w:r>
        <w:rPr>
          <w:rFonts w:eastAsia="Times New Roman"/>
          <w:color w:val="000000" w:themeColor="text1"/>
          <w:szCs w:val="24"/>
        </w:rPr>
        <w:t xml:space="preserve"> Κοινοβουλευτικός Εκπρόσωπος της </w:t>
      </w:r>
      <w:r>
        <w:rPr>
          <w:rFonts w:eastAsia="Times New Roman"/>
          <w:color w:val="000000" w:themeColor="text1"/>
          <w:szCs w:val="24"/>
        </w:rPr>
        <w:t>Π</w:t>
      </w:r>
      <w:r>
        <w:rPr>
          <w:rFonts w:eastAsia="Times New Roman"/>
          <w:color w:val="000000" w:themeColor="text1"/>
          <w:szCs w:val="24"/>
        </w:rPr>
        <w:t xml:space="preserve">λειοψηφίας, του ΣΥΡΙΖΑ, ο κ. </w:t>
      </w:r>
      <w:proofErr w:type="spellStart"/>
      <w:r>
        <w:rPr>
          <w:rFonts w:eastAsia="Times New Roman"/>
          <w:color w:val="000000" w:themeColor="text1"/>
          <w:szCs w:val="24"/>
        </w:rPr>
        <w:t>Ξυδάκης</w:t>
      </w:r>
      <w:proofErr w:type="spellEnd"/>
      <w:r>
        <w:rPr>
          <w:rFonts w:eastAsia="Times New Roman"/>
          <w:color w:val="000000" w:themeColor="text1"/>
          <w:szCs w:val="24"/>
        </w:rPr>
        <w:t xml:space="preserve"> πήρε τον λόγο και με συκοφάντησε. Με συκοφάντησε με τον πιο βάναυσο δυνατό τρόπο.</w:t>
      </w:r>
    </w:p>
    <w:p w14:paraId="662D4B8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Είπε, δηλαδή, για ένα θέμα πάρα πολύ γνωστό στη Βουλή, ότι εγώ ήμουν αυτός που για να πάρω ψήφους </w:t>
      </w:r>
      <w:r>
        <w:rPr>
          <w:rFonts w:eastAsia="Times New Roman" w:cs="Times New Roman"/>
          <w:szCs w:val="24"/>
        </w:rPr>
        <w:t xml:space="preserve">–έδωσε </w:t>
      </w:r>
      <w:r>
        <w:rPr>
          <w:rFonts w:eastAsia="Times New Roman" w:cs="Times New Roman"/>
          <w:szCs w:val="24"/>
        </w:rPr>
        <w:lastRenderedPageBreak/>
        <w:t>και τον λόγο- δημοσίευσα τις φωτογραφίες των οροθετικών γυναικών.</w:t>
      </w:r>
    </w:p>
    <w:p w14:paraId="662D4B8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Κύριε Πρόεδρε, καταθέτω την ομιλία του στα Πρακτικά και σας ζητ</w:t>
      </w:r>
      <w:r>
        <w:rPr>
          <w:rFonts w:eastAsia="Times New Roman" w:cs="Times New Roman"/>
          <w:szCs w:val="24"/>
        </w:rPr>
        <w:t>ώ</w:t>
      </w:r>
      <w:r>
        <w:rPr>
          <w:rFonts w:eastAsia="Times New Roman" w:cs="Times New Roman"/>
          <w:szCs w:val="24"/>
        </w:rPr>
        <w:t xml:space="preserve"> τον λόγο επί προσωπικού με την εξήγηση που σας έδωσα.</w:t>
      </w:r>
    </w:p>
    <w:p w14:paraId="662D4B8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Λοβέρδος καταθέτει για τ</w:t>
      </w:r>
      <w:r>
        <w:rPr>
          <w:rFonts w:eastAsia="Times New Roman" w:cs="Times New Roman"/>
          <w:szCs w:val="24"/>
        </w:rPr>
        <w:t>α Πρακτικά την προαναφερθείσα ομιλία, η οποία βρίσκεται στο αρχείο του Τμήματος Γραμματείας της Διεύθυνσης Στενογραφίας και Πρακτικών της Βουλής)</w:t>
      </w:r>
    </w:p>
    <w:p w14:paraId="662D4B8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Εμείς ήμασταν η παράταξη που αποχώρησε και δεν είχα τη δυνατότητα να γυρίσω πίσω. Θα ήταν ανακόλουθο με τη βασ</w:t>
      </w:r>
      <w:r>
        <w:rPr>
          <w:rFonts w:eastAsia="Times New Roman" w:cs="Times New Roman"/>
          <w:szCs w:val="24"/>
        </w:rPr>
        <w:t>ική μας θέση. Σας ζητώ, λοιπόν, τον λόγο για δύο λεπτά. Το προσωπικό προηγείται των πάντων. Ο Κανονισμός τ</w:t>
      </w:r>
      <w:r>
        <w:rPr>
          <w:rFonts w:eastAsia="Times New Roman" w:cs="Times New Roman"/>
          <w:szCs w:val="24"/>
        </w:rPr>
        <w:t>ο ορίζει</w:t>
      </w:r>
      <w:r>
        <w:rPr>
          <w:rFonts w:eastAsia="Times New Roman" w:cs="Times New Roman"/>
          <w:szCs w:val="24"/>
        </w:rPr>
        <w:t>.</w:t>
      </w:r>
    </w:p>
    <w:p w14:paraId="662D4B8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έδωσα για δύο λεπτά, κύριε Λοβέρδο.</w:t>
      </w:r>
    </w:p>
    <w:p w14:paraId="662D4B8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662D4B8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Είχε, λοιπόν, δημιου</w:t>
      </w:r>
      <w:r>
        <w:rPr>
          <w:rFonts w:eastAsia="Times New Roman" w:cs="Times New Roman"/>
          <w:szCs w:val="24"/>
        </w:rPr>
        <w:t>ργηθεί το 2012 η εντύπωση –κακώς, αλλά είχε δημιουργηθεί- ότι ως αρμόδιος Υπουργός εγώ, ο Υπουργός Υγείας, είχα δώσει εντολή να δημοσιευθούν φωτογρα</w:t>
      </w:r>
      <w:r>
        <w:rPr>
          <w:rFonts w:eastAsia="Times New Roman" w:cs="Times New Roman"/>
          <w:szCs w:val="24"/>
        </w:rPr>
        <w:lastRenderedPageBreak/>
        <w:t>φίες οροθετικών γυναικών, οι οποίες ενδεχομένως να εκδίδονταν,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Πέρασε καιρός -δεν υπήρχε κάτι τέτοιο,</w:t>
      </w:r>
      <w:r>
        <w:rPr>
          <w:rFonts w:eastAsia="Times New Roman" w:cs="Times New Roman"/>
          <w:szCs w:val="24"/>
        </w:rPr>
        <w:t xml:space="preserve"> δεν είχα κάνει κάτι τέτοιο, δεν είχα την αρμοδιότητα να κάνω κάτι τέτοιο- και το θέμα ήρθε στη Βουλή, όταν παρουσίασε τη δράση της η Αρχή Προστασίας Προσωπικών Δεδομένων. Ρωτήθηκε τότε ο </w:t>
      </w:r>
      <w:r>
        <w:rPr>
          <w:rFonts w:eastAsia="Times New Roman" w:cs="Times New Roman"/>
          <w:szCs w:val="24"/>
        </w:rPr>
        <w:t>π</w:t>
      </w:r>
      <w:r>
        <w:rPr>
          <w:rFonts w:eastAsia="Times New Roman" w:cs="Times New Roman"/>
          <w:szCs w:val="24"/>
        </w:rPr>
        <w:t>ρόεδρός της από εμένα –γιατί ήμουν μέλος της Επιτροπής Θεσμών και Δ</w:t>
      </w:r>
      <w:r>
        <w:rPr>
          <w:rFonts w:eastAsia="Times New Roman" w:cs="Times New Roman"/>
          <w:szCs w:val="24"/>
        </w:rPr>
        <w:t>ιαφάνειας, εκεί γινόταν η συνεδρίαση- αν υπάρχει κάτι σχετικό</w:t>
      </w:r>
      <w:r>
        <w:rPr>
          <w:rFonts w:eastAsia="Times New Roman" w:cs="Times New Roman"/>
          <w:szCs w:val="24"/>
        </w:rPr>
        <w:t xml:space="preserve"> </w:t>
      </w:r>
      <w:r>
        <w:rPr>
          <w:rFonts w:eastAsia="Times New Roman" w:cs="Times New Roman"/>
          <w:szCs w:val="24"/>
        </w:rPr>
        <w:t>με το θέμα των οροθετι</w:t>
      </w:r>
      <w:r>
        <w:rPr>
          <w:rFonts w:eastAsia="Times New Roman" w:cs="Times New Roman"/>
          <w:szCs w:val="24"/>
        </w:rPr>
        <w:t>κών</w:t>
      </w:r>
      <w:r>
        <w:rPr>
          <w:rFonts w:eastAsia="Times New Roman" w:cs="Times New Roman"/>
          <w:szCs w:val="24"/>
        </w:rPr>
        <w:t xml:space="preserve">. Η </w:t>
      </w:r>
      <w:r>
        <w:rPr>
          <w:rFonts w:eastAsia="Times New Roman" w:cs="Times New Roman"/>
          <w:szCs w:val="24"/>
        </w:rPr>
        <w:t>Α</w:t>
      </w:r>
      <w:r>
        <w:rPr>
          <w:rFonts w:eastAsia="Times New Roman" w:cs="Times New Roman"/>
          <w:szCs w:val="24"/>
        </w:rPr>
        <w:t>ρχή απ</w:t>
      </w:r>
      <w:r>
        <w:rPr>
          <w:rFonts w:eastAsia="Times New Roman" w:cs="Times New Roman"/>
          <w:szCs w:val="24"/>
        </w:rPr>
        <w:t>ά</w:t>
      </w:r>
      <w:r>
        <w:rPr>
          <w:rFonts w:eastAsia="Times New Roman" w:cs="Times New Roman"/>
          <w:szCs w:val="24"/>
        </w:rPr>
        <w:t>ντησε ότι αφού σκέφθηκε σύμφωνα με τον νόμο, έκανε έρευνα γιατί είχε υποβληθεί καταγγελία. Και διαπίστωσε ότι τις σχετικές εντολές τις είχε δώσει η μόνη αρμό</w:t>
      </w:r>
      <w:r>
        <w:rPr>
          <w:rFonts w:eastAsia="Times New Roman" w:cs="Times New Roman"/>
          <w:szCs w:val="24"/>
        </w:rPr>
        <w:t>δια</w:t>
      </w:r>
      <w:r>
        <w:rPr>
          <w:rFonts w:eastAsia="Times New Roman" w:cs="Times New Roman"/>
          <w:szCs w:val="24"/>
        </w:rPr>
        <w:t>:</w:t>
      </w:r>
      <w:r>
        <w:rPr>
          <w:rFonts w:eastAsia="Times New Roman" w:cs="Times New Roman"/>
          <w:szCs w:val="24"/>
        </w:rPr>
        <w:t xml:space="preserve"> η Εισαγγελία. Θα καταθέσω τη σχετική απόφαση, που έχει πάρει η Αρχή Προστασίας Προσωπικών Δεδομένων στη Βουλή. </w:t>
      </w:r>
    </w:p>
    <w:p w14:paraId="662D4B8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Ρώτησα τον Πρόεδρο </w:t>
      </w:r>
      <w:r>
        <w:rPr>
          <w:rFonts w:eastAsia="Times New Roman" w:cs="Times New Roman"/>
          <w:szCs w:val="24"/>
        </w:rPr>
        <w:t xml:space="preserve">της Αρχής </w:t>
      </w:r>
      <w:r>
        <w:rPr>
          <w:rFonts w:eastAsia="Times New Roman" w:cs="Times New Roman"/>
          <w:szCs w:val="24"/>
        </w:rPr>
        <w:t>πιο συγκεκριμένα και μου απ</w:t>
      </w:r>
      <w:r>
        <w:rPr>
          <w:rFonts w:eastAsia="Times New Roman" w:cs="Times New Roman"/>
          <w:szCs w:val="24"/>
        </w:rPr>
        <w:t>ά</w:t>
      </w:r>
      <w:r>
        <w:rPr>
          <w:rFonts w:eastAsia="Times New Roman" w:cs="Times New Roman"/>
          <w:szCs w:val="24"/>
        </w:rPr>
        <w:t>ντησε ότι</w:t>
      </w:r>
      <w:r>
        <w:rPr>
          <w:rFonts w:eastAsia="Times New Roman" w:cs="Times New Roman"/>
          <w:szCs w:val="24"/>
        </w:rPr>
        <w:t>,</w:t>
      </w:r>
      <w:r>
        <w:rPr>
          <w:rFonts w:eastAsia="Times New Roman" w:cs="Times New Roman"/>
          <w:szCs w:val="24"/>
        </w:rPr>
        <w:t xml:space="preserve"> ναι, έτσι είναι, μόνο οι εισαγγελείς είχαν δώσει τέτοια εντολή, γιατί μ</w:t>
      </w:r>
      <w:r>
        <w:rPr>
          <w:rFonts w:eastAsia="Times New Roman" w:cs="Times New Roman"/>
          <w:szCs w:val="24"/>
        </w:rPr>
        <w:t xml:space="preserve">όνο αυτοί είχαν τέτοια αρμοδιότητα. </w:t>
      </w:r>
    </w:p>
    <w:p w14:paraId="662D4B8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Ο νόμος, ο οποίος έτσι ορίζει, είναι του 1997, όπως τροποποιήθηκε το 2007, δηλαδή πολύ πριν αναλάβω εγώ κάποια </w:t>
      </w:r>
      <w:r>
        <w:rPr>
          <w:rFonts w:eastAsia="Times New Roman" w:cs="Times New Roman"/>
          <w:szCs w:val="24"/>
        </w:rPr>
        <w:t xml:space="preserve">υπουργικά </w:t>
      </w:r>
      <w:r>
        <w:rPr>
          <w:rFonts w:eastAsia="Times New Roman" w:cs="Times New Roman"/>
          <w:szCs w:val="24"/>
        </w:rPr>
        <w:t>καθήκοντα. Θα καταθέσω και τις δύο νομοθετικές πρωτοβουλίες, του 1997 και του 2007. Ορίζει μάλιστα</w:t>
      </w:r>
      <w:r>
        <w:rPr>
          <w:rFonts w:eastAsia="Times New Roman" w:cs="Times New Roman"/>
          <w:szCs w:val="24"/>
        </w:rPr>
        <w:t xml:space="preserve"> το 2007 </w:t>
      </w:r>
      <w:r>
        <w:rPr>
          <w:rFonts w:eastAsia="Times New Roman" w:cs="Times New Roman"/>
          <w:szCs w:val="24"/>
        </w:rPr>
        <w:lastRenderedPageBreak/>
        <w:t>την Εισαγγελία ως μόνη αρμ</w:t>
      </w:r>
      <w:r>
        <w:rPr>
          <w:rFonts w:eastAsia="Times New Roman" w:cs="Times New Roman"/>
          <w:szCs w:val="24"/>
        </w:rPr>
        <w:t>όδι</w:t>
      </w:r>
      <w:r>
        <w:rPr>
          <w:rFonts w:eastAsia="Times New Roman" w:cs="Times New Roman"/>
          <w:szCs w:val="24"/>
        </w:rPr>
        <w:t xml:space="preserve">α. Κανένας άλλος, δηλαδή, δεν μπορεί να δώσει τέτοια εντολή. </w:t>
      </w:r>
      <w:proofErr w:type="spellStart"/>
      <w:r>
        <w:rPr>
          <w:rFonts w:eastAsia="Times New Roman" w:cs="Times New Roman"/>
          <w:szCs w:val="24"/>
        </w:rPr>
        <w:t>Εξεδόθησαν</w:t>
      </w:r>
      <w:proofErr w:type="spellEnd"/>
      <w:r>
        <w:rPr>
          <w:rFonts w:eastAsia="Times New Roman" w:cs="Times New Roman"/>
          <w:szCs w:val="24"/>
        </w:rPr>
        <w:t xml:space="preserve">, λοιπόν, </w:t>
      </w:r>
      <w:r>
        <w:rPr>
          <w:rFonts w:eastAsia="Times New Roman" w:cs="Times New Roman"/>
          <w:szCs w:val="24"/>
        </w:rPr>
        <w:t>τέσσερις εισαγγελικές διατάξεις, με τις οποίες δινόταν η εντολή να δημοσιευθούν οι φωτογραφίες –εισαγγελικές διατάξεις ξαναλέω- για λόγου</w:t>
      </w:r>
      <w:r>
        <w:rPr>
          <w:rFonts w:eastAsia="Times New Roman" w:cs="Times New Roman"/>
          <w:szCs w:val="24"/>
        </w:rPr>
        <w:t xml:space="preserve">ς προστασίας δημοσίου συμφέροντος. Θα τις καταθέσω και αυτές στα Πρακτικά. </w:t>
      </w:r>
    </w:p>
    <w:p w14:paraId="662D4B8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Λοβέρδος καταθέτει για τα Πρακτικά τα προαναφερθέντα έγγραφα, τα οποία βρίσκονται στο αρχείο του Τμήματος Γραμματείας της Διεύθυνσης Στενογρ</w:t>
      </w:r>
      <w:r>
        <w:rPr>
          <w:rFonts w:eastAsia="Times New Roman" w:cs="Times New Roman"/>
          <w:szCs w:val="24"/>
        </w:rPr>
        <w:t>αφίας και Πρακτικών της Βουλής)</w:t>
      </w:r>
    </w:p>
    <w:p w14:paraId="662D4B8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Αυτά έγιναν το 2013 στην Επιτροπή Θεσμών και Διαφάνειας. Ήταν εκεί η κ</w:t>
      </w:r>
      <w:r>
        <w:rPr>
          <w:rFonts w:eastAsia="Times New Roman" w:cs="Times New Roman"/>
          <w:szCs w:val="24"/>
        </w:rPr>
        <w:t>.</w:t>
      </w:r>
      <w:r>
        <w:rPr>
          <w:rFonts w:eastAsia="Times New Roman" w:cs="Times New Roman"/>
          <w:szCs w:val="24"/>
        </w:rPr>
        <w:t xml:space="preserve"> Κωνσταντοπούλου, ο κ. </w:t>
      </w:r>
      <w:proofErr w:type="spellStart"/>
      <w:r>
        <w:rPr>
          <w:rFonts w:eastAsia="Times New Roman" w:cs="Times New Roman"/>
          <w:szCs w:val="24"/>
        </w:rPr>
        <w:t>Βούτσης</w:t>
      </w:r>
      <w:proofErr w:type="spellEnd"/>
      <w:r>
        <w:rPr>
          <w:rFonts w:eastAsia="Times New Roman" w:cs="Times New Roman"/>
          <w:szCs w:val="24"/>
        </w:rPr>
        <w:t xml:space="preserve">, ως μέλη της </w:t>
      </w:r>
      <w:r>
        <w:rPr>
          <w:rFonts w:eastAsia="Times New Roman" w:cs="Times New Roman"/>
          <w:szCs w:val="24"/>
        </w:rPr>
        <w:t>ε</w:t>
      </w:r>
      <w:r>
        <w:rPr>
          <w:rFonts w:eastAsia="Times New Roman" w:cs="Times New Roman"/>
          <w:szCs w:val="24"/>
        </w:rPr>
        <w:t xml:space="preserve">πιτροπής, όπως και άλλοι συνάδελφοι, ο κ. </w:t>
      </w:r>
      <w:proofErr w:type="spellStart"/>
      <w:r>
        <w:rPr>
          <w:rFonts w:eastAsia="Times New Roman" w:cs="Times New Roman"/>
          <w:szCs w:val="24"/>
        </w:rPr>
        <w:t>Τσούκαλης</w:t>
      </w:r>
      <w:proofErr w:type="spellEnd"/>
      <w:r>
        <w:rPr>
          <w:rFonts w:eastAsia="Times New Roman" w:cs="Times New Roman"/>
          <w:szCs w:val="24"/>
        </w:rPr>
        <w:t xml:space="preserve"> και θυμάμαι και άλλους. Αυτά έχουν καταγραφεί στα </w:t>
      </w:r>
      <w:r>
        <w:rPr>
          <w:rFonts w:eastAsia="Times New Roman" w:cs="Times New Roman"/>
          <w:szCs w:val="24"/>
        </w:rPr>
        <w:t>πρακτικά της επιτροπής</w:t>
      </w:r>
      <w:r>
        <w:rPr>
          <w:rFonts w:eastAsia="Times New Roman" w:cs="Times New Roman"/>
          <w:szCs w:val="24"/>
        </w:rPr>
        <w:t>.</w:t>
      </w:r>
    </w:p>
    <w:p w14:paraId="662D4B8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Δεν το ήξερε λίγα χρόνια μετά ως Υπουργός …</w:t>
      </w:r>
    </w:p>
    <w:p w14:paraId="662D4B8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Ολοκληρώνετε, παρακαλώ, γιατί το θέμα της συνεδρίασης δεν είναι αυτό.</w:t>
      </w:r>
    </w:p>
    <w:p w14:paraId="662D4B8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Ολοκληρώνω, κύριε Πρόεδρε.</w:t>
      </w:r>
    </w:p>
    <w:p w14:paraId="662D4B9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Δεν το ήξερε αυτό μετά από κάποια χρό</w:t>
      </w:r>
      <w:r>
        <w:rPr>
          <w:rFonts w:eastAsia="Times New Roman" w:cs="Times New Roman"/>
          <w:szCs w:val="24"/>
        </w:rPr>
        <w:t xml:space="preserve">νια, το 2015, ο Υπουργός Οικονομικών τότε, ο κ. </w:t>
      </w:r>
      <w:proofErr w:type="spellStart"/>
      <w:r>
        <w:rPr>
          <w:rFonts w:eastAsia="Times New Roman" w:cs="Times New Roman"/>
          <w:szCs w:val="24"/>
        </w:rPr>
        <w:t>Τσακαλώτος</w:t>
      </w:r>
      <w:proofErr w:type="spellEnd"/>
      <w:r>
        <w:rPr>
          <w:rFonts w:eastAsia="Times New Roman" w:cs="Times New Roman"/>
          <w:szCs w:val="24"/>
        </w:rPr>
        <w:t>. Και σε μια σύγκρουση που είχαμε στη Βουλή</w:t>
      </w:r>
      <w:r>
        <w:rPr>
          <w:rFonts w:eastAsia="Times New Roman" w:cs="Times New Roman"/>
          <w:szCs w:val="24"/>
        </w:rPr>
        <w:t>,</w:t>
      </w:r>
      <w:r>
        <w:rPr>
          <w:rFonts w:eastAsia="Times New Roman" w:cs="Times New Roman"/>
          <w:szCs w:val="24"/>
        </w:rPr>
        <w:t xml:space="preserve"> μου το ανέφερε. Του έκανα ευθεία επίθεση, καταγράφοντας εδώ, στην Εθνική Αντιπροσωπεία, παρόντων όλων, τα επιχειρήματά μου: «Λες ψέματα, δεν είναι έτσι, </w:t>
      </w:r>
      <w:r>
        <w:rPr>
          <w:rFonts w:eastAsia="Times New Roman" w:cs="Times New Roman"/>
          <w:szCs w:val="24"/>
        </w:rPr>
        <w:t xml:space="preserve">είναι αλλιώς». </w:t>
      </w:r>
    </w:p>
    <w:p w14:paraId="662D4B9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Το θέμα αυτό συζητήθηκε ακόμη μια φορά στην Εξεταστική Επιτροπή για τα ΜΜΕ από κάποιο λάθος συναδέλφου. Και θεώρησα ότι, κοινοβουλευτικά τουλάχιστον, έχει κλείσει. Δεν είχε, όμως, κλείσει. Ο κ. </w:t>
      </w:r>
      <w:proofErr w:type="spellStart"/>
      <w:r>
        <w:rPr>
          <w:rFonts w:eastAsia="Times New Roman" w:cs="Times New Roman"/>
          <w:szCs w:val="24"/>
        </w:rPr>
        <w:t>Ξυδάκης</w:t>
      </w:r>
      <w:proofErr w:type="spellEnd"/>
      <w:r>
        <w:rPr>
          <w:rFonts w:eastAsia="Times New Roman" w:cs="Times New Roman"/>
          <w:szCs w:val="24"/>
        </w:rPr>
        <w:t xml:space="preserve"> το </w:t>
      </w:r>
      <w:proofErr w:type="spellStart"/>
      <w:r>
        <w:rPr>
          <w:rFonts w:eastAsia="Times New Roman" w:cs="Times New Roman"/>
          <w:szCs w:val="24"/>
        </w:rPr>
        <w:t>επανέφερε</w:t>
      </w:r>
      <w:proofErr w:type="spellEnd"/>
      <w:r>
        <w:rPr>
          <w:rFonts w:eastAsia="Times New Roman" w:cs="Times New Roman"/>
          <w:szCs w:val="24"/>
        </w:rPr>
        <w:t xml:space="preserve"> με αυτό</w:t>
      </w:r>
      <w:r>
        <w:rPr>
          <w:rFonts w:eastAsia="Times New Roman" w:cs="Times New Roman"/>
          <w:szCs w:val="24"/>
        </w:rPr>
        <w:t>ν</w:t>
      </w:r>
      <w:r>
        <w:rPr>
          <w:rFonts w:eastAsia="Times New Roman" w:cs="Times New Roman"/>
          <w:szCs w:val="24"/>
        </w:rPr>
        <w:t xml:space="preserve"> τον βάναυσο τρόπ</w:t>
      </w:r>
      <w:r>
        <w:rPr>
          <w:rFonts w:eastAsia="Times New Roman" w:cs="Times New Roman"/>
          <w:szCs w:val="24"/>
        </w:rPr>
        <w:t xml:space="preserve">ο. </w:t>
      </w:r>
    </w:p>
    <w:p w14:paraId="662D4B9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Του ζητάω να ανακαλέσει, να ζητήσει συγγνώμη, ειδάλλως για τη συκοφαντία του θα προσφύγω αρμοδίως. Και του το ζητάω με έναν τρόπο ευθύ, κοινοβουλευτικά άμεσο. Και του ζητώ τώρα να ανακαλέσει. </w:t>
      </w:r>
    </w:p>
    <w:p w14:paraId="662D4B9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θα ήθελα τον λόγο.</w:t>
      </w:r>
    </w:p>
    <w:p w14:paraId="662D4B9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Δεν θα κάνουμε συζήτηση πάνω σ’ αυτό, κύριε </w:t>
      </w:r>
      <w:proofErr w:type="spellStart"/>
      <w:r>
        <w:rPr>
          <w:rFonts w:eastAsia="Times New Roman" w:cs="Times New Roman"/>
          <w:szCs w:val="24"/>
        </w:rPr>
        <w:t>Ξυδάκη</w:t>
      </w:r>
      <w:proofErr w:type="spellEnd"/>
      <w:r>
        <w:rPr>
          <w:rFonts w:eastAsia="Times New Roman" w:cs="Times New Roman"/>
          <w:szCs w:val="24"/>
        </w:rPr>
        <w:t>. Θα σας δώσω, όμως, τον λόγο κάποια άλλη στιγμή</w:t>
      </w:r>
      <w:r>
        <w:rPr>
          <w:rFonts w:eastAsia="Times New Roman" w:cs="Times New Roman"/>
          <w:szCs w:val="24"/>
        </w:rPr>
        <w:t>,</w:t>
      </w:r>
      <w:r>
        <w:rPr>
          <w:rFonts w:eastAsia="Times New Roman" w:cs="Times New Roman"/>
          <w:szCs w:val="24"/>
        </w:rPr>
        <w:t xml:space="preserve"> γιατί θα φύγουμε από το θέμα μας.</w:t>
      </w:r>
    </w:p>
    <w:p w14:paraId="662D4B9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 κ. Παρασκευόπουλος ζήτησε τον λόγο.</w:t>
      </w:r>
    </w:p>
    <w:p w14:paraId="662D4B96"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62D4B9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ΞΥ</w:t>
      </w:r>
      <w:r>
        <w:rPr>
          <w:rFonts w:eastAsia="Times New Roman" w:cs="Times New Roman"/>
          <w:b/>
          <w:szCs w:val="24"/>
        </w:rPr>
        <w:t>ΔΑΚΗΣ:</w:t>
      </w:r>
      <w:r>
        <w:rPr>
          <w:rFonts w:eastAsia="Times New Roman" w:cs="Times New Roman"/>
          <w:szCs w:val="24"/>
        </w:rPr>
        <w:t xml:space="preserve"> Να φανεί, κύριε Πρόεδρε, ότι φυγομαχώ; Να φανεί ότι αρνούμαι να απαντήσω; </w:t>
      </w:r>
    </w:p>
    <w:p w14:paraId="662D4B9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Είναι προσωπικό θέμα, το ανέλυσε, αλλά δεν θα κάνουμε συζήτηση πάνω σ’ αυτό γιατί</w:t>
      </w:r>
      <w:r>
        <w:rPr>
          <w:rFonts w:eastAsia="Times New Roman" w:cs="Times New Roman"/>
          <w:szCs w:val="24"/>
        </w:rPr>
        <w:t>,</w:t>
      </w:r>
      <w:r>
        <w:rPr>
          <w:rFonts w:eastAsia="Times New Roman" w:cs="Times New Roman"/>
          <w:szCs w:val="24"/>
        </w:rPr>
        <w:t xml:space="preserve"> απλούστατα, εάν απαντήσετε, κύριε </w:t>
      </w:r>
      <w:proofErr w:type="spellStart"/>
      <w:r>
        <w:rPr>
          <w:rFonts w:eastAsia="Times New Roman" w:cs="Times New Roman"/>
          <w:szCs w:val="24"/>
        </w:rPr>
        <w:t>Ξυδάκη</w:t>
      </w:r>
      <w:proofErr w:type="spellEnd"/>
      <w:r>
        <w:rPr>
          <w:rFonts w:eastAsia="Times New Roman" w:cs="Times New Roman"/>
          <w:szCs w:val="24"/>
        </w:rPr>
        <w:t>, θα ζητήσει ξα</w:t>
      </w:r>
      <w:r>
        <w:rPr>
          <w:rFonts w:eastAsia="Times New Roman" w:cs="Times New Roman"/>
          <w:szCs w:val="24"/>
        </w:rPr>
        <w:t>νά τον λόγο ο κ. Λοβέρδος και θα φύγουμε από το θέμα. Εξέθεσε την άποψή του, την ακούσαμε. Θα ζητήσετε τον λόγο να απαντήσετε κάποια στιγμή, όχι όμως να γίνει συζήτηση. Διαλογική συζήτηση δεν θα γίνει. Θα προχωρήσουμε κανονικά.</w:t>
      </w:r>
    </w:p>
    <w:p w14:paraId="662D4B99"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Για ένα λε</w:t>
      </w:r>
      <w:r>
        <w:rPr>
          <w:rFonts w:eastAsia="Times New Roman" w:cs="Times New Roman"/>
          <w:szCs w:val="24"/>
        </w:rPr>
        <w:t>πτό, κύριε Πρόεδρε.</w:t>
      </w:r>
    </w:p>
    <w:p w14:paraId="662D4B9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για ένα λεπτό.</w:t>
      </w:r>
    </w:p>
    <w:p w14:paraId="662D4B9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Στον κ. Λοβέρδο έχω να πω ότι μια πολιτική κρίση εξέφερα με όρους πολιτικούς, που αφορά τη </w:t>
      </w:r>
      <w:r>
        <w:rPr>
          <w:rFonts w:eastAsia="Times New Roman" w:cs="Times New Roman"/>
          <w:szCs w:val="24"/>
        </w:rPr>
        <w:lastRenderedPageBreak/>
        <w:t>δική του πολιτική δράση. Είναι πράγματα, τα οποία έχουν τεθεί επα</w:t>
      </w:r>
      <w:r>
        <w:rPr>
          <w:rFonts w:eastAsia="Times New Roman" w:cs="Times New Roman"/>
          <w:szCs w:val="24"/>
        </w:rPr>
        <w:t>νειλημμένα στο Κοινοβούλιο. Δεν ανέφερα κάτι για την προσωπικότητά του, αλλά για την πολιτική του δράση. Συγκρούσεις πολιτικές και διαφοροποιήσεις είναι επιβεβλημένο να γίνονται στο Κοινοβούλιο.</w:t>
      </w:r>
    </w:p>
    <w:p w14:paraId="662D4B9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Από εκεί και πέρα</w:t>
      </w:r>
      <w:r>
        <w:rPr>
          <w:rFonts w:eastAsia="Times New Roman" w:cs="Times New Roman"/>
          <w:szCs w:val="24"/>
        </w:rPr>
        <w:t xml:space="preserve"> </w:t>
      </w:r>
      <w:r>
        <w:rPr>
          <w:rFonts w:eastAsia="Times New Roman" w:cs="Times New Roman"/>
          <w:szCs w:val="24"/>
        </w:rPr>
        <w:t>εγώ θυμάμαι τι είπα. Υπάρχουν και τα Πρακτι</w:t>
      </w:r>
      <w:r>
        <w:rPr>
          <w:rFonts w:eastAsia="Times New Roman" w:cs="Times New Roman"/>
          <w:szCs w:val="24"/>
        </w:rPr>
        <w:t>κά. Όταν χρειαστεί να γίνει μια συζήτηση επ’ αυτού, να γίνει. Δεν θέλω να δώσω έκταση τώρα, αλλά δεν μπορώ να ανακαλέσω και τίποτα από όσα είπα ως πολιτική κρίση. Δεν απαγορεύονται οι πολιτικές κρίσεις μεταξύ εκλεγμένων Βουλευτών μέσα στην Αίθουσα του Κοιν</w:t>
      </w:r>
      <w:r>
        <w:rPr>
          <w:rFonts w:eastAsia="Times New Roman" w:cs="Times New Roman"/>
          <w:szCs w:val="24"/>
        </w:rPr>
        <w:t xml:space="preserve">οβουλίου. Είναι πολιτική κρίση και επανειλημμένως έχει τεθεί στο Κοινοβούλιο. Δεν το έθεσα ούτε πρώτος ούτε με προσωπικούς όρους αλλά με πολιτικούς όρους. </w:t>
      </w:r>
    </w:p>
    <w:p w14:paraId="662D4B9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Κύριε Πρόεδρε, θα ήθελα τον λόγο. </w:t>
      </w:r>
    </w:p>
    <w:p w14:paraId="662D4B9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w:t>
      </w:r>
      <w:r>
        <w:rPr>
          <w:rFonts w:eastAsia="Times New Roman" w:cs="Times New Roman"/>
          <w:szCs w:val="24"/>
        </w:rPr>
        <w:t xml:space="preserve">. Καμμένος που είναι ο επόμενος ομιλητής κατά τον Κανονισμό, δεν είναι στην Αίθουσα αυτή τη στιγμή. </w:t>
      </w:r>
    </w:p>
    <w:p w14:paraId="662D4B9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Κύριε Παρασκευόπουλε, για ποιο θέμα ζητήσατε τον λόγο;</w:t>
      </w:r>
    </w:p>
    <w:p w14:paraId="662D4BA0" w14:textId="77777777" w:rsidR="009A4B17" w:rsidRDefault="004622F9">
      <w:pPr>
        <w:spacing w:after="0" w:line="600" w:lineRule="auto"/>
        <w:ind w:firstLine="720"/>
        <w:jc w:val="both"/>
        <w:rPr>
          <w:rFonts w:eastAsia="Times New Roman" w:cs="Times New Roman"/>
          <w:color w:val="000000" w:themeColor="text1"/>
          <w:szCs w:val="24"/>
        </w:rPr>
      </w:pPr>
      <w:r>
        <w:rPr>
          <w:rFonts w:eastAsia="Times New Roman" w:cs="Times New Roman"/>
          <w:b/>
          <w:szCs w:val="24"/>
        </w:rPr>
        <w:lastRenderedPageBreak/>
        <w:t xml:space="preserve">ΝΙΚΟΛΑΟΣ ΠΑΡΑΣΚΕΥΟΠΟΥΛΟΣ: </w:t>
      </w:r>
      <w:r>
        <w:rPr>
          <w:rFonts w:eastAsia="Times New Roman" w:cs="Times New Roman"/>
          <w:szCs w:val="24"/>
        </w:rPr>
        <w:t xml:space="preserve">Κύριε Πρόεδρε, δεν ζήτησα τον </w:t>
      </w:r>
      <w:r w:rsidRPr="00020254">
        <w:rPr>
          <w:rFonts w:eastAsia="Times New Roman" w:cs="Times New Roman"/>
          <w:color w:val="000000" w:themeColor="text1"/>
          <w:szCs w:val="24"/>
        </w:rPr>
        <w:t>λόγο για κάποιο συγκεκριμένο θέμα, παρά μόνο</w:t>
      </w:r>
      <w:r w:rsidRPr="00020254">
        <w:rPr>
          <w:rFonts w:eastAsia="Times New Roman" w:cs="Times New Roman"/>
          <w:color w:val="000000" w:themeColor="text1"/>
          <w:szCs w:val="24"/>
        </w:rPr>
        <w:t xml:space="preserve"> για την τοποθέτησή μου ως Κοινοβουλευτικού Εκπροσώπου</w:t>
      </w:r>
      <w:r w:rsidRPr="00020254">
        <w:rPr>
          <w:rFonts w:eastAsia="Times New Roman" w:cs="Times New Roman"/>
          <w:color w:val="000000" w:themeColor="text1"/>
          <w:szCs w:val="24"/>
        </w:rPr>
        <w:t>,</w:t>
      </w:r>
      <w:r w:rsidRPr="00020254">
        <w:rPr>
          <w:rFonts w:eastAsia="Times New Roman" w:cs="Times New Roman"/>
          <w:color w:val="000000" w:themeColor="text1"/>
          <w:szCs w:val="24"/>
        </w:rPr>
        <w:t xml:space="preserve"> για να πω και κάποια πράγματα για τη διαδικασία που προηγήθηκε. </w:t>
      </w:r>
    </w:p>
    <w:p w14:paraId="662D4BA1" w14:textId="77777777" w:rsidR="009A4B17" w:rsidRDefault="004622F9">
      <w:pPr>
        <w:spacing w:after="0" w:line="600" w:lineRule="auto"/>
        <w:ind w:firstLine="720"/>
        <w:jc w:val="both"/>
        <w:rPr>
          <w:rFonts w:eastAsia="Times New Roman" w:cs="Times New Roman"/>
          <w:color w:val="000000" w:themeColor="text1"/>
          <w:szCs w:val="24"/>
        </w:rPr>
      </w:pPr>
      <w:r w:rsidRPr="00020254">
        <w:rPr>
          <w:rFonts w:eastAsia="Times New Roman" w:cs="Times New Roman"/>
          <w:b/>
          <w:color w:val="000000" w:themeColor="text1"/>
          <w:szCs w:val="24"/>
        </w:rPr>
        <w:t>ΠΡΟΕΔΡΕΥΩΝ (Δημήτριος Κρεμαστινός):</w:t>
      </w:r>
      <w:r w:rsidRPr="00020254">
        <w:rPr>
          <w:rFonts w:eastAsia="Times New Roman" w:cs="Times New Roman"/>
          <w:color w:val="000000" w:themeColor="text1"/>
          <w:szCs w:val="24"/>
        </w:rPr>
        <w:t xml:space="preserve"> Θέλετε να μιλήσετε τώρα ή…; </w:t>
      </w:r>
    </w:p>
    <w:p w14:paraId="662D4BA2" w14:textId="77777777" w:rsidR="009A4B17" w:rsidRDefault="004622F9">
      <w:pPr>
        <w:spacing w:after="0" w:line="600" w:lineRule="auto"/>
        <w:ind w:firstLine="720"/>
        <w:jc w:val="both"/>
        <w:rPr>
          <w:rFonts w:eastAsia="Times New Roman" w:cs="Times New Roman"/>
          <w:szCs w:val="24"/>
        </w:rPr>
      </w:pPr>
      <w:r w:rsidRPr="00014FAC">
        <w:rPr>
          <w:rFonts w:eastAsia="Times New Roman" w:cs="Times New Roman"/>
          <w:b/>
          <w:szCs w:val="24"/>
        </w:rPr>
        <w:t xml:space="preserve">ΝΙΚΟΛΑΟΣ ΠΑΡΑΣΚΕΥΟΠΟΥΛΟΣ: </w:t>
      </w:r>
      <w:r w:rsidRPr="00014FAC">
        <w:rPr>
          <w:rFonts w:eastAsia="Times New Roman" w:cs="Times New Roman"/>
          <w:szCs w:val="24"/>
        </w:rPr>
        <w:t xml:space="preserve">Μπορώ στο τέλος του πρώτου κύκλου, όπως </w:t>
      </w:r>
      <w:r w:rsidRPr="00014FAC">
        <w:rPr>
          <w:rFonts w:eastAsia="Times New Roman" w:cs="Times New Roman"/>
          <w:szCs w:val="24"/>
        </w:rPr>
        <w:t>ζήτησαν οι συνάδελφοι.</w:t>
      </w:r>
    </w:p>
    <w:p w14:paraId="662D4BA3" w14:textId="77777777" w:rsidR="009A4B17" w:rsidRDefault="004622F9">
      <w:pPr>
        <w:spacing w:after="0" w:line="600" w:lineRule="auto"/>
        <w:ind w:firstLine="720"/>
        <w:jc w:val="both"/>
        <w:rPr>
          <w:rFonts w:eastAsia="Times New Roman" w:cs="Times New Roman"/>
          <w:szCs w:val="24"/>
        </w:rPr>
      </w:pPr>
      <w:r w:rsidRPr="00014FAC">
        <w:rPr>
          <w:rFonts w:eastAsia="Times New Roman" w:cs="Times New Roman"/>
          <w:b/>
          <w:szCs w:val="24"/>
        </w:rPr>
        <w:t>ΠΡΟΕΔΡΕΥΩΝ (Δημήτριος Κρεμαστινός):</w:t>
      </w:r>
      <w:r w:rsidRPr="00014FAC">
        <w:rPr>
          <w:rFonts w:eastAsia="Times New Roman" w:cs="Times New Roman"/>
          <w:szCs w:val="24"/>
        </w:rPr>
        <w:t xml:space="preserve"> Στο τέλος του πρώτου κύκλου. </w:t>
      </w:r>
    </w:p>
    <w:p w14:paraId="662D4BA4" w14:textId="77777777" w:rsidR="009A4B17" w:rsidRDefault="004622F9">
      <w:pPr>
        <w:spacing w:after="0" w:line="600" w:lineRule="auto"/>
        <w:ind w:firstLine="720"/>
        <w:jc w:val="both"/>
        <w:rPr>
          <w:rFonts w:eastAsia="Times New Roman" w:cs="Times New Roman"/>
          <w:szCs w:val="24"/>
        </w:rPr>
      </w:pPr>
      <w:r w:rsidRPr="00014FAC">
        <w:rPr>
          <w:rFonts w:eastAsia="Times New Roman" w:cs="Times New Roman"/>
          <w:b/>
          <w:szCs w:val="24"/>
        </w:rPr>
        <w:t xml:space="preserve">ΝΙΚΟΛΑΟΣ ΠΑΡΑΣΚΕΥΟΠΟΥΛΟΣ: </w:t>
      </w:r>
      <w:r w:rsidRPr="00014FAC">
        <w:rPr>
          <w:rFonts w:eastAsia="Times New Roman" w:cs="Times New Roman"/>
          <w:szCs w:val="24"/>
        </w:rPr>
        <w:t xml:space="preserve">Ευχαριστώ πολύ. </w:t>
      </w:r>
    </w:p>
    <w:p w14:paraId="662D4BA5" w14:textId="77777777" w:rsidR="009A4B17" w:rsidRDefault="004622F9">
      <w:pPr>
        <w:spacing w:after="0" w:line="600" w:lineRule="auto"/>
        <w:ind w:firstLine="720"/>
        <w:jc w:val="both"/>
        <w:rPr>
          <w:rFonts w:eastAsia="Times New Roman" w:cs="Times New Roman"/>
          <w:szCs w:val="24"/>
        </w:rPr>
      </w:pPr>
      <w:r w:rsidRPr="00014FAC">
        <w:rPr>
          <w:rFonts w:eastAsia="Times New Roman" w:cs="Times New Roman"/>
          <w:b/>
          <w:szCs w:val="24"/>
        </w:rPr>
        <w:t>ΓΕΩΡΓΙΟΣ ΑΜΥΡΑΣ:</w:t>
      </w:r>
      <w:r w:rsidRPr="00014FAC">
        <w:rPr>
          <w:rFonts w:eastAsia="Times New Roman" w:cs="Times New Roman"/>
          <w:szCs w:val="24"/>
        </w:rPr>
        <w:t xml:space="preserve"> Κύριε Πρόεδρε, θα ήθελα τον λόγο επί της </w:t>
      </w:r>
      <w:r>
        <w:rPr>
          <w:rFonts w:eastAsia="Times New Roman" w:cs="Times New Roman"/>
          <w:szCs w:val="24"/>
        </w:rPr>
        <w:t xml:space="preserve">διαδικασίας. </w:t>
      </w:r>
    </w:p>
    <w:p w14:paraId="662D4BA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μπορώ να μιλήσ</w:t>
      </w:r>
      <w:r>
        <w:rPr>
          <w:rFonts w:eastAsia="Times New Roman" w:cs="Times New Roman"/>
          <w:szCs w:val="24"/>
        </w:rPr>
        <w:t>ω εγώ στην θέση του κ. Καμμένου;</w:t>
      </w:r>
    </w:p>
    <w:p w14:paraId="662D4BA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επί της διαδικασία για ένα λεπτό. </w:t>
      </w:r>
    </w:p>
    <w:p w14:paraId="662D4BA8" w14:textId="77777777" w:rsidR="009A4B17" w:rsidRDefault="004622F9">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Κύριε Πρόεδρε, μία ερώτηση θα ήθελα να κάνω, για να διευκρινίσουμε λίγο τη διαδικασία. Αλλάζουν οι προβλέψε</w:t>
      </w:r>
      <w:r>
        <w:rPr>
          <w:rFonts w:eastAsia="Times New Roman" w:cs="Times New Roman"/>
          <w:szCs w:val="24"/>
        </w:rPr>
        <w:t xml:space="preserve">ις του Κανονισμού; Θα τηρηθεί η διαδικασία </w:t>
      </w:r>
      <w:r>
        <w:rPr>
          <w:rFonts w:eastAsia="Times New Roman" w:cs="Times New Roman"/>
          <w:szCs w:val="24"/>
        </w:rPr>
        <w:lastRenderedPageBreak/>
        <w:t>που είπαμε, δηλαδή πρώτα οι ομιλητές και μετά οι κοινοβουλευτικοί;</w:t>
      </w:r>
    </w:p>
    <w:p w14:paraId="662D4BA9"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Ασφαλώς θα τηρηθεί η διαδικασία. </w:t>
      </w:r>
    </w:p>
    <w:p w14:paraId="662D4BA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Γιατί είδα ότι ο κ. Παρασκευόπουλος ζήτησε τον λόγο ως κοιν</w:t>
      </w:r>
      <w:r>
        <w:rPr>
          <w:rFonts w:eastAsia="Times New Roman" w:cs="Times New Roman"/>
          <w:szCs w:val="24"/>
        </w:rPr>
        <w:t xml:space="preserve">οβουλευτικός. </w:t>
      </w:r>
    </w:p>
    <w:p w14:paraId="662D4BA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Καμμένος δεν είναι εδώ, που κατά τον Κανονισμό θα έπρεπε να μιλήσει ως</w:t>
      </w:r>
      <w:r>
        <w:rPr>
          <w:rFonts w:eastAsia="Times New Roman" w:cs="Times New Roman"/>
          <w:szCs w:val="24"/>
        </w:rPr>
        <w:t xml:space="preserve">, κατά κάποιον τρόπο, </w:t>
      </w:r>
      <w:r>
        <w:rPr>
          <w:rFonts w:eastAsia="Times New Roman" w:cs="Times New Roman"/>
          <w:szCs w:val="24"/>
        </w:rPr>
        <w:t>κατηγορ</w:t>
      </w:r>
      <w:r>
        <w:rPr>
          <w:rFonts w:eastAsia="Times New Roman" w:cs="Times New Roman"/>
          <w:szCs w:val="24"/>
        </w:rPr>
        <w:t>ού</w:t>
      </w:r>
      <w:r>
        <w:rPr>
          <w:rFonts w:eastAsia="Times New Roman" w:cs="Times New Roman"/>
          <w:szCs w:val="24"/>
        </w:rPr>
        <w:t xml:space="preserve">ν κόμμα και θα προχωρήσουμε στον κ. Δαβάκη. Τι να κάνουμε; </w:t>
      </w:r>
    </w:p>
    <w:p w14:paraId="662D4BA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λοιπόν, έχει ο κ. Δαβάκης. </w:t>
      </w:r>
    </w:p>
    <w:p w14:paraId="662D4BA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Κυρίες και κύριοι συνάδελφοι, πριν εισέ</w:t>
      </w:r>
      <w:r>
        <w:rPr>
          <w:rFonts w:eastAsia="Times New Roman" w:cs="Times New Roman"/>
          <w:szCs w:val="24"/>
        </w:rPr>
        <w:t>λ</w:t>
      </w:r>
      <w:r>
        <w:rPr>
          <w:rFonts w:eastAsia="Times New Roman" w:cs="Times New Roman"/>
          <w:szCs w:val="24"/>
        </w:rPr>
        <w:t>θω στο υπό συζήτηση θέμα, θα ήθελα να αναφερθώ σε κάτι</w:t>
      </w:r>
      <w:r>
        <w:rPr>
          <w:rFonts w:eastAsia="Times New Roman" w:cs="Times New Roman"/>
          <w:szCs w:val="24"/>
        </w:rPr>
        <w:t>,</w:t>
      </w:r>
      <w:r>
        <w:rPr>
          <w:rFonts w:eastAsia="Times New Roman" w:cs="Times New Roman"/>
          <w:szCs w:val="24"/>
        </w:rPr>
        <w:t xml:space="preserve"> το οποίο εμείς στη Λακωνία το βλέπουμε κατ’ επανάληψη τα τελευταία</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δεκαπέντε χρόνια και είναι η εκδήλωση πυρκαγιών. </w:t>
      </w:r>
    </w:p>
    <w:p w14:paraId="662D4BA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Πριν δύο μέρες εκδηλώθηκε μια σημαντική πυρκαγιά σε ένα μεγάλο μέρος του Δήμου Ανατολικής Μάνης και εκ του αποτελέσματος συνάγεται ότι όλοι βρισκόμαστε στο ίδιο έργο θεατές </w:t>
      </w:r>
      <w:r>
        <w:rPr>
          <w:rFonts w:eastAsia="Times New Roman" w:cs="Times New Roman"/>
          <w:szCs w:val="24"/>
        </w:rPr>
        <w:lastRenderedPageBreak/>
        <w:t>και αυτή τη φορά. Περίπου σαράντ</w:t>
      </w:r>
      <w:r>
        <w:rPr>
          <w:rFonts w:eastAsia="Times New Roman" w:cs="Times New Roman"/>
          <w:szCs w:val="24"/>
        </w:rPr>
        <w:t xml:space="preserve">α χιλιάδες στρέμματα καλλιεργήσιμης γης έγιναν στάχτη, ελαιόδεντρα τα οποία θα είχαν μια σημαντική παραγωγή φέτος, κάηκαν, στάβλοι, ζώα και όλο εκείνο το σκηνικό καταστροφής το οποίο συντίθεται μετά από μια τέτοια πυρκαγιά. </w:t>
      </w:r>
    </w:p>
    <w:p w14:paraId="662D4BA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Οι ευθύνες είναι τεράστιες. Δεν</w:t>
      </w:r>
      <w:r>
        <w:rPr>
          <w:rFonts w:eastAsia="Times New Roman" w:cs="Times New Roman"/>
          <w:szCs w:val="24"/>
        </w:rPr>
        <w:t xml:space="preserve"> θέλω να αναφερθώ, κάνοντας αντιπολίτευση σήμερα στην Κυβέρνηση, αλλά θέλω να επαναλάβω το προσωπικό βίωμα το οποίο εισέπραξα -και νομίζω ότι πολλοί εκ των συναδέλφων όλων των πτερύγων εισπράττουν σε ανάλογες περιπτώσεις- που όταν εκδηλώνεται μια πυρκαγιά </w:t>
      </w:r>
      <w:r>
        <w:rPr>
          <w:rFonts w:eastAsia="Times New Roman" w:cs="Times New Roman"/>
          <w:szCs w:val="24"/>
        </w:rPr>
        <w:t xml:space="preserve">-ειδικά ημών των Βουλευτών της </w:t>
      </w:r>
      <w:r>
        <w:rPr>
          <w:rFonts w:eastAsia="Times New Roman" w:cs="Times New Roman"/>
          <w:szCs w:val="24"/>
        </w:rPr>
        <w:t>π</w:t>
      </w:r>
      <w:r>
        <w:rPr>
          <w:rFonts w:eastAsia="Times New Roman" w:cs="Times New Roman"/>
          <w:szCs w:val="24"/>
        </w:rPr>
        <w:t>εριφέρειας- αρχίζουν τα τηλέφωνα από ανθρώπους των περιοχών που έχουν το κινητό μας, που έχουν τα τηλέφωνά μας...</w:t>
      </w:r>
    </w:p>
    <w:p w14:paraId="662D4BB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Δαβάκη, επί του θέματος εάν έχετε την καλοσύνη. </w:t>
      </w:r>
    </w:p>
    <w:p w14:paraId="662D4BB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ΔΑΒΑΚΗΣ: </w:t>
      </w:r>
      <w:r>
        <w:rPr>
          <w:rFonts w:eastAsia="Times New Roman" w:cs="Times New Roman"/>
          <w:szCs w:val="24"/>
        </w:rPr>
        <w:t xml:space="preserve">Θα προχωρήσω. Τελειώνω, κύριε Πρόεδρε. Και αυτό θέμα είναι κύριε Πρόεδρε. </w:t>
      </w:r>
    </w:p>
    <w:p w14:paraId="662D4BB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αδυναμία συντονισμού, η έλλειψη εναερίων μέσων, η διαθεσιμότητα η οποία είναι σε τραγικό επίπεδο σήμερα, μας κάνει να σκεφτόμαστε ότι πρέπει επιτέλους κάποιοι να ντρέπον</w:t>
      </w:r>
      <w:r>
        <w:rPr>
          <w:rFonts w:eastAsia="Times New Roman" w:cs="Times New Roman"/>
          <w:szCs w:val="24"/>
        </w:rPr>
        <w:t xml:space="preserve">ται, </w:t>
      </w:r>
      <w:r>
        <w:rPr>
          <w:rFonts w:eastAsia="Times New Roman" w:cs="Times New Roman"/>
          <w:szCs w:val="24"/>
        </w:rPr>
        <w:lastRenderedPageBreak/>
        <w:t>όπως χθες ο κ. Τσίπρας ο οποίος πήγε στην Ελευσίνα</w:t>
      </w:r>
      <w:r>
        <w:rPr>
          <w:rFonts w:eastAsia="Times New Roman" w:cs="Times New Roman"/>
          <w:szCs w:val="24"/>
        </w:rPr>
        <w:t>,</w:t>
      </w:r>
      <w:r>
        <w:rPr>
          <w:rFonts w:eastAsia="Times New Roman" w:cs="Times New Roman"/>
          <w:szCs w:val="24"/>
        </w:rPr>
        <w:t xml:space="preserve"> τάχα μου τάχα μου για να δει τη Μοίρα Πυροσβεστικών Αεροσκαφών. Ας μας πει ο κ. Τσίπρας και ο κ. Καμμένος</w:t>
      </w:r>
      <w:r>
        <w:rPr>
          <w:rFonts w:eastAsia="Times New Roman" w:cs="Times New Roman"/>
          <w:szCs w:val="24"/>
        </w:rPr>
        <w:t>,</w:t>
      </w:r>
      <w:r>
        <w:rPr>
          <w:rFonts w:eastAsia="Times New Roman" w:cs="Times New Roman"/>
          <w:szCs w:val="24"/>
        </w:rPr>
        <w:t xml:space="preserve"> ποια διαθεσιμότητα πυροσβεστικών αεροσκαφών έχουμε σήμερα… </w:t>
      </w:r>
    </w:p>
    <w:p w14:paraId="662D4BB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w:t>
      </w:r>
      <w:r>
        <w:rPr>
          <w:rFonts w:eastAsia="Times New Roman" w:cs="Times New Roman"/>
          <w:b/>
          <w:szCs w:val="24"/>
        </w:rPr>
        <w:t>ς):</w:t>
      </w:r>
      <w:r>
        <w:rPr>
          <w:rFonts w:eastAsia="Times New Roman" w:cs="Times New Roman"/>
          <w:szCs w:val="24"/>
        </w:rPr>
        <w:t xml:space="preserve"> Κύριε Δαβάκη, προχωρήστε επί του θέματος, γιατί δεν θα δώσω τον λόγο για απάντηση. Με αυτή την ιστορία θα πάμε σε άλλα θέματα. Προχωρήστε στο θέμα. </w:t>
      </w:r>
    </w:p>
    <w:p w14:paraId="662D4BB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…όταν από τον Οκτώβριο -κάθε χρόνο- μέχρι τον Μάιο γίνεται συντήρηση των πυροσβεστικ</w:t>
      </w:r>
      <w:r>
        <w:rPr>
          <w:rFonts w:eastAsia="Times New Roman" w:cs="Times New Roman"/>
          <w:szCs w:val="24"/>
        </w:rPr>
        <w:t>ών αεροσκαφών και φθάνουμε σήμερα στον Μάιο</w:t>
      </w:r>
      <w:r>
        <w:rPr>
          <w:rFonts w:eastAsia="Times New Roman" w:cs="Times New Roman"/>
          <w:szCs w:val="24"/>
        </w:rPr>
        <w:t>,</w:t>
      </w:r>
      <w:r>
        <w:rPr>
          <w:rFonts w:eastAsia="Times New Roman" w:cs="Times New Roman"/>
          <w:szCs w:val="24"/>
        </w:rPr>
        <w:t xml:space="preserve"> να μην έχουμε αυτή τη διαθεσιμότητα την οποία χρειάζεται. Αντιλαμβάνεστε ότι αυτό πρέπει να μας κάνει όλους να σκεφτούμε, πέρα από κομματικές ιδιοτέλειες, σοβαρά την υπόθεση της αντιπυρικής προστασίας της χώρας </w:t>
      </w:r>
      <w:r>
        <w:rPr>
          <w:rFonts w:eastAsia="Times New Roman" w:cs="Times New Roman"/>
          <w:szCs w:val="24"/>
        </w:rPr>
        <w:t xml:space="preserve">μας. </w:t>
      </w:r>
    </w:p>
    <w:p w14:paraId="662D4BB5"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62D4BB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Δαβάκη, σας παρακαλώ συνεχίστε στο θέμα της συζήτησης. Παρακαλώ. </w:t>
      </w:r>
    </w:p>
    <w:p w14:paraId="662D4BB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ΠΑΝΤΖΑΣ: </w:t>
      </w:r>
      <w:r>
        <w:rPr>
          <w:rFonts w:eastAsia="Times New Roman" w:cs="Times New Roman"/>
          <w:szCs w:val="24"/>
        </w:rPr>
        <w:t>Τα λεφτά από το 2007 ποιος τα έφαγε;</w:t>
      </w:r>
    </w:p>
    <w:p w14:paraId="662D4BB8" w14:textId="77777777" w:rsidR="009A4B17" w:rsidRDefault="004622F9">
      <w:pPr>
        <w:tabs>
          <w:tab w:val="left" w:pos="4013"/>
        </w:tabs>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Δεν θέλω να κάνω ιστορία. Το 20</w:t>
      </w:r>
      <w:r>
        <w:rPr>
          <w:rFonts w:eastAsia="Times New Roman" w:cs="Times New Roman"/>
          <w:szCs w:val="24"/>
        </w:rPr>
        <w:t>07</w:t>
      </w:r>
      <w:r>
        <w:rPr>
          <w:rFonts w:eastAsia="Times New Roman" w:cs="Times New Roman"/>
          <w:szCs w:val="24"/>
        </w:rPr>
        <w:t>,</w:t>
      </w:r>
      <w:r>
        <w:rPr>
          <w:rFonts w:eastAsia="Times New Roman" w:cs="Times New Roman"/>
          <w:szCs w:val="24"/>
        </w:rPr>
        <w:t xml:space="preserve"> κάηκε όλη η Ελλάδα. Για αυτό ήρθατε εσείς για να τα φτιάξετε όλα! Για αυτό ήρθατε εσείς για να τα φτιάξετε όλα! Μην κάνετε τους ιστορικούς! </w:t>
      </w:r>
    </w:p>
    <w:p w14:paraId="662D4BB9" w14:textId="77777777" w:rsidR="009A4B17" w:rsidRDefault="004622F9">
      <w:pPr>
        <w:tabs>
          <w:tab w:val="left" w:pos="4013"/>
        </w:tabs>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62D4BBA" w14:textId="77777777" w:rsidR="009A4B17" w:rsidRDefault="004622F9">
      <w:pPr>
        <w:tabs>
          <w:tab w:val="left" w:pos="401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Δαβάκη, σας παρακαλώ. </w:t>
      </w:r>
    </w:p>
    <w:p w14:paraId="662D4BBB" w14:textId="77777777" w:rsidR="009A4B17" w:rsidRDefault="004622F9">
      <w:pPr>
        <w:tabs>
          <w:tab w:val="left" w:pos="4013"/>
        </w:tabs>
        <w:spacing w:after="0"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ΔΑΒΑΚΗΣ: </w:t>
      </w:r>
      <w:r>
        <w:rPr>
          <w:rFonts w:eastAsia="Times New Roman" w:cs="Times New Roman"/>
          <w:szCs w:val="24"/>
        </w:rPr>
        <w:t xml:space="preserve">Ο ελληνικός λαός σας ψήφισε για να αλλάξετε αυτά τα οποία εμείς δεν κάναμε. Δεν σας ψήφισε για να είστε ιστορικοί. </w:t>
      </w:r>
    </w:p>
    <w:p w14:paraId="662D4BBC" w14:textId="77777777" w:rsidR="009A4B17" w:rsidRDefault="004622F9">
      <w:pPr>
        <w:tabs>
          <w:tab w:val="left" w:pos="4013"/>
        </w:tabs>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62D4BBD" w14:textId="77777777" w:rsidR="009A4B17" w:rsidRDefault="004622F9">
      <w:pPr>
        <w:tabs>
          <w:tab w:val="left" w:pos="401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Δαβάκη, σας παρακαλώ επί του θέματος.</w:t>
      </w:r>
    </w:p>
    <w:p w14:paraId="662D4BBE" w14:textId="77777777" w:rsidR="009A4B17" w:rsidRDefault="004622F9">
      <w:pPr>
        <w:tabs>
          <w:tab w:val="left" w:pos="4013"/>
        </w:tabs>
        <w:spacing w:after="0" w:line="600" w:lineRule="auto"/>
        <w:ind w:firstLine="720"/>
        <w:jc w:val="both"/>
        <w:rPr>
          <w:rFonts w:eastAsia="Times New Roman" w:cs="Times New Roman"/>
          <w:szCs w:val="24"/>
        </w:rPr>
      </w:pPr>
      <w:r>
        <w:rPr>
          <w:rFonts w:eastAsia="Times New Roman" w:cs="Times New Roman"/>
          <w:b/>
          <w:szCs w:val="24"/>
        </w:rPr>
        <w:t>ΑΘΑΝΑΣΙΟΣ ΔΑΒ</w:t>
      </w:r>
      <w:r>
        <w:rPr>
          <w:rFonts w:eastAsia="Times New Roman" w:cs="Times New Roman"/>
          <w:b/>
          <w:szCs w:val="24"/>
        </w:rPr>
        <w:t xml:space="preserve">ΑΚΗΣ: </w:t>
      </w:r>
      <w:r>
        <w:rPr>
          <w:rFonts w:eastAsia="Times New Roman" w:cs="Times New Roman"/>
          <w:szCs w:val="24"/>
        </w:rPr>
        <w:t xml:space="preserve">Κύριε Πρόεδρε, ευχαριστώ για την ανοχή. </w:t>
      </w:r>
    </w:p>
    <w:p w14:paraId="662D4BBF" w14:textId="77777777" w:rsidR="009A4B17" w:rsidRDefault="004622F9">
      <w:pPr>
        <w:tabs>
          <w:tab w:val="left" w:pos="4013"/>
        </w:tabs>
        <w:spacing w:after="0" w:line="600" w:lineRule="auto"/>
        <w:ind w:firstLine="720"/>
        <w:jc w:val="both"/>
        <w:rPr>
          <w:rFonts w:eastAsia="Times New Roman" w:cs="Times New Roman"/>
          <w:szCs w:val="24"/>
        </w:rPr>
      </w:pPr>
      <w:r>
        <w:rPr>
          <w:rFonts w:eastAsia="Times New Roman" w:cs="Times New Roman"/>
          <w:szCs w:val="24"/>
        </w:rPr>
        <w:t xml:space="preserve">Ακούγοντας τον </w:t>
      </w:r>
      <w:proofErr w:type="spellStart"/>
      <w:r>
        <w:rPr>
          <w:rFonts w:eastAsia="Times New Roman" w:cs="Times New Roman"/>
          <w:szCs w:val="24"/>
        </w:rPr>
        <w:t>προλαλήσαντα</w:t>
      </w:r>
      <w:proofErr w:type="spellEnd"/>
      <w:r>
        <w:rPr>
          <w:rFonts w:eastAsia="Times New Roman" w:cs="Times New Roman"/>
          <w:szCs w:val="24"/>
        </w:rPr>
        <w:t xml:space="preserve"> κ. Καραγιαννίδη να αναφέρεται στις διάφορες θέσεις του ΣΥΡΙΖΑ για το πόρισμα, μου ήρθαν στο μυαλό αυτά που έλεγε στις 28 Μαρτίου. </w:t>
      </w:r>
    </w:p>
    <w:p w14:paraId="662D4BC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Ο κ. Καραγιαννίδης στις 28 Μαρτίου ζητούσε να μάθε</w:t>
      </w:r>
      <w:r>
        <w:rPr>
          <w:rFonts w:eastAsia="Times New Roman" w:cs="Times New Roman"/>
          <w:szCs w:val="24"/>
        </w:rPr>
        <w:t xml:space="preserve">ι για εξοπλιστικά προγράμματα -θυμάμαι, μάλιστα, ότι είχε και συγκεκριμένες λεπτομέρειες να αναφέρει- και για όλα εκείνα τα ζητήματα τα οποία θα φώτιζε η υπό σύσταση εξεταστική επιτροπή. </w:t>
      </w:r>
    </w:p>
    <w:p w14:paraId="662D4BC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Μάλιστα στην ομιλία του πριν από λίγο ανέφερε ότι το 2005, στην υπόθ</w:t>
      </w:r>
      <w:r>
        <w:rPr>
          <w:rFonts w:eastAsia="Times New Roman" w:cs="Times New Roman"/>
          <w:szCs w:val="24"/>
        </w:rPr>
        <w:t>εση Τσοχατζόπουλου, υπήρξαν ομιλίες -και ανέφερε τον κ. Βενιζέλο- που τον κ. Τσοχατζόπουλο, κατά το κοινώς λεγόμενο, τον «έβγαζαν λάδι». Πρέπει να ανατρέξει, όμως, στα Πρακτικά</w:t>
      </w:r>
      <w:r>
        <w:rPr>
          <w:rFonts w:eastAsia="Times New Roman" w:cs="Times New Roman"/>
          <w:szCs w:val="24"/>
        </w:rPr>
        <w:t>,</w:t>
      </w:r>
      <w:r>
        <w:rPr>
          <w:rFonts w:eastAsia="Times New Roman" w:cs="Times New Roman"/>
          <w:szCs w:val="24"/>
        </w:rPr>
        <w:t xml:space="preserve"> για να δει τι έλεγε η συνάδελφός του στον τότε Συνασπισμό-ΣΥΡΙΖΑ, κ. </w:t>
      </w:r>
      <w:proofErr w:type="spellStart"/>
      <w:r>
        <w:rPr>
          <w:rFonts w:eastAsia="Times New Roman" w:cs="Times New Roman"/>
          <w:szCs w:val="24"/>
        </w:rPr>
        <w:t>Ξηροτύρη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Αικατερινάρη</w:t>
      </w:r>
      <w:proofErr w:type="spellEnd"/>
      <w:r>
        <w:rPr>
          <w:rFonts w:eastAsia="Times New Roman" w:cs="Times New Roman"/>
          <w:szCs w:val="24"/>
        </w:rPr>
        <w:t>, που ανέφερε επί λέξει ότι</w:t>
      </w:r>
      <w:r>
        <w:rPr>
          <w:rFonts w:eastAsia="Times New Roman" w:cs="Times New Roman"/>
          <w:szCs w:val="24"/>
        </w:rPr>
        <w:t>:</w:t>
      </w:r>
      <w:r>
        <w:rPr>
          <w:rFonts w:eastAsia="Times New Roman" w:cs="Times New Roman"/>
          <w:szCs w:val="24"/>
        </w:rPr>
        <w:t xml:space="preserve"> «Δεν υπάρχει κα</w:t>
      </w:r>
      <w:r>
        <w:rPr>
          <w:rFonts w:eastAsia="Times New Roman" w:cs="Times New Roman"/>
          <w:szCs w:val="24"/>
        </w:rPr>
        <w:t>μ</w:t>
      </w:r>
      <w:r>
        <w:rPr>
          <w:rFonts w:eastAsia="Times New Roman" w:cs="Times New Roman"/>
          <w:szCs w:val="24"/>
        </w:rPr>
        <w:t xml:space="preserve">μία ποινική υπόθεση στην υπόθεση Τσοχατζόπουλου». Όχι, λοιπόν, να αναφέρεται μόνο σε ζητήματα άλλων κομμάτων αλλά να αναφέρεται και σ’ αυτά που ο οίκος ο δικός τους, το δικό τους κόμμα ανέφερε την </w:t>
      </w:r>
      <w:r>
        <w:rPr>
          <w:rFonts w:eastAsia="Times New Roman" w:cs="Times New Roman"/>
          <w:szCs w:val="24"/>
        </w:rPr>
        <w:t xml:space="preserve">περίοδο εκείνη. </w:t>
      </w:r>
    </w:p>
    <w:p w14:paraId="662D4BC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το οποίο σήμερα συνάγουμε περίπου τρεις μήνες από τη σύσταση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είναι ότι αυτά που είπε ο κ. Τσίπρας, που άφησε συγκεκριμένες αιχμές για την υπόθεση Παπαντωνίου και τις παρεμβάσεις στη </w:t>
      </w:r>
      <w:r>
        <w:rPr>
          <w:rFonts w:eastAsia="Times New Roman" w:cs="Times New Roman"/>
          <w:szCs w:val="24"/>
        </w:rPr>
        <w:t>δ</w:t>
      </w:r>
      <w:r>
        <w:rPr>
          <w:rFonts w:eastAsia="Times New Roman" w:cs="Times New Roman"/>
          <w:szCs w:val="24"/>
        </w:rPr>
        <w:t>ικαιοσύνη</w:t>
      </w:r>
      <w:r>
        <w:rPr>
          <w:rFonts w:eastAsia="Times New Roman" w:cs="Times New Roman"/>
          <w:szCs w:val="24"/>
        </w:rPr>
        <w:t>,</w:t>
      </w:r>
      <w:r>
        <w:rPr>
          <w:rFonts w:eastAsia="Times New Roman" w:cs="Times New Roman"/>
          <w:szCs w:val="24"/>
        </w:rPr>
        <w:t xml:space="preserve"> προκειμένου να μην έρθει σύντομα, </w:t>
      </w:r>
      <w:r>
        <w:rPr>
          <w:rFonts w:eastAsia="Times New Roman" w:cs="Times New Roman"/>
          <w:szCs w:val="24"/>
        </w:rPr>
        <w:lastRenderedPageBreak/>
        <w:t>ανατρέπονται από παρεμβάσεις δικών του Υπουργών σε συγκεκριμένη πολύκροτη δίκη.</w:t>
      </w:r>
      <w:r>
        <w:rPr>
          <w:rFonts w:eastAsia="Times New Roman" w:cs="Times New Roman"/>
          <w:szCs w:val="24"/>
        </w:rPr>
        <w:t xml:space="preserve"> </w:t>
      </w:r>
    </w:p>
    <w:p w14:paraId="662D4BC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Επίσης για το θέμα της απιστίας που η δική σας πρόταση το θεωρούσε </w:t>
      </w:r>
      <w:proofErr w:type="spellStart"/>
      <w:r>
        <w:rPr>
          <w:rFonts w:eastAsia="Times New Roman" w:cs="Times New Roman"/>
          <w:szCs w:val="24"/>
        </w:rPr>
        <w:t>παραγεγραμμένο</w:t>
      </w:r>
      <w:proofErr w:type="spellEnd"/>
      <w:r>
        <w:rPr>
          <w:rFonts w:eastAsia="Times New Roman" w:cs="Times New Roman"/>
          <w:szCs w:val="24"/>
        </w:rPr>
        <w:t>, βλέπουμε σήμερα μια κατάσταση</w:t>
      </w:r>
      <w:r>
        <w:rPr>
          <w:rFonts w:eastAsia="Times New Roman" w:cs="Times New Roman"/>
          <w:szCs w:val="24"/>
        </w:rPr>
        <w:t>,</w:t>
      </w:r>
      <w:r>
        <w:rPr>
          <w:rFonts w:eastAsia="Times New Roman" w:cs="Times New Roman"/>
          <w:szCs w:val="24"/>
        </w:rPr>
        <w:t xml:space="preserve"> η οποία επιβεβαιώνει αυτά που λέγαμε σε εκείνη τη συνεδρίαση. </w:t>
      </w:r>
    </w:p>
    <w:p w14:paraId="662D4BC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Ακόμη είχε αναφέρει ότι η Κυβέρνηση είναι απολύτως προσηλωμένη στην υπόθεση τ</w:t>
      </w:r>
      <w:r>
        <w:rPr>
          <w:rFonts w:eastAsia="Times New Roman" w:cs="Times New Roman"/>
          <w:szCs w:val="24"/>
        </w:rPr>
        <w:t xml:space="preserve">ης διαφάνειας, θέλοντας να ορίσει πάλι διαχωριστικές γραμμές, όταν έχει υπογράψει τα πάντα και όταν και ο κ. Καμμένος μας έλεγε ότι θέλει να ανοίξουμε οτιδήποτε, προκειμένου να δείτε τη διαφάνεια και όλα εκείνα για τα οποία σήμερα εσείς επαίρεστε. </w:t>
      </w:r>
    </w:p>
    <w:p w14:paraId="662D4BC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Τι ισχύ</w:t>
      </w:r>
      <w:r>
        <w:rPr>
          <w:rFonts w:eastAsia="Times New Roman" w:cs="Times New Roman"/>
          <w:szCs w:val="24"/>
        </w:rPr>
        <w:t xml:space="preserve">ει σήμερα, κύριε συνάδελφε; Οι εργασίες της </w:t>
      </w:r>
      <w:r>
        <w:rPr>
          <w:rFonts w:eastAsia="Times New Roman" w:cs="Times New Roman"/>
          <w:szCs w:val="24"/>
        </w:rPr>
        <w:t>ε</w:t>
      </w:r>
      <w:r>
        <w:rPr>
          <w:rFonts w:eastAsia="Times New Roman" w:cs="Times New Roman"/>
          <w:szCs w:val="24"/>
        </w:rPr>
        <w:t>πιτροπής ολοκληρώθηκαν</w:t>
      </w:r>
      <w:r>
        <w:rPr>
          <w:rFonts w:eastAsia="Times New Roman" w:cs="Times New Roman"/>
          <w:szCs w:val="24"/>
        </w:rPr>
        <w:t>,</w:t>
      </w:r>
      <w:r>
        <w:rPr>
          <w:rFonts w:eastAsia="Times New Roman" w:cs="Times New Roman"/>
          <w:szCs w:val="24"/>
        </w:rPr>
        <w:t xml:space="preserve"> με τη διαπίστωση ότι κα</w:t>
      </w:r>
      <w:r>
        <w:rPr>
          <w:rFonts w:eastAsia="Times New Roman" w:cs="Times New Roman"/>
          <w:szCs w:val="24"/>
        </w:rPr>
        <w:t>μ</w:t>
      </w:r>
      <w:r>
        <w:rPr>
          <w:rFonts w:eastAsia="Times New Roman" w:cs="Times New Roman"/>
          <w:szCs w:val="24"/>
        </w:rPr>
        <w:t>μία συνεισφορά δεν μπορεί να έχει η Βουλή στη διαδικασία αυτή ούτε στην περίπτωση της απιστίας -λόγω της παραγραφής όπως ξέρετε- ούτε στην περίπτωση της νομιμοποίη</w:t>
      </w:r>
      <w:r>
        <w:rPr>
          <w:rFonts w:eastAsia="Times New Roman" w:cs="Times New Roman"/>
          <w:szCs w:val="24"/>
        </w:rPr>
        <w:t xml:space="preserve">σης εσόδων από εγκληματική δραστηριότητα. </w:t>
      </w:r>
    </w:p>
    <w:p w14:paraId="662D4BC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συγκεκριμένη κατάληξη, λοιπόν,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μας,</w:t>
      </w:r>
      <w:r>
        <w:rPr>
          <w:rFonts w:eastAsia="Times New Roman" w:cs="Times New Roman"/>
          <w:szCs w:val="24"/>
        </w:rPr>
        <w:t xml:space="preserve"> δεν ήταν απολύτως ευδιάκριτη στην αρχή ούτε προέκυψε ως εντελώς </w:t>
      </w:r>
      <w:r>
        <w:rPr>
          <w:rFonts w:eastAsia="Times New Roman" w:cs="Times New Roman"/>
          <w:szCs w:val="24"/>
        </w:rPr>
        <w:lastRenderedPageBreak/>
        <w:t>απροσδόκητο και καινοφανές αποτέλεσμα. Η πάροδος του αξιοποίνου της απιστίας ήταν γνωστή σε όλους</w:t>
      </w:r>
      <w:r>
        <w:rPr>
          <w:rFonts w:eastAsia="Times New Roman" w:cs="Times New Roman"/>
          <w:szCs w:val="24"/>
        </w:rPr>
        <w:t xml:space="preserve"> μας -να μην είμαστε υποκριτές- όπως, επίσης, και το ζήτημα της νομιμοποίησης εσόδων. </w:t>
      </w:r>
    </w:p>
    <w:p w14:paraId="662D4BC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Ερχόμαστε, λοιπόν, σήμερα, που η Κυβέρνηση επέλεξε κατά τη διάρκεια της συζήτησης στην Ολομέλεια</w:t>
      </w:r>
      <w:r>
        <w:rPr>
          <w:rFonts w:eastAsia="Times New Roman" w:cs="Times New Roman"/>
          <w:szCs w:val="24"/>
        </w:rPr>
        <w:t>,</w:t>
      </w:r>
      <w:r>
        <w:rPr>
          <w:rFonts w:eastAsia="Times New Roman" w:cs="Times New Roman"/>
          <w:szCs w:val="24"/>
        </w:rPr>
        <w:t xml:space="preserve"> να αφήσει υπόνοιες κατά πολιτικών αντιπάλων, να χαράξει όπως </w:t>
      </w:r>
      <w:proofErr w:type="spellStart"/>
      <w:r>
        <w:rPr>
          <w:rFonts w:eastAsia="Times New Roman" w:cs="Times New Roman"/>
          <w:szCs w:val="24"/>
        </w:rPr>
        <w:t>προείπα</w:t>
      </w:r>
      <w:proofErr w:type="spellEnd"/>
      <w:r>
        <w:rPr>
          <w:rFonts w:eastAsia="Times New Roman" w:cs="Times New Roman"/>
          <w:szCs w:val="24"/>
        </w:rPr>
        <w:t xml:space="preserve"> τι</w:t>
      </w:r>
      <w:r>
        <w:rPr>
          <w:rFonts w:eastAsia="Times New Roman" w:cs="Times New Roman"/>
          <w:szCs w:val="24"/>
        </w:rPr>
        <w:t xml:space="preserve">ς διαχωριστικές γραμμές, να επαναλάβουμε ζητήματα τα οποία θα έπρεπε να τα είχαμε πει τότε. </w:t>
      </w:r>
    </w:p>
    <w:p w14:paraId="662D4BC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απάντηση σε όλα αυτά είναι απλή</w:t>
      </w:r>
      <w:r>
        <w:rPr>
          <w:rFonts w:eastAsia="Times New Roman" w:cs="Times New Roman"/>
          <w:szCs w:val="24"/>
        </w:rPr>
        <w:t>.</w:t>
      </w:r>
      <w:r>
        <w:rPr>
          <w:rFonts w:eastAsia="Times New Roman" w:cs="Times New Roman"/>
          <w:szCs w:val="24"/>
        </w:rPr>
        <w:t xml:space="preserve"> Με την πλήρη κατάρρευση του </w:t>
      </w:r>
      <w:proofErr w:type="spellStart"/>
      <w:r>
        <w:rPr>
          <w:rFonts w:eastAsia="Times New Roman" w:cs="Times New Roman"/>
          <w:szCs w:val="24"/>
        </w:rPr>
        <w:t>αντιμνημονιακού</w:t>
      </w:r>
      <w:proofErr w:type="spellEnd"/>
      <w:r>
        <w:rPr>
          <w:rFonts w:eastAsia="Times New Roman" w:cs="Times New Roman"/>
          <w:szCs w:val="24"/>
        </w:rPr>
        <w:t xml:space="preserve"> μύθου της η Κυβέρνηση, όπως </w:t>
      </w:r>
      <w:proofErr w:type="spellStart"/>
      <w:r>
        <w:rPr>
          <w:rFonts w:eastAsia="Times New Roman" w:cs="Times New Roman"/>
          <w:szCs w:val="24"/>
        </w:rPr>
        <w:t>προείπα</w:t>
      </w:r>
      <w:proofErr w:type="spellEnd"/>
      <w:r>
        <w:rPr>
          <w:rFonts w:eastAsia="Times New Roman" w:cs="Times New Roman"/>
          <w:szCs w:val="24"/>
        </w:rPr>
        <w:t>, στήνει -ακούστηκε προηγουμένως από τον συνάδελφ</w:t>
      </w:r>
      <w:r>
        <w:rPr>
          <w:rFonts w:eastAsia="Times New Roman" w:cs="Times New Roman"/>
          <w:szCs w:val="24"/>
        </w:rPr>
        <w:t xml:space="preserve">ο του ΣΥΡΙΖΑ- διαχωριστικές γραμμές διαφάνειας, σταυροφόρων της κάθαρσης και ζητήματα με τα οποία νομίζει ότι μπορεί να ξεγελάσει τον ελληνικό λαό από τα καθημερινά του προβλήματα. </w:t>
      </w:r>
    </w:p>
    <w:p w14:paraId="662D4BC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Ανέκυψαν ενδείξεις ότι υπήρξαν παρεμβάσεις στην υπόθεση Παπαντωνίου. Ουδέν</w:t>
      </w:r>
      <w:r>
        <w:rPr>
          <w:rFonts w:eastAsia="Times New Roman" w:cs="Times New Roman"/>
          <w:szCs w:val="24"/>
        </w:rPr>
        <w:t xml:space="preserve"> </w:t>
      </w:r>
      <w:proofErr w:type="spellStart"/>
      <w:r>
        <w:rPr>
          <w:rFonts w:eastAsia="Times New Roman" w:cs="Times New Roman"/>
          <w:szCs w:val="24"/>
        </w:rPr>
        <w:t>ψευδέστερον</w:t>
      </w:r>
      <w:proofErr w:type="spellEnd"/>
      <w:r>
        <w:rPr>
          <w:rFonts w:eastAsia="Times New Roman" w:cs="Times New Roman"/>
          <w:szCs w:val="24"/>
        </w:rPr>
        <w:t xml:space="preserve"> τούτου. Επίσης η πολύμηνη καθυστέρηση των έξι δικογραφιών στη Βουλή την οποία είχαμε στηλιτεύσει κατά τη συζήτηση αυτή για τη σύσταση της </w:t>
      </w:r>
      <w:r>
        <w:rPr>
          <w:rFonts w:eastAsia="Times New Roman" w:cs="Times New Roman"/>
          <w:szCs w:val="24"/>
        </w:rPr>
        <w:t>ε</w:t>
      </w:r>
      <w:r>
        <w:rPr>
          <w:rFonts w:eastAsia="Times New Roman" w:cs="Times New Roman"/>
          <w:szCs w:val="24"/>
        </w:rPr>
        <w:t>ι</w:t>
      </w:r>
      <w:r>
        <w:rPr>
          <w:rFonts w:eastAsia="Times New Roman" w:cs="Times New Roman"/>
          <w:szCs w:val="24"/>
        </w:rPr>
        <w:lastRenderedPageBreak/>
        <w:t xml:space="preserve">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σε συνδυασμό με την επιλογή να δοθεί ασύμμετρη επικοινωνιακή έμφαση σ</w:t>
      </w:r>
      <w:r>
        <w:rPr>
          <w:rFonts w:eastAsia="Times New Roman" w:cs="Times New Roman"/>
          <w:szCs w:val="24"/>
        </w:rPr>
        <w:t>τη διαδικασία, είναι ενδεικτική του γεγονότος ότι η Κυβέρνηση ποτέ δεν ενδιαφέρθηκε για την ουσία της υπόθεση</w:t>
      </w:r>
      <w:r>
        <w:rPr>
          <w:rFonts w:eastAsia="Times New Roman" w:cs="Times New Roman"/>
          <w:szCs w:val="24"/>
        </w:rPr>
        <w:t>ς</w:t>
      </w:r>
      <w:r>
        <w:rPr>
          <w:rFonts w:eastAsia="Times New Roman" w:cs="Times New Roman"/>
          <w:szCs w:val="24"/>
        </w:rPr>
        <w:t xml:space="preserve">, κύριοι συνάδελφοι </w:t>
      </w:r>
      <w:r>
        <w:rPr>
          <w:rFonts w:eastAsia="Times New Roman" w:cs="Times New Roman"/>
          <w:szCs w:val="24"/>
        </w:rPr>
        <w:t>κ</w:t>
      </w:r>
      <w:r>
        <w:rPr>
          <w:rFonts w:eastAsia="Times New Roman" w:cs="Times New Roman"/>
          <w:szCs w:val="24"/>
        </w:rPr>
        <w:t>αι κοιτώ εσάς του ΣΥΡΙΖΑ</w:t>
      </w:r>
      <w:r>
        <w:rPr>
          <w:rFonts w:eastAsia="Times New Roman" w:cs="Times New Roman"/>
          <w:szCs w:val="24"/>
        </w:rPr>
        <w:t>,</w:t>
      </w:r>
      <w:r>
        <w:rPr>
          <w:rFonts w:eastAsia="Times New Roman" w:cs="Times New Roman"/>
          <w:szCs w:val="24"/>
        </w:rPr>
        <w:t xml:space="preserve"> διότι αυτή είναι η αλήθεια! Η διαφάνεια, η απονομή δικαιοσύνης και η χρηστή διαχείριση του δημοσίου</w:t>
      </w:r>
      <w:r>
        <w:rPr>
          <w:rFonts w:eastAsia="Times New Roman" w:cs="Times New Roman"/>
          <w:szCs w:val="24"/>
        </w:rPr>
        <w:t xml:space="preserve"> χρήματος είναι αυτά που ζητάει ο ελληνικός λαός από σήμερα.</w:t>
      </w:r>
    </w:p>
    <w:p w14:paraId="662D4BC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Και από χθες.</w:t>
      </w:r>
    </w:p>
    <w:p w14:paraId="662D4BC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Και από χθες. Φυσικά. Και σας τα λέει ένα κόμμα</w:t>
      </w:r>
      <w:r>
        <w:rPr>
          <w:rFonts w:eastAsia="Times New Roman" w:cs="Times New Roman"/>
          <w:szCs w:val="24"/>
        </w:rPr>
        <w:t>,</w:t>
      </w:r>
      <w:r>
        <w:rPr>
          <w:rFonts w:eastAsia="Times New Roman" w:cs="Times New Roman"/>
          <w:szCs w:val="24"/>
        </w:rPr>
        <w:t xml:space="preserve"> το οποίο έχει βληθεί από τέτοιου είδους αναφορές, για τις οποίες δεν βρέθηκε τίποτα. </w:t>
      </w:r>
    </w:p>
    <w:p w14:paraId="662D4BC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Αυτό το ο</w:t>
      </w:r>
      <w:r>
        <w:rPr>
          <w:rFonts w:eastAsia="Times New Roman" w:cs="Times New Roman"/>
          <w:szCs w:val="24"/>
        </w:rPr>
        <w:t>ποίο προσπαθούμε εμείς σήμερα να πούμε</w:t>
      </w:r>
      <w:r>
        <w:rPr>
          <w:rFonts w:eastAsia="Times New Roman" w:cs="Times New Roman"/>
          <w:szCs w:val="24"/>
        </w:rPr>
        <w:t>,</w:t>
      </w:r>
      <w:r>
        <w:rPr>
          <w:rFonts w:eastAsia="Times New Roman" w:cs="Times New Roman"/>
          <w:szCs w:val="24"/>
        </w:rPr>
        <w:t xml:space="preserve"> είναι ότι ο ελληνικός λαός δεν πρέπει να παρασύρεται από τέτοιου είδους βόμβες κρότου-λάμψης, όπως οι συστάσεις τέτοιων επιτροπών, οι οποίες εξαρχής είναι ατελέσφορες</w:t>
      </w:r>
      <w:r>
        <w:rPr>
          <w:rFonts w:eastAsia="Times New Roman" w:cs="Times New Roman"/>
          <w:szCs w:val="24"/>
        </w:rPr>
        <w:t>,</w:t>
      </w:r>
      <w:r>
        <w:rPr>
          <w:rFonts w:eastAsia="Times New Roman" w:cs="Times New Roman"/>
          <w:szCs w:val="24"/>
        </w:rPr>
        <w:t xml:space="preserve"> εξαιτίας συγκεκριμένων δεσμεύσεων και συνταγματι</w:t>
      </w:r>
      <w:r>
        <w:rPr>
          <w:rFonts w:eastAsia="Times New Roman" w:cs="Times New Roman"/>
          <w:szCs w:val="24"/>
        </w:rPr>
        <w:t xml:space="preserve">κών και νομικών, αλλά από την ουσία των θεμάτων. </w:t>
      </w:r>
    </w:p>
    <w:p w14:paraId="662D4BC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Πριν κλείσω, θα ήθελα να σχολιάσω παρενθετικά</w:t>
      </w:r>
      <w:r>
        <w:rPr>
          <w:rFonts w:eastAsia="Times New Roman" w:cs="Times New Roman"/>
          <w:szCs w:val="24"/>
        </w:rPr>
        <w:t>,</w:t>
      </w:r>
      <w:r>
        <w:rPr>
          <w:rFonts w:eastAsia="Times New Roman" w:cs="Times New Roman"/>
          <w:szCs w:val="24"/>
        </w:rPr>
        <w:t xml:space="preserve"> κάτι που ειπώθηκε από τον κ. Καμμένο τη Δευτέρα στην </w:t>
      </w:r>
      <w:r>
        <w:rPr>
          <w:rFonts w:eastAsia="Times New Roman" w:cs="Times New Roman"/>
          <w:szCs w:val="24"/>
        </w:rPr>
        <w:t>π</w:t>
      </w:r>
      <w:r>
        <w:rPr>
          <w:rFonts w:eastAsia="Times New Roman" w:cs="Times New Roman"/>
          <w:szCs w:val="24"/>
        </w:rPr>
        <w:t xml:space="preserve">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 xml:space="preserve">ιατάξεως συζήτηση για την </w:t>
      </w:r>
      <w:r>
        <w:rPr>
          <w:rFonts w:eastAsia="Times New Roman" w:cs="Times New Roman"/>
          <w:szCs w:val="24"/>
        </w:rPr>
        <w:t>ο</w:t>
      </w:r>
      <w:r>
        <w:rPr>
          <w:rFonts w:eastAsia="Times New Roman" w:cs="Times New Roman"/>
          <w:szCs w:val="24"/>
        </w:rPr>
        <w:t>ικονομία.</w:t>
      </w:r>
    </w:p>
    <w:p w14:paraId="662D4BC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Είπε ο κύριος Υπουργός τα εξής: «Σε αντίθεση με άλλους</w:t>
      </w:r>
      <w:r>
        <w:rPr>
          <w:rFonts w:eastAsia="Times New Roman" w:cs="Times New Roman"/>
          <w:szCs w:val="24"/>
        </w:rPr>
        <w:t xml:space="preserve"> Υπουργούς εγώ βρίσκομαι κοντά στα στελέχη των Ενόπλων Δυνάμεων. Μένω μαζί τους τα βράδια στις μονάδες και προσπαθώ...</w:t>
      </w:r>
    </w:p>
    <w:p w14:paraId="662D4BC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Δαβάκη, σας παρακαλώ, είστε εκτός συζητήσεως.</w:t>
      </w:r>
    </w:p>
    <w:p w14:paraId="662D4BD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Τελειώνω, κύριε Πρόεδρε.</w:t>
      </w:r>
    </w:p>
    <w:p w14:paraId="662D4BD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 κ. Καμμένος έχει μπερδέψει τον ρόλο του. Ο ρόλος του Υπουργού Εθνικής Άμυνας δεν είναι να μένει με τα στελέχη και να περνάει τις ώρες του πιλοτάροντας ελικόπτερα. Ο ρόλος του Υπουργού Εθνικής Άμυνας είναι να λύνει τα προβλήματα των στελεχών. Λύθηκε το υπ</w:t>
      </w:r>
      <w:r>
        <w:rPr>
          <w:rFonts w:eastAsia="Times New Roman" w:cs="Times New Roman"/>
          <w:szCs w:val="24"/>
        </w:rPr>
        <w:t xml:space="preserve">όλοιπο 50% της αποφάσεως του </w:t>
      </w:r>
      <w:proofErr w:type="spellStart"/>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proofErr w:type="spellEnd"/>
      <w:r>
        <w:rPr>
          <w:rFonts w:eastAsia="Times New Roman" w:cs="Times New Roman"/>
          <w:szCs w:val="24"/>
        </w:rPr>
        <w:t xml:space="preserve">; Λύθηκαν ζητήματα όπως το πάγωμα των ωριμάνσεων, κύριε </w:t>
      </w:r>
      <w:proofErr w:type="spellStart"/>
      <w:r>
        <w:rPr>
          <w:rFonts w:eastAsia="Times New Roman" w:cs="Times New Roman"/>
          <w:szCs w:val="24"/>
        </w:rPr>
        <w:t>Καμμένε</w:t>
      </w:r>
      <w:proofErr w:type="spellEnd"/>
      <w:r>
        <w:rPr>
          <w:rFonts w:eastAsia="Times New Roman" w:cs="Times New Roman"/>
          <w:szCs w:val="24"/>
        </w:rPr>
        <w:t xml:space="preserve">; Λύθηκαν ζητήματα της ακίνητης περιουσίας των Ενόπλων </w:t>
      </w:r>
      <w:r>
        <w:rPr>
          <w:rFonts w:eastAsia="Times New Roman" w:cs="Times New Roman"/>
          <w:szCs w:val="24"/>
        </w:rPr>
        <w:t>Δ</w:t>
      </w:r>
      <w:r>
        <w:rPr>
          <w:rFonts w:eastAsia="Times New Roman" w:cs="Times New Roman"/>
          <w:szCs w:val="24"/>
        </w:rPr>
        <w:t>υνάμεων;</w:t>
      </w:r>
    </w:p>
    <w:p w14:paraId="662D4BD2"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62D4BD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Δαβάκη, δεν θα </w:t>
      </w:r>
      <w:r>
        <w:rPr>
          <w:rFonts w:eastAsia="Times New Roman" w:cs="Times New Roman"/>
          <w:szCs w:val="24"/>
        </w:rPr>
        <w:t>εκτραπεί η συζήτηση.</w:t>
      </w:r>
    </w:p>
    <w:p w14:paraId="662D4BD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Οι διακοπές σας, κύριε Πρόεδρε, είναι περισσότερες από τον χρόνο τον οποίο ζήτησα.</w:t>
      </w:r>
    </w:p>
    <w:p w14:paraId="662D4BD5"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Δεν είναι οι διακοπές μου περισσότερες...</w:t>
      </w:r>
    </w:p>
    <w:p w14:paraId="662D4BD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Αυτά όλα μας κάνουν, κυρίες και κύρι</w:t>
      </w:r>
      <w:r>
        <w:rPr>
          <w:rFonts w:eastAsia="Times New Roman" w:cs="Times New Roman"/>
          <w:szCs w:val="24"/>
        </w:rPr>
        <w:t xml:space="preserve">οι συνάδελφοι, να λέμε ότι πρέπει επιτέλους σε αυτή την Αίθουσα να μην επιπολάζει η υποκρισία και ο καιροσκοπισμός στις πολιτικές μας κινήσεις. Πρέπει να έχουμε συγκεκριμένες θέσεις και όταν ξεκινάμε συγκεκριμένα θέματα, πρέπει να τα φέρνουμε εις πέρας με </w:t>
      </w:r>
      <w:r>
        <w:rPr>
          <w:rFonts w:eastAsia="Times New Roman" w:cs="Times New Roman"/>
          <w:szCs w:val="24"/>
        </w:rPr>
        <w:t>βάση την ειλικρίνεια, τη σοβαρότητα και τον σεβασμό στον ελληνικό λαό.</w:t>
      </w:r>
    </w:p>
    <w:p w14:paraId="662D4BD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Ευχαριστώ.</w:t>
      </w:r>
    </w:p>
    <w:p w14:paraId="662D4BD8"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2D4BD9"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Εγώ ευχαριστώ.</w:t>
      </w:r>
    </w:p>
    <w:p w14:paraId="662D4BD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Αντί του κ. Δημήτρη Καμμένου οι ΑΝΕΛ προτείνουν τον κ. </w:t>
      </w:r>
      <w:proofErr w:type="spellStart"/>
      <w:r>
        <w:rPr>
          <w:rFonts w:eastAsia="Times New Roman" w:cs="Times New Roman"/>
          <w:szCs w:val="24"/>
        </w:rPr>
        <w:t>Κατσίκη</w:t>
      </w:r>
      <w:proofErr w:type="spellEnd"/>
      <w:r>
        <w:rPr>
          <w:rFonts w:eastAsia="Times New Roman" w:cs="Times New Roman"/>
          <w:szCs w:val="24"/>
        </w:rPr>
        <w:t>, γιατί</w:t>
      </w:r>
      <w:r>
        <w:rPr>
          <w:rFonts w:eastAsia="Times New Roman" w:cs="Times New Roman"/>
          <w:szCs w:val="24"/>
        </w:rPr>
        <w:t xml:space="preserve"> ο κ. Καμμένος δεν είναι στην Αίθουσα.</w:t>
      </w:r>
    </w:p>
    <w:p w14:paraId="662D4BD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Κατσίκη</w:t>
      </w:r>
      <w:proofErr w:type="spellEnd"/>
      <w:r>
        <w:rPr>
          <w:rFonts w:eastAsia="Times New Roman" w:cs="Times New Roman"/>
          <w:szCs w:val="24"/>
        </w:rPr>
        <w:t>, έχετε τον λόγο.</w:t>
      </w:r>
    </w:p>
    <w:p w14:paraId="662D4BD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Ευχαριστώ, κύριε Πρόεδρε.</w:t>
      </w:r>
    </w:p>
    <w:p w14:paraId="662D4BD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Δυστυχώς αναγκάζομαι κι εγώ να παρεκκλίνω του Κανονισμού και να </w:t>
      </w:r>
      <w:r>
        <w:rPr>
          <w:rFonts w:eastAsia="Times New Roman" w:cs="Times New Roman"/>
          <w:szCs w:val="24"/>
        </w:rPr>
        <w:t xml:space="preserve">μην </w:t>
      </w:r>
      <w:r>
        <w:rPr>
          <w:rFonts w:eastAsia="Times New Roman" w:cs="Times New Roman"/>
          <w:szCs w:val="24"/>
        </w:rPr>
        <w:t>τοποθετηθώ απευθείας επί του θέματος</w:t>
      </w:r>
      <w:r>
        <w:rPr>
          <w:rFonts w:eastAsia="Times New Roman" w:cs="Times New Roman"/>
          <w:szCs w:val="24"/>
        </w:rPr>
        <w:t>,</w:t>
      </w:r>
      <w:r>
        <w:rPr>
          <w:rFonts w:eastAsia="Times New Roman" w:cs="Times New Roman"/>
          <w:szCs w:val="24"/>
        </w:rPr>
        <w:t xml:space="preserve"> για το οποίο συνεδριάζει σήμερα η Ολομέλεια, μη δυνάμενος να αφήσω αναπάντητα όλα εκείνα τα οποία λέγονται εδώ</w:t>
      </w:r>
      <w:r>
        <w:rPr>
          <w:rFonts w:eastAsia="Times New Roman" w:cs="Times New Roman"/>
          <w:szCs w:val="24"/>
        </w:rPr>
        <w:t>,</w:t>
      </w:r>
      <w:r>
        <w:rPr>
          <w:rFonts w:eastAsia="Times New Roman" w:cs="Times New Roman"/>
          <w:szCs w:val="24"/>
        </w:rPr>
        <w:t xml:space="preserve"> με απώτερο σκοπό να πλήξουν την προσωπικότητα του Προέδρου των Ανεξαρτήτων Ελλήνων </w:t>
      </w:r>
      <w:r>
        <w:rPr>
          <w:rFonts w:eastAsia="Times New Roman" w:cs="Times New Roman"/>
          <w:szCs w:val="24"/>
        </w:rPr>
        <w:t>αλλά και</w:t>
      </w:r>
      <w:r>
        <w:rPr>
          <w:rFonts w:eastAsia="Times New Roman" w:cs="Times New Roman"/>
          <w:szCs w:val="24"/>
        </w:rPr>
        <w:t xml:space="preserve"> την ιδιότητ</w:t>
      </w:r>
      <w:r>
        <w:rPr>
          <w:rFonts w:eastAsia="Times New Roman" w:cs="Times New Roman"/>
          <w:szCs w:val="24"/>
        </w:rPr>
        <w:t>ά</w:t>
      </w:r>
      <w:r>
        <w:rPr>
          <w:rFonts w:eastAsia="Times New Roman" w:cs="Times New Roman"/>
          <w:szCs w:val="24"/>
        </w:rPr>
        <w:t xml:space="preserve"> του </w:t>
      </w:r>
      <w:r>
        <w:rPr>
          <w:rFonts w:eastAsia="Times New Roman" w:cs="Times New Roman"/>
          <w:szCs w:val="24"/>
        </w:rPr>
        <w:t xml:space="preserve">ως </w:t>
      </w:r>
      <w:r>
        <w:rPr>
          <w:rFonts w:eastAsia="Times New Roman" w:cs="Times New Roman"/>
          <w:szCs w:val="24"/>
        </w:rPr>
        <w:t>Υπουργού Εθνικής Άμυνας. Όταν α</w:t>
      </w:r>
      <w:r>
        <w:rPr>
          <w:rFonts w:eastAsia="Times New Roman" w:cs="Times New Roman"/>
          <w:szCs w:val="24"/>
        </w:rPr>
        <w:t>σχολούνται συνεχώς και καθημερινά οι συνάδελφοι της Αντιπολίτευσης με το πρόσωπό του, αποδεικνύεται ότι και τον φοβούνται και υπό μία έννοια αποτιμούν -παρά τα όσα λένε- το έργο του ως ωφέλιμο, αποτελεσματικό και εποικοδομητικό.</w:t>
      </w:r>
    </w:p>
    <w:p w14:paraId="662D4BD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Θέλω, λοιπόν, να πω στον κ.</w:t>
      </w:r>
      <w:r>
        <w:rPr>
          <w:rFonts w:eastAsia="Times New Roman" w:cs="Times New Roman"/>
          <w:szCs w:val="24"/>
        </w:rPr>
        <w:t xml:space="preserve"> Δαβάκη, τον πρώην Υφυπουργό Εθνικής Άμυνας, τον συνάδελφο της Νέας Δημοκρατίας, που διερωτάται γιατί δεν δίδει το άλλο 50% στις Ένοπλες Δυνάμεις</w:t>
      </w:r>
      <w:r>
        <w:rPr>
          <w:rFonts w:eastAsia="Times New Roman" w:cs="Times New Roman"/>
          <w:szCs w:val="24"/>
        </w:rPr>
        <w:t>, δηλαδή σε</w:t>
      </w:r>
      <w:r>
        <w:rPr>
          <w:rFonts w:eastAsia="Times New Roman" w:cs="Times New Roman"/>
          <w:szCs w:val="24"/>
        </w:rPr>
        <w:t xml:space="preserve"> εκείνους που τ</w:t>
      </w:r>
      <w:r>
        <w:rPr>
          <w:rFonts w:eastAsia="Times New Roman" w:cs="Times New Roman"/>
          <w:szCs w:val="24"/>
        </w:rPr>
        <w:t>ις</w:t>
      </w:r>
      <w:r>
        <w:rPr>
          <w:rFonts w:eastAsia="Times New Roman" w:cs="Times New Roman"/>
          <w:szCs w:val="24"/>
        </w:rPr>
        <w:t xml:space="preserve"> υπηρετούν και </w:t>
      </w:r>
      <w:r>
        <w:rPr>
          <w:rFonts w:eastAsia="Times New Roman" w:cs="Times New Roman"/>
          <w:szCs w:val="24"/>
        </w:rPr>
        <w:t>σε</w:t>
      </w:r>
      <w:r>
        <w:rPr>
          <w:rFonts w:eastAsia="Times New Roman" w:cs="Times New Roman"/>
          <w:szCs w:val="24"/>
        </w:rPr>
        <w:t xml:space="preserve"> εκείνους οι οποίοι προσέφυγαν στο Συμβούλιο της Επικρατείας επί κ</w:t>
      </w:r>
      <w:r>
        <w:rPr>
          <w:rFonts w:eastAsia="Times New Roman" w:cs="Times New Roman"/>
          <w:szCs w:val="24"/>
        </w:rPr>
        <w:t xml:space="preserve">υβερνήσεως ΠΑΣΟΚ και Νέας Δημοκρατίας και πέτυχαν και απέδειξαν ότι αδικήθηκαν από εκείνη την κυβέρνηση για την παρακράτηση και τις περικοπές από τα δεδουλευμένα τους, από τον κόπο τους και από </w:t>
      </w:r>
      <w:r>
        <w:rPr>
          <w:rFonts w:eastAsia="Times New Roman" w:cs="Times New Roman"/>
          <w:szCs w:val="24"/>
        </w:rPr>
        <w:t xml:space="preserve">τον </w:t>
      </w:r>
      <w:r>
        <w:rPr>
          <w:rFonts w:eastAsia="Times New Roman" w:cs="Times New Roman"/>
          <w:szCs w:val="24"/>
        </w:rPr>
        <w:t xml:space="preserve">ιδρώτα τους, το εξής: Εσείς, λοιπόν, που δεν </w:t>
      </w:r>
      <w:r>
        <w:rPr>
          <w:rFonts w:eastAsia="Times New Roman" w:cs="Times New Roman"/>
          <w:szCs w:val="24"/>
        </w:rPr>
        <w:lastRenderedPageBreak/>
        <w:t>εκτελέσατε μι</w:t>
      </w:r>
      <w:r>
        <w:rPr>
          <w:rFonts w:eastAsia="Times New Roman" w:cs="Times New Roman"/>
          <w:szCs w:val="24"/>
        </w:rPr>
        <w:t>α δικαστική απόφαση παρά μόνο ως προς το ήμισυ της δικαστικής απόφασης, του 50%...</w:t>
      </w:r>
    </w:p>
    <w:p w14:paraId="662D4BD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Δώστε το άλλο 50% εσείς.</w:t>
      </w:r>
    </w:p>
    <w:p w14:paraId="662D4BE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Και πότε το κάνατε; Τον Δεκέμβρη του 2014 γνωρίζοντας ότι τον Γενάρη</w:t>
      </w:r>
      <w:r>
        <w:rPr>
          <w:rFonts w:eastAsia="Times New Roman" w:cs="Times New Roman"/>
          <w:szCs w:val="24"/>
        </w:rPr>
        <w:t>,</w:t>
      </w:r>
      <w:r>
        <w:rPr>
          <w:rFonts w:eastAsia="Times New Roman" w:cs="Times New Roman"/>
          <w:szCs w:val="24"/>
        </w:rPr>
        <w:t xml:space="preserve"> δεν θα είστε Κυβέρνηση. Και ποιος πλ</w:t>
      </w:r>
      <w:r>
        <w:rPr>
          <w:rFonts w:eastAsia="Times New Roman" w:cs="Times New Roman"/>
          <w:szCs w:val="24"/>
        </w:rPr>
        <w:t>ηρώνει αυτή τη στιγμή το 50%, αγαπητέ κύριε συνάδελφε; Το πληρώνει η σημερινή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662D4BE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w:t>
      </w:r>
      <w:proofErr w:type="spellStart"/>
      <w:r>
        <w:rPr>
          <w:rFonts w:eastAsia="Times New Roman" w:cs="Times New Roman"/>
          <w:szCs w:val="24"/>
        </w:rPr>
        <w:t>Κατσίκη</w:t>
      </w:r>
      <w:proofErr w:type="spellEnd"/>
      <w:r>
        <w:rPr>
          <w:rFonts w:eastAsia="Times New Roman" w:cs="Times New Roman"/>
          <w:szCs w:val="24"/>
        </w:rPr>
        <w:t xml:space="preserve">, επί του θέματος. </w:t>
      </w:r>
    </w:p>
    <w:p w14:paraId="662D4BE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Και ποιος εξασφάλισε το υπόλοιπο 50% από τον προϋπολογισμό και σας έδωσε ο Πρόεδρος των Ανεξαρτήτων Ελλήνων και τους κωδικούς; Ο ίδιος ο Πάνος Καμμένος.</w:t>
      </w:r>
    </w:p>
    <w:p w14:paraId="662D4BE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Αφήστε τα αυτά! </w:t>
      </w:r>
    </w:p>
    <w:p w14:paraId="662D4BE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Σε ό,τι αφορά την αγάπη του προς τις Ένοπλε</w:t>
      </w:r>
      <w:r>
        <w:rPr>
          <w:rFonts w:eastAsia="Times New Roman" w:cs="Times New Roman"/>
          <w:szCs w:val="24"/>
        </w:rPr>
        <w:t xml:space="preserve">ς Δυνάμεις και τους υπηρετούντες σε αυτές, την επαφή του στην ακριτική πατρίδα με τα στρατόπεδα, είναι κάτι το οποίο για πρώτη φορά αυτός κάνει </w:t>
      </w:r>
      <w:r>
        <w:rPr>
          <w:rFonts w:eastAsia="Times New Roman" w:cs="Times New Roman"/>
          <w:szCs w:val="24"/>
        </w:rPr>
        <w:t>κ</w:t>
      </w:r>
      <w:r>
        <w:rPr>
          <w:rFonts w:eastAsia="Times New Roman" w:cs="Times New Roman"/>
          <w:szCs w:val="24"/>
        </w:rPr>
        <w:t xml:space="preserve">αι επειδή εσείς ποτέ δεν </w:t>
      </w:r>
      <w:r>
        <w:rPr>
          <w:rFonts w:eastAsia="Times New Roman" w:cs="Times New Roman"/>
          <w:szCs w:val="24"/>
        </w:rPr>
        <w:lastRenderedPageBreak/>
        <w:t>μπορέσατε, ίσως δημιουργεί σε εσάς αυτή τη στιγμή</w:t>
      </w:r>
      <w:r>
        <w:rPr>
          <w:rFonts w:eastAsia="Times New Roman" w:cs="Times New Roman"/>
          <w:szCs w:val="24"/>
        </w:rPr>
        <w:t>,</w:t>
      </w:r>
      <w:r>
        <w:rPr>
          <w:rFonts w:eastAsia="Times New Roman" w:cs="Times New Roman"/>
          <w:szCs w:val="24"/>
        </w:rPr>
        <w:t xml:space="preserve"> το να βγάζετε </w:t>
      </w:r>
      <w:r>
        <w:rPr>
          <w:rFonts w:eastAsia="Times New Roman" w:cs="Times New Roman"/>
          <w:szCs w:val="24"/>
        </w:rPr>
        <w:t>σ</w:t>
      </w:r>
      <w:r>
        <w:rPr>
          <w:rFonts w:eastAsia="Times New Roman" w:cs="Times New Roman"/>
          <w:szCs w:val="24"/>
        </w:rPr>
        <w:t>την έκφραση του κοιν</w:t>
      </w:r>
      <w:r>
        <w:rPr>
          <w:rFonts w:eastAsia="Times New Roman" w:cs="Times New Roman"/>
          <w:szCs w:val="24"/>
        </w:rPr>
        <w:t>οβουλευτικού σας λόγου τον πόνο εκείνον</w:t>
      </w:r>
      <w:r>
        <w:rPr>
          <w:rFonts w:eastAsia="Times New Roman" w:cs="Times New Roman"/>
          <w:szCs w:val="24"/>
        </w:rPr>
        <w:t>,</w:t>
      </w:r>
      <w:r>
        <w:rPr>
          <w:rFonts w:eastAsia="Times New Roman" w:cs="Times New Roman"/>
          <w:szCs w:val="24"/>
        </w:rPr>
        <w:t xml:space="preserve"> που πολιτικά δεν σας </w:t>
      </w:r>
      <w:proofErr w:type="spellStart"/>
      <w:r>
        <w:rPr>
          <w:rFonts w:eastAsia="Times New Roman" w:cs="Times New Roman"/>
          <w:szCs w:val="24"/>
        </w:rPr>
        <w:t>περιποιεί</w:t>
      </w:r>
      <w:proofErr w:type="spellEnd"/>
      <w:r>
        <w:rPr>
          <w:rFonts w:eastAsia="Times New Roman" w:cs="Times New Roman"/>
          <w:szCs w:val="24"/>
        </w:rPr>
        <w:t xml:space="preserve"> τιμή.</w:t>
      </w:r>
    </w:p>
    <w:p w14:paraId="662D4BE5"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κύριε </w:t>
      </w:r>
      <w:proofErr w:type="spellStart"/>
      <w:r>
        <w:rPr>
          <w:rFonts w:eastAsia="Times New Roman" w:cs="Times New Roman"/>
          <w:szCs w:val="24"/>
        </w:rPr>
        <w:t>Κατσίκη</w:t>
      </w:r>
      <w:proofErr w:type="spellEnd"/>
      <w:r>
        <w:rPr>
          <w:rFonts w:eastAsia="Times New Roman" w:cs="Times New Roman"/>
          <w:szCs w:val="24"/>
        </w:rPr>
        <w:t>, επί του θέματος.</w:t>
      </w:r>
    </w:p>
    <w:p w14:paraId="662D4BE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συμμορφώνομαι των υποδείξεών σας σε αυτό το σημείο και μπα</w:t>
      </w:r>
      <w:r>
        <w:rPr>
          <w:rFonts w:eastAsia="Times New Roman" w:cs="Times New Roman"/>
          <w:szCs w:val="24"/>
        </w:rPr>
        <w:t>ίνω στην ουσία του θέματος, λέγοντας ότι...</w:t>
      </w:r>
    </w:p>
    <w:p w14:paraId="662D4BE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Δώστε το άλλο 50% εσείς. Δώστε το!</w:t>
      </w:r>
    </w:p>
    <w:p w14:paraId="662D4BE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Έχει αποδοθεί, κύριε Δαβάκη.</w:t>
      </w:r>
    </w:p>
    <w:p w14:paraId="662D4BE9"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Έχει αποδοθεί; Λέτε ψέματα!  </w:t>
      </w:r>
    </w:p>
    <w:p w14:paraId="662D4BE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Όμως και το 50% το οποίο ψηφίσατε </w:t>
      </w:r>
      <w:r>
        <w:rPr>
          <w:rFonts w:eastAsia="Times New Roman" w:cs="Times New Roman"/>
          <w:szCs w:val="24"/>
        </w:rPr>
        <w:t xml:space="preserve">εσείς τον Δεκέμβρη του 2014, εμείς το πληρώνουμε, εμείς το αποδίδουμε. </w:t>
      </w:r>
    </w:p>
    <w:p w14:paraId="662D4BE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Μην κοροϊδεύετε!</w:t>
      </w:r>
    </w:p>
    <w:p w14:paraId="662D4BEC" w14:textId="77777777" w:rsidR="009A4B17" w:rsidRDefault="004622F9">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r>
        <w:rPr>
          <w:rFonts w:eastAsia="Times New Roman"/>
          <w:szCs w:val="24"/>
        </w:rPr>
        <w:t>,</w:t>
      </w:r>
      <w:r>
        <w:rPr>
          <w:rFonts w:eastAsia="Times New Roman"/>
          <w:szCs w:val="24"/>
        </w:rPr>
        <w:t xml:space="preserve"> επί του θέματος!</w:t>
      </w:r>
    </w:p>
    <w:p w14:paraId="662D4BED" w14:textId="77777777" w:rsidR="009A4B17" w:rsidRDefault="004622F9">
      <w:pPr>
        <w:spacing w:after="0" w:line="600" w:lineRule="auto"/>
        <w:ind w:firstLine="720"/>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w:t>
      </w:r>
      <w:r>
        <w:rPr>
          <w:rFonts w:eastAsia="Times New Roman"/>
          <w:szCs w:val="24"/>
        </w:rPr>
        <w:t>Π</w:t>
      </w:r>
      <w:r>
        <w:rPr>
          <w:rFonts w:eastAsia="Times New Roman"/>
          <w:szCs w:val="24"/>
        </w:rPr>
        <w:t>είτε την αλήθεια στον ελληνικό λαό</w:t>
      </w:r>
      <w:r>
        <w:rPr>
          <w:rFonts w:eastAsia="Times New Roman"/>
          <w:szCs w:val="24"/>
        </w:rPr>
        <w:t>,</w:t>
      </w:r>
      <w:r>
        <w:rPr>
          <w:rFonts w:eastAsia="Times New Roman"/>
          <w:szCs w:val="24"/>
        </w:rPr>
        <w:t xml:space="preserve"> γιατί στερήσατε από τις Έ</w:t>
      </w:r>
      <w:r>
        <w:rPr>
          <w:rFonts w:eastAsia="Times New Roman"/>
          <w:szCs w:val="24"/>
        </w:rPr>
        <w:t xml:space="preserve">νοπλες Δυνάμεις τα δεδουλευμένα τους </w:t>
      </w:r>
      <w:r>
        <w:rPr>
          <w:rFonts w:eastAsia="Times New Roman"/>
          <w:szCs w:val="24"/>
        </w:rPr>
        <w:t>κ</w:t>
      </w:r>
      <w:r>
        <w:rPr>
          <w:rFonts w:eastAsia="Times New Roman"/>
          <w:szCs w:val="24"/>
        </w:rPr>
        <w:t>αι να ζητήσετε και ένα συγγνώμη, αφού το συνεχίζετε.</w:t>
      </w:r>
    </w:p>
    <w:p w14:paraId="662D4BEE"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επί του θέματος!</w:t>
      </w:r>
    </w:p>
    <w:p w14:paraId="662D4BEF" w14:textId="77777777" w:rsidR="009A4B17" w:rsidRDefault="004622F9">
      <w:pPr>
        <w:spacing w:after="0"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Κύριε Πρόεδρε, μπαίνω στην ουσία του θέματος. </w:t>
      </w:r>
    </w:p>
    <w:p w14:paraId="662D4BF0" w14:textId="77777777" w:rsidR="009A4B17" w:rsidRDefault="004622F9">
      <w:pPr>
        <w:spacing w:after="0" w:line="600" w:lineRule="auto"/>
        <w:ind w:firstLine="720"/>
        <w:jc w:val="both"/>
        <w:rPr>
          <w:rFonts w:eastAsia="Times New Roman"/>
          <w:szCs w:val="24"/>
        </w:rPr>
      </w:pPr>
      <w:r>
        <w:rPr>
          <w:rFonts w:eastAsia="Times New Roman"/>
          <w:szCs w:val="24"/>
        </w:rPr>
        <w:t>Με αφορμή τις ποινικές δικογραφί</w:t>
      </w:r>
      <w:r>
        <w:rPr>
          <w:rFonts w:eastAsia="Times New Roman"/>
          <w:szCs w:val="24"/>
        </w:rPr>
        <w:t>ες, κυρίες και κύριοι συνάδελφοι, που διαβιβάστηκαν στη Βουλή</w:t>
      </w:r>
      <w:r>
        <w:rPr>
          <w:rFonts w:eastAsia="Times New Roman"/>
          <w:szCs w:val="24"/>
        </w:rPr>
        <w:t>,</w:t>
      </w:r>
      <w:r>
        <w:rPr>
          <w:rFonts w:eastAsia="Times New Roman"/>
          <w:szCs w:val="24"/>
        </w:rPr>
        <w:t xml:space="preserve"> συστάθηκε, όπως γνωρίζουμε, στις 28 Μαρτίου 2017 </w:t>
      </w:r>
      <w:r>
        <w:rPr>
          <w:rFonts w:eastAsia="Times New Roman"/>
          <w:szCs w:val="24"/>
        </w:rPr>
        <w:t>ε</w:t>
      </w:r>
      <w:r>
        <w:rPr>
          <w:rFonts w:eastAsia="Times New Roman"/>
          <w:szCs w:val="24"/>
        </w:rPr>
        <w:t xml:space="preserve">ιδική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πιτροπή, στην οποία ανατέθηκε η διενέργεια προκαταρτικής εξέτασης σύμφωνα με την παράγραφο 3 του άρθρου 86 του Συντάγματος, τα άρθρα 153 και επόμενα του Κανονισμού της Βουλής και το άρθρο 5 του ν.3126/2003 περί ποινικής ευθύνης των Υπουργών</w:t>
      </w:r>
      <w:r>
        <w:rPr>
          <w:rFonts w:eastAsia="Times New Roman"/>
          <w:szCs w:val="24"/>
        </w:rPr>
        <w:t>,</w:t>
      </w:r>
      <w:r>
        <w:rPr>
          <w:rFonts w:eastAsia="Times New Roman"/>
          <w:szCs w:val="24"/>
        </w:rPr>
        <w:t xml:space="preserve"> προκειμένου να</w:t>
      </w:r>
      <w:r>
        <w:rPr>
          <w:rFonts w:eastAsia="Times New Roman"/>
          <w:szCs w:val="24"/>
        </w:rPr>
        <w:t xml:space="preserve"> διερευνηθεί η ενδεχόμενη τέλεση των αδικημάτων της απιστίας κατά του ελληνικού </w:t>
      </w:r>
      <w:r>
        <w:rPr>
          <w:rFonts w:eastAsia="Times New Roman"/>
          <w:szCs w:val="24"/>
        </w:rPr>
        <w:t>δ</w:t>
      </w:r>
      <w:r>
        <w:rPr>
          <w:rFonts w:eastAsia="Times New Roman"/>
          <w:szCs w:val="24"/>
        </w:rPr>
        <w:t>ημοσίου, καθώς και της νομιμοποίησης εσόδων από εγκληματική δραστηριότητα από τον πρώην Υπουργό Εθνικής Άμυνας, κ. Ιωάννη Παπαντωνίου.</w:t>
      </w:r>
    </w:p>
    <w:p w14:paraId="662D4BF1" w14:textId="77777777" w:rsidR="009A4B17" w:rsidRDefault="004622F9">
      <w:pPr>
        <w:spacing w:after="0" w:line="600" w:lineRule="auto"/>
        <w:ind w:firstLine="720"/>
        <w:jc w:val="both"/>
        <w:rPr>
          <w:rFonts w:eastAsia="Times New Roman"/>
          <w:szCs w:val="24"/>
        </w:rPr>
      </w:pPr>
      <w:r>
        <w:rPr>
          <w:rFonts w:eastAsia="Times New Roman"/>
          <w:szCs w:val="24"/>
        </w:rPr>
        <w:lastRenderedPageBreak/>
        <w:t>Για την ιστορία ο Γιάννος Παπαντωνίου κα</w:t>
      </w:r>
      <w:r>
        <w:rPr>
          <w:rFonts w:eastAsia="Times New Roman"/>
          <w:szCs w:val="24"/>
        </w:rPr>
        <w:t>τά τη διάρκεια της θητείας του στο Υπουργείο Εθνικής Άμυνας από τον Οκτώβρη του 2001 έως και τον Μάρτιο του 2004 είχε υπογράψει συμβάσεις εξοπλιστικών προγραμμάτων συνολικού ύψους 6,22 δισεκατομμυρίων ευρώ.</w:t>
      </w:r>
    </w:p>
    <w:p w14:paraId="662D4BF2" w14:textId="77777777" w:rsidR="009A4B17" w:rsidRDefault="004622F9">
      <w:pPr>
        <w:spacing w:after="0" w:line="600" w:lineRule="auto"/>
        <w:ind w:firstLine="720"/>
        <w:jc w:val="both"/>
        <w:rPr>
          <w:rFonts w:eastAsia="Times New Roman"/>
          <w:szCs w:val="24"/>
        </w:rPr>
      </w:pPr>
      <w:r>
        <w:rPr>
          <w:rFonts w:eastAsia="Times New Roman"/>
          <w:szCs w:val="24"/>
        </w:rPr>
        <w:t xml:space="preserve">Κατά τη διάρκεια των εργασιών της η </w:t>
      </w:r>
      <w:r>
        <w:rPr>
          <w:rFonts w:eastAsia="Times New Roman"/>
          <w:szCs w:val="24"/>
        </w:rPr>
        <w:t>ε</w:t>
      </w:r>
      <w:r>
        <w:rPr>
          <w:rFonts w:eastAsia="Times New Roman"/>
          <w:szCs w:val="24"/>
        </w:rPr>
        <w:t>πιτροπή διέκ</w:t>
      </w:r>
      <w:r>
        <w:rPr>
          <w:rFonts w:eastAsia="Times New Roman"/>
          <w:szCs w:val="24"/>
        </w:rPr>
        <w:t>ρινε τις πράξεις που αποδίδονται στον πρώην Υπουργό και για μεν την απιστία έκρινε ότι έχει εξαλειφθεί το αξιόποινο της πράξης αυτής, επειδή το Σύνταγμα για τις περιπτώσεις αυτές τάσσει ειδικές προθεσμίες</w:t>
      </w:r>
      <w:r>
        <w:rPr>
          <w:rFonts w:eastAsia="Times New Roman"/>
          <w:szCs w:val="24"/>
        </w:rPr>
        <w:t>,</w:t>
      </w:r>
      <w:r>
        <w:rPr>
          <w:rFonts w:eastAsia="Times New Roman"/>
          <w:szCs w:val="24"/>
        </w:rPr>
        <w:t xml:space="preserve"> για δε τη νομιμοποίηση εσόδων από εγκληματική δρασ</w:t>
      </w:r>
      <w:r>
        <w:rPr>
          <w:rFonts w:eastAsia="Times New Roman"/>
          <w:szCs w:val="24"/>
        </w:rPr>
        <w:t xml:space="preserve">τηριότητα έκρινε ότι αυτή δεν </w:t>
      </w:r>
      <w:proofErr w:type="spellStart"/>
      <w:r>
        <w:rPr>
          <w:rFonts w:eastAsia="Times New Roman"/>
          <w:szCs w:val="24"/>
        </w:rPr>
        <w:t>τελέστηκε</w:t>
      </w:r>
      <w:proofErr w:type="spellEnd"/>
      <w:r>
        <w:rPr>
          <w:rFonts w:eastAsia="Times New Roman"/>
          <w:szCs w:val="24"/>
        </w:rPr>
        <w:t xml:space="preserve"> κατά τη διάρκεια των υπουργικών του καθηκόντων.</w:t>
      </w:r>
    </w:p>
    <w:p w14:paraId="662D4BF3" w14:textId="77777777" w:rsidR="009A4B17" w:rsidRDefault="004622F9">
      <w:pPr>
        <w:spacing w:after="0" w:line="600" w:lineRule="auto"/>
        <w:ind w:firstLine="720"/>
        <w:jc w:val="both"/>
        <w:rPr>
          <w:rFonts w:eastAsia="Times New Roman"/>
          <w:szCs w:val="24"/>
        </w:rPr>
      </w:pPr>
      <w:r>
        <w:rPr>
          <w:rFonts w:eastAsia="Times New Roman"/>
          <w:szCs w:val="24"/>
        </w:rPr>
        <w:t xml:space="preserve">Συνεπώς οποιαδήποτε ενέργεια της </w:t>
      </w:r>
      <w:r>
        <w:rPr>
          <w:rFonts w:eastAsia="Times New Roman"/>
          <w:szCs w:val="24"/>
        </w:rPr>
        <w:t>ε</w:t>
      </w:r>
      <w:r>
        <w:rPr>
          <w:rFonts w:eastAsia="Times New Roman"/>
          <w:szCs w:val="24"/>
        </w:rPr>
        <w:t>πιτροπής θα ενείχε στοιχεία αναρμοδιότητας, δεδομένου ότι η παράγραφος 1 του άρθρου 86 του Συντάγματος ορίζει πως ανακύπτει ειδική αρμ</w:t>
      </w:r>
      <w:r>
        <w:rPr>
          <w:rFonts w:eastAsia="Times New Roman"/>
          <w:szCs w:val="24"/>
        </w:rPr>
        <w:t>οδιότητα της Βουλής για εγκλήματα</w:t>
      </w:r>
      <w:r>
        <w:rPr>
          <w:rFonts w:eastAsia="Times New Roman"/>
          <w:szCs w:val="24"/>
        </w:rPr>
        <w:t>,</w:t>
      </w:r>
      <w:r>
        <w:rPr>
          <w:rFonts w:eastAsia="Times New Roman"/>
          <w:szCs w:val="24"/>
        </w:rPr>
        <w:t xml:space="preserve"> που οι πολιτικοί τέλεσαν κατά τη διάρκεια άσκησης των καθηκόντων τους. </w:t>
      </w:r>
    </w:p>
    <w:p w14:paraId="662D4BF4" w14:textId="77777777" w:rsidR="009A4B17" w:rsidRDefault="004622F9">
      <w:pPr>
        <w:spacing w:after="0" w:line="600" w:lineRule="auto"/>
        <w:ind w:firstLine="720"/>
        <w:jc w:val="both"/>
        <w:rPr>
          <w:rFonts w:eastAsia="Times New Roman"/>
          <w:szCs w:val="24"/>
        </w:rPr>
      </w:pPr>
      <w:r>
        <w:rPr>
          <w:rFonts w:eastAsia="Times New Roman"/>
          <w:szCs w:val="24"/>
        </w:rPr>
        <w:lastRenderedPageBreak/>
        <w:t xml:space="preserve">Εφόσον, λοιπόν, κρίθηκε πως η τέλεση </w:t>
      </w:r>
      <w:proofErr w:type="spellStart"/>
      <w:r>
        <w:rPr>
          <w:rFonts w:eastAsia="Times New Roman"/>
          <w:szCs w:val="24"/>
        </w:rPr>
        <w:t>διεπράχθη</w:t>
      </w:r>
      <w:proofErr w:type="spellEnd"/>
      <w:r>
        <w:rPr>
          <w:rFonts w:eastAsia="Times New Roman"/>
          <w:szCs w:val="24"/>
        </w:rPr>
        <w:t xml:space="preserve"> σε χρόνο διάφορο από αυτόν της άσκησης των υπουργικών του καθηκόντων, η δίωξη πρέπει να αποτελέσει αρμ</w:t>
      </w:r>
      <w:r>
        <w:rPr>
          <w:rFonts w:eastAsia="Times New Roman"/>
          <w:szCs w:val="24"/>
        </w:rPr>
        <w:t xml:space="preserve">οδιότητα των ποινικών δικαστηρίων. </w:t>
      </w:r>
    </w:p>
    <w:p w14:paraId="662D4BF5" w14:textId="77777777" w:rsidR="009A4B17" w:rsidRDefault="004622F9">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σ</w:t>
      </w:r>
      <w:r>
        <w:rPr>
          <w:rFonts w:eastAsia="Times New Roman"/>
          <w:szCs w:val="24"/>
        </w:rPr>
        <w:t xml:space="preserve">υγκυβέρνηση ΣΥΡΙΖΑ - ΑΝΕΛ με τη σύσταση της </w:t>
      </w:r>
      <w:r>
        <w:rPr>
          <w:rFonts w:eastAsia="Times New Roman"/>
          <w:szCs w:val="24"/>
        </w:rPr>
        <w:t>ε</w:t>
      </w:r>
      <w:r>
        <w:rPr>
          <w:rFonts w:eastAsia="Times New Roman"/>
          <w:szCs w:val="24"/>
        </w:rPr>
        <w:t xml:space="preserve">ιδικής </w:t>
      </w:r>
      <w:r>
        <w:rPr>
          <w:rFonts w:eastAsia="Times New Roman"/>
          <w:szCs w:val="24"/>
        </w:rPr>
        <w:t>κ</w:t>
      </w:r>
      <w:r>
        <w:rPr>
          <w:rFonts w:eastAsia="Times New Roman"/>
          <w:szCs w:val="24"/>
        </w:rPr>
        <w:t xml:space="preserve">οινοβουλευτικής </w:t>
      </w:r>
      <w:r>
        <w:rPr>
          <w:rFonts w:eastAsia="Times New Roman"/>
          <w:szCs w:val="24"/>
        </w:rPr>
        <w:t>ε</w:t>
      </w:r>
      <w:r>
        <w:rPr>
          <w:rFonts w:eastAsia="Times New Roman"/>
          <w:szCs w:val="24"/>
        </w:rPr>
        <w:t>πιτροπής για τη διενέργεια της προκαταρτικής εξέτασης συνέδραμε στη διερεύνηση της ορθής ή όχι εκτέλεσης έξι συμβάσεων προμήθειας εξοπλισμού και αμ</w:t>
      </w:r>
      <w:r>
        <w:rPr>
          <w:rFonts w:eastAsia="Times New Roman"/>
          <w:szCs w:val="24"/>
        </w:rPr>
        <w:t>υντικών προγραμμάτων, συνεπικούρησε το αίτημα της δικαστικής συνδρομής και επετεύχθη άνοιγμα λογαριασμών, πλήρης καταγραφή των εισροών και εκροών αυτών, καθώς επίσης προέβη και στη δέσμευση περιουσιακών στοιχείων του πρώην Υπουργού.</w:t>
      </w:r>
    </w:p>
    <w:p w14:paraId="662D4BF6" w14:textId="77777777" w:rsidR="009A4B17" w:rsidRDefault="004622F9">
      <w:pPr>
        <w:spacing w:after="0" w:line="600" w:lineRule="auto"/>
        <w:ind w:firstLine="720"/>
        <w:jc w:val="both"/>
        <w:rPr>
          <w:rFonts w:eastAsia="Times New Roman"/>
          <w:szCs w:val="24"/>
        </w:rPr>
      </w:pPr>
      <w:r>
        <w:rPr>
          <w:rFonts w:eastAsia="Times New Roman"/>
          <w:szCs w:val="24"/>
        </w:rPr>
        <w:t>Επειδή όπως προέκυψε κα</w:t>
      </w:r>
      <w:r>
        <w:rPr>
          <w:rFonts w:eastAsia="Times New Roman"/>
          <w:szCs w:val="24"/>
        </w:rPr>
        <w:t xml:space="preserve">τά τη διάρκεια της διαδικασίας, η πράξη της νομιμοποίησης εσόδων από εγκληματικές πράξεις έχει </w:t>
      </w:r>
      <w:proofErr w:type="spellStart"/>
      <w:r>
        <w:rPr>
          <w:rFonts w:eastAsia="Times New Roman"/>
          <w:szCs w:val="24"/>
        </w:rPr>
        <w:t>τελεστεί</w:t>
      </w:r>
      <w:proofErr w:type="spellEnd"/>
      <w:r>
        <w:rPr>
          <w:rFonts w:eastAsia="Times New Roman"/>
          <w:szCs w:val="24"/>
        </w:rPr>
        <w:t xml:space="preserve"> τόσο κατά τη θητεία του ως Υπουργού Εθνικής Άμυνας όσο και σε μεταγενέστερο χρόνο, πλην, όμως, εκτός της άσκησης των καθηκόντων του ως Υπουργού η δίωξη </w:t>
      </w:r>
      <w:r>
        <w:rPr>
          <w:rFonts w:eastAsia="Times New Roman"/>
          <w:szCs w:val="24"/>
        </w:rPr>
        <w:t>και η εκδίκαση της παραπάνω πράξης πρέπει να ασκηθεί από τα αρμόδια, κατά το κοινό Ποινικό Δίκαιο, διωκτικά όργανα και δικαστήρια.</w:t>
      </w:r>
    </w:p>
    <w:p w14:paraId="662D4BF7" w14:textId="77777777" w:rsidR="009A4B17" w:rsidRDefault="004622F9">
      <w:pPr>
        <w:spacing w:after="0" w:line="600" w:lineRule="auto"/>
        <w:ind w:firstLine="720"/>
        <w:jc w:val="both"/>
        <w:rPr>
          <w:rFonts w:eastAsia="Times New Roman"/>
          <w:szCs w:val="24"/>
        </w:rPr>
      </w:pPr>
      <w:r>
        <w:rPr>
          <w:rFonts w:eastAsia="Times New Roman"/>
          <w:szCs w:val="24"/>
        </w:rPr>
        <w:lastRenderedPageBreak/>
        <w:t>Ο πρώην Υπουργός δεν θα προστατευθεί από ειδικές και ευνοϊκές διατάξεις και ρυθμίσεις που ισχύουν κατά το Σύνταγμα για μέλη τ</w:t>
      </w:r>
      <w:r>
        <w:rPr>
          <w:rFonts w:eastAsia="Times New Roman"/>
          <w:szCs w:val="24"/>
        </w:rPr>
        <w:t>ης κυβέρνησης, αλλά θα αντιμετωπιστεί όπως ένας απλός πολίτης. Με την παραπομπή των δικογραφιών στον αρμόδιο Εισαγγελέα Πλημμελειοδικών Αθηνών διασφαλίζεται η επιτάχυνση και η αποτελεσματικότητα απονομής δικαιοσύνης με όρους κράτους δικαίου.</w:t>
      </w:r>
    </w:p>
    <w:p w14:paraId="662D4BF8" w14:textId="77777777" w:rsidR="009A4B17" w:rsidRDefault="004622F9">
      <w:pPr>
        <w:spacing w:after="0" w:line="600" w:lineRule="auto"/>
        <w:ind w:firstLine="720"/>
        <w:jc w:val="both"/>
        <w:rPr>
          <w:rFonts w:eastAsia="Times New Roman"/>
          <w:szCs w:val="24"/>
        </w:rPr>
      </w:pPr>
      <w:r>
        <w:rPr>
          <w:rFonts w:eastAsia="Times New Roman"/>
          <w:szCs w:val="24"/>
        </w:rPr>
        <w:t xml:space="preserve">Η απόφαση μας </w:t>
      </w:r>
      <w:r>
        <w:rPr>
          <w:rFonts w:eastAsia="Times New Roman"/>
          <w:szCs w:val="24"/>
        </w:rPr>
        <w:t xml:space="preserve">να χυθεί άπλετο φως στην περίοδο Σημίτη – Γιάννου, κατά τη διάρκεια της οποία ίσως </w:t>
      </w:r>
      <w:proofErr w:type="spellStart"/>
      <w:r>
        <w:rPr>
          <w:rFonts w:eastAsia="Times New Roman"/>
          <w:szCs w:val="24"/>
        </w:rPr>
        <w:t>συνετελέσθη</w:t>
      </w:r>
      <w:proofErr w:type="spellEnd"/>
      <w:r>
        <w:rPr>
          <w:rFonts w:eastAsia="Times New Roman"/>
          <w:szCs w:val="24"/>
        </w:rPr>
        <w:t xml:space="preserve"> η μεγαλύτερη λεηλασία δημοσίου χρήματος με τις συμβάσεις για εξοπλιστικά προγράμματα, είναι ειλημμένη. Η υπόθεση αυτή</w:t>
      </w:r>
      <w:r>
        <w:rPr>
          <w:rFonts w:eastAsia="Times New Roman"/>
          <w:szCs w:val="24"/>
        </w:rPr>
        <w:t>,</w:t>
      </w:r>
      <w:r>
        <w:rPr>
          <w:rFonts w:eastAsia="Times New Roman"/>
          <w:szCs w:val="24"/>
        </w:rPr>
        <w:t xml:space="preserve"> όπως και </w:t>
      </w:r>
      <w:r>
        <w:rPr>
          <w:rFonts w:eastAsia="Times New Roman"/>
          <w:szCs w:val="24"/>
        </w:rPr>
        <w:t>άλλες,</w:t>
      </w:r>
      <w:r>
        <w:rPr>
          <w:rFonts w:eastAsia="Times New Roman"/>
          <w:szCs w:val="24"/>
        </w:rPr>
        <w:t xml:space="preserve"> αφορά χρήματα του ελληνικο</w:t>
      </w:r>
      <w:r>
        <w:rPr>
          <w:rFonts w:eastAsia="Times New Roman"/>
          <w:szCs w:val="24"/>
        </w:rPr>
        <w:t>ύ λαού</w:t>
      </w:r>
      <w:r>
        <w:rPr>
          <w:rFonts w:eastAsia="Times New Roman"/>
          <w:szCs w:val="24"/>
        </w:rPr>
        <w:t>,</w:t>
      </w:r>
      <w:r>
        <w:rPr>
          <w:rFonts w:eastAsia="Times New Roman"/>
          <w:szCs w:val="24"/>
        </w:rPr>
        <w:t xml:space="preserve"> που κατασπαταλήθηκαν επί σειρά ετών στερώντας από τη χώρα πολύτιμους πόρους.</w:t>
      </w:r>
    </w:p>
    <w:p w14:paraId="662D4BF9" w14:textId="77777777" w:rsidR="009A4B17" w:rsidRDefault="004622F9">
      <w:pPr>
        <w:spacing w:after="0" w:line="600" w:lineRule="auto"/>
        <w:ind w:firstLine="720"/>
        <w:jc w:val="both"/>
        <w:rPr>
          <w:rFonts w:eastAsia="Times New Roman"/>
          <w:szCs w:val="24"/>
        </w:rPr>
      </w:pPr>
      <w:r>
        <w:rPr>
          <w:rFonts w:eastAsia="Times New Roman"/>
          <w:szCs w:val="24"/>
        </w:rPr>
        <w:t xml:space="preserve">Κλείνοντας, θα ήθελα να υπενθυμίσω την </w:t>
      </w:r>
      <w:proofErr w:type="spellStart"/>
      <w:r>
        <w:rPr>
          <w:rFonts w:eastAsia="Times New Roman"/>
          <w:szCs w:val="24"/>
        </w:rPr>
        <w:t>προτεραιοποίηση</w:t>
      </w:r>
      <w:proofErr w:type="spellEnd"/>
      <w:r>
        <w:rPr>
          <w:rFonts w:eastAsia="Times New Roman"/>
          <w:szCs w:val="24"/>
        </w:rPr>
        <w:t xml:space="preserve"> που έθεσε ο Υπουργός Εθνικής Άμυνας και Πρόεδρος των Ανεξαρτήτων Ελλήνων, κ. Πάνος Καμμένος, όταν ανέλαβε τα καθήκον</w:t>
      </w:r>
      <w:r>
        <w:rPr>
          <w:rFonts w:eastAsia="Times New Roman"/>
          <w:szCs w:val="24"/>
        </w:rPr>
        <w:t xml:space="preserve">τα του, στη διερεύνηση των συμβάσεων προμηθειών των </w:t>
      </w:r>
      <w:r>
        <w:rPr>
          <w:rFonts w:eastAsia="Times New Roman"/>
          <w:szCs w:val="24"/>
        </w:rPr>
        <w:lastRenderedPageBreak/>
        <w:t>εξοπλιστικών προγραμμάτων. Ήταν ο πρώτος που μίλησε ανοικτά, με ονοματεπώνυμα, και δεν έχει διαψευστεί από την εξέλιξη των γεγονότων.</w:t>
      </w:r>
    </w:p>
    <w:p w14:paraId="662D4BFA" w14:textId="77777777" w:rsidR="009A4B17" w:rsidRDefault="004622F9">
      <w:pPr>
        <w:spacing w:after="0" w:line="600" w:lineRule="auto"/>
        <w:ind w:firstLine="720"/>
        <w:jc w:val="both"/>
        <w:rPr>
          <w:rFonts w:eastAsia="Times New Roman"/>
          <w:szCs w:val="24"/>
        </w:rPr>
      </w:pPr>
      <w:r>
        <w:rPr>
          <w:rFonts w:eastAsia="Times New Roman"/>
          <w:szCs w:val="24"/>
        </w:rPr>
        <w:t xml:space="preserve">Οι αποστολές στη </w:t>
      </w:r>
      <w:r>
        <w:rPr>
          <w:rFonts w:eastAsia="Times New Roman"/>
          <w:szCs w:val="24"/>
        </w:rPr>
        <w:t>δ</w:t>
      </w:r>
      <w:r>
        <w:rPr>
          <w:rFonts w:eastAsia="Times New Roman"/>
          <w:szCs w:val="24"/>
        </w:rPr>
        <w:t>ικαιοσύνη των περίεργων και αμαρτωλών συμβάσεων αποδ</w:t>
      </w:r>
      <w:r>
        <w:rPr>
          <w:rFonts w:eastAsia="Times New Roman"/>
          <w:szCs w:val="24"/>
        </w:rPr>
        <w:t xml:space="preserve">είχθηκε πως δεν ήταν κενές περιεχομένου. </w:t>
      </w:r>
    </w:p>
    <w:p w14:paraId="662D4BFB" w14:textId="77777777" w:rsidR="009A4B17" w:rsidRDefault="004622F9">
      <w:pPr>
        <w:spacing w:after="0" w:line="600" w:lineRule="auto"/>
        <w:ind w:firstLine="720"/>
        <w:jc w:val="both"/>
        <w:rPr>
          <w:rFonts w:eastAsia="Times New Roman"/>
          <w:szCs w:val="24"/>
        </w:rPr>
      </w:pPr>
      <w:r>
        <w:rPr>
          <w:rFonts w:eastAsia="Times New Roman"/>
          <w:szCs w:val="24"/>
        </w:rPr>
        <w:t>Καλώ, λοιπόν, το σύνολο του Σώματος</w:t>
      </w:r>
      <w:r>
        <w:rPr>
          <w:rFonts w:eastAsia="Times New Roman"/>
          <w:szCs w:val="24"/>
        </w:rPr>
        <w:t>,</w:t>
      </w:r>
      <w:r>
        <w:rPr>
          <w:rFonts w:eastAsia="Times New Roman"/>
          <w:szCs w:val="24"/>
        </w:rPr>
        <w:t xml:space="preserve"> να υποστηρίξει την πρόταση της Κυβέρνησης και να ψηφίσει την παραπομπή του πρώην Υπουργού στην ποινική δικαιοσύνη. </w:t>
      </w:r>
    </w:p>
    <w:p w14:paraId="662D4BFC" w14:textId="77777777" w:rsidR="009A4B17" w:rsidRDefault="004622F9">
      <w:pPr>
        <w:spacing w:after="0" w:line="600" w:lineRule="auto"/>
        <w:ind w:firstLine="720"/>
        <w:jc w:val="both"/>
        <w:rPr>
          <w:rFonts w:eastAsia="Times New Roman"/>
          <w:szCs w:val="24"/>
        </w:rPr>
      </w:pPr>
      <w:r>
        <w:rPr>
          <w:rFonts w:eastAsia="Times New Roman"/>
          <w:szCs w:val="24"/>
        </w:rPr>
        <w:t xml:space="preserve">Σας ευχαριστώ. </w:t>
      </w:r>
    </w:p>
    <w:p w14:paraId="662D4BFD" w14:textId="77777777" w:rsidR="009A4B17" w:rsidRDefault="004622F9">
      <w:pPr>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του</w:t>
      </w:r>
      <w:r>
        <w:rPr>
          <w:rFonts w:eastAsia="Times New Roman"/>
          <w:szCs w:val="24"/>
        </w:rPr>
        <w:t xml:space="preserve"> ΣΥΡΙΖΑ </w:t>
      </w:r>
      <w:r>
        <w:rPr>
          <w:rFonts w:eastAsia="Times New Roman"/>
          <w:szCs w:val="24"/>
        </w:rPr>
        <w:t>κ</w:t>
      </w:r>
      <w:r>
        <w:rPr>
          <w:rFonts w:eastAsia="Times New Roman"/>
          <w:szCs w:val="24"/>
        </w:rPr>
        <w:t>αι των</w:t>
      </w:r>
      <w:r>
        <w:rPr>
          <w:rFonts w:eastAsia="Times New Roman"/>
          <w:szCs w:val="24"/>
        </w:rPr>
        <w:t xml:space="preserve"> </w:t>
      </w:r>
      <w:r>
        <w:rPr>
          <w:rFonts w:eastAsia="Times New Roman"/>
          <w:szCs w:val="24"/>
        </w:rPr>
        <w:t>ΑΝΕΛ)</w:t>
      </w:r>
    </w:p>
    <w:p w14:paraId="662D4BFE"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Η κ. </w:t>
      </w:r>
      <w:proofErr w:type="spellStart"/>
      <w:r>
        <w:rPr>
          <w:rFonts w:eastAsia="Times New Roman"/>
          <w:szCs w:val="24"/>
        </w:rPr>
        <w:t>Κοζομπόλη</w:t>
      </w:r>
      <w:proofErr w:type="spellEnd"/>
      <w:r>
        <w:rPr>
          <w:rFonts w:eastAsia="Times New Roman"/>
          <w:szCs w:val="24"/>
        </w:rPr>
        <w:t>, Βουλευτής του ΣΥΡΙΖΑ, έχει τον λόγο.</w:t>
      </w:r>
    </w:p>
    <w:p w14:paraId="662D4BFF" w14:textId="77777777" w:rsidR="009A4B17" w:rsidRDefault="004622F9">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Γιατί, κύριε Πρόεδρε; </w:t>
      </w:r>
    </w:p>
    <w:p w14:paraId="662D4C00"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Τι είπατε; </w:t>
      </w:r>
    </w:p>
    <w:p w14:paraId="662D4C01" w14:textId="77777777" w:rsidR="009A4B17" w:rsidRDefault="004622F9">
      <w:pPr>
        <w:spacing w:after="0"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Ποια είναι η σειρά; </w:t>
      </w:r>
    </w:p>
    <w:p w14:paraId="662D4C02" w14:textId="77777777" w:rsidR="009A4B17" w:rsidRDefault="004622F9">
      <w:pPr>
        <w:spacing w:after="0" w:line="600" w:lineRule="auto"/>
        <w:ind w:firstLine="720"/>
        <w:jc w:val="both"/>
        <w:rPr>
          <w:rFonts w:eastAsia="Times New Roman"/>
          <w:szCs w:val="24"/>
        </w:rPr>
      </w:pPr>
      <w:r>
        <w:rPr>
          <w:rFonts w:eastAsia="Times New Roman"/>
          <w:b/>
          <w:szCs w:val="24"/>
        </w:rPr>
        <w:t>ΠΡΟΕΔΡΕΥΩΝ (Δημήτριος</w:t>
      </w:r>
      <w:r>
        <w:rPr>
          <w:rFonts w:eastAsia="Times New Roman"/>
          <w:b/>
          <w:szCs w:val="24"/>
        </w:rPr>
        <w:t xml:space="preserve"> Κρεμαστινός): </w:t>
      </w:r>
      <w:r>
        <w:rPr>
          <w:rFonts w:eastAsia="Times New Roman"/>
          <w:szCs w:val="24"/>
        </w:rPr>
        <w:t xml:space="preserve">Η σειρά των ομιλητών όπως μου την έχουν δώσει από το Προεδρείο -όπως έχει συμφωνηθεί, εν πάση </w:t>
      </w:r>
      <w:proofErr w:type="spellStart"/>
      <w:r>
        <w:rPr>
          <w:rFonts w:eastAsia="Times New Roman"/>
          <w:szCs w:val="24"/>
        </w:rPr>
        <w:t>περιπτώσει</w:t>
      </w:r>
      <w:proofErr w:type="spellEnd"/>
      <w:r>
        <w:rPr>
          <w:rFonts w:eastAsia="Times New Roman"/>
          <w:szCs w:val="24"/>
        </w:rPr>
        <w:t xml:space="preserve">- είναι να μιλήσει πρώτα η κ. </w:t>
      </w:r>
      <w:proofErr w:type="spellStart"/>
      <w:r>
        <w:rPr>
          <w:rFonts w:eastAsia="Times New Roman"/>
          <w:szCs w:val="24"/>
        </w:rPr>
        <w:t>Κοζομπόλη</w:t>
      </w:r>
      <w:proofErr w:type="spellEnd"/>
      <w:r>
        <w:rPr>
          <w:rFonts w:eastAsia="Times New Roman"/>
          <w:szCs w:val="24"/>
        </w:rPr>
        <w:t xml:space="preserve"> και μετά εσείς, κύριε Παπαθεοδώρου. Ο </w:t>
      </w:r>
      <w:r>
        <w:rPr>
          <w:rFonts w:eastAsia="Times New Roman"/>
          <w:szCs w:val="24"/>
        </w:rPr>
        <w:lastRenderedPageBreak/>
        <w:t>κατάλογος έχει γίνει με βάση με αυτά που έχουν συμφωνηθεί α</w:t>
      </w:r>
      <w:r>
        <w:rPr>
          <w:rFonts w:eastAsia="Times New Roman"/>
          <w:szCs w:val="24"/>
        </w:rPr>
        <w:t>πό τα κόμματα.</w:t>
      </w:r>
    </w:p>
    <w:p w14:paraId="662D4C03" w14:textId="77777777" w:rsidR="009A4B17" w:rsidRDefault="004622F9">
      <w:pPr>
        <w:spacing w:after="0" w:line="600" w:lineRule="auto"/>
        <w:ind w:firstLine="720"/>
        <w:jc w:val="both"/>
        <w:rPr>
          <w:rFonts w:eastAsia="Times New Roman"/>
          <w:szCs w:val="24"/>
        </w:rPr>
      </w:pPr>
      <w:r>
        <w:rPr>
          <w:rFonts w:eastAsia="Times New Roman"/>
          <w:szCs w:val="24"/>
        </w:rPr>
        <w:t xml:space="preserve">Παρακαλώ, κυρία </w:t>
      </w:r>
      <w:proofErr w:type="spellStart"/>
      <w:r>
        <w:rPr>
          <w:rFonts w:eastAsia="Times New Roman"/>
          <w:szCs w:val="24"/>
        </w:rPr>
        <w:t>Κοζομπόλη</w:t>
      </w:r>
      <w:proofErr w:type="spellEnd"/>
      <w:r>
        <w:rPr>
          <w:rFonts w:eastAsia="Times New Roman"/>
          <w:szCs w:val="24"/>
        </w:rPr>
        <w:t>, έχετε τον λόγο.</w:t>
      </w:r>
    </w:p>
    <w:p w14:paraId="662D4C04" w14:textId="77777777" w:rsidR="009A4B17" w:rsidRDefault="004622F9">
      <w:pPr>
        <w:spacing w:after="0" w:line="600" w:lineRule="auto"/>
        <w:ind w:firstLine="720"/>
        <w:jc w:val="center"/>
        <w:rPr>
          <w:rFonts w:eastAsia="Times New Roman"/>
          <w:szCs w:val="24"/>
        </w:rPr>
      </w:pPr>
      <w:r>
        <w:rPr>
          <w:rFonts w:eastAsia="Times New Roman"/>
          <w:szCs w:val="24"/>
        </w:rPr>
        <w:t>(Θόρυβος στην Αίθουσα)</w:t>
      </w:r>
    </w:p>
    <w:p w14:paraId="662D4C05" w14:textId="77777777" w:rsidR="009A4B17" w:rsidRDefault="004622F9">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Κύριε Πρόεδρε, θα ήθελα τον λόγο επί της διαδικασίας.</w:t>
      </w:r>
    </w:p>
    <w:p w14:paraId="662D4C06"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Ορίστε, κύριε </w:t>
      </w:r>
      <w:proofErr w:type="spellStart"/>
      <w:r>
        <w:rPr>
          <w:rFonts w:eastAsia="Times New Roman"/>
          <w:szCs w:val="24"/>
        </w:rPr>
        <w:t>Παφίλη</w:t>
      </w:r>
      <w:proofErr w:type="spellEnd"/>
      <w:r>
        <w:rPr>
          <w:rFonts w:eastAsia="Times New Roman"/>
          <w:szCs w:val="24"/>
        </w:rPr>
        <w:t>, έχετε τον λόγο.</w:t>
      </w:r>
    </w:p>
    <w:p w14:paraId="662D4C07" w14:textId="77777777" w:rsidR="009A4B17" w:rsidRDefault="004622F9">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Κύριε Πρόεδρε, εμείς έχουμε έναν ομιλητή, ως Κοινοβουλευτικό Εκπρόσωπο, που είμαι εγώ και θα μιλήσει και ο Δημήτρης ο </w:t>
      </w:r>
      <w:proofErr w:type="spellStart"/>
      <w:r>
        <w:rPr>
          <w:rFonts w:eastAsia="Times New Roman"/>
          <w:szCs w:val="24"/>
        </w:rPr>
        <w:t>Κουτσούμπας</w:t>
      </w:r>
      <w:proofErr w:type="spellEnd"/>
      <w:r>
        <w:rPr>
          <w:rFonts w:eastAsia="Times New Roman"/>
          <w:szCs w:val="24"/>
        </w:rPr>
        <w:t xml:space="preserve">. </w:t>
      </w:r>
    </w:p>
    <w:p w14:paraId="662D4C08"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Πότε το είπατε; Τώρα το ζητήσατε αυτό.</w:t>
      </w:r>
    </w:p>
    <w:p w14:paraId="662D4C09" w14:textId="77777777" w:rsidR="009A4B17" w:rsidRDefault="004622F9">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Στον πρώτο κύκλο πρέπει να μιλ</w:t>
      </w:r>
      <w:r>
        <w:rPr>
          <w:rFonts w:eastAsia="Times New Roman"/>
          <w:szCs w:val="24"/>
        </w:rPr>
        <w:t xml:space="preserve">ήσουμε κι εμείς. Δεν μπορεί να μιλήσουν όλα τα άλλα κόμματα κι εμείς να είμαστε απ’ έξω. Δεν γίνεται αυτό. Εκτός αν θέλετε να γράψουμε πέντε ομιλητές και να πάρουμε τον λόγο έτσι. Δεν γίνονται αυτά τα πράγματα. </w:t>
      </w:r>
    </w:p>
    <w:p w14:paraId="662D4C0A"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w:t>
      </w:r>
      <w:proofErr w:type="spellStart"/>
      <w:r>
        <w:rPr>
          <w:rFonts w:eastAsia="Times New Roman"/>
          <w:szCs w:val="24"/>
        </w:rPr>
        <w:t>Πα</w:t>
      </w:r>
      <w:r>
        <w:rPr>
          <w:rFonts w:eastAsia="Times New Roman"/>
          <w:szCs w:val="24"/>
        </w:rPr>
        <w:t>φίλη</w:t>
      </w:r>
      <w:proofErr w:type="spellEnd"/>
      <w:r>
        <w:rPr>
          <w:rFonts w:eastAsia="Times New Roman"/>
          <w:szCs w:val="24"/>
        </w:rPr>
        <w:t xml:space="preserve">, τώρα ζητήσατε τον λόγο. </w:t>
      </w:r>
    </w:p>
    <w:p w14:paraId="662D4C0B" w14:textId="77777777" w:rsidR="009A4B17" w:rsidRDefault="004622F9">
      <w:pPr>
        <w:spacing w:after="0" w:line="600" w:lineRule="auto"/>
        <w:ind w:firstLine="720"/>
        <w:jc w:val="both"/>
        <w:rPr>
          <w:rFonts w:eastAsia="Times New Roman"/>
          <w:szCs w:val="24"/>
        </w:rPr>
      </w:pPr>
      <w:r>
        <w:rPr>
          <w:rFonts w:eastAsia="Times New Roman"/>
          <w:b/>
          <w:szCs w:val="24"/>
        </w:rPr>
        <w:lastRenderedPageBreak/>
        <w:t xml:space="preserve">ΑΘΑΝΑΣΙΟΣ ΠΑΦΙΛΗΣ: </w:t>
      </w:r>
      <w:r>
        <w:rPr>
          <w:rFonts w:eastAsia="Times New Roman"/>
          <w:szCs w:val="24"/>
        </w:rPr>
        <w:t xml:space="preserve">Πότε τώρα; </w:t>
      </w:r>
    </w:p>
    <w:p w14:paraId="662D4C0C"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Τώρα πριν από λίγο. </w:t>
      </w:r>
    </w:p>
    <w:p w14:paraId="662D4C0D" w14:textId="77777777" w:rsidR="009A4B17" w:rsidRDefault="004622F9">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Αφού δώσατε τον λόγο ήδη.</w:t>
      </w:r>
    </w:p>
    <w:p w14:paraId="662D4C0E"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Ο κατάλογος έχει γίνει με συμφωνία των κομμάτων. Δεν τον</w:t>
      </w:r>
      <w:r>
        <w:rPr>
          <w:rFonts w:eastAsia="Times New Roman"/>
          <w:szCs w:val="24"/>
        </w:rPr>
        <w:t xml:space="preserve"> έκανα εγώ.</w:t>
      </w:r>
    </w:p>
    <w:p w14:paraId="662D4C0F" w14:textId="77777777" w:rsidR="009A4B17" w:rsidRDefault="004622F9">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Π</w:t>
      </w:r>
      <w:r>
        <w:rPr>
          <w:rFonts w:eastAsia="Times New Roman"/>
          <w:szCs w:val="24"/>
        </w:rPr>
        <w:t>ριν όταν ρωτήσατε, είπα ότι εγώ θα μιλήσω. Δεν έχουμε άλλον ομιλητή. Επομένως στην πρώτη συζήτηση θα πρέπει να πάρουμε τον λόγο, όπως τον παίρνουν όλα τα άλλα κόμματα. Μετά ας πάρουν τον λόγο όλοι μαζί. Δεν έχουμε κανένα πρό</w:t>
      </w:r>
      <w:r>
        <w:rPr>
          <w:rFonts w:eastAsia="Times New Roman"/>
          <w:szCs w:val="24"/>
        </w:rPr>
        <w:t>βλημα.</w:t>
      </w:r>
    </w:p>
    <w:p w14:paraId="662D4C10" w14:textId="77777777" w:rsidR="009A4B17" w:rsidRDefault="004622F9">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Συμφωνώ, αλλά τώρα ζητάτε τον λόγο, κύριε </w:t>
      </w:r>
      <w:proofErr w:type="spellStart"/>
      <w:r>
        <w:rPr>
          <w:rFonts w:eastAsia="Times New Roman"/>
          <w:szCs w:val="24"/>
        </w:rPr>
        <w:t>Παφίλη</w:t>
      </w:r>
      <w:proofErr w:type="spellEnd"/>
      <w:r>
        <w:rPr>
          <w:rFonts w:eastAsia="Times New Roman"/>
          <w:szCs w:val="24"/>
        </w:rPr>
        <w:t>. Τι να κάνουμε;</w:t>
      </w:r>
    </w:p>
    <w:p w14:paraId="662D4C11" w14:textId="77777777" w:rsidR="009A4B17" w:rsidRDefault="004622F9">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Κύριε Πρόεδρε, θα ήθελα κι εγώ τον λόγο επί της διαδικασίας.</w:t>
      </w:r>
    </w:p>
    <w:p w14:paraId="662D4C12"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Ορίστε, κύριε </w:t>
      </w:r>
      <w:proofErr w:type="spellStart"/>
      <w:r>
        <w:rPr>
          <w:rFonts w:eastAsia="Times New Roman"/>
          <w:szCs w:val="24"/>
        </w:rPr>
        <w:t>Δανέλλη</w:t>
      </w:r>
      <w:proofErr w:type="spellEnd"/>
      <w:r>
        <w:rPr>
          <w:rFonts w:eastAsia="Times New Roman"/>
          <w:szCs w:val="24"/>
        </w:rPr>
        <w:t>, έχετε τον</w:t>
      </w:r>
      <w:r>
        <w:rPr>
          <w:rFonts w:eastAsia="Times New Roman"/>
          <w:szCs w:val="24"/>
        </w:rPr>
        <w:t xml:space="preserve"> λόγο.</w:t>
      </w:r>
    </w:p>
    <w:p w14:paraId="662D4C13" w14:textId="77777777" w:rsidR="009A4B17" w:rsidRDefault="004622F9">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Δεν πρέπει να κλείσουμε έναν πρώτο κύκλο, όπου ο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 xml:space="preserve">κπρόσωπος κάθε κόμματος θα τοποθετηθεί; </w:t>
      </w:r>
    </w:p>
    <w:p w14:paraId="662D4C14" w14:textId="77777777" w:rsidR="009A4B17" w:rsidRDefault="004622F9">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Τα κόμματα έχουν συμφωνήσει σε αυτόν τον κατάλογο. </w:t>
      </w:r>
    </w:p>
    <w:p w14:paraId="662D4C15" w14:textId="77777777" w:rsidR="009A4B17" w:rsidRDefault="004622F9">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 τηρηθεί ο κα</w:t>
      </w:r>
      <w:r>
        <w:rPr>
          <w:rFonts w:eastAsia="Times New Roman"/>
          <w:szCs w:val="24"/>
        </w:rPr>
        <w:t>τάλογος.</w:t>
      </w:r>
    </w:p>
    <w:p w14:paraId="662D4C16" w14:textId="77777777" w:rsidR="009A4B17" w:rsidRDefault="004622F9">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Αυτόν τηρώ. </w:t>
      </w:r>
    </w:p>
    <w:p w14:paraId="662D4C17" w14:textId="77777777" w:rsidR="009A4B17" w:rsidRDefault="004622F9">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Ο συνάδελφος κ. Καραγιαννίδης μίλησε για τον ΣΥΡΙΖΑ. Δεν πρέπει να κλείσουμε τον πρώτο κύκλο των κομμάτων και μετά να ξανανοίξει για τον ΣΥΡΙΖΑ; </w:t>
      </w:r>
    </w:p>
    <w:p w14:paraId="662D4C18" w14:textId="77777777" w:rsidR="009A4B17" w:rsidRDefault="004622F9">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Δεν είναι ένας από κάθε κόμμα. Έχει εναλλαγή, όπως ακριβώς γίνεται όταν συζητούμε τον προϋπολογισμό. Το ίδιο πράγμα γίνεται και τώρα με τις αναλογίες των κομμάτων. Σε αυτό έχουν συμφωνήσει τα κόμματα. </w:t>
      </w:r>
    </w:p>
    <w:p w14:paraId="662D4C19" w14:textId="77777777" w:rsidR="009A4B17" w:rsidRDefault="004622F9">
      <w:pPr>
        <w:spacing w:after="0"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Κοζομπόλη</w:t>
      </w:r>
      <w:proofErr w:type="spellEnd"/>
      <w:r>
        <w:rPr>
          <w:rFonts w:eastAsia="Times New Roman"/>
          <w:szCs w:val="24"/>
        </w:rPr>
        <w:t xml:space="preserve">, έχετε τον λόγο. </w:t>
      </w:r>
    </w:p>
    <w:p w14:paraId="662D4C1A" w14:textId="77777777" w:rsidR="009A4B17" w:rsidRDefault="004622F9">
      <w:pPr>
        <w:spacing w:after="0" w:line="600" w:lineRule="auto"/>
        <w:ind w:firstLine="720"/>
        <w:jc w:val="both"/>
        <w:rPr>
          <w:rFonts w:eastAsia="Times New Roman"/>
          <w:szCs w:val="24"/>
        </w:rPr>
      </w:pPr>
      <w:r>
        <w:rPr>
          <w:rFonts w:eastAsia="Times New Roman"/>
          <w:b/>
          <w:szCs w:val="24"/>
        </w:rPr>
        <w:t>ΠΑΝΑΓΙΩΤΑ</w:t>
      </w:r>
      <w:r>
        <w:rPr>
          <w:rFonts w:eastAsia="Times New Roman"/>
          <w:b/>
          <w:szCs w:val="24"/>
        </w:rPr>
        <w:t xml:space="preserve">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Ευχαριστώ, κύριε Πρόεδρε.</w:t>
      </w:r>
    </w:p>
    <w:p w14:paraId="662D4C1B" w14:textId="77777777" w:rsidR="009A4B17" w:rsidRDefault="004622F9">
      <w:pPr>
        <w:spacing w:after="0" w:line="600" w:lineRule="auto"/>
        <w:ind w:firstLine="720"/>
        <w:jc w:val="both"/>
        <w:rPr>
          <w:rFonts w:eastAsia="Times New Roman"/>
          <w:szCs w:val="24"/>
        </w:rPr>
      </w:pPr>
      <w:r>
        <w:rPr>
          <w:rFonts w:eastAsia="Times New Roman"/>
          <w:szCs w:val="24"/>
        </w:rPr>
        <w:t xml:space="preserve">Θα μπω κι εγώ στον πειρασμό να κάνω ένα σχόλιο, γιατί προκλήθηκα από τον συνάδελφό μου, τον κ. Δαβάκη, για τις φωτιές στη Μάνη. Ξέρει πολύ καλά ότι όλες τις μέρες των πυρκαγιών </w:t>
      </w:r>
      <w:r>
        <w:rPr>
          <w:rFonts w:eastAsia="Times New Roman"/>
          <w:szCs w:val="24"/>
        </w:rPr>
        <w:lastRenderedPageBreak/>
        <w:t xml:space="preserve">-κι όταν σβήστηκαν οι πρώτες </w:t>
      </w:r>
      <w:r>
        <w:rPr>
          <w:rFonts w:eastAsia="Times New Roman"/>
          <w:szCs w:val="24"/>
        </w:rPr>
        <w:t>και αναζωπυρώθηκαν μετά- εντελώς υπόπτως, όλες οι δυνάμεις -</w:t>
      </w:r>
      <w:proofErr w:type="spellStart"/>
      <w:r>
        <w:rPr>
          <w:rFonts w:eastAsia="Times New Roman"/>
          <w:szCs w:val="24"/>
        </w:rPr>
        <w:t>πεζοπόρα</w:t>
      </w:r>
      <w:proofErr w:type="spellEnd"/>
      <w:r>
        <w:rPr>
          <w:rFonts w:eastAsia="Times New Roman"/>
          <w:szCs w:val="24"/>
        </w:rPr>
        <w:t xml:space="preserve"> τμήματα, οχήματα- παρέμειναν στην περιοχή. Μόνο την Κυριακή έφυγαν τέσσερα</w:t>
      </w:r>
      <w:r>
        <w:rPr>
          <w:rFonts w:eastAsia="Times New Roman"/>
          <w:szCs w:val="24"/>
        </w:rPr>
        <w:t>,</w:t>
      </w:r>
      <w:r>
        <w:rPr>
          <w:rFonts w:eastAsia="Times New Roman"/>
          <w:szCs w:val="24"/>
        </w:rPr>
        <w:t xml:space="preserve"> για να πάνε στις περιοχές που είχαν υψηλό βαθμό επικινδυνότητας. Το γνωρίζει ο κ. Δαβάκης αυτό και απορώ. </w:t>
      </w:r>
    </w:p>
    <w:p w14:paraId="662D4C1C" w14:textId="77777777" w:rsidR="009A4B17" w:rsidRDefault="004622F9">
      <w:pPr>
        <w:spacing w:after="0" w:line="600" w:lineRule="auto"/>
        <w:ind w:firstLine="720"/>
        <w:jc w:val="both"/>
        <w:rPr>
          <w:rFonts w:eastAsia="Times New Roman"/>
          <w:szCs w:val="24"/>
        </w:rPr>
      </w:pPr>
      <w:r>
        <w:rPr>
          <w:rFonts w:eastAsia="Times New Roman"/>
          <w:szCs w:val="24"/>
        </w:rPr>
        <w:t>Το δ</w:t>
      </w:r>
      <w:r>
        <w:rPr>
          <w:rFonts w:eastAsia="Times New Roman"/>
          <w:szCs w:val="24"/>
        </w:rPr>
        <w:t>εύτερο που θέλω να σχολιάσω</w:t>
      </w:r>
      <w:r>
        <w:rPr>
          <w:rFonts w:eastAsia="Times New Roman"/>
          <w:szCs w:val="24"/>
        </w:rPr>
        <w:t>,</w:t>
      </w:r>
      <w:r>
        <w:rPr>
          <w:rFonts w:eastAsia="Times New Roman"/>
          <w:szCs w:val="24"/>
        </w:rPr>
        <w:t xml:space="preserve"> είναι ότι μου προκαλεί αλγεινή εντύπωση η ταύτιση της Νέας Δημοκρατίας, που εκφράστηκε δι</w:t>
      </w:r>
      <w:r>
        <w:rPr>
          <w:rFonts w:eastAsia="Times New Roman"/>
          <w:szCs w:val="24"/>
        </w:rPr>
        <w:t>ά</w:t>
      </w:r>
      <w:r>
        <w:rPr>
          <w:rFonts w:eastAsia="Times New Roman"/>
          <w:szCs w:val="24"/>
        </w:rPr>
        <w:t xml:space="preserve"> του κ. Δαβάκη προ ολίγου, με την άποψη του κ. Παπαντωνίου ότι δήθεν η </w:t>
      </w:r>
      <w:r>
        <w:rPr>
          <w:rFonts w:eastAsia="Times New Roman"/>
          <w:szCs w:val="24"/>
        </w:rPr>
        <w:t>ε</w:t>
      </w:r>
      <w:r>
        <w:rPr>
          <w:rFonts w:eastAsia="Times New Roman"/>
          <w:szCs w:val="24"/>
        </w:rPr>
        <w:t xml:space="preserve">ιδική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 xml:space="preserve">πιτροπή συγκροτήθηκε ακριβώς για να </w:t>
      </w:r>
      <w:r>
        <w:rPr>
          <w:rFonts w:eastAsia="Times New Roman"/>
          <w:szCs w:val="24"/>
        </w:rPr>
        <w:t xml:space="preserve">παρεκκλίνει η ατζέντα της κυβερνητικής πολιτικής. Ουδέν </w:t>
      </w:r>
      <w:proofErr w:type="spellStart"/>
      <w:r>
        <w:rPr>
          <w:rFonts w:eastAsia="Times New Roman"/>
          <w:szCs w:val="24"/>
        </w:rPr>
        <w:t>αναληθέστερο</w:t>
      </w:r>
      <w:proofErr w:type="spellEnd"/>
      <w:r>
        <w:rPr>
          <w:rFonts w:eastAsia="Times New Roman"/>
          <w:szCs w:val="24"/>
        </w:rPr>
        <w:t xml:space="preserve"> και λυπάμαι πάρα πολύ γι’ αυτή την ταύτιση, κύριε Δαβάκη.</w:t>
      </w:r>
    </w:p>
    <w:p w14:paraId="662D4C1D" w14:textId="77777777" w:rsidR="009A4B17" w:rsidRDefault="004622F9">
      <w:pPr>
        <w:spacing w:after="0" w:line="600" w:lineRule="auto"/>
        <w:ind w:firstLine="720"/>
        <w:jc w:val="both"/>
        <w:rPr>
          <w:rFonts w:eastAsia="Times New Roman"/>
          <w:szCs w:val="24"/>
        </w:rPr>
      </w:pPr>
      <w:r>
        <w:rPr>
          <w:rFonts w:eastAsia="Times New Roman"/>
          <w:szCs w:val="24"/>
        </w:rPr>
        <w:t xml:space="preserve">Κυρίες και κύριοι Βουλευτές, από τη στιγμή που οι </w:t>
      </w:r>
      <w:r>
        <w:rPr>
          <w:rFonts w:eastAsia="Times New Roman"/>
          <w:szCs w:val="24"/>
        </w:rPr>
        <w:t>ε</w:t>
      </w:r>
      <w:r>
        <w:rPr>
          <w:rFonts w:eastAsia="Times New Roman"/>
          <w:szCs w:val="24"/>
        </w:rPr>
        <w:t xml:space="preserve">ισαγγελικές </w:t>
      </w:r>
      <w:r>
        <w:rPr>
          <w:rFonts w:eastAsia="Times New Roman"/>
          <w:szCs w:val="24"/>
        </w:rPr>
        <w:t>α</w:t>
      </w:r>
      <w:r>
        <w:rPr>
          <w:rFonts w:eastAsia="Times New Roman"/>
          <w:szCs w:val="24"/>
        </w:rPr>
        <w:t xml:space="preserve">ρχές απέστειλαν τις δικογραφίες στη Βουλή… </w:t>
      </w:r>
    </w:p>
    <w:p w14:paraId="662D4C1E" w14:textId="77777777" w:rsidR="009A4B17" w:rsidRDefault="004622F9">
      <w:pPr>
        <w:spacing w:after="0"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Αφ</w:t>
      </w:r>
      <w:r>
        <w:rPr>
          <w:rFonts w:eastAsia="Times New Roman"/>
          <w:szCs w:val="24"/>
        </w:rPr>
        <w:t xml:space="preserve">ού είναι </w:t>
      </w:r>
      <w:proofErr w:type="spellStart"/>
      <w:r>
        <w:rPr>
          <w:rFonts w:eastAsia="Times New Roman"/>
          <w:szCs w:val="24"/>
        </w:rPr>
        <w:t>παραγεγραμμένες</w:t>
      </w:r>
      <w:proofErr w:type="spellEnd"/>
      <w:r>
        <w:rPr>
          <w:rFonts w:eastAsia="Times New Roman"/>
          <w:szCs w:val="24"/>
        </w:rPr>
        <w:t xml:space="preserve">. </w:t>
      </w:r>
    </w:p>
    <w:p w14:paraId="662D4C1F" w14:textId="77777777" w:rsidR="009A4B17" w:rsidRDefault="004622F9">
      <w:pPr>
        <w:spacing w:after="0" w:line="600" w:lineRule="auto"/>
        <w:ind w:firstLine="720"/>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ΑΜΑΝΑΤΙΔΗ: </w:t>
      </w:r>
      <w:r>
        <w:rPr>
          <w:rFonts w:eastAsia="Times New Roman"/>
          <w:szCs w:val="24"/>
        </w:rPr>
        <w:t xml:space="preserve">Οι διαδικασίες, σύμφωνα με το Σύνταγμα, είναι συγκεκριμένες, κύριε Δαβάκη, και τις ξέρετε. </w:t>
      </w:r>
    </w:p>
    <w:p w14:paraId="662D4C20" w14:textId="77777777" w:rsidR="009A4B17" w:rsidRDefault="004622F9">
      <w:pPr>
        <w:spacing w:after="0"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Ήταν </w:t>
      </w:r>
      <w:proofErr w:type="spellStart"/>
      <w:r>
        <w:rPr>
          <w:rFonts w:eastAsia="Times New Roman"/>
          <w:szCs w:val="24"/>
        </w:rPr>
        <w:t>παραγεγραμμένες</w:t>
      </w:r>
      <w:proofErr w:type="spellEnd"/>
      <w:r>
        <w:rPr>
          <w:rFonts w:eastAsia="Times New Roman"/>
          <w:szCs w:val="24"/>
        </w:rPr>
        <w:t>, κυρία μου!</w:t>
      </w:r>
    </w:p>
    <w:p w14:paraId="662D4C21" w14:textId="77777777" w:rsidR="009A4B17" w:rsidRDefault="004622F9">
      <w:pPr>
        <w:spacing w:after="0" w:line="600" w:lineRule="auto"/>
        <w:ind w:firstLine="720"/>
        <w:jc w:val="both"/>
        <w:rPr>
          <w:rFonts w:eastAsia="Times New Roman"/>
          <w:szCs w:val="24"/>
        </w:rPr>
      </w:pPr>
      <w:r>
        <w:rPr>
          <w:rFonts w:eastAsia="Times New Roman"/>
          <w:b/>
          <w:szCs w:val="24"/>
        </w:rPr>
        <w:lastRenderedPageBreak/>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Η διαδικασία ήταν π</w:t>
      </w:r>
      <w:r>
        <w:rPr>
          <w:rFonts w:eastAsia="Times New Roman"/>
          <w:szCs w:val="24"/>
        </w:rPr>
        <w:t xml:space="preserve">ροδιαγεγραμμένη και συγκεκριμένη. Ήταν αναγκαίο να συγκροτηθεί </w:t>
      </w:r>
      <w:r>
        <w:rPr>
          <w:rFonts w:eastAsia="Times New Roman"/>
          <w:szCs w:val="24"/>
        </w:rPr>
        <w:t>ε</w:t>
      </w:r>
      <w:r>
        <w:rPr>
          <w:rFonts w:eastAsia="Times New Roman"/>
          <w:szCs w:val="24"/>
        </w:rPr>
        <w:t xml:space="preserve">ιδική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πιτροπή, προκειμένου να διενεργήσει προκαταρκτική εξέταση κατά το Σύνταγμα και τον Κανονισμό της Βουλής για την ενδεχόμενη τέλεση αδικημάτων από τον πρώην Υπουργό κ. Παπ</w:t>
      </w:r>
      <w:r>
        <w:rPr>
          <w:rFonts w:eastAsia="Times New Roman"/>
          <w:szCs w:val="24"/>
        </w:rPr>
        <w:t xml:space="preserve">αντωνίου. </w:t>
      </w:r>
    </w:p>
    <w:p w14:paraId="662D4C22" w14:textId="77777777" w:rsidR="009A4B17" w:rsidRDefault="004622F9">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ε</w:t>
      </w:r>
      <w:r>
        <w:rPr>
          <w:rFonts w:eastAsia="Times New Roman"/>
          <w:szCs w:val="24"/>
        </w:rPr>
        <w:t xml:space="preserve">ιδική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 xml:space="preserve">πιτροπή που συγκροτήθηκε, ολοκλήρωσε τις εργασίες της στην ταχθείσα προθεσμία και εξέδωσε πόρισμα, σύμφωνα με το οποίο από τις πράξεις που αποδίδονται στον πρώην Υπουργό, για μεν την πράξη της απιστίας κρίθηκε ότι έχει </w:t>
      </w:r>
      <w:r>
        <w:rPr>
          <w:rFonts w:eastAsia="Times New Roman"/>
          <w:szCs w:val="24"/>
        </w:rPr>
        <w:t xml:space="preserve">εξαλειφθεί το αξιόποινο λόγω της τασσόμενης από το Σύνταγμα ειδικής προθεσμίας, για δε την πράξη νομιμοποίησης εσόδων από εγκληματική δραστηριότητα κρίθηκε ότι αυτή δεν </w:t>
      </w:r>
      <w:proofErr w:type="spellStart"/>
      <w:r>
        <w:rPr>
          <w:rFonts w:eastAsia="Times New Roman"/>
          <w:szCs w:val="24"/>
        </w:rPr>
        <w:t>τελέσθηκε</w:t>
      </w:r>
      <w:proofErr w:type="spellEnd"/>
      <w:r>
        <w:rPr>
          <w:rFonts w:eastAsia="Times New Roman"/>
          <w:szCs w:val="24"/>
        </w:rPr>
        <w:t xml:space="preserve"> κατά τη διάρκεια της άσκησης των καθηκόντων του.</w:t>
      </w:r>
    </w:p>
    <w:p w14:paraId="662D4C2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Κατά συνέπεια η δίωξή της απ</w:t>
      </w:r>
      <w:r>
        <w:rPr>
          <w:rFonts w:eastAsia="Times New Roman" w:cs="Times New Roman"/>
          <w:szCs w:val="24"/>
        </w:rPr>
        <w:t>οτελεί αρμοδιότητα των κοινών ποινικών δικαστηρίων και ο πρώην Υπουργός οδηγείται να δικαστεί στο αρμόδιο ποινικό δικαστήριο με την κατηγορία νομιμοποίησης εσόδων από παράνομες πράξεις και θα αντιμετωπίσει τη δικαιοσύνη όπως ο κοινός πολίτης.</w:t>
      </w:r>
    </w:p>
    <w:p w14:paraId="662D4C2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Όλα ωραία και</w:t>
      </w:r>
      <w:r>
        <w:rPr>
          <w:rFonts w:eastAsia="Times New Roman" w:cs="Times New Roman"/>
          <w:szCs w:val="24"/>
        </w:rPr>
        <w:t xml:space="preserve"> καλά; Κατά την προσωπική μου άποψη καθόλου ωραία και καλά. Γιατί; Έχω επ’ αυτού δύο επισημάνσεις. Η πρώτη επισήμανση έχει να κάνει με το γεγονός ότι οι αξιόποινες πράξεις στις οποίες φέρεται να έχει ανάμιξη ο κ. Παπαντωνίου</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τελέστηκαν</w:t>
      </w:r>
      <w:proofErr w:type="spellEnd"/>
      <w:r>
        <w:rPr>
          <w:rFonts w:eastAsia="Times New Roman" w:cs="Times New Roman"/>
          <w:szCs w:val="24"/>
        </w:rPr>
        <w:t xml:space="preserve"> από το 2001 έως το </w:t>
      </w:r>
      <w:r>
        <w:rPr>
          <w:rFonts w:eastAsia="Times New Roman" w:cs="Times New Roman"/>
          <w:szCs w:val="24"/>
        </w:rPr>
        <w:t>2004. Αντικείμενο διερεύνησης από τη δικαιοσύνη οι συγκεκριμένες πράξεις έγιναν δέκα έως δώδεκα χρόνια αργότερα μετά από τον φερόμενο χρόνο της τέλεσής τους. Στη Βουλή οι σχηματισθείσες δικογραφίες ήρθαν δύο χρόνια αργότερα. Είναι πολύ μεγάλο διάστημα αντί</w:t>
      </w:r>
      <w:r>
        <w:rPr>
          <w:rFonts w:eastAsia="Times New Roman" w:cs="Times New Roman"/>
          <w:szCs w:val="24"/>
        </w:rPr>
        <w:t>δρασης και δράσης με πλήθος δημοσιευμάτων από το 2004 έως το 2013 και 2014</w:t>
      </w:r>
      <w:r>
        <w:rPr>
          <w:rFonts w:eastAsia="Times New Roman" w:cs="Times New Roman"/>
          <w:szCs w:val="24"/>
        </w:rPr>
        <w:t>,</w:t>
      </w:r>
      <w:r>
        <w:rPr>
          <w:rFonts w:eastAsia="Times New Roman" w:cs="Times New Roman"/>
          <w:szCs w:val="24"/>
        </w:rPr>
        <w:t xml:space="preserve"> να αναφέρονται σε παρατυπίες, παρανομίες. Έχω και εδώ μερικά από αυτά και ενδεικτικά αναφέρω: «Σκανδαλώδη εύνοια του ΥΠΕΘΑ προς τη </w:t>
      </w:r>
      <w:r>
        <w:rPr>
          <w:rFonts w:eastAsia="Times New Roman" w:cs="Times New Roman"/>
          <w:szCs w:val="24"/>
        </w:rPr>
        <w:t>«</w:t>
      </w:r>
      <w:r>
        <w:rPr>
          <w:rFonts w:eastAsia="Times New Roman" w:cs="Times New Roman"/>
          <w:szCs w:val="24"/>
          <w:lang w:val="en-US"/>
        </w:rPr>
        <w:t>SONAK</w:t>
      </w:r>
      <w:r>
        <w:rPr>
          <w:rFonts w:eastAsia="Times New Roman" w:cs="Times New Roman"/>
          <w:szCs w:val="24"/>
        </w:rPr>
        <w:t>»</w:t>
      </w:r>
      <w:r>
        <w:rPr>
          <w:rFonts w:eastAsia="Times New Roman" w:cs="Times New Roman"/>
          <w:szCs w:val="24"/>
        </w:rPr>
        <w:t xml:space="preserve"> Ελληνικά Αμυντικά Συστήματα», «Τραγωδία σ</w:t>
      </w:r>
      <w:r>
        <w:rPr>
          <w:rFonts w:eastAsia="Times New Roman" w:cs="Times New Roman"/>
          <w:szCs w:val="24"/>
        </w:rPr>
        <w:t>ε συνέχεια», «Καμένη γη παρέλαβε η νέα ηγεσία», «Στον αέρα το πρόγραμμα ηλεκτρονικού πολέμου». Όλα αυτά το 2004, το 2005,το 2006, το 2008, το 2009, είναι πλήθος δημοσιευμάτων. Κανένας δεν είδε και δεν άκουσε τίποτα όλα αυτά τα χρόνια ούτε δικαστικός λειτου</w:t>
      </w:r>
      <w:r>
        <w:rPr>
          <w:rFonts w:eastAsia="Times New Roman" w:cs="Times New Roman"/>
          <w:szCs w:val="24"/>
        </w:rPr>
        <w:t xml:space="preserve">ργός ούτε κρατικός λειτουργός; </w:t>
      </w:r>
    </w:p>
    <w:p w14:paraId="662D4C2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Παρατηρείται μία, στην καλύτερη περίπτωση, αδράνεια του κρατικού μηχανισμού</w:t>
      </w:r>
      <w:r>
        <w:rPr>
          <w:rFonts w:eastAsia="Times New Roman" w:cs="Times New Roman"/>
          <w:szCs w:val="24"/>
        </w:rPr>
        <w:t>,</w:t>
      </w:r>
      <w:r>
        <w:rPr>
          <w:rFonts w:eastAsia="Times New Roman" w:cs="Times New Roman"/>
          <w:szCs w:val="24"/>
        </w:rPr>
        <w:t xml:space="preserve"> που φτάνει στα όρια συγκάλυψης γεγονότων, μια συνομωσία σιωπής. Ποια τα αντανακλαστικά των δημόσιων λειτουργών που τάχθηκαν στις συγκεκριμένες θέσε</w:t>
      </w:r>
      <w:r>
        <w:rPr>
          <w:rFonts w:eastAsia="Times New Roman" w:cs="Times New Roman"/>
          <w:szCs w:val="24"/>
        </w:rPr>
        <w:t>ις</w:t>
      </w:r>
      <w:r>
        <w:rPr>
          <w:rFonts w:eastAsia="Times New Roman" w:cs="Times New Roman"/>
          <w:szCs w:val="24"/>
        </w:rPr>
        <w:t>,</w:t>
      </w:r>
      <w:r>
        <w:rPr>
          <w:rFonts w:eastAsia="Times New Roman" w:cs="Times New Roman"/>
          <w:szCs w:val="24"/>
        </w:rPr>
        <w:t xml:space="preserve"> για να υπηρετήσουν το δημόσιο συμφέρον; </w:t>
      </w:r>
    </w:p>
    <w:p w14:paraId="662D4C2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Οι κυβερνήσεις άλλαζαν, αλλά κάποιος </w:t>
      </w:r>
      <w:proofErr w:type="spellStart"/>
      <w:r>
        <w:rPr>
          <w:rFonts w:eastAsia="Times New Roman" w:cs="Times New Roman"/>
          <w:szCs w:val="24"/>
        </w:rPr>
        <w:t>ονόματι</w:t>
      </w:r>
      <w:proofErr w:type="spellEnd"/>
      <w:r>
        <w:rPr>
          <w:rFonts w:eastAsia="Times New Roman" w:cs="Times New Roman"/>
          <w:szCs w:val="24"/>
        </w:rPr>
        <w:t xml:space="preserve"> </w:t>
      </w:r>
      <w:proofErr w:type="spellStart"/>
      <w:r>
        <w:rPr>
          <w:rFonts w:eastAsia="Times New Roman" w:cs="Times New Roman"/>
          <w:szCs w:val="24"/>
        </w:rPr>
        <w:t>Λιακουνάκος</w:t>
      </w:r>
      <w:proofErr w:type="spellEnd"/>
      <w:r>
        <w:rPr>
          <w:rFonts w:eastAsia="Times New Roman" w:cs="Times New Roman"/>
          <w:szCs w:val="24"/>
        </w:rPr>
        <w:t xml:space="preserve"> εκπρόσωπος εταιρειών όπλων, διαμεσολαβητής στην αγορά οπλικών συστημάτων αλλά και σύμβουλος για την αγορά και σύμβουλος για την κατάρτιση των συμβάσεων τω</w:t>
      </w:r>
      <w:r>
        <w:rPr>
          <w:rFonts w:eastAsia="Times New Roman" w:cs="Times New Roman"/>
          <w:szCs w:val="24"/>
        </w:rPr>
        <w:t>ν αντισταθμιστικών ωφελημάτων ήταν πάντα συνομιλητής όλων των κυβερνήσεων, γαλάζιων και πράσινων, για περισσότερα από είκοσι χρόνια. Πόσο άρρωστο πρέπει να είναι ένα σύστημα</w:t>
      </w:r>
      <w:r>
        <w:rPr>
          <w:rFonts w:eastAsia="Times New Roman" w:cs="Times New Roman"/>
          <w:szCs w:val="24"/>
        </w:rPr>
        <w:t>,</w:t>
      </w:r>
      <w:r>
        <w:rPr>
          <w:rFonts w:eastAsia="Times New Roman" w:cs="Times New Roman"/>
          <w:szCs w:val="24"/>
        </w:rPr>
        <w:t xml:space="preserve"> για να μη γίνεται αντιληπτό από αρμόδια προς τούτο πρόσωπα ότι δεν υπηρετείται το</w:t>
      </w:r>
      <w:r>
        <w:rPr>
          <w:rFonts w:eastAsia="Times New Roman" w:cs="Times New Roman"/>
          <w:szCs w:val="24"/>
        </w:rPr>
        <w:t xml:space="preserve"> δημόσιο συμφέρον, αντιθέτως βλάπτεται; </w:t>
      </w:r>
    </w:p>
    <w:p w14:paraId="662D4C2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οιο είναι το μήνυμα για την κοινωνία, που εμπνέεται από τους αρχηγούς της, όταν είναι διάχυτη η αίσθηση της αυστηρής τιμωρίας της μικρής παραβατικότητας, όταν οι φυλακές γεμίζουν με </w:t>
      </w:r>
      <w:proofErr w:type="spellStart"/>
      <w:r>
        <w:rPr>
          <w:rFonts w:eastAsia="Times New Roman" w:cs="Times New Roman"/>
          <w:szCs w:val="24"/>
        </w:rPr>
        <w:t>φτωχοδιάβολους</w:t>
      </w:r>
      <w:proofErr w:type="spellEnd"/>
      <w:r>
        <w:rPr>
          <w:rFonts w:eastAsia="Times New Roman" w:cs="Times New Roman"/>
          <w:szCs w:val="24"/>
        </w:rPr>
        <w:t xml:space="preserve">, ενώ το </w:t>
      </w:r>
      <w:r>
        <w:rPr>
          <w:rFonts w:eastAsia="Times New Roman" w:cs="Times New Roman"/>
          <w:szCs w:val="24"/>
        </w:rPr>
        <w:t xml:space="preserve">οικονομικό έγκλημα, που έχει υποθηκεύσει το μέλλον της χώρας μας, μένει ατιμώρητο; Δεν θωρακίζεται η κοινωνία απέναντι στην ασχήμια και το έγκλημα αλλά </w:t>
      </w:r>
      <w:r>
        <w:rPr>
          <w:rFonts w:eastAsia="Times New Roman" w:cs="Times New Roman"/>
          <w:szCs w:val="24"/>
        </w:rPr>
        <w:lastRenderedPageBreak/>
        <w:t>δηλητηριάζεται και απαιτούνται μεγάλη δύναμη και αντιστάσεις</w:t>
      </w:r>
      <w:r>
        <w:rPr>
          <w:rFonts w:eastAsia="Times New Roman" w:cs="Times New Roman"/>
          <w:szCs w:val="24"/>
        </w:rPr>
        <w:t>,</w:t>
      </w:r>
      <w:r>
        <w:rPr>
          <w:rFonts w:eastAsia="Times New Roman" w:cs="Times New Roman"/>
          <w:szCs w:val="24"/>
        </w:rPr>
        <w:t xml:space="preserve"> για να αντιδράσει και να διαμαρτυρηθεί κάπ</w:t>
      </w:r>
      <w:r>
        <w:rPr>
          <w:rFonts w:eastAsia="Times New Roman" w:cs="Times New Roman"/>
          <w:szCs w:val="24"/>
        </w:rPr>
        <w:t xml:space="preserve">οιος για το αυτονόητο, ενώ ένα μεγάλο μέρος λειτουργεί παθητικά, πράττει το ίδιο, τηρουμένων των αναλογιών βέβαια. </w:t>
      </w:r>
      <w:r>
        <w:rPr>
          <w:rFonts w:eastAsia="Times New Roman" w:cs="Times New Roman"/>
          <w:szCs w:val="24"/>
        </w:rPr>
        <w:t>Π</w:t>
      </w:r>
      <w:r>
        <w:rPr>
          <w:rFonts w:eastAsia="Times New Roman" w:cs="Times New Roman"/>
          <w:szCs w:val="24"/>
        </w:rPr>
        <w:t xml:space="preserve">οιος θα λογοδοτήσει, κυρίες και κύριοι Βουλευτές, για το συγκεκριμένο έγκλημα σε βάρος της κοινωνίας; </w:t>
      </w:r>
    </w:p>
    <w:p w14:paraId="662D4C2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δεύτερη επισήμανσή μου έχει να κάνε</w:t>
      </w:r>
      <w:r>
        <w:rPr>
          <w:rFonts w:eastAsia="Times New Roman" w:cs="Times New Roman"/>
          <w:szCs w:val="24"/>
        </w:rPr>
        <w:t>ι με τη συμπεριφορά του κ. Παπαντωνίου. Αρχικά ο κ. Παπαντωνίου απέστειλε μία επιστολή</w:t>
      </w:r>
      <w:r>
        <w:rPr>
          <w:rFonts w:eastAsia="Times New Roman" w:cs="Times New Roman"/>
          <w:szCs w:val="24"/>
        </w:rPr>
        <w:t>,</w:t>
      </w:r>
      <w:r>
        <w:rPr>
          <w:rFonts w:eastAsia="Times New Roman" w:cs="Times New Roman"/>
          <w:szCs w:val="24"/>
        </w:rPr>
        <w:t xml:space="preserve"> με την οποία ισχυριζόταν ότι επί δεκατέσσερα χρόνια όλες οι συμβάσεις του Υπουργείου Άμυνας έχουν υποστεί εξονυχιστικό έλεγχο από διοικητικές, δικαστικές και άλλες αρχέ</w:t>
      </w:r>
      <w:r>
        <w:rPr>
          <w:rFonts w:eastAsia="Times New Roman" w:cs="Times New Roman"/>
          <w:szCs w:val="24"/>
        </w:rPr>
        <w:t>ς</w:t>
      </w:r>
      <w:r>
        <w:rPr>
          <w:rFonts w:eastAsia="Times New Roman" w:cs="Times New Roman"/>
          <w:szCs w:val="24"/>
        </w:rPr>
        <w:t>,</w:t>
      </w:r>
      <w:r>
        <w:rPr>
          <w:rFonts w:eastAsia="Times New Roman" w:cs="Times New Roman"/>
          <w:szCs w:val="24"/>
        </w:rPr>
        <w:t xml:space="preserve"> χωρίς να βρεθεί κα</w:t>
      </w:r>
      <w:r>
        <w:rPr>
          <w:rFonts w:eastAsia="Times New Roman" w:cs="Times New Roman"/>
          <w:szCs w:val="24"/>
        </w:rPr>
        <w:t>μ</w:t>
      </w:r>
      <w:r>
        <w:rPr>
          <w:rFonts w:eastAsia="Times New Roman" w:cs="Times New Roman"/>
          <w:szCs w:val="24"/>
        </w:rPr>
        <w:t xml:space="preserve">μία απολύτως ένδειξη παρανόμων ή παράτυπων ενεργειών ή παραλείψεων και ότι δήθεν η σύσταση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γίνεται για να αλλάξει, όπως είπε και ο κ. Δαβάκης, επικοινωνιακή ατζέντα το πολιτικό αδιέξοδο της Κυβέρ</w:t>
      </w:r>
      <w:r>
        <w:rPr>
          <w:rFonts w:eastAsia="Times New Roman" w:cs="Times New Roman"/>
          <w:szCs w:val="24"/>
        </w:rPr>
        <w:t xml:space="preserve">νησης, για να </w:t>
      </w:r>
      <w:proofErr w:type="spellStart"/>
      <w:r>
        <w:rPr>
          <w:rFonts w:eastAsia="Times New Roman" w:cs="Times New Roman"/>
          <w:szCs w:val="24"/>
        </w:rPr>
        <w:t>στοχοποιήσουμε</w:t>
      </w:r>
      <w:proofErr w:type="spellEnd"/>
      <w:r>
        <w:rPr>
          <w:rFonts w:eastAsia="Times New Roman" w:cs="Times New Roman"/>
          <w:szCs w:val="24"/>
        </w:rPr>
        <w:t xml:space="preserve"> το ΠΑΣΟΚ, να τιμωρήσουμε την </w:t>
      </w:r>
      <w:r>
        <w:rPr>
          <w:rFonts w:eastAsia="Times New Roman" w:cs="Times New Roman"/>
          <w:szCs w:val="24"/>
        </w:rPr>
        <w:t>κ</w:t>
      </w:r>
      <w:r>
        <w:rPr>
          <w:rFonts w:eastAsia="Times New Roman" w:cs="Times New Roman"/>
          <w:szCs w:val="24"/>
        </w:rPr>
        <w:t>υβέρνηση Σημίτη.</w:t>
      </w:r>
    </w:p>
    <w:p w14:paraId="662D4C2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Τον ισχυρισμό περί κανενός στοιχείου τον διέψευσαν οι ίδιες οι δικογραφίες, που ακριβώς για αυτό απεστάλησαν στη Βουλή, γιατί υπάρχουν ενδείξεις που, όμως, αφορούν πολιτικό </w:t>
      </w:r>
      <w:r>
        <w:rPr>
          <w:rFonts w:eastAsia="Times New Roman" w:cs="Times New Roman"/>
          <w:szCs w:val="24"/>
        </w:rPr>
        <w:lastRenderedPageBreak/>
        <w:t>πρόσωπο</w:t>
      </w:r>
      <w:r>
        <w:rPr>
          <w:rFonts w:eastAsia="Times New Roman" w:cs="Times New Roman"/>
          <w:szCs w:val="24"/>
        </w:rPr>
        <w:t xml:space="preserve">. Όσο για τους ελέγχους επί δεκατέσσερα έτη από διοικητικές και δικαστικές αρχές καλύτερα πιστεύω να μην </w:t>
      </w:r>
      <w:r>
        <w:rPr>
          <w:rFonts w:eastAsia="Times New Roman" w:cs="Times New Roman"/>
          <w:szCs w:val="24"/>
        </w:rPr>
        <w:t xml:space="preserve">είναι </w:t>
      </w:r>
      <w:r>
        <w:rPr>
          <w:rFonts w:eastAsia="Times New Roman" w:cs="Times New Roman"/>
          <w:szCs w:val="24"/>
        </w:rPr>
        <w:t xml:space="preserve">αλήθεια για τις ίδιες τις αρχές. </w:t>
      </w:r>
    </w:p>
    <w:p w14:paraId="662D4C2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Ακολούθως ο κ. Παπαντωνίου επέλεξε να μην εμφανιστεί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όταν κλήθηκε να δώσει εξηγήσεις. Στην επιστ</w:t>
      </w:r>
      <w:r>
        <w:rPr>
          <w:rFonts w:eastAsia="Times New Roman" w:cs="Times New Roman"/>
          <w:szCs w:val="24"/>
        </w:rPr>
        <w:t xml:space="preserve">ολή του, όμως, προς την </w:t>
      </w:r>
      <w:r>
        <w:rPr>
          <w:rFonts w:eastAsia="Times New Roman" w:cs="Times New Roman"/>
          <w:szCs w:val="24"/>
        </w:rPr>
        <w:t>ε</w:t>
      </w:r>
      <w:r>
        <w:rPr>
          <w:rFonts w:eastAsia="Times New Roman" w:cs="Times New Roman"/>
          <w:szCs w:val="24"/>
        </w:rPr>
        <w:t xml:space="preserve">πιτροπή μας μάς κατηγορεί ως συκοφάντες και φαύλους. Αιδώς Αργείοι! </w:t>
      </w:r>
    </w:p>
    <w:p w14:paraId="662D4C2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Ας ερχόταν ο κ. Παπαντωνίου στην </w:t>
      </w:r>
      <w:r>
        <w:rPr>
          <w:rFonts w:eastAsia="Times New Roman" w:cs="Times New Roman"/>
          <w:szCs w:val="24"/>
        </w:rPr>
        <w:t>ε</w:t>
      </w:r>
      <w:r>
        <w:rPr>
          <w:rFonts w:eastAsia="Times New Roman" w:cs="Times New Roman"/>
          <w:szCs w:val="24"/>
        </w:rPr>
        <w:t xml:space="preserve">πιτροπή να εκθέσει τις απόψεις του. Όχι όμως να εξαπολύει μύδρους κατά των Βουλευτών, οι οποίοι δεν έκαναν τίποτα παραπάνω, δεν </w:t>
      </w:r>
      <w:r>
        <w:rPr>
          <w:rFonts w:eastAsia="Times New Roman" w:cs="Times New Roman"/>
          <w:szCs w:val="24"/>
        </w:rPr>
        <w:t xml:space="preserve">είπαν τίποτα παραπάνω από όσα είπαν οι εισαγγελικές αρχές. Αυτό κατά τη γνώμη μου είναι πολιτική δειλία. Εξάλλου αν ο κ. Παπαντωνίου θεωρεί ότι </w:t>
      </w:r>
      <w:proofErr w:type="spellStart"/>
      <w:r>
        <w:rPr>
          <w:rFonts w:eastAsia="Times New Roman" w:cs="Times New Roman"/>
          <w:szCs w:val="24"/>
        </w:rPr>
        <w:t>συκοφαντείται</w:t>
      </w:r>
      <w:proofErr w:type="spellEnd"/>
      <w:r>
        <w:rPr>
          <w:rFonts w:eastAsia="Times New Roman" w:cs="Times New Roman"/>
          <w:szCs w:val="24"/>
        </w:rPr>
        <w:t>, ας υποβάλει μήνυση για συκοφαντική δυσφήμιση και να αποδειχθεί το συκοφαντικό γεγονός. Θα καταθέσ</w:t>
      </w:r>
      <w:r>
        <w:rPr>
          <w:rFonts w:eastAsia="Times New Roman" w:cs="Times New Roman"/>
          <w:szCs w:val="24"/>
        </w:rPr>
        <w:t xml:space="preserve">ω στα Πρακτικά και τις δύο επιστολές του κ. Παπαντωνίου για να παραμείνουν. </w:t>
      </w:r>
    </w:p>
    <w:p w14:paraId="662D4C2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w:t>
      </w:r>
      <w:proofErr w:type="spellStart"/>
      <w:r>
        <w:rPr>
          <w:rFonts w:eastAsia="Times New Roman" w:cs="Times New Roman"/>
          <w:szCs w:val="24"/>
        </w:rPr>
        <w:t>Κοζομπόλη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Αμανατίδη Παναγιώτα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w:t>
      </w:r>
      <w:r>
        <w:rPr>
          <w:rFonts w:eastAsia="Times New Roman" w:cs="Times New Roman"/>
          <w:szCs w:val="24"/>
        </w:rPr>
        <w:t>εύθυνσης Στενογραφίας και Πρακτικών της Βουλής)</w:t>
      </w:r>
    </w:p>
    <w:p w14:paraId="662D4C2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Ολοκληρώνω, κύριε Πρόεδρε, λέγοντας ότι όλοι μιλάμε για διαφθορά. Η διαφθορά όμως δεν είναι ένα μεταφυσικό φαινόμενο, είναι απτό γεγονός του κόσμου τούτου και αντιπαλεύεται όχι με λόγια και με ευχολόγια αλλά </w:t>
      </w:r>
      <w:r>
        <w:rPr>
          <w:rFonts w:eastAsia="Times New Roman" w:cs="Times New Roman"/>
          <w:szCs w:val="24"/>
        </w:rPr>
        <w:t xml:space="preserve">με νόμους, με κανόνες, με πράξεις και με συγκεκριμένη στάση ζωής και ειδικά εκείνων που οι πολίτες τούς εμπιστεύθηκαν την Κυβέρνηση αυτής της χώρας. </w:t>
      </w:r>
    </w:p>
    <w:p w14:paraId="662D4C2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62D4C2F"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 xml:space="preserve">και των </w:t>
      </w:r>
      <w:r>
        <w:rPr>
          <w:rFonts w:eastAsia="Times New Roman" w:cs="Times New Roman"/>
          <w:szCs w:val="24"/>
        </w:rPr>
        <w:t>ΑΝΕΛ</w:t>
      </w:r>
      <w:r>
        <w:rPr>
          <w:rFonts w:eastAsia="Times New Roman" w:cs="Times New Roman"/>
          <w:szCs w:val="24"/>
        </w:rPr>
        <w:t>)</w:t>
      </w:r>
    </w:p>
    <w:p w14:paraId="662D4C30" w14:textId="77777777" w:rsidR="009A4B17" w:rsidRDefault="004622F9">
      <w:pPr>
        <w:spacing w:after="0"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Κι εγώ ευχαριστώ. </w:t>
      </w:r>
    </w:p>
    <w:p w14:paraId="662D4C31" w14:textId="77777777" w:rsidR="009A4B17" w:rsidRDefault="004622F9">
      <w:pPr>
        <w:spacing w:after="0" w:line="600" w:lineRule="auto"/>
        <w:ind w:firstLine="720"/>
        <w:jc w:val="both"/>
        <w:rPr>
          <w:rFonts w:eastAsia="Times New Roman"/>
          <w:bCs/>
          <w:szCs w:val="24"/>
        </w:rPr>
      </w:pPr>
      <w:r>
        <w:rPr>
          <w:rFonts w:eastAsia="Times New Roman"/>
          <w:b/>
          <w:bCs/>
          <w:szCs w:val="24"/>
        </w:rPr>
        <w:t>ΧΑΡΑΛΑΜΠΟΣ ΑΘΑΝΑΣΙΟΥ:</w:t>
      </w:r>
      <w:r>
        <w:rPr>
          <w:rFonts w:eastAsia="Times New Roman"/>
          <w:bCs/>
          <w:szCs w:val="24"/>
        </w:rPr>
        <w:t xml:space="preserve"> Κύριε Πρόεδρε, θα ήθελα τον λόγο για ένα διαδικαστικό θέμα. Ούτε μισό λεπτό δεν θα μιλήσω. </w:t>
      </w:r>
    </w:p>
    <w:p w14:paraId="662D4C32" w14:textId="77777777" w:rsidR="009A4B17" w:rsidRDefault="004622F9">
      <w:pPr>
        <w:spacing w:after="0"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Ορίστε, κύριε Αθανασίου. Για μισό λεπτό μόνο.</w:t>
      </w:r>
    </w:p>
    <w:p w14:paraId="662D4C33" w14:textId="77777777" w:rsidR="009A4B17" w:rsidRDefault="004622F9">
      <w:pPr>
        <w:spacing w:after="0" w:line="600" w:lineRule="auto"/>
        <w:ind w:firstLine="720"/>
        <w:jc w:val="both"/>
        <w:rPr>
          <w:rFonts w:eastAsia="Times New Roman" w:cs="Times New Roman"/>
          <w:szCs w:val="24"/>
        </w:rPr>
      </w:pPr>
      <w:r>
        <w:rPr>
          <w:rFonts w:eastAsia="Times New Roman"/>
          <w:b/>
          <w:bCs/>
          <w:szCs w:val="24"/>
        </w:rPr>
        <w:t>ΧΑΡΑΛΑΜΠΟΣ ΑΘΑΝΑΣΙΟΥ:</w:t>
      </w:r>
      <w:r>
        <w:rPr>
          <w:rFonts w:eastAsia="Times New Roman"/>
          <w:bCs/>
          <w:szCs w:val="24"/>
        </w:rPr>
        <w:t xml:space="preserve"> </w:t>
      </w:r>
      <w:r>
        <w:rPr>
          <w:rFonts w:eastAsia="Times New Roman" w:cs="Times New Roman"/>
          <w:szCs w:val="24"/>
        </w:rPr>
        <w:t xml:space="preserve">Κυρίες και κύριοι συνάδελφοι, θέλω να πω το εξής. Θα το ξέρουν οι νομικοί. Ουσιαστική αξιολόγηση των ισχυρισμών και των στοιχείων της δικογραφίας </w:t>
      </w:r>
      <w:r>
        <w:rPr>
          <w:rFonts w:eastAsia="Times New Roman" w:cs="Times New Roman"/>
          <w:szCs w:val="24"/>
        </w:rPr>
        <w:lastRenderedPageBreak/>
        <w:t xml:space="preserve">απαγορεύεται να γίνεται τώρα. Το λέω για να τελειώσουμε γρήγορα. Εφόσον έχει κριθεί ομόφωνα σχεδόν από την </w:t>
      </w:r>
      <w:r>
        <w:rPr>
          <w:rFonts w:eastAsia="Times New Roman" w:cs="Times New Roman"/>
          <w:szCs w:val="24"/>
        </w:rPr>
        <w:t>ε</w:t>
      </w:r>
      <w:r>
        <w:rPr>
          <w:rFonts w:eastAsia="Times New Roman" w:cs="Times New Roman"/>
          <w:szCs w:val="24"/>
        </w:rPr>
        <w:t>πι</w:t>
      </w:r>
      <w:r>
        <w:rPr>
          <w:rFonts w:eastAsia="Times New Roman" w:cs="Times New Roman"/>
          <w:szCs w:val="24"/>
        </w:rPr>
        <w:t>τροπή ότι δεν υπάρχει δικαιοδοσία της Βουλής, γι’ αυτό δεν μπορείτε να κάνετε αξιολόγηση. Χάνουμε χρόνο χωρίς λόγο. Απαγορεύεται.</w:t>
      </w:r>
    </w:p>
    <w:p w14:paraId="662D4C3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Νομίζω ότι είναι θέμα ουσίας και όχι διαδικασίας, κύριε Πρόεδρε, και θα απαντηθεί κατά τη ροή των αγ</w:t>
      </w:r>
      <w:r>
        <w:rPr>
          <w:rFonts w:eastAsia="Times New Roman" w:cs="Times New Roman"/>
          <w:szCs w:val="24"/>
        </w:rPr>
        <w:t xml:space="preserve">ορεύσεων. </w:t>
      </w:r>
    </w:p>
    <w:p w14:paraId="662D4C35" w14:textId="77777777" w:rsidR="009A4B17" w:rsidRDefault="004622F9">
      <w:pPr>
        <w:spacing w:after="0"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Εντάξει.</w:t>
      </w:r>
    </w:p>
    <w:p w14:paraId="662D4C36" w14:textId="77777777" w:rsidR="009A4B17" w:rsidRDefault="004622F9">
      <w:pPr>
        <w:spacing w:after="0" w:line="600" w:lineRule="auto"/>
        <w:ind w:firstLine="720"/>
        <w:jc w:val="both"/>
        <w:rPr>
          <w:rFonts w:eastAsia="Times New Roman"/>
          <w:bCs/>
          <w:szCs w:val="24"/>
        </w:rPr>
      </w:pPr>
      <w:r>
        <w:rPr>
          <w:rFonts w:eastAsia="Times New Roman"/>
          <w:bCs/>
          <w:szCs w:val="24"/>
        </w:rPr>
        <w:t>Τον λόγο έχει ο κ. Παπαθεοδώρου.</w:t>
      </w:r>
    </w:p>
    <w:p w14:paraId="662D4C37" w14:textId="77777777" w:rsidR="009A4B17" w:rsidRDefault="004622F9">
      <w:pPr>
        <w:spacing w:after="0" w:line="600" w:lineRule="auto"/>
        <w:ind w:firstLine="720"/>
        <w:jc w:val="both"/>
        <w:rPr>
          <w:rFonts w:eastAsia="Times New Roman"/>
          <w:bCs/>
          <w:szCs w:val="24"/>
        </w:rPr>
      </w:pPr>
      <w:r>
        <w:rPr>
          <w:rFonts w:eastAsia="Times New Roman"/>
          <w:b/>
          <w:bCs/>
          <w:szCs w:val="24"/>
        </w:rPr>
        <w:t>ΘΕΟΔΩΡΟΣ ΠΑΠΑΘΕΟΔΩΡΟΥ:</w:t>
      </w:r>
      <w:r>
        <w:rPr>
          <w:rFonts w:eastAsia="Times New Roman"/>
          <w:bCs/>
          <w:szCs w:val="24"/>
        </w:rPr>
        <w:t xml:space="preserve"> Κύριε Πρόεδρε, κυρίες και κύριοι Βουλευτές, απευθύνομαι κατ’ αρχάς στους Βουλευτές του ΣΥΡΙΖΑ με πάρα πολλή αγάπη και συμπάθεια</w:t>
      </w:r>
      <w:r>
        <w:rPr>
          <w:rFonts w:eastAsia="Times New Roman"/>
          <w:bCs/>
          <w:szCs w:val="24"/>
        </w:rPr>
        <w:t>,</w:t>
      </w:r>
      <w:r>
        <w:rPr>
          <w:rFonts w:eastAsia="Times New Roman"/>
          <w:bCs/>
          <w:szCs w:val="24"/>
        </w:rPr>
        <w:t xml:space="preserve"> για να πω ότι σ</w:t>
      </w:r>
      <w:r>
        <w:rPr>
          <w:rFonts w:eastAsia="Times New Roman"/>
          <w:bCs/>
          <w:szCs w:val="24"/>
        </w:rPr>
        <w:t xml:space="preserve">ήμερα τουλάχιστον δεν θα πρέπει να διαβάσετε αυτό, το έντυπο της </w:t>
      </w:r>
      <w:r>
        <w:rPr>
          <w:rFonts w:eastAsia="Times New Roman"/>
          <w:bCs/>
          <w:szCs w:val="24"/>
        </w:rPr>
        <w:t>«ΑΥΓΗΣ»</w:t>
      </w:r>
      <w:r>
        <w:rPr>
          <w:rFonts w:eastAsia="Times New Roman"/>
          <w:bCs/>
          <w:szCs w:val="24"/>
        </w:rPr>
        <w:t>, το οποίο λέει ότι σήμερα η Βουλή στέλνει τον Παπαντωνίου στη δικαιοσύνη. Το πόρισμα της Βουλής να διαβάσετε. Το πόρισμα λέει το ακριβώς αντίθετο και με τη βάση του πορίσματος θα πρέπ</w:t>
      </w:r>
      <w:r>
        <w:rPr>
          <w:rFonts w:eastAsia="Times New Roman"/>
          <w:bCs/>
          <w:szCs w:val="24"/>
        </w:rPr>
        <w:t xml:space="preserve">ει να μιλήσουμε σήμερα, όχι για να υποστηρίξουμε τον κ. Παπαντωνίου ή να υποστηρίξουμε το αντίθετο αλλά πάντως αυτή η πληροφόρηση είναι παραπληροφόρηση. </w:t>
      </w:r>
    </w:p>
    <w:p w14:paraId="662D4C38" w14:textId="77777777" w:rsidR="009A4B17" w:rsidRDefault="004622F9">
      <w:pPr>
        <w:spacing w:after="0" w:line="600" w:lineRule="auto"/>
        <w:ind w:firstLine="720"/>
        <w:jc w:val="both"/>
        <w:rPr>
          <w:rFonts w:eastAsia="Times New Roman" w:cs="Times New Roman"/>
          <w:szCs w:val="24"/>
        </w:rPr>
      </w:pPr>
      <w:r>
        <w:rPr>
          <w:rFonts w:eastAsia="Times New Roman"/>
          <w:bCs/>
          <w:szCs w:val="24"/>
        </w:rPr>
        <w:lastRenderedPageBreak/>
        <w:t>Ε</w:t>
      </w:r>
      <w:r>
        <w:rPr>
          <w:rFonts w:eastAsia="Times New Roman"/>
          <w:bCs/>
          <w:szCs w:val="24"/>
        </w:rPr>
        <w:t>δώ ερχόμαστε στο βασικό</w:t>
      </w:r>
      <w:r>
        <w:rPr>
          <w:rFonts w:eastAsia="Times New Roman"/>
          <w:bCs/>
          <w:szCs w:val="24"/>
        </w:rPr>
        <w:t>.</w:t>
      </w:r>
      <w:r>
        <w:rPr>
          <w:rFonts w:eastAsia="Times New Roman"/>
          <w:bCs/>
          <w:szCs w:val="24"/>
        </w:rPr>
        <w:t xml:space="preserve"> Πιστεύω ότι η αμετροέπεια αυτής της Κυβέρνησης και η συστηματική απαξίωση κά</w:t>
      </w:r>
      <w:r>
        <w:rPr>
          <w:rFonts w:eastAsia="Times New Roman"/>
          <w:bCs/>
          <w:szCs w:val="24"/>
        </w:rPr>
        <w:t xml:space="preserve">θε θεσμικού πλαισίου από τους εκπροσώπους </w:t>
      </w:r>
      <w:r>
        <w:rPr>
          <w:rFonts w:eastAsia="Times New Roman"/>
          <w:bCs/>
          <w:szCs w:val="24"/>
        </w:rPr>
        <w:t>της,</w:t>
      </w:r>
      <w:r>
        <w:rPr>
          <w:rFonts w:eastAsia="Times New Roman"/>
          <w:bCs/>
          <w:szCs w:val="24"/>
        </w:rPr>
        <w:t xml:space="preserve"> είναι πλέον προκλητική και βλάπτει την ομαλή λειτουργία της δημοκρατίας. Παραθέτω, </w:t>
      </w:r>
      <w:r>
        <w:rPr>
          <w:rFonts w:eastAsia="Times New Roman" w:cs="Times New Roman"/>
          <w:szCs w:val="24"/>
        </w:rPr>
        <w:t>κυρίες και κύριοι συνάδελφοι, τα εξής</w:t>
      </w:r>
      <w:r>
        <w:rPr>
          <w:rFonts w:eastAsia="Times New Roman" w:cs="Times New Roman"/>
          <w:szCs w:val="24"/>
        </w:rPr>
        <w:t>:</w:t>
      </w:r>
      <w:r>
        <w:rPr>
          <w:rFonts w:eastAsia="Times New Roman" w:cs="Times New Roman"/>
          <w:szCs w:val="24"/>
        </w:rPr>
        <w:t xml:space="preserve"> «Δεν είναι δυνατόν να ζητάτε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όταν το θέμα διερευνάται από τη δικαι</w:t>
      </w:r>
      <w:r>
        <w:rPr>
          <w:rFonts w:eastAsia="Times New Roman" w:cs="Times New Roman"/>
          <w:szCs w:val="24"/>
        </w:rPr>
        <w:t xml:space="preserve">οσύνη. Να καταθέσετε όποια στοιχεία έχετε στη δικαιοσύνη, η οποία και τελικά θα αποφανθεί». Είναι τα λόγια του Πρωθυπουργού κατά την αγόρευσή του τη Δευτέρα 3 Ιουλίου, την περασμένη Δευτέρα, απαντώντας για το ενδεχόμενο σύστασης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τ</w:t>
      </w:r>
      <w:r>
        <w:rPr>
          <w:rFonts w:eastAsia="Times New Roman" w:cs="Times New Roman"/>
          <w:szCs w:val="24"/>
        </w:rPr>
        <w:t>ον κ. Καμμένο. Είναι</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αυτό το οποίο σας είχαμε τονίσει από την πλευρά της Δημοκρατικής Συμπαράταξης στην Ολομέλεια της Βουλής την 28</w:t>
      </w:r>
      <w:r>
        <w:rPr>
          <w:rFonts w:eastAsia="Times New Roman" w:cs="Times New Roman"/>
          <w:szCs w:val="24"/>
          <w:vertAlign w:val="superscript"/>
        </w:rPr>
        <w:t>η</w:t>
      </w:r>
      <w:r>
        <w:rPr>
          <w:rFonts w:eastAsia="Times New Roman" w:cs="Times New Roman"/>
          <w:szCs w:val="24"/>
        </w:rPr>
        <w:t xml:space="preserve"> Μαρτίου 2017, στη συνεδρίαση όπου αποφασίστηκε η συγκρότηση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 xml:space="preserve">ξέτασης του άρθρου </w:t>
      </w:r>
      <w:r>
        <w:rPr>
          <w:rFonts w:eastAsia="Times New Roman" w:cs="Times New Roman"/>
          <w:szCs w:val="24"/>
        </w:rPr>
        <w:t>86 του Συντάγματος. Σας λέγαμε</w:t>
      </w:r>
      <w:r>
        <w:rPr>
          <w:rFonts w:eastAsia="Times New Roman" w:cs="Times New Roman"/>
          <w:szCs w:val="24"/>
        </w:rPr>
        <w:t>:</w:t>
      </w:r>
      <w:r>
        <w:rPr>
          <w:rFonts w:eastAsia="Times New Roman" w:cs="Times New Roman"/>
          <w:szCs w:val="24"/>
        </w:rPr>
        <w:t xml:space="preserve"> «Από την κοινοβουλευτική περίοδο που το όνομα του υπουργού Γιάννου Παπαντωνίου συσχετίστηκε με οποιονδήποτε τρόπο με αδικήματα απιστίας</w:t>
      </w:r>
      <w:r>
        <w:rPr>
          <w:rFonts w:eastAsia="Times New Roman" w:cs="Times New Roman"/>
          <w:szCs w:val="24"/>
        </w:rPr>
        <w:t>,</w:t>
      </w:r>
      <w:r>
        <w:rPr>
          <w:rFonts w:eastAsia="Times New Roman" w:cs="Times New Roman"/>
          <w:szCs w:val="24"/>
        </w:rPr>
        <w:t xml:space="preserve"> παρήλθαν έξι κοινοβουλευτικές περίοδοι. Το αδίκημα έχει παραγραφεί. Το δε αδί</w:t>
      </w:r>
      <w:r>
        <w:rPr>
          <w:rFonts w:eastAsia="Times New Roman" w:cs="Times New Roman"/>
          <w:szCs w:val="24"/>
        </w:rPr>
        <w:lastRenderedPageBreak/>
        <w:t>κημα της ν</w:t>
      </w:r>
      <w:r>
        <w:rPr>
          <w:rFonts w:eastAsia="Times New Roman" w:cs="Times New Roman"/>
          <w:szCs w:val="24"/>
        </w:rPr>
        <w:t>ομιμοποίησης εσόδων από εγκληματική δραστηριότητα ανήκει στην αρμοδιότητα των τακτικών ποινικών δικαστηρίων, επομένως η δικαιοσύνη που έχει επιληφθεί αυτής της έρευνας</w:t>
      </w:r>
      <w:r>
        <w:rPr>
          <w:rFonts w:eastAsia="Times New Roman" w:cs="Times New Roman"/>
          <w:szCs w:val="24"/>
        </w:rPr>
        <w:t>,</w:t>
      </w:r>
      <w:r>
        <w:rPr>
          <w:rFonts w:eastAsia="Times New Roman" w:cs="Times New Roman"/>
          <w:szCs w:val="24"/>
        </w:rPr>
        <w:t xml:space="preserve"> έπρεπε να συνεχίσει να κάνει τη δουλειά της».</w:t>
      </w:r>
    </w:p>
    <w:p w14:paraId="662D4C3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θα μπορούσε η αρμόδια δικαστική αρχή, διαπιστώνοντας την </w:t>
      </w:r>
      <w:proofErr w:type="spellStart"/>
      <w:r>
        <w:rPr>
          <w:rFonts w:eastAsia="Times New Roman" w:cs="Times New Roman"/>
          <w:szCs w:val="24"/>
        </w:rPr>
        <w:t>πασιφανέστατη</w:t>
      </w:r>
      <w:proofErr w:type="spellEnd"/>
      <w:r>
        <w:rPr>
          <w:rFonts w:eastAsia="Times New Roman" w:cs="Times New Roman"/>
          <w:szCs w:val="24"/>
        </w:rPr>
        <w:t xml:space="preserve"> απόσβεση προθεσμίας, να θέσει την υπόθεση στο αρχείο λόγω εξάλειψης του αξιοποίνου και ταυτοχρόνως να ασκήσει τα καθήκοντά της ως προς το αδίκημα της νομιμοποίησης εσόδων από την παράν</w:t>
      </w:r>
      <w:r>
        <w:rPr>
          <w:rFonts w:eastAsia="Times New Roman" w:cs="Times New Roman"/>
          <w:szCs w:val="24"/>
        </w:rPr>
        <w:t>ομη δραστηριότητα, χωρίς να εμποδίζεται ούτε από τη διαδικασία της Βουλής ούτε από οποιαδήποτε εξεταστική. Ωστόσο προτιμήθηκε η διαδικασία του άρθρου 86 του Συντάγματος, προκειμένου η Βουλή να διαπιστώσει την παραγραφή. Σας λέγαμε τότε</w:t>
      </w:r>
      <w:r>
        <w:rPr>
          <w:rFonts w:eastAsia="Times New Roman" w:cs="Times New Roman"/>
          <w:szCs w:val="24"/>
        </w:rPr>
        <w:t>:</w:t>
      </w:r>
      <w:r>
        <w:rPr>
          <w:rFonts w:eastAsia="Times New Roman" w:cs="Times New Roman"/>
          <w:szCs w:val="24"/>
        </w:rPr>
        <w:t xml:space="preserve"> «Το αδίκημα της νομ</w:t>
      </w:r>
      <w:r>
        <w:rPr>
          <w:rFonts w:eastAsia="Times New Roman" w:cs="Times New Roman"/>
          <w:szCs w:val="24"/>
        </w:rPr>
        <w:t xml:space="preserve">ιμοποίησης εσόδων από εγκληματικές δραστηριότητες είναι διαρκές, μη συναφές με την άσκηση της υπουργικής εξουσίας, ανήκει στην αποκλειστική δωσιδικία των τακτικών ποινικών δικαστηρίων, δεν είναι ζήτημα διαδικαστικό, είναι ζήτημα ουσίας, στη διαδικασία των </w:t>
      </w:r>
      <w:r>
        <w:rPr>
          <w:rFonts w:eastAsia="Times New Roman" w:cs="Times New Roman"/>
          <w:szCs w:val="24"/>
        </w:rPr>
        <w:t>οποίων υπάγονται και όλες οι ανακριτικές ή προανακριτικές πράξεις και δικαστικές ενέργειες</w:t>
      </w:r>
      <w:r>
        <w:rPr>
          <w:rFonts w:eastAsia="Times New Roman" w:cs="Times New Roman"/>
          <w:szCs w:val="24"/>
        </w:rPr>
        <w:t>,</w:t>
      </w:r>
      <w:r>
        <w:rPr>
          <w:rFonts w:eastAsia="Times New Roman" w:cs="Times New Roman"/>
          <w:szCs w:val="24"/>
        </w:rPr>
        <w:t xml:space="preserve"> που αφορούν το συγκεκριμένο αδίκημα». </w:t>
      </w:r>
    </w:p>
    <w:p w14:paraId="662D4C3A"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Τι έλεγε ο Πρωθυπουργός στις 28 Μαρτίου στην Ολομέλεια; Ο Πρωθυπουργός από αυτό το Βήμα μιλούσε για την απόλυτη αναγκαιότητα </w:t>
      </w:r>
      <w:r>
        <w:rPr>
          <w:rFonts w:eastAsia="Times New Roman" w:cs="Times New Roman"/>
          <w:szCs w:val="24"/>
        </w:rPr>
        <w:t xml:space="preserve">σύστασης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ε</w:t>
      </w:r>
      <w:r>
        <w:rPr>
          <w:rFonts w:eastAsia="Times New Roman" w:cs="Times New Roman"/>
          <w:szCs w:val="24"/>
        </w:rPr>
        <w:t xml:space="preserve">πιτροπής με ύφος απειλητικό όχι ως προς το πρόσωπο του πρώην Υπουργού αλλά ως προς τον πολιτικό χώρο από τον οποίο </w:t>
      </w:r>
      <w:proofErr w:type="spellStart"/>
      <w:r>
        <w:rPr>
          <w:rFonts w:eastAsia="Times New Roman" w:cs="Times New Roman"/>
          <w:szCs w:val="24"/>
        </w:rPr>
        <w:t>προήρχετο</w:t>
      </w:r>
      <w:proofErr w:type="spellEnd"/>
      <w:r>
        <w:rPr>
          <w:rFonts w:eastAsia="Times New Roman" w:cs="Times New Roman"/>
          <w:szCs w:val="24"/>
        </w:rPr>
        <w:t>, δηλαδή το ΠΑΣΟΚ, χρησιμοποιώντας και τις αντίστοιχες κορώνες για διερεύνηση εις βάθος της υπόθεσης, η οποία θα α</w:t>
      </w:r>
      <w:r>
        <w:rPr>
          <w:rFonts w:eastAsia="Times New Roman" w:cs="Times New Roman"/>
          <w:szCs w:val="24"/>
        </w:rPr>
        <w:t xml:space="preserve">ποκάλυπτε τα πάντα σε συνθήκες -φαντάζομαι- δικαστικού σίριαλ και πολιτικού θρίλερ διαρκείας. </w:t>
      </w:r>
    </w:p>
    <w:p w14:paraId="662D4C3B"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Αυτό επιδιώξατε. Ωστόσο από τη δεύτερη κιόλας συνεδρίαση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ε</w:t>
      </w:r>
      <w:r>
        <w:rPr>
          <w:rFonts w:eastAsia="Times New Roman" w:cs="Times New Roman"/>
          <w:szCs w:val="24"/>
        </w:rPr>
        <w:t>πιτροπής αποδείχθηκε με νομικά επιχειρήματα και μάλιστα από την ίδια την πλευρά της Πλειοψη</w:t>
      </w:r>
      <w:r>
        <w:rPr>
          <w:rFonts w:eastAsia="Times New Roman" w:cs="Times New Roman"/>
          <w:szCs w:val="24"/>
        </w:rPr>
        <w:t>φίας η αναρμοδιότητα της Βουλής. Η φούσκα έσκασε, όπως αναμενόταν, αποκαλύπτοντας τη μόνη αλήθεια, ότι το αδίκημα της απιστίας δεν έπρεπε ποτέ να έχει παραπεμφθεί</w:t>
      </w:r>
      <w:r>
        <w:rPr>
          <w:rFonts w:eastAsia="Times New Roman" w:cs="Times New Roman"/>
          <w:szCs w:val="24"/>
        </w:rPr>
        <w:t>,</w:t>
      </w:r>
      <w:r>
        <w:rPr>
          <w:rFonts w:eastAsia="Times New Roman" w:cs="Times New Roman"/>
          <w:szCs w:val="24"/>
        </w:rPr>
        <w:t xml:space="preserve"> γιατί είχε παραγραφεί, το δε αδίκημα της νομιμοποίησης παρανόμως κτηθέντων εισοδημάτων θα έπ</w:t>
      </w:r>
      <w:r>
        <w:rPr>
          <w:rFonts w:eastAsia="Times New Roman" w:cs="Times New Roman"/>
          <w:szCs w:val="24"/>
        </w:rPr>
        <w:t xml:space="preserve">ρεπε ήδη να έχει διερευνηθεί από τη </w:t>
      </w:r>
      <w:r>
        <w:rPr>
          <w:rFonts w:eastAsia="Times New Roman" w:cs="Times New Roman"/>
          <w:szCs w:val="24"/>
        </w:rPr>
        <w:t>δ</w:t>
      </w:r>
      <w:r>
        <w:rPr>
          <w:rFonts w:eastAsia="Times New Roman" w:cs="Times New Roman"/>
          <w:szCs w:val="24"/>
        </w:rPr>
        <w:t>ικαιοσύνη και μάλιστα με το αιτιολογικό ότι αυτό δεν είχε κα</w:t>
      </w:r>
      <w:r>
        <w:rPr>
          <w:rFonts w:eastAsia="Times New Roman" w:cs="Times New Roman"/>
          <w:szCs w:val="24"/>
        </w:rPr>
        <w:t>μ</w:t>
      </w:r>
      <w:r>
        <w:rPr>
          <w:rFonts w:eastAsia="Times New Roman" w:cs="Times New Roman"/>
          <w:szCs w:val="24"/>
        </w:rPr>
        <w:t>μία σχέση με τα υπουργικά καθήκοντα του τότε Υπουργού.</w:t>
      </w:r>
    </w:p>
    <w:p w14:paraId="662D4C3C"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Τι σας λέγαμε εμείς τότε; Η Δημοκρατική Συμπαράταξη είχε καταγγείλει στον ελληνικό λαό τον αντιπερισπασ</w:t>
      </w:r>
      <w:r>
        <w:rPr>
          <w:rFonts w:eastAsia="Times New Roman" w:cs="Times New Roman"/>
          <w:szCs w:val="24"/>
        </w:rPr>
        <w:t xml:space="preserve">μό που επιχειρούσατε όπως και την επιλεκτική ποινικοποίηση της πολιτικής ζωής σε μια ιδιαίτερα κρίσιμη στιγμή για τη χώρα. Η </w:t>
      </w:r>
      <w:r>
        <w:rPr>
          <w:rFonts w:eastAsia="Times New Roman" w:cs="Times New Roman"/>
          <w:szCs w:val="24"/>
        </w:rPr>
        <w:t>δ</w:t>
      </w:r>
      <w:r>
        <w:rPr>
          <w:rFonts w:eastAsia="Times New Roman" w:cs="Times New Roman"/>
          <w:szCs w:val="24"/>
        </w:rPr>
        <w:t xml:space="preserve">ικαιοσύνη θα έπρεπε να μιλήσει. Η Βουλή θα έπρεπε να ακούσει τη </w:t>
      </w:r>
      <w:r>
        <w:rPr>
          <w:rFonts w:eastAsia="Times New Roman" w:cs="Times New Roman"/>
          <w:szCs w:val="24"/>
        </w:rPr>
        <w:t>δ</w:t>
      </w:r>
      <w:r>
        <w:rPr>
          <w:rFonts w:eastAsia="Times New Roman" w:cs="Times New Roman"/>
          <w:szCs w:val="24"/>
        </w:rPr>
        <w:t>ικαιοσύνη.</w:t>
      </w:r>
    </w:p>
    <w:p w14:paraId="662D4C3D"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Τι προτείνει σήμερα το πόρισμα της </w:t>
      </w:r>
      <w:r>
        <w:rPr>
          <w:rFonts w:eastAsia="Times New Roman" w:cs="Times New Roman"/>
          <w:szCs w:val="24"/>
        </w:rPr>
        <w:t>ε</w:t>
      </w:r>
      <w:r>
        <w:rPr>
          <w:rFonts w:eastAsia="Times New Roman" w:cs="Times New Roman"/>
          <w:szCs w:val="24"/>
        </w:rPr>
        <w:t>πιτροπής; Να μην α</w:t>
      </w:r>
      <w:r>
        <w:rPr>
          <w:rFonts w:eastAsia="Times New Roman" w:cs="Times New Roman"/>
          <w:szCs w:val="24"/>
        </w:rPr>
        <w:t xml:space="preserve">σκηθεί ποινική δίωξη και όχι αυτό που γράφει το κομματικό έντυπο του ΣΥΡΙΖΑ. Να μην ασκηθεί ποινική δίωξη σε βάρος του πρώην Υπουργού για το αδίκημα της απιστίας περί την υπηρεσία σε βάρος του ελληνικού </w:t>
      </w:r>
      <w:r>
        <w:rPr>
          <w:rFonts w:eastAsia="Times New Roman" w:cs="Times New Roman"/>
          <w:szCs w:val="24"/>
        </w:rPr>
        <w:t>δ</w:t>
      </w:r>
      <w:r>
        <w:rPr>
          <w:rFonts w:eastAsia="Times New Roman" w:cs="Times New Roman"/>
          <w:szCs w:val="24"/>
        </w:rPr>
        <w:t>ημοσίου, το οποίο φέρεται ότι τέλεσε κατά την άσκηση</w:t>
      </w:r>
      <w:r>
        <w:rPr>
          <w:rFonts w:eastAsia="Times New Roman" w:cs="Times New Roman"/>
          <w:szCs w:val="24"/>
        </w:rPr>
        <w:t xml:space="preserve"> των καθηκόντων του λόγω εξάλειψης του αξιοποίνου. Να παραπέμψει τις έξι υποθέσεις και τις σχετικές ποινικές δικογραφίες για το αδίκημα της νομιμοποίησης εσόδων από παράνομες δραστηριότητες στον αρμόδιο εισαγγελέα, ο οποίος φαίνεται ότι ήδη έχει ξεκινήσει </w:t>
      </w:r>
      <w:r>
        <w:rPr>
          <w:rFonts w:eastAsia="Times New Roman" w:cs="Times New Roman"/>
          <w:szCs w:val="24"/>
        </w:rPr>
        <w:t>να εργάζεται γι’ αυτό. Δηλαδή αποφάσισε αυτό το οποίο σας λέγαμε και σας είχαμε επισημάνει από την αρχή</w:t>
      </w:r>
      <w:r>
        <w:rPr>
          <w:rFonts w:eastAsia="Times New Roman" w:cs="Times New Roman"/>
          <w:szCs w:val="24"/>
        </w:rPr>
        <w:t>,</w:t>
      </w:r>
      <w:r>
        <w:rPr>
          <w:rFonts w:eastAsia="Times New Roman" w:cs="Times New Roman"/>
          <w:szCs w:val="24"/>
        </w:rPr>
        <w:t xml:space="preserve"> χωρίς να χρειάζονται αλλεπάλληλες συνεδριάσεις της </w:t>
      </w:r>
      <w:r>
        <w:rPr>
          <w:rFonts w:eastAsia="Times New Roman" w:cs="Times New Roman"/>
          <w:szCs w:val="24"/>
        </w:rPr>
        <w:t>ε</w:t>
      </w:r>
      <w:r>
        <w:rPr>
          <w:rFonts w:eastAsia="Times New Roman" w:cs="Times New Roman"/>
          <w:szCs w:val="24"/>
        </w:rPr>
        <w:t>πιτροπής για διαδικαστικά θέματα -που ήταν οι πε</w:t>
      </w:r>
      <w:r>
        <w:rPr>
          <w:rFonts w:eastAsia="Times New Roman" w:cs="Times New Roman"/>
          <w:szCs w:val="24"/>
        </w:rPr>
        <w:lastRenderedPageBreak/>
        <w:t xml:space="preserve">ρισσότερες και ελάχιστες επί της ουσίας- αφού ούτε </w:t>
      </w:r>
      <w:r>
        <w:rPr>
          <w:rFonts w:eastAsia="Times New Roman" w:cs="Times New Roman"/>
          <w:szCs w:val="24"/>
        </w:rPr>
        <w:t>μάρτυρες εξετάστηκαν, κυρίες και κύριοι συνάδελφοι, ούτε άλλη νομική διερεύνηση έγινε της υπόθεσης. Γι’ αυτό και μου φαίνεται παράδοξο το γεγονός</w:t>
      </w:r>
      <w:r>
        <w:rPr>
          <w:rFonts w:eastAsia="Times New Roman" w:cs="Times New Roman"/>
          <w:szCs w:val="24"/>
        </w:rPr>
        <w:t>,</w:t>
      </w:r>
      <w:r>
        <w:rPr>
          <w:rFonts w:eastAsia="Times New Roman" w:cs="Times New Roman"/>
          <w:szCs w:val="24"/>
        </w:rPr>
        <w:t xml:space="preserve"> μέσα στο πόρισμα να υπάρχουν κρίσεις αξιολογικές επί της ουσίας, τις οποίες δεν μπορεί να κάνει η Βουλή αλλά </w:t>
      </w:r>
      <w:r>
        <w:rPr>
          <w:rFonts w:eastAsia="Times New Roman" w:cs="Times New Roman"/>
          <w:szCs w:val="24"/>
        </w:rPr>
        <w:t xml:space="preserve">τις οποίες οφείλει να κάνει μόνο η </w:t>
      </w:r>
      <w:r>
        <w:rPr>
          <w:rFonts w:eastAsia="Times New Roman" w:cs="Times New Roman"/>
          <w:szCs w:val="24"/>
        </w:rPr>
        <w:t>δ</w:t>
      </w:r>
      <w:r>
        <w:rPr>
          <w:rFonts w:eastAsia="Times New Roman" w:cs="Times New Roman"/>
          <w:szCs w:val="24"/>
        </w:rPr>
        <w:t>ικαιοσύνη.</w:t>
      </w:r>
    </w:p>
    <w:p w14:paraId="662D4C3E"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Από τη δεύτερη συνεδρίαση είχαν λήξει τα πάντα και γι’ αυτό είπαμε ότι η φούσκα της υποτιθέμενης ρομφαίας κατά της διαπλοκής και της διαφθοράς είχε σπάσει και όλα παραπέμπονταν στην τακτική ποινική </w:t>
      </w:r>
      <w:r>
        <w:rPr>
          <w:rFonts w:eastAsia="Times New Roman" w:cs="Times New Roman"/>
          <w:szCs w:val="24"/>
        </w:rPr>
        <w:t>δ</w:t>
      </w:r>
      <w:r>
        <w:rPr>
          <w:rFonts w:eastAsia="Times New Roman" w:cs="Times New Roman"/>
          <w:szCs w:val="24"/>
        </w:rPr>
        <w:t>ικαιοσύνη.</w:t>
      </w:r>
    </w:p>
    <w:p w14:paraId="662D4C3F"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Όμως το πολιτικό ερώτημα και με πολλές νομικές προεκτάσεις είναι γιατί αυτό δεν έγινε εξαρχής. Όταν το συζητούσαμε εδώ, γιατί επιλέξατε τη δήθεν παραπομπή ή τη διαφάνεια α λα καρτ, το επικοινωνιακό παιχνίδι, τις απειλές για δίκες τύπου Μόσχας; Γιατί επιλέ</w:t>
      </w:r>
      <w:r>
        <w:rPr>
          <w:rFonts w:eastAsia="Times New Roman" w:cs="Times New Roman"/>
          <w:szCs w:val="24"/>
        </w:rPr>
        <w:t xml:space="preserve">ξατε την διακριτική μεταχείριση των κυβερνητικών περιόδων; </w:t>
      </w:r>
    </w:p>
    <w:p w14:paraId="662D4C40"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Εντάξει, τώρα. Κόψε κάτι </w:t>
      </w:r>
      <w:r>
        <w:rPr>
          <w:rFonts w:eastAsia="Times New Roman" w:cs="Times New Roman"/>
          <w:szCs w:val="24"/>
        </w:rPr>
        <w:t>.</w:t>
      </w:r>
    </w:p>
    <w:p w14:paraId="662D4C41"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Γιατί επιλέξατε</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να υπάρχει αυτή η θολούρα των δήθεν αποκαλύψεων μέσω της </w:t>
      </w:r>
      <w:r>
        <w:rPr>
          <w:rFonts w:eastAsia="Times New Roman" w:cs="Times New Roman"/>
          <w:szCs w:val="24"/>
        </w:rPr>
        <w:lastRenderedPageBreak/>
        <w:t>παρέμβασης των νέων υποτιθέμενων αρχαγγέλων τη</w:t>
      </w:r>
      <w:r>
        <w:rPr>
          <w:rFonts w:eastAsia="Times New Roman" w:cs="Times New Roman"/>
          <w:szCs w:val="24"/>
        </w:rPr>
        <w:t>ς κάθαρσης μέχρι το καλοκαίρι, τώρα που ο κόσμος ανακαλύπτει και γεύεται τα δήθεν επιτεύγματα της νέας γενναίας διαπραγμάτευσής σας; Γιατί δεν έχει τίποτε άλλο μέσα αυτό το πόρισμα;</w:t>
      </w:r>
    </w:p>
    <w:p w14:paraId="662D4C42"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Νομίζω ότι, κυρίες και κύριοι συνάδελφοι, -προσωπική μου γνώμη, δεν σας ζη</w:t>
      </w:r>
      <w:r>
        <w:rPr>
          <w:rFonts w:eastAsia="Times New Roman" w:cs="Times New Roman"/>
          <w:szCs w:val="24"/>
        </w:rPr>
        <w:t xml:space="preserve">τώ να τη μοιραστούμε- έχετε αποτύχει και στη σκηνοθεσία και στην παράσταση με όσους </w:t>
      </w:r>
      <w:proofErr w:type="spellStart"/>
      <w:r>
        <w:rPr>
          <w:rFonts w:eastAsia="Times New Roman" w:cs="Times New Roman"/>
          <w:szCs w:val="24"/>
        </w:rPr>
        <w:t>Πολάκηδες</w:t>
      </w:r>
      <w:proofErr w:type="spellEnd"/>
      <w:r>
        <w:rPr>
          <w:rFonts w:eastAsia="Times New Roman" w:cs="Times New Roman"/>
          <w:szCs w:val="24"/>
        </w:rPr>
        <w:t>, με όσους Καμμένους ανεβάσετε στο κυβερνητικό προσκήνιο.</w:t>
      </w:r>
    </w:p>
    <w:p w14:paraId="662D4C43" w14:textId="77777777" w:rsidR="009A4B17" w:rsidRDefault="004622F9">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62D4C44"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Θέατρο δεν παίζουμε. Αλλού να τα πείτε αυτά.</w:t>
      </w:r>
    </w:p>
    <w:p w14:paraId="662D4C45"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ΘΕΟΔΩΡΟΣ </w:t>
      </w:r>
      <w:r>
        <w:rPr>
          <w:rFonts w:eastAsia="Times New Roman" w:cs="Times New Roman"/>
          <w:b/>
          <w:szCs w:val="24"/>
        </w:rPr>
        <w:t>ΠΑΠΑΘΕΟΔΩΡΟΥ:</w:t>
      </w:r>
      <w:r>
        <w:rPr>
          <w:rFonts w:eastAsia="Times New Roman" w:cs="Times New Roman"/>
          <w:szCs w:val="24"/>
        </w:rPr>
        <w:t xml:space="preserve"> Προτείνετε εξεταστικές χωρίς αντικείμενο. Φτάνετε στο σημείο –δεν σας ακούμε- να επικυρώσετε αυτονόητα…</w:t>
      </w:r>
    </w:p>
    <w:p w14:paraId="662D4C46" w14:textId="77777777" w:rsidR="009A4B17" w:rsidRDefault="004622F9">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62D4C4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62D4C48"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κάνετε κάτι; </w:t>
      </w:r>
      <w:r>
        <w:rPr>
          <w:rFonts w:eastAsia="Times New Roman" w:cs="Times New Roman"/>
          <w:szCs w:val="24"/>
        </w:rPr>
        <w:t>Ευχαριστώ.</w:t>
      </w:r>
    </w:p>
    <w:p w14:paraId="662D4C49"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Ολοκληρώστε, κύριε συνάδελφε, σας παρακαλώ. </w:t>
      </w:r>
    </w:p>
    <w:p w14:paraId="662D4C4A"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παρακαλώ, κύριε </w:t>
      </w:r>
      <w:proofErr w:type="spellStart"/>
      <w:r>
        <w:rPr>
          <w:rFonts w:eastAsia="Times New Roman" w:cs="Times New Roman"/>
          <w:szCs w:val="24"/>
        </w:rPr>
        <w:t>Θεωνά</w:t>
      </w:r>
      <w:proofErr w:type="spellEnd"/>
      <w:r>
        <w:rPr>
          <w:rFonts w:eastAsia="Times New Roman" w:cs="Times New Roman"/>
          <w:szCs w:val="24"/>
        </w:rPr>
        <w:t>.</w:t>
      </w:r>
    </w:p>
    <w:p w14:paraId="662D4C4B"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συνάδελφε, όσο και να φωνάζετε, θα τα ακούσετε.</w:t>
      </w:r>
    </w:p>
    <w:p w14:paraId="662D4C4C"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Προτείνετε, λοιπόν, εξεταστικές χωρίς αντικείμενο. Φτάνετε σ</w:t>
      </w:r>
      <w:r>
        <w:rPr>
          <w:rFonts w:eastAsia="Times New Roman" w:cs="Times New Roman"/>
          <w:szCs w:val="24"/>
        </w:rPr>
        <w:t xml:space="preserve">το σημείο να επικυρώσετε αυτονόητα πόρισμα μη άσκησης δίωξης για </w:t>
      </w:r>
      <w:proofErr w:type="spellStart"/>
      <w:r>
        <w:rPr>
          <w:rFonts w:eastAsia="Times New Roman" w:cs="Times New Roman"/>
          <w:szCs w:val="24"/>
        </w:rPr>
        <w:t>παραγεγραμμένα</w:t>
      </w:r>
      <w:proofErr w:type="spellEnd"/>
      <w:r>
        <w:rPr>
          <w:rFonts w:eastAsia="Times New Roman" w:cs="Times New Roman"/>
          <w:szCs w:val="24"/>
        </w:rPr>
        <w:t xml:space="preserve"> αδικήματα και για άλλα αδικήματα με τα οποία ασχολείται η </w:t>
      </w:r>
      <w:r>
        <w:rPr>
          <w:rFonts w:eastAsia="Times New Roman" w:cs="Times New Roman"/>
          <w:szCs w:val="24"/>
        </w:rPr>
        <w:t>δ</w:t>
      </w:r>
      <w:r>
        <w:rPr>
          <w:rFonts w:eastAsia="Times New Roman" w:cs="Times New Roman"/>
          <w:szCs w:val="24"/>
        </w:rPr>
        <w:t xml:space="preserve">ικαιοσύνη, ταυτόχρονα με την άρνησή σας να γίνει οποιαδήποτε εξεταστική για την περίοδο </w:t>
      </w:r>
      <w:proofErr w:type="spellStart"/>
      <w:r>
        <w:rPr>
          <w:rFonts w:eastAsia="Times New Roman" w:cs="Times New Roman"/>
          <w:szCs w:val="24"/>
        </w:rPr>
        <w:t>Βαρουφάκη</w:t>
      </w:r>
      <w:proofErr w:type="spellEnd"/>
      <w:r>
        <w:rPr>
          <w:rFonts w:eastAsia="Times New Roman" w:cs="Times New Roman"/>
          <w:szCs w:val="24"/>
        </w:rPr>
        <w:t xml:space="preserve"> ή για τις παρεμβάσε</w:t>
      </w:r>
      <w:r>
        <w:rPr>
          <w:rFonts w:eastAsia="Times New Roman" w:cs="Times New Roman"/>
          <w:szCs w:val="24"/>
        </w:rPr>
        <w:t xml:space="preserve">ις Καμμένου στη </w:t>
      </w:r>
      <w:r>
        <w:rPr>
          <w:rFonts w:eastAsia="Times New Roman" w:cs="Times New Roman"/>
          <w:szCs w:val="24"/>
        </w:rPr>
        <w:t>δ</w:t>
      </w:r>
      <w:r>
        <w:rPr>
          <w:rFonts w:eastAsia="Times New Roman" w:cs="Times New Roman"/>
          <w:szCs w:val="24"/>
        </w:rPr>
        <w:t>ικαιοσύνη και νομίζετε ότι ο κόσμος τρώει ακόμη από τον σανό του 2015.</w:t>
      </w:r>
    </w:p>
    <w:p w14:paraId="662D4C4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Αλλάξανε τα πράγματα και θα το καταλάβετε σύντομα ή όποτε αποφασίσετε εσείς να δώσετε τον λόγο στον κόσμο, για να μιλήσει. Τότε η σιωπηλή σήμερα πλειοψηφία θα σας στείλ</w:t>
      </w:r>
      <w:r>
        <w:rPr>
          <w:rFonts w:eastAsia="Times New Roman" w:cs="Times New Roman"/>
          <w:szCs w:val="24"/>
        </w:rPr>
        <w:t>ει τον λογαριασμό της συνειδητής και συστηματικής πολιτικής εξαπάτησης όλης αυτής της περιόδου.</w:t>
      </w:r>
    </w:p>
    <w:p w14:paraId="662D4C4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Άλλωστε, κατά την άποψή μου, φαντάζει οξύμωρο</w:t>
      </w:r>
      <w:r>
        <w:rPr>
          <w:rFonts w:eastAsia="Times New Roman" w:cs="Times New Roman"/>
          <w:szCs w:val="24"/>
        </w:rPr>
        <w:t>,</w:t>
      </w:r>
      <w:r>
        <w:rPr>
          <w:rFonts w:eastAsia="Times New Roman" w:cs="Times New Roman"/>
          <w:szCs w:val="24"/>
        </w:rPr>
        <w:t xml:space="preserve"> να επικαλείστε εσείς σήμερα τη δικαιοσύνη και ο Υπουργός σας…</w:t>
      </w:r>
    </w:p>
    <w:p w14:paraId="662D4C4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w:t>
      </w:r>
      <w:r>
        <w:rPr>
          <w:rFonts w:eastAsia="Times New Roman" w:cs="Times New Roman"/>
          <w:szCs w:val="24"/>
        </w:rPr>
        <w:t>ηρώστε, κύριε Παπαθεοδώρου.</w:t>
      </w:r>
    </w:p>
    <w:p w14:paraId="662D4C5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Κύριε Πρόεδρε, σε ένα λεπτό θα έχω ολοκληρώσει.</w:t>
      </w:r>
    </w:p>
    <w:p w14:paraId="662D4C5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αλλά σας έχω δώσει ήδη παραπάνω χρόνο.</w:t>
      </w:r>
    </w:p>
    <w:p w14:paraId="662D4C5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Την ανοχή σας, λοιπόν, για ένα λεπτό ακόμη.</w:t>
      </w:r>
    </w:p>
    <w:p w14:paraId="662D4C5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Έλεγα, λοιπ</w:t>
      </w:r>
      <w:r>
        <w:rPr>
          <w:rFonts w:eastAsia="Times New Roman" w:cs="Times New Roman"/>
          <w:szCs w:val="24"/>
        </w:rPr>
        <w:t xml:space="preserve">όν, ότι </w:t>
      </w:r>
      <w:proofErr w:type="spellStart"/>
      <w:r>
        <w:rPr>
          <w:rFonts w:eastAsia="Times New Roman" w:cs="Times New Roman"/>
          <w:szCs w:val="24"/>
        </w:rPr>
        <w:t>επικαλείσθε</w:t>
      </w:r>
      <w:proofErr w:type="spellEnd"/>
      <w:r>
        <w:rPr>
          <w:rFonts w:eastAsia="Times New Roman" w:cs="Times New Roman"/>
          <w:szCs w:val="24"/>
        </w:rPr>
        <w:t xml:space="preserve"> σήμερα τη δικαιοσύνη και ο Υπουργός σας, ποιητής στον ελεύθερο χρόνο του καταγγέλλει το «Ελλάς, Ελλήνων, Δικαστών». Το διαβάσατε αυτό; Κάποτε ο κύριος Πρωθυπουργός με βουρκωμένα μάτια στη Βουλή υποστήριζε</w:t>
      </w:r>
      <w:r>
        <w:rPr>
          <w:rFonts w:eastAsia="Times New Roman" w:cs="Times New Roman"/>
          <w:szCs w:val="24"/>
        </w:rPr>
        <w:t>,</w:t>
      </w:r>
      <w:r>
        <w:rPr>
          <w:rFonts w:eastAsia="Times New Roman" w:cs="Times New Roman"/>
          <w:szCs w:val="24"/>
        </w:rPr>
        <w:t xml:space="preserve"> πως η πρώτη φορά Αριστερά είνα</w:t>
      </w:r>
      <w:r>
        <w:rPr>
          <w:rFonts w:eastAsia="Times New Roman" w:cs="Times New Roman"/>
          <w:szCs w:val="24"/>
        </w:rPr>
        <w:t xml:space="preserve">ι η κάθε λέξη του Συντάγματος. Μέσα σε ελάχιστο, όμως, χρόνο η πρώτη φορά Αριστερά έχει επιδείξει πρωτοφανή δυσανεξία για οποιονδήποτε έλεγχο και κριτική, ακόμη και αυτού της δικαιοσύνης όταν αμφισβητεί την ηγεμονία της. </w:t>
      </w:r>
    </w:p>
    <w:p w14:paraId="662D4C5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w:t>
      </w:r>
      <w:r>
        <w:rPr>
          <w:rFonts w:eastAsia="Times New Roman" w:cs="Times New Roman"/>
          <w:szCs w:val="24"/>
        </w:rPr>
        <w:t>α καταλαμβάνει ο Δ</w:t>
      </w:r>
      <w:r>
        <w:rPr>
          <w:rFonts w:eastAsia="Times New Roman" w:cs="Times New Roman"/>
          <w:szCs w:val="24"/>
        </w:rPr>
        <w:t>΄</w:t>
      </w:r>
      <w:r>
        <w:rPr>
          <w:rFonts w:eastAsia="Times New Roman" w:cs="Times New Roman"/>
          <w:szCs w:val="24"/>
        </w:rPr>
        <w:t xml:space="preserve"> Αντιπρόεδρος της Βουλής κ. </w:t>
      </w:r>
      <w:r w:rsidRPr="00192F7B">
        <w:rPr>
          <w:rFonts w:eastAsia="Times New Roman" w:cs="Times New Roman"/>
          <w:b/>
          <w:szCs w:val="24"/>
        </w:rPr>
        <w:t>ΝΙΚΗΤΑΣ ΚΑΚΛΑΜΑΝΗΣ</w:t>
      </w:r>
      <w:r>
        <w:rPr>
          <w:rFonts w:eastAsia="Times New Roman" w:cs="Times New Roman"/>
          <w:szCs w:val="24"/>
        </w:rPr>
        <w:t>)</w:t>
      </w:r>
    </w:p>
    <w:p w14:paraId="662D4C5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Δεν είναι πια μια Αριστερά που τα βάζει απλά με τους δικαστές. Είναι μία Κυβέρνηση, που τα βάζει με ολόκληρο το πλαίσιο του δημοκρατικού συνταγματισμού της χώρας. Γι’ αυτό και </w:t>
      </w:r>
      <w:r>
        <w:rPr>
          <w:rFonts w:eastAsia="Times New Roman" w:cs="Times New Roman"/>
          <w:szCs w:val="24"/>
        </w:rPr>
        <w:lastRenderedPageBreak/>
        <w:t>ένας ακόμη λό</w:t>
      </w:r>
      <w:r>
        <w:rPr>
          <w:rFonts w:eastAsia="Times New Roman" w:cs="Times New Roman"/>
          <w:szCs w:val="24"/>
        </w:rPr>
        <w:t>γος που αυτή η Κυβέρνηση θα καταρρεύσει κάτω από την αποδοκιμασία των πολιτών, δεν θα είναι μόνο η διαχειριστική της ανεπάρκεια, αλλά</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η πολιτισμική αυταπάτη του </w:t>
      </w:r>
      <w:proofErr w:type="spellStart"/>
      <w:r>
        <w:rPr>
          <w:rFonts w:eastAsia="Times New Roman" w:cs="Times New Roman"/>
          <w:szCs w:val="24"/>
        </w:rPr>
        <w:t>καθεστωτισμού</w:t>
      </w:r>
      <w:proofErr w:type="spellEnd"/>
      <w:r>
        <w:rPr>
          <w:rFonts w:eastAsia="Times New Roman" w:cs="Times New Roman"/>
          <w:szCs w:val="24"/>
        </w:rPr>
        <w:t xml:space="preserve"> της. Η αίσθηση, δηλαδή, ότι ο στιχοπλόκος κ. </w:t>
      </w:r>
      <w:proofErr w:type="spellStart"/>
      <w:r>
        <w:rPr>
          <w:rFonts w:eastAsia="Times New Roman" w:cs="Times New Roman"/>
          <w:szCs w:val="24"/>
        </w:rPr>
        <w:t>Πολάκης</w:t>
      </w:r>
      <w:proofErr w:type="spellEnd"/>
      <w:r>
        <w:rPr>
          <w:rFonts w:eastAsia="Times New Roman" w:cs="Times New Roman"/>
          <w:szCs w:val="24"/>
        </w:rPr>
        <w:t xml:space="preserve">, γράφοντας μερικές </w:t>
      </w:r>
      <w:r>
        <w:rPr>
          <w:rFonts w:eastAsia="Times New Roman" w:cs="Times New Roman"/>
          <w:szCs w:val="24"/>
        </w:rPr>
        <w:t>μαντινάδες, αυτές οι μαντινάδες αρέσουν μόνο στον Πρωθυπουργό και σε κανέναν άλλον. Εκεί το οξύμωρο γίνεται γελοίο αλλά επιζήμιο για τη δημοκρατία.</w:t>
      </w:r>
    </w:p>
    <w:p w14:paraId="662D4C5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62D4C5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 ΔΗΜΑΡ)</w:t>
      </w:r>
    </w:p>
    <w:p w14:paraId="662D4C5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ΘΕΟΔΩΡΟΣ ΔΡΙΤΣΑ</w:t>
      </w:r>
      <w:r>
        <w:rPr>
          <w:rFonts w:eastAsia="Times New Roman" w:cs="Times New Roman"/>
          <w:b/>
          <w:szCs w:val="24"/>
        </w:rPr>
        <w:t xml:space="preserve">Σ: </w:t>
      </w:r>
      <w:r>
        <w:rPr>
          <w:rFonts w:eastAsia="Times New Roman" w:cs="Times New Roman"/>
          <w:szCs w:val="24"/>
        </w:rPr>
        <w:t>Κάτι για τον κ. Παπαντωνίου δεν είπατε.</w:t>
      </w:r>
    </w:p>
    <w:p w14:paraId="662D4C59"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Τα λέει το πόρισμα.</w:t>
      </w:r>
    </w:p>
    <w:p w14:paraId="662D4C5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Για το </w:t>
      </w:r>
      <w:r>
        <w:rPr>
          <w:rFonts w:eastAsia="Times New Roman" w:cs="Times New Roman"/>
          <w:szCs w:val="24"/>
          <w:lang w:val="en-US"/>
        </w:rPr>
        <w:t>ancient</w:t>
      </w:r>
      <w:r>
        <w:rPr>
          <w:rFonts w:eastAsia="Times New Roman" w:cs="Times New Roman"/>
          <w:szCs w:val="24"/>
        </w:rPr>
        <w:t xml:space="preserve"> </w:t>
      </w:r>
      <w:r>
        <w:rPr>
          <w:rFonts w:eastAsia="Times New Roman" w:cs="Times New Roman"/>
          <w:szCs w:val="24"/>
          <w:lang w:val="en-US"/>
        </w:rPr>
        <w:t>regime</w:t>
      </w:r>
      <w:r>
        <w:rPr>
          <w:rFonts w:eastAsia="Times New Roman" w:cs="Times New Roman"/>
          <w:szCs w:val="24"/>
        </w:rPr>
        <w:t>, μιλιά!</w:t>
      </w:r>
    </w:p>
    <w:p w14:paraId="662D4C5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Τα λέει το πόρισμα.</w:t>
      </w:r>
    </w:p>
    <w:p w14:paraId="662D4C5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(Θόρυβος </w:t>
      </w:r>
      <w:r>
        <w:rPr>
          <w:rFonts w:eastAsia="Times New Roman" w:cs="Times New Roman"/>
          <w:szCs w:val="24"/>
        </w:rPr>
        <w:t xml:space="preserve">από </w:t>
      </w:r>
      <w:r>
        <w:rPr>
          <w:rFonts w:eastAsia="Times New Roman" w:cs="Times New Roman"/>
          <w:szCs w:val="24"/>
        </w:rPr>
        <w:t>την πτέρυγα της Δημοκρατικής Συμπαράταξης ΠΑΣΟΚ</w:t>
      </w:r>
      <w:r>
        <w:rPr>
          <w:rFonts w:eastAsia="Times New Roman" w:cs="Times New Roman"/>
          <w:szCs w:val="24"/>
        </w:rPr>
        <w:t xml:space="preserve"> </w:t>
      </w:r>
      <w:r>
        <w:rPr>
          <w:rFonts w:eastAsia="Times New Roman" w:cs="Times New Roman"/>
          <w:szCs w:val="24"/>
        </w:rPr>
        <w:t>- ΔΗΜΑΡ)</w:t>
      </w:r>
    </w:p>
    <w:p w14:paraId="662D4C5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Ηρεμία, ηρεμία. Ανακατωσούρα μεγάλη βλέπω.</w:t>
      </w:r>
    </w:p>
    <w:p w14:paraId="662D4C5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από το Κομμουνιστικό Κόμμα στον πρώτο κύκλο ομιλητών δεν υπάρχει ομιλητής, έχει ζητήσει να μιλήσει ο κ. </w:t>
      </w:r>
      <w:proofErr w:type="spellStart"/>
      <w:r>
        <w:rPr>
          <w:rFonts w:eastAsia="Times New Roman" w:cs="Times New Roman"/>
          <w:szCs w:val="24"/>
        </w:rPr>
        <w:t>Παφίλης</w:t>
      </w:r>
      <w:proofErr w:type="spellEnd"/>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Κοινοβουλευτικός Εκπρόσωπος –γιατί δεν υπάρχει ομιλητής απ</w:t>
      </w:r>
      <w:r>
        <w:rPr>
          <w:rFonts w:eastAsia="Times New Roman" w:cs="Times New Roman"/>
          <w:szCs w:val="24"/>
        </w:rPr>
        <w:t xml:space="preserve">ό το κόμμα του- και νομίζω ότι παρά την αρχική συμφωνία που είχε γίνει ότι οι Κοινοβουλευτικοί </w:t>
      </w:r>
      <w:r>
        <w:rPr>
          <w:rFonts w:eastAsia="Times New Roman" w:cs="Times New Roman"/>
          <w:szCs w:val="24"/>
        </w:rPr>
        <w:t xml:space="preserve">Εκπρόσωποι </w:t>
      </w:r>
      <w:r>
        <w:rPr>
          <w:rFonts w:eastAsia="Times New Roman" w:cs="Times New Roman"/>
          <w:szCs w:val="24"/>
        </w:rPr>
        <w:t>αρχίζουν να παίρνουν τον λόγο μετά τον πρώτο κύκλο, αν έχουμε και τη συναίνεσή σας, μπορούμε να κάνουμε αυτή την εντός εισαγωγικών «παραχώρηση».</w:t>
      </w:r>
    </w:p>
    <w:p w14:paraId="662D4C5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ΠΟΛΛΟ</w:t>
      </w:r>
      <w:r>
        <w:rPr>
          <w:rFonts w:eastAsia="Times New Roman" w:cs="Times New Roman"/>
          <w:b/>
          <w:szCs w:val="24"/>
        </w:rPr>
        <w:t xml:space="preserve">Ι ΒΟΥΛΕΥΤΕΣ: </w:t>
      </w:r>
      <w:r>
        <w:rPr>
          <w:rFonts w:eastAsia="Times New Roman" w:cs="Times New Roman"/>
          <w:szCs w:val="24"/>
        </w:rPr>
        <w:t>Μάλιστα, μάλιστα.</w:t>
      </w:r>
    </w:p>
    <w:p w14:paraId="662D4C6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w:t>
      </w:r>
      <w:proofErr w:type="spellStart"/>
      <w:r>
        <w:rPr>
          <w:rFonts w:eastAsia="Times New Roman" w:cs="Times New Roman"/>
          <w:szCs w:val="24"/>
        </w:rPr>
        <w:t>Παφίλης</w:t>
      </w:r>
      <w:proofErr w:type="spellEnd"/>
      <w:r>
        <w:rPr>
          <w:rFonts w:eastAsia="Times New Roman" w:cs="Times New Roman"/>
          <w:szCs w:val="24"/>
        </w:rPr>
        <w:t xml:space="preserve"> έχει τον λόγο.</w:t>
      </w:r>
    </w:p>
    <w:p w14:paraId="662D4C6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Είχαμε την εντύπωση ότι θα μιλήσει ένας από κάθε κόμμα και όχι με βάση τη δύναμη των κομμάτων στον πρώτο κύκλο, όπως γίνεται…</w:t>
      </w:r>
    </w:p>
    <w:p w14:paraId="662D4C6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(Νικήτας</w:t>
      </w:r>
      <w:r>
        <w:rPr>
          <w:rFonts w:eastAsia="Times New Roman" w:cs="Times New Roman"/>
          <w:b/>
          <w:szCs w:val="24"/>
        </w:rPr>
        <w:t xml:space="preserve"> Κακλαμάνης):</w:t>
      </w:r>
      <w:r>
        <w:rPr>
          <w:rFonts w:eastAsia="Times New Roman" w:cs="Times New Roman"/>
          <w:szCs w:val="24"/>
        </w:rPr>
        <w:t xml:space="preserve"> Εντάξει δεν υπάρχει θέμα.</w:t>
      </w:r>
    </w:p>
    <w:p w14:paraId="662D4C6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Γι’ αυτό και δεν θέσαμε θέμα.</w:t>
      </w:r>
    </w:p>
    <w:p w14:paraId="662D4C6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Θα αποφύγω να τοποθετηθώ στις νομικές ερμηνείες και στον καυγά, γιατί, ξέρετε, η νομοθεσία είναι και πώς την ερμηνεύει ο καθένας. Για το ίδιο θέμα δέκα πανεπιστημιακοί</w:t>
      </w:r>
      <w:r>
        <w:rPr>
          <w:rFonts w:eastAsia="Times New Roman" w:cs="Times New Roman"/>
          <w:szCs w:val="24"/>
        </w:rPr>
        <w:t xml:space="preserve"> μπορεί </w:t>
      </w:r>
      <w:r>
        <w:rPr>
          <w:rFonts w:eastAsia="Times New Roman" w:cs="Times New Roman"/>
          <w:szCs w:val="24"/>
        </w:rPr>
        <w:lastRenderedPageBreak/>
        <w:t xml:space="preserve">να έχουν δεκαπέντε διαφορετικές γνώμες. Έτσι προκύπτει και εδώ, αλλά θα επανέλθω στην ουσία. </w:t>
      </w:r>
    </w:p>
    <w:p w14:paraId="662D4C6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Εμείς έχουμε τοποθετηθεί, όπως κι αν διαβάσετε το πόρισμα, με μια δήλωση πολύ μεγάλη -μιας σελίδας, δηλαδή- όπου επισημαίνουμε ποια είναι η θέση του Κομμο</w:t>
      </w:r>
      <w:r>
        <w:rPr>
          <w:rFonts w:eastAsia="Times New Roman" w:cs="Times New Roman"/>
          <w:szCs w:val="24"/>
        </w:rPr>
        <w:t xml:space="preserve">υνιστικού Κόμματος της Ελλάδας σε σχέση με τη συγκρότηση αυτής της </w:t>
      </w:r>
      <w:r>
        <w:rPr>
          <w:rFonts w:eastAsia="Times New Roman" w:cs="Times New Roman"/>
          <w:szCs w:val="24"/>
        </w:rPr>
        <w:t>ε</w:t>
      </w:r>
      <w:r>
        <w:rPr>
          <w:rFonts w:eastAsia="Times New Roman" w:cs="Times New Roman"/>
          <w:szCs w:val="24"/>
        </w:rPr>
        <w:t>πιτροπής αλλά και γενικότερα.</w:t>
      </w:r>
    </w:p>
    <w:p w14:paraId="662D4C6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Ξεκαθαρίζουμε από την αρχή ότι εμείς ούτε είχαμε ποτέ ούτε έχουμε κανέναν δισταγμό</w:t>
      </w:r>
      <w:r>
        <w:rPr>
          <w:rFonts w:eastAsia="Times New Roman" w:cs="Times New Roman"/>
          <w:szCs w:val="24"/>
        </w:rPr>
        <w:t>,</w:t>
      </w:r>
      <w:r>
        <w:rPr>
          <w:rFonts w:eastAsia="Times New Roman" w:cs="Times New Roman"/>
          <w:szCs w:val="24"/>
        </w:rPr>
        <w:t xml:space="preserve"> για να πούμε ότι χρειάζεται περαιτέρω διερεύνηση για ενδεχόμενες ευθύνες γ</w:t>
      </w:r>
      <w:r>
        <w:rPr>
          <w:rFonts w:eastAsia="Times New Roman" w:cs="Times New Roman"/>
          <w:szCs w:val="24"/>
        </w:rPr>
        <w:t>ια το αδίκημα της νομιμοποίησης εσόδων από παράνομες δραστηριότητες, το οποίο</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ερευνά η δικαιοσύνη, γιατί</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το αδίκημα της απιστίας έχει παραγραφεί.</w:t>
      </w:r>
    </w:p>
    <w:p w14:paraId="662D4C6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Θεωρούμε -και θα το αποδείξει και η πορεία- ότι δεν έγινε ουσιαστική διερεύνηση και αυτό δεν</w:t>
      </w:r>
      <w:r>
        <w:rPr>
          <w:rFonts w:eastAsia="Times New Roman" w:cs="Times New Roman"/>
          <w:szCs w:val="24"/>
        </w:rPr>
        <w:t xml:space="preserve"> είναι τυχαίο ούτε μπορούσε να γίνει, όπως εξελίχθηκαν τα πράγματα, για ένα θέμα που είναι τεράστιο όπως είναι το θέμα των εξοπλισμών. Μιλάμε για αμύθητα και απίστευτα ποσά. Θα πω παρακάτω ορισμένα πράγματα. Συνδέεται με την πολιτική της άμυνας της χώρας, </w:t>
      </w:r>
      <w:r>
        <w:rPr>
          <w:rFonts w:eastAsia="Times New Roman" w:cs="Times New Roman"/>
          <w:szCs w:val="24"/>
        </w:rPr>
        <w:t xml:space="preserve">συνδέεται με την ένταξή της στο ΝΑΤΟ και στην Ευρωπαϊκή Ένωση αλλά και </w:t>
      </w:r>
      <w:r>
        <w:rPr>
          <w:rFonts w:eastAsia="Times New Roman" w:cs="Times New Roman"/>
          <w:szCs w:val="24"/>
        </w:rPr>
        <w:lastRenderedPageBreak/>
        <w:t>σε άλλους ιμπεριαλιστικούς οργανισμούς και ο ελληνικός λαός έχει πληρώσει τα μαλλιά της κεφαλής του για εξοπλισμούς</w:t>
      </w:r>
      <w:r>
        <w:rPr>
          <w:rFonts w:eastAsia="Times New Roman" w:cs="Times New Roman"/>
          <w:szCs w:val="24"/>
        </w:rPr>
        <w:t>,</w:t>
      </w:r>
      <w:r>
        <w:rPr>
          <w:rFonts w:eastAsia="Times New Roman" w:cs="Times New Roman"/>
          <w:szCs w:val="24"/>
        </w:rPr>
        <w:t xml:space="preserve"> που δεν υπηρετούν, κατά κύριο λόγο, την άμυνά του.</w:t>
      </w:r>
    </w:p>
    <w:p w14:paraId="662D4C6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Τώρα σε σχέση με </w:t>
      </w:r>
      <w:r>
        <w:rPr>
          <w:rFonts w:eastAsia="Times New Roman" w:cs="Times New Roman"/>
          <w:szCs w:val="24"/>
        </w:rPr>
        <w:t>το πώς εξελίχθηκε η υπόθεση</w:t>
      </w:r>
      <w:r>
        <w:rPr>
          <w:rFonts w:eastAsia="Times New Roman" w:cs="Times New Roman"/>
          <w:szCs w:val="24"/>
        </w:rPr>
        <w:t>,</w:t>
      </w:r>
      <w:r>
        <w:rPr>
          <w:rFonts w:eastAsia="Times New Roman" w:cs="Times New Roman"/>
          <w:szCs w:val="24"/>
        </w:rPr>
        <w:t xml:space="preserve"> να μιλήσουμε απλά, για να καταλαβαίνει ο κόσμος. Έρχεται εδώ ένας φάκελος από τη </w:t>
      </w:r>
      <w:r>
        <w:rPr>
          <w:rFonts w:eastAsia="Times New Roman" w:cs="Times New Roman"/>
          <w:szCs w:val="24"/>
        </w:rPr>
        <w:t>δ</w:t>
      </w:r>
      <w:r>
        <w:rPr>
          <w:rFonts w:eastAsia="Times New Roman" w:cs="Times New Roman"/>
          <w:szCs w:val="24"/>
        </w:rPr>
        <w:t>ικαιοσύνη, όπως έρχονται πάρα πολλοί, ο οποίος φάκελος είναι ξεκάθαρος. Τι θα έπρεπε να γίνει, κατά τη γνώμη μας, εάν υπήρχε και εάν υπάρχει άλλη</w:t>
      </w:r>
      <w:r>
        <w:rPr>
          <w:rFonts w:eastAsia="Times New Roman" w:cs="Times New Roman"/>
          <w:szCs w:val="24"/>
        </w:rPr>
        <w:t xml:space="preserve"> πολιτική βούληση; Ήταν γνωστό ότι το αδίκημα της απιστίας ήταν </w:t>
      </w:r>
      <w:proofErr w:type="spellStart"/>
      <w:r>
        <w:rPr>
          <w:rFonts w:eastAsia="Times New Roman" w:cs="Times New Roman"/>
          <w:szCs w:val="24"/>
        </w:rPr>
        <w:t>παραγεγραμμένο</w:t>
      </w:r>
      <w:proofErr w:type="spellEnd"/>
      <w:r>
        <w:rPr>
          <w:rFonts w:eastAsia="Times New Roman" w:cs="Times New Roman"/>
          <w:szCs w:val="24"/>
        </w:rPr>
        <w:t xml:space="preserve"> ή όχι; Υπήρχε κανένας που να μην το ήξερε; Όχι. Ήταν γνωστό, λοιπόν, αυτό που έρχεται από τη </w:t>
      </w:r>
      <w:r>
        <w:rPr>
          <w:rFonts w:eastAsia="Times New Roman" w:cs="Times New Roman"/>
          <w:szCs w:val="24"/>
        </w:rPr>
        <w:t>δ</w:t>
      </w:r>
      <w:r>
        <w:rPr>
          <w:rFonts w:eastAsia="Times New Roman" w:cs="Times New Roman"/>
          <w:szCs w:val="24"/>
        </w:rPr>
        <w:t xml:space="preserve">ικαιοσύνη. </w:t>
      </w:r>
    </w:p>
    <w:p w14:paraId="662D4C6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Δεύτερον, είναι γνωστό ότι το αδίκημα της νομιμοποίησης εσόδων από παρά</w:t>
      </w:r>
      <w:r>
        <w:rPr>
          <w:rFonts w:eastAsia="Times New Roman" w:cs="Times New Roman"/>
          <w:szCs w:val="24"/>
        </w:rPr>
        <w:t>νομες δραστηριότητες αφορά τη Δικαιοσύνη, ναι ή όχι; Ήταν γνωστό, όπως και το ότι το διερευνά. Άρα λογικά θα έπρεπε να επιστραφεί και να γίνει κατάθεση</w:t>
      </w:r>
      <w:r>
        <w:rPr>
          <w:rFonts w:eastAsia="Times New Roman" w:cs="Times New Roman"/>
          <w:szCs w:val="24"/>
        </w:rPr>
        <w:t>,</w:t>
      </w:r>
      <w:r>
        <w:rPr>
          <w:rFonts w:eastAsia="Times New Roman" w:cs="Times New Roman"/>
          <w:szCs w:val="24"/>
        </w:rPr>
        <w:t xml:space="preserve"> εάν θέλουν και όσοι θέλουν…</w:t>
      </w:r>
    </w:p>
    <w:p w14:paraId="662D4C6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ΠΑΠΑΦΙΛΙΠΠΟΥ: </w:t>
      </w:r>
      <w:r>
        <w:rPr>
          <w:rFonts w:eastAsia="Times New Roman" w:cs="Times New Roman"/>
          <w:szCs w:val="24"/>
        </w:rPr>
        <w:t xml:space="preserve">Από ποιον να επιστραφεί; </w:t>
      </w:r>
    </w:p>
    <w:p w14:paraId="662D4C6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Εδώ επι</w:t>
      </w:r>
      <w:r>
        <w:rPr>
          <w:rFonts w:eastAsia="Times New Roman" w:cs="Times New Roman"/>
          <w:szCs w:val="24"/>
        </w:rPr>
        <w:t xml:space="preserve">στρέφονται τόσοι και τόσοι κάθε ημέρα. Ξέρετε πόσες υποθέσεις έρχονται εδώ; Το ξέρετε </w:t>
      </w:r>
      <w:r>
        <w:rPr>
          <w:rFonts w:eastAsia="Times New Roman" w:cs="Times New Roman"/>
          <w:szCs w:val="24"/>
        </w:rPr>
        <w:lastRenderedPageBreak/>
        <w:t xml:space="preserve">καλύτερα από εμένα και επιστρέφονται για διαφορετικούς λόγους. </w:t>
      </w:r>
    </w:p>
    <w:p w14:paraId="662D4C6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Τι θα μπορούσε, όμως, να γίνει, εάν υπήρχε και εάν υπάρχει πολιτική βούληση, που δεν αφορά μόνο τον κ. Παπ</w:t>
      </w:r>
      <w:r>
        <w:rPr>
          <w:rFonts w:eastAsia="Times New Roman" w:cs="Times New Roman"/>
          <w:szCs w:val="24"/>
        </w:rPr>
        <w:t>αντωνίου αλλά γενικότερα το θέμα των εξοπλισμών; Θα μπορούσε να κατατεθεί πρόταση για δημιουργία εξεταστικής επιτροπής, η οποία θα ερευνήσει σε βάθος -με αφορμή το θέμα του Παπαντωνίου, εάν θέλετε, αλλά δεν είναι αυτό το ουσιαστικό- όλη την ιστορία των εξο</w:t>
      </w:r>
      <w:r>
        <w:rPr>
          <w:rFonts w:eastAsia="Times New Roman" w:cs="Times New Roman"/>
          <w:szCs w:val="24"/>
        </w:rPr>
        <w:t xml:space="preserve">πλισμών και τα τεράστια σκάνδαλα εντός ή εκτός εισαγωγικών. </w:t>
      </w:r>
    </w:p>
    <w:p w14:paraId="662D4C6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Προέκυψε τίποτα από την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 Όλα τα στοιχεία που έχει το πόρισμα ήταν στη δικογραφία. Βγήκε τίποτα καινούργιο; Όχι. Ήταν γνωστά όλα αυτά. Υπήρξε τίποτα καινούργιο από τη δίμηνη</w:t>
      </w:r>
      <w:r>
        <w:rPr>
          <w:rFonts w:eastAsia="Times New Roman" w:cs="Times New Roman"/>
          <w:szCs w:val="24"/>
        </w:rPr>
        <w:t xml:space="preserve"> συζήτηση; Έγινε κάποια καινούργια έρευνα; Έγινε κάτι διαφορετικό; Ήρθε κάποιο νέο στοιχείο; Όχι. Άρα ήταν γνωστά όλα αυτά. </w:t>
      </w:r>
    </w:p>
    <w:p w14:paraId="662D4C6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Ήταν γνωστός ο έλεγχος του ΣΔΟΕ, ναι ή όχι; Πασίγνωστος! Αυτό το θέμα εμείς βάζουμε και λέμε ότι θα μπορούσε και θα έπρεπε να γίνει</w:t>
      </w:r>
      <w:r>
        <w:rPr>
          <w:rFonts w:eastAsia="Times New Roman" w:cs="Times New Roman"/>
          <w:szCs w:val="24"/>
        </w:rPr>
        <w:t xml:space="preserve"> αυτή η διαδικασία. Γι’ αυτό και καταθέσαμε αυτή τη δήλωση και γι’ αυτό δεν συμφωνήσαμε με το πόρισμα. </w:t>
      </w:r>
      <w:r>
        <w:rPr>
          <w:rFonts w:eastAsia="Times New Roman" w:cs="Times New Roman"/>
          <w:szCs w:val="24"/>
        </w:rPr>
        <w:lastRenderedPageBreak/>
        <w:t>Όχι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ότι δεν συμφωνούμε, άλλωστε έτσι και </w:t>
      </w:r>
      <w:proofErr w:type="spellStart"/>
      <w:r>
        <w:rPr>
          <w:rFonts w:eastAsia="Times New Roman" w:cs="Times New Roman"/>
          <w:szCs w:val="24"/>
        </w:rPr>
        <w:t>άλλ</w:t>
      </w:r>
      <w:r>
        <w:rPr>
          <w:rFonts w:eastAsia="Times New Roman" w:cs="Times New Roman"/>
          <w:szCs w:val="24"/>
        </w:rPr>
        <w:t>ιώ</w:t>
      </w:r>
      <w:r>
        <w:rPr>
          <w:rFonts w:eastAsia="Times New Roman" w:cs="Times New Roman"/>
          <w:szCs w:val="24"/>
        </w:rPr>
        <w:t>ς</w:t>
      </w:r>
      <w:proofErr w:type="spellEnd"/>
      <w:r>
        <w:rPr>
          <w:rFonts w:eastAsia="Times New Roman" w:cs="Times New Roman"/>
          <w:szCs w:val="24"/>
        </w:rPr>
        <w:t xml:space="preserve"> αυτό θα γίνει, αφού ήδη η υπόθεση Παπαντωνίου είναι στη Βουλή, ήδη έχει φάει καταδίκες για πάρα πολλά θέματα και ήδη διερευνώνται αυτά και είναι γνωστό ότι η Βουλή δεν έχει αρμοδιότητα. </w:t>
      </w:r>
    </w:p>
    <w:p w14:paraId="662D4C6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Γιατί έγινε όλο αυτό; Όχι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ότι εμείς έχουμε κα</w:t>
      </w:r>
      <w:r>
        <w:rPr>
          <w:rFonts w:eastAsia="Times New Roman" w:cs="Times New Roman"/>
          <w:szCs w:val="24"/>
        </w:rPr>
        <w:t>μ</w:t>
      </w:r>
      <w:r>
        <w:rPr>
          <w:rFonts w:eastAsia="Times New Roman" w:cs="Times New Roman"/>
          <w:szCs w:val="24"/>
        </w:rPr>
        <w:t>μία αυταπάτη</w:t>
      </w:r>
      <w:r>
        <w:rPr>
          <w:rFonts w:eastAsia="Times New Roman" w:cs="Times New Roman"/>
          <w:szCs w:val="24"/>
        </w:rPr>
        <w:t xml:space="preserve"> ότι οι εξεταστικές θα βρουν άκρη. Υπάρχει μεγάλη εμπειρία -δεν ξέρω πόσες έχουν γίνει μέχρι τώρα, έχω χάσει τον λογαριασμό- και για το πού κατέληγαν, με κορυφαία αυτή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που κατέληξε για ένα σκάνδαλο που συντάραξε όχι μόνο την Ελλάδα αλλά ολόκλ</w:t>
      </w:r>
      <w:r>
        <w:rPr>
          <w:rFonts w:eastAsia="Times New Roman" w:cs="Times New Roman"/>
          <w:szCs w:val="24"/>
        </w:rPr>
        <w:t xml:space="preserve">ηρο τον κόσμο στους εξής δύο: </w:t>
      </w:r>
      <w:proofErr w:type="spellStart"/>
      <w:r>
        <w:rPr>
          <w:rFonts w:eastAsia="Times New Roman" w:cs="Times New Roman"/>
          <w:szCs w:val="24"/>
        </w:rPr>
        <w:t>Μαντέλη</w:t>
      </w:r>
      <w:proofErr w:type="spellEnd"/>
      <w:r>
        <w:rPr>
          <w:rFonts w:eastAsia="Times New Roman" w:cs="Times New Roman"/>
          <w:szCs w:val="24"/>
        </w:rPr>
        <w:t xml:space="preserve"> και Τσουκάτο. Όλοι οι υπόλοιποι βγήκαν καθαροί, γιατί δεν μπορείς να βρεις άκρη. Έτσι είναι, γιατί το σύστημα είναι έτσι διασφαλισμένο και έχει τόσες ασφαλιστικές δικλίδες -δεν μπορεί τώρα εδώ να μην το ξέρουν άνθρωποι</w:t>
      </w:r>
      <w:r>
        <w:rPr>
          <w:rFonts w:eastAsia="Times New Roman" w:cs="Times New Roman"/>
          <w:szCs w:val="24"/>
        </w:rPr>
        <w:t xml:space="preserve"> που ασχολούνται και πολιτικά αλλά και νομικά τόσα χρόνια- που όταν φτάνει να κινδυνεύει</w:t>
      </w:r>
      <w:r>
        <w:rPr>
          <w:rFonts w:eastAsia="Times New Roman" w:cs="Times New Roman"/>
          <w:szCs w:val="24"/>
        </w:rPr>
        <w:t>,</w:t>
      </w:r>
      <w:r>
        <w:rPr>
          <w:rFonts w:eastAsia="Times New Roman" w:cs="Times New Roman"/>
          <w:szCs w:val="24"/>
        </w:rPr>
        <w:t xml:space="preserve"> το πολύ-πολύ να δώσει κανέναν για να θυσιαστεί, για να φυσήξει ο ούριος άνεμος και να συνεχιστούν οι μίζες και η διαφθορά. Έτσι γίνεται πάντα </w:t>
      </w:r>
      <w:r>
        <w:rPr>
          <w:rFonts w:eastAsia="Times New Roman" w:cs="Times New Roman"/>
          <w:szCs w:val="24"/>
        </w:rPr>
        <w:t>κ</w:t>
      </w:r>
      <w:r>
        <w:rPr>
          <w:rFonts w:eastAsia="Times New Roman" w:cs="Times New Roman"/>
          <w:szCs w:val="24"/>
        </w:rPr>
        <w:t xml:space="preserve">αι εμείς που έχουμε τη </w:t>
      </w:r>
      <w:r>
        <w:rPr>
          <w:rFonts w:eastAsia="Times New Roman" w:cs="Times New Roman"/>
          <w:szCs w:val="24"/>
        </w:rPr>
        <w:t>λιγότερη πρόσβαση και δεν μπορούμε να βρούμε στοιχεία</w:t>
      </w:r>
      <w:r>
        <w:rPr>
          <w:rFonts w:eastAsia="Times New Roman" w:cs="Times New Roman"/>
          <w:szCs w:val="24"/>
        </w:rPr>
        <w:t>,</w:t>
      </w:r>
      <w:r>
        <w:rPr>
          <w:rFonts w:eastAsia="Times New Roman" w:cs="Times New Roman"/>
          <w:szCs w:val="24"/>
        </w:rPr>
        <w:t xml:space="preserve"> κάνουμε προσπά</w:t>
      </w:r>
      <w:r>
        <w:rPr>
          <w:rFonts w:eastAsia="Times New Roman" w:cs="Times New Roman"/>
          <w:szCs w:val="24"/>
        </w:rPr>
        <w:lastRenderedPageBreak/>
        <w:t>θειες, όσο μπορούμε, γιατί μας ενδιαφέρει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να αποκαλυφθούν οι μίζες. Γιατί οι μίζες με τι συνδέονται; Με όλη τη λειτουργία του καπιταλιστικού συστήματος. Είναι το δέσιμο των επιχε</w:t>
      </w:r>
      <w:r>
        <w:rPr>
          <w:rFonts w:eastAsia="Times New Roman" w:cs="Times New Roman"/>
          <w:szCs w:val="24"/>
        </w:rPr>
        <w:t>ιρηματικών ομίλων, των μονοπωλίων με την πολιτική εξουσία</w:t>
      </w:r>
      <w:r>
        <w:rPr>
          <w:rFonts w:eastAsia="Times New Roman" w:cs="Times New Roman"/>
          <w:szCs w:val="24"/>
        </w:rPr>
        <w:t>,</w:t>
      </w:r>
      <w:r>
        <w:rPr>
          <w:rFonts w:eastAsia="Times New Roman" w:cs="Times New Roman"/>
          <w:szCs w:val="24"/>
        </w:rPr>
        <w:t xml:space="preserve"> που έχουν και που υπηρετούν τα μονοπώλια. Η μίζα δίνεται, για να γυρίσει πιο γρήγορα η μηχανή. Παντού δίνεται. </w:t>
      </w:r>
    </w:p>
    <w:p w14:paraId="662D4C7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Εδώ έχουν βγει στοιχεία. Θα ξαναπώ για την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 xml:space="preserve"> που είναι κολοσσός και σε συνέν</w:t>
      </w:r>
      <w:r>
        <w:rPr>
          <w:rFonts w:eastAsia="Times New Roman" w:cs="Times New Roman"/>
          <w:szCs w:val="24"/>
        </w:rPr>
        <w:t xml:space="preserve">τευξη Τύπου ειπώθηκε ότι εξαγόρασε εβδομήντα πέντε κυβερνήσεις χωρών-μελών του ΟΗΕ, για να πουλήσει τα αεροπλάνα. Πόσοι το έχουν πει; Οι Γερμανοί δεν το έχουν πει; Ποιοι δεν το έχουν πει; Αυτό έγινε σε ολόκληρο τον κόσμο </w:t>
      </w:r>
      <w:r>
        <w:rPr>
          <w:rFonts w:eastAsia="Times New Roman" w:cs="Times New Roman"/>
          <w:szCs w:val="24"/>
        </w:rPr>
        <w:t>κ</w:t>
      </w:r>
      <w:r>
        <w:rPr>
          <w:rFonts w:eastAsia="Times New Roman" w:cs="Times New Roman"/>
          <w:szCs w:val="24"/>
        </w:rPr>
        <w:t>αι αυτό γίνεται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και ανάμε</w:t>
      </w:r>
      <w:r>
        <w:rPr>
          <w:rFonts w:eastAsia="Times New Roman" w:cs="Times New Roman"/>
          <w:szCs w:val="24"/>
        </w:rPr>
        <w:t xml:space="preserve">σα στους ανταγωνισμούς. </w:t>
      </w:r>
    </w:p>
    <w:p w14:paraId="662D4C7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Μην αρχίσουμε την ιστορία με το </w:t>
      </w:r>
      <w:r>
        <w:rPr>
          <w:rFonts w:eastAsia="Times New Roman" w:cs="Times New Roman"/>
          <w:szCs w:val="24"/>
          <w:lang w:val="en-US"/>
        </w:rPr>
        <w:t>C</w:t>
      </w:r>
      <w:r>
        <w:rPr>
          <w:rFonts w:eastAsia="Times New Roman" w:cs="Times New Roman"/>
          <w:szCs w:val="24"/>
        </w:rPr>
        <w:t>4</w:t>
      </w:r>
      <w:r>
        <w:rPr>
          <w:rFonts w:eastAsia="Times New Roman" w:cs="Times New Roman"/>
          <w:szCs w:val="24"/>
          <w:lang w:val="en-US"/>
        </w:rPr>
        <w:t>I</w:t>
      </w:r>
      <w:r>
        <w:rPr>
          <w:rFonts w:eastAsia="Times New Roman" w:cs="Times New Roman"/>
          <w:szCs w:val="24"/>
        </w:rPr>
        <w:t xml:space="preserve">. Να μην την επαναφέρω, αλλά δείχνει με ποιον τρόπο και ποιοι </w:t>
      </w:r>
      <w:proofErr w:type="spellStart"/>
      <w:r>
        <w:rPr>
          <w:rFonts w:eastAsia="Times New Roman" w:cs="Times New Roman"/>
          <w:szCs w:val="24"/>
        </w:rPr>
        <w:t>παρήλασαν</w:t>
      </w:r>
      <w:proofErr w:type="spellEnd"/>
      <w:r>
        <w:rPr>
          <w:rFonts w:eastAsia="Times New Roman" w:cs="Times New Roman"/>
          <w:szCs w:val="24"/>
        </w:rPr>
        <w:t xml:space="preserve"> σ’ αυτή την εννιακοσίων τόσων ωρών εξεταστική επιτροπή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Παρήλασε</w:t>
      </w:r>
      <w:proofErr w:type="spellEnd"/>
      <w:r>
        <w:rPr>
          <w:rFonts w:eastAsia="Times New Roman" w:cs="Times New Roman"/>
          <w:szCs w:val="24"/>
        </w:rPr>
        <w:t xml:space="preserve"> το απαύγασμα της ελληνικής κοινωνίας, όλοι</w:t>
      </w:r>
      <w:r>
        <w:rPr>
          <w:rFonts w:eastAsia="Times New Roman" w:cs="Times New Roman"/>
          <w:szCs w:val="24"/>
        </w:rPr>
        <w:t xml:space="preserve"> οι </w:t>
      </w:r>
      <w:proofErr w:type="spellStart"/>
      <w:r>
        <w:rPr>
          <w:rFonts w:eastAsia="Times New Roman" w:cs="Times New Roman"/>
          <w:szCs w:val="24"/>
        </w:rPr>
        <w:t>μεγαλοκαπιταλιστές</w:t>
      </w:r>
      <w:proofErr w:type="spellEnd"/>
      <w:r>
        <w:rPr>
          <w:rFonts w:eastAsia="Times New Roman" w:cs="Times New Roman"/>
          <w:szCs w:val="24"/>
        </w:rPr>
        <w:t xml:space="preserve">, χρηματιστές και ό,τι άλλο θέλεις, που ήταν ανακατεμένοι με όλα αυτά. Γι’ αυτό λέμε ότι είναι συστατικό στοιχείο του ίδιου του συστήματος η διαφθορά και όποιος λέει ή </w:t>
      </w:r>
      <w:r>
        <w:rPr>
          <w:rFonts w:eastAsia="Times New Roman" w:cs="Times New Roman"/>
          <w:szCs w:val="24"/>
        </w:rPr>
        <w:lastRenderedPageBreak/>
        <w:t>υπόσχεται ότι με το καπιταλιστικό σύστημα, με το κεφάλαιο στην εξο</w:t>
      </w:r>
      <w:r>
        <w:rPr>
          <w:rFonts w:eastAsia="Times New Roman" w:cs="Times New Roman"/>
          <w:szCs w:val="24"/>
        </w:rPr>
        <w:t>υσία, με όλα αυτά που υπάρχουν θα χτυπήσει τη διαφθορά</w:t>
      </w:r>
      <w:r>
        <w:rPr>
          <w:rFonts w:eastAsia="Times New Roman" w:cs="Times New Roman"/>
          <w:szCs w:val="24"/>
        </w:rPr>
        <w:t>,</w:t>
      </w:r>
      <w:r>
        <w:rPr>
          <w:rFonts w:eastAsia="Times New Roman" w:cs="Times New Roman"/>
          <w:szCs w:val="24"/>
        </w:rPr>
        <w:t xml:space="preserve"> κοροϊδεύει και τον κόσμο και τον ίδιο του τον εαυτό. Εμείς δεν πιστεύουμε ότι είναι έτσι, αλλά είναι πολιτική τοποθέτηση. </w:t>
      </w:r>
    </w:p>
    <w:p w14:paraId="662D4C72" w14:textId="77777777" w:rsidR="009A4B17" w:rsidRDefault="004622F9">
      <w:pPr>
        <w:spacing w:after="0" w:line="600" w:lineRule="auto"/>
        <w:ind w:firstLine="720"/>
        <w:contextualSpacing/>
        <w:jc w:val="both"/>
        <w:rPr>
          <w:rFonts w:eastAsia="Times New Roman" w:cs="Times New Roman"/>
          <w:bCs/>
          <w:shd w:val="clear" w:color="auto" w:fill="FFFFFF"/>
        </w:rPr>
      </w:pPr>
      <w:proofErr w:type="spellStart"/>
      <w:r>
        <w:rPr>
          <w:rFonts w:eastAsia="Times New Roman" w:cs="Times New Roman"/>
          <w:bCs/>
          <w:shd w:val="clear" w:color="auto" w:fill="FFFFFF"/>
        </w:rPr>
        <w:t>Παρ</w:t>
      </w:r>
      <w:r>
        <w:rPr>
          <w:rFonts w:eastAsia="Times New Roman" w:cs="Times New Roman"/>
          <w:bCs/>
          <w:shd w:val="clear" w:color="auto" w:fill="FFFFFF"/>
        </w:rPr>
        <w:t>΄</w:t>
      </w:r>
      <w:r>
        <w:rPr>
          <w:rFonts w:eastAsia="Times New Roman" w:cs="Times New Roman"/>
          <w:bCs/>
          <w:shd w:val="clear" w:color="auto" w:fill="FFFFFF"/>
        </w:rPr>
        <w:t>όλα</w:t>
      </w:r>
      <w:proofErr w:type="spellEnd"/>
      <w:r>
        <w:rPr>
          <w:rFonts w:eastAsia="Times New Roman" w:cs="Times New Roman"/>
          <w:bCs/>
          <w:shd w:val="clear" w:color="auto" w:fill="FFFFFF"/>
        </w:rPr>
        <w:t xml:space="preserve"> αυτά λέμε ότι μπορεί έστω και κάτι να βγει. Αυτό που βγαίνει πολλές φ</w:t>
      </w:r>
      <w:r>
        <w:rPr>
          <w:rFonts w:eastAsia="Times New Roman" w:cs="Times New Roman"/>
          <w:bCs/>
          <w:shd w:val="clear" w:color="auto" w:fill="FFFFFF"/>
        </w:rPr>
        <w:t>ορές</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ότι μαθαίνει και ο λαός τι ακριβώς γίνεται και αντιλαμβάνεται πώς λειτουργεί το ίδιο το σύστημα. Γιατί δημιουργήθηκε έτσι; </w:t>
      </w:r>
      <w:r>
        <w:rPr>
          <w:rFonts w:eastAsia="Times New Roman"/>
          <w:bCs/>
          <w:shd w:val="clear" w:color="auto" w:fill="FFFFFF"/>
        </w:rPr>
        <w:t>Είναι</w:t>
      </w:r>
      <w:r>
        <w:rPr>
          <w:rFonts w:eastAsia="Times New Roman" w:cs="Times New Roman"/>
          <w:bCs/>
          <w:shd w:val="clear" w:color="auto" w:fill="FFFFFF"/>
        </w:rPr>
        <w:t xml:space="preserve"> θέμα εντυπώσεων.</w:t>
      </w:r>
    </w:p>
    <w:p w14:paraId="662D4C73"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Κοιτάξτε, εδώ πρέπει να είμαστε ειλικρινείς. Αυτή η συνταγή</w:t>
      </w:r>
      <w:r>
        <w:rPr>
          <w:rFonts w:eastAsia="Times New Roman" w:cs="Times New Roman"/>
          <w:bCs/>
          <w:shd w:val="clear" w:color="auto" w:fill="FFFFFF"/>
        </w:rPr>
        <w:t xml:space="preserve"> ότι όταν παίρνονται αντιλαϊκά μέτρα, πετάμε και ένα θέμα είτε </w:t>
      </w:r>
      <w:r>
        <w:rPr>
          <w:rFonts w:eastAsia="Times New Roman" w:cs="Times New Roman"/>
          <w:bCs/>
          <w:shd w:val="clear" w:color="auto" w:fill="FFFFFF"/>
        </w:rPr>
        <w:t>ε</w:t>
      </w:r>
      <w:r>
        <w:rPr>
          <w:rFonts w:eastAsia="Times New Roman" w:cs="Times New Roman"/>
          <w:bCs/>
          <w:shd w:val="clear" w:color="auto" w:fill="FFFFFF"/>
        </w:rPr>
        <w:t xml:space="preserve">ξεταστική είτε κάτι άλλο, </w:t>
      </w:r>
      <w:r>
        <w:rPr>
          <w:rFonts w:eastAsia="Times New Roman"/>
          <w:bCs/>
          <w:shd w:val="clear" w:color="auto" w:fill="FFFFFF"/>
        </w:rPr>
        <w:t>είναι</w:t>
      </w:r>
      <w:r>
        <w:rPr>
          <w:rFonts w:eastAsia="Times New Roman" w:cs="Times New Roman"/>
          <w:bCs/>
          <w:shd w:val="clear" w:color="auto" w:fill="FFFFFF"/>
        </w:rPr>
        <w:t xml:space="preserve"> δοκιμασμένη στην ελληνική πολιτική ζωή. Την </w:t>
      </w:r>
      <w:r>
        <w:rPr>
          <w:rFonts w:eastAsia="Times New Roman"/>
          <w:bCs/>
          <w:shd w:val="clear" w:color="auto" w:fill="FFFFFF"/>
        </w:rPr>
        <w:t>έ</w:t>
      </w:r>
      <w:r>
        <w:rPr>
          <w:rFonts w:eastAsia="Times New Roman" w:cs="Times New Roman"/>
          <w:bCs/>
          <w:shd w:val="clear" w:color="auto" w:fill="FFFFFF"/>
        </w:rPr>
        <w:t>χουν ακολουθήσει και οι κυβερνήσεις της Νέας Δημοκρατίας και του ΠΑΣΟΚ και του ΣΥΡΙΖΑ, που ως καλός μαθητής ξεπερνά</w:t>
      </w:r>
      <w:r>
        <w:rPr>
          <w:rFonts w:eastAsia="Times New Roman" w:cs="Times New Roman"/>
          <w:bCs/>
          <w:shd w:val="clear" w:color="auto" w:fill="FFFFFF"/>
        </w:rPr>
        <w:t>ει κα</w:t>
      </w:r>
      <w:r>
        <w:rPr>
          <w:rFonts w:eastAsia="Times New Roman" w:cs="Times New Roman"/>
          <w:bCs/>
          <w:shd w:val="clear" w:color="auto" w:fill="FFFFFF"/>
        </w:rPr>
        <w:t>μ</w:t>
      </w:r>
      <w:r>
        <w:rPr>
          <w:rFonts w:eastAsia="Times New Roman" w:cs="Times New Roman"/>
          <w:bCs/>
          <w:shd w:val="clear" w:color="auto" w:fill="FFFFFF"/>
        </w:rPr>
        <w:t xml:space="preserve">μιά φορά τον δάσκαλο. </w:t>
      </w:r>
    </w:p>
    <w:p w14:paraId="662D4C74"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Όταν στριμώχνονται τα πράγματα, πέφτουν φωτοβολίδες, οι οποίες μόλις περάσουν τα πράγματα ξανασβήνουν. Αυτό γίνεται. Ας καθίσει ένας να δει το πολιτικό ημερολόγιο της Ελλάδας. Θα το κάνουμε μια φορά. Το έχουμε υποσχεθεί. </w:t>
      </w:r>
    </w:p>
    <w:p w14:paraId="662D4C75"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Δεν </w:t>
      </w:r>
      <w:r>
        <w:rPr>
          <w:rFonts w:eastAsia="Times New Roman" w:cs="Times New Roman"/>
          <w:bCs/>
          <w:shd w:val="clear" w:color="auto" w:fill="FFFFFF"/>
        </w:rPr>
        <w:t xml:space="preserve">αμφισβητεί κανένας ότι μπορεί να υπάρχει καλή πρόθεση αλλά λέμε τι γίνεται στην πραγματικότητα. Δημιουργούνται </w:t>
      </w:r>
      <w:r>
        <w:rPr>
          <w:rFonts w:eastAsia="Times New Roman" w:cs="Times New Roman"/>
          <w:bCs/>
          <w:shd w:val="clear" w:color="auto" w:fill="FFFFFF"/>
        </w:rPr>
        <w:lastRenderedPageBreak/>
        <w:t xml:space="preserve">οι εντυπώσεις </w:t>
      </w:r>
      <w:r>
        <w:rPr>
          <w:rFonts w:eastAsia="Times New Roman" w:cs="Times New Roman"/>
          <w:bCs/>
          <w:shd w:val="clear" w:color="auto" w:fill="FFFFFF"/>
        </w:rPr>
        <w:t>κ</w:t>
      </w:r>
      <w:r>
        <w:rPr>
          <w:rFonts w:eastAsia="Times New Roman" w:cs="Times New Roman"/>
          <w:bCs/>
          <w:shd w:val="clear" w:color="auto" w:fill="FFFFFF"/>
        </w:rPr>
        <w:t xml:space="preserve">αι αν δεν δημιουργούνται, ιδού η Ρόδος καταθέστε για </w:t>
      </w:r>
      <w:r>
        <w:rPr>
          <w:rFonts w:eastAsia="Times New Roman" w:cs="Times New Roman"/>
          <w:bCs/>
          <w:shd w:val="clear" w:color="auto" w:fill="FFFFFF"/>
        </w:rPr>
        <w:t>ε</w:t>
      </w:r>
      <w:r>
        <w:rPr>
          <w:rFonts w:eastAsia="Times New Roman" w:cs="Times New Roman"/>
          <w:bCs/>
          <w:shd w:val="clear" w:color="auto" w:fill="FFFFFF"/>
        </w:rPr>
        <w:t>ξεταστική, παρότι δεν έχουμε αυταπάτες ότι μπορεί να βρεθεί άκρη, αλλά τέλος</w:t>
      </w:r>
      <w:r>
        <w:rPr>
          <w:rFonts w:eastAsia="Times New Roman" w:cs="Times New Roman"/>
          <w:bCs/>
          <w:shd w:val="clear" w:color="auto" w:fill="FFFFFF"/>
        </w:rPr>
        <w:t xml:space="preserve"> πάντων θα βγουν αρκετά πράγματα. </w:t>
      </w:r>
      <w:r>
        <w:rPr>
          <w:rFonts w:eastAsia="Times New Roman" w:cs="Times New Roman"/>
          <w:bCs/>
          <w:shd w:val="clear" w:color="auto" w:fill="FFFFFF"/>
        </w:rPr>
        <w:t>Τ</w:t>
      </w:r>
      <w:r>
        <w:rPr>
          <w:rFonts w:eastAsia="Times New Roman" w:cs="Times New Roman"/>
          <w:bCs/>
          <w:shd w:val="clear" w:color="auto" w:fill="FFFFFF"/>
        </w:rPr>
        <w:t xml:space="preserve">ο θέμα δεν αφορά μόνο τον κ. Παπαντωνίου, αφορά πάρα πολλούς -και εννοώ πολιτικά πρόσωπα. </w:t>
      </w:r>
    </w:p>
    <w:p w14:paraId="662D4C76"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Ποιο </w:t>
      </w:r>
      <w:r>
        <w:rPr>
          <w:rFonts w:eastAsia="Times New Roman"/>
          <w:bCs/>
          <w:shd w:val="clear" w:color="auto" w:fill="FFFFFF"/>
        </w:rPr>
        <w:t>είναι,</w:t>
      </w:r>
      <w:r>
        <w:rPr>
          <w:rFonts w:eastAsia="Times New Roman" w:cs="Times New Roman"/>
          <w:bCs/>
          <w:shd w:val="clear" w:color="auto" w:fill="FFFFFF"/>
        </w:rPr>
        <w:t xml:space="preserve"> όμως, το μεγαλύτερο σκάνδαλο και τι συγκαλύπτετε όλοι συνειδητά εδώ; Το μεγαλύτερο σκάνδαλο δεν </w:t>
      </w:r>
      <w:r>
        <w:rPr>
          <w:rFonts w:eastAsia="Times New Roman"/>
          <w:bCs/>
          <w:shd w:val="clear" w:color="auto" w:fill="FFFFFF"/>
        </w:rPr>
        <w:t>είναι</w:t>
      </w:r>
      <w:r>
        <w:rPr>
          <w:rFonts w:eastAsia="Times New Roman" w:cs="Times New Roman"/>
          <w:bCs/>
          <w:shd w:val="clear" w:color="auto" w:fill="FFFFFF"/>
        </w:rPr>
        <w:t xml:space="preserve"> οι μίζες. Οι μίζ</w:t>
      </w:r>
      <w:r>
        <w:rPr>
          <w:rFonts w:eastAsia="Times New Roman" w:cs="Times New Roman"/>
          <w:bCs/>
          <w:shd w:val="clear" w:color="auto" w:fill="FFFFFF"/>
        </w:rPr>
        <w:t xml:space="preserve">ες </w:t>
      </w:r>
      <w:r>
        <w:rPr>
          <w:rFonts w:eastAsia="Times New Roman"/>
          <w:bCs/>
          <w:shd w:val="clear" w:color="auto" w:fill="FFFFFF"/>
        </w:rPr>
        <w:t>είναι</w:t>
      </w:r>
      <w:r>
        <w:rPr>
          <w:rFonts w:eastAsia="Times New Roman" w:cs="Times New Roman"/>
          <w:bCs/>
          <w:shd w:val="clear" w:color="auto" w:fill="FFFFFF"/>
        </w:rPr>
        <w:t xml:space="preserve"> «παρωνυχίδα» μπροστά στα αμύθητα κέρδη των εταιριών, μπροστά στα απίστευτα χρήματα που πληρώνει ο ελληνικός λαός</w:t>
      </w:r>
      <w:r>
        <w:rPr>
          <w:rFonts w:eastAsia="Times New Roman" w:cs="Times New Roman"/>
          <w:bCs/>
          <w:shd w:val="clear" w:color="auto" w:fill="FFFFFF"/>
        </w:rPr>
        <w:t>,</w:t>
      </w:r>
      <w:r>
        <w:rPr>
          <w:rFonts w:eastAsia="Times New Roman" w:cs="Times New Roman"/>
          <w:bCs/>
          <w:shd w:val="clear" w:color="auto" w:fill="FFFFFF"/>
        </w:rPr>
        <w:t xml:space="preserve"> υποτίθεται για την άμυνά του, για να εξασφαλίσει την άμυνα της χώρας και την εδαφική του ακεραιότητα. Αυτό </w:t>
      </w:r>
      <w:r>
        <w:rPr>
          <w:rFonts w:eastAsia="Times New Roman"/>
          <w:bCs/>
          <w:shd w:val="clear" w:color="auto" w:fill="FFFFFF"/>
        </w:rPr>
        <w:t>είναι</w:t>
      </w:r>
      <w:r>
        <w:rPr>
          <w:rFonts w:eastAsia="Times New Roman" w:cs="Times New Roman"/>
          <w:bCs/>
          <w:shd w:val="clear" w:color="auto" w:fill="FFFFFF"/>
        </w:rPr>
        <w:t xml:space="preserve"> το μεγαλύτερο. Αυτό </w:t>
      </w:r>
      <w:r>
        <w:rPr>
          <w:rFonts w:eastAsia="Times New Roman" w:cs="Times New Roman"/>
          <w:bCs/>
          <w:shd w:val="clear" w:color="auto" w:fill="FFFFFF"/>
        </w:rPr>
        <w:t xml:space="preserve">το κρύβουν όλοι. </w:t>
      </w:r>
    </w:p>
    <w:p w14:paraId="662D4C77"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Ένα κλασικό τεράστιο παράδειγμα </w:t>
      </w:r>
      <w:r>
        <w:rPr>
          <w:rFonts w:eastAsia="Times New Roman"/>
          <w:bCs/>
          <w:shd w:val="clear" w:color="auto" w:fill="FFFFFF"/>
        </w:rPr>
        <w:t>είναι</w:t>
      </w:r>
      <w:r>
        <w:rPr>
          <w:rFonts w:eastAsia="Times New Roman" w:cs="Times New Roman"/>
          <w:bCs/>
          <w:shd w:val="clear" w:color="auto" w:fill="FFFFFF"/>
        </w:rPr>
        <w:t xml:space="preserve"> η υπόθεση που εξετάστηκε με το </w:t>
      </w:r>
      <w:r>
        <w:rPr>
          <w:rFonts w:eastAsia="Times New Roman" w:cs="Times New Roman"/>
          <w:bCs/>
          <w:shd w:val="clear" w:color="auto" w:fill="FFFFFF"/>
          <w:lang w:val="en-US"/>
        </w:rPr>
        <w:t>C</w:t>
      </w:r>
      <w:r>
        <w:rPr>
          <w:rFonts w:eastAsia="Times New Roman" w:cs="Times New Roman"/>
          <w:bCs/>
          <w:shd w:val="clear" w:color="auto" w:fill="FFFFFF"/>
        </w:rPr>
        <w:t xml:space="preserve">4Ι και το σύστημα </w:t>
      </w:r>
      <w:r>
        <w:rPr>
          <w:rFonts w:eastAsia="Times New Roman" w:cs="Times New Roman"/>
          <w:bCs/>
          <w:shd w:val="clear" w:color="auto" w:fill="FFFFFF"/>
          <w:lang w:val="en-US"/>
        </w:rPr>
        <w:t>TETRA</w:t>
      </w:r>
      <w:r>
        <w:rPr>
          <w:rFonts w:eastAsia="Times New Roman" w:cs="Times New Roman"/>
          <w:bCs/>
          <w:shd w:val="clear" w:color="auto" w:fill="FFFFFF"/>
        </w:rPr>
        <w:t xml:space="preserve"> που είχε η Αστυνομία. Το σύστημα </w:t>
      </w:r>
      <w:r>
        <w:rPr>
          <w:rFonts w:eastAsia="Times New Roman" w:cs="Times New Roman"/>
          <w:bCs/>
          <w:shd w:val="clear" w:color="auto" w:fill="FFFFFF"/>
          <w:lang w:val="en-US"/>
        </w:rPr>
        <w:t>TETRA</w:t>
      </w:r>
      <w:r>
        <w:rPr>
          <w:rFonts w:eastAsia="Times New Roman" w:cs="Times New Roman"/>
          <w:bCs/>
          <w:shd w:val="clear" w:color="auto" w:fill="FFFFFF"/>
        </w:rPr>
        <w:t xml:space="preserve"> το πλήρωσε 125 εκατομμύρια ευρώ ο ελληνικός λαός. Πλήρωσε όχι την ιδιοκτησία, την κτήση του αλλά τη χρήση</w:t>
      </w:r>
      <w:r>
        <w:rPr>
          <w:rFonts w:eastAsia="Times New Roman" w:cs="Times New Roman"/>
          <w:bCs/>
          <w:shd w:val="clear" w:color="auto" w:fill="FFFFFF"/>
        </w:rPr>
        <w:t xml:space="preserve"> του. </w:t>
      </w:r>
    </w:p>
    <w:p w14:paraId="662D4C78"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Υπήρχε πρόταση σουηδικής εταιρ</w:t>
      </w:r>
      <w:r>
        <w:rPr>
          <w:rFonts w:eastAsia="Times New Roman" w:cs="Times New Roman"/>
          <w:bCs/>
          <w:shd w:val="clear" w:color="auto" w:fill="FFFFFF"/>
        </w:rPr>
        <w:t>ε</w:t>
      </w:r>
      <w:r>
        <w:rPr>
          <w:rFonts w:eastAsia="Times New Roman" w:cs="Times New Roman"/>
          <w:bCs/>
          <w:shd w:val="clear" w:color="auto" w:fill="FFFFFF"/>
        </w:rPr>
        <w:t>ίας</w:t>
      </w:r>
      <w:r>
        <w:rPr>
          <w:rFonts w:eastAsia="Times New Roman" w:cs="Times New Roman"/>
          <w:bCs/>
          <w:shd w:val="clear" w:color="auto" w:fill="FFFFFF"/>
        </w:rPr>
        <w:t>,</w:t>
      </w:r>
      <w:r>
        <w:rPr>
          <w:rFonts w:eastAsia="Times New Roman" w:cs="Times New Roman"/>
          <w:bCs/>
          <w:shd w:val="clear" w:color="auto" w:fill="FFFFFF"/>
        </w:rPr>
        <w:t xml:space="preserve"> να δημιουργηθεί </w:t>
      </w:r>
      <w:r>
        <w:rPr>
          <w:rFonts w:eastAsia="Times New Roman" w:cs="Times New Roman"/>
          <w:bCs/>
          <w:shd w:val="clear" w:color="auto" w:fill="FFFFFF"/>
          <w:lang w:val="en-US"/>
        </w:rPr>
        <w:t>TETRA</w:t>
      </w:r>
      <w:r>
        <w:rPr>
          <w:rFonts w:eastAsia="Times New Roman" w:cs="Times New Roman"/>
          <w:bCs/>
          <w:shd w:val="clear" w:color="auto" w:fill="FFFFFF"/>
        </w:rPr>
        <w:t xml:space="preserve"> με 12,5 εκατομμύρια ευρώ αλλά επειδή δεν κάλυπτε όλη την Ελλάδα, αν το βάζαμε επί δύο, θα κόστιζε ας πούμε με 25 </w:t>
      </w:r>
      <w:r>
        <w:rPr>
          <w:rFonts w:eastAsia="Times New Roman" w:cs="Times New Roman"/>
          <w:bCs/>
          <w:shd w:val="clear" w:color="auto" w:fill="FFFFFF"/>
        </w:rPr>
        <w:lastRenderedPageBreak/>
        <w:t>εκατομμύρια ευρώ. Δεν επιλέχθηκε. Έπεσαν οι μίζες που ήταν 10%, ας πούμε ακραί</w:t>
      </w:r>
      <w:r>
        <w:rPr>
          <w:rFonts w:eastAsia="Times New Roman" w:cs="Times New Roman"/>
          <w:bCs/>
          <w:shd w:val="clear" w:color="auto" w:fill="FFFFFF"/>
        </w:rPr>
        <w:t xml:space="preserve">α, άρα 12 εκατομμύρια ευρώ. </w:t>
      </w:r>
    </w:p>
    <w:p w14:paraId="662D4C79"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Τα υπόλοιπα 100 εκατομμύρια ευρώ ποιος τα κέρδισε; Η </w:t>
      </w:r>
      <w:r>
        <w:rPr>
          <w:rFonts w:eastAsia="Times New Roman" w:cs="Times New Roman"/>
          <w:bCs/>
          <w:shd w:val="clear" w:color="auto" w:fill="FFFFFF"/>
        </w:rPr>
        <w:t>«</w:t>
      </w:r>
      <w:r>
        <w:rPr>
          <w:rFonts w:eastAsia="Times New Roman" w:cs="Times New Roman"/>
          <w:bCs/>
          <w:shd w:val="clear" w:color="auto" w:fill="FFFFFF"/>
          <w:lang w:val="en-US"/>
        </w:rPr>
        <w:t>SIEMENS</w:t>
      </w:r>
      <w:r>
        <w:rPr>
          <w:rFonts w:eastAsia="Times New Roman" w:cs="Times New Roman"/>
          <w:bCs/>
          <w:shd w:val="clear" w:color="auto" w:fill="FFFFFF"/>
        </w:rPr>
        <w:t>»</w:t>
      </w:r>
      <w:r>
        <w:rPr>
          <w:rFonts w:eastAsia="Times New Roman" w:cs="Times New Roman"/>
          <w:bCs/>
          <w:shd w:val="clear" w:color="auto" w:fill="FFFFFF"/>
        </w:rPr>
        <w:t xml:space="preserve"> και η </w:t>
      </w:r>
      <w:r>
        <w:rPr>
          <w:rFonts w:eastAsia="Times New Roman" w:cs="Times New Roman"/>
          <w:bCs/>
          <w:shd w:val="clear" w:color="auto" w:fill="FFFFFF"/>
        </w:rPr>
        <w:t>«</w:t>
      </w:r>
      <w:r>
        <w:rPr>
          <w:rFonts w:eastAsia="Times New Roman" w:cs="Times New Roman"/>
          <w:bCs/>
          <w:shd w:val="clear" w:color="auto" w:fill="FFFFFF"/>
          <w:lang w:val="en-US"/>
        </w:rPr>
        <w:t>MOTOROLA</w:t>
      </w:r>
      <w:r>
        <w:rPr>
          <w:rFonts w:eastAsia="Times New Roman" w:cs="Times New Roman"/>
          <w:bCs/>
          <w:shd w:val="clear" w:color="auto" w:fill="FFFFFF"/>
        </w:rPr>
        <w:t xml:space="preserve">. Γιατί αυτοί έφτιαξαν το </w:t>
      </w:r>
      <w:r>
        <w:rPr>
          <w:rFonts w:eastAsia="Times New Roman" w:cs="Times New Roman"/>
          <w:bCs/>
          <w:shd w:val="clear" w:color="auto" w:fill="FFFFFF"/>
          <w:lang w:val="en-US"/>
        </w:rPr>
        <w:t>TETRA</w:t>
      </w:r>
      <w:r>
        <w:rPr>
          <w:rFonts w:eastAsia="Times New Roman" w:cs="Times New Roman"/>
          <w:bCs/>
          <w:shd w:val="clear" w:color="auto" w:fill="FFFFFF"/>
        </w:rPr>
        <w:t>. Όλοι μιλάνε για το 2% και το 6% και το 10% και τα τεράστια και αμύθητα κέρδη των εταιρ</w:t>
      </w:r>
      <w:r>
        <w:rPr>
          <w:rFonts w:eastAsia="Times New Roman" w:cs="Times New Roman"/>
          <w:bCs/>
          <w:shd w:val="clear" w:color="auto" w:fill="FFFFFF"/>
        </w:rPr>
        <w:t>ε</w:t>
      </w:r>
      <w:r>
        <w:rPr>
          <w:rFonts w:eastAsia="Times New Roman" w:cs="Times New Roman"/>
          <w:bCs/>
          <w:shd w:val="clear" w:color="auto" w:fill="FFFFFF"/>
        </w:rPr>
        <w:t xml:space="preserve">ιών, που φθάνουν τα 100 εκατομμύρια ευρώ, τα θάβουν όλοι, πλην του ΚΚΕ που λέει: «Να ποιο </w:t>
      </w:r>
      <w:r>
        <w:rPr>
          <w:rFonts w:eastAsia="Times New Roman"/>
          <w:bCs/>
          <w:shd w:val="clear" w:color="auto" w:fill="FFFFFF"/>
        </w:rPr>
        <w:t>είναι</w:t>
      </w:r>
      <w:r>
        <w:rPr>
          <w:rFonts w:eastAsia="Times New Roman" w:cs="Times New Roman"/>
          <w:bCs/>
          <w:shd w:val="clear" w:color="auto" w:fill="FFFFFF"/>
        </w:rPr>
        <w:t xml:space="preserve"> το μεγαλύτερο σκάνδαλο». </w:t>
      </w:r>
    </w:p>
    <w:p w14:paraId="662D4C7A"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Το ίδιο συμβαίνει και στην άμυνα. Ε</w:t>
      </w:r>
      <w:r>
        <w:rPr>
          <w:rFonts w:eastAsia="Times New Roman"/>
          <w:bCs/>
          <w:shd w:val="clear" w:color="auto" w:fill="FFFFFF"/>
        </w:rPr>
        <w:t>ίναι</w:t>
      </w:r>
      <w:r>
        <w:rPr>
          <w:rFonts w:eastAsia="Times New Roman" w:cs="Times New Roman"/>
          <w:bCs/>
          <w:shd w:val="clear" w:color="auto" w:fill="FFFFFF"/>
        </w:rPr>
        <w:t xml:space="preserve"> μεγάλο το σκάνδαλο για πάρα πολλούς λόγους. Γιατί ξαναλέμε ότι οι εξοπλισμοί πλέον καθορίζοντα</w:t>
      </w:r>
      <w:r>
        <w:rPr>
          <w:rFonts w:eastAsia="Times New Roman" w:cs="Times New Roman"/>
          <w:bCs/>
          <w:shd w:val="clear" w:color="auto" w:fill="FFFFFF"/>
        </w:rPr>
        <w:t xml:space="preserve">ι σχεδόν απόλυτα σήμερα από την ένταξη της Ελλάδας στο ΝΑΤΟ και στην Ευρωπαϊκή Ένωση -και το ύψος των εξοπλισμών και πολλά άλλα. </w:t>
      </w:r>
    </w:p>
    <w:p w14:paraId="662D4C7B"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Ας ξεκινήσουμε από ορισμένα. </w:t>
      </w:r>
      <w:r>
        <w:rPr>
          <w:rFonts w:eastAsia="Times New Roman"/>
          <w:bCs/>
          <w:shd w:val="clear" w:color="auto" w:fill="FFFFFF"/>
        </w:rPr>
        <w:t>Έχει</w:t>
      </w:r>
      <w:r>
        <w:rPr>
          <w:rFonts w:eastAsia="Times New Roman" w:cs="Times New Roman"/>
          <w:bCs/>
          <w:shd w:val="clear" w:color="auto" w:fill="FFFFFF"/>
        </w:rPr>
        <w:t xml:space="preserve"> απόφαση το ΝΑΤΟ το 40% των </w:t>
      </w:r>
      <w:r>
        <w:rPr>
          <w:rFonts w:eastAsia="Times New Roman" w:cs="Times New Roman"/>
          <w:bCs/>
          <w:shd w:val="clear" w:color="auto" w:fill="FFFFFF"/>
        </w:rPr>
        <w:t>ε</w:t>
      </w:r>
      <w:r>
        <w:rPr>
          <w:rFonts w:eastAsia="Times New Roman" w:cs="Times New Roman"/>
          <w:bCs/>
          <w:shd w:val="clear" w:color="auto" w:fill="FFFFFF"/>
        </w:rPr>
        <w:t xml:space="preserve">νόπλων </w:t>
      </w:r>
      <w:r>
        <w:rPr>
          <w:rFonts w:eastAsia="Times New Roman" w:cs="Times New Roman"/>
          <w:bCs/>
          <w:shd w:val="clear" w:color="auto" w:fill="FFFFFF"/>
        </w:rPr>
        <w:t>δ</w:t>
      </w:r>
      <w:r>
        <w:rPr>
          <w:rFonts w:eastAsia="Times New Roman" w:cs="Times New Roman"/>
          <w:bCs/>
          <w:shd w:val="clear" w:color="auto" w:fill="FFFFFF"/>
        </w:rPr>
        <w:t>υνάμεων κάθε χώρας-μέλους</w:t>
      </w:r>
      <w:r>
        <w:rPr>
          <w:rFonts w:eastAsia="Times New Roman" w:cs="Times New Roman"/>
          <w:bCs/>
          <w:shd w:val="clear" w:color="auto" w:fill="FFFFFF"/>
        </w:rPr>
        <w:t>,</w:t>
      </w:r>
      <w:r>
        <w:rPr>
          <w:rFonts w:eastAsia="Times New Roman" w:cs="Times New Roman"/>
          <w:bCs/>
          <w:shd w:val="clear" w:color="auto" w:fill="FFFFFF"/>
        </w:rPr>
        <w:t xml:space="preserve"> να </w:t>
      </w:r>
      <w:r>
        <w:rPr>
          <w:rFonts w:eastAsia="Times New Roman"/>
          <w:bCs/>
          <w:shd w:val="clear" w:color="auto" w:fill="FFFFFF"/>
        </w:rPr>
        <w:t>είναι</w:t>
      </w:r>
      <w:r>
        <w:rPr>
          <w:rFonts w:eastAsia="Times New Roman" w:cs="Times New Roman"/>
          <w:bCs/>
          <w:shd w:val="clear" w:color="auto" w:fill="FFFFFF"/>
        </w:rPr>
        <w:t xml:space="preserve"> δυνάμεις ταχείας επέ</w:t>
      </w:r>
      <w:r>
        <w:rPr>
          <w:rFonts w:eastAsia="Times New Roman" w:cs="Times New Roman"/>
          <w:bCs/>
          <w:shd w:val="clear" w:color="auto" w:fill="FFFFFF"/>
        </w:rPr>
        <w:t xml:space="preserve">μβασης κάτω από τη διαταγή της </w:t>
      </w:r>
      <w:r>
        <w:rPr>
          <w:rFonts w:eastAsia="Times New Roman" w:cs="Times New Roman"/>
          <w:bCs/>
          <w:shd w:val="clear" w:color="auto" w:fill="FFFFFF"/>
        </w:rPr>
        <w:t>σ</w:t>
      </w:r>
      <w:r>
        <w:rPr>
          <w:rFonts w:eastAsia="Times New Roman" w:cs="Times New Roman"/>
          <w:bCs/>
          <w:shd w:val="clear" w:color="auto" w:fill="FFFFFF"/>
        </w:rPr>
        <w:t xml:space="preserve">υμμαχίας ναι ή όχι; Τι σημαίνει δυνάμεις ταχείας επέμβασης; Υπάρχουν και στρατιωτικοί. Σημαίνει καλύτερο εξοπλισμό, καλύτερα όπλα και επιθετικές δυνάμεις. Για ποιον; Για το ΝΑΤΟ. </w:t>
      </w:r>
    </w:p>
    <w:p w14:paraId="662D4C7C"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Την εφάρμοζαν όλες οι κυβερνήσεις πριν; Ναι </w:t>
      </w:r>
      <w:r>
        <w:rPr>
          <w:rFonts w:eastAsia="Times New Roman" w:cs="Times New Roman"/>
          <w:bCs/>
          <w:shd w:val="clear" w:color="auto" w:fill="FFFFFF"/>
        </w:rPr>
        <w:t xml:space="preserve">ή όχι; Την εφαρμόζει η </w:t>
      </w:r>
      <w:r>
        <w:rPr>
          <w:rFonts w:eastAsia="Times New Roman"/>
          <w:bCs/>
          <w:shd w:val="clear" w:color="auto" w:fill="FFFFFF"/>
        </w:rPr>
        <w:t>Κυβέρνηση</w:t>
      </w:r>
      <w:r>
        <w:rPr>
          <w:rFonts w:eastAsia="Times New Roman" w:cs="Times New Roman"/>
          <w:bCs/>
          <w:shd w:val="clear" w:color="auto" w:fill="FFFFFF"/>
        </w:rPr>
        <w:t xml:space="preserve"> του ΣΥΡΙΖΑ; Ναι ή όχι; Την εφαρμόζουν παντού. Πληρώνει ο ελληνικός λαός; Για ποιο πράγμα πληρώνει; Για να διασφαλίσει την άμυνά του και τα σύνορά του, που για αυτό, ναι, πληρώνει και πρέπει να πληρώνει. Όχι αλλά για να </w:t>
      </w:r>
      <w:r>
        <w:rPr>
          <w:rFonts w:eastAsia="Times New Roman"/>
          <w:bCs/>
          <w:shd w:val="clear" w:color="auto" w:fill="FFFFFF"/>
        </w:rPr>
        <w:t>είνα</w:t>
      </w:r>
      <w:r>
        <w:rPr>
          <w:rFonts w:eastAsia="Times New Roman"/>
          <w:bCs/>
          <w:shd w:val="clear" w:color="auto" w:fill="FFFFFF"/>
        </w:rPr>
        <w:t>ι</w:t>
      </w:r>
      <w:r>
        <w:rPr>
          <w:rFonts w:eastAsia="Times New Roman" w:cs="Times New Roman"/>
          <w:bCs/>
          <w:shd w:val="clear" w:color="auto" w:fill="FFFFFF"/>
        </w:rPr>
        <w:t xml:space="preserve"> στην υπηρεσία των φονιάδων του ΝΑΤΟ, που έχουν βάψει με αίμα ολόκληρη την ανθρωπότητα. Δεν έχουν αφήσει τίποτα όρθιο. </w:t>
      </w:r>
    </w:p>
    <w:p w14:paraId="662D4C7D"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Διαβάστε -</w:t>
      </w:r>
      <w:r>
        <w:rPr>
          <w:rFonts w:eastAsia="Times New Roman"/>
          <w:bCs/>
          <w:shd w:val="clear" w:color="auto" w:fill="FFFFFF"/>
        </w:rPr>
        <w:t>έχει</w:t>
      </w:r>
      <w:r>
        <w:rPr>
          <w:rFonts w:eastAsia="Times New Roman" w:cs="Times New Roman"/>
          <w:bCs/>
          <w:shd w:val="clear" w:color="auto" w:fill="FFFFFF"/>
        </w:rPr>
        <w:t xml:space="preserve"> σημασία- μόνο τι έκανε στη Γιουγκοσλαβία το ΝΑΤΟ, για να δούμε για ποιους πληρώνει ο ελληνικός λαός. Μέχρι και νηπιαγωγε</w:t>
      </w:r>
      <w:r>
        <w:rPr>
          <w:rFonts w:eastAsia="Times New Roman" w:cs="Times New Roman"/>
          <w:bCs/>
          <w:shd w:val="clear" w:color="auto" w:fill="FFFFFF"/>
        </w:rPr>
        <w:t xml:space="preserve">ία βομβάρδισαν μέχρι και γηροκομεία, μέχρι και μαιευτικές κλινικές, υποδομές, με </w:t>
      </w:r>
      <w:proofErr w:type="spellStart"/>
      <w:r w:rsidRPr="006072FF">
        <w:rPr>
          <w:rFonts w:eastAsia="Times New Roman" w:cs="Times New Roman"/>
          <w:shd w:val="clear" w:color="auto" w:fill="FFFFFF"/>
        </w:rPr>
        <w:t>απεμπλουτισ</w:t>
      </w:r>
      <w:r w:rsidRPr="0086390F">
        <w:rPr>
          <w:rFonts w:eastAsia="Times New Roman" w:cs="Times New Roman"/>
          <w:shd w:val="clear" w:color="auto" w:fill="FFFFFF"/>
        </w:rPr>
        <w:t>μένο</w:t>
      </w:r>
      <w:proofErr w:type="spellEnd"/>
      <w:r w:rsidRPr="0086390F">
        <w:rPr>
          <w:rFonts w:eastAsia="Times New Roman" w:cs="Times New Roman"/>
          <w:shd w:val="clear" w:color="auto" w:fill="FFFFFF"/>
        </w:rPr>
        <w:t xml:space="preserve"> ουράνιο, απαγορευμένες βόμβες, τα πάντα. Σε αυτούς ορκίζεστε πίστη και είπε μάλιστα ο Πρωθυπουργός ότι το ΝΑΤΟ </w:t>
      </w:r>
      <w:r w:rsidRPr="00933DD3">
        <w:rPr>
          <w:rFonts w:eastAsia="Times New Roman"/>
          <w:shd w:val="clear" w:color="auto" w:fill="FFFFFF"/>
        </w:rPr>
        <w:t>είναι</w:t>
      </w:r>
      <w:r w:rsidRPr="003037DB">
        <w:rPr>
          <w:rFonts w:eastAsia="Times New Roman" w:cs="Times New Roman"/>
          <w:shd w:val="clear" w:color="auto" w:fill="FFFFFF"/>
        </w:rPr>
        <w:t xml:space="preserve"> όργανο ασφάλειας των λαών. Αυτά είπε στις </w:t>
      </w:r>
      <w:r w:rsidRPr="003037DB">
        <w:rPr>
          <w:rFonts w:eastAsia="Times New Roman" w:cs="Times New Roman"/>
          <w:shd w:val="clear" w:color="auto" w:fill="FFFFFF"/>
        </w:rPr>
        <w:t xml:space="preserve">Βρυξέλλες. </w:t>
      </w:r>
    </w:p>
    <w:p w14:paraId="662D4C7E"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Δεύτερον, υπάρχουν δεκατρείς στρατιωτικές αποστολές στο εξωτερικό συν οι αποστολές στη Νάπολη, στις Βρυξέλλε</w:t>
      </w:r>
      <w:r>
        <w:rPr>
          <w:rFonts w:eastAsia="Times New Roman"/>
          <w:bCs/>
          <w:shd w:val="clear" w:color="auto" w:fill="FFFFFF"/>
        </w:rPr>
        <w:t>ς κ</w:t>
      </w:r>
      <w:r>
        <w:rPr>
          <w:rFonts w:eastAsia="Times New Roman" w:cs="Times New Roman"/>
          <w:bCs/>
          <w:shd w:val="clear" w:color="auto" w:fill="FFFFFF"/>
        </w:rPr>
        <w:t>.λπ.</w:t>
      </w:r>
      <w:r>
        <w:rPr>
          <w:rFonts w:eastAsia="Times New Roman" w:cs="Times New Roman"/>
          <w:bCs/>
          <w:shd w:val="clear" w:color="auto" w:fill="FFFFFF"/>
        </w:rPr>
        <w:t>.</w:t>
      </w:r>
      <w:r>
        <w:rPr>
          <w:rFonts w:eastAsia="Times New Roman" w:cs="Times New Roman"/>
          <w:bCs/>
          <w:shd w:val="clear" w:color="auto" w:fill="FFFFFF"/>
        </w:rPr>
        <w:t xml:space="preserve"> Πόσα εκατομμύρια ευρώ κοστίζουν κάθε χρόνο για τον ελληνικό λαό; Τι χρειάζονται; Υπηρετούν την άμυνα της χώρας; Όχι. Αυτά δεν </w:t>
      </w:r>
      <w:r>
        <w:rPr>
          <w:rFonts w:eastAsia="Times New Roman"/>
          <w:bCs/>
          <w:shd w:val="clear" w:color="auto" w:fill="FFFFFF"/>
        </w:rPr>
        <w:t>είναι</w:t>
      </w:r>
      <w:r>
        <w:rPr>
          <w:rFonts w:eastAsia="Times New Roman" w:cs="Times New Roman"/>
          <w:bCs/>
          <w:shd w:val="clear" w:color="auto" w:fill="FFFFFF"/>
        </w:rPr>
        <w:t xml:space="preserve"> χρήματα; </w:t>
      </w:r>
    </w:p>
    <w:p w14:paraId="662D4C7F"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Τρίτον, εξοπλισμοί. Επειδή δεν έχω πολύ χρόνο, ποιος καθορίζει τι, πόσο θα πάρουμε και από ποιες χώρες; Ποιος το καθορίζει; Ο </w:t>
      </w:r>
      <w:r>
        <w:rPr>
          <w:rFonts w:eastAsia="Times New Roman" w:cs="Times New Roman"/>
          <w:bCs/>
          <w:shd w:val="clear" w:color="auto" w:fill="FFFFFF"/>
        </w:rPr>
        <w:t>Ελληνικός Στρατός</w:t>
      </w:r>
      <w:r>
        <w:rPr>
          <w:rFonts w:eastAsia="Times New Roman" w:cs="Times New Roman"/>
          <w:bCs/>
          <w:shd w:val="clear" w:color="auto" w:fill="FFFFFF"/>
        </w:rPr>
        <w:t xml:space="preserve"> κάνει αυτές τις προτάσεις ή καθορίζονται από τις νατοϊκές ανάγκες; </w:t>
      </w:r>
    </w:p>
    <w:p w14:paraId="662D4C8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w:t>
      </w:r>
      <w:r>
        <w:rPr>
          <w:rFonts w:eastAsia="Times New Roman" w:cs="Times New Roman"/>
          <w:szCs w:val="24"/>
        </w:rPr>
        <w:t xml:space="preserve">κουδούνι λήξεως του χρόνου ομιλίας του κυρίου Βουλευτή) </w:t>
      </w:r>
    </w:p>
    <w:p w14:paraId="662D4C8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Δώστε μου ένα λεπτό, κύριε Πρόεδρε. </w:t>
      </w:r>
    </w:p>
    <w:p w14:paraId="662D4C8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Θα πω παραδείγματα τηλεγραφικά. Πρώτον, </w:t>
      </w:r>
      <w:r>
        <w:rPr>
          <w:rFonts w:eastAsia="Times New Roman" w:cs="Times New Roman"/>
          <w:szCs w:val="24"/>
          <w:lang w:val="en-US"/>
        </w:rPr>
        <w:t>Leopard</w:t>
      </w:r>
      <w:r w:rsidRPr="00D6793A">
        <w:rPr>
          <w:rFonts w:eastAsia="Times New Roman" w:cs="Times New Roman"/>
          <w:szCs w:val="24"/>
        </w:rPr>
        <w:t>.</w:t>
      </w:r>
      <w:r w:rsidRPr="00B22D25">
        <w:rPr>
          <w:rFonts w:eastAsia="Times New Roman" w:cs="Times New Roman"/>
          <w:szCs w:val="24"/>
        </w:rPr>
        <w:t xml:space="preserve"> </w:t>
      </w:r>
      <w:r>
        <w:rPr>
          <w:rFonts w:eastAsia="Times New Roman" w:cs="Times New Roman"/>
          <w:szCs w:val="24"/>
        </w:rPr>
        <w:t>Δεύτερον, φρεγάτες. Ήθελε η Ελλάδα τόσες φρεγάτες ανοιχτής θάλασσας ή ήθελε έναν συνδυασμό φρεγατών μικρότερων λό</w:t>
      </w:r>
      <w:r>
        <w:rPr>
          <w:rFonts w:eastAsia="Times New Roman" w:cs="Times New Roman"/>
          <w:szCs w:val="24"/>
        </w:rPr>
        <w:t xml:space="preserve">γω του χώρου του Αιγαίου, που είναι μικρότερος; Στρατιωτικοί έλεγαν –και όχι του Κομμουνιστικού Κόμματος- ότι έπρεπε να υπάρχει συνδυασμός. Το ίδιο και με τα άρματα. Όλοι οι αξιωματικοί έλεγαν για τα </w:t>
      </w:r>
      <w:r>
        <w:rPr>
          <w:rFonts w:eastAsia="Times New Roman" w:cs="Times New Roman"/>
          <w:szCs w:val="24"/>
          <w:lang w:val="en-US"/>
        </w:rPr>
        <w:t>Leopard</w:t>
      </w:r>
      <w:r>
        <w:rPr>
          <w:rFonts w:eastAsia="Times New Roman" w:cs="Times New Roman"/>
          <w:szCs w:val="24"/>
        </w:rPr>
        <w:t xml:space="preserve"> </w:t>
      </w:r>
      <w:r>
        <w:rPr>
          <w:rFonts w:eastAsia="Times New Roman" w:cs="Times New Roman"/>
          <w:szCs w:val="24"/>
        </w:rPr>
        <w:t xml:space="preserve">ότι είναι πάρα πολλά και υπερβολικά και ότι δεν </w:t>
      </w:r>
      <w:r>
        <w:rPr>
          <w:rFonts w:eastAsia="Times New Roman" w:cs="Times New Roman"/>
          <w:szCs w:val="24"/>
        </w:rPr>
        <w:t xml:space="preserve">μπορούν να καλύψουν την άμυνα των νησιών αυτά τα άρματα. Κι όμως, πάρθηκαν τα </w:t>
      </w:r>
      <w:r>
        <w:rPr>
          <w:rFonts w:eastAsia="Times New Roman" w:cs="Times New Roman"/>
          <w:szCs w:val="24"/>
          <w:lang w:val="en-US"/>
        </w:rPr>
        <w:t>Leopard</w:t>
      </w:r>
      <w:r>
        <w:rPr>
          <w:rFonts w:eastAsia="Times New Roman" w:cs="Times New Roman"/>
          <w:szCs w:val="24"/>
        </w:rPr>
        <w:t xml:space="preserve">. Τα </w:t>
      </w:r>
      <w:r>
        <w:rPr>
          <w:rFonts w:eastAsia="Times New Roman" w:cs="Times New Roman"/>
          <w:szCs w:val="24"/>
          <w:lang w:val="en-US"/>
        </w:rPr>
        <w:t>Leopard</w:t>
      </w:r>
      <w:r>
        <w:rPr>
          <w:rFonts w:eastAsia="Times New Roman" w:cs="Times New Roman"/>
          <w:szCs w:val="24"/>
        </w:rPr>
        <w:t xml:space="preserve"> όμως μπορούσαν να λειτουργήσουν πολύ καλά για τις πεδιάδες της Βουλγαρίας και αλλού. Γι’ αυτό επιλέχθηκαν. Όπως και οι φρεγάτες ανοιχτής θάλασσας επιλέχθηκαν </w:t>
      </w:r>
      <w:r>
        <w:rPr>
          <w:rFonts w:eastAsia="Times New Roman" w:cs="Times New Roman"/>
          <w:szCs w:val="24"/>
        </w:rPr>
        <w:t>για να συμμετέχουν στις νατοϊκές αποστολές της Μεσογείου, που η Ελλάδα δεν είχε κα</w:t>
      </w:r>
      <w:r>
        <w:rPr>
          <w:rFonts w:eastAsia="Times New Roman" w:cs="Times New Roman"/>
          <w:szCs w:val="24"/>
        </w:rPr>
        <w:t>μ</w:t>
      </w:r>
      <w:r>
        <w:rPr>
          <w:rFonts w:eastAsia="Times New Roman" w:cs="Times New Roman"/>
          <w:szCs w:val="24"/>
        </w:rPr>
        <w:t xml:space="preserve">μιά δουλειά. </w:t>
      </w:r>
      <w:r>
        <w:rPr>
          <w:rFonts w:eastAsia="Times New Roman" w:cs="Times New Roman"/>
          <w:szCs w:val="24"/>
        </w:rPr>
        <w:lastRenderedPageBreak/>
        <w:t xml:space="preserve">Πόσα δισεκατομμύρια, λοιπόν, υπάρχουν γύρω από αυτά; Για να μην αναφέρω και πάρα πολλά άλλα πράγματα. Διότι υπάρχουν πάρα πολλά. </w:t>
      </w:r>
    </w:p>
    <w:p w14:paraId="662D4C8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Τέταρτο θέμα: αμυντική βιομηχα</w:t>
      </w:r>
      <w:r>
        <w:rPr>
          <w:rFonts w:eastAsia="Times New Roman" w:cs="Times New Roman"/>
          <w:szCs w:val="24"/>
        </w:rPr>
        <w:t>νία. Γιατί καταστράφηκε η αμυντική βιομηχανία της Ελλάδας; Βεβαίως, υπάρχουν ευθύνες των κυβερνήσεων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Ποια είναι η πολιτική της Ευρωπαϊκής Ένωσης και του ΝΑΤΟ κατά συνέπεια, γιατί είναι παρά τις αντιθέσεις στην ίδια πλευρά; Διότι η απόφαση της </w:t>
      </w:r>
      <w:r>
        <w:rPr>
          <w:rFonts w:eastAsia="Times New Roman" w:cs="Times New Roman"/>
          <w:szCs w:val="24"/>
        </w:rPr>
        <w:t>Ευρωπαϊκής Ένωσης ήταν πέντε μεγάλες χώρες να παράγουν τα οπλικά συστήματα 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και άλλοι να είναι υπεργολάβοι. Το ίδιο και η Ελλάδα, που είχε τεράστιες δυνατότητες και τις έχουμε αναλύσει. </w:t>
      </w:r>
    </w:p>
    <w:p w14:paraId="662D4C8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Όλα αυτά, λοιπόν, έχουν σχέση με τους εξοπλισμούς ή όχι; Είναι α</w:t>
      </w:r>
      <w:r>
        <w:rPr>
          <w:rFonts w:eastAsia="Times New Roman" w:cs="Times New Roman"/>
          <w:szCs w:val="24"/>
        </w:rPr>
        <w:t xml:space="preserve">υτά τα μεγαλύτερα, τεράστια σκάνδαλα όλα αυτά και πάρα πολλά, που θα μπορούσα να αναφέρω; Είναι. Αυτά πρέπει να συζητηθούν και να βγουν και στην επιφάνεια για να τα αντιληφθεί ο ελληνικός λαός και να βγει ποιοι είναι και τι παίρνουν. </w:t>
      </w:r>
    </w:p>
    <w:p w14:paraId="662D4C8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Έχει αλλάξει τίποτα τ</w:t>
      </w:r>
      <w:r>
        <w:rPr>
          <w:rFonts w:eastAsia="Times New Roman" w:cs="Times New Roman"/>
          <w:szCs w:val="24"/>
        </w:rPr>
        <w:t>ώρα σε αυτόν τον τομέα και δεν το πήραμε χαμπάρι; Αν έχει αλλάξει κάτι τι είναι; Ότι πρώτη φορά ελληνική Κυβέρνηση προσκάλεσε το ΝΑΤΟ στο Αιγαίο. Αυτό έ</w:t>
      </w:r>
      <w:r>
        <w:rPr>
          <w:rFonts w:eastAsia="Times New Roman" w:cs="Times New Roman"/>
          <w:szCs w:val="24"/>
        </w:rPr>
        <w:lastRenderedPageBreak/>
        <w:t>γινε πρώτη φορά. Δεν έχει ξαναγίνει. Και το γεγονός αυτό έχει αποθρασύνει τελείως την τουρκική προκλητικ</w:t>
      </w:r>
      <w:r>
        <w:rPr>
          <w:rFonts w:eastAsia="Times New Roman" w:cs="Times New Roman"/>
          <w:szCs w:val="24"/>
        </w:rPr>
        <w:t>ότητα και επιθετικότητα…</w:t>
      </w:r>
    </w:p>
    <w:p w14:paraId="662D4C8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xml:space="preserve">, ολοκληρώστε. </w:t>
      </w:r>
    </w:p>
    <w:p w14:paraId="662D4C8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Τελειώνω, κύριε Πρόεδρε. </w:t>
      </w:r>
    </w:p>
    <w:p w14:paraId="662D4C8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Πρώτη φορά </w:t>
      </w:r>
      <w:r>
        <w:rPr>
          <w:rFonts w:eastAsia="Times New Roman" w:cs="Times New Roman"/>
          <w:szCs w:val="24"/>
        </w:rPr>
        <w:t>Κυβέρνηση</w:t>
      </w:r>
      <w:r>
        <w:rPr>
          <w:rFonts w:eastAsia="Times New Roman" w:cs="Times New Roman"/>
          <w:szCs w:val="24"/>
        </w:rPr>
        <w:t>, μετά το ’74, δίνει νέα βάση στους Αμερικάνους και το ΝΑΤΟ. Κα</w:t>
      </w:r>
      <w:r>
        <w:rPr>
          <w:rFonts w:eastAsia="Times New Roman" w:cs="Times New Roman"/>
          <w:szCs w:val="24"/>
        </w:rPr>
        <w:t>μ</w:t>
      </w:r>
      <w:r>
        <w:rPr>
          <w:rFonts w:eastAsia="Times New Roman" w:cs="Times New Roman"/>
          <w:szCs w:val="24"/>
        </w:rPr>
        <w:t>μία κυβέρνηση δεν το τόλμησε αυτό προηγού</w:t>
      </w:r>
      <w:r>
        <w:rPr>
          <w:rFonts w:eastAsia="Times New Roman" w:cs="Times New Roman"/>
          <w:szCs w:val="24"/>
        </w:rPr>
        <w:t xml:space="preserve">μενα. Όλες προσπαθούσαν να πουν ότι οι βάσεις θα φύγουν, γιατί ξέρουν τον ρόλο των βάσεων. Άρα, τι άλλαξε με όλα αυτά, με αυτές τις φωτοβολίδες; </w:t>
      </w:r>
    </w:p>
    <w:p w14:paraId="662D4C8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Μακάρι, να φτιάξετε εξεταστική, να συμβάλουμε όσο μπορούμε, να δούμε ποιοι και πώς εμπλέκονται και τι έγινε με</w:t>
      </w:r>
      <w:r>
        <w:rPr>
          <w:rFonts w:eastAsia="Times New Roman" w:cs="Times New Roman"/>
          <w:szCs w:val="24"/>
        </w:rPr>
        <w:t xml:space="preserve"> τις μίζες και να γίνει συνολική συζήτηση. Φυσικά, είναι δεδομένο ότι ο νόμος περί ευθύνης Υπουργών είναι καρμανιόλα και πρέπει να αλλάξει. </w:t>
      </w:r>
    </w:p>
    <w:p w14:paraId="662D4C8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662D4C8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εμείς ευχαριστούμε. </w:t>
      </w:r>
    </w:p>
    <w:p w14:paraId="662D4C8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Συνεχίζουμε με τον συνάδελ</w:t>
      </w:r>
      <w:r>
        <w:rPr>
          <w:rFonts w:eastAsia="Times New Roman" w:cs="Times New Roman"/>
          <w:szCs w:val="24"/>
        </w:rPr>
        <w:t xml:space="preserve">φο από τον ΣΥΡΙΖΑ, τον κ. Κωνσταντίνο Παυλίδη. </w:t>
      </w:r>
    </w:p>
    <w:p w14:paraId="662D4C8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 xml:space="preserve">Ευχαριστώ, κύριε Πρόεδρε. </w:t>
      </w:r>
    </w:p>
    <w:p w14:paraId="662D4C8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συνεδρίαση της Ολομέλειας της Βουλής είναι μια ακόμα επιβεβαίωση της ξεκάθαρης πολιτικής βούλησης αυτής της Κυβέρνησης για διαλεύκανση όλων αυτών των σκοτεινών υποθέσεων που εξελίσσονται τόσα χρόνια σε βάρος της κοι</w:t>
      </w:r>
      <w:r>
        <w:rPr>
          <w:rFonts w:eastAsia="Times New Roman" w:cs="Times New Roman"/>
          <w:szCs w:val="24"/>
        </w:rPr>
        <w:t xml:space="preserve">νωνίας. Για πρώτη φορά σε αυτόν τον τόπο υπάρχει μια </w:t>
      </w:r>
      <w:r>
        <w:rPr>
          <w:rFonts w:eastAsia="Times New Roman" w:cs="Times New Roman"/>
          <w:szCs w:val="24"/>
        </w:rPr>
        <w:t xml:space="preserve">Κυβέρνηση </w:t>
      </w:r>
      <w:r>
        <w:rPr>
          <w:rFonts w:eastAsia="Times New Roman" w:cs="Times New Roman"/>
          <w:szCs w:val="24"/>
        </w:rPr>
        <w:t xml:space="preserve">που συγκρούεται εμπράκτως με τα συμφέρονται που λυμαίνονται για δεκαετίες το ελληνικό κράτος. Εκείνοι που κατηγορούνται για κάποιο αδίκημα σε βάρος του ελληνικού λαού δεν απολαμβάνουν ασυλία ή </w:t>
      </w:r>
      <w:r>
        <w:rPr>
          <w:rFonts w:eastAsia="Times New Roman" w:cs="Times New Roman"/>
          <w:szCs w:val="24"/>
        </w:rPr>
        <w:t xml:space="preserve">κάποια εξέχουσα θέση στο πολιτικό σκηνικό, αλλά αντιθέτως τίθενται προ των ευθυνών τους κι ενώπιον της </w:t>
      </w:r>
      <w:r>
        <w:rPr>
          <w:rFonts w:eastAsia="Times New Roman" w:cs="Times New Roman"/>
          <w:szCs w:val="24"/>
        </w:rPr>
        <w:t>δικαιοσύνης</w:t>
      </w:r>
      <w:r>
        <w:rPr>
          <w:rFonts w:eastAsia="Times New Roman" w:cs="Times New Roman"/>
          <w:szCs w:val="24"/>
        </w:rPr>
        <w:t xml:space="preserve">. </w:t>
      </w:r>
    </w:p>
    <w:p w14:paraId="662D4C8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Νομίζω, κυρίες και κύριοι συνάδελφοι, πως είναι χρήσιμο να αναφέρουμε ότι σύμφωνα με εκτιμήσεις το 1/3 του δημόσιου χρέους της χώρας διαχρο</w:t>
      </w:r>
      <w:r>
        <w:rPr>
          <w:rFonts w:eastAsia="Times New Roman" w:cs="Times New Roman"/>
          <w:szCs w:val="24"/>
        </w:rPr>
        <w:t>νικά αφορά σπατάλη, κακοδιαχείριση και διασπάθιση δημοσίου χρήματος. Οι ευθύνες για την κατά</w:t>
      </w:r>
      <w:r>
        <w:rPr>
          <w:rFonts w:eastAsia="Times New Roman" w:cs="Times New Roman"/>
          <w:szCs w:val="24"/>
        </w:rPr>
        <w:lastRenderedPageBreak/>
        <w:t>σταση αυτή, νομίζω είναι προφανές, πως βαραίνουν αποκλειστικά και μόνο τα δύο πάλαι ποτέ κόμματα, το ΠΑΣΟΚ και τη Νέα Δημοκρατία. Αφορούν ένα πολυδαίδαλο σύστημα δι</w:t>
      </w:r>
      <w:r>
        <w:rPr>
          <w:rFonts w:eastAsia="Times New Roman" w:cs="Times New Roman"/>
          <w:szCs w:val="24"/>
        </w:rPr>
        <w:t xml:space="preserve">απλοκής με ισχυρές πολιτικές ρίζες, με ισχυρές προσβάσεις σε μια </w:t>
      </w:r>
      <w:proofErr w:type="spellStart"/>
      <w:r>
        <w:rPr>
          <w:rFonts w:eastAsia="Times New Roman" w:cs="Times New Roman"/>
          <w:szCs w:val="24"/>
        </w:rPr>
        <w:t>παθογενή</w:t>
      </w:r>
      <w:proofErr w:type="spellEnd"/>
      <w:r>
        <w:rPr>
          <w:rFonts w:eastAsia="Times New Roman" w:cs="Times New Roman"/>
          <w:szCs w:val="24"/>
        </w:rPr>
        <w:t xml:space="preserve"> δημόσια διοίκηση, γειωμένο γερά μέσα σε ένα θολό χρηματοπιστωτικό περιβάλλον και με ισχυρούς δεσμούς με το συστημικό </w:t>
      </w:r>
      <w:proofErr w:type="spellStart"/>
      <w:r>
        <w:rPr>
          <w:rFonts w:eastAsia="Times New Roman" w:cs="Times New Roman"/>
          <w:szCs w:val="24"/>
        </w:rPr>
        <w:t>μιντιακό</w:t>
      </w:r>
      <w:proofErr w:type="spellEnd"/>
      <w:r>
        <w:rPr>
          <w:rFonts w:eastAsia="Times New Roman" w:cs="Times New Roman"/>
          <w:szCs w:val="24"/>
        </w:rPr>
        <w:t xml:space="preserve"> κατεστημένο. Αυτό είναι το παλιό και η κατάργησή του, στ</w:t>
      </w:r>
      <w:r>
        <w:rPr>
          <w:rFonts w:eastAsia="Times New Roman" w:cs="Times New Roman"/>
          <w:szCs w:val="24"/>
        </w:rPr>
        <w:t xml:space="preserve">ο τέλος αυτού του μεταπολιτευτικού κύκλου, έγινε από την κοινωνία ένα ισχυρό πολιτικό αίτημα και για εμάς ένα ισχυρό πολιτικό καθήκον. </w:t>
      </w:r>
    </w:p>
    <w:p w14:paraId="662D4C9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Όταν τα ζιβάγκο της Μεταπολίτευσης και η οικογενειοκρατία στην </w:t>
      </w:r>
      <w:r>
        <w:rPr>
          <w:rFonts w:eastAsia="Times New Roman" w:cs="Times New Roman"/>
          <w:szCs w:val="24"/>
        </w:rPr>
        <w:t xml:space="preserve">πολιτική </w:t>
      </w:r>
      <w:r>
        <w:rPr>
          <w:rFonts w:eastAsia="Times New Roman" w:cs="Times New Roman"/>
          <w:szCs w:val="24"/>
        </w:rPr>
        <w:t>ζωή έγιναν πολυτελείς κατοικίες κάτω από την Ακρ</w:t>
      </w:r>
      <w:r>
        <w:rPr>
          <w:rFonts w:eastAsia="Times New Roman" w:cs="Times New Roman"/>
          <w:szCs w:val="24"/>
        </w:rPr>
        <w:t>όπολη, πανάκριβες βίλες με πισίνες, διορισμοί συγγενών σε δημόσιους οργανισμούς με σχέση αργομισθίας και καταθέσεις εκατομμυρίων ευρώ στο εξωτερικό, η απαξίωση της πολιτικής ζωής, το κοινωνικό μίσος και η οργή των πολιτών ενίσχυσαν φαινόμενα πολιτικής αποχ</w:t>
      </w:r>
      <w:r>
        <w:rPr>
          <w:rFonts w:eastAsia="Times New Roman" w:cs="Times New Roman"/>
          <w:szCs w:val="24"/>
        </w:rPr>
        <w:t xml:space="preserve">ής και έντονο λαϊκισμό. </w:t>
      </w:r>
    </w:p>
    <w:p w14:paraId="662D4C9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πάλαι ποτέ δικομματισμού της Μεταπολίτευσης, η αλήθεια είναι πως το μέγεθος της καταστροφής την οποία εσείς έχετε προκαλέσει, είναι τεράστιο </w:t>
      </w:r>
      <w:r>
        <w:rPr>
          <w:rFonts w:eastAsia="Times New Roman" w:cs="Times New Roman"/>
          <w:szCs w:val="24"/>
        </w:rPr>
        <w:lastRenderedPageBreak/>
        <w:t>και οι συνέπειες αυτής της καταστροφής ξεπερνούν κατά πολ</w:t>
      </w:r>
      <w:r>
        <w:rPr>
          <w:rFonts w:eastAsia="Times New Roman" w:cs="Times New Roman"/>
          <w:szCs w:val="24"/>
        </w:rPr>
        <w:t xml:space="preserve">ύ τα όρια της απλής κατασπατάλησης του δημοσίου χρήματος. </w:t>
      </w:r>
    </w:p>
    <w:p w14:paraId="662D4C9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Είστε ηθικά και πολιτικά υπεύθυνοι ως κομματικοί σχηματισμοί για την αντίληψη που σχημάτισε για το ελληνικό πολιτικό σύστημα μια μεγάλη πλειοψηφία της ελληνικής κοινωνίας. Είστε πλήρως υπεύθυνοι, μ</w:t>
      </w:r>
      <w:r>
        <w:rPr>
          <w:rFonts w:eastAsia="Times New Roman" w:cs="Times New Roman"/>
          <w:szCs w:val="24"/>
        </w:rPr>
        <w:t>ε τον υπόγειο τρόπο που δρούσατε στο παρελθόν, για την ισοπέδωση των πολιτικών αξιών, για τη νομιμοποίηση της ακροδεξιάς στα μάτια του κόσμου και για τον ευτελισμό του πολιτικού βίου συνολικότερα. Είστε οι μοναδικοί υπεύθυνοι για αυτή τη φράση που ακούμε π</w:t>
      </w:r>
      <w:r>
        <w:rPr>
          <w:rFonts w:eastAsia="Times New Roman" w:cs="Times New Roman"/>
          <w:szCs w:val="24"/>
        </w:rPr>
        <w:t>ολλές φορές από αγανακτισμένους πολίτες, δηλαδή ότι όλοι είναι ίδιοι.</w:t>
      </w:r>
    </w:p>
    <w:p w14:paraId="662D4C9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κοινωνία, δυστυχώς, είδε στα μάτια σας, μα κυρίως στους φίλους σας, ανθρώπους που δεν νοιάζονται για την κοινωνική ευημερία παρά μόνο για το κέρδος με οποιονδήποτε τρόπο. Δεν είναι τυχ</w:t>
      </w:r>
      <w:r>
        <w:rPr>
          <w:rFonts w:eastAsia="Times New Roman" w:cs="Times New Roman"/>
          <w:szCs w:val="24"/>
        </w:rPr>
        <w:t>αίο ότι κάθε μέρα, σε κάθε διερεύνηση μιας νέας υπόθεσης κάποιος ή κάποιοι από εσάς που διαδραματίσατε πρωταγωνιστικό ρόλο στον πολιτικό βίο αυτού του τόπου, φαίνεται να είναι αναμεμιγμένος. Είτε με την υπόθεση των εξοπλιστικών που συζητάμε σήμερα, είτε με</w:t>
      </w:r>
      <w:r>
        <w:rPr>
          <w:rFonts w:eastAsia="Times New Roman" w:cs="Times New Roman"/>
          <w:szCs w:val="24"/>
        </w:rPr>
        <w:t xml:space="preserve"> τα σκάνδαλα στο χώρο της </w:t>
      </w:r>
      <w:r>
        <w:rPr>
          <w:rFonts w:eastAsia="Times New Roman" w:cs="Times New Roman"/>
          <w:szCs w:val="24"/>
        </w:rPr>
        <w:lastRenderedPageBreak/>
        <w:t xml:space="preserve">υγείας, είτε με την υπόθεση των θαλασσοδανείων φέρονται αναμεμιγμένα στελέχη της Νέας Δημοκρατίας και του ΠΑΣΟΚ. </w:t>
      </w:r>
    </w:p>
    <w:p w14:paraId="662D4C9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Ποιος αλήθεια θα γνώριζε για το αμαρτωλό ΚΕΕΛΠΝΟ και τις χορηγίες του; Ποιος θα μάθαινε για το </w:t>
      </w:r>
      <w:r>
        <w:rPr>
          <w:rFonts w:eastAsia="Times New Roman" w:cs="Times New Roman"/>
          <w:szCs w:val="24"/>
        </w:rPr>
        <w:t>«</w:t>
      </w:r>
      <w:r>
        <w:rPr>
          <w:rFonts w:eastAsia="Times New Roman" w:cs="Times New Roman"/>
          <w:szCs w:val="24"/>
        </w:rPr>
        <w:t>Ερρίκος Ντυνάν</w:t>
      </w:r>
      <w:r>
        <w:rPr>
          <w:rFonts w:eastAsia="Times New Roman" w:cs="Times New Roman"/>
          <w:szCs w:val="24"/>
        </w:rPr>
        <w:t>»</w:t>
      </w:r>
      <w:r>
        <w:rPr>
          <w:rFonts w:eastAsia="Times New Roman" w:cs="Times New Roman"/>
          <w:szCs w:val="24"/>
        </w:rPr>
        <w:t>, τις</w:t>
      </w:r>
      <w:r>
        <w:rPr>
          <w:rFonts w:eastAsia="Times New Roman" w:cs="Times New Roman"/>
          <w:szCs w:val="24"/>
        </w:rPr>
        <w:t xml:space="preserve"> δωρεάν νοσηλείες του και το ξεπούλημά του στην Τράπεζα Πειραιώς; Ποιος θα διάβαζε ποτέ για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το διαχρονικό πάρτι στις προμήθειες των αναλώσιμων και των υλικών των δημόσιων νοσοκομείων της χώρας; Ποιος θα μάθαινε για τον </w:t>
      </w:r>
      <w:r>
        <w:rPr>
          <w:rFonts w:eastAsia="Times New Roman" w:cs="Times New Roman"/>
          <w:szCs w:val="24"/>
        </w:rPr>
        <w:t>«</w:t>
      </w:r>
      <w:r>
        <w:rPr>
          <w:rFonts w:eastAsia="Times New Roman" w:cs="Times New Roman"/>
          <w:szCs w:val="24"/>
        </w:rPr>
        <w:t>ΚΗΡΥΚΑ ΧΑΝΙΩΝ</w:t>
      </w:r>
      <w:r>
        <w:rPr>
          <w:rFonts w:eastAsia="Times New Roman" w:cs="Times New Roman"/>
          <w:szCs w:val="24"/>
        </w:rPr>
        <w:t>»</w:t>
      </w:r>
      <w:r>
        <w:rPr>
          <w:rFonts w:eastAsia="Times New Roman" w:cs="Times New Roman"/>
          <w:szCs w:val="24"/>
        </w:rPr>
        <w:t xml:space="preserve"> και τις προκλητικές σας σχέσεις με το τραπεζικό σύστημα που με τόσες θυσίες </w:t>
      </w:r>
      <w:proofErr w:type="spellStart"/>
      <w:r>
        <w:rPr>
          <w:rFonts w:eastAsia="Times New Roman" w:cs="Times New Roman"/>
          <w:szCs w:val="24"/>
        </w:rPr>
        <w:t>ανακεφαλαιοποίησε</w:t>
      </w:r>
      <w:proofErr w:type="spellEnd"/>
      <w:r>
        <w:rPr>
          <w:rFonts w:eastAsia="Times New Roman" w:cs="Times New Roman"/>
          <w:szCs w:val="24"/>
        </w:rPr>
        <w:t xml:space="preserve"> ο ελληνικός λαός; Για την προκλητική δανειοδότηση των κομμάτων σας με εκατοντάδες εκατομμύρια ευρώ, την ίδια ώρα που ένα νοικοκυριό δεν μπορούσε να</w:t>
      </w:r>
      <w:r>
        <w:rPr>
          <w:rFonts w:eastAsia="Times New Roman" w:cs="Times New Roman"/>
          <w:szCs w:val="24"/>
        </w:rPr>
        <w:t xml:space="preserve"> πάρει ένα απλό καταναλωτικό δάνειο για να τα βγάλει πέρα; </w:t>
      </w:r>
    </w:p>
    <w:p w14:paraId="662D4C9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όλες αυτές τις υποθέσεις, εσείς αντί να μπείτε σε μια διαδικασία πολιτικής αυτοκριτικής σαν πολιτικός χώρος και να επιρρίψετε ευθύνες σε όλα αυτά τα πρόσωπα που χαλάνε το όνομα της παράταξής </w:t>
      </w:r>
      <w:r>
        <w:rPr>
          <w:rFonts w:eastAsia="Times New Roman" w:cs="Times New Roman"/>
          <w:szCs w:val="24"/>
        </w:rPr>
        <w:t xml:space="preserve">σας, έρχεστε και μας κουνάτε το δάχτυλο και γίνεστε τιμητές της αθλιότητας που μας έφερε εδώ σήμερα σαν οικονομία και σαν λαό. </w:t>
      </w:r>
    </w:p>
    <w:p w14:paraId="662D4C9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Δεν μας χαρακτηρίζει κανένας πολιτικός ρεβανσισμός, κα</w:t>
      </w:r>
      <w:r>
        <w:rPr>
          <w:rFonts w:eastAsia="Times New Roman" w:cs="Times New Roman"/>
          <w:szCs w:val="24"/>
        </w:rPr>
        <w:t>μ</w:t>
      </w:r>
      <w:r>
        <w:rPr>
          <w:rFonts w:eastAsia="Times New Roman" w:cs="Times New Roman"/>
          <w:szCs w:val="24"/>
        </w:rPr>
        <w:t>μιά διάθεση πολιτικής εκδικητικότητας. Έχουμε ισχυρή λαϊκή εντολή να τελε</w:t>
      </w:r>
      <w:r>
        <w:rPr>
          <w:rFonts w:eastAsia="Times New Roman" w:cs="Times New Roman"/>
          <w:szCs w:val="24"/>
        </w:rPr>
        <w:t>ιώσουμε με αυτές τις συμπεριφορές, να χτυπήσουμε τέτοια φαινόμενα διαπλοκής και πολιτικής διαφθοράς και να γυρίσουμε σελίδα στον τόπο, κλείνοντας αυτόν τον κύκλο της Μεταπολίτευσης με ό,τι καλό και κακό κουβάλησε σαράντα χρόνια τώρα. Αυτή την εντολή να είσ</w:t>
      </w:r>
      <w:r>
        <w:rPr>
          <w:rFonts w:eastAsia="Times New Roman" w:cs="Times New Roman"/>
          <w:szCs w:val="24"/>
        </w:rPr>
        <w:t xml:space="preserve">τε σίγουροι ότι θα την τηρήσουμε. </w:t>
      </w:r>
    </w:p>
    <w:p w14:paraId="662D4C9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Αλήθεια, συνάδελφοι, έχω μια απορία -και απευθύνομαι κυρίως στα κόμματα του ΠΑΣΟΚ και της Νέας Δημοκρατίας. Είναι αλήθεια, δεν αλλάξαμε ακόμα σημαντικά το θεσμικό πλαίσιο για τον έλεγχο και τη θωράκιση του πολιτικού βίου.</w:t>
      </w:r>
      <w:r>
        <w:rPr>
          <w:rFonts w:eastAsia="Times New Roman" w:cs="Times New Roman"/>
          <w:szCs w:val="24"/>
        </w:rPr>
        <w:t xml:space="preserve"> Είναι μια υποχρέωση που έχουμε όλοι μπροστά μας να την κάνουμε στην επερχόμενη </w:t>
      </w:r>
      <w:r>
        <w:rPr>
          <w:rFonts w:eastAsia="Times New Roman" w:cs="Times New Roman"/>
          <w:szCs w:val="24"/>
          <w:lang w:val="en-US"/>
        </w:rPr>
        <w:t>A</w:t>
      </w:r>
      <w:proofErr w:type="spellStart"/>
      <w:r>
        <w:rPr>
          <w:rFonts w:eastAsia="Times New Roman" w:cs="Times New Roman"/>
          <w:szCs w:val="24"/>
        </w:rPr>
        <w:t>ναθεώρηση</w:t>
      </w:r>
      <w:proofErr w:type="spellEnd"/>
      <w:r>
        <w:rPr>
          <w:rFonts w:eastAsia="Times New Roman" w:cs="Times New Roman"/>
          <w:szCs w:val="24"/>
        </w:rPr>
        <w:t xml:space="preserve"> </w:t>
      </w:r>
      <w:r>
        <w:rPr>
          <w:rFonts w:eastAsia="Times New Roman" w:cs="Times New Roman"/>
          <w:szCs w:val="24"/>
        </w:rPr>
        <w:t>του Συντάγματος. Κι όμως, με το ίδιο αυτό θεσμικό και νομικό πλαίσιο φέρνουμε στο φως μεγάλα σκάνδαλα στο χώρο της υγείας και ό,τι αναδεικνύουν οι έλεγχοι από τις λί</w:t>
      </w:r>
      <w:r>
        <w:rPr>
          <w:rFonts w:eastAsia="Times New Roman" w:cs="Times New Roman"/>
          <w:szCs w:val="24"/>
        </w:rPr>
        <w:t xml:space="preserve">στες της φοροδιαφυγής. </w:t>
      </w:r>
    </w:p>
    <w:p w14:paraId="662D4C9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Εδώ έχω αυτή την απορία: Εσείς γιατί δεν το κάνατε στα χρόνια των κυβερνητικών σας εναλλαγών; Πού ήταν τα πολιτικά αντανακλαστικά σας όταν Υπουργοί και υπηρεσίες προέβαιναν </w:t>
      </w:r>
      <w:r>
        <w:rPr>
          <w:rFonts w:eastAsia="Times New Roman" w:cs="Times New Roman"/>
          <w:szCs w:val="24"/>
        </w:rPr>
        <w:lastRenderedPageBreak/>
        <w:t>σε συμβάσεις δισεκατομμυρίων ευρώ για εξοπλισμούς και προμή</w:t>
      </w:r>
      <w:r>
        <w:rPr>
          <w:rFonts w:eastAsia="Times New Roman" w:cs="Times New Roman"/>
          <w:szCs w:val="24"/>
        </w:rPr>
        <w:t>θειες δημοσίου; Πού ήταν ο αναγκαίος πολιτικός μηχανισμός ελέγχου και προστασίας του δημοσίου συμφέροντος και της δημόσιας περιουσίας; Γιατί να μιλάμε σήμερα και κάθε φορά μέχρι τώρα για παραγραφές και ξανά παραγραφές σε οικονομικά εγκλήματα εκατομμυρίων ε</w:t>
      </w:r>
      <w:r>
        <w:rPr>
          <w:rFonts w:eastAsia="Times New Roman" w:cs="Times New Roman"/>
          <w:szCs w:val="24"/>
        </w:rPr>
        <w:t xml:space="preserve">υρώ στις πλάτες του ελληνικού λαού; </w:t>
      </w:r>
    </w:p>
    <w:p w14:paraId="662D4C9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Ποιος θα πάρει σήμερα αυτή την πολιτική ευθύνη; Γιατί εσείς δεν τα βλέπατε, ενώ εμείς τα βρίσκουμε και τα φέρνουμε ενώπιον της </w:t>
      </w:r>
      <w:r>
        <w:rPr>
          <w:rFonts w:eastAsia="Times New Roman" w:cs="Times New Roman"/>
          <w:szCs w:val="24"/>
        </w:rPr>
        <w:t>δικαιοσύνης</w:t>
      </w:r>
      <w:r>
        <w:rPr>
          <w:rFonts w:eastAsia="Times New Roman" w:cs="Times New Roman"/>
          <w:szCs w:val="24"/>
        </w:rPr>
        <w:t>; Τι κάνατε όταν από το 2006 υπήρχαν επώνυμες σοβαρές καταγγελίες από το εξωτερικ</w:t>
      </w:r>
      <w:r>
        <w:rPr>
          <w:rFonts w:eastAsia="Times New Roman" w:cs="Times New Roman"/>
          <w:szCs w:val="24"/>
        </w:rPr>
        <w:t xml:space="preserve">ό με το σύστημα </w:t>
      </w:r>
      <w:r>
        <w:rPr>
          <w:rFonts w:eastAsia="Times New Roman" w:cs="Times New Roman"/>
          <w:szCs w:val="24"/>
          <w:lang w:val="en-US"/>
        </w:rPr>
        <w:t>C</w:t>
      </w:r>
      <w:r>
        <w:rPr>
          <w:rFonts w:eastAsia="Times New Roman" w:cs="Times New Roman"/>
          <w:szCs w:val="24"/>
        </w:rPr>
        <w:t>4</w:t>
      </w:r>
      <w:r>
        <w:rPr>
          <w:rFonts w:eastAsia="Times New Roman" w:cs="Times New Roman"/>
          <w:szCs w:val="24"/>
          <w:lang w:val="en-US"/>
        </w:rPr>
        <w:t>I</w:t>
      </w:r>
      <w:r>
        <w:rPr>
          <w:rFonts w:eastAsia="Times New Roman" w:cs="Times New Roman"/>
          <w:szCs w:val="24"/>
        </w:rPr>
        <w:t xml:space="preserve"> των Ολυμπιακών Αγώνων που ενέπλεκε Υπουργούς και Πρωθυπουργούς; </w:t>
      </w:r>
    </w:p>
    <w:p w14:paraId="662D4C9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Απλά δεν κάνατε τίποτα, γιατί απλά όταν το οικονομικό έγκλημα οργίαζε, εσείς κοιτούσατε το φεγγάρι και μιλούσατε απλά για το λαϊκισμό της Αριστεράς. Έρχεστε να μιλάτε σήμε</w:t>
      </w:r>
      <w:r>
        <w:rPr>
          <w:rFonts w:eastAsia="Times New Roman" w:cs="Times New Roman"/>
          <w:szCs w:val="24"/>
        </w:rPr>
        <w:t>ρα για την εταιρεία συμμετοχών και αξιοποίησης της δημόσιας περιουσίας και να μας κουνάτε το δάχτυλο. Δυστυχώς, συνάδελφοι, έχετε πάρει διαζύγιο και από την ντροπή και από την πολιτική ευθύνη.</w:t>
      </w:r>
    </w:p>
    <w:p w14:paraId="662D4C9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στο πόρισμα </w:t>
      </w:r>
      <w:r>
        <w:rPr>
          <w:rFonts w:eastAsia="Times New Roman" w:cs="Times New Roman"/>
          <w:szCs w:val="24"/>
        </w:rPr>
        <w:t xml:space="preserve">για τον </w:t>
      </w:r>
      <w:r>
        <w:rPr>
          <w:rFonts w:eastAsia="Times New Roman" w:cs="Times New Roman"/>
          <w:szCs w:val="24"/>
        </w:rPr>
        <w:t>Παπαντωνίου. Μιλήσατε για κινήσ</w:t>
      </w:r>
      <w:r>
        <w:rPr>
          <w:rFonts w:eastAsia="Times New Roman" w:cs="Times New Roman"/>
          <w:szCs w:val="24"/>
        </w:rPr>
        <w:t xml:space="preserve">εις εντυπωσιασμού και πολιτικής εκμετάλλευσης. Από </w:t>
      </w:r>
      <w:r>
        <w:rPr>
          <w:rFonts w:eastAsia="Times New Roman" w:cs="Times New Roman"/>
          <w:szCs w:val="24"/>
        </w:rPr>
        <w:lastRenderedPageBreak/>
        <w:t xml:space="preserve">πού προκύπτει αυτό; Οι έξι δικογραφίες κρίθηκε από τους </w:t>
      </w:r>
      <w:r>
        <w:rPr>
          <w:rFonts w:eastAsia="Times New Roman" w:cs="Times New Roman"/>
          <w:szCs w:val="24"/>
        </w:rPr>
        <w:t xml:space="preserve">εισαγγελείς </w:t>
      </w:r>
      <w:r>
        <w:rPr>
          <w:rFonts w:eastAsia="Times New Roman" w:cs="Times New Roman"/>
          <w:szCs w:val="24"/>
        </w:rPr>
        <w:t>ότι έπρεπε να παραπεμφθούν στη Βουλή. Από όταν έγινε αυτό, τηρήσαμε με ευλάβεια την προβλεπόμενη από το Σύνταγμα και τον Κανονισμό κοινοβ</w:t>
      </w:r>
      <w:r>
        <w:rPr>
          <w:rFonts w:eastAsia="Times New Roman" w:cs="Times New Roman"/>
          <w:szCs w:val="24"/>
        </w:rPr>
        <w:t xml:space="preserve">ουλευτική διαδικασία. Δεν θα μπορούσε η Βουλή στην πρώτη της Ολομέλεια να κρίνει το θέμα της αρμοδιότητάς της με έναν αυτόματο και άμεσο τρόπο χωρίς να εξεταστούν οι δικογραφίες. </w:t>
      </w:r>
    </w:p>
    <w:p w14:paraId="662D4C9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Συστήσαμε την Ειδική Κοινοβουλευτική Επιτροπή κεκλεισμένων των θυρών και μέσ</w:t>
      </w:r>
      <w:r>
        <w:rPr>
          <w:rFonts w:eastAsia="Times New Roman" w:cs="Times New Roman"/>
          <w:szCs w:val="24"/>
        </w:rPr>
        <w:t xml:space="preserve">α σε πολύ μικρό χρονικό διάστημα ορισμένων απαραίτητων συνεδριάσεων, που συνολικά ο χρόνος τους –να το λέμε κι αυτό- δεν ξεπέρασε τις δώδεκα ώρες, διαμορφώσαμε αυτό το πόρισμα, που το μεταβιβάζουμε στην τακτική </w:t>
      </w:r>
      <w:r>
        <w:rPr>
          <w:rFonts w:eastAsia="Times New Roman" w:cs="Times New Roman"/>
          <w:szCs w:val="24"/>
        </w:rPr>
        <w:t xml:space="preserve">δικαιοσύνη </w:t>
      </w:r>
      <w:r>
        <w:rPr>
          <w:rFonts w:eastAsia="Times New Roman" w:cs="Times New Roman"/>
          <w:szCs w:val="24"/>
        </w:rPr>
        <w:t>με πρόθεση τη γρήγορη και αποτελεσ</w:t>
      </w:r>
      <w:r>
        <w:rPr>
          <w:rFonts w:eastAsia="Times New Roman" w:cs="Times New Roman"/>
          <w:szCs w:val="24"/>
        </w:rPr>
        <w:t xml:space="preserve">ματική διεξαγωγή μιας δίκαιης δίκης. </w:t>
      </w:r>
    </w:p>
    <w:p w14:paraId="662D4C9D" w14:textId="77777777" w:rsidR="009A4B17" w:rsidRDefault="004622F9">
      <w:pPr>
        <w:tabs>
          <w:tab w:val="left" w:pos="1725"/>
        </w:tabs>
        <w:spacing w:after="0" w:line="600" w:lineRule="auto"/>
        <w:ind w:firstLine="720"/>
        <w:jc w:val="both"/>
        <w:rPr>
          <w:rFonts w:eastAsia="Times New Roman"/>
          <w:szCs w:val="24"/>
        </w:rPr>
      </w:pPr>
      <w:r>
        <w:rPr>
          <w:rFonts w:eastAsia="Times New Roman"/>
          <w:szCs w:val="24"/>
        </w:rPr>
        <w:t xml:space="preserve">Αν αυτό για εσάς λέγεται εντυπωσιασμός και πολιτική σκοπιμότητα, τότε έχετε πάρει διαζύγιο εκτός από την ντροπή, δυστυχώς και από τη λογική. </w:t>
      </w:r>
    </w:p>
    <w:p w14:paraId="662D4C9E" w14:textId="77777777" w:rsidR="009A4B17" w:rsidRDefault="004622F9">
      <w:pPr>
        <w:tabs>
          <w:tab w:val="left" w:pos="1725"/>
        </w:tabs>
        <w:spacing w:after="0" w:line="600" w:lineRule="auto"/>
        <w:ind w:firstLine="720"/>
        <w:jc w:val="both"/>
        <w:rPr>
          <w:rFonts w:eastAsia="Times New Roman"/>
          <w:szCs w:val="24"/>
        </w:rPr>
      </w:pPr>
      <w:r>
        <w:rPr>
          <w:rFonts w:eastAsia="Times New Roman"/>
          <w:szCs w:val="24"/>
        </w:rPr>
        <w:t>Και αν ποινικά έχει εξαλειφθεί το αξιόποινο των πράξεων του κ. Παπαντωνίου γ</w:t>
      </w:r>
      <w:r>
        <w:rPr>
          <w:rFonts w:eastAsia="Times New Roman"/>
          <w:szCs w:val="24"/>
        </w:rPr>
        <w:t xml:space="preserve">ια το αδίκημα της απιστίας λόγω παραγραφής, με ενδείξεις ζημιάς πάνω από 500 εκατομμύρια ευρώ, οι </w:t>
      </w:r>
      <w:proofErr w:type="spellStart"/>
      <w:r>
        <w:rPr>
          <w:rFonts w:eastAsia="Times New Roman"/>
          <w:szCs w:val="24"/>
        </w:rPr>
        <w:lastRenderedPageBreak/>
        <w:t>προκύπτουσες</w:t>
      </w:r>
      <w:proofErr w:type="spellEnd"/>
      <w:r>
        <w:rPr>
          <w:rFonts w:eastAsia="Times New Roman"/>
          <w:szCs w:val="24"/>
        </w:rPr>
        <w:t xml:space="preserve"> ενδείξεις δεν είναι ανάξιες λόγου, συνάδελφοι. Στις δικογραφίες περιγράφονται πράξεις που θυμίζουν στερεότυπους τρόπους νομιμοποίησης παράνομων ε</w:t>
      </w:r>
      <w:r>
        <w:rPr>
          <w:rFonts w:eastAsia="Times New Roman"/>
          <w:szCs w:val="24"/>
        </w:rPr>
        <w:t>σόδων και όσοι κάνουν λόγο για πολιτικό φιάσκο και «άνθρακες ο θησαυρός», θα τους συμβούλευα να είναι απλά πιο προσεκτικοί.</w:t>
      </w:r>
    </w:p>
    <w:p w14:paraId="662D4C9F" w14:textId="77777777" w:rsidR="009A4B17" w:rsidRDefault="004622F9">
      <w:pPr>
        <w:tabs>
          <w:tab w:val="left" w:pos="1725"/>
        </w:tabs>
        <w:spacing w:after="0" w:line="600" w:lineRule="auto"/>
        <w:ind w:firstLine="720"/>
        <w:jc w:val="both"/>
        <w:rPr>
          <w:rFonts w:eastAsia="Times New Roman"/>
          <w:szCs w:val="24"/>
        </w:rPr>
      </w:pPr>
      <w:r>
        <w:rPr>
          <w:rFonts w:eastAsia="Times New Roman"/>
          <w:szCs w:val="24"/>
        </w:rPr>
        <w:t>Η απόκρυψη φορολογητέας ύλης 775 χιλιάδων ευρώ από έναν εν ενεργεία Υπουργό την περίοδο 2001-2004, που δεν μπορούν να δικαιολογηθούν</w:t>
      </w:r>
      <w:r>
        <w:rPr>
          <w:rFonts w:eastAsia="Times New Roman"/>
          <w:szCs w:val="24"/>
        </w:rPr>
        <w:t xml:space="preserve"> από τα εισοδήματά του, η απόκρυψη εισοδημάτων και επενδυτικών λογαριασμών 1,5 εκατομμυρίου ευρώ της συζύγου του σε ελβετικές τράπεζες, η διασπορά καταθέσεων σε σαράντα οχτώ υποκαταστήματα πέντε διαφορετικών τραπεζών σε όλη την Ελλάδα -όπου υπήρχε τράπεζα </w:t>
      </w:r>
      <w:r>
        <w:rPr>
          <w:rFonts w:eastAsia="Times New Roman"/>
          <w:szCs w:val="24"/>
        </w:rPr>
        <w:t>σε χωριό ή πόλη, υπήρχε και κατάθεση του κ. Παπαντωνίου- η αγοραπωλησία ακινήτων σε υποπολλαπλάσια ποσά προκλητικά χαμηλότερα από την πραγματική εμπορική τους αξία, είναι κλασικοί τρόποι νομιμοποίησης παράνομων εσόδων.</w:t>
      </w:r>
    </w:p>
    <w:p w14:paraId="662D4CA0" w14:textId="77777777" w:rsidR="009A4B17" w:rsidRDefault="004622F9">
      <w:pPr>
        <w:tabs>
          <w:tab w:val="left" w:pos="1725"/>
        </w:tabs>
        <w:spacing w:after="0" w:line="600" w:lineRule="auto"/>
        <w:ind w:firstLine="720"/>
        <w:jc w:val="both"/>
        <w:rPr>
          <w:rFonts w:eastAsia="Times New Roman"/>
          <w:szCs w:val="24"/>
        </w:rPr>
      </w:pPr>
      <w:r>
        <w:rPr>
          <w:rFonts w:eastAsia="Times New Roman"/>
          <w:szCs w:val="24"/>
        </w:rPr>
        <w:t>Κύριε Παπαθεοδώρου, αν για κάποιους ε</w:t>
      </w:r>
      <w:r>
        <w:rPr>
          <w:rFonts w:eastAsia="Times New Roman"/>
          <w:szCs w:val="24"/>
        </w:rPr>
        <w:t xml:space="preserve">δώ μέσα αυτό είναι φιάσκο και ψιλά γράμματα, για τη </w:t>
      </w:r>
      <w:r>
        <w:rPr>
          <w:rFonts w:eastAsia="Times New Roman"/>
          <w:szCs w:val="24"/>
        </w:rPr>
        <w:t xml:space="preserve">δικαιοσύνη </w:t>
      </w:r>
      <w:r>
        <w:rPr>
          <w:rFonts w:eastAsia="Times New Roman"/>
          <w:szCs w:val="24"/>
        </w:rPr>
        <w:t>δεν μπορεί και δεν πρέπει να είναι και για τη δοκιμαζόμενη κοινωνία ευτυχώς δεν είναι.</w:t>
      </w:r>
    </w:p>
    <w:p w14:paraId="662D4CA1" w14:textId="77777777" w:rsidR="009A4B17" w:rsidRDefault="004622F9">
      <w:pPr>
        <w:tabs>
          <w:tab w:val="left" w:pos="1725"/>
        </w:tabs>
        <w:spacing w:after="0" w:line="600" w:lineRule="auto"/>
        <w:ind w:firstLine="720"/>
        <w:jc w:val="both"/>
        <w:rPr>
          <w:rFonts w:eastAsia="Times New Roman"/>
          <w:szCs w:val="24"/>
        </w:rPr>
      </w:pPr>
      <w:r>
        <w:rPr>
          <w:rFonts w:eastAsia="Times New Roman"/>
          <w:szCs w:val="24"/>
        </w:rPr>
        <w:lastRenderedPageBreak/>
        <w:t>Ευχαριστώ πολύ.</w:t>
      </w:r>
    </w:p>
    <w:p w14:paraId="662D4CA2" w14:textId="77777777" w:rsidR="009A4B17" w:rsidRDefault="004622F9">
      <w:pPr>
        <w:tabs>
          <w:tab w:val="left" w:pos="1725"/>
        </w:tabs>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662D4CA3" w14:textId="77777777" w:rsidR="009A4B17" w:rsidRDefault="004622F9">
      <w:pPr>
        <w:tabs>
          <w:tab w:val="left" w:pos="1725"/>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Θερμή παράκληση όλοι οι ομιλητές να μιλήσουν πρώτα στον χρόνο τους για το θέμα που έχει </w:t>
      </w:r>
      <w:proofErr w:type="spellStart"/>
      <w:r>
        <w:rPr>
          <w:rFonts w:eastAsia="Times New Roman"/>
          <w:szCs w:val="24"/>
        </w:rPr>
        <w:t>συγκληθεί</w:t>
      </w:r>
      <w:proofErr w:type="spellEnd"/>
      <w:r>
        <w:rPr>
          <w:rFonts w:eastAsia="Times New Roman"/>
          <w:szCs w:val="24"/>
        </w:rPr>
        <w:t xml:space="preserve"> η Βουλή και εφόσον περισσεύει χρόνος, ας πουν και ό,τι άλλο θέλουν. Όμως, το να μιλούν 80% για άλλα θέματα και μετά να ζητούν ανοχή από το Προεδρείο, αυτό δε</w:t>
      </w:r>
      <w:r>
        <w:rPr>
          <w:rFonts w:eastAsia="Times New Roman"/>
          <w:szCs w:val="24"/>
        </w:rPr>
        <w:t>ν μπορεί να συνεχιστεί.</w:t>
      </w:r>
    </w:p>
    <w:p w14:paraId="662D4CA4" w14:textId="77777777" w:rsidR="009A4B17" w:rsidRDefault="004622F9">
      <w:pPr>
        <w:tabs>
          <w:tab w:val="left" w:pos="1725"/>
        </w:tabs>
        <w:spacing w:after="0" w:line="600" w:lineRule="auto"/>
        <w:ind w:firstLine="720"/>
        <w:jc w:val="both"/>
        <w:rPr>
          <w:rFonts w:eastAsia="Times New Roman"/>
          <w:szCs w:val="24"/>
        </w:rPr>
      </w:pPr>
      <w:r>
        <w:rPr>
          <w:rFonts w:eastAsia="Times New Roman"/>
          <w:szCs w:val="24"/>
        </w:rPr>
        <w:t>Ο κ. Κωνσταντίνος Τασούλας εκ μέρους της Νέας Δημοκρατίας έχει τον λόγο.</w:t>
      </w:r>
    </w:p>
    <w:p w14:paraId="662D4CA5" w14:textId="77777777" w:rsidR="009A4B17" w:rsidRDefault="004622F9">
      <w:pPr>
        <w:tabs>
          <w:tab w:val="left" w:pos="1725"/>
        </w:tabs>
        <w:spacing w:after="0"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Από τη φρενήρη ομιλία του συναδέλφου </w:t>
      </w:r>
      <w:r>
        <w:rPr>
          <w:rFonts w:eastAsia="Times New Roman"/>
          <w:szCs w:val="24"/>
        </w:rPr>
        <w:t xml:space="preserve">που μίλησε προηγουμένως, επιβεβαιώνεται ότι το θέμα της διαφθοράς προσφέρεται περισσότερο για καταγγελίες και δευτερευόντως για εξιχνιάσεις. </w:t>
      </w:r>
    </w:p>
    <w:p w14:paraId="662D4CA6" w14:textId="77777777" w:rsidR="009A4B17" w:rsidRDefault="004622F9">
      <w:pPr>
        <w:tabs>
          <w:tab w:val="left" w:pos="1725"/>
        </w:tabs>
        <w:spacing w:after="0" w:line="600" w:lineRule="auto"/>
        <w:ind w:firstLine="720"/>
        <w:jc w:val="both"/>
        <w:rPr>
          <w:rFonts w:eastAsia="Times New Roman"/>
          <w:szCs w:val="24"/>
        </w:rPr>
      </w:pPr>
      <w:r>
        <w:rPr>
          <w:rFonts w:eastAsia="Times New Roman"/>
          <w:szCs w:val="24"/>
        </w:rPr>
        <w:t xml:space="preserve">Επειδή στην Ελλάδα </w:t>
      </w:r>
      <w:r>
        <w:rPr>
          <w:rFonts w:eastAsia="Times New Roman"/>
          <w:szCs w:val="24"/>
        </w:rPr>
        <w:t>«</w:t>
      </w:r>
      <w:r>
        <w:rPr>
          <w:rFonts w:eastAsia="Times New Roman"/>
          <w:szCs w:val="24"/>
        </w:rPr>
        <w:t>ο καταγγέλλων</w:t>
      </w:r>
      <w:r>
        <w:rPr>
          <w:rFonts w:eastAsia="Times New Roman"/>
          <w:szCs w:val="24"/>
        </w:rPr>
        <w:t>»</w:t>
      </w:r>
      <w:r>
        <w:rPr>
          <w:rFonts w:eastAsia="Times New Roman"/>
          <w:szCs w:val="24"/>
        </w:rPr>
        <w:t xml:space="preserve"> είναι και η ωραιότερη μορφή σταδιοδρομίας, θα ήθελα να προσγειώσω λίγο τα πράγμ</w:t>
      </w:r>
      <w:r>
        <w:rPr>
          <w:rFonts w:eastAsia="Times New Roman"/>
          <w:szCs w:val="24"/>
        </w:rPr>
        <w:t xml:space="preserve">ατα και να πω ότι ούτε είναι όλοι ίδιοι ούτε η διαφθορά είναι θέμα καπιταλισμού. Δυστυχώς ή ευτυχώς, είναι θέμα βαθύτατο </w:t>
      </w:r>
      <w:r>
        <w:rPr>
          <w:rFonts w:eastAsia="Times New Roman"/>
          <w:szCs w:val="24"/>
        </w:rPr>
        <w:lastRenderedPageBreak/>
        <w:t>της ανθρώπινης φύσης. Υπάρχει διαφθορά και στα κομμουνιστικά καθεστώτα και στα μη κομμουνιστικά και προσπαθεί η ανθρώπινη πολιτεία να φ</w:t>
      </w:r>
      <w:r>
        <w:rPr>
          <w:rFonts w:eastAsia="Times New Roman"/>
          <w:szCs w:val="24"/>
        </w:rPr>
        <w:t>ρενάρει την ανθρώπινη φύση, να την τιμωρήσει, να την σωφρονίσει. Δεν είναι τόσο απλό όσο φαίνεται από την ομιλία του συναδέλφου πριν. Αντιλαμβάνομαι ότι το να μιλάς γενικόλογα, να καταγγέλλεις, να μοιράζεις ευθύνες δεξιά-αριστερά προσφέρεται σήμερα στην κο</w:t>
      </w:r>
      <w:r>
        <w:rPr>
          <w:rFonts w:eastAsia="Times New Roman"/>
          <w:szCs w:val="24"/>
        </w:rPr>
        <w:t xml:space="preserve">ινωνία, η οποία είναι αντίθετη με το λεγόμενο πολιτικό σύστημα. Ο Θεός να το κάνει σύστημα αυτό που είχαμε στην Ελλάδα. Όμως, αυτό ήθελε ο ελληνικός λαός, αυτό ψήφιζε, αυτό είχε για να είμαστε ειλικρινείς. </w:t>
      </w:r>
    </w:p>
    <w:p w14:paraId="662D4CA7" w14:textId="77777777" w:rsidR="009A4B17" w:rsidRDefault="004622F9">
      <w:pPr>
        <w:tabs>
          <w:tab w:val="left" w:pos="1725"/>
        </w:tabs>
        <w:spacing w:after="0" w:line="600" w:lineRule="auto"/>
        <w:ind w:firstLine="720"/>
        <w:jc w:val="both"/>
        <w:rPr>
          <w:rFonts w:eastAsia="Times New Roman"/>
          <w:szCs w:val="24"/>
        </w:rPr>
      </w:pPr>
      <w:r>
        <w:rPr>
          <w:rFonts w:eastAsia="Times New Roman"/>
          <w:szCs w:val="24"/>
        </w:rPr>
        <w:t>Τ</w:t>
      </w:r>
      <w:r>
        <w:rPr>
          <w:rFonts w:eastAsia="Times New Roman"/>
          <w:szCs w:val="24"/>
        </w:rPr>
        <w:t>ώρα, σήμερα, αξίζει να θυμίσω εδώ στην είσοδο τη</w:t>
      </w:r>
      <w:r>
        <w:rPr>
          <w:rFonts w:eastAsia="Times New Roman"/>
          <w:szCs w:val="24"/>
        </w:rPr>
        <w:t>ς ομιλίας μου για τον περίφημο νόμο περί ευθύνης Υπουργών και για το άρθρο 86, που όλοι το μυκτηρίζουν και το αποσκορακίζουν, κύριε Υπουργέ. Όμως, όταν τα πράγματα στην πολιτική ήταν ειδυλλιακά, όταν οι πολιτικοί ήταν συμπαθείς και λατρεμένοι λόγω του ισχυ</w:t>
      </w:r>
      <w:r>
        <w:rPr>
          <w:rFonts w:eastAsia="Times New Roman"/>
          <w:szCs w:val="24"/>
        </w:rPr>
        <w:t xml:space="preserve">ρού πελατειακού συστήματος -να ένα σύστημα που είχαμε στην Ελλάδα και </w:t>
      </w:r>
      <w:r>
        <w:rPr>
          <w:rFonts w:eastAsia="Times New Roman"/>
          <w:szCs w:val="24"/>
        </w:rPr>
        <w:t xml:space="preserve">κατά του οποίου </w:t>
      </w:r>
      <w:r>
        <w:rPr>
          <w:rFonts w:eastAsia="Times New Roman"/>
          <w:szCs w:val="24"/>
        </w:rPr>
        <w:t>ποτέ δεν έγινε διαδήλωση από τον αγανακτισμένο ελληνικό λαό, δεν θυμάμαι κα</w:t>
      </w:r>
      <w:r>
        <w:rPr>
          <w:rFonts w:eastAsia="Times New Roman"/>
          <w:szCs w:val="24"/>
        </w:rPr>
        <w:t>μ</w:t>
      </w:r>
      <w:r>
        <w:rPr>
          <w:rFonts w:eastAsia="Times New Roman"/>
          <w:szCs w:val="24"/>
        </w:rPr>
        <w:t>μιά διαδήλωση εναντίον του ρουσφετιού ή του πελατειακού συστήματος- όταν λοιπόν, ήταν όλα καλά</w:t>
      </w:r>
      <w:r>
        <w:rPr>
          <w:rFonts w:eastAsia="Times New Roman"/>
          <w:szCs w:val="24"/>
        </w:rPr>
        <w:t xml:space="preserve"> και το πελατειακό σύστημα παρείχε </w:t>
      </w:r>
      <w:r>
        <w:rPr>
          <w:rFonts w:eastAsia="Times New Roman"/>
          <w:szCs w:val="24"/>
        </w:rPr>
        <w:lastRenderedPageBreak/>
        <w:t xml:space="preserve">αφειδώς τα πάντα, κάποιοι Βουλευτές μεμονωμένοι, με πρωτοβουλία οφείλω να πω του κ. Μητσοτάκη, Βουλευτού τότε της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 xml:space="preserve">Αθηνών, επιχειρήσαμε ματαίως να αλλάξουμε το άρθρο 86 στην ισχνή </w:t>
      </w:r>
      <w:r>
        <w:rPr>
          <w:rFonts w:eastAsia="Times New Roman"/>
          <w:szCs w:val="24"/>
        </w:rPr>
        <w:t xml:space="preserve">Αναθεώρηση </w:t>
      </w:r>
      <w:r>
        <w:rPr>
          <w:rFonts w:eastAsia="Times New Roman"/>
          <w:szCs w:val="24"/>
        </w:rPr>
        <w:t xml:space="preserve">του 2008. </w:t>
      </w:r>
    </w:p>
    <w:p w14:paraId="662D4CA8" w14:textId="77777777" w:rsidR="009A4B17" w:rsidRDefault="004622F9">
      <w:pPr>
        <w:tabs>
          <w:tab w:val="left" w:pos="1725"/>
        </w:tabs>
        <w:spacing w:after="0" w:line="600" w:lineRule="auto"/>
        <w:ind w:firstLine="720"/>
        <w:jc w:val="both"/>
        <w:rPr>
          <w:rFonts w:eastAsia="Times New Roman"/>
          <w:szCs w:val="24"/>
        </w:rPr>
      </w:pPr>
      <w:r>
        <w:rPr>
          <w:rFonts w:eastAsia="Times New Roman"/>
          <w:szCs w:val="24"/>
        </w:rPr>
        <w:t>Για να επέλθει συ</w:t>
      </w:r>
      <w:r>
        <w:rPr>
          <w:rFonts w:eastAsia="Times New Roman"/>
          <w:szCs w:val="24"/>
        </w:rPr>
        <w:t xml:space="preserve">ζήτηση για άρθρο του Συντάγματος, πρέπει να υπογράψουν πενήντα Βουλευτές. Ο κ. Μητσοτάκης έγραψε μια εισηγητική έκθεση ότι πρέπει να καταργηθεί το άρθρο 86 με τις πολύ μικρές προθεσμίες που δίνει και να το βάλει στις </w:t>
      </w:r>
      <w:proofErr w:type="spellStart"/>
      <w:r>
        <w:rPr>
          <w:rFonts w:eastAsia="Times New Roman"/>
          <w:szCs w:val="24"/>
        </w:rPr>
        <w:t>αναθεωρητέες</w:t>
      </w:r>
      <w:proofErr w:type="spellEnd"/>
      <w:r>
        <w:rPr>
          <w:rFonts w:eastAsia="Times New Roman"/>
          <w:szCs w:val="24"/>
        </w:rPr>
        <w:t xml:space="preserve"> διατάξεις. Μάζεψε έξι-επτά</w:t>
      </w:r>
      <w:r>
        <w:rPr>
          <w:rFonts w:eastAsia="Times New Roman"/>
          <w:szCs w:val="24"/>
        </w:rPr>
        <w:t xml:space="preserve"> υπογραφές. Για την ιστορία τονίζω ότι υπέγραψε ο κ. Λοβέρδος, ο κ. Κοσμίδης, ο κ. Γεωργιάδης, ο κ. </w:t>
      </w:r>
      <w:proofErr w:type="spellStart"/>
      <w:r>
        <w:rPr>
          <w:rFonts w:eastAsia="Times New Roman"/>
          <w:szCs w:val="24"/>
        </w:rPr>
        <w:t>Μπεκίρης</w:t>
      </w:r>
      <w:proofErr w:type="spellEnd"/>
      <w:r>
        <w:rPr>
          <w:rFonts w:eastAsia="Times New Roman"/>
          <w:szCs w:val="24"/>
        </w:rPr>
        <w:t xml:space="preserve"> και υπέγραψε και ο ομιλών.</w:t>
      </w:r>
    </w:p>
    <w:p w14:paraId="662D4CA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Κανένα μέσο ενημέρωσης, καμμία κοινωνία των πολιτών, κανένα κόμμα, κανείς την εποχή της ευημερίας δεν ασχολήθηκε με το θ</w:t>
      </w:r>
      <w:r>
        <w:rPr>
          <w:rFonts w:eastAsia="Times New Roman" w:cs="Times New Roman"/>
          <w:szCs w:val="24"/>
        </w:rPr>
        <w:t xml:space="preserve">έμα του άρθρου 86. Το άρθρο 86 μάς ενδιαφέρει από την εποχή που η πολιτική παύει να παρέχει. Μας ενδιαφέρει για να εκδικηθούμε και όχι για να διορθώσουμε. </w:t>
      </w:r>
    </w:p>
    <w:p w14:paraId="662D4CA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Τολμήσαμε εγκαίρως να ασχοληθούμε με το άρθρο 86; Όταν τολμήσαμε εγκαίρως ελάχιστοι, δεν ενδιαφέρθηκ</w:t>
      </w:r>
      <w:r>
        <w:rPr>
          <w:rFonts w:eastAsia="Times New Roman" w:cs="Times New Roman"/>
          <w:szCs w:val="24"/>
        </w:rPr>
        <w:t>ε κανείς, μα κανείς! Να τα λέμε αυτά, για τις ευθύνες όλων μας και όχι να ανε</w:t>
      </w:r>
      <w:r>
        <w:rPr>
          <w:rFonts w:eastAsia="Times New Roman" w:cs="Times New Roman"/>
          <w:szCs w:val="24"/>
        </w:rPr>
        <w:lastRenderedPageBreak/>
        <w:t xml:space="preserve">βαίνουμε εδώ και να παριστάνουμε τους καταγγέλλοντες, να κολακεύουμε χυδαία τον ελληνικό λαό ότι τάχα θέλει το ένα και το άλλο. </w:t>
      </w:r>
    </w:p>
    <w:p w14:paraId="662D4CA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Αυτά που έγιναν στην Ελλάδα τα τελευταία χρόνια, έ</w:t>
      </w:r>
      <w:r>
        <w:rPr>
          <w:rFonts w:eastAsia="Times New Roman" w:cs="Times New Roman"/>
          <w:szCs w:val="24"/>
        </w:rPr>
        <w:t xml:space="preserve">γιναν εν </w:t>
      </w:r>
      <w:proofErr w:type="spellStart"/>
      <w:r>
        <w:rPr>
          <w:rFonts w:eastAsia="Times New Roman" w:cs="Times New Roman"/>
          <w:szCs w:val="24"/>
        </w:rPr>
        <w:t>πλήρει</w:t>
      </w:r>
      <w:proofErr w:type="spellEnd"/>
      <w:r>
        <w:rPr>
          <w:rFonts w:eastAsia="Times New Roman" w:cs="Times New Roman"/>
          <w:szCs w:val="24"/>
        </w:rPr>
        <w:t xml:space="preserve"> δημοκρατία. Και μη διστάζετε, μην καταδέχεστε να το κρύβετε αυτό. Μην καταδέχεστε να κολακεύετε τους πάντες! Μην καταδέχεστε να έχετε ένα πολιτικό σύστημα, το οποίο είναι ξεκρέμαστο και έναν λαό, ο οποίος δεν έχει σχέση με το πολιτικό σύστη</w:t>
      </w:r>
      <w:r>
        <w:rPr>
          <w:rFonts w:eastAsia="Times New Roman" w:cs="Times New Roman"/>
          <w:szCs w:val="24"/>
        </w:rPr>
        <w:t>μα.</w:t>
      </w:r>
    </w:p>
    <w:p w14:paraId="662D4CA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στο θέμα μας: Υπάρχουν καλά νέα, υπάρχουν και κακά νέα. Τα καλά νέα είναι ότι τελειώσαμε εγκαίρως, τελειώσαμε σύντομα. Έγινε δουλειά. Οφείλω να αναγνωρίσω τη δουλειά που έκανε ο κ. </w:t>
      </w:r>
      <w:proofErr w:type="spellStart"/>
      <w:r>
        <w:rPr>
          <w:rFonts w:eastAsia="Times New Roman" w:cs="Times New Roman"/>
          <w:szCs w:val="24"/>
        </w:rPr>
        <w:t>Παπαφιλίππου</w:t>
      </w:r>
      <w:proofErr w:type="spellEnd"/>
      <w:r>
        <w:rPr>
          <w:rFonts w:eastAsia="Times New Roman" w:cs="Times New Roman"/>
          <w:szCs w:val="24"/>
        </w:rPr>
        <w:t xml:space="preserve"> και ο κ. Παρασκευόπουλος, οι οποίοι πήραν το μ</w:t>
      </w:r>
      <w:r>
        <w:rPr>
          <w:rFonts w:eastAsia="Times New Roman" w:cs="Times New Roman"/>
          <w:szCs w:val="24"/>
        </w:rPr>
        <w:t xml:space="preserve">εγαλύτερο βάρος ποσοτικά της εργασίας και δούλεψαν και οι άλλοι συνάδελφοι. </w:t>
      </w:r>
    </w:p>
    <w:p w14:paraId="662D4CA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Τι διαπιστώθηκε από αυτή την </w:t>
      </w:r>
      <w:r>
        <w:rPr>
          <w:rFonts w:eastAsia="Times New Roman" w:cs="Times New Roman"/>
          <w:szCs w:val="24"/>
        </w:rPr>
        <w:t>επιτροπή</w:t>
      </w:r>
      <w:r>
        <w:rPr>
          <w:rFonts w:eastAsia="Times New Roman" w:cs="Times New Roman"/>
          <w:szCs w:val="24"/>
        </w:rPr>
        <w:t>; Διαπιστώθηκε ότι οι επιφυλάξεις, το «μικρό καλάθι», που λέγαμε εμείς, είχε νόημα. Και δεν είχαν κανένα νόημα αυτά που ο κ. Τσίπρας έλεγε στη</w:t>
      </w:r>
      <w:r>
        <w:rPr>
          <w:rFonts w:eastAsia="Times New Roman" w:cs="Times New Roman"/>
          <w:szCs w:val="24"/>
        </w:rPr>
        <w:t xml:space="preserve"> Βουλή στις 28 Μαρτίου, όταν η Βουλή ομόφωνα, εάν δεν κάνω λάθος, ψήφιζε τη σύσταση της </w:t>
      </w:r>
      <w:r>
        <w:rPr>
          <w:rFonts w:eastAsia="Times New Roman" w:cs="Times New Roman"/>
          <w:szCs w:val="24"/>
        </w:rPr>
        <w:t>επιτροπής</w:t>
      </w:r>
      <w:r>
        <w:rPr>
          <w:rFonts w:eastAsia="Times New Roman" w:cs="Times New Roman"/>
          <w:szCs w:val="24"/>
        </w:rPr>
        <w:t xml:space="preserve">. </w:t>
      </w:r>
    </w:p>
    <w:p w14:paraId="662D4CA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Πρωθυπουργός έλεγε ότι με τη διερεύνηση αυτής της </w:t>
      </w:r>
      <w:r>
        <w:rPr>
          <w:rFonts w:eastAsia="Times New Roman" w:cs="Times New Roman"/>
          <w:szCs w:val="24"/>
        </w:rPr>
        <w:t xml:space="preserve">επιτροπής </w:t>
      </w:r>
      <w:r>
        <w:rPr>
          <w:rFonts w:eastAsia="Times New Roman" w:cs="Times New Roman"/>
          <w:szCs w:val="24"/>
        </w:rPr>
        <w:t>θα λάμψει η αλήθεια, όλα θα έρθουν στο φως και τίποτα δεν θα μείνει απ’ έξω. Και δεν φτάνει πο</w:t>
      </w:r>
      <w:r>
        <w:rPr>
          <w:rFonts w:eastAsia="Times New Roman" w:cs="Times New Roman"/>
          <w:szCs w:val="24"/>
        </w:rPr>
        <w:t xml:space="preserve">υ τα έλεγε στις 28 Μαρτίου, στις 21 Ιουνίου, ενημερώνοντας το Υπουργικό Συμβούλιο για τα αποτελέσματα του </w:t>
      </w:r>
      <w:proofErr w:type="spellStart"/>
      <w:r>
        <w:rPr>
          <w:rFonts w:eastAsia="Times New Roman" w:cs="Times New Roman"/>
          <w:szCs w:val="24"/>
          <w:lang w:val="en-US"/>
        </w:rPr>
        <w:t>Eur</w:t>
      </w:r>
      <w:proofErr w:type="spellEnd"/>
      <w:r>
        <w:rPr>
          <w:rFonts w:eastAsia="Times New Roman" w:cs="Times New Roman"/>
          <w:szCs w:val="24"/>
        </w:rPr>
        <w:t>ο</w:t>
      </w:r>
      <w:r>
        <w:rPr>
          <w:rFonts w:eastAsia="Times New Roman" w:cs="Times New Roman"/>
          <w:szCs w:val="24"/>
          <w:lang w:val="en-US"/>
        </w:rPr>
        <w:t>group</w:t>
      </w:r>
      <w:r>
        <w:rPr>
          <w:rFonts w:eastAsia="Times New Roman" w:cs="Times New Roman"/>
          <w:szCs w:val="24"/>
        </w:rPr>
        <w:t xml:space="preserve">, και ενώ έπνεαν τα λοίσθια η </w:t>
      </w:r>
      <w:r>
        <w:rPr>
          <w:rFonts w:eastAsia="Times New Roman" w:cs="Times New Roman"/>
          <w:szCs w:val="24"/>
        </w:rPr>
        <w:t xml:space="preserve">επιτροπή </w:t>
      </w:r>
      <w:r>
        <w:rPr>
          <w:rFonts w:eastAsia="Times New Roman" w:cs="Times New Roman"/>
          <w:szCs w:val="24"/>
        </w:rPr>
        <w:t xml:space="preserve">και οι φιλοδοξίες που τη συνόδευαν, ο κύριος Πρωθυπουργός είπε τότε ότι δεν θα παρεμποδίσει κανείς να χυθεί άπλετο φως σε υποθέσεις διαφθοράς, όπως κάνουμε με την υπόθεση Παπαντωνίου. Και μετά από ελάχιστες ημέρες η </w:t>
      </w:r>
      <w:r>
        <w:rPr>
          <w:rFonts w:eastAsia="Times New Roman" w:cs="Times New Roman"/>
          <w:szCs w:val="24"/>
        </w:rPr>
        <w:t xml:space="preserve">επιτροπή </w:t>
      </w:r>
      <w:r>
        <w:rPr>
          <w:rFonts w:eastAsia="Times New Roman" w:cs="Times New Roman"/>
          <w:szCs w:val="24"/>
        </w:rPr>
        <w:t xml:space="preserve">κηρύσσει τη λήξη των εργασιών, </w:t>
      </w:r>
      <w:r>
        <w:rPr>
          <w:rFonts w:eastAsia="Times New Roman" w:cs="Times New Roman"/>
          <w:szCs w:val="24"/>
        </w:rPr>
        <w:t xml:space="preserve">λόγω ανυπέρβλητων συνταγματικών και νομικών προβλημάτων. </w:t>
      </w:r>
    </w:p>
    <w:p w14:paraId="662D4CA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Ως προς </w:t>
      </w:r>
      <w:r>
        <w:rPr>
          <w:rFonts w:eastAsia="Times New Roman" w:cs="Times New Roman"/>
          <w:szCs w:val="24"/>
        </w:rPr>
        <w:t>το</w:t>
      </w:r>
      <w:r>
        <w:rPr>
          <w:rFonts w:eastAsia="Times New Roman" w:cs="Times New Roman"/>
          <w:szCs w:val="24"/>
        </w:rPr>
        <w:t xml:space="preserve"> ότι για πρώτη φορά τώρα γίνονται όλες αυτές οι αποκαλύψεις, ήθελα να πω ότι εάν δει </w:t>
      </w:r>
      <w:r>
        <w:rPr>
          <w:rFonts w:eastAsia="Times New Roman" w:cs="Times New Roman"/>
          <w:szCs w:val="24"/>
        </w:rPr>
        <w:t xml:space="preserve">κάποιος </w:t>
      </w:r>
      <w:r>
        <w:rPr>
          <w:rFonts w:eastAsia="Times New Roman" w:cs="Times New Roman"/>
          <w:szCs w:val="24"/>
        </w:rPr>
        <w:t xml:space="preserve">τον φάκελο που ήρθε στη Βουλή, το πόρισμα της </w:t>
      </w:r>
      <w:r>
        <w:rPr>
          <w:rFonts w:eastAsia="Times New Roman" w:cs="Times New Roman"/>
          <w:szCs w:val="24"/>
        </w:rPr>
        <w:t>επιτροπής</w:t>
      </w:r>
      <w:r>
        <w:rPr>
          <w:rFonts w:eastAsia="Times New Roman" w:cs="Times New Roman"/>
          <w:szCs w:val="24"/>
        </w:rPr>
        <w:t>, θα δει ότι δύο δικογραφίες από τις έξι</w:t>
      </w:r>
      <w:r>
        <w:rPr>
          <w:rFonts w:eastAsia="Times New Roman" w:cs="Times New Roman"/>
          <w:szCs w:val="24"/>
        </w:rPr>
        <w:t xml:space="preserve"> είναι του 2013 και δύο άλλες δικογραφίες είναι του 2014. Και θα δει ότι όλες οι πράξεις του ΣΔΟΕ που πιστοποιούν ή υποδεικνύουν ενδείξεις για το έγκλημα της νομιμοποιήσεως -το ζωντανό ευτυχώς έγκλημα- είναι του 2013.</w:t>
      </w:r>
    </w:p>
    <w:p w14:paraId="662D4CB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μην παρασύρεστε από τη μανία του </w:t>
      </w:r>
      <w:r>
        <w:rPr>
          <w:rFonts w:eastAsia="Times New Roman" w:cs="Times New Roman"/>
          <w:szCs w:val="24"/>
        </w:rPr>
        <w:t>ότι για πρώτη φορά κάτι συμβαίνει σήμερα, επειδή σήμερα ο ΣΥΡΙΖΑ είναι Κυβέρνηση. Τίποτα δεν γίνεται για πρώτη φορά σήμερα. Θα το μάθετε αυτό σιγά σιγά. Όλα είναι μία σκυταλοδρομία, στην οποία πρέπει ο κάθε επόμενος να κάνει ένα βήμα παραπάνω από τον προηγ</w:t>
      </w:r>
      <w:r>
        <w:rPr>
          <w:rFonts w:eastAsia="Times New Roman" w:cs="Times New Roman"/>
          <w:szCs w:val="24"/>
        </w:rPr>
        <w:t xml:space="preserve">ούμενο. </w:t>
      </w:r>
    </w:p>
    <w:p w14:paraId="662D4CB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Αποδεικνύεται ότι το βασικό αδίκημα της απιστίας έχει υποκύψει προ πολλού, από το 2006, στην αποσβεστική προθεσμία του άρθρου 86, που όλοι θέλουμε τώρα να εξοντώσουμε. Επίσης, αποδεικνύεται ότι το επικουρικό αδίκημα της νομιμοποιήσεως παράνομων εσ</w:t>
      </w:r>
      <w:r>
        <w:rPr>
          <w:rFonts w:eastAsia="Times New Roman" w:cs="Times New Roman"/>
          <w:szCs w:val="24"/>
        </w:rPr>
        <w:t xml:space="preserve">όδων από παράνομη δραστηριότητα ευτυχώς είναι ζωντανό. Αυτό το αδίκημα ερευνάται από ανακριτή, είναι στο στάδιο της ανάκρισης. Ερευνάται από Πρόεδρο Πρωτοδικών και Πρωτοδίκη, βάσει του </w:t>
      </w:r>
      <w:r>
        <w:rPr>
          <w:rFonts w:eastAsia="Times New Roman" w:cs="Times New Roman"/>
          <w:szCs w:val="24"/>
        </w:rPr>
        <w:t>ν.</w:t>
      </w:r>
      <w:r>
        <w:rPr>
          <w:rFonts w:eastAsia="Times New Roman" w:cs="Times New Roman"/>
          <w:szCs w:val="24"/>
        </w:rPr>
        <w:t>4022/2011 περί «εκδικάσεως πράξεων διαφθοράς κρατικών και πολιτικών α</w:t>
      </w:r>
      <w:r>
        <w:rPr>
          <w:rFonts w:eastAsia="Times New Roman" w:cs="Times New Roman"/>
          <w:szCs w:val="24"/>
        </w:rPr>
        <w:t xml:space="preserve">ξιωματούχων». </w:t>
      </w:r>
    </w:p>
    <w:p w14:paraId="662D4CB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Αυτός είναι ο νόμος, βάσει του οποίου γίνεται in </w:t>
      </w:r>
      <w:proofErr w:type="spellStart"/>
      <w:r>
        <w:rPr>
          <w:rFonts w:eastAsia="Times New Roman" w:cs="Times New Roman"/>
          <w:szCs w:val="24"/>
        </w:rPr>
        <w:t>rem</w:t>
      </w:r>
      <w:proofErr w:type="spellEnd"/>
      <w:r>
        <w:rPr>
          <w:rFonts w:eastAsia="Times New Roman" w:cs="Times New Roman"/>
          <w:szCs w:val="24"/>
        </w:rPr>
        <w:t xml:space="preserve">, όπως είχε πει από αυτό το Βήμα όταν συζητείτο η σύσταση της </w:t>
      </w:r>
      <w:r>
        <w:rPr>
          <w:rFonts w:eastAsia="Times New Roman" w:cs="Times New Roman"/>
          <w:szCs w:val="24"/>
        </w:rPr>
        <w:t xml:space="preserve">επιτροπής </w:t>
      </w:r>
      <w:r>
        <w:rPr>
          <w:rFonts w:eastAsia="Times New Roman" w:cs="Times New Roman"/>
          <w:szCs w:val="24"/>
        </w:rPr>
        <w:t xml:space="preserve">ο κ. Αθανασίου. Θυμίζω ότι ο κ. Αθανασίου είχε πει- και έπεσε μέσα- ότι και η απιστία έχει υποκύψει σε </w:t>
      </w:r>
      <w:r>
        <w:rPr>
          <w:rFonts w:eastAsia="Times New Roman" w:cs="Times New Roman"/>
          <w:szCs w:val="24"/>
        </w:rPr>
        <w:t xml:space="preserve">αποσβεστική </w:t>
      </w:r>
      <w:r>
        <w:rPr>
          <w:rFonts w:eastAsia="Times New Roman" w:cs="Times New Roman"/>
          <w:szCs w:val="24"/>
        </w:rPr>
        <w:lastRenderedPageBreak/>
        <w:t>πρ</w:t>
      </w:r>
      <w:r>
        <w:rPr>
          <w:rFonts w:eastAsia="Times New Roman" w:cs="Times New Roman"/>
          <w:szCs w:val="24"/>
        </w:rPr>
        <w:t xml:space="preserve">οθεσμία </w:t>
      </w:r>
      <w:r>
        <w:rPr>
          <w:rFonts w:eastAsia="Times New Roman" w:cs="Times New Roman"/>
          <w:szCs w:val="24"/>
        </w:rPr>
        <w:t xml:space="preserve">και το </w:t>
      </w:r>
      <w:r>
        <w:rPr>
          <w:rFonts w:eastAsia="Times New Roman" w:cs="Times New Roman"/>
          <w:szCs w:val="24"/>
        </w:rPr>
        <w:t>«</w:t>
      </w:r>
      <w:r>
        <w:rPr>
          <w:rFonts w:eastAsia="Times New Roman" w:cs="Times New Roman"/>
          <w:szCs w:val="24"/>
        </w:rPr>
        <w:t>ξέπλυμα</w:t>
      </w:r>
      <w:r>
        <w:rPr>
          <w:rFonts w:eastAsia="Times New Roman" w:cs="Times New Roman"/>
          <w:szCs w:val="24"/>
        </w:rPr>
        <w:t>»</w:t>
      </w:r>
      <w:r>
        <w:rPr>
          <w:rFonts w:eastAsia="Times New Roman" w:cs="Times New Roman"/>
          <w:szCs w:val="24"/>
        </w:rPr>
        <w:t xml:space="preserve"> είναι αρμοδιότητα της τακτικής δικαιοσύνης. Αυτή η έρευνα, λοιπόν, που γίνεται από τους ανακριτές αυτού του νόμου, γίνεται ερήμην του ΣΥΡΙΖΑ. </w:t>
      </w:r>
    </w:p>
    <w:p w14:paraId="662D4CB3"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Διότι πρέπει να πω στους ενθουσιώδεις συναδέλφους ότι αυτόν τον νόμο ο ΣΥΡΙΖΑ δεν τον ψή</w:t>
      </w:r>
      <w:r>
        <w:rPr>
          <w:rFonts w:eastAsia="Times New Roman" w:cs="Times New Roman"/>
          <w:szCs w:val="24"/>
        </w:rPr>
        <w:t xml:space="preserve">φισε το 2011. </w:t>
      </w:r>
    </w:p>
    <w:p w14:paraId="662D4CB4"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Άρα, μην επαίρεστε, διότι η ιστορία, η πραγματικότητα είναι πιο σύνθετη και πιο πολύπλοκη από το να ανεβαίνουμε στο Βήμα και να εκφωνούμε καταγγελίες. </w:t>
      </w:r>
    </w:p>
    <w:p w14:paraId="662D4CB5"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62D4CB6"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(Νικήτας Κακλαμάνης): </w:t>
      </w:r>
      <w:r>
        <w:rPr>
          <w:rFonts w:eastAsia="Times New Roman" w:cs="Times New Roman"/>
          <w:szCs w:val="24"/>
        </w:rPr>
        <w:t>Ολοκληρώστε, κύριε Τασούλα.</w:t>
      </w:r>
    </w:p>
    <w:p w14:paraId="662D4CB7"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Άρα, </w:t>
      </w:r>
      <w:proofErr w:type="spellStart"/>
      <w:r>
        <w:rPr>
          <w:rFonts w:eastAsia="Times New Roman" w:cs="Times New Roman"/>
          <w:szCs w:val="24"/>
        </w:rPr>
        <w:t>διεψεύστησαν</w:t>
      </w:r>
      <w:proofErr w:type="spellEnd"/>
      <w:r>
        <w:rPr>
          <w:rFonts w:eastAsia="Times New Roman" w:cs="Times New Roman"/>
          <w:szCs w:val="24"/>
        </w:rPr>
        <w:t xml:space="preserve"> σε δικαστικό επίπεδο, σε επίπεδο διερεύνησης, σε συνταγματικό επίπεδο, σε νομικό επίπεδο και σε επίπεδο επιτροπής οι υπερβολές και οι πομφόλυγες του Πρωθυπουργ</w:t>
      </w:r>
      <w:r>
        <w:rPr>
          <w:rFonts w:eastAsia="Times New Roman" w:cs="Times New Roman"/>
          <w:szCs w:val="24"/>
        </w:rPr>
        <w:t xml:space="preserve">ού, ο οποίος είναι συνηθισμένος να ρίχνει πομφόλυγες για την οικονομία, υπερβολικές φιλοδοξίες, οι οποίες διαψεύδονται και καταρρέουν εν συνεχεία. Το έκανε και για αυτή την </w:t>
      </w:r>
      <w:r>
        <w:rPr>
          <w:rFonts w:eastAsia="Times New Roman" w:cs="Times New Roman"/>
          <w:szCs w:val="24"/>
        </w:rPr>
        <w:t>επιτροπή</w:t>
      </w:r>
      <w:r>
        <w:rPr>
          <w:rFonts w:eastAsia="Times New Roman" w:cs="Times New Roman"/>
          <w:szCs w:val="24"/>
        </w:rPr>
        <w:t xml:space="preserve">. </w:t>
      </w:r>
    </w:p>
    <w:p w14:paraId="662D4CB8"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Επιβεβαιώθηκαν οι επιφυλάξεις μας. Εμπεριστατωμένα τις διατυπώνουμε. Δυσ</w:t>
      </w:r>
      <w:r>
        <w:rPr>
          <w:rFonts w:eastAsia="Times New Roman" w:cs="Times New Roman"/>
          <w:szCs w:val="24"/>
        </w:rPr>
        <w:t xml:space="preserve">τυχώς, επιβεβαιώθηκαν, αλλά έτσι είναι. Εμείς συμπράξαμε σε αυτή την </w:t>
      </w:r>
      <w:r>
        <w:rPr>
          <w:rFonts w:eastAsia="Times New Roman" w:cs="Times New Roman"/>
          <w:szCs w:val="24"/>
        </w:rPr>
        <w:t>επιτροπή</w:t>
      </w:r>
      <w:r>
        <w:rPr>
          <w:rFonts w:eastAsia="Times New Roman" w:cs="Times New Roman"/>
          <w:szCs w:val="24"/>
        </w:rPr>
        <w:t>. Όλα θέλουμε να είναι στο φως και δεν θέλαμε να δώσουμε το παραμικρό πρόσχημα ότι φέρνουμε κωλύματα σε αυτή τη διαδικασία…</w:t>
      </w:r>
    </w:p>
    <w:p w14:paraId="662D4CB9"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Τασούλα, παρακαλ</w:t>
      </w:r>
      <w:r>
        <w:rPr>
          <w:rFonts w:eastAsia="Times New Roman" w:cs="Times New Roman"/>
          <w:szCs w:val="24"/>
        </w:rPr>
        <w:t xml:space="preserve">ώ, τελειώνετε. </w:t>
      </w:r>
    </w:p>
    <w:p w14:paraId="662D4CBA"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Και καταλήγει η </w:t>
      </w:r>
      <w:r>
        <w:rPr>
          <w:rFonts w:eastAsia="Times New Roman" w:cs="Times New Roman"/>
          <w:szCs w:val="24"/>
        </w:rPr>
        <w:t xml:space="preserve">επιτροπή </w:t>
      </w:r>
      <w:r>
        <w:rPr>
          <w:rFonts w:eastAsia="Times New Roman" w:cs="Times New Roman"/>
          <w:szCs w:val="24"/>
        </w:rPr>
        <w:t xml:space="preserve">στη μοναδική αλήθεια: Έχει αποσβεσθεί το αδίκημα της απιστίας και ευτυχώς, η τακτική </w:t>
      </w:r>
      <w:r>
        <w:rPr>
          <w:rFonts w:eastAsia="Times New Roman" w:cs="Times New Roman"/>
          <w:szCs w:val="24"/>
        </w:rPr>
        <w:t xml:space="preserve">δικαιοσύνη </w:t>
      </w:r>
      <w:r>
        <w:rPr>
          <w:rFonts w:eastAsia="Times New Roman" w:cs="Times New Roman"/>
          <w:szCs w:val="24"/>
        </w:rPr>
        <w:t xml:space="preserve">ασχολείται με το σοβαρό αδίκημα του ξεπλύματος, παρά το ότι ο ΣΥΡΙΖΑ τον νόμο, βάσει του οποίου </w:t>
      </w:r>
      <w:r>
        <w:rPr>
          <w:rFonts w:eastAsia="Times New Roman" w:cs="Times New Roman"/>
          <w:szCs w:val="24"/>
        </w:rPr>
        <w:t xml:space="preserve">η </w:t>
      </w:r>
      <w:r>
        <w:rPr>
          <w:rFonts w:eastAsia="Times New Roman" w:cs="Times New Roman"/>
          <w:szCs w:val="24"/>
        </w:rPr>
        <w:t xml:space="preserve">δικαιοσύνη </w:t>
      </w:r>
      <w:r>
        <w:rPr>
          <w:rFonts w:eastAsia="Times New Roman" w:cs="Times New Roman"/>
          <w:szCs w:val="24"/>
        </w:rPr>
        <w:t xml:space="preserve">ασχολείται με αυτό, δεν τον είχε ψηφίσει. </w:t>
      </w:r>
    </w:p>
    <w:p w14:paraId="662D4CBB"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62D4CBC" w14:textId="77777777" w:rsidR="009A4B17" w:rsidRDefault="004622F9">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2D4CBD"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συνάδελφος κ. Γεώργιος Τσόγκας από τον ΣΥΡΙΖΑ. </w:t>
      </w:r>
    </w:p>
    <w:p w14:paraId="662D4CBE"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662D4CBF"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 xml:space="preserve">Ευχαριστώ, κύριε Πρόεδρε. </w:t>
      </w:r>
    </w:p>
    <w:p w14:paraId="662D4CC0"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ότι υπάρχει μια οφειλόμενη απάντηση τόσο στον κ. </w:t>
      </w:r>
      <w:proofErr w:type="spellStart"/>
      <w:r>
        <w:rPr>
          <w:rFonts w:eastAsia="Times New Roman" w:cs="Times New Roman"/>
          <w:szCs w:val="24"/>
        </w:rPr>
        <w:t>Παφίλη</w:t>
      </w:r>
      <w:proofErr w:type="spellEnd"/>
      <w:r>
        <w:rPr>
          <w:rFonts w:eastAsia="Times New Roman" w:cs="Times New Roman"/>
          <w:szCs w:val="24"/>
        </w:rPr>
        <w:t xml:space="preserve"> όσο και στον κ. Τασούλα ότι βεβαίως προέκυψαν νέα στοιχεία από τη διερεύνηση της </w:t>
      </w:r>
      <w:r>
        <w:rPr>
          <w:rFonts w:eastAsia="Times New Roman" w:cs="Times New Roman"/>
          <w:szCs w:val="24"/>
        </w:rPr>
        <w:t xml:space="preserve">επιτροπής </w:t>
      </w:r>
      <w:r>
        <w:rPr>
          <w:rFonts w:eastAsia="Times New Roman" w:cs="Times New Roman"/>
          <w:szCs w:val="24"/>
        </w:rPr>
        <w:t>που δεν υπήρχαν</w:t>
      </w:r>
      <w:r>
        <w:rPr>
          <w:rFonts w:eastAsia="Times New Roman" w:cs="Times New Roman"/>
          <w:szCs w:val="24"/>
        </w:rPr>
        <w:t xml:space="preserve"> αρχικά, όπως τα σαράντα οκτώ τραπεζικά καταστήματα που χρησιμοποιήθηκαν ή οι είκοσι οκτώ λογαριασμοί για τον κ. Παπαντωνίου και οι δεκαοκτώ για την κ. Κουράκου. Αυτό αποδεικνύει την πρόνοια στρωματοποίησης από τη μεριά των καταγγελλομένων, που είναι στοιχ</w:t>
      </w:r>
      <w:r>
        <w:rPr>
          <w:rFonts w:eastAsia="Times New Roman" w:cs="Times New Roman"/>
          <w:szCs w:val="24"/>
        </w:rPr>
        <w:t>είο του ξεπλύματος</w:t>
      </w:r>
      <w:r>
        <w:rPr>
          <w:rFonts w:eastAsia="Times New Roman" w:cs="Times New Roman"/>
          <w:szCs w:val="24"/>
        </w:rPr>
        <w:t xml:space="preserve"> </w:t>
      </w:r>
      <w:r>
        <w:rPr>
          <w:rFonts w:eastAsia="Times New Roman" w:cs="Times New Roman"/>
          <w:szCs w:val="24"/>
        </w:rPr>
        <w:t>του μαύρου</w:t>
      </w:r>
      <w:r>
        <w:rPr>
          <w:rFonts w:eastAsia="Times New Roman" w:cs="Times New Roman"/>
          <w:szCs w:val="24"/>
        </w:rPr>
        <w:t xml:space="preserve"> </w:t>
      </w:r>
      <w:r>
        <w:rPr>
          <w:rFonts w:eastAsia="Times New Roman" w:cs="Times New Roman"/>
          <w:szCs w:val="24"/>
        </w:rPr>
        <w:t xml:space="preserve">χρήματος. </w:t>
      </w:r>
    </w:p>
    <w:p w14:paraId="662D4CC1"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βεβαίως, πρέπει να πούμε ότι σε όλα αυτά είχε συμφωνήσει τουλάχιστον η Νέα Δημοκρατία για την πορεία των εργασιών της </w:t>
      </w:r>
      <w:r>
        <w:rPr>
          <w:rFonts w:eastAsia="Times New Roman" w:cs="Times New Roman"/>
          <w:szCs w:val="24"/>
        </w:rPr>
        <w:t>επιτροπής</w:t>
      </w:r>
      <w:r>
        <w:rPr>
          <w:rFonts w:eastAsia="Times New Roman" w:cs="Times New Roman"/>
          <w:szCs w:val="24"/>
        </w:rPr>
        <w:t xml:space="preserve">. </w:t>
      </w:r>
    </w:p>
    <w:p w14:paraId="662D4CC2"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κυρίες και κύριοι Βουλευτές, δεκατρία χρόνια μετά τις </w:t>
      </w:r>
      <w:r>
        <w:rPr>
          <w:rFonts w:eastAsia="Times New Roman" w:cs="Times New Roman"/>
          <w:szCs w:val="24"/>
        </w:rPr>
        <w:t xml:space="preserve">πρώτες υποψίες και αφού παρήλθαν άπρακτα τα χρόνια της αθωότητας, η </w:t>
      </w:r>
      <w:proofErr w:type="spellStart"/>
      <w:r>
        <w:rPr>
          <w:rFonts w:eastAsia="Times New Roman" w:cs="Times New Roman"/>
          <w:szCs w:val="24"/>
        </w:rPr>
        <w:t>επελθούσα</w:t>
      </w:r>
      <w:proofErr w:type="spellEnd"/>
      <w:r>
        <w:rPr>
          <w:rFonts w:eastAsia="Times New Roman" w:cs="Times New Roman"/>
          <w:szCs w:val="24"/>
        </w:rPr>
        <w:t xml:space="preserve"> ιστορική αναγκαιότητα ανέθεσε στον ΣΥΡΙΖΑ, στην Κυβέρνηση της Αριστεράς, την υλοποίηση του επιτακτικού κοινωνικού αιτήματος για διαφάνεια και </w:t>
      </w:r>
      <w:r>
        <w:rPr>
          <w:rFonts w:eastAsia="Times New Roman" w:cs="Times New Roman"/>
          <w:szCs w:val="24"/>
        </w:rPr>
        <w:t xml:space="preserve">δικαιοσύνη </w:t>
      </w:r>
      <w:r>
        <w:rPr>
          <w:rFonts w:eastAsia="Times New Roman" w:cs="Times New Roman"/>
          <w:szCs w:val="24"/>
        </w:rPr>
        <w:t>και της απόδοσης των αναγ</w:t>
      </w:r>
      <w:r>
        <w:rPr>
          <w:rFonts w:eastAsia="Times New Roman" w:cs="Times New Roman"/>
          <w:szCs w:val="24"/>
        </w:rPr>
        <w:t xml:space="preserve">καίων ευθυνών σε όσους ατυχώς η ελληνική κοινωνία έταξε ως υπερασπιστές των συμφερόντων των κοινωνών της, εμπιστευόμενη την αυτονόητη </w:t>
      </w:r>
      <w:r>
        <w:rPr>
          <w:rFonts w:eastAsia="Times New Roman" w:cs="Times New Roman"/>
          <w:szCs w:val="24"/>
        </w:rPr>
        <w:lastRenderedPageBreak/>
        <w:t xml:space="preserve">ευθυκρισία τους, τη φερεγγυότητά τους και την πολιτική και ατομική τους αξιοπρέπεια, που, όμως, δεν αποδείχθηκε. </w:t>
      </w:r>
    </w:p>
    <w:p w14:paraId="662D4CC3"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Σήμερα σ</w:t>
      </w:r>
      <w:r>
        <w:rPr>
          <w:rFonts w:eastAsia="Times New Roman" w:cs="Times New Roman"/>
          <w:szCs w:val="24"/>
        </w:rPr>
        <w:t xml:space="preserve">υζητάμε το έξοχο νομικά και ουσιαστικό </w:t>
      </w:r>
      <w:r>
        <w:rPr>
          <w:rFonts w:eastAsia="Times New Roman" w:cs="Times New Roman"/>
          <w:szCs w:val="24"/>
        </w:rPr>
        <w:t xml:space="preserve">πόρισμα </w:t>
      </w:r>
      <w:r>
        <w:rPr>
          <w:rFonts w:eastAsia="Times New Roman" w:cs="Times New Roman"/>
          <w:szCs w:val="24"/>
        </w:rPr>
        <w:t>που εξέδωσε η Ειδική Κοινοβουλευτική Επιτροπή για τη Διενέργεια Προκαταρκτικής Εξέτασης, που συστάθηκε σύμφωνα με το άρθρο 86 παράγραφος 3 του Συντάγματος, τα άρθρα 153 του Κανονισμού της Βουλής και του άρθρου</w:t>
      </w:r>
      <w:r>
        <w:rPr>
          <w:rFonts w:eastAsia="Times New Roman" w:cs="Times New Roman"/>
          <w:szCs w:val="24"/>
        </w:rPr>
        <w:t xml:space="preserve"> 5 του ν.3126/2003 περί της ποινικής ευθύνης Υπουργών, καθόσον έξι ογκώδεις ποινικές συναφείς δικογραφίες διαβιβάστηκαν στη Βουλή από τους αρμόδιους εισαγγελείς, οι οποίες αφορούν όλες τον </w:t>
      </w:r>
      <w:r>
        <w:rPr>
          <w:rFonts w:eastAsia="Times New Roman" w:cs="Times New Roman"/>
          <w:szCs w:val="24"/>
        </w:rPr>
        <w:t xml:space="preserve">πρώην </w:t>
      </w:r>
      <w:r>
        <w:rPr>
          <w:rFonts w:eastAsia="Times New Roman" w:cs="Times New Roman"/>
          <w:szCs w:val="24"/>
        </w:rPr>
        <w:t xml:space="preserve">Υπουργό Άμυνας Ιωάννη Παπαντωνίου, στον οποίο αποδίδονται με </w:t>
      </w:r>
      <w:r>
        <w:rPr>
          <w:rFonts w:eastAsia="Times New Roman" w:cs="Times New Roman"/>
          <w:szCs w:val="24"/>
        </w:rPr>
        <w:t xml:space="preserve">τα σχετικά βουλεύματα πράξεις απιστίας, από τις οποίες προήλθε μεγάλη οικονομική ζημία του ελληνικού </w:t>
      </w:r>
      <w:r>
        <w:rPr>
          <w:rFonts w:eastAsia="Times New Roman" w:cs="Times New Roman"/>
          <w:szCs w:val="24"/>
        </w:rPr>
        <w:t xml:space="preserve">δημοσίου </w:t>
      </w:r>
      <w:r>
        <w:rPr>
          <w:rFonts w:eastAsia="Times New Roman" w:cs="Times New Roman"/>
          <w:szCs w:val="24"/>
        </w:rPr>
        <w:t xml:space="preserve">και αυτές οι ποινικές δικογραφίες ζητούσαν επίμονα τη δικαίωσή τους. </w:t>
      </w:r>
    </w:p>
    <w:p w14:paraId="662D4CC4"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Τα αποδιδόμενα στον </w:t>
      </w:r>
      <w:r>
        <w:rPr>
          <w:rFonts w:eastAsia="Times New Roman" w:cs="Times New Roman"/>
          <w:szCs w:val="24"/>
        </w:rPr>
        <w:t xml:space="preserve">πρώην </w:t>
      </w:r>
      <w:r>
        <w:rPr>
          <w:rFonts w:eastAsia="Times New Roman" w:cs="Times New Roman"/>
          <w:szCs w:val="24"/>
        </w:rPr>
        <w:t>Υπουργό Άμυνας κ. Παπαντωνίου και τα περιγραφόμενα</w:t>
      </w:r>
      <w:r>
        <w:rPr>
          <w:rFonts w:eastAsia="Times New Roman" w:cs="Times New Roman"/>
          <w:szCs w:val="24"/>
        </w:rPr>
        <w:t xml:space="preserve"> αδικήματα σε αυτές τις δικογραφίες αφορούν αδικήματα που σχετίζονται με τα εξοπλιστικά προγράμματα της χώρας και ειδικότερα με την προμήθεια </w:t>
      </w:r>
      <w:proofErr w:type="spellStart"/>
      <w:r>
        <w:rPr>
          <w:rFonts w:eastAsia="Times New Roman" w:cs="Times New Roman"/>
          <w:szCs w:val="24"/>
        </w:rPr>
        <w:t>εκατόν</w:t>
      </w:r>
      <w:proofErr w:type="spellEnd"/>
      <w:r>
        <w:rPr>
          <w:rFonts w:eastAsia="Times New Roman" w:cs="Times New Roman"/>
          <w:szCs w:val="24"/>
        </w:rPr>
        <w:t xml:space="preserve"> εβδομήντα αρμάτων μάχης </w:t>
      </w:r>
      <w:r>
        <w:rPr>
          <w:rFonts w:eastAsia="Times New Roman" w:cs="Times New Roman"/>
          <w:szCs w:val="24"/>
          <w:lang w:val="en-US"/>
        </w:rPr>
        <w:t>Leopard</w:t>
      </w:r>
      <w:r>
        <w:rPr>
          <w:rFonts w:eastAsia="Times New Roman" w:cs="Times New Roman"/>
          <w:szCs w:val="24"/>
        </w:rPr>
        <w:t xml:space="preserve">, δώδεκα επιθετικών ελικοπτέρων τύπου </w:t>
      </w:r>
      <w:r>
        <w:rPr>
          <w:rFonts w:eastAsia="Times New Roman" w:cs="Times New Roman"/>
          <w:szCs w:val="24"/>
          <w:lang w:val="en-US"/>
        </w:rPr>
        <w:t>Apache</w:t>
      </w:r>
      <w:r>
        <w:rPr>
          <w:rFonts w:eastAsia="Times New Roman" w:cs="Times New Roman"/>
          <w:szCs w:val="24"/>
        </w:rPr>
        <w:t xml:space="preserve">, έξι </w:t>
      </w:r>
      <w:r>
        <w:rPr>
          <w:rFonts w:eastAsia="Times New Roman" w:cs="Times New Roman"/>
          <w:szCs w:val="24"/>
        </w:rPr>
        <w:t xml:space="preserve">φρεγατών </w:t>
      </w:r>
      <w:r>
        <w:rPr>
          <w:rFonts w:eastAsia="Times New Roman" w:cs="Times New Roman"/>
          <w:szCs w:val="24"/>
        </w:rPr>
        <w:t>τύπου «</w:t>
      </w:r>
      <w:r>
        <w:rPr>
          <w:rFonts w:eastAsia="Times New Roman" w:cs="Times New Roman"/>
          <w:szCs w:val="24"/>
          <w:lang w:val="en-US"/>
        </w:rPr>
        <w:t>S</w:t>
      </w:r>
      <w:r>
        <w:rPr>
          <w:rFonts w:eastAsia="Times New Roman" w:cs="Times New Roman"/>
          <w:szCs w:val="24"/>
        </w:rPr>
        <w:t>», συστημ</w:t>
      </w:r>
      <w:r>
        <w:rPr>
          <w:rFonts w:eastAsia="Times New Roman" w:cs="Times New Roman"/>
          <w:szCs w:val="24"/>
        </w:rPr>
        <w:t xml:space="preserve">άτων </w:t>
      </w:r>
      <w:r>
        <w:rPr>
          <w:rFonts w:eastAsia="Times New Roman" w:cs="Times New Roman"/>
          <w:szCs w:val="24"/>
        </w:rPr>
        <w:lastRenderedPageBreak/>
        <w:t>ηλεκτρονικού πολέμου και είκοσι μεταφορικών ελικοπτέρων «</w:t>
      </w:r>
      <w:r>
        <w:rPr>
          <w:rFonts w:eastAsia="Times New Roman" w:cs="Times New Roman"/>
          <w:szCs w:val="24"/>
          <w:lang w:val="en-US"/>
        </w:rPr>
        <w:t>NH</w:t>
      </w:r>
      <w:r>
        <w:rPr>
          <w:rFonts w:eastAsia="Times New Roman" w:cs="Times New Roman"/>
          <w:szCs w:val="24"/>
        </w:rPr>
        <w:t>90».</w:t>
      </w:r>
    </w:p>
    <w:p w14:paraId="662D4CC5"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επιτροπή</w:t>
      </w:r>
      <w:r>
        <w:rPr>
          <w:rFonts w:eastAsia="Times New Roman" w:cs="Times New Roman"/>
          <w:szCs w:val="24"/>
        </w:rPr>
        <w:t xml:space="preserve"> ευθύς εξαρχής έπρεπε να διαχειριστεί και να απαντήσει σε τρία κυρίαρχα νομικά ζητήματα που αφορούσαν, πρώτον, το αδίκημα του άρθρου 256 του Ποινικού Κώδικα, δηλονότι του εγκλήμ</w:t>
      </w:r>
      <w:r>
        <w:rPr>
          <w:rFonts w:eastAsia="Times New Roman" w:cs="Times New Roman"/>
          <w:szCs w:val="24"/>
        </w:rPr>
        <w:t>ατος περί απιστίας στην υπηρεσία, δεύτερον, τη διερεύνηση και την απόφαση για το αν συνέτρεχε το έγκλημα της νομιμοποίησης εσόδων από τις εγκληματικές δραστηριότητες κατά τη χρονική περίοδο από τον Οκτώβριο του 2001 έως και τον Μάρτιο του 2004, κατά την οπ</w:t>
      </w:r>
      <w:r>
        <w:rPr>
          <w:rFonts w:eastAsia="Times New Roman" w:cs="Times New Roman"/>
          <w:szCs w:val="24"/>
        </w:rPr>
        <w:t xml:space="preserve">οίαν ο Ιωάννης Παπαντωνίου άσκησε τα υπουργικά του καθήκοντα ως ΥΠΕΘΑ και τέλος, αν η </w:t>
      </w:r>
      <w:r>
        <w:rPr>
          <w:rFonts w:eastAsia="Times New Roman" w:cs="Times New Roman"/>
          <w:szCs w:val="24"/>
        </w:rPr>
        <w:t xml:space="preserve">επιτροπή </w:t>
      </w:r>
      <w:r>
        <w:rPr>
          <w:rFonts w:eastAsia="Times New Roman" w:cs="Times New Roman"/>
          <w:szCs w:val="24"/>
        </w:rPr>
        <w:t xml:space="preserve">ήταν αρμόδια να επιληφθεί της εξέτασης των άλλων δικογραφιών. </w:t>
      </w:r>
    </w:p>
    <w:p w14:paraId="662D4CC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Σύμφωνα με τις πρώτες εκτιμήσεις του αποδεικτικού υλικού η διάπραξη του εγκλήματος της απιστίας φα</w:t>
      </w:r>
      <w:r>
        <w:rPr>
          <w:rFonts w:eastAsia="Times New Roman" w:cs="Times New Roman"/>
          <w:szCs w:val="24"/>
        </w:rPr>
        <w:t>ινόταν αρκετά πιθανή. Το υφιστάμενο, όμως, νομικό πλαίσιο θωρακίζει τα πολιτικά πρόσωπα που διαπράττουν εγκλήματα κατά την άσκηση των καθηκόντων τους με τον νόμο περί ευθύνης Υπουργών, σύμφωνα με τον οποίο το αποκλειστικό δικαίωμα ποινικής δίωξης για τα αδ</w:t>
      </w:r>
      <w:r>
        <w:rPr>
          <w:rFonts w:eastAsia="Times New Roman" w:cs="Times New Roman"/>
          <w:szCs w:val="24"/>
        </w:rPr>
        <w:t xml:space="preserve">ικήματα που διαπράττουν όσοι είναι ή διετέλεσαν μέλη </w:t>
      </w:r>
      <w:r>
        <w:rPr>
          <w:rFonts w:eastAsia="Times New Roman" w:cs="Times New Roman"/>
          <w:szCs w:val="24"/>
        </w:rPr>
        <w:lastRenderedPageBreak/>
        <w:t xml:space="preserve">της Κυβέρνησης ή Υφυπουργοί κατά την άσκηση των καθηκόντων τους επιφυλάσσεται στη Βουλή και μόνον. </w:t>
      </w:r>
    </w:p>
    <w:p w14:paraId="662D4CC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Στο σύνολό της όμως η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ομονόησε με την </w:t>
      </w:r>
      <w:proofErr w:type="spellStart"/>
      <w:r>
        <w:rPr>
          <w:rFonts w:eastAsia="Times New Roman" w:cs="Times New Roman"/>
          <w:szCs w:val="24"/>
        </w:rPr>
        <w:t>επιτακτικότητα</w:t>
      </w:r>
      <w:proofErr w:type="spellEnd"/>
      <w:r>
        <w:rPr>
          <w:rFonts w:eastAsia="Times New Roman" w:cs="Times New Roman"/>
          <w:szCs w:val="24"/>
        </w:rPr>
        <w:t xml:space="preserve"> της αλλαγής και είναι ώριμος ο χρόνος. Η διερεύνηση του αδικήματος της απιστίας –όντως του βασικού εγκλήματος- </w:t>
      </w:r>
      <w:proofErr w:type="spellStart"/>
      <w:r>
        <w:rPr>
          <w:rFonts w:eastAsia="Times New Roman" w:cs="Times New Roman"/>
          <w:szCs w:val="24"/>
        </w:rPr>
        <w:t>έδει</w:t>
      </w:r>
      <w:proofErr w:type="spellEnd"/>
      <w:r>
        <w:rPr>
          <w:rFonts w:eastAsia="Times New Roman" w:cs="Times New Roman"/>
          <w:szCs w:val="24"/>
        </w:rPr>
        <w:t xml:space="preserve"> να διαπιστωθεί αν προκύπτουν ενδείξεις τέλεσής του, για να νομιμοποιηθεί η εν συνεχεία διερεύνηση του εγκλήμα</w:t>
      </w:r>
      <w:r>
        <w:rPr>
          <w:rFonts w:eastAsia="Times New Roman" w:cs="Times New Roman"/>
          <w:szCs w:val="24"/>
        </w:rPr>
        <w:t>τος της νομιμοποίησης εσόδων από εγκληματικές δραστηριότητες. Αυτό σήμαινε διερεύνηση έστω και στοιχειωδώς ουσιαστικών προϋποθέσεων διάπραξης των ως άνω εγκλημάτων, άρα μικρής έκτασης έρευνα, η οποία θα μας διαβεβαίωνε ότι το αδίκημα της νομιμοποίησης εσόδ</w:t>
      </w:r>
      <w:r>
        <w:rPr>
          <w:rFonts w:eastAsia="Times New Roman" w:cs="Times New Roman"/>
          <w:szCs w:val="24"/>
        </w:rPr>
        <w:t>ων από παράνομες δραστηριότητες δεν διαπράχθηκε κατά τη διάρκεια των υπουργικών καθηκόντων του κ. Ιωάννη Παπαντωνίου, η δε έρευνα μικρής εμβέλειας ουσιαστικών προϋποθέσεων θα μας οδηγούσε σε ένα ασφαλέστερο συμπέρασμα αναφορικά με την αρμοδιότητα ή αναρμοδ</w:t>
      </w:r>
      <w:r>
        <w:rPr>
          <w:rFonts w:eastAsia="Times New Roman" w:cs="Times New Roman"/>
          <w:szCs w:val="24"/>
        </w:rPr>
        <w:t xml:space="preserve">ιότητα της </w:t>
      </w:r>
      <w:r>
        <w:rPr>
          <w:rFonts w:eastAsia="Times New Roman" w:cs="Times New Roman"/>
          <w:szCs w:val="24"/>
        </w:rPr>
        <w:t xml:space="preserve">επιτροπής </w:t>
      </w:r>
      <w:r>
        <w:rPr>
          <w:rFonts w:eastAsia="Times New Roman" w:cs="Times New Roman"/>
          <w:szCs w:val="24"/>
        </w:rPr>
        <w:t>να επιληφθεί της υπόθεσης.</w:t>
      </w:r>
    </w:p>
    <w:p w14:paraId="662D4CC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επιτροπή</w:t>
      </w:r>
      <w:r>
        <w:rPr>
          <w:rFonts w:eastAsia="Times New Roman" w:cs="Times New Roman"/>
          <w:szCs w:val="24"/>
        </w:rPr>
        <w:t xml:space="preserve"> </w:t>
      </w:r>
      <w:proofErr w:type="spellStart"/>
      <w:r>
        <w:rPr>
          <w:rFonts w:eastAsia="Times New Roman" w:cs="Times New Roman"/>
          <w:szCs w:val="24"/>
        </w:rPr>
        <w:t>προέταξε</w:t>
      </w:r>
      <w:proofErr w:type="spellEnd"/>
      <w:r>
        <w:rPr>
          <w:rFonts w:eastAsia="Times New Roman" w:cs="Times New Roman"/>
          <w:szCs w:val="24"/>
        </w:rPr>
        <w:t xml:space="preserve"> σχεδόν ομόφωνα, συναισθανόμενη το βάρος των εργασιών της και το μεγέθους των ευθυνών της, τη διαδικασία αυτή.</w:t>
      </w:r>
    </w:p>
    <w:p w14:paraId="662D4CC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Τελικά επί του εγκλήματος του άρθρου 256 του Ποινικού Κώδικα, της απιστίας περ</w:t>
      </w:r>
      <w:r>
        <w:rPr>
          <w:rFonts w:eastAsia="Times New Roman" w:cs="Times New Roman"/>
          <w:szCs w:val="24"/>
        </w:rPr>
        <w:t xml:space="preserve">ί την υπηρεσία, που συνίσταται κυρίως στην ελάττωση της δημόσιας, δημοτικής ή κοινοτικής υπηρεσίας, δηλαδή στην πρόκληση ζημίας στο </w:t>
      </w:r>
      <w:r>
        <w:rPr>
          <w:rFonts w:eastAsia="Times New Roman" w:cs="Times New Roman"/>
          <w:szCs w:val="24"/>
        </w:rPr>
        <w:t xml:space="preserve">δημόσιο </w:t>
      </w:r>
      <w:r>
        <w:rPr>
          <w:rFonts w:eastAsia="Times New Roman" w:cs="Times New Roman"/>
          <w:szCs w:val="24"/>
        </w:rPr>
        <w:t xml:space="preserve">με οποιονδήποτε τρόπο και αν αυτή πραγματώνεται, θετικό ή και αποθετικό, η </w:t>
      </w:r>
      <w:r>
        <w:rPr>
          <w:rFonts w:eastAsia="Times New Roman" w:cs="Times New Roman"/>
          <w:szCs w:val="24"/>
        </w:rPr>
        <w:t>επιτροπή</w:t>
      </w:r>
      <w:r>
        <w:rPr>
          <w:rFonts w:eastAsia="Times New Roman" w:cs="Times New Roman"/>
          <w:szCs w:val="24"/>
        </w:rPr>
        <w:t>, αφού αξιολόγησε τις έξι ποινικέ</w:t>
      </w:r>
      <w:r>
        <w:rPr>
          <w:rFonts w:eastAsia="Times New Roman" w:cs="Times New Roman"/>
          <w:szCs w:val="24"/>
        </w:rPr>
        <w:t xml:space="preserve">ς δικογραφίες, τα συμπεράσματα και τις προτάσεις των εισαγγελικών λειτουργών, έκρινε ότι προέκυψαν ενδείξεις τέλεσης από τον κ. Παπαντωνίου του εγκλήματος της κακουργηματικής απιστίας περί την </w:t>
      </w:r>
      <w:r>
        <w:rPr>
          <w:rFonts w:eastAsia="Times New Roman" w:cs="Times New Roman"/>
          <w:szCs w:val="24"/>
        </w:rPr>
        <w:t>υπηρεσία</w:t>
      </w:r>
      <w:r>
        <w:rPr>
          <w:rFonts w:eastAsia="Times New Roman" w:cs="Times New Roman"/>
          <w:szCs w:val="24"/>
        </w:rPr>
        <w:t xml:space="preserve">, με τις επιβαρυντικές περιστάσεις του </w:t>
      </w:r>
      <w:r>
        <w:rPr>
          <w:rFonts w:eastAsia="Times New Roman" w:cs="Times New Roman"/>
          <w:szCs w:val="24"/>
        </w:rPr>
        <w:t>ν</w:t>
      </w:r>
      <w:r>
        <w:rPr>
          <w:rFonts w:eastAsia="Times New Roman" w:cs="Times New Roman"/>
          <w:szCs w:val="24"/>
        </w:rPr>
        <w:t>.</w:t>
      </w:r>
      <w:r>
        <w:rPr>
          <w:rFonts w:eastAsia="Times New Roman" w:cs="Times New Roman"/>
          <w:szCs w:val="24"/>
        </w:rPr>
        <w:t>1608/1950 περί</w:t>
      </w:r>
      <w:r>
        <w:rPr>
          <w:rFonts w:eastAsia="Times New Roman" w:cs="Times New Roman"/>
          <w:szCs w:val="24"/>
        </w:rPr>
        <w:t xml:space="preserve"> καταχραστών του δημοσίου.</w:t>
      </w:r>
    </w:p>
    <w:p w14:paraId="662D4CC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Ομοίως έπραξε η </w:t>
      </w:r>
      <w:r>
        <w:rPr>
          <w:rFonts w:eastAsia="Times New Roman" w:cs="Times New Roman"/>
          <w:szCs w:val="24"/>
        </w:rPr>
        <w:t xml:space="preserve">επιτροπή </w:t>
      </w:r>
      <w:r>
        <w:rPr>
          <w:rFonts w:eastAsia="Times New Roman" w:cs="Times New Roman"/>
          <w:szCs w:val="24"/>
        </w:rPr>
        <w:t xml:space="preserve">αναφορικά και με το έγκλημα της νομιμοποίησης εσόδων από εγκληματικές δραστηριότητες, </w:t>
      </w:r>
      <w:proofErr w:type="spellStart"/>
      <w:r>
        <w:rPr>
          <w:rFonts w:eastAsia="Times New Roman" w:cs="Times New Roman"/>
          <w:szCs w:val="24"/>
        </w:rPr>
        <w:t>λαβούσα</w:t>
      </w:r>
      <w:proofErr w:type="spellEnd"/>
      <w:r>
        <w:rPr>
          <w:rFonts w:eastAsia="Times New Roman" w:cs="Times New Roman"/>
          <w:szCs w:val="24"/>
        </w:rPr>
        <w:t xml:space="preserve">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τα προαναφερθέντα έγγραφα, καθώς επίσης και τα έγγραφα που διαβιβάστηκαν αρμοδίως προς αυτήν, ήτοι τι</w:t>
      </w:r>
      <w:r>
        <w:rPr>
          <w:rFonts w:eastAsia="Times New Roman" w:cs="Times New Roman"/>
          <w:szCs w:val="24"/>
        </w:rPr>
        <w:t xml:space="preserve">ς τρεις αποφάσεις του Εφετείου Αθηνών και τα ταυτάριθμα πρακτικά, την από 29 Οκτωβρίου 2013 πληροφορική έκθεση ελέγχου εισοδήματος του ΣΔΟΕ, την έκθεση της </w:t>
      </w:r>
      <w:r>
        <w:rPr>
          <w:rFonts w:eastAsia="Times New Roman" w:cs="Times New Roman"/>
          <w:szCs w:val="24"/>
        </w:rPr>
        <w:t xml:space="preserve">επιτροπής </w:t>
      </w:r>
      <w:r>
        <w:rPr>
          <w:rFonts w:eastAsia="Times New Roman" w:cs="Times New Roman"/>
          <w:szCs w:val="24"/>
        </w:rPr>
        <w:t xml:space="preserve">ελέγχου των οικονομικών πολιτικών κομμάτων, συνασπισμών και υποψήφιων Βουλευτών. </w:t>
      </w:r>
    </w:p>
    <w:p w14:paraId="662D4CC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Επίσης έ</w:t>
      </w:r>
      <w:r>
        <w:rPr>
          <w:rFonts w:eastAsia="Times New Roman" w:cs="Times New Roman"/>
          <w:szCs w:val="24"/>
        </w:rPr>
        <w:t>λαβε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την οπωσδήποτε ιδιαίτερη και ασυνήθιστη συμπεριφορά του Υπουργού ΥΠΕΘΑ και της συζύγου του Σταυρούλας Κουράκου, οι οποίοι επιδόθηκαν σε πολύπλοκες οικονομικές δραστηριότητες, διακινούσαν μεγάλα χρηματικά ποσά, συναλλάσσονταν με υπέρμετρα μεγά</w:t>
      </w:r>
      <w:r>
        <w:rPr>
          <w:rFonts w:eastAsia="Times New Roman" w:cs="Times New Roman"/>
          <w:szCs w:val="24"/>
        </w:rPr>
        <w:t xml:space="preserve">λο αριθμό τραπεζικών καταστημάτων και διατηρούσαν τραπεζικές καταθέσεις σε σαράντα οκτώ καταστήματα, με είκοσι οκτώ ενεργούς λογαριασμούς για τον κ. Παπαντωνίου και δεκαοκτώ για τη σύζυγό του. </w:t>
      </w:r>
    </w:p>
    <w:p w14:paraId="662D4CC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Συγχρόνως, προέβαιναν σε διαρκείς αγορές με χαμηλά τιμήματα, ε</w:t>
      </w:r>
      <w:r>
        <w:rPr>
          <w:rFonts w:eastAsia="Times New Roman" w:cs="Times New Roman"/>
          <w:szCs w:val="24"/>
        </w:rPr>
        <w:t>νώ εκείνη την εποχή τα βασικά τους έσοδα φαίνονταν να είναι μόνον η μισθοδοσία τους και δεν μπορούσαν να δικαιολογήσουν τη σημαντική τους περιουσία, οπότε και συνάγεται το συμπέρασμα, ότι προέκυψαν από ενδεχόμενη τέλεση του αδικήματος της απιστίας, που στη</w:t>
      </w:r>
      <w:r>
        <w:rPr>
          <w:rFonts w:eastAsia="Times New Roman" w:cs="Times New Roman"/>
          <w:szCs w:val="24"/>
        </w:rPr>
        <w:t xml:space="preserve"> συνέχεια με τρόπους που περιγράφονται στο άρθρο 2 του </w:t>
      </w:r>
      <w:r>
        <w:rPr>
          <w:rFonts w:eastAsia="Times New Roman" w:cs="Times New Roman"/>
          <w:szCs w:val="24"/>
        </w:rPr>
        <w:t>ν.</w:t>
      </w:r>
      <w:r>
        <w:rPr>
          <w:rFonts w:eastAsia="Times New Roman" w:cs="Times New Roman"/>
          <w:szCs w:val="24"/>
        </w:rPr>
        <w:t>3691/2008, όπως η μετατροπή και η μεταβίβαση της περιουσίας, με σκοπό την απόκρυψη και συγκάλυψη της παράνομης προέλευσής της, τέλεσε κατ’ εξακολούθηση και το αδίκημα της νομιμοποίησης εσόδων από παρ</w:t>
      </w:r>
      <w:r>
        <w:rPr>
          <w:rFonts w:eastAsia="Times New Roman" w:cs="Times New Roman"/>
          <w:szCs w:val="24"/>
        </w:rPr>
        <w:t>άνομη δραστηριότητα.</w:t>
      </w:r>
    </w:p>
    <w:p w14:paraId="662D4CC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w:t>
      </w:r>
      <w:r>
        <w:rPr>
          <w:rFonts w:eastAsia="Times New Roman" w:cs="Times New Roman"/>
          <w:szCs w:val="24"/>
        </w:rPr>
        <w:t>Βουλευτή</w:t>
      </w:r>
      <w:r>
        <w:rPr>
          <w:rFonts w:eastAsia="Times New Roman" w:cs="Times New Roman"/>
          <w:szCs w:val="24"/>
        </w:rPr>
        <w:t>)</w:t>
      </w:r>
    </w:p>
    <w:p w14:paraId="662D4CC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Κύριε Πρόεδρε, θα πάρω λίγο χρόνο ακόμα.</w:t>
      </w:r>
    </w:p>
    <w:p w14:paraId="662D4CC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 του γεγονότος ότι κατά τις διατάξεις του άρθρου 86 παράγραφοι 1 έως 4 του ισχύοντος Συντάγματος του 19</w:t>
      </w:r>
      <w:r>
        <w:rPr>
          <w:rFonts w:eastAsia="Times New Roman" w:cs="Times New Roman"/>
          <w:szCs w:val="24"/>
        </w:rPr>
        <w:t>75 μόνο η Βουλή έχει αρμοδιότητα να ασκεί δίωξη κατά όσων διατελούν ή διετέλεσαν μέλη της Κυβέρνησης ή Υφυπουργοί για ποινικά αδικήματα που τέλεσαν κατά την άσκηση των καθηκόντων τους και μέχρι το πέρας της δεύτερης τακτικής συνόδου της βουλευτικής περιόδο</w:t>
      </w:r>
      <w:r>
        <w:rPr>
          <w:rFonts w:eastAsia="Times New Roman" w:cs="Times New Roman"/>
          <w:szCs w:val="24"/>
        </w:rPr>
        <w:t>υ, που αρχίζει μετά την τέλεση του αδικήματος, το δε τυχόν αξιόποινο των πράξεων των Υπουργών εξαλείφεται μετά την εκπνοή της ως άνω προθεσμίας και λαμβάνοντας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ότι υπάρχουν ενδείξεις τέλεσης του αδικήματος της απιστίας περί την υπηρεσία στο διάστη</w:t>
      </w:r>
      <w:r>
        <w:rPr>
          <w:rFonts w:eastAsia="Times New Roman" w:cs="Times New Roman"/>
          <w:szCs w:val="24"/>
        </w:rPr>
        <w:t>μα της περιόδου Οκτώβριος 2001 έως και Μάρτιος 2004 και δοθέντος ότι η δεύτερη τακτική σύνοδος της ΙΑ΄ Βουλευτικής Περιόδου, που ήταν η περίοδος που άρχισε μετά την τέλεση του αδικήματος, περατώθηκε στις 28 Σεπτεμβρίου 2006, έχουμε παρέλευση της αποσβεστικ</w:t>
      </w:r>
      <w:r>
        <w:rPr>
          <w:rFonts w:eastAsia="Times New Roman" w:cs="Times New Roman"/>
          <w:szCs w:val="24"/>
        </w:rPr>
        <w:t xml:space="preserve">ής προθεσμίας του άρθρου 86 του Συντάγματος και των σχετικών νόμων </w:t>
      </w:r>
      <w:r>
        <w:rPr>
          <w:rFonts w:eastAsia="Times New Roman" w:cs="Times New Roman"/>
          <w:szCs w:val="24"/>
        </w:rPr>
        <w:lastRenderedPageBreak/>
        <w:t>και άρα ανυπέρβλητο εμπόδιο άσκησης της ποινικής δίωξης σε βάρος του για το ανωτέρω αδίκημα.</w:t>
      </w:r>
    </w:p>
    <w:p w14:paraId="662D4CD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Εξάλλου γίνεται </w:t>
      </w:r>
      <w:proofErr w:type="spellStart"/>
      <w:r>
        <w:rPr>
          <w:rFonts w:eastAsia="Times New Roman" w:cs="Times New Roman"/>
          <w:szCs w:val="24"/>
        </w:rPr>
        <w:t>παγίως</w:t>
      </w:r>
      <w:proofErr w:type="spellEnd"/>
      <w:r>
        <w:rPr>
          <w:rFonts w:eastAsia="Times New Roman" w:cs="Times New Roman"/>
          <w:szCs w:val="24"/>
        </w:rPr>
        <w:t xml:space="preserve"> δεκτό ότι η νομιμοποίηση εσόδων από εγκληματικές δραστηριότητες δεν μπορε</w:t>
      </w:r>
      <w:r>
        <w:rPr>
          <w:rFonts w:eastAsia="Times New Roman" w:cs="Times New Roman"/>
          <w:szCs w:val="24"/>
        </w:rPr>
        <w:t xml:space="preserve">ί να </w:t>
      </w:r>
      <w:proofErr w:type="spellStart"/>
      <w:r>
        <w:rPr>
          <w:rFonts w:eastAsia="Times New Roman" w:cs="Times New Roman"/>
          <w:szCs w:val="24"/>
        </w:rPr>
        <w:t>συμπέσει</w:t>
      </w:r>
      <w:proofErr w:type="spellEnd"/>
      <w:r>
        <w:rPr>
          <w:rFonts w:eastAsia="Times New Roman" w:cs="Times New Roman"/>
          <w:szCs w:val="24"/>
        </w:rPr>
        <w:t xml:space="preserve"> με την εκτέλεση των καθηκόντων ενός Υπουργού, αλλά έπεται και, όπως απεδείχθη ανωτέρω, όλες οι πράξεις </w:t>
      </w:r>
      <w:proofErr w:type="spellStart"/>
      <w:r>
        <w:rPr>
          <w:rFonts w:eastAsia="Times New Roman" w:cs="Times New Roman"/>
          <w:szCs w:val="24"/>
        </w:rPr>
        <w:t>τελέστηκαν</w:t>
      </w:r>
      <w:proofErr w:type="spellEnd"/>
      <w:r>
        <w:rPr>
          <w:rFonts w:eastAsia="Times New Roman" w:cs="Times New Roman"/>
          <w:szCs w:val="24"/>
        </w:rPr>
        <w:t xml:space="preserve"> σε χρόνο μεταγενέστερο και εκτός της υπουργικής θητείας του κ. Παπαντωνίου.</w:t>
      </w:r>
    </w:p>
    <w:p w14:paraId="662D4CD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Με βάση αυτά δεν υπάγεται στον νόμο περί ευθύνης Υπο</w:t>
      </w:r>
      <w:r>
        <w:rPr>
          <w:rFonts w:eastAsia="Times New Roman" w:cs="Times New Roman"/>
          <w:szCs w:val="24"/>
        </w:rPr>
        <w:t>υργών και δεν ισχύει η πενταετής παραγραφή, αλλά η δεκαπενταετής, χρόνος που δεν έχει αρχίσει ακόμη να διανύεται και αρμόδια για τη δίωξη και την εκδίκαση τη ως άνω πράξης είναι τα ποινικά δικαστήρια.</w:t>
      </w:r>
    </w:p>
    <w:p w14:paraId="662D4CD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Επομένως, η πρόταση της </w:t>
      </w:r>
      <w:r>
        <w:rPr>
          <w:rFonts w:eastAsia="Times New Roman" w:cs="Times New Roman"/>
          <w:szCs w:val="24"/>
        </w:rPr>
        <w:t xml:space="preserve">επιτροπής </w:t>
      </w:r>
      <w:r>
        <w:rPr>
          <w:rFonts w:eastAsia="Times New Roman" w:cs="Times New Roman"/>
          <w:szCs w:val="24"/>
        </w:rPr>
        <w:t>να μην ασκηθεί ποινικ</w:t>
      </w:r>
      <w:r>
        <w:rPr>
          <w:rFonts w:eastAsia="Times New Roman" w:cs="Times New Roman"/>
          <w:szCs w:val="24"/>
        </w:rPr>
        <w:t xml:space="preserve">ή δίωξη σε βάρος του πρώην Υπουργού Ιωάννη Παπαντωνίου για το αδίκημα της απιστίας περί την υπηρεσία κατ’ άρθρο 256 του Ποινικού Κώδικα, λόγω εξάλειψης του αξιοποίνου και να παραπέμψει τις έξι ποινικές υποθέσεις για το αδίκημα της νομιμοποίησης εσόδων από </w:t>
      </w:r>
      <w:r>
        <w:rPr>
          <w:rFonts w:eastAsia="Times New Roman" w:cs="Times New Roman"/>
          <w:szCs w:val="24"/>
        </w:rPr>
        <w:t xml:space="preserve">παράνομες δραστηριότητες για το οποίο </w:t>
      </w:r>
      <w:r>
        <w:rPr>
          <w:rFonts w:eastAsia="Times New Roman" w:cs="Times New Roman"/>
          <w:szCs w:val="24"/>
        </w:rPr>
        <w:lastRenderedPageBreak/>
        <w:t>υπάρχουν ενδείξεις ότι τέλεσε, ως ανωτέρω αναλύεται, λόγω αναρμοδιότητας στο αρμόδιο τακτικό ποινικό δικαστήριο, για να ασκήσει εναντίον του τυχόν ποινική δίωξη, είναι ορθή και βάσιμη.</w:t>
      </w:r>
    </w:p>
    <w:p w14:paraId="662D4CD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Κλείνοντας, </w:t>
      </w:r>
      <w:r>
        <w:rPr>
          <w:rFonts w:eastAsia="Times New Roman"/>
          <w:bCs/>
        </w:rPr>
        <w:t>κυρίες και κύριοι Βου</w:t>
      </w:r>
      <w:r>
        <w:rPr>
          <w:rFonts w:eastAsia="Times New Roman"/>
          <w:bCs/>
        </w:rPr>
        <w:t>λευτές,</w:t>
      </w:r>
      <w:r>
        <w:rPr>
          <w:rFonts w:eastAsia="Times New Roman" w:cs="Times New Roman"/>
          <w:szCs w:val="24"/>
        </w:rPr>
        <w:t xml:space="preserve"> η διαφθορά ως φαινόμενο αποτελεί μια σύνθεση </w:t>
      </w:r>
      <w:proofErr w:type="spellStart"/>
      <w:r>
        <w:rPr>
          <w:rFonts w:eastAsia="Times New Roman" w:cs="Times New Roman"/>
          <w:szCs w:val="24"/>
        </w:rPr>
        <w:t>αιτιακή</w:t>
      </w:r>
      <w:proofErr w:type="spellEnd"/>
      <w:r>
        <w:rPr>
          <w:rFonts w:eastAsia="Times New Roman" w:cs="Times New Roman"/>
          <w:szCs w:val="24"/>
        </w:rPr>
        <w:t xml:space="preserve"> και πολύπλευρη, αφού </w:t>
      </w:r>
      <w:proofErr w:type="spellStart"/>
      <w:r>
        <w:rPr>
          <w:rFonts w:eastAsia="Times New Roman" w:cs="Times New Roman"/>
          <w:szCs w:val="24"/>
        </w:rPr>
        <w:t>διέπεται</w:t>
      </w:r>
      <w:proofErr w:type="spellEnd"/>
      <w:r>
        <w:rPr>
          <w:rFonts w:eastAsia="Times New Roman" w:cs="Times New Roman"/>
          <w:szCs w:val="24"/>
        </w:rPr>
        <w:t xml:space="preserve"> από πολλές μορφές και λειτουργίες σε διαφορετικά πλαίσια, ανθίζει μέσα στους κλάδους της πολιτικής, οικονομικής, πολιτιστικής και ηθικής μας ζωής και είναι καθολική.</w:t>
      </w:r>
      <w:r>
        <w:rPr>
          <w:rFonts w:eastAsia="Times New Roman" w:cs="Times New Roman"/>
          <w:szCs w:val="24"/>
        </w:rPr>
        <w:t xml:space="preserve"> Είναι αναγκαίο να ξηλωθεί βήμα </w:t>
      </w:r>
      <w:proofErr w:type="spellStart"/>
      <w:r>
        <w:rPr>
          <w:rFonts w:eastAsia="Times New Roman" w:cs="Times New Roman"/>
          <w:szCs w:val="24"/>
        </w:rPr>
        <w:t>βήμα</w:t>
      </w:r>
      <w:proofErr w:type="spellEnd"/>
      <w:r>
        <w:rPr>
          <w:rFonts w:eastAsia="Times New Roman" w:cs="Times New Roman"/>
          <w:szCs w:val="24"/>
        </w:rPr>
        <w:t xml:space="preserve"> για να προσδιορίσουμε το πολιτικό πλαίσιο και τους κανόνες εφαρμογής, ώστε να καταδείξουμε τις παθογένειες ενός συστήματος που οδήγησε τη χώρα μας σε ένα βαθύ πολιτικό, οικονομικό και κοινωνικό τέλμα.</w:t>
      </w:r>
    </w:p>
    <w:p w14:paraId="662D4CD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υπόσχεσή μας να </w:t>
      </w:r>
      <w:r>
        <w:rPr>
          <w:rFonts w:eastAsia="Times New Roman" w:cs="Times New Roman"/>
          <w:szCs w:val="24"/>
        </w:rPr>
        <w:t>φέρουμε σε πέρας τις υποθέσεις αυτές είναι διαρκής. Η ελληνική κοινωνία δικαιούται να μάθει τις αιτίες της κρίσης, της ταπείνωσης και της οικονομικής εξουθένωσης. Σας καλώ να ψηφίσετε το πόρισμα για να αποκατασταθεί οποιαδήποτε τυχόν διασαλευθείσα τάξη.</w:t>
      </w:r>
    </w:p>
    <w:p w14:paraId="662D4CD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Ευχαριστώ.</w:t>
      </w:r>
    </w:p>
    <w:p w14:paraId="662D4CD6" w14:textId="77777777" w:rsidR="009A4B17" w:rsidRDefault="004622F9">
      <w:pPr>
        <w:tabs>
          <w:tab w:val="left" w:pos="1800"/>
        </w:tabs>
        <w:spacing w:after="0" w:line="600" w:lineRule="auto"/>
        <w:ind w:firstLine="720"/>
        <w:jc w:val="center"/>
        <w:rPr>
          <w:rFonts w:eastAsia="Times New Roman"/>
          <w:szCs w:val="24"/>
        </w:rPr>
      </w:pPr>
      <w:r>
        <w:rPr>
          <w:rFonts w:eastAsia="Times New Roman" w:cs="Times New Roman"/>
          <w:szCs w:val="24"/>
        </w:rPr>
        <w:t>(</w:t>
      </w:r>
      <w:r>
        <w:rPr>
          <w:rFonts w:eastAsia="Times New Roman"/>
          <w:szCs w:val="24"/>
        </w:rPr>
        <w:t>Χειροκροτήματα από τις πτέρυγες του ΣΥΡΙΖΑ και των ΑΝΕΛ)</w:t>
      </w:r>
    </w:p>
    <w:p w14:paraId="662D4CD7" w14:textId="77777777" w:rsidR="009A4B17" w:rsidRDefault="004622F9">
      <w:pPr>
        <w:spacing w:after="0"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Ο πρώτος κύκλος ομιλητών θα κλείσει –λέω όλα τα ονόματα, για να ειδοποιηθούν όσοι δεν είναι στην Αίθουσα να έρθουν- με τον κ. Γερμενή, τον κ. </w:t>
      </w:r>
      <w:proofErr w:type="spellStart"/>
      <w:r>
        <w:rPr>
          <w:rFonts w:eastAsia="Times New Roman" w:cs="Times New Roman"/>
          <w:szCs w:val="24"/>
        </w:rPr>
        <w:t>Δρίτσα</w:t>
      </w:r>
      <w:proofErr w:type="spellEnd"/>
      <w:r>
        <w:rPr>
          <w:rFonts w:eastAsia="Times New Roman" w:cs="Times New Roman"/>
          <w:szCs w:val="24"/>
        </w:rPr>
        <w:t xml:space="preserve">, τον </w:t>
      </w:r>
      <w:r>
        <w:rPr>
          <w:rFonts w:eastAsia="Times New Roman" w:cs="Times New Roman"/>
          <w:szCs w:val="24"/>
        </w:rPr>
        <w:t xml:space="preserve">κ. Παναγιωτόπουλο, την κ. </w:t>
      </w:r>
      <w:proofErr w:type="spellStart"/>
      <w:r>
        <w:rPr>
          <w:rFonts w:eastAsia="Times New Roman" w:cs="Times New Roman"/>
          <w:szCs w:val="24"/>
        </w:rPr>
        <w:t>Μεγαλοοικονόμου</w:t>
      </w:r>
      <w:proofErr w:type="spellEnd"/>
      <w:r>
        <w:rPr>
          <w:rFonts w:eastAsia="Times New Roman" w:cs="Times New Roman"/>
          <w:szCs w:val="24"/>
        </w:rPr>
        <w:t xml:space="preserve">, τον κ. </w:t>
      </w:r>
      <w:proofErr w:type="spellStart"/>
      <w:r>
        <w:rPr>
          <w:rFonts w:eastAsia="Times New Roman" w:cs="Times New Roman"/>
          <w:szCs w:val="24"/>
        </w:rPr>
        <w:t>Δανέλλη</w:t>
      </w:r>
      <w:proofErr w:type="spellEnd"/>
      <w:r>
        <w:rPr>
          <w:rFonts w:eastAsia="Times New Roman" w:cs="Times New Roman"/>
          <w:szCs w:val="24"/>
        </w:rPr>
        <w:t xml:space="preserve"> και τον κ. Θεοχάρη.</w:t>
      </w:r>
    </w:p>
    <w:p w14:paraId="662D4CD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Αμέσως μετά έχει ζητήσει και θα πάρει τον λόγο ο κ. Παπαγγελόπουλος και θα πάμε παρακάτω.</w:t>
      </w:r>
    </w:p>
    <w:p w14:paraId="662D4CD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Τον λόγο έχει ο κ. Γερμενής από τη Χρυσή Αυγή.</w:t>
      </w:r>
    </w:p>
    <w:p w14:paraId="662D4CD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Ρίχνοντας μια πρόχειρη</w:t>
      </w:r>
      <w:r>
        <w:rPr>
          <w:rFonts w:eastAsia="Times New Roman" w:cs="Times New Roman"/>
          <w:szCs w:val="24"/>
        </w:rPr>
        <w:t xml:space="preserve"> ματιά στο πόρισμα της Ειδικής Κοινοβουλευτικής Επιτροπής για την εξέταση της υποθέσεως Παπαντωνίου, μπορεί να διαπιστώσει </w:t>
      </w:r>
      <w:r>
        <w:rPr>
          <w:rFonts w:eastAsia="Times New Roman" w:cs="Times New Roman"/>
          <w:szCs w:val="24"/>
        </w:rPr>
        <w:t>κάποιος</w:t>
      </w:r>
      <w:r>
        <w:rPr>
          <w:rFonts w:eastAsia="Times New Roman" w:cs="Times New Roman"/>
          <w:szCs w:val="24"/>
        </w:rPr>
        <w:t>, ακόμη και αν δεν είναι νομικός, μερικά πολύ ενδιαφέροντα στοιχεία.</w:t>
      </w:r>
    </w:p>
    <w:p w14:paraId="662D4CD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σύνολο των κομμάτων, τόσο της Συμπολίτευσης όσο και τη</w:t>
      </w:r>
      <w:r>
        <w:rPr>
          <w:rFonts w:eastAsia="Times New Roman" w:cs="Times New Roman"/>
          <w:szCs w:val="24"/>
        </w:rPr>
        <w:t>ς Αντιπολίτευσης, έχουν την άποψη ότι δεν είναι δυνατή η άσκηση δίωξη κατά του κ. Παπαντωνίου υπό τις παρούσες συνθήκες. Από τα κόμματα που φαινομενικά διαφοροποιούνταν, το μεν ΚΚΕ έχει μετά βίας συντάξει μία μόλις σελίδα με μια άλλη λιτή δήλωση δια του εκ</w:t>
      </w:r>
      <w:r>
        <w:rPr>
          <w:rFonts w:eastAsia="Times New Roman" w:cs="Times New Roman"/>
          <w:szCs w:val="24"/>
        </w:rPr>
        <w:t xml:space="preserve">προσώπου του, με τη γνωστή αοριστολογία </w:t>
      </w:r>
      <w:r>
        <w:rPr>
          <w:rFonts w:eastAsia="Times New Roman" w:cs="Times New Roman"/>
          <w:szCs w:val="24"/>
        </w:rPr>
        <w:lastRenderedPageBreak/>
        <w:t>που διακατέχει αυτό το κόμμα, και από την άλλη, το Ποτάμι έγραψε τρεις-τέσσερις σελίδες, στις οποίες προτείνει αφ</w:t>
      </w:r>
      <w:r>
        <w:rPr>
          <w:rFonts w:eastAsia="Times New Roman" w:cs="Times New Roman"/>
          <w:szCs w:val="24"/>
        </w:rPr>
        <w:t xml:space="preserve">’ </w:t>
      </w:r>
      <w:r>
        <w:rPr>
          <w:rFonts w:eastAsia="Times New Roman" w:cs="Times New Roman"/>
          <w:szCs w:val="24"/>
        </w:rPr>
        <w:t xml:space="preserve">ενός μεν τη συνέχιση των εργασιών της </w:t>
      </w:r>
      <w:r>
        <w:rPr>
          <w:rFonts w:eastAsia="Times New Roman" w:cs="Times New Roman"/>
          <w:szCs w:val="24"/>
        </w:rPr>
        <w:t xml:space="preserve">επιτροπής </w:t>
      </w:r>
      <w:r>
        <w:rPr>
          <w:rFonts w:eastAsia="Times New Roman" w:cs="Times New Roman"/>
          <w:szCs w:val="24"/>
        </w:rPr>
        <w:t>και αφ</w:t>
      </w:r>
      <w:r>
        <w:rPr>
          <w:rFonts w:eastAsia="Times New Roman" w:cs="Times New Roman"/>
          <w:szCs w:val="24"/>
        </w:rPr>
        <w:t xml:space="preserve">’ </w:t>
      </w:r>
      <w:r>
        <w:rPr>
          <w:rFonts w:eastAsia="Times New Roman" w:cs="Times New Roman"/>
          <w:szCs w:val="24"/>
        </w:rPr>
        <w:t>ετέρου, αναφέρεται γενικά και αόριστα σε πολι</w:t>
      </w:r>
      <w:r>
        <w:rPr>
          <w:rFonts w:eastAsia="Times New Roman" w:cs="Times New Roman"/>
          <w:szCs w:val="24"/>
        </w:rPr>
        <w:t xml:space="preserve">τικές ευθύνες για να διατηρήσει την αναγκαία ισορροπία. </w:t>
      </w:r>
    </w:p>
    <w:p w14:paraId="662D4CD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Το μοναδικό κόμμα που διαφοροποιείται με στοιχεία και που ερεύνησε με λεπτομέρεια τις αποδείξεις που του παρασχέθηκαν είναι η Χρυσή Αυγή. Προτείναμε απτές νομικές λύσεις τόσο για την συνέχιση της </w:t>
      </w:r>
      <w:r>
        <w:rPr>
          <w:rFonts w:eastAsia="Times New Roman" w:cs="Times New Roman"/>
          <w:szCs w:val="24"/>
        </w:rPr>
        <w:t>επι</w:t>
      </w:r>
      <w:r>
        <w:rPr>
          <w:rFonts w:eastAsia="Times New Roman" w:cs="Times New Roman"/>
          <w:szCs w:val="24"/>
        </w:rPr>
        <w:t xml:space="preserve">τροπής </w:t>
      </w:r>
      <w:r>
        <w:rPr>
          <w:rFonts w:eastAsia="Times New Roman" w:cs="Times New Roman"/>
          <w:szCs w:val="24"/>
        </w:rPr>
        <w:t xml:space="preserve">όσο και για την ουσιαστική διερεύνηση των εγκλημάτων αναφορικά με τους εξοπλισμούς. </w:t>
      </w:r>
    </w:p>
    <w:p w14:paraId="662D4CD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Είναι η πρώτη φορά που με τον νέο Κανονισμό της Βουλής κάποια επιτροπή είχε τόσο αυξημένες αρμοδιότητες. Η </w:t>
      </w:r>
      <w:r>
        <w:rPr>
          <w:rFonts w:eastAsia="Times New Roman" w:cs="Times New Roman"/>
          <w:szCs w:val="24"/>
        </w:rPr>
        <w:t>επιτροπή</w:t>
      </w:r>
      <w:r>
        <w:rPr>
          <w:rFonts w:eastAsia="Times New Roman" w:cs="Times New Roman"/>
          <w:szCs w:val="24"/>
        </w:rPr>
        <w:t xml:space="preserve"> αυτή είχε τη δυνατότητα να ασκεί ταυτόχρονα εισα</w:t>
      </w:r>
      <w:r>
        <w:rPr>
          <w:rFonts w:eastAsia="Times New Roman" w:cs="Times New Roman"/>
          <w:szCs w:val="24"/>
        </w:rPr>
        <w:t xml:space="preserve">γγελικά και ανακριτικά καθήκοντα. Επομένως, αν πραγματικά ήθελε, θα έπρεπε να διερευνήσει σε βάθος την υπόθεση. Αντιθέτως, η </w:t>
      </w:r>
      <w:r>
        <w:rPr>
          <w:rFonts w:eastAsia="Times New Roman" w:cs="Times New Roman"/>
          <w:szCs w:val="24"/>
        </w:rPr>
        <w:t xml:space="preserve">επιτροπή </w:t>
      </w:r>
      <w:r>
        <w:rPr>
          <w:rFonts w:eastAsia="Times New Roman" w:cs="Times New Roman"/>
          <w:szCs w:val="24"/>
        </w:rPr>
        <w:t>δεν μακροημέρευσε και δεν απέδωσε κανένα αποτέλεσμα. Και αυτό αποδεικνύεται από το πόρισμα που διακομματικά όλοι μαζί υπογ</w:t>
      </w:r>
      <w:r>
        <w:rPr>
          <w:rFonts w:eastAsia="Times New Roman" w:cs="Times New Roman"/>
          <w:szCs w:val="24"/>
        </w:rPr>
        <w:t xml:space="preserve">ράψατε, πλην </w:t>
      </w:r>
      <w:r>
        <w:rPr>
          <w:rFonts w:eastAsia="Times New Roman" w:cs="Times New Roman"/>
          <w:szCs w:val="24"/>
        </w:rPr>
        <w:t xml:space="preserve">της </w:t>
      </w:r>
      <w:r>
        <w:rPr>
          <w:rFonts w:eastAsia="Times New Roman" w:cs="Times New Roman"/>
          <w:szCs w:val="24"/>
        </w:rPr>
        <w:t>Χρυσής Αυγής.</w:t>
      </w:r>
    </w:p>
    <w:p w14:paraId="662D4CD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Για την ακρίβεια, δεν θέλατε να καταλήξετε σε αποτέλεσμα από τη στιγμή που άρχισε να σφίγγει ο κλοιός των αιτημάτων της </w:t>
      </w:r>
      <w:r>
        <w:rPr>
          <w:rFonts w:eastAsia="Times New Roman" w:cs="Times New Roman"/>
          <w:szCs w:val="24"/>
        </w:rPr>
        <w:lastRenderedPageBreak/>
        <w:t>Χρυσής Αυγής, για ουσιαστική διερεύνηση της υπόθεσης. Ζητήσαμε να κληθούν σημαντικοί μάρτυρες που γνώριζα</w:t>
      </w:r>
      <w:r>
        <w:rPr>
          <w:rFonts w:eastAsia="Times New Roman" w:cs="Times New Roman"/>
          <w:szCs w:val="24"/>
        </w:rPr>
        <w:t>ν πρόσωπα και πράγματα. Ζητήσαμε από στρατηγούς που συμμετείχαν στο ΚΥΣΕΑ μέχρι πρώην Πρωθυπουργούς και από αιτήματα για διερεύνηση πόθεν έσχες προσώπων που συμμετείχαν στα συμβούλια περί εξοπλισμών μέχρι αιτήματα παροχής δικαστικής συνδρομής για το άνοιγμ</w:t>
      </w:r>
      <w:r>
        <w:rPr>
          <w:rFonts w:eastAsia="Times New Roman" w:cs="Times New Roman"/>
          <w:szCs w:val="24"/>
        </w:rPr>
        <w:t>α λογαριασμών στο εξωτερικό.</w:t>
      </w:r>
    </w:p>
    <w:p w14:paraId="662D4CD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Ενώ, λοιπόν, τα κόμματα καλύφθηκαν πίσω από δήθεν νομικές αδυναμίες για τη συνέχιση των εργασιών της </w:t>
      </w:r>
      <w:r>
        <w:rPr>
          <w:rFonts w:eastAsia="Times New Roman" w:cs="Times New Roman"/>
          <w:szCs w:val="24"/>
        </w:rPr>
        <w:t>επιτροπής</w:t>
      </w:r>
      <w:r>
        <w:rPr>
          <w:rFonts w:eastAsia="Times New Roman" w:cs="Times New Roman"/>
          <w:szCs w:val="24"/>
        </w:rPr>
        <w:t>, η Χρυσή Αυγή πρότεινε συγκεκριμένους νομικούς τρόπους που τα προβλήματα αυτά θα μπορούσαν να παρακαμφθούν.</w:t>
      </w:r>
    </w:p>
    <w:p w14:paraId="662D4CE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Ζητήσαμε</w:t>
      </w:r>
      <w:r>
        <w:rPr>
          <w:rFonts w:eastAsia="Times New Roman" w:cs="Times New Roman"/>
          <w:szCs w:val="24"/>
        </w:rPr>
        <w:t xml:space="preserve"> διερεύνηση σε κάθε λεπτομέρεια, σε κάθε πτυχή της υπόθεσης, χωρίς να αναλωθούμε υποκριτικά σε ευχολόγια περί κατάργησης του νόμου περί ευθύνης Υπουργών, που δήθεν δένει τα χέρια της </w:t>
      </w:r>
      <w:r>
        <w:rPr>
          <w:rFonts w:eastAsia="Times New Roman" w:cs="Times New Roman"/>
          <w:szCs w:val="24"/>
        </w:rPr>
        <w:t>επιτροπής</w:t>
      </w:r>
      <w:r>
        <w:rPr>
          <w:rFonts w:eastAsia="Times New Roman" w:cs="Times New Roman"/>
          <w:szCs w:val="24"/>
        </w:rPr>
        <w:t>, έναν νόμο βέβαια του οποίου η Χρυσή Αυγή εξαρχής έχει υποστηρί</w:t>
      </w:r>
      <w:r>
        <w:rPr>
          <w:rFonts w:eastAsia="Times New Roman" w:cs="Times New Roman"/>
          <w:szCs w:val="24"/>
        </w:rPr>
        <w:t>ξει την κατάργηση.</w:t>
      </w:r>
    </w:p>
    <w:p w14:paraId="662D4CE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Πέρα από αυτό, εμείς δώσαμε νομική διέξοδο ακόμα και σε εκείνους που επέμεναν για δήθεν αδυναμία συνέχισης των εργασιών της </w:t>
      </w:r>
      <w:r>
        <w:rPr>
          <w:rFonts w:eastAsia="Times New Roman" w:cs="Times New Roman"/>
          <w:szCs w:val="24"/>
        </w:rPr>
        <w:t>επιτροπής</w:t>
      </w:r>
      <w:r>
        <w:rPr>
          <w:rFonts w:eastAsia="Times New Roman" w:cs="Times New Roman"/>
          <w:szCs w:val="24"/>
        </w:rPr>
        <w:t>. Συγκεκριμένα, ζητήσαμε άμεσα να συ</w:t>
      </w:r>
      <w:r>
        <w:rPr>
          <w:rFonts w:eastAsia="Times New Roman" w:cs="Times New Roman"/>
          <w:szCs w:val="24"/>
        </w:rPr>
        <w:lastRenderedPageBreak/>
        <w:t xml:space="preserve">γκροτηθούν ισάριθμες </w:t>
      </w:r>
      <w:r>
        <w:rPr>
          <w:rFonts w:eastAsia="Times New Roman" w:cs="Times New Roman"/>
          <w:szCs w:val="24"/>
        </w:rPr>
        <w:t>εξεταστικές επιτροπές</w:t>
      </w:r>
      <w:r>
        <w:rPr>
          <w:rFonts w:eastAsia="Times New Roman" w:cs="Times New Roman"/>
          <w:szCs w:val="24"/>
        </w:rPr>
        <w:t>, ώστε να καταλογιστούν με</w:t>
      </w:r>
      <w:r>
        <w:rPr>
          <w:rFonts w:eastAsia="Times New Roman" w:cs="Times New Roman"/>
          <w:szCs w:val="24"/>
        </w:rPr>
        <w:t xml:space="preserve"> χρονολογική σειρά οι ευθύνες όλων των πολιτικών που υπέγραψαν συμβάσεις εξοπλισμών, να ελεγχθούν όλοι, ανεξαρτήτως κόμματος, για όλες τις κρίσιμες περιόδους από το 1996 έως σήμερα, να ελεγχθεί ειδικότερα η περίοδος από το 1996 έως το 2004, όταν το </w:t>
      </w:r>
      <w:r>
        <w:rPr>
          <w:rFonts w:eastAsia="Times New Roman" w:cs="Times New Roman"/>
          <w:szCs w:val="24"/>
        </w:rPr>
        <w:t>Ελεγκτι</w:t>
      </w:r>
      <w:r>
        <w:rPr>
          <w:rFonts w:eastAsia="Times New Roman" w:cs="Times New Roman"/>
          <w:szCs w:val="24"/>
        </w:rPr>
        <w:t>κό Συμβούλιο</w:t>
      </w:r>
      <w:r>
        <w:rPr>
          <w:rFonts w:eastAsia="Times New Roman" w:cs="Times New Roman"/>
          <w:szCs w:val="24"/>
        </w:rPr>
        <w:t xml:space="preserve"> δεν έλεγχε τότε τις συμβάσεις ως προς τη νομιμότητά τους.</w:t>
      </w:r>
    </w:p>
    <w:p w14:paraId="662D4CE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Αυτός ήταν και ο λόγος που η Χρυσή Αυγή αντί να επαναλάβει τα τετριμμένα, μίλησε για πρώτη φορά με ονόματα. Συσχετίσαμε αυτά τα ονόματα με συγκεκριμένες χρονικές περιόδους με βάση τις μ</w:t>
      </w:r>
      <w:r>
        <w:rPr>
          <w:rFonts w:eastAsia="Times New Roman" w:cs="Times New Roman"/>
          <w:szCs w:val="24"/>
        </w:rPr>
        <w:t>αρτυρικές καταθέσεις που συλλέξαμε και αξιολογήσαμε, ζητώντας την περαιτέρω διερεύνησή τους.</w:t>
      </w:r>
    </w:p>
    <w:p w14:paraId="662D4CE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Είναι ίσως η πρώτη φορά στα χρονικά των κοινοβουλευτικών επιτροπών που ένα κόμμα δεν αρκείται σε λειψές αποδείξεις, αλλά αναζητά τα στοιχεία και εκτός της επιτροπή</w:t>
      </w:r>
      <w:r>
        <w:rPr>
          <w:rFonts w:eastAsia="Times New Roman" w:cs="Times New Roman"/>
          <w:szCs w:val="24"/>
        </w:rPr>
        <w:t xml:space="preserve">ς. Αυτός ήταν και ο λόγος που το πόρισμα της Χρυσής Αυγής, όπως ασφαλώς είδατε και διαβάσατε, είναι το μοναδικό πόρισμα που συμπεριέλαβε την περίφημη πλέον κατάθεση </w:t>
      </w:r>
      <w:proofErr w:type="spellStart"/>
      <w:r>
        <w:rPr>
          <w:rFonts w:eastAsia="Times New Roman" w:cs="Times New Roman"/>
          <w:szCs w:val="24"/>
        </w:rPr>
        <w:t>Ζοσεράν</w:t>
      </w:r>
      <w:proofErr w:type="spellEnd"/>
      <w:r>
        <w:rPr>
          <w:rFonts w:eastAsia="Times New Roman" w:cs="Times New Roman"/>
          <w:szCs w:val="24"/>
        </w:rPr>
        <w:t xml:space="preserve"> του 2006, που όλοι λέγατε στην </w:t>
      </w:r>
      <w:r>
        <w:rPr>
          <w:rFonts w:eastAsia="Times New Roman" w:cs="Times New Roman"/>
          <w:szCs w:val="24"/>
        </w:rPr>
        <w:t xml:space="preserve">επιτροπή </w:t>
      </w:r>
      <w:r>
        <w:rPr>
          <w:rFonts w:eastAsia="Times New Roman" w:cs="Times New Roman"/>
          <w:szCs w:val="24"/>
        </w:rPr>
        <w:t>ότι δεν γνωρίζετε και ότι επί έντεκα χρόνια</w:t>
      </w:r>
      <w:r>
        <w:rPr>
          <w:rFonts w:eastAsia="Times New Roman" w:cs="Times New Roman"/>
          <w:szCs w:val="24"/>
        </w:rPr>
        <w:t xml:space="preserve"> είχε μείνει σε κάποια συρτάρια.</w:t>
      </w:r>
    </w:p>
    <w:p w14:paraId="662D4CE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Βέβαια, σε αυτή την κατάθεση </w:t>
      </w:r>
      <w:proofErr w:type="spellStart"/>
      <w:r>
        <w:rPr>
          <w:rFonts w:eastAsia="Times New Roman" w:cs="Times New Roman"/>
          <w:szCs w:val="24"/>
        </w:rPr>
        <w:t>Ζοσεράν</w:t>
      </w:r>
      <w:proofErr w:type="spellEnd"/>
      <w:r>
        <w:rPr>
          <w:rFonts w:eastAsia="Times New Roman" w:cs="Times New Roman"/>
          <w:szCs w:val="24"/>
        </w:rPr>
        <w:t xml:space="preserve"> ακούστηκαν κάποια ονόματα τα οποία είχαν παρελάσει πριν λίγες μέρες από το συνέδριο του ΠΑΣΟΚ, όπως του Σημίτη και του Χρυσοχοΐδη. Χαιρόμαστε, βέβαια, που, έστω και αργά, εμείς δώσαμε τη</w:t>
      </w:r>
      <w:r>
        <w:rPr>
          <w:rFonts w:eastAsia="Times New Roman" w:cs="Times New Roman"/>
          <w:szCs w:val="24"/>
        </w:rPr>
        <w:t>ν απαραίτητη υπενθύμιση που χρειαζόταν η δικαιοσύνη για να προχωρήσει ουσιαστικά στη διερεύνηση αυτής της σοβαρής πτυχής που για χρόνια έμεινε στη σκιά.</w:t>
      </w:r>
    </w:p>
    <w:p w14:paraId="662D4CE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Αποτελεί μνημείο υποκρισίας, όταν ακούμε από στελέχη του ΣΥΡΙΖΑ να κατηγορούν τις προηγούμενες κυβερνήσ</w:t>
      </w:r>
      <w:r>
        <w:rPr>
          <w:rFonts w:eastAsia="Times New Roman" w:cs="Times New Roman"/>
          <w:szCs w:val="24"/>
        </w:rPr>
        <w:t xml:space="preserve">εις ότι δεν έφτιαχναν εξεταστικές επιτροπές για τα εξοπλιστικά. Μα, ακριβώς εσείς που φέρατε τη συγκεκριμένη </w:t>
      </w:r>
      <w:r>
        <w:rPr>
          <w:rFonts w:eastAsia="Times New Roman" w:cs="Times New Roman"/>
          <w:szCs w:val="24"/>
        </w:rPr>
        <w:t xml:space="preserve">επιτροπή </w:t>
      </w:r>
      <w:r>
        <w:rPr>
          <w:rFonts w:eastAsia="Times New Roman" w:cs="Times New Roman"/>
          <w:szCs w:val="24"/>
        </w:rPr>
        <w:t xml:space="preserve">-και εμείς την ψηφίσαμε, τη στηρίξαμε- θα έπρεπε εσείς οι ίδιοι να θέλετε και να διερευνήσει η </w:t>
      </w:r>
      <w:r>
        <w:rPr>
          <w:rFonts w:eastAsia="Times New Roman" w:cs="Times New Roman"/>
          <w:szCs w:val="24"/>
        </w:rPr>
        <w:t>επιτροπή</w:t>
      </w:r>
      <w:r>
        <w:rPr>
          <w:rFonts w:eastAsia="Times New Roman" w:cs="Times New Roman"/>
          <w:szCs w:val="24"/>
        </w:rPr>
        <w:t>, να παρελάσουν αυτά τα ονόματα που</w:t>
      </w:r>
      <w:r>
        <w:rPr>
          <w:rFonts w:eastAsia="Times New Roman" w:cs="Times New Roman"/>
          <w:szCs w:val="24"/>
        </w:rPr>
        <w:t xml:space="preserve"> υποστήριξε ο Λαϊκός Σύνδεσμος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και ο </w:t>
      </w:r>
      <w:r>
        <w:rPr>
          <w:rFonts w:eastAsia="Times New Roman" w:cs="Times New Roman"/>
          <w:szCs w:val="24"/>
        </w:rPr>
        <w:t xml:space="preserve">εισηγητής </w:t>
      </w:r>
      <w:r>
        <w:rPr>
          <w:rFonts w:eastAsia="Times New Roman" w:cs="Times New Roman"/>
          <w:szCs w:val="24"/>
        </w:rPr>
        <w:t xml:space="preserve">της, ο Γιάννης Λαγός και αυτή η </w:t>
      </w:r>
      <w:r>
        <w:rPr>
          <w:rFonts w:eastAsia="Times New Roman" w:cs="Times New Roman"/>
          <w:szCs w:val="24"/>
        </w:rPr>
        <w:t xml:space="preserve">επιτροπή </w:t>
      </w:r>
      <w:r>
        <w:rPr>
          <w:rFonts w:eastAsia="Times New Roman" w:cs="Times New Roman"/>
          <w:szCs w:val="24"/>
        </w:rPr>
        <w:t xml:space="preserve">να μην τελειώσει με διαδικασία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αλλά να υπάρχει μια επιμήκυνση και αυτοί οι κύριοι που έβαλαν το χέρι στην τσέπη, που εξαιτίας τους λιμοκτονεί σ</w:t>
      </w:r>
      <w:r>
        <w:rPr>
          <w:rFonts w:eastAsia="Times New Roman" w:cs="Times New Roman"/>
          <w:szCs w:val="24"/>
        </w:rPr>
        <w:t xml:space="preserve">ήμερα η πατρίδα και ο λαός, να </w:t>
      </w:r>
      <w:r>
        <w:rPr>
          <w:rFonts w:eastAsia="Times New Roman" w:cs="Times New Roman"/>
          <w:szCs w:val="24"/>
        </w:rPr>
        <w:t xml:space="preserve">καθίσουν </w:t>
      </w:r>
      <w:r>
        <w:rPr>
          <w:rFonts w:eastAsia="Times New Roman" w:cs="Times New Roman"/>
          <w:szCs w:val="24"/>
        </w:rPr>
        <w:t xml:space="preserve">στο σκαμνί της δικαιοσύνης. </w:t>
      </w:r>
    </w:p>
    <w:p w14:paraId="662D4CE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Ποιος να ξέρει σε αυτή την χώρα αν ο Παπαντωνίου καθόταν στο σκαμνί είτε γινόταν είτε δεν γινόταν αυτή η </w:t>
      </w:r>
      <w:r>
        <w:rPr>
          <w:rFonts w:eastAsia="Times New Roman" w:cs="Times New Roman"/>
          <w:szCs w:val="24"/>
        </w:rPr>
        <w:t>επιτροπή</w:t>
      </w:r>
      <w:r>
        <w:rPr>
          <w:rFonts w:eastAsia="Times New Roman" w:cs="Times New Roman"/>
          <w:szCs w:val="24"/>
        </w:rPr>
        <w:t>! Αφού είχε δρομολογηθεί από την δικαιοσύνη, ποιος ο λόγος τότε να υπάρχει</w:t>
      </w:r>
      <w:r>
        <w:rPr>
          <w:rFonts w:eastAsia="Times New Roman" w:cs="Times New Roman"/>
          <w:szCs w:val="24"/>
        </w:rPr>
        <w:t xml:space="preserve"> μια επιτροπή; Αυτό ήταν καθαρά στάχτη για τα μάτια του κόσμου, να πείτε ότι η Βουλή και μάλιστα, μέσα από το εξώφυλλο της εφημερίδας </w:t>
      </w:r>
      <w:r>
        <w:rPr>
          <w:rFonts w:eastAsia="Times New Roman" w:cs="Times New Roman"/>
          <w:szCs w:val="24"/>
        </w:rPr>
        <w:t>«</w:t>
      </w:r>
      <w:r>
        <w:rPr>
          <w:rFonts w:eastAsia="Times New Roman" w:cs="Times New Roman"/>
          <w:szCs w:val="24"/>
        </w:rPr>
        <w:t>Η ΑΥΓΗ</w:t>
      </w:r>
      <w:r>
        <w:rPr>
          <w:rFonts w:eastAsia="Times New Roman" w:cs="Times New Roman"/>
          <w:szCs w:val="24"/>
        </w:rPr>
        <w:t>»</w:t>
      </w:r>
      <w:r>
        <w:rPr>
          <w:rFonts w:eastAsia="Times New Roman" w:cs="Times New Roman"/>
          <w:szCs w:val="24"/>
        </w:rPr>
        <w:t>, στέλνει τον Παπαντωνίου στη δικαιοσύνη.</w:t>
      </w:r>
    </w:p>
    <w:p w14:paraId="662D4CE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Αυτά είναι παραμύθια. Αν θέλατε να κάνετε μια σωστή επιτροπή, να ακούγατ</w:t>
      </w:r>
      <w:r>
        <w:rPr>
          <w:rFonts w:eastAsia="Times New Roman" w:cs="Times New Roman"/>
          <w:szCs w:val="24"/>
        </w:rPr>
        <w:t>ε τις θέσεις που σας είπε ο Γιάννης Λαγός, ο Λαϊκός Σύνδεσμος και να τις κάνατε πράξη και να υπήρχε παρέλαση από όλους, από Πρωθυπουργούς, από μεγάλα στελέχη, από Υπουργούς, από Βουλευτές.</w:t>
      </w:r>
    </w:p>
    <w:p w14:paraId="662D4CE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62D4CE9" w14:textId="77777777" w:rsidR="009A4B17" w:rsidRDefault="004622F9">
      <w:pPr>
        <w:spacing w:after="0" w:line="600" w:lineRule="auto"/>
        <w:ind w:firstLine="709"/>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662D4CE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(Νικήτας Κακλαμάνης):</w:t>
      </w:r>
      <w:r>
        <w:rPr>
          <w:rFonts w:eastAsia="Times New Roman" w:cs="Times New Roman"/>
          <w:szCs w:val="24"/>
        </w:rPr>
        <w:t xml:space="preserve"> Τον λόγο έχει ο συνάδελφος από τον ΣΥΡΙΖΑ κ. Θεόδωρος </w:t>
      </w:r>
      <w:proofErr w:type="spellStart"/>
      <w:r>
        <w:rPr>
          <w:rFonts w:eastAsia="Times New Roman" w:cs="Times New Roman"/>
          <w:szCs w:val="24"/>
        </w:rPr>
        <w:t>Δρίτσας</w:t>
      </w:r>
      <w:proofErr w:type="spellEnd"/>
      <w:r>
        <w:rPr>
          <w:rFonts w:eastAsia="Times New Roman" w:cs="Times New Roman"/>
          <w:szCs w:val="24"/>
        </w:rPr>
        <w:t>.</w:t>
      </w:r>
    </w:p>
    <w:p w14:paraId="662D4CE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olor w:val="000000"/>
          <w:szCs w:val="24"/>
        </w:rPr>
        <w:t>Ευχαριστώ, κύριε Πρόεδρε.</w:t>
      </w:r>
      <w:r>
        <w:rPr>
          <w:rFonts w:eastAsia="Times New Roman" w:cs="Times New Roman"/>
          <w:szCs w:val="24"/>
        </w:rPr>
        <w:t xml:space="preserve"> </w:t>
      </w:r>
    </w:p>
    <w:p w14:paraId="662D4CE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τόσο </w:t>
      </w:r>
      <w:r>
        <w:rPr>
          <w:rFonts w:eastAsia="Times New Roman" w:cs="Times New Roman"/>
          <w:szCs w:val="24"/>
        </w:rPr>
        <w:t>σ</w:t>
      </w:r>
      <w:r>
        <w:rPr>
          <w:rFonts w:eastAsia="Times New Roman" w:cs="Times New Roman"/>
          <w:szCs w:val="24"/>
        </w:rPr>
        <w:t xml:space="preserve">το κείμενο του πορίσματος, με πολύ προσεκτικό και συνετό τρόπο, </w:t>
      </w:r>
      <w:proofErr w:type="spellStart"/>
      <w:r>
        <w:rPr>
          <w:rFonts w:eastAsia="Times New Roman" w:cs="Times New Roman"/>
          <w:szCs w:val="24"/>
        </w:rPr>
        <w:t>διατυπώθησαν</w:t>
      </w:r>
      <w:proofErr w:type="spellEnd"/>
      <w:r>
        <w:rPr>
          <w:rFonts w:eastAsia="Times New Roman" w:cs="Times New Roman"/>
          <w:szCs w:val="24"/>
        </w:rPr>
        <w:t xml:space="preserve"> όσα </w:t>
      </w:r>
      <w:r>
        <w:rPr>
          <w:rFonts w:eastAsia="Times New Roman" w:cs="Times New Roman"/>
          <w:szCs w:val="24"/>
        </w:rPr>
        <w:t>έπρεπε να διατυπωθούν</w:t>
      </w:r>
      <w:r>
        <w:rPr>
          <w:rFonts w:eastAsia="Times New Roman" w:cs="Times New Roman"/>
          <w:szCs w:val="24"/>
        </w:rPr>
        <w:t xml:space="preserve">. Όσο </w:t>
      </w:r>
      <w:r>
        <w:rPr>
          <w:rFonts w:eastAsia="Times New Roman" w:cs="Times New Roman"/>
          <w:szCs w:val="24"/>
        </w:rPr>
        <w:t xml:space="preserve">και </w:t>
      </w:r>
      <w:r>
        <w:rPr>
          <w:rFonts w:eastAsia="Times New Roman" w:cs="Times New Roman"/>
          <w:szCs w:val="24"/>
        </w:rPr>
        <w:t>σ</w:t>
      </w:r>
      <w:r>
        <w:rPr>
          <w:rFonts w:eastAsia="Times New Roman" w:cs="Times New Roman"/>
          <w:szCs w:val="24"/>
        </w:rPr>
        <w:t xml:space="preserve">τη σχετική ανακοίνωση </w:t>
      </w:r>
      <w:r>
        <w:rPr>
          <w:rFonts w:eastAsia="Times New Roman" w:cs="Times New Roman"/>
          <w:szCs w:val="24"/>
        </w:rPr>
        <w:lastRenderedPageBreak/>
        <w:t xml:space="preserve">που εξέδωσε εκείνη την ημέρα, όταν ολοκληρώθηκαν οι διαδικασίες της </w:t>
      </w:r>
      <w:r>
        <w:rPr>
          <w:rFonts w:eastAsia="Times New Roman" w:cs="Times New Roman"/>
          <w:szCs w:val="24"/>
        </w:rPr>
        <w:t>επιτροπής</w:t>
      </w:r>
      <w:r>
        <w:rPr>
          <w:rFonts w:eastAsia="Times New Roman" w:cs="Times New Roman"/>
          <w:szCs w:val="24"/>
        </w:rPr>
        <w:t xml:space="preserve">, το Προεδρείο της. </w:t>
      </w:r>
    </w:p>
    <w:p w14:paraId="662D4CE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Αυτό που η </w:t>
      </w:r>
      <w:r>
        <w:rPr>
          <w:rFonts w:eastAsia="Times New Roman" w:cs="Times New Roman"/>
          <w:szCs w:val="24"/>
        </w:rPr>
        <w:t>επιτροπή</w:t>
      </w:r>
      <w:r>
        <w:rPr>
          <w:rFonts w:eastAsia="Times New Roman" w:cs="Times New Roman"/>
          <w:szCs w:val="24"/>
        </w:rPr>
        <w:t>, κατά πλειοψηφία</w:t>
      </w:r>
      <w:r>
        <w:rPr>
          <w:rFonts w:eastAsia="Times New Roman" w:cs="Times New Roman"/>
          <w:szCs w:val="24"/>
        </w:rPr>
        <w:t xml:space="preserve">, προτείνει στην Ολομέλεια του Σώματος, είναι η Βουλή να οδηγήσει τον πρώην Υπουργό, Γιάννο Παπαντωνίου, να δικαστεί από το αρμόδιο ποινικό δικαστήριο για νομιμοποίηση εσόδων από παράνομες πράξεις. </w:t>
      </w:r>
    </w:p>
    <w:p w14:paraId="662D4CE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 πρώην Υπουργός, όπως έλεγε η ανακοίνωση αυτή, θα αντιμε</w:t>
      </w:r>
      <w:r>
        <w:rPr>
          <w:rFonts w:eastAsia="Times New Roman" w:cs="Times New Roman"/>
          <w:szCs w:val="24"/>
        </w:rPr>
        <w:t xml:space="preserve">τωπίσει τη δικαιοσύνη, όπως ο κοινός πολίτης, χωρίς τις ειδικές και ευνοϊκές, ως προς τη διάρκεια του αξιοποίνου, ρυθμίσεις που ισχύουν κατά το Σύνταγμα για μέλη της Κυβέρνησης ή Υφυπουργούς. </w:t>
      </w:r>
    </w:p>
    <w:p w14:paraId="662D4CE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Ολοκληρώνοντας η ίδια ανακοίνωση επισήμαινε ότι η παραπάνω διαδ</w:t>
      </w:r>
      <w:r>
        <w:rPr>
          <w:rFonts w:eastAsia="Times New Roman" w:cs="Times New Roman"/>
          <w:szCs w:val="24"/>
        </w:rPr>
        <w:t xml:space="preserve">ικαστική πορεία, γνωστή και από την προηγούμενη περίπτωση του πρώην Υπουργού Άκη Τσοχατζόπουλου, διασφαλίζει επιτάχυνση και αποτελεσματικότητα με όρους κράτους δικαίου. </w:t>
      </w:r>
    </w:p>
    <w:p w14:paraId="662D4CF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Είναι βέβαιο, κυρίες και κύριοι Βουλευτές, ότι πράγματι το σημερινό φύλλο της εφημερίδ</w:t>
      </w:r>
      <w:r>
        <w:rPr>
          <w:rFonts w:eastAsia="Times New Roman" w:cs="Times New Roman"/>
          <w:szCs w:val="24"/>
        </w:rPr>
        <w:t>ας «Η Α</w:t>
      </w:r>
      <w:r>
        <w:rPr>
          <w:rFonts w:eastAsia="Times New Roman" w:cs="Times New Roman"/>
          <w:szCs w:val="24"/>
        </w:rPr>
        <w:t>ΥΓΗ</w:t>
      </w:r>
      <w:r>
        <w:rPr>
          <w:rFonts w:eastAsia="Times New Roman" w:cs="Times New Roman"/>
          <w:szCs w:val="24"/>
        </w:rPr>
        <w:t xml:space="preserve">» που έχει τίτλο </w:t>
      </w:r>
      <w:r>
        <w:rPr>
          <w:rFonts w:eastAsia="Times New Roman" w:cs="Times New Roman"/>
          <w:szCs w:val="24"/>
        </w:rPr>
        <w:lastRenderedPageBreak/>
        <w:t>«</w:t>
      </w:r>
      <w:r>
        <w:rPr>
          <w:rFonts w:eastAsia="Times New Roman" w:cs="Times New Roman"/>
          <w:szCs w:val="24"/>
          <w:lang w:val="en-US"/>
        </w:rPr>
        <w:t>Business</w:t>
      </w:r>
      <w:r>
        <w:rPr>
          <w:rFonts w:eastAsia="Times New Roman" w:cs="Times New Roman"/>
          <w:szCs w:val="24"/>
        </w:rPr>
        <w:t xml:space="preserve"> στα χρόνια του εκσυγχρονισμού» -και ενόχλησε ακριβώς αυτό τον κ. Παπαθεοδώρου-, έχει απόλυτα δίκιο. Σωστά «Η Α</w:t>
      </w:r>
      <w:r>
        <w:rPr>
          <w:rFonts w:eastAsia="Times New Roman" w:cs="Times New Roman"/>
          <w:szCs w:val="24"/>
        </w:rPr>
        <w:t>ΥΓΗ</w:t>
      </w:r>
      <w:r>
        <w:rPr>
          <w:rFonts w:eastAsia="Times New Roman" w:cs="Times New Roman"/>
          <w:szCs w:val="24"/>
        </w:rPr>
        <w:t>» αναδεικνύει αυτό το ζήτημα. Διότι πράγματι οι έξι δικογραφίες που ήρθαν στη Βουλή δεν μιλούσαν αφηρημένα</w:t>
      </w:r>
      <w:r>
        <w:rPr>
          <w:rFonts w:eastAsia="Times New Roman" w:cs="Times New Roman"/>
          <w:szCs w:val="24"/>
        </w:rPr>
        <w:t xml:space="preserve"> για πράγματα, αλλά στοιχειοθετούσαν σοβαρές ενδείξεις. Η δικαιοσύνη προχωρούσε και, ακριβώς επειδή συνάντησε ενδεχόμενη ευθύνη τότε Υπουργού, τις απέστειλε αμελλητί η δικαιοσύνη στη Βουλή. Αφορούσαν </w:t>
      </w:r>
      <w:proofErr w:type="spellStart"/>
      <w:r>
        <w:rPr>
          <w:rFonts w:eastAsia="Times New Roman" w:cs="Times New Roman"/>
          <w:szCs w:val="24"/>
        </w:rPr>
        <w:t>L</w:t>
      </w:r>
      <w:r>
        <w:rPr>
          <w:rFonts w:eastAsia="Times New Roman" w:cs="Times New Roman"/>
          <w:szCs w:val="24"/>
        </w:rPr>
        <w:t>eopard</w:t>
      </w:r>
      <w:proofErr w:type="spellEnd"/>
      <w:r>
        <w:rPr>
          <w:rFonts w:eastAsia="Times New Roman" w:cs="Times New Roman"/>
          <w:szCs w:val="24"/>
        </w:rPr>
        <w:t xml:space="preserve"> και αντισταθμιστικά ωφελήματα, 240 περίπου εκατο</w:t>
      </w:r>
      <w:r>
        <w:rPr>
          <w:rFonts w:eastAsia="Times New Roman" w:cs="Times New Roman"/>
          <w:szCs w:val="24"/>
        </w:rPr>
        <w:t xml:space="preserve">μμύρια ευρώ ενδεχόμενη ζημία, αφορούσαν ελικόπτερα </w:t>
      </w:r>
      <w:proofErr w:type="spellStart"/>
      <w:r>
        <w:rPr>
          <w:rFonts w:eastAsia="Times New Roman" w:cs="Times New Roman"/>
          <w:szCs w:val="24"/>
        </w:rPr>
        <w:t>Apache</w:t>
      </w:r>
      <w:proofErr w:type="spellEnd"/>
      <w:r>
        <w:rPr>
          <w:rFonts w:eastAsia="Times New Roman" w:cs="Times New Roman"/>
          <w:szCs w:val="24"/>
        </w:rPr>
        <w:t xml:space="preserve">, 14 εκατομμύρια ευρώ ενδεχόμενη ζημία, φρεγάτες, πάλι αντισταθμιστικά ωφελήματα για αυτές, ενδεχομένη ζημία 24 εκατομμύρια περίπου. Αφορούσαν επίσης εκσυγχρονισμό </w:t>
      </w:r>
      <w:r>
        <w:rPr>
          <w:rFonts w:eastAsia="Times New Roman" w:cs="Times New Roman"/>
          <w:szCs w:val="24"/>
        </w:rPr>
        <w:t xml:space="preserve">φρεγατών </w:t>
      </w:r>
      <w:r>
        <w:rPr>
          <w:rFonts w:eastAsia="Times New Roman" w:cs="Times New Roman"/>
          <w:szCs w:val="24"/>
        </w:rPr>
        <w:t>με ζημία επίσης δεκάδων εκ</w:t>
      </w:r>
      <w:r>
        <w:rPr>
          <w:rFonts w:eastAsia="Times New Roman" w:cs="Times New Roman"/>
          <w:szCs w:val="24"/>
        </w:rPr>
        <w:t xml:space="preserve">ατομμυρίων, σύμβαση ηλεκτρονικού εξοπλισμού επίσης με ζημία, ελικόπτερα και πολλά άλλα. </w:t>
      </w:r>
    </w:p>
    <w:p w14:paraId="662D4CF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Αυτά πράγματι αποτελούν τεραστίων διαστάσεων υποθέσεις και είναι ένα μέρος της εποχής του εκσυγχρονισμού, στην οποία πράγματι δεν εμπλέκεται μόνο ο Τσοχατζόπουλος και </w:t>
      </w:r>
      <w:r>
        <w:rPr>
          <w:rFonts w:eastAsia="Times New Roman" w:cs="Times New Roman"/>
          <w:szCs w:val="24"/>
        </w:rPr>
        <w:t>ο Παπαντωνίου, στην οποία πράγματι εμπλέκονται και έχουν ευθύνες</w:t>
      </w:r>
      <w:r>
        <w:rPr>
          <w:rFonts w:eastAsia="Times New Roman" w:cs="Times New Roman"/>
          <w:szCs w:val="24"/>
        </w:rPr>
        <w:t xml:space="preserve"> και πολλοί άλλοι.</w:t>
      </w:r>
      <w:r>
        <w:rPr>
          <w:rFonts w:eastAsia="Times New Roman" w:cs="Times New Roman"/>
          <w:szCs w:val="24"/>
        </w:rPr>
        <w:t xml:space="preserve"> Το αν έχουν και ποινικές ευθύνες είναι </w:t>
      </w:r>
      <w:r>
        <w:rPr>
          <w:rFonts w:eastAsia="Times New Roman" w:cs="Times New Roman"/>
          <w:szCs w:val="24"/>
        </w:rPr>
        <w:lastRenderedPageBreak/>
        <w:t>πράγματι ζήτημα που θα έπρεπε εγκαίρως η δικαιοσύνη να μπορεί να επιληφθεί και να απαντήσει. Όμως, οι μεθοδεύσεις εκείνης εποχής δεν τ</w:t>
      </w:r>
      <w:r>
        <w:rPr>
          <w:rFonts w:eastAsia="Times New Roman" w:cs="Times New Roman"/>
          <w:szCs w:val="24"/>
        </w:rPr>
        <w:t xml:space="preserve">ο επέτρεψαν αυτό και όχι η τωρινή Κυβέρνηση του ΣΥΡΙΖΑ. </w:t>
      </w:r>
    </w:p>
    <w:p w14:paraId="662D4CF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Γι’ αυτό αυτές οι ευκολίες για τους </w:t>
      </w:r>
      <w:r>
        <w:rPr>
          <w:rFonts w:eastAsia="Times New Roman" w:cs="Times New Roman"/>
          <w:szCs w:val="24"/>
        </w:rPr>
        <w:t>«</w:t>
      </w:r>
      <w:r>
        <w:rPr>
          <w:rFonts w:eastAsia="Times New Roman" w:cs="Times New Roman"/>
          <w:szCs w:val="24"/>
        </w:rPr>
        <w:t>άνθρακες</w:t>
      </w:r>
      <w:r>
        <w:rPr>
          <w:rFonts w:eastAsia="Times New Roman" w:cs="Times New Roman"/>
          <w:szCs w:val="24"/>
        </w:rPr>
        <w:t>»</w:t>
      </w:r>
      <w:r>
        <w:rPr>
          <w:rFonts w:eastAsia="Times New Roman" w:cs="Times New Roman"/>
          <w:szCs w:val="24"/>
        </w:rPr>
        <w:t xml:space="preserve">, ως προς τον προσδοκώμενο </w:t>
      </w:r>
      <w:r>
        <w:rPr>
          <w:rFonts w:eastAsia="Times New Roman" w:cs="Times New Roman"/>
          <w:szCs w:val="24"/>
        </w:rPr>
        <w:t>«</w:t>
      </w:r>
      <w:r>
        <w:rPr>
          <w:rFonts w:eastAsia="Times New Roman" w:cs="Times New Roman"/>
          <w:szCs w:val="24"/>
        </w:rPr>
        <w:t>θησαυρό</w:t>
      </w:r>
      <w:r>
        <w:rPr>
          <w:rFonts w:eastAsia="Times New Roman" w:cs="Times New Roman"/>
          <w:szCs w:val="24"/>
        </w:rPr>
        <w:t>»</w:t>
      </w:r>
      <w:r>
        <w:rPr>
          <w:rFonts w:eastAsia="Times New Roman" w:cs="Times New Roman"/>
          <w:szCs w:val="24"/>
        </w:rPr>
        <w:t>, είναι τουλάχιστον υποκριτικές. Και θα έπρεπε να υπάρχει σεμνότητα από τα κόμματα εκείνης της περιόδου και απολογισμ</w:t>
      </w:r>
      <w:r>
        <w:rPr>
          <w:rFonts w:eastAsia="Times New Roman" w:cs="Times New Roman"/>
          <w:szCs w:val="24"/>
        </w:rPr>
        <w:t>ός για τις τεράστιες ευθύνες, ευθύνες σίγουρα πολιτικές, αλλά ενδεχομένως –το ενδεχομένως είμαι υποχρεωμένος να το πω, στην πραγματικότητα έχω άποψη, αλλά, εφόσον δεν υπάρχει δικαστική απόφαση, προφανώς οφείλω να τοποθετούμαι ακριβώς έτσι- και ποινικές.</w:t>
      </w:r>
    </w:p>
    <w:p w14:paraId="662D4CF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Δι</w:t>
      </w:r>
      <w:r>
        <w:rPr>
          <w:rFonts w:eastAsia="Times New Roman" w:cs="Times New Roman"/>
          <w:szCs w:val="24"/>
        </w:rPr>
        <w:t>ότι είναι βέβαιο ότι πέραν της φοροδιαφυγής, πέραν του πελατειακού κράτους με τα ισχυρά συμφέροντα, οι εξοπλισμοί απετέλεσαν ένα πολύ ισχυρό και κρίσιμο πεδίο διασπάθισης του δημοσίου χρήματος, συναλλαγής εις βάρος του ελληνικού λαού, που οδήγησαν στην κρί</w:t>
      </w:r>
      <w:r>
        <w:rPr>
          <w:rFonts w:eastAsia="Times New Roman" w:cs="Times New Roman"/>
          <w:szCs w:val="24"/>
        </w:rPr>
        <w:t xml:space="preserve">ση. Εάν αυτά δεν αποτελούν συμπεράσματα της ελληνικής τραγωδίας, τότε δεν έχουμε καμμία ελπίδα να υπερβούμε την ελληνική τραγωδία. </w:t>
      </w:r>
    </w:p>
    <w:p w14:paraId="662D4CF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Προφανώς όλη η Βουλή και όλες οι πτέρυγες θα πρέπει να συνομολογήσουμε ότι δεν πρέπει να πέσουμε στην παγίδα της ποινικοποίη</w:t>
      </w:r>
      <w:r>
        <w:rPr>
          <w:rFonts w:eastAsia="Times New Roman" w:cs="Times New Roman"/>
          <w:szCs w:val="24"/>
        </w:rPr>
        <w:t xml:space="preserve">σης της πολιτικής ζωής, δεν πρέπει να πέσουμε στην παγίδα της μεταφοράς των βασικών επίδικων που έχουν να κάνουν με τις πολιτικές που πρέπει να ασκηθούν και να πέσουμε στη διαδικασία της μεταβολής της Βουλής σε </w:t>
      </w:r>
      <w:proofErr w:type="spellStart"/>
      <w:r>
        <w:rPr>
          <w:rFonts w:eastAsia="Times New Roman" w:cs="Times New Roman"/>
          <w:szCs w:val="24"/>
        </w:rPr>
        <w:t>οιονεί</w:t>
      </w:r>
      <w:proofErr w:type="spellEnd"/>
      <w:r>
        <w:rPr>
          <w:rFonts w:eastAsia="Times New Roman" w:cs="Times New Roman"/>
          <w:szCs w:val="24"/>
        </w:rPr>
        <w:t xml:space="preserve"> διαρκές δικαστήριο. Προφανώς δεν πρέπε</w:t>
      </w:r>
      <w:r>
        <w:rPr>
          <w:rFonts w:eastAsia="Times New Roman" w:cs="Times New Roman"/>
          <w:szCs w:val="24"/>
        </w:rPr>
        <w:t>ι να το κάνουμε αυτό, γιατί το έκανε η γειτονική Ιταλία με την περίφημη υπόθεση των «καθαρών χεριών» και από την σπείρα του Αντρεότι πήγαμε στη σπείρα του Μπερλουσκόνι. Εάν δεν υπάρχει η συμμετοχή του λαού, οι εξυγιαντικές εκείνες διαδικασίες διαφάνειας στ</w:t>
      </w:r>
      <w:r>
        <w:rPr>
          <w:rFonts w:eastAsia="Times New Roman" w:cs="Times New Roman"/>
          <w:szCs w:val="24"/>
        </w:rPr>
        <w:t>ην πολιτική που ασκείται καθημερινά, με την ενεργό παρουσία και της Βουλής, αλλά και της κοινωνίας, εάν δεν σπάνε τα αποστήματα, εάν δεν ανοίγονται οι δρόμοι για την εξασφάλιση εγγυήσεων και για τις δημόσιες συμβάσεις και για κάθε πράξη που συνδέει το κράτ</w:t>
      </w:r>
      <w:r>
        <w:rPr>
          <w:rFonts w:eastAsia="Times New Roman" w:cs="Times New Roman"/>
          <w:szCs w:val="24"/>
        </w:rPr>
        <w:t xml:space="preserve">ος με τους επιχειρηματίες, τότε πράγματι θα έχουμε αναπαραγωγή της διαφθοράς και μάλιστα σε ανώτερο επίπεδο, αξιοποιώντας την εμπειρία και την </w:t>
      </w:r>
      <w:r>
        <w:rPr>
          <w:rFonts w:eastAsia="Times New Roman" w:cs="Times New Roman"/>
          <w:szCs w:val="24"/>
        </w:rPr>
        <w:t>«</w:t>
      </w:r>
      <w:r>
        <w:rPr>
          <w:rFonts w:eastAsia="Times New Roman" w:cs="Times New Roman"/>
          <w:szCs w:val="24"/>
        </w:rPr>
        <w:t>τεχνογνωσία</w:t>
      </w:r>
      <w:r>
        <w:rPr>
          <w:rFonts w:eastAsia="Times New Roman" w:cs="Times New Roman"/>
          <w:szCs w:val="24"/>
        </w:rPr>
        <w:t>»</w:t>
      </w:r>
      <w:r>
        <w:rPr>
          <w:rFonts w:eastAsia="Times New Roman" w:cs="Times New Roman"/>
          <w:szCs w:val="24"/>
        </w:rPr>
        <w:t xml:space="preserve"> όσων προηγουμένως ενδεχομένως αποκαλύφθηκαν. Έτσι έρχονται τα παλιά </w:t>
      </w:r>
      <w:proofErr w:type="spellStart"/>
      <w:r>
        <w:rPr>
          <w:rFonts w:eastAsia="Times New Roman" w:cs="Times New Roman"/>
          <w:szCs w:val="24"/>
        </w:rPr>
        <w:t>λαμόγια</w:t>
      </w:r>
      <w:proofErr w:type="spellEnd"/>
      <w:r>
        <w:rPr>
          <w:rFonts w:eastAsia="Times New Roman" w:cs="Times New Roman"/>
          <w:szCs w:val="24"/>
        </w:rPr>
        <w:t xml:space="preserve"> να τα διαδεχθούν τα νέα</w:t>
      </w:r>
      <w:r>
        <w:rPr>
          <w:rFonts w:eastAsia="Times New Roman" w:cs="Times New Roman"/>
          <w:szCs w:val="24"/>
        </w:rPr>
        <w:t xml:space="preserve"> </w:t>
      </w:r>
      <w:proofErr w:type="spellStart"/>
      <w:r>
        <w:rPr>
          <w:rFonts w:eastAsia="Times New Roman" w:cs="Times New Roman"/>
          <w:szCs w:val="24"/>
        </w:rPr>
        <w:t>λαμόγια</w:t>
      </w:r>
      <w:proofErr w:type="spellEnd"/>
      <w:r>
        <w:rPr>
          <w:rFonts w:eastAsia="Times New Roman" w:cs="Times New Roman"/>
          <w:szCs w:val="24"/>
        </w:rPr>
        <w:t xml:space="preserve">, πιο εκσυγχρονισμένα, πιο ισχυρά, </w:t>
      </w:r>
      <w:r>
        <w:rPr>
          <w:rFonts w:eastAsia="Times New Roman" w:cs="Times New Roman"/>
          <w:szCs w:val="24"/>
        </w:rPr>
        <w:lastRenderedPageBreak/>
        <w:t>πιο προσεκτικά και πιο ικανά. Το έζησε και η Ελλάδα αυτό το φαινόμενο.</w:t>
      </w:r>
    </w:p>
    <w:p w14:paraId="662D4CF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Δεν είναι, λοιπόν, ο ΣΥΡΙΖΑ η δύναμη εκείνη, είτε ως Κυβέρνηση είτε ως κόμμα, που θα </w:t>
      </w:r>
      <w:proofErr w:type="spellStart"/>
      <w:r>
        <w:rPr>
          <w:rFonts w:eastAsia="Times New Roman" w:cs="Times New Roman"/>
          <w:szCs w:val="24"/>
        </w:rPr>
        <w:t>ποινικοποιήσει</w:t>
      </w:r>
      <w:proofErr w:type="spellEnd"/>
      <w:r>
        <w:rPr>
          <w:rFonts w:eastAsia="Times New Roman" w:cs="Times New Roman"/>
          <w:szCs w:val="24"/>
        </w:rPr>
        <w:t xml:space="preserve"> την πολιτική ζωή, παρακάμπτοντας την πολιτ</w:t>
      </w:r>
      <w:r>
        <w:rPr>
          <w:rFonts w:eastAsia="Times New Roman" w:cs="Times New Roman"/>
          <w:szCs w:val="24"/>
        </w:rPr>
        <w:t xml:space="preserve">ική. Κάθε άλλο, το αντίθετο. Αλλά όχι, όμως, και να συμμετάσχουμε και ως Βουλή και ως πολιτικές παρατάξεις στη συγκάλυψη! </w:t>
      </w:r>
    </w:p>
    <w:p w14:paraId="662D4CF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62D4CF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Δρίτσα</w:t>
      </w:r>
      <w:proofErr w:type="spellEnd"/>
      <w:r>
        <w:rPr>
          <w:rFonts w:eastAsia="Times New Roman" w:cs="Times New Roman"/>
          <w:szCs w:val="24"/>
        </w:rPr>
        <w:t>, ολ</w:t>
      </w:r>
      <w:r>
        <w:rPr>
          <w:rFonts w:eastAsia="Times New Roman" w:cs="Times New Roman"/>
          <w:szCs w:val="24"/>
        </w:rPr>
        <w:t>οκληρώστε παρακαλώ.</w:t>
      </w:r>
    </w:p>
    <w:p w14:paraId="662D4CF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Τελειώνω, κύριε Πρόεδρε.</w:t>
      </w:r>
    </w:p>
    <w:p w14:paraId="662D4CF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Σε αυτή, λοιπόν, την περίπτωση τι είχαμε; Είχαμε τις έξι δικογραφίες που πράγματι περιείχαν όλα αυτά. Είχαμε εντολή στην ουσία να προχωρήσουμε στη σύσταση της Ειδικής Κοινοβουλευτικής Επιτροπής</w:t>
      </w:r>
      <w:r>
        <w:rPr>
          <w:rFonts w:eastAsia="Times New Roman" w:cs="Times New Roman"/>
          <w:szCs w:val="24"/>
        </w:rPr>
        <w:t>, για να υποβοηθήσει την επιτάχυνση του δικαστικού έργου. Ως προς την απιστία, είναι προφανές ότι λόγω της συνταγματικής ρύθμισης και του νομοθετικού πλαισίου, έχει υπερκαλυφθεί ο χρόνος άρσης του αξιοποίνου, άρα δεν μπορούσαμε να προχωρήσουμε παρακάτω. Μπ</w:t>
      </w:r>
      <w:r>
        <w:rPr>
          <w:rFonts w:eastAsia="Times New Roman" w:cs="Times New Roman"/>
          <w:szCs w:val="24"/>
        </w:rPr>
        <w:t xml:space="preserve">ορούμε ενδεχομένως να </w:t>
      </w:r>
      <w:r>
        <w:rPr>
          <w:rFonts w:eastAsia="Times New Roman" w:cs="Times New Roman"/>
          <w:szCs w:val="24"/>
        </w:rPr>
        <w:lastRenderedPageBreak/>
        <w:t xml:space="preserve">σκεφθούμε με ποιο τρόπο μια νέα </w:t>
      </w:r>
      <w:r>
        <w:rPr>
          <w:rFonts w:eastAsia="Times New Roman" w:cs="Times New Roman"/>
          <w:szCs w:val="24"/>
        </w:rPr>
        <w:t xml:space="preserve">εξεταστική επιτροπή </w:t>
      </w:r>
      <w:r>
        <w:rPr>
          <w:rFonts w:eastAsia="Times New Roman" w:cs="Times New Roman"/>
          <w:szCs w:val="24"/>
        </w:rPr>
        <w:t xml:space="preserve">θα διερευνήσει αυτά τα ζητήματα, αλλά εδώ δεν μπορούσαμε να κάνουμε κάτι παραπάνω. Κάναμε, όμως, μια πολύ λογική και οργανωμένη διαχείριση της εντολής που μας έδωσε η Βουλή, ώστε </w:t>
      </w:r>
      <w:r>
        <w:rPr>
          <w:rFonts w:eastAsia="Times New Roman" w:cs="Times New Roman"/>
          <w:szCs w:val="24"/>
        </w:rPr>
        <w:t>πολύ προσεκτικά να στείλουμε αυτό το πόρισμα, το οποίο με βεβαιότητα βοηθάει τη δικαιοσύνη και επιταχύνει τη διαδικασία της διερεύνησης.</w:t>
      </w:r>
    </w:p>
    <w:p w14:paraId="662D4CF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Ήταν η μόνη δυνατή, σωστή και αποτελεσματική διαδικασία και γι’ αυτό η Βουλή πρέπει να την υπερψηφίσει και να αφήσουμε </w:t>
      </w:r>
      <w:r>
        <w:rPr>
          <w:rFonts w:eastAsia="Times New Roman" w:cs="Times New Roman"/>
          <w:szCs w:val="24"/>
        </w:rPr>
        <w:t xml:space="preserve">τις υπεκφυγές, οι οποίες το μόνο που κάνουν είναι ή να πετάνε τη μπάλα αλλού και να αλιεύουν ψήφους δήθεν </w:t>
      </w:r>
      <w:proofErr w:type="spellStart"/>
      <w:r>
        <w:rPr>
          <w:rFonts w:eastAsia="Times New Roman" w:cs="Times New Roman"/>
          <w:szCs w:val="24"/>
        </w:rPr>
        <w:t>εξυγιαντών</w:t>
      </w:r>
      <w:proofErr w:type="spellEnd"/>
      <w:r>
        <w:rPr>
          <w:rFonts w:eastAsia="Times New Roman" w:cs="Times New Roman"/>
          <w:szCs w:val="24"/>
        </w:rPr>
        <w:t xml:space="preserve"> ή να συνεχίσουν την πατροπαράδοτη επιλογή της συγκάλυψης. </w:t>
      </w:r>
    </w:p>
    <w:p w14:paraId="662D4CFB"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Αυτό, λοιπόν, το πόρισμα μπορεί πράγματι να συντελέσει στην επιτάχυνση της περαι</w:t>
      </w:r>
      <w:r>
        <w:rPr>
          <w:rFonts w:eastAsia="Times New Roman"/>
          <w:color w:val="000000" w:themeColor="text1"/>
          <w:szCs w:val="24"/>
        </w:rPr>
        <w:t>τέρω διερεύνησης και στην απονομή της δικαιοσύνης.</w:t>
      </w:r>
    </w:p>
    <w:p w14:paraId="662D4CFC"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662D4CFD" w14:textId="77777777" w:rsidR="009A4B17" w:rsidRDefault="004622F9">
      <w:pPr>
        <w:spacing w:after="0" w:line="600" w:lineRule="auto"/>
        <w:ind w:firstLine="720"/>
        <w:jc w:val="center"/>
        <w:rPr>
          <w:rFonts w:eastAsia="Times New Roman"/>
          <w:color w:val="000000" w:themeColor="text1"/>
          <w:szCs w:val="24"/>
        </w:rPr>
      </w:pPr>
      <w:r>
        <w:rPr>
          <w:rFonts w:eastAsia="Times New Roman"/>
          <w:color w:val="000000" w:themeColor="text1"/>
          <w:szCs w:val="24"/>
        </w:rPr>
        <w:t xml:space="preserve">(Χειροκροτήματα από τις πτέρυγες του ΣΥΡΙΖΑ και των </w:t>
      </w:r>
      <w:r>
        <w:rPr>
          <w:rFonts w:eastAsia="Times New Roman"/>
          <w:color w:val="000000" w:themeColor="text1"/>
          <w:szCs w:val="24"/>
        </w:rPr>
        <w:t>ΑΝΕΛ</w:t>
      </w:r>
      <w:r>
        <w:rPr>
          <w:rFonts w:eastAsia="Times New Roman"/>
          <w:color w:val="000000" w:themeColor="text1"/>
          <w:szCs w:val="24"/>
        </w:rPr>
        <w:t>)</w:t>
      </w:r>
    </w:p>
    <w:p w14:paraId="662D4CFE"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lastRenderedPageBreak/>
        <w:t>ΠΡΟΕΔΡΕΥΩΝ (Νικήτας Κακλαμάνης):</w:t>
      </w:r>
      <w:r>
        <w:rPr>
          <w:rFonts w:eastAsia="Times New Roman"/>
          <w:color w:val="000000" w:themeColor="text1"/>
          <w:szCs w:val="24"/>
        </w:rPr>
        <w:t xml:space="preserve"> Τον λόγο έχει ο συνάδελφος από τη Νέα Δημοκρατία κ. </w:t>
      </w:r>
      <w:r>
        <w:rPr>
          <w:rFonts w:eastAsia="Times New Roman"/>
          <w:color w:val="000000" w:themeColor="text1"/>
          <w:szCs w:val="24"/>
        </w:rPr>
        <w:t>Νικόλαος</w:t>
      </w:r>
      <w:r>
        <w:rPr>
          <w:rFonts w:eastAsia="Times New Roman"/>
          <w:color w:val="000000" w:themeColor="text1"/>
          <w:szCs w:val="24"/>
        </w:rPr>
        <w:t xml:space="preserve"> Παναγιωτόπουλος.</w:t>
      </w:r>
    </w:p>
    <w:p w14:paraId="662D4CFF"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t>ΝΙΚΟΛΑΟΣ ΠΑΝΑΓΙΩΤΟΠΟΥΛΟΣ:</w:t>
      </w:r>
      <w:r>
        <w:rPr>
          <w:rFonts w:eastAsia="Times New Roman"/>
          <w:color w:val="000000" w:themeColor="text1"/>
          <w:szCs w:val="24"/>
        </w:rPr>
        <w:t xml:space="preserve"> Ευχαριστώ, κύριε Πρόεδρε.</w:t>
      </w:r>
    </w:p>
    <w:p w14:paraId="662D4D00"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συνάδελφοι, από το πρωί βλέπω πολλούς Βουλευτές της κυβερνητικής πλειοψηφίας στην αγορά συναθροισμένους, όπως λέει ο ποιητής, προφανώς να περιμένουν να φτάσουν κάποιοι βάρβαροι. Μάλλον οι βάρβαροι δεν θα φτάσουν</w:t>
      </w:r>
      <w:r>
        <w:rPr>
          <w:rFonts w:eastAsia="Times New Roman"/>
          <w:color w:val="000000" w:themeColor="text1"/>
          <w:szCs w:val="24"/>
        </w:rPr>
        <w:t xml:space="preserve">, όπως λέει ο ποιητής πάλι. Κάποιοι, όμως, εξ αυτών βρέθηκαν στη μάλλον δυσάρεστη ή άβολη θέση να εξηγήσουν αυτήν την κατάληξη, αυτό το φιάσκο, θα έλεγα -γιατί περί φιάσκου πρόκειται για την κοινοβουλευτική </w:t>
      </w:r>
      <w:r>
        <w:rPr>
          <w:rFonts w:eastAsia="Times New Roman"/>
          <w:color w:val="000000" w:themeColor="text1"/>
          <w:szCs w:val="24"/>
        </w:rPr>
        <w:t xml:space="preserve">Πλειοψηφία </w:t>
      </w:r>
      <w:r>
        <w:rPr>
          <w:rFonts w:eastAsia="Times New Roman"/>
          <w:color w:val="000000" w:themeColor="text1"/>
          <w:szCs w:val="24"/>
        </w:rPr>
        <w:t>και την Κυβέρνηση που μεθόδευσε τη δια</w:t>
      </w:r>
      <w:r>
        <w:rPr>
          <w:rFonts w:eastAsia="Times New Roman"/>
          <w:color w:val="000000" w:themeColor="text1"/>
          <w:szCs w:val="24"/>
        </w:rPr>
        <w:t>δικασία- στο οποίο βρισκόμαστε σήμερα.</w:t>
      </w:r>
    </w:p>
    <w:p w14:paraId="662D4D01"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Ο </w:t>
      </w:r>
      <w:r>
        <w:rPr>
          <w:rFonts w:eastAsia="Times New Roman"/>
          <w:color w:val="000000" w:themeColor="text1"/>
          <w:szCs w:val="24"/>
        </w:rPr>
        <w:t xml:space="preserve">εισηγητής </w:t>
      </w:r>
      <w:r>
        <w:rPr>
          <w:rFonts w:eastAsia="Times New Roman"/>
          <w:color w:val="000000" w:themeColor="text1"/>
          <w:szCs w:val="24"/>
        </w:rPr>
        <w:t xml:space="preserve">του ΣΥΡΙΖΑ, μην έχοντας και πολλά λόγια να πει για το πόρισμα αυτό καθαυτό, δηλαδή το διά ταύτα της </w:t>
      </w:r>
      <w:r>
        <w:rPr>
          <w:rFonts w:eastAsia="Times New Roman"/>
          <w:color w:val="000000" w:themeColor="text1"/>
          <w:szCs w:val="24"/>
        </w:rPr>
        <w:t>επιτροπής</w:t>
      </w:r>
      <w:r>
        <w:rPr>
          <w:rFonts w:eastAsia="Times New Roman"/>
          <w:color w:val="000000" w:themeColor="text1"/>
          <w:szCs w:val="24"/>
        </w:rPr>
        <w:t xml:space="preserve">, αναφέρθηκε, όπως και οι άλλοι κυβερνητικοί συνάδελφοι, γενικόλογα για το άγος των εξοπλισμών, </w:t>
      </w:r>
      <w:r>
        <w:rPr>
          <w:rFonts w:eastAsia="Times New Roman"/>
          <w:color w:val="000000" w:themeColor="text1"/>
          <w:szCs w:val="24"/>
        </w:rPr>
        <w:t xml:space="preserve">τον αέναο αγώνα για την καταπολέμηση της διαφθοράς, όπως είχαν κάνει περίπου και κατά την πρώτη συζήτηση προκειμένου να συσταθεί αυτή η </w:t>
      </w:r>
      <w:r>
        <w:rPr>
          <w:rFonts w:eastAsia="Times New Roman"/>
          <w:color w:val="000000" w:themeColor="text1"/>
          <w:szCs w:val="24"/>
        </w:rPr>
        <w:lastRenderedPageBreak/>
        <w:t>επιτροπή</w:t>
      </w:r>
      <w:r>
        <w:rPr>
          <w:rFonts w:eastAsia="Times New Roman"/>
          <w:color w:val="000000" w:themeColor="text1"/>
          <w:szCs w:val="24"/>
        </w:rPr>
        <w:t>, της 28</w:t>
      </w:r>
      <w:r>
        <w:rPr>
          <w:rFonts w:eastAsia="Times New Roman"/>
          <w:color w:val="000000" w:themeColor="text1"/>
          <w:szCs w:val="24"/>
          <w:vertAlign w:val="superscript"/>
        </w:rPr>
        <w:t>ης</w:t>
      </w:r>
      <w:r>
        <w:rPr>
          <w:rFonts w:eastAsia="Times New Roman"/>
          <w:color w:val="000000" w:themeColor="text1"/>
          <w:szCs w:val="24"/>
        </w:rPr>
        <w:t xml:space="preserve"> Μαρτίου του 2017. Τίποτα καινούργιο, τίποτα ουσιαστικό, τίποτα ενδιαφέρον, τίποτα που να κάνει τη δια</w:t>
      </w:r>
      <w:r>
        <w:rPr>
          <w:rFonts w:eastAsia="Times New Roman"/>
          <w:color w:val="000000" w:themeColor="text1"/>
          <w:szCs w:val="24"/>
        </w:rPr>
        <w:t>φορά για την υπό κρίση υπόθεση. Μια τρύπα στο νερό, κυριολεκτικά.</w:t>
      </w:r>
    </w:p>
    <w:p w14:paraId="662D4D02"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Σήμερα, είμαστε εδώ στην ουσία για να συζητήσουμε εάν και κατά πόσον είχαμε σε αυτήν την </w:t>
      </w:r>
      <w:r>
        <w:rPr>
          <w:rFonts w:eastAsia="Times New Roman"/>
          <w:color w:val="000000" w:themeColor="text1"/>
          <w:szCs w:val="24"/>
        </w:rPr>
        <w:t xml:space="preserve">επιτροπή </w:t>
      </w:r>
      <w:r>
        <w:rPr>
          <w:rFonts w:eastAsia="Times New Roman"/>
          <w:color w:val="000000" w:themeColor="text1"/>
          <w:szCs w:val="24"/>
        </w:rPr>
        <w:t>λόγο ύπαρξης. Και συνοψίζω.</w:t>
      </w:r>
    </w:p>
    <w:p w14:paraId="662D4D03"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Στις 28 Μαρτίου του 2017 υπερψηφίστηκε από τη Βουλή η πρόταση τη</w:t>
      </w:r>
      <w:r>
        <w:rPr>
          <w:rFonts w:eastAsia="Times New Roman"/>
          <w:color w:val="000000" w:themeColor="text1"/>
          <w:szCs w:val="24"/>
        </w:rPr>
        <w:t xml:space="preserve">ς κυβερνητικής </w:t>
      </w:r>
      <w:r>
        <w:rPr>
          <w:rFonts w:eastAsia="Times New Roman"/>
          <w:color w:val="000000" w:themeColor="text1"/>
          <w:szCs w:val="24"/>
        </w:rPr>
        <w:t xml:space="preserve">πλειοψηφίας </w:t>
      </w:r>
      <w:r>
        <w:rPr>
          <w:rFonts w:eastAsia="Times New Roman"/>
          <w:color w:val="000000" w:themeColor="text1"/>
          <w:szCs w:val="24"/>
        </w:rPr>
        <w:t xml:space="preserve">για τη σύσταση Ειδικής Κοινοβουλευτικής Επιτροπής για τη διενέργεια προκαταρκτικής εξέτασης, προανακριτικής δηλαδή, κατά το άρθρο 86 παράγραφος 3 του Συντάγματος και τα 153 </w:t>
      </w:r>
      <w:proofErr w:type="spellStart"/>
      <w:r>
        <w:rPr>
          <w:rFonts w:eastAsia="Times New Roman"/>
          <w:color w:val="000000" w:themeColor="text1"/>
          <w:szCs w:val="24"/>
        </w:rPr>
        <w:t>επ</w:t>
      </w:r>
      <w:proofErr w:type="spellEnd"/>
      <w:r>
        <w:rPr>
          <w:rFonts w:eastAsia="Times New Roman"/>
          <w:color w:val="000000" w:themeColor="text1"/>
          <w:szCs w:val="24"/>
        </w:rPr>
        <w:t>. του Κανονισμού της Βουλής, για την ενδεχόμενη τέλεση</w:t>
      </w:r>
      <w:r>
        <w:rPr>
          <w:rFonts w:eastAsia="Times New Roman"/>
          <w:color w:val="000000" w:themeColor="text1"/>
          <w:szCs w:val="24"/>
        </w:rPr>
        <w:t xml:space="preserve"> αδικημάτων, δηλαδή κακουργηματική απιστία και νομιμοποίηση εσόδων από παράνομες δραστηριότητες που αφορούν σε έξι ποινικές δικογραφίες που διαβιβάστηκαν στη Βουλή, σχετικά με συμβάσεις προμήθειας εξοπλιστικών προγραμμάτων που είχαν συναφθεί από τον </w:t>
      </w:r>
      <w:r>
        <w:rPr>
          <w:rFonts w:eastAsia="Times New Roman"/>
          <w:color w:val="000000" w:themeColor="text1"/>
          <w:szCs w:val="24"/>
        </w:rPr>
        <w:t xml:space="preserve">πρώην </w:t>
      </w:r>
      <w:r>
        <w:rPr>
          <w:rFonts w:eastAsia="Times New Roman"/>
          <w:color w:val="000000" w:themeColor="text1"/>
          <w:szCs w:val="24"/>
        </w:rPr>
        <w:t>Υπουργό Άμυνας Γιάννο Παπαντωνίου.</w:t>
      </w:r>
    </w:p>
    <w:p w14:paraId="662D4D04"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Σκοπός της </w:t>
      </w:r>
      <w:r>
        <w:rPr>
          <w:rFonts w:eastAsia="Times New Roman"/>
          <w:color w:val="000000" w:themeColor="text1"/>
          <w:szCs w:val="24"/>
        </w:rPr>
        <w:t xml:space="preserve">επιτροπής </w:t>
      </w:r>
      <w:r>
        <w:rPr>
          <w:rFonts w:eastAsia="Times New Roman"/>
          <w:color w:val="000000" w:themeColor="text1"/>
          <w:szCs w:val="24"/>
        </w:rPr>
        <w:t xml:space="preserve">ήταν η ενδελεχής διερεύνηση των αποδεικτικών στοιχείων για τη διακρίβωση επαρκών ενδείξεων ότι τα συγκεκριμένα αδικήματα όντως έχουν </w:t>
      </w:r>
      <w:proofErr w:type="spellStart"/>
      <w:r>
        <w:rPr>
          <w:rFonts w:eastAsia="Times New Roman"/>
          <w:color w:val="000000" w:themeColor="text1"/>
          <w:szCs w:val="24"/>
        </w:rPr>
        <w:t>τελεστεί</w:t>
      </w:r>
      <w:proofErr w:type="spellEnd"/>
      <w:r>
        <w:rPr>
          <w:rFonts w:eastAsia="Times New Roman"/>
          <w:color w:val="000000" w:themeColor="text1"/>
          <w:szCs w:val="24"/>
        </w:rPr>
        <w:t xml:space="preserve"> από τον </w:t>
      </w:r>
      <w:r>
        <w:rPr>
          <w:rFonts w:eastAsia="Times New Roman"/>
          <w:color w:val="000000" w:themeColor="text1"/>
          <w:szCs w:val="24"/>
        </w:rPr>
        <w:lastRenderedPageBreak/>
        <w:t xml:space="preserve">πρώην </w:t>
      </w:r>
      <w:r>
        <w:rPr>
          <w:rFonts w:eastAsia="Times New Roman"/>
          <w:color w:val="000000" w:themeColor="text1"/>
          <w:szCs w:val="24"/>
        </w:rPr>
        <w:t xml:space="preserve">Υπουργό, προκειμένου βεβαία να προχωρήσει η </w:t>
      </w:r>
      <w:r>
        <w:rPr>
          <w:rFonts w:eastAsia="Times New Roman"/>
          <w:color w:val="000000" w:themeColor="text1"/>
          <w:szCs w:val="24"/>
        </w:rPr>
        <w:t>διαδικασία και η Βουλή να αποφασίσει -αποφασίζει σήμερα- για την άσκηση ή τη μη άσκηση ποινικής δίωξης. Επομένως, κατά το Σύνταγμα δύο επιλογές υπάρχουν: Ή ασκείς ποινική δίωξη ή δεν ασκείς ποινική δίωξη.</w:t>
      </w:r>
    </w:p>
    <w:p w14:paraId="662D4D05"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Η Νέα Δημοκρατία υπερψήφισε τη σύσταση της συγκεκριμένης </w:t>
      </w:r>
      <w:r>
        <w:rPr>
          <w:rFonts w:eastAsia="Times New Roman"/>
          <w:color w:val="000000" w:themeColor="text1"/>
          <w:szCs w:val="24"/>
        </w:rPr>
        <w:t>επιτροπής</w:t>
      </w:r>
      <w:r>
        <w:rPr>
          <w:rFonts w:eastAsia="Times New Roman"/>
          <w:color w:val="000000" w:themeColor="text1"/>
          <w:szCs w:val="24"/>
        </w:rPr>
        <w:t>, διότι δεν μπορούσε να κάνει διαφορετικά. Θέλουμε ως Νέα Δημοκρατία να διερευνηθούν σε βάθος όλες οι υποθέσεις αυτής της φύσεως. Διατυπώσαμε κάποιες ενστάσεις για τον προβληματικό χαρακτήρα</w:t>
      </w:r>
      <w:r>
        <w:rPr>
          <w:rFonts w:eastAsia="Times New Roman"/>
          <w:color w:val="000000" w:themeColor="text1"/>
          <w:szCs w:val="24"/>
        </w:rPr>
        <w:t xml:space="preserve"> της κυβερνητικής πρότασης, προβλέποντας αυτήν ακριβώς τη σημερινή εξέλιξη.</w:t>
      </w:r>
    </w:p>
    <w:p w14:paraId="662D4D06"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Η </w:t>
      </w:r>
      <w:r>
        <w:rPr>
          <w:rFonts w:eastAsia="Times New Roman"/>
          <w:color w:val="000000" w:themeColor="text1"/>
          <w:szCs w:val="24"/>
        </w:rPr>
        <w:t>επιτροπή</w:t>
      </w:r>
      <w:r>
        <w:rPr>
          <w:rFonts w:eastAsia="Times New Roman"/>
          <w:color w:val="000000" w:themeColor="text1"/>
          <w:szCs w:val="24"/>
        </w:rPr>
        <w:t xml:space="preserve"> συνεδρίασε επτά φορές. Οι δύο πρώτες ασχολήθηκαν με διαδικαστικά ζητήματα. Ήδη από την τρίτη συνεδρίαση είχε διαπιστωθεί ότι δεν είχαμε και πολλά να κάνουμε στην </w:t>
      </w:r>
      <w:r>
        <w:rPr>
          <w:rFonts w:eastAsia="Times New Roman"/>
          <w:color w:val="000000" w:themeColor="text1"/>
          <w:szCs w:val="24"/>
        </w:rPr>
        <w:t>επιτροπή</w:t>
      </w:r>
      <w:r>
        <w:rPr>
          <w:rFonts w:eastAsia="Times New Roman"/>
          <w:color w:val="000000" w:themeColor="text1"/>
          <w:szCs w:val="24"/>
        </w:rPr>
        <w:t xml:space="preserve">. Θα έλεγα ότι ήταν ειλικρινής όσο και θαρραλέα η εισήγηση του </w:t>
      </w:r>
      <w:r>
        <w:rPr>
          <w:rFonts w:eastAsia="Times New Roman"/>
          <w:color w:val="000000" w:themeColor="text1"/>
          <w:szCs w:val="24"/>
        </w:rPr>
        <w:t xml:space="preserve">εισηγητού </w:t>
      </w:r>
      <w:r>
        <w:rPr>
          <w:rFonts w:eastAsia="Times New Roman"/>
          <w:color w:val="000000" w:themeColor="text1"/>
          <w:szCs w:val="24"/>
        </w:rPr>
        <w:t xml:space="preserve">της κυβερνητικής </w:t>
      </w:r>
      <w:r>
        <w:rPr>
          <w:rFonts w:eastAsia="Times New Roman"/>
          <w:color w:val="000000" w:themeColor="text1"/>
          <w:szCs w:val="24"/>
        </w:rPr>
        <w:t>πλειοψηφίας</w:t>
      </w:r>
      <w:r>
        <w:rPr>
          <w:rFonts w:eastAsia="Times New Roman"/>
          <w:color w:val="000000" w:themeColor="text1"/>
          <w:szCs w:val="24"/>
        </w:rPr>
        <w:t xml:space="preserve">, του κ. </w:t>
      </w:r>
      <w:proofErr w:type="spellStart"/>
      <w:r>
        <w:rPr>
          <w:rFonts w:eastAsia="Times New Roman"/>
          <w:color w:val="000000" w:themeColor="text1"/>
          <w:szCs w:val="24"/>
        </w:rPr>
        <w:t>Παπαφιλίππου</w:t>
      </w:r>
      <w:proofErr w:type="spellEnd"/>
      <w:r>
        <w:rPr>
          <w:rFonts w:eastAsia="Times New Roman"/>
          <w:color w:val="000000" w:themeColor="text1"/>
          <w:szCs w:val="24"/>
        </w:rPr>
        <w:t>, που αποφάνθηκε αυτά που λέει σήμερα το πόρισμα, ότι δηλαδή η απιστία είχε παραγραφεί και επομένως είχε προκύψει εξάλειψη του</w:t>
      </w:r>
      <w:r>
        <w:rPr>
          <w:rFonts w:eastAsia="Times New Roman"/>
          <w:color w:val="000000" w:themeColor="text1"/>
          <w:szCs w:val="24"/>
        </w:rPr>
        <w:t xml:space="preserve"> αξιοποίνου, κατά τα οριζόμενα στον νόμο περί </w:t>
      </w:r>
      <w:r>
        <w:rPr>
          <w:rFonts w:eastAsia="Times New Roman"/>
          <w:color w:val="000000" w:themeColor="text1"/>
          <w:szCs w:val="24"/>
        </w:rPr>
        <w:lastRenderedPageBreak/>
        <w:t xml:space="preserve">ευθύνης Υπουργών, η δε νομιμοποίηση εσόδων από εγκληματικές δραστηριότητες έπρεπε να παραπεμφθεί ή μάλλον να αναπεμφθεί στην τακτική ποινική δικαιοσύνη, αφού η </w:t>
      </w:r>
      <w:proofErr w:type="spellStart"/>
      <w:r>
        <w:rPr>
          <w:rFonts w:eastAsia="Times New Roman"/>
          <w:color w:val="000000" w:themeColor="text1"/>
          <w:szCs w:val="24"/>
        </w:rPr>
        <w:t>συσταθείσα</w:t>
      </w:r>
      <w:proofErr w:type="spellEnd"/>
      <w:r>
        <w:rPr>
          <w:rFonts w:eastAsia="Times New Roman"/>
          <w:color w:val="000000" w:themeColor="text1"/>
          <w:szCs w:val="24"/>
        </w:rPr>
        <w:t xml:space="preserve"> </w:t>
      </w:r>
      <w:r>
        <w:rPr>
          <w:rFonts w:eastAsia="Times New Roman"/>
          <w:color w:val="000000" w:themeColor="text1"/>
          <w:szCs w:val="24"/>
        </w:rPr>
        <w:t xml:space="preserve">επιτροπή </w:t>
      </w:r>
      <w:r>
        <w:rPr>
          <w:rFonts w:eastAsia="Times New Roman"/>
          <w:color w:val="000000" w:themeColor="text1"/>
          <w:szCs w:val="24"/>
        </w:rPr>
        <w:t xml:space="preserve">ήταν αναρμόδια να διερευνήσει </w:t>
      </w:r>
      <w:r>
        <w:rPr>
          <w:rFonts w:eastAsia="Times New Roman"/>
          <w:color w:val="000000" w:themeColor="text1"/>
          <w:szCs w:val="24"/>
        </w:rPr>
        <w:t>περαιτέρω.</w:t>
      </w:r>
    </w:p>
    <w:p w14:paraId="662D4D07"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Για να εξακολουθήσει να υφίσταται ο λόγος ύπαρξης της </w:t>
      </w:r>
      <w:r>
        <w:rPr>
          <w:rFonts w:eastAsia="Times New Roman"/>
          <w:color w:val="000000" w:themeColor="text1"/>
          <w:szCs w:val="24"/>
        </w:rPr>
        <w:t>επιτροπής</w:t>
      </w:r>
      <w:r>
        <w:rPr>
          <w:rFonts w:eastAsia="Times New Roman"/>
          <w:color w:val="000000" w:themeColor="text1"/>
          <w:szCs w:val="24"/>
        </w:rPr>
        <w:t>, στις δύο-τρεις συνεδριάσεις που ακολούθησαν αναγνώστηκαν κάποιες δικαστικές αποφάσεις και συζητήθηκαν κάποια στοιχεία που ήταν ήδη -και έχει σημασία αυτό- σε γνώση της τακτικής δικ</w:t>
      </w:r>
      <w:r>
        <w:rPr>
          <w:rFonts w:eastAsia="Times New Roman"/>
          <w:color w:val="000000" w:themeColor="text1"/>
          <w:szCs w:val="24"/>
        </w:rPr>
        <w:t>αιοσύνης που διερευνούσε και εξακολουθεί να διερευνά την υπόθεση. Είχαν να κάνουν με τη λήψη δανείων από τον Γιάννο Παπαντωνίου και τη σύζυγό του, την ύπαρξη πολλών διαφορετικών τραπεζικών λογαριασμών, δεκάδων, την παράλειψη δήλωσης εισοδημάτων στις φορολο</w:t>
      </w:r>
      <w:r>
        <w:rPr>
          <w:rFonts w:eastAsia="Times New Roman"/>
          <w:color w:val="000000" w:themeColor="text1"/>
          <w:szCs w:val="24"/>
        </w:rPr>
        <w:t>γικές αρχές και στην κτήση διά αγοράς περιουσιακών στοιχείων, ακινήτων κυρίως.</w:t>
      </w:r>
    </w:p>
    <w:p w14:paraId="662D4D08"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Διαβάζω από το πόρισμα, </w:t>
      </w:r>
      <w:proofErr w:type="spellStart"/>
      <w:r>
        <w:rPr>
          <w:rFonts w:eastAsia="Times New Roman" w:cs="Times New Roman"/>
          <w:szCs w:val="24"/>
        </w:rPr>
        <w:t>σελίς</w:t>
      </w:r>
      <w:proofErr w:type="spellEnd"/>
      <w:r>
        <w:rPr>
          <w:rFonts w:eastAsia="Times New Roman" w:cs="Times New Roman"/>
          <w:szCs w:val="24"/>
        </w:rPr>
        <w:t xml:space="preserve"> 30: «Η Ειδική Επιτροπή της Βουλής πάντως απέφυγε –και πολύ σωστά- να εξετάσει μάρτυρες και περιορίστηκε να ζητά έγγραφα από τη δικαιοσύνη, προκειμέ</w:t>
      </w:r>
      <w:r>
        <w:rPr>
          <w:rFonts w:eastAsia="Times New Roman" w:cs="Times New Roman"/>
          <w:szCs w:val="24"/>
        </w:rPr>
        <w:t xml:space="preserve">νου απλώς να τα αναγνώσει, χωρίς ούτως ή άλλως να μπορεί να προσφέρει το παραμικρό στην έρευνα της υποθέσεως, αφού τα έγγραφα αυτά ήταν ήδη γνωστά στις αρμόδιες δικαστικές </w:t>
      </w:r>
      <w:r>
        <w:rPr>
          <w:rFonts w:eastAsia="Times New Roman" w:cs="Times New Roman"/>
          <w:szCs w:val="24"/>
        </w:rPr>
        <w:lastRenderedPageBreak/>
        <w:t>αρχές. Η επισκόπηση αυτή ορισμένων εγγράφων παρείχε απλώς ένα άλλοθι στην Πλειοψηφία</w:t>
      </w:r>
      <w:r>
        <w:rPr>
          <w:rFonts w:eastAsia="Times New Roman" w:cs="Times New Roman"/>
          <w:szCs w:val="24"/>
        </w:rPr>
        <w:t xml:space="preserve"> της Βουλής για τη διατήρηση της συγκεκριμένης </w:t>
      </w:r>
      <w:r>
        <w:rPr>
          <w:rFonts w:eastAsia="Times New Roman" w:cs="Times New Roman"/>
          <w:szCs w:val="24"/>
        </w:rPr>
        <w:t xml:space="preserve">επιτροπής </w:t>
      </w:r>
      <w:r>
        <w:rPr>
          <w:rFonts w:eastAsia="Times New Roman" w:cs="Times New Roman"/>
          <w:szCs w:val="24"/>
        </w:rPr>
        <w:t>σε λειτουργία».</w:t>
      </w:r>
    </w:p>
    <w:p w14:paraId="662D4D09"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Τίποτα καινούρ</w:t>
      </w:r>
      <w:r>
        <w:rPr>
          <w:rFonts w:eastAsia="Times New Roman" w:cs="Times New Roman"/>
          <w:szCs w:val="24"/>
        </w:rPr>
        <w:t>γ</w:t>
      </w:r>
      <w:r>
        <w:rPr>
          <w:rFonts w:eastAsia="Times New Roman" w:cs="Times New Roman"/>
          <w:szCs w:val="24"/>
        </w:rPr>
        <w:t xml:space="preserve">ιο, τίποτα που δεν ήταν ήδη γνωστό στις ερευνητικές αρχές, τίποτα ουσιαστικό. Δεν θυμάμαι -και πραγματικά δεν νομίζω να έχει προϋπάρξει- άλλη </w:t>
      </w:r>
      <w:r>
        <w:rPr>
          <w:rFonts w:eastAsia="Times New Roman" w:cs="Times New Roman"/>
          <w:szCs w:val="24"/>
        </w:rPr>
        <w:t>προανακριτική ε</w:t>
      </w:r>
      <w:r>
        <w:rPr>
          <w:rFonts w:eastAsia="Times New Roman" w:cs="Times New Roman"/>
          <w:szCs w:val="24"/>
        </w:rPr>
        <w:t>πιτροπή που</w:t>
      </w:r>
      <w:r>
        <w:rPr>
          <w:rFonts w:eastAsia="Times New Roman" w:cs="Times New Roman"/>
          <w:szCs w:val="24"/>
        </w:rPr>
        <w:t xml:space="preserve"> να έχει λειτουργήσει επί τρεις μήνες ως συζητητική λέσχη. Το είδαμε και αυτό. Είχαμε προειδοποιήσει, αλλά εσείς επιμένετε να βάζετε παντού ψηλά τον πήχη και να περνάτε πάντα από κάτω. </w:t>
      </w:r>
    </w:p>
    <w:p w14:paraId="662D4D0A"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Ακόμα και το «διά ταύτα» του πορίσματος θεωρώ ότι έχει κάποιο νομικό ζ</w:t>
      </w:r>
      <w:r>
        <w:rPr>
          <w:rFonts w:eastAsia="Times New Roman" w:cs="Times New Roman"/>
          <w:szCs w:val="24"/>
        </w:rPr>
        <w:t xml:space="preserve">ήτημα. Η </w:t>
      </w:r>
      <w:r>
        <w:rPr>
          <w:rFonts w:eastAsia="Times New Roman" w:cs="Times New Roman"/>
          <w:szCs w:val="24"/>
        </w:rPr>
        <w:t>επιτροπή</w:t>
      </w:r>
      <w:r>
        <w:rPr>
          <w:rFonts w:eastAsia="Times New Roman" w:cs="Times New Roman"/>
          <w:szCs w:val="24"/>
        </w:rPr>
        <w:t xml:space="preserve"> -πρώτον- προτείνει στην Ολομέλεια να μην ασκήσει ποινική δίωξη σε βάρος του πρώην Υπουργού Γιάννου Παπαντωνίου για το αδίκημα της απιστίας περί την υπηρεσία σε βάρος του ελληνικού δημοσίου κ.λπ., λόγω εξάλειψης του αξιοποίνου κατά τα οριζ</w:t>
      </w:r>
      <w:r>
        <w:rPr>
          <w:rFonts w:eastAsia="Times New Roman" w:cs="Times New Roman"/>
          <w:szCs w:val="24"/>
        </w:rPr>
        <w:t xml:space="preserve">όμενα στον νόμο περί ευθύνης Υπουργών. </w:t>
      </w:r>
    </w:p>
    <w:p w14:paraId="662D4D0B"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Παρεμπιπτόντως, να δούμε αν τελικά θα έχουμε τη δυνατότητα να αλλάξουμε, όπως πρέπει να το κάνουμε, τον νόμο περί ευθύνης Υπουργών, έτσι ώστε να εξισωθούν από εδώ και πέρα </w:t>
      </w:r>
      <w:r>
        <w:rPr>
          <w:rFonts w:eastAsia="Times New Roman" w:cs="Times New Roman"/>
          <w:szCs w:val="24"/>
        </w:rPr>
        <w:lastRenderedPageBreak/>
        <w:t>οι ασφυκτικές προθεσμίες παραγραφής με αυτές</w:t>
      </w:r>
      <w:r>
        <w:rPr>
          <w:rFonts w:eastAsia="Times New Roman" w:cs="Times New Roman"/>
          <w:szCs w:val="24"/>
        </w:rPr>
        <w:t xml:space="preserve"> που αντιμετωπίζουν όλοι οι πολίτες. Να δούμε αν θα μπορέσουμε να το κάνουμε και αν θα έχετε τη σχετική πρωτοβουλία.</w:t>
      </w:r>
    </w:p>
    <w:p w14:paraId="662D4D0C"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Δεύτερον, να παραπέμψει τις έξι υποθέσεις για το αδίκημα της νομιμοποίησης εσόδων από παράνομες δραστηριότητες στον αρμόδιο Εισαγγελέα Πλημ</w:t>
      </w:r>
      <w:r>
        <w:rPr>
          <w:rFonts w:eastAsia="Times New Roman" w:cs="Times New Roman"/>
          <w:szCs w:val="24"/>
        </w:rPr>
        <w:t xml:space="preserve">μελειοδικών, δεδομένου ότι η Βουλή δεν έχει αρμοδιότητα να ασκήσει ποινική δίωξη εναντίον του Γιάννου Παπαντωνίου για το αδίκημα αυτό. </w:t>
      </w:r>
    </w:p>
    <w:p w14:paraId="662D4D0D"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Δεν θυμάμαι άλλη φορά </w:t>
      </w:r>
      <w:r>
        <w:rPr>
          <w:rFonts w:eastAsia="Times New Roman" w:cs="Times New Roman"/>
          <w:szCs w:val="24"/>
        </w:rPr>
        <w:t>προανακριτική επιτροπή</w:t>
      </w:r>
      <w:r>
        <w:rPr>
          <w:rFonts w:eastAsia="Times New Roman" w:cs="Times New Roman"/>
          <w:szCs w:val="24"/>
        </w:rPr>
        <w:t xml:space="preserve"> να αναπέμπει ένα μέρος των υπό κρίση υποθέσεων πίσω στην τακτική ποινική δι</w:t>
      </w:r>
      <w:r>
        <w:rPr>
          <w:rFonts w:eastAsia="Times New Roman" w:cs="Times New Roman"/>
          <w:szCs w:val="24"/>
        </w:rPr>
        <w:t xml:space="preserve">καιοσύνη που ήδη τις ερευνούσε, προκαλώντας στην ουσία μια καθυστέρηση τριών μηνών στην έρευνα της υπόθεσης. Το πήγαινε-έλα των εγγράφων και των δικογραφιών, προκειμένου αυτά να αναγνωστούν απλά από την </w:t>
      </w:r>
      <w:r>
        <w:rPr>
          <w:rFonts w:eastAsia="Times New Roman" w:cs="Times New Roman"/>
          <w:szCs w:val="24"/>
        </w:rPr>
        <w:t>επιτροπή</w:t>
      </w:r>
      <w:r>
        <w:rPr>
          <w:rFonts w:eastAsia="Times New Roman" w:cs="Times New Roman"/>
          <w:szCs w:val="24"/>
        </w:rPr>
        <w:t>, νομίζω ότι συνιστά κάποιου είδους καθυστέρη</w:t>
      </w:r>
      <w:r>
        <w:rPr>
          <w:rFonts w:eastAsia="Times New Roman" w:cs="Times New Roman"/>
          <w:szCs w:val="24"/>
        </w:rPr>
        <w:t>ση, χωρίς βέβαια να διαπιστώσει τίποτα επιπλέον όσων είχαν ήδη διαπιστωθεί, ότι δηλαδή υπάρχουν όντως ενδείξεις τέλεσης του αδικήματος της νομιμοποίησης εσόδων, κ.λπ., αλλά όχι κατά τη διάρκεια τέλεσης των υπουργικών του καθηκόντων και επομένως αναρμοδιότη</w:t>
      </w:r>
      <w:r>
        <w:rPr>
          <w:rFonts w:eastAsia="Times New Roman" w:cs="Times New Roman"/>
          <w:szCs w:val="24"/>
        </w:rPr>
        <w:t>τα της Βουλής.</w:t>
      </w:r>
    </w:p>
    <w:p w14:paraId="662D4D0E"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Σήμερα βρισκόμαστε σε μια μάλλον παράδοξη θέση, αφ</w:t>
      </w:r>
      <w:r>
        <w:rPr>
          <w:rFonts w:eastAsia="Times New Roman" w:cs="Times New Roman"/>
          <w:szCs w:val="24"/>
        </w:rPr>
        <w:t xml:space="preserve">’ </w:t>
      </w:r>
      <w:r>
        <w:rPr>
          <w:rFonts w:eastAsia="Times New Roman" w:cs="Times New Roman"/>
          <w:szCs w:val="24"/>
        </w:rPr>
        <w:t>ενός να ψηφίζουμε υπέρ της μη άσκησης ποινικής δίωξης, όπως ορίζει το Σύνταγμα, στο πρώτο αδίκημα και αφ</w:t>
      </w:r>
      <w:r>
        <w:rPr>
          <w:rFonts w:eastAsia="Times New Roman" w:cs="Times New Roman"/>
          <w:szCs w:val="24"/>
        </w:rPr>
        <w:t xml:space="preserve">’ </w:t>
      </w:r>
      <w:r>
        <w:rPr>
          <w:rFonts w:eastAsia="Times New Roman" w:cs="Times New Roman"/>
          <w:szCs w:val="24"/>
        </w:rPr>
        <w:t xml:space="preserve">ετέρου υπέρ της αναπομπής στην τακτική δικαιοσύνη στο άλλο, κάτι το οποίο δεν είδα </w:t>
      </w:r>
      <w:r>
        <w:rPr>
          <w:rFonts w:eastAsia="Times New Roman" w:cs="Times New Roman"/>
          <w:szCs w:val="24"/>
        </w:rPr>
        <w:t>πουθενά να αναφέρεται ειδικά στο άρθρο 86. Καινοφανές και αυτό.</w:t>
      </w:r>
    </w:p>
    <w:p w14:paraId="662D4D0F"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πλέον γνωστό ότι με τους θεσμούς δεν τα πάτε και τόσο καλά. Μόλις προ ημερών ο ίδιος ο κ. Τσίπρας χαρακτήρισε τη δικαιοσύνη ούτε λίγο ούτε πολύ ως θεσμικό ε</w:t>
      </w:r>
      <w:r>
        <w:rPr>
          <w:rFonts w:eastAsia="Times New Roman" w:cs="Times New Roman"/>
          <w:szCs w:val="24"/>
        </w:rPr>
        <w:t>μπόδιο. Θωρείτε ότι οι θεσμοί πρέπει να υπηρετούν το εκάστοτε αφήγημά σας και τις πολιτικές σας σκοπιμότητες. Θέλετε οι θεσμοί να υπηρετούν εσάς, τους κυβερνώντες, και όχι εσείς, οι κυβερνώντες, τα φυσικά πρόσωπα, να υπηρετείτε τους θεσμούς. Έτσι τελικά, ό</w:t>
      </w:r>
      <w:r>
        <w:rPr>
          <w:rFonts w:eastAsia="Times New Roman" w:cs="Times New Roman"/>
          <w:szCs w:val="24"/>
        </w:rPr>
        <w:t xml:space="preserve">μως, αποδυναμώνεται. Σήμερα, δυστυχώς, αποδυναμώθηκε στην ουσία άλλος ένας θεσμός. </w:t>
      </w:r>
    </w:p>
    <w:p w14:paraId="662D4D10"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Σε αυτό το πλαίσιο εξυπηρέτησης του αφηγήματος, σ’ αυτό το πλαίσιο συστάθηκε και αυτή η </w:t>
      </w:r>
      <w:r>
        <w:rPr>
          <w:rFonts w:eastAsia="Times New Roman" w:cs="Times New Roman"/>
          <w:szCs w:val="24"/>
        </w:rPr>
        <w:t>επιτροπή</w:t>
      </w:r>
      <w:r>
        <w:rPr>
          <w:rFonts w:eastAsia="Times New Roman" w:cs="Times New Roman"/>
          <w:szCs w:val="24"/>
        </w:rPr>
        <w:t>. Δεν μακροημέρευσε, γιατί δεν είχε ουσιαστικό αντικείμενο και λόγο ύπαρξης.</w:t>
      </w:r>
      <w:r>
        <w:rPr>
          <w:rFonts w:eastAsia="Times New Roman" w:cs="Times New Roman"/>
          <w:szCs w:val="24"/>
        </w:rPr>
        <w:t xml:space="preserve"> Προσπαθείτε να το «σώσετε» σήμερα, πανηγυρίζοντας ότι ο Γιάννος Παπαντωνίου παραπέμπεται στη δικαιοσύνη, όταν έχει </w:t>
      </w:r>
      <w:r>
        <w:rPr>
          <w:rFonts w:eastAsia="Times New Roman" w:cs="Times New Roman"/>
          <w:szCs w:val="24"/>
        </w:rPr>
        <w:lastRenderedPageBreak/>
        <w:t>ήδη παραπεμφθεί εδώ και πολύ καιρό. Όπως λέει ο ποιητής, «ο κόσμος δεν τελειώνει με μια έκρηξη, αλλά με έναν λυγμό».</w:t>
      </w:r>
    </w:p>
    <w:p w14:paraId="662D4D11"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Υπερψηφίζουμε την πρότα</w:t>
      </w:r>
      <w:r>
        <w:rPr>
          <w:rFonts w:eastAsia="Times New Roman" w:cs="Times New Roman"/>
          <w:szCs w:val="24"/>
        </w:rPr>
        <w:t>ση του πορίσματος, όπως είχαμε προβλέψει εξαρχής, και θα ψηφίσουμε αναλόγως το απόγευμα.</w:t>
      </w:r>
    </w:p>
    <w:p w14:paraId="662D4D12"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62D4D13" w14:textId="77777777" w:rsidR="009A4B17" w:rsidRDefault="004622F9">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2D4D14"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η συνάδελφος από την Ένωση Κεντρώων </w:t>
      </w:r>
      <w:r>
        <w:rPr>
          <w:rFonts w:eastAsia="Times New Roman" w:cs="Times New Roman"/>
          <w:szCs w:val="24"/>
        </w:rPr>
        <w:t xml:space="preserve">κ. </w:t>
      </w:r>
      <w:r>
        <w:rPr>
          <w:rFonts w:eastAsia="Times New Roman" w:cs="Times New Roman"/>
          <w:szCs w:val="24"/>
        </w:rPr>
        <w:t xml:space="preserve">Θεοδώρα </w:t>
      </w:r>
      <w:proofErr w:type="spellStart"/>
      <w:r>
        <w:rPr>
          <w:rFonts w:eastAsia="Times New Roman" w:cs="Times New Roman"/>
          <w:szCs w:val="24"/>
        </w:rPr>
        <w:t>Μεγαλοοικονόμου</w:t>
      </w:r>
      <w:proofErr w:type="spellEnd"/>
      <w:r>
        <w:rPr>
          <w:rFonts w:eastAsia="Times New Roman" w:cs="Times New Roman"/>
          <w:szCs w:val="24"/>
        </w:rPr>
        <w:t>.</w:t>
      </w:r>
    </w:p>
    <w:p w14:paraId="662D4D15"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Έχετε τον λόγο, κυρία συνάδελφε.</w:t>
      </w:r>
    </w:p>
    <w:p w14:paraId="662D4D16"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662D4D17"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συμμετέχουμε σε μια κατά τα φαινόμενα τυπική διαδικασία της Ολομέλειας αφού, όπως έχει αποφανθεί ουσιαστικά η </w:t>
      </w:r>
      <w:r>
        <w:rPr>
          <w:rFonts w:eastAsia="Times New Roman" w:cs="Times New Roman"/>
          <w:szCs w:val="24"/>
        </w:rPr>
        <w:t>Προκαταρ</w:t>
      </w:r>
      <w:r>
        <w:rPr>
          <w:rFonts w:eastAsia="Times New Roman" w:cs="Times New Roman"/>
          <w:szCs w:val="24"/>
        </w:rPr>
        <w:t xml:space="preserve">κτική </w:t>
      </w:r>
      <w:r>
        <w:rPr>
          <w:rFonts w:eastAsia="Times New Roman" w:cs="Times New Roman"/>
          <w:szCs w:val="24"/>
        </w:rPr>
        <w:t xml:space="preserve">Επιτροπή που έχει αναλάβει τη διερεύνηση της υπόθεσης Παπαντωνίου, η Βουλή πλέον δεν έχει καμμία αρμοδιότητα επί των αδικημάτων </w:t>
      </w:r>
      <w:r>
        <w:rPr>
          <w:rFonts w:eastAsia="Times New Roman" w:cs="Times New Roman"/>
          <w:szCs w:val="24"/>
        </w:rPr>
        <w:lastRenderedPageBreak/>
        <w:t xml:space="preserve">που πιθανώς τέλεσε ο κ. Παπαντωνίου κατά τη διάρκεια της υπουργικής του θητείας. Έτσι, το πόρισμα της </w:t>
      </w:r>
      <w:r>
        <w:rPr>
          <w:rFonts w:eastAsia="Times New Roman" w:cs="Times New Roman"/>
          <w:szCs w:val="24"/>
        </w:rPr>
        <w:t xml:space="preserve">επιτροπής </w:t>
      </w:r>
      <w:r>
        <w:rPr>
          <w:rFonts w:eastAsia="Times New Roman" w:cs="Times New Roman"/>
          <w:szCs w:val="24"/>
        </w:rPr>
        <w:t xml:space="preserve">καταλήγει </w:t>
      </w:r>
      <w:r>
        <w:rPr>
          <w:rFonts w:eastAsia="Times New Roman" w:cs="Times New Roman"/>
          <w:szCs w:val="24"/>
        </w:rPr>
        <w:t>να επαφίεται -και σωστά πλέον- στην ελληνική δικαιοσύνη για να διερευνήσει τη νομιμοποίηση εσόδων από την παράνομη δραστηριότητα για το ζεύγος Παπαντωνίου.</w:t>
      </w:r>
    </w:p>
    <w:p w14:paraId="662D4D18"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Με όλα αυτά τα δεδομένα, πραγματικά φαίνεται η σημερινή σαν μια τυπική συνεδρίαση, αφού το Κοινοβούλ</w:t>
      </w:r>
      <w:r>
        <w:rPr>
          <w:rFonts w:eastAsia="Times New Roman" w:cs="Times New Roman"/>
          <w:szCs w:val="24"/>
        </w:rPr>
        <w:t>ιο δεν έχει πλέον ουσιαστικές αρμοδιότητες επί του θέματος.</w:t>
      </w:r>
    </w:p>
    <w:p w14:paraId="662D4D19"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Ωστόσο, εγώ δεν τη θεωρώ καθόλου τυπική διαδικασία. Αντιθέτως, νομίζω ότι είναι μια εξαιρετική ευκαιρία να συζητήσουμε ανοιχτά εφ’ όλης της ύλης όλα αυτά που εδώ και χρόνια ψιθυρίζουμε ή συζητούμε</w:t>
      </w:r>
      <w:r>
        <w:rPr>
          <w:rFonts w:eastAsia="Times New Roman" w:cs="Times New Roman"/>
          <w:szCs w:val="24"/>
        </w:rPr>
        <w:t xml:space="preserve"> στην ελληνική κοινωνία, χωρίς όμως να έχουν γίνει πολιτική συνείδηση εντός του Κοινοβουλίου. </w:t>
      </w:r>
    </w:p>
    <w:p w14:paraId="662D4D1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αλήθεια, λοιπόν, είναι ότι τα χρόνια της μεταπολίτευσης, του σκληρού δικομματισμού ΠΑΣΟΚ και Νέας Δημοκρατίας και της λεγόμενης ευημερίας, τα σκάνδαλα οικονομι</w:t>
      </w:r>
      <w:r>
        <w:rPr>
          <w:rFonts w:eastAsia="Times New Roman" w:cs="Times New Roman"/>
          <w:szCs w:val="24"/>
        </w:rPr>
        <w:t xml:space="preserve">κής φύσεως κυριαρχούσαν στην πολιτική ζωή της χώρας. Ο απλός πολίτης ένιωθε ότι υπάρχει μεγάλη σήψη και απίστευτη διαπλοκή, αλλά προφανώς αδυνατούσε να γνωρίζει ή και ακόμη να φανταστεί το μέγεθος της απίθανης διαφθοράς. </w:t>
      </w:r>
    </w:p>
    <w:p w14:paraId="662D4D1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έπρεπε να έρθουν τα δύσκολα </w:t>
      </w:r>
      <w:r>
        <w:rPr>
          <w:rFonts w:eastAsia="Times New Roman" w:cs="Times New Roman"/>
          <w:szCs w:val="24"/>
        </w:rPr>
        <w:t>χρόνια, τα χρόνια της ασφυκτικής λιτότητας των μνημονίων για να αρχίσουμε όλοι να αναρωτιόμαστε πού πήγε όλο αυτό το χρήμα, να αρχίσουν να αποκαλύπτονται σκάνδαλα περί χρηματισμού Ελλήνων πολιτικών και να καταλήξουμε στην καταδίκη του Τσοχατζόπουλου, η οπο</w:t>
      </w:r>
      <w:r>
        <w:rPr>
          <w:rFonts w:eastAsia="Times New Roman" w:cs="Times New Roman"/>
          <w:szCs w:val="24"/>
        </w:rPr>
        <w:t xml:space="preserve">ία ομολογουμένως ήταν ιστορική, καθώς αποτέλεσε την ηχηρή σύγχρονη αποκαθήλωση Υπουργού για χρήματα που είχε καταχραστεί εις βάρος του ελληνικού δημοσίου. </w:t>
      </w:r>
    </w:p>
    <w:p w14:paraId="662D4D1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Όμως η υπόθεση Τσοχατζόπουλου ξεκίνησε να αποκαλύπτεται κάτι περισσότερο από έξι χρόνια πριν. Ήταν η</w:t>
      </w:r>
      <w:r>
        <w:rPr>
          <w:rFonts w:eastAsia="Times New Roman" w:cs="Times New Roman"/>
          <w:szCs w:val="24"/>
        </w:rPr>
        <w:t xml:space="preserve"> αρχή για να μάθει ο ελληνικός λαός κάποια βασικά πεπραγμένα γύρω από τα εξοπλιστικά προγράμματα της κυβέρνησης Σημίτη, τις μίζες, την απόκρυψη μαύρου χρήματος, αλλά κυρίως τα ουσιαστικά και πραγματικά των ανεύθυνων Ελλήνων Υπουργών. </w:t>
      </w:r>
    </w:p>
    <w:p w14:paraId="662D4D1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Είναι πραγματικά </w:t>
      </w:r>
      <w:r>
        <w:rPr>
          <w:rFonts w:eastAsia="Times New Roman" w:cs="Times New Roman"/>
          <w:szCs w:val="24"/>
        </w:rPr>
        <w:t>εξαιρετικά απίθανο να λογοδοτήσει επίσημα ή και να παραπεμφθεί μια υπόθεση που αφορά στα παράνομα πεπραγμένα Υπουργού για όσα έκανε κατά τη διάρκεια της θητείας του και αυτό διότι το Σύνταγμα ορίζει με σαφήνεια στο άρθρο 86 ότι η Βουλή έχει επ’ αυτών των π</w:t>
      </w:r>
      <w:r>
        <w:rPr>
          <w:rFonts w:eastAsia="Times New Roman" w:cs="Times New Roman"/>
          <w:szCs w:val="24"/>
        </w:rPr>
        <w:t>εριπτώσεων αρμο</w:t>
      </w:r>
      <w:r>
        <w:rPr>
          <w:rFonts w:eastAsia="Times New Roman" w:cs="Times New Roman"/>
          <w:szCs w:val="24"/>
        </w:rPr>
        <w:lastRenderedPageBreak/>
        <w:t>διότητα μέχρι το πέρας της δεύτερης τακτικής συνόδου της Βουλευτικής περιόδου και αρχίζει μετά την τέλεση του αδικήματος. Όμως όπως γνωρίζετε όλοι, από την πράξη σπανίως ένα σκάνδαλο και μια παρανομία αποκαλύπτονται τόσο κοντά στα γεγονότα.</w:t>
      </w:r>
    </w:p>
    <w:p w14:paraId="662D4D1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Έτσι, επί ΠΑΣΟΚ, επί κυβερνήσεως του κ. Σημίτη, δηλαδή το 2001, έρχεται πρώτα ως άρθρο και το 2003 γίνεται νόμος του κράτους περί ευθύνης Υπουργών αυτός ο επαίσχυντος νόμος για την κάλυψη των εγκληματικών πράξεων των Υπουργών για την κατάχρηση του δημοσίου</w:t>
      </w:r>
      <w:r>
        <w:rPr>
          <w:rFonts w:eastAsia="Times New Roman" w:cs="Times New Roman"/>
          <w:szCs w:val="24"/>
        </w:rPr>
        <w:t xml:space="preserve"> χρήματος. Αυτός ο νόμος καλύπτει τους Υπουργούς και δεν μπορεί να τους ελέγξει κανένας. Έτσι, προχωρούσαν χωρίς να έχουν κανέναν φόβο, διότι η θητεία τους ήταν πάρα πολύ γρήγορη και καλύπτονταν χωρίς να μπορεί να τους ελέγξει κανείς. Με μια διάταξη του Συ</w:t>
      </w:r>
      <w:r>
        <w:rPr>
          <w:rFonts w:eastAsia="Times New Roman" w:cs="Times New Roman"/>
          <w:szCs w:val="24"/>
        </w:rPr>
        <w:t xml:space="preserve">ντάγματος που τέθηκε για να προστατεύει όσους θα εκτελούσαν καθήκοντα Υπουργού, προκειμένου να μην είναι εσαεί όμηροι πιθανών διώξεων, </w:t>
      </w:r>
      <w:proofErr w:type="spellStart"/>
      <w:r>
        <w:rPr>
          <w:rFonts w:eastAsia="Times New Roman" w:cs="Times New Roman"/>
          <w:szCs w:val="24"/>
        </w:rPr>
        <w:t>κατήντησε</w:t>
      </w:r>
      <w:proofErr w:type="spellEnd"/>
      <w:r>
        <w:rPr>
          <w:rFonts w:eastAsia="Times New Roman" w:cs="Times New Roman"/>
          <w:szCs w:val="24"/>
        </w:rPr>
        <w:t xml:space="preserve"> να είναι προστατευτική διάταξη για κάθε ανίκανο και για κάθε διεφθαρμένο μέλος της κυβέρνησης που μονίμως κρύβε</w:t>
      </w:r>
      <w:r>
        <w:rPr>
          <w:rFonts w:eastAsia="Times New Roman" w:cs="Times New Roman"/>
          <w:szCs w:val="24"/>
        </w:rPr>
        <w:t xml:space="preserve">ται και προστατεύεται από τη σύντομη παραγραφή κάθε παρανομίας του. </w:t>
      </w:r>
    </w:p>
    <w:p w14:paraId="662D4D1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ίδιο συμπέρασμα ακριβώς καταλήγουμε έξι χρόνια μετά το σκάνδαλο του Τσοχατζόπουλου για έναν ακόμη Υπουργό της κυβέρνησης Σημίτη, τον Γιάννο Παπαντωνίου. Το πόρισμα της </w:t>
      </w:r>
      <w:r>
        <w:rPr>
          <w:rFonts w:eastAsia="Times New Roman" w:cs="Times New Roman"/>
          <w:szCs w:val="24"/>
        </w:rPr>
        <w:t>ε</w:t>
      </w:r>
      <w:r>
        <w:rPr>
          <w:rFonts w:eastAsia="Times New Roman" w:cs="Times New Roman"/>
          <w:szCs w:val="24"/>
        </w:rPr>
        <w:t>πιτροπής κατέλ</w:t>
      </w:r>
      <w:r>
        <w:rPr>
          <w:rFonts w:eastAsia="Times New Roman" w:cs="Times New Roman"/>
          <w:szCs w:val="24"/>
        </w:rPr>
        <w:t>ηξε πως ναι μεν υπάρχουν πολύ σοβαρές ενδείξεις για απόκρυψη μαύρου χρήματος και κυρίως για σοβαρότατη ζημία του ελληνικού δημοσίου ύψους πάνω από 500 εκατομμυρίων ευρώ από τις συμβάσεις που υπέγραψε για τα εξοπλιστικά προγράμματα. Ωστόσο οι όποιες ευθύνες</w:t>
      </w:r>
      <w:r>
        <w:rPr>
          <w:rFonts w:eastAsia="Times New Roman" w:cs="Times New Roman"/>
          <w:szCs w:val="24"/>
        </w:rPr>
        <w:t xml:space="preserve"> του ως Υπουργός έχουν προ πολλού παραγραφεί. </w:t>
      </w:r>
    </w:p>
    <w:p w14:paraId="662D4D2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Έτσι, ευελπιστούμε πλέον μόνο στην ποινική δικαιοσύνη να εξετάσει τα δεδομένα, να ερευνήσει δαιδαλώδεις και πολύπλοκες διαδρομές του χρήματος του κ. Παπαντωνίου στην Ελβετία, τις ύποπτες μεταβιβάσεις ακινήτων </w:t>
      </w:r>
      <w:r>
        <w:rPr>
          <w:rFonts w:eastAsia="Times New Roman" w:cs="Times New Roman"/>
          <w:szCs w:val="24"/>
        </w:rPr>
        <w:t xml:space="preserve">και να καταλήξει εάν και κατά πόσο </w:t>
      </w:r>
      <w:proofErr w:type="spellStart"/>
      <w:r>
        <w:rPr>
          <w:rFonts w:eastAsia="Times New Roman" w:cs="Times New Roman"/>
          <w:szCs w:val="24"/>
        </w:rPr>
        <w:t>στοιχειοθετούνται</w:t>
      </w:r>
      <w:proofErr w:type="spellEnd"/>
      <w:r>
        <w:rPr>
          <w:rFonts w:eastAsia="Times New Roman" w:cs="Times New Roman"/>
          <w:szCs w:val="24"/>
        </w:rPr>
        <w:t xml:space="preserve"> αδικήματα του κοινού ποινικού δικαίου και κυρίως η νομιμοποίηση εσόδων από την παράνομη δραστηριότητα. </w:t>
      </w:r>
    </w:p>
    <w:p w14:paraId="662D4D21" w14:textId="77777777" w:rsidR="009A4B17" w:rsidRDefault="004622F9">
      <w:pPr>
        <w:spacing w:after="0" w:line="600" w:lineRule="auto"/>
        <w:ind w:firstLine="720"/>
        <w:jc w:val="both"/>
        <w:rPr>
          <w:rFonts w:eastAsia="Times New Roman" w:cs="Times New Roman"/>
          <w:b/>
          <w:szCs w:val="24"/>
        </w:rPr>
      </w:pPr>
      <w:r>
        <w:rPr>
          <w:rFonts w:eastAsia="Times New Roman" w:cs="Times New Roman"/>
          <w:szCs w:val="24"/>
        </w:rPr>
        <w:t>Όμως το ζητούμενο δεν είναι να ασχολούμεθα μεμονωμένα σήμερα με τον κ. Παπαντωνίου και αύριο με κάπ</w:t>
      </w:r>
      <w:r>
        <w:rPr>
          <w:rFonts w:eastAsia="Times New Roman" w:cs="Times New Roman"/>
          <w:szCs w:val="24"/>
        </w:rPr>
        <w:t xml:space="preserve">οιον άλλον Υπουργό ή πιθανώς με τέως Πρωθυπουργό και να ζητούμε κάθε </w:t>
      </w:r>
      <w:r>
        <w:rPr>
          <w:rFonts w:eastAsia="Times New Roman" w:cs="Times New Roman"/>
          <w:szCs w:val="24"/>
        </w:rPr>
        <w:lastRenderedPageBreak/>
        <w:t xml:space="preserve">φορά νομικές φόρμουλες που θα επιτρέψουν στις δικαστικές αρχές να βρουν την αλήθεια και να αποδώσουν ευθύνες. </w:t>
      </w:r>
    </w:p>
    <w:p w14:paraId="662D4D2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ζητούμενο είναι ότι είμαστε και πάλι εδώ και τόσα χρόνια μετά την αρχή τη</w:t>
      </w:r>
      <w:r>
        <w:rPr>
          <w:rFonts w:eastAsia="Times New Roman" w:cs="Times New Roman"/>
          <w:szCs w:val="24"/>
        </w:rPr>
        <w:t xml:space="preserve">ς αποκάλυψης των σκανδάλων στα εξοπλιστικά και παρ’ όλα αυτά διατηρούμε την ίδια κάλυψη στους </w:t>
      </w:r>
      <w:proofErr w:type="spellStart"/>
      <w:r>
        <w:rPr>
          <w:rFonts w:eastAsia="Times New Roman" w:cs="Times New Roman"/>
          <w:szCs w:val="24"/>
        </w:rPr>
        <w:t>Yπουργούς</w:t>
      </w:r>
      <w:proofErr w:type="spellEnd"/>
      <w:r>
        <w:rPr>
          <w:rFonts w:eastAsia="Times New Roman" w:cs="Times New Roman"/>
          <w:szCs w:val="24"/>
        </w:rPr>
        <w:t xml:space="preserve"> και συντηρούμε την ίδια αρρωστημένη αντίληψη περί κουκουλώματος. Δεν υπάρχει άλλη εξήγηση. Δεν νομίζω ότι υπάρχει νοήμων άνθρωπος που δεν αντιλαμβάνεται</w:t>
      </w:r>
      <w:r>
        <w:rPr>
          <w:rFonts w:eastAsia="Times New Roman" w:cs="Times New Roman"/>
          <w:szCs w:val="24"/>
        </w:rPr>
        <w:t xml:space="preserve"> πόσο απαραίτητη είναι η τροποποίηση του νόμου περί ευθύνης </w:t>
      </w:r>
      <w:proofErr w:type="spellStart"/>
      <w:r>
        <w:rPr>
          <w:rFonts w:eastAsia="Times New Roman" w:cs="Times New Roman"/>
          <w:szCs w:val="24"/>
        </w:rPr>
        <w:t>Yπουργών</w:t>
      </w:r>
      <w:proofErr w:type="spellEnd"/>
      <w:r>
        <w:rPr>
          <w:rFonts w:eastAsia="Times New Roman" w:cs="Times New Roman"/>
          <w:szCs w:val="24"/>
        </w:rPr>
        <w:t xml:space="preserve">. Αυτό που λείπει είναι η πολιτική βούληση και η αποφασιστικότητα να αλλάξει αυτή η νοσηρή κατάσταση. </w:t>
      </w:r>
    </w:p>
    <w:p w14:paraId="662D4D2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κ. Τσίπρας έχει εξαγγείλει </w:t>
      </w:r>
      <w:proofErr w:type="spellStart"/>
      <w:r>
        <w:rPr>
          <w:rFonts w:eastAsia="Times New Roman" w:cs="Times New Roman"/>
          <w:szCs w:val="24"/>
        </w:rPr>
        <w:t>πολλάκις</w:t>
      </w:r>
      <w:proofErr w:type="spellEnd"/>
      <w:r>
        <w:rPr>
          <w:rFonts w:eastAsia="Times New Roman" w:cs="Times New Roman"/>
          <w:szCs w:val="24"/>
        </w:rPr>
        <w:t xml:space="preserve"> ότι θα ανοίξει επιτέλους η συζήτησ</w:t>
      </w:r>
      <w:r>
        <w:rPr>
          <w:rFonts w:eastAsia="Times New Roman" w:cs="Times New Roman"/>
          <w:szCs w:val="24"/>
        </w:rPr>
        <w:t xml:space="preserve">η για αναθεώρηση του Συντάγματος και μαζί και ο διάλογος για την αλλαγή του επίμαχου άρθρου. Δυστυχώς όλα αυτά παραμένουν στον αέρα και παραμένουν εντελώς αβέβαια. </w:t>
      </w:r>
    </w:p>
    <w:p w14:paraId="662D4D2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Φυσικά, φαντάζομαι ότι οι κύριοι του ΠΑΣΟΚ και της Νέας Δημοκρατίας δεν χαροποιούνται με έν</w:t>
      </w:r>
      <w:r>
        <w:rPr>
          <w:rFonts w:eastAsia="Times New Roman" w:cs="Times New Roman"/>
          <w:szCs w:val="24"/>
        </w:rPr>
        <w:t xml:space="preserve">α τέτοιο ενδεχόμενο, διότι εκείνοι τον δημιούργησαν και εκείνοι τον </w:t>
      </w:r>
      <w:proofErr w:type="spellStart"/>
      <w:r>
        <w:rPr>
          <w:rFonts w:eastAsia="Times New Roman" w:cs="Times New Roman"/>
          <w:szCs w:val="24"/>
        </w:rPr>
        <w:t>εφήρμοσαν</w:t>
      </w:r>
      <w:proofErr w:type="spellEnd"/>
      <w:r>
        <w:rPr>
          <w:rFonts w:eastAsia="Times New Roman" w:cs="Times New Roman"/>
          <w:szCs w:val="24"/>
        </w:rPr>
        <w:t xml:space="preserve"> για να έχουν </w:t>
      </w:r>
      <w:r>
        <w:rPr>
          <w:rFonts w:eastAsia="Times New Roman" w:cs="Times New Roman"/>
          <w:szCs w:val="24"/>
        </w:rPr>
        <w:lastRenderedPageBreak/>
        <w:t xml:space="preserve">την προστασία του, όμως είναι στο χέρι μας να τον αλλάξουμε και είμαστε αδικαιολόγητοι αν δεν το εφαρμόσουμε. </w:t>
      </w:r>
    </w:p>
    <w:p w14:paraId="662D4D2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Ένωση Κεντρώων έχει ζητήσει πολλές φορές την αναθεώρ</w:t>
      </w:r>
      <w:r>
        <w:rPr>
          <w:rFonts w:eastAsia="Times New Roman" w:cs="Times New Roman"/>
          <w:szCs w:val="24"/>
        </w:rPr>
        <w:t xml:space="preserve">ηση του άρθρου του Συντάγματος και σ’ αυτό επιμένουμε μέχρι να γίνει αποδεκτό από όλες τις παρατάξεις. </w:t>
      </w:r>
    </w:p>
    <w:p w14:paraId="662D4D2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Βεβαίως για τα παρελθόντα δεν μπορούμε να κάνουμε και πολλά πράγματα σ’ αυτό το στάδιο. Τα χέρια μας είναι δεμένα, όμως ακόμα και έτσι ο ελληνικός λαός </w:t>
      </w:r>
      <w:r>
        <w:rPr>
          <w:rFonts w:eastAsia="Times New Roman" w:cs="Times New Roman"/>
          <w:szCs w:val="24"/>
        </w:rPr>
        <w:t xml:space="preserve">δικαιούται να μάθει ποιος τον έφερε σ’ αυτήν την τραγική κατάσταση που βρίσκεται σήμερα κι εμείς υποχρεούμεθα να αποκαλύψουμε κάθε πιθανό πολιτικό σκάνδαλο χωρίς καμμία ενοχή. </w:t>
      </w:r>
    </w:p>
    <w:p w14:paraId="662D4D2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Πρωτίστως και πάνω απ’ όλα υποχρεούμεθα να φροντίσουμε για το μέλλον. Επιτέλους</w:t>
      </w:r>
      <w:r>
        <w:rPr>
          <w:rFonts w:eastAsia="Times New Roman" w:cs="Times New Roman"/>
          <w:szCs w:val="24"/>
        </w:rPr>
        <w:t xml:space="preserve">, ο λαός πρέπει να μάθει για το παρελθόν και αν παραμείνει αυτός ο νόμος, ίσως να συμβούν πάλι τα ίδια και στο μέλλον. Πρέπει όλες οι πολιτικές παρατάξεις να συμπλεύσουμε ώστε να αλλάξει το νομικό πλαίσιο και κάθε μέλος μιας κυβέρνησης να μην έχει μονίμως </w:t>
      </w:r>
      <w:r>
        <w:rPr>
          <w:rFonts w:eastAsia="Times New Roman" w:cs="Times New Roman"/>
          <w:szCs w:val="24"/>
        </w:rPr>
        <w:t xml:space="preserve">το ακαταδίωκτο. Στη σύγχρονη Ελλάδα σε πολύ βασικά πράγματα μάς λείπει ακόμα η κοινή λογική. </w:t>
      </w:r>
    </w:p>
    <w:p w14:paraId="662D4D2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Θέλω να τελειώσω μ’ αυτό. Είναι αδιανόητο να σκεφθεί κανείς ότι στην αρχαία Ελλάδα, πριν από δυόμισι χιλιάδες χρόνια, οι άρχοντες στο τέλος της θητείας τους ελέγχ</w:t>
      </w:r>
      <w:r>
        <w:rPr>
          <w:rFonts w:eastAsia="Times New Roman" w:cs="Times New Roman"/>
          <w:szCs w:val="24"/>
        </w:rPr>
        <w:t xml:space="preserve">ονταν από αυστηρό σώμα λογιστών για τα πεπραγμένα τους και μέχρι να ολοκληρωθεί ο έλεγχος αυτός, δεν μπορούσαν ούτε να αποχωρήσουν από την πόλη, αλλά ούτε και να μεταβιβάσουν την περιουσία τους. Αντιθέτως εν </w:t>
      </w:r>
      <w:proofErr w:type="spellStart"/>
      <w:r>
        <w:rPr>
          <w:rFonts w:eastAsia="Times New Roman" w:cs="Times New Roman"/>
          <w:szCs w:val="24"/>
        </w:rPr>
        <w:t>έτει</w:t>
      </w:r>
      <w:proofErr w:type="spellEnd"/>
      <w:r>
        <w:rPr>
          <w:rFonts w:eastAsia="Times New Roman" w:cs="Times New Roman"/>
          <w:szCs w:val="24"/>
        </w:rPr>
        <w:t xml:space="preserve"> 2017 εμείς διαθέτουμε ένα πλήρως ανεξέλεγκτ</w:t>
      </w:r>
      <w:r>
        <w:rPr>
          <w:rFonts w:eastAsia="Times New Roman" w:cs="Times New Roman"/>
          <w:szCs w:val="24"/>
        </w:rPr>
        <w:t xml:space="preserve">ο σύστημα και συζητάμε ακόμα για δημόσιους λειτουργούς που κατά τα φαινόμενα κατασπατάλησαν εκατοντάδες εκατομμύρια δημοσίου χρήματος και παρ’ όλα αυτά η Ελληνική Βουλή αδυνατεί να τους εξετάσει. </w:t>
      </w:r>
    </w:p>
    <w:p w14:paraId="662D4D2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Ευχαριστώ.</w:t>
      </w:r>
    </w:p>
    <w:p w14:paraId="662D4D2A" w14:textId="77777777" w:rsidR="009A4B17" w:rsidRDefault="004622F9">
      <w:pPr>
        <w:spacing w:after="0"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Ένωσης Κεντρ</w:t>
      </w:r>
      <w:r>
        <w:rPr>
          <w:rFonts w:eastAsia="Times New Roman" w:cs="Times New Roman"/>
          <w:szCs w:val="24"/>
        </w:rPr>
        <w:t>ώων)</w:t>
      </w:r>
    </w:p>
    <w:p w14:paraId="662D4D2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Σπυρίδων </w:t>
      </w:r>
      <w:proofErr w:type="spellStart"/>
      <w:r>
        <w:rPr>
          <w:rFonts w:eastAsia="Times New Roman" w:cs="Times New Roman"/>
          <w:szCs w:val="24"/>
        </w:rPr>
        <w:t>Δανέλλης</w:t>
      </w:r>
      <w:proofErr w:type="spellEnd"/>
      <w:r>
        <w:rPr>
          <w:rFonts w:eastAsia="Times New Roman" w:cs="Times New Roman"/>
          <w:szCs w:val="24"/>
        </w:rPr>
        <w:t xml:space="preserve"> από το Ποτάμι.</w:t>
      </w:r>
    </w:p>
    <w:p w14:paraId="662D4D2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662D4D2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φαίνεται ότι σήμερα κλείνει ο κύκλος μιας διαδικασίας που από την αρχή ήταν αμφίβολη, μιας </w:t>
      </w:r>
      <w:r>
        <w:rPr>
          <w:rFonts w:eastAsia="Times New Roman" w:cs="Times New Roman"/>
          <w:szCs w:val="24"/>
        </w:rPr>
        <w:lastRenderedPageBreak/>
        <w:t xml:space="preserve">διαδικασίας που δημιουργούσε ερωτηματικά. Ρωτούσα τον Μάρτιο που πέρασε απ’ αυτό εδώ το Βήμα κατά τη συζήτηση για τη σύσταση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ε</w:t>
      </w:r>
      <w:r>
        <w:rPr>
          <w:rFonts w:eastAsia="Times New Roman" w:cs="Times New Roman"/>
          <w:szCs w:val="24"/>
        </w:rPr>
        <w:t xml:space="preserve">πιτροπής: «Επιζητείτε όντως τη διαλεύκανση ενός επαναλαμβανόμενου εγκλήματος με την απόδοση ευθυνών, την κατά το </w:t>
      </w:r>
      <w:r>
        <w:rPr>
          <w:rFonts w:eastAsia="Times New Roman" w:cs="Times New Roman"/>
          <w:szCs w:val="24"/>
        </w:rPr>
        <w:t>δυνατόν αποκατάσταση της βλάβης του δημοσίου και τη θωράκισή του στο μέλλον ή επιχειρείτε τον αποπροσανατολισμό της δημόσιας συζήτησης από τα αδιέξοδα που αντιμετωπίζετε στα τρέχοντα μεγάλα ζητήματα της χώρας, όπως από πολλούς λέγεται;»</w:t>
      </w:r>
      <w:r>
        <w:rPr>
          <w:rFonts w:eastAsia="Times New Roman" w:cs="Times New Roman"/>
          <w:szCs w:val="24"/>
        </w:rPr>
        <w:t>.</w:t>
      </w:r>
      <w:r>
        <w:rPr>
          <w:rFonts w:eastAsia="Times New Roman" w:cs="Times New Roman"/>
          <w:szCs w:val="24"/>
        </w:rPr>
        <w:t xml:space="preserve"> </w:t>
      </w:r>
    </w:p>
    <w:p w14:paraId="662D4D2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Προειδοποιούσαμε,</w:t>
      </w:r>
      <w:r>
        <w:rPr>
          <w:rFonts w:eastAsia="Times New Roman" w:cs="Times New Roman"/>
          <w:szCs w:val="24"/>
        </w:rPr>
        <w:t xml:space="preserve"> επίσης, πως για να τελεσφορήσουν οι εργασίες της εν λόγω </w:t>
      </w:r>
      <w:r>
        <w:rPr>
          <w:rFonts w:eastAsia="Times New Roman" w:cs="Times New Roman"/>
          <w:szCs w:val="24"/>
        </w:rPr>
        <w:t>ε</w:t>
      </w:r>
      <w:r>
        <w:rPr>
          <w:rFonts w:eastAsia="Times New Roman" w:cs="Times New Roman"/>
          <w:szCs w:val="24"/>
        </w:rPr>
        <w:t>πιτροπής της Βουλής, θα έπρεπε να συντρέξουν συγκεκριμένες νομικές προϋποθέσεις, συγκεκριμένα νομικά κριτήρια. Με άλλα λόγια, αν υπήρξε έγκλημα, για να «δεθεί» το κατηγορητήριο χρειαζόμασταν την ολ</w:t>
      </w:r>
      <w:r>
        <w:rPr>
          <w:rFonts w:eastAsia="Times New Roman" w:cs="Times New Roman"/>
          <w:szCs w:val="24"/>
        </w:rPr>
        <w:t xml:space="preserve">οκληρωμένη διαδρομή του προϊόντος του εγκλήματος, καταγεγραμμένη με τρόπο ακλόνητο, με τρόπο αδιάσειστο. </w:t>
      </w:r>
    </w:p>
    <w:p w14:paraId="662D4D2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Δουλειά μας ήταν να καταδείξουμε για κάθε μια από τις επιμέρους υποθέσεις –έξι τον αριθμό- σε τι συνίσταται η βλάβη του δημοσίου, ποια η παρέμβαση του</w:t>
      </w:r>
      <w:r>
        <w:rPr>
          <w:rFonts w:eastAsia="Times New Roman" w:cs="Times New Roman"/>
          <w:szCs w:val="24"/>
        </w:rPr>
        <w:t xml:space="preserve"> πρώην Υπουργού Άμυνας και ποιο το δικό του όφελος. </w:t>
      </w:r>
    </w:p>
    <w:p w14:paraId="662D4D3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απ’ όλα αυτά συνέβη; Τι απ’ όλα αυτά πετύχαμε; Φοβάμαι ότι δεν πετύχαμε τίποτα. Καταλήξαμε σ’ αυτό που γνωρίζαμε εξαρχής, ότι το αδίκημα της απιστίας έχει παραγραφεί. </w:t>
      </w:r>
    </w:p>
    <w:p w14:paraId="662D4D3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συνταγματική πρόβλεψη είναι σα</w:t>
      </w:r>
      <w:r>
        <w:rPr>
          <w:rFonts w:eastAsia="Times New Roman" w:cs="Times New Roman"/>
          <w:szCs w:val="24"/>
        </w:rPr>
        <w:t>φής. Κάνει λόγο για παραγραφή των όποιων αδικημάτων μετά το πέρας δύο κοινοβουλευτικών συνόδων κι εμείς είμαστε ήδη στην έβδομη. Αφού φτάσαμε στο αδιέξοδο που γνωρίζαμε από την αρχή πως είναι αδιέξοδο, προτείνετε σήμερα ένα πόρισμα που εμπεριέχει μια ξεκάθ</w:t>
      </w:r>
      <w:r>
        <w:rPr>
          <w:rFonts w:eastAsia="Times New Roman" w:cs="Times New Roman"/>
          <w:szCs w:val="24"/>
        </w:rPr>
        <w:t xml:space="preserve">αρη αντίφαση. Ενώ αναγνωρίζουμε πως στην περίπτωση του τέως Υπουργού η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διαπιστώνει ενδείξεις τέλεσης του αδικήματος της νομιμοποίησης εσόδων από παράνομες δραστηριότητες, παράλληλα κηρύσσει εαυτόν αναρμόδια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w:t>
      </w:r>
    </w:p>
    <w:p w14:paraId="662D4D3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Επιπροσθέτως, </w:t>
      </w:r>
      <w:r>
        <w:rPr>
          <w:rFonts w:eastAsia="Times New Roman" w:cs="Times New Roman"/>
          <w:szCs w:val="24"/>
        </w:rPr>
        <w:t xml:space="preserve">το άρθρο 86 παράγραφος 3 εδάφιο γ΄ του Συντάγματος ορίζει,  μεταξύ άλλων, ότι το πόρισμα της </w:t>
      </w:r>
      <w:r>
        <w:rPr>
          <w:rFonts w:eastAsia="Times New Roman" w:cs="Times New Roman"/>
          <w:szCs w:val="24"/>
        </w:rPr>
        <w:t>ε</w:t>
      </w:r>
      <w:r>
        <w:rPr>
          <w:rFonts w:eastAsia="Times New Roman" w:cs="Times New Roman"/>
          <w:szCs w:val="24"/>
        </w:rPr>
        <w:t xml:space="preserve">πιτροπής εισάγεται στην Ολομέλεια της Βουλής η οποία αποφασίζει για την άσκηση ή μη δίωξης. Δεν προβλέπεται κάπου ότι η </w:t>
      </w:r>
      <w:r>
        <w:rPr>
          <w:rFonts w:eastAsia="Times New Roman" w:cs="Times New Roman"/>
          <w:szCs w:val="24"/>
        </w:rPr>
        <w:t>ε</w:t>
      </w:r>
      <w:r>
        <w:rPr>
          <w:rFonts w:eastAsia="Times New Roman" w:cs="Times New Roman"/>
          <w:szCs w:val="24"/>
        </w:rPr>
        <w:t>πιτροπή μπορεί να παραπέμψει ή καλύτερα ν</w:t>
      </w:r>
      <w:r>
        <w:rPr>
          <w:rFonts w:eastAsia="Times New Roman" w:cs="Times New Roman"/>
          <w:szCs w:val="24"/>
        </w:rPr>
        <w:t>α αναπέμψει τις έξι υποθέσεις και τις σχετικές ποινικές δικογραφίες στον αρμόδιο Εισαγγελέα Πλημμελειοδικών Αθηνών.</w:t>
      </w:r>
    </w:p>
    <w:p w14:paraId="662D4D3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απλά λόγια, σήμερα θα έπρεπε να ψηφίζουμε για το αν ο πρώην Υπουργός πρέπει να παραπεμφθεί ή όχι στο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δ</w:t>
      </w:r>
      <w:r>
        <w:rPr>
          <w:rFonts w:eastAsia="Times New Roman" w:cs="Times New Roman"/>
          <w:szCs w:val="24"/>
        </w:rPr>
        <w:t>ικαστήριο. Γι’ αυτό και μόνο</w:t>
      </w:r>
      <w:r>
        <w:rPr>
          <w:rFonts w:eastAsia="Times New Roman" w:cs="Times New Roman"/>
          <w:szCs w:val="24"/>
        </w:rPr>
        <w:t xml:space="preserve">ν γι’ αυτό αποτελεί συνταγματικά προβλεπόμενη αρμοδιότητα της Ολομέλειας, γιατί αλλιώς η πρόταση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πάσχει τόσο νομικά όσο και δικονομικά αντιβαίνοντας το Σύνταγμα. Να σημειώσω δε ότι επιλέγεται για κάτι που για άλλη μια</w:t>
      </w:r>
      <w:r>
        <w:rPr>
          <w:rFonts w:eastAsia="Times New Roman" w:cs="Times New Roman"/>
          <w:szCs w:val="24"/>
        </w:rPr>
        <w:t xml:space="preserve"> φορά δημιουργεί μια συνθήκη έντασης με τη δικαστική εξουσία, εν προκειμένω ένταση μεταξύ Βουλής και δικαστικής εξουσίας.</w:t>
      </w:r>
    </w:p>
    <w:p w14:paraId="662D4D3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Επιλέγετε, λοιπόν, να πούμε εμείς, το Σώμα, στον </w:t>
      </w:r>
      <w:r>
        <w:rPr>
          <w:rFonts w:eastAsia="Times New Roman" w:cs="Times New Roman"/>
          <w:szCs w:val="24"/>
        </w:rPr>
        <w:t>ε</w:t>
      </w:r>
      <w:r>
        <w:rPr>
          <w:rFonts w:eastAsia="Times New Roman" w:cs="Times New Roman"/>
          <w:szCs w:val="24"/>
        </w:rPr>
        <w:t>ισαγγελέα: «Πάρε πίσω τον φάκελο, δεν έχουμε αρμοδιότητα». Γιατί; Γιατί όχι την ασφα</w:t>
      </w:r>
      <w:r>
        <w:rPr>
          <w:rFonts w:eastAsia="Times New Roman" w:cs="Times New Roman"/>
          <w:szCs w:val="24"/>
        </w:rPr>
        <w:t xml:space="preserve">λή οδό, αυτήν που οδήγησε στην παραπομπή Τσοχατζόπουλου, μια από τις ελάχιστες περιπτώσεις δηλαδή που μια προανακριτική επιτροπή είχε αποτέλεσμα, έστω και αν το αποτέλεσμα ήρθε από την τακτική </w:t>
      </w:r>
      <w:r>
        <w:rPr>
          <w:rFonts w:eastAsia="Times New Roman" w:cs="Times New Roman"/>
          <w:szCs w:val="24"/>
        </w:rPr>
        <w:t>δ</w:t>
      </w:r>
      <w:r>
        <w:rPr>
          <w:rFonts w:eastAsia="Times New Roman" w:cs="Times New Roman"/>
          <w:szCs w:val="24"/>
        </w:rPr>
        <w:t>ικαιοσύνη;</w:t>
      </w:r>
    </w:p>
    <w:p w14:paraId="662D4D3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Όπως και τώρα, έτσι και τότε η </w:t>
      </w:r>
      <w:r>
        <w:rPr>
          <w:rFonts w:eastAsia="Times New Roman" w:cs="Times New Roman"/>
          <w:szCs w:val="24"/>
        </w:rPr>
        <w:t>ε</w:t>
      </w:r>
      <w:r>
        <w:rPr>
          <w:rFonts w:eastAsia="Times New Roman" w:cs="Times New Roman"/>
          <w:szCs w:val="24"/>
        </w:rPr>
        <w:t>πιτροπή εξέφρασε αμ</w:t>
      </w:r>
      <w:r>
        <w:rPr>
          <w:rFonts w:eastAsia="Times New Roman" w:cs="Times New Roman"/>
          <w:szCs w:val="24"/>
        </w:rPr>
        <w:t xml:space="preserve">φιβολίες για την αρμοδιότητα της Βουλής, αν δηλαδή θα έπρεπε να παραπεμφθεί ο πρώην Υπουργός σε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δ</w:t>
      </w:r>
      <w:r>
        <w:rPr>
          <w:rFonts w:eastAsia="Times New Roman" w:cs="Times New Roman"/>
          <w:szCs w:val="24"/>
        </w:rPr>
        <w:t xml:space="preserve">ικαστήριο ή στην τακτική </w:t>
      </w:r>
      <w:r>
        <w:rPr>
          <w:rFonts w:eastAsia="Times New Roman" w:cs="Times New Roman"/>
          <w:szCs w:val="24"/>
        </w:rPr>
        <w:t>δ</w:t>
      </w:r>
      <w:r>
        <w:rPr>
          <w:rFonts w:eastAsia="Times New Roman" w:cs="Times New Roman"/>
          <w:szCs w:val="24"/>
        </w:rPr>
        <w:t xml:space="preserve">ικαιοσύνη. Και τι έκανε τότε η Βουλή; Ψήφισε υπέρ της παραπομπής, λέγοντας σοφά, κατά τη γνώμη μου, ότι εμείς οι </w:t>
      </w:r>
      <w:r>
        <w:rPr>
          <w:rFonts w:eastAsia="Times New Roman" w:cs="Times New Roman"/>
          <w:szCs w:val="24"/>
        </w:rPr>
        <w:lastRenderedPageBreak/>
        <w:t>Βουλευτές δεν</w:t>
      </w:r>
      <w:r>
        <w:rPr>
          <w:rFonts w:eastAsia="Times New Roman" w:cs="Times New Roman"/>
          <w:szCs w:val="24"/>
        </w:rPr>
        <w:t xml:space="preserve"> είμαστε δικαστές και αν μας φέρνει το Σύνταγμα σε θέση δικαστή, πάλι αυτήν την εξουσία πρέπει να την ασκήσουμε με απόλυτη φειδώ, που σημαίνει ότι αμιγώς νομικά και δικονομικά ζητήματα δεν θα τα κρίνουμε εμείς. Εκεί ήρθαν οι δικαστές του </w:t>
      </w:r>
      <w:r>
        <w:rPr>
          <w:rFonts w:eastAsia="Times New Roman" w:cs="Times New Roman"/>
          <w:szCs w:val="24"/>
        </w:rPr>
        <w:t>δ</w:t>
      </w:r>
      <w:r>
        <w:rPr>
          <w:rFonts w:eastAsia="Times New Roman" w:cs="Times New Roman"/>
          <w:szCs w:val="24"/>
        </w:rPr>
        <w:t xml:space="preserve">ικαστικού </w:t>
      </w:r>
      <w:r>
        <w:rPr>
          <w:rFonts w:eastAsia="Times New Roman" w:cs="Times New Roman"/>
          <w:szCs w:val="24"/>
        </w:rPr>
        <w:t>σ</w:t>
      </w:r>
      <w:r>
        <w:rPr>
          <w:rFonts w:eastAsia="Times New Roman" w:cs="Times New Roman"/>
          <w:szCs w:val="24"/>
        </w:rPr>
        <w:t>υμβουλ</w:t>
      </w:r>
      <w:r>
        <w:rPr>
          <w:rFonts w:eastAsia="Times New Roman" w:cs="Times New Roman"/>
          <w:szCs w:val="24"/>
        </w:rPr>
        <w:t xml:space="preserve">ίου, δηλαδή ανώτατοι δικαστικοί, και είπαν πράγματι όχι σε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δ</w:t>
      </w:r>
      <w:r>
        <w:rPr>
          <w:rFonts w:eastAsia="Times New Roman" w:cs="Times New Roman"/>
          <w:szCs w:val="24"/>
        </w:rPr>
        <w:t xml:space="preserve">ικαστήριο, αλλά στην τακτική </w:t>
      </w:r>
      <w:r>
        <w:rPr>
          <w:rFonts w:eastAsia="Times New Roman" w:cs="Times New Roman"/>
          <w:szCs w:val="24"/>
        </w:rPr>
        <w:t>δ</w:t>
      </w:r>
      <w:r>
        <w:rPr>
          <w:rFonts w:eastAsia="Times New Roman" w:cs="Times New Roman"/>
          <w:szCs w:val="24"/>
        </w:rPr>
        <w:t>ικαιοσύνη να δικαστεί ο πρώην Υπουργός.</w:t>
      </w:r>
    </w:p>
    <w:p w14:paraId="662D4D3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Όμως προσέξτε, εκεί το είπαν δικαστικοί λειτουργοί, ότι δεν υπάρχει υπουργικό αδίκημα. Εκεί ήταν ανώτατος δικαστικός λε</w:t>
      </w:r>
      <w:r>
        <w:rPr>
          <w:rFonts w:eastAsia="Times New Roman" w:cs="Times New Roman"/>
          <w:szCs w:val="24"/>
        </w:rPr>
        <w:t>ιτουργός αυτός που είπε στους συναδέλφους του: «συνεχίστε εσείς τη διαδικασία». Δεν ήταν η Ολομέλεια της Βουλής.</w:t>
      </w:r>
    </w:p>
    <w:p w14:paraId="662D4D3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διαφωνία μας με το πόρισμα έχει καταγραφεί λεπτομερώς και η τεχνική νομική αιτιολόγηση της διαφωνίας αυτής </w:t>
      </w:r>
      <w:r>
        <w:rPr>
          <w:rFonts w:eastAsia="Times New Roman" w:cs="Times New Roman"/>
          <w:szCs w:val="24"/>
        </w:rPr>
        <w:t>έχει, επίσης, καταγραφεί. Η διαφωνία αυτή μας οδηγεί στο να ψηφίσουμε «</w:t>
      </w:r>
      <w:r>
        <w:rPr>
          <w:rFonts w:eastAsia="Times New Roman" w:cs="Times New Roman"/>
          <w:szCs w:val="24"/>
        </w:rPr>
        <w:t>ν</w:t>
      </w:r>
      <w:r>
        <w:rPr>
          <w:rFonts w:eastAsia="Times New Roman" w:cs="Times New Roman"/>
          <w:szCs w:val="24"/>
        </w:rPr>
        <w:t>αι» στην παραπομπή του πρώην Υπουργού, διότι μόνον έτσι θεωρούμε ότι διασφαλίζεται πως η δικαστική έρευνα της υπόθεσης θα συνεχιστεί.</w:t>
      </w:r>
    </w:p>
    <w:p w14:paraId="662D4D3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Αυτό το περίεργο, όμως, το πρωτότυπο «όχι», το </w:t>
      </w:r>
      <w:r>
        <w:rPr>
          <w:rFonts w:eastAsia="Times New Roman" w:cs="Times New Roman"/>
          <w:szCs w:val="24"/>
        </w:rPr>
        <w:t xml:space="preserve">αιτιολογημένο επί του ψηφοδελτίου «όχι» που η Πλειοψηφία προτείνει, </w:t>
      </w:r>
      <w:r>
        <w:rPr>
          <w:rFonts w:eastAsia="Times New Roman" w:cs="Times New Roman"/>
          <w:szCs w:val="24"/>
        </w:rPr>
        <w:lastRenderedPageBreak/>
        <w:t>το θεωρούμε πρωτοφανές, επισφαλές αλλά και επίφοβο. Φοβούμαστε πως θα οδηγήσει σε πιθανή απαλλαγή του πρώην Υπουργού για τεχνικούς λόγους. Το πλήγμα για το κύρος της Βουλής σε ένα τέτοιο ε</w:t>
      </w:r>
      <w:r>
        <w:rPr>
          <w:rFonts w:eastAsia="Times New Roman" w:cs="Times New Roman"/>
          <w:szCs w:val="24"/>
        </w:rPr>
        <w:t>νδεχόμενο θα είναι τεράστιο κι εμείς, βεβαίως, δεν μπορούμε να συμπράξουμε σε αυτό.</w:t>
      </w:r>
    </w:p>
    <w:p w14:paraId="662D4D3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Το Ποτάμι ήθελε να συνεχιστούν οι εργασίες της </w:t>
      </w:r>
      <w:r>
        <w:rPr>
          <w:rFonts w:eastAsia="Times New Roman" w:cs="Times New Roman"/>
          <w:szCs w:val="24"/>
        </w:rPr>
        <w:t>ε</w:t>
      </w:r>
      <w:r>
        <w:rPr>
          <w:rFonts w:eastAsia="Times New Roman" w:cs="Times New Roman"/>
          <w:szCs w:val="24"/>
        </w:rPr>
        <w:t>ξεταστικής, από τη στιγμή που βρέθηκαν και αναγνωρίστηκαν οι ενδείξεις. Αυτό δεν εισακούστηκε. Πλέον είμαστε υποχρεωμένοι να</w:t>
      </w:r>
      <w:r>
        <w:rPr>
          <w:rFonts w:eastAsia="Times New Roman" w:cs="Times New Roman"/>
          <w:szCs w:val="24"/>
        </w:rPr>
        <w:t xml:space="preserve"> ψηφίσουμε υπέρ της παραπομπής.</w:t>
      </w:r>
    </w:p>
    <w:p w14:paraId="662D4D3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στα ζητήματα διαφθοράς και διασπάθισης του δημοσίου χρήματος η κοινωνία είναι ιδιαιτέρως ευαίσθητη. Στην παρούσα συγκυρία βαθιάς κρίσης η δικαιολογημένη καχυποψία, που τρέφεται από την κίτρινη λ</w:t>
      </w:r>
      <w:r>
        <w:rPr>
          <w:rFonts w:eastAsia="Times New Roman" w:cs="Times New Roman"/>
          <w:szCs w:val="24"/>
        </w:rPr>
        <w:t xml:space="preserve">ογική ότι όλοι ίδιοι είναι ή κόρακας </w:t>
      </w:r>
      <w:proofErr w:type="spellStart"/>
      <w:r>
        <w:rPr>
          <w:rFonts w:eastAsia="Times New Roman" w:cs="Times New Roman"/>
          <w:szCs w:val="24"/>
        </w:rPr>
        <w:t>κοράκου</w:t>
      </w:r>
      <w:proofErr w:type="spellEnd"/>
      <w:r>
        <w:rPr>
          <w:rFonts w:eastAsia="Times New Roman" w:cs="Times New Roman"/>
          <w:szCs w:val="24"/>
        </w:rPr>
        <w:t xml:space="preserve"> μάτι δεν βγάζει, αναπτύσσεται και αναπτύσσει πλέον αντικοινοβουλευτικά χαρακτηριστικά, καθιστώντας την έρμαιο των </w:t>
      </w:r>
      <w:proofErr w:type="spellStart"/>
      <w:r>
        <w:rPr>
          <w:rFonts w:eastAsia="Times New Roman" w:cs="Times New Roman"/>
          <w:szCs w:val="24"/>
        </w:rPr>
        <w:t>μεταδημαγωγών</w:t>
      </w:r>
      <w:proofErr w:type="spellEnd"/>
      <w:r>
        <w:rPr>
          <w:rFonts w:eastAsia="Times New Roman" w:cs="Times New Roman"/>
          <w:szCs w:val="24"/>
        </w:rPr>
        <w:t xml:space="preserve"> και των λαϊκιστών.</w:t>
      </w:r>
    </w:p>
    <w:p w14:paraId="662D4D3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εσείς της Πλειοψηφίας, είναι στο δ</w:t>
      </w:r>
      <w:r>
        <w:rPr>
          <w:rFonts w:eastAsia="Times New Roman" w:cs="Times New Roman"/>
          <w:szCs w:val="24"/>
        </w:rPr>
        <w:t xml:space="preserve">ικό σας χέρι πλέον σήμερα να μην συντελέσουμε κι εμείς </w:t>
      </w:r>
      <w:r>
        <w:rPr>
          <w:rFonts w:eastAsia="Times New Roman" w:cs="Times New Roman"/>
          <w:szCs w:val="24"/>
        </w:rPr>
        <w:lastRenderedPageBreak/>
        <w:t>στην εγκληματική διαιώνιση ισχύος στον επαίσχυντων συνταγματικών διατάξεων περί ευθύνης υπουργών. Δεν πρέπει και αυτήν τη φορά να χαθεί η ευκαιρία και η δυνατότητα συνταγματικής αναθεώρησης της επερχόμ</w:t>
      </w:r>
      <w:r>
        <w:rPr>
          <w:rFonts w:eastAsia="Times New Roman" w:cs="Times New Roman"/>
          <w:szCs w:val="24"/>
        </w:rPr>
        <w:t>ενης Βουλής, όποτε αυτή έρθει. Και αυτό εξαρτάται από τις δικές σας κυρίως πρωτοβουλίες. Σε ένα θέμα που όλα τα κόμματα συμφωνούν, τουλάχιστον διακηρυκτικά, δεν είναι δυνατόν  να χρονοτριβούμε άλλο.</w:t>
      </w:r>
    </w:p>
    <w:p w14:paraId="662D4D3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Κλείνω προσθέτοντας μάλλον για την ιστορία σε αυτά που ο </w:t>
      </w:r>
      <w:r>
        <w:rPr>
          <w:rFonts w:eastAsia="Times New Roman" w:cs="Times New Roman"/>
          <w:szCs w:val="24"/>
        </w:rPr>
        <w:t>κ. Τασούλας είπε προ ολίγου, τα οποία προσυπογράφω απολύτως, ότι στην προετοιμασία της Συνταγματικής Αναθεώρησης του 2001, της χαμένης αναθεώρησης, εμείς τότε, ο Συνασπισμός της Αριστεράς και της Προόδου, είχαμε προτείνει να συμπεριληφθούν στα προς αναθεώρ</w:t>
      </w:r>
      <w:r>
        <w:rPr>
          <w:rFonts w:eastAsia="Times New Roman" w:cs="Times New Roman"/>
          <w:szCs w:val="24"/>
        </w:rPr>
        <w:t>ηση άρθρα και το επαίσχυντο άρθρο περί ευθύνης Υπουργών. Το προσθέτω για την ιστορία.</w:t>
      </w:r>
    </w:p>
    <w:p w14:paraId="662D4D3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62D4D3E"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 πρώτος κύκλος ομιλητών κλείνει με τον κ. Θεοχάρη. Αμέσως μετά θα δοθεί ο λόγος στον Γραμματέα του Κομμουνιστικού Κό</w:t>
      </w:r>
      <w:r>
        <w:rPr>
          <w:rFonts w:eastAsia="Times New Roman"/>
          <w:szCs w:val="24"/>
        </w:rPr>
        <w:t xml:space="preserve">μματος κ. </w:t>
      </w:r>
      <w:proofErr w:type="spellStart"/>
      <w:r>
        <w:rPr>
          <w:rFonts w:eastAsia="Times New Roman"/>
          <w:szCs w:val="24"/>
        </w:rPr>
        <w:t>Κου</w:t>
      </w:r>
      <w:r>
        <w:rPr>
          <w:rFonts w:eastAsia="Times New Roman"/>
          <w:szCs w:val="24"/>
        </w:rPr>
        <w:lastRenderedPageBreak/>
        <w:t>τσούμπα</w:t>
      </w:r>
      <w:proofErr w:type="spellEnd"/>
      <w:r>
        <w:rPr>
          <w:rFonts w:eastAsia="Times New Roman"/>
          <w:szCs w:val="24"/>
        </w:rPr>
        <w:t xml:space="preserve"> και μετά θα μιλήσει ο </w:t>
      </w:r>
      <w:r>
        <w:rPr>
          <w:rFonts w:eastAsia="Times New Roman" w:cs="Times New Roman"/>
          <w:szCs w:val="24"/>
        </w:rPr>
        <w:t xml:space="preserve">Αναπληρωτής </w:t>
      </w:r>
      <w:r>
        <w:rPr>
          <w:rFonts w:eastAsia="Times New Roman" w:cs="Times New Roman"/>
          <w:bCs/>
          <w:szCs w:val="24"/>
        </w:rPr>
        <w:t>Υπουργός</w:t>
      </w:r>
      <w:r>
        <w:rPr>
          <w:rFonts w:eastAsia="Times New Roman" w:cs="Times New Roman"/>
          <w:szCs w:val="24"/>
        </w:rPr>
        <w:t xml:space="preserve"> Δικαιοσύνης Διαφάνειας </w:t>
      </w:r>
      <w:r>
        <w:rPr>
          <w:rFonts w:eastAsia="Times New Roman" w:cs="Times New Roman"/>
          <w:bCs/>
          <w:szCs w:val="24"/>
        </w:rPr>
        <w:t>και</w:t>
      </w:r>
      <w:r>
        <w:rPr>
          <w:rFonts w:eastAsia="Times New Roman" w:cs="Times New Roman"/>
          <w:szCs w:val="24"/>
        </w:rPr>
        <w:t xml:space="preserve"> Ανθρωπίνων Δικαιωμάτων</w:t>
      </w:r>
      <w:r>
        <w:rPr>
          <w:rFonts w:eastAsia="Times New Roman"/>
          <w:szCs w:val="24"/>
        </w:rPr>
        <w:t xml:space="preserve"> κ. Παπαγγελόπουλος.</w:t>
      </w:r>
    </w:p>
    <w:p w14:paraId="662D4D3F" w14:textId="77777777" w:rsidR="009A4B17" w:rsidRDefault="004622F9">
      <w:pPr>
        <w:spacing w:after="0" w:line="600" w:lineRule="auto"/>
        <w:ind w:firstLine="720"/>
        <w:jc w:val="both"/>
        <w:rPr>
          <w:rFonts w:eastAsia="Times New Roman"/>
          <w:szCs w:val="24"/>
        </w:rPr>
      </w:pPr>
      <w:r>
        <w:rPr>
          <w:rFonts w:eastAsia="Times New Roman"/>
          <w:szCs w:val="24"/>
        </w:rPr>
        <w:t>Ορίστε, κύριε Θεοχάρη, έχετε τον λόγο.</w:t>
      </w:r>
    </w:p>
    <w:p w14:paraId="662D4D40" w14:textId="77777777" w:rsidR="009A4B17" w:rsidRDefault="004622F9">
      <w:pPr>
        <w:spacing w:after="0"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Ευχαριστώ πολύ, κύριε Πρόεδρε.</w:t>
      </w:r>
    </w:p>
    <w:p w14:paraId="662D4D41" w14:textId="77777777" w:rsidR="009A4B17" w:rsidRDefault="004622F9">
      <w:pPr>
        <w:spacing w:after="0" w:line="600" w:lineRule="auto"/>
        <w:ind w:firstLine="720"/>
        <w:jc w:val="both"/>
        <w:rPr>
          <w:rFonts w:eastAsia="Times New Roman"/>
          <w:szCs w:val="24"/>
        </w:rPr>
      </w:pPr>
      <w:r>
        <w:rPr>
          <w:rFonts w:eastAsia="Times New Roman"/>
          <w:szCs w:val="24"/>
        </w:rPr>
        <w:t>Κυρίες και κύριοι συνάδελ</w:t>
      </w:r>
      <w:r>
        <w:rPr>
          <w:rFonts w:eastAsia="Times New Roman"/>
          <w:szCs w:val="24"/>
        </w:rPr>
        <w:t xml:space="preserve">φοι, τι αναφέρει το πόρισμα της </w:t>
      </w:r>
      <w:r>
        <w:rPr>
          <w:rFonts w:eastAsia="Times New Roman"/>
          <w:szCs w:val="24"/>
        </w:rPr>
        <w:t>ε</w:t>
      </w:r>
      <w:r>
        <w:rPr>
          <w:rFonts w:eastAsia="Times New Roman"/>
          <w:szCs w:val="24"/>
        </w:rPr>
        <w:t>πιτροπής για την υπόθεση Παπαντωνίου; Διαβάζω: «Δεν ζητείται η άσκηση ποινικής δίωξης για τον πρώην υπουργό Εθνικής Άμυνας. Αντιθέτως, όπως αποφασίστηκε για το μεν αδίκημα της απιστίας, όπως ορίζεται στο άρθρο 256 του Ποινι</w:t>
      </w:r>
      <w:r>
        <w:rPr>
          <w:rFonts w:eastAsia="Times New Roman"/>
          <w:szCs w:val="24"/>
        </w:rPr>
        <w:t xml:space="preserve">κού Κώδικα, έχει υπάρξει παραγραφή, για το δε ξέπλυμα μαύρου χρήματος, όπως περιγράφεται στον ν.3691/2008, αρμόδια είναι η τακτική </w:t>
      </w:r>
      <w:r>
        <w:rPr>
          <w:rFonts w:eastAsia="Times New Roman"/>
          <w:szCs w:val="24"/>
        </w:rPr>
        <w:t>δ</w:t>
      </w:r>
      <w:r>
        <w:rPr>
          <w:rFonts w:eastAsia="Times New Roman"/>
          <w:szCs w:val="24"/>
        </w:rPr>
        <w:t>ικαιοσύνη και όχι η Βουλή».</w:t>
      </w:r>
    </w:p>
    <w:p w14:paraId="662D4D42" w14:textId="77777777" w:rsidR="009A4B17" w:rsidRDefault="004622F9">
      <w:pPr>
        <w:spacing w:after="0" w:line="600" w:lineRule="auto"/>
        <w:ind w:firstLine="720"/>
        <w:jc w:val="both"/>
        <w:rPr>
          <w:rFonts w:eastAsia="Times New Roman"/>
          <w:szCs w:val="24"/>
        </w:rPr>
      </w:pPr>
      <w:r>
        <w:rPr>
          <w:rFonts w:eastAsia="Times New Roman"/>
          <w:szCs w:val="24"/>
        </w:rPr>
        <w:t xml:space="preserve">Άλλη μια, λοιπόν, αλυσιτελής </w:t>
      </w:r>
      <w:r>
        <w:rPr>
          <w:rFonts w:eastAsia="Times New Roman"/>
          <w:szCs w:val="24"/>
        </w:rPr>
        <w:t>ε</w:t>
      </w:r>
      <w:r>
        <w:rPr>
          <w:rFonts w:eastAsia="Times New Roman"/>
          <w:szCs w:val="24"/>
        </w:rPr>
        <w:t>ξεταστική που έγινε για τα μάτια του κόσμου. Άλλη μια από τις πενή</w:t>
      </w:r>
      <w:r>
        <w:rPr>
          <w:rFonts w:eastAsia="Times New Roman"/>
          <w:szCs w:val="24"/>
        </w:rPr>
        <w:t xml:space="preserve">ντα, περίπου, προτάσεις για εξεταστικές ή προανακριτικές επιτροπές που έγιναν στα σαράντα τρία χρόνια της Μεταπολίτευσης που δεν έφερε αποτέλεσμα. Και η μόνη υπόθεση που οδήγησε σε καταδίκη έγινε λόγω της </w:t>
      </w:r>
      <w:r>
        <w:rPr>
          <w:rFonts w:eastAsia="Times New Roman"/>
          <w:szCs w:val="24"/>
        </w:rPr>
        <w:t>δ</w:t>
      </w:r>
      <w:r>
        <w:rPr>
          <w:rFonts w:eastAsia="Times New Roman"/>
          <w:szCs w:val="24"/>
        </w:rPr>
        <w:t>ικαιοσύνης και όχι χάριν των προσπαθειών της Βουλή</w:t>
      </w:r>
      <w:r>
        <w:rPr>
          <w:rFonts w:eastAsia="Times New Roman"/>
          <w:szCs w:val="24"/>
        </w:rPr>
        <w:t xml:space="preserve">ς. </w:t>
      </w:r>
      <w:r>
        <w:rPr>
          <w:rFonts w:eastAsia="Times New Roman"/>
          <w:szCs w:val="24"/>
        </w:rPr>
        <w:lastRenderedPageBreak/>
        <w:t>Γιατί μια εξεταστική, μια προανακριτική επιτροπή είναι πρωτίστως πολιτική και τελικά, δυστυχώς, κομματική και ως τέτοια δεν μπορεί να ασκήσει τις δικαστικές αρμοδιότητες που τις αναθέτει ο νομοθέτης.</w:t>
      </w:r>
    </w:p>
    <w:p w14:paraId="662D4D43" w14:textId="77777777" w:rsidR="009A4B17" w:rsidRDefault="004622F9">
      <w:pPr>
        <w:spacing w:after="0" w:line="600" w:lineRule="auto"/>
        <w:ind w:firstLine="720"/>
        <w:jc w:val="both"/>
        <w:rPr>
          <w:rFonts w:eastAsia="Times New Roman"/>
          <w:szCs w:val="24"/>
        </w:rPr>
      </w:pPr>
      <w:r>
        <w:rPr>
          <w:rFonts w:eastAsia="Times New Roman"/>
          <w:szCs w:val="24"/>
        </w:rPr>
        <w:t>Ο έγκριτος καθηγητής του Συνταγματικού Δικαίου κ. Νίκ</w:t>
      </w:r>
      <w:r>
        <w:rPr>
          <w:rFonts w:eastAsia="Times New Roman"/>
          <w:szCs w:val="24"/>
        </w:rPr>
        <w:t xml:space="preserve">ος </w:t>
      </w:r>
      <w:proofErr w:type="spellStart"/>
      <w:r>
        <w:rPr>
          <w:rFonts w:eastAsia="Times New Roman"/>
          <w:szCs w:val="24"/>
        </w:rPr>
        <w:t>Αλιβιζάτος</w:t>
      </w:r>
      <w:proofErr w:type="spellEnd"/>
      <w:r>
        <w:rPr>
          <w:rFonts w:eastAsia="Times New Roman"/>
          <w:szCs w:val="24"/>
        </w:rPr>
        <w:t xml:space="preserve"> επισημαίνει: «Ο θεσμός των εξεταστικών επιτροπών δεν προσφέρεται για τη διαλεύκανση σκανδάλων και την απόδοση ευθυνών. Με συμμετοχή κατά πλειοψηφία Βουλευτών του κυβερνητικού στρατοπέδου, οι εξεταστικές επιτροπές σπανίως προχωρούν σε βάθος κα</w:t>
      </w:r>
      <w:r>
        <w:rPr>
          <w:rFonts w:eastAsia="Times New Roman"/>
          <w:szCs w:val="24"/>
        </w:rPr>
        <w:t xml:space="preserve">ι κατά κανόνα εξυπηρετούν τις επικοινωνιακές ανάγκες όσων ζητούν τη σύστασή τους». </w:t>
      </w:r>
    </w:p>
    <w:p w14:paraId="662D4D44" w14:textId="77777777" w:rsidR="009A4B17" w:rsidRDefault="004622F9">
      <w:pPr>
        <w:spacing w:after="0" w:line="600" w:lineRule="auto"/>
        <w:ind w:firstLine="720"/>
        <w:jc w:val="both"/>
        <w:rPr>
          <w:rFonts w:eastAsia="Times New Roman"/>
          <w:szCs w:val="24"/>
        </w:rPr>
      </w:pPr>
      <w:r>
        <w:rPr>
          <w:rFonts w:eastAsia="Times New Roman"/>
          <w:szCs w:val="24"/>
        </w:rPr>
        <w:t xml:space="preserve">Και αναφέρει πάλι ο κ. </w:t>
      </w:r>
      <w:proofErr w:type="spellStart"/>
      <w:r>
        <w:rPr>
          <w:rFonts w:eastAsia="Times New Roman"/>
          <w:szCs w:val="24"/>
        </w:rPr>
        <w:t>Αλιβιζάτος</w:t>
      </w:r>
      <w:proofErr w:type="spellEnd"/>
      <w:r>
        <w:rPr>
          <w:rFonts w:eastAsia="Times New Roman"/>
          <w:szCs w:val="24"/>
        </w:rPr>
        <w:t>: «Υπό καμμία εκδοχή το άρθρο 6 της Ευρωπαϊκής Συνθήκης των Δικαιωμάτων του Ανθρώπου δεν καταλαμβάνει το προνόμιο να κρίνονται οι εμπλεκόμε</w:t>
      </w:r>
      <w:r>
        <w:rPr>
          <w:rFonts w:eastAsia="Times New Roman"/>
          <w:szCs w:val="24"/>
        </w:rPr>
        <w:t xml:space="preserve">νοι από τους </w:t>
      </w:r>
      <w:proofErr w:type="spellStart"/>
      <w:r>
        <w:rPr>
          <w:rFonts w:eastAsia="Times New Roman"/>
          <w:szCs w:val="24"/>
        </w:rPr>
        <w:t>ομοίους</w:t>
      </w:r>
      <w:proofErr w:type="spellEnd"/>
      <w:r>
        <w:rPr>
          <w:rFonts w:eastAsia="Times New Roman"/>
          <w:szCs w:val="24"/>
        </w:rPr>
        <w:t xml:space="preserve"> τους και όχι από ένα ανεξάρτητο και αμερόληπτο δικαστήριο». Θα προσέθετα εδώ και το άρθρο 4 του Συντάγματός μας που λέει τα ίδια πράγματα.</w:t>
      </w:r>
    </w:p>
    <w:p w14:paraId="662D4D45" w14:textId="77777777" w:rsidR="009A4B17" w:rsidRDefault="004622F9">
      <w:pPr>
        <w:spacing w:after="0" w:line="600" w:lineRule="auto"/>
        <w:ind w:firstLine="720"/>
        <w:jc w:val="both"/>
        <w:rPr>
          <w:rFonts w:eastAsia="Times New Roman"/>
          <w:szCs w:val="24"/>
        </w:rPr>
      </w:pPr>
      <w:r>
        <w:rPr>
          <w:rFonts w:eastAsia="Times New Roman"/>
          <w:szCs w:val="24"/>
        </w:rPr>
        <w:t>Κυρίες και κύριοι συνάδελφοι, το ζήτημα είναι βαθιά θεσμικό, γιατί, δυστυχώς, το υπάρχον θεσμικό</w:t>
      </w:r>
      <w:r>
        <w:rPr>
          <w:rFonts w:eastAsia="Times New Roman"/>
          <w:szCs w:val="24"/>
        </w:rPr>
        <w:t xml:space="preserve"> κατοχυρώνει το ακαταδίωκτο των πολιτικών και των Υπουργών, αν δεν συναινέσει </w:t>
      </w:r>
      <w:r>
        <w:rPr>
          <w:rFonts w:eastAsia="Times New Roman"/>
          <w:szCs w:val="24"/>
        </w:rPr>
        <w:lastRenderedPageBreak/>
        <w:t xml:space="preserve">η εκάστοτε κοινοβουλευτική πλειοψηφία. Έτσι μετατρέπουμε τη διαφθορά σε εργαλείο πολιτικής αντιπαράθεσης. </w:t>
      </w:r>
    </w:p>
    <w:p w14:paraId="662D4D46" w14:textId="77777777" w:rsidR="009A4B17" w:rsidRDefault="004622F9">
      <w:pPr>
        <w:spacing w:after="0" w:line="600" w:lineRule="auto"/>
        <w:ind w:firstLine="720"/>
        <w:jc w:val="both"/>
        <w:rPr>
          <w:rFonts w:eastAsia="Times New Roman"/>
          <w:szCs w:val="24"/>
        </w:rPr>
      </w:pPr>
      <w:r>
        <w:rPr>
          <w:rFonts w:eastAsia="Times New Roman"/>
          <w:szCs w:val="24"/>
        </w:rPr>
        <w:t>Με αυτόν τον τρόπο το πολιτικό σύστημα συστηματικά εξαπατά τον ελληνικό</w:t>
      </w:r>
      <w:r>
        <w:rPr>
          <w:rFonts w:eastAsia="Times New Roman"/>
          <w:szCs w:val="24"/>
        </w:rPr>
        <w:t xml:space="preserve"> λαό. Πρέπει, επιτέλους, να σπάσουμε τους μύθους που κρατούν αιχμάλωτο τον λαό. Λέτε, για παράδειγμα, ότι το άρθρο 86 προστατεύει τους Υπουργούς με την παραγραφή και, για να μπορέσει να αλλάξει, χρειάζεται συνταγματική αναθεώρηση. Είναι ψέμα. Το άρθρο 86 δ</w:t>
      </w:r>
      <w:r>
        <w:rPr>
          <w:rFonts w:eastAsia="Times New Roman"/>
          <w:szCs w:val="24"/>
        </w:rPr>
        <w:t xml:space="preserve">εν αναφέρεται στην παραγραφή, ορίζει μόνο τον χρόνο που η Βουλή έχει δικαίωμα να μπαίνει στα πόδια της </w:t>
      </w:r>
      <w:r>
        <w:rPr>
          <w:rFonts w:eastAsia="Times New Roman"/>
          <w:szCs w:val="24"/>
        </w:rPr>
        <w:t>δ</w:t>
      </w:r>
      <w:r>
        <w:rPr>
          <w:rFonts w:eastAsia="Times New Roman"/>
          <w:szCs w:val="24"/>
        </w:rPr>
        <w:t xml:space="preserve">ικαιοσύνης, την λεγόμενη «αποσβεστική προθεσμία». </w:t>
      </w:r>
    </w:p>
    <w:p w14:paraId="662D4D47" w14:textId="77777777" w:rsidR="009A4B17" w:rsidRDefault="004622F9">
      <w:pPr>
        <w:spacing w:after="0" w:line="600" w:lineRule="auto"/>
        <w:ind w:firstLine="720"/>
        <w:jc w:val="both"/>
        <w:rPr>
          <w:rFonts w:eastAsia="Times New Roman"/>
          <w:szCs w:val="24"/>
        </w:rPr>
      </w:pPr>
      <w:r>
        <w:rPr>
          <w:rFonts w:eastAsia="Times New Roman"/>
          <w:szCs w:val="24"/>
        </w:rPr>
        <w:t>Από αυτή τη σκοπιά το 2001 η αναθεώρηση του Συντάγματος έκανε τα πράγματα χειρότερα, διότι αύξησε από</w:t>
      </w:r>
      <w:r>
        <w:rPr>
          <w:rFonts w:eastAsia="Times New Roman"/>
          <w:szCs w:val="24"/>
        </w:rPr>
        <w:t xml:space="preserve"> μια σύνοδο σε δύο συνόδους τον χρόνο που η Βουλή μπαίνει στα πόδια της </w:t>
      </w:r>
      <w:r>
        <w:rPr>
          <w:rFonts w:eastAsia="Times New Roman"/>
          <w:szCs w:val="24"/>
        </w:rPr>
        <w:t>δ</w:t>
      </w:r>
      <w:r>
        <w:rPr>
          <w:rFonts w:eastAsia="Times New Roman"/>
          <w:szCs w:val="24"/>
        </w:rPr>
        <w:t>ικαιοσύνης. Το πουλήσατε οι πολιτικοί που ήσασταν τότε σαν αύξηση του χρόνου μη παραγραφής, ενώ ήταν το αντίθετο, ήταν αύξηση του χρόνου που η Βουλή μπορούσε να προστατεύει τους Υπουρ</w:t>
      </w:r>
      <w:r>
        <w:rPr>
          <w:rFonts w:eastAsia="Times New Roman"/>
          <w:szCs w:val="24"/>
        </w:rPr>
        <w:t xml:space="preserve">γούς και τους Βουλευτές, αύξηση δηλαδή  του χρόνου που η Βουλή μπορεί να μπλοκάρει τη </w:t>
      </w:r>
      <w:r>
        <w:rPr>
          <w:rFonts w:eastAsia="Times New Roman"/>
          <w:szCs w:val="24"/>
        </w:rPr>
        <w:t>δ</w:t>
      </w:r>
      <w:r>
        <w:rPr>
          <w:rFonts w:eastAsia="Times New Roman"/>
          <w:szCs w:val="24"/>
        </w:rPr>
        <w:t>ικαιοσύνη.</w:t>
      </w:r>
    </w:p>
    <w:p w14:paraId="662D4D48" w14:textId="77777777" w:rsidR="009A4B17" w:rsidRDefault="004622F9">
      <w:pPr>
        <w:spacing w:after="0" w:line="600" w:lineRule="auto"/>
        <w:ind w:firstLine="720"/>
        <w:jc w:val="both"/>
        <w:rPr>
          <w:rFonts w:eastAsia="Times New Roman"/>
          <w:szCs w:val="24"/>
        </w:rPr>
      </w:pPr>
      <w:r>
        <w:rPr>
          <w:rFonts w:eastAsia="Times New Roman"/>
          <w:szCs w:val="24"/>
        </w:rPr>
        <w:lastRenderedPageBreak/>
        <w:t>Η παραγραφή ορίζεται στον νόμο περί ευθύνης Υπουργών, που θυμίζω το 2003 τον ψήφισαν και οι Βουλευτές του ΣΥΡΙΖΑ, του τότε Συνασπισμού. Πέντε χρόνια ορίζει τη</w:t>
      </w:r>
      <w:r>
        <w:rPr>
          <w:rFonts w:eastAsia="Times New Roman"/>
          <w:szCs w:val="24"/>
        </w:rPr>
        <w:t>ν παραγραφή αντί δεκαπέντε χρόνια για τον κάθε Έλληνα πολίτη.</w:t>
      </w:r>
    </w:p>
    <w:p w14:paraId="662D4D49" w14:textId="77777777" w:rsidR="009A4B17" w:rsidRDefault="004622F9">
      <w:pPr>
        <w:spacing w:after="0" w:line="600" w:lineRule="auto"/>
        <w:ind w:firstLine="720"/>
        <w:jc w:val="both"/>
        <w:rPr>
          <w:rFonts w:eastAsia="Times New Roman"/>
          <w:szCs w:val="24"/>
        </w:rPr>
      </w:pPr>
      <w:r>
        <w:rPr>
          <w:rFonts w:eastAsia="Times New Roman"/>
          <w:szCs w:val="24"/>
        </w:rPr>
        <w:t>Ως πότε θα το ανεχόμαστε αυτό; Δυόμισι χρόνια γιατί η κυβερνητική πλειοψηφία δεν τον έχει αλλάξει; Μήπως για να προστατευθεί η ίδια από τυχόν υποθέσεις και προβλήματα που θα έχουν οι σημερινοί δ</w:t>
      </w:r>
      <w:r>
        <w:rPr>
          <w:rFonts w:eastAsia="Times New Roman"/>
          <w:szCs w:val="24"/>
        </w:rPr>
        <w:t>ικοί σας Υπουργοί; Μήπως αυτό είναι ο λόγος που δυόμισι χρόνια δεν έχετε κάνει καμμία αλλαγή;</w:t>
      </w:r>
    </w:p>
    <w:p w14:paraId="662D4D4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Έχετε υπ’ </w:t>
      </w:r>
      <w:proofErr w:type="spellStart"/>
      <w:r>
        <w:rPr>
          <w:rFonts w:eastAsia="Times New Roman" w:cs="Times New Roman"/>
          <w:szCs w:val="24"/>
        </w:rPr>
        <w:t>όψιν</w:t>
      </w:r>
      <w:proofErr w:type="spellEnd"/>
      <w:r>
        <w:rPr>
          <w:rFonts w:eastAsia="Times New Roman" w:cs="Times New Roman"/>
          <w:szCs w:val="24"/>
        </w:rPr>
        <w:t xml:space="preserve"> σας καμμία; </w:t>
      </w:r>
    </w:p>
    <w:p w14:paraId="662D4D4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Δεν έχει σημασία αν έχω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μου. Θα έχετε εσείς. Αλλάξτε τον νόμο περί ευθύνης Υπουργών… </w:t>
      </w:r>
    </w:p>
    <w:p w14:paraId="662D4D4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κάνετε διάλογο μεταξύ σας. </w:t>
      </w:r>
    </w:p>
    <w:p w14:paraId="662D4D4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…για να μπορέσετε να απαντήσετε πολιτικά στον ελληνικό λαό. Είναι πολιτική η κριτική. </w:t>
      </w:r>
    </w:p>
    <w:p w14:paraId="662D4D4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Όσο το πολιτικό σύστημα ασχολείται με την αυτοπροστασία του και όχι με τα προβλήματα του κόσμου, τότε θα οδηγείται με μεγαλύτερη σιγουριά στην απαξίωση. Μόνο οικοδομώντας εμπιστοσύνη με τους πολίτες και την κοινωνία μπορούμε να αναστρέψουμε αυτή την κατηφό</w:t>
      </w:r>
      <w:r>
        <w:rPr>
          <w:rFonts w:eastAsia="Times New Roman" w:cs="Times New Roman"/>
          <w:szCs w:val="24"/>
        </w:rPr>
        <w:t xml:space="preserve">ρα. </w:t>
      </w:r>
    </w:p>
    <w:p w14:paraId="662D4D4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Τι πρέπει να κάνουμε; Πρώτη και βασικότερη, η ουσιαστική διάκριση των εξουσιών. Η ανεξαρτητοποίηση της </w:t>
      </w:r>
      <w:r>
        <w:rPr>
          <w:rFonts w:eastAsia="Times New Roman" w:cs="Times New Roman"/>
          <w:szCs w:val="24"/>
        </w:rPr>
        <w:t>δ</w:t>
      </w:r>
      <w:r>
        <w:rPr>
          <w:rFonts w:eastAsia="Times New Roman" w:cs="Times New Roman"/>
          <w:szCs w:val="24"/>
        </w:rPr>
        <w:t xml:space="preserve">ικαιοσύνης από την εκτελεστική εξουσία, με την επιλογή των ανώτατων δικαστών από τον Πρόεδρο της Δημοκρατίας. </w:t>
      </w:r>
    </w:p>
    <w:p w14:paraId="662D4D5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ασυμβίβαστο της ιδιότητας του Βου</w:t>
      </w:r>
      <w:r>
        <w:rPr>
          <w:rFonts w:eastAsia="Times New Roman" w:cs="Times New Roman"/>
          <w:szCs w:val="24"/>
        </w:rPr>
        <w:t xml:space="preserve">λευτή και του Υπουργού, ώστε να σπάσει ο ομφάλιος λώρος μεταξύ νομοθετικής και εκτελεστικής εξουσίας, θα μπορούσαν να αποτελέσουν τη βάση για την επίτευξη αυτού του πρώτου στόχου. </w:t>
      </w:r>
    </w:p>
    <w:p w14:paraId="662D4D5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Δεύτερον, στο </w:t>
      </w:r>
      <w:r>
        <w:rPr>
          <w:rFonts w:eastAsia="Times New Roman" w:cs="Times New Roman"/>
          <w:szCs w:val="24"/>
        </w:rPr>
        <w:t>δ</w:t>
      </w:r>
      <w:r>
        <w:rPr>
          <w:rFonts w:eastAsia="Times New Roman" w:cs="Times New Roman"/>
          <w:szCs w:val="24"/>
        </w:rPr>
        <w:t>ημόσιο να υπάρχουν υποχρεώσεις λογοδοσίας σε κάθε δημόσια υπ</w:t>
      </w:r>
      <w:r>
        <w:rPr>
          <w:rFonts w:eastAsia="Times New Roman" w:cs="Times New Roman"/>
          <w:szCs w:val="24"/>
        </w:rPr>
        <w:t xml:space="preserve">ηρεσία που διαχειρίζεται χρήματα του ελληνικού λαού. Τέλος στην αδιαφάνεια. Σεβασμός στις θυσίες των Ελλήνων πολιτών. </w:t>
      </w:r>
    </w:p>
    <w:p w14:paraId="662D4D5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Τρίτον, η ηλεκτρονική διακυβέρνηση και το άνοιγμα των δεδομένων του δημοσίου θα μειώσει τη διαφθορά, ώστε να ξαναγυρίσει η εμπιστοσύνη τω</w:t>
      </w:r>
      <w:r>
        <w:rPr>
          <w:rFonts w:eastAsia="Times New Roman" w:cs="Times New Roman"/>
          <w:szCs w:val="24"/>
        </w:rPr>
        <w:t xml:space="preserve">ν πολιτών στην αμεροληψία των διαδικασιών μέσω της ηλεκτρονικής διακυβέρνησης. </w:t>
      </w:r>
    </w:p>
    <w:p w14:paraId="662D4D5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Τέταρτον, η αλλαγή του πλαισίου για την προστασία των μαρτύρων του δημοσίου συμφέροντος. Όταν κάποιος πιέζεται να συναινέσει σε μια παράνομη πράξη, να μπορεί να την καταγγείλει και αυτομάτως να προστατεύεται από νομικές περιπέτειες. Έτσι θα καταπολεμήσουμε</w:t>
      </w:r>
      <w:r>
        <w:rPr>
          <w:rFonts w:eastAsia="Times New Roman" w:cs="Times New Roman"/>
          <w:szCs w:val="24"/>
        </w:rPr>
        <w:t xml:space="preserve"> τη διαφθορά. </w:t>
      </w:r>
    </w:p>
    <w:p w14:paraId="662D4D54" w14:textId="77777777" w:rsidR="009A4B17" w:rsidRDefault="004622F9">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αποτελεσματικότερος έλεγχος του μαύρου χρήματος και, φυσικά, απόλυτη διαφάνεια ως προς τις ροές χρήματος προς τα κόμματα και τα πολιτικά πρόσωπα. </w:t>
      </w:r>
    </w:p>
    <w:p w14:paraId="662D4D5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Λέο Τολστόι έγραψε: «Όλοι έτσι κάνουν». Αυτό μας λέτε</w:t>
      </w:r>
      <w:r>
        <w:rPr>
          <w:rFonts w:eastAsia="Times New Roman" w:cs="Times New Roman"/>
          <w:szCs w:val="24"/>
        </w:rPr>
        <w:t xml:space="preserve"> κι εσείς δυόμισι χρόνια τώρα. Τα πράγματα, όμως, έχουν αλλάξει. Δεν υπάρχει πια το περιθώριο για ανοχή και </w:t>
      </w:r>
      <w:proofErr w:type="spellStart"/>
      <w:r>
        <w:rPr>
          <w:rFonts w:eastAsia="Times New Roman" w:cs="Times New Roman"/>
          <w:szCs w:val="24"/>
        </w:rPr>
        <w:t>τακτικισμούς</w:t>
      </w:r>
      <w:proofErr w:type="spellEnd"/>
      <w:r>
        <w:rPr>
          <w:rFonts w:eastAsia="Times New Roman" w:cs="Times New Roman"/>
          <w:szCs w:val="24"/>
        </w:rPr>
        <w:t>. Η χώρα χρειάζεται μια νέα αρχή, με νέες λογικές, με νέες πρακτικές, με νέα πολιτική κουλτούρα. Αρκετά με το παρελθόν. Ώρα να ασχοληθού</w:t>
      </w:r>
      <w:r>
        <w:rPr>
          <w:rFonts w:eastAsia="Times New Roman" w:cs="Times New Roman"/>
          <w:szCs w:val="24"/>
        </w:rPr>
        <w:t xml:space="preserve">με με το μέλλον. </w:t>
      </w:r>
    </w:p>
    <w:p w14:paraId="662D4D5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62D4D5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Καλείται στο Βήμα ο Γραμματέας του Κομμουνιστικού Κόμματος Ελλάδας κ. </w:t>
      </w:r>
      <w:proofErr w:type="spellStart"/>
      <w:r>
        <w:rPr>
          <w:rFonts w:eastAsia="Times New Roman" w:cs="Times New Roman"/>
          <w:szCs w:val="24"/>
        </w:rPr>
        <w:t>Κουτσούμπας</w:t>
      </w:r>
      <w:proofErr w:type="spellEnd"/>
      <w:r>
        <w:rPr>
          <w:rFonts w:eastAsia="Times New Roman" w:cs="Times New Roman"/>
          <w:szCs w:val="24"/>
        </w:rPr>
        <w:t xml:space="preserve">. </w:t>
      </w:r>
    </w:p>
    <w:p w14:paraId="662D4D5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Κ</w:t>
      </w:r>
      <w:r>
        <w:rPr>
          <w:rFonts w:eastAsia="Times New Roman" w:cs="Times New Roman"/>
          <w:szCs w:val="24"/>
        </w:rPr>
        <w:t xml:space="preserve">υρίες και κύριοι, όταν συζητούσαμε για τη συγκρότηση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πιτροπής για αδικήματα τα οποία αφορούν τυχόν εμπλοκή του πρώην Υπουργού</w:t>
      </w:r>
      <w:r>
        <w:rPr>
          <w:rFonts w:eastAsia="Times New Roman" w:cs="Times New Roman"/>
          <w:szCs w:val="24"/>
        </w:rPr>
        <w:t>,</w:t>
      </w:r>
      <w:r>
        <w:rPr>
          <w:rFonts w:eastAsia="Times New Roman" w:cs="Times New Roman"/>
          <w:szCs w:val="24"/>
        </w:rPr>
        <w:t xml:space="preserve"> είχαμε τονίσει ότι, παρά την αρνητική εμπειρία τόσο των προηγούμενων εξεταστικών επιτροπών όσο και </w:t>
      </w:r>
      <w:r>
        <w:rPr>
          <w:rFonts w:eastAsia="Times New Roman" w:cs="Times New Roman"/>
          <w:szCs w:val="24"/>
        </w:rPr>
        <w:t>των ειδικών κοινοβουλευτικών επιτροπών, σταθερή πρόθεσή μας είναι να διερευνώνται διεξοδικά όλες οι υποθέσεις που ενδέχεται να περιέχουν σκοτεινές πλευρές και να δημιουργούν τυχόν υποψίες παράνομων δραστηριοτήτων. Γι’ αυτό, άλλωστε, το κόμμα μας είχε υπερψ</w:t>
      </w:r>
      <w:r>
        <w:rPr>
          <w:rFonts w:eastAsia="Times New Roman" w:cs="Times New Roman"/>
          <w:szCs w:val="24"/>
        </w:rPr>
        <w:t xml:space="preserve">ηφίσει τη συγκρότησή της. </w:t>
      </w:r>
    </w:p>
    <w:p w14:paraId="662D4D5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Ταυτόχρονα, όμως, επιδίωξή μας ήταν και μέσα από τη λειτουργία αυτής της </w:t>
      </w:r>
      <w:r>
        <w:rPr>
          <w:rFonts w:eastAsia="Times New Roman" w:cs="Times New Roman"/>
          <w:szCs w:val="24"/>
        </w:rPr>
        <w:t>ε</w:t>
      </w:r>
      <w:r>
        <w:rPr>
          <w:rFonts w:eastAsia="Times New Roman" w:cs="Times New Roman"/>
          <w:szCs w:val="24"/>
        </w:rPr>
        <w:t xml:space="preserve">πιτροπής, όπως και σε άλλες υποθέσεις που εξετάστηκαν και αφορούσαν εξοπλιστικά προγράμματα, να </w:t>
      </w:r>
      <w:r>
        <w:rPr>
          <w:rFonts w:eastAsia="Times New Roman" w:cs="Times New Roman"/>
          <w:szCs w:val="24"/>
        </w:rPr>
        <w:lastRenderedPageBreak/>
        <w:t>αναδειχθεί η ουσία του πολιτικού κυρίως προβλήματος των εκά</w:t>
      </w:r>
      <w:r>
        <w:rPr>
          <w:rFonts w:eastAsia="Times New Roman" w:cs="Times New Roman"/>
          <w:szCs w:val="24"/>
        </w:rPr>
        <w:t>στοτε επιλογών, που οδηγούν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αυτού του σάπιου συστήματος και στη διαφθορά και στη διαπλοκή. </w:t>
      </w:r>
    </w:p>
    <w:p w14:paraId="662D4D5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Βεβαίως, και τότε είχαμε επισημάνει και επιμένουμε σε αυτό ότι οι προτάσεις για σύσταση εξεταστικών επιτροπών, τώρα από τους Βουλευτές των ΣΥΡΙΖΑ-ΑΝΕΛ, </w:t>
      </w:r>
      <w:r>
        <w:rPr>
          <w:rFonts w:eastAsia="Times New Roman" w:cs="Times New Roman"/>
          <w:szCs w:val="24"/>
        </w:rPr>
        <w:t xml:space="preserve">προηγούμενα από τους Βουλευτές της Νέας Δημοκρατίας και του ΠΑΣΟΚ, υπηρετούν και ένα πολύ συγκεκριμένο στόχο: τον αποπροσανατολισμό των φτωχών λαϊκών στρωμάτων που πλήττονται από τις πολιτικές της Κυβέρνησης και της Ευρωπαϊκής Ένωσης. </w:t>
      </w:r>
    </w:p>
    <w:p w14:paraId="662D4D5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Δεν είναι, βέβαια, μ</w:t>
      </w:r>
      <w:r>
        <w:rPr>
          <w:rFonts w:eastAsia="Times New Roman" w:cs="Times New Roman"/>
          <w:szCs w:val="24"/>
        </w:rPr>
        <w:t xml:space="preserve">όνο ο αποπροσανατολισμός. Είναι και η εξαπάτηση από πλευράς της Κυβέρνησης ότι μόνο εκείνη, σε αντίθεση με προηγούμενες κυβερνήσεις, έχει την πολιτική βούληση να πατάξει τάχα τη διαφθορά σε όλα τα επίπεδα. </w:t>
      </w:r>
    </w:p>
    <w:p w14:paraId="662D4D5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Είναι η αντίληψη που προσπαθείτε να καλλιεργήσετε</w:t>
      </w:r>
      <w:r>
        <w:rPr>
          <w:rFonts w:eastAsia="Times New Roman" w:cs="Times New Roman"/>
          <w:szCs w:val="24"/>
        </w:rPr>
        <w:t xml:space="preserve"> ότι για την εκρηκτική κατάσταση που βιώνει ο λαός </w:t>
      </w:r>
      <w:r>
        <w:rPr>
          <w:rFonts w:eastAsia="Times New Roman" w:cs="Times New Roman"/>
          <w:szCs w:val="24"/>
        </w:rPr>
        <w:t>μας</w:t>
      </w:r>
      <w:r>
        <w:rPr>
          <w:rFonts w:eastAsia="Times New Roman" w:cs="Times New Roman"/>
          <w:szCs w:val="24"/>
        </w:rPr>
        <w:t xml:space="preserve"> βασική ευθύνη φέρουν τα σκάνδαλα και όσοι συμμετείχαν σε αυτά ή τα ανέχτηκαν ή τα υπέθαλψαν και όχι, βέβαια, οι πολιτικές, οι στρατηγικές επιλογές της κυρίαρχης τάξης, των συμμάχων της, όπως </w:t>
      </w:r>
      <w:r>
        <w:rPr>
          <w:rFonts w:eastAsia="Times New Roman" w:cs="Times New Roman"/>
          <w:szCs w:val="24"/>
        </w:rPr>
        <w:lastRenderedPageBreak/>
        <w:t>είναι η Ευ</w:t>
      </w:r>
      <w:r>
        <w:rPr>
          <w:rFonts w:eastAsia="Times New Roman" w:cs="Times New Roman"/>
          <w:szCs w:val="24"/>
        </w:rPr>
        <w:t xml:space="preserve">ρωπαϊκή Ένωση, στις οποίες, βέβαια, συγκλίνουν όλες οι δυνάμεις της Κυβέρνησης και της Αντιπολίτευσης. </w:t>
      </w:r>
    </w:p>
    <w:p w14:paraId="662D4D5D" w14:textId="77777777" w:rsidR="009A4B17" w:rsidRDefault="004622F9">
      <w:pPr>
        <w:spacing w:after="0" w:line="600" w:lineRule="auto"/>
        <w:ind w:firstLine="720"/>
        <w:jc w:val="both"/>
        <w:rPr>
          <w:rFonts w:eastAsia="Times New Roman"/>
          <w:szCs w:val="24"/>
        </w:rPr>
      </w:pPr>
      <w:r>
        <w:rPr>
          <w:rFonts w:eastAsia="Times New Roman"/>
          <w:szCs w:val="24"/>
        </w:rPr>
        <w:t>Επιβεβαιώνεται ξανά και ξανά ότι όσο μεγαλύτερη γίνεται η σύγκλιση σε στρατηγικές επιλογές του κεφαλαίου, τόσο τα διάφορα αστικά κόμματα θα κάνουν προσπ</w:t>
      </w:r>
      <w:r>
        <w:rPr>
          <w:rFonts w:eastAsia="Times New Roman"/>
          <w:szCs w:val="24"/>
        </w:rPr>
        <w:t xml:space="preserve">άθεια να συγκρούονται για θέματα όπως είναι η διαφθορά και η διαπλοκή, για να </w:t>
      </w:r>
      <w:proofErr w:type="spellStart"/>
      <w:r>
        <w:rPr>
          <w:rFonts w:eastAsia="Times New Roman"/>
          <w:szCs w:val="24"/>
        </w:rPr>
        <w:t>αποκρυβεί</w:t>
      </w:r>
      <w:proofErr w:type="spellEnd"/>
      <w:r>
        <w:rPr>
          <w:rFonts w:eastAsia="Times New Roman"/>
          <w:szCs w:val="24"/>
        </w:rPr>
        <w:t xml:space="preserve"> τελικά ο πραγματικός ένοχος των συνειδητών επιλογών τους, που δεν είναι άλλος από τη σταθερή επιλογή για την ολόπλευρη στήριξη αυτού του βάρβαρου δρόμου, αυτού του δρόμ</w:t>
      </w:r>
      <w:r>
        <w:rPr>
          <w:rFonts w:eastAsia="Times New Roman"/>
          <w:szCs w:val="24"/>
        </w:rPr>
        <w:t xml:space="preserve">ου της καπιταλιστικής ανάπτυξης, της κερδοφορίας των λίγων. </w:t>
      </w:r>
    </w:p>
    <w:p w14:paraId="662D4D5E" w14:textId="77777777" w:rsidR="009A4B17" w:rsidRDefault="004622F9">
      <w:pPr>
        <w:spacing w:after="0" w:line="600" w:lineRule="auto"/>
        <w:ind w:firstLine="720"/>
        <w:jc w:val="both"/>
        <w:rPr>
          <w:rFonts w:eastAsia="Times New Roman"/>
          <w:szCs w:val="24"/>
        </w:rPr>
      </w:pPr>
      <w:r>
        <w:rPr>
          <w:rFonts w:eastAsia="Times New Roman"/>
          <w:szCs w:val="24"/>
        </w:rPr>
        <w:t xml:space="preserve">Κυρίες και κύριοι, εμείς, μέσω και του Βουλευτή μας που συμμετείχε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δηλώσαμε ξεκάθαρα ότι πρέπει να τύχουν περαιτέρω διερεύνησης ενδεχόμενες ποινικές ευθύνες του πρώην Υπ</w:t>
      </w:r>
      <w:r>
        <w:rPr>
          <w:rFonts w:eastAsia="Times New Roman"/>
          <w:szCs w:val="24"/>
        </w:rPr>
        <w:t xml:space="preserve">ουργού Γιάννου Παπαντωνίου, για το αδίκημα της νομιμοποίησης εσόδων από εγκληματική δραστηριότητα, ενώ το αδίκημα της απιστίας είναι ήδη </w:t>
      </w:r>
      <w:proofErr w:type="spellStart"/>
      <w:r>
        <w:rPr>
          <w:rFonts w:eastAsia="Times New Roman"/>
          <w:szCs w:val="24"/>
        </w:rPr>
        <w:t>παραγεγραμμένο</w:t>
      </w:r>
      <w:proofErr w:type="spellEnd"/>
      <w:r>
        <w:rPr>
          <w:rFonts w:eastAsia="Times New Roman"/>
          <w:szCs w:val="24"/>
        </w:rPr>
        <w:t xml:space="preserve">. </w:t>
      </w:r>
    </w:p>
    <w:p w14:paraId="662D4D5F" w14:textId="77777777" w:rsidR="009A4B17" w:rsidRDefault="004622F9">
      <w:pPr>
        <w:spacing w:after="0" w:line="600" w:lineRule="auto"/>
        <w:ind w:firstLine="720"/>
        <w:jc w:val="both"/>
        <w:rPr>
          <w:rFonts w:eastAsia="Times New Roman"/>
          <w:szCs w:val="24"/>
        </w:rPr>
      </w:pPr>
      <w:r>
        <w:rPr>
          <w:rFonts w:eastAsia="Times New Roman"/>
          <w:szCs w:val="24"/>
        </w:rPr>
        <w:t>Ταυτόχρονα, όμως, με τα παραπάνω θέλουμε να επισημάνουμε τα εξής: Με ευθύνη της Συγκυβέρνησης ΣΥΡΙΖΑ-Α</w:t>
      </w:r>
      <w:r>
        <w:rPr>
          <w:rFonts w:eastAsia="Times New Roman"/>
          <w:szCs w:val="24"/>
        </w:rPr>
        <w:t xml:space="preserve">ΝΕΛ, αλλά και της Νέας Δημοκρατίας και του ΠΑΣΟΚ, δεν έγινε ουσιαστική διερεύνηση της υπόθεσης, που θα μπορούσε ενδεχομένως </w:t>
      </w:r>
      <w:r>
        <w:rPr>
          <w:rFonts w:eastAsia="Times New Roman"/>
          <w:szCs w:val="24"/>
        </w:rPr>
        <w:lastRenderedPageBreak/>
        <w:t>να αναδείξει κι άλλες πλευρές σχετικά με τα υπέρογκα εξοπλιστικά προγράμματα που φορτώθηκαν στις πλάτες του λαού μας, όταν μάλιστα ε</w:t>
      </w:r>
      <w:r>
        <w:rPr>
          <w:rFonts w:eastAsia="Times New Roman"/>
          <w:szCs w:val="24"/>
        </w:rPr>
        <w:t xml:space="preserve">ίναι γνωστό ότι τα εξοπλιστικά αυτά προγράμματα υπαγορεύονταν και καθορίζονται, κατά κύριο λόγο, από τις ανάγκες του ΝΑΤΟ, τη συμμετοχή της χώρας σε αυτό και της ευθυγράμμισης των κυβερνήσεων στα επιθετικά σχέδια κατά χωρών και λαών. </w:t>
      </w:r>
    </w:p>
    <w:p w14:paraId="662D4D60" w14:textId="77777777" w:rsidR="009A4B17" w:rsidRDefault="004622F9">
      <w:pPr>
        <w:spacing w:after="0" w:line="600" w:lineRule="auto"/>
        <w:ind w:firstLine="720"/>
        <w:jc w:val="both"/>
        <w:rPr>
          <w:rFonts w:eastAsia="Times New Roman"/>
          <w:szCs w:val="24"/>
        </w:rPr>
      </w:pPr>
      <w:r>
        <w:rPr>
          <w:rFonts w:eastAsia="Times New Roman"/>
          <w:szCs w:val="24"/>
        </w:rPr>
        <w:t>Η παύση της διερεύνησ</w:t>
      </w:r>
      <w:r>
        <w:rPr>
          <w:rFonts w:eastAsia="Times New Roman"/>
          <w:szCs w:val="24"/>
        </w:rPr>
        <w:t xml:space="preserve">ης, με τον ισχυρισμό ότι το αδίκημα της απιστίας είναι </w:t>
      </w:r>
      <w:proofErr w:type="spellStart"/>
      <w:r>
        <w:rPr>
          <w:rFonts w:eastAsia="Times New Roman"/>
          <w:szCs w:val="24"/>
        </w:rPr>
        <w:t>παραγεγραμμένο</w:t>
      </w:r>
      <w:proofErr w:type="spellEnd"/>
      <w:r>
        <w:rPr>
          <w:rFonts w:eastAsia="Times New Roman"/>
          <w:szCs w:val="24"/>
        </w:rPr>
        <w:t>, ενώ στο αδίκημα της νομιμοποίησης εσόδων από εγκληματική δραστηριότητα δεν εμπλέκεται η Βουλή, είναι προσχηματικά, αφού αυτά ήταν ήδη γνωστά από την πρώτη στιγμή, πριν κινηθεί καν η δια</w:t>
      </w:r>
      <w:r>
        <w:rPr>
          <w:rFonts w:eastAsia="Times New Roman"/>
          <w:szCs w:val="24"/>
        </w:rPr>
        <w:t xml:space="preserve">δικασία συγκρότησης της </w:t>
      </w:r>
      <w:r>
        <w:rPr>
          <w:rFonts w:eastAsia="Times New Roman"/>
          <w:szCs w:val="24"/>
        </w:rPr>
        <w:t>ε</w:t>
      </w:r>
      <w:r>
        <w:rPr>
          <w:rFonts w:eastAsia="Times New Roman"/>
          <w:szCs w:val="24"/>
        </w:rPr>
        <w:t xml:space="preserve">πιτροπής </w:t>
      </w:r>
      <w:r>
        <w:rPr>
          <w:rFonts w:eastAsia="Times New Roman"/>
          <w:szCs w:val="24"/>
        </w:rPr>
        <w:t>π</w:t>
      </w:r>
      <w:r>
        <w:rPr>
          <w:rFonts w:eastAsia="Times New Roman"/>
          <w:szCs w:val="24"/>
        </w:rPr>
        <w:t xml:space="preserve">ροκαταρκτικής </w:t>
      </w:r>
      <w:r>
        <w:rPr>
          <w:rFonts w:eastAsia="Times New Roman"/>
          <w:szCs w:val="24"/>
        </w:rPr>
        <w:t>ε</w:t>
      </w:r>
      <w:r>
        <w:rPr>
          <w:rFonts w:eastAsia="Times New Roman"/>
          <w:szCs w:val="24"/>
        </w:rPr>
        <w:t xml:space="preserve">ξέτασης. Εξάλλου, επιπλέον ζητήματα που σχετίζονται με τα αδικήματα αυτά, ενδεχομένως, να συναντώνται και να αλληλεξαρτώνται. </w:t>
      </w:r>
      <w:r>
        <w:rPr>
          <w:rFonts w:eastAsia="Times New Roman"/>
          <w:b/>
          <w:szCs w:val="24"/>
        </w:rPr>
        <w:t xml:space="preserve"> </w:t>
      </w:r>
      <w:r>
        <w:rPr>
          <w:rFonts w:eastAsia="Times New Roman"/>
          <w:szCs w:val="24"/>
        </w:rPr>
        <w:t xml:space="preserve"> </w:t>
      </w:r>
    </w:p>
    <w:p w14:paraId="662D4D61" w14:textId="77777777" w:rsidR="009A4B17" w:rsidRDefault="004622F9">
      <w:pPr>
        <w:spacing w:after="0" w:line="600" w:lineRule="auto"/>
        <w:ind w:firstLine="720"/>
        <w:jc w:val="both"/>
        <w:rPr>
          <w:rFonts w:eastAsia="Times New Roman"/>
          <w:szCs w:val="24"/>
        </w:rPr>
      </w:pPr>
      <w:r>
        <w:rPr>
          <w:rFonts w:eastAsia="Times New Roman"/>
          <w:szCs w:val="24"/>
        </w:rPr>
        <w:t xml:space="preserve">Επομένως, θα έπρεπε από την αρχή να προταθεί η συγκρότηση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για τη διερεύνηση όλων των πτυχών της σοβαρής αυτής υπόθεσης από τη Βουλή. </w:t>
      </w:r>
    </w:p>
    <w:p w14:paraId="662D4D62" w14:textId="77777777" w:rsidR="009A4B17" w:rsidRDefault="004622F9">
      <w:pPr>
        <w:spacing w:after="0" w:line="600" w:lineRule="auto"/>
        <w:ind w:firstLine="720"/>
        <w:jc w:val="both"/>
        <w:rPr>
          <w:rFonts w:eastAsia="Times New Roman"/>
          <w:szCs w:val="24"/>
        </w:rPr>
      </w:pPr>
      <w:r>
        <w:rPr>
          <w:rFonts w:eastAsia="Times New Roman"/>
          <w:szCs w:val="24"/>
        </w:rPr>
        <w:lastRenderedPageBreak/>
        <w:t xml:space="preserve">Υπάρχει η αρνητική εμπειρία από το παρελθόν, σε σχέση με την αποτελεσματικότητα των διαφόρων </w:t>
      </w:r>
      <w:r>
        <w:rPr>
          <w:rFonts w:eastAsia="Times New Roman"/>
          <w:szCs w:val="24"/>
        </w:rPr>
        <w:t>ε</w:t>
      </w:r>
      <w:r>
        <w:rPr>
          <w:rFonts w:eastAsia="Times New Roman"/>
          <w:szCs w:val="24"/>
        </w:rPr>
        <w:t>πιτροπών, αφού είναι τόσο πολυπλόκαμο το σύστημα, που τελικά, μόνο από τη σύγ</w:t>
      </w:r>
      <w:r>
        <w:rPr>
          <w:rFonts w:eastAsia="Times New Roman"/>
          <w:szCs w:val="24"/>
        </w:rPr>
        <w:t>κρουση συμφερόντων εταιρειών γίνεται κατορθωτό να βγαίνουν και κάποια στοιχεία στο φως της δημοσιότητας. Συνήθως, και όχι πάντα, σε αυτές τις υποθέσεις ένας μικρός αριθμός των εμπλεκομένων αποκαλύπτεται, τιμωρείται, για να κρατηθούν τα προσχήματα, ενώ συνε</w:t>
      </w:r>
      <w:r>
        <w:rPr>
          <w:rFonts w:eastAsia="Times New Roman"/>
          <w:szCs w:val="24"/>
        </w:rPr>
        <w:t>χίζει να λειτουργεί με τις ίδιες ή άλλες μορφές, η μίζα και η διαφθορά, που αποτελούν συστατικό στοιχείο του ίδιου του καπιταλιστικού συστήματος.</w:t>
      </w:r>
    </w:p>
    <w:p w14:paraId="662D4D63" w14:textId="77777777" w:rsidR="009A4B17" w:rsidRDefault="004622F9">
      <w:pPr>
        <w:spacing w:after="0" w:line="600" w:lineRule="auto"/>
        <w:ind w:firstLine="720"/>
        <w:jc w:val="both"/>
        <w:rPr>
          <w:rFonts w:eastAsia="Times New Roman"/>
          <w:szCs w:val="24"/>
        </w:rPr>
      </w:pPr>
      <w:r>
        <w:rPr>
          <w:rFonts w:eastAsia="Times New Roman"/>
          <w:szCs w:val="24"/>
        </w:rPr>
        <w:t xml:space="preserve">Για μια ακόμη φορά, επισημαίνουμε την επιτακτική ανάγκη ριζικής αλλαγής του νόμου περί ευθύνης Υπουργών, ώστε </w:t>
      </w:r>
      <w:r>
        <w:rPr>
          <w:rFonts w:eastAsia="Times New Roman"/>
          <w:szCs w:val="24"/>
        </w:rPr>
        <w:t xml:space="preserve">αυτοί να διώκονται χωρίς κωλύματα, όπως όλοι οι πολίτες. </w:t>
      </w:r>
    </w:p>
    <w:p w14:paraId="662D4D64" w14:textId="77777777" w:rsidR="009A4B17" w:rsidRDefault="004622F9">
      <w:pPr>
        <w:spacing w:after="0" w:line="600" w:lineRule="auto"/>
        <w:ind w:firstLine="720"/>
        <w:jc w:val="both"/>
        <w:rPr>
          <w:rFonts w:eastAsia="Times New Roman"/>
          <w:szCs w:val="24"/>
        </w:rPr>
      </w:pPr>
      <w:r>
        <w:rPr>
          <w:rFonts w:eastAsia="Times New Roman"/>
          <w:szCs w:val="24"/>
        </w:rPr>
        <w:t>Κυρίες και κύριοι Βουλευτές, και με αφορμή τη σημερινή συζήτηση, θα θέλαμε για μια ακόμη φορά να τονίσουμε ότι το συγκεκριμένο θέμα των εξοπλισμών συνδέεται άμεσα με τον προσανατολισμό των Ενόπλων Δ</w:t>
      </w:r>
      <w:r>
        <w:rPr>
          <w:rFonts w:eastAsia="Times New Roman"/>
          <w:szCs w:val="24"/>
        </w:rPr>
        <w:t xml:space="preserve">υνάμεων της Ελλάδας, το δόγμα χρήσης τους, τη συμμετοχή της χώρας στο ΝΑΤΟ, την Ευρωπαϊκή Ένωση, τις αποστολές και τις επεμβάσεις τους. </w:t>
      </w:r>
    </w:p>
    <w:p w14:paraId="662D4D65" w14:textId="77777777" w:rsidR="009A4B17" w:rsidRDefault="004622F9">
      <w:pPr>
        <w:spacing w:after="0" w:line="600" w:lineRule="auto"/>
        <w:ind w:firstLine="720"/>
        <w:jc w:val="both"/>
        <w:rPr>
          <w:rFonts w:eastAsia="Times New Roman"/>
          <w:szCs w:val="24"/>
        </w:rPr>
      </w:pPr>
      <w:r>
        <w:rPr>
          <w:rFonts w:eastAsia="Times New Roman"/>
          <w:szCs w:val="24"/>
        </w:rPr>
        <w:lastRenderedPageBreak/>
        <w:t>Δεν είναι τυχαία τα διάφορα «ευχαριστώ» των Αμερικάνων στην ελληνική Κυβέρνηση, γιατί δίνει σταθερά το 2% του ΑΕΠ, δηλα</w:t>
      </w:r>
      <w:r>
        <w:rPr>
          <w:rFonts w:eastAsia="Times New Roman"/>
          <w:szCs w:val="24"/>
        </w:rPr>
        <w:t>δή 3,8 δισεκατομμύρια, για τις ανάγκες του ΝΑΤΟ, ενώ στις δίκαιες απαιτήσεις του λαού μας η Κυβέρνηση απαντά με τα στενά δημοσιονομικά της χώρας.</w:t>
      </w:r>
    </w:p>
    <w:p w14:paraId="662D4D66" w14:textId="77777777" w:rsidR="009A4B17" w:rsidRDefault="004622F9">
      <w:pPr>
        <w:spacing w:after="0" w:line="600" w:lineRule="auto"/>
        <w:ind w:firstLine="720"/>
        <w:jc w:val="both"/>
        <w:rPr>
          <w:rFonts w:eastAsia="Times New Roman"/>
          <w:szCs w:val="24"/>
        </w:rPr>
      </w:pPr>
      <w:r>
        <w:rPr>
          <w:rFonts w:eastAsia="Times New Roman"/>
          <w:szCs w:val="24"/>
        </w:rPr>
        <w:t>Έχουν τεράστιες ευθύνες όλες οι μέχρι σήμερα κυβερνήσεις. Η σημερινή Συγκυβέρνηση ΣΥΡΙΖΑ-ΑΝΕΛ όχι μόνο υλοποιε</w:t>
      </w:r>
      <w:r>
        <w:rPr>
          <w:rFonts w:eastAsia="Times New Roman"/>
          <w:szCs w:val="24"/>
        </w:rPr>
        <w:t xml:space="preserve">ί τις δεσμεύσεις απέναντι στο ΝΑΤΟ, αλλά αναλαμβάνει και καινούργιες, κάνει προτάσεις, που ούτε οι πιο </w:t>
      </w:r>
      <w:proofErr w:type="spellStart"/>
      <w:r>
        <w:rPr>
          <w:rFonts w:eastAsia="Times New Roman"/>
          <w:szCs w:val="24"/>
        </w:rPr>
        <w:t>φιλονατοϊκές</w:t>
      </w:r>
      <w:proofErr w:type="spellEnd"/>
      <w:r>
        <w:rPr>
          <w:rFonts w:eastAsia="Times New Roman"/>
          <w:szCs w:val="24"/>
        </w:rPr>
        <w:t xml:space="preserve"> κυβερνήσεις της μεταπολίτευσης δεν θα είχαν τολμήσει να κάνουν. </w:t>
      </w:r>
    </w:p>
    <w:p w14:paraId="662D4D67" w14:textId="77777777" w:rsidR="009A4B17" w:rsidRDefault="004622F9">
      <w:pPr>
        <w:spacing w:after="0" w:line="600" w:lineRule="auto"/>
        <w:ind w:firstLine="720"/>
        <w:jc w:val="both"/>
        <w:rPr>
          <w:rFonts w:eastAsia="Times New Roman"/>
          <w:szCs w:val="24"/>
        </w:rPr>
      </w:pPr>
      <w:r>
        <w:rPr>
          <w:rFonts w:eastAsia="Times New Roman"/>
          <w:szCs w:val="24"/>
        </w:rPr>
        <w:t>Στη δύναμη του ΝΑΤΟ στο Αιγαίο συμμετέχουν και τούρκικες δυνάμεις, πλοία κα</w:t>
      </w:r>
      <w:r>
        <w:rPr>
          <w:rFonts w:eastAsia="Times New Roman"/>
          <w:szCs w:val="24"/>
        </w:rPr>
        <w:t>ι αεροπλάνα που πλέουν και πετάνε με νατοϊκή βούλα και άδεια, πάνω και γύρω από τα νησιά του Αιγαίου. Εφαρμόζεται στην πράξη η γραμμή του ΝΑΤΟ που δεν αναγνωρίζει εθνικά σύνορα στο Αιγαίο, αλλά τα θεωρεί ενιαίο επιχειρησιακό χώρο. Αυτή ακριβώς η γραμμή είν</w:t>
      </w:r>
      <w:r>
        <w:rPr>
          <w:rFonts w:eastAsia="Times New Roman"/>
          <w:szCs w:val="24"/>
        </w:rPr>
        <w:t xml:space="preserve">αι που δίνει και αέρα στις διεκδικήσεις της Τουρκίας, είναι κι αυτός ένας από τους λόγους που οι παραβιάσεις και οι τουρκικές προκλήσεις έχουν πολλαπλασιαστεί μετά την έλευση του ΝΑΤΟ στο Αιγαίο.         </w:t>
      </w:r>
    </w:p>
    <w:p w14:paraId="662D4D6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Συνεπώς, η συμμετοχή σε αυτούς τους οργανισμούς κάθ</w:t>
      </w:r>
      <w:r>
        <w:rPr>
          <w:rFonts w:eastAsia="Times New Roman" w:cs="Times New Roman"/>
          <w:szCs w:val="24"/>
        </w:rPr>
        <w:t xml:space="preserve">ε άλλο παρά ωφέλιμη είναι για τα κυριαρχικά μας δικαιώματα, τα σύνορα, τα συμφέροντα του ελληνικού λαού, που σε συνθήκες οικονομικής κρίσης πληρώνει και πανάκριβα αυτήν τη συμμετοχή. Δηλαδή, με τα λεφτά και το αίμα του ελληνικού λαού στήνεται ένα τεράστιο </w:t>
      </w:r>
      <w:r>
        <w:rPr>
          <w:rFonts w:eastAsia="Times New Roman" w:cs="Times New Roman"/>
          <w:szCs w:val="24"/>
        </w:rPr>
        <w:t xml:space="preserve">πάρτι δισεκατομμυρίων γύρω από τους οπλισμούς, συμμετοχή της χώρας σε επεμβάσεις, σε τέτοιους τυχοδιωκτικούς σχεδιασμούς. </w:t>
      </w:r>
    </w:p>
    <w:p w14:paraId="662D4D6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βεβαίως, απαραίτητη προϋπόθεση για να μπορούν να παίρνουν τη μερίδα του λέοντος τα εγχώρια και ξένα μονοπώλια των εξοπλιστικών ε</w:t>
      </w:r>
      <w:r>
        <w:rPr>
          <w:rFonts w:eastAsia="Times New Roman" w:cs="Times New Roman"/>
          <w:szCs w:val="24"/>
        </w:rPr>
        <w:t xml:space="preserve">ίναι ο αποκλεισμός και η απαξίωση από την πίτα των εξοπλισμών της κρατικής πολεμικής βιομηχανίας. </w:t>
      </w:r>
    </w:p>
    <w:p w14:paraId="662D4D6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Καταλυτική είναι η επίδραση των νατοϊκών επιχειρησιακών αναγκών στη χάραξη της πολιτικής εθνικής άμυνας. Το αποτέλεσμα αυτής της επίδρασης είναι εμφανές στο </w:t>
      </w:r>
      <w:r>
        <w:rPr>
          <w:rFonts w:eastAsia="Times New Roman" w:cs="Times New Roman"/>
          <w:szCs w:val="24"/>
        </w:rPr>
        <w:t>δόγμα χρήσης των ενόπλων δυνάμεων που δεν εξυπηρετεί, όπως θα έπρεπε, αποκλειστικά και μόνο την υπεράσπιση των συνόρων, αλλά σε σημαντικό βαθμό είναι προσαρμοσμένο στις ανάγκες του ΝΑΤΟ. Φυσική απόρροια αυτού του προσανατολισμού του δόγματος είναι και η στ</w:t>
      </w:r>
      <w:r>
        <w:rPr>
          <w:rFonts w:eastAsia="Times New Roman" w:cs="Times New Roman"/>
          <w:szCs w:val="24"/>
        </w:rPr>
        <w:t xml:space="preserve">οίχιση των απαιτούμενων οπλικών συστημάτων που </w:t>
      </w:r>
      <w:r>
        <w:rPr>
          <w:rFonts w:eastAsia="Times New Roman" w:cs="Times New Roman"/>
          <w:szCs w:val="24"/>
        </w:rPr>
        <w:lastRenderedPageBreak/>
        <w:t>θα το υποστηρίξουν και τακτικά, δηλαδή στο πεδίο της μάχης. Είναι κοινή διαπίστωση όλων ότι βασικά οπλικά συστήματα και των τριών κλάδων των ενόπλων δυνάμεων είναι προσαρμοσμένα στις απαιτήσεις που πηγάζουν απ</w:t>
      </w:r>
      <w:r>
        <w:rPr>
          <w:rFonts w:eastAsia="Times New Roman" w:cs="Times New Roman"/>
          <w:szCs w:val="24"/>
        </w:rPr>
        <w:t>ό την ανάγκη εξυπηρέτησης νατοϊκών σχεδίων. Αυτό αφορά τόσο στο είδος όσο και στον αριθμό οπλικών συστημάτων που αγοράζει η Ελλάδα.</w:t>
      </w:r>
    </w:p>
    <w:p w14:paraId="662D4D6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θέμα αντικειμενικά συνδέεται με τη γενική πολιτική κατεύθυνση, με στρατηγικές επιλογές και </w:t>
      </w:r>
      <w:r>
        <w:rPr>
          <w:rFonts w:eastAsia="Times New Roman" w:cs="Times New Roman"/>
          <w:szCs w:val="24"/>
        </w:rPr>
        <w:t xml:space="preserve">των προηγούμενων κυβερνήσεων της Νέας Δημοκρατίας και του ΠΑΣΟΚ, αλλά και της σημερινής. Η άμυνα της χώρας συνδέεται με το αμυντικό δόγμα που υιοθετεί η χώρα. Η έρευνα και η ανάπτυξη πολεμικών βιομηχανιών συνδέεται και αυτή με τη συνολική αυτή πολιτική. </w:t>
      </w:r>
    </w:p>
    <w:p w14:paraId="662D4D6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μείς μιλάμε σε όλους τους τόνους για την ανάγκη υπεράσπισης κυριαρχικών δικαιωμάτων, για την υπεράσπιση των συνόρων της χώρας. Έχουμε αντίθετη άποψη για τη συνολική πολιτική της χώρας ειδικά και στον τομέα της άμυνας. Εμείς θεωρούμε ότι πρέπει να έχουμε μι</w:t>
      </w:r>
      <w:r>
        <w:rPr>
          <w:rFonts w:eastAsia="Times New Roman" w:cs="Times New Roman"/>
          <w:szCs w:val="24"/>
        </w:rPr>
        <w:t xml:space="preserve">α πολιτική που θα υπερασπίζεται τα συμφέροντα της χώρας μας, που είναι τα πραγματικά συμφέροντα της πλειοψηφίας των εργαζομένων σε αυτόν εδώ τον τόπο. </w:t>
      </w:r>
      <w:r>
        <w:rPr>
          <w:rFonts w:eastAsia="Times New Roman" w:cs="Times New Roman"/>
          <w:szCs w:val="24"/>
        </w:rPr>
        <w:lastRenderedPageBreak/>
        <w:t xml:space="preserve">Μιλάμε για πολιτική στον τομέα της άμυνας τέτοια που θα υπερασπίζεται ακριβώς αυτό και όχι τα συμφέροντα </w:t>
      </w:r>
      <w:r>
        <w:rPr>
          <w:rFonts w:eastAsia="Times New Roman" w:cs="Times New Roman"/>
          <w:szCs w:val="24"/>
        </w:rPr>
        <w:t>του ΝΑΤΟ ή της Ευρωπαϊκής Ένωσης.</w:t>
      </w:r>
    </w:p>
    <w:p w14:paraId="662D4D6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να ξεκαθαρίσουμε και κάτι: Εσωτερική πολιτική και εξωτερική πολιτική πάνε πακέτο. Δεν μπορεί να έχεις μια βάρβαρη αντιλαϊκή πολιτική και στην εξωτερική πολιτική σου να έχεις πολιτική πραγματικής ειρήνης, για παράδειγμα</w:t>
      </w:r>
      <w:r>
        <w:rPr>
          <w:rFonts w:eastAsia="Times New Roman" w:cs="Times New Roman"/>
          <w:szCs w:val="24"/>
        </w:rPr>
        <w:t xml:space="preserve">. Αυτά δεν συμβιβάζονται. Εκτός και αν, βέβαια, εννοούμε την ειρήνη, όπως αρκετοί πιθανόν εδώ μέσα από εσάς να τη θεωρείτε, ως ειρήνη με το πιστόλι στον κρόταφο των λαών, που προετοιμάζει και νέους πολέμους και νέες επεμβάσεις, νέους τυχοδιωκτισμούς. </w:t>
      </w:r>
    </w:p>
    <w:p w14:paraId="662D4D6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Τα δ</w:t>
      </w:r>
      <w:r>
        <w:rPr>
          <w:rFonts w:eastAsia="Times New Roman" w:cs="Times New Roman"/>
          <w:szCs w:val="24"/>
        </w:rPr>
        <w:t>ιάφορα προγράμματα -εξοπλιστικά, αμυντικά, διαχείρισης προβλημάτων και άλλα- και η Τουρκία και το ΝΑΤΟ τα γνωρίζουν πολύ καλά. Γνωρίζουν τα πάντα για το τι συμβαίνει στην περιοχή και στη χώρα και μάλιστα στις λεπτομέρειές τους. Ακόμα και η δομή των ενόπλων</w:t>
      </w:r>
      <w:r>
        <w:rPr>
          <w:rFonts w:eastAsia="Times New Roman" w:cs="Times New Roman"/>
          <w:szCs w:val="24"/>
        </w:rPr>
        <w:t xml:space="preserve"> δυνάμεων καθορίζεται ως έναν βαθμό, όπως και οι εξοπλισμοί σε ακόμα μεγαλύτερο βαθμό, από το ίδιο το ΝΑΤΟ. Με αποτέλεσμα να πληρώνει ο λαός μας τόσα χρήματα για εξοπλισμούς που δεν ανταποκρίνονται σε πραγματικές αμυντικές ανάγκες του ελληνικού λαού, αλλά </w:t>
      </w:r>
      <w:r>
        <w:rPr>
          <w:rFonts w:eastAsia="Times New Roman" w:cs="Times New Roman"/>
          <w:szCs w:val="24"/>
        </w:rPr>
        <w:t xml:space="preserve">στις ανάγκες του ΝΑΤΟ. </w:t>
      </w:r>
    </w:p>
    <w:p w14:paraId="662D4D6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Και η ιστορία έχει δείξει ότι τα συμφέρονται αυτά, τα συμφέροντα του ΝΑΤΟ, είναι αντίθετα με τα συμφέροντα της χώρας μας, από το Κυπριακό το 1974 και μέχρι σήμερα, μέχρι τα Ίμια και άλλα δεκάδες παραδείγματα που μπορούμε να βρούμε. Και δεν μας ξεγελάνε επι</w:t>
      </w:r>
      <w:r>
        <w:rPr>
          <w:rFonts w:eastAsia="Times New Roman" w:cs="Times New Roman"/>
          <w:szCs w:val="24"/>
        </w:rPr>
        <w:t xml:space="preserve">μέρους </w:t>
      </w:r>
      <w:proofErr w:type="spellStart"/>
      <w:r>
        <w:rPr>
          <w:rFonts w:eastAsia="Times New Roman" w:cs="Times New Roman"/>
          <w:szCs w:val="24"/>
        </w:rPr>
        <w:t>τακτικισμοί</w:t>
      </w:r>
      <w:proofErr w:type="spellEnd"/>
      <w:r>
        <w:rPr>
          <w:rFonts w:eastAsia="Times New Roman" w:cs="Times New Roman"/>
          <w:szCs w:val="24"/>
        </w:rPr>
        <w:t xml:space="preserve"> και αντιθέσεις που εμφανίζονται σε διάφορες φάσεις, για να ξεχαστούν μετά στο έδαφος των κοινών συμφερόντων τους. Συνεπώς, έχουμε και ασήκωτα εξοπλιστικά βάρη για τον ελληνικό λαό και ουσιαστική υπονόμευση της κυριαρχίας της χώρας. </w:t>
      </w:r>
    </w:p>
    <w:p w14:paraId="662D4D7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Αντί</w:t>
      </w:r>
      <w:r>
        <w:rPr>
          <w:rFonts w:eastAsia="Times New Roman" w:cs="Times New Roman"/>
          <w:szCs w:val="24"/>
        </w:rPr>
        <w:t xml:space="preserve">στοιχα, η συμμετοχή στην Ευρωπαϊκή Ένωση και οι </w:t>
      </w:r>
      <w:r>
        <w:rPr>
          <w:rFonts w:eastAsia="Times New Roman" w:cs="Times New Roman"/>
          <w:szCs w:val="24"/>
        </w:rPr>
        <w:t>ο</w:t>
      </w:r>
      <w:r>
        <w:rPr>
          <w:rFonts w:eastAsia="Times New Roman" w:cs="Times New Roman"/>
          <w:szCs w:val="24"/>
        </w:rPr>
        <w:t>δηγίες και νόμοι που ψηφίστηκαν από το ελληνικό Κοινοβούλιο έχουν οδηγήσει σε διάλυση ουσιαστικά της αμυντικής βιομηχανίας. Η Ελλάδα στην καλύτερη περίπτωση, με την πολιτική όλων των μέχρι σήμερα κυβερνήσεων</w:t>
      </w:r>
      <w:r>
        <w:rPr>
          <w:rFonts w:eastAsia="Times New Roman" w:cs="Times New Roman"/>
          <w:szCs w:val="24"/>
        </w:rPr>
        <w:t xml:space="preserve"> των κομμάτων που τάσσονται υπέρ της Ευρωπαϊκής Ένωσης, μπορεί να γίνει το πολύ-πολύ ένας </w:t>
      </w:r>
      <w:proofErr w:type="spellStart"/>
      <w:r>
        <w:rPr>
          <w:rFonts w:eastAsia="Times New Roman" w:cs="Times New Roman"/>
          <w:szCs w:val="24"/>
        </w:rPr>
        <w:t>μικροεργολάβος</w:t>
      </w:r>
      <w:proofErr w:type="spellEnd"/>
      <w:r>
        <w:rPr>
          <w:rFonts w:eastAsia="Times New Roman" w:cs="Times New Roman"/>
          <w:szCs w:val="24"/>
        </w:rPr>
        <w:t>. Για να αναπτύξει εγχώρια αμυντική βιομηχανία, όμως, δεν μπορεί να το κάνει αυτό χωρίς να συγκρουστεί στην πραγματικότητα με την ίδια την Ευρωπαϊκή Ένω</w:t>
      </w:r>
      <w:r>
        <w:rPr>
          <w:rFonts w:eastAsia="Times New Roman" w:cs="Times New Roman"/>
          <w:szCs w:val="24"/>
        </w:rPr>
        <w:t>ση, τους μονοπωλιακούς ομίλους, το σύστημα που στηρίζει όλα αυτά.</w:t>
      </w:r>
    </w:p>
    <w:p w14:paraId="662D4D7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έχουμε καταθέσει ολοκληρωμένη πρόταση, την οποία κάποτε βέβαια υιοθετούσαν οι πάντες, άσχετα εάν και τότε ακόμα τη διαστρέβλωναν ορισμένοι σκόπιμα. Η πρόταση αυτή αφορά την ανάγκη για </w:t>
      </w:r>
      <w:r>
        <w:rPr>
          <w:rFonts w:eastAsia="Times New Roman" w:cs="Times New Roman"/>
          <w:szCs w:val="24"/>
        </w:rPr>
        <w:t>ενιαίο φορέα αμυντικής βιομηχανίας, αποκλειστικά δημόσιο, ο οποίος θα μπορούσε να αξιοποιήσει πραγματικά τις τεράστιες δυνατότητες που έχει η χώρα και σε τεχνολογία και σε τεχνογνωσία και σε επιστημονικό τεχνικό εργατικό δυναμικό, έμπειρο, καταρτισμένο και</w:t>
      </w:r>
      <w:r>
        <w:rPr>
          <w:rFonts w:eastAsia="Times New Roman" w:cs="Times New Roman"/>
          <w:szCs w:val="24"/>
        </w:rPr>
        <w:t xml:space="preserve"> βεβαίως να αντιμετωπίσει προβλήματα της άμυνας και να επεκταθεί και σε άλλους τομείς. Και όλα αυτά σήμερα έχουν απαξιωθεί πλήρως, απαξιώνονται δυστυχώς συνεχώς. Κακά τα ψέματα, η ενιαία ευρωπαϊκή αγορά υπηρετεί τα στρατηγικά συμφέροντα, τους στόχους της Ε</w:t>
      </w:r>
      <w:r>
        <w:rPr>
          <w:rFonts w:eastAsia="Times New Roman" w:cs="Times New Roman"/>
          <w:szCs w:val="24"/>
        </w:rPr>
        <w:t>υρωπαϊκής Ένωσης, των μονοπωλίων, του μεγάλου κεφαλαίου των κρατών μελών της. Οι κατευθύνσεις στρέφονται κατά των λαών της Ευρώπης, κατά του ελληνικού λαού, κατά όλων όσων τους αμφισβητούν.</w:t>
      </w:r>
    </w:p>
    <w:p w14:paraId="662D4D7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 θα ήθελα να κάνω και ένα ακόμη μικρό σχόλιο πάν</w:t>
      </w:r>
      <w:r>
        <w:rPr>
          <w:rFonts w:eastAsia="Times New Roman" w:cs="Times New Roman"/>
          <w:szCs w:val="24"/>
        </w:rPr>
        <w:t xml:space="preserve">ω σε αυτή τη γνωστή αντιπαράθεση μεταξύ των άλλων κομμάτων για την υπόθεση του </w:t>
      </w:r>
      <w:r>
        <w:rPr>
          <w:rFonts w:eastAsia="Times New Roman" w:cs="Times New Roman"/>
          <w:szCs w:val="24"/>
          <w:lang w:val="en-US"/>
        </w:rPr>
        <w:t>NOOR</w:t>
      </w:r>
      <w:r>
        <w:rPr>
          <w:rFonts w:eastAsia="Times New Roman" w:cs="Times New Roman"/>
          <w:szCs w:val="24"/>
        </w:rPr>
        <w:t xml:space="preserve"> 1 και την εμπλοκή του Υπουργού Άμυνας, Αρχηγού των ΑΝΕΛ και κυβερνητικού </w:t>
      </w:r>
      <w:r>
        <w:rPr>
          <w:rFonts w:eastAsia="Times New Roman" w:cs="Times New Roman"/>
          <w:szCs w:val="24"/>
        </w:rPr>
        <w:lastRenderedPageBreak/>
        <w:t>συνεταίρου του ΣΥΡΙΖΑ, του κ. Καμμένου. Μόνο ειρωνικά βεβαίως μπορούμε να σας αφιερώσουμε τον στίχο</w:t>
      </w:r>
      <w:r>
        <w:rPr>
          <w:rFonts w:eastAsia="Times New Roman" w:cs="Times New Roman"/>
          <w:szCs w:val="24"/>
        </w:rPr>
        <w:t xml:space="preserve"> για «τον όμορφο τον κόσμο σας, τον ηθικό, τον αγγελικά πλασμένο». Το ΚΚΕ δεν ασχολήθηκε ιδιαίτερα, όπως ξέρετε, ακριβώς γιατί αυτός ο κόσμος σας δεν είναι ο δικός μας κόσμος, ούτε είναι βέβαια ο κόσμος των εργατικών λαϊκών στρωμάτων, που ματώνουν από τις </w:t>
      </w:r>
      <w:r>
        <w:rPr>
          <w:rFonts w:eastAsia="Times New Roman" w:cs="Times New Roman"/>
          <w:szCs w:val="24"/>
        </w:rPr>
        <w:t xml:space="preserve">πολιτικές σας. Είναι όλος δικός σας αυτός ο κόσμος, η σαπίλα του συστήματος, γιατί οι πόλεμοι, το λαθρεμπόριο, τα ναρκωτικά είναι παιδιά και όχι αποπαίδια του συστήματος, που ξερνάει τη μπόχα του. </w:t>
      </w:r>
    </w:p>
    <w:p w14:paraId="662D4D7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Σήμερα, είναι φανερό ότι έχει οξυνθεί η διαπάλη μεταξύ μεγ</w:t>
      </w:r>
      <w:r>
        <w:rPr>
          <w:rFonts w:eastAsia="Times New Roman" w:cs="Times New Roman"/>
          <w:szCs w:val="24"/>
        </w:rPr>
        <w:t>άλων επιχειρηματικών ομίλων για το ποιος θα επιβιώσει και ποιος θα πάρει το μεγαλύτερο μέρος της πίτας και οι αποκαλύψεις ενδεχόμενης ή όχι εμπλοκής σε εμπορία ναρκωτικών επιχειρηματιών ή επιχειρηματικών ομίλων αυτό ακριβώς επιβεβαιώνει. Και η διαπάλη αυτή</w:t>
      </w:r>
      <w:r>
        <w:rPr>
          <w:rFonts w:eastAsia="Times New Roman" w:cs="Times New Roman"/>
          <w:szCs w:val="24"/>
        </w:rPr>
        <w:t xml:space="preserve"> βέβαια </w:t>
      </w:r>
      <w:proofErr w:type="spellStart"/>
      <w:r>
        <w:rPr>
          <w:rFonts w:eastAsia="Times New Roman" w:cs="Times New Roman"/>
          <w:szCs w:val="24"/>
        </w:rPr>
        <w:t>σιγοντάρεται</w:t>
      </w:r>
      <w:proofErr w:type="spellEnd"/>
      <w:r>
        <w:rPr>
          <w:rFonts w:eastAsia="Times New Roman" w:cs="Times New Roman"/>
          <w:szCs w:val="24"/>
        </w:rPr>
        <w:t xml:space="preserve"> και από κάθε είδους Καμμένους, που υπάρχουν σε όλο το πολιτικό προσωπικό των κομμάτων του κατεστημένου, από τους ΑΝΕΛ και τον ΣΥΡΙΖΑ μέχρι τους προηγούμενους κυβερνώντες αλλά και τους δουλέμπορους, φασίστες, ναζιστές, εγκληματίες. </w:t>
      </w:r>
    </w:p>
    <w:p w14:paraId="662D4D7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 xml:space="preserve"> βέβαια, μέσα σε όλη αυτή τη δυσωδία που αποπνέει η υπόθεση, φαίνεται ότι ο σημερινός Υπουργός Άμυνας του κ. Τσίπρα, εκτός από το ότι προσπαθεί να πείσει τον ελληνικό λαό ότι είναι τίμιος, δεν τα καταφέρνει, ακριβώς γιατί δεν φτάνει αυτό, αφού πρέπει και ν</w:t>
      </w:r>
      <w:r>
        <w:rPr>
          <w:rFonts w:eastAsia="Times New Roman" w:cs="Times New Roman"/>
          <w:szCs w:val="24"/>
        </w:rPr>
        <w:t>α είναι τίμιος αλλά και να φαίνεται τέτοιος, κάτι που όμως το έχουν ακυρώσει οι ενέργειες, τα λόγια και οι πράξεις του. Όπως και η γυναίκα του Καίσαρα δηλαδή. Έτσι, βλέπετε, συμβαίνει με κάθε γυναίκα του Καίσαρα. Και ο Καίσαρας δεν είναι Πόντιος Πιλάτος να</w:t>
      </w:r>
      <w:r>
        <w:rPr>
          <w:rFonts w:eastAsia="Times New Roman" w:cs="Times New Roman"/>
          <w:szCs w:val="24"/>
        </w:rPr>
        <w:t xml:space="preserve"> νίπτει τας χείρας του, πρακτική που ακολουθεί μέχρι σήμερα ο κ. Τσίπρας. </w:t>
      </w:r>
    </w:p>
    <w:p w14:paraId="662D4D7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Έτσι, ο Υπουργός Εθνικής Άμυνας, με την κάλυψη του Πρωθυπουργού, προβαίνει σε πρακτικές που αποδεικνύουν ότι αυτή η Κυβέρνηση όχι μόνο δεν είναι αποφασισμένη να διερευνήσει τις σοβα</w:t>
      </w:r>
      <w:r>
        <w:rPr>
          <w:rFonts w:eastAsia="Times New Roman" w:cs="Times New Roman"/>
          <w:szCs w:val="24"/>
        </w:rPr>
        <w:t>ρές υποθέσεις, να αντιμετωπίσει τα σκάνδαλα και τη διαφθορά, που άλλωστε είναι σύμφυτα με το σύστημα που υπηρετεί, αλλά μετέχει ενεργά και δραστήρια σε όλες τις επιχειρηματικές κόντρες που διεξάγονται αυτήν την περίοδο και με όλους τους τρόπους. Και γενικά</w:t>
      </w:r>
      <w:r>
        <w:rPr>
          <w:rFonts w:eastAsia="Times New Roman" w:cs="Times New Roman"/>
          <w:szCs w:val="24"/>
        </w:rPr>
        <w:t xml:space="preserve"> και διαχρονικά μιλώντας, η πείρα δείχνει ότι όλες αυτές οι κόντρες λήγουν με κάποιο πάρε-δώσε, με το αλισβερίσι, που κάτι πιέζει να δώσει ο ένας και κάτι πιέζει να </w:t>
      </w:r>
      <w:r>
        <w:rPr>
          <w:rFonts w:eastAsia="Times New Roman" w:cs="Times New Roman"/>
          <w:szCs w:val="24"/>
        </w:rPr>
        <w:lastRenderedPageBreak/>
        <w:t>πάρει ο άλλος. Κι αυτό γίνεται ακόμα σοβαρότερο όταν, όπως έγραψε και η εφημερίδα του κυβερ</w:t>
      </w:r>
      <w:r>
        <w:rPr>
          <w:rFonts w:eastAsia="Times New Roman" w:cs="Times New Roman"/>
          <w:szCs w:val="24"/>
        </w:rPr>
        <w:t>νώντος κόμματος, η «</w:t>
      </w:r>
      <w:r>
        <w:rPr>
          <w:rFonts w:eastAsia="Times New Roman" w:cs="Times New Roman"/>
          <w:szCs w:val="24"/>
        </w:rPr>
        <w:t>ΑΥΓΗ</w:t>
      </w:r>
      <w:r>
        <w:rPr>
          <w:rFonts w:eastAsia="Times New Roman" w:cs="Times New Roman"/>
          <w:szCs w:val="24"/>
        </w:rPr>
        <w:t>», με την υπόθεση αυτή ασχολούνται ινστιτούτα που απηχούν θέσεις της αμερικανικής κυβέρνησης, τα οποία καλούν τις υπηρεσίες ασφαλείας των Ηνωμένων Πολιτειών της Αμερικής να εμπλακούν, αφού όπως λένε η υπόθεση δεν είναι απλώς ελληνικ</w:t>
      </w:r>
      <w:r>
        <w:rPr>
          <w:rFonts w:eastAsia="Times New Roman" w:cs="Times New Roman"/>
          <w:szCs w:val="24"/>
        </w:rPr>
        <w:t>ό ζήτημα.</w:t>
      </w:r>
    </w:p>
    <w:p w14:paraId="662D4D7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Είναι, για παράδειγμα, ένα ερώτημα γιατί ασχολείται τώρα τόσο δραστήρια ο κ. Καμμένος με το </w:t>
      </w:r>
      <w:r>
        <w:rPr>
          <w:rFonts w:eastAsia="Times New Roman" w:cs="Times New Roman"/>
          <w:szCs w:val="24"/>
          <w:lang w:val="en-US"/>
        </w:rPr>
        <w:t>NOOR</w:t>
      </w:r>
      <w:r>
        <w:rPr>
          <w:rFonts w:eastAsia="Times New Roman" w:cs="Times New Roman"/>
          <w:szCs w:val="24"/>
        </w:rPr>
        <w:t xml:space="preserve"> 1, όταν αυτή η υπόθεση είναι γνωστή εδώ και δύο χρόνια. Τώρα το τι τελικά δίνει και τι παίρνει κάθε φορά ο εκάστοτε εμπλεκόμενος επιχειρηματίας, για </w:t>
      </w:r>
      <w:r>
        <w:rPr>
          <w:rFonts w:eastAsia="Times New Roman" w:cs="Times New Roman"/>
          <w:szCs w:val="24"/>
        </w:rPr>
        <w:t>παράδειγμα</w:t>
      </w:r>
      <w:r w:rsidRPr="00B06786">
        <w:rPr>
          <w:rFonts w:eastAsia="Times New Roman" w:cs="Times New Roman"/>
          <w:szCs w:val="24"/>
        </w:rPr>
        <w:t>,</w:t>
      </w:r>
      <w:r>
        <w:rPr>
          <w:rFonts w:eastAsia="Times New Roman" w:cs="Times New Roman"/>
          <w:szCs w:val="24"/>
        </w:rPr>
        <w:t xml:space="preserve"> ή ο εκάστοτε εμπλεκόμενος Υπουργός και η Κυβέρνηση, στην οποία ανήκει, είναι θέμα προς διερεύνηση, το οποίο θα αποτελεί αντικείμενο πάλι κάποιων εξεταστικών επιτροπών, όπως όλα δείχνουν. Συνέβη αρκετές φορές στο παρελθόν, μάλλον θα συμβεί ξανά και στο μέλ</w:t>
      </w:r>
      <w:r>
        <w:rPr>
          <w:rFonts w:eastAsia="Times New Roman" w:cs="Times New Roman"/>
          <w:szCs w:val="24"/>
        </w:rPr>
        <w:t>λον, όπως σας βλέπω και με βλέπετε.</w:t>
      </w:r>
    </w:p>
    <w:p w14:paraId="662D4D7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Ευχαριστώ.</w:t>
      </w:r>
    </w:p>
    <w:p w14:paraId="662D4D7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Υπουργός κ. Παπαγγελόπουλος.</w:t>
      </w:r>
    </w:p>
    <w:p w14:paraId="662D4D7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w:t>
      </w:r>
    </w:p>
    <w:p w14:paraId="662D4D7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w:t>
      </w:r>
      <w:r>
        <w:rPr>
          <w:rFonts w:eastAsia="Times New Roman" w:cs="Times New Roman"/>
          <w:b/>
          <w:szCs w:val="24"/>
        </w:rPr>
        <w:t xml:space="preserve">ων): </w:t>
      </w:r>
      <w:r>
        <w:rPr>
          <w:rFonts w:eastAsia="Times New Roman" w:cs="Times New Roman"/>
          <w:szCs w:val="24"/>
        </w:rPr>
        <w:t>Ευχαριστώ, κύριε Πρόεδρε.</w:t>
      </w:r>
    </w:p>
    <w:p w14:paraId="662D4D7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στα εξοπλιστικά προγράμματα υπήρξε περίοδος που οι μίζες έπεφταν βροχή. Τι βροχή; Καλύτερα θα ήταν να πω καταιγίδα και μάλιστα τροπική ή ακόμη καλύτερα ή χειρότερα, κατακλυσμός. </w:t>
      </w:r>
    </w:p>
    <w:p w14:paraId="662D4D7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δυστύχημα είνα</w:t>
      </w:r>
      <w:r>
        <w:rPr>
          <w:rFonts w:eastAsia="Times New Roman" w:cs="Times New Roman"/>
          <w:szCs w:val="24"/>
        </w:rPr>
        <w:t xml:space="preserve">ι ότι μεγάλο μέρος του πολιτικού συστήματος, αλλά δυστυχώς και κάποιοι εισαγγελείς και δικαστές έκαναν πως δεν καταλαβαίνουν. Η </w:t>
      </w:r>
      <w:r>
        <w:rPr>
          <w:rFonts w:eastAsia="Times New Roman" w:cs="Times New Roman"/>
          <w:szCs w:val="24"/>
        </w:rPr>
        <w:t>δ</w:t>
      </w:r>
      <w:r>
        <w:rPr>
          <w:rFonts w:eastAsia="Times New Roman" w:cs="Times New Roman"/>
          <w:szCs w:val="24"/>
        </w:rPr>
        <w:t>ικαιοσύνη εκτός από τυφλή προσέθεσε στα αυτιά της και ωτοασπίδες, όχι μόνο για να μη βλέπει, αλλά και για να μην ακούει. Όταν δ</w:t>
      </w:r>
      <w:r>
        <w:rPr>
          <w:rFonts w:eastAsia="Times New Roman" w:cs="Times New Roman"/>
          <w:szCs w:val="24"/>
        </w:rPr>
        <w:t xml:space="preserve">ε η λάμψη και ο θόρυβος των σκανδάλων διαπέρασε το μαντήλι στα μάτια της και τις ωτοασπίδες στα αυτιά της προσπάθησε -και προς στιγμήν το πέτυχε- να περιορίσει τις έρευνες στον κ. Τσοχατζόπουλο και στον κ. </w:t>
      </w:r>
      <w:proofErr w:type="spellStart"/>
      <w:r>
        <w:rPr>
          <w:rFonts w:eastAsia="Times New Roman" w:cs="Times New Roman"/>
          <w:szCs w:val="24"/>
        </w:rPr>
        <w:t>Σμπώκο</w:t>
      </w:r>
      <w:proofErr w:type="spellEnd"/>
      <w:r>
        <w:rPr>
          <w:rFonts w:eastAsia="Times New Roman" w:cs="Times New Roman"/>
          <w:szCs w:val="24"/>
        </w:rPr>
        <w:t xml:space="preserve"> και τους έριξε στην πυρά μιας, όχι μόνο ελε</w:t>
      </w:r>
      <w:r>
        <w:rPr>
          <w:rFonts w:eastAsia="Times New Roman" w:cs="Times New Roman"/>
          <w:szCs w:val="24"/>
        </w:rPr>
        <w:t>γχόμενης, αλλά και δήθεν κάθαρσης, σαν να μην υπήρχαν άλλοι υπεύθυνοι, σαν να μην υπήρχε ΚΥΣΕΑ</w:t>
      </w:r>
      <w:r>
        <w:rPr>
          <w:rFonts w:eastAsia="Times New Roman" w:cs="Times New Roman"/>
          <w:b/>
          <w:szCs w:val="24"/>
        </w:rPr>
        <w:t>,</w:t>
      </w:r>
      <w:r>
        <w:rPr>
          <w:rFonts w:eastAsia="Times New Roman" w:cs="Times New Roman"/>
          <w:szCs w:val="24"/>
        </w:rPr>
        <w:t xml:space="preserve"> Πρωθυπουργός, Υπουργικό Συμβούλιο. </w:t>
      </w:r>
    </w:p>
    <w:p w14:paraId="662D4D7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Και βέβαια, το πολιτικό σύστημα, που ευθύνεται για το έργο της λεηλασίας του δημοσίου χρήματος, ήταν αναμενόμενο να προσπαθή</w:t>
      </w:r>
      <w:r>
        <w:rPr>
          <w:rFonts w:eastAsia="Times New Roman" w:cs="Times New Roman"/>
          <w:szCs w:val="24"/>
        </w:rPr>
        <w:t xml:space="preserve">σει να </w:t>
      </w:r>
      <w:proofErr w:type="spellStart"/>
      <w:r>
        <w:rPr>
          <w:rFonts w:eastAsia="Times New Roman" w:cs="Times New Roman"/>
          <w:szCs w:val="24"/>
        </w:rPr>
        <w:t>αυτοπροστατευθεί</w:t>
      </w:r>
      <w:proofErr w:type="spellEnd"/>
      <w:r>
        <w:rPr>
          <w:rFonts w:eastAsia="Times New Roman" w:cs="Times New Roman"/>
          <w:szCs w:val="24"/>
        </w:rPr>
        <w:t xml:space="preserve">. Όμως εγώ για τους αρμόδιους εισαγγελείς </w:t>
      </w:r>
      <w:r>
        <w:rPr>
          <w:rFonts w:eastAsia="Times New Roman" w:cs="Times New Roman"/>
          <w:szCs w:val="24"/>
        </w:rPr>
        <w:t>ως</w:t>
      </w:r>
      <w:r>
        <w:rPr>
          <w:rFonts w:eastAsia="Times New Roman" w:cs="Times New Roman"/>
          <w:szCs w:val="24"/>
        </w:rPr>
        <w:t xml:space="preserve"> συνταξιούχος εισαγγελέας θα μεροληπτήσω ακόμη μια φορά υπέρ τους. Δεν θα σκεφθώ καν ότι είχαν πολιτικές, επιχειρηματικές εξαρτήσεις ή άλλα ιδιωτικά συμφέροντα, αλλά θα υιοθετήσω τις πιο αν</w:t>
      </w:r>
      <w:r>
        <w:rPr>
          <w:rFonts w:eastAsia="Times New Roman" w:cs="Times New Roman"/>
          <w:szCs w:val="24"/>
        </w:rPr>
        <w:t>ώδυνες γι’ αυτούς εκδοχές. Θα σκεφτώ είτε ότι ήταν ανεπαρκείς είτε ότι υπέκυψαν σε πιέσεις των ανωτέρων τους, γιατί ήταν συνηθισμένο φαινόμενο κάποια χρόνια, τα προηγούμενα χρόνια, όποιος δεν συμμορφώνεται προς τας υποδείξεις να ταλαιπωρείται από δυσβάσταχ</w:t>
      </w:r>
      <w:r>
        <w:rPr>
          <w:rFonts w:eastAsia="Times New Roman" w:cs="Times New Roman"/>
          <w:szCs w:val="24"/>
        </w:rPr>
        <w:t xml:space="preserve">τη χρέωση δικογραφιών και από κακές εκθέσεις των επιθεωρητών. Πιστέψτε με, τα έχω υποστεί και εγώ αυτά και όλοι οι συνάδελφοί μου καταλαβαίνουν τι εννοώ. </w:t>
      </w:r>
    </w:p>
    <w:p w14:paraId="662D4D7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Τι έχουμε, λοιπόν, σήμερα να εξετάσει η Ολομέλεια της Βουλής; Τα ευρήματα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οινοβουλευτική</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 xml:space="preserve">πιτροπής για τη διενέργεια προκαταρτικής εξέτασης από την έρευνα, που διενήργησε η </w:t>
      </w:r>
      <w:r>
        <w:rPr>
          <w:rFonts w:eastAsia="Times New Roman" w:cs="Times New Roman"/>
          <w:szCs w:val="24"/>
        </w:rPr>
        <w:t>ε</w:t>
      </w:r>
      <w:r>
        <w:rPr>
          <w:rFonts w:eastAsia="Times New Roman" w:cs="Times New Roman"/>
          <w:szCs w:val="24"/>
        </w:rPr>
        <w:t>πιτροπή αυτή, μετά την αποστολή σωρείας έξι δικογραφιών, που διαβίβασαν στη Βουλή εισαγγελείς σύμφωνα με το Σύνταγμα και τον νόμο περί ευθύνης Υπουργών.</w:t>
      </w:r>
    </w:p>
    <w:p w14:paraId="662D4D7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Οι δικογραφίες α</w:t>
      </w:r>
      <w:r>
        <w:rPr>
          <w:rFonts w:eastAsia="Times New Roman" w:cs="Times New Roman"/>
          <w:szCs w:val="24"/>
        </w:rPr>
        <w:t xml:space="preserve">υτές λίμναζαν ή μάλλον είχαν καταχωνιαστεί στα εισαγγελικά γραφεία για πολλά χρόνια. Αξίζει να υπενθυμίσω ότι πριν δεκατέσσερα χρόνια, όταν ήμουν εγώ </w:t>
      </w:r>
      <w:r>
        <w:rPr>
          <w:rFonts w:eastAsia="Times New Roman" w:cs="Times New Roman"/>
          <w:szCs w:val="24"/>
        </w:rPr>
        <w:t>π</w:t>
      </w:r>
      <w:r>
        <w:rPr>
          <w:rFonts w:eastAsia="Times New Roman" w:cs="Times New Roman"/>
          <w:szCs w:val="24"/>
        </w:rPr>
        <w:t>ροϊστάμενος στην Εισαγγελία Πρωτοδικών, είχα παραγγείλει τις έρευνες αυτές και ακόμη οι έρευνες δεν έχουν</w:t>
      </w:r>
      <w:r>
        <w:rPr>
          <w:rFonts w:eastAsia="Times New Roman" w:cs="Times New Roman"/>
          <w:szCs w:val="24"/>
        </w:rPr>
        <w:t xml:space="preserve"> ολοκληρωθεί.</w:t>
      </w:r>
    </w:p>
    <w:p w14:paraId="662D4D8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Κανείς δεν είχε ασχοληθεί με τον κ. Παπαντωνίου ή οποιονδήποτε άλλον και για όλα έφταιγε ο Τσοχατζόπουλος και ο </w:t>
      </w:r>
      <w:proofErr w:type="spellStart"/>
      <w:r>
        <w:rPr>
          <w:rFonts w:eastAsia="Times New Roman" w:cs="Times New Roman"/>
          <w:szCs w:val="24"/>
        </w:rPr>
        <w:t>Σμπώκος</w:t>
      </w:r>
      <w:proofErr w:type="spellEnd"/>
      <w:r>
        <w:rPr>
          <w:rFonts w:eastAsia="Times New Roman" w:cs="Times New Roman"/>
          <w:szCs w:val="24"/>
        </w:rPr>
        <w:t>, όπως ήδη προανέφερα. Και όμως, είχε υπάρξει σωρεία δημοσιευμάτων και για τον κ. Παπαντωνίου και για άλλα πρόσωπα και όμως</w:t>
      </w:r>
      <w:r>
        <w:rPr>
          <w:rFonts w:eastAsia="Times New Roman" w:cs="Times New Roman"/>
          <w:szCs w:val="24"/>
        </w:rPr>
        <w:t xml:space="preserve">, όλα αυτά τα δημοσιεύματα είχαν προκλητικά αγνοηθεί. </w:t>
      </w:r>
    </w:p>
    <w:p w14:paraId="662D4D8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Ενδεικτικά αναφέρω ότι για τον κ. Παπαντωνίου είχε υπάρξει δημοσίευμα για μεγάλα ποσά, που είχε σε τραπεζικούς λογαριασμούς του, που επιχείρησε αρχικά να δικαιολογήσει με ισχυρισμούς που </w:t>
      </w:r>
      <w:proofErr w:type="spellStart"/>
      <w:r>
        <w:rPr>
          <w:rFonts w:eastAsia="Times New Roman" w:cs="Times New Roman"/>
          <w:szCs w:val="24"/>
        </w:rPr>
        <w:t>απεδείχθησαν</w:t>
      </w:r>
      <w:proofErr w:type="spellEnd"/>
      <w:r>
        <w:rPr>
          <w:rFonts w:eastAsia="Times New Roman" w:cs="Times New Roman"/>
          <w:szCs w:val="24"/>
        </w:rPr>
        <w:t xml:space="preserve"> </w:t>
      </w:r>
      <w:proofErr w:type="spellStart"/>
      <w:r>
        <w:rPr>
          <w:rFonts w:eastAsia="Times New Roman" w:cs="Times New Roman"/>
          <w:szCs w:val="24"/>
        </w:rPr>
        <w:t>ψ</w:t>
      </w:r>
      <w:r>
        <w:rPr>
          <w:rFonts w:eastAsia="Times New Roman" w:cs="Times New Roman"/>
          <w:szCs w:val="24"/>
        </w:rPr>
        <w:t>ευδέστατοι</w:t>
      </w:r>
      <w:proofErr w:type="spellEnd"/>
      <w:r>
        <w:rPr>
          <w:rFonts w:eastAsia="Times New Roman" w:cs="Times New Roman"/>
          <w:szCs w:val="24"/>
        </w:rPr>
        <w:t>.</w:t>
      </w:r>
    </w:p>
    <w:p w14:paraId="662D4D8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Πρέπει να σημειωθεί ακόμη ότι είχε καταδικαστεί τρεις φορές από τα ποινικά δικαστήρια σε συνολική ποινή καθείρξεως δέκα ετών για ψευδή δήλωση πόθεν έσχες χωρίς κανένας -και ειδικά εισαγγελέας- να συγκινηθεί και να σκεφθεί ότι τα χρήματα αυτά, τ</w:t>
      </w:r>
      <w:r>
        <w:rPr>
          <w:rFonts w:eastAsia="Times New Roman" w:cs="Times New Roman"/>
          <w:szCs w:val="24"/>
        </w:rPr>
        <w:t xml:space="preserve">α οποία είχαν </w:t>
      </w:r>
      <w:proofErr w:type="spellStart"/>
      <w:r>
        <w:rPr>
          <w:rFonts w:eastAsia="Times New Roman" w:cs="Times New Roman"/>
          <w:szCs w:val="24"/>
        </w:rPr>
        <w:t>αποκρυβεί</w:t>
      </w:r>
      <w:proofErr w:type="spellEnd"/>
      <w:r>
        <w:rPr>
          <w:rFonts w:eastAsia="Times New Roman" w:cs="Times New Roman"/>
          <w:szCs w:val="24"/>
        </w:rPr>
        <w:t xml:space="preserve"> από τη δήλωσή του, αφού δεν </w:t>
      </w:r>
      <w:r>
        <w:rPr>
          <w:rFonts w:eastAsia="Times New Roman" w:cs="Times New Roman"/>
          <w:szCs w:val="24"/>
        </w:rPr>
        <w:lastRenderedPageBreak/>
        <w:t>ήταν ελεύθερος επαγγελματίας, δηλαδή γιατρός, δικηγόρος, ηλεκτρολόγος, υδραυλικός, δεν μπορούσαν να ήταν προϊόν φοροδιαφυγής, αλλά ήταν προϊόν δωροδοκίας. Απλές σκέψεις στοιχειώδεις, όπως θα έλεγαν κάποιο</w:t>
      </w:r>
      <w:r>
        <w:rPr>
          <w:rFonts w:eastAsia="Times New Roman" w:cs="Times New Roman"/>
          <w:szCs w:val="24"/>
        </w:rPr>
        <w:t>ι. Και όμως, δεν έγιναν αυτές οι σκέψεις.</w:t>
      </w:r>
    </w:p>
    <w:p w14:paraId="662D4D8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Επίσης, είχε δημοσιευθεί στον Τύπο κατ’ επανάληψη ότι είχε αποκτήσει πολυτελή έπαυλη στις Κυκλάδες. Μάλιστα, όπως δημοσιεύθηκε πρόσφατα, την έπαυλη αυτή την πούλησε –πάλι πρόσφατα- χωρίς φορολογική ενημερότητα -άλλ</w:t>
      </w:r>
      <w:r>
        <w:rPr>
          <w:rFonts w:eastAsia="Times New Roman" w:cs="Times New Roman"/>
          <w:szCs w:val="24"/>
        </w:rPr>
        <w:t>ο σκάνδαλο κι αυτό-, επωφελούμενος της αδράνειας των αρμοδίων αρχών να δεσμεύσουν τα περιουσιακά τους στοιχεία, όπως όφειλαν.</w:t>
      </w:r>
    </w:p>
    <w:p w14:paraId="662D4D8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Επίσης, πρόσφατα στον Τύπο διάβασα –τώρα, την προηγούμενη Κυριακή- ότι υπήρξε αμοιβή 6.500.000 δολαρίων ή ευρώ –δεν θυμάμαι- που μ</w:t>
      </w:r>
      <w:r>
        <w:rPr>
          <w:rFonts w:eastAsia="Times New Roman" w:cs="Times New Roman"/>
          <w:szCs w:val="24"/>
        </w:rPr>
        <w:t xml:space="preserve">άλλον υποκρύπτει μίζα. </w:t>
      </w:r>
    </w:p>
    <w:p w14:paraId="662D4D8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Θα καταθέσω για τα Πρακτικά το σχετικό δημοσίευμα της εφημερίδας «</w:t>
      </w:r>
      <w:r>
        <w:rPr>
          <w:rFonts w:eastAsia="Times New Roman" w:cs="Times New Roman"/>
          <w:szCs w:val="24"/>
        </w:rPr>
        <w:t>ΔΗΜΟΚΡΑΤΙΑ</w:t>
      </w:r>
      <w:r>
        <w:rPr>
          <w:rFonts w:eastAsia="Times New Roman" w:cs="Times New Roman"/>
          <w:szCs w:val="24"/>
        </w:rPr>
        <w:t xml:space="preserve">» στις 2 Ιουλίου και ελπίζω ότι η δικαιοσύνη θα ερευνήσει αυτό το θέμα και θα δώσει τις κατάλληλες ερωτήσεις, για να διαπιστωθεί, αν πρόκειται περί μίζας ή </w:t>
      </w:r>
      <w:r>
        <w:rPr>
          <w:rFonts w:eastAsia="Times New Roman" w:cs="Times New Roman"/>
          <w:szCs w:val="24"/>
        </w:rPr>
        <w:t xml:space="preserve">αμοιβής. Διότι πάλι στοιχειώδη νομικά πράγματα θα πω. Αφού σε κάποιους αρέσει να κατηγορούν τη σημερινή Κυβέρνηση ως νομικά </w:t>
      </w:r>
      <w:r>
        <w:rPr>
          <w:rFonts w:eastAsia="Times New Roman" w:cs="Times New Roman"/>
          <w:szCs w:val="24"/>
        </w:rPr>
        <w:lastRenderedPageBreak/>
        <w:t>αστοιχείωτη, ότι αν πρόκειται περί αμοιβής, η αμοιβή πρέπει να εξακολουθεί να είναι στη διάθεση αυτού που την έλαβε ή να έχει αντικα</w:t>
      </w:r>
      <w:r>
        <w:rPr>
          <w:rFonts w:eastAsia="Times New Roman" w:cs="Times New Roman"/>
          <w:szCs w:val="24"/>
        </w:rPr>
        <w:t xml:space="preserve">τασταθεί με ισόποσα αποκτήματα, ενώ, αν είναι μίζα, θα είχε εξαφανιστεί. </w:t>
      </w:r>
    </w:p>
    <w:p w14:paraId="662D4D8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Αποτέλεσμα αυτή</w:t>
      </w:r>
      <w:r>
        <w:rPr>
          <w:rFonts w:eastAsia="Times New Roman" w:cs="Times New Roman"/>
          <w:szCs w:val="24"/>
        </w:rPr>
        <w:t>ς</w:t>
      </w:r>
      <w:r>
        <w:rPr>
          <w:rFonts w:eastAsia="Times New Roman" w:cs="Times New Roman"/>
          <w:szCs w:val="24"/>
        </w:rPr>
        <w:t xml:space="preserve"> της ολιγωρίας ήταν να παραγραφούν τα περισσότερα αδικήματα του κ. Παπαντωνίου ως Υπουργού, πλην της νομιμοποίησης εσόδων από εγκληματική δραστηριότητα που σύμφωνα με</w:t>
      </w:r>
      <w:r>
        <w:rPr>
          <w:rFonts w:eastAsia="Times New Roman" w:cs="Times New Roman"/>
          <w:szCs w:val="24"/>
        </w:rPr>
        <w:t xml:space="preserve"> τη νομολογία της τακτικής δικαιοσύνης δεν έχουν παραγραφεί. </w:t>
      </w:r>
    </w:p>
    <w:p w14:paraId="662D4D8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θέλω να συνεισφέρω τη νομική μου άποψη ότι η δωροδοκία </w:t>
      </w:r>
      <w:r>
        <w:rPr>
          <w:rFonts w:eastAsia="Times New Roman" w:cs="Times New Roman"/>
          <w:szCs w:val="24"/>
        </w:rPr>
        <w:t>Υ</w:t>
      </w:r>
      <w:r>
        <w:rPr>
          <w:rFonts w:eastAsia="Times New Roman" w:cs="Times New Roman"/>
          <w:szCs w:val="24"/>
        </w:rPr>
        <w:t>πουργού δεν ανάγεται στα υπουργικά καθήκοντα και ως εκ τούτου δεν μπορεί να παραγραφεί σύμφωνα με το νόμο. Η δωροδοκία δεν</w:t>
      </w:r>
      <w:r>
        <w:rPr>
          <w:rFonts w:eastAsia="Times New Roman" w:cs="Times New Roman"/>
          <w:szCs w:val="24"/>
        </w:rPr>
        <w:t xml:space="preserve"> διαπράττεται, κατά την άσκηση των καθηκόντων του υπουργού, αλλά επ’ ευκαιρία αυτών. </w:t>
      </w:r>
    </w:p>
    <w:p w14:paraId="662D4D8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Θα προσθέσω ότι πρόσφατα αποκαλύφθηκε -και σε αυτό έχει προσφέρει πάρα πολλά η επιτροπή- ότι το ζεύγος Παπαντωνίου διαθέτει σαράντα έξι τραπεζικούς λογαριασμούς και επιχε</w:t>
      </w:r>
      <w:r>
        <w:rPr>
          <w:rFonts w:eastAsia="Times New Roman" w:cs="Times New Roman"/>
          <w:szCs w:val="24"/>
        </w:rPr>
        <w:t>ιρείται να μπλοκαριστεί το άνοιγμα των τραπεζικών λογαριασμών στην Ελβετία.</w:t>
      </w:r>
    </w:p>
    <w:p w14:paraId="662D4D8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Κύριες και κύριοι, η ρεμούλα στα εξοπλιστικά, στην υγεία, στον τραπεζικό χώρο, όπου και εκεί συγκαλύφθηκαν ευθύνες των μεγάλων και πραγματικών υπευθύνων, δια της επιλεκτικής </w:t>
      </w:r>
      <w:proofErr w:type="spellStart"/>
      <w:r>
        <w:rPr>
          <w:rFonts w:eastAsia="Times New Roman" w:cs="Times New Roman"/>
          <w:szCs w:val="24"/>
        </w:rPr>
        <w:t>στοχοπ</w:t>
      </w:r>
      <w:r>
        <w:rPr>
          <w:rFonts w:eastAsia="Times New Roman" w:cs="Times New Roman"/>
          <w:szCs w:val="24"/>
        </w:rPr>
        <w:t>οιήσεως</w:t>
      </w:r>
      <w:proofErr w:type="spellEnd"/>
      <w:r>
        <w:rPr>
          <w:rFonts w:eastAsia="Times New Roman" w:cs="Times New Roman"/>
          <w:szCs w:val="24"/>
        </w:rPr>
        <w:t xml:space="preserve"> κάποιων αδυνάμων κρίκων, καθώς και σε πολλούς άλλους τομείς του δημοσίου βίου, οδήγησαν τη χώρα μας στη σημερινή κατάσταση και στα δεινά που υφίσταται ο ελληνικός λαός για επτά χρόνια. Ο λαός μας το γνωρίζει καλά αυτό, όπως γνωρίζει εξίσου καλά και</w:t>
      </w:r>
      <w:r>
        <w:rPr>
          <w:rFonts w:eastAsia="Times New Roman" w:cs="Times New Roman"/>
          <w:szCs w:val="24"/>
        </w:rPr>
        <w:t xml:space="preserve"> τους πραγματικά υπεύθυνους. </w:t>
      </w:r>
    </w:p>
    <w:p w14:paraId="662D4D8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Περιμένω από τους Βουλευτές της Νέας Δημοκρατίας να υπερασπιστούν την αλήθεια και να μη σιωπούν στην προσπάθεια κάποιων να διασωθούν πολιτικά, επιρρίπτοντας τις ευθύνες τους αλλού. Και βέβαια, μετά από όλα αυτά που έχουν αποκα</w:t>
      </w:r>
      <w:r>
        <w:rPr>
          <w:rFonts w:eastAsia="Times New Roman" w:cs="Times New Roman"/>
          <w:szCs w:val="24"/>
        </w:rPr>
        <w:t>λυφθεί και ελπίζω να αποκαλυφθούν και στη συνέχεια, προκαλεί θυμηδία η προσπάθεια κάποιων να θεωρηθεί η σημερινή Κυβέρνηση υπεύθυνη για το καταστροφικό σπιράλ των μνημονίων που κάποιοι εντελώς αδικαιολόγητα έριξαν στη χώρα μας.</w:t>
      </w:r>
    </w:p>
    <w:p w14:paraId="662D4D8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Άλλωστε, η σημερινή Κυβέρνηση είναι αυτή που μπορεί και θα βγάλει την Ελλάδα από αυτό το καταστροφικό σπιράλ της δυστυχίας των Ελλήνων και της εθνικής μας ταπείνωσης. </w:t>
      </w:r>
    </w:p>
    <w:p w14:paraId="662D4D8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62D4D8D" w14:textId="77777777" w:rsidR="009A4B17" w:rsidRDefault="004622F9">
      <w:pPr>
        <w:spacing w:after="0" w:line="600" w:lineRule="auto"/>
        <w:ind w:firstLine="720"/>
        <w:jc w:val="center"/>
        <w:rPr>
          <w:rFonts w:eastAsia="Times New Roman"/>
          <w:bCs/>
        </w:rPr>
      </w:pPr>
      <w:r>
        <w:rPr>
          <w:rFonts w:eastAsia="Times New Roman"/>
          <w:bCs/>
        </w:rPr>
        <w:lastRenderedPageBreak/>
        <w:t>(Χειροκροτήματα από την πτέρυγα του ΣΥΡΙΖΑ)</w:t>
      </w:r>
    </w:p>
    <w:p w14:paraId="662D4D8E" w14:textId="77777777" w:rsidR="009A4B17" w:rsidRDefault="004622F9">
      <w:pPr>
        <w:spacing w:after="0" w:line="600" w:lineRule="auto"/>
        <w:ind w:firstLine="720"/>
        <w:jc w:val="both"/>
        <w:rPr>
          <w:rFonts w:eastAsia="Times New Roman" w:cs="Times New Roman"/>
        </w:rPr>
      </w:pPr>
      <w:r>
        <w:rPr>
          <w:rFonts w:eastAsia="Times New Roman" w:cs="Times New Roman"/>
        </w:rPr>
        <w:t>(Στο σημείο αυτό ο Αναπληρω</w:t>
      </w:r>
      <w:r>
        <w:rPr>
          <w:rFonts w:eastAsia="Times New Roman" w:cs="Times New Roman"/>
        </w:rPr>
        <w:t>τής Υπουργός κ. Δημήτριος Παπαγγελόπουλος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662D4D8F" w14:textId="77777777" w:rsidR="009A4B17" w:rsidRDefault="004622F9">
      <w:pPr>
        <w:spacing w:after="0"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Η διαδικασία τώρα θα πάει ως εξής. Ξεκινάνε ένας κοινοβουλευτικός, δύο συνάδελφοι. Έχει ζητήσει τον λόγο ο κ. Τζαβάρας. Μετά θα πάμε σε δύο συναδέλφους και με τη σειρά που έχουν ζητήσει οι κοινοβουλευτικοί εκπρόσωποι. </w:t>
      </w:r>
    </w:p>
    <w:p w14:paraId="662D4D90" w14:textId="77777777" w:rsidR="009A4B17" w:rsidRDefault="004622F9">
      <w:pPr>
        <w:spacing w:after="0" w:line="600" w:lineRule="auto"/>
        <w:ind w:firstLine="720"/>
        <w:jc w:val="both"/>
        <w:rPr>
          <w:rFonts w:eastAsia="Times New Roman" w:cs="Times New Roman"/>
        </w:rPr>
      </w:pPr>
      <w:r>
        <w:rPr>
          <w:rFonts w:eastAsia="Times New Roman" w:cs="Times New Roman"/>
          <w:b/>
        </w:rPr>
        <w:t xml:space="preserve">ΝΙΚΟΛΑΟΣ ΠΑΡΑΣΚΕΥΟΠΟΥΛΟΣ: </w:t>
      </w:r>
      <w:r>
        <w:rPr>
          <w:rFonts w:eastAsia="Times New Roman" w:cs="Times New Roman"/>
        </w:rPr>
        <w:t>Κύριε Πρόε</w:t>
      </w:r>
      <w:r>
        <w:rPr>
          <w:rFonts w:eastAsia="Times New Roman" w:cs="Times New Roman"/>
        </w:rPr>
        <w:t>δρε, αν μου επιτρέπεται από την αρχή της διαδικασίας είχα ζητήσει να πάρω τον λόγο, μετά τον πρώτο κύκλο…</w:t>
      </w:r>
    </w:p>
    <w:p w14:paraId="662D4D91" w14:textId="77777777" w:rsidR="009A4B17" w:rsidRDefault="004622F9">
      <w:pPr>
        <w:spacing w:after="0"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Εγώ δεν παρέλαβα κάτι τέτοιο και επειδή δεν παρέλαβα κάτι τέτοιο όταν ήρθα στην Έδρα, παρά ταύτα, επειδή είθισται οι </w:t>
      </w:r>
      <w:r>
        <w:rPr>
          <w:rFonts w:eastAsia="Times New Roman" w:cs="Times New Roman"/>
        </w:rPr>
        <w:t>συνάδελφοί σας να κλείνουν με τους κοινοβουλευτικούς, επειδή το λέτε τώρα, μετά τον κ. Τζαβάρα μπορείτε να πάρετε τον λόγο.</w:t>
      </w:r>
    </w:p>
    <w:p w14:paraId="662D4D92" w14:textId="77777777" w:rsidR="009A4B17" w:rsidRDefault="004622F9">
      <w:pPr>
        <w:spacing w:after="0" w:line="600" w:lineRule="auto"/>
        <w:ind w:firstLine="720"/>
        <w:jc w:val="both"/>
        <w:rPr>
          <w:rFonts w:eastAsia="Times New Roman" w:cs="Times New Roman"/>
        </w:rPr>
      </w:pPr>
      <w:r>
        <w:rPr>
          <w:rFonts w:eastAsia="Times New Roman" w:cs="Times New Roman"/>
          <w:b/>
        </w:rPr>
        <w:lastRenderedPageBreak/>
        <w:t xml:space="preserve">ΝΙΚΟΛΑΟΣ ΠΑΡΑΣΚΕΥΟΠΟΥΛΟΣ: </w:t>
      </w:r>
      <w:r>
        <w:rPr>
          <w:rFonts w:eastAsia="Times New Roman" w:cs="Times New Roman"/>
        </w:rPr>
        <w:t>Πρέπει να σας διαβεβαιώσω, κύριε Πρόεδρε,…</w:t>
      </w:r>
    </w:p>
    <w:p w14:paraId="662D4D93" w14:textId="77777777" w:rsidR="009A4B17" w:rsidRDefault="004622F9">
      <w:pPr>
        <w:spacing w:after="0"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Μα εγώ είπα «δεν παρέλαβα» …</w:t>
      </w:r>
    </w:p>
    <w:p w14:paraId="662D4D94" w14:textId="77777777" w:rsidR="009A4B17" w:rsidRDefault="004622F9">
      <w:pPr>
        <w:spacing w:after="0" w:line="600" w:lineRule="auto"/>
        <w:ind w:firstLine="720"/>
        <w:jc w:val="both"/>
        <w:rPr>
          <w:rFonts w:eastAsia="Times New Roman" w:cs="Times New Roman"/>
        </w:rPr>
      </w:pPr>
      <w:r>
        <w:rPr>
          <w:rFonts w:eastAsia="Times New Roman" w:cs="Times New Roman"/>
          <w:b/>
        </w:rPr>
        <w:t>Ν</w:t>
      </w:r>
      <w:r>
        <w:rPr>
          <w:rFonts w:eastAsia="Times New Roman" w:cs="Times New Roman"/>
          <w:b/>
        </w:rPr>
        <w:t xml:space="preserve">ΙΚΟΛΑΟΣ ΠΑΡΑΣΚΕΥΟΠΟΥΛΟΣ: </w:t>
      </w:r>
      <w:r>
        <w:rPr>
          <w:rFonts w:eastAsia="Times New Roman" w:cs="Times New Roman"/>
        </w:rPr>
        <w:t xml:space="preserve">Πρέπει να σας διαβεβαιώσω ότι το είπα εξαρχής. </w:t>
      </w:r>
    </w:p>
    <w:p w14:paraId="662D4D95" w14:textId="77777777" w:rsidR="009A4B17" w:rsidRDefault="004622F9">
      <w:pPr>
        <w:spacing w:after="0"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Εντάξει, </w:t>
      </w:r>
      <w:proofErr w:type="spellStart"/>
      <w:r>
        <w:rPr>
          <w:rFonts w:eastAsia="Times New Roman" w:cs="Times New Roman"/>
        </w:rPr>
        <w:t>δεκτόν</w:t>
      </w:r>
      <w:proofErr w:type="spellEnd"/>
      <w:r>
        <w:rPr>
          <w:rFonts w:eastAsia="Times New Roman" w:cs="Times New Roman"/>
        </w:rPr>
        <w:t xml:space="preserve"> κύριε Παρασκευόπουλε. Συνήθως, όμως, κατά 99% οι κοινοβουλευτικοί εκπρόσωποι του κόμματός σας κλείνουν τη συζήτηση. Όσες φορές είμαι ε</w:t>
      </w:r>
      <w:r>
        <w:rPr>
          <w:rFonts w:eastAsia="Times New Roman" w:cs="Times New Roman"/>
        </w:rPr>
        <w:t xml:space="preserve">γώ στην Έδρα, είναι η πρώτη φορά που ζητάτε να μιλήσετε πρώτος. Θα γίνει μετά τον κ. Τζαβάρα. Αμέσως μετά. </w:t>
      </w:r>
    </w:p>
    <w:p w14:paraId="662D4D96" w14:textId="77777777" w:rsidR="009A4B17" w:rsidRDefault="004622F9">
      <w:pPr>
        <w:spacing w:after="0" w:line="600" w:lineRule="auto"/>
        <w:ind w:firstLine="720"/>
        <w:jc w:val="both"/>
        <w:rPr>
          <w:rFonts w:eastAsia="Times New Roman" w:cs="Times New Roman"/>
        </w:rPr>
      </w:pPr>
      <w:r>
        <w:rPr>
          <w:rFonts w:eastAsia="Times New Roman" w:cs="Times New Roman"/>
          <w:b/>
        </w:rPr>
        <w:t xml:space="preserve">ΝΙΚΟΛΑΟΣ ΠΑΡΑΣΚΕΥΟΠΟΥΛΟΣ: </w:t>
      </w:r>
      <w:r>
        <w:rPr>
          <w:rFonts w:eastAsia="Times New Roman" w:cs="Times New Roman"/>
        </w:rPr>
        <w:t xml:space="preserve">Επαναλαμβάνω ότι έχω την εντύπωση ότι ο κοινοβουλευτικός εκπρόσωπος μπορεί να ζητήσει τον λόγο. </w:t>
      </w:r>
    </w:p>
    <w:p w14:paraId="662D4D97" w14:textId="77777777" w:rsidR="009A4B17" w:rsidRDefault="004622F9">
      <w:pPr>
        <w:spacing w:after="0" w:line="600" w:lineRule="auto"/>
        <w:ind w:firstLine="720"/>
        <w:jc w:val="both"/>
        <w:rPr>
          <w:rFonts w:eastAsia="Times New Roman" w:cs="Times New Roman"/>
        </w:rPr>
      </w:pPr>
      <w:r>
        <w:rPr>
          <w:rFonts w:eastAsia="Times New Roman" w:cs="Times New Roman"/>
          <w:b/>
        </w:rPr>
        <w:t>ΠΡΟΕΔΡΕΥΩΝ (Νικήτας Κακλα</w:t>
      </w:r>
      <w:r>
        <w:rPr>
          <w:rFonts w:eastAsia="Times New Roman" w:cs="Times New Roman"/>
          <w:b/>
        </w:rPr>
        <w:t>μάνης):</w:t>
      </w:r>
      <w:r>
        <w:rPr>
          <w:rFonts w:eastAsia="Times New Roman" w:cs="Times New Roman"/>
        </w:rPr>
        <w:t xml:space="preserve"> Ίσως δεν καταλαβαίνετε, γιατί δεν μιλώ καλά ελληνικά, κύριε συνάδελφε, τι είπα. </w:t>
      </w:r>
    </w:p>
    <w:p w14:paraId="662D4D98" w14:textId="77777777" w:rsidR="009A4B17" w:rsidRDefault="004622F9">
      <w:pPr>
        <w:spacing w:after="0" w:line="600" w:lineRule="auto"/>
        <w:ind w:firstLine="720"/>
        <w:jc w:val="both"/>
        <w:rPr>
          <w:rFonts w:eastAsia="Times New Roman" w:cs="Times New Roman"/>
        </w:rPr>
      </w:pPr>
      <w:r>
        <w:rPr>
          <w:rFonts w:eastAsia="Times New Roman" w:cs="Times New Roman"/>
        </w:rPr>
        <w:t xml:space="preserve">Ο κ. Τζαβάρας έχει τον λόγο και αμέσως μετά ο κ. Παρασκευόπουλος. </w:t>
      </w:r>
    </w:p>
    <w:p w14:paraId="662D4D99"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Ευχαριστώ, κύριε Πρόεδρε. </w:t>
      </w:r>
    </w:p>
    <w:p w14:paraId="662D4D9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μόλις </w:t>
      </w:r>
      <w:proofErr w:type="spellStart"/>
      <w:r>
        <w:rPr>
          <w:rFonts w:eastAsia="Times New Roman" w:cs="Times New Roman"/>
          <w:szCs w:val="24"/>
        </w:rPr>
        <w:t>κατελθών</w:t>
      </w:r>
      <w:proofErr w:type="spellEnd"/>
      <w:r>
        <w:rPr>
          <w:rFonts w:eastAsia="Times New Roman" w:cs="Times New Roman"/>
          <w:szCs w:val="24"/>
        </w:rPr>
        <w:t xml:space="preserve"> του Βήματος Αναπληρωτής Υπουργός </w:t>
      </w:r>
      <w:r>
        <w:rPr>
          <w:rFonts w:eastAsia="Times New Roman" w:cs="Times New Roman"/>
          <w:szCs w:val="24"/>
        </w:rPr>
        <w:t>Δικαιοσύνης δεν παρέλειψε, μαζί με τον κυβερνητικό πατριωτισμό του, να καταθέσει ένα ειρωνικό σχόλιο για αυτό που τις τελευταίες μέρες αποτελεί αντικείμενο πολλών και ποικίλων σχολίων, δηλαδή τον διάλογο που στήθηκε μεταξύ μιας ανακοίνωσης των δικαστών του</w:t>
      </w:r>
      <w:r>
        <w:rPr>
          <w:rFonts w:eastAsia="Times New Roman" w:cs="Times New Roman"/>
          <w:szCs w:val="24"/>
        </w:rPr>
        <w:t xml:space="preserve"> Συμβουλίου της Επικρατείας και μιας σειράς υβριστικών αναφορών και δηλώσεων από τα μέλη της Κυβέρνησης, δυστυχώς και από τον ίδιο τον Πρωθυπουργό. </w:t>
      </w:r>
    </w:p>
    <w:p w14:paraId="662D4D9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Είμαι υποχρεωμένος, λοιπόν, από του Βήματος αυτού να πω ορισμένα πράγματα, γιατί τουλάχιστον μέσα από τα λό</w:t>
      </w:r>
      <w:r>
        <w:rPr>
          <w:rFonts w:eastAsia="Times New Roman" w:cs="Times New Roman"/>
          <w:szCs w:val="24"/>
        </w:rPr>
        <w:t xml:space="preserve">για που ο καθένας χρησιμοποιεί για να περιγράφει αυτό που συμβαίνει σήμερα στην Ελλάδα δεν θα πρέπει να παραλείπει να προσφέρει και τη δική του συμβολή στην αποκατάσταση κάποιων παρανοήσεων, κάποιων παρεξηγήσεων και κάποιων εν πάση </w:t>
      </w:r>
      <w:proofErr w:type="spellStart"/>
      <w:r>
        <w:rPr>
          <w:rFonts w:eastAsia="Times New Roman" w:cs="Times New Roman"/>
          <w:szCs w:val="24"/>
        </w:rPr>
        <w:t>περιπτώσει</w:t>
      </w:r>
      <w:proofErr w:type="spellEnd"/>
      <w:r>
        <w:rPr>
          <w:rFonts w:eastAsia="Times New Roman" w:cs="Times New Roman"/>
          <w:szCs w:val="24"/>
        </w:rPr>
        <w:t xml:space="preserve"> κακών προηγου</w:t>
      </w:r>
      <w:r>
        <w:rPr>
          <w:rFonts w:eastAsia="Times New Roman" w:cs="Times New Roman"/>
          <w:szCs w:val="24"/>
        </w:rPr>
        <w:t xml:space="preserve">μένων που προσπαθεί αυτή η Κυβέρνηση να δημιουργήσει εις βάρος της </w:t>
      </w:r>
      <w:r>
        <w:rPr>
          <w:rFonts w:eastAsia="Times New Roman" w:cs="Times New Roman"/>
          <w:szCs w:val="24"/>
        </w:rPr>
        <w:t>δ</w:t>
      </w:r>
      <w:r>
        <w:rPr>
          <w:rFonts w:eastAsia="Times New Roman" w:cs="Times New Roman"/>
          <w:szCs w:val="24"/>
        </w:rPr>
        <w:t xml:space="preserve">ικαιοσύνης. </w:t>
      </w:r>
    </w:p>
    <w:p w14:paraId="662D4D9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μέσα απ’ αυτή την </w:t>
      </w:r>
      <w:r>
        <w:rPr>
          <w:rFonts w:eastAsia="Times New Roman" w:cs="Times New Roman"/>
          <w:szCs w:val="24"/>
        </w:rPr>
        <w:t>ε</w:t>
      </w:r>
      <w:r>
        <w:rPr>
          <w:rFonts w:eastAsia="Times New Roman" w:cs="Times New Roman"/>
          <w:szCs w:val="24"/>
        </w:rPr>
        <w:t xml:space="preserve">πιτροπή -στην οποία είχα την τιμή να συμμετέχω και είμαι υποχρεωμένος να εξάρω την παρουσία ως Προέδρου του </w:t>
      </w:r>
      <w:r>
        <w:rPr>
          <w:rFonts w:eastAsia="Times New Roman" w:cs="Times New Roman"/>
          <w:szCs w:val="24"/>
        </w:rPr>
        <w:t>κ</w:t>
      </w:r>
      <w:r>
        <w:rPr>
          <w:rFonts w:eastAsia="Times New Roman" w:cs="Times New Roman"/>
          <w:szCs w:val="24"/>
        </w:rPr>
        <w:t>αθηγητού και πρώην Υ</w:t>
      </w:r>
      <w:r>
        <w:rPr>
          <w:rFonts w:eastAsia="Times New Roman" w:cs="Times New Roman"/>
          <w:szCs w:val="24"/>
        </w:rPr>
        <w:lastRenderedPageBreak/>
        <w:t xml:space="preserve">πουργού </w:t>
      </w:r>
      <w:r>
        <w:rPr>
          <w:rFonts w:eastAsia="Times New Roman" w:cs="Times New Roman"/>
          <w:szCs w:val="24"/>
        </w:rPr>
        <w:t xml:space="preserve">Δικαιοσύνης, του κ. Παρασκευόπουλου- είχα την ευκαιρία να αντιληφθώ ότι από τη στιγμή που διαπιστώνουμε ότι δεν έχουμε καμία μα καμία αρμοδιότητα να ασχοληθούμε με οποιοδήποτε από τα δυο αδικήματα που ήρθαν στην </w:t>
      </w:r>
      <w:r>
        <w:rPr>
          <w:rFonts w:eastAsia="Times New Roman" w:cs="Times New Roman"/>
          <w:szCs w:val="24"/>
        </w:rPr>
        <w:t>ε</w:t>
      </w:r>
      <w:r>
        <w:rPr>
          <w:rFonts w:eastAsia="Times New Roman" w:cs="Times New Roman"/>
          <w:szCs w:val="24"/>
        </w:rPr>
        <w:t>πιτροπή και στη Βουλή, προκειμένου να ασκηθ</w:t>
      </w:r>
      <w:r>
        <w:rPr>
          <w:rFonts w:eastAsia="Times New Roman" w:cs="Times New Roman"/>
          <w:szCs w:val="24"/>
        </w:rPr>
        <w:t>εί ποινική δίωξη εναντίον του κ. Παπαντωνίου, είναι προφανές και κατάδηλο ότι δεν έχουμε και το δικαίωμα να τον παραπέμψουμε. Και το λέω αυτό, γιατί άκουσα πολλούς συναδέλφους εδώ, κυρίως της Πλειοψηφίας, να μιλούν με τρόπο πανηγυρικό, θα έλεγα μάλιστα και</w:t>
      </w:r>
      <w:r>
        <w:rPr>
          <w:rFonts w:eastAsia="Times New Roman" w:cs="Times New Roman"/>
          <w:szCs w:val="24"/>
        </w:rPr>
        <w:t xml:space="preserve"> με έναν τρόπο που εμπεριέχει μια </w:t>
      </w:r>
      <w:proofErr w:type="spellStart"/>
      <w:r>
        <w:rPr>
          <w:rFonts w:eastAsia="Times New Roman" w:cs="Times New Roman"/>
          <w:szCs w:val="24"/>
        </w:rPr>
        <w:t>ροβεσπιερική</w:t>
      </w:r>
      <w:proofErr w:type="spellEnd"/>
      <w:r>
        <w:rPr>
          <w:rFonts w:eastAsia="Times New Roman" w:cs="Times New Roman"/>
          <w:szCs w:val="24"/>
        </w:rPr>
        <w:t xml:space="preserve"> μανία καθαρότητας απέναντι στο βρώμικο παρελθόν, το οποίο προηγουμένως κατήγγειλε και ο Αναπληρωτής Υπουργός Δικαιοσύνης. </w:t>
      </w:r>
    </w:p>
    <w:p w14:paraId="662D4D9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Δεν έχουμε, λοιπόν,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μία αρμοδιότητα παραπομπής, γιατί δεν έχουμε αρμοδιότ</w:t>
      </w:r>
      <w:r>
        <w:rPr>
          <w:rFonts w:eastAsia="Times New Roman" w:cs="Times New Roman"/>
          <w:szCs w:val="24"/>
        </w:rPr>
        <w:t>ητα να ασχοληθούμε με την ποινική δίωξη. Και σ’ αυτήν ακριβώς τη φάση το μόνο που μπορούμε να κάνουμε το λέει ο Κώδικας Πολιτικής Δικονομίας στο άρθρο 37 παράγραφος 2: «Όταν κρατικοί λειτουργοί ασχολούνται ή κατά την άσκηση των καθηκόντων τους βρίσκονται ε</w:t>
      </w:r>
      <w:r>
        <w:rPr>
          <w:rFonts w:eastAsia="Times New Roman" w:cs="Times New Roman"/>
          <w:szCs w:val="24"/>
        </w:rPr>
        <w:t xml:space="preserve">νώπιον στοιχείων από τα οποία προκύπτει διάπραξη αξιόποινης πράξης που διώκεται αυτεπαγγέλτως διαβιβάζουν» -δεν παραπέμπουν- </w:t>
      </w:r>
      <w:r>
        <w:rPr>
          <w:rFonts w:eastAsia="Times New Roman" w:cs="Times New Roman"/>
          <w:szCs w:val="24"/>
        </w:rPr>
        <w:lastRenderedPageBreak/>
        <w:t xml:space="preserve">«έγγραφα που έχουν στην κατοχή τους στον αρμόδιο Εισαγγελέα». </w:t>
      </w:r>
    </w:p>
    <w:p w14:paraId="662D4D9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Άλλο διαβιβάζω, άλλο παραπέμπω. Το παραπέμπω έχει μέσα του μια συμβο</w:t>
      </w:r>
      <w:r>
        <w:rPr>
          <w:rFonts w:eastAsia="Times New Roman" w:cs="Times New Roman"/>
          <w:szCs w:val="24"/>
        </w:rPr>
        <w:t>λική τάση ανθρωποφαγίας, για την οποία αυτή η Βουλή, ό,τι και να έχει κάνει ο κ. Παπαντωνίου, δεν έχει το δικαίωμα να εμφανίζεται τουλάχιστον με τέτοια μανία. Γιατί εδώ είμαστε υποχρεωμένοι να εφαρμόζουμε το Σύνταγμα. Και αυτό το Σύνταγμα έχει δύο διατάξει</w:t>
      </w:r>
      <w:r>
        <w:rPr>
          <w:rFonts w:eastAsia="Times New Roman" w:cs="Times New Roman"/>
          <w:szCs w:val="24"/>
        </w:rPr>
        <w:t>ς. Η μια είναι το άρθρο 2 που λέει ότι ο σεβασμός και η προστασία της αξίας του ανθρώπου αποτελούν πρωταρχική υποχρέωση του κράτους. Και  έχει και το άρθρο 25 παράγραφος 1 που αναφέρεται στα ανθρώπινα δικαιώματα και συγκεκριμένα χρησιμοποιεί τις εξής λέξει</w:t>
      </w:r>
      <w:r>
        <w:rPr>
          <w:rFonts w:eastAsia="Times New Roman" w:cs="Times New Roman"/>
          <w:szCs w:val="24"/>
        </w:rPr>
        <w:t>ς: Τα δικαιώματα του ανθρώπου είτε ως ατόμου είτε ως μέλους του κοινωνικού συνόλου και η αρχή του κοινωνικού κράτους δικαίου τελούν υπό την εγγύηση του κράτους και όλοι οι κρατικοί λειτουργοί, και των Υπουργών συμπεριλαμβανομένων, έχουν υποχρέωση να συνδρά</w:t>
      </w:r>
      <w:r>
        <w:rPr>
          <w:rFonts w:eastAsia="Times New Roman" w:cs="Times New Roman"/>
          <w:szCs w:val="24"/>
        </w:rPr>
        <w:t xml:space="preserve">μουν για την αποτελεσματική προστασία αυτών των δικαιωμάτων. </w:t>
      </w:r>
    </w:p>
    <w:p w14:paraId="662D4D9F"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Αυτή, όμως, η τελική διατύπωση των </w:t>
      </w:r>
      <w:r>
        <w:rPr>
          <w:rFonts w:eastAsia="Times New Roman"/>
          <w:bCs/>
          <w:shd w:val="clear" w:color="auto" w:fill="FFFFFF"/>
        </w:rPr>
        <w:t xml:space="preserve">συγκεκριμένων διατάξεων, κυρίες και κύριοι συνάδελφοι, δεν αποδίδει μόνο αυτό το νόημα που σας εξέθεσα, αλλά αναφέρεται και σε αγώνες αιώνων </w:t>
      </w:r>
      <w:r>
        <w:rPr>
          <w:rFonts w:eastAsia="Times New Roman"/>
          <w:bCs/>
          <w:shd w:val="clear" w:color="auto" w:fill="FFFFFF"/>
        </w:rPr>
        <w:lastRenderedPageBreak/>
        <w:t>που έκανε η ευρωπα</w:t>
      </w:r>
      <w:r>
        <w:rPr>
          <w:rFonts w:eastAsia="Times New Roman"/>
          <w:bCs/>
          <w:shd w:val="clear" w:color="auto" w:fill="FFFFFF"/>
        </w:rPr>
        <w:t xml:space="preserve">ϊκή τουλάχιστον ανθρωπότητα και η οικουμενική, θα έλεγα, προκειμένου να αποκτήσει το δικαίωμα του περιορισμού, μέσω του νόμου, μέσω του δικαίου, της αυθαιρεσίας του κράτους. </w:t>
      </w:r>
      <w:r>
        <w:rPr>
          <w:rFonts w:eastAsia="Times New Roman" w:cs="Times New Roman"/>
          <w:bCs/>
          <w:shd w:val="clear" w:color="auto" w:fill="FFFFFF"/>
        </w:rPr>
        <w:t xml:space="preserve"> </w:t>
      </w:r>
    </w:p>
    <w:p w14:paraId="662D4DA0"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Από το 1215 για πρώτη φορά έχουμε τη </w:t>
      </w:r>
      <w:r>
        <w:rPr>
          <w:rFonts w:eastAsia="Times New Roman" w:cs="Times New Roman"/>
          <w:bCs/>
          <w:shd w:val="clear" w:color="auto" w:fill="FFFFFF"/>
          <w:lang w:val="en-US"/>
        </w:rPr>
        <w:t>Magna</w:t>
      </w:r>
      <w:r>
        <w:rPr>
          <w:rFonts w:eastAsia="Times New Roman" w:cs="Times New Roman"/>
          <w:bCs/>
          <w:shd w:val="clear" w:color="auto" w:fill="FFFFFF"/>
        </w:rPr>
        <w:t xml:space="preserve"> </w:t>
      </w:r>
      <w:r>
        <w:rPr>
          <w:rFonts w:eastAsia="Times New Roman" w:cs="Times New Roman"/>
          <w:bCs/>
          <w:shd w:val="clear" w:color="auto" w:fill="FFFFFF"/>
          <w:lang w:val="en-US"/>
        </w:rPr>
        <w:t>Charta</w:t>
      </w:r>
      <w:r>
        <w:rPr>
          <w:rFonts w:eastAsia="Times New Roman" w:cs="Times New Roman"/>
          <w:bCs/>
          <w:shd w:val="clear" w:color="auto" w:fill="FFFFFF"/>
        </w:rPr>
        <w:t xml:space="preserve"> με το γνωστό </w:t>
      </w:r>
      <w:r>
        <w:rPr>
          <w:rFonts w:eastAsia="Times New Roman" w:cs="Times New Roman"/>
          <w:bCs/>
          <w:shd w:val="clear" w:color="auto" w:fill="FFFFFF"/>
          <w:lang w:val="en-US"/>
        </w:rPr>
        <w:t>Habeas</w:t>
      </w:r>
      <w:r>
        <w:rPr>
          <w:rFonts w:eastAsia="Times New Roman" w:cs="Times New Roman"/>
          <w:bCs/>
          <w:shd w:val="clear" w:color="auto" w:fill="FFFFFF"/>
        </w:rPr>
        <w:t xml:space="preserve"> </w:t>
      </w:r>
      <w:r>
        <w:rPr>
          <w:rFonts w:eastAsia="Times New Roman" w:cs="Times New Roman"/>
          <w:bCs/>
          <w:shd w:val="clear" w:color="auto" w:fill="FFFFFF"/>
          <w:lang w:val="en-US"/>
        </w:rPr>
        <w:t>Corpus</w:t>
      </w:r>
      <w:r>
        <w:rPr>
          <w:rFonts w:eastAsia="Times New Roman" w:cs="Times New Roman"/>
          <w:bCs/>
          <w:shd w:val="clear" w:color="auto" w:fill="FFFFFF"/>
        </w:rPr>
        <w:t xml:space="preserve">, το 1776 έχουμε τη Διακήρυξη της Αμερικάνικης Ανεξαρτησίας, το 1789 έχουμε τη Γαλλική Επανάσταση, αλλά και πρόσφατα, μετά τον </w:t>
      </w:r>
      <w:r>
        <w:rPr>
          <w:rFonts w:eastAsia="Times New Roman"/>
          <w:bCs/>
          <w:shd w:val="clear" w:color="auto" w:fill="FFFFFF"/>
        </w:rPr>
        <w:t>Β</w:t>
      </w:r>
      <w:r>
        <w:rPr>
          <w:rFonts w:eastAsia="Times New Roman" w:cs="Times New Roman"/>
          <w:bCs/>
          <w:shd w:val="clear" w:color="auto" w:fill="FFFFFF"/>
        </w:rPr>
        <w:t xml:space="preserve">΄ Παγκόσμιο Πόλεμο έχουμε οικουμενικές διακηρύξεις των ανθρωπίνων δικαιωμάτων. Έχουμε την Ευρωπαϊκή Σύμβαση των Δικαιωμάτων του </w:t>
      </w:r>
      <w:r>
        <w:rPr>
          <w:rFonts w:eastAsia="Times New Roman" w:cs="Times New Roman"/>
          <w:bCs/>
          <w:shd w:val="clear" w:color="auto" w:fill="FFFFFF"/>
        </w:rPr>
        <w:t>Ανθρώπου, που μας δεσμεύει όλους. Τους Υπουργούς δεσμεύει, τον Πρωθυπουργό δεσμεύει.</w:t>
      </w:r>
    </w:p>
    <w:p w14:paraId="662D4DA1"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Εν τούτοις, τις τελευταίες μέρες τι παρακολουθούμε; Παρακολουθούμε να γελοιοποιείται ένα Ανώτατο Δικαστήριο. Γιατί; Γιατί είπε ο Πρωθυπουργός -μαζί με τον κ. </w:t>
      </w:r>
      <w:proofErr w:type="spellStart"/>
      <w:r>
        <w:rPr>
          <w:rFonts w:eastAsia="Times New Roman" w:cs="Times New Roman"/>
          <w:bCs/>
          <w:shd w:val="clear" w:color="auto" w:fill="FFFFFF"/>
        </w:rPr>
        <w:t>Πολάκη</w:t>
      </w:r>
      <w:proofErr w:type="spellEnd"/>
      <w:r>
        <w:rPr>
          <w:rFonts w:eastAsia="Times New Roman" w:cs="Times New Roman"/>
          <w:bCs/>
          <w:shd w:val="clear" w:color="auto" w:fill="FFFFFF"/>
        </w:rPr>
        <w:t>- ότι κ</w:t>
      </w:r>
      <w:r>
        <w:rPr>
          <w:rFonts w:eastAsia="Times New Roman" w:cs="Times New Roman"/>
          <w:bCs/>
          <w:shd w:val="clear" w:color="auto" w:fill="FFFFFF"/>
        </w:rPr>
        <w:t xml:space="preserve">αλύπτει τους φοροφυγάδες. </w:t>
      </w:r>
    </w:p>
    <w:p w14:paraId="662D4DA2"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ο μόλις απελθών Αναπληρωτής Υπουργός Δικαιοσύνης, που </w:t>
      </w:r>
      <w:proofErr w:type="spellStart"/>
      <w:r>
        <w:rPr>
          <w:rFonts w:eastAsia="Times New Roman" w:cs="Times New Roman"/>
          <w:bCs/>
          <w:shd w:val="clear" w:color="auto" w:fill="FFFFFF"/>
        </w:rPr>
        <w:t>εσεμνύνθη</w:t>
      </w:r>
      <w:proofErr w:type="spellEnd"/>
      <w:r>
        <w:rPr>
          <w:rFonts w:eastAsia="Times New Roman" w:cs="Times New Roman"/>
          <w:bCs/>
          <w:shd w:val="clear" w:color="auto" w:fill="FFFFFF"/>
        </w:rPr>
        <w:t xml:space="preserve"> να πει ότι υπήρξε και δικαστικός λειτουργός και ειρωνεύτηκε, λέγοντας ότι αυτή η </w:t>
      </w:r>
      <w:r>
        <w:rPr>
          <w:rFonts w:eastAsia="Times New Roman"/>
          <w:bCs/>
          <w:shd w:val="clear" w:color="auto" w:fill="FFFFFF"/>
        </w:rPr>
        <w:t>Κυβέρνηση</w:t>
      </w:r>
      <w:r>
        <w:rPr>
          <w:rFonts w:eastAsia="Times New Roman" w:cs="Times New Roman"/>
          <w:bCs/>
          <w:shd w:val="clear" w:color="auto" w:fill="FFFFFF"/>
        </w:rPr>
        <w:t xml:space="preserve"> δεν </w:t>
      </w:r>
      <w:r>
        <w:rPr>
          <w:rFonts w:eastAsia="Times New Roman"/>
          <w:bCs/>
          <w:shd w:val="clear" w:color="auto" w:fill="FFFFFF"/>
        </w:rPr>
        <w:t>είναι</w:t>
      </w:r>
      <w:r>
        <w:rPr>
          <w:rFonts w:eastAsia="Times New Roman" w:cs="Times New Roman"/>
          <w:bCs/>
          <w:shd w:val="clear" w:color="auto" w:fill="FFFFFF"/>
        </w:rPr>
        <w:t xml:space="preserve"> αστοι</w:t>
      </w:r>
      <w:r>
        <w:rPr>
          <w:rFonts w:eastAsia="Times New Roman" w:cs="Times New Roman"/>
          <w:bCs/>
          <w:shd w:val="clear" w:color="auto" w:fill="FFFFFF"/>
        </w:rPr>
        <w:lastRenderedPageBreak/>
        <w:t xml:space="preserve">χείωτη, αλλά </w:t>
      </w:r>
      <w:r>
        <w:rPr>
          <w:rFonts w:eastAsia="Times New Roman"/>
          <w:bCs/>
          <w:shd w:val="clear" w:color="auto" w:fill="FFFFFF"/>
        </w:rPr>
        <w:t>είναι</w:t>
      </w:r>
      <w:r>
        <w:rPr>
          <w:rFonts w:eastAsia="Times New Roman" w:cs="Times New Roman"/>
          <w:bCs/>
          <w:shd w:val="clear" w:color="auto" w:fill="FFFFFF"/>
        </w:rPr>
        <w:t xml:space="preserve"> στοιχειωμένη πια. </w:t>
      </w:r>
      <w:r>
        <w:rPr>
          <w:rFonts w:eastAsia="Times New Roman"/>
          <w:bCs/>
          <w:shd w:val="clear" w:color="auto" w:fill="FFFFFF"/>
        </w:rPr>
        <w:t>Είναι</w:t>
      </w:r>
      <w:r>
        <w:rPr>
          <w:rFonts w:eastAsia="Times New Roman" w:cs="Times New Roman"/>
          <w:bCs/>
          <w:shd w:val="clear" w:color="auto" w:fill="FFFFFF"/>
        </w:rPr>
        <w:t xml:space="preserve"> στοιχειωμένη</w:t>
      </w:r>
      <w:r>
        <w:rPr>
          <w:rFonts w:eastAsia="Times New Roman" w:cs="Times New Roman"/>
          <w:bCs/>
          <w:shd w:val="clear" w:color="auto" w:fill="FFFFFF"/>
        </w:rPr>
        <w:t xml:space="preserve"> στη συνείδηση του λαού, γιατί </w:t>
      </w:r>
      <w:r>
        <w:rPr>
          <w:rFonts w:eastAsia="Times New Roman"/>
          <w:bCs/>
          <w:shd w:val="clear" w:color="auto" w:fill="FFFFFF"/>
        </w:rPr>
        <w:t>είναι</w:t>
      </w:r>
      <w:r>
        <w:rPr>
          <w:rFonts w:eastAsia="Times New Roman" w:cs="Times New Roman"/>
          <w:bCs/>
          <w:shd w:val="clear" w:color="auto" w:fill="FFFFFF"/>
        </w:rPr>
        <w:t xml:space="preserve"> η πρώτη </w:t>
      </w:r>
      <w:r>
        <w:rPr>
          <w:rFonts w:eastAsia="Times New Roman"/>
          <w:bCs/>
          <w:shd w:val="clear" w:color="auto" w:fill="FFFFFF"/>
        </w:rPr>
        <w:t>Κυβέρνηση</w:t>
      </w:r>
      <w:r>
        <w:rPr>
          <w:rFonts w:eastAsia="Times New Roman" w:cs="Times New Roman"/>
          <w:bCs/>
          <w:shd w:val="clear" w:color="auto" w:fill="FFFFFF"/>
        </w:rPr>
        <w:t xml:space="preserve"> που με τα χείλη του Πρωθυπουργού έφτασε στο σημείο να λέει «θεσμικό εμπόδιο» την απόφαση του </w:t>
      </w:r>
      <w:proofErr w:type="spellStart"/>
      <w:r>
        <w:rPr>
          <w:rFonts w:eastAsia="Times New Roman" w:cs="Times New Roman"/>
          <w:bCs/>
          <w:shd w:val="clear" w:color="auto" w:fill="FFFFFF"/>
        </w:rPr>
        <w:t>Ανωτάτου</w:t>
      </w:r>
      <w:proofErr w:type="spellEnd"/>
      <w:r>
        <w:rPr>
          <w:rFonts w:eastAsia="Times New Roman" w:cs="Times New Roman"/>
          <w:bCs/>
          <w:shd w:val="clear" w:color="auto" w:fill="FFFFFF"/>
        </w:rPr>
        <w:t xml:space="preserve"> Δικαστηρίου. </w:t>
      </w:r>
    </w:p>
    <w:p w14:paraId="662D4DA3"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Με αυτήν την απόφαση τι έκανε,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Αξίζει τον κόπο. Είστε </w:t>
      </w:r>
      <w:r>
        <w:rPr>
          <w:rFonts w:eastAsia="Times New Roman" w:cs="Times New Roman"/>
          <w:bCs/>
          <w:shd w:val="clear" w:color="auto" w:fill="FFFFFF"/>
        </w:rPr>
        <w:t>αντιπρόσωποι του ελληνικού λαού. Αξίζει τον κόπο να ρίξετε ένα βλέμμα και να δείτε ότι αυτό που έκανε σε μια μεγαλειώδη πραγματικά απόφασή του το…</w:t>
      </w:r>
    </w:p>
    <w:p w14:paraId="662D4DA4"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ΙΩΑΝΝΗΣ ΘΕΩΝΑΣ:</w:t>
      </w:r>
      <w:r>
        <w:rPr>
          <w:rFonts w:eastAsia="Times New Roman" w:cs="Times New Roman"/>
          <w:bCs/>
          <w:shd w:val="clear" w:color="auto" w:fill="FFFFFF"/>
        </w:rPr>
        <w:t xml:space="preserve"> Ωραία…</w:t>
      </w:r>
    </w:p>
    <w:p w14:paraId="662D4DA5"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ΚΩΝΣΤΑΝΤΙΝΟΣ ΤΖΑΒΑΡΑΣ:</w:t>
      </w:r>
      <w:r>
        <w:rPr>
          <w:rFonts w:eastAsia="Times New Roman" w:cs="Times New Roman"/>
          <w:bCs/>
          <w:shd w:val="clear" w:color="auto" w:fill="FFFFFF"/>
        </w:rPr>
        <w:t xml:space="preserve"> Ωραία, ναι. Ωραία, πολύ ωραία, γιατί θα ντρέπεστε σε λίγο, όταν</w:t>
      </w:r>
      <w:r>
        <w:rPr>
          <w:rFonts w:eastAsia="Times New Roman" w:cs="Times New Roman"/>
          <w:bCs/>
          <w:shd w:val="clear" w:color="auto" w:fill="FFFFFF"/>
        </w:rPr>
        <w:t xml:space="preserve"> θα ακούσετε την επιχειρηματολογία, αν τουλάχιστον πιστεύετε στην ανάγκη προστασίας των δικαιωμάτων του ανθρώπου και αν </w:t>
      </w:r>
      <w:r>
        <w:rPr>
          <w:rFonts w:eastAsia="Times New Roman"/>
          <w:bCs/>
          <w:shd w:val="clear" w:color="auto" w:fill="FFFFFF"/>
        </w:rPr>
        <w:t>βεβαίως</w:t>
      </w:r>
      <w:r>
        <w:rPr>
          <w:rFonts w:eastAsia="Times New Roman" w:cs="Times New Roman"/>
          <w:bCs/>
          <w:shd w:val="clear" w:color="auto" w:fill="FFFFFF"/>
        </w:rPr>
        <w:t xml:space="preserve"> σας ενδιαφέρει η αρχή του </w:t>
      </w:r>
      <w:r>
        <w:rPr>
          <w:rFonts w:eastAsia="Times New Roman" w:cs="Times New Roman"/>
          <w:bCs/>
          <w:shd w:val="clear" w:color="auto" w:fill="FFFFFF"/>
        </w:rPr>
        <w:t>κ</w:t>
      </w:r>
      <w:r>
        <w:rPr>
          <w:rFonts w:eastAsia="Times New Roman" w:cs="Times New Roman"/>
          <w:bCs/>
          <w:shd w:val="clear" w:color="auto" w:fill="FFFFFF"/>
        </w:rPr>
        <w:t xml:space="preserve">ράτους </w:t>
      </w:r>
      <w:r>
        <w:rPr>
          <w:rFonts w:eastAsia="Times New Roman" w:cs="Times New Roman"/>
          <w:bCs/>
          <w:shd w:val="clear" w:color="auto" w:fill="FFFFFF"/>
        </w:rPr>
        <w:t>δ</w:t>
      </w:r>
      <w:r>
        <w:rPr>
          <w:rFonts w:eastAsia="Times New Roman" w:cs="Times New Roman"/>
          <w:bCs/>
          <w:shd w:val="clear" w:color="auto" w:fill="FFFFFF"/>
        </w:rPr>
        <w:t xml:space="preserve">ικαίου. Αυτή η αρχή του </w:t>
      </w:r>
      <w:r>
        <w:rPr>
          <w:rFonts w:eastAsia="Times New Roman" w:cs="Times New Roman"/>
          <w:bCs/>
          <w:shd w:val="clear" w:color="auto" w:fill="FFFFFF"/>
        </w:rPr>
        <w:t>κ</w:t>
      </w:r>
      <w:r>
        <w:rPr>
          <w:rFonts w:eastAsia="Times New Roman" w:cs="Times New Roman"/>
          <w:bCs/>
          <w:shd w:val="clear" w:color="auto" w:fill="FFFFFF"/>
        </w:rPr>
        <w:t xml:space="preserve">ράτους </w:t>
      </w:r>
      <w:r>
        <w:rPr>
          <w:rFonts w:eastAsia="Times New Roman" w:cs="Times New Roman"/>
          <w:bCs/>
          <w:shd w:val="clear" w:color="auto" w:fill="FFFFFF"/>
        </w:rPr>
        <w:t>δ</w:t>
      </w:r>
      <w:r>
        <w:rPr>
          <w:rFonts w:eastAsia="Times New Roman" w:cs="Times New Roman"/>
          <w:bCs/>
          <w:shd w:val="clear" w:color="auto" w:fill="FFFFFF"/>
        </w:rPr>
        <w:t xml:space="preserve">ικαίου, κύριοι, </w:t>
      </w:r>
      <w:r>
        <w:rPr>
          <w:rFonts w:eastAsia="Times New Roman"/>
          <w:bCs/>
          <w:shd w:val="clear" w:color="auto" w:fill="FFFFFF"/>
        </w:rPr>
        <w:t>είναι</w:t>
      </w:r>
      <w:r>
        <w:rPr>
          <w:rFonts w:eastAsia="Times New Roman" w:cs="Times New Roman"/>
          <w:bCs/>
          <w:shd w:val="clear" w:color="auto" w:fill="FFFFFF"/>
        </w:rPr>
        <w:t xml:space="preserve"> η θεσπισμένη πια, η κατακτημένη πια ελ</w:t>
      </w:r>
      <w:r>
        <w:rPr>
          <w:rFonts w:eastAsia="Times New Roman" w:cs="Times New Roman"/>
          <w:bCs/>
          <w:shd w:val="clear" w:color="auto" w:fill="FFFFFF"/>
        </w:rPr>
        <w:t xml:space="preserve">ευθερία του ατόμου και του πολίτη  </w:t>
      </w:r>
      <w:r>
        <w:rPr>
          <w:rFonts w:eastAsia="Times New Roman"/>
          <w:bCs/>
          <w:shd w:val="clear" w:color="auto" w:fill="FFFFFF"/>
        </w:rPr>
        <w:t xml:space="preserve">να περιορίζει την αυθαιρεσία του κράτους. </w:t>
      </w:r>
    </w:p>
    <w:p w14:paraId="662D4DA6" w14:textId="77777777" w:rsidR="009A4B17" w:rsidRDefault="004622F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Και αυτό που έκανε το Συμβούλιο της Επικρατείας ήταν να δώσει μια τομή, να κάνει μια στάθμιση απέναντι στο κράτος δικαίου που επιβάλλει την αρχή της ασφάλειας του δικαίου. Η αρχή</w:t>
      </w:r>
      <w:r>
        <w:rPr>
          <w:rFonts w:eastAsia="Times New Roman"/>
          <w:bCs/>
          <w:shd w:val="clear" w:color="auto" w:fill="FFFFFF"/>
        </w:rPr>
        <w:t xml:space="preserve"> της ασφάλειας του δικαίου είναι το αυτονόητο δικαίωμα που έχει </w:t>
      </w:r>
      <w:r>
        <w:rPr>
          <w:rFonts w:eastAsia="Times New Roman"/>
          <w:bCs/>
          <w:shd w:val="clear" w:color="auto" w:fill="FFFFFF"/>
        </w:rPr>
        <w:lastRenderedPageBreak/>
        <w:t>ο πολίτης να γνωρίζει ποια είναι η ρύθμιση, η νομοθετική πρόβλεψη που τον δεσμεύει, ποια είναι τα χρονικά όρια αυτής της δέσμευσης και κυρίως μέχρι ποιου σημείου η ελευθερία του μπορεί να κινδ</w:t>
      </w:r>
      <w:r>
        <w:rPr>
          <w:rFonts w:eastAsia="Times New Roman"/>
          <w:bCs/>
          <w:shd w:val="clear" w:color="auto" w:fill="FFFFFF"/>
        </w:rPr>
        <w:t>υνεύει από το γεγονός ότι πρόσφατες κυβερνήσεις, μηδέ και των κυβερνήσεων της Νέας Δημοκρατίας εξαιρουμένων, επινόησαν έναν τρόπο να παρατείνουν το χρονικό όριο της παραγραφής των φορολογικών αξιώσεων του δημοσίου, γιατί ακριβώς δεν κατάφερε κανένας μας να</w:t>
      </w:r>
      <w:r>
        <w:rPr>
          <w:rFonts w:eastAsia="Times New Roman"/>
          <w:bCs/>
          <w:shd w:val="clear" w:color="auto" w:fill="FFFFFF"/>
        </w:rPr>
        <w:t xml:space="preserve"> φτιάξει αποτελεσματικούς ελεγκτικούς και εισπρακτικούς μηχανισμούς στις οικονομικές Εφορίες. </w:t>
      </w:r>
    </w:p>
    <w:p w14:paraId="662D4DA7" w14:textId="77777777" w:rsidR="009A4B17" w:rsidRDefault="004622F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Αντί, λοιπόν, να φτάσουμε στο σημείο του σεβασμού των ανθρωπίνων δικαιωμάτων, της προστασίας της ασφάλειας του δικαίου και της αρχής του κράτους δικαίου, είχαμε </w:t>
      </w:r>
      <w:r>
        <w:rPr>
          <w:rFonts w:eastAsia="Times New Roman"/>
          <w:bCs/>
          <w:shd w:val="clear" w:color="auto" w:fill="FFFFFF"/>
        </w:rPr>
        <w:t>βρει τη πατέντα κάθε λίγο και λιγάκι να βγάνουμε εδώ μια νομοθετική ρύθμιση στο τέλος, κάθε φορά που τελείωνε το όριο μιας παραγραφής, και να λέμε ότι παρατείνεται για έναν ακόμα χρόνο και για έναν ακόμα χρόνο. Είχε φτάσει αυτή η ιστορία να οδηγεί σε ανασφ</w:t>
      </w:r>
      <w:r>
        <w:rPr>
          <w:rFonts w:eastAsia="Times New Roman"/>
          <w:bCs/>
          <w:shd w:val="clear" w:color="auto" w:fill="FFFFFF"/>
        </w:rPr>
        <w:t xml:space="preserve">άλεια και αβεβαιότητα για το ποιες είναι οι υποχρεώσεις απέναντι στο κράτος πολίτες από το 2000, το 2001, το 2002. </w:t>
      </w:r>
    </w:p>
    <w:p w14:paraId="662D4DA8" w14:textId="77777777" w:rsidR="009A4B17" w:rsidRDefault="004622F9">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Και αν δεν ξέρετε εσείς, που τόσο πολύ κόπτεστε και σχολιάσατε αρνητικά αυτά που είπα, στις οικονομικές Εφορίες -γιατί δυστυχώς τρία χρόνια </w:t>
      </w:r>
      <w:r>
        <w:rPr>
          <w:rFonts w:eastAsia="Times New Roman"/>
          <w:bCs/>
          <w:shd w:val="clear" w:color="auto" w:fill="FFFFFF"/>
        </w:rPr>
        <w:t xml:space="preserve">τώρα δεν καταφέρατε και εσείς να εξαλείψετε τη διαφθορά- είχαν στηθεί και μαγαζάκια, είχαν στηθεί και διάλογοι, είχαν αρχίσει και τα παζαρέματα. </w:t>
      </w:r>
    </w:p>
    <w:p w14:paraId="662D4DA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Αυτά, αλήθεια, κανέναν σας δεν ενδιαφέρουν; Γι’ αυτά, αλήθεια, κανένας, μα κανένας, δεν θα σκύψει να δει σε πο</w:t>
      </w:r>
      <w:r>
        <w:rPr>
          <w:rFonts w:eastAsia="Times New Roman" w:cs="Times New Roman"/>
          <w:szCs w:val="24"/>
        </w:rPr>
        <w:t xml:space="preserve">ια κατάσταση βρίσκεται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Το μόνο που σας ενδιαφέρει είναι να λέτε ότι το Συμβούλιο της Επικρατείας </w:t>
      </w:r>
      <w:proofErr w:type="spellStart"/>
      <w:r>
        <w:rPr>
          <w:rFonts w:eastAsia="Times New Roman" w:cs="Times New Roman"/>
          <w:szCs w:val="24"/>
        </w:rPr>
        <w:t>εκάλυψε</w:t>
      </w:r>
      <w:proofErr w:type="spellEnd"/>
      <w:r>
        <w:rPr>
          <w:rFonts w:eastAsia="Times New Roman" w:cs="Times New Roman"/>
          <w:szCs w:val="24"/>
        </w:rPr>
        <w:t xml:space="preserve"> τους φοροφυγάδες; </w:t>
      </w:r>
    </w:p>
    <w:p w14:paraId="662D4DAA"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62D4DA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Αυτή είναι η μεγαλόστομη, η πανηγυρική διακήρυξη του σεβασμού της αρχής του κράτους δικαίου από την πλευρά της Κυβέρνησης, από αυτούς που -υποτίθεται- ήρθαν εδώ για να μας σώσουν από τους προηγούμενους, οι οποίοι δεν </w:t>
      </w:r>
      <w:proofErr w:type="spellStart"/>
      <w:r>
        <w:rPr>
          <w:rFonts w:eastAsia="Times New Roman" w:cs="Times New Roman"/>
          <w:szCs w:val="24"/>
        </w:rPr>
        <w:t>εσέβοντο</w:t>
      </w:r>
      <w:proofErr w:type="spellEnd"/>
      <w:r>
        <w:rPr>
          <w:rFonts w:eastAsia="Times New Roman" w:cs="Times New Roman"/>
          <w:szCs w:val="24"/>
        </w:rPr>
        <w:t xml:space="preserve"> το Σύνταγμα και όπου εσείς ανα</w:t>
      </w:r>
      <w:r>
        <w:rPr>
          <w:rFonts w:eastAsia="Times New Roman" w:cs="Times New Roman"/>
          <w:szCs w:val="24"/>
        </w:rPr>
        <w:t xml:space="preserve">γκαστήκατε να ομολογήσετε ότι είστε μία, μία λέξη από τα άρθρα του Συντάγματος; </w:t>
      </w:r>
    </w:p>
    <w:p w14:paraId="662D4DA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Αλήθεια, είναι προφανές τι κάνετε, κύριοι συνάδελφοι. Δεν πιστεύετε στη </w:t>
      </w:r>
      <w:r>
        <w:rPr>
          <w:rFonts w:eastAsia="Times New Roman" w:cs="Times New Roman"/>
          <w:szCs w:val="24"/>
        </w:rPr>
        <w:t>δ</w:t>
      </w:r>
      <w:r>
        <w:rPr>
          <w:rFonts w:eastAsia="Times New Roman" w:cs="Times New Roman"/>
          <w:szCs w:val="24"/>
        </w:rPr>
        <w:t xml:space="preserve">ημοκρατία. Διότι αν πιστεύατε στη </w:t>
      </w:r>
      <w:r>
        <w:rPr>
          <w:rFonts w:eastAsia="Times New Roman" w:cs="Times New Roman"/>
          <w:szCs w:val="24"/>
        </w:rPr>
        <w:t>δ</w:t>
      </w:r>
      <w:r>
        <w:rPr>
          <w:rFonts w:eastAsia="Times New Roman" w:cs="Times New Roman"/>
          <w:szCs w:val="24"/>
        </w:rPr>
        <w:t>ημοκρατία, θα είχατε αξιοποιήσει το δικαίωμα της πλειοψηφίας που έχ</w:t>
      </w:r>
      <w:r>
        <w:rPr>
          <w:rFonts w:eastAsia="Times New Roman" w:cs="Times New Roman"/>
          <w:szCs w:val="24"/>
        </w:rPr>
        <w:t xml:space="preserve">ετε για να </w:t>
      </w:r>
      <w:r>
        <w:rPr>
          <w:rFonts w:eastAsia="Times New Roman" w:cs="Times New Roman"/>
          <w:szCs w:val="24"/>
        </w:rPr>
        <w:lastRenderedPageBreak/>
        <w:t xml:space="preserve">διορθωθούν πολλά από τα κακώς κείμενα. Ένα από αυτό, σας το ανέφερα. </w:t>
      </w:r>
    </w:p>
    <w:p w14:paraId="662D4DA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Αντιθέτως, κάνετε αυτό που ήδη από 1835 είχε διαπιστώσει σε ένα πολύ μεγάλο πόνημα που είχε κάνει ο Αλέξης ντε </w:t>
      </w:r>
      <w:proofErr w:type="spellStart"/>
      <w:r>
        <w:rPr>
          <w:rFonts w:eastAsia="Times New Roman" w:cs="Times New Roman"/>
          <w:szCs w:val="24"/>
        </w:rPr>
        <w:t>Τοκβίλ</w:t>
      </w:r>
      <w:proofErr w:type="spellEnd"/>
      <w:r>
        <w:rPr>
          <w:rFonts w:eastAsia="Times New Roman" w:cs="Times New Roman"/>
          <w:szCs w:val="24"/>
        </w:rPr>
        <w:t xml:space="preserve">, όταν γυρνώντας από την Αμερική έγραψε για τη </w:t>
      </w:r>
      <w:r>
        <w:rPr>
          <w:rFonts w:eastAsia="Times New Roman" w:cs="Times New Roman"/>
          <w:szCs w:val="24"/>
        </w:rPr>
        <w:t>δ</w:t>
      </w:r>
      <w:r>
        <w:rPr>
          <w:rFonts w:eastAsia="Times New Roman" w:cs="Times New Roman"/>
          <w:szCs w:val="24"/>
        </w:rPr>
        <w:t xml:space="preserve">ημοκρατία </w:t>
      </w:r>
      <w:r>
        <w:rPr>
          <w:rFonts w:eastAsia="Times New Roman" w:cs="Times New Roman"/>
          <w:szCs w:val="24"/>
        </w:rPr>
        <w:t xml:space="preserve">στην Αμερική. Και εκεί, αυτό για το οποίο επιφυλάχθηκε, αυτό το οποίο είπε είναι ότι δεν υπάρχει καλύτερο πολίτευμα από τη </w:t>
      </w:r>
      <w:r>
        <w:rPr>
          <w:rFonts w:eastAsia="Times New Roman" w:cs="Times New Roman"/>
          <w:szCs w:val="24"/>
        </w:rPr>
        <w:t>δ</w:t>
      </w:r>
      <w:r>
        <w:rPr>
          <w:rFonts w:eastAsia="Times New Roman" w:cs="Times New Roman"/>
          <w:szCs w:val="24"/>
        </w:rPr>
        <w:t>ημοκρατία, γιατί είναι το πολίτευμα που αξιοποιεί το κοινωνικό σώμα στο σύνολό του, αυτό, όμως, που εμπεριέχει είναι μια ενδογενή απ</w:t>
      </w:r>
      <w:r>
        <w:rPr>
          <w:rFonts w:eastAsia="Times New Roman" w:cs="Times New Roman"/>
          <w:szCs w:val="24"/>
        </w:rPr>
        <w:t xml:space="preserve">ειλή, που είναι η παντοδυναμία της πλειοψηφίας. Είναι αυτό που μπορεί τη </w:t>
      </w:r>
      <w:r>
        <w:rPr>
          <w:rFonts w:eastAsia="Times New Roman" w:cs="Times New Roman"/>
          <w:szCs w:val="24"/>
        </w:rPr>
        <w:t>δ</w:t>
      </w:r>
      <w:r>
        <w:rPr>
          <w:rFonts w:eastAsia="Times New Roman" w:cs="Times New Roman"/>
          <w:szCs w:val="24"/>
        </w:rPr>
        <w:t xml:space="preserve">ημοκρατία να τη μετατρέψει σε δεσποτισμό και σε τυραννία. </w:t>
      </w:r>
    </w:p>
    <w:p w14:paraId="662D4DA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αυτό ακριβώς ζούμε επί των ημερών σας. Κανένας από εσάς δεν δέχεται να συζητήσει τα δικαιώματα. Κανένας από εσάς σήμερα</w:t>
      </w:r>
      <w:r>
        <w:rPr>
          <w:rFonts w:eastAsia="Times New Roman" w:cs="Times New Roman"/>
          <w:szCs w:val="24"/>
        </w:rPr>
        <w:t>, παρ</w:t>
      </w:r>
      <w:r>
        <w:rPr>
          <w:rFonts w:eastAsia="Times New Roman" w:cs="Times New Roman"/>
          <w:szCs w:val="24"/>
        </w:rPr>
        <w:t xml:space="preserve">’ </w:t>
      </w:r>
      <w:r>
        <w:rPr>
          <w:rFonts w:eastAsia="Times New Roman" w:cs="Times New Roman"/>
          <w:szCs w:val="24"/>
        </w:rPr>
        <w:t xml:space="preserve">όλο που είστε πρόμαχοι και υπερασπιστές της ανθρωπολογίας των δικαιωμάτων, δεν έχει την ικανότητα να διακρίνει τίποτα πίσω από τη μύτη του για το μεγάλο ζήτημα που απασχολούσε όλη την κοινωνία. </w:t>
      </w:r>
    </w:p>
    <w:p w14:paraId="662D4DAF" w14:textId="77777777" w:rsidR="009A4B17" w:rsidRDefault="004622F9">
      <w:pPr>
        <w:spacing w:after="0" w:line="600" w:lineRule="auto"/>
        <w:ind w:firstLine="720"/>
        <w:jc w:val="both"/>
        <w:rPr>
          <w:rFonts w:eastAsia="Times New Roman"/>
          <w:szCs w:val="24"/>
        </w:rPr>
      </w:pPr>
      <w:r>
        <w:rPr>
          <w:rFonts w:eastAsia="Times New Roman" w:cs="Times New Roman"/>
          <w:szCs w:val="24"/>
        </w:rPr>
        <w:lastRenderedPageBreak/>
        <w:t>Θα μου πείτε, όμως -και τελειώνω, κύριε Πρόεδρε- το εξ</w:t>
      </w:r>
      <w:r>
        <w:rPr>
          <w:rFonts w:eastAsia="Times New Roman" w:cs="Times New Roman"/>
          <w:szCs w:val="24"/>
        </w:rPr>
        <w:t xml:space="preserve">ής: Γιατί δεν πιστεύετε στη Δημοκρατία; Διότι απλώς ακολουθείτε αυτήν την πρωτοφανή, βέβαια, για εμάς τους  φιλελεύθερους, αλλά για εσάς και γενικά για την Αριστερά θεωρώ απολύτως συνεπή με τις αρχές σας, άποψη του μεγάλου νομομαθούς της </w:t>
      </w:r>
      <w:proofErr w:type="spellStart"/>
      <w:r>
        <w:rPr>
          <w:rFonts w:eastAsia="Times New Roman" w:cs="Times New Roman"/>
          <w:szCs w:val="24"/>
        </w:rPr>
        <w:t>Σοβιετίας</w:t>
      </w:r>
      <w:proofErr w:type="spellEnd"/>
      <w:r>
        <w:rPr>
          <w:rFonts w:eastAsia="Times New Roman" w:cs="Times New Roman"/>
          <w:szCs w:val="24"/>
        </w:rPr>
        <w:t>, όπως εί</w:t>
      </w:r>
      <w:r>
        <w:rPr>
          <w:rFonts w:eastAsia="Times New Roman" w:cs="Times New Roman"/>
          <w:szCs w:val="24"/>
        </w:rPr>
        <w:t xml:space="preserve">πε ο κ. </w:t>
      </w:r>
      <w:proofErr w:type="spellStart"/>
      <w:r>
        <w:rPr>
          <w:rFonts w:eastAsia="Times New Roman" w:cs="Times New Roman"/>
          <w:szCs w:val="24"/>
        </w:rPr>
        <w:t>Πουλάκης</w:t>
      </w:r>
      <w:proofErr w:type="spellEnd"/>
      <w:r>
        <w:rPr>
          <w:rFonts w:eastAsia="Times New Roman" w:cs="Times New Roman"/>
          <w:szCs w:val="24"/>
        </w:rPr>
        <w:t xml:space="preserve"> -έτσι </w:t>
      </w:r>
      <w:proofErr w:type="spellStart"/>
      <w:r>
        <w:rPr>
          <w:rFonts w:eastAsia="Times New Roman" w:cs="Times New Roman"/>
          <w:szCs w:val="24"/>
        </w:rPr>
        <w:t>απεκάλεσε</w:t>
      </w:r>
      <w:proofErr w:type="spellEnd"/>
      <w:r>
        <w:rPr>
          <w:rFonts w:eastAsia="Times New Roman" w:cs="Times New Roman"/>
          <w:szCs w:val="24"/>
        </w:rPr>
        <w:t xml:space="preserve"> τη Σοβιετική Ένωση- του </w:t>
      </w:r>
      <w:proofErr w:type="spellStart"/>
      <w:r>
        <w:rPr>
          <w:rFonts w:eastAsia="Times New Roman"/>
          <w:szCs w:val="24"/>
        </w:rPr>
        <w:t>Γιεβγκένι</w:t>
      </w:r>
      <w:proofErr w:type="spellEnd"/>
      <w:r>
        <w:rPr>
          <w:rFonts w:eastAsia="Times New Roman"/>
          <w:szCs w:val="24"/>
        </w:rPr>
        <w:t xml:space="preserve"> </w:t>
      </w:r>
      <w:proofErr w:type="spellStart"/>
      <w:r>
        <w:rPr>
          <w:rFonts w:eastAsia="Times New Roman"/>
          <w:szCs w:val="24"/>
        </w:rPr>
        <w:t>Πασουκάνις</w:t>
      </w:r>
      <w:proofErr w:type="spellEnd"/>
      <w:r>
        <w:rPr>
          <w:rFonts w:eastAsia="Times New Roman"/>
          <w:szCs w:val="24"/>
        </w:rPr>
        <w:t xml:space="preserve">, που έλεγε ότι το κράτος δικαίου είναι ένας φετιχισμός της αστικής τάξης. Αυτόν πρέπει να τον πολεμήσουμε. Κι εσείς επαξίως τον πολεμάτε. Συγχαρητήρια! </w:t>
      </w:r>
    </w:p>
    <w:p w14:paraId="662D4DB0" w14:textId="77777777" w:rsidR="009A4B17" w:rsidRDefault="004622F9">
      <w:pPr>
        <w:spacing w:after="0" w:line="600" w:lineRule="auto"/>
        <w:ind w:firstLine="720"/>
        <w:jc w:val="center"/>
        <w:rPr>
          <w:rFonts w:eastAsia="Times New Roman"/>
          <w:szCs w:val="24"/>
        </w:rPr>
      </w:pPr>
      <w:r>
        <w:rPr>
          <w:rFonts w:eastAsia="Times New Roman"/>
          <w:szCs w:val="24"/>
        </w:rPr>
        <w:t>(Χειροκροτήματα από την π</w:t>
      </w:r>
      <w:r>
        <w:rPr>
          <w:rFonts w:eastAsia="Times New Roman"/>
          <w:szCs w:val="24"/>
        </w:rPr>
        <w:t>τέρυγα της Νέας Δημοκρατίας)</w:t>
      </w:r>
    </w:p>
    <w:p w14:paraId="662D4DB1" w14:textId="77777777" w:rsidR="009A4B17" w:rsidRDefault="004622F9">
      <w:pPr>
        <w:spacing w:after="0"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Για το πόρισμα δεν είπατε. Για το πόρισμα συζητάμε.</w:t>
      </w:r>
    </w:p>
    <w:p w14:paraId="662D4DB2" w14:textId="77777777" w:rsidR="009A4B17" w:rsidRDefault="004622F9">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Αν ξέρατε γιατί συζητούσατε! </w:t>
      </w:r>
    </w:p>
    <w:p w14:paraId="662D4DB3" w14:textId="77777777" w:rsidR="009A4B17" w:rsidRDefault="004622F9">
      <w:pPr>
        <w:spacing w:after="0" w:line="600" w:lineRule="auto"/>
        <w:ind w:firstLine="720"/>
        <w:jc w:val="both"/>
        <w:rPr>
          <w:rFonts w:eastAsia="Times New Roman" w:cs="Times New Roman"/>
          <w:szCs w:val="24"/>
        </w:rPr>
      </w:pPr>
      <w:r>
        <w:rPr>
          <w:rFonts w:eastAsia="Times New Roman"/>
          <w:b/>
          <w:szCs w:val="24"/>
        </w:rPr>
        <w:t>ΧΡΗΣΤΟΣ ΚΑΡΑΓΙΑΝΝΙΔΗΣ:</w:t>
      </w:r>
      <w:r>
        <w:rPr>
          <w:rFonts w:eastAsia="Times New Roman" w:cs="Times New Roman"/>
          <w:szCs w:val="24"/>
        </w:rPr>
        <w:t xml:space="preserve"> Ναι, ξέρετε εσείς!</w:t>
      </w:r>
    </w:p>
    <w:p w14:paraId="662D4DB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Ησυχία παρακα</w:t>
      </w:r>
      <w:r>
        <w:rPr>
          <w:rFonts w:eastAsia="Times New Roman" w:cs="Times New Roman"/>
          <w:szCs w:val="24"/>
        </w:rPr>
        <w:t xml:space="preserve">λώ. </w:t>
      </w:r>
    </w:p>
    <w:p w14:paraId="662D4DB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Δημήτριος Εμμανουηλίδης για επτά λεπτά. </w:t>
      </w:r>
    </w:p>
    <w:p w14:paraId="662D4DB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ΕΜΜΑΝΟΥΗΛΙΔΗΣ: </w:t>
      </w:r>
      <w:r>
        <w:rPr>
          <w:rFonts w:eastAsia="Times New Roman" w:cs="Times New Roman"/>
          <w:szCs w:val="24"/>
        </w:rPr>
        <w:t xml:space="preserve">Ευχαριστώ, κυρία Πρόεδρε. </w:t>
      </w:r>
    </w:p>
    <w:p w14:paraId="662D4DB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μετά από αυτό το μανιφέστο του φιλελευθερισμού που κατέθεσε ο αγαπητός συνάδελφος, έχω μόνο να πω τούτο: Βεβα</w:t>
      </w:r>
      <w:r>
        <w:rPr>
          <w:rFonts w:eastAsia="Times New Roman" w:cs="Times New Roman"/>
          <w:szCs w:val="24"/>
        </w:rPr>
        <w:t xml:space="preserve">ίως και εμπιστευόμαστε και στηρίζουμε την ανεξαρτησία της </w:t>
      </w:r>
      <w:r>
        <w:rPr>
          <w:rFonts w:eastAsia="Times New Roman" w:cs="Times New Roman"/>
          <w:szCs w:val="24"/>
        </w:rPr>
        <w:t>δικαιοσύνης</w:t>
      </w:r>
      <w:r>
        <w:rPr>
          <w:rFonts w:eastAsia="Times New Roman" w:cs="Times New Roman"/>
          <w:szCs w:val="24"/>
        </w:rPr>
        <w:t xml:space="preserve">. Μόνο που η </w:t>
      </w:r>
      <w:r>
        <w:rPr>
          <w:rFonts w:eastAsia="Times New Roman" w:cs="Times New Roman"/>
          <w:szCs w:val="24"/>
        </w:rPr>
        <w:t xml:space="preserve">δικαιοσύνη </w:t>
      </w:r>
      <w:r>
        <w:rPr>
          <w:rFonts w:eastAsia="Times New Roman" w:cs="Times New Roman"/>
          <w:szCs w:val="24"/>
        </w:rPr>
        <w:t xml:space="preserve">δεν πρέπει να λειτουργεί με διακόπτες. </w:t>
      </w:r>
    </w:p>
    <w:p w14:paraId="662D4DB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Επιτρέψτε να ξεκινήσω την τοποθέτησή μου με την εννοιολογική αποσαφήνιση των όρων «αεργία», «ανεργία», «αργομισθία», για να</w:t>
      </w:r>
      <w:r>
        <w:rPr>
          <w:rFonts w:eastAsia="Times New Roman" w:cs="Times New Roman"/>
          <w:szCs w:val="24"/>
        </w:rPr>
        <w:t xml:space="preserve"> φτάσω στην ουσία της συζητούμενης υπόθεσης. </w:t>
      </w:r>
    </w:p>
    <w:p w14:paraId="662D4DB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Ο Ησίοδος στο διδακτικό του έπος «Έργα και </w:t>
      </w:r>
      <w:proofErr w:type="spellStart"/>
      <w:r>
        <w:rPr>
          <w:rFonts w:eastAsia="Times New Roman" w:cs="Times New Roman"/>
          <w:szCs w:val="24"/>
        </w:rPr>
        <w:t>Ημέραι</w:t>
      </w:r>
      <w:proofErr w:type="spellEnd"/>
      <w:r>
        <w:rPr>
          <w:rFonts w:eastAsia="Times New Roman" w:cs="Times New Roman"/>
          <w:szCs w:val="24"/>
        </w:rPr>
        <w:t xml:space="preserve">» αναφέρει: «Έργον δ’ ουδέν όνειδος, </w:t>
      </w:r>
      <w:proofErr w:type="spellStart"/>
      <w:r>
        <w:rPr>
          <w:rFonts w:eastAsia="Times New Roman" w:cs="Times New Roman"/>
          <w:szCs w:val="24"/>
        </w:rPr>
        <w:t>αεργίη</w:t>
      </w:r>
      <w:proofErr w:type="spellEnd"/>
      <w:r>
        <w:rPr>
          <w:rFonts w:eastAsia="Times New Roman" w:cs="Times New Roman"/>
          <w:szCs w:val="24"/>
        </w:rPr>
        <w:t xml:space="preserve"> δε τ’ όνειδος». Πράγματι, η απροθυμία για εργασία διαχρονικά εκλαμβάνεται ως έλλειμα ατομικής και κοινωνικής ευθύνης.</w:t>
      </w:r>
      <w:r>
        <w:rPr>
          <w:rFonts w:eastAsia="Times New Roman" w:cs="Times New Roman"/>
          <w:szCs w:val="24"/>
        </w:rPr>
        <w:t xml:space="preserve"> Σε αντιδιαστολή, η ανεργία αποτελεί διαχρονικά κοινωνική μάστιγα χωρίς την παραμικρή ευθύνη των ανέργων, που έχει κορυφωθεί δραματικά στις μέρες της </w:t>
      </w:r>
      <w:proofErr w:type="spellStart"/>
      <w:r>
        <w:rPr>
          <w:rFonts w:eastAsia="Times New Roman" w:cs="Times New Roman"/>
          <w:szCs w:val="24"/>
        </w:rPr>
        <w:t>μνημονιακής</w:t>
      </w:r>
      <w:proofErr w:type="spellEnd"/>
      <w:r>
        <w:rPr>
          <w:rFonts w:eastAsia="Times New Roman" w:cs="Times New Roman"/>
          <w:szCs w:val="24"/>
        </w:rPr>
        <w:t xml:space="preserve"> περιπέτειας που ζούμε.</w:t>
      </w:r>
    </w:p>
    <w:p w14:paraId="662D4DB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Ωστόσο, η αργομισθία, κύριοι συνάδελφοι, αποτελεί και έλλειμα ατομικής </w:t>
      </w:r>
      <w:r>
        <w:rPr>
          <w:rFonts w:eastAsia="Times New Roman" w:cs="Times New Roman"/>
          <w:szCs w:val="24"/>
        </w:rPr>
        <w:t xml:space="preserve">ευθύνης, που πηγάζει από υστέρηση ηθικής ποιότητας του ατόμου και συνάμα -και το βλαπτικότερο- έλλειμα </w:t>
      </w:r>
      <w:r>
        <w:rPr>
          <w:rFonts w:eastAsia="Times New Roman" w:cs="Times New Roman"/>
          <w:szCs w:val="24"/>
        </w:rPr>
        <w:lastRenderedPageBreak/>
        <w:t xml:space="preserve">κοινωνικής ευθύνης, εφόσον το άτομο λειτουργεί ως κοινωνικός κηφήνας που απομυζά τον κοινωνικό μόχθο. </w:t>
      </w:r>
    </w:p>
    <w:p w14:paraId="662D4DB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Θα μου πείτε: Τι σχέση μπορεί να έχουν όλα αυτά με το θέμα μας; Κατά τη ρήση του λυρικού Αλκαίου «Εξ όνυχος τον λέοντα», θα ήθελα να σας θυμίσω τις αργομισθίες στο πολύπαθο </w:t>
      </w:r>
      <w:r>
        <w:rPr>
          <w:rFonts w:eastAsia="Times New Roman" w:cs="Times New Roman"/>
          <w:szCs w:val="24"/>
        </w:rPr>
        <w:t>«</w:t>
      </w:r>
      <w:r>
        <w:rPr>
          <w:rFonts w:eastAsia="Times New Roman" w:cs="Times New Roman"/>
          <w:szCs w:val="24"/>
        </w:rPr>
        <w:t>Ερρίκος Ντυνάν</w:t>
      </w:r>
      <w:r>
        <w:rPr>
          <w:rFonts w:eastAsia="Times New Roman" w:cs="Times New Roman"/>
          <w:szCs w:val="24"/>
        </w:rPr>
        <w:t>»</w:t>
      </w:r>
      <w:r>
        <w:rPr>
          <w:rFonts w:eastAsia="Times New Roman" w:cs="Times New Roman"/>
          <w:szCs w:val="24"/>
        </w:rPr>
        <w:t xml:space="preserve"> άμεσων συγγενών με πολιτικά πρόσωπα που πρωταγωνίστησαν και πρωταγ</w:t>
      </w:r>
      <w:r>
        <w:rPr>
          <w:rFonts w:eastAsia="Times New Roman" w:cs="Times New Roman"/>
          <w:szCs w:val="24"/>
        </w:rPr>
        <w:t xml:space="preserve">ωνιστούν και σήμερα στην πολιτική ζωή του τόπου μας. </w:t>
      </w:r>
    </w:p>
    <w:p w14:paraId="662D4DB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Είναι εν προκειμένω ο </w:t>
      </w:r>
      <w:proofErr w:type="spellStart"/>
      <w:r>
        <w:rPr>
          <w:rFonts w:eastAsia="Times New Roman" w:cs="Times New Roman"/>
          <w:szCs w:val="24"/>
        </w:rPr>
        <w:t>όνυξ</w:t>
      </w:r>
      <w:proofErr w:type="spellEnd"/>
      <w:r>
        <w:rPr>
          <w:rFonts w:eastAsia="Times New Roman" w:cs="Times New Roman"/>
          <w:szCs w:val="24"/>
        </w:rPr>
        <w:t xml:space="preserve"> που αναδεικνύει τον λέοντα -τον Γιάννο Παπαντωνίου εννοώ- που καταβρόχθισε τα εκατοντάδες εκατομμύρια των εξοπλιστικών προγραμμάτων επί της αλήστου μνήμης Υπουργίας του. Αναδε</w:t>
      </w:r>
      <w:r>
        <w:rPr>
          <w:rFonts w:eastAsia="Times New Roman" w:cs="Times New Roman"/>
          <w:szCs w:val="24"/>
        </w:rPr>
        <w:t xml:space="preserve">ικνύουν την πρακτική της λαφυραγώγησης της κοινωνίας επί των ημερών των κυβερνήσεων του ΠΑΣΟΚ και της Νέας Δημοκρατίας που σε όλα τα μεταπολιτευτικά χρόνια καταλήστευσαν τον λαό μας και καταβαράθρωσαν την οικονομία της χώρας μας. Και είναι αυτοί που χωρίς </w:t>
      </w:r>
      <w:r>
        <w:rPr>
          <w:rFonts w:eastAsia="Times New Roman" w:cs="Times New Roman"/>
          <w:szCs w:val="24"/>
        </w:rPr>
        <w:t xml:space="preserve">ίχνος αυτοσυνειδησίας τολμούν να κουνούν το δάχτυλο σε μία Κυβέρνηση που ήρθε να καθαρίσει τη ζοφώδη κόπρο του Αυγεία. Αυτά τα εισαγωγικά για </w:t>
      </w:r>
      <w:r>
        <w:rPr>
          <w:rFonts w:eastAsia="Times New Roman" w:cs="Times New Roman"/>
          <w:szCs w:val="24"/>
        </w:rPr>
        <w:t xml:space="preserve">να </w:t>
      </w:r>
      <w:r>
        <w:rPr>
          <w:rFonts w:eastAsia="Times New Roman" w:cs="Times New Roman"/>
          <w:szCs w:val="24"/>
        </w:rPr>
        <w:t xml:space="preserve">έρθω στο προκείμενο. </w:t>
      </w:r>
    </w:p>
    <w:p w14:paraId="662D4DB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Βίος και πολιτεία του Γιάννου Παπαντωνίου, πράξη πρώτη: Υπουργός Οικονομικών, τσάρος της </w:t>
      </w:r>
      <w:r>
        <w:rPr>
          <w:rFonts w:eastAsia="Times New Roman" w:cs="Times New Roman"/>
          <w:szCs w:val="24"/>
        </w:rPr>
        <w:t xml:space="preserve">οικονομίας, εμπνευστής και ενορχηστρωτής, με τις ευλογίες του τότε Πρωθυπουργού Κώστα Σημίτη, του μεγάλου </w:t>
      </w:r>
      <w:proofErr w:type="spellStart"/>
      <w:r>
        <w:rPr>
          <w:rFonts w:eastAsia="Times New Roman" w:cs="Times New Roman"/>
          <w:szCs w:val="24"/>
          <w:lang w:val="en-US"/>
        </w:rPr>
        <w:t>colpo</w:t>
      </w:r>
      <w:proofErr w:type="spellEnd"/>
      <w:r>
        <w:rPr>
          <w:rFonts w:eastAsia="Times New Roman" w:cs="Times New Roman"/>
          <w:szCs w:val="24"/>
        </w:rPr>
        <w:t xml:space="preserve"> </w:t>
      </w:r>
      <w:proofErr w:type="spellStart"/>
      <w:r>
        <w:rPr>
          <w:rFonts w:eastAsia="Times New Roman" w:cs="Times New Roman"/>
          <w:szCs w:val="24"/>
          <w:lang w:val="en-US"/>
        </w:rPr>
        <w:t>grosso</w:t>
      </w:r>
      <w:proofErr w:type="spellEnd"/>
      <w:r>
        <w:rPr>
          <w:rFonts w:eastAsia="Times New Roman" w:cs="Times New Roman"/>
          <w:szCs w:val="24"/>
        </w:rPr>
        <w:t xml:space="preserve"> του Χρηματιστηρίου, της μεγαλύτερης σε βάρος της κοινωνίας ανακατανομής του πλούτου, καθώς καταθέσεις από τα βιβλιάρια εκατομμυρίων </w:t>
      </w:r>
      <w:proofErr w:type="spellStart"/>
      <w:r>
        <w:rPr>
          <w:rFonts w:eastAsia="Times New Roman" w:cs="Times New Roman"/>
          <w:szCs w:val="24"/>
        </w:rPr>
        <w:t>μικροκαταθετών</w:t>
      </w:r>
      <w:proofErr w:type="spellEnd"/>
      <w:r>
        <w:rPr>
          <w:rFonts w:eastAsia="Times New Roman" w:cs="Times New Roman"/>
          <w:szCs w:val="24"/>
        </w:rPr>
        <w:t xml:space="preserve"> - κόπος μιας ζωής- εξαφανίστηκαν και ενθυλακώθηκαν σε τραπεζικούς λογαριασμούς και σε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shore</w:t>
      </w:r>
      <w:r>
        <w:rPr>
          <w:rFonts w:eastAsia="Times New Roman" w:cs="Times New Roman"/>
          <w:szCs w:val="24"/>
        </w:rPr>
        <w:t xml:space="preserve"> εταιρείες τη</w:t>
      </w:r>
      <w:r>
        <w:rPr>
          <w:rFonts w:eastAsia="Times New Roman" w:cs="Times New Roman"/>
          <w:szCs w:val="24"/>
        </w:rPr>
        <w:t xml:space="preserve">ς αλλοδαπής εκατοντάδων εντιμότατων πολιτικών φίλων, που κατ’ ευφημισμό αναγορεύτηκαν ως επιχειρηματίες. </w:t>
      </w:r>
    </w:p>
    <w:p w14:paraId="662D4DB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Πράξη δεύτερη: Κατά τη λογική του «τρώγοντας ανοίγει η όρεξη», με τις ευλογίες του πολιτικού του πάτρωνα, μεταπηδά στο Υπουργείο Άμυνας. Εκεί αρχίζει </w:t>
      </w:r>
      <w:r>
        <w:rPr>
          <w:rFonts w:eastAsia="Times New Roman" w:cs="Times New Roman"/>
          <w:szCs w:val="24"/>
        </w:rPr>
        <w:t>το μεγάλο φαγοπότι. Με το πρόσχημα αναβάθμισης της αμυντικής θωράκισης της χώρας, επιδίδεται σε μία σειρά συμφωνιών με τις οποίες συντελέστηκε η μεγαλύτερη λεηλασία του δημόσιου χρήματος, καθώς με τις χαριστικές συμβάσεις για εξοπλιστικά προγράμματα δεκάδω</w:t>
      </w:r>
      <w:r>
        <w:rPr>
          <w:rFonts w:eastAsia="Times New Roman" w:cs="Times New Roman"/>
          <w:szCs w:val="24"/>
        </w:rPr>
        <w:t xml:space="preserve">ν δισεκατομμυρίων έπεφταν βροχή οι μίζες. </w:t>
      </w:r>
    </w:p>
    <w:p w14:paraId="662D4DB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Και έρχεται η στιγμή κατά την οποία η ασυλία στο σύστημα Σημίτη-Παπαντωνίου τελειώνει οριστικά και αμετάκλητα, γιατί το </w:t>
      </w:r>
      <w:r>
        <w:rPr>
          <w:rFonts w:eastAsia="Times New Roman" w:cs="Times New Roman"/>
          <w:szCs w:val="24"/>
        </w:rPr>
        <w:lastRenderedPageBreak/>
        <w:t>κακούργημα του ξεπλύματος βρώμικου χρήματος είναι αδίκημα διαρκές και δεν υπόκειται σε παραγρ</w:t>
      </w:r>
      <w:r>
        <w:rPr>
          <w:rFonts w:eastAsia="Times New Roman" w:cs="Times New Roman"/>
          <w:szCs w:val="24"/>
        </w:rPr>
        <w:t xml:space="preserve">αφή. </w:t>
      </w:r>
    </w:p>
    <w:p w14:paraId="662D4DC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ανεξαρτήτως του αξιόποινου ή μη -λόγω παρελεύσεως της τασσόμενης προθεσμίας- των εγκλημάτων απιστίας από τις δικογραφίες που έχουν διαβιβαστεί στην Βουλή, προκύπτει ότι σε μία περίπτωση ερευνάται τέλεση εγκλήματος, νομιμ</w:t>
      </w:r>
      <w:r>
        <w:rPr>
          <w:rFonts w:eastAsia="Times New Roman" w:cs="Times New Roman"/>
          <w:szCs w:val="24"/>
        </w:rPr>
        <w:t>οποίησης εσόδων από εγκληματική δραστηριότητα.</w:t>
      </w:r>
    </w:p>
    <w:p w14:paraId="662D4DC1" w14:textId="77777777" w:rsidR="009A4B17" w:rsidRDefault="004622F9">
      <w:pPr>
        <w:spacing w:after="0" w:line="600" w:lineRule="auto"/>
        <w:ind w:firstLine="720"/>
        <w:jc w:val="both"/>
        <w:rPr>
          <w:rFonts w:eastAsia="Times New Roman"/>
          <w:szCs w:val="24"/>
        </w:rPr>
      </w:pPr>
      <w:r w:rsidDel="008B3864">
        <w:rPr>
          <w:rFonts w:eastAsia="Times New Roman" w:cs="Times New Roman"/>
          <w:szCs w:val="24"/>
        </w:rPr>
        <w:t xml:space="preserve"> </w:t>
      </w:r>
      <w:r>
        <w:rPr>
          <w:rFonts w:eastAsia="Times New Roman"/>
          <w:szCs w:val="24"/>
        </w:rPr>
        <w:t>Πρέπει να σημειωθεί, όμως, ότι σε όλες τις περιπτώσεις έχουν γίνει γνωστές περιστάσεις, από τις οποίες θα μπορούσαν να συναχθούν ενδείξεις παραγωγής περιουσιακού οφέλους από την πράξη της απιστίας και, στη συ</w:t>
      </w:r>
      <w:r>
        <w:rPr>
          <w:rFonts w:eastAsia="Times New Roman"/>
          <w:szCs w:val="24"/>
        </w:rPr>
        <w:t>νέχεια, νομιμοποίησης εσόδων από εγκληματική δραστηριότητα.</w:t>
      </w:r>
    </w:p>
    <w:p w14:paraId="662D4DC2" w14:textId="77777777" w:rsidR="009A4B17" w:rsidRDefault="004622F9">
      <w:pPr>
        <w:spacing w:after="0" w:line="600" w:lineRule="auto"/>
        <w:ind w:firstLine="720"/>
        <w:jc w:val="both"/>
        <w:rPr>
          <w:rFonts w:eastAsia="Times New Roman"/>
          <w:szCs w:val="24"/>
        </w:rPr>
      </w:pPr>
      <w:r>
        <w:rPr>
          <w:rFonts w:eastAsia="Times New Roman"/>
          <w:szCs w:val="24"/>
        </w:rPr>
        <w:t xml:space="preserve">Στη βάση αυτή επισημαίνεται, ακόμη, ότι το όνομα του πρώην Υπουργού αναγράφεται σε λίστα καταθετών εξωτερικού μεγάλων χρηματικών ποσών -1,3 δισεκατομμύρια ευρώ στην Τράπεζα </w:t>
      </w:r>
      <w:r>
        <w:rPr>
          <w:rFonts w:eastAsia="Times New Roman"/>
          <w:szCs w:val="24"/>
          <w:lang w:val="en-US"/>
        </w:rPr>
        <w:t>HSBC</w:t>
      </w:r>
      <w:r>
        <w:rPr>
          <w:rFonts w:eastAsia="Times New Roman"/>
          <w:szCs w:val="24"/>
        </w:rPr>
        <w:t xml:space="preserve"> στο όνομα της συζύ</w:t>
      </w:r>
      <w:r>
        <w:rPr>
          <w:rFonts w:eastAsia="Times New Roman"/>
          <w:szCs w:val="24"/>
        </w:rPr>
        <w:t xml:space="preserve">γου του- και ακόμη ότι ο ίδιος ο πρώην Υπουργός καταδικάστηκε, με αμετάκλητη απόφαση, για ανακριβή δήλωση «πόθεν έσχες» του έτους 2009, ενώ φαίνεται </w:t>
      </w:r>
      <w:r>
        <w:rPr>
          <w:rFonts w:eastAsia="Times New Roman"/>
          <w:szCs w:val="24"/>
        </w:rPr>
        <w:lastRenderedPageBreak/>
        <w:t>ότι υπάρχουν σε βάρος του και άλλες ποινικές καταδίκες για ανακριβείς δηλώσεις «πόθεν έσχες» προηγουμένων ε</w:t>
      </w:r>
      <w:r>
        <w:rPr>
          <w:rFonts w:eastAsia="Times New Roman"/>
          <w:szCs w:val="24"/>
        </w:rPr>
        <w:t>τών.</w:t>
      </w:r>
    </w:p>
    <w:p w14:paraId="662D4DC3" w14:textId="77777777" w:rsidR="009A4B17" w:rsidRDefault="004622F9">
      <w:pPr>
        <w:spacing w:after="0" w:line="600" w:lineRule="auto"/>
        <w:ind w:firstLine="720"/>
        <w:jc w:val="both"/>
        <w:rPr>
          <w:rFonts w:eastAsia="Times New Roman"/>
          <w:szCs w:val="24"/>
        </w:rPr>
      </w:pPr>
      <w:r>
        <w:rPr>
          <w:rFonts w:eastAsia="Times New Roman"/>
          <w:szCs w:val="24"/>
        </w:rPr>
        <w:t>Κυρίες και κύριοι συνάδελφοι, τα εξοπλιστικά προγράμματα της χώρας αποτελούσαν ανέκαθεν πηγή κινδύνου για διαφθορά δομών και προσώπων. Τα παρακάτω αναφερόμενα εξοπλιστικά προγράμματα ανάγονται σε μια συνολικότερη περίοδο, κατά την οποία κορυφώθηκαν εγ</w:t>
      </w:r>
      <w:r>
        <w:rPr>
          <w:rFonts w:eastAsia="Times New Roman"/>
          <w:szCs w:val="24"/>
        </w:rPr>
        <w:t xml:space="preserve">κληματικές πράξεις και παραλείψεις του παλιού πολιτικού συστήματος του ΠΑΣΟΚ και της Νέας Δημοκρατίας, που οδήγησαν τη χώρα στη χρεοκοπία. Χρηματιστήριο, εξοπλιστικά, δομημένα ομόλογα,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υπερβάσεις </w:t>
      </w:r>
      <w:proofErr w:type="spellStart"/>
      <w:r>
        <w:rPr>
          <w:rFonts w:eastAsia="Times New Roman"/>
          <w:szCs w:val="24"/>
        </w:rPr>
        <w:t>Oλυμπιακών</w:t>
      </w:r>
      <w:proofErr w:type="spellEnd"/>
      <w:r>
        <w:rPr>
          <w:rFonts w:eastAsia="Times New Roman"/>
          <w:szCs w:val="24"/>
        </w:rPr>
        <w:t xml:space="preserve"> έργων, σκανδαλώδεις δανειοδοτήσεις ΜΜΕ</w:t>
      </w:r>
      <w:r>
        <w:rPr>
          <w:rFonts w:eastAsia="Times New Roman"/>
          <w:szCs w:val="24"/>
        </w:rPr>
        <w:t xml:space="preserve"> και </w:t>
      </w:r>
      <w:proofErr w:type="spellStart"/>
      <w:r>
        <w:rPr>
          <w:rFonts w:eastAsia="Times New Roman"/>
          <w:szCs w:val="24"/>
        </w:rPr>
        <w:t>kομμάτων</w:t>
      </w:r>
      <w:proofErr w:type="spellEnd"/>
      <w:r>
        <w:rPr>
          <w:rFonts w:eastAsia="Times New Roman"/>
          <w:szCs w:val="24"/>
        </w:rPr>
        <w:t xml:space="preserve"> συνθέτουν την εικόνα διαπλοκής και διαφθοράς της περιόδου αυτής και αναδεικνύουν τις πολιτικές και προφανείς ποινικές ευθύνες των πρωταγωνιστών της πολιτικής ζωής.</w:t>
      </w:r>
    </w:p>
    <w:p w14:paraId="662D4DC4" w14:textId="77777777" w:rsidR="009A4B17" w:rsidRDefault="004622F9">
      <w:pPr>
        <w:spacing w:after="0" w:line="600" w:lineRule="auto"/>
        <w:ind w:firstLine="720"/>
        <w:jc w:val="both"/>
        <w:rPr>
          <w:rFonts w:eastAsia="Times New Roman"/>
          <w:szCs w:val="24"/>
        </w:rPr>
      </w:pPr>
      <w:r>
        <w:rPr>
          <w:rFonts w:eastAsia="Times New Roman"/>
          <w:szCs w:val="24"/>
        </w:rPr>
        <w:t>Ως γνωστόν, κύριοι συνάδελφοι, οι πολιτικές ευθύνες αποδίδονται από τον λαό. Ο</w:t>
      </w:r>
      <w:r>
        <w:rPr>
          <w:rFonts w:eastAsia="Times New Roman"/>
          <w:szCs w:val="24"/>
        </w:rPr>
        <w:t xml:space="preserve">ι ποινικές, ωστόσο, ευθύνες αποδίδονται από τη </w:t>
      </w:r>
      <w:r>
        <w:rPr>
          <w:rFonts w:eastAsia="Times New Roman"/>
          <w:szCs w:val="24"/>
        </w:rPr>
        <w:t>δικαιοσύνη</w:t>
      </w:r>
      <w:r>
        <w:rPr>
          <w:rFonts w:eastAsia="Times New Roman"/>
          <w:szCs w:val="24"/>
        </w:rPr>
        <w:t xml:space="preserve">. Όμως, το υφιστάμενο θεσμικό πλαίσιο βρέθηκε να θωρακίζει τα πολιτικά πρόσωπα που έβαλαν το δάχτυλο στο μέλι με το ίδιο το Σύνταγμα, με τον σκανδαλώδη νόμο </w:t>
      </w:r>
      <w:r>
        <w:rPr>
          <w:rFonts w:eastAsia="Times New Roman"/>
          <w:szCs w:val="24"/>
        </w:rPr>
        <w:lastRenderedPageBreak/>
        <w:t>περί ευθύνης Υπουργών, αλλά και με την καθ</w:t>
      </w:r>
      <w:r>
        <w:rPr>
          <w:rFonts w:eastAsia="Times New Roman"/>
          <w:szCs w:val="24"/>
        </w:rPr>
        <w:t xml:space="preserve">υστερημένη προώθηση σχετικών υποθέσεων στην </w:t>
      </w:r>
      <w:r>
        <w:rPr>
          <w:rFonts w:eastAsia="Times New Roman"/>
          <w:szCs w:val="24"/>
        </w:rPr>
        <w:t>δικαιοσύνη</w:t>
      </w:r>
      <w:r>
        <w:rPr>
          <w:rFonts w:eastAsia="Times New Roman"/>
          <w:szCs w:val="24"/>
        </w:rPr>
        <w:t>.</w:t>
      </w:r>
    </w:p>
    <w:p w14:paraId="662D4DC5" w14:textId="77777777" w:rsidR="009A4B17" w:rsidRDefault="004622F9">
      <w:pPr>
        <w:spacing w:after="0" w:line="600" w:lineRule="auto"/>
        <w:ind w:firstLine="720"/>
        <w:jc w:val="both"/>
        <w:rPr>
          <w:rFonts w:eastAsia="Times New Roman"/>
          <w:szCs w:val="24"/>
        </w:rPr>
      </w:pPr>
      <w:r>
        <w:rPr>
          <w:rFonts w:eastAsia="Times New Roman"/>
          <w:szCs w:val="24"/>
        </w:rPr>
        <w:t>Αποδεικνύεται στην πράξη ότι οι συγκεκριμένες διατάξεις -άρθρο 87, παράγραφος 1 του Συντάγματος και άρθρα 4, παράγραφοι 4, 5 του ν.3126/2003 περί ευθύνης Υπουργών- έχουν όντως συγκεντρώσει πολλά επικρ</w:t>
      </w:r>
      <w:r>
        <w:rPr>
          <w:rFonts w:eastAsia="Times New Roman"/>
          <w:szCs w:val="24"/>
        </w:rPr>
        <w:t>ιτικά στοιχεία εξαιτίας της ιδιαίτερης μεταχείρισης που επιφυλάσσουν στη συγκεκριμένη κατηγορία επίορκων πολιτικών.</w:t>
      </w:r>
    </w:p>
    <w:p w14:paraId="662D4DC6" w14:textId="77777777" w:rsidR="009A4B17" w:rsidRDefault="004622F9">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62D4DC7" w14:textId="77777777" w:rsidR="009A4B17" w:rsidRDefault="004622F9">
      <w:pPr>
        <w:spacing w:after="0" w:line="600" w:lineRule="auto"/>
        <w:ind w:firstLine="720"/>
        <w:jc w:val="both"/>
        <w:rPr>
          <w:rFonts w:eastAsia="Times New Roman"/>
          <w:szCs w:val="24"/>
        </w:rPr>
      </w:pPr>
      <w:r>
        <w:rPr>
          <w:rFonts w:eastAsia="Times New Roman"/>
          <w:szCs w:val="24"/>
        </w:rPr>
        <w:t>Τελειώνω, κυρία Πρόεδρε.</w:t>
      </w:r>
    </w:p>
    <w:p w14:paraId="662D4DC8" w14:textId="77777777" w:rsidR="009A4B17" w:rsidRDefault="004622F9">
      <w:pPr>
        <w:spacing w:after="0" w:line="600" w:lineRule="auto"/>
        <w:ind w:firstLine="720"/>
        <w:jc w:val="both"/>
        <w:rPr>
          <w:rFonts w:eastAsia="Times New Roman"/>
          <w:szCs w:val="24"/>
        </w:rPr>
      </w:pPr>
      <w:r>
        <w:rPr>
          <w:rFonts w:eastAsia="Times New Roman"/>
          <w:szCs w:val="24"/>
        </w:rPr>
        <w:t>Τα στοιχεία αυτά που είχε στη δ</w:t>
      </w:r>
      <w:r>
        <w:rPr>
          <w:rFonts w:eastAsia="Times New Roman"/>
          <w:szCs w:val="24"/>
        </w:rPr>
        <w:t xml:space="preserve">ιάθεσή της η αρμόδια </w:t>
      </w:r>
      <w:r>
        <w:rPr>
          <w:rFonts w:eastAsia="Times New Roman"/>
          <w:szCs w:val="24"/>
        </w:rPr>
        <w:t xml:space="preserve">επιτροπή </w:t>
      </w:r>
      <w:r>
        <w:rPr>
          <w:rFonts w:eastAsia="Times New Roman"/>
          <w:szCs w:val="24"/>
        </w:rPr>
        <w:t xml:space="preserve">της Βουλής και που κατατέθηκαν στο πόρισμα, θεωρούνται ιδιαίτερα σημαντικά. Σύμφωνα με αυτό, ο πρώην Υπουργός θα αντιμετωπίσει τη </w:t>
      </w:r>
      <w:r>
        <w:rPr>
          <w:rFonts w:eastAsia="Times New Roman"/>
          <w:szCs w:val="24"/>
        </w:rPr>
        <w:t xml:space="preserve">δικαιοσύνη </w:t>
      </w:r>
      <w:r>
        <w:rPr>
          <w:rFonts w:eastAsia="Times New Roman"/>
          <w:szCs w:val="24"/>
        </w:rPr>
        <w:t>ως κοινός πολίτης όσον αφορά το κακούργημα του ξεπλύματος μαύρου χρήματος.</w:t>
      </w:r>
    </w:p>
    <w:p w14:paraId="662D4DC9" w14:textId="77777777" w:rsidR="009A4B17" w:rsidRDefault="004622F9">
      <w:pPr>
        <w:spacing w:after="0" w:line="600" w:lineRule="auto"/>
        <w:ind w:firstLine="720"/>
        <w:jc w:val="both"/>
        <w:rPr>
          <w:rFonts w:eastAsia="Times New Roman"/>
          <w:szCs w:val="24"/>
        </w:rPr>
      </w:pPr>
      <w:r>
        <w:rPr>
          <w:rFonts w:eastAsia="Times New Roman"/>
          <w:szCs w:val="24"/>
        </w:rPr>
        <w:t>Έχοντας ως</w:t>
      </w:r>
      <w:r>
        <w:rPr>
          <w:rFonts w:eastAsia="Times New Roman"/>
          <w:szCs w:val="24"/>
        </w:rPr>
        <w:t xml:space="preserve"> προηγούμενο την περίπτωση του πρώην Υπουργού Τσοχατζόπουλου, εκτιμώ ότι η δικαστική εξουσία, ιστάμενη, επιτέλους, στο ύψος των περιστάσεων, στη συγκεκριμένη περίπτωση θα αποδώσει δικαιοσύνη με όρους κράτους-δικαίου, </w:t>
      </w:r>
      <w:r>
        <w:rPr>
          <w:rFonts w:eastAsia="Times New Roman"/>
          <w:szCs w:val="24"/>
        </w:rPr>
        <w:lastRenderedPageBreak/>
        <w:t>επιφέροντας κατά αυτόν τον τρόπο κάθαρσ</w:t>
      </w:r>
      <w:r>
        <w:rPr>
          <w:rFonts w:eastAsia="Times New Roman"/>
          <w:szCs w:val="24"/>
        </w:rPr>
        <w:t>η των παθημάτων του λαού μας, λυτρώνοντάς τον από την τραγωδία που βιώνει στις μέρες μας.</w:t>
      </w:r>
    </w:p>
    <w:p w14:paraId="662D4DCA" w14:textId="77777777" w:rsidR="009A4B17" w:rsidRDefault="004622F9">
      <w:pPr>
        <w:spacing w:after="0" w:line="600" w:lineRule="auto"/>
        <w:ind w:firstLine="720"/>
        <w:jc w:val="both"/>
        <w:rPr>
          <w:rFonts w:eastAsia="Times New Roman"/>
          <w:szCs w:val="24"/>
        </w:rPr>
      </w:pPr>
      <w:r>
        <w:rPr>
          <w:rFonts w:eastAsia="Times New Roman"/>
          <w:szCs w:val="24"/>
        </w:rPr>
        <w:t>Σας ευχαριστώ.</w:t>
      </w:r>
    </w:p>
    <w:p w14:paraId="662D4DCB" w14:textId="77777777" w:rsidR="009A4B17" w:rsidRDefault="004622F9">
      <w:pPr>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662D4DCC" w14:textId="77777777" w:rsidR="009A4B17" w:rsidRDefault="004622F9">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ο κ. Καμμένος για επτά λεπτά.</w:t>
      </w:r>
    </w:p>
    <w:p w14:paraId="662D4DCD" w14:textId="77777777" w:rsidR="009A4B17" w:rsidRDefault="004622F9">
      <w:pPr>
        <w:spacing w:after="0" w:line="600" w:lineRule="auto"/>
        <w:ind w:firstLine="720"/>
        <w:jc w:val="both"/>
        <w:rPr>
          <w:rFonts w:eastAsia="Times New Roman"/>
          <w:szCs w:val="24"/>
        </w:rPr>
      </w:pPr>
      <w:r>
        <w:rPr>
          <w:rFonts w:eastAsia="Times New Roman"/>
          <w:b/>
          <w:szCs w:val="24"/>
        </w:rPr>
        <w:t>ΔΗΜΗΤ</w:t>
      </w:r>
      <w:r>
        <w:rPr>
          <w:rFonts w:eastAsia="Times New Roman"/>
          <w:b/>
          <w:szCs w:val="24"/>
        </w:rPr>
        <w:t>ΡΙΟΣ ΚΑΜΜΕΝΟΣ (</w:t>
      </w:r>
      <w:r>
        <w:rPr>
          <w:rFonts w:eastAsia="Times New Roman"/>
          <w:b/>
          <w:szCs w:val="24"/>
        </w:rPr>
        <w:t xml:space="preserve">Η΄ </w:t>
      </w:r>
      <w:r>
        <w:rPr>
          <w:rFonts w:eastAsia="Times New Roman"/>
          <w:b/>
          <w:szCs w:val="24"/>
        </w:rPr>
        <w:t>Αντιπρόεδρος της Βουλής):</w:t>
      </w:r>
      <w:r>
        <w:rPr>
          <w:rFonts w:eastAsia="Times New Roman"/>
          <w:szCs w:val="24"/>
        </w:rPr>
        <w:t xml:space="preserve"> Ευχαριστώ πολύ, κυρία Πρόεδρε.</w:t>
      </w:r>
    </w:p>
    <w:p w14:paraId="662D4DCE" w14:textId="77777777" w:rsidR="009A4B17" w:rsidRDefault="004622F9">
      <w:pPr>
        <w:spacing w:after="0" w:line="600" w:lineRule="auto"/>
        <w:ind w:firstLine="720"/>
        <w:jc w:val="both"/>
        <w:rPr>
          <w:rFonts w:eastAsia="Times New Roman"/>
          <w:szCs w:val="24"/>
        </w:rPr>
      </w:pPr>
      <w:r>
        <w:rPr>
          <w:rFonts w:eastAsia="Times New Roman"/>
          <w:szCs w:val="24"/>
        </w:rPr>
        <w:t>Θα ήθελα να ευχαριστήσω όλους τους συναδέλφους για τη σημερινή ψηφοφορία και την εμπιστοσύνη στο πρόσωπό μου για την εκλογή του Αντιπροέδρου της Βουλής των Ελλήνων. Είναι μια πάρα π</w:t>
      </w:r>
      <w:r>
        <w:rPr>
          <w:rFonts w:eastAsia="Times New Roman"/>
          <w:szCs w:val="24"/>
        </w:rPr>
        <w:t xml:space="preserve">ολύ σημαντική θέση για εμένα και εξαιρετικά μεγάλη τιμή. </w:t>
      </w:r>
    </w:p>
    <w:p w14:paraId="662D4DCF" w14:textId="77777777" w:rsidR="009A4B17" w:rsidRDefault="004622F9">
      <w:pPr>
        <w:spacing w:after="0" w:line="600" w:lineRule="auto"/>
        <w:ind w:firstLine="720"/>
        <w:jc w:val="both"/>
        <w:rPr>
          <w:rFonts w:eastAsia="Times New Roman" w:cs="Times New Roman"/>
          <w:szCs w:val="24"/>
        </w:rPr>
      </w:pPr>
      <w:r>
        <w:rPr>
          <w:rFonts w:eastAsia="Times New Roman"/>
          <w:szCs w:val="24"/>
        </w:rPr>
        <w:t xml:space="preserve">Θέλω να ευχαριστήσω περισσότερο από τους </w:t>
      </w:r>
      <w:proofErr w:type="spellStart"/>
      <w:r>
        <w:rPr>
          <w:rFonts w:eastAsia="Times New Roman"/>
          <w:szCs w:val="24"/>
        </w:rPr>
        <w:t>εκατόν</w:t>
      </w:r>
      <w:proofErr w:type="spellEnd"/>
      <w:r>
        <w:rPr>
          <w:rFonts w:eastAsia="Times New Roman"/>
          <w:szCs w:val="24"/>
        </w:rPr>
        <w:t xml:space="preserve"> ογδόντα δύο που με ψήφισαν, τους δεκατέσσερις που είχαν το θάρρος και ήταν στην Βουλή και είπαν «</w:t>
      </w:r>
      <w:r>
        <w:rPr>
          <w:rFonts w:eastAsia="Times New Roman"/>
          <w:szCs w:val="24"/>
        </w:rPr>
        <w:t>παρών</w:t>
      </w:r>
      <w:r>
        <w:rPr>
          <w:rFonts w:eastAsia="Times New Roman"/>
          <w:szCs w:val="24"/>
        </w:rPr>
        <w:t xml:space="preserve">». Έτσι πρέπει να είναι η </w:t>
      </w:r>
      <w:r>
        <w:rPr>
          <w:rFonts w:eastAsia="Times New Roman"/>
          <w:szCs w:val="24"/>
        </w:rPr>
        <w:t>δημοκρατία</w:t>
      </w:r>
      <w:r>
        <w:rPr>
          <w:rFonts w:eastAsia="Times New Roman"/>
          <w:szCs w:val="24"/>
        </w:rPr>
        <w:t>. Όσον αφορά</w:t>
      </w:r>
      <w:r>
        <w:rPr>
          <w:rFonts w:eastAsia="Times New Roman"/>
          <w:szCs w:val="24"/>
        </w:rPr>
        <w:t xml:space="preserve"> αυτούς που δεν ήταν στην  ψηφοφορία και δεν ψήφισαν, αλλά μετά ήταν στο καφενείο, νομίζω </w:t>
      </w:r>
      <w:r>
        <w:rPr>
          <w:rFonts w:eastAsia="Times New Roman"/>
          <w:szCs w:val="24"/>
        </w:rPr>
        <w:lastRenderedPageBreak/>
        <w:t>ότι η στάση τους δεν ήταν τόσο κοινοβουλευτικά ορθή όσο των υπολοίπων. Αυτό θα πρέπει απλά να το σημειώσω ως άνθρωπος, γιατί, όσο με γνωρίζετε δύο χρόνια, δεν μπορώ ν</w:t>
      </w:r>
      <w:r>
        <w:rPr>
          <w:rFonts w:eastAsia="Times New Roman"/>
          <w:szCs w:val="24"/>
        </w:rPr>
        <w:t>α κρυφτώ πίσω από λέξεις.</w:t>
      </w:r>
    </w:p>
    <w:p w14:paraId="662D4DD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η εμπειρία μου ως Αντιπροέδρου της </w:t>
      </w:r>
      <w:r>
        <w:rPr>
          <w:rFonts w:eastAsia="Times New Roman" w:cs="Times New Roman"/>
          <w:szCs w:val="24"/>
        </w:rPr>
        <w:t xml:space="preserve">εξεταστικής επιτροπής </w:t>
      </w:r>
      <w:r>
        <w:rPr>
          <w:rFonts w:eastAsia="Times New Roman" w:cs="Times New Roman"/>
          <w:szCs w:val="24"/>
        </w:rPr>
        <w:t>για τα δάνεια των κομμάτων και των μέσων μαζικής ενημέρωσης ήταν πολύ σημαντική. Είδα μέσα από τις διαδικασίες αυτές ότι πρόκειται για ένα πολύ μεγάλο έργ</w:t>
      </w:r>
      <w:r>
        <w:rPr>
          <w:rFonts w:eastAsia="Times New Roman" w:cs="Times New Roman"/>
          <w:szCs w:val="24"/>
        </w:rPr>
        <w:t xml:space="preserve">ο, ένα δύσκολο έργο, έργο το οποίο πήρε πολλούς μήνες -εκείνης της </w:t>
      </w:r>
      <w:r>
        <w:rPr>
          <w:rFonts w:eastAsia="Times New Roman" w:cs="Times New Roman"/>
          <w:szCs w:val="24"/>
        </w:rPr>
        <w:t>εξεταστικής</w:t>
      </w:r>
      <w:r>
        <w:rPr>
          <w:rFonts w:eastAsia="Times New Roman" w:cs="Times New Roman"/>
          <w:szCs w:val="24"/>
        </w:rPr>
        <w:t>-, με άπειρα στοιχεία τα οποία επιφορτίστηκαν ελάχιστοι άνθρωποι, ειδικά στις μικρές Κοινοβουλευτικές Ομάδες, όπως ήταν η δική μας ή του Ποταμιού ή -εάν θέλετε- και της Δημοκρατι</w:t>
      </w:r>
      <w:r>
        <w:rPr>
          <w:rFonts w:eastAsia="Times New Roman" w:cs="Times New Roman"/>
          <w:szCs w:val="24"/>
        </w:rPr>
        <w:t xml:space="preserve">κής Συμπαράταξης. Ένας άνθρωπος, δηλαδή, έπρεπε να κάνει τη δουλειά για πολλούς περισσότερους. </w:t>
      </w:r>
    </w:p>
    <w:p w14:paraId="662D4DD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Το ίδιο ίσχυσε και για την </w:t>
      </w:r>
      <w:r>
        <w:rPr>
          <w:rFonts w:eastAsia="Times New Roman" w:cs="Times New Roman"/>
          <w:szCs w:val="24"/>
        </w:rPr>
        <w:t>ειδική κοινοβουλευτική επιτροπή</w:t>
      </w:r>
      <w:r>
        <w:rPr>
          <w:rFonts w:eastAsia="Times New Roman" w:cs="Times New Roman"/>
          <w:szCs w:val="24"/>
        </w:rPr>
        <w:t>. Και πρέπει από του Βήματος της Βουλής να συγχαρώ τους συναδέλφους όλων των κομμάτων για την προσπάθε</w:t>
      </w:r>
      <w:r>
        <w:rPr>
          <w:rFonts w:eastAsia="Times New Roman" w:cs="Times New Roman"/>
          <w:szCs w:val="24"/>
        </w:rPr>
        <w:t xml:space="preserve">ια που έκαναν. Εδώ, βέβαια, οι νομικοί -γιατί δεν είμαι νομικός- και από την </w:t>
      </w:r>
      <w:r>
        <w:rPr>
          <w:rFonts w:eastAsia="Times New Roman" w:cs="Times New Roman"/>
          <w:szCs w:val="24"/>
        </w:rPr>
        <w:t xml:space="preserve">συγκυβέρνηση </w:t>
      </w:r>
      <w:r>
        <w:rPr>
          <w:rFonts w:eastAsia="Times New Roman" w:cs="Times New Roman"/>
          <w:szCs w:val="24"/>
        </w:rPr>
        <w:t xml:space="preserve">και από την Αντιπολίτευση ορθώς διέκριναν τα όρια στα οποία έπρεπε να κινηθεί -και κινήθηκε τελικά- αυτή η </w:t>
      </w:r>
      <w:r>
        <w:rPr>
          <w:rFonts w:eastAsia="Times New Roman" w:cs="Times New Roman"/>
          <w:szCs w:val="24"/>
        </w:rPr>
        <w:lastRenderedPageBreak/>
        <w:t>ειδική κοινοβουλευτική επιτροπή</w:t>
      </w:r>
      <w:r>
        <w:rPr>
          <w:rFonts w:eastAsia="Times New Roman" w:cs="Times New Roman"/>
          <w:szCs w:val="24"/>
        </w:rPr>
        <w:t xml:space="preserve">. Άκουσα και τον κ. Τζαβάρα </w:t>
      </w:r>
      <w:r>
        <w:rPr>
          <w:rFonts w:eastAsia="Times New Roman" w:cs="Times New Roman"/>
          <w:szCs w:val="24"/>
        </w:rPr>
        <w:t xml:space="preserve">πριν. Νομίζω ότι δεν υπήρχαν νομικά περιθώρια περαιτέρω να κινηθούμε με τον τρόπο που έπρεπε. </w:t>
      </w:r>
    </w:p>
    <w:p w14:paraId="662D4DD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Από εκεί και πέρα, το ζήτημα με τον κ. Παπαντωνίου -για να μην λαϊκίζουμε από το Βήμα της Βουλής, αλλά ορθά σκεπτόμενοι- είναι ένα θέμα το οποίο χρήζει διερεύνησ</w:t>
      </w:r>
      <w:r>
        <w:rPr>
          <w:rFonts w:eastAsia="Times New Roman" w:cs="Times New Roman"/>
          <w:szCs w:val="24"/>
        </w:rPr>
        <w:t xml:space="preserve">ης ως προς την ποινική του πλευρά από την ελληνική </w:t>
      </w:r>
      <w:r>
        <w:rPr>
          <w:rFonts w:eastAsia="Times New Roman" w:cs="Times New Roman"/>
          <w:szCs w:val="24"/>
        </w:rPr>
        <w:t>δικαιοσύνη</w:t>
      </w:r>
      <w:r>
        <w:rPr>
          <w:rFonts w:eastAsia="Times New Roman" w:cs="Times New Roman"/>
          <w:szCs w:val="24"/>
        </w:rPr>
        <w:t>, για ένα διαρκές έγκλημα όπως ο προσπορισμός προϊόντος εγκλήματος ή η διαχείριση προϊόντος εγκλήματος εν γνώσει του ή εν αγνοία του και το ξέπλυμα «μαύρου χρήματος</w:t>
      </w:r>
      <w:r>
        <w:rPr>
          <w:rFonts w:eastAsia="Times New Roman" w:cs="Times New Roman"/>
          <w:szCs w:val="24"/>
        </w:rPr>
        <w:t>»</w:t>
      </w:r>
      <w:r>
        <w:rPr>
          <w:rFonts w:eastAsia="Times New Roman" w:cs="Times New Roman"/>
          <w:szCs w:val="24"/>
        </w:rPr>
        <w:t>, τα οποία διώκονται και τιμωρ</w:t>
      </w:r>
      <w:r>
        <w:rPr>
          <w:rFonts w:eastAsia="Times New Roman" w:cs="Times New Roman"/>
          <w:szCs w:val="24"/>
        </w:rPr>
        <w:t xml:space="preserve">ούνται από τον Ποινικό Κώδικα. Και εκεί θα καταλήξει η υπόθεση. </w:t>
      </w:r>
    </w:p>
    <w:p w14:paraId="662D4DD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Αυτό που θέλω να σημειώσω από το Βήμα της Βουλής -και δεν θα καταχραστώ περισσότερο τον χρόνο σας- είναι η σπατάλη που έγινε σε εκείνα τα χρόνια του ΠΑΣΟΚ επί κ. Σημίτη, που τον βλέπουμε τώρα</w:t>
      </w:r>
      <w:r>
        <w:rPr>
          <w:rFonts w:eastAsia="Times New Roman" w:cs="Times New Roman"/>
          <w:szCs w:val="24"/>
        </w:rPr>
        <w:t xml:space="preserve"> σε φωτογραφίες να επανέρχεται σε προσκήνιο και σε παρασκήνιο για να συνενώσει πάλι όλο αυτό το σοσιαλιστικό σύστημα, το δήθεν εκσυγχρονιστικό, το οποίο κατασπατάλησε το δημόσιο χρήμα και διέλυσε την Ελλάδα και στον ευαίσθητο τομέα της </w:t>
      </w:r>
      <w:r>
        <w:rPr>
          <w:rFonts w:eastAsia="Times New Roman" w:cs="Times New Roman"/>
          <w:szCs w:val="24"/>
        </w:rPr>
        <w:t>άμυνας</w:t>
      </w:r>
      <w:r>
        <w:rPr>
          <w:rFonts w:eastAsia="Times New Roman" w:cs="Times New Roman"/>
          <w:szCs w:val="24"/>
        </w:rPr>
        <w:t xml:space="preserve">. </w:t>
      </w:r>
    </w:p>
    <w:p w14:paraId="662D4DD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Ενδεικτικά </w:t>
      </w:r>
      <w:r>
        <w:rPr>
          <w:rFonts w:eastAsia="Times New Roman" w:cs="Times New Roman"/>
          <w:szCs w:val="24"/>
        </w:rPr>
        <w:t xml:space="preserve">να σας πω ότι από το 1997 έως το 2003, τα ποσά που </w:t>
      </w:r>
      <w:proofErr w:type="spellStart"/>
      <w:r>
        <w:rPr>
          <w:rFonts w:eastAsia="Times New Roman" w:cs="Times New Roman"/>
          <w:szCs w:val="24"/>
        </w:rPr>
        <w:t>απεκρύβησαν</w:t>
      </w:r>
      <w:proofErr w:type="spellEnd"/>
      <w:r>
        <w:rPr>
          <w:rFonts w:eastAsia="Times New Roman" w:cs="Times New Roman"/>
          <w:szCs w:val="24"/>
        </w:rPr>
        <w:t xml:space="preserve"> από την ΕΛΣΤΑΤ εν γνώσει του κ. Παπαντωνίου και εν γνώσει του ΚΥΣΕΑ και με την υπογραφή του κ. Σημίτη, είναι τα εξής: Σας τα λέω ανά χρόνο. Αυτά είναι όσα δεν πέρασαν στα στατιστικά για να μειώ</w:t>
      </w:r>
      <w:r>
        <w:rPr>
          <w:rFonts w:eastAsia="Times New Roman" w:cs="Times New Roman"/>
          <w:szCs w:val="24"/>
        </w:rPr>
        <w:t xml:space="preserve">σουν το χρέος. Και ήρθαν μετά στις επόμενες κυβερνήσεις. Το 1997, λοιπόν, 148 εκατομμύρια. Το 1998, 69 εκατομμύρια. Το 1999, 973 εκατομμύρια. Επαναλαμβάνω, είναι αυτά τα ποσά τα οποία </w:t>
      </w:r>
      <w:proofErr w:type="spellStart"/>
      <w:r>
        <w:rPr>
          <w:rFonts w:eastAsia="Times New Roman" w:cs="Times New Roman"/>
          <w:szCs w:val="24"/>
        </w:rPr>
        <w:t>απεκρύβησαν</w:t>
      </w:r>
      <w:proofErr w:type="spellEnd"/>
      <w:r>
        <w:rPr>
          <w:rFonts w:eastAsia="Times New Roman" w:cs="Times New Roman"/>
          <w:szCs w:val="24"/>
        </w:rPr>
        <w:t>…</w:t>
      </w:r>
    </w:p>
    <w:p w14:paraId="662D4DD5"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Σε δραχμές ήταν αυτά. </w:t>
      </w:r>
    </w:p>
    <w:p w14:paraId="662D4DD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Όχι αυτά που λέω είναι σε ευρώ. </w:t>
      </w:r>
    </w:p>
    <w:p w14:paraId="662D4DD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Επίσης, το 2000, 2,3 δισεκατομμύρια, το 2001, 1,616 δισεκατομμύρια, το 2002, 2,408 δισεκατομμύρια και το 2003, 1,129 δισεκατομμύρια. </w:t>
      </w:r>
    </w:p>
    <w:p w14:paraId="662D4DD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Έχω τα ποσά εδώ </w:t>
      </w:r>
      <w:r>
        <w:rPr>
          <w:rFonts w:eastAsia="Times New Roman" w:cs="Times New Roman"/>
          <w:szCs w:val="24"/>
        </w:rPr>
        <w:t xml:space="preserve">και είναι στοιχεία τα οποία θα καταθέσω για τα Πρακτικά. </w:t>
      </w:r>
    </w:p>
    <w:p w14:paraId="662D4DD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σύνολο είναι 8,684 δισεκατομμύρια ευρώ. Δεν τα λέει ο Δημήτριος Καμμένος αυτά. Είναι οι διαφορές, οι οποίες προέ</w:t>
      </w:r>
      <w:r>
        <w:rPr>
          <w:rFonts w:eastAsia="Times New Roman" w:cs="Times New Roman"/>
          <w:szCs w:val="24"/>
        </w:rPr>
        <w:lastRenderedPageBreak/>
        <w:t>κυψαν από λάθος, από  παραποιημένα στοιχεία του κ. Παπαντωνίου. Και προκύπτει από τ</w:t>
      </w:r>
      <w:r>
        <w:rPr>
          <w:rFonts w:eastAsia="Times New Roman" w:cs="Times New Roman"/>
          <w:szCs w:val="24"/>
        </w:rPr>
        <w:t xml:space="preserve">η </w:t>
      </w:r>
      <w:r>
        <w:rPr>
          <w:rFonts w:eastAsia="Times New Roman" w:cs="Times New Roman"/>
          <w:szCs w:val="24"/>
          <w:lang w:val="en-US"/>
        </w:rPr>
        <w:t>EUROSTAT</w:t>
      </w:r>
      <w:r>
        <w:rPr>
          <w:rFonts w:eastAsia="Times New Roman" w:cs="Times New Roman"/>
          <w:szCs w:val="24"/>
        </w:rPr>
        <w:t xml:space="preserve">, διότι έχω στα χέρια μου όλες τις μελέτες της </w:t>
      </w:r>
      <w:r>
        <w:rPr>
          <w:rFonts w:eastAsia="Times New Roman" w:cs="Times New Roman"/>
          <w:szCs w:val="24"/>
          <w:lang w:val="en-US"/>
        </w:rPr>
        <w:t>EUROSTAT</w:t>
      </w:r>
      <w:r>
        <w:rPr>
          <w:rFonts w:eastAsia="Times New Roman" w:cs="Times New Roman"/>
          <w:szCs w:val="24"/>
        </w:rPr>
        <w:t xml:space="preserve">, όλες τις αναλύσεις, όλα τα </w:t>
      </w:r>
      <w:r>
        <w:rPr>
          <w:rFonts w:eastAsia="Times New Roman" w:cs="Times New Roman"/>
          <w:szCs w:val="24"/>
          <w:lang w:val="en-US"/>
        </w:rPr>
        <w:t>reports</w:t>
      </w:r>
      <w:r>
        <w:rPr>
          <w:rFonts w:eastAsia="Times New Roman" w:cs="Times New Roman"/>
          <w:szCs w:val="24"/>
        </w:rPr>
        <w:t xml:space="preserve">, τα οποία μας ήλεγχαν και μας διόρθωναν κάθε φορά τα στοιχεία τα οποία δεν στέλναμε ορθά. </w:t>
      </w:r>
    </w:p>
    <w:p w14:paraId="662D4DD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Οπότε, όλα αυτά τα στοιχεία, με την πλήρη αλληλογραφία, με τη δ</w:t>
      </w:r>
      <w:r>
        <w:rPr>
          <w:rFonts w:eastAsia="Times New Roman" w:cs="Times New Roman"/>
          <w:szCs w:val="24"/>
        </w:rPr>
        <w:t xml:space="preserve">ιαχείριση τότε της Στατιστικής Αρχής και του Υπουργείου Οικονομικών, τα θέτω στη διάθεση της Βουλής. Νομίζω ότι είναι ένα έγκλημα, το οποίο για εμένα χαρακτηρίζεται διαρκές. </w:t>
      </w:r>
    </w:p>
    <w:p w14:paraId="662D4DD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(Στο σημείο αυτό ο Η΄ Αντιπρόεδρος της Βουλής, κ. Δημήτριος Καμμένος, καταθέτει γ</w:t>
      </w:r>
      <w:r>
        <w:rPr>
          <w:rFonts w:eastAsia="Times New Roman" w:cs="Times New Roman"/>
          <w:szCs w:val="24"/>
        </w:rPr>
        <w:t>ια τα Πρακτικά τα προαναφερθέντα στοιχεία, τα οποία βρίσκονται στο αρχείο του Τμήματος Γραμματείας της Διεύθυνσης Στενογραφίας και Πρακτικών της Βουλής)</w:t>
      </w:r>
    </w:p>
    <w:p w14:paraId="662D4DD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Ήταν ένα κομμάτι της δήθεν εκσυγχρονιστικής, προοδευτικής Ελλάδας, η οποία έπρεπε να δει μπροστά και ξε</w:t>
      </w:r>
      <w:r>
        <w:rPr>
          <w:rFonts w:eastAsia="Times New Roman" w:cs="Times New Roman"/>
          <w:szCs w:val="24"/>
        </w:rPr>
        <w:t xml:space="preserve">κίνησε με εξοπλιστικά, κατέληξε με βαλίτσες, συνέχισε με την Ολυμπιάδα του 2004, την οποία κάποια στιγμή θα τη δούμε και με πολλά άλλα ζητήματα. </w:t>
      </w:r>
    </w:p>
    <w:p w14:paraId="662D4DD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το αντικείμενο της </w:t>
      </w:r>
      <w:r>
        <w:rPr>
          <w:rFonts w:eastAsia="Times New Roman" w:cs="Times New Roman"/>
          <w:szCs w:val="24"/>
        </w:rPr>
        <w:t>ειδικής κοινοβουλευτικής επιτροπής</w:t>
      </w:r>
      <w:r>
        <w:rPr>
          <w:rFonts w:eastAsia="Times New Roman" w:cs="Times New Roman"/>
          <w:szCs w:val="24"/>
        </w:rPr>
        <w:t xml:space="preserve"> ήταν να ελέγξουμε τον σκοπό κ</w:t>
      </w:r>
      <w:r>
        <w:rPr>
          <w:rFonts w:eastAsia="Times New Roman" w:cs="Times New Roman"/>
          <w:szCs w:val="24"/>
        </w:rPr>
        <w:t xml:space="preserve">αι τον </w:t>
      </w:r>
      <w:r>
        <w:rPr>
          <w:rFonts w:eastAsia="Times New Roman" w:cs="Times New Roman"/>
          <w:szCs w:val="24"/>
        </w:rPr>
        <w:lastRenderedPageBreak/>
        <w:t>τρόπο με τον οποίο έγιναν προμήθειες στο Υπουργείο Εθνικής Άμυνας, στα ζητήματα τα οποία γνωρίζετε πολύ καλά, στις φρεγάτες, στα ελικόπτερα κλπ.. Προκύπτει από μαρτυρίες διευθύνοντος συμβούλου και άλλων ότι δόθηκαν χρήματα προς χρηματισμό Υπουργών σ</w:t>
      </w:r>
      <w:r>
        <w:rPr>
          <w:rFonts w:eastAsia="Times New Roman" w:cs="Times New Roman"/>
          <w:szCs w:val="24"/>
        </w:rPr>
        <w:t>ε διάφορα επίπεδα. Γράφτηκε και στα «</w:t>
      </w:r>
      <w:r>
        <w:rPr>
          <w:rFonts w:eastAsia="Times New Roman" w:cs="Times New Roman"/>
          <w:szCs w:val="24"/>
        </w:rPr>
        <w:t>ΝΕΑ</w:t>
      </w:r>
      <w:r>
        <w:rPr>
          <w:rFonts w:eastAsia="Times New Roman" w:cs="Times New Roman"/>
          <w:szCs w:val="24"/>
        </w:rPr>
        <w:t xml:space="preserve">» αυτές τις ημέρες ότι έγινε και χρηματισμός, για τον πρώην Πρωθυπουργό, για τον κ. Σημίτη -προφανώς συγγενικό του πρόσωπο- στη Γερμανία από τις Μπαχάμες. Αυτά θα ελεγχθούν όλα από την ελληνική </w:t>
      </w:r>
      <w:r>
        <w:rPr>
          <w:rFonts w:eastAsia="Times New Roman" w:cs="Times New Roman"/>
          <w:szCs w:val="24"/>
        </w:rPr>
        <w:t>δικαιοσύνη</w:t>
      </w:r>
      <w:r>
        <w:rPr>
          <w:rFonts w:eastAsia="Times New Roman" w:cs="Times New Roman"/>
          <w:szCs w:val="24"/>
        </w:rPr>
        <w:t>, η οποία ελ</w:t>
      </w:r>
      <w:r>
        <w:rPr>
          <w:rFonts w:eastAsia="Times New Roman" w:cs="Times New Roman"/>
          <w:szCs w:val="24"/>
        </w:rPr>
        <w:t xml:space="preserve">πίζουμε να κάνει γρήγορα το έργο της για τη διαλεύκανση της υπόθεσης. </w:t>
      </w:r>
    </w:p>
    <w:p w14:paraId="662D4DDE" w14:textId="77777777" w:rsidR="009A4B17" w:rsidRDefault="004622F9">
      <w:pPr>
        <w:tabs>
          <w:tab w:val="left" w:pos="2738"/>
          <w:tab w:val="center" w:pos="4753"/>
          <w:tab w:val="left" w:pos="5723"/>
        </w:tabs>
        <w:spacing w:after="0" w:line="600" w:lineRule="auto"/>
        <w:ind w:firstLine="709"/>
        <w:jc w:val="both"/>
        <w:rPr>
          <w:rFonts w:eastAsia="Times New Roman" w:cs="Times New Roman"/>
          <w:szCs w:val="24"/>
        </w:rPr>
      </w:pPr>
      <w:r>
        <w:rPr>
          <w:rFonts w:eastAsia="Times New Roman" w:cs="Times New Roman"/>
          <w:szCs w:val="24"/>
        </w:rPr>
        <w:t xml:space="preserve">Όλο αυτό το κείμενο διαβιβάζεται όπως είπαμε -και αποφάσισε η </w:t>
      </w:r>
      <w:r>
        <w:rPr>
          <w:rFonts w:eastAsia="Times New Roman" w:cs="Times New Roman"/>
          <w:szCs w:val="24"/>
        </w:rPr>
        <w:t>συγκυβέρνηση</w:t>
      </w:r>
      <w:r>
        <w:rPr>
          <w:rFonts w:eastAsia="Times New Roman" w:cs="Times New Roman"/>
          <w:szCs w:val="24"/>
        </w:rPr>
        <w:t xml:space="preserve">- με τον τρόπο που πρέπει να διαβιβαστεί από την </w:t>
      </w:r>
      <w:r>
        <w:rPr>
          <w:rFonts w:eastAsia="Times New Roman" w:cs="Times New Roman"/>
          <w:szCs w:val="24"/>
        </w:rPr>
        <w:t>ειδική κοινοβουλευτική επιτροπή</w:t>
      </w:r>
      <w:r>
        <w:rPr>
          <w:rFonts w:eastAsia="Times New Roman" w:cs="Times New Roman"/>
          <w:szCs w:val="24"/>
        </w:rPr>
        <w:t>. Εμείς σαν Ανεξάρτητοι Έλληνες</w:t>
      </w:r>
      <w:r>
        <w:rPr>
          <w:rFonts w:eastAsia="Times New Roman" w:cs="Times New Roman"/>
          <w:szCs w:val="24"/>
        </w:rPr>
        <w:t xml:space="preserve"> στηρίζουμε την απόφαση αυτή και θα ήθελα όλοι μαζί να βοηθήσουμε την ελληνική </w:t>
      </w:r>
      <w:r>
        <w:rPr>
          <w:rFonts w:eastAsia="Times New Roman" w:cs="Times New Roman"/>
          <w:szCs w:val="24"/>
        </w:rPr>
        <w:t xml:space="preserve">δικαιοσύνη </w:t>
      </w:r>
      <w:r>
        <w:rPr>
          <w:rFonts w:eastAsia="Times New Roman" w:cs="Times New Roman"/>
          <w:szCs w:val="24"/>
        </w:rPr>
        <w:t xml:space="preserve">να κάνει γρήγορα τη δουλειά της, για να βγαίνουν πάλι πολιτικά συμπεράσματα, διότι η λήθη δεν βοηθάει κανέναν. </w:t>
      </w:r>
      <w:r>
        <w:rPr>
          <w:rFonts w:eastAsia="Times New Roman" w:cs="Times New Roman"/>
          <w:szCs w:val="24"/>
        </w:rPr>
        <w:t>Και δεν βοηθά κανέναν η πολιτική λήθη ειδικά σε ζητήματ</w:t>
      </w:r>
      <w:r>
        <w:rPr>
          <w:rFonts w:eastAsia="Times New Roman" w:cs="Times New Roman"/>
          <w:szCs w:val="24"/>
        </w:rPr>
        <w:t xml:space="preserve">α διασπάθισης του χρήματος, απόκρυψης στοιχείων και διόγκωσης του δημοσίου χρέους με </w:t>
      </w:r>
      <w:r>
        <w:rPr>
          <w:rFonts w:eastAsia="Times New Roman" w:cs="Times New Roman"/>
          <w:szCs w:val="24"/>
        </w:rPr>
        <w:lastRenderedPageBreak/>
        <w:t>πραγματικό τρόπο και όχι πλασματικό. Και η διαχείριση όλης αυτής της κατάστασης από την Κυβέρνηση ΣΥΡΙΖΑ-Ανεξαρτήτων Ελλήνων, δυστυχώς τα τελευταία δυο χρόνια που περνάμε,</w:t>
      </w:r>
      <w:r>
        <w:rPr>
          <w:rFonts w:eastAsia="Times New Roman" w:cs="Times New Roman"/>
          <w:szCs w:val="24"/>
        </w:rPr>
        <w:t xml:space="preserve"> νομίζω ότι θα μας δικαιώσει. Και νομίζω ότι και το αποτέλεσμα της ποινικής εξέτασης της υπόθεσης θα δικαιώσει και τους Έλληνες πολίτες στις προσπάθειες που έκαναν και σε αυτά που πιθανόν λάθος πίστεψαν εκείνα τα χρόνια του ΠΑΣΟΚ.</w:t>
      </w:r>
    </w:p>
    <w:p w14:paraId="662D4DDF"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662D4DE0"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Τώρα θα δώσω τον λόγο στον Κοινοβουλευτικό Εκπρόσωπο του ΣΥΡΙΖΑ, τον κ. Παρασκευόπουλο. </w:t>
      </w:r>
    </w:p>
    <w:p w14:paraId="662D4DE1"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Κυρία Πρόεδρε, είχα ζητήσει τον λόγο να μιλήσω νωρίτερα για τη διευκρίνιση κάποιων διαδικαστικών </w:t>
      </w:r>
      <w:r>
        <w:rPr>
          <w:rFonts w:eastAsia="Times New Roman" w:cs="Times New Roman"/>
          <w:szCs w:val="24"/>
        </w:rPr>
        <w:t xml:space="preserve">ζητημάτων. Αφού δεν μου δόθηκε τότε, μπορώ να μιλήσω, όπως είθισται, στο τέλος. </w:t>
      </w:r>
    </w:p>
    <w:p w14:paraId="662D4DE2"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62D4DE3"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Θα μιλήσετε στο τέλος. Εντάξει, ευχαριστώ. </w:t>
      </w:r>
    </w:p>
    <w:p w14:paraId="662D4DE4"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Ιωάννης </w:t>
      </w:r>
      <w:proofErr w:type="spellStart"/>
      <w:r>
        <w:rPr>
          <w:rFonts w:eastAsia="Times New Roman" w:cs="Times New Roman"/>
          <w:szCs w:val="24"/>
        </w:rPr>
        <w:t>Σαρίδης</w:t>
      </w:r>
      <w:proofErr w:type="spellEnd"/>
      <w:r>
        <w:rPr>
          <w:rFonts w:eastAsia="Times New Roman" w:cs="Times New Roman"/>
          <w:szCs w:val="24"/>
        </w:rPr>
        <w:t>, Κοινοβουλευτικός Εκπρόσωπος από τη</w:t>
      </w:r>
      <w:r>
        <w:rPr>
          <w:rFonts w:eastAsia="Times New Roman" w:cs="Times New Roman"/>
          <w:szCs w:val="24"/>
        </w:rPr>
        <w:t xml:space="preserve">ν Ένωση Κεντρώων. </w:t>
      </w:r>
    </w:p>
    <w:p w14:paraId="662D4DE5"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Κυρία Πρόεδρε, κύριοι Υπουργοί, κυρίες και κύριοι συνάδελφοι, υπάρχουν τρία βασικά ερωτήματα: Πώς φθάσαμε ως εδώ; Τι έφταιξε σε αυτή τη χώρα; Ποιος ευθύνεται τελικά; Οι Έλληνες περιμένουν εδώ και πολύ καιρό να πάρουν απα</w:t>
      </w:r>
      <w:r>
        <w:rPr>
          <w:rFonts w:eastAsia="Times New Roman" w:cs="Times New Roman"/>
          <w:szCs w:val="24"/>
        </w:rPr>
        <w:t xml:space="preserve">ντήσεις σε αυτά τα ερωτήματα. Αυτό δεν σημαίνει πως δεν έχουν σχηματίσει γνώμη, πως δεν έχουν καταλήξει σε κάποια συμπεράσματα για το τι ακριβώς έχει γίνει. </w:t>
      </w:r>
    </w:p>
    <w:p w14:paraId="662D4DE6"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Άλλωστε, στην Ελλάδα είμαστε. Εδώ γεννήθηκε η </w:t>
      </w:r>
      <w:r>
        <w:rPr>
          <w:rFonts w:eastAsia="Times New Roman" w:cs="Times New Roman"/>
          <w:szCs w:val="24"/>
        </w:rPr>
        <w:t>δημοκρατία</w:t>
      </w:r>
      <w:r>
        <w:rPr>
          <w:rFonts w:eastAsia="Times New Roman" w:cs="Times New Roman"/>
          <w:szCs w:val="24"/>
        </w:rPr>
        <w:t>. Σε αυτόν τον τόπο το να έχεις δική σου γ</w:t>
      </w:r>
      <w:r>
        <w:rPr>
          <w:rFonts w:eastAsia="Times New Roman" w:cs="Times New Roman"/>
          <w:szCs w:val="24"/>
        </w:rPr>
        <w:t xml:space="preserve">νώμη επί παντός επιστητού, είναι αναφαίρετο δικαίωμα και ιερή υποχρέωση. Αυτό αποδεικνύει η ιστορία μας. Αυτό μας άφησαν ως θεμέλιο του έθνους μας οι παππούδες και οι πατεράδες μας. Έτσι ορίζει, μάλιστα, ο Έλληνας την ελευθερία του. Τότε ξέρει πως είναι η </w:t>
      </w:r>
      <w:r>
        <w:rPr>
          <w:rFonts w:eastAsia="Times New Roman" w:cs="Times New Roman"/>
          <w:szCs w:val="24"/>
        </w:rPr>
        <w:t xml:space="preserve">ώρα να αντιδράσει, όταν νιώθει πως του στερούν το δικαίωμα της γνώμης. Και αυτό ακριβώς κάνει σήμερα η παρούσα Βουλή. </w:t>
      </w:r>
    </w:p>
    <w:p w14:paraId="662D4DE7"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όσο καιρό ο πολιτικός κόσμος δεν καταφέρνει να σταθεί στο απαιτούμενο των περιστάσεων ύψος, όσο οι πολιτικοί δεν αναλαμβάνουν τις ιστ</w:t>
      </w:r>
      <w:r>
        <w:rPr>
          <w:rFonts w:eastAsia="Times New Roman" w:cs="Times New Roman"/>
          <w:szCs w:val="24"/>
        </w:rPr>
        <w:t xml:space="preserve">ορικές τους ευθύνες και δεν τολμούν να δώσουν ξεκάθαρες απαντήσεις, τόσο οι πολίτες θα απέχουν, θα </w:t>
      </w:r>
      <w:r>
        <w:rPr>
          <w:rFonts w:eastAsia="Times New Roman" w:cs="Times New Roman"/>
          <w:szCs w:val="24"/>
        </w:rPr>
        <w:lastRenderedPageBreak/>
        <w:t xml:space="preserve">οργίζονται, θα θυμώνουν, θα αδιαφορούν, θα συνεχίζουν να μην έχουν καμμία εμπιστοσύνη στο πολιτικό σύστημα της χώρας. </w:t>
      </w:r>
    </w:p>
    <w:p w14:paraId="662D4DE8"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Ίσως αυτό να δίνει και μια εξήγηση στο</w:t>
      </w:r>
      <w:r>
        <w:rPr>
          <w:rFonts w:eastAsia="Times New Roman" w:cs="Times New Roman"/>
          <w:szCs w:val="24"/>
        </w:rPr>
        <w:t xml:space="preserve"> γιατί έχει εξαφανιστεί από τις δημοσκοπήσεις η ερώτηση, «Έχετε εμπιστοσύνη στα πολιτικά κόμματα;». Τι πιστεύετε πως θα απαντήσουν οι συμπολίτες μας, αν τους κάνει κάποιος αυτή την ερώτηση; Είμαι βέβαιος, πάντως, πως μεγάλη μερίδα έχει καταλήξει εδώ και κα</w:t>
      </w:r>
      <w:r>
        <w:rPr>
          <w:rFonts w:eastAsia="Times New Roman" w:cs="Times New Roman"/>
          <w:szCs w:val="24"/>
        </w:rPr>
        <w:t xml:space="preserve">ιρό να πιστεύει πως η κακοδιαχείριση στην </w:t>
      </w:r>
      <w:r>
        <w:rPr>
          <w:rFonts w:eastAsia="Times New Roman" w:cs="Times New Roman"/>
          <w:szCs w:val="24"/>
        </w:rPr>
        <w:t xml:space="preserve">υγεία </w:t>
      </w:r>
      <w:r>
        <w:rPr>
          <w:rFonts w:eastAsia="Times New Roman" w:cs="Times New Roman"/>
          <w:szCs w:val="24"/>
        </w:rPr>
        <w:t xml:space="preserve">και στα εξοπλιστικά υπήρξαν οι μεγαλύτερες πληγές του ελληνικού </w:t>
      </w:r>
      <w:r>
        <w:rPr>
          <w:rFonts w:eastAsia="Times New Roman" w:cs="Times New Roman"/>
          <w:szCs w:val="24"/>
        </w:rPr>
        <w:t xml:space="preserve">δημοσίου </w:t>
      </w:r>
      <w:r>
        <w:rPr>
          <w:rFonts w:eastAsia="Times New Roman" w:cs="Times New Roman"/>
          <w:szCs w:val="24"/>
        </w:rPr>
        <w:t xml:space="preserve">και μάλιστα με αυτή τη σειρά: Υγεία και εξοπλιστικά. </w:t>
      </w:r>
    </w:p>
    <w:p w14:paraId="662D4DE9"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Πολλοί έχουν τη βεβαιότητα πως στον τομέα της </w:t>
      </w:r>
      <w:r>
        <w:rPr>
          <w:rFonts w:eastAsia="Times New Roman" w:cs="Times New Roman"/>
          <w:szCs w:val="24"/>
        </w:rPr>
        <w:t xml:space="preserve">υγείας </w:t>
      </w:r>
      <w:r>
        <w:rPr>
          <w:rFonts w:eastAsia="Times New Roman" w:cs="Times New Roman"/>
          <w:szCs w:val="24"/>
        </w:rPr>
        <w:t>«φαγώθηκαν» περισσότερα χρήμ</w:t>
      </w:r>
      <w:r>
        <w:rPr>
          <w:rFonts w:eastAsia="Times New Roman" w:cs="Times New Roman"/>
          <w:szCs w:val="24"/>
        </w:rPr>
        <w:t xml:space="preserve">ατα από ό,τι στα αμαρτωλά εξοπλιστικά. Κανείς, όμως, δεν μπορεί να πει με βεβαιότητα -να βγει αυτή τη στιγμή και να ισχυριστεί- πως ξέρει το τι ακριβώς έγινε, με τι ποσά ζημιώθηκε το </w:t>
      </w:r>
      <w:r>
        <w:rPr>
          <w:rFonts w:eastAsia="Times New Roman" w:cs="Times New Roman"/>
          <w:szCs w:val="24"/>
        </w:rPr>
        <w:t xml:space="preserve">δημόσιο </w:t>
      </w:r>
      <w:r>
        <w:rPr>
          <w:rFonts w:eastAsia="Times New Roman" w:cs="Times New Roman"/>
          <w:szCs w:val="24"/>
        </w:rPr>
        <w:t>ή το πόσοι και ποιοι εμπλέκονται. Ενδείξεις και όχι αποδείξεις! Σ</w:t>
      </w:r>
      <w:r>
        <w:rPr>
          <w:rFonts w:eastAsia="Times New Roman" w:cs="Times New Roman"/>
          <w:szCs w:val="24"/>
        </w:rPr>
        <w:t xml:space="preserve">ήμερα μόνο ενδείξεις έχουμε να δώσουμε στους Έλληνες. </w:t>
      </w:r>
    </w:p>
    <w:p w14:paraId="662D4DEA"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 αυτό, λοιπόν, με την ψήφο μας ζητάμε από τη </w:t>
      </w:r>
      <w:r>
        <w:rPr>
          <w:rFonts w:eastAsia="Times New Roman" w:cs="Times New Roman"/>
          <w:szCs w:val="24"/>
        </w:rPr>
        <w:t xml:space="preserve">δικαιοσύνη </w:t>
      </w:r>
      <w:r>
        <w:rPr>
          <w:rFonts w:eastAsia="Times New Roman" w:cs="Times New Roman"/>
          <w:szCs w:val="24"/>
        </w:rPr>
        <w:t xml:space="preserve">να βρει εκείνη τις αποδείξεις για αυτά που εμείς δηλώνουμε αναρμόδιοι. Αυτό δεν αναιρεί το γεγονός πως υπάρχει μια γενική </w:t>
      </w:r>
      <w:r>
        <w:rPr>
          <w:rFonts w:eastAsia="Times New Roman" w:cs="Times New Roman"/>
          <w:szCs w:val="24"/>
        </w:rPr>
        <w:lastRenderedPageBreak/>
        <w:t>και επιτηδευμένη ασά</w:t>
      </w:r>
      <w:r>
        <w:rPr>
          <w:rFonts w:eastAsia="Times New Roman" w:cs="Times New Roman"/>
          <w:szCs w:val="24"/>
        </w:rPr>
        <w:t xml:space="preserve">φεια για το τι ακριβώς έχει γίνει. Και εδώ ακριβώς μπορούμε να εντοπίσουμε το πρόβλημα που περιμένουν οι συμπολίτες μας από εμάς να λύσουμε. </w:t>
      </w:r>
    </w:p>
    <w:p w14:paraId="662D4DEB"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οφείλουμε μια απάντηση στον ελληνικό λαό για το τι κακό χτύπησε τη χώρα. Αν δεν τη δ</w:t>
      </w:r>
      <w:r>
        <w:rPr>
          <w:rFonts w:eastAsia="Times New Roman" w:cs="Times New Roman"/>
          <w:szCs w:val="24"/>
        </w:rPr>
        <w:t>ώσουμε αυτή την απάντηση στους Έλληνες, τότε δεν θα μπορούν και δεν θα θέλουν -και δικαιολογημένα- να ξαναδείξουν εμπιστοσύνη στο πολιτικό μας σύστημα. Και αν δεν ξαναδείξουν εμπιστοσύνη, τότε το εγχώριο πολιτικό σύστημα δεν θα είναι όσο ισχυρό χρειάζεται,</w:t>
      </w:r>
      <w:r>
        <w:rPr>
          <w:rFonts w:eastAsia="Times New Roman" w:cs="Times New Roman"/>
          <w:szCs w:val="24"/>
        </w:rPr>
        <w:t xml:space="preserve"> ώστε να σηκώσει με αξιοπρέπεια το κεφάλι και να αντιμετωπίσει τον εκβιασμό που υφίσταται η χώρα. </w:t>
      </w:r>
    </w:p>
    <w:p w14:paraId="662D4DEC"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Σήμερα, λοιπόν, αυτό το σακατεμένο πολιτικό σύστημα έχει την ευκαιρία να ανακτήσει μέρος της χαμένης του αξιοπιστίας. Σήμερα στεκόμαστε μπροστά σε μια ευκαιρία: να δώσουμε μερικές απαντήσεις. </w:t>
      </w:r>
    </w:p>
    <w:p w14:paraId="662D4DE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Πριν, όμως, προχωρήσω στην απάντηση που δίνουμε εμείς ως Ένωση </w:t>
      </w:r>
      <w:r>
        <w:rPr>
          <w:rFonts w:eastAsia="Times New Roman" w:cs="Times New Roman"/>
          <w:szCs w:val="24"/>
        </w:rPr>
        <w:t xml:space="preserve">Κεντρώων συνυπογράφοντας το πόρισμα και βοηθώντας έτσι την ταχύτερη απονομή της δικαιοσύνης, θα ήθελα να εξηγήσω γιατί είναι σημαντικό να ακούσουν σήμερα οι </w:t>
      </w:r>
      <w:r>
        <w:rPr>
          <w:rFonts w:eastAsia="Times New Roman" w:cs="Times New Roman"/>
          <w:szCs w:val="24"/>
        </w:rPr>
        <w:lastRenderedPageBreak/>
        <w:t>Έλληνες τους πολιτικούς αρχηγούς να δίνουν πειστικές απαντήσεις και να τιμούν με την εμπιστοσύνη το</w:t>
      </w:r>
      <w:r>
        <w:rPr>
          <w:rFonts w:eastAsia="Times New Roman" w:cs="Times New Roman"/>
          <w:szCs w:val="24"/>
        </w:rPr>
        <w:t xml:space="preserve">υς την ελληνική </w:t>
      </w:r>
      <w:r>
        <w:rPr>
          <w:rFonts w:eastAsia="Times New Roman" w:cs="Times New Roman"/>
          <w:szCs w:val="24"/>
        </w:rPr>
        <w:t>δικαιοσύνη</w:t>
      </w:r>
      <w:r>
        <w:rPr>
          <w:rFonts w:eastAsia="Times New Roman" w:cs="Times New Roman"/>
          <w:szCs w:val="24"/>
        </w:rPr>
        <w:t xml:space="preserve">. </w:t>
      </w:r>
    </w:p>
    <w:p w14:paraId="662D4DE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Στις 26 Ιανουαρίου του 2016, οι απανωτές τότε δηλώσεις δεκάδων στελεχών του ΣΥΡΙΖΑ πως η Κυβέρνηση εκβιάζεται, με οδήγησαν στην κατάθεση επίκαιρης ερώτησης προς τον Πρωθυπουργό, με την οποία του ζητούσα ή να επιβεβαιώσει ή να δ</w:t>
      </w:r>
      <w:r>
        <w:rPr>
          <w:rFonts w:eastAsia="Times New Roman" w:cs="Times New Roman"/>
          <w:szCs w:val="24"/>
        </w:rPr>
        <w:t>ιαψεύσει τους ισχυρισμούς των Βουλευτών του πως η ελληνική κυβέρνηση εκβιάζεται.</w:t>
      </w:r>
    </w:p>
    <w:p w14:paraId="662D4DE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Θεωρούσα και εξακολουθώ να πιστεύω πως είναι ευθύνη του Πρωθυπουργού να απαντήσει. Οι Έλληνες πρέπει να μάθουν τι συνέβη και τι συμβαίνει. Αυτό απαιτεί η </w:t>
      </w:r>
      <w:r>
        <w:rPr>
          <w:rFonts w:eastAsia="Times New Roman" w:cs="Times New Roman"/>
          <w:szCs w:val="24"/>
        </w:rPr>
        <w:t>δημοκρατία</w:t>
      </w:r>
      <w:r>
        <w:rPr>
          <w:rFonts w:eastAsia="Times New Roman" w:cs="Times New Roman"/>
          <w:szCs w:val="24"/>
        </w:rPr>
        <w:t>. Τα όσα ζή</w:t>
      </w:r>
      <w:r>
        <w:rPr>
          <w:rFonts w:eastAsia="Times New Roman" w:cs="Times New Roman"/>
          <w:szCs w:val="24"/>
        </w:rPr>
        <w:t>σαμε δυστυχώς από τότε, δεκαοκτώ μήνες μετά, μάς έδωσαν κάποιες οδυνηρές απαντήσεις. Μόλις πριν λίγες μέρες το πολιτικό σύστημα έκανε ό,τι μπορούσε για να μην δώσει ιδιαίτερη σημασία στο γεγονός πως οι Ευρωπαίοι εταίροι μας μάς ζήτησαν ανοιχτά, με δημόσιες</w:t>
      </w:r>
      <w:r>
        <w:rPr>
          <w:rFonts w:eastAsia="Times New Roman" w:cs="Times New Roman"/>
          <w:szCs w:val="24"/>
        </w:rPr>
        <w:t xml:space="preserve"> δηλώσεις επισήμων, να παρέμβουμε στην υπόθεση δίωξης των στελεχών του ΤΑΙΠΕΔ.</w:t>
      </w:r>
    </w:p>
    <w:p w14:paraId="662D4DF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Το πρόβλημα, βέβαια, δεν είναι πως το ζήτησαν αυτό για πολλοστή φορά από την ελληνική Κυβέρνηση. Το πρόβλημα είναι αφ</w:t>
      </w:r>
      <w:r>
        <w:rPr>
          <w:rFonts w:eastAsia="Times New Roman" w:cs="Times New Roman"/>
          <w:szCs w:val="24"/>
        </w:rPr>
        <w:t xml:space="preserve">’ </w:t>
      </w:r>
      <w:r>
        <w:rPr>
          <w:rFonts w:eastAsia="Times New Roman" w:cs="Times New Roman"/>
          <w:szCs w:val="24"/>
        </w:rPr>
        <w:t>ενός πως το αίτημά τους συνοδεύτηκε από μια απειλή, πως δε</w:t>
      </w:r>
      <w:r>
        <w:rPr>
          <w:rFonts w:eastAsia="Times New Roman" w:cs="Times New Roman"/>
          <w:szCs w:val="24"/>
        </w:rPr>
        <w:t>ν θα μας δώσουν τη δόση αν δεν συμμορφωθούμε, και αφ</w:t>
      </w:r>
      <w:r>
        <w:rPr>
          <w:rFonts w:eastAsia="Times New Roman" w:cs="Times New Roman"/>
          <w:szCs w:val="24"/>
        </w:rPr>
        <w:t xml:space="preserve">’ </w:t>
      </w:r>
      <w:r>
        <w:rPr>
          <w:rFonts w:eastAsia="Times New Roman" w:cs="Times New Roman"/>
          <w:szCs w:val="24"/>
        </w:rPr>
        <w:t>ετέρου πως υποκύψαμε. Πιο ξεκάθαρη απάντηση από αυτήν που έδωσαν και δίνουν τα γεγονότα δεν θα μπορούσε να δώσει καλύτερη ούτε ο ίδιος ο Πρωθυπουργός. Η Ελλάδα εκβιάζεται και η Ελλάδα υποκύπτει. Το ξέρο</w:t>
      </w:r>
      <w:r>
        <w:rPr>
          <w:rFonts w:eastAsia="Times New Roman" w:cs="Times New Roman"/>
          <w:szCs w:val="24"/>
        </w:rPr>
        <w:t>υν αυτό καλά πλέον οι Έλληνες. Αυτό που μένει, λοιπόν, να γίνει είναι να παραδεχτούν μερικά πράγματα ανοιχτά όσοι έχουν την πολιτική ευθύνη για την τύχη της χώρας.</w:t>
      </w:r>
    </w:p>
    <w:p w14:paraId="662D4DF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r>
        <w:rPr>
          <w:rFonts w:eastAsia="Times New Roman" w:cs="Times New Roman"/>
          <w:szCs w:val="24"/>
        </w:rPr>
        <w:t>)</w:t>
      </w:r>
    </w:p>
    <w:p w14:paraId="662D4DF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Κυρία Πρ</w:t>
      </w:r>
      <w:r>
        <w:rPr>
          <w:rFonts w:eastAsia="Times New Roman" w:cs="Times New Roman"/>
          <w:szCs w:val="24"/>
        </w:rPr>
        <w:t>όεδρε, έχω δώδεκα λεπτά.</w:t>
      </w:r>
    </w:p>
    <w:p w14:paraId="662D4DF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Ναι, εντάξει, κύριε </w:t>
      </w:r>
      <w:proofErr w:type="spellStart"/>
      <w:r>
        <w:rPr>
          <w:rFonts w:eastAsia="Times New Roman" w:cs="Times New Roman"/>
          <w:szCs w:val="24"/>
        </w:rPr>
        <w:t>Σαρίδη</w:t>
      </w:r>
      <w:proofErr w:type="spellEnd"/>
      <w:r>
        <w:rPr>
          <w:rFonts w:eastAsia="Times New Roman" w:cs="Times New Roman"/>
          <w:szCs w:val="24"/>
        </w:rPr>
        <w:t>.</w:t>
      </w:r>
    </w:p>
    <w:p w14:paraId="662D4DF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Κυρίες και κύριοι Βουλευτές,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Βουλευτές είναι λίγοι. Δεν φτάνουν για να σταματήσουν την εξευτελιστική συμπεριφορά απέναντί</w:t>
      </w:r>
      <w:r>
        <w:rPr>
          <w:rFonts w:eastAsia="Times New Roman" w:cs="Times New Roman"/>
          <w:szCs w:val="24"/>
        </w:rPr>
        <w:t xml:space="preserve"> μας που συ</w:t>
      </w:r>
      <w:r>
        <w:rPr>
          <w:rFonts w:eastAsia="Times New Roman" w:cs="Times New Roman"/>
          <w:szCs w:val="24"/>
        </w:rPr>
        <w:lastRenderedPageBreak/>
        <w:t>νεχώς επιδεικνύουν τα τεράστια συμφέροντα, στα πόδια των οποίων έχουμε μπλεχτεί. Χρειάζονται τουλάχιστον τόσοι Έλληνες Βουλευτές όσοι ήταν εκείνοι που δέσμευσαν αρχικά τη χώρα τον Αύγουστο του 2015. Για να ξεφύγουμε από τους εκβιασμούς πρέπει να</w:t>
      </w:r>
      <w:r>
        <w:rPr>
          <w:rFonts w:eastAsia="Times New Roman" w:cs="Times New Roman"/>
          <w:szCs w:val="24"/>
        </w:rPr>
        <w:t xml:space="preserve"> συνεννοηθούμε, να συναινέσουμε, να ενωθούμε και όχι να τρωγόμαστε μεταξύ μας. Σήμερα κάνουμε ένα βήμα μπροστά προς αυτήν την κατεύθυνση. Αυτή είναι η γνώμη μου.</w:t>
      </w:r>
    </w:p>
    <w:p w14:paraId="662D4DF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Τα τέσσερα πολιτικά κόμματα που συνυπογράφουν το πόρισμα, ο ΣΥΡΙΖΑ, η Νέα Δημοκρατία, οι Ανεξά</w:t>
      </w:r>
      <w:r>
        <w:rPr>
          <w:rFonts w:eastAsia="Times New Roman" w:cs="Times New Roman"/>
          <w:szCs w:val="24"/>
        </w:rPr>
        <w:t xml:space="preserve">ρτητοι Έλληνες και η Ένωση Κεντρώων, και τα άλλα δύο το ΠΑΣΟΚ, η Δημοκρατική Συμπαράταξη και το Ποτάμι, τα οποία συμφωνούν και ταυτόχρονα προσθέτουν κάποιες χρήσιμες και σημαντικές παρατηρήσεις, στέλνουν ένα σαφές πολιτικό μήνυμα: Ο πολιτικός κόσμος είναι </w:t>
      </w:r>
      <w:r>
        <w:rPr>
          <w:rFonts w:eastAsia="Times New Roman" w:cs="Times New Roman"/>
          <w:szCs w:val="24"/>
        </w:rPr>
        <w:t>αναρμόδιος. Αυτή είναι η αλήθεια. Σήμερα αυτό λέμε όλοι στους συμπολίτες μας πως είμαστε αναρμόδιοι.</w:t>
      </w:r>
    </w:p>
    <w:p w14:paraId="662D4DF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Με την παραδοχή, όμως, αυτή λέμε και την αλήθεια στους Έλληνες. Με την ομόφωνη αυτή παραδοχή δίνουμε δύναμη στη </w:t>
      </w:r>
      <w:r>
        <w:rPr>
          <w:rFonts w:eastAsia="Times New Roman" w:cs="Times New Roman"/>
          <w:szCs w:val="24"/>
        </w:rPr>
        <w:t xml:space="preserve">δικαιοσύνη </w:t>
      </w:r>
      <w:r>
        <w:rPr>
          <w:rFonts w:eastAsia="Times New Roman" w:cs="Times New Roman"/>
          <w:szCs w:val="24"/>
        </w:rPr>
        <w:t>και της ζητάμε να μην φοβηθεί τί</w:t>
      </w:r>
      <w:r>
        <w:rPr>
          <w:rFonts w:eastAsia="Times New Roman" w:cs="Times New Roman"/>
          <w:szCs w:val="24"/>
        </w:rPr>
        <w:t xml:space="preserve">ποτα και κανέναν και να προχωρήσει στο έργο της, κύριε Υπουργέ. </w:t>
      </w:r>
    </w:p>
    <w:p w14:paraId="662D4DF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παραδοχή αυτή σταματάμε ως πολιτικό σύστημα να παρέχουμε κάλυψη στον κ. Παπαντωνίου. </w:t>
      </w:r>
    </w:p>
    <w:p w14:paraId="662D4DF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Με την παραδοχή πως υπάρχουν σοβαρές ενδείξεις, που πρέπει να διερευνήσουν οι αρμόδιες </w:t>
      </w:r>
      <w:r>
        <w:rPr>
          <w:rFonts w:eastAsia="Times New Roman" w:cs="Times New Roman"/>
          <w:szCs w:val="24"/>
        </w:rPr>
        <w:t xml:space="preserve">εισαγγελικές αρχές, βάζουμε ένα τέλος στον περίφημο «νόμο της σιωπής», την </w:t>
      </w:r>
      <w:proofErr w:type="spellStart"/>
      <w:r>
        <w:rPr>
          <w:rFonts w:eastAsia="Times New Roman" w:cs="Times New Roman"/>
          <w:szCs w:val="24"/>
        </w:rPr>
        <w:t>ομερτά</w:t>
      </w:r>
      <w:proofErr w:type="spellEnd"/>
      <w:r>
        <w:rPr>
          <w:rFonts w:eastAsia="Times New Roman" w:cs="Times New Roman"/>
          <w:szCs w:val="24"/>
        </w:rPr>
        <w:t xml:space="preserve">, που αξιώνει πως «κόρακας </w:t>
      </w:r>
      <w:proofErr w:type="spellStart"/>
      <w:r>
        <w:rPr>
          <w:rFonts w:eastAsia="Times New Roman" w:cs="Times New Roman"/>
          <w:szCs w:val="24"/>
        </w:rPr>
        <w:t>κοράκου</w:t>
      </w:r>
      <w:proofErr w:type="spellEnd"/>
      <w:r>
        <w:rPr>
          <w:rFonts w:eastAsia="Times New Roman" w:cs="Times New Roman"/>
          <w:szCs w:val="24"/>
        </w:rPr>
        <w:t xml:space="preserve"> μάτι δεν βγάζει».</w:t>
      </w:r>
    </w:p>
    <w:p w14:paraId="662D4DF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αξία του έργου της </w:t>
      </w:r>
      <w:r>
        <w:rPr>
          <w:rFonts w:eastAsia="Times New Roman" w:cs="Times New Roman"/>
          <w:szCs w:val="24"/>
        </w:rPr>
        <w:t>επιτροπής</w:t>
      </w:r>
      <w:r>
        <w:rPr>
          <w:rFonts w:eastAsia="Times New Roman" w:cs="Times New Roman"/>
          <w:szCs w:val="24"/>
        </w:rPr>
        <w:t xml:space="preserve"> και του πορίσματός της που με την ψήφο μας, αλλά και την ευχή μας στέλνουμε στους αρμόδιους</w:t>
      </w:r>
      <w:r>
        <w:rPr>
          <w:rFonts w:eastAsia="Times New Roman" w:cs="Times New Roman"/>
          <w:szCs w:val="24"/>
        </w:rPr>
        <w:t xml:space="preserve"> εισαγγελικούς λειτουργούς, έγκειται κυρίως στο γεγονός πως το σύνολο των πολιτικών κομμάτων ομοφωνεί για την ανάγκη να καταργήσουμε τις σκανδαλώδεις διατάξεις του νόμου περί ευθύνης Υπουργών, που μας υποχρεώνουν σήμερα να παραδεχτούμε μπροστά σε όλους του</w:t>
      </w:r>
      <w:r>
        <w:rPr>
          <w:rFonts w:eastAsia="Times New Roman" w:cs="Times New Roman"/>
          <w:szCs w:val="24"/>
        </w:rPr>
        <w:t xml:space="preserve">ς Έλληνες πως όλοι μέσα εδώ είμαστε αναρμόδιοι. </w:t>
      </w:r>
    </w:p>
    <w:p w14:paraId="662D4DF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Αυτός ο νόμος είναι που μας αναγκάζει αυτήν τη στιγμή να μην μπορούμε να απαντήσουμε ξεκάθαρα και υπεύθυνα σε αυτά που μας ρωτούν οι συμπολίτες μας, οι οποίοι έχουν κάθε δικαίωμα να νιώθουν προδομένοι, καθώς</w:t>
      </w:r>
      <w:r>
        <w:rPr>
          <w:rFonts w:eastAsia="Times New Roman" w:cs="Times New Roman"/>
          <w:szCs w:val="24"/>
        </w:rPr>
        <w:t xml:space="preserve"> εκείνοι με την ψήφο τους μας εμπιστεύθηκαν και μας έστειλαν εδώ μέσα σε αυτήν την Αί</w:t>
      </w:r>
      <w:r>
        <w:rPr>
          <w:rFonts w:eastAsia="Times New Roman" w:cs="Times New Roman"/>
          <w:szCs w:val="24"/>
        </w:rPr>
        <w:lastRenderedPageBreak/>
        <w:t>θουσα. Είχαμε υποχρέωση να απαντήσουμε εάν ο κ. Παπαντωνίου ήταν ένοχος. Δεν μπορούμε, όμως, να το απαντήσουμε. Είμαστε αναρμόδιοι και τα αδικήματα αυτά έχουν παραγραφεί.</w:t>
      </w:r>
    </w:p>
    <w:p w14:paraId="662D4DF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Ποιος φταίει γι’ αυτό; Ποιος φταίει που μας αναγκάζει όλους να παραδεχτούμε πως είμαστε αναρμόδιοι;</w:t>
      </w:r>
    </w:p>
    <w:p w14:paraId="662D4DF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απάντηση είναι συντριπτικά ομόφωνη. Φταίνε συγκεκριμένες διατάξεις του νόμου περί ευθύνης Υπουργών. Αυτή η ομόφωνη διαπίστωση δίνει νόημα και αξία στο απο</w:t>
      </w:r>
      <w:r>
        <w:rPr>
          <w:rFonts w:eastAsia="Times New Roman" w:cs="Times New Roman"/>
          <w:szCs w:val="24"/>
        </w:rPr>
        <w:t xml:space="preserve">τέλεσμα των εργασιών της επιτροπής μας. </w:t>
      </w:r>
    </w:p>
    <w:p w14:paraId="662D4DF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Σε αυτό το σημείο θα ήθελα να κάνω μια αναφορά σε μια άλλη συνεδρίαση της Ολομέλειας, όταν, πριν από δώδεκα χρόνια στην ίδια Αίθουσα στις 28 Φεβρουαρίου 2005, ο κ. Τσοχατζόπουλος υποστήριξε σε έντονο ύφος ενώπιον τη</w:t>
      </w:r>
      <w:r>
        <w:rPr>
          <w:rFonts w:eastAsia="Times New Roman" w:cs="Times New Roman"/>
          <w:szCs w:val="24"/>
        </w:rPr>
        <w:t>ς Ολομέλειας πως κα</w:t>
      </w:r>
      <w:r>
        <w:rPr>
          <w:rFonts w:eastAsia="Times New Roman" w:cs="Times New Roman"/>
          <w:szCs w:val="24"/>
        </w:rPr>
        <w:t>μ</w:t>
      </w:r>
      <w:r>
        <w:rPr>
          <w:rFonts w:eastAsia="Times New Roman" w:cs="Times New Roman"/>
          <w:szCs w:val="24"/>
        </w:rPr>
        <w:t>μιά ζημιά και κα</w:t>
      </w:r>
      <w:r>
        <w:rPr>
          <w:rFonts w:eastAsia="Times New Roman" w:cs="Times New Roman"/>
          <w:szCs w:val="24"/>
        </w:rPr>
        <w:t>μ</w:t>
      </w:r>
      <w:r>
        <w:rPr>
          <w:rFonts w:eastAsia="Times New Roman" w:cs="Times New Roman"/>
          <w:szCs w:val="24"/>
        </w:rPr>
        <w:t xml:space="preserve">μιά καθυστέρηση δεν υπήρξε στα ελληνικά συμφέροντα, απεναντίας υπήρξε όφελος. </w:t>
      </w:r>
    </w:p>
    <w:p w14:paraId="662D4DF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Αυτά ήταν τα λόγια του κ. Τσοχατζόπουλου, ο οποίος έκλεισε την ομιλία του, θέτοντας την εξής καταπληκτική ιστορικής σημασίας ερώτηση: «Υλοπο</w:t>
      </w:r>
      <w:r>
        <w:rPr>
          <w:rFonts w:eastAsia="Times New Roman" w:cs="Times New Roman"/>
          <w:szCs w:val="24"/>
        </w:rPr>
        <w:t xml:space="preserve">ιούμε την ελληνική εθνική στρατηγική, προωθούμε το δημόσιο και εθνικό συμφέρον, για την άμυνα </w:t>
      </w:r>
      <w:r>
        <w:rPr>
          <w:rFonts w:eastAsia="Times New Roman" w:cs="Times New Roman"/>
          <w:szCs w:val="24"/>
        </w:rPr>
        <w:lastRenderedPageBreak/>
        <w:t>και την ασφάλεια της πατρίδας μας. Είναι μήπως έγκλημα απιστίας αυτό;». Αυτό είπε!</w:t>
      </w:r>
    </w:p>
    <w:p w14:paraId="662D4DFF" w14:textId="77777777" w:rsidR="009A4B17" w:rsidRDefault="004622F9">
      <w:pPr>
        <w:spacing w:after="0"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θα ήθελα να κλείσω την εισήγησή μου, διαβάζοντας </w:t>
      </w:r>
      <w:r>
        <w:rPr>
          <w:rFonts w:eastAsia="Times New Roman" w:cs="Times New Roman"/>
          <w:szCs w:val="24"/>
        </w:rPr>
        <w:t xml:space="preserve">ένα απόσπασμα από κάτι που βρήκα κατά την έρευνά μου, στα πλαίσια της συμμετοχής μου σε αυτή την επιτροπή. Πρόκειται για ένα άρθρο στο </w:t>
      </w:r>
      <w:r>
        <w:rPr>
          <w:rFonts w:eastAsia="Times New Roman" w:cs="Times New Roman"/>
          <w:szCs w:val="24"/>
        </w:rPr>
        <w:t>«</w:t>
      </w:r>
      <w:r>
        <w:rPr>
          <w:rFonts w:eastAsia="Times New Roman" w:cs="Times New Roman"/>
          <w:szCs w:val="24"/>
        </w:rPr>
        <w:t>ΒΗΜΑ</w:t>
      </w:r>
      <w:r>
        <w:rPr>
          <w:rFonts w:eastAsia="Times New Roman" w:cs="Times New Roman"/>
          <w:szCs w:val="24"/>
        </w:rPr>
        <w:t>»</w:t>
      </w:r>
      <w:r>
        <w:rPr>
          <w:rFonts w:eastAsia="Times New Roman" w:cs="Times New Roman"/>
          <w:szCs w:val="24"/>
        </w:rPr>
        <w:t xml:space="preserve"> τον Μάιο του 2006, όπου ο κ. Ιωάννης Βαρβιτσιώτης έγραφε: «Με έκπληξη διαπίστωσα πως στις προτάσεις της Κυβερνήσεω</w:t>
      </w:r>
      <w:r>
        <w:rPr>
          <w:rFonts w:eastAsia="Times New Roman" w:cs="Times New Roman"/>
          <w:szCs w:val="24"/>
        </w:rPr>
        <w:t xml:space="preserve">ς για την αναθεώρηση του Συντάγματος δεν περιλαμβάνεται το άρθρο 86, το οποίο ρυθμίζει την ποινική ευθύνη των Υπουργών για αδικήματα που διέπραξαν κατά την άσκηση των καθηκόντων τους». </w:t>
      </w:r>
    </w:p>
    <w:p w14:paraId="662D4E0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συνέχισε, λέγοντας τα παρακάτω σοφά λόγια που σας βεβαιώ ότι δεν έ</w:t>
      </w:r>
      <w:r>
        <w:rPr>
          <w:rFonts w:eastAsia="Times New Roman" w:cs="Times New Roman"/>
          <w:szCs w:val="24"/>
        </w:rPr>
        <w:t>χουν ξεχάσει οι Έλληνες: «Το πλέον, όμως, σκανδαλώδες είναι το προτελευταίο εδάφιο της παραγράφου 3 του άρθρου 86 του Συντάγματος, σύμφωνα με το οποίο η Βουλή μπορεί να ασκήσει την κατά την παράγραφο 1 αρμοδιότητά της, να συστήσει δηλαδή επιτροπή και να ασ</w:t>
      </w:r>
      <w:r>
        <w:rPr>
          <w:rFonts w:eastAsia="Times New Roman" w:cs="Times New Roman"/>
          <w:szCs w:val="24"/>
        </w:rPr>
        <w:t xml:space="preserve">κήσει δίωξη, μετά το πέρας της δεύτερης τακτικής συνόδου της βουλευτικής περιόδου που αρχίζει μετά την τέλεση του αδικήματος. Με τη διάταξη αυτή </w:t>
      </w:r>
      <w:r>
        <w:rPr>
          <w:rFonts w:eastAsia="Times New Roman" w:cs="Times New Roman"/>
          <w:szCs w:val="24"/>
        </w:rPr>
        <w:lastRenderedPageBreak/>
        <w:t xml:space="preserve">η ατιμωρησία καθίσταται σχεδόν βέβαια για τα αδικήματα που </w:t>
      </w:r>
      <w:proofErr w:type="spellStart"/>
      <w:r>
        <w:rPr>
          <w:rFonts w:eastAsia="Times New Roman" w:cs="Times New Roman"/>
          <w:szCs w:val="24"/>
        </w:rPr>
        <w:t>τελέσθηκαν</w:t>
      </w:r>
      <w:proofErr w:type="spellEnd"/>
      <w:r>
        <w:rPr>
          <w:rFonts w:eastAsia="Times New Roman" w:cs="Times New Roman"/>
          <w:szCs w:val="24"/>
        </w:rPr>
        <w:t xml:space="preserve"> κατά την τελευταία σύνοδο της προηγούμενη</w:t>
      </w:r>
      <w:r>
        <w:rPr>
          <w:rFonts w:eastAsia="Times New Roman" w:cs="Times New Roman"/>
          <w:szCs w:val="24"/>
        </w:rPr>
        <w:t>ς βουλευτικής περιόδου, εφόσον το ίδιο κόμμα κερδίσει τις εκλογές. Η προθεσμία αυτή είναι προφανές ότι είναι ασφυκτική και οδηγεί στην εξάλειψη του αξιόποινου των πράξεων μέσα σε ελάχιστα χρόνια από την τέλεσή τους».</w:t>
      </w:r>
    </w:p>
    <w:p w14:paraId="662D4E0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Πριν κατέβω από αυτό το Βήμα, θέλω να ε</w:t>
      </w:r>
      <w:r>
        <w:rPr>
          <w:rFonts w:eastAsia="Times New Roman" w:cs="Times New Roman"/>
          <w:szCs w:val="24"/>
        </w:rPr>
        <w:t xml:space="preserve">ίμαι σίγουρος πως εξήγησα το σκεπτικό της Ένωσης Κεντρώων. Η χώρα αντιμετωπίζει άμεσες απειλές και επιχειρούνται εκβιασμοί εις βάρος του λαού. Ο πολιτικός κόσμος δεν θα αποκτήσει το απαραίτητο και αναγκαίο ύφος και κύρος για να βγάλει τη χώρα από αυτή την </w:t>
      </w:r>
      <w:r>
        <w:rPr>
          <w:rFonts w:eastAsia="Times New Roman" w:cs="Times New Roman"/>
          <w:szCs w:val="24"/>
        </w:rPr>
        <w:t xml:space="preserve">κατάσταση, παρά μόνο εάν ενωθεί. </w:t>
      </w:r>
    </w:p>
    <w:p w14:paraId="662D4E0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για να ομονοήσουμε πρέπει να στηριχθούμε στην αλήθεια. Μόνο η αλήθεια μπορεί να μας ενώσει, γιατί μόνο η παραδοχή της αλήθειας μπορεί να πείσει τους Έλληνες πως σοβαρολογούμε, πως έχουμε αναλάβει τις ευθύνες μας, πως δ</w:t>
      </w:r>
      <w:r>
        <w:rPr>
          <w:rFonts w:eastAsia="Times New Roman" w:cs="Times New Roman"/>
          <w:szCs w:val="24"/>
        </w:rPr>
        <w:t xml:space="preserve">εν καταλαβαίνουμε, πως πρέπει να βάλουμε τις έχθρες μας στην άκρη, να σταματήσουμε το κυνήγι των μαγισσών και τις δημόσιες παρεμβάσεις στη </w:t>
      </w:r>
      <w:r>
        <w:rPr>
          <w:rFonts w:eastAsia="Times New Roman" w:cs="Times New Roman"/>
          <w:szCs w:val="24"/>
        </w:rPr>
        <w:t xml:space="preserve">δικαιοσύνη </w:t>
      </w:r>
      <w:r>
        <w:rPr>
          <w:rFonts w:eastAsia="Times New Roman" w:cs="Times New Roman"/>
          <w:szCs w:val="24"/>
        </w:rPr>
        <w:t>και να κοιτάξουμε όλοι μαζί προς τα εκεί που πρέπει.</w:t>
      </w:r>
    </w:p>
    <w:p w14:paraId="662D4E0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Η Ελλάδα μάς έχει όλους και όλες ανάγκη, τόσο γιατί κ</w:t>
      </w:r>
      <w:r>
        <w:rPr>
          <w:rFonts w:eastAsia="Times New Roman" w:cs="Times New Roman"/>
          <w:szCs w:val="24"/>
        </w:rPr>
        <w:t>αιγόμαστε και οι πυροσβέστες μας αγοράζουν μόνοι τους αυτό που χρειάζεται όσο κι επειδή οι στρατιωτικοί μας δεν μπορούν να προσφέρουν αξιοπρεπή διαβίωση στις οικογένειές τους την ώρα που φυλάνε τα σύνορα, τόσο γιατί οι νοσηλευτές μας έχουν ξεπεράσει κατά π</w:t>
      </w:r>
      <w:r>
        <w:rPr>
          <w:rFonts w:eastAsia="Times New Roman" w:cs="Times New Roman"/>
          <w:szCs w:val="24"/>
        </w:rPr>
        <w:t>ολύ ήδη τους εαυτούς τους και αν συνεχίσουν έτσι, είναι ανθρώπινο να καταρρεύσουν και μαζί τους θα καταρρεύσει και όλο το σύστημα,  όσο και γιατί δολοφονούνται παιδιά από αδέσποτες σφαίρες στις αυλές δημοτικών σχολείων.</w:t>
      </w:r>
    </w:p>
    <w:p w14:paraId="662D4E0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Ελλάδα μάς έχει ανάγκη όλους και ό</w:t>
      </w:r>
      <w:r>
        <w:rPr>
          <w:rFonts w:eastAsia="Times New Roman" w:cs="Times New Roman"/>
          <w:szCs w:val="24"/>
        </w:rPr>
        <w:t xml:space="preserve">λες. Βάσει αυτού του σκεπτικού, παίρνουμε εμείς τις αποφάσεις μας στην Ένωση Κεντρώων. </w:t>
      </w:r>
    </w:p>
    <w:p w14:paraId="662D4E0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62D4E06"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62D4E07" w14:textId="77777777" w:rsidR="009A4B17" w:rsidRDefault="004622F9">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Ο κ. </w:t>
      </w:r>
      <w:proofErr w:type="spellStart"/>
      <w:r>
        <w:rPr>
          <w:rFonts w:eastAsia="Times New Roman" w:cs="Times New Roman"/>
          <w:szCs w:val="24"/>
        </w:rPr>
        <w:t>Σαρίδης</w:t>
      </w:r>
      <w:proofErr w:type="spellEnd"/>
      <w:r>
        <w:rPr>
          <w:rFonts w:eastAsia="Times New Roman" w:cs="Times New Roman"/>
          <w:szCs w:val="24"/>
        </w:rPr>
        <w:t xml:space="preserve"> μίλησε ως Κοινοβουλευτικός Εκπρόσωπος,</w:t>
      </w:r>
      <w:r>
        <w:rPr>
          <w:rFonts w:eastAsia="Times New Roman" w:cs="Times New Roman"/>
          <w:szCs w:val="24"/>
        </w:rPr>
        <w:t xml:space="preserve"> αλλά του είχα βάλει κατά λάθος επτά λεπτά. Μην θεωρήσετε ότι άφησα πέντε λεπτά να μιλήσει παραπάνω και ζητάτε όλοι.</w:t>
      </w:r>
    </w:p>
    <w:p w14:paraId="662D4E0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Τώρα τον λόγο έχει ο κ. </w:t>
      </w:r>
      <w:proofErr w:type="spellStart"/>
      <w:r>
        <w:rPr>
          <w:rFonts w:eastAsia="Times New Roman" w:cs="Times New Roman"/>
          <w:szCs w:val="24"/>
        </w:rPr>
        <w:t>Δημοσχάκης</w:t>
      </w:r>
      <w:proofErr w:type="spellEnd"/>
      <w:r>
        <w:rPr>
          <w:rFonts w:eastAsia="Times New Roman" w:cs="Times New Roman"/>
          <w:szCs w:val="24"/>
        </w:rPr>
        <w:t>, για επτά λεπτά.</w:t>
      </w:r>
    </w:p>
    <w:p w14:paraId="662D4E09" w14:textId="77777777" w:rsidR="009A4B17" w:rsidRDefault="004622F9">
      <w:pPr>
        <w:spacing w:after="0" w:line="600" w:lineRule="auto"/>
        <w:ind w:firstLine="720"/>
        <w:jc w:val="both"/>
        <w:rPr>
          <w:rFonts w:eastAsia="Times New Roman"/>
          <w:bCs/>
        </w:rPr>
      </w:pPr>
      <w:r>
        <w:rPr>
          <w:rFonts w:eastAsia="Times New Roman" w:cs="Times New Roman"/>
          <w:b/>
          <w:szCs w:val="24"/>
        </w:rPr>
        <w:lastRenderedPageBreak/>
        <w:t>ΑΝΑΣΤΑΣΙΟΣ (ΤΑΣΟΣ) ΔΗΜΟΣΧΑΚΗΣ:</w:t>
      </w:r>
      <w:r>
        <w:rPr>
          <w:rFonts w:eastAsia="Times New Roman" w:cs="Times New Roman"/>
          <w:szCs w:val="24"/>
        </w:rPr>
        <w:t xml:space="preserve"> Ευχαριστώ, </w:t>
      </w:r>
      <w:r>
        <w:rPr>
          <w:rFonts w:eastAsia="Times New Roman"/>
          <w:bCs/>
        </w:rPr>
        <w:t>κυρία Πρόεδρε.</w:t>
      </w:r>
    </w:p>
    <w:p w14:paraId="662D4E0A" w14:textId="77777777" w:rsidR="009A4B17" w:rsidRDefault="004622F9">
      <w:pPr>
        <w:spacing w:after="0" w:line="600" w:lineRule="auto"/>
        <w:ind w:firstLine="720"/>
        <w:jc w:val="both"/>
        <w:rPr>
          <w:rFonts w:eastAsia="Times New Roman"/>
          <w:bCs/>
        </w:rPr>
      </w:pPr>
      <w:r>
        <w:rPr>
          <w:rFonts w:eastAsia="Times New Roman"/>
          <w:bCs/>
        </w:rPr>
        <w:t xml:space="preserve">Κυρίες και κύριοι συνάδελφοι, </w:t>
      </w:r>
      <w:r>
        <w:rPr>
          <w:rFonts w:eastAsia="Times New Roman"/>
          <w:bCs/>
        </w:rPr>
        <w:t>το αποτέλεσμα του πορίσματος δικαίωσε απόλυτα τα όσα είχε υποστηρίξει η Νέα Δημοκρατία και πάλι στην Ολομέλεια στις 28 Μαρτίου, εκφράζοντας τις επιφυλάξεις της για τη σύσταση της συγκεκριμένης επιτροπής.</w:t>
      </w:r>
    </w:p>
    <w:p w14:paraId="662D4E0B" w14:textId="77777777" w:rsidR="009A4B17" w:rsidRDefault="004622F9">
      <w:pPr>
        <w:spacing w:after="0" w:line="600" w:lineRule="auto"/>
        <w:ind w:firstLine="720"/>
        <w:jc w:val="both"/>
        <w:rPr>
          <w:rFonts w:eastAsia="Times New Roman"/>
          <w:bCs/>
        </w:rPr>
      </w:pPr>
      <w:r>
        <w:rPr>
          <w:rFonts w:eastAsia="Times New Roman"/>
          <w:bCs/>
        </w:rPr>
        <w:t>Και για να εξηγούμαστε. Οι όποιες επιφυλάξεις μας, ν</w:t>
      </w:r>
      <w:r>
        <w:rPr>
          <w:rFonts w:eastAsia="Times New Roman"/>
          <w:bCs/>
        </w:rPr>
        <w:t>ομικές και συνταγματικές, δεν είχαν σχέση με τον ενδελεχή έλεγχο των πράξεων του Γιάννου Παπαντωνίου, αλλά για το αν θα είναι αρμόδια η συγκεκριμένη επιτροπή για να ζητήσει την άσκηση ποινικής δίωξης.</w:t>
      </w:r>
    </w:p>
    <w:p w14:paraId="662D4E0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όπως αποδεικνύεται περίτρανα από το πόρισμα που έχε</w:t>
      </w:r>
      <w:r>
        <w:rPr>
          <w:rFonts w:eastAsia="Times New Roman" w:cs="Times New Roman"/>
          <w:szCs w:val="24"/>
        </w:rPr>
        <w:t>τε μπροστά σας, δεν μπορεί να ασκηθεί κατά του πρώην Υπουργού ποινική δίωξη για την κατηγορία της απιστίας λόγω εξάλειψης του αξιοποίνου.</w:t>
      </w:r>
    </w:p>
    <w:p w14:paraId="662D4E0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Όσον αφορά στο αδίκημα της νομιμοποίησης εσόδων από εγκληματικές ενέργειες, δεν υπάγεται στον νόμο περί ευθύνης Υπουργ</w:t>
      </w:r>
      <w:r>
        <w:rPr>
          <w:rFonts w:eastAsia="Times New Roman" w:cs="Times New Roman"/>
          <w:szCs w:val="24"/>
        </w:rPr>
        <w:t xml:space="preserve">ών, το οποίο σημαίνει ότι για τις έξι σχετικές ποινικές </w:t>
      </w:r>
      <w:r>
        <w:rPr>
          <w:rFonts w:eastAsia="Times New Roman" w:cs="Times New Roman"/>
          <w:szCs w:val="24"/>
        </w:rPr>
        <w:lastRenderedPageBreak/>
        <w:t>δικογραφίες για το συγκεκριμένο αδίκημα δεν έχει καμμία αρμοδιότητα η Βουλή. Αρμόδια είναι η ελληνική δικαιοσύνη να ασχοληθεί με το θέμα.</w:t>
      </w:r>
    </w:p>
    <w:p w14:paraId="662D4E0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Σε θέματα διαφθοράς και διαπλοκής όλοι οφείλουμε να είμαστε ευ</w:t>
      </w:r>
      <w:r>
        <w:rPr>
          <w:rFonts w:eastAsia="Times New Roman" w:cs="Times New Roman"/>
          <w:szCs w:val="24"/>
        </w:rPr>
        <w:t>αίσθητοι και κάθετοι και να μη δίνουμε αφορμές για κουκουλώματα σκανδάλων. Σας ξεκαθαρίσαμε από την αρχή ότι δεν θα συνηγορήσουμε σε αυτό το σόου που στήνεται με τις εξεταστικές και προανακριτικές επιτροπές για διάφορες ποινικές υποθέσεις.</w:t>
      </w:r>
    </w:p>
    <w:p w14:paraId="662D4E0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Είναι εμφανής η </w:t>
      </w:r>
      <w:r>
        <w:rPr>
          <w:rFonts w:eastAsia="Times New Roman" w:cs="Times New Roman"/>
          <w:szCs w:val="24"/>
        </w:rPr>
        <w:t xml:space="preserve">πρόθεσή σας να αποπροσανατολίσετε τον Έλληνα πολίτη από την οδυνηρή καθημερινότητα που εσείς δημιουργήσατε, ποντάροντας στην σκανδαλολογία. Προσπαθείτε να αλλάξετε την ατζέντα, φτιάχνοντας προανακριτικές επιτροπές, γιατί έχετε την ψευδαίσθηση ότι με αυτόν </w:t>
      </w:r>
      <w:r>
        <w:rPr>
          <w:rFonts w:eastAsia="Times New Roman" w:cs="Times New Roman"/>
          <w:szCs w:val="24"/>
        </w:rPr>
        <w:t>τον τρόπο θα ξεχάσει η κοινωνία ότι σε δυόμισι χρόνια διακυβέρνησής σας έχετε φορτώσει τη χώρα με δύο μνημόνια και με δύο εκπρόθεσμες και ετεροβαρείς αξιολογήσεις.</w:t>
      </w:r>
    </w:p>
    <w:p w14:paraId="662D4E1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Έχετε αποδυναμώσει την οικονομία. Έχετε στοιχειώσει τα όνειρα των νέων. Σχεδόν έχετε διαλύσε</w:t>
      </w:r>
      <w:r>
        <w:rPr>
          <w:rFonts w:eastAsia="Times New Roman" w:cs="Times New Roman"/>
          <w:szCs w:val="24"/>
        </w:rPr>
        <w:t xml:space="preserve">ι τον κοινωνικό ιστό. Δεν καταλαβαίνετε και δεν αντιλαμβάνεστε τα σημάδια της κοινωνίας. </w:t>
      </w:r>
      <w:r>
        <w:rPr>
          <w:rFonts w:eastAsia="Times New Roman" w:cs="Times New Roman"/>
          <w:szCs w:val="24"/>
        </w:rPr>
        <w:lastRenderedPageBreak/>
        <w:t>Συνεχίζετε να λέτε ασύστολα ψέματα με προκλητικό τρόπο πολλές φορές στον ελληνικό λαό.</w:t>
      </w:r>
    </w:p>
    <w:p w14:paraId="662D4E1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της </w:t>
      </w:r>
      <w:r>
        <w:rPr>
          <w:rFonts w:eastAsia="Times New Roman" w:cs="Times New Roman"/>
          <w:szCs w:val="24"/>
        </w:rPr>
        <w:t>δικαιοσύνης</w:t>
      </w:r>
      <w:r>
        <w:rPr>
          <w:rFonts w:eastAsia="Times New Roman" w:cs="Times New Roman"/>
          <w:szCs w:val="24"/>
        </w:rPr>
        <w:t>, έχουμε πταισματοδικείο, έχουμε πρωτοδικείο, έχουμ</w:t>
      </w:r>
      <w:r>
        <w:rPr>
          <w:rFonts w:eastAsia="Times New Roman" w:cs="Times New Roman"/>
          <w:szCs w:val="24"/>
        </w:rPr>
        <w:t xml:space="preserve">ε εφετείο. Προτείνω την ίδρυση </w:t>
      </w:r>
      <w:proofErr w:type="spellStart"/>
      <w:r>
        <w:rPr>
          <w:rFonts w:eastAsia="Times New Roman" w:cs="Times New Roman"/>
          <w:szCs w:val="24"/>
        </w:rPr>
        <w:t>ψεματοδικείου</w:t>
      </w:r>
      <w:proofErr w:type="spellEnd"/>
      <w:r>
        <w:rPr>
          <w:rFonts w:eastAsia="Times New Roman" w:cs="Times New Roman"/>
          <w:szCs w:val="24"/>
        </w:rPr>
        <w:t xml:space="preserve">. Δεν θέλετε να το ονομάσετε </w:t>
      </w:r>
      <w:proofErr w:type="spellStart"/>
      <w:r>
        <w:rPr>
          <w:rFonts w:eastAsia="Times New Roman" w:cs="Times New Roman"/>
          <w:szCs w:val="24"/>
        </w:rPr>
        <w:t>ψεματοδικείο</w:t>
      </w:r>
      <w:proofErr w:type="spellEnd"/>
      <w:r>
        <w:rPr>
          <w:rFonts w:eastAsia="Times New Roman" w:cs="Times New Roman"/>
          <w:szCs w:val="24"/>
        </w:rPr>
        <w:t xml:space="preserve">; </w:t>
      </w:r>
      <w:proofErr w:type="spellStart"/>
      <w:r>
        <w:rPr>
          <w:rFonts w:eastAsia="Times New Roman" w:cs="Times New Roman"/>
          <w:szCs w:val="24"/>
        </w:rPr>
        <w:t>Ψευδοδικείο</w:t>
      </w:r>
      <w:proofErr w:type="spellEnd"/>
      <w:r>
        <w:rPr>
          <w:rFonts w:eastAsia="Times New Roman" w:cs="Times New Roman"/>
          <w:szCs w:val="24"/>
        </w:rPr>
        <w:t>, για να δικάζονται…</w:t>
      </w:r>
    </w:p>
    <w:p w14:paraId="662D4E1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Την ψηφίσατε την σύσταση της </w:t>
      </w:r>
      <w:r>
        <w:rPr>
          <w:rFonts w:eastAsia="Times New Roman" w:cs="Times New Roman"/>
          <w:szCs w:val="24"/>
        </w:rPr>
        <w:t>εξεταστικής επιτροπής</w:t>
      </w:r>
      <w:r>
        <w:rPr>
          <w:rFonts w:eastAsia="Times New Roman" w:cs="Times New Roman"/>
          <w:szCs w:val="24"/>
        </w:rPr>
        <w:t xml:space="preserve">, κύριε </w:t>
      </w:r>
      <w:proofErr w:type="spellStart"/>
      <w:r>
        <w:rPr>
          <w:rFonts w:eastAsia="Times New Roman" w:cs="Times New Roman"/>
          <w:szCs w:val="24"/>
        </w:rPr>
        <w:t>Δημοσχάκη</w:t>
      </w:r>
      <w:proofErr w:type="spellEnd"/>
      <w:r>
        <w:rPr>
          <w:rFonts w:eastAsia="Times New Roman" w:cs="Times New Roman"/>
          <w:szCs w:val="24"/>
        </w:rPr>
        <w:t>.</w:t>
      </w:r>
    </w:p>
    <w:p w14:paraId="662D4E1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Εσείς δεν λέτε ψέματα. Δεν το λέω για εσάς.</w:t>
      </w:r>
    </w:p>
    <w:p w14:paraId="662D4E1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Αθηναϊκή επιθεώρηση!</w:t>
      </w:r>
    </w:p>
    <w:p w14:paraId="662D4E15"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Για να δικάζονται όλοι οι κυβερνητικοί παράγοντες που παραμυθιάζουν καθημερινά την ελληνική κοινωνία και εμπορεύονται την ελπίδα του πολίτη, </w:t>
      </w:r>
      <w:r>
        <w:rPr>
          <w:rFonts w:eastAsia="Times New Roman" w:cs="Times New Roman"/>
          <w:szCs w:val="24"/>
        </w:rPr>
        <w:t>που προσπαθεί να επιβιώσει κάτω από τις αντίξοες συνθήκες που έχει επιπλέον δημιουργήσει η σημερινή Κυβέρνηση.</w:t>
      </w:r>
    </w:p>
    <w:p w14:paraId="662D4E1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Να ξέρετε, όμως, ότι καμμία από τις </w:t>
      </w:r>
      <w:proofErr w:type="spellStart"/>
      <w:r>
        <w:rPr>
          <w:rFonts w:eastAsia="Times New Roman" w:cs="Times New Roman"/>
          <w:szCs w:val="24"/>
        </w:rPr>
        <w:t>κακοπαιγμένες</w:t>
      </w:r>
      <w:proofErr w:type="spellEnd"/>
      <w:r>
        <w:rPr>
          <w:rFonts w:eastAsia="Times New Roman" w:cs="Times New Roman"/>
          <w:szCs w:val="24"/>
        </w:rPr>
        <w:t xml:space="preserve"> επικοινωνιακές παραστάσεις που στήνετε δεν πρόκειται να καλύψει τις αποτυχημένες πολιτικές σας </w:t>
      </w:r>
      <w:r>
        <w:rPr>
          <w:rFonts w:eastAsia="Times New Roman" w:cs="Times New Roman"/>
          <w:szCs w:val="24"/>
        </w:rPr>
        <w:t>επιλογές το διάστημα που βρίσκεστε στην εξουσία.</w:t>
      </w:r>
    </w:p>
    <w:p w14:paraId="662D4E1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επανέλθουμε στο θέμα των εξοπλισμών, είχα τονίσει και στην ομιλία μου στην Ολομέλεια για τη σύσταση της </w:t>
      </w:r>
      <w:r>
        <w:rPr>
          <w:rFonts w:eastAsia="Times New Roman" w:cs="Times New Roman"/>
          <w:szCs w:val="24"/>
        </w:rPr>
        <w:t>επιτροπής</w:t>
      </w:r>
      <w:r>
        <w:rPr>
          <w:rFonts w:eastAsia="Times New Roman" w:cs="Times New Roman"/>
          <w:szCs w:val="24"/>
        </w:rPr>
        <w:t xml:space="preserve">, ότι το θέμα δεν είναι να ανακαλύπτουμε συνεχώς σκάνδαλα και παρατυπίες, αλλά κυρίως, </w:t>
      </w:r>
      <w:r>
        <w:rPr>
          <w:rFonts w:eastAsia="Times New Roman" w:cs="Times New Roman"/>
          <w:szCs w:val="24"/>
        </w:rPr>
        <w:t>όμως, να εντοπίσουμε τη ρίζα του κακού, για να αποφύγουμε στο μέλλον παρόμοιες δυσάρεστες καταστάσεις.</w:t>
      </w:r>
    </w:p>
    <w:p w14:paraId="662D4E1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Να ξεκαθαρίσουμε, όμως, ένα ζήτημα σημαντικό. Δεν σημαίνει ότι, επειδή ένας πρώην Υπουργός Εθνικής Άμυνας φυλακίστηκε για μίζες και ένας δεύτερος ελέγχετ</w:t>
      </w:r>
      <w:r>
        <w:rPr>
          <w:rFonts w:eastAsia="Times New Roman" w:cs="Times New Roman"/>
          <w:szCs w:val="24"/>
        </w:rPr>
        <w:t xml:space="preserve">αι από τη δικαιοσύνη, θα πρέπει να καταφερόμαστε εναντίον του συνόλου των εξοπλιστικών προγραμμάτων. Δεν μπορούμε να αφήνουμε υπόνοιες για τις Ένοπλες Δυνάμεις και για τα στελέχη αυτών. Καθημερινά αυτά τα στελέχη του ελληνικού κράτους πράττουν στο ακέραιο </w:t>
      </w:r>
      <w:r>
        <w:rPr>
          <w:rFonts w:eastAsia="Times New Roman" w:cs="Times New Roman"/>
          <w:szCs w:val="24"/>
        </w:rPr>
        <w:t>το καθήκον τους κάτω από τις δύσκολες συνθήκες και υπερασπίζονται τη χώρα μας. Ούτε πρέπει να λιθοβολούμε και να ακυρώνουμε όλα τα εξοπλιστικά προγράμματα που αγόρασε η χώρα μας κατά το παρελθόν. Έπαιξαν και παίζουν καθοριστικό ρόλο στη θωράκιση και στην ά</w:t>
      </w:r>
      <w:r>
        <w:rPr>
          <w:rFonts w:eastAsia="Times New Roman" w:cs="Times New Roman"/>
          <w:szCs w:val="24"/>
        </w:rPr>
        <w:t xml:space="preserve">μυνα της χώρας. Το βλέπω καθημερινά στην πατρίδα μου, το διαπιστώνω και είμαι υπερήφανος γι’ αυτό. </w:t>
      </w:r>
      <w:r>
        <w:rPr>
          <w:rFonts w:eastAsia="Times New Roman" w:cs="Times New Roman"/>
          <w:szCs w:val="24"/>
        </w:rPr>
        <w:lastRenderedPageBreak/>
        <w:t>Είμαι υπερήφανος για τις Ένοπλες Δυνάμεις που υπερασπίζονται τον Έβρο, τα νησιά και όλα τα σύνορά μας.</w:t>
      </w:r>
    </w:p>
    <w:p w14:paraId="662D4E1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θυμίσω το </w:t>
      </w:r>
      <w:proofErr w:type="spellStart"/>
      <w:r>
        <w:rPr>
          <w:rFonts w:eastAsia="Times New Roman" w:cs="Times New Roman"/>
          <w:szCs w:val="24"/>
        </w:rPr>
        <w:t>θουκυδίδειο</w:t>
      </w:r>
      <w:proofErr w:type="spellEnd"/>
      <w:r>
        <w:rPr>
          <w:rFonts w:eastAsia="Times New Roman" w:cs="Times New Roman"/>
          <w:szCs w:val="24"/>
        </w:rPr>
        <w:t xml:space="preserve"> δόγμ</w:t>
      </w:r>
      <w:r>
        <w:rPr>
          <w:rFonts w:eastAsia="Times New Roman" w:cs="Times New Roman"/>
          <w:szCs w:val="24"/>
        </w:rPr>
        <w:t>α και αυτό θα πρέπει να μας καθοδηγεί, ότι δηλαδή ο ισχυρός παίρνει ό,τι η δύναμη του υπαγορεύει, ενώ ο αδύναμος παραχωρεί ό,τι η αδυναμία του επιβάλλει.</w:t>
      </w:r>
    </w:p>
    <w:p w14:paraId="662D4E1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Δεν πρέπει να ξεχνάμε σε ποια γεωγραφική θέση βρίσκεται η χώρα μας, πόσο ρευστό είναι το γεωπολιτικό μ</w:t>
      </w:r>
      <w:r>
        <w:rPr>
          <w:rFonts w:eastAsia="Times New Roman" w:cs="Times New Roman"/>
          <w:szCs w:val="24"/>
        </w:rPr>
        <w:t xml:space="preserve">ας περιβάλλον και αναγκαζόμαστε να εξοπλιζόμαστε διαρκώς για να αντιμετωπίσουμε τυχόν απειλές από τους γείτονές μας. </w:t>
      </w:r>
    </w:p>
    <w:p w14:paraId="662D4E1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θέμα είναι να δημιουργηθούν ασφαλιστικές δικλίδες για την αγορά των εξοπλιστικών προγραμμάτων, για να μην μπορεί να βάλει κανείς το χέρ</w:t>
      </w:r>
      <w:r>
        <w:rPr>
          <w:rFonts w:eastAsia="Times New Roman" w:cs="Times New Roman"/>
          <w:szCs w:val="24"/>
        </w:rPr>
        <w:t xml:space="preserve">ι στο μέλι. Είναι γνωστό ότι έχει προκαλέσει στρεβλώσεις η ιδρυθείσα το 1995 Γενική Διεύθυνση Εξοπλισμών, μετέπειτα Γενική Διεύθυνση Αμυντικών Εξοπλισμών και Επενδύσεων, στην οποία κάνουν πάρτι οι </w:t>
      </w:r>
      <w:proofErr w:type="spellStart"/>
      <w:r>
        <w:rPr>
          <w:rFonts w:eastAsia="Times New Roman" w:cs="Times New Roman"/>
          <w:szCs w:val="24"/>
        </w:rPr>
        <w:t>ντίλερς</w:t>
      </w:r>
      <w:proofErr w:type="spellEnd"/>
      <w:r>
        <w:rPr>
          <w:rFonts w:eastAsia="Times New Roman" w:cs="Times New Roman"/>
          <w:szCs w:val="24"/>
        </w:rPr>
        <w:t>, οι προμηθευτές και οι κάθε είδους καιροσκόποι, παί</w:t>
      </w:r>
      <w:r>
        <w:rPr>
          <w:rFonts w:eastAsia="Times New Roman" w:cs="Times New Roman"/>
          <w:szCs w:val="24"/>
        </w:rPr>
        <w:t>ζοντας τους συμβούλους με το αζημίωτο.</w:t>
      </w:r>
    </w:p>
    <w:p w14:paraId="662D4E1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Δεν σας κάνει εντύπωση ότι από αυτή την εποχή και μετά εμφανίστηκαν τα φαινόμενα διαφθοράς; Γιατί πριν δεν μιλούσαμε </w:t>
      </w:r>
      <w:r>
        <w:rPr>
          <w:rFonts w:eastAsia="Times New Roman" w:cs="Times New Roman"/>
          <w:szCs w:val="24"/>
        </w:rPr>
        <w:lastRenderedPageBreak/>
        <w:t>για μίζες και πάρτι εκατομμυρίων; Για ποιον λόγο άραγε; Η Ελλάδα άρχισε να εξοπλίζεται από το 1995 κ</w:t>
      </w:r>
      <w:r>
        <w:rPr>
          <w:rFonts w:eastAsia="Times New Roman" w:cs="Times New Roman"/>
          <w:szCs w:val="24"/>
        </w:rPr>
        <w:t xml:space="preserve">αι εντεύθεν; Όχι βέβαια. Και παλαιότερα αγοράζαμε φρεγάτες, μαχητικά αεροπλάνα, τανκς. Όμως, τότε την ευθύνη είχαν τα στελέχη των </w:t>
      </w:r>
      <w:r>
        <w:rPr>
          <w:rFonts w:eastAsia="Times New Roman" w:cs="Times New Roman"/>
          <w:szCs w:val="24"/>
        </w:rPr>
        <w:t>γενικών επιτελείων</w:t>
      </w:r>
      <w:r>
        <w:rPr>
          <w:rFonts w:eastAsia="Times New Roman" w:cs="Times New Roman"/>
          <w:szCs w:val="24"/>
        </w:rPr>
        <w:t xml:space="preserve"> και αυτοί προέβαιναν στις απαραίτητες εισηγήσεις, χωρίς να παρεμβαίνουν περίεργοι επισκέπτες, μεσάζοντες κα</w:t>
      </w:r>
      <w:r>
        <w:rPr>
          <w:rFonts w:eastAsia="Times New Roman" w:cs="Times New Roman"/>
          <w:szCs w:val="24"/>
        </w:rPr>
        <w:t>ι διαδρομιστές.</w:t>
      </w:r>
    </w:p>
    <w:p w14:paraId="662D4E1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Αλήθεια, γιατί δεν εξετάζετε το ενδεχόμενο προμήθειας βασικών οπλικών συστημάτων μόνο με συμφωνίες μεταξύ του ελληνικού κράτους και των κρατών από τους οποίους προέρχονται αυτά αλλά πάντα με τις αρχές φυσικά της αμοιβαιότητας, σε προώθηση α</w:t>
      </w:r>
      <w:r>
        <w:rPr>
          <w:rFonts w:eastAsia="Times New Roman" w:cs="Times New Roman"/>
          <w:szCs w:val="24"/>
        </w:rPr>
        <w:t xml:space="preserve">ντιστοίχων προϊόντων μας; </w:t>
      </w:r>
    </w:p>
    <w:p w14:paraId="662D4E1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662D4E1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Ήδη ο τομέας της εθνικής άμυνας της Νέας Δημοκρατίας εξετάζει και συζητά ένα νέο μοντέλο προμηθειών το οποίο να εντάσσεται στους κόλπους των </w:t>
      </w:r>
      <w:r>
        <w:rPr>
          <w:rFonts w:eastAsia="Times New Roman" w:cs="Times New Roman"/>
          <w:szCs w:val="24"/>
        </w:rPr>
        <w:t>γενικών επιτελείων</w:t>
      </w:r>
      <w:r>
        <w:rPr>
          <w:rFonts w:eastAsia="Times New Roman" w:cs="Times New Roman"/>
          <w:szCs w:val="24"/>
        </w:rPr>
        <w:t xml:space="preserve">, ενώ η ΓΔΑΕΕ θα έπρεπε να περιέλθει ως διακλαδικός φορέας υπό το ΓΕΕΘΑ και όχι από τον Υπουργό, </w:t>
      </w:r>
      <w:r>
        <w:rPr>
          <w:rFonts w:eastAsia="Times New Roman" w:cs="Times New Roman"/>
          <w:szCs w:val="24"/>
        </w:rPr>
        <w:t>για να αποφεύγονται οι τοποθετήσεις διαφόρων πολιτών και περίεργων παραγόντων.</w:t>
      </w:r>
    </w:p>
    <w:p w14:paraId="662D4E2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Ο Υπουργός αυτό που θα κάνει μόνο, ίσως, είναι να επικυρώνει αυτές τις συμφωνίες, εισάγοντας σοβαρά θέματα εξοπλισμών στο ΚΥΣΕΑ και στη Βουλή. Ίσως, μάλιστα, θα ήταν χρηστικό να</w:t>
      </w:r>
      <w:r>
        <w:rPr>
          <w:rFonts w:eastAsia="Times New Roman" w:cs="Times New Roman"/>
          <w:szCs w:val="24"/>
        </w:rPr>
        <w:t xml:space="preserve"> εξεταστεί, και για λόγους διαφάνειας ενδεχομένως, και συμμετοχή των κομμάτων της Αντιπολίτευσης, όπως ακριβώς τώρα πράττεται στην Επιτροπή Εξοπλιστικών Προγραμμάτων. </w:t>
      </w:r>
    </w:p>
    <w:p w14:paraId="662D4E2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Αυτό το νέο μοντέλο πρέπει να έχει άμεση συνεργασία με την Ελληνική Αμυντική Βιομηχανία,</w:t>
      </w:r>
      <w:r>
        <w:rPr>
          <w:rFonts w:eastAsia="Times New Roman" w:cs="Times New Roman"/>
          <w:szCs w:val="24"/>
        </w:rPr>
        <w:t xml:space="preserve"> την οποία η Κυβέρνηση, δυστυχώς, πολλές φορές περιφρονεί και την έχει εγκαταλείψει στην τύχη της.</w:t>
      </w:r>
    </w:p>
    <w:p w14:paraId="662D4E2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Επειδή, όμως, θα πρέπει να υπάρχουν και ουσιαστικές προτάσεις για την καταπολέμηση της διαφθοράς σε όλα τα επίπεδα, οφείλουμε να σταθούμε στο υφιστάμενο νομο</w:t>
      </w:r>
      <w:r>
        <w:rPr>
          <w:rFonts w:eastAsia="Times New Roman" w:cs="Times New Roman"/>
          <w:szCs w:val="24"/>
        </w:rPr>
        <w:t xml:space="preserve">θετικό θεσμικό πλαίσιο που αντιμετωπίζει με επιείκεια όσον αφορά την άσκηση ποινικής δίωξης όσων διατέλεσαν ή διατελούν μέλη της Κυβέρνησης. </w:t>
      </w:r>
    </w:p>
    <w:p w14:paraId="662D4E2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Νομίζω, λοιπόν, ότι έχουν ωριμάσει οι συνθήκες για μια ριζική μεταβολή του νομοθετικού πλαισίου που διέπει το σύστ</w:t>
      </w:r>
      <w:r>
        <w:rPr>
          <w:rFonts w:eastAsia="Times New Roman" w:cs="Times New Roman"/>
          <w:szCs w:val="24"/>
        </w:rPr>
        <w:t xml:space="preserve">ημα άσκησης της ποινικής δίωξης, αλλά και γενικότερα της απονομής ποινικής δικαιοσύνης στα πολιτικά πρόσωπα. Αυτό </w:t>
      </w:r>
      <w:r>
        <w:rPr>
          <w:rFonts w:eastAsia="Times New Roman" w:cs="Times New Roman"/>
          <w:szCs w:val="24"/>
        </w:rPr>
        <w:lastRenderedPageBreak/>
        <w:t xml:space="preserve">μπορεί να γίνει με τη ριζική μεταβολή του άρθρου 86 στην επικείμενη Συνταγματική Αναθεώρηση. </w:t>
      </w:r>
    </w:p>
    <w:p w14:paraId="662D4E2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τακτική δικαιοσύνη με το ήθος των εισαγγελικών</w:t>
      </w:r>
      <w:r>
        <w:rPr>
          <w:rFonts w:eastAsia="Times New Roman" w:cs="Times New Roman"/>
          <w:szCs w:val="24"/>
        </w:rPr>
        <w:t xml:space="preserve"> και δικαστικών λειτουργών της μπορεί να αποτελέσει την εγγύηση για την άσκηση της ποινικής δίωξης και για Υπουργούς, όπως συμβαίνει και με τους υπόλοιπους Έλληνες πολίτες,</w:t>
      </w:r>
    </w:p>
    <w:p w14:paraId="662D4E2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Εδώ πρέπει να τονίσω ότι πρέπει, στα πλαίσια της </w:t>
      </w:r>
      <w:proofErr w:type="spellStart"/>
      <w:r>
        <w:rPr>
          <w:rFonts w:eastAsia="Times New Roman" w:cs="Times New Roman"/>
          <w:szCs w:val="24"/>
        </w:rPr>
        <w:t>αυστηροποίησης</w:t>
      </w:r>
      <w:proofErr w:type="spellEnd"/>
      <w:r>
        <w:rPr>
          <w:rFonts w:eastAsia="Times New Roman" w:cs="Times New Roman"/>
          <w:szCs w:val="24"/>
        </w:rPr>
        <w:t>, να προβλεφθεί ειδι</w:t>
      </w:r>
      <w:r>
        <w:rPr>
          <w:rFonts w:eastAsia="Times New Roman" w:cs="Times New Roman"/>
          <w:szCs w:val="24"/>
        </w:rPr>
        <w:t>κή δωσιδικία για τα στελέχη των Ενόπλων Δυνάμεων και των Σωμάτων Ασφαλείας που έχουν εμπλακεί σε υποθέσεις διαφθοράς, απιστίας και λοιπά άλλα ποινικά αδικήματα.</w:t>
      </w:r>
    </w:p>
    <w:p w14:paraId="662D4E2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Καλό είναι φυσικά δούμε το πώς έχουν αντιμετωπίσει ανάλογα φαινόμενα και ανάλογα προβλήματα και</w:t>
      </w:r>
      <w:r>
        <w:rPr>
          <w:rFonts w:eastAsia="Times New Roman" w:cs="Times New Roman"/>
          <w:szCs w:val="24"/>
        </w:rPr>
        <w:t xml:space="preserve"> οι χώρες του εξωτερικού και πώς κατάφεραν να περιορίσουν τη διαφθορά.</w:t>
      </w:r>
    </w:p>
    <w:p w14:paraId="662D4E2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Δημοσχάκη</w:t>
      </w:r>
      <w:proofErr w:type="spellEnd"/>
      <w:r>
        <w:rPr>
          <w:rFonts w:eastAsia="Times New Roman" w:cs="Times New Roman"/>
          <w:szCs w:val="24"/>
        </w:rPr>
        <w:t>, ολοκληρώστε.</w:t>
      </w:r>
    </w:p>
    <w:p w14:paraId="662D4E2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Μόνο με την αλήθεια, μόνο με το παράδειγμα, μακριά από ψέματα και με τις ενέργει</w:t>
      </w:r>
      <w:r>
        <w:rPr>
          <w:rFonts w:eastAsia="Times New Roman" w:cs="Times New Roman"/>
          <w:szCs w:val="24"/>
        </w:rPr>
        <w:t xml:space="preserve">ες που περιέγραψα παραπάνω, μπορεί να αποκαταστήσει ο πολιτικός κόσμος το κύρος του στην ελληνική κοινωνία και όχι </w:t>
      </w:r>
      <w:r>
        <w:rPr>
          <w:rFonts w:eastAsia="Times New Roman" w:cs="Times New Roman"/>
          <w:szCs w:val="24"/>
        </w:rPr>
        <w:lastRenderedPageBreak/>
        <w:t>με άστοχες, φλύαρες και αναποτελεσματικές προανακριτικές επιτροπές που παίζουν τον ρόλο επικοινωνιακών πυροτεχνημάτων, όπως αυτές στήνει, κατ</w:t>
      </w:r>
      <w:r>
        <w:rPr>
          <w:rFonts w:eastAsia="Times New Roman" w:cs="Times New Roman"/>
          <w:szCs w:val="24"/>
        </w:rPr>
        <w:t>ά καιρούς, η σημερινή Κυβέρνηση.</w:t>
      </w:r>
    </w:p>
    <w:p w14:paraId="662D4E2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Σας ευχαριστώ, κυρία Πρόεδρε.</w:t>
      </w:r>
    </w:p>
    <w:p w14:paraId="662D4E2A" w14:textId="77777777" w:rsidR="009A4B17" w:rsidRDefault="004622F9">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62D4E2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Έχει ζητήσει τον λόγο ο Πρόεδρος της Βουλής.</w:t>
      </w:r>
    </w:p>
    <w:p w14:paraId="662D4E2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Θα μιλήσω </w:t>
      </w:r>
      <w:r>
        <w:rPr>
          <w:rFonts w:eastAsia="Times New Roman" w:cs="Times New Roman"/>
          <w:szCs w:val="24"/>
        </w:rPr>
        <w:t>πιο μετά, κυρία Πρόεδρε.</w:t>
      </w:r>
    </w:p>
    <w:p w14:paraId="662D4E2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Ντζιμάνης</w:t>
      </w:r>
      <w:proofErr w:type="spellEnd"/>
      <w:r>
        <w:rPr>
          <w:rFonts w:eastAsia="Times New Roman" w:cs="Times New Roman"/>
          <w:szCs w:val="24"/>
        </w:rPr>
        <w:t>, για επτά λεπτά. Παρακαλώ να κάνουμε</w:t>
      </w:r>
      <w:r>
        <w:rPr>
          <w:rFonts w:eastAsia="Times New Roman" w:cs="Times New Roman"/>
          <w:szCs w:val="24"/>
        </w:rPr>
        <w:t xml:space="preserve"> </w:t>
      </w:r>
      <w:r>
        <w:rPr>
          <w:rFonts w:eastAsia="Times New Roman" w:cs="Times New Roman"/>
          <w:szCs w:val="24"/>
        </w:rPr>
        <w:t>καλή διαχείριση του χρόνου.</w:t>
      </w:r>
    </w:p>
    <w:p w14:paraId="662D4E2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Ευχαριστώ, κυρία Πρόεδρε.</w:t>
      </w:r>
    </w:p>
    <w:p w14:paraId="662D4E2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w:t>
      </w:r>
      <w:r>
        <w:rPr>
          <w:rFonts w:eastAsia="Times New Roman" w:cs="Times New Roman"/>
          <w:szCs w:val="24"/>
        </w:rPr>
        <w:t xml:space="preserve">να σας υπενθυμίσω ότι σήμερα στην Ολομέλεια της Βουλής συζητάμε το πόρισμα της </w:t>
      </w:r>
      <w:r>
        <w:rPr>
          <w:rFonts w:eastAsia="Times New Roman" w:cs="Times New Roman"/>
          <w:szCs w:val="24"/>
        </w:rPr>
        <w:t>ειδικής κοινοβουλευτικής επιτροπής</w:t>
      </w:r>
      <w:r>
        <w:rPr>
          <w:rFonts w:eastAsia="Times New Roman" w:cs="Times New Roman"/>
          <w:szCs w:val="24"/>
        </w:rPr>
        <w:t xml:space="preserve"> σχετικά με την ενδεχόμενη τέλεση αδικημάτων απιστίας κατά του δημοσίου και της νομιμοποίησης εσόδων από εγκληματική δραστηριότητα του </w:t>
      </w:r>
      <w:r>
        <w:rPr>
          <w:rFonts w:eastAsia="Times New Roman" w:cs="Times New Roman"/>
          <w:szCs w:val="24"/>
        </w:rPr>
        <w:lastRenderedPageBreak/>
        <w:t xml:space="preserve">πρώην </w:t>
      </w:r>
      <w:r>
        <w:rPr>
          <w:rFonts w:eastAsia="Times New Roman" w:cs="Times New Roman"/>
          <w:szCs w:val="24"/>
        </w:rPr>
        <w:t>Υπουργού κ. Παπαντωνίου κατά την τέλεση των καθηκόντων του στο πλαίσιο σύναψης συμβάσεων εξοπλιστικών προγραμμάτων του Υπουργείου Εθνικής Άμυνας.</w:t>
      </w:r>
    </w:p>
    <w:p w14:paraId="662D4E3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Από τη μελέτη των στοιχείων προέκυψε ότι εντός των συμβάσεων υπήρχαν ζημιογόνοι και παράνομοι όροι υπέρ των πρ</w:t>
      </w:r>
      <w:r>
        <w:rPr>
          <w:rFonts w:eastAsia="Times New Roman" w:cs="Times New Roman"/>
          <w:szCs w:val="24"/>
        </w:rPr>
        <w:t xml:space="preserve">ομηθευτριών και κατασκευαστριών εταιρειών και σε βάρος του ελληνικού δημοσίου. Σε όλες τις υποθέσεις αυτές είχε συμμετοχή ο κ. Παπαντωνίου, είτε ως εισηγητής στο ΚΥΣΕΑ για τη σύναψη και εκτέλεση των σχετικών συμβάσεων και τροποποιήσεων αυτών, είτε ως </w:t>
      </w:r>
      <w:proofErr w:type="spellStart"/>
      <w:r>
        <w:rPr>
          <w:rFonts w:eastAsia="Times New Roman" w:cs="Times New Roman"/>
          <w:szCs w:val="24"/>
        </w:rPr>
        <w:t>εγκρί</w:t>
      </w:r>
      <w:r>
        <w:rPr>
          <w:rFonts w:eastAsia="Times New Roman" w:cs="Times New Roman"/>
          <w:szCs w:val="24"/>
        </w:rPr>
        <w:t>νων</w:t>
      </w:r>
      <w:proofErr w:type="spellEnd"/>
      <w:r>
        <w:rPr>
          <w:rFonts w:eastAsia="Times New Roman" w:cs="Times New Roman"/>
          <w:szCs w:val="24"/>
        </w:rPr>
        <w:t xml:space="preserve"> και υπογράφων φύλλα ενημέρωσης της κινήσεως σχετικά με αυτές. </w:t>
      </w:r>
    </w:p>
    <w:p w14:paraId="662D4E3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συνολική ζημιά που </w:t>
      </w:r>
      <w:proofErr w:type="spellStart"/>
      <w:r>
        <w:rPr>
          <w:rFonts w:eastAsia="Times New Roman" w:cs="Times New Roman"/>
          <w:szCs w:val="24"/>
        </w:rPr>
        <w:t>προξενήθηκε</w:t>
      </w:r>
      <w:proofErr w:type="spellEnd"/>
      <w:r>
        <w:rPr>
          <w:rFonts w:eastAsia="Times New Roman" w:cs="Times New Roman"/>
          <w:szCs w:val="24"/>
        </w:rPr>
        <w:t xml:space="preserve"> στο ελληνικό δημόσιο από τα παραπάνω υπερβαίνει το ποσό των 500 εκατομμυρίων ευρώ. Από τα προαναφερόμενα προκύπτουν ενδείξεις ότι ο κ. Παπαντωνίου, κατά την</w:t>
      </w:r>
      <w:r>
        <w:rPr>
          <w:rFonts w:eastAsia="Times New Roman" w:cs="Times New Roman"/>
          <w:szCs w:val="24"/>
        </w:rPr>
        <w:t xml:space="preserve"> άσκηση των καθηκόντων του ως ΥΕΘΑ από τον Οκτώβριο του 2001 έως τον Μάρτιο του 2004, τέλεσε το αδίκημα της απιστίας σχετικής με την υπηρεσία κατά του ελληνικού δημοσίου κατ’ εξακολούθηση και από κοινού με άλλους κρατικούς υπαλλήλους, που αναφέρονται στις </w:t>
      </w:r>
      <w:r>
        <w:rPr>
          <w:rFonts w:eastAsia="Times New Roman" w:cs="Times New Roman"/>
          <w:szCs w:val="24"/>
        </w:rPr>
        <w:t xml:space="preserve">δικογραφίες. </w:t>
      </w:r>
    </w:p>
    <w:p w14:paraId="662D4E3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 όμως, την </w:t>
      </w:r>
      <w:proofErr w:type="spellStart"/>
      <w:r>
        <w:rPr>
          <w:rFonts w:eastAsia="Times New Roman" w:cs="Times New Roman"/>
          <w:szCs w:val="24"/>
        </w:rPr>
        <w:t>δικαιική</w:t>
      </w:r>
      <w:proofErr w:type="spellEnd"/>
      <w:r>
        <w:rPr>
          <w:rFonts w:eastAsia="Times New Roman" w:cs="Times New Roman"/>
          <w:szCs w:val="24"/>
        </w:rPr>
        <w:t xml:space="preserve">, κοινωνική και πολιτική απαξία των παραπάνω εγκλημάτων, δεν είναι δυνατόν να ασκηθεί ποινική δίωξη εναντίον του κ. Παπαντωνίου, διότι σύμφωνα με το άρθρο 86 του Συντάγματος έχει εξαλειφθεί το αξιόποινο. Επίσης, η </w:t>
      </w:r>
      <w:r>
        <w:rPr>
          <w:rFonts w:eastAsia="Times New Roman" w:cs="Times New Roman"/>
          <w:szCs w:val="24"/>
        </w:rPr>
        <w:t>επιτ</w:t>
      </w:r>
      <w:r>
        <w:rPr>
          <w:rFonts w:eastAsia="Times New Roman" w:cs="Times New Roman"/>
          <w:szCs w:val="24"/>
        </w:rPr>
        <w:t>ροπή</w:t>
      </w:r>
      <w:r>
        <w:rPr>
          <w:rFonts w:eastAsia="Times New Roman" w:cs="Times New Roman"/>
          <w:szCs w:val="24"/>
        </w:rPr>
        <w:t xml:space="preserve"> με βάση τα αποδεικτικά στοιχεία και την κρίση της, κρίνει ότι προκύπτουν ενδείξεις ότι ο πρώην Υπουργός κ. Παπαντωνίου, κατά το χρονικό διάστημα από τον Οκτώβριο του 2001 έως τον Μάρτιο του 2004, τέλεσε κατ’ εξακολούθηση και κατ’ επάγγελμα το αδίκημα </w:t>
      </w:r>
      <w:r>
        <w:rPr>
          <w:rFonts w:eastAsia="Times New Roman" w:cs="Times New Roman"/>
          <w:szCs w:val="24"/>
        </w:rPr>
        <w:t>της νομιμοποίησης εσόδων από παράνομη δραστηριότητα, που εν προκειμένω ήταν τέλεση από μέρους του της προαναφερόμενης απιστίας περί την υπηρεσία σε βάρος του δημοσίου.</w:t>
      </w:r>
    </w:p>
    <w:p w14:paraId="662D4E3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Από τα παραπάνω προκύπτει ότι για το αδίκημα της απιστίας αρμοδιότητα να ασκήσει την ποι</w:t>
      </w:r>
      <w:r>
        <w:rPr>
          <w:rFonts w:eastAsia="Times New Roman" w:cs="Times New Roman"/>
          <w:szCs w:val="24"/>
        </w:rPr>
        <w:t xml:space="preserve">νική δίωξη έχει η Βουλή, πλην όμως υφίσταται ανυπέρβλητο εμπόδιο για την άσκηση από τη Βουλή της δίωξης σε βάρος του παραπάνω Υπουργού, διότι ως προς το αδίκημα έχει εξαλειφθεί το αξιόποινο της απιστίας. </w:t>
      </w:r>
    </w:p>
    <w:p w14:paraId="662D4E3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Για το αδίκημα της νομιμοποίησης εσόδων από εγκλημα</w:t>
      </w:r>
      <w:r>
        <w:rPr>
          <w:rFonts w:eastAsia="Times New Roman" w:cs="Times New Roman"/>
          <w:szCs w:val="24"/>
        </w:rPr>
        <w:t xml:space="preserve">τικές δραστηριότητες, οι πράξεις έχουν </w:t>
      </w:r>
      <w:proofErr w:type="spellStart"/>
      <w:r>
        <w:rPr>
          <w:rFonts w:eastAsia="Times New Roman" w:cs="Times New Roman"/>
          <w:szCs w:val="24"/>
        </w:rPr>
        <w:t>τελεστεί</w:t>
      </w:r>
      <w:proofErr w:type="spellEnd"/>
      <w:r>
        <w:rPr>
          <w:rFonts w:eastAsia="Times New Roman" w:cs="Times New Roman"/>
          <w:szCs w:val="24"/>
        </w:rPr>
        <w:t xml:space="preserve"> εκτός της άσκησης των καθηκόντων του ως Υπουργού, επομένως καθίσταται </w:t>
      </w:r>
      <w:r>
        <w:rPr>
          <w:rFonts w:eastAsia="Times New Roman" w:cs="Times New Roman"/>
          <w:szCs w:val="24"/>
        </w:rPr>
        <w:lastRenderedPageBreak/>
        <w:t>φανερό ότι το αδίκημα αυτό δεν υπάγεται στον νόμο περί ευθύνης Υπουργών. Επομένως, αρμόδια για τη δίωξη και εκδίκαση της παραπάνω πράξης ε</w:t>
      </w:r>
      <w:r>
        <w:rPr>
          <w:rFonts w:eastAsia="Times New Roman" w:cs="Times New Roman"/>
          <w:szCs w:val="24"/>
        </w:rPr>
        <w:t>ίναι, κατά το κοινό ποινικό δίκαιο, τα διωκτικά όργανα και τα δικαστήρια. Και επομένως, η Βουλή δεν έχει αρμοδιότητα να ασκήσει δίωξη για το παραπάνω αδίκημα.</w:t>
      </w:r>
    </w:p>
    <w:p w14:paraId="662D4E3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Όσον αφορά τις αξιόποινες πράξεις που αφορούν άλλα πρόσωπα μη έχοντα πολιτική ιδιότητα, η περαιτέ</w:t>
      </w:r>
      <w:r>
        <w:rPr>
          <w:rFonts w:eastAsia="Times New Roman" w:cs="Times New Roman"/>
          <w:szCs w:val="24"/>
        </w:rPr>
        <w:t xml:space="preserve">ρω διερεύνηση είναι αντικείμενο εξεταστικής επιτροπής και αρμόδια για την άσκηση ποινικής δίωξης είναι η δικαιοσύνη. Επομένως, η Βουλή πρέπει να παραπέμψει τις υποθέσεις και τις σχετικές δικογραφίες στον αρμόδιο Εισαγγελέα Πλημμελειοδικών Αθηνών. </w:t>
      </w:r>
    </w:p>
    <w:p w14:paraId="662D4E36" w14:textId="77777777" w:rsidR="009A4B17" w:rsidRDefault="004622F9">
      <w:pPr>
        <w:spacing w:after="0" w:line="600" w:lineRule="auto"/>
        <w:ind w:firstLine="720"/>
        <w:jc w:val="both"/>
        <w:rPr>
          <w:rFonts w:eastAsia="Times New Roman"/>
          <w:color w:val="000000" w:themeColor="text1"/>
          <w:szCs w:val="24"/>
        </w:rPr>
      </w:pPr>
      <w:r>
        <w:rPr>
          <w:rFonts w:eastAsia="Times New Roman" w:cs="Times New Roman"/>
          <w:szCs w:val="24"/>
        </w:rPr>
        <w:t>Κυρίες κ</w:t>
      </w:r>
      <w:r>
        <w:rPr>
          <w:rFonts w:eastAsia="Times New Roman" w:cs="Times New Roman"/>
          <w:szCs w:val="24"/>
        </w:rPr>
        <w:t xml:space="preserve">αι κύριοι συνάδελφοι, πέραν των δικονομικών και ποινικών διαστάσεων του θέματος, υπάρχουν και άλλες διαστάσεις που πρέπει να λάβει υπ’ </w:t>
      </w:r>
      <w:proofErr w:type="spellStart"/>
      <w:r>
        <w:rPr>
          <w:rFonts w:eastAsia="Times New Roman" w:cs="Times New Roman"/>
          <w:szCs w:val="24"/>
        </w:rPr>
        <w:t>όψιν</w:t>
      </w:r>
      <w:proofErr w:type="spellEnd"/>
      <w:r>
        <w:rPr>
          <w:rFonts w:eastAsia="Times New Roman" w:cs="Times New Roman"/>
          <w:szCs w:val="24"/>
        </w:rPr>
        <w:t xml:space="preserve"> ο πολιτικός κόσμος. Πόσο πατριωτικό είναι να στήνονται πάρτι με μίζες στον τομέα της εθνικής άμυνας και ιδιαίτερα στ</w:t>
      </w:r>
      <w:r>
        <w:rPr>
          <w:rFonts w:eastAsia="Times New Roman" w:cs="Times New Roman"/>
          <w:szCs w:val="24"/>
        </w:rPr>
        <w:t xml:space="preserve">ους εξοπλισμούς; Πώς μπορεί να χαρακτηρίσει κανείς την αγορά οπλικών συστημάτων και συγκεκριμένα αρμάτων </w:t>
      </w:r>
      <w:r>
        <w:rPr>
          <w:rFonts w:eastAsia="Times New Roman" w:cs="Times New Roman"/>
          <w:szCs w:val="24"/>
          <w:lang w:val="en-GB"/>
        </w:rPr>
        <w:t>Leopard</w:t>
      </w:r>
      <w:r>
        <w:rPr>
          <w:rFonts w:eastAsia="Times New Roman" w:cs="Times New Roman"/>
          <w:szCs w:val="24"/>
        </w:rPr>
        <w:t xml:space="preserve">, τα οποία επί δεκαετία δεν είχαν </w:t>
      </w:r>
      <w:proofErr w:type="spellStart"/>
      <w:r>
        <w:rPr>
          <w:rFonts w:eastAsia="Times New Roman" w:cs="Times New Roman"/>
          <w:szCs w:val="24"/>
        </w:rPr>
        <w:t>πυρομαχικά</w:t>
      </w:r>
      <w:proofErr w:type="spellEnd"/>
      <w:r>
        <w:rPr>
          <w:rFonts w:eastAsia="Times New Roman" w:cs="Times New Roman"/>
          <w:szCs w:val="24"/>
        </w:rPr>
        <w:t xml:space="preserve">, εν γνώσει όλων των επιπέδων της ιεραρχίας; Πώς μπορεί </w:t>
      </w:r>
      <w:r>
        <w:rPr>
          <w:rFonts w:eastAsia="Times New Roman" w:cs="Times New Roman"/>
          <w:szCs w:val="24"/>
        </w:rPr>
        <w:lastRenderedPageBreak/>
        <w:t>να αντιστραφεί η απαξίωση του ελληνικού λαού</w:t>
      </w:r>
      <w:r>
        <w:rPr>
          <w:rFonts w:eastAsia="Times New Roman" w:cs="Times New Roman"/>
          <w:szCs w:val="24"/>
        </w:rPr>
        <w:t xml:space="preserve"> προς τον πολιτικό κόσμο, όταν στην οκταετία μετά τα Ίμια, από το 1996 έως το 2004, υλοποιήθηκε το μεγαλύτερο εξοπλιστικό πρόγραμμα της χώρας, από την ίδρυση του ελληνικού κράτους, όπου η Ελλάδα δαπάνησε αμύθητα ποσά για αμυντικές προμήθειες;</w:t>
      </w:r>
      <w:r>
        <w:rPr>
          <w:rFonts w:eastAsia="Times New Roman"/>
          <w:color w:val="000000" w:themeColor="text1"/>
          <w:szCs w:val="24"/>
        </w:rPr>
        <w:t xml:space="preserve"> </w:t>
      </w:r>
      <w:r>
        <w:rPr>
          <w:rFonts w:eastAsia="Times New Roman"/>
          <w:color w:val="000000" w:themeColor="text1"/>
          <w:szCs w:val="24"/>
        </w:rPr>
        <w:t>Ήδη ένας πρώη</w:t>
      </w:r>
      <w:r>
        <w:rPr>
          <w:rFonts w:eastAsia="Times New Roman"/>
          <w:color w:val="000000" w:themeColor="text1"/>
          <w:szCs w:val="24"/>
        </w:rPr>
        <w:t>ν Υπουργός της περιόδου εκείνης φυλακίστηκε και για τον άλλον υπάρχουν ενδείξεις τέλεσης αξιόποινων πράξεων. Πλην των αναφερομένων Υπουργών, τα ΚΥΣΕΑ εκείνης της περιόδου δεν είχαν καμμία ευθύνη;</w:t>
      </w:r>
    </w:p>
    <w:p w14:paraId="662D4E37"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Ως πολιτικός κόσμος έχουμε υποχρέωση να διερευνήσουμε όλες τ</w:t>
      </w:r>
      <w:r>
        <w:rPr>
          <w:rFonts w:eastAsia="Times New Roman"/>
          <w:color w:val="000000" w:themeColor="text1"/>
          <w:szCs w:val="24"/>
        </w:rPr>
        <w:t>ις περιπτώσεις που ρίχνουν σκιές σε πολιτικά πρόσωπα και υπονομεύουν την εμπιστοσύνη του ελληνικού λαού στους αντιπροσώπους του.</w:t>
      </w:r>
    </w:p>
    <w:p w14:paraId="662D4E38"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Εξετάστηκε ποτέ η επιχειρησιακή αναγκαιότητα και </w:t>
      </w:r>
      <w:proofErr w:type="spellStart"/>
      <w:r>
        <w:rPr>
          <w:rFonts w:eastAsia="Times New Roman"/>
          <w:color w:val="000000" w:themeColor="text1"/>
          <w:szCs w:val="24"/>
        </w:rPr>
        <w:t>καταλληλότητα</w:t>
      </w:r>
      <w:proofErr w:type="spellEnd"/>
      <w:r>
        <w:rPr>
          <w:rFonts w:eastAsia="Times New Roman"/>
          <w:color w:val="000000" w:themeColor="text1"/>
          <w:szCs w:val="24"/>
        </w:rPr>
        <w:t xml:space="preserve"> των οπλικών συστημάτων που προμηθευτήκαμε; Διατέθηκαν τα χρήματα</w:t>
      </w:r>
      <w:r>
        <w:rPr>
          <w:rFonts w:eastAsia="Times New Roman"/>
          <w:color w:val="000000" w:themeColor="text1"/>
          <w:szCs w:val="24"/>
        </w:rPr>
        <w:t xml:space="preserve"> με βάση ένα συνολικό επιχειρησιακό σχέδιο ή αποσπασματικά και με γνώμονα την ικανοποίηση όλων των προμηθευτών; Τηρήθηκαν οι διαδικασίες των προμηθειών; Ωφελήθηκε η Ελληνική Αμυντική Βιομηχανία από τα πολυάριθμα και πανάκριβα αυτά συστήματα; Γνωρίζουμε ότι</w:t>
      </w:r>
      <w:r>
        <w:rPr>
          <w:rFonts w:eastAsia="Times New Roman"/>
          <w:color w:val="000000" w:themeColor="text1"/>
          <w:szCs w:val="24"/>
        </w:rPr>
        <w:t xml:space="preserve"> πάνω από το μισό ποσό για τους εξοπλισμούς της οκταετίας αυτής κατευθύνθηκε σε ταμεία των εταιρειών βορείων ευρωπαϊκών χωρών και ότι ένα μέρος του χρέους μας προς τις χώρες αυτές είναι από τις εξοπλιστικές δαπάνες.</w:t>
      </w:r>
    </w:p>
    <w:p w14:paraId="662D4E39"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Όλα τα παραπάνω πιστεύω ότι αποτελούν </w:t>
      </w:r>
      <w:r>
        <w:rPr>
          <w:rFonts w:eastAsia="Times New Roman"/>
          <w:color w:val="000000" w:themeColor="text1"/>
          <w:szCs w:val="24"/>
        </w:rPr>
        <w:t>αντικείμενο εξεταστικής επιτροπής, διότι ποτέ δεν είναι αργά να πληροφορηθεί ο ελληνικός λαός πώς ξοδεύτηκαν τα χρήματά του και το κυριότερο, να αποδοθούν ευθύνες σε όσους έβλαψαν το δημόσιο συμφέρον. Επίσης, προκύπτει η αναγκαιότητα αναθεώρησης του άρθρου</w:t>
      </w:r>
      <w:r>
        <w:rPr>
          <w:rFonts w:eastAsia="Times New Roman"/>
          <w:color w:val="000000" w:themeColor="text1"/>
          <w:szCs w:val="24"/>
        </w:rPr>
        <w:t xml:space="preserve"> 86 του Συντάγματος και η σύνταξη νέου νόμου περί προμηθειών στις Ένοπλες Δυνάμεις.</w:t>
      </w:r>
    </w:p>
    <w:p w14:paraId="662D4E3A"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Τέλος, σας καλώ να υπερψηφίσουμε το πόρισμα.</w:t>
      </w:r>
    </w:p>
    <w:p w14:paraId="662D4E3B"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662D4E3C" w14:textId="77777777" w:rsidR="009A4B17" w:rsidRDefault="004622F9">
      <w:pPr>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662D4E3D"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Ευχαριστούμε κι εμείς.</w:t>
      </w:r>
    </w:p>
    <w:p w14:paraId="662D4E3E"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Ο Πρό</w:t>
      </w:r>
      <w:r>
        <w:rPr>
          <w:rFonts w:eastAsia="Times New Roman"/>
          <w:color w:val="000000" w:themeColor="text1"/>
          <w:szCs w:val="24"/>
        </w:rPr>
        <w:t>εδρος της Βουλής έχει τον λόγο.</w:t>
      </w:r>
    </w:p>
    <w:p w14:paraId="662D4E3F"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t>ΝΙΚΟΛΑΟΣ ΒΟΥΤΣΗΣ (Πρόεδρος της Βουλής):</w:t>
      </w:r>
      <w:r>
        <w:rPr>
          <w:rFonts w:eastAsia="Times New Roman"/>
          <w:color w:val="000000" w:themeColor="text1"/>
          <w:szCs w:val="24"/>
        </w:rPr>
        <w:t xml:space="preserve"> Κυρίες και κύριοι συνάδελφοι, είμαι υποχρεωμένος να μιλήσω για ορισμένα ζητήματα. Αισθάνομαι αυτήν την υποχρέωση.</w:t>
      </w:r>
    </w:p>
    <w:p w14:paraId="662D4E40"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Πρώτον, γιατί ασχολείται η Βουλή με αυτά τα πράγματα; Μήπως είναι ένα </w:t>
      </w:r>
      <w:r>
        <w:rPr>
          <w:rFonts w:eastAsia="Times New Roman"/>
          <w:color w:val="000000" w:themeColor="text1"/>
          <w:szCs w:val="24"/>
        </w:rPr>
        <w:t>σχέδιο παραφιλολογίας και απόσπασης της προσοχής της κοινής γνώμης; Πιστεύω πως ένα από τα καθήκοντά που έχει αναλάβει αυτή η Βουλή ενώπιον του ελληνικού λαού, είναι να ψάξει όχι μόνο για τις ευθύνες, αλλά και για την ουσία της διαδικασίας η οποία δημιούργ</w:t>
      </w:r>
      <w:r>
        <w:rPr>
          <w:rFonts w:eastAsia="Times New Roman"/>
          <w:color w:val="000000" w:themeColor="text1"/>
          <w:szCs w:val="24"/>
        </w:rPr>
        <w:t xml:space="preserve">ησε το χρέος, το οποίο όλοι εργαζόμαστε να το αποτινάξουμε, να το </w:t>
      </w:r>
      <w:proofErr w:type="spellStart"/>
      <w:r>
        <w:rPr>
          <w:rFonts w:eastAsia="Times New Roman"/>
          <w:color w:val="000000" w:themeColor="text1"/>
          <w:szCs w:val="24"/>
        </w:rPr>
        <w:t>απομειώσουμε</w:t>
      </w:r>
      <w:proofErr w:type="spellEnd"/>
      <w:r>
        <w:rPr>
          <w:rFonts w:eastAsia="Times New Roman"/>
          <w:color w:val="000000" w:themeColor="text1"/>
          <w:szCs w:val="24"/>
        </w:rPr>
        <w:t>, να δημιουργηθούν οι συνθήκες να φύγουμε από την ταλαιπωρία και τις οδυνηρότατες κοινωνικές επιπτώσεις στις οποίες ο ελληνικός λαός έχει περιπέσει, ακριβώς λόγω αυτού του χρέους</w:t>
      </w:r>
      <w:r>
        <w:rPr>
          <w:rFonts w:eastAsia="Times New Roman"/>
          <w:color w:val="000000" w:themeColor="text1"/>
          <w:szCs w:val="24"/>
        </w:rPr>
        <w:t xml:space="preserve"> που κληρονομήθηκε στην παρούσα Κυβέρνηση.</w:t>
      </w:r>
    </w:p>
    <w:p w14:paraId="662D4E41"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Άρα, το ζήτημα των εξοπλισμών, των αντισταθμιστικών ωφελημάτων, των μιζών, της σπατάλης, της κακοδιαχείρισης είναι προφανές ότι αποτελεί αντικείμενο μόνιμης ενασχόλησης με τη θεσμική ευαισθησία που επιβάλλει αυτή </w:t>
      </w:r>
      <w:r>
        <w:rPr>
          <w:rFonts w:eastAsia="Times New Roman"/>
          <w:color w:val="000000" w:themeColor="text1"/>
          <w:szCs w:val="24"/>
        </w:rPr>
        <w:t>η ενασχόληση από την πλευρά της Βουλής.</w:t>
      </w:r>
    </w:p>
    <w:p w14:paraId="662D4E42"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Δεύτερο ζήτημα. Μου προκάλεσε κατάπληξη ότι ενώ ακούστηκαν διάφορες ατάκες -διότι είμαστε στην εποχή πλέον που οι αγορεύσεις γίνονται μέσα από ατάκες που ανακαλύπτουν διάφοροι συνεργάτες την προηγούμενη μέρα-, για «χ</w:t>
      </w:r>
      <w:r>
        <w:rPr>
          <w:rFonts w:eastAsia="Times New Roman"/>
          <w:color w:val="000000" w:themeColor="text1"/>
          <w:szCs w:val="24"/>
        </w:rPr>
        <w:t>ειροβομβίδα κρότου λάμψης», για «παραπλάνηση», για «φιάσκο», για «άνθρακες ο θησαυρός», όλα αυτά τα οποία ακούστηκαν προηγουμένως, δεν υπήρξε η ελάχιστη πολιτική ευαισθησία από πλευράς εκπροσώπων των κομμάτων που είχαν κυβερνήσει στο διάστημα το οποίο ιστο</w:t>
      </w:r>
      <w:r>
        <w:rPr>
          <w:rFonts w:eastAsia="Times New Roman"/>
          <w:color w:val="000000" w:themeColor="text1"/>
          <w:szCs w:val="24"/>
        </w:rPr>
        <w:t>ρικά εξετάζουμε σήμερα σε σχέση με το συγκεκριμένο ζήτημα, για να περιγράψουν και να αναλάβουν τις ευθύνες ή και να καταθέσουν την οδύνη τους για το ότι όχι απλά αυτά συνέβησαν επί των ημερών της διακυβέρνησής τους -δ</w:t>
      </w:r>
      <w:r>
        <w:rPr>
          <w:rFonts w:eastAsia="Times New Roman"/>
          <w:szCs w:val="24"/>
        </w:rPr>
        <w:t>ιότι αυτά συμβαίνουν και η απάντηση είν</w:t>
      </w:r>
      <w:r>
        <w:rPr>
          <w:rFonts w:eastAsia="Times New Roman"/>
          <w:szCs w:val="24"/>
        </w:rPr>
        <w:t xml:space="preserve">αι ότι ο λαός τα αποτιμά-, αλλά για να πάρουν την ευθύνη τους για το πώς και γιατί δεν είχαν ευαισθητοποιήσει, κινητοποιήσει, βοηθήσει την ελληνική </w:t>
      </w:r>
      <w:r>
        <w:rPr>
          <w:rFonts w:eastAsia="Times New Roman"/>
          <w:szCs w:val="24"/>
        </w:rPr>
        <w:t xml:space="preserve">δικαιοσύνη </w:t>
      </w:r>
      <w:r>
        <w:rPr>
          <w:rFonts w:eastAsia="Times New Roman"/>
          <w:szCs w:val="24"/>
        </w:rPr>
        <w:t xml:space="preserve">εγκαίρως, ώστε να εξεταστούν. Δηλαδή, τελικά, έρχεται εδώ ως διαπίστωση ότι πέρασαν δέκα χρόνια, </w:t>
      </w:r>
      <w:r>
        <w:rPr>
          <w:rFonts w:eastAsia="Times New Roman"/>
          <w:szCs w:val="24"/>
        </w:rPr>
        <w:t>τι να κάνουμε, έχουν παραγραφεί με το άρθρο 86 κλπ</w:t>
      </w:r>
      <w:r>
        <w:rPr>
          <w:rFonts w:eastAsia="Times New Roman"/>
          <w:szCs w:val="24"/>
        </w:rPr>
        <w:t>..</w:t>
      </w:r>
    </w:p>
    <w:p w14:paraId="662D4E4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Άρα, τούτου δεδομένου, οι παρόντες να μην συνεχίζουν να διερευνούν τα πράγματα, χωρίς να αναλαμβάνει κανείς την ευθύνη γιατί στο μέρος που αφορά τη Βουλή –προφανώς αφορά και δικαστικούς λειτουργούς- υπήρ</w:t>
      </w:r>
      <w:r>
        <w:rPr>
          <w:rFonts w:eastAsia="Times New Roman" w:cs="Times New Roman"/>
          <w:szCs w:val="24"/>
        </w:rPr>
        <w:t xml:space="preserve">ξε αυτή η πολύχρονη καθυστέρηση, η οποία υπερέβη -προφανώς για ορισμένα από τα αδικήματα- της διερεύνησής τους τις πρόνοιες του άρθρου 86. Η ευθύνη επ’ αυτού δεν αφορά τις κυβερνήσεις εκείνες της εποχής! Η παρούσα Κυβέρνηση πρέπει να συγκαλύψει. </w:t>
      </w:r>
      <w:r>
        <w:rPr>
          <w:rFonts w:eastAsia="Times New Roman" w:cs="Times New Roman"/>
          <w:szCs w:val="24"/>
          <w:lang w:val="en-US"/>
        </w:rPr>
        <w:t>K</w:t>
      </w:r>
      <w:r>
        <w:rPr>
          <w:rFonts w:eastAsia="Times New Roman" w:cs="Times New Roman"/>
          <w:szCs w:val="24"/>
        </w:rPr>
        <w:t>αι αυτό ε</w:t>
      </w:r>
      <w:r>
        <w:rPr>
          <w:rFonts w:eastAsia="Times New Roman" w:cs="Times New Roman"/>
          <w:szCs w:val="24"/>
        </w:rPr>
        <w:t xml:space="preserve">μφανίζεται ως ευθύνη από εδώ πέρα μέσα. Είναι απίστευτο! </w:t>
      </w:r>
    </w:p>
    <w:p w14:paraId="662D4E4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Τρίτον, ο κ. Παπαντωνίου έπρεπε να είναι εδώ. Λυπάμαι που είμαι ο πρώτος που το λέω σήμερα. </w:t>
      </w:r>
    </w:p>
    <w:p w14:paraId="662D4E45"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Το είπαμε και εμείς. Έχει ασχοληθεί η </w:t>
      </w:r>
      <w:r>
        <w:rPr>
          <w:rFonts w:eastAsia="Times New Roman" w:cs="Times New Roman"/>
          <w:szCs w:val="24"/>
        </w:rPr>
        <w:t xml:space="preserve">επιτροπή </w:t>
      </w:r>
      <w:r>
        <w:rPr>
          <w:rFonts w:eastAsia="Times New Roman" w:cs="Times New Roman"/>
          <w:szCs w:val="24"/>
        </w:rPr>
        <w:t xml:space="preserve">με το θέμα. </w:t>
      </w:r>
    </w:p>
    <w:p w14:paraId="662D4E4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ΒΟΥΤΣΗΣ</w:t>
      </w:r>
      <w:r>
        <w:rPr>
          <w:rFonts w:eastAsia="Times New Roman" w:cs="Times New Roman"/>
          <w:b/>
          <w:szCs w:val="24"/>
        </w:rPr>
        <w:t xml:space="preserve"> (</w:t>
      </w:r>
      <w:r>
        <w:rPr>
          <w:rFonts w:eastAsia="Times New Roman" w:cs="Times New Roman"/>
          <w:b/>
          <w:szCs w:val="24"/>
        </w:rPr>
        <w:t>Πρόεδρος της Βουλής</w:t>
      </w:r>
      <w:r>
        <w:rPr>
          <w:rFonts w:eastAsia="Times New Roman" w:cs="Times New Roman"/>
          <w:b/>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εάν αδίκησα κάποιον, κύριε Τζαβάρα. Δεν το κάνω για δημιουργία εντυπώσεων. </w:t>
      </w:r>
    </w:p>
    <w:p w14:paraId="662D4E4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Ήμασταν παρόντες κάποιοι εξ ημών όταν ο κ. Γιώργος Παπακωνσταντίνου δύο φορές για μισή ώρα ήρθε και μίλησε. Ήμασταν παρόντες εμείς, η Αξιωματική</w:t>
      </w:r>
      <w:r>
        <w:rPr>
          <w:rFonts w:eastAsia="Times New Roman" w:cs="Times New Roman"/>
          <w:szCs w:val="24"/>
        </w:rPr>
        <w:t xml:space="preserve"> Αντιπολίτευση για την οποία λέτε πως ήταν έξαλλη και η οποία οδηγούσε τα πράγματα στον τοίχο, ενώ δεν ήταν παρόντες οι σύντροφοί του όταν ήρθε μέσα στην Αίθουσα της Βουλής για να πει τις απόψεις του. </w:t>
      </w:r>
    </w:p>
    <w:p w14:paraId="662D4E4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Και γιατί αναφέρομαι σε αυτό; Έχει κάθε δικαίωμα ο κ. </w:t>
      </w:r>
      <w:r>
        <w:rPr>
          <w:rFonts w:eastAsia="Times New Roman" w:cs="Times New Roman"/>
          <w:szCs w:val="24"/>
        </w:rPr>
        <w:t xml:space="preserve">Παπαντωνίου στην </w:t>
      </w:r>
      <w:r>
        <w:rPr>
          <w:rFonts w:eastAsia="Times New Roman" w:cs="Times New Roman"/>
          <w:szCs w:val="24"/>
        </w:rPr>
        <w:t>επιτροπή</w:t>
      </w:r>
      <w:r>
        <w:rPr>
          <w:rFonts w:eastAsia="Times New Roman" w:cs="Times New Roman"/>
          <w:szCs w:val="24"/>
        </w:rPr>
        <w:t xml:space="preserve"> -όπως και στην Ολομέλεια- να στείλει ένα υπόμνημα. Δεν μπορεί, όμως, να παραμένει ασχολίαστο από τη Βουλή των Ελλήνων ότι αυτό το υπόμνημα τελειώνει λέγοντας αποφατικά ότι πρόκειται για συκοφαντική δυσφήμιση που υπηρετεί φαύλες πο</w:t>
      </w:r>
      <w:r>
        <w:rPr>
          <w:rFonts w:eastAsia="Times New Roman" w:cs="Times New Roman"/>
          <w:szCs w:val="24"/>
        </w:rPr>
        <w:t xml:space="preserve">λιτικές σκοπιμότητες. Να έρθει εδώ να το εξηγήσει. </w:t>
      </w:r>
    </w:p>
    <w:p w14:paraId="662D4E49"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62D4E4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Πού είναι η συκοφαντική δυσφήμιση; Πού είναι οι φαύλες πολιτικές σκοπιμότητες; Γιατί ενδεχομένως να έπειθε -και το λέω ευθύτατα-, διότι είναι σαφές ότι λειτουργ</w:t>
      </w:r>
      <w:r>
        <w:rPr>
          <w:rFonts w:eastAsia="Times New Roman" w:cs="Times New Roman"/>
          <w:szCs w:val="24"/>
        </w:rPr>
        <w:t>ούμε στη βάση του νομικού μας πολιτισμού που έχει κάποια αγκωνάρια, βασικότερο του οποίου προφανώς είναι το ότι ουδείς είναι κατηγορούμενος, πόσο μάλλον ένοχος, εάν δεν υπάρξει η εδραίωση των κατηγοριών και εάν δεν καταδικαστεί. Δεν ήρθε, όμως, ο κ. Παπαντ</w:t>
      </w:r>
      <w:r>
        <w:rPr>
          <w:rFonts w:eastAsia="Times New Roman" w:cs="Times New Roman"/>
          <w:szCs w:val="24"/>
        </w:rPr>
        <w:t>ωνίου. Με είχε πάρει τηλέφωνο και είχαμε μιλήσει -μπορώ τώρα να το δημοσιοποιήσω- αμέσως μόλις είχε σταλεί η δικογραφία για να μου πει την έκπληξή του για το ότι ηγέρθη τέτοιο θέμα κλπ</w:t>
      </w:r>
      <w:r>
        <w:rPr>
          <w:rFonts w:eastAsia="Times New Roman" w:cs="Times New Roman"/>
          <w:szCs w:val="24"/>
        </w:rPr>
        <w:t>.</w:t>
      </w:r>
      <w:r>
        <w:rPr>
          <w:rFonts w:eastAsia="Times New Roman" w:cs="Times New Roman"/>
          <w:szCs w:val="24"/>
        </w:rPr>
        <w:t xml:space="preserve">. </w:t>
      </w:r>
    </w:p>
    <w:p w14:paraId="662D4E4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μένω έκπληκτος και για έναν τρίτο λόγο, για τον οποίο επίσης σύν</w:t>
      </w:r>
      <w:r>
        <w:rPr>
          <w:rFonts w:eastAsia="Times New Roman" w:cs="Times New Roman"/>
          <w:szCs w:val="24"/>
        </w:rPr>
        <w:t xml:space="preserve">τροφοί του, συνοδοιπόροι του μέσα στο κόμμα του –σε όλους συμβαίνουν αυτά- δεν βρίσκουν λόγο να πουν, αλλά περνάνε τον χρόνο τους με διάφορα ευφυολογήματα από του Βήματος αυτού. </w:t>
      </w:r>
    </w:p>
    <w:p w14:paraId="662D4E4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Είναι δυνατόν ένας Υπουργός που έχει περάσει από πολλά Υπουργεία, που είχε πρ</w:t>
      </w:r>
      <w:r>
        <w:rPr>
          <w:rFonts w:eastAsia="Times New Roman" w:cs="Times New Roman"/>
          <w:szCs w:val="24"/>
        </w:rPr>
        <w:t>ώτες ευθύνες για τη χώρα, ακόμα και για την είσοδο της χώρας στην ΟΝΕ, με ένα δημόσιο επί πολλά χρόνια αποτύπωμα πάνω στα πράγματα κλπ</w:t>
      </w:r>
      <w:r>
        <w:rPr>
          <w:rFonts w:eastAsia="Times New Roman" w:cs="Times New Roman"/>
          <w:szCs w:val="24"/>
        </w:rPr>
        <w:t>.</w:t>
      </w:r>
      <w:r>
        <w:rPr>
          <w:rFonts w:eastAsia="Times New Roman" w:cs="Times New Roman"/>
          <w:szCs w:val="24"/>
        </w:rPr>
        <w:t xml:space="preserve">, να διαβάζει ή να ξέρει πριν να τα διαβάσει –δεν παίζει κανέναν ρόλο- και να διαβάζουμε μαζί του στις εφημερίδες ότι η </w:t>
      </w:r>
      <w:r>
        <w:rPr>
          <w:rFonts w:eastAsia="Times New Roman" w:cs="Times New Roman"/>
          <w:szCs w:val="24"/>
        </w:rPr>
        <w:t>δ</w:t>
      </w:r>
      <w:r>
        <w:rPr>
          <w:rFonts w:eastAsia="Times New Roman" w:cs="Times New Roman"/>
          <w:szCs w:val="24"/>
        </w:rPr>
        <w:t xml:space="preserve">ικαιοσύνη </w:t>
      </w:r>
      <w:r>
        <w:rPr>
          <w:rFonts w:eastAsia="Times New Roman" w:cs="Times New Roman"/>
          <w:szCs w:val="24"/>
        </w:rPr>
        <w:t xml:space="preserve">η οποία έχει ξεκινήσει τη σχετική διαδικασία, προσκρούει μπροστά σε άρνηση να ανοιχτούν οι λογαριασμοί; </w:t>
      </w:r>
    </w:p>
    <w:p w14:paraId="662D4E4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Δεν γνωρίζω εάν είναι αλήθεια ή δεν είναι. Το έχω διαβάσει επανειλημμένα, όμως, όπως επίσης και αυτά τα οποία αναφέρει ήδη η </w:t>
      </w:r>
      <w:r>
        <w:rPr>
          <w:rFonts w:eastAsia="Times New Roman" w:cs="Times New Roman"/>
          <w:szCs w:val="24"/>
        </w:rPr>
        <w:t xml:space="preserve">επιτροπή </w:t>
      </w:r>
      <w:r>
        <w:rPr>
          <w:rFonts w:eastAsia="Times New Roman" w:cs="Times New Roman"/>
          <w:szCs w:val="24"/>
        </w:rPr>
        <w:t>στο πόρ</w:t>
      </w:r>
      <w:r>
        <w:rPr>
          <w:rFonts w:eastAsia="Times New Roman" w:cs="Times New Roman"/>
          <w:szCs w:val="24"/>
        </w:rPr>
        <w:t xml:space="preserve">ισμά της, δηλαδή το πλήθος των λογαριασμών, τα δάνεια, τις υπόνοιες -επαναλαμβάνω ότι εύχομαι να μην είναι αλήθεια- για εικονικές αγορές, για κάλυψη από δάνεια. Να τα γνωρίζει όλα αυτά, να υπάρχει μια </w:t>
      </w:r>
      <w:proofErr w:type="spellStart"/>
      <w:r>
        <w:rPr>
          <w:rFonts w:eastAsia="Times New Roman" w:cs="Times New Roman"/>
          <w:szCs w:val="24"/>
        </w:rPr>
        <w:t>περιρρέουσα</w:t>
      </w:r>
      <w:proofErr w:type="spellEnd"/>
      <w:r>
        <w:rPr>
          <w:rFonts w:eastAsia="Times New Roman" w:cs="Times New Roman"/>
          <w:szCs w:val="24"/>
        </w:rPr>
        <w:t xml:space="preserve"> ατμόσφαιρα για ένα δημόσιο πρόσωπο το οποίο</w:t>
      </w:r>
      <w:r>
        <w:rPr>
          <w:rFonts w:eastAsia="Times New Roman" w:cs="Times New Roman"/>
          <w:szCs w:val="24"/>
        </w:rPr>
        <w:t xml:space="preserve"> ήταν από τα κορυφαία μιας ολόκληρης περιόδου για την ιστορία της χώρας και με διεθνή υπόσταση. Τον κ. Παπαντωνίου τον γνωρίζουν τώρα καλύτερα σε όλη την Ευρώπη παρά εμένα παραδείγματος </w:t>
      </w:r>
      <w:r>
        <w:rPr>
          <w:rFonts w:eastAsia="Times New Roman" w:cs="Times New Roman"/>
          <w:szCs w:val="24"/>
        </w:rPr>
        <w:t>χάριν</w:t>
      </w:r>
      <w:r>
        <w:rPr>
          <w:rFonts w:eastAsia="Times New Roman" w:cs="Times New Roman"/>
          <w:szCs w:val="24"/>
        </w:rPr>
        <w:t xml:space="preserve">. Έτσι δεν είναι; Απλό δεν είναι; </w:t>
      </w:r>
    </w:p>
    <w:p w14:paraId="662D4E4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να μην αισθάνονται την ανά</w:t>
      </w:r>
      <w:r>
        <w:rPr>
          <w:rFonts w:eastAsia="Times New Roman" w:cs="Times New Roman"/>
          <w:szCs w:val="24"/>
        </w:rPr>
        <w:t xml:space="preserve">γκη αυτοί που τον υπερασπίζονται εμμέσως πλην σαφώς -και δεν  μπορώ να ακούω «εντάξει, από εκεί και πέρα αν η </w:t>
      </w:r>
      <w:r>
        <w:rPr>
          <w:rFonts w:eastAsia="Times New Roman" w:cs="Times New Roman"/>
          <w:szCs w:val="24"/>
        </w:rPr>
        <w:t>δικαιοσύνη</w:t>
      </w:r>
      <w:r>
        <w:rPr>
          <w:rFonts w:eastAsia="Times New Roman" w:cs="Times New Roman"/>
          <w:szCs w:val="24"/>
        </w:rPr>
        <w:t>, να σαπίσει κλπ.», που τα ακούσαμε και για άλλες περιπτώσεις- επ’ αυτών των ζητημάτων, τα οποία δημιουργούν εύλογες ανησυχίες, ευαισθησ</w:t>
      </w:r>
      <w:r>
        <w:rPr>
          <w:rFonts w:eastAsia="Times New Roman" w:cs="Times New Roman"/>
          <w:szCs w:val="24"/>
        </w:rPr>
        <w:t xml:space="preserve">ίες, υπόνοιες στην κοινή γνώμη, να θέσουν αυτά τα ζητήματα, αλλά ίσα-ίσα να εγκαλούν την Κυβέρνηση, τον Υπουργό και να εγκαλούν και την ελληνική Βουλή γιατί ασχολείται; Είναι απίστευτο! Πάρτε τις ευθύνες σας. Θέλω να είμαι σαφής, πάρα πολύ σαφής. </w:t>
      </w:r>
    </w:p>
    <w:p w14:paraId="662D4E4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Ένα επόμ</w:t>
      </w:r>
      <w:r>
        <w:rPr>
          <w:rFonts w:eastAsia="Times New Roman" w:cs="Times New Roman"/>
          <w:szCs w:val="24"/>
        </w:rPr>
        <w:t xml:space="preserve">ενο ζήτημα που θέλω να θίξω, είναι το εξής: Κυρίες και κύριοι συνάδελφοι, η Ελλάδα έχει κοινοβουλευτικό σύστημα και Σύνταγμα που εδραιώνει το κοινοβουλευτικό σύστημα, θεσπίζει και ισχυροποιεί τις τρεις ισότιμες και ανεξάρτητες </w:t>
      </w:r>
      <w:r>
        <w:rPr>
          <w:rFonts w:eastAsia="Times New Roman" w:cs="Times New Roman"/>
          <w:szCs w:val="24"/>
        </w:rPr>
        <w:t>αρχές</w:t>
      </w:r>
      <w:r>
        <w:rPr>
          <w:rFonts w:eastAsia="Times New Roman" w:cs="Times New Roman"/>
          <w:szCs w:val="24"/>
        </w:rPr>
        <w:t xml:space="preserve">, τη δικαστική εξουσία, </w:t>
      </w:r>
      <w:r>
        <w:rPr>
          <w:rFonts w:eastAsia="Times New Roman" w:cs="Times New Roman"/>
          <w:szCs w:val="24"/>
        </w:rPr>
        <w:t xml:space="preserve">την εκτελεστική εξουσία και την κοινοβουλευτική εξουσία. Πλην, όμως, εάν συμφωνήσουμε -είμαι σαφής, θα το αντιληφθείτε- ότι η δικαστική και η εκτελεστική εξουσία συνθέτουν το σώμα και το νευρικό σύστημα της </w:t>
      </w:r>
      <w:r>
        <w:rPr>
          <w:rFonts w:eastAsia="Times New Roman" w:cs="Times New Roman"/>
          <w:szCs w:val="24"/>
        </w:rPr>
        <w:t xml:space="preserve">δημοκρατίας </w:t>
      </w:r>
      <w:r>
        <w:rPr>
          <w:rFonts w:eastAsia="Times New Roman" w:cs="Times New Roman"/>
          <w:szCs w:val="24"/>
        </w:rPr>
        <w:t xml:space="preserve">μας, η καρδιά της </w:t>
      </w:r>
      <w:r>
        <w:rPr>
          <w:rFonts w:eastAsia="Times New Roman" w:cs="Times New Roman"/>
          <w:szCs w:val="24"/>
        </w:rPr>
        <w:t xml:space="preserve">δημοκρατίας </w:t>
      </w:r>
      <w:r>
        <w:rPr>
          <w:rFonts w:eastAsia="Times New Roman" w:cs="Times New Roman"/>
          <w:szCs w:val="24"/>
        </w:rPr>
        <w:t>χτυπάει</w:t>
      </w:r>
      <w:r>
        <w:rPr>
          <w:rFonts w:eastAsia="Times New Roman" w:cs="Times New Roman"/>
          <w:szCs w:val="24"/>
        </w:rPr>
        <w:t xml:space="preserve"> στη Βουλή. Η Βουλή είναι το νομοθετικό σύστημα, το νομοθετικό σώμα, είναι η έκφραση της λαϊκής κυριαρχίας.</w:t>
      </w:r>
    </w:p>
    <w:p w14:paraId="662D4E50"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62D4E5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Μπράβο, Πρόεδρε!</w:t>
      </w:r>
    </w:p>
    <w:p w14:paraId="662D4E5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Περί αυτού πρόκειται και νομίζω ότι είμαστε σύμφωνο</w:t>
      </w:r>
      <w:r>
        <w:rPr>
          <w:rFonts w:eastAsia="Times New Roman" w:cs="Times New Roman"/>
          <w:szCs w:val="24"/>
        </w:rPr>
        <w:t>ι όλες και όλοι. Και το λέω σε μία φάση όπου το χέρι, που προσπαθούν από διάφορες πλευρές για διάφορους λόγους, εντός και εκτός της χώρας, να βάλουν στη Βουλή, διότι ξέρουν ότι από εκεί ξεκινάει και ξετυλίγεται όλο το θεσμικό πλέγμα της έκφρασης της λαϊκής</w:t>
      </w:r>
      <w:r>
        <w:rPr>
          <w:rFonts w:eastAsia="Times New Roman" w:cs="Times New Roman"/>
          <w:szCs w:val="24"/>
        </w:rPr>
        <w:t xml:space="preserve"> κυριαρχίας, είναι πάρα πολύ συγκεκριμένος κίνδυνος.</w:t>
      </w:r>
    </w:p>
    <w:p w14:paraId="662D4E5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Άρα, αυτό είναι ένας επιπλέον λόγος για τον οποίον δεν νοείται η Βουλή να είναι τυφλή, να είναι κουφή και να είναι σιωπηλή. Δεν υπάρχει κα</w:t>
      </w:r>
      <w:r>
        <w:rPr>
          <w:rFonts w:eastAsia="Times New Roman" w:cs="Times New Roman"/>
          <w:szCs w:val="24"/>
        </w:rPr>
        <w:t>μ</w:t>
      </w:r>
      <w:r>
        <w:rPr>
          <w:rFonts w:eastAsia="Times New Roman" w:cs="Times New Roman"/>
          <w:szCs w:val="24"/>
        </w:rPr>
        <w:t xml:space="preserve">μία περίπτωση να δεχτούμε -κανείς πιστεύω από εμάς, άνδρες και </w:t>
      </w:r>
      <w:r>
        <w:rPr>
          <w:rFonts w:eastAsia="Times New Roman" w:cs="Times New Roman"/>
          <w:szCs w:val="24"/>
        </w:rPr>
        <w:t xml:space="preserve">γυναίκες εκλεγμένοι Βουλευτές- να σιωπά η ελληνική Βουλή, να είναι τυφλή, να είναι κουφή. Μπορεί άλλη εξουσία, η οποία ακριβώς μέσω αυτών των λαϊκών επιτηδεύσεων για το πώς λειτουργεί και το πώς πρέπει να λειτουργεί, για να </w:t>
      </w:r>
      <w:proofErr w:type="spellStart"/>
      <w:r>
        <w:rPr>
          <w:rFonts w:eastAsia="Times New Roman" w:cs="Times New Roman"/>
          <w:szCs w:val="24"/>
        </w:rPr>
        <w:t>ισηγορεί</w:t>
      </w:r>
      <w:proofErr w:type="spellEnd"/>
      <w:r>
        <w:rPr>
          <w:rFonts w:eastAsia="Times New Roman" w:cs="Times New Roman"/>
          <w:szCs w:val="24"/>
        </w:rPr>
        <w:t>, να έχει αυτά τα χαρακτ</w:t>
      </w:r>
      <w:r>
        <w:rPr>
          <w:rFonts w:eastAsia="Times New Roman" w:cs="Times New Roman"/>
          <w:szCs w:val="24"/>
        </w:rPr>
        <w:t>ηριστικά. Αλίμονο!</w:t>
      </w:r>
    </w:p>
    <w:p w14:paraId="662D4E5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Αλλά η ελληνική Βουλή πρέπει να είναι ανοιχτομάτα, πρέπει να ακούει και να επικοινωνεί με τις κοινωνικές ευαισθησίες, με το κοινό περί δικαίου αίσθημα, με τις ιστορικές ανάγκες ολόκληρες περίοδοι να συζητηθούν και να υπάρξει μια ανασύστα</w:t>
      </w:r>
      <w:r>
        <w:rPr>
          <w:rFonts w:eastAsia="Times New Roman" w:cs="Times New Roman"/>
          <w:szCs w:val="24"/>
        </w:rPr>
        <w:t>ση της συλλογικής μνήμης και τελικά με την έκφραση –κι εκεί έχουμε όλοι μας το μεγάλο ερωτηματικό για το τι συμβαίνει τα τελευταία χρόνια- των πόθων και των αναγκών του ελληνικού λαού μέσω της νομοθέτησής της. Και δεν μπορούμε να το κάνουμε αυτό όπως θα θέ</w:t>
      </w:r>
      <w:r>
        <w:rPr>
          <w:rFonts w:eastAsia="Times New Roman" w:cs="Times New Roman"/>
          <w:szCs w:val="24"/>
        </w:rPr>
        <w:t xml:space="preserve">λαμε και το γνωρίζουμε πάρα πολύ καλά. Εκεί πλέον είναι το πολιτικό, αλλά και το νομοθετικό και κοινοβουλευτικό πρόβλημα της Βουλής. Άρα, αυτή είναι η Βουλή. </w:t>
      </w:r>
    </w:p>
    <w:p w14:paraId="662D4E5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άρθρο 86 αναφέρεται σαφώς στις πολιτικές ευθύνες. Εγώ ήμουν Υπουργός Εσωτερικών στην πρώτη δια</w:t>
      </w:r>
      <w:r>
        <w:rPr>
          <w:rFonts w:eastAsia="Times New Roman" w:cs="Times New Roman"/>
          <w:szCs w:val="24"/>
        </w:rPr>
        <w:t>κυβέρνηση από πλευράς ΣΥΡΙΖΑ. Πράγματι το άρθρο 86, για το οποίο όλοι συζητάμε ότι πρέπει να αλλάξει στη συνταγματική αναθεώρηση επί των πολιτικών ευθυνών, επί των πολιτικών αποφάσεων δηλαδή που παίρνει ένας Υπουργός και μόνον, χωρίς ίχνος υπόνοιας για χρη</w:t>
      </w:r>
      <w:r>
        <w:rPr>
          <w:rFonts w:eastAsia="Times New Roman" w:cs="Times New Roman"/>
          <w:szCs w:val="24"/>
        </w:rPr>
        <w:t>ματισμούς, για διασπαθίσεις, για μαύρα χρήματα κλπ., δίνει μια πολύ περιορισμένη και περιοριστική –ας πούμε- πρόνοια, η οποία δημιουργεί πρόβλημα και υπάρχει μια ομοφωνία για το πώς πρέπει να αλλάξει αυτό το ζήτημα. Αυτό, όμως, δεν έχει να κάνει με τα υπόλ</w:t>
      </w:r>
      <w:r>
        <w:rPr>
          <w:rFonts w:eastAsia="Times New Roman" w:cs="Times New Roman"/>
          <w:szCs w:val="24"/>
        </w:rPr>
        <w:t>οιπα κακουργήματα, πλημμελήματα κλπ.</w:t>
      </w:r>
      <w:r>
        <w:rPr>
          <w:rFonts w:eastAsia="Times New Roman" w:cs="Times New Roman"/>
          <w:szCs w:val="24"/>
        </w:rPr>
        <w:t>,</w:t>
      </w:r>
      <w:r>
        <w:rPr>
          <w:rFonts w:eastAsia="Times New Roman" w:cs="Times New Roman"/>
          <w:szCs w:val="24"/>
        </w:rPr>
        <w:t xml:space="preserve"> για τα οποία είναι προφανές ότι θα πρέπει οι πολιτικοί να είμαστε απολύτως ισότιμα και για το σύνολο του βίου μας εν όψει με όλους τους πολίτες. </w:t>
      </w:r>
      <w:r>
        <w:rPr>
          <w:rFonts w:eastAsia="Times New Roman"/>
          <w:szCs w:val="24"/>
        </w:rPr>
        <w:t xml:space="preserve">Περί αυτού πρόκειται. </w:t>
      </w:r>
    </w:p>
    <w:p w14:paraId="662D4E56" w14:textId="77777777" w:rsidR="009A4B17" w:rsidRDefault="004622F9">
      <w:pPr>
        <w:spacing w:after="0" w:line="600" w:lineRule="auto"/>
        <w:ind w:firstLine="720"/>
        <w:jc w:val="both"/>
        <w:rPr>
          <w:rFonts w:eastAsia="Times New Roman"/>
          <w:szCs w:val="24"/>
        </w:rPr>
      </w:pPr>
      <w:r>
        <w:rPr>
          <w:rFonts w:eastAsia="Times New Roman"/>
          <w:szCs w:val="24"/>
        </w:rPr>
        <w:t>Και τι συμβαίνει τώρα; Η Βουλή είναι, επιτρέψτε μο</w:t>
      </w:r>
      <w:r>
        <w:rPr>
          <w:rFonts w:eastAsia="Times New Roman"/>
          <w:szCs w:val="24"/>
        </w:rPr>
        <w:t xml:space="preserve">υ την έκφραση, «στα μανταλάκια», στην κοινή γνώμη για πλήθος θεμάτων -δεν παίρνω την ευκαιρία και δεν θα καταχραστώ επ’ αυτού τον χρόνο- παραδείγματος </w:t>
      </w:r>
      <w:r>
        <w:rPr>
          <w:rFonts w:eastAsia="Times New Roman"/>
          <w:szCs w:val="24"/>
        </w:rPr>
        <w:t xml:space="preserve">χάριν </w:t>
      </w:r>
      <w:r>
        <w:rPr>
          <w:rFonts w:eastAsia="Times New Roman"/>
          <w:szCs w:val="24"/>
        </w:rPr>
        <w:t>και για το πόθεν έσχες -είναι μια ολόκληρη ιστορία, δεν την έχουμε συζητήσει ποτέ στην Ολομέλεια. Ό</w:t>
      </w:r>
      <w:r>
        <w:rPr>
          <w:rFonts w:eastAsia="Times New Roman"/>
          <w:szCs w:val="24"/>
        </w:rPr>
        <w:t xml:space="preserve">λοι οι άλλοι κρατάνε τις δικές τους αυτονομίες, ανεξαρτησίες, ιδιαιτερότητες, </w:t>
      </w:r>
      <w:proofErr w:type="spellStart"/>
      <w:r>
        <w:rPr>
          <w:rFonts w:eastAsia="Times New Roman"/>
          <w:szCs w:val="24"/>
        </w:rPr>
        <w:t>διακριτότητες</w:t>
      </w:r>
      <w:proofErr w:type="spellEnd"/>
      <w:r>
        <w:rPr>
          <w:rFonts w:eastAsia="Times New Roman"/>
          <w:szCs w:val="24"/>
        </w:rPr>
        <w:t xml:space="preserve">, επικινδυνότητες, αλλά το πολιτικό σύστημα και η Βουλή είναι «στα μανταλάκια». Γιατί; Διότι υπάρχουν εβδομήντα δικογραφίες και έχουν περάσει διακόσιες δικογραφίες, </w:t>
      </w:r>
      <w:r>
        <w:rPr>
          <w:rFonts w:eastAsia="Times New Roman"/>
          <w:szCs w:val="24"/>
        </w:rPr>
        <w:t>οι οποίες έχουν σταλεί από τη δικαστική εξουσία πέντε, δέκα, δώδεκα χρόνια μετά που συνέβησαν τα αδικήματα.</w:t>
      </w:r>
    </w:p>
    <w:p w14:paraId="662D4E57" w14:textId="77777777" w:rsidR="009A4B17" w:rsidRDefault="004622F9">
      <w:pPr>
        <w:spacing w:after="0" w:line="600" w:lineRule="auto"/>
        <w:ind w:firstLine="720"/>
        <w:jc w:val="both"/>
        <w:rPr>
          <w:rFonts w:eastAsia="Times New Roman"/>
          <w:szCs w:val="24"/>
        </w:rPr>
      </w:pPr>
      <w:r>
        <w:rPr>
          <w:rFonts w:eastAsia="Times New Roman"/>
          <w:szCs w:val="24"/>
        </w:rPr>
        <w:t xml:space="preserve">Μπορεί η </w:t>
      </w:r>
      <w:r>
        <w:rPr>
          <w:rFonts w:eastAsia="Times New Roman"/>
          <w:szCs w:val="24"/>
        </w:rPr>
        <w:t>δικαιοσύνη</w:t>
      </w:r>
      <w:r>
        <w:rPr>
          <w:rFonts w:eastAsia="Times New Roman"/>
          <w:szCs w:val="24"/>
        </w:rPr>
        <w:t xml:space="preserve"> να μην βοηθήθηκε από το πολιτικό σύστημα, από Υπουργούς Δικαιοσύνης, να της </w:t>
      </w:r>
      <w:proofErr w:type="spellStart"/>
      <w:r>
        <w:rPr>
          <w:rFonts w:eastAsia="Times New Roman"/>
          <w:szCs w:val="24"/>
        </w:rPr>
        <w:t>απεκρύβησαν</w:t>
      </w:r>
      <w:proofErr w:type="spellEnd"/>
      <w:r>
        <w:rPr>
          <w:rFonts w:eastAsia="Times New Roman"/>
          <w:szCs w:val="24"/>
        </w:rPr>
        <w:t xml:space="preserve"> πράγματα. Μπορεί, αλίμονο! Ούτε κάνω </w:t>
      </w:r>
      <w:r>
        <w:rPr>
          <w:rFonts w:eastAsia="Times New Roman"/>
          <w:szCs w:val="24"/>
        </w:rPr>
        <w:t>κανενός είδους επίθεση προς τη δικαστική εξουσία. Πλην, όμως, είναι μια πραγματικότητα, την οποία ο ελληνικός λαός θα πρέπει να την ξέρει, δηλαδή ότι δεν έρχονται εδώ και τα κρύβουμε μεταξύ μας. Λένε για το πολιτικό σύστημα ότι τώρα θα τους καλύψετε ανεξαρ</w:t>
      </w:r>
      <w:r>
        <w:rPr>
          <w:rFonts w:eastAsia="Times New Roman"/>
          <w:szCs w:val="24"/>
        </w:rPr>
        <w:t>τήτως κομμάτων, κλπ</w:t>
      </w:r>
      <w:r>
        <w:rPr>
          <w:rFonts w:eastAsia="Times New Roman"/>
          <w:szCs w:val="24"/>
        </w:rPr>
        <w:t>.</w:t>
      </w:r>
      <w:r>
        <w:rPr>
          <w:rFonts w:eastAsia="Times New Roman"/>
          <w:szCs w:val="24"/>
        </w:rPr>
        <w:t xml:space="preserve">. </w:t>
      </w:r>
    </w:p>
    <w:p w14:paraId="662D4E58" w14:textId="77777777" w:rsidR="009A4B17" w:rsidRDefault="004622F9">
      <w:pPr>
        <w:spacing w:after="0" w:line="600" w:lineRule="auto"/>
        <w:ind w:firstLine="720"/>
        <w:jc w:val="both"/>
        <w:rPr>
          <w:rFonts w:eastAsia="Times New Roman"/>
          <w:szCs w:val="24"/>
        </w:rPr>
      </w:pPr>
      <w:r>
        <w:rPr>
          <w:rFonts w:eastAsia="Times New Roman"/>
          <w:szCs w:val="24"/>
        </w:rPr>
        <w:t>Εδώ για τις συντάξεις των προηγούμενων δεν έχουμε βρει ακόμα λύση, θα παίρνουν 150 ευρώ</w:t>
      </w:r>
      <w:r>
        <w:rPr>
          <w:rFonts w:eastAsia="Times New Roman"/>
          <w:szCs w:val="24"/>
        </w:rPr>
        <w:t>,</w:t>
      </w:r>
      <w:r>
        <w:rPr>
          <w:rFonts w:eastAsia="Times New Roman"/>
          <w:szCs w:val="24"/>
        </w:rPr>
        <w:t xml:space="preserve"> σε λίγο</w:t>
      </w:r>
      <w:r>
        <w:rPr>
          <w:rFonts w:eastAsia="Times New Roman"/>
          <w:szCs w:val="24"/>
        </w:rPr>
        <w:t>,</w:t>
      </w:r>
      <w:r>
        <w:rPr>
          <w:rFonts w:eastAsia="Times New Roman"/>
          <w:szCs w:val="24"/>
        </w:rPr>
        <w:t xml:space="preserve"> μετά από τέσσερις μήνες. Εμείς δεν έχουμε έτσι και αλλιώς, με αυτήν την άνεση σε αυτό το ζήτημα. Κλείνω την παρένθεση. </w:t>
      </w:r>
    </w:p>
    <w:p w14:paraId="662D4E59" w14:textId="77777777" w:rsidR="009A4B17" w:rsidRDefault="004622F9">
      <w:pPr>
        <w:spacing w:after="0" w:line="600" w:lineRule="auto"/>
        <w:ind w:firstLine="720"/>
        <w:jc w:val="both"/>
        <w:rPr>
          <w:rFonts w:eastAsia="Times New Roman"/>
          <w:szCs w:val="24"/>
        </w:rPr>
      </w:pPr>
      <w:r>
        <w:rPr>
          <w:rFonts w:eastAsia="Times New Roman"/>
          <w:szCs w:val="24"/>
        </w:rPr>
        <w:t xml:space="preserve">Λένε ότι θα τα </w:t>
      </w:r>
      <w:r>
        <w:rPr>
          <w:rFonts w:eastAsia="Times New Roman"/>
          <w:szCs w:val="24"/>
        </w:rPr>
        <w:t xml:space="preserve">καλύψουν οι πολιτικοί μεταξύ τους και στέλνουν τις δικογραφίες πίσω. Πού είναι η ευθύνη; Εάν, λοιπόν, δεν δώσεις -και είμαι σαφής- το σήμα προς την ελληνική </w:t>
      </w:r>
      <w:r>
        <w:rPr>
          <w:rFonts w:eastAsia="Times New Roman"/>
          <w:szCs w:val="24"/>
        </w:rPr>
        <w:t>δ</w:t>
      </w:r>
      <w:r>
        <w:rPr>
          <w:rFonts w:eastAsia="Times New Roman"/>
          <w:szCs w:val="24"/>
        </w:rPr>
        <w:t xml:space="preserve">ικαιοσύνη και προς την κοινή γνώμη ταυτόχρονα ότι το πολιτικό σύστημα είναι αποφασισμένο να </w:t>
      </w:r>
      <w:proofErr w:type="spellStart"/>
      <w:r>
        <w:rPr>
          <w:rFonts w:eastAsia="Times New Roman"/>
          <w:szCs w:val="24"/>
        </w:rPr>
        <w:t>αποκαθ</w:t>
      </w:r>
      <w:r>
        <w:rPr>
          <w:rFonts w:eastAsia="Times New Roman"/>
          <w:szCs w:val="24"/>
        </w:rPr>
        <w:t>αρθεί</w:t>
      </w:r>
      <w:proofErr w:type="spellEnd"/>
      <w:r>
        <w:rPr>
          <w:rFonts w:eastAsia="Times New Roman"/>
          <w:szCs w:val="24"/>
        </w:rPr>
        <w:t xml:space="preserve">, είναι αποφασισμένο να φτάσει στο κόκκαλο η ευθύνη, μέσω της </w:t>
      </w:r>
      <w:r>
        <w:rPr>
          <w:rFonts w:eastAsia="Times New Roman"/>
          <w:szCs w:val="24"/>
        </w:rPr>
        <w:t>δ</w:t>
      </w:r>
      <w:r>
        <w:rPr>
          <w:rFonts w:eastAsia="Times New Roman"/>
          <w:szCs w:val="24"/>
        </w:rPr>
        <w:t xml:space="preserve">ικαιοσύνης βεβαίως και μόνο μέσω της </w:t>
      </w:r>
      <w:r>
        <w:rPr>
          <w:rFonts w:eastAsia="Times New Roman"/>
          <w:szCs w:val="24"/>
        </w:rPr>
        <w:t>δ</w:t>
      </w:r>
      <w:r>
        <w:rPr>
          <w:rFonts w:eastAsia="Times New Roman"/>
          <w:szCs w:val="24"/>
        </w:rPr>
        <w:t xml:space="preserve">ικαιοσύνης, αυτός ο αέρας, αυτό το κλίμα, αυτό το κίνητρο προς την κοινή γνώμη και προς τη </w:t>
      </w:r>
      <w:r>
        <w:rPr>
          <w:rFonts w:eastAsia="Times New Roman"/>
          <w:szCs w:val="24"/>
        </w:rPr>
        <w:t>δ</w:t>
      </w:r>
      <w:r>
        <w:rPr>
          <w:rFonts w:eastAsia="Times New Roman"/>
          <w:szCs w:val="24"/>
        </w:rPr>
        <w:t>ικαιοσύνη για αυτό και για άλλα ζητήματα, πώς θα κινητοποι</w:t>
      </w:r>
      <w:r>
        <w:rPr>
          <w:rFonts w:eastAsia="Times New Roman"/>
          <w:szCs w:val="24"/>
        </w:rPr>
        <w:t xml:space="preserve">ηθεί; </w:t>
      </w:r>
    </w:p>
    <w:p w14:paraId="662D4E5A" w14:textId="77777777" w:rsidR="009A4B17" w:rsidRDefault="004622F9">
      <w:pPr>
        <w:spacing w:after="0" w:line="600" w:lineRule="auto"/>
        <w:ind w:firstLine="720"/>
        <w:jc w:val="both"/>
        <w:rPr>
          <w:rFonts w:eastAsia="Times New Roman"/>
          <w:szCs w:val="24"/>
        </w:rPr>
      </w:pPr>
      <w:r>
        <w:rPr>
          <w:rFonts w:eastAsia="Times New Roman"/>
          <w:szCs w:val="24"/>
        </w:rPr>
        <w:t xml:space="preserve">Λέει ότι είναι αμελλητί το σχετικό άρθρο. Δηλαδή, ο δικαστικός λειτουργός ξεκινάει, ξενυχτάει με τις συνθήκες που ξέρουμε, φτάνει σε ένα σημείο που λέει </w:t>
      </w:r>
      <w:proofErr w:type="spellStart"/>
      <w:r>
        <w:rPr>
          <w:rFonts w:eastAsia="Times New Roman"/>
          <w:szCs w:val="24"/>
        </w:rPr>
        <w:t>Βούτσης</w:t>
      </w:r>
      <w:proofErr w:type="spellEnd"/>
      <w:r>
        <w:rPr>
          <w:rFonts w:eastAsia="Times New Roman"/>
          <w:szCs w:val="24"/>
        </w:rPr>
        <w:t xml:space="preserve">, πρέπει αμελλητί να τους στείλει εδώ. Τι θα κάνουμε εμείς; Δεν μας αφορά, δεν υπάρχει, </w:t>
      </w:r>
      <w:proofErr w:type="spellStart"/>
      <w:r>
        <w:rPr>
          <w:rFonts w:eastAsia="Times New Roman"/>
          <w:szCs w:val="24"/>
        </w:rPr>
        <w:t>π</w:t>
      </w:r>
      <w:r>
        <w:rPr>
          <w:rFonts w:eastAsia="Times New Roman"/>
          <w:szCs w:val="24"/>
        </w:rPr>
        <w:t>αρεγράφη</w:t>
      </w:r>
      <w:proofErr w:type="spellEnd"/>
      <w:r>
        <w:rPr>
          <w:rFonts w:eastAsia="Times New Roman"/>
          <w:szCs w:val="24"/>
        </w:rPr>
        <w:t>,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όταν πρόκειται μάλιστα για τόσο σοβαρές υποθέσεις; </w:t>
      </w:r>
    </w:p>
    <w:p w14:paraId="662D4E5B" w14:textId="77777777" w:rsidR="009A4B17" w:rsidRDefault="004622F9">
      <w:pPr>
        <w:spacing w:after="0" w:line="600" w:lineRule="auto"/>
        <w:ind w:firstLine="720"/>
        <w:jc w:val="both"/>
        <w:rPr>
          <w:rFonts w:eastAsia="Times New Roman"/>
          <w:szCs w:val="24"/>
        </w:rPr>
      </w:pPr>
      <w:r>
        <w:rPr>
          <w:rFonts w:eastAsia="Times New Roman"/>
          <w:szCs w:val="24"/>
        </w:rPr>
        <w:t xml:space="preserve">Πιστεύω ότι λειτούργησε εξαιρετικά και με την έννοια των νομικών και θεσμικών αυστηρών προνοιών που προβλέπονται,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και μας έφερε με αντικειμενικότητα αυτά στα οποία κ</w:t>
      </w:r>
      <w:r>
        <w:rPr>
          <w:rFonts w:eastAsia="Times New Roman"/>
          <w:szCs w:val="24"/>
        </w:rPr>
        <w:t>ατέληξε. Πρέπει να έχει το θάρρος η Βουλή να δώσει τα σήματα εκεί που πρέπει ότι πρέπει αυτές οι ιστορίες να επιταχυνθούν, να αποσαφηνιστούν, να αποστασιοποιηθούν από πιέσεις οικονομικών, ξένων, διεθνών, εγχώριων συμφερόντων που δεν τις αφήνουν να προχωρήσ</w:t>
      </w:r>
      <w:r>
        <w:rPr>
          <w:rFonts w:eastAsia="Times New Roman"/>
          <w:szCs w:val="24"/>
        </w:rPr>
        <w:t>ουν και να προχωρήσουν αποτελεσματικά στη διεκπεραίωσή τους.</w:t>
      </w:r>
    </w:p>
    <w:p w14:paraId="662D4E5C" w14:textId="77777777" w:rsidR="009A4B17" w:rsidRDefault="004622F9">
      <w:pPr>
        <w:spacing w:after="0" w:line="600" w:lineRule="auto"/>
        <w:ind w:firstLine="720"/>
        <w:jc w:val="both"/>
        <w:rPr>
          <w:rFonts w:eastAsia="Times New Roman"/>
          <w:szCs w:val="24"/>
        </w:rPr>
      </w:pPr>
      <w:r>
        <w:rPr>
          <w:rFonts w:eastAsia="Times New Roman"/>
          <w:szCs w:val="24"/>
        </w:rPr>
        <w:t>Για αυτούς και για αρκετούς ακόμα λόγους που έχουν ακουστεί από το πρωί, θα παρακαλούσα η Βουλή να εγκρίνει τα πορίσματα της Επιτροπής.</w:t>
      </w:r>
    </w:p>
    <w:p w14:paraId="662D4E5D" w14:textId="77777777" w:rsidR="009A4B17" w:rsidRDefault="004622F9">
      <w:pPr>
        <w:spacing w:after="0" w:line="600" w:lineRule="auto"/>
        <w:ind w:firstLine="720"/>
        <w:jc w:val="both"/>
        <w:rPr>
          <w:rFonts w:eastAsia="Times New Roman"/>
          <w:szCs w:val="24"/>
        </w:rPr>
      </w:pPr>
      <w:r>
        <w:rPr>
          <w:rFonts w:eastAsia="Times New Roman"/>
          <w:szCs w:val="24"/>
        </w:rPr>
        <w:t>Ευχαριστώ.</w:t>
      </w:r>
    </w:p>
    <w:p w14:paraId="662D4E5E" w14:textId="77777777" w:rsidR="009A4B17" w:rsidRDefault="004622F9">
      <w:pPr>
        <w:spacing w:after="0" w:line="600" w:lineRule="auto"/>
        <w:ind w:firstLine="720"/>
        <w:jc w:val="center"/>
        <w:rPr>
          <w:rFonts w:eastAsia="Times New Roman"/>
          <w:szCs w:val="24"/>
        </w:rPr>
      </w:pPr>
      <w:r>
        <w:rPr>
          <w:rFonts w:eastAsia="Times New Roman" w:cs="Times New Roman"/>
          <w:szCs w:val="24"/>
        </w:rPr>
        <w:t xml:space="preserve">(Χειροκροτήματα από τις πτέρυγες του ΣΥΡΙΖΑ και </w:t>
      </w:r>
      <w:r>
        <w:rPr>
          <w:rFonts w:eastAsia="Times New Roman" w:cs="Times New Roman"/>
          <w:szCs w:val="24"/>
        </w:rPr>
        <w:t>των ΑΝΕΛ)</w:t>
      </w:r>
    </w:p>
    <w:p w14:paraId="662D4E5F"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ο κ. </w:t>
      </w:r>
      <w:proofErr w:type="spellStart"/>
      <w:r>
        <w:rPr>
          <w:rFonts w:eastAsia="Times New Roman"/>
          <w:szCs w:val="24"/>
        </w:rPr>
        <w:t>Αμυράς</w:t>
      </w:r>
      <w:proofErr w:type="spellEnd"/>
      <w:r>
        <w:rPr>
          <w:rFonts w:eastAsia="Times New Roman"/>
          <w:szCs w:val="24"/>
        </w:rPr>
        <w:t>, Κοινοβουλευτικός Εκπρόσωπος του Ποταμιού για δώδεκα λεπτά.</w:t>
      </w:r>
    </w:p>
    <w:p w14:paraId="662D4E60" w14:textId="77777777" w:rsidR="009A4B17" w:rsidRDefault="004622F9">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Ευχαριστώ, κυρία Πρόεδρε.</w:t>
      </w:r>
    </w:p>
    <w:p w14:paraId="662D4E61" w14:textId="77777777" w:rsidR="009A4B17" w:rsidRDefault="004622F9">
      <w:pPr>
        <w:spacing w:after="0" w:line="600" w:lineRule="auto"/>
        <w:ind w:firstLine="720"/>
        <w:jc w:val="both"/>
        <w:rPr>
          <w:rFonts w:eastAsia="Times New Roman"/>
          <w:szCs w:val="24"/>
        </w:rPr>
      </w:pPr>
      <w:r>
        <w:rPr>
          <w:rFonts w:eastAsia="Times New Roman"/>
          <w:szCs w:val="24"/>
        </w:rPr>
        <w:t>Κυρίες και κύριοι συνάδελφοι, πριν από τρεις μήνες, στις 28 Μαρτίου του 2</w:t>
      </w:r>
      <w:r>
        <w:rPr>
          <w:rFonts w:eastAsia="Times New Roman"/>
          <w:szCs w:val="24"/>
        </w:rPr>
        <w:t xml:space="preserve">017, κληθήκαμε να αποφασίσουμε στην ουσία για την συγκρότηση της εικοστής πέμπτης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για πολιτικά πρόσωπα κατά τη μεταπολεμική περίοδο. Την ονομάσαμε, βέβαια, </w:t>
      </w:r>
      <w:r>
        <w:rPr>
          <w:rFonts w:eastAsia="Times New Roman"/>
          <w:szCs w:val="24"/>
        </w:rPr>
        <w:t>ε</w:t>
      </w:r>
      <w:r>
        <w:rPr>
          <w:rFonts w:eastAsia="Times New Roman"/>
          <w:szCs w:val="24"/>
        </w:rPr>
        <w:t xml:space="preserve">ιδική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πιτροπή και σήμερα συζητάμε το πόρισμά της.</w:t>
      </w:r>
    </w:p>
    <w:p w14:paraId="662D4E62" w14:textId="77777777" w:rsidR="009A4B17" w:rsidRDefault="004622F9">
      <w:pPr>
        <w:spacing w:after="0" w:line="600" w:lineRule="auto"/>
        <w:ind w:firstLine="720"/>
        <w:jc w:val="both"/>
        <w:rPr>
          <w:rFonts w:eastAsia="Times New Roman"/>
          <w:szCs w:val="24"/>
        </w:rPr>
      </w:pPr>
      <w:r>
        <w:rPr>
          <w:rFonts w:eastAsia="Times New Roman"/>
          <w:szCs w:val="24"/>
        </w:rPr>
        <w:t>Τα αποτελέ</w:t>
      </w:r>
      <w:r>
        <w:rPr>
          <w:rFonts w:eastAsia="Times New Roman"/>
          <w:szCs w:val="24"/>
        </w:rPr>
        <w:t xml:space="preserve">σματα στις είκοσι τέσσερις προηγούμενες </w:t>
      </w:r>
      <w:r>
        <w:rPr>
          <w:rFonts w:eastAsia="Times New Roman"/>
          <w:szCs w:val="24"/>
        </w:rPr>
        <w:t>ε</w:t>
      </w:r>
      <w:r>
        <w:rPr>
          <w:rFonts w:eastAsia="Times New Roman"/>
          <w:szCs w:val="24"/>
        </w:rPr>
        <w:t xml:space="preserve">ξεταστικές </w:t>
      </w:r>
      <w:r>
        <w:rPr>
          <w:rFonts w:eastAsia="Times New Roman"/>
          <w:szCs w:val="24"/>
        </w:rPr>
        <w:t>ε</w:t>
      </w:r>
      <w:r>
        <w:rPr>
          <w:rFonts w:eastAsia="Times New Roman"/>
          <w:szCs w:val="24"/>
        </w:rPr>
        <w:t xml:space="preserve">πιτροπές -από το 1950 είχαν συσταθεί έως σήμερα- είναι αποκαρδιωτικά. Τα αποτελέσματα είναι αποκαρδιωτικά και το ξέρετε όλοι και μεταξύ μας το συμφωνούμε. Μόνο δύο περιπτώσεις κατέληξαν σε παραπομπή και </w:t>
      </w:r>
      <w:r>
        <w:rPr>
          <w:rFonts w:eastAsia="Times New Roman"/>
          <w:szCs w:val="24"/>
        </w:rPr>
        <w:t xml:space="preserve">δίκη. Η πρώτη, η γνωστή, του Ειδικού Δικαστηρίου το 1989 για το σκάνδαλο </w:t>
      </w:r>
      <w:proofErr w:type="spellStart"/>
      <w:r>
        <w:rPr>
          <w:rFonts w:eastAsia="Times New Roman"/>
          <w:szCs w:val="24"/>
        </w:rPr>
        <w:t>Κοσκωτά</w:t>
      </w:r>
      <w:proofErr w:type="spellEnd"/>
      <w:r>
        <w:rPr>
          <w:rFonts w:eastAsia="Times New Roman"/>
          <w:szCs w:val="24"/>
        </w:rPr>
        <w:t xml:space="preserve"> και η δεύτερη με την υπόθεση του καλαμποκιού και του Υπουργού Αθανασόπουλου.</w:t>
      </w:r>
    </w:p>
    <w:p w14:paraId="662D4E63" w14:textId="77777777" w:rsidR="009A4B17" w:rsidRDefault="004622F9">
      <w:pPr>
        <w:spacing w:after="0" w:line="600" w:lineRule="auto"/>
        <w:ind w:firstLine="720"/>
        <w:jc w:val="both"/>
        <w:rPr>
          <w:rFonts w:eastAsia="Times New Roman"/>
          <w:szCs w:val="24"/>
        </w:rPr>
      </w:pPr>
      <w:r>
        <w:rPr>
          <w:rFonts w:eastAsia="Times New Roman"/>
          <w:szCs w:val="24"/>
        </w:rPr>
        <w:t xml:space="preserve">Έχουμε, λοιπόν, είκοσι τέσσερις </w:t>
      </w:r>
      <w:r>
        <w:rPr>
          <w:rFonts w:eastAsia="Times New Roman"/>
          <w:szCs w:val="24"/>
        </w:rPr>
        <w:t>ε</w:t>
      </w:r>
      <w:r>
        <w:rPr>
          <w:rFonts w:eastAsia="Times New Roman"/>
          <w:szCs w:val="24"/>
        </w:rPr>
        <w:t xml:space="preserve">ξεταστικές </w:t>
      </w:r>
      <w:r>
        <w:rPr>
          <w:rFonts w:eastAsia="Times New Roman"/>
          <w:szCs w:val="24"/>
        </w:rPr>
        <w:t>ε</w:t>
      </w:r>
      <w:r>
        <w:rPr>
          <w:rFonts w:eastAsia="Times New Roman"/>
          <w:szCs w:val="24"/>
        </w:rPr>
        <w:t>πιτροπές, δύο δίκες. Σχεδόν κανένας πολιτικός δεν βρέ</w:t>
      </w:r>
      <w:r>
        <w:rPr>
          <w:rFonts w:eastAsia="Times New Roman"/>
          <w:szCs w:val="24"/>
        </w:rPr>
        <w:t>θηκε υπεύθυνος, ένας Υπουργός όλος και όλος.</w:t>
      </w:r>
    </w:p>
    <w:p w14:paraId="662D4E64" w14:textId="77777777" w:rsidR="009A4B17" w:rsidRDefault="004622F9">
      <w:pPr>
        <w:spacing w:after="0" w:line="600" w:lineRule="auto"/>
        <w:jc w:val="both"/>
        <w:rPr>
          <w:rFonts w:eastAsia="Times New Roman" w:cs="Times New Roman"/>
          <w:szCs w:val="24"/>
        </w:rPr>
      </w:pPr>
      <w:r>
        <w:rPr>
          <w:rFonts w:eastAsia="Times New Roman" w:cs="Times New Roman"/>
          <w:szCs w:val="24"/>
        </w:rPr>
        <w:t xml:space="preserve">Προφανώς, κάτι δεν πάει καλά. </w:t>
      </w:r>
    </w:p>
    <w:p w14:paraId="662D4E6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Ακόμα και η περίπτωση του Άκη Τσοχατζόπουλου πέρασε μέσα από τη Βουλή και είχε κερδίσει απαλλακτικό πόρισμα από την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της Βουλής, ενδεικτικό της αναποτελεσματικότητας, αλλά και των κομματικών επιρροών που υπήρξαν εκείνη την εποχή σε αυτού του είδους τις διερευνήσεις. </w:t>
      </w:r>
    </w:p>
    <w:p w14:paraId="662D4E6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Εκεί που απέτυχε το Κοινοβούλιο, όμως, στην περίπτωση Τσοχατζόπουλου πέτυχε ο Τύπος, πέτυχαν οι δ</w:t>
      </w:r>
      <w:r>
        <w:rPr>
          <w:rFonts w:eastAsia="Times New Roman" w:cs="Times New Roman"/>
          <w:szCs w:val="24"/>
        </w:rPr>
        <w:t xml:space="preserve">ημοσιογράφοι. Συνεχώς έβγαζαν αποκαλύψεις, καινούργια στοιχεία και έτσι, έδωσαν το δικαίωμα και όπλισαν τη </w:t>
      </w:r>
      <w:r>
        <w:rPr>
          <w:rFonts w:eastAsia="Times New Roman" w:cs="Times New Roman"/>
          <w:szCs w:val="24"/>
        </w:rPr>
        <w:t>δ</w:t>
      </w:r>
      <w:r>
        <w:rPr>
          <w:rFonts w:eastAsia="Times New Roman" w:cs="Times New Roman"/>
          <w:szCs w:val="24"/>
        </w:rPr>
        <w:t xml:space="preserve">ικαιοσύνη με περισσότερα τεκμήρια και στοιχεία, για να ακολουθηθεί μετά η δικαστική οδός, όπως όλοι τη ζήσαμε. </w:t>
      </w:r>
    </w:p>
    <w:p w14:paraId="662D4E6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Συνεχίζοντας -με όλο τον σεβασμό- μι</w:t>
      </w:r>
      <w:r>
        <w:rPr>
          <w:rFonts w:eastAsia="Times New Roman" w:cs="Times New Roman"/>
          <w:szCs w:val="24"/>
        </w:rPr>
        <w:t xml:space="preserve">α άκριτη σκέψη του Προέδρου κ. </w:t>
      </w:r>
      <w:proofErr w:type="spellStart"/>
      <w:r>
        <w:rPr>
          <w:rFonts w:eastAsia="Times New Roman" w:cs="Times New Roman"/>
          <w:szCs w:val="24"/>
        </w:rPr>
        <w:t>Βούτση</w:t>
      </w:r>
      <w:proofErr w:type="spellEnd"/>
      <w:r>
        <w:rPr>
          <w:rFonts w:eastAsia="Times New Roman" w:cs="Times New Roman"/>
          <w:szCs w:val="24"/>
        </w:rPr>
        <w:t xml:space="preserve">: Θα πρέπει να γίνονται </w:t>
      </w:r>
      <w:r>
        <w:rPr>
          <w:rFonts w:eastAsia="Times New Roman" w:cs="Times New Roman"/>
          <w:szCs w:val="24"/>
        </w:rPr>
        <w:t>ε</w:t>
      </w:r>
      <w:r>
        <w:rPr>
          <w:rFonts w:eastAsia="Times New Roman" w:cs="Times New Roman"/>
          <w:szCs w:val="24"/>
        </w:rPr>
        <w:t xml:space="preserve">ιδικές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ε</w:t>
      </w:r>
      <w:r>
        <w:rPr>
          <w:rFonts w:eastAsia="Times New Roman" w:cs="Times New Roman"/>
          <w:szCs w:val="24"/>
        </w:rPr>
        <w:t>πιτροπές ή να αφήνουμε τα τρένα, τα αεροπλάνα, τα υποβρύχια να περνούν από μπροστά μας και εμείς να είμαστε άπραγοι;», η απάντησή μου είναι ότι, ναι, βεβαίως πρέπει να γ</w:t>
      </w:r>
      <w:r>
        <w:rPr>
          <w:rFonts w:eastAsia="Times New Roman" w:cs="Times New Roman"/>
          <w:szCs w:val="24"/>
        </w:rPr>
        <w:t xml:space="preserve">ίνονται, ακόμα κι αν το νομικό οπλοστάσιο που θα μπορούσε το Κοινοβούλιο να χρησιμοποιήσει και να εξετάσει δεν είναι τόσο ισχυρό και επαρκές για να οδηγήσει τα πρόσωπα που διερευνώνται ενδεχομένως σε παραπομπή. </w:t>
      </w:r>
    </w:p>
    <w:p w14:paraId="662D4E6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Πρέπει το πολιτικό σύστημα να δείχνει ευαίσθ</w:t>
      </w:r>
      <w:r>
        <w:rPr>
          <w:rFonts w:eastAsia="Times New Roman" w:cs="Times New Roman"/>
          <w:szCs w:val="24"/>
        </w:rPr>
        <w:t>ητο και να μην «σηκώνει μύγα στο σπαθί του» όταν πρόκειται να ψάχνουμε θέματα τέτοια, του δημοσίου συμφέροντος, όπου κάποιοι έβαλαν, κατά τη γνωστή λαϊκή έκφραση, «το δάχτυλο στο μέλι» και κάποιοι άλλοι είναι αόρατοι ακόμα. Διότι υπάρχει πολύ «ψαχνό» ακόμα</w:t>
      </w:r>
      <w:r>
        <w:rPr>
          <w:rFonts w:eastAsia="Times New Roman" w:cs="Times New Roman"/>
          <w:szCs w:val="24"/>
        </w:rPr>
        <w:t xml:space="preserve">, που δεν το έχουμε ψάξει και ενδεχομένως δεν το έχουμε βρει. </w:t>
      </w:r>
    </w:p>
    <w:p w14:paraId="662D4E6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Ένα δεύτερο ερώτημα επίσης είναι: Πρέπει οι ίδιοι οι πολιτικοί να είναι υπεύθυνοι για τον έλεγχο των πολιτικών; Εμείς στο Ποτάμι λέμε ότι όλα πρέπει να βγαίνουν στο φως, κυρίως για υποθέσεις πο</w:t>
      </w:r>
      <w:r>
        <w:rPr>
          <w:rFonts w:eastAsia="Times New Roman" w:cs="Times New Roman"/>
          <w:szCs w:val="24"/>
        </w:rPr>
        <w:t xml:space="preserve">υ αφορούν δημόσιο χρήμα. </w:t>
      </w:r>
    </w:p>
    <w:p w14:paraId="662D4E6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Γι’ αυτό, κυρίες και κύριοι συνάδελφοι, εμείς και στις δύο κατηγορίες, όπως θα αποτυπωθούν στο ψηφοδέλτιο, ψηφίζουμε «ναι» στην παραπομπή της υπόθεσης Παπαντωνίου στη </w:t>
      </w:r>
      <w:r>
        <w:rPr>
          <w:rFonts w:eastAsia="Times New Roman" w:cs="Times New Roman"/>
          <w:szCs w:val="24"/>
        </w:rPr>
        <w:t>δ</w:t>
      </w:r>
      <w:r>
        <w:rPr>
          <w:rFonts w:eastAsia="Times New Roman" w:cs="Times New Roman"/>
          <w:szCs w:val="24"/>
        </w:rPr>
        <w:t>ικαιοσύνη, και για την κακουργηματική απιστία και για τη νομιμ</w:t>
      </w:r>
      <w:r>
        <w:rPr>
          <w:rFonts w:eastAsia="Times New Roman" w:cs="Times New Roman"/>
          <w:szCs w:val="24"/>
        </w:rPr>
        <w:t xml:space="preserve">οποίηση εσόδων από ξέπλυμα χρήματος. </w:t>
      </w:r>
    </w:p>
    <w:p w14:paraId="662D4E6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στην ουσία της υπόθεσης, εμείς προτείνουμε η </w:t>
      </w:r>
      <w:r>
        <w:rPr>
          <w:rFonts w:eastAsia="Times New Roman" w:cs="Times New Roman"/>
          <w:szCs w:val="24"/>
        </w:rPr>
        <w:t>δ</w:t>
      </w:r>
      <w:r>
        <w:rPr>
          <w:rFonts w:eastAsia="Times New Roman" w:cs="Times New Roman"/>
          <w:szCs w:val="24"/>
        </w:rPr>
        <w:t xml:space="preserve">ικαιοσύνη μέσω του </w:t>
      </w:r>
      <w:r>
        <w:rPr>
          <w:rFonts w:eastAsia="Times New Roman" w:cs="Times New Roman"/>
          <w:szCs w:val="24"/>
        </w:rPr>
        <w:t>δ</w:t>
      </w:r>
      <w:r>
        <w:rPr>
          <w:rFonts w:eastAsia="Times New Roman" w:cs="Times New Roman"/>
          <w:szCs w:val="24"/>
        </w:rPr>
        <w:t xml:space="preserve">ικαστικού </w:t>
      </w:r>
      <w:r>
        <w:rPr>
          <w:rFonts w:eastAsia="Times New Roman" w:cs="Times New Roman"/>
          <w:szCs w:val="24"/>
        </w:rPr>
        <w:t>σ</w:t>
      </w:r>
      <w:r>
        <w:rPr>
          <w:rFonts w:eastAsia="Times New Roman" w:cs="Times New Roman"/>
          <w:szCs w:val="24"/>
        </w:rPr>
        <w:t xml:space="preserve">υμβουλίου να επιμεληθεί της περίπτωσης Παπαντωνίου, όπως οι διατάξεις του άρθρου 86, παράγραφος 3, του Συντάγματος ορίζουν. </w:t>
      </w:r>
    </w:p>
    <w:p w14:paraId="662D4E6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θέμα, όμως, είναι, αγαπητοί συνάδελφοι -και νομίζω ότι θα συμφωνήσετε μαζί μου- να φτιάξουμε τέτοιους μηχανισμούς, ώστε να προλαβαίνουμε τις μίζες, να προλαβαίνουμε την κακοδιοίκηση, να προλαβαίνουμε και να μην ψάχνουμε εκ των υστέρων στην Καραϊβική φορ</w:t>
      </w:r>
      <w:r>
        <w:rPr>
          <w:rFonts w:eastAsia="Times New Roman" w:cs="Times New Roman"/>
          <w:szCs w:val="24"/>
        </w:rPr>
        <w:t xml:space="preserve">ολογικούς παραδείσους, </w:t>
      </w:r>
      <w:r>
        <w:rPr>
          <w:rFonts w:eastAsia="Times New Roman" w:cs="Times New Roman"/>
          <w:szCs w:val="24"/>
          <w:lang w:val="en-US"/>
        </w:rPr>
        <w:t>offshore</w:t>
      </w:r>
      <w:r>
        <w:rPr>
          <w:rFonts w:eastAsia="Times New Roman" w:cs="Times New Roman"/>
          <w:szCs w:val="24"/>
        </w:rPr>
        <w:t xml:space="preserve"> εταιρείες και διάφορα άλλα μπλεγμένα νομικά και </w:t>
      </w:r>
      <w:proofErr w:type="spellStart"/>
      <w:r>
        <w:rPr>
          <w:rFonts w:eastAsia="Times New Roman" w:cs="Times New Roman"/>
          <w:szCs w:val="24"/>
        </w:rPr>
        <w:t>ημινομικά</w:t>
      </w:r>
      <w:proofErr w:type="spellEnd"/>
      <w:r>
        <w:rPr>
          <w:rFonts w:eastAsia="Times New Roman" w:cs="Times New Roman"/>
          <w:szCs w:val="24"/>
        </w:rPr>
        <w:t xml:space="preserve"> και γκρίζα κανάλια, που έβγαλαν πάρα πολύ χρήμα από την Ελλάδα έξω. </w:t>
      </w:r>
    </w:p>
    <w:p w14:paraId="662D4E6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Γι’ αυτό νομίζω ότι πρέπει να αναρωτηθούμε και να απαντήσουμε στην ερώτηση: Έχουν αλλάξει οι διαδ</w:t>
      </w:r>
      <w:r>
        <w:rPr>
          <w:rFonts w:eastAsia="Times New Roman" w:cs="Times New Roman"/>
          <w:szCs w:val="24"/>
        </w:rPr>
        <w:t>ικασίες για τις προμήθειες των εξοπλισμών; Διότι η χώρα δεν σταματάει να εξοπλίζεται. Και σωστά άκουσα πριν ότι είναι άλλο οι επίορκοι υπάλληλοι και οι πολιτικοί που καταπάτησαν το υψηλό καθήκον τους, να υπηρετούν, δηλαδή, τον δημόσιο λόγο και τη δημόσια ζ</w:t>
      </w:r>
      <w:r>
        <w:rPr>
          <w:rFonts w:eastAsia="Times New Roman" w:cs="Times New Roman"/>
          <w:szCs w:val="24"/>
        </w:rPr>
        <w:t xml:space="preserve">ωή με ευπρέπεια και εντιμότητα, και άλλο, βεβαίως, η ανάγκη της χώρας να είναι εξοπλισμένη για κάθε κίνδυνο. </w:t>
      </w:r>
    </w:p>
    <w:p w14:paraId="662D4E6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Έχει διασφαλιστεί το δημόσιο συμφέρον; Έχουμε αλλάξει τις δομές των προμηθειών; Έχουμε ισχυρό προληπτικό σύστημα ελέγχου των προμηθειών, έτσι ώστε</w:t>
      </w:r>
      <w:r>
        <w:rPr>
          <w:rFonts w:eastAsia="Times New Roman" w:cs="Times New Roman"/>
          <w:szCs w:val="24"/>
        </w:rPr>
        <w:t xml:space="preserve"> να μην ψάχνουμε «ψύλλο στα άχυρα» μετά από δεκαπέντε και είκοσι χρόνια; </w:t>
      </w:r>
    </w:p>
    <w:p w14:paraId="662D4E6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Πρέπει να θωρακίσουμε τους ελεγκτικούς μηχανισμούς και να ενισχύσουμε το ρόλο της </w:t>
      </w:r>
      <w:r>
        <w:rPr>
          <w:rFonts w:eastAsia="Times New Roman" w:cs="Times New Roman"/>
          <w:szCs w:val="24"/>
        </w:rPr>
        <w:t>δ</w:t>
      </w:r>
      <w:r>
        <w:rPr>
          <w:rFonts w:eastAsia="Times New Roman" w:cs="Times New Roman"/>
          <w:szCs w:val="24"/>
        </w:rPr>
        <w:t xml:space="preserve">ικαιοσύνης. Εμείς λέμε ότι το σκάνδαλο με τα εξοπλιστικά πρέπει να το ερευνήσει η </w:t>
      </w:r>
      <w:r>
        <w:rPr>
          <w:rFonts w:eastAsia="Times New Roman" w:cs="Times New Roman"/>
          <w:szCs w:val="24"/>
        </w:rPr>
        <w:t>δ</w:t>
      </w:r>
      <w:r>
        <w:rPr>
          <w:rFonts w:eastAsia="Times New Roman" w:cs="Times New Roman"/>
          <w:szCs w:val="24"/>
        </w:rPr>
        <w:t>ικαιοσύνη, απερί</w:t>
      </w:r>
      <w:r>
        <w:rPr>
          <w:rFonts w:eastAsia="Times New Roman" w:cs="Times New Roman"/>
          <w:szCs w:val="24"/>
        </w:rPr>
        <w:t xml:space="preserve">σπαστη, ελεύθερη, και με κάθε στήριξη, όπου χρειαστεί, της πολιτικής ηγεσίας αυτής της χώρας. Διότι εδώ συζητάμε για δισεκατομμύρια. </w:t>
      </w:r>
    </w:p>
    <w:p w14:paraId="662D4E7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Επίσης, εδώ συζητάμε για κυκλώματα σε τράπεζες μέσα. Συζητάμε για υπαλλήλους υψηλόβαθμους, χαμηλόβαθμους -δεν ξέρω πού φτά</w:t>
      </w:r>
      <w:r>
        <w:rPr>
          <w:rFonts w:eastAsia="Times New Roman" w:cs="Times New Roman"/>
          <w:szCs w:val="24"/>
        </w:rPr>
        <w:t xml:space="preserve">νουν στην ιεραρχία- στις Ένοπλες Δυνάμεις, οι οποίοι έκαναν ακριβώς τα αντίθετα από αυτά που είχαν ορκιστεί να κάνουν: Να υπηρετούν το δημόσιο συμφέρον και την πατρίδα. </w:t>
      </w:r>
    </w:p>
    <w:p w14:paraId="662D4E7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θα έλεγα ότι πρέπει να αφήσουμε τη </w:t>
      </w:r>
      <w:r>
        <w:rPr>
          <w:rFonts w:eastAsia="Times New Roman" w:cs="Times New Roman"/>
          <w:szCs w:val="24"/>
        </w:rPr>
        <w:t>δ</w:t>
      </w:r>
      <w:r>
        <w:rPr>
          <w:rFonts w:eastAsia="Times New Roman" w:cs="Times New Roman"/>
          <w:szCs w:val="24"/>
        </w:rPr>
        <w:t>ικαιοσύνη να το ψάξει και να απο</w:t>
      </w:r>
      <w:r>
        <w:rPr>
          <w:rFonts w:eastAsia="Times New Roman" w:cs="Times New Roman"/>
          <w:szCs w:val="24"/>
        </w:rPr>
        <w:t xml:space="preserve">φασίσει, να αφήσουμε τους δικαστικούς λειτουργούς να κάνουν τη δουλειά τους όπως πρέπει και με κάθε τρόπο να ενισχύουμε την ανεξαρτησία τους. </w:t>
      </w:r>
    </w:p>
    <w:p w14:paraId="662D4E7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Φωνές και έξαλλες αντιδράσεις Υπουργών αυτής της Κυβέρνησης, που κατηγορούν για θεσμική εκτροπή την ίδια τη </w:t>
      </w:r>
      <w:r>
        <w:rPr>
          <w:rFonts w:eastAsia="Times New Roman" w:cs="Times New Roman"/>
          <w:szCs w:val="24"/>
        </w:rPr>
        <w:t>δ</w:t>
      </w:r>
      <w:r>
        <w:rPr>
          <w:rFonts w:eastAsia="Times New Roman" w:cs="Times New Roman"/>
          <w:szCs w:val="24"/>
        </w:rPr>
        <w:t>ικαι</w:t>
      </w:r>
      <w:r>
        <w:rPr>
          <w:rFonts w:eastAsia="Times New Roman" w:cs="Times New Roman"/>
          <w:szCs w:val="24"/>
        </w:rPr>
        <w:t xml:space="preserve">οσύνη δεν νομίζω ότι βοηθάνε. Καθόλου δεν βοηθάνε στο να έχουμε μια </w:t>
      </w:r>
      <w:r>
        <w:rPr>
          <w:rFonts w:eastAsia="Times New Roman" w:cs="Times New Roman"/>
          <w:szCs w:val="24"/>
        </w:rPr>
        <w:t>δ</w:t>
      </w:r>
      <w:r>
        <w:rPr>
          <w:rFonts w:eastAsia="Times New Roman" w:cs="Times New Roman"/>
          <w:szCs w:val="24"/>
        </w:rPr>
        <w:t xml:space="preserve">ικαιοσύνη πιο ισχυρή και πιο ανεξάρτητη. </w:t>
      </w:r>
    </w:p>
    <w:p w14:paraId="662D4E73" w14:textId="77777777" w:rsidR="009A4B17" w:rsidRDefault="004622F9">
      <w:pPr>
        <w:spacing w:after="0" w:line="600" w:lineRule="auto"/>
        <w:ind w:firstLine="720"/>
        <w:jc w:val="both"/>
        <w:rPr>
          <w:rFonts w:eastAsia="Times New Roman"/>
          <w:szCs w:val="24"/>
        </w:rPr>
      </w:pPr>
      <w:r>
        <w:rPr>
          <w:rFonts w:eastAsia="Times New Roman"/>
          <w:szCs w:val="24"/>
        </w:rPr>
        <w:t>Κυρίες και κύριοι συνάδελφοι, εμείς λέμε ότι η δικαιοσύνη, που πρέπει να είναι θωρακισμένη από κάθε είδους παρέμβαση, πρέπει να έχει τον πρώτο κα</w:t>
      </w:r>
      <w:r>
        <w:rPr>
          <w:rFonts w:eastAsia="Times New Roman"/>
          <w:szCs w:val="24"/>
        </w:rPr>
        <w:t xml:space="preserve">ι τον τελευταίο λόγο. </w:t>
      </w:r>
    </w:p>
    <w:p w14:paraId="662D4E74" w14:textId="77777777" w:rsidR="009A4B17" w:rsidRDefault="004622F9">
      <w:pPr>
        <w:spacing w:after="0" w:line="600" w:lineRule="auto"/>
        <w:ind w:firstLine="720"/>
        <w:jc w:val="both"/>
        <w:rPr>
          <w:rFonts w:eastAsia="Times New Roman"/>
          <w:szCs w:val="24"/>
        </w:rPr>
      </w:pPr>
      <w:r>
        <w:rPr>
          <w:rFonts w:eastAsia="Times New Roman"/>
          <w:szCs w:val="24"/>
        </w:rPr>
        <w:t xml:space="preserve">Όπως σας είπα -και με αυτό κλείνω, κυρία Πρόεδρε- στην περίπτωση Παπαντωνίου θα ψηφίσουμε «ναι», για να δώσουμε τη δυνατότητα στη δικαιοσύνη να το ψάξει μέχρι τέλους. Κι ας ελπίσουμε ότι αυτή θα είναι η εικοστή πέμπτη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w:t>
      </w:r>
      <w:r>
        <w:rPr>
          <w:rFonts w:eastAsia="Times New Roman"/>
          <w:szCs w:val="24"/>
        </w:rPr>
        <w:t>ροπή, η τελευταία από όσες ενδεχομένως έρθουν στο μέλλον, η οποία θα οδηγήσει ή δεν θα οδηγήσει στο αποτέλεσμα για το οποίο ο κόσμος αγωνιά και δικαιούται να μάθει για το ποιοι έκλεψαν, ποιοι πήραν μίζες στα εξοπλιστικά, με ποιον τρόπο, και το σημαντικότερ</w:t>
      </w:r>
      <w:r>
        <w:rPr>
          <w:rFonts w:eastAsia="Times New Roman"/>
          <w:szCs w:val="24"/>
        </w:rPr>
        <w:t xml:space="preserve">ο, όπως είπα, τι έχει αλλάξει από τότε. Έχουμε το ισχυρό σύστημα ελέγχων για να προλαμβάνουμε τέτοιου είδους μίζες και </w:t>
      </w:r>
      <w:proofErr w:type="spellStart"/>
      <w:r>
        <w:rPr>
          <w:rFonts w:eastAsia="Times New Roman"/>
          <w:szCs w:val="24"/>
        </w:rPr>
        <w:t>λαμογιές</w:t>
      </w:r>
      <w:proofErr w:type="spellEnd"/>
      <w:r>
        <w:rPr>
          <w:rFonts w:eastAsia="Times New Roman"/>
          <w:szCs w:val="24"/>
        </w:rPr>
        <w:t xml:space="preserve"> στο μέλλον; Σε αυτό πρέπει να δουλέψουμε περισσότερο όλες οι πολιτικές δυνάμεις αυτού του Κοινοβουλίου.</w:t>
      </w:r>
    </w:p>
    <w:p w14:paraId="662D4E75" w14:textId="77777777" w:rsidR="009A4B17" w:rsidRDefault="004622F9">
      <w:pPr>
        <w:spacing w:after="0" w:line="600" w:lineRule="auto"/>
        <w:ind w:firstLine="720"/>
        <w:jc w:val="both"/>
        <w:rPr>
          <w:rFonts w:eastAsia="Times New Roman"/>
          <w:szCs w:val="24"/>
        </w:rPr>
      </w:pPr>
      <w:r>
        <w:rPr>
          <w:rFonts w:eastAsia="Times New Roman"/>
          <w:szCs w:val="24"/>
        </w:rPr>
        <w:t xml:space="preserve">Σας ευχαριστώ πολύ.    </w:t>
      </w:r>
    </w:p>
    <w:p w14:paraId="662D4E76" w14:textId="77777777" w:rsidR="009A4B17" w:rsidRDefault="004622F9">
      <w:pPr>
        <w:spacing w:after="0" w:line="600" w:lineRule="auto"/>
        <w:ind w:firstLine="720"/>
        <w:jc w:val="center"/>
        <w:rPr>
          <w:rFonts w:eastAsia="Times New Roman"/>
          <w:szCs w:val="24"/>
        </w:rPr>
      </w:pPr>
      <w:r>
        <w:rPr>
          <w:rFonts w:eastAsia="Times New Roman"/>
          <w:szCs w:val="24"/>
        </w:rPr>
        <w:t>(Χειροκροτήματα)</w:t>
      </w:r>
    </w:p>
    <w:p w14:paraId="662D4E77"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ο κ. Κωνσταντόπουλος από τη Δημοκρατική Συμπαράταξη, για επτά λεπτά. </w:t>
      </w:r>
    </w:p>
    <w:p w14:paraId="662D4E78" w14:textId="77777777" w:rsidR="009A4B17" w:rsidRDefault="004622F9">
      <w:pPr>
        <w:spacing w:after="0"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Κυρίες και κύριοι Βουλευτές, καλούμαστε σήμερα να ρίξουμε την αυλαία σε μια παράστασ</w:t>
      </w:r>
      <w:r>
        <w:rPr>
          <w:rFonts w:eastAsia="Times New Roman"/>
          <w:szCs w:val="24"/>
        </w:rPr>
        <w:t xml:space="preserve">η, που πριν τρεις μήνες ανέβηκε με διθυράμβους και τυμπανοκρουσίες από τον ίδιο τον Πρωθυπουργό εδώ στην Αίθουσα της Ολομέλειας. </w:t>
      </w:r>
    </w:p>
    <w:p w14:paraId="662D4E79" w14:textId="77777777" w:rsidR="009A4B17" w:rsidRDefault="004622F9">
      <w:pPr>
        <w:spacing w:after="0" w:line="600" w:lineRule="auto"/>
        <w:ind w:firstLine="720"/>
        <w:jc w:val="both"/>
        <w:rPr>
          <w:rFonts w:eastAsia="Times New Roman"/>
          <w:szCs w:val="24"/>
        </w:rPr>
      </w:pPr>
      <w:r>
        <w:rPr>
          <w:rFonts w:eastAsia="Times New Roman"/>
          <w:szCs w:val="24"/>
        </w:rPr>
        <w:t xml:space="preserve">Να θυμίσω τι μας έλεγε τότε ο Πρωθυπουργός. Μας έλεγε ότι λίγο ως πολύ και με αφορμή μια συγκεκριμένη υπόθεση ανοιχτή στη </w:t>
      </w:r>
      <w:r>
        <w:rPr>
          <w:rFonts w:eastAsia="Times New Roman"/>
          <w:szCs w:val="24"/>
        </w:rPr>
        <w:t>δικαιοσύνη, η Βουλή θα μετατρεπόταν σε δικαστήριο</w:t>
      </w:r>
      <w:r>
        <w:rPr>
          <w:rFonts w:eastAsia="Times New Roman"/>
          <w:szCs w:val="24"/>
        </w:rPr>
        <w:t>,</w:t>
      </w:r>
      <w:r>
        <w:rPr>
          <w:rFonts w:eastAsia="Times New Roman"/>
          <w:szCs w:val="24"/>
        </w:rPr>
        <w:t xml:space="preserve"> που θα δίκαζε και θα καταδίκαζε ξανά όλο το παλαιό πολιτικό σύστημα, θα επιδιδόταν σε ένα κυνήγι μαγισσών, θα ξεσκέπαζε καλά κρυμμένα μυστικά και θα έδειχνε σε όλον τον κόσμο τι έγινε με τα εξοπλιστικά. Κα</w:t>
      </w:r>
      <w:r>
        <w:rPr>
          <w:rFonts w:eastAsia="Times New Roman"/>
          <w:szCs w:val="24"/>
        </w:rPr>
        <w:t xml:space="preserve">ι κάπως έτσι, στο τέλος, θα κατάφερνε να ξορκίσει τους δαίμονες της Μεταπολίτευσης. </w:t>
      </w:r>
    </w:p>
    <w:p w14:paraId="662D4E7A" w14:textId="77777777" w:rsidR="009A4B17" w:rsidRDefault="004622F9">
      <w:pPr>
        <w:spacing w:after="0" w:line="600" w:lineRule="auto"/>
        <w:ind w:firstLine="720"/>
        <w:jc w:val="both"/>
        <w:rPr>
          <w:rFonts w:eastAsia="Times New Roman"/>
          <w:szCs w:val="24"/>
        </w:rPr>
      </w:pPr>
      <w:r>
        <w:rPr>
          <w:rFonts w:eastAsia="Times New Roman"/>
          <w:szCs w:val="24"/>
        </w:rPr>
        <w:t>Κι όμως, η άσκηση έγινε. Και ποιο το αποτέλεσμα; Μηδέν εις το πηλίκο. Από τις πρώτες κιόλας συνεδριάσεις της, η ίδια η Πλειοψηφία είπε όσα ο Πρωθυπουργός αγνόησε επιδεικτι</w:t>
      </w:r>
      <w:r>
        <w:rPr>
          <w:rFonts w:eastAsia="Times New Roman"/>
          <w:szCs w:val="24"/>
        </w:rPr>
        <w:t xml:space="preserve">κά τον περασμένο Μάρτιο, ότι δηλαδή δεν υπάρχει κανένα έδαφος για την παραπομπή του πρώην Υπουργού Παπαντωνίου στο </w:t>
      </w:r>
      <w:r>
        <w:rPr>
          <w:rFonts w:eastAsia="Times New Roman"/>
          <w:szCs w:val="24"/>
        </w:rPr>
        <w:t>ε</w:t>
      </w:r>
      <w:r>
        <w:rPr>
          <w:rFonts w:eastAsia="Times New Roman"/>
          <w:szCs w:val="24"/>
        </w:rPr>
        <w:t xml:space="preserve">ιδικό </w:t>
      </w:r>
      <w:r>
        <w:rPr>
          <w:rFonts w:eastAsia="Times New Roman"/>
          <w:szCs w:val="24"/>
        </w:rPr>
        <w:t>δ</w:t>
      </w:r>
      <w:r>
        <w:rPr>
          <w:rFonts w:eastAsia="Times New Roman"/>
          <w:szCs w:val="24"/>
        </w:rPr>
        <w:t>ικαστήριο. Κι όμως, το πόρισμα ήταν γεμάτο αξιολογικές κρίσεις, προκαταλαμβάνοντας την έρευνα της δικαιοσύνης, προσπαθώντας ωστόσο να</w:t>
      </w:r>
      <w:r>
        <w:rPr>
          <w:rFonts w:eastAsia="Times New Roman"/>
          <w:szCs w:val="24"/>
        </w:rPr>
        <w:t xml:space="preserve"> δώσει πολιτικό περιεχόμενο σε ένα πόρισμα χωρίς νομική αξία. </w:t>
      </w:r>
    </w:p>
    <w:p w14:paraId="662D4E7B" w14:textId="77777777" w:rsidR="009A4B17" w:rsidRDefault="004622F9">
      <w:pPr>
        <w:spacing w:after="0" w:line="600" w:lineRule="auto"/>
        <w:ind w:firstLine="720"/>
        <w:jc w:val="both"/>
        <w:rPr>
          <w:rFonts w:eastAsia="Times New Roman"/>
          <w:szCs w:val="24"/>
        </w:rPr>
      </w:pPr>
      <w:r>
        <w:rPr>
          <w:rFonts w:eastAsia="Times New Roman"/>
          <w:szCs w:val="24"/>
        </w:rPr>
        <w:t>Η αγωνία σας, αγαπητοί συνάδελφοι της Πλειοψηφίας, είναι κατανοητή. Μπαίνει, όμως, ένα ερώτημα. Γιατί προκαλείτε πολιτική απαξίωση; Διότι, με τις νομικές και θεσμικές σας ακροβασίες βάζετε τρικ</w:t>
      </w:r>
      <w:r>
        <w:rPr>
          <w:rFonts w:eastAsia="Times New Roman"/>
          <w:szCs w:val="24"/>
        </w:rPr>
        <w:t xml:space="preserve">λοποδιές στη χώρα, αλλά και στον ίδιο σας τον εαυτό. Είστε εσείς που ενώ απειλείτε και κραδαίνετε όλα τα όπλα της κάθαρσης, σήμερα οι ίδιοι θα αποφασίσετε τη μη παραπομπή του πρώην Υπουργού Παπαντωνίου στο </w:t>
      </w:r>
      <w:r>
        <w:rPr>
          <w:rFonts w:eastAsia="Times New Roman"/>
          <w:szCs w:val="24"/>
        </w:rPr>
        <w:t>ε</w:t>
      </w:r>
      <w:r>
        <w:rPr>
          <w:rFonts w:eastAsia="Times New Roman"/>
          <w:szCs w:val="24"/>
        </w:rPr>
        <w:t xml:space="preserve">ιδικό </w:t>
      </w:r>
      <w:r>
        <w:rPr>
          <w:rFonts w:eastAsia="Times New Roman"/>
          <w:szCs w:val="24"/>
        </w:rPr>
        <w:t>δ</w:t>
      </w:r>
      <w:r>
        <w:rPr>
          <w:rFonts w:eastAsia="Times New Roman"/>
          <w:szCs w:val="24"/>
        </w:rPr>
        <w:t xml:space="preserve">ικαστήριο. </w:t>
      </w:r>
    </w:p>
    <w:p w14:paraId="662D4E7C" w14:textId="77777777" w:rsidR="009A4B17" w:rsidRDefault="004622F9">
      <w:pPr>
        <w:spacing w:after="0" w:line="600" w:lineRule="auto"/>
        <w:ind w:firstLine="720"/>
        <w:jc w:val="both"/>
        <w:rPr>
          <w:rFonts w:eastAsia="Times New Roman"/>
          <w:szCs w:val="24"/>
        </w:rPr>
      </w:pPr>
      <w:r>
        <w:rPr>
          <w:rFonts w:eastAsia="Times New Roman"/>
          <w:szCs w:val="24"/>
        </w:rPr>
        <w:t>Κύριοι της Κυβέρνησης, είναι θ</w:t>
      </w:r>
      <w:r>
        <w:rPr>
          <w:rFonts w:eastAsia="Times New Roman"/>
          <w:szCs w:val="24"/>
        </w:rPr>
        <w:t>έμα αξιοπρέπειας, για όλους, αλλά και για τον καθένα ξεχωριστά, η στάση του καθενός, αλλά και οι πράξεις του. Είναι μια αξιοπρέπεια, μια αλήθεια, θα έλεγα, που έμεινε στα λόγια για όλους εσάς ως προεκλογική δέσμευση των εκλογών του 2015. Γιατί, αλήθεια, πό</w:t>
      </w:r>
      <w:r>
        <w:rPr>
          <w:rFonts w:eastAsia="Times New Roman"/>
          <w:szCs w:val="24"/>
        </w:rPr>
        <w:t xml:space="preserve">σο θεσμικά αξιοπρεπής είναι η επαναλαμβανόμενη επίθεση από μέρους σας στο Συμβούλιο της Επικρατείας και στο σύνολο της δικαιοσύνης; </w:t>
      </w:r>
    </w:p>
    <w:p w14:paraId="662D4E7D" w14:textId="77777777" w:rsidR="009A4B17" w:rsidRDefault="004622F9">
      <w:pPr>
        <w:spacing w:after="0" w:line="600" w:lineRule="auto"/>
        <w:ind w:firstLine="720"/>
        <w:jc w:val="both"/>
        <w:rPr>
          <w:rFonts w:eastAsia="Times New Roman"/>
          <w:szCs w:val="24"/>
        </w:rPr>
      </w:pPr>
      <w:r>
        <w:rPr>
          <w:rFonts w:eastAsia="Times New Roman"/>
          <w:szCs w:val="24"/>
        </w:rPr>
        <w:t>Πρέπει, αγαπητοί συνάδελφοι, να υπάρξει απόλυτος σεβασμός της ανεξάρτητης δικαστικής εξουσίας από την πλευρά της Κυβέρνησης</w:t>
      </w:r>
      <w:r>
        <w:rPr>
          <w:rFonts w:eastAsia="Times New Roman"/>
          <w:szCs w:val="24"/>
        </w:rPr>
        <w:t xml:space="preserve"> και οι δικαστές να αφεθούν ανεπηρέαστοι να επιτελέσουν το έργο τους. Δεν μπορώ να πιστέψω ότι θα υπάρξει προσπάθεια να παραβιαστεί η ανεξαρτησία της </w:t>
      </w:r>
      <w:r>
        <w:rPr>
          <w:rFonts w:eastAsia="Times New Roman"/>
          <w:szCs w:val="24"/>
        </w:rPr>
        <w:t>δ</w:t>
      </w:r>
      <w:r>
        <w:rPr>
          <w:rFonts w:eastAsia="Times New Roman"/>
          <w:szCs w:val="24"/>
        </w:rPr>
        <w:t>ικαιοσύνης. Δεν μπορώ να πιστέψω ότι θα υπάρξει προσπάθεια να παρακαμφθούν διαδικασίες και να επηρεαστούν</w:t>
      </w:r>
      <w:r>
        <w:rPr>
          <w:rFonts w:eastAsia="Times New Roman"/>
          <w:szCs w:val="24"/>
        </w:rPr>
        <w:t xml:space="preserve"> έρευνες. Δεν μπορεί και δεν πρέπει το κοινό ποινικό δίκαιο να συναντά την πολιτική και κάποιοι να σφυρίζουν αδιάφορα.</w:t>
      </w:r>
    </w:p>
    <w:p w14:paraId="662D4E7E" w14:textId="77777777" w:rsidR="009A4B17" w:rsidRDefault="004622F9">
      <w:pPr>
        <w:spacing w:after="0" w:line="600" w:lineRule="auto"/>
        <w:ind w:firstLine="720"/>
        <w:jc w:val="both"/>
        <w:rPr>
          <w:rFonts w:eastAsia="Times New Roman"/>
          <w:b/>
          <w:szCs w:val="24"/>
        </w:rPr>
      </w:pPr>
      <w:r>
        <w:rPr>
          <w:rFonts w:eastAsia="Times New Roman"/>
          <w:szCs w:val="24"/>
        </w:rPr>
        <w:t>Κι έρχεστε εσείς και μας μιλάτε κάθε τρεις και λίγο για διαφάνεια και για πάταξη της διαφθοράς. Απορώ, κύριοι, από πού αντλείτε το δικαίω</w:t>
      </w:r>
      <w:r>
        <w:rPr>
          <w:rFonts w:eastAsia="Times New Roman"/>
          <w:szCs w:val="24"/>
        </w:rPr>
        <w:t xml:space="preserve">μα να υποδύεστε τους κήρυκες της κάθαρσης. Κάθε φορά που συνειδητοποιείτε ότι το Σύνταγμα και οι νόμοι είναι απέναντί σας, βγάζετε ένα άλλο πρόσωπο. Δεν μπορεί να πιστεύουν κάποιοι ότι μπορούν να παρεμβαίνουν σε ανοιχτές υποθέσεις της </w:t>
      </w:r>
      <w:r>
        <w:rPr>
          <w:rFonts w:eastAsia="Times New Roman"/>
          <w:szCs w:val="24"/>
        </w:rPr>
        <w:t>δ</w:t>
      </w:r>
      <w:r>
        <w:rPr>
          <w:rFonts w:eastAsia="Times New Roman"/>
          <w:szCs w:val="24"/>
        </w:rPr>
        <w:t xml:space="preserve">ικαιοσύνης. </w:t>
      </w:r>
      <w:r>
        <w:rPr>
          <w:rFonts w:eastAsia="Times New Roman"/>
          <w:b/>
          <w:szCs w:val="24"/>
        </w:rPr>
        <w:t xml:space="preserve"> </w:t>
      </w:r>
    </w:p>
    <w:p w14:paraId="662D4E7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η Κυβέρνηση στην προσπάθειά της να αποπροσανατολίσει την κοινωνία από τα πραγματικά και μεγάλα προβλήματα της καθημερινότητάς της, από τα αδιέξοδα που την έχει </w:t>
      </w:r>
      <w:proofErr w:type="spellStart"/>
      <w:r>
        <w:rPr>
          <w:rFonts w:eastAsia="Times New Roman" w:cs="Times New Roman"/>
          <w:szCs w:val="24"/>
        </w:rPr>
        <w:t>παγιδεύσει</w:t>
      </w:r>
      <w:proofErr w:type="spellEnd"/>
      <w:r>
        <w:rPr>
          <w:rFonts w:eastAsia="Times New Roman" w:cs="Times New Roman"/>
          <w:szCs w:val="24"/>
        </w:rPr>
        <w:t xml:space="preserve"> και με τις δικές της πολιτικές επιλογές παίζει με τους θεσμού</w:t>
      </w:r>
      <w:r>
        <w:rPr>
          <w:rFonts w:eastAsia="Times New Roman" w:cs="Times New Roman"/>
          <w:szCs w:val="24"/>
        </w:rPr>
        <w:t xml:space="preserve">ς και με την ιστορία. </w:t>
      </w:r>
    </w:p>
    <w:p w14:paraId="662D4E8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Ξεχνά και αποσιωπά επιδεικτικά ότι το ΠΑΣΟΚ και η μεγάλη δημοκρατική παράταξη ήταν εκείνη</w:t>
      </w:r>
      <w:r>
        <w:rPr>
          <w:rFonts w:eastAsia="Times New Roman" w:cs="Times New Roman"/>
          <w:szCs w:val="24"/>
        </w:rPr>
        <w:t>,</w:t>
      </w:r>
      <w:r>
        <w:rPr>
          <w:rFonts w:eastAsia="Times New Roman" w:cs="Times New Roman"/>
          <w:szCs w:val="24"/>
        </w:rPr>
        <w:t xml:space="preserve"> που αύξησε κατά μία περίοδο την ευθύνη των Υπουργών, ήταν εκείνη η παράταξη που έδωσε στην πολιτεία και στη δικαιοσύνη τα εργαλεία και τις μεθ</w:t>
      </w:r>
      <w:r>
        <w:rPr>
          <w:rFonts w:eastAsia="Times New Roman" w:cs="Times New Roman"/>
          <w:szCs w:val="24"/>
        </w:rPr>
        <w:t>όδους για να μπορούμε σήμερα να συζητάμε ανοικτά για υποθέσεις διαφθοράς του δημοσίου χρήματος και των αξιωματούχων. Το ΠΑΣΟΚ ήταν εκείνο που με συγκεκριμένες, στέρεες και επίκαιρες νομοθετικές πρωτοβουλίες έκανε πράξη και σύνθημα τη διαφάνεια και τη λογοδ</w:t>
      </w:r>
      <w:r>
        <w:rPr>
          <w:rFonts w:eastAsia="Times New Roman" w:cs="Times New Roman"/>
          <w:szCs w:val="24"/>
        </w:rPr>
        <w:t xml:space="preserve">οσία στη δημόσια ζωή. </w:t>
      </w:r>
    </w:p>
    <w:p w14:paraId="662D4E8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Ειδικά τα τελευταία χρόνια και μέσα στην κρίση ήταν η </w:t>
      </w:r>
      <w:r>
        <w:rPr>
          <w:rFonts w:eastAsia="Times New Roman" w:cs="Times New Roman"/>
          <w:szCs w:val="24"/>
        </w:rPr>
        <w:t>κ</w:t>
      </w:r>
      <w:r>
        <w:rPr>
          <w:rFonts w:eastAsia="Times New Roman" w:cs="Times New Roman"/>
          <w:szCs w:val="24"/>
        </w:rPr>
        <w:t>υβέρνηση ΠΑΣΟΚ</w:t>
      </w:r>
      <w:r>
        <w:rPr>
          <w:rFonts w:eastAsia="Times New Roman" w:cs="Times New Roman"/>
          <w:szCs w:val="24"/>
        </w:rPr>
        <w:t>,</w:t>
      </w:r>
      <w:r>
        <w:rPr>
          <w:rFonts w:eastAsia="Times New Roman" w:cs="Times New Roman"/>
          <w:szCs w:val="24"/>
        </w:rPr>
        <w:t xml:space="preserve"> που πρόταξε την </w:t>
      </w:r>
      <w:proofErr w:type="spellStart"/>
      <w:r>
        <w:rPr>
          <w:rFonts w:eastAsia="Times New Roman" w:cs="Times New Roman"/>
          <w:szCs w:val="24"/>
        </w:rPr>
        <w:t>αυστηροποίηση</w:t>
      </w:r>
      <w:proofErr w:type="spellEnd"/>
      <w:r>
        <w:rPr>
          <w:rFonts w:eastAsia="Times New Roman" w:cs="Times New Roman"/>
          <w:szCs w:val="24"/>
        </w:rPr>
        <w:t xml:space="preserve"> του πλαισίου ποινικής ευθύνης των Υπουργών, την ενίσχυση του ελέγχου της χρηματοδότησης πολιτικών προσώπων και κομμάτων, τη νέα νομο</w:t>
      </w:r>
      <w:r>
        <w:rPr>
          <w:rFonts w:eastAsia="Times New Roman" w:cs="Times New Roman"/>
          <w:szCs w:val="24"/>
        </w:rPr>
        <w:t>θεσία κατά της διαφθοράς δημόσιων λειτουργών και την ίδρυση εισαγγελιών κατά της διαφθοράς, καθώς και την καθιέρωση των οικονομικών εισαγγελέων. Ήταν η δική μας παράταξη εκείνη</w:t>
      </w:r>
      <w:r>
        <w:rPr>
          <w:rFonts w:eastAsia="Times New Roman" w:cs="Times New Roman"/>
          <w:szCs w:val="24"/>
        </w:rPr>
        <w:t>,</w:t>
      </w:r>
      <w:r>
        <w:rPr>
          <w:rFonts w:eastAsia="Times New Roman" w:cs="Times New Roman"/>
          <w:szCs w:val="24"/>
        </w:rPr>
        <w:t xml:space="preserve"> που επέτρεψε την άρση του τραπεζικού απορρήτου. Ήταν η δική μας η παράταξη εκε</w:t>
      </w:r>
      <w:r>
        <w:rPr>
          <w:rFonts w:eastAsia="Times New Roman" w:cs="Times New Roman"/>
          <w:szCs w:val="24"/>
        </w:rPr>
        <w:t>ίνη που δεν έκλεισε ποτέ τα μάτια ακόμα και στα δικά της στελέχη.</w:t>
      </w:r>
    </w:p>
    <w:p w14:paraId="662D4E8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ποιος μπορεί να ξεχάσει ότι το ΠΑΣΟΚ ήταν εκείνο</w:t>
      </w:r>
      <w:r>
        <w:rPr>
          <w:rFonts w:eastAsia="Times New Roman" w:cs="Times New Roman"/>
          <w:szCs w:val="24"/>
        </w:rPr>
        <w:t>,</w:t>
      </w:r>
      <w:r>
        <w:rPr>
          <w:rFonts w:eastAsia="Times New Roman" w:cs="Times New Roman"/>
          <w:szCs w:val="24"/>
        </w:rPr>
        <w:t xml:space="preserve"> που εφάρμοσε την αξιοκρατία στις προσλήψεις του ΑΣΕΠ; Να θυμίσω έργο της </w:t>
      </w:r>
      <w:r>
        <w:rPr>
          <w:rFonts w:eastAsia="Times New Roman" w:cs="Times New Roman"/>
          <w:szCs w:val="24"/>
        </w:rPr>
        <w:t>κ</w:t>
      </w:r>
      <w:r>
        <w:rPr>
          <w:rFonts w:eastAsia="Times New Roman" w:cs="Times New Roman"/>
          <w:szCs w:val="24"/>
        </w:rPr>
        <w:t>υβέρνησης ΠΑΣΟΚ ήταν το σύστημα «</w:t>
      </w:r>
      <w:r>
        <w:rPr>
          <w:rFonts w:eastAsia="Times New Roman" w:cs="Times New Roman"/>
          <w:szCs w:val="24"/>
        </w:rPr>
        <w:t>ΔΙΑ</w:t>
      </w:r>
      <w:r>
        <w:rPr>
          <w:rFonts w:eastAsia="Times New Roman" w:cs="Times New Roman"/>
          <w:szCs w:val="24"/>
        </w:rPr>
        <w:t>ΥΓΕΙΑ</w:t>
      </w:r>
      <w:r>
        <w:rPr>
          <w:rFonts w:eastAsia="Times New Roman" w:cs="Times New Roman"/>
          <w:szCs w:val="24"/>
        </w:rPr>
        <w:t>», που άνοιξε τη δημόσια διοίκηση στους πολίτες. Κυβέρνηση ΠΑΣΟΚ ήταν εκείνη που καθιέρωσε δημόσια διαβούλευση για κάθε νομοθέτημα. Κυβέρνηση ΠΑΣΟΚ ήταν εκείνη</w:t>
      </w:r>
      <w:r>
        <w:rPr>
          <w:rFonts w:eastAsia="Times New Roman" w:cs="Times New Roman"/>
          <w:szCs w:val="24"/>
        </w:rPr>
        <w:t>,</w:t>
      </w:r>
      <w:r>
        <w:rPr>
          <w:rFonts w:eastAsia="Times New Roman" w:cs="Times New Roman"/>
          <w:szCs w:val="24"/>
        </w:rPr>
        <w:t xml:space="preserve"> που εφάρμοσε τις αρχές της ηλεκτρονικής διακυβέρνησης παντού, όπως στις δημόσιες συμβάσεις</w:t>
      </w:r>
      <w:r>
        <w:rPr>
          <w:rFonts w:eastAsia="Times New Roman" w:cs="Times New Roman"/>
          <w:szCs w:val="24"/>
        </w:rPr>
        <w:t xml:space="preserve">, στις προμήθειες, στη </w:t>
      </w:r>
      <w:proofErr w:type="spellStart"/>
      <w:r>
        <w:rPr>
          <w:rFonts w:eastAsia="Times New Roman" w:cs="Times New Roman"/>
          <w:szCs w:val="24"/>
        </w:rPr>
        <w:t>συνταγογράφηση</w:t>
      </w:r>
      <w:proofErr w:type="spellEnd"/>
      <w:r>
        <w:rPr>
          <w:rFonts w:eastAsia="Times New Roman" w:cs="Times New Roman"/>
          <w:szCs w:val="24"/>
        </w:rPr>
        <w:t xml:space="preserve"> των φαρμάκων. Να θυμίσω ότι η 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των φαρμάκων ήταν εκείνη που περιέκοψε 2,8 δισεκατομμύρια στις δαπάνες. </w:t>
      </w:r>
    </w:p>
    <w:p w14:paraId="662D4E8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Εμείς αντιμετωπίσαμε τη διαφθορά και όχι με εξοπλισμούς, αλλά με χειροπιαστές πρωτοβουλί</w:t>
      </w:r>
      <w:r>
        <w:rPr>
          <w:rFonts w:eastAsia="Times New Roman" w:cs="Times New Roman"/>
          <w:szCs w:val="24"/>
        </w:rPr>
        <w:t xml:space="preserve">ες. Όλες αυτές τις μεταρρυθμιστικές τομές τις κάναμε εμείς, η δική μας παράταξη. </w:t>
      </w:r>
    </w:p>
    <w:p w14:paraId="662D4E8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 Πρωθυπουργός και η Κυβέρνηση επιμένουν να τις κρύβουν και να τις αποσιωπούν. Η Βουλή δεν δικαιούται να συμμετέχει σε αυτήν τη στρατηγική. Ο λαός γνωρίζει, έχει μνήμη δυνατή</w:t>
      </w:r>
      <w:r>
        <w:rPr>
          <w:rFonts w:eastAsia="Times New Roman" w:cs="Times New Roman"/>
          <w:szCs w:val="24"/>
        </w:rPr>
        <w:t xml:space="preserve"> και μάτια ανοικτά. Θυμάται όσα έζησε και βλέπει, όσα γίνονται σήμερα και όσα έρχονται. Αυτόν τον λαό υπηρετεί η Δημοκρατική Συμπαράταξη με τις σταθερές </w:t>
      </w:r>
      <w:proofErr w:type="spellStart"/>
      <w:r>
        <w:rPr>
          <w:rFonts w:eastAsia="Times New Roman" w:cs="Times New Roman"/>
          <w:szCs w:val="24"/>
        </w:rPr>
        <w:t>αξιακές</w:t>
      </w:r>
      <w:proofErr w:type="spellEnd"/>
      <w:r>
        <w:rPr>
          <w:rFonts w:eastAsia="Times New Roman" w:cs="Times New Roman"/>
          <w:szCs w:val="24"/>
        </w:rPr>
        <w:t xml:space="preserve"> της αρχές. Αυτήν την απογοητευμένη, </w:t>
      </w:r>
      <w:proofErr w:type="spellStart"/>
      <w:r>
        <w:rPr>
          <w:rFonts w:eastAsia="Times New Roman" w:cs="Times New Roman"/>
          <w:szCs w:val="24"/>
        </w:rPr>
        <w:t>αποστασιωποιημένη</w:t>
      </w:r>
      <w:proofErr w:type="spellEnd"/>
      <w:r>
        <w:rPr>
          <w:rFonts w:eastAsia="Times New Roman" w:cs="Times New Roman"/>
          <w:szCs w:val="24"/>
        </w:rPr>
        <w:t xml:space="preserve"> κοινωνία έχουμε ταχθεί να υπηρετούμε. Γι’</w:t>
      </w:r>
      <w:r>
        <w:rPr>
          <w:rFonts w:eastAsia="Times New Roman" w:cs="Times New Roman"/>
          <w:szCs w:val="24"/>
        </w:rPr>
        <w:t xml:space="preserve"> αυτό θα συνεχίσουμε να πράττουμε, όσο και αν κάποιους τους ενοχλεί, για να χτίσουμε ξανά την εμπιστοσύνη των πολιτών προς την πολιτεία χωρίς παρωπίδες, χωρίς επιλεκτική μνήμη ή επιλεκτικές φιλίες.</w:t>
      </w:r>
    </w:p>
    <w:p w14:paraId="662D4E8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Τέλος, ως προς την παραπομπή ή όχι του κ. Παπαντωνίου, το </w:t>
      </w:r>
      <w:r>
        <w:rPr>
          <w:rFonts w:eastAsia="Times New Roman" w:cs="Times New Roman"/>
          <w:szCs w:val="24"/>
        </w:rPr>
        <w:t xml:space="preserve">πόρισμα της </w:t>
      </w:r>
      <w:r>
        <w:rPr>
          <w:rFonts w:eastAsia="Times New Roman" w:cs="Times New Roman"/>
          <w:szCs w:val="24"/>
        </w:rPr>
        <w:t>ε</w:t>
      </w:r>
      <w:r>
        <w:rPr>
          <w:rFonts w:eastAsia="Times New Roman" w:cs="Times New Roman"/>
          <w:szCs w:val="24"/>
        </w:rPr>
        <w:t xml:space="preserve">πιτροπής είναι ξεκάθαρο. Εμείς συμφωνούμε με το διατακτικό του πορίσματος, όπως το έχουμε κάνει και στην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 όπως το ανέπτυξε ο κ. Λοβέρδος και περιλαμβάνεται στο πόρισμα. Ξεκάθαρη και μία η θέση μας: Διαφάνεια και λογοδοσί</w:t>
      </w:r>
      <w:r>
        <w:rPr>
          <w:rFonts w:eastAsia="Times New Roman" w:cs="Times New Roman"/>
          <w:szCs w:val="24"/>
        </w:rPr>
        <w:t>α για όλους και για όλα χωρίς κα</w:t>
      </w:r>
      <w:r>
        <w:rPr>
          <w:rFonts w:eastAsia="Times New Roman" w:cs="Times New Roman"/>
          <w:szCs w:val="24"/>
        </w:rPr>
        <w:t>μ</w:t>
      </w:r>
      <w:r>
        <w:rPr>
          <w:rFonts w:eastAsia="Times New Roman" w:cs="Times New Roman"/>
          <w:szCs w:val="24"/>
        </w:rPr>
        <w:t>μία εξαίρεση. Εμείς λέμε όλα στο φως και η δικαιοσύνη να κάνει αμερόληπτα τη δουλειά της.</w:t>
      </w:r>
    </w:p>
    <w:p w14:paraId="662D4E8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62D4E8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62D4E8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Τον λόγο έχει για δεκαπέντε λεπτά ο Πρόεδρος της Ένωσης Κεντρώων κ. Λεβέντης.</w:t>
      </w:r>
    </w:p>
    <w:p w14:paraId="662D4E89"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Χαιρετίζω την κυρία Πρόεδρο, τους κυρίους Υπουργούς και τις κυρίες και κυρίους Βουλευτές.</w:t>
      </w:r>
    </w:p>
    <w:p w14:paraId="662D4E8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Δεν είναι και ευχάρ</w:t>
      </w:r>
      <w:r>
        <w:rPr>
          <w:rFonts w:eastAsia="Times New Roman" w:cs="Times New Roman"/>
          <w:szCs w:val="24"/>
        </w:rPr>
        <w:t xml:space="preserve">ιστο η Βουλή να καλείται να αποφασίσει για την παραπομπή ενός παλαιοτέρου μέλους της. Δεν είναι ιδιαίτερα ευχάριστο αυτό το γεγονός διότι δείχνει, εάν τελικώς η ψήφος είναι παραπεμπτική, ότι </w:t>
      </w:r>
      <w:proofErr w:type="spellStart"/>
      <w:r>
        <w:rPr>
          <w:rFonts w:eastAsia="Times New Roman" w:cs="Times New Roman"/>
          <w:szCs w:val="24"/>
        </w:rPr>
        <w:t>αποδεχόμεθα</w:t>
      </w:r>
      <w:proofErr w:type="spellEnd"/>
      <w:r>
        <w:rPr>
          <w:rFonts w:eastAsia="Times New Roman" w:cs="Times New Roman"/>
          <w:szCs w:val="24"/>
        </w:rPr>
        <w:t xml:space="preserve"> πως στην Αίθουσα υπήρξαν άνθρωποι</w:t>
      </w:r>
      <w:r>
        <w:rPr>
          <w:rFonts w:eastAsia="Times New Roman" w:cs="Times New Roman"/>
          <w:szCs w:val="24"/>
        </w:rPr>
        <w:t>,</w:t>
      </w:r>
      <w:r>
        <w:rPr>
          <w:rFonts w:eastAsia="Times New Roman" w:cs="Times New Roman"/>
          <w:szCs w:val="24"/>
        </w:rPr>
        <w:t xml:space="preserve"> που πρόδωσαν τον ό</w:t>
      </w:r>
      <w:r>
        <w:rPr>
          <w:rFonts w:eastAsia="Times New Roman" w:cs="Times New Roman"/>
          <w:szCs w:val="24"/>
        </w:rPr>
        <w:t xml:space="preserve">ρκο τους προς τον λαό και χρησιμοποίησαν τη θέση τους για να αποκομίσουν ίδιον όφελος.  </w:t>
      </w:r>
    </w:p>
    <w:p w14:paraId="662D4E8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Είναι δυσάρεστα αυτά τα φαινόμενα. Δεν ξέρω βέβαια αν </w:t>
      </w:r>
      <w:proofErr w:type="spellStart"/>
      <w:r>
        <w:rPr>
          <w:rFonts w:eastAsia="Times New Roman" w:cs="Times New Roman"/>
          <w:szCs w:val="24"/>
        </w:rPr>
        <w:t>πειθόμεθα</w:t>
      </w:r>
      <w:proofErr w:type="spellEnd"/>
      <w:r>
        <w:rPr>
          <w:rFonts w:eastAsia="Times New Roman" w:cs="Times New Roman"/>
          <w:szCs w:val="24"/>
        </w:rPr>
        <w:t xml:space="preserve"> ότι μόνο αυτά τα φαινόμενα είναι και δεν υπάρχουν και άλλα υποκρυπτόμενα φαινόμενα, που δεν κατόρθωσε α</w:t>
      </w:r>
      <w:r>
        <w:rPr>
          <w:rFonts w:eastAsia="Times New Roman" w:cs="Times New Roman"/>
          <w:szCs w:val="24"/>
        </w:rPr>
        <w:t xml:space="preserve">κόμη η Αίθουσα να τα εντοπίσει ή που δεν θέλησε να τα παραπέμψει. Διότι και τον κ. Τσοχατζόπουλο από κάποιο γάμο τον βρήκαμε και από κάποια υπερβολικά πράγματα που έκανε, δαπάνες κ.λπ., αλλά και τον κ. Παπαντωνίου από κάποια λίστα τον βρήκαμε. Αν δεν είχε </w:t>
      </w:r>
      <w:r>
        <w:rPr>
          <w:rFonts w:eastAsia="Times New Roman" w:cs="Times New Roman"/>
          <w:szCs w:val="24"/>
        </w:rPr>
        <w:t>υπάρξει η λίστα, δεν θα υπήρχε και αυτή η συζήτηση. Αυτό τι σημαίνει; Ότι το σύστημα</w:t>
      </w:r>
      <w:r>
        <w:rPr>
          <w:rFonts w:eastAsia="Times New Roman" w:cs="Times New Roman"/>
          <w:szCs w:val="24"/>
        </w:rPr>
        <w:t>,</w:t>
      </w:r>
      <w:r>
        <w:rPr>
          <w:rFonts w:eastAsia="Times New Roman" w:cs="Times New Roman"/>
          <w:szCs w:val="24"/>
        </w:rPr>
        <w:t xml:space="preserve"> που έχουμε δεν έχει δαγκάνα να πιάνει τα πάντα και είναι τελείως τυχαίο το ποιος θα συλληφθεί και ποιος όχι. Και είναι πάρα πολύ πιθανό, πολλοί να μη συλλαμβάνονται. </w:t>
      </w:r>
    </w:p>
    <w:p w14:paraId="662D4E8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Εδώ</w:t>
      </w:r>
      <w:r>
        <w:rPr>
          <w:rFonts w:eastAsia="Times New Roman" w:cs="Times New Roman"/>
          <w:szCs w:val="24"/>
        </w:rPr>
        <w:t xml:space="preserve"> και είκοσι πέντε με τριάντα χρόνια, πολύ πριν βρεθώ στην Αίθουσα αυτή, είχα πει ότι όταν γίνονται προμήθειες του δημοσίου και είναι πάνω από ένα ποσό, ένα εκατομμύριο ευρώ λόγου χάρη, να υπάρχει διά κληρώσεως από το </w:t>
      </w:r>
      <w:r>
        <w:rPr>
          <w:rFonts w:eastAsia="Times New Roman" w:cs="Times New Roman"/>
          <w:szCs w:val="24"/>
        </w:rPr>
        <w:t>σ</w:t>
      </w:r>
      <w:r>
        <w:rPr>
          <w:rFonts w:eastAsia="Times New Roman" w:cs="Times New Roman"/>
          <w:szCs w:val="24"/>
        </w:rPr>
        <w:t xml:space="preserve">ώμα των </w:t>
      </w:r>
      <w:r>
        <w:rPr>
          <w:rFonts w:eastAsia="Times New Roman" w:cs="Times New Roman"/>
          <w:szCs w:val="24"/>
        </w:rPr>
        <w:t>ε</w:t>
      </w:r>
      <w:r>
        <w:rPr>
          <w:rFonts w:eastAsia="Times New Roman" w:cs="Times New Roman"/>
          <w:szCs w:val="24"/>
        </w:rPr>
        <w:t xml:space="preserve">ισαγγελέων </w:t>
      </w:r>
      <w:r>
        <w:rPr>
          <w:rFonts w:eastAsia="Times New Roman" w:cs="Times New Roman"/>
          <w:szCs w:val="24"/>
        </w:rPr>
        <w:t>ε</w:t>
      </w:r>
      <w:r>
        <w:rPr>
          <w:rFonts w:eastAsia="Times New Roman" w:cs="Times New Roman"/>
          <w:szCs w:val="24"/>
        </w:rPr>
        <w:t>φετών ένας που να</w:t>
      </w:r>
      <w:r>
        <w:rPr>
          <w:rFonts w:eastAsia="Times New Roman" w:cs="Times New Roman"/>
          <w:szCs w:val="24"/>
        </w:rPr>
        <w:t xml:space="preserve"> προεδρεύει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ρομηθειών.</w:t>
      </w:r>
    </w:p>
    <w:p w14:paraId="662D4E8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Και το είχα πει για ποικίλους λόγους. Γιατί τώρα επαφιέμεθα στο ότι δεν θα κλέψει ο Υπουργός, τώρα </w:t>
      </w:r>
      <w:proofErr w:type="spellStart"/>
      <w:r>
        <w:rPr>
          <w:rFonts w:eastAsia="Times New Roman" w:cs="Times New Roman"/>
          <w:szCs w:val="24"/>
        </w:rPr>
        <w:t>βασιζόμεθα</w:t>
      </w:r>
      <w:proofErr w:type="spellEnd"/>
      <w:r>
        <w:rPr>
          <w:rFonts w:eastAsia="Times New Roman" w:cs="Times New Roman"/>
          <w:szCs w:val="24"/>
        </w:rPr>
        <w:t xml:space="preserve"> στο ότι είναι τίμιοι οι Υπουργοί και απ’ ό,τι παραγγέλνουν, απ’ ό,τι προμήθειες κάνουν δεν τα «πιάνουν». Έτσ</w:t>
      </w:r>
      <w:r>
        <w:rPr>
          <w:rFonts w:eastAsia="Times New Roman" w:cs="Times New Roman"/>
          <w:szCs w:val="24"/>
        </w:rPr>
        <w:t xml:space="preserve">ι δεν είναι; </w:t>
      </w:r>
      <w:proofErr w:type="spellStart"/>
      <w:r>
        <w:rPr>
          <w:rFonts w:eastAsia="Times New Roman" w:cs="Times New Roman"/>
          <w:szCs w:val="24"/>
        </w:rPr>
        <w:t>Βασιζόμεθα</w:t>
      </w:r>
      <w:proofErr w:type="spellEnd"/>
      <w:r>
        <w:rPr>
          <w:rFonts w:eastAsia="Times New Roman" w:cs="Times New Roman"/>
          <w:szCs w:val="24"/>
        </w:rPr>
        <w:t xml:space="preserve"> εις τη </w:t>
      </w:r>
      <w:proofErr w:type="spellStart"/>
      <w:r>
        <w:rPr>
          <w:rFonts w:eastAsia="Times New Roman" w:cs="Times New Roman"/>
          <w:szCs w:val="24"/>
        </w:rPr>
        <w:t>φιλοπατρίαν</w:t>
      </w:r>
      <w:proofErr w:type="spellEnd"/>
      <w:r>
        <w:rPr>
          <w:rFonts w:eastAsia="Times New Roman" w:cs="Times New Roman"/>
          <w:szCs w:val="24"/>
        </w:rPr>
        <w:t xml:space="preserve"> των Υπουργών. Εκεί θα βασιζόμαστε; Θέλουμε να αγοράσουμε, ας πούμε, πέντε αεροπλάνα τύπου, ας μην πω τη λέξη. Θα πάει ο Υπουργός να τα πάρει, έτσι; Μπορεί να πάρει μαζί του, αν είναι Υπουργός Αμύνης, και τους αρμό</w:t>
      </w:r>
      <w:r>
        <w:rPr>
          <w:rFonts w:eastAsia="Times New Roman" w:cs="Times New Roman"/>
          <w:szCs w:val="24"/>
        </w:rPr>
        <w:t>διους αξιωματικούς. Πού ξέρουμε εμείς αν τα «έπιασε»; Για πείτε μου. Βασιζόμαστε στο ότι είναι καλοί οι άνθρωποι του ΣΥΡΙΖΑ και δεν τα «πιάνουν» ή ότι και οι χθεσινοί της Νέας Δημοκρατίας είναι καλοί άνθρωποι και δεν τα «έπιαναν» και αυτοί. Λοιπόν, δεν πρέ</w:t>
      </w:r>
      <w:r>
        <w:rPr>
          <w:rFonts w:eastAsia="Times New Roman" w:cs="Times New Roman"/>
          <w:szCs w:val="24"/>
        </w:rPr>
        <w:t xml:space="preserve">πει να υπάρχει μια ασφαλιστική δικλείδα; Δεν πρέπει να υπάρχει κι ένας </w:t>
      </w:r>
      <w:r>
        <w:rPr>
          <w:rFonts w:eastAsia="Times New Roman" w:cs="Times New Roman"/>
          <w:szCs w:val="24"/>
        </w:rPr>
        <w:t>ε</w:t>
      </w:r>
      <w:r>
        <w:rPr>
          <w:rFonts w:eastAsia="Times New Roman" w:cs="Times New Roman"/>
          <w:szCs w:val="24"/>
        </w:rPr>
        <w:t xml:space="preserve">ισαγγελέας; </w:t>
      </w:r>
    </w:p>
    <w:p w14:paraId="662D4E8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…(δεν ακούστηκε)</w:t>
      </w:r>
    </w:p>
    <w:p w14:paraId="662D4E8F" w14:textId="77777777" w:rsidR="009A4B17" w:rsidRDefault="004622F9">
      <w:pPr>
        <w:spacing w:after="0" w:line="600" w:lineRule="auto"/>
        <w:ind w:firstLine="720"/>
        <w:jc w:val="both"/>
        <w:rPr>
          <w:rFonts w:eastAsia="Times New Roman" w:cs="Times New Roman"/>
          <w:szCs w:val="24"/>
        </w:rPr>
      </w:pPr>
      <w:r>
        <w:rPr>
          <w:rFonts w:eastAsia="Times New Roman"/>
          <w:b/>
          <w:szCs w:val="24"/>
        </w:rPr>
        <w:t>ΒΑΣΙΛΗΣ ΛΕΒΕΝΤΗΣ (Πρόεδρος της Ένωσης Κεντρώων):</w:t>
      </w:r>
      <w:r>
        <w:rPr>
          <w:rFonts w:eastAsia="Times New Roman"/>
          <w:szCs w:val="24"/>
        </w:rPr>
        <w:t xml:space="preserve"> Ως μ</w:t>
      </w:r>
      <w:r>
        <w:rPr>
          <w:rFonts w:eastAsia="Times New Roman" w:cs="Times New Roman"/>
          <w:szCs w:val="24"/>
        </w:rPr>
        <w:t xml:space="preserve">έλος της </w:t>
      </w:r>
      <w:r>
        <w:rPr>
          <w:rFonts w:eastAsia="Times New Roman" w:cs="Times New Roman"/>
          <w:szCs w:val="24"/>
        </w:rPr>
        <w:t>ε</w:t>
      </w:r>
      <w:r>
        <w:rPr>
          <w:rFonts w:eastAsia="Times New Roman" w:cs="Times New Roman"/>
          <w:szCs w:val="24"/>
        </w:rPr>
        <w:t>πιτροπή</w:t>
      </w:r>
      <w:r>
        <w:rPr>
          <w:rFonts w:eastAsia="Times New Roman" w:cs="Times New Roman"/>
          <w:szCs w:val="24"/>
        </w:rPr>
        <w:t>ς</w:t>
      </w:r>
      <w:r>
        <w:rPr>
          <w:rFonts w:eastAsia="Times New Roman" w:cs="Times New Roman"/>
          <w:szCs w:val="24"/>
        </w:rPr>
        <w:t xml:space="preserve"> είπα, κύριε από τη Λάρισα. Εσείς από τη Λάρισα είστε λίγο π</w:t>
      </w:r>
      <w:r>
        <w:rPr>
          <w:rFonts w:eastAsia="Times New Roman" w:cs="Times New Roman"/>
          <w:szCs w:val="24"/>
        </w:rPr>
        <w:t xml:space="preserve">ίσω στην Αίθουσα και δυσχεραίνεστε να καταλάβετε τι λέω; </w:t>
      </w:r>
    </w:p>
    <w:p w14:paraId="662D4E9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Μιλάω για μέλος </w:t>
      </w:r>
      <w:r>
        <w:rPr>
          <w:rFonts w:eastAsia="Times New Roman" w:cs="Times New Roman"/>
          <w:szCs w:val="24"/>
        </w:rPr>
        <w:t>της ε</w:t>
      </w:r>
      <w:r>
        <w:rPr>
          <w:rFonts w:eastAsia="Times New Roman" w:cs="Times New Roman"/>
          <w:szCs w:val="24"/>
        </w:rPr>
        <w:t xml:space="preserve">πιτροπής. Υπάρχει </w:t>
      </w:r>
      <w:r>
        <w:rPr>
          <w:rFonts w:eastAsia="Times New Roman" w:cs="Times New Roman"/>
          <w:szCs w:val="24"/>
        </w:rPr>
        <w:t>ε</w:t>
      </w:r>
      <w:r>
        <w:rPr>
          <w:rFonts w:eastAsia="Times New Roman" w:cs="Times New Roman"/>
          <w:szCs w:val="24"/>
        </w:rPr>
        <w:t xml:space="preserve">ισαγγελέας; Ό,τι θέλει κάνει ο Υπουργός και βασιζόμαστε στο ότι είναι τίμιος. Και μετά από δεκαπέντε, είκοσι χρόνια βλέπουμε ότι δεν ήταν τίμιος και καλείται </w:t>
      </w:r>
      <w:r>
        <w:rPr>
          <w:rFonts w:eastAsia="Times New Roman" w:cs="Times New Roman"/>
          <w:szCs w:val="24"/>
        </w:rPr>
        <w:t xml:space="preserve">η Αίθουσα να τον παραπέμψει και διαπιστώνουμε ότι </w:t>
      </w:r>
      <w:proofErr w:type="spellStart"/>
      <w:r>
        <w:rPr>
          <w:rFonts w:eastAsia="Times New Roman" w:cs="Times New Roman"/>
          <w:szCs w:val="24"/>
        </w:rPr>
        <w:t>παρεγράφησαν</w:t>
      </w:r>
      <w:proofErr w:type="spellEnd"/>
      <w:r>
        <w:rPr>
          <w:rFonts w:eastAsia="Times New Roman" w:cs="Times New Roman"/>
          <w:szCs w:val="24"/>
        </w:rPr>
        <w:t xml:space="preserve">. </w:t>
      </w:r>
    </w:p>
    <w:p w14:paraId="662D4E9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Τι κάνετε εσείς στον ΣΥΡΙΖΑ για αυτές τις περιπτώσεις; Καθόσαστε και τις κοιτάτε και χαζεύετε, για να το πω έτσι. Τι κάνετε σε αυτές τις περιπτώσεις; Πέστε μου. Σηκώνετε τα χέρια και λέτε «έκ</w:t>
      </w:r>
      <w:r>
        <w:rPr>
          <w:rFonts w:eastAsia="Times New Roman" w:cs="Times New Roman"/>
          <w:szCs w:val="24"/>
        </w:rPr>
        <w:t xml:space="preserve">λεψε». </w:t>
      </w:r>
    </w:p>
    <w:p w14:paraId="662D4E9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ΓΕΩΡΓΙΟΣ ΚΑΪΣΑΣ:</w:t>
      </w:r>
      <w:r>
        <w:rPr>
          <w:rFonts w:eastAsia="Times New Roman" w:cs="Times New Roman"/>
          <w:szCs w:val="24"/>
        </w:rPr>
        <w:t xml:space="preserve"> Θα αλλάξουμε το Σύνταγμα.</w:t>
      </w:r>
    </w:p>
    <w:p w14:paraId="662D4E93" w14:textId="77777777" w:rsidR="009A4B17" w:rsidRDefault="004622F9">
      <w:pPr>
        <w:spacing w:after="0" w:line="600" w:lineRule="auto"/>
        <w:ind w:firstLine="720"/>
        <w:jc w:val="both"/>
        <w:rPr>
          <w:rFonts w:eastAsia="Times New Roman" w:cs="Times New Roman"/>
          <w:szCs w:val="24"/>
        </w:rPr>
      </w:pPr>
      <w:r>
        <w:rPr>
          <w:rFonts w:eastAsia="Times New Roman"/>
          <w:b/>
          <w:szCs w:val="24"/>
        </w:rPr>
        <w:t>ΒΑΣΙΛΗΣ ΛΕΒΕΝΤΗΣ (Πρόεδρος της Ένωσης Κεντρώων):</w:t>
      </w:r>
      <w:r>
        <w:rPr>
          <w:rFonts w:eastAsia="Times New Roman"/>
          <w:szCs w:val="24"/>
        </w:rPr>
        <w:t xml:space="preserve"> </w:t>
      </w:r>
      <w:r>
        <w:rPr>
          <w:rFonts w:eastAsia="Times New Roman" w:cs="Times New Roman"/>
          <w:szCs w:val="24"/>
        </w:rPr>
        <w:t xml:space="preserve">Όχι, κύριοι, δεν είναι έτσι. Επειδή πρόκειται για δημόσιο χρήμα, στα μεγάλα ποσά πρέπει να μπαίνει </w:t>
      </w:r>
      <w:r>
        <w:rPr>
          <w:rFonts w:eastAsia="Times New Roman" w:cs="Times New Roman"/>
          <w:szCs w:val="24"/>
        </w:rPr>
        <w:t>ε</w:t>
      </w:r>
      <w:r>
        <w:rPr>
          <w:rFonts w:eastAsia="Times New Roman" w:cs="Times New Roman"/>
          <w:szCs w:val="24"/>
        </w:rPr>
        <w:t xml:space="preserve">ισαγγελέας διά κληρώσεως από το </w:t>
      </w:r>
      <w:r>
        <w:rPr>
          <w:rFonts w:eastAsia="Times New Roman" w:cs="Times New Roman"/>
          <w:szCs w:val="24"/>
        </w:rPr>
        <w:t>σ</w:t>
      </w:r>
      <w:r>
        <w:rPr>
          <w:rFonts w:eastAsia="Times New Roman" w:cs="Times New Roman"/>
          <w:szCs w:val="24"/>
        </w:rPr>
        <w:t xml:space="preserve">ώμα των </w:t>
      </w:r>
      <w:r>
        <w:rPr>
          <w:rFonts w:eastAsia="Times New Roman" w:cs="Times New Roman"/>
          <w:szCs w:val="24"/>
        </w:rPr>
        <w:t>ε</w:t>
      </w:r>
      <w:r>
        <w:rPr>
          <w:rFonts w:eastAsia="Times New Roman" w:cs="Times New Roman"/>
          <w:szCs w:val="24"/>
        </w:rPr>
        <w:t xml:space="preserve">ισαγγελέων </w:t>
      </w:r>
      <w:r>
        <w:rPr>
          <w:rFonts w:eastAsia="Times New Roman" w:cs="Times New Roman"/>
          <w:szCs w:val="24"/>
        </w:rPr>
        <w:t>ε</w:t>
      </w:r>
      <w:r>
        <w:rPr>
          <w:rFonts w:eastAsia="Times New Roman" w:cs="Times New Roman"/>
          <w:szCs w:val="24"/>
        </w:rPr>
        <w:t xml:space="preserve">φετών. Εδώ είναι και ο κ. Παπαγγελόπουλος να ακούσει την πρόταση. Αν είναι κακή, ας μην την εφαρμόσει. Αυτή η πρόταση κατοχυρώνει τους Υπουργούς που είναι τίμιοι. Έναν τίμιο Υπουργό δεν τον πειράζει να έχει και έναν </w:t>
      </w:r>
      <w:r>
        <w:rPr>
          <w:rFonts w:eastAsia="Times New Roman" w:cs="Times New Roman"/>
          <w:szCs w:val="24"/>
        </w:rPr>
        <w:t>ε</w:t>
      </w:r>
      <w:r>
        <w:rPr>
          <w:rFonts w:eastAsia="Times New Roman" w:cs="Times New Roman"/>
          <w:szCs w:val="24"/>
        </w:rPr>
        <w:t>ισαγγελέα παρόντα στη διαδικασία αγοράς</w:t>
      </w:r>
      <w:r>
        <w:rPr>
          <w:rFonts w:eastAsia="Times New Roman" w:cs="Times New Roman"/>
          <w:szCs w:val="24"/>
        </w:rPr>
        <w:t xml:space="preserve">. Δεν τον νοιάζει. Εκείνον που νοιάζει είναι εκείνον που θέλει να πάρει μίζα. Αυτόν εμποδίζει η παρουσία του </w:t>
      </w:r>
      <w:r>
        <w:rPr>
          <w:rFonts w:eastAsia="Times New Roman" w:cs="Times New Roman"/>
          <w:szCs w:val="24"/>
        </w:rPr>
        <w:t>ε</w:t>
      </w:r>
      <w:r>
        <w:rPr>
          <w:rFonts w:eastAsia="Times New Roman" w:cs="Times New Roman"/>
          <w:szCs w:val="24"/>
        </w:rPr>
        <w:t xml:space="preserve">ισαγγελέως. Τι μας ενοχλεί αυτό που προτείνω, αφού είμαστε άμεμπτοι; </w:t>
      </w:r>
    </w:p>
    <w:p w14:paraId="662D4E9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θέλετε να έχετε απόλυτες εξουσίες, αλλά έτσι θα έχετε κα</w:t>
      </w:r>
      <w:r>
        <w:rPr>
          <w:rFonts w:eastAsia="Times New Roman" w:cs="Times New Roman"/>
          <w:szCs w:val="24"/>
        </w:rPr>
        <w:t>ι απόλυτες παραπομπές. Γιατί σε κάθε κυβέρνηση, ξέρετε, ειδικά σε ένα τέτοιο οξύ πολιτικό κλίμα που έχουμε, που πρέπει ο ένας να βρίσκει τον άλλο κλέφτη, θα έχουμε συνεχώς αντεκδικήσεις και συνεχώς ρεβανσισμό. Ήδη στη Νέα Δημοκρατία έχουν κατ’ επανάληψη εξ</w:t>
      </w:r>
      <w:r>
        <w:rPr>
          <w:rFonts w:eastAsia="Times New Roman" w:cs="Times New Roman"/>
          <w:szCs w:val="24"/>
        </w:rPr>
        <w:t xml:space="preserve">αγγείλει παραπομπή των σημερινών Υπουργών. </w:t>
      </w:r>
    </w:p>
    <w:p w14:paraId="662D4E9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Αν θέλετε να κοιμόσαστε, να είστε εν δυνάμει κατηγορούμενοι, συνεχίστε. Αυτό που προτείνω εγώ είναι μια διασφάλιση για τον πολιτικό κόσμο. Και για τον ελληνικό λαό είναι μια διασφάλιση ότι ο ιδρώτας του δεν θα </w:t>
      </w:r>
      <w:proofErr w:type="spellStart"/>
      <w:r>
        <w:rPr>
          <w:rFonts w:eastAsia="Times New Roman" w:cs="Times New Roman"/>
          <w:szCs w:val="24"/>
        </w:rPr>
        <w:t>απ</w:t>
      </w:r>
      <w:r>
        <w:rPr>
          <w:rFonts w:eastAsia="Times New Roman" w:cs="Times New Roman"/>
          <w:szCs w:val="24"/>
        </w:rPr>
        <w:t>ομυζάται</w:t>
      </w:r>
      <w:proofErr w:type="spellEnd"/>
      <w:r>
        <w:rPr>
          <w:rFonts w:eastAsia="Times New Roman" w:cs="Times New Roman"/>
          <w:szCs w:val="24"/>
        </w:rPr>
        <w:t xml:space="preserve"> από κάποια τρωκτικά. </w:t>
      </w:r>
    </w:p>
    <w:p w14:paraId="662D4E9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Έχω ζητήσει να γίνει μια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για τις εταιρείες δημοσκοπήσεων. Γιατί δεν γίνεται; Ο κύριος Πρωθυπουργός μο</w:t>
      </w:r>
      <w:r>
        <w:rPr>
          <w:rFonts w:eastAsia="Times New Roman" w:cs="Times New Roman"/>
          <w:szCs w:val="24"/>
        </w:rPr>
        <w:t>ύ</w:t>
      </w:r>
      <w:r>
        <w:rPr>
          <w:rFonts w:eastAsia="Times New Roman" w:cs="Times New Roman"/>
          <w:szCs w:val="24"/>
        </w:rPr>
        <w:t xml:space="preserve"> έχει πει τρεις φορές «ναι» σε συναντήσεις. Γιατί καθυστερεί αυτό το πράγμα;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δεν τη θέλ</w:t>
      </w:r>
      <w:r>
        <w:rPr>
          <w:rFonts w:eastAsia="Times New Roman" w:cs="Times New Roman"/>
          <w:szCs w:val="24"/>
        </w:rPr>
        <w:t xml:space="preserve">ουμε για να βάλουμε φίμωτρο στις δημοσκοπήσεις. Απλά μια εταιρεία όταν κάνει τους υπολογισμούς και έχει τα ευρήματα, να πηγαίνει να τα καταθέτει πρώτα στην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και να μεσολαβεί ένα εικοσιτετράωρο ελέγχου των ευρημάτων. Και όταν λέμε «ευρήματα»,</w:t>
      </w:r>
      <w:r>
        <w:rPr>
          <w:rFonts w:eastAsia="Times New Roman" w:cs="Times New Roman"/>
          <w:szCs w:val="24"/>
        </w:rPr>
        <w:t xml:space="preserve"> εννοούμε στα ψηφοδέλτια με το όνομα καθενός που ψηφίζει ή όταν είναι τηλεφωνικά με τον αριθμό τηλεφώνου καθενός που ψηφίζει, για να μπορούμε να κάνουμε έναν έλεγχο και να δούμε αν αυτός που είπε ΠΑΣΟΚ, ας πούμε, ήταν ΠΑΣΟΚ και στο ψηφοδέλτιο. Γιατί εκείνο</w:t>
      </w:r>
      <w:r>
        <w:rPr>
          <w:rFonts w:eastAsia="Times New Roman" w:cs="Times New Roman"/>
          <w:szCs w:val="24"/>
        </w:rPr>
        <w:t xml:space="preserve">ς μπορεί να είπε ΠΑΣΟΚ και μετά να βγήκε ΣΥΡΙΖΑ ή να βγήκε Νέα Δημοκρατία ή διάφορα άλλα. </w:t>
      </w:r>
    </w:p>
    <w:p w14:paraId="662D4E9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Να γίνει, λοιπόν, μια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που να μπορεί να ελέγχει τα ευρήματα και να δίνει το «ΟΚ» για να μεταδοθεί σε κάποιο κανάλι ή στις εφημερίδες το αποτέλεσμα. Γι</w:t>
      </w:r>
      <w:r>
        <w:rPr>
          <w:rFonts w:eastAsia="Times New Roman" w:cs="Times New Roman"/>
          <w:szCs w:val="24"/>
        </w:rPr>
        <w:t xml:space="preserve">ατί εδώ έχουμε μια εταιρεία και αν αυτή η εταιρεία απευθύνεται στο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-λέμε ένα κανάλι, μπορεί να μην είναι το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και να είναι ένα άλλο- και βγάζει αμέσως το αποτέλεσμα. Έλεγξε κανείς αυτό το αποτέλεσμα; Πρέπει να εμπιστευτούμε την εντιμότητα της ε</w:t>
      </w:r>
      <w:r>
        <w:rPr>
          <w:rFonts w:eastAsia="Times New Roman" w:cs="Times New Roman"/>
          <w:szCs w:val="24"/>
        </w:rPr>
        <w:t xml:space="preserve">ταιρείας. </w:t>
      </w:r>
    </w:p>
    <w:p w14:paraId="662D4E9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Όχι, κύριοι! Στον τόπο αυτόν επειδή παρασύρεται κόσμος, χρειάζεται διασφάλιση το καθετί. Και αυτό είναι κάτι που πρέπει να ενδιαφέρει όλους. Όχι μόνο την Ένωση Κεντρώων, αλλά όλους. </w:t>
      </w:r>
    </w:p>
    <w:p w14:paraId="662D4E9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Αν είναι 3% αυτό που παίρνει η Ένωση Κεντρώων, να είναι 3%, αν</w:t>
      </w:r>
      <w:r>
        <w:rPr>
          <w:rFonts w:eastAsia="Times New Roman" w:cs="Times New Roman"/>
          <w:szCs w:val="24"/>
        </w:rPr>
        <w:t xml:space="preserve"> είναι 5%, να είναι 5%. Όμως, να είναι διασφαλισμένο και να μη βάζει ο καθένας ό,τι θέλει. Και να μη γίνεται, όπως έγινε στις εκλογές του 2015, κύριε Παπαγγελόπουλε, που τον Λαφαζάνη τον είχαν στο 6,5% και την Ένωση Κεντρώων 2% και τελικά η Ένωση Κεντρώων </w:t>
      </w:r>
      <w:r>
        <w:rPr>
          <w:rFonts w:eastAsia="Times New Roman" w:cs="Times New Roman"/>
          <w:szCs w:val="24"/>
        </w:rPr>
        <w:t xml:space="preserve">πήρε 4% και ο Λαφαζάνης δεν μπήκε. Άλλαξε τη νύχτα των εκλογών το αποτέλεσμα; </w:t>
      </w:r>
    </w:p>
    <w:p w14:paraId="662D4E9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είναι υποχρεωτική αν θέλουμε να μη γίνονται μαγειρέματα και να μη </w:t>
      </w:r>
      <w:proofErr w:type="spellStart"/>
      <w:r>
        <w:rPr>
          <w:rFonts w:eastAsia="Times New Roman" w:cs="Times New Roman"/>
          <w:szCs w:val="24"/>
        </w:rPr>
        <w:t>γελοιοποιούμεθα</w:t>
      </w:r>
      <w:proofErr w:type="spellEnd"/>
      <w:r>
        <w:rPr>
          <w:rFonts w:eastAsia="Times New Roman" w:cs="Times New Roman"/>
          <w:szCs w:val="24"/>
        </w:rPr>
        <w:t>, διότι τώρα οι δημοσκοπήσεις πέφτουν και πάρα πολύ έξω. Δεν είναι μόνο ότι πέ</w:t>
      </w:r>
      <w:r>
        <w:rPr>
          <w:rFonts w:eastAsia="Times New Roman" w:cs="Times New Roman"/>
          <w:szCs w:val="24"/>
        </w:rPr>
        <w:t>φτουν έξω, πέφτουν πάρα πολύ έξω! Ας μην αναφέρουμε τώρα περιπτώσεις.</w:t>
      </w:r>
    </w:p>
    <w:p w14:paraId="662D4E9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Εν τω μεταξύ, είναι κι άλλα ζητήματα, όπως το ερωτηματολόγιο. Τον Ιανουάριο του 2015 η Ένωση Κεντρώων έπιασε 1,8% και στη Θεσσαλονίκη έπιασε 5,5%. Εγώ έκανα παράπονα και είπα το εξής: Κα</w:t>
      </w:r>
      <w:r>
        <w:rPr>
          <w:rFonts w:eastAsia="Times New Roman" w:cs="Times New Roman"/>
          <w:szCs w:val="24"/>
        </w:rPr>
        <w:t>λά, οι εταιρείες των Αθηνών δεν με πήγαιναν, δεν ξέρω τι έκαναν. Οι εταιρείες της Θεσσαλονίκης δεν είχαν δει ότι η Ένωση Κεντρώων είχε εκεί ένα ρεύμα; Δεν μας έβαζαν ούτε στο ερωτηματολόγιο και έβαζαν τον Καρατζαφέρη που πήρε 0,9%.</w:t>
      </w:r>
    </w:p>
    <w:p w14:paraId="662D4E9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w:t>
      </w:r>
      <w:r>
        <w:rPr>
          <w:rFonts w:eastAsia="Times New Roman" w:cs="Times New Roman"/>
          <w:b/>
          <w:szCs w:val="24"/>
        </w:rPr>
        <w:t>τής Υπουργός Υγείας):</w:t>
      </w:r>
      <w:r>
        <w:rPr>
          <w:rFonts w:eastAsia="Times New Roman" w:cs="Times New Roman"/>
          <w:szCs w:val="24"/>
        </w:rPr>
        <w:t xml:space="preserve"> Θα μάθουμε…</w:t>
      </w:r>
    </w:p>
    <w:p w14:paraId="662D4E9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Δηλαδή, δεν υπήρχε η Ένωση Κεντρώων. Και η Ένωση Κεντρώων πήρε 1,8%, ενώ δεν αναφερόταν στο ερωτηματολόγιο, και στη Θεσσαλονίκη 5,5%. Και δεν το είχαν αντιληφθεί οι εταιρείε</w:t>
      </w:r>
      <w:r>
        <w:rPr>
          <w:rFonts w:eastAsia="Times New Roman" w:cs="Times New Roman"/>
          <w:szCs w:val="24"/>
        </w:rPr>
        <w:t xml:space="preserve">ς της Θεσσαλονίκης. </w:t>
      </w:r>
    </w:p>
    <w:p w14:paraId="662D4E9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Ό,τι θέλει ο καθένας. </w:t>
      </w:r>
    </w:p>
    <w:p w14:paraId="662D4E9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Μα, αυτό λέμε, κύριε </w:t>
      </w:r>
      <w:proofErr w:type="spellStart"/>
      <w:r>
        <w:rPr>
          <w:rFonts w:eastAsia="Times New Roman" w:cs="Times New Roman"/>
          <w:szCs w:val="24"/>
        </w:rPr>
        <w:t>Θεωνά</w:t>
      </w:r>
      <w:proofErr w:type="spellEnd"/>
      <w:r>
        <w:rPr>
          <w:rFonts w:eastAsia="Times New Roman" w:cs="Times New Roman"/>
          <w:szCs w:val="24"/>
        </w:rPr>
        <w:t xml:space="preserve"> μου. </w:t>
      </w:r>
    </w:p>
    <w:p w14:paraId="662D4EA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επειδή ο καθένας κάνει ό,τι θέλει και αυτό το αντιμετωπίζουμε λες και είναι φασόλια και πατάτες και σίδερα, λέ</w:t>
      </w:r>
      <w:r>
        <w:rPr>
          <w:rFonts w:eastAsia="Times New Roman" w:cs="Times New Roman"/>
          <w:szCs w:val="24"/>
        </w:rPr>
        <w:t xml:space="preserve">ω επειδή είναι πρωτεύον ζήτημα </w:t>
      </w:r>
      <w:r>
        <w:rPr>
          <w:rFonts w:eastAsia="Times New Roman" w:cs="Times New Roman"/>
          <w:szCs w:val="24"/>
        </w:rPr>
        <w:t>δ</w:t>
      </w:r>
      <w:r>
        <w:rPr>
          <w:rFonts w:eastAsia="Times New Roman" w:cs="Times New Roman"/>
          <w:szCs w:val="24"/>
        </w:rPr>
        <w:t xml:space="preserve">ημοκρατίας να βάλουμε μια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Και δεν χρειάζεται να προσλάβουμε πεντακόσιους για να την επανδρώσουν. </w:t>
      </w:r>
    </w:p>
    <w:p w14:paraId="662D4EA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Χρειάζονται απλά τρείς, τέσσερις επικοινωνιολόγοι, που να είναι σε θέση, κοιτώντας τα ευρήματα μιας εταιρείας</w:t>
      </w:r>
      <w:r>
        <w:rPr>
          <w:rFonts w:eastAsia="Times New Roman" w:cs="Times New Roman"/>
          <w:szCs w:val="24"/>
        </w:rPr>
        <w:t xml:space="preserve"> να βγάζουν το συμπέρασμα για το εάν το αποτέλεσμα είναι έντιμο. Γιατί ήμουν στις Ηνωμένες Πολιτείες πέρυσι και μια δημοσκόπηση της </w:t>
      </w:r>
      <w:r>
        <w:rPr>
          <w:rFonts w:eastAsia="Times New Roman" w:cs="Times New Roman"/>
          <w:szCs w:val="24"/>
        </w:rPr>
        <w:t>«</w:t>
      </w:r>
      <w:r>
        <w:rPr>
          <w:rFonts w:eastAsia="Times New Roman" w:cs="Times New Roman"/>
          <w:szCs w:val="24"/>
          <w:lang w:val="en-US"/>
        </w:rPr>
        <w:t>OPINION</w:t>
      </w:r>
      <w:r>
        <w:rPr>
          <w:rFonts w:eastAsia="Times New Roman" w:cs="Times New Roman"/>
          <w:szCs w:val="24"/>
        </w:rPr>
        <w:t>»</w:t>
      </w:r>
      <w:r>
        <w:rPr>
          <w:rFonts w:eastAsia="Times New Roman" w:cs="Times New Roman"/>
          <w:szCs w:val="24"/>
        </w:rPr>
        <w:t xml:space="preserve"> -κάπως έτσι νομίζω την έλεγαν- έβγαζε δεκατρείς μονάδες μπροστά τον Μητσοτάκη και μια άλλη της </w:t>
      </w:r>
      <w:r>
        <w:rPr>
          <w:rFonts w:eastAsia="Times New Roman" w:cs="Times New Roman"/>
          <w:szCs w:val="24"/>
        </w:rPr>
        <w:t>«</w:t>
      </w:r>
      <w:r>
        <w:rPr>
          <w:rFonts w:eastAsia="Times New Roman" w:cs="Times New Roman"/>
          <w:szCs w:val="24"/>
          <w:lang w:val="en-US"/>
        </w:rPr>
        <w:t>EUROBRIDGE</w:t>
      </w:r>
      <w:r>
        <w:rPr>
          <w:rFonts w:eastAsia="Times New Roman" w:cs="Times New Roman"/>
          <w:szCs w:val="24"/>
        </w:rPr>
        <w:t>»</w:t>
      </w:r>
      <w:r>
        <w:rPr>
          <w:rFonts w:eastAsia="Times New Roman" w:cs="Times New Roman"/>
          <w:szCs w:val="24"/>
        </w:rPr>
        <w:t xml:space="preserve"> -αν θυμάμαι καλά τα ονόματα- έβγαζε οκτώ μονάδες μπροστά τον Τσίπρα. Και ήταν ένας Αμερικανός πολιτικός και μου λέει «τι είστε εσείς εκεί, ρε παιδιά; Εσείς εκεί πέρα είστε «πανηγυρτζήδες</w:t>
      </w:r>
      <w:r>
        <w:rPr>
          <w:rFonts w:eastAsia="Times New Roman" w:cs="Times New Roman"/>
          <w:b/>
          <w:szCs w:val="24"/>
        </w:rPr>
        <w:t>».</w:t>
      </w:r>
      <w:r>
        <w:rPr>
          <w:rFonts w:eastAsia="Times New Roman" w:cs="Times New Roman"/>
          <w:szCs w:val="24"/>
        </w:rPr>
        <w:t xml:space="preserve"> Η μια εκτιμά δώδεκα μονάδες μπροστά την Νέα Δημοκρατία, η άλλη επτ</w:t>
      </w:r>
      <w:r>
        <w:rPr>
          <w:rFonts w:eastAsia="Times New Roman" w:cs="Times New Roman"/>
          <w:szCs w:val="24"/>
        </w:rPr>
        <w:t xml:space="preserve">ά μονάδες μπροστά το άλλο κόμμα. Και νομίζω ακόμη η «ΑΥΓΗ» έχει που και που κάτι δημοσκοπήσεις που προηγείται ο Τσίπρας οκτώ, δέκα μονάδες. </w:t>
      </w:r>
    </w:p>
    <w:p w14:paraId="662D4EA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Δεν έχει τέτοια πράγματα. </w:t>
      </w:r>
    </w:p>
    <w:p w14:paraId="662D4EA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Νομίζω, έχει. Ίσως, δεν διαβάζετε «ΑΥΓΗ» εσείς, κύριε του ΣΥΡΙΖΑ! </w:t>
      </w:r>
    </w:p>
    <w:p w14:paraId="662D4EA4" w14:textId="77777777" w:rsidR="009A4B17" w:rsidRDefault="004622F9">
      <w:pPr>
        <w:spacing w:after="0" w:line="600" w:lineRule="auto"/>
        <w:ind w:firstLine="720"/>
        <w:jc w:val="center"/>
        <w:rPr>
          <w:rFonts w:eastAsia="Times New Roman"/>
          <w:bCs/>
        </w:rPr>
      </w:pPr>
      <w:r>
        <w:rPr>
          <w:rFonts w:eastAsia="Times New Roman"/>
          <w:bCs/>
        </w:rPr>
        <w:t>(Γέλωτες στην Αίθουσα)</w:t>
      </w:r>
    </w:p>
    <w:p w14:paraId="662D4EA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 Συλλαμβάνεται ένας του ΣΥΡΙΖΑ να μη διαβάζει «ΑΥΓΗ»! </w:t>
      </w:r>
    </w:p>
    <w:p w14:paraId="662D4EA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Κάθε δυο μήνες, φίλε μου, έχει  «</w:t>
      </w:r>
      <w:r>
        <w:rPr>
          <w:rFonts w:eastAsia="Times New Roman" w:cs="Times New Roman"/>
          <w:szCs w:val="24"/>
        </w:rPr>
        <w:t xml:space="preserve">Η </w:t>
      </w:r>
      <w:r>
        <w:rPr>
          <w:rFonts w:eastAsia="Times New Roman" w:cs="Times New Roman"/>
          <w:szCs w:val="24"/>
        </w:rPr>
        <w:t>ΑΥΓΗ» μια τέτοια δημοσκόπηση και προηγείται ο Τσίπρας. Δεν λέω ψέματα. Ο κ.</w:t>
      </w:r>
      <w:r>
        <w:rPr>
          <w:rFonts w:eastAsia="Times New Roman" w:cs="Times New Roman"/>
          <w:szCs w:val="24"/>
        </w:rPr>
        <w:t xml:space="preserve"> Παρασκευόπουλος είναι εδώ να με επαληθεύσει, γιατί διαβάζει «ΑΥΓΗ» ο κ. Παρασκευόπουλος. Δεν μπορεί να είναι όλοι που να μη διαβάζουν. </w:t>
      </w:r>
    </w:p>
    <w:p w14:paraId="662D4EA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Το Συμβούλιο της Επικρατείας βγάζει κάποιες αποφάσεις. Όταν οι αποφάσεις μας αρέσουν, χειροκροτούμε, λέμε «τι ωραία η </w:t>
      </w:r>
      <w:r>
        <w:rPr>
          <w:rFonts w:eastAsia="Times New Roman" w:cs="Times New Roman"/>
          <w:szCs w:val="24"/>
        </w:rPr>
        <w:t>δ</w:t>
      </w:r>
      <w:r>
        <w:rPr>
          <w:rFonts w:eastAsia="Times New Roman" w:cs="Times New Roman"/>
          <w:szCs w:val="24"/>
        </w:rPr>
        <w:t xml:space="preserve">ικαιοσύνη, πρέπει να λάμπει, να εφαρμόζονται οι αποφάσεις». Όταν δεν μας αρέσει η απόφαση της </w:t>
      </w:r>
      <w:r>
        <w:rPr>
          <w:rFonts w:eastAsia="Times New Roman" w:cs="Times New Roman"/>
          <w:szCs w:val="24"/>
        </w:rPr>
        <w:t>δ</w:t>
      </w:r>
      <w:r>
        <w:rPr>
          <w:rFonts w:eastAsia="Times New Roman" w:cs="Times New Roman"/>
          <w:szCs w:val="24"/>
        </w:rPr>
        <w:t>ικαιοσύνης, αρχίζουμε και βρίζουμε, λέμε «έχουν μαζευτεί κάτι γέροι δικαστές που αποφασίζουν». Ακούω στα πηγαδάκια εδώ στη Βουλή κάτι πράγματα!</w:t>
      </w:r>
    </w:p>
    <w:p w14:paraId="662D4EA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Ήρθε τώρα η τρόικ</w:t>
      </w:r>
      <w:r>
        <w:rPr>
          <w:rFonts w:eastAsia="Times New Roman" w:cs="Times New Roman"/>
          <w:szCs w:val="24"/>
        </w:rPr>
        <w:t>α, οι δανειστές και λένε «ψήφισε η Βουλή το κόψιμο των μισθών και των συντάξεων». Μέχρι το 2023 πρέπει να έχουμε πλεόνασμα 3,5%, μέχρι το 2060 πλεόνασμα 2%. Δεν είναι δυνατά αυτά τα νούμερα!</w:t>
      </w:r>
    </w:p>
    <w:p w14:paraId="662D4EA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Τα περιέγραφα προχθές σε έναν ξένο που είναι στην Ελλάδα και δεν </w:t>
      </w:r>
      <w:r>
        <w:rPr>
          <w:rFonts w:eastAsia="Times New Roman" w:cs="Times New Roman"/>
          <w:szCs w:val="24"/>
        </w:rPr>
        <w:t>πίστευε ότι έχουμε υπογράψει πέντε χρόνια πλεόνασμα 3,5% και σαράντα τρία χρόνια 2%! Με ρώτησε: «Και πότε θα αναπνεύσετε;». Του είπα: «Όταν πεθάνουμε και εμείς και τα παιδιά μας!». Αν αναπνεύσουμε!</w:t>
      </w:r>
    </w:p>
    <w:p w14:paraId="662D4EA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Αυτά υπογράψατε. Δεν ξέρω μήπως συμβαίνει το «</w:t>
      </w:r>
      <w:proofErr w:type="spellStart"/>
      <w:r>
        <w:rPr>
          <w:rFonts w:eastAsia="Times New Roman" w:cs="Times New Roman"/>
          <w:szCs w:val="24"/>
        </w:rPr>
        <w:t>χρυσοχοΐδειο</w:t>
      </w:r>
      <w:r>
        <w:rPr>
          <w:rFonts w:eastAsia="Times New Roman" w:cs="Times New Roman"/>
          <w:szCs w:val="24"/>
        </w:rPr>
        <w:t>ν</w:t>
      </w:r>
      <w:proofErr w:type="spellEnd"/>
      <w:r>
        <w:rPr>
          <w:rFonts w:eastAsia="Times New Roman" w:cs="Times New Roman"/>
          <w:szCs w:val="24"/>
        </w:rPr>
        <w:t xml:space="preserve"> δόγμα» και ψηφίζετε και δεν διαβάζετε τι ψηφίζετε, που δεν το αποκλείω. Ξέρετε κανένα άλλο κράτος του κόσμου που υπόσχεται, δεσμεύεται ότι για πέντε χρόνια θα έχει πλεόνασμα 3,5% και για σαράντα τρία χρόνια 2%; Ακόμα και στη Βενεζουέλα, που την είχατε ως</w:t>
      </w:r>
      <w:r>
        <w:rPr>
          <w:rFonts w:eastAsia="Times New Roman" w:cs="Times New Roman"/>
          <w:szCs w:val="24"/>
        </w:rPr>
        <w:t xml:space="preserve"> καλό κράτος και ήσασταν έτοιμοι να την αντιγράψετε, δεν νομίζω ότι θα υπέγραφε κάποιος πρωθυπουργός της τέτοιο πράγμα για σαράντα τρία χρόνια. </w:t>
      </w:r>
    </w:p>
    <w:p w14:paraId="662D4EA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Έρχονται, λοιπόν, οι δανειστές και λένε: «Δεν σας εμπιστευόμαστε, γιατί μπορεί αύριο το Συμβούλιο της Επικρατεί</w:t>
      </w:r>
      <w:r>
        <w:rPr>
          <w:rFonts w:eastAsia="Times New Roman" w:cs="Times New Roman"/>
          <w:szCs w:val="24"/>
        </w:rPr>
        <w:t>ας να τα ακυρώσει. Άρα, πώς να σας δώσουμε εμείς τη δόση;»</w:t>
      </w:r>
    </w:p>
    <w:p w14:paraId="662D4EA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φοβάμαι ότι, παρά τις φιλότιμες προσπάθειες του κ. Τσίπρα, για να πάρουμε τη δόση πρέπει να πετύχουμε απόφαση της Ολομέλειας του Συμβουλίου της Επικρατείας ότι είναι νόμιμες οι περικοπές και να</w:t>
      </w:r>
      <w:r>
        <w:rPr>
          <w:rFonts w:eastAsia="Times New Roman" w:cs="Times New Roman"/>
          <w:szCs w:val="24"/>
        </w:rPr>
        <w:t xml:space="preserve"> ντροπιαστούμε άλλη μία φορά. </w:t>
      </w:r>
    </w:p>
    <w:p w14:paraId="662D4EA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ακούσατε αυτό; Μην νομίζετε ότι θα πάρουμε τη δόση υπό την αίρεση να έρθει το Συμβούλιο της Επικρατείας και να πει «παιδιά, όσα κόψατε από τις συντάξεις είναι παράνομα»! Τι θα κάνουν οι ξένοι; Θα μας ζητήσουν πίσω τη δόση;</w:t>
      </w:r>
      <w:r>
        <w:rPr>
          <w:rFonts w:eastAsia="Times New Roman" w:cs="Times New Roman"/>
          <w:szCs w:val="24"/>
        </w:rPr>
        <w:t xml:space="preserve"> </w:t>
      </w:r>
    </w:p>
    <w:p w14:paraId="662D4EA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Εγώ πιστεύω ότι θα έχουμε πρόβλημα με τη δόση. Πρέπει να πετύχουμε γρήγορα μία απόφαση της Ολομέλειας του Συμβουλίου της Επικρατείας, που νομιμοποιεί τις όποιες αποφάσεις σε όποια νομοσχέδια ψήφισε η Βουλή. Αλλιώς, θα έχουμε πρόβλημα με τη δόση, κύριοι τ</w:t>
      </w:r>
      <w:r>
        <w:rPr>
          <w:rFonts w:eastAsia="Times New Roman" w:cs="Times New Roman"/>
          <w:szCs w:val="24"/>
        </w:rPr>
        <w:t>ου ΣΥΡΙΖΑ. Σας το λέω!</w:t>
      </w:r>
    </w:p>
    <w:p w14:paraId="662D4EA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Αυτό λέει η πληροφορία μου, ότι θέλουν να μας δώσουν τη δόση, έκαναν ό,τι μπορούσαν, αλλά δεν μπορούν να είναι υπό την αίρεση μιας ενδεχόμενης άρνησης του Συμβουλίου της Επικρατείας στο τεράστιο αυτό θέμα. </w:t>
      </w:r>
    </w:p>
    <w:p w14:paraId="662D4EB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Νέα Δημοκρατία δεν το έχ</w:t>
      </w:r>
      <w:r>
        <w:rPr>
          <w:rFonts w:eastAsia="Times New Roman" w:cs="Times New Roman"/>
          <w:szCs w:val="24"/>
        </w:rPr>
        <w:t>ει πιάσει αυτό, δεν το κατάλαβε. Σιωπά η Νέα Δημοκρατία. Αφήνει την Κυβέρνηση να κατρακυλήσει μόνη της. Αυτό είναι σοβαρό θέμα. Διότι εάν έρθει αύριο το Συμβούλιο της Επικρατείας και πει «είναι παράνομες οι αποφάσεις που πήρατε να μην αυξάνονται οι συντάξε</w:t>
      </w:r>
      <w:r>
        <w:rPr>
          <w:rFonts w:eastAsia="Times New Roman" w:cs="Times New Roman"/>
          <w:szCs w:val="24"/>
        </w:rPr>
        <w:t xml:space="preserve">ις». Δεν ελήφθη μία απόφαση εδώ για το 2022; Εάν αυτά είναι παράνομα, τι γίνεται με τη δόση; </w:t>
      </w:r>
    </w:p>
    <w:p w14:paraId="662D4EB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Το θέτω αυτό για να το προσέξει η Κυβέρνηση, που λέει «ψηφίσαμε τα </w:t>
      </w:r>
      <w:proofErr w:type="spellStart"/>
      <w:r>
        <w:rPr>
          <w:rFonts w:eastAsia="Times New Roman" w:cs="Times New Roman"/>
          <w:szCs w:val="24"/>
        </w:rPr>
        <w:t>προαπαιτούμενα</w:t>
      </w:r>
      <w:proofErr w:type="spellEnd"/>
      <w:r>
        <w:rPr>
          <w:rFonts w:eastAsia="Times New Roman" w:cs="Times New Roman"/>
          <w:szCs w:val="24"/>
        </w:rPr>
        <w:t xml:space="preserve">». Δεν είναι μόνο τα </w:t>
      </w:r>
      <w:proofErr w:type="spellStart"/>
      <w:r>
        <w:rPr>
          <w:rFonts w:eastAsia="Times New Roman" w:cs="Times New Roman"/>
          <w:szCs w:val="24"/>
        </w:rPr>
        <w:t>προαπαιτούμενα</w:t>
      </w:r>
      <w:proofErr w:type="spellEnd"/>
      <w:r>
        <w:rPr>
          <w:rFonts w:eastAsia="Times New Roman" w:cs="Times New Roman"/>
          <w:szCs w:val="24"/>
        </w:rPr>
        <w:t>. Οι ξένοι, λόγω του ότι τους απειλούμε ότι δε</w:t>
      </w:r>
      <w:r>
        <w:rPr>
          <w:rFonts w:eastAsia="Times New Roman" w:cs="Times New Roman"/>
          <w:szCs w:val="24"/>
        </w:rPr>
        <w:t xml:space="preserve">ν θα εφαρμόσουμε τα μέτρα, θεωρούν ότι είμαστε αναξιόπιστοι. Ο κύριος Πρωθυπουργός δεν έπρεπε να προβεί στη δήλωση ότι «εάν δεν πάρουμε κάτι για το χρέος, δεν θα εφαρμόσουμε τα μέτρα», διότι αυτό εξελήφθη στις Βρυξέλλες ως απειλή. </w:t>
      </w:r>
    </w:p>
    <w:p w14:paraId="662D4EB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όταν απειλούνται, με</w:t>
      </w:r>
      <w:r>
        <w:rPr>
          <w:rFonts w:eastAsia="Times New Roman" w:cs="Times New Roman"/>
          <w:szCs w:val="24"/>
        </w:rPr>
        <w:t>τά βάζουν μεγαλύτερο νταλκά πάνω μας. Βάζουν δηλαδή μέγγενη πολύ στενότερη, ασφυκτική, κύριε Τασούλα. Καταλάβατε;</w:t>
      </w:r>
    </w:p>
    <w:p w14:paraId="662D4EB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Αλήθεια είναι. </w:t>
      </w:r>
    </w:p>
    <w:p w14:paraId="662D4EB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Δεν πρέπει να παίζουμε με τη χώρα, ιδιαίτερα όταν είμα</w:t>
      </w:r>
      <w:r>
        <w:rPr>
          <w:rFonts w:eastAsia="Times New Roman" w:cs="Times New Roman"/>
          <w:szCs w:val="24"/>
        </w:rPr>
        <w:t>στε παραμονές δόσεων. Και απευθύνομαι στη Νέα Δημοκρατία. Η Βουλή ψήφισε κάποια πράγματα, για να πάρουμε κάποια δόση. Εσείς τα κατηγορήσατε και δεν τα ψηφίσατε. Καλά κάνατε. Δικαίωμά σας είναι! Όπως δεν ψήφιζε και ο ΣΥΡΙΖΑ όταν ήσασταν εσείς. Εσείς το κάνε</w:t>
      </w:r>
      <w:r>
        <w:rPr>
          <w:rFonts w:eastAsia="Times New Roman" w:cs="Times New Roman"/>
          <w:szCs w:val="24"/>
        </w:rPr>
        <w:t xml:space="preserve">τε εκδικητικά. </w:t>
      </w:r>
    </w:p>
    <w:p w14:paraId="662D4EB5"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Όχι βέβαια!    </w:t>
      </w:r>
    </w:p>
    <w:p w14:paraId="662D4EB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Πώς το πάτε δηλαδή;</w:t>
      </w:r>
    </w:p>
    <w:p w14:paraId="662D4EB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Έχουμε άλλο σχέδιο!</w:t>
      </w:r>
    </w:p>
    <w:p w14:paraId="662D4EB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Έχετε άλλο σχέδιο. </w:t>
      </w:r>
    </w:p>
    <w:p w14:paraId="662D4EB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Τον Αύγουστο του 2015 που πήγατε όλοι μαζί και ψηφίσατε, τι σχέδιο είχατε; </w:t>
      </w:r>
    </w:p>
    <w:p w14:paraId="662D4EB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Κάθε πότε αλλάζετε σχέδιο, κύριε Τασούλα; Κάθε πότε η Νέα Δημοκρατία αλλάζει σχέδιο; </w:t>
      </w:r>
    </w:p>
    <w:p w14:paraId="662D4EB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Ήταν θέμα επιβιώσεως της χώρας. Να είστε αντικειμενικός. </w:t>
      </w:r>
    </w:p>
    <w:p w14:paraId="662D4EB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Λέω, λοιπόν, ότι όπως και στο ΤΑΙΠΕΔ υποχρεωθήκαμε και παίρνουμε πίσω τις παραπομπές, αλλιώς δεν θα παίρναμε τη δόση, έτσι υπάρχει και ζήτημα με το αν το Συμβούλιο της Επικρατείας βγάλει παράνομες τις περικοπές συ</w:t>
      </w:r>
      <w:r>
        <w:rPr>
          <w:rFonts w:eastAsia="Times New Roman" w:cs="Times New Roman"/>
          <w:szCs w:val="24"/>
        </w:rPr>
        <w:t xml:space="preserve">ντάξεων. Θα υπάρχει ζήτημα με τη δόση. Άλλο αν δεν το αντιλαμβάνεστε. </w:t>
      </w:r>
    </w:p>
    <w:p w14:paraId="662D4EB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Στο θέμα της απλής αναλογικής, εγώ εμφανίστηκα πριν δέκα μήνες στην Αίθουσα και ψήφισα απλή αναλογική, κυρίες και κύριοι, όχι για να κάνω παρέα στον κ. Τσίπρα, αλλά γιατί είναι το πιστε</w:t>
      </w:r>
      <w:r>
        <w:rPr>
          <w:rFonts w:eastAsia="Times New Roman" w:cs="Times New Roman"/>
          <w:szCs w:val="24"/>
        </w:rPr>
        <w:t xml:space="preserve">ύω μου. </w:t>
      </w:r>
    </w:p>
    <w:p w14:paraId="662D4EB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Έτσι εξελήφθη. </w:t>
      </w:r>
    </w:p>
    <w:p w14:paraId="662D4EB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Πώς; </w:t>
      </w:r>
    </w:p>
    <w:p w14:paraId="662D4EC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Έτσι εξελήφθη. Ερμηνεύτηκε έτσι. </w:t>
      </w:r>
    </w:p>
    <w:p w14:paraId="662D4EC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Όταν θέλουν να παρερμηνεύσουν, έτσι κάνουν, το </w:t>
      </w:r>
      <w:r>
        <w:rPr>
          <w:rFonts w:eastAsia="Times New Roman" w:cs="Times New Roman"/>
          <w:szCs w:val="24"/>
        </w:rPr>
        <w:t xml:space="preserve">ξέρω. Τότε, όμως, δεν ερμηνεύουν. Παρερμηνεύουν. </w:t>
      </w:r>
    </w:p>
    <w:p w14:paraId="662D4EC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Αν έχετε παρακολουθήσει τη διαδρομή μου, κύριε Τασούλα, σαράντα χρόνια είμαι υπέρ της απλής αναλογικής. </w:t>
      </w:r>
    </w:p>
    <w:p w14:paraId="662D4EC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Περιέργως, την παρακολουθώ. </w:t>
      </w:r>
    </w:p>
    <w:p w14:paraId="662D4EC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Ευχαριστώ πάρα πολύ γι’ αυτό, για τον χρόνο που διαθέτετε. </w:t>
      </w:r>
    </w:p>
    <w:p w14:paraId="662D4EC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Όμως, η απλή αναλογική είναι ένα κορυφαίο ζητούμενο, γιατί όταν φτάνει ο Αλέξανδρος Παπαναστασίου να λέει «κράτος χωρίς απλή αναλογική δεν είναι δημοκρατικό κράτος», ο Αλέξανδρος Παπαναστασίου δεν</w:t>
      </w:r>
      <w:r>
        <w:rPr>
          <w:rFonts w:eastAsia="Times New Roman" w:cs="Times New Roman"/>
          <w:szCs w:val="24"/>
        </w:rPr>
        <w:t xml:space="preserve"> ήταν τυχαίος, δεν το έλεγε τυχαία. Έχω δει και δεξιούς Υπουργούς που πάνε και υποκλίνονται στο μνήμα του. Εκτός εάν υποκλίνεστε υποκριτικά. Προσέξτε το αυτό. Έχω δει και τον κ. Σιούφα να είναι παρών στα μνημόσυνα, αλλά όταν πάμε στο μνημόσυνο ενός ανθρώπο</w:t>
      </w:r>
      <w:r>
        <w:rPr>
          <w:rFonts w:eastAsia="Times New Roman" w:cs="Times New Roman"/>
          <w:szCs w:val="24"/>
        </w:rPr>
        <w:t xml:space="preserve">υ, τιμάμε και τις παρακαταθήκες που άφησε. Μία εκ των παρακαταθηκών και ίσως η σοβαρότερη είναι η απλή αναλογική που θέλησε να την εισαγάγει στο Σύνταγμα του 1926 ο Αλέξανδρος Παπαναστασίου. </w:t>
      </w:r>
    </w:p>
    <w:p w14:paraId="662D4EC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Θέλετε να μάθετε ποιος είναι ο Αλέξανδρος Παπαναστασίου; Θα πάτε</w:t>
      </w:r>
      <w:r>
        <w:rPr>
          <w:rFonts w:eastAsia="Times New Roman" w:cs="Times New Roman"/>
          <w:szCs w:val="24"/>
        </w:rPr>
        <w:t xml:space="preserve"> στο </w:t>
      </w:r>
      <w:proofErr w:type="spellStart"/>
      <w:r>
        <w:rPr>
          <w:rFonts w:eastAsia="Times New Roman" w:cs="Times New Roman"/>
          <w:szCs w:val="24"/>
        </w:rPr>
        <w:t>Λεβίδι</w:t>
      </w:r>
      <w:proofErr w:type="spellEnd"/>
      <w:r>
        <w:rPr>
          <w:rFonts w:eastAsia="Times New Roman" w:cs="Times New Roman"/>
          <w:szCs w:val="24"/>
        </w:rPr>
        <w:t xml:space="preserve"> και θα δείτε ένα μουσείο. Στο μουσείο είναι και τα ρούχα που φόραγε, τα τελευταία. Και είναι μπαλωμένο το παντελόνι, κύριε Τασούλα. Του Αλέξανδρου Παπαναστασίου το παντελόνι, το εκτιθέμενο στο μουσείο, είναι μπαλωμένο. Το ακούσατε; </w:t>
      </w:r>
    </w:p>
    <w:p w14:paraId="662D4EC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w:t>
      </w:r>
      <w:r>
        <w:rPr>
          <w:rFonts w:eastAsia="Times New Roman" w:cs="Times New Roman"/>
          <w:b/>
          <w:szCs w:val="24"/>
        </w:rPr>
        <w:t xml:space="preserve">Σ ΤΑΣΟΥΛΑΣ: </w:t>
      </w:r>
      <w:r>
        <w:rPr>
          <w:rFonts w:eastAsia="Times New Roman" w:cs="Times New Roman"/>
          <w:szCs w:val="24"/>
        </w:rPr>
        <w:t xml:space="preserve">Ο Αβέρωφ ήταν μέλος της νεολαίας Παπαναστασίου. </w:t>
      </w:r>
    </w:p>
    <w:p w14:paraId="662D4EC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Ψήφισα την απλή αναλογική. Η Βουλή δεν την ψήφισε γιατί το  ΠΑΣΟΚ έτσι, ο άλλος έτσι, η Νέα Δημοκρατία θέλει μπόνους, «θα έχουμε ακυβερνησίες», τα</w:t>
      </w:r>
      <w:r>
        <w:rPr>
          <w:rFonts w:eastAsia="Times New Roman" w:cs="Times New Roman"/>
          <w:szCs w:val="24"/>
        </w:rPr>
        <w:t xml:space="preserve"> γνωστά τροπάρια. </w:t>
      </w:r>
    </w:p>
    <w:p w14:paraId="662D4EC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Εγώ δημοσίως θέτω στον κ. Τσίπρα μια πρόταση: Να κάνει δημοψήφισμα. Να υπερβούμε και το διακόσια. Τι θα πει «διακόσια»; Δεν δίνει η Αίθουσα διακόσια. Να κάνει δημοψήφισμα, που είναι υπέρτερο. Όταν γίνει δημοψήφισμα και πάρει το δημοψήφισ</w:t>
      </w:r>
      <w:r>
        <w:rPr>
          <w:rFonts w:eastAsia="Times New Roman" w:cs="Times New Roman"/>
          <w:szCs w:val="24"/>
        </w:rPr>
        <w:t xml:space="preserve">μα 51% υπέρ της απλής αναλογικής, τι θα κάνει η Νέα Δημοκρατία; Θα καταγγείλει την ετυμηγορία του ελληνικού λαού; </w:t>
      </w:r>
    </w:p>
    <w:p w14:paraId="662D4EC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Αν ο κ. Τσίπρας πιστεύει όντως ότι πρέπει να γυρίσουμε τη σελίδα και από κυβερνήσεις αυτοδύναμες που μας πτώχευσαν με ρουσφέτια, με σκάνδαλα,</w:t>
      </w:r>
      <w:r>
        <w:rPr>
          <w:rFonts w:eastAsia="Times New Roman" w:cs="Times New Roman"/>
          <w:szCs w:val="24"/>
        </w:rPr>
        <w:t xml:space="preserve"> πρέπει να πάμε σε κυβερνήσεις συναίνεσης, συμμαχικές, πρέπει να το τολμήσει. Εγώ έκανα τόσο αγώνα, περισσότερο και από τον ΣΥΡΙΖΑ. Έβγαινε ο </w:t>
      </w:r>
      <w:proofErr w:type="spellStart"/>
      <w:r>
        <w:rPr>
          <w:rFonts w:eastAsia="Times New Roman" w:cs="Times New Roman"/>
          <w:szCs w:val="24"/>
        </w:rPr>
        <w:t>Κουρουμπλής</w:t>
      </w:r>
      <w:proofErr w:type="spellEnd"/>
      <w:r>
        <w:rPr>
          <w:rFonts w:eastAsia="Times New Roman" w:cs="Times New Roman"/>
          <w:szCs w:val="24"/>
        </w:rPr>
        <w:t xml:space="preserve"> και έλεγε να δώσουμε </w:t>
      </w:r>
      <w:r>
        <w:rPr>
          <w:rFonts w:eastAsia="Times New Roman" w:cs="Times New Roman"/>
          <w:szCs w:val="24"/>
        </w:rPr>
        <w:t>τριάντα</w:t>
      </w:r>
      <w:r>
        <w:rPr>
          <w:rFonts w:eastAsia="Times New Roman" w:cs="Times New Roman"/>
          <w:szCs w:val="24"/>
        </w:rPr>
        <w:t xml:space="preserve"> έδρες μπόνους, να μετριάσουμε το μπόνους -έλεγε ο </w:t>
      </w:r>
      <w:proofErr w:type="spellStart"/>
      <w:r>
        <w:rPr>
          <w:rFonts w:eastAsia="Times New Roman" w:cs="Times New Roman"/>
          <w:szCs w:val="24"/>
        </w:rPr>
        <w:t>Κουρουμπλής</w:t>
      </w:r>
      <w:proofErr w:type="spellEnd"/>
      <w:r>
        <w:rPr>
          <w:rFonts w:eastAsia="Times New Roman" w:cs="Times New Roman"/>
          <w:szCs w:val="24"/>
        </w:rPr>
        <w:t>- μήπως ψηφί</w:t>
      </w:r>
      <w:r>
        <w:rPr>
          <w:rFonts w:eastAsia="Times New Roman" w:cs="Times New Roman"/>
          <w:szCs w:val="24"/>
        </w:rPr>
        <w:t xml:space="preserve">σει το ΠΑΣΟΚ. Τέτοια πράγματα </w:t>
      </w:r>
      <w:proofErr w:type="spellStart"/>
      <w:r>
        <w:rPr>
          <w:rFonts w:eastAsia="Times New Roman" w:cs="Times New Roman"/>
          <w:szCs w:val="24"/>
        </w:rPr>
        <w:t>ελέγοντο</w:t>
      </w:r>
      <w:proofErr w:type="spellEnd"/>
      <w:r>
        <w:rPr>
          <w:rFonts w:eastAsia="Times New Roman" w:cs="Times New Roman"/>
          <w:szCs w:val="24"/>
        </w:rPr>
        <w:t xml:space="preserve">. Βέβαια, ο Τσίπρας παρέμεινε μέχρι το τέλος πιστός στο θέμα της απλής αναλογικής.  Εις όλα τα άλλα δεν με έχει ακούσει και γι’ αυτό υπάρχει χάσμα μεταξύ των κομμάτων μας. </w:t>
      </w:r>
    </w:p>
    <w:p w14:paraId="662D4EC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Μην απελπίζεσαι, Πρόεδ</w:t>
      </w:r>
      <w:r>
        <w:rPr>
          <w:rFonts w:eastAsia="Times New Roman" w:cs="Times New Roman"/>
          <w:szCs w:val="24"/>
        </w:rPr>
        <w:t xml:space="preserve">ρε. </w:t>
      </w:r>
    </w:p>
    <w:p w14:paraId="662D4EC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Αλλά αν θέλει την απλή αναλογική, υπάρχει η λύση του δημοψηφίσματος. Και θέλω να δω τότε ο Αρχηγός σας, ο κ. Μητσοτάκης, τι θα κάνει. Αν η ετυμηγορία του ελληνικού λαού είναι να πάμε σε συμμαχικές κυβερ</w:t>
      </w:r>
      <w:r>
        <w:rPr>
          <w:rFonts w:eastAsia="Times New Roman" w:cs="Times New Roman"/>
          <w:szCs w:val="24"/>
        </w:rPr>
        <w:t xml:space="preserve">νήσεις, τι θα κάνει ο Αρχηγός σας; Θα γυρίζει και θα λέει ότι θέλει να γίνει αυτοδύναμος </w:t>
      </w:r>
      <w:r>
        <w:rPr>
          <w:rFonts w:eastAsia="Times New Roman" w:cs="Times New Roman"/>
          <w:szCs w:val="24"/>
        </w:rPr>
        <w:t>Π</w:t>
      </w:r>
      <w:r>
        <w:rPr>
          <w:rFonts w:eastAsia="Times New Roman" w:cs="Times New Roman"/>
          <w:szCs w:val="24"/>
        </w:rPr>
        <w:t>ρωθυπουργός; Αυτό θα λέει; Επειδή, όμως, δεν κυβερνώ εγώ, αλλά κυβερνά ο Τσίπρας, να τολμήσει να το κάνει, διαφορετικά θα τσουλήσει ο χρόνος του και θα μείνει και αυτ</w:t>
      </w:r>
      <w:r>
        <w:rPr>
          <w:rFonts w:eastAsia="Times New Roman" w:cs="Times New Roman"/>
          <w:szCs w:val="24"/>
        </w:rPr>
        <w:t>ός ως ο διστακτικός που δείλιασε για τα κρίσιμα μεγάλα θέματα και αυτό είναι μέγιστο. Το θέμα του εκλογικού συστήματος είναι μέγιστο. Ξέρετε γιατί; Διότι σαράντα χρόνια ήμουν εκτός Βουλής. Από την πρώτη φορά που έβαλα υποψηφιότητα, μπορούσα να έχω τρεις έδ</w:t>
      </w:r>
      <w:r>
        <w:rPr>
          <w:rFonts w:eastAsia="Times New Roman" w:cs="Times New Roman"/>
          <w:szCs w:val="24"/>
        </w:rPr>
        <w:t>ρες με απλή αναλογική. Τρεις έδρες η Ένωση Κεντρώων, από την πρώτη φορά που έβαλα, το 1980 περίπου.</w:t>
      </w:r>
    </w:p>
    <w:p w14:paraId="662D4ECD"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Έμεινα σαράντα χρόνια εκτός Βουλής με τον εκλογικό νόμο. Ήρθαν μετά ο Μητσοτάκης με τον </w:t>
      </w:r>
      <w:proofErr w:type="spellStart"/>
      <w:r>
        <w:rPr>
          <w:rFonts w:eastAsia="Times New Roman" w:cs="Times New Roman"/>
          <w:szCs w:val="24"/>
        </w:rPr>
        <w:t>Κούβελα</w:t>
      </w:r>
      <w:proofErr w:type="spellEnd"/>
      <w:r>
        <w:rPr>
          <w:rFonts w:eastAsia="Times New Roman" w:cs="Times New Roman"/>
          <w:szCs w:val="24"/>
        </w:rPr>
        <w:t xml:space="preserve"> και έβαλαν το 3% για τους μουσουλμάνους και έτσι μπήκα στη Β</w:t>
      </w:r>
      <w:r>
        <w:rPr>
          <w:rFonts w:eastAsia="Times New Roman" w:cs="Times New Roman"/>
          <w:szCs w:val="24"/>
        </w:rPr>
        <w:t>ουλή, κύριε Τασούλα, μετά από αγώνες σαράντα ετών. Όμως, τώρα πια όλη η Ευρώπη το οικονομικό της θαύμα το πέτυχε με συμμαχικές κυβερνήσεις, με συναίνεση. Καταλάβατε; Και εδώ έχουμε τον κ. Τσίπρα που θεωρεί ότι εάν πάμε σε συμμαχική κυβέρνηση, θα έχει δηλώσ</w:t>
      </w:r>
      <w:r>
        <w:rPr>
          <w:rFonts w:eastAsia="Times New Roman" w:cs="Times New Roman"/>
          <w:szCs w:val="24"/>
        </w:rPr>
        <w:t>ει αδυναμία, τον δε κ. Μητσοτάκη που ελπίζει να καταρρεύσει ο Τσίπρας, για να έρθει εκείνος βεζίρης στη θέση του βεζίρη. Αυτά τα πράγματα, όμως, δείχνουν ότι τον λαό δεν τον σεβόμαστε.</w:t>
      </w:r>
    </w:p>
    <w:p w14:paraId="662D4ECE" w14:textId="77777777" w:rsidR="009A4B17" w:rsidRDefault="004622F9">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62D4EC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Θα δώσω τον λόγο σε άλλον έναν Βουλευτή, τον κ. </w:t>
      </w:r>
      <w:proofErr w:type="spellStart"/>
      <w:r>
        <w:rPr>
          <w:rFonts w:eastAsia="Times New Roman" w:cs="Times New Roman"/>
          <w:szCs w:val="24"/>
        </w:rPr>
        <w:t>Μπαλλή</w:t>
      </w:r>
      <w:proofErr w:type="spellEnd"/>
      <w:r>
        <w:rPr>
          <w:rFonts w:eastAsia="Times New Roman" w:cs="Times New Roman"/>
          <w:szCs w:val="24"/>
        </w:rPr>
        <w:t>, και μετά θα ακολουθήσουν Κοινοβουλευτικοί Εκπρόσωποι.</w:t>
      </w:r>
    </w:p>
    <w:p w14:paraId="662D4ED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Μπαλλή</w:t>
      </w:r>
      <w:proofErr w:type="spellEnd"/>
      <w:r>
        <w:rPr>
          <w:rFonts w:eastAsia="Times New Roman" w:cs="Times New Roman"/>
          <w:szCs w:val="24"/>
        </w:rPr>
        <w:t>, έχετε τον λόγο.</w:t>
      </w:r>
    </w:p>
    <w:p w14:paraId="662D4ED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ΣΥΜΕΩΝ ΜΠΑΛΛΗΣ:</w:t>
      </w:r>
      <w:r>
        <w:rPr>
          <w:rFonts w:eastAsia="Times New Roman" w:cs="Times New Roman"/>
          <w:szCs w:val="24"/>
        </w:rPr>
        <w:t xml:space="preserve"> Ευχαριστώ, κυρία Πρόεδρε.</w:t>
      </w:r>
    </w:p>
    <w:p w14:paraId="662D4ED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εάν κάποιος παρακολουθούσε ορισμένες από τις ομιλίες της σημερινής συνεδρίασης, θα έμενε με την εντύπωση ότι σήμερα ζούμε μια κατάσταση </w:t>
      </w:r>
      <w:proofErr w:type="spellStart"/>
      <w:r>
        <w:rPr>
          <w:rFonts w:eastAsia="Times New Roman" w:cs="Times New Roman"/>
          <w:szCs w:val="24"/>
        </w:rPr>
        <w:t>προμνησίας</w:t>
      </w:r>
      <w:proofErr w:type="spellEnd"/>
      <w:r>
        <w:rPr>
          <w:rFonts w:eastAsia="Times New Roman" w:cs="Times New Roman"/>
          <w:szCs w:val="24"/>
        </w:rPr>
        <w:t>, ένα έργο που το έχουμε ξαναδεί. Για μια ακόμη φορά επαναλήφθηκε σ’ αυτήν την Αίθουσα με την ίδια επιχειρηματ</w:t>
      </w:r>
      <w:r>
        <w:rPr>
          <w:rFonts w:eastAsia="Times New Roman" w:cs="Times New Roman"/>
          <w:szCs w:val="24"/>
        </w:rPr>
        <w:t xml:space="preserve">ολογία από κάποιους και κυρίως με την ίδια ένταση, όπως και σε ανάλογη περίπτωση στο παρελθόν, τον Φλεβάρη του 2005, η προσπάθεια όχι μόνο να απαξιωθεί το έργο και το αποτέλεσμα μιας </w:t>
      </w:r>
      <w:r>
        <w:rPr>
          <w:rFonts w:eastAsia="Times New Roman" w:cs="Times New Roman"/>
          <w:szCs w:val="24"/>
        </w:rPr>
        <w:t>ε</w:t>
      </w:r>
      <w:r>
        <w:rPr>
          <w:rFonts w:eastAsia="Times New Roman" w:cs="Times New Roman"/>
          <w:szCs w:val="24"/>
        </w:rPr>
        <w:t xml:space="preserve">πιτροπής -εν προκειμένω της </w:t>
      </w:r>
      <w:r>
        <w:rPr>
          <w:rFonts w:eastAsia="Times New Roman" w:cs="Times New Roman"/>
          <w:szCs w:val="24"/>
        </w:rPr>
        <w:t>ε</w:t>
      </w:r>
      <w:r>
        <w:rPr>
          <w:rFonts w:eastAsia="Times New Roman" w:cs="Times New Roman"/>
          <w:szCs w:val="24"/>
        </w:rPr>
        <w:t>πιτροπής με τις έξι δικογραφίες για τον Γιά</w:t>
      </w:r>
      <w:r>
        <w:rPr>
          <w:rFonts w:eastAsia="Times New Roman" w:cs="Times New Roman"/>
          <w:szCs w:val="24"/>
        </w:rPr>
        <w:t>ννο Παπαντωνίου- αλλά να υποβαθμιστεί και η σημασία του τελικού πορίσματος. Όχι παραδόξως, όλα αυτά τα ακούσαμε από τον ίδιο πολιτικό χώρο να επαναλαμβάνονται και σχεδόν από τα ίδια πρόσωπα, όπως και το 2005.</w:t>
      </w:r>
    </w:p>
    <w:p w14:paraId="662D4ED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Εν τάχει, να θυμηθούμε κάποια από τα πράγματα </w:t>
      </w:r>
      <w:r>
        <w:rPr>
          <w:rFonts w:eastAsia="Times New Roman" w:cs="Times New Roman"/>
          <w:szCs w:val="24"/>
        </w:rPr>
        <w:t xml:space="preserve">που είχαν ειπωθεί για την τότε υπόθεση Άκη Τσοχατζόπουλου, όπως ότι η ιστορία ήταν μια πλεκτάνη, ότι ταλαιπωρήσαμε έναν πρώην Υπουργό ο οποίος </w:t>
      </w:r>
      <w:proofErr w:type="spellStart"/>
      <w:r>
        <w:rPr>
          <w:rFonts w:eastAsia="Times New Roman" w:cs="Times New Roman"/>
          <w:szCs w:val="24"/>
        </w:rPr>
        <w:t>προσεβλήθη</w:t>
      </w:r>
      <w:proofErr w:type="spellEnd"/>
      <w:r>
        <w:rPr>
          <w:rFonts w:eastAsia="Times New Roman" w:cs="Times New Roman"/>
          <w:szCs w:val="24"/>
        </w:rPr>
        <w:t xml:space="preserve"> και διασύρθηκε αδίκως, ότι η υπόθεση έχει εξατμιστεί. Τα ίδια περίπου ακούσαμε και σήμερα και ευτυχώς,</w:t>
      </w:r>
      <w:r>
        <w:rPr>
          <w:rFonts w:eastAsia="Times New Roman" w:cs="Times New Roman"/>
          <w:szCs w:val="24"/>
        </w:rPr>
        <w:t xml:space="preserve"> επειδή ίσως απουσιάζει ο κ. Βενιζέλος, δεν ακούσαμε και το τότε αμίμητο που είχε πει, ότι οι αριθμοί των τραπεζικών λογαριασμών δεν ήταν παρά αριθμοί τηλεφωνικών κλήσεων.</w:t>
      </w:r>
    </w:p>
    <w:p w14:paraId="662D4ED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Από τις εργασίες αυτής της </w:t>
      </w:r>
      <w:r>
        <w:rPr>
          <w:rFonts w:eastAsia="Times New Roman" w:cs="Times New Roman"/>
          <w:szCs w:val="24"/>
        </w:rPr>
        <w:t>ε</w:t>
      </w:r>
      <w:r>
        <w:rPr>
          <w:rFonts w:eastAsia="Times New Roman" w:cs="Times New Roman"/>
          <w:szCs w:val="24"/>
        </w:rPr>
        <w:t>πιτροπής, εάν μη τι άλλο, τουλάχιστον ως συμπέρασμα προέ</w:t>
      </w:r>
      <w:r>
        <w:rPr>
          <w:rFonts w:eastAsia="Times New Roman" w:cs="Times New Roman"/>
          <w:szCs w:val="24"/>
        </w:rPr>
        <w:t>κυψε το εξής, κατά τη γνώμη μου, σημαντικό: Επισημάνθηκε και από άλλους συναδέλφους, είναι μια επιβεβαίωση μάλλον. Το πολιτικό σύστημα έχει διαμορφώσει ένα πλαίσιο αυτοπροστασίας του σε περιπτώσεις όπως αυτή που εξετάζουμε, ένα σημείο λειτουργίας της δημοκ</w:t>
      </w:r>
      <w:r>
        <w:rPr>
          <w:rFonts w:eastAsia="Times New Roman" w:cs="Times New Roman"/>
          <w:szCs w:val="24"/>
        </w:rPr>
        <w:t xml:space="preserve">ρατίας και του κοινοβουλευτισμού που θα πρέπει να το αλλάξουμε, για να αποκαταστήσουμε την αξιοπιστία της πολιτικής και τις σχέσεις εμπιστοσύνης με τους πολίτες. </w:t>
      </w:r>
    </w:p>
    <w:p w14:paraId="662D4ED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Για αυτό το πλαίσιο αυτοπροστασίας του πολιτικού συστήματος κάποιοι, από το ΠΑΣΟΚ κυρίως, εγκ</w:t>
      </w:r>
      <w:r>
        <w:rPr>
          <w:rFonts w:eastAsia="Times New Roman" w:cs="Times New Roman"/>
          <w:szCs w:val="24"/>
        </w:rPr>
        <w:t>αλούν την Κυβέρνηση. Σε εσάς, συνάδελφοι από το ΠΑΣΟΚ, επειδή σας αρέσει μια φράση που είχε πει ο Πρωθυπουργός κατά τις προγραμματικές δηλώσεις και την επαναλαμβάνετε συνέχεια ειρωνικά, θα σας την υπενθυμίσω ελαφρώς παραλλαγμένη. Εσείς είστε η κάθε λέξη αυ</w:t>
      </w:r>
      <w:r>
        <w:rPr>
          <w:rFonts w:eastAsia="Times New Roman" w:cs="Times New Roman"/>
          <w:szCs w:val="24"/>
        </w:rPr>
        <w:t>τών των απαράδεκτων ρυθμίσεων, αντιδημοκρατικών ρυθμίσεων, μέσα στο Σύνταγμα.</w:t>
      </w:r>
    </w:p>
    <w:p w14:paraId="662D4ED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Στο προκείμενο τώρα. Έχει ήδη αναλυθεί ότι με βάση τις έξι δικογραφίες που έστειλε η </w:t>
      </w:r>
      <w:r>
        <w:rPr>
          <w:rFonts w:eastAsia="Times New Roman" w:cs="Times New Roman"/>
          <w:szCs w:val="24"/>
        </w:rPr>
        <w:t>δ</w:t>
      </w:r>
      <w:r>
        <w:rPr>
          <w:rFonts w:eastAsia="Times New Roman" w:cs="Times New Roman"/>
          <w:szCs w:val="24"/>
        </w:rPr>
        <w:t xml:space="preserve">ικαιοσύνη στη Βουλή, ήταν επιβεβλημένη, ήταν υποχρεωτική, η σύσταση της </w:t>
      </w:r>
      <w:r>
        <w:rPr>
          <w:rFonts w:eastAsia="Times New Roman" w:cs="Times New Roman"/>
          <w:szCs w:val="24"/>
        </w:rPr>
        <w:t>π</w:t>
      </w:r>
      <w:r>
        <w:rPr>
          <w:rFonts w:eastAsia="Times New Roman" w:cs="Times New Roman"/>
          <w:szCs w:val="24"/>
        </w:rPr>
        <w:t xml:space="preserve">ροανακριτικής </w:t>
      </w:r>
      <w:r>
        <w:rPr>
          <w:rFonts w:eastAsia="Times New Roman" w:cs="Times New Roman"/>
          <w:szCs w:val="24"/>
        </w:rPr>
        <w:t>ε</w:t>
      </w:r>
      <w:r>
        <w:rPr>
          <w:rFonts w:eastAsia="Times New Roman" w:cs="Times New Roman"/>
          <w:szCs w:val="24"/>
        </w:rPr>
        <w:t>πιτρ</w:t>
      </w:r>
      <w:r>
        <w:rPr>
          <w:rFonts w:eastAsia="Times New Roman" w:cs="Times New Roman"/>
          <w:szCs w:val="24"/>
        </w:rPr>
        <w:t>οπής, έστω και εάν εξαρχής ήταν προφανές και γνωστό ότι για το αδίκημα της απιστίας δεν μπορούσε να γίνει το παραμικρό, γιατί το αδίκημα είχε παραγραφεί από τα τέλη του 2006. Έντεκα χρόνια μετά, έρχεστε και δήθεν οδύρεστε και εκφράζετε την αγανάκτησή σας γ</w:t>
      </w:r>
      <w:r>
        <w:rPr>
          <w:rFonts w:eastAsia="Times New Roman" w:cs="Times New Roman"/>
          <w:szCs w:val="24"/>
        </w:rPr>
        <w:t xml:space="preserve">ια το γεγονός ότι είχε παραγραφεί αυτό το αδίκημα; Τώρα το θυμηθήκατε; Μήπως ζητάτε και το βόδι από εμάς στο τέλος; </w:t>
      </w:r>
    </w:p>
    <w:p w14:paraId="662D4ED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Προκύπτουν, όμως, απ’ αυτό το πόρισμα ενδείξεις για την τέλεση του εγκλήματος, του ξεπλύματος, όπως αναφέρεται; Ας θυμηθούμε, καταρχάς, με </w:t>
      </w:r>
      <w:r>
        <w:rPr>
          <w:rFonts w:eastAsia="Times New Roman" w:cs="Times New Roman"/>
          <w:szCs w:val="24"/>
        </w:rPr>
        <w:t xml:space="preserve">ποιες μεθόδους γίνεται το ξέπλυμα, σύμφωνα με όσα περιγράφει με τη διεθνή πρακτική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ο</w:t>
      </w:r>
      <w:r>
        <w:rPr>
          <w:rFonts w:eastAsia="Times New Roman" w:cs="Times New Roman"/>
          <w:szCs w:val="24"/>
        </w:rPr>
        <w:t xml:space="preserve">μάδα </w:t>
      </w:r>
      <w:r>
        <w:rPr>
          <w:rFonts w:eastAsia="Times New Roman" w:cs="Times New Roman"/>
          <w:szCs w:val="24"/>
        </w:rPr>
        <w:t>χ</w:t>
      </w:r>
      <w:r>
        <w:rPr>
          <w:rFonts w:eastAsia="Times New Roman" w:cs="Times New Roman"/>
          <w:szCs w:val="24"/>
        </w:rPr>
        <w:t xml:space="preserve">ρηματοοικονομικής </w:t>
      </w:r>
      <w:r>
        <w:rPr>
          <w:rFonts w:eastAsia="Times New Roman" w:cs="Times New Roman"/>
          <w:szCs w:val="24"/>
        </w:rPr>
        <w:t>δ</w:t>
      </w:r>
      <w:r>
        <w:rPr>
          <w:rFonts w:eastAsia="Times New Roman" w:cs="Times New Roman"/>
          <w:szCs w:val="24"/>
        </w:rPr>
        <w:t xml:space="preserve">ράσης για τη νομιμοποίηση εσόδων από παράνομες δραστηριότητες, η </w:t>
      </w:r>
      <w:r>
        <w:rPr>
          <w:rFonts w:eastAsia="Times New Roman" w:cs="Times New Roman"/>
          <w:szCs w:val="24"/>
          <w:lang w:val="en-US"/>
        </w:rPr>
        <w:t>FATF</w:t>
      </w:r>
      <w:r>
        <w:rPr>
          <w:rFonts w:eastAsia="Times New Roman" w:cs="Times New Roman"/>
          <w:szCs w:val="24"/>
        </w:rPr>
        <w:t>: Πρώτον, αγορά επιχειρήσεων μέσω δανεισμού και αγορά ακινήτων μέσω δ</w:t>
      </w:r>
      <w:r>
        <w:rPr>
          <w:rFonts w:eastAsia="Times New Roman" w:cs="Times New Roman"/>
          <w:szCs w:val="24"/>
        </w:rPr>
        <w:t xml:space="preserve">ανεισμού. Δεύτερον, σταδιακή ανάληψη μετρητών από καταθέσεις και μεταφορά στο εξωτερικό. Τρίτον, τήρηση πολλών τραπεζικών λογαριασμών. Τέταρτον, τριγωνικές συναλλαγές με εμπλοκή και τρίτων ονομάτων. </w:t>
      </w:r>
      <w:proofErr w:type="spellStart"/>
      <w:r>
        <w:rPr>
          <w:rFonts w:eastAsia="Times New Roman" w:cs="Times New Roman"/>
          <w:szCs w:val="24"/>
        </w:rPr>
        <w:t>Πέμπτον</w:t>
      </w:r>
      <w:proofErr w:type="spellEnd"/>
      <w:r>
        <w:rPr>
          <w:rFonts w:eastAsia="Times New Roman" w:cs="Times New Roman"/>
          <w:szCs w:val="24"/>
        </w:rPr>
        <w:t>, μεταφορά κεφαλαίων σε εταιρείες και αγοραπωλησία</w:t>
      </w:r>
      <w:r>
        <w:rPr>
          <w:rFonts w:eastAsia="Times New Roman" w:cs="Times New Roman"/>
          <w:szCs w:val="24"/>
        </w:rPr>
        <w:t xml:space="preserve"> μετοχών και άλλοι τρόποι για το ξέπλυμα.</w:t>
      </w:r>
    </w:p>
    <w:p w14:paraId="662D4ED8"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Από όλα αυτά που αναφέρονται στη διεθνή πρακτική, κάποιες από αυτές τις μεθόδους αφορούν στην υπόθεση του Γιάννου Παπαντωνίου; Για να θυμηθούμε πάλι συνοπτικά τι αναφέρει το πόρισμα, ως διαπιστώσεις. </w:t>
      </w:r>
    </w:p>
    <w:p w14:paraId="662D4ED9"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Καταρχάς, υπή</w:t>
      </w:r>
      <w:r>
        <w:rPr>
          <w:rFonts w:eastAsia="Times New Roman" w:cs="Times New Roman"/>
          <w:bCs/>
          <w:shd w:val="clear" w:color="auto" w:fill="FFFFFF"/>
        </w:rPr>
        <w:t xml:space="preserve">ρχε πλήθος τραπεζικών λογαριασμών. Ο Γιάννος Παπαντωνίου είχε είκοσι οκτώ λογαριασμούς σε τέσσερις ελληνικές τράπεζες, η σύζυγός τους δεκαοκτώ λογαριασμούς σε πέντε τράπεζες και όλοι αυτοί οι λογαριασμοί </w:t>
      </w:r>
      <w:r>
        <w:rPr>
          <w:rFonts w:eastAsia="Times New Roman"/>
          <w:bCs/>
          <w:shd w:val="clear" w:color="auto" w:fill="FFFFFF"/>
        </w:rPr>
        <w:t>ήταν</w:t>
      </w:r>
      <w:r>
        <w:rPr>
          <w:rFonts w:eastAsia="Times New Roman" w:cs="Times New Roman"/>
          <w:bCs/>
          <w:shd w:val="clear" w:color="auto" w:fill="FFFFFF"/>
        </w:rPr>
        <w:t xml:space="preserve"> διεσπαρμένοι σε σαράντα οκτώ τραπεζικά υποκατασ</w:t>
      </w:r>
      <w:r>
        <w:rPr>
          <w:rFonts w:eastAsia="Times New Roman" w:cs="Times New Roman"/>
          <w:bCs/>
          <w:shd w:val="clear" w:color="auto" w:fill="FFFFFF"/>
        </w:rPr>
        <w:t>τήματα σε όλη την Ελλάδα. Κάθε πόλη και κατάθεση, κάθε χωριό και βιβλιάριο τραπέζης.</w:t>
      </w:r>
    </w:p>
    <w:p w14:paraId="662D4EDA"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Δεύτερον, τι διαπιστώνει; Συνεχή λήψη δανείων με πολλά μικρής χρονικής διάρκειας δάνεια με χρήμα που μπαινοβγαίνει συνεχώς στις τράπεζες. Άλλη διαπίστωση; Αγοραπωλησία μετ</w:t>
      </w:r>
      <w:r>
        <w:rPr>
          <w:rFonts w:eastAsia="Times New Roman" w:cs="Times New Roman"/>
          <w:bCs/>
          <w:shd w:val="clear" w:color="auto" w:fill="FFFFFF"/>
        </w:rPr>
        <w:t>οχών στην επίμαχη περίοδο. Αγορά ακινήτων με χαμηλή αναγραφόμενη τιμή αγοράς σε κεντρικά σημεία της Αθήνας με υψηλή αξία της γης. Απόκρυψη περιουσιακών στοιχείων στις δηλώσεις «πόθεν έσχες» και απουσία δήλωσης επενδυτικών λογαριασμών. Κινήσεις και ενέργειε</w:t>
      </w:r>
      <w:r>
        <w:rPr>
          <w:rFonts w:eastAsia="Times New Roman" w:cs="Times New Roman"/>
          <w:bCs/>
          <w:shd w:val="clear" w:color="auto" w:fill="FFFFFF"/>
        </w:rPr>
        <w:t xml:space="preserve">ς από τον Γιάννο Παπαντωνίου που έγιναν λες και τηρούσε κατά γράμμα ένα </w:t>
      </w:r>
      <w:r>
        <w:rPr>
          <w:rFonts w:eastAsia="Times New Roman" w:cs="Times New Roman"/>
          <w:bCs/>
          <w:shd w:val="clear" w:color="auto" w:fill="FFFFFF"/>
          <w:lang w:val="en-US"/>
        </w:rPr>
        <w:t>manual</w:t>
      </w:r>
      <w:r>
        <w:rPr>
          <w:rFonts w:eastAsia="Times New Roman" w:cs="Times New Roman"/>
          <w:bCs/>
          <w:shd w:val="clear" w:color="auto" w:fill="FFFFFF"/>
        </w:rPr>
        <w:t xml:space="preserve">, έναν οδηγό ξεπλύματος μαύρου χρήματος. </w:t>
      </w:r>
    </w:p>
    <w:p w14:paraId="662D4EDB"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Τι απάντησε επ’ αυτών των ενδείξεων ο Γιάννος Παπαντωνίου, όταν κλήθηκε από την </w:t>
      </w:r>
      <w:r>
        <w:rPr>
          <w:rFonts w:eastAsia="Times New Roman" w:cs="Times New Roman"/>
          <w:bCs/>
          <w:shd w:val="clear" w:color="auto" w:fill="FFFFFF"/>
        </w:rPr>
        <w:t>ε</w:t>
      </w:r>
      <w:r>
        <w:rPr>
          <w:rFonts w:eastAsia="Times New Roman" w:cs="Times New Roman"/>
          <w:bCs/>
          <w:shd w:val="clear" w:color="auto" w:fill="FFFFFF"/>
        </w:rPr>
        <w:t>πιτροπή; Έστειλε υπόμνημα στο ίδιο ύφος με εκείνο που είχε στείλει και λίγους μήνες -τρεις μήνες- πριν στην Ολομέλεια. Μας υπενθύμισε ότι η απιστία παραγράφηκε ως αδίκημα, επικαλέστηκε ομόφωνες αποφάσεις για τις εξοπλιστικές συμβάσεις, άρα και συλλογική ευ</w:t>
      </w:r>
      <w:r>
        <w:rPr>
          <w:rFonts w:eastAsia="Times New Roman" w:cs="Times New Roman"/>
          <w:bCs/>
          <w:shd w:val="clear" w:color="auto" w:fill="FFFFFF"/>
        </w:rPr>
        <w:t>θύνη, άφησε αιχμές για άλλους Υπουργούς Άμυνας που αποφάσιζαν κόντρα στις εισηγήσεις των στρατιωτικών οργάνων, έριξε μπηχτές για τον ρόλο του ΚΥΣΕΑ και εν τέλει επιχείρησε κατά κάποιον τρόπο μια στρεψοδικία, χωρίς να πει κουβέντα για την ταμπακιέρα, για το</w:t>
      </w:r>
      <w:r>
        <w:rPr>
          <w:rFonts w:eastAsia="Times New Roman" w:cs="Times New Roman"/>
          <w:bCs/>
          <w:shd w:val="clear" w:color="auto" w:fill="FFFFFF"/>
        </w:rPr>
        <w:t xml:space="preserve"> ξέπλυμα του μαύρου χρήματος που κατηγορείται, τη στιγμή που όπως είπα και πριν, η πρακτική του ήταν σεμινάριο ξεπλύματος και ένα παράδειγμα για τη διεθνή βιβλιογραφία. Ήταν ένας Υπουργός που αποτελεί τη φωτογραφία της χρυσής οκταετίας 1996-2004, της οκταε</w:t>
      </w:r>
      <w:r>
        <w:rPr>
          <w:rFonts w:eastAsia="Times New Roman" w:cs="Times New Roman"/>
          <w:bCs/>
          <w:shd w:val="clear" w:color="auto" w:fill="FFFFFF"/>
        </w:rPr>
        <w:t xml:space="preserve">τίας που μας βύθισε στα χρέη. </w:t>
      </w:r>
    </w:p>
    <w:p w14:paraId="662D4EDC"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Θα κλείσω με μια αναφορά σε κάποιον μεγάλο Έλληνα γελοιογράφο, μιμούμενος την προσφιλή συνήθεια του κ. Μητσοτάκη, όχι στον </w:t>
      </w:r>
      <w:proofErr w:type="spellStart"/>
      <w:r>
        <w:rPr>
          <w:rFonts w:eastAsia="Times New Roman" w:cs="Times New Roman"/>
          <w:bCs/>
          <w:shd w:val="clear" w:color="auto" w:fill="FFFFFF"/>
        </w:rPr>
        <w:t>Άρκά</w:t>
      </w:r>
      <w:proofErr w:type="spellEnd"/>
      <w:r>
        <w:rPr>
          <w:rFonts w:eastAsia="Times New Roman" w:cs="Times New Roman"/>
          <w:bCs/>
          <w:shd w:val="clear" w:color="auto" w:fill="FFFFFF"/>
        </w:rPr>
        <w:t xml:space="preserve"> </w:t>
      </w:r>
      <w:r>
        <w:rPr>
          <w:rFonts w:eastAsia="Times New Roman"/>
          <w:bCs/>
          <w:shd w:val="clear" w:color="auto" w:fill="FFFFFF"/>
        </w:rPr>
        <w:t>ε</w:t>
      </w:r>
      <w:r>
        <w:rPr>
          <w:rFonts w:eastAsia="Times New Roman" w:cs="Times New Roman"/>
          <w:bCs/>
          <w:shd w:val="clear" w:color="auto" w:fill="FFFFFF"/>
        </w:rPr>
        <w:t>γώ. Μια φράση του ΚΥΡ θα υπενθυμίσω –ναι, κύριε Τζαβάρα- ο οποίος είχε γράψει: «Παγκοσμίως η δια</w:t>
      </w:r>
      <w:r>
        <w:rPr>
          <w:rFonts w:eastAsia="Times New Roman" w:cs="Times New Roman"/>
          <w:bCs/>
          <w:shd w:val="clear" w:color="auto" w:fill="FFFFFF"/>
        </w:rPr>
        <w:t xml:space="preserve">φθορά </w:t>
      </w:r>
      <w:r>
        <w:rPr>
          <w:rFonts w:eastAsia="Times New Roman"/>
          <w:bCs/>
          <w:shd w:val="clear" w:color="auto" w:fill="FFFFFF"/>
        </w:rPr>
        <w:t>είναι</w:t>
      </w:r>
      <w:r>
        <w:rPr>
          <w:rFonts w:eastAsia="Times New Roman" w:cs="Times New Roman"/>
          <w:bCs/>
          <w:shd w:val="clear" w:color="auto" w:fill="FFFFFF"/>
        </w:rPr>
        <w:t xml:space="preserve"> σαν το τανγκό. Χρειάζεται δύο. Στην Ελλάδα </w:t>
      </w:r>
      <w:r>
        <w:rPr>
          <w:rFonts w:eastAsia="Times New Roman"/>
          <w:bCs/>
          <w:shd w:val="clear" w:color="auto" w:fill="FFFFFF"/>
        </w:rPr>
        <w:t>είναι</w:t>
      </w:r>
      <w:r>
        <w:rPr>
          <w:rFonts w:eastAsia="Times New Roman" w:cs="Times New Roman"/>
          <w:bCs/>
          <w:shd w:val="clear" w:color="auto" w:fill="FFFFFF"/>
        </w:rPr>
        <w:t xml:space="preserve"> όπως ο καλαματιανός. Χορεύεται από πολλούς». Όπως μας δείχνουν και τα δικαστικά έγγραφα, όχι από την Ελλάδα, αλλά από την Βρέμη κυρίως απ’  όπου μάς </w:t>
      </w:r>
      <w:r>
        <w:rPr>
          <w:rFonts w:eastAsia="Times New Roman"/>
          <w:bCs/>
          <w:shd w:val="clear" w:color="auto" w:fill="FFFFFF"/>
        </w:rPr>
        <w:t>έ</w:t>
      </w:r>
      <w:r>
        <w:rPr>
          <w:rFonts w:eastAsia="Times New Roman" w:cs="Times New Roman"/>
          <w:bCs/>
          <w:shd w:val="clear" w:color="auto" w:fill="FFFFFF"/>
        </w:rPr>
        <w:t>χουν έρθει, σε αυτήν την υπόθεση και σε παρόμ</w:t>
      </w:r>
      <w:r>
        <w:rPr>
          <w:rFonts w:eastAsia="Times New Roman" w:cs="Times New Roman"/>
          <w:bCs/>
          <w:shd w:val="clear" w:color="auto" w:fill="FFFFFF"/>
        </w:rPr>
        <w:t xml:space="preserve">οιες υποθέσεις για τους εξοπλισμούς εμπλέκονται πάρα πολλοί και αρκετά πολιτικά πρόσωπα από τη χώρα μας. </w:t>
      </w:r>
    </w:p>
    <w:p w14:paraId="662D4EDD"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Ίσως, λοιπόν, θα ήταν χρήσιμο με το τέλος των εργασιών αυτής της </w:t>
      </w:r>
      <w:r>
        <w:rPr>
          <w:rFonts w:eastAsia="Times New Roman" w:cs="Times New Roman"/>
          <w:bCs/>
          <w:shd w:val="clear" w:color="auto" w:fill="FFFFFF"/>
        </w:rPr>
        <w:t>ε</w:t>
      </w:r>
      <w:r>
        <w:rPr>
          <w:rFonts w:eastAsia="Times New Roman" w:cs="Times New Roman"/>
          <w:bCs/>
          <w:shd w:val="clear" w:color="auto" w:fill="FFFFFF"/>
        </w:rPr>
        <w:t>πιτροπής να δούμε, να συζητήσουμε, να αποφασίσουμε την έναρξη των εργασιών μιας άλλη</w:t>
      </w:r>
      <w:r>
        <w:rPr>
          <w:rFonts w:eastAsia="Times New Roman" w:cs="Times New Roman"/>
          <w:bCs/>
          <w:shd w:val="clear" w:color="auto" w:fill="FFFFFF"/>
        </w:rPr>
        <w:t xml:space="preserve">ς </w:t>
      </w:r>
      <w:r>
        <w:rPr>
          <w:rFonts w:eastAsia="Times New Roman" w:cs="Times New Roman"/>
          <w:bCs/>
          <w:shd w:val="clear" w:color="auto" w:fill="FFFFFF"/>
        </w:rPr>
        <w:t>ε</w:t>
      </w:r>
      <w:r>
        <w:rPr>
          <w:rFonts w:eastAsia="Times New Roman" w:cs="Times New Roman"/>
          <w:bCs/>
          <w:shd w:val="clear" w:color="auto" w:fill="FFFFFF"/>
        </w:rPr>
        <w:t xml:space="preserve">πιτροπής, ώστε να δούμε τις πιθανές εμπλοκές και την ανάμειξη και άλλων πολιτικών προσώπων. </w:t>
      </w:r>
    </w:p>
    <w:p w14:paraId="662D4EDE"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662D4EDF"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ΚΩΝΣΤΑΝΤΙΝΟΣ ΤΑΣΟΥΛΑΣ:</w:t>
      </w:r>
      <w:r>
        <w:rPr>
          <w:rFonts w:eastAsia="Times New Roman" w:cs="Times New Roman"/>
          <w:bCs/>
          <w:shd w:val="clear" w:color="auto" w:fill="FFFFFF"/>
        </w:rPr>
        <w:t xml:space="preserve"> Αυτά τα λέει ο ΚΥΡ;</w:t>
      </w:r>
    </w:p>
    <w:p w14:paraId="662D4EE0"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ΣΥΜΕΩΝ ΜΠΑΛΛΗΣ:</w:t>
      </w:r>
      <w:r>
        <w:rPr>
          <w:rFonts w:eastAsia="Times New Roman" w:cs="Times New Roman"/>
          <w:bCs/>
          <w:shd w:val="clear" w:color="auto" w:fill="FFFFFF"/>
        </w:rPr>
        <w:t xml:space="preserve"> Σας είπα τι λέει ο ΚΥΡ.  </w:t>
      </w:r>
    </w:p>
    <w:p w14:paraId="662D4EE1" w14:textId="77777777" w:rsidR="009A4B17" w:rsidRDefault="004622F9">
      <w:pPr>
        <w:spacing w:after="0" w:line="600" w:lineRule="auto"/>
        <w:jc w:val="center"/>
        <w:rPr>
          <w:rFonts w:eastAsia="Times New Roman" w:cs="Times New Roman"/>
        </w:rPr>
      </w:pPr>
      <w:r>
        <w:rPr>
          <w:rFonts w:eastAsia="Times New Roman" w:cs="Times New Roman"/>
        </w:rPr>
        <w:t>(Χειροκροτήματα από την πτέρυγα του ΣΥΡΙΖΑ)</w:t>
      </w:r>
    </w:p>
    <w:p w14:paraId="662D4EE2" w14:textId="77777777" w:rsidR="009A4B17" w:rsidRDefault="004622F9">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w:t>
      </w:r>
      <w:r>
        <w:rPr>
          <w:rFonts w:eastAsia="Times New Roman"/>
          <w:b/>
          <w:bCs/>
        </w:rPr>
        <w:t>ΠΡΟΕΔΡΕΥΟΥΣΑ (Ανασ</w:t>
      </w:r>
      <w:r>
        <w:rPr>
          <w:rFonts w:eastAsia="Times New Roman"/>
          <w:b/>
          <w:bCs/>
        </w:rPr>
        <w:t>τασία Χριστοδουλοπούλου):</w:t>
      </w:r>
      <w:r>
        <w:rPr>
          <w:rFonts w:eastAsia="Times New Roman" w:cs="Times New Roman"/>
        </w:rPr>
        <w:t xml:space="preserve"> </w:t>
      </w:r>
      <w:r>
        <w:rPr>
          <w:rFonts w:eastAsia="Times New Roman" w:cs="Times New Roman"/>
          <w:bCs/>
          <w:shd w:val="clear" w:color="auto" w:fill="FFFFFF"/>
        </w:rPr>
        <w:t xml:space="preserve">Τον λόγο </w:t>
      </w:r>
      <w:r>
        <w:rPr>
          <w:rFonts w:eastAsia="Times New Roman"/>
          <w:bCs/>
          <w:shd w:val="clear" w:color="auto" w:fill="FFFFFF"/>
        </w:rPr>
        <w:t>έχει</w:t>
      </w:r>
      <w:r>
        <w:rPr>
          <w:rFonts w:eastAsia="Times New Roman" w:cs="Times New Roman"/>
          <w:bCs/>
          <w:shd w:val="clear" w:color="auto" w:fill="FFFFFF"/>
        </w:rPr>
        <w:t xml:space="preserve"> ο Πρωθυπουργός και Πρόεδρος της Κοινοβουλευτικής Ομάδας  του ΣΥΡΙΖΑ.</w:t>
      </w:r>
    </w:p>
    <w:p w14:paraId="662D4EE3"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ΑΛΕΞΗΣ ΤΣΙΠΡΑΣ (Πρόεδρος της </w:t>
      </w:r>
      <w:r>
        <w:rPr>
          <w:rFonts w:eastAsia="Times New Roman"/>
          <w:b/>
          <w:bCs/>
          <w:shd w:val="clear" w:color="auto" w:fill="FFFFFF"/>
        </w:rPr>
        <w:t>Κυβέρνηση</w:t>
      </w:r>
      <w:r>
        <w:rPr>
          <w:rFonts w:eastAsia="Times New Roman" w:cs="Times New Roman"/>
          <w:b/>
          <w:bCs/>
          <w:shd w:val="clear" w:color="auto" w:fill="FFFFFF"/>
        </w:rPr>
        <w:t>ς):</w:t>
      </w:r>
      <w:r>
        <w:rPr>
          <w:rFonts w:eastAsia="Times New Roman" w:cs="Times New Roman"/>
          <w:bCs/>
          <w:shd w:val="clear" w:color="auto" w:fill="FFFFFF"/>
        </w:rPr>
        <w:t xml:space="preserve"> Θα κάνω μια μικρή παρέμβαση, κυρία Πρόεδρε. </w:t>
      </w:r>
    </w:p>
    <w:p w14:paraId="662D4EE4" w14:textId="77777777" w:rsidR="009A4B17" w:rsidRDefault="004622F9">
      <w:pPr>
        <w:spacing w:after="0" w:line="600" w:lineRule="auto"/>
        <w:ind w:firstLine="720"/>
        <w:jc w:val="both"/>
        <w:rPr>
          <w:rFonts w:eastAsia="Times New Roman" w:cs="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cs="Times New Roman"/>
          <w:bCs/>
          <w:shd w:val="clear" w:color="auto" w:fill="FFFFFF"/>
        </w:rPr>
        <w:t>Έχετε είκοσι λεπ</w:t>
      </w:r>
      <w:r>
        <w:rPr>
          <w:rFonts w:eastAsia="Times New Roman" w:cs="Times New Roman"/>
          <w:bCs/>
          <w:shd w:val="clear" w:color="auto" w:fill="FFFFFF"/>
        </w:rPr>
        <w:t>τά.</w:t>
      </w:r>
    </w:p>
    <w:p w14:paraId="662D4EE5"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ΑΛΕΞΗΣ ΤΣΙΠΡΑΣ (Πρόεδρος της </w:t>
      </w:r>
      <w:r>
        <w:rPr>
          <w:rFonts w:eastAsia="Times New Roman"/>
          <w:b/>
          <w:bCs/>
          <w:shd w:val="clear" w:color="auto" w:fill="FFFFFF"/>
        </w:rPr>
        <w:t>Κυβέρνηση</w:t>
      </w:r>
      <w:r>
        <w:rPr>
          <w:rFonts w:eastAsia="Times New Roman" w:cs="Times New Roman"/>
          <w:b/>
          <w:bCs/>
          <w:shd w:val="clear" w:color="auto" w:fill="FFFFFF"/>
        </w:rPr>
        <w:t xml:space="preserve">ς): </w:t>
      </w:r>
      <w:r>
        <w:rPr>
          <w:rFonts w:eastAsia="Times New Roman" w:cs="Times New Roman"/>
          <w:bCs/>
          <w:shd w:val="clear" w:color="auto" w:fill="FFFFFF"/>
        </w:rPr>
        <w:t>Δεν θα τα χρειαστώ.</w:t>
      </w:r>
    </w:p>
    <w:p w14:paraId="662D4EE6" w14:textId="77777777" w:rsidR="009A4B17" w:rsidRDefault="004622F9">
      <w:pPr>
        <w:spacing w:after="0"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Παρακολουθούσα την πορεία της </w:t>
      </w:r>
      <w:r>
        <w:rPr>
          <w:rFonts w:eastAsia="Times New Roman"/>
          <w:bCs/>
          <w:shd w:val="clear" w:color="auto" w:fill="FFFFFF"/>
        </w:rPr>
        <w:t>συνεδρίασης, βεβαίως</w:t>
      </w:r>
      <w:r>
        <w:rPr>
          <w:rFonts w:eastAsia="Times New Roman" w:cs="Times New Roman"/>
          <w:bCs/>
          <w:shd w:val="clear" w:color="auto" w:fill="FFFFFF"/>
        </w:rPr>
        <w:t xml:space="preserve"> εν μέσω και άλλων δραστηριοτήτων, καθότι φαντάζομαι ότι γνωρίζετε ότι </w:t>
      </w:r>
      <w:r>
        <w:rPr>
          <w:rFonts w:eastAsia="Times New Roman"/>
          <w:bCs/>
          <w:shd w:val="clear" w:color="auto" w:fill="FFFFFF"/>
        </w:rPr>
        <w:t>είναι</w:t>
      </w:r>
      <w:r>
        <w:rPr>
          <w:rFonts w:eastAsia="Times New Roman" w:cs="Times New Roman"/>
          <w:bCs/>
          <w:shd w:val="clear" w:color="auto" w:fill="FFFFFF"/>
        </w:rPr>
        <w:t xml:space="preserve"> σε εξέλιξη και οι </w:t>
      </w:r>
      <w:r>
        <w:rPr>
          <w:rFonts w:eastAsia="Times New Roman"/>
          <w:bCs/>
          <w:shd w:val="clear" w:color="auto" w:fill="FFFFFF"/>
        </w:rPr>
        <w:t xml:space="preserve">διαπραγματεύσεις στην Ελβετία, αλλά και πολλές άλλες δραστηριότητες, αλλά παρακολουθούσα και έκρινα σκόπιμο να κάνω μια μικρή παρέμβαση, διότι πραγματικά με εκπλήσσει ένα πράγμα. </w:t>
      </w:r>
    </w:p>
    <w:p w14:paraId="662D4EE7" w14:textId="77777777" w:rsidR="009A4B17" w:rsidRDefault="004622F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Με εκπλήσσει το γεγονός ότι από τη σημερινή συνεδρίαση, από την αρχή, όχι κα</w:t>
      </w:r>
      <w:r>
        <w:rPr>
          <w:rFonts w:eastAsia="Times New Roman"/>
          <w:bCs/>
          <w:shd w:val="clear" w:color="auto" w:fill="FFFFFF"/>
        </w:rPr>
        <w:t>τά τη διάρκεια της συνεδρίασης και την εξέλιξη της δυναμικής της, είχαν ενημερώσει ότι θα απουσιάσουν τόσο ο Αρχηγός της Αξιωματικής Αντιπολίτευσης, ο κ. Μητσοτάκης, όσο και η Πρόεδρος της Δημοκρατικής Συμπαράταξης, η κ</w:t>
      </w:r>
      <w:r>
        <w:rPr>
          <w:rFonts w:eastAsia="Times New Roman"/>
          <w:bCs/>
          <w:shd w:val="clear" w:color="auto" w:fill="FFFFFF"/>
        </w:rPr>
        <w:t>.</w:t>
      </w:r>
      <w:r>
        <w:rPr>
          <w:rFonts w:eastAsia="Times New Roman"/>
          <w:bCs/>
          <w:shd w:val="clear" w:color="auto" w:fill="FFFFFF"/>
        </w:rPr>
        <w:t xml:space="preserve"> Γεννηματά. Θα ήθελα να μου επιτρέψε</w:t>
      </w:r>
      <w:r>
        <w:rPr>
          <w:rFonts w:eastAsia="Times New Roman"/>
          <w:bCs/>
          <w:shd w:val="clear" w:color="auto" w:fill="FFFFFF"/>
        </w:rPr>
        <w:t xml:space="preserve">τε να το σχολιάσω αυτό. </w:t>
      </w:r>
    </w:p>
    <w:p w14:paraId="662D4EE8"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bCs/>
          <w:shd w:val="clear" w:color="auto" w:fill="FFFFFF"/>
        </w:rPr>
        <w:t xml:space="preserve">Και καλά, για τον Αρχηγό της Αξιωματικής Αντιπολίτευσης, νομίζω ότι είναι εύλογο και κατανοητό το γιατί απουσιάζει. </w:t>
      </w:r>
    </w:p>
    <w:p w14:paraId="662D4EE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Άλλωστε, η Αξιωματική Αντιπολίτευση, κάθε φορά που σε αυτήν την Αίθουσα συζητάμε υποθέσεις πραγματικής διαφθοράς, </w:t>
      </w:r>
      <w:r>
        <w:rPr>
          <w:rFonts w:eastAsia="Times New Roman" w:cs="Times New Roman"/>
          <w:szCs w:val="24"/>
        </w:rPr>
        <w:t>υποθέσεις που έχουν συγκλονίσει το πανελλήνιο καθ’ όλα τα προηγούμενα χρόνια και βεβαίως υποθέσεις που σε μεγάλο βαθμό και στη συνείδηση της ελληνικής κοινωνίας αποτελούν μία από τις σημαντικές αιτίες της χρεοκοπίας και της κρίσης, επιλέγει είτε να απουσιά</w:t>
      </w:r>
      <w:r>
        <w:rPr>
          <w:rFonts w:eastAsia="Times New Roman" w:cs="Times New Roman"/>
          <w:szCs w:val="24"/>
        </w:rPr>
        <w:t xml:space="preserve">ζει είτε να πετάει την μπάλα στην εξέδρα. </w:t>
      </w:r>
    </w:p>
    <w:p w14:paraId="662D4EE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Δεν υπήρξαν σκάνδαλα. Δεν υπήρξαν μίζες. Δεν υπήρξαν τα μεγάλα σκάνδαλα στην </w:t>
      </w:r>
      <w:r>
        <w:rPr>
          <w:rFonts w:eastAsia="Times New Roman" w:cs="Times New Roman"/>
          <w:szCs w:val="24"/>
        </w:rPr>
        <w:t>υ</w:t>
      </w:r>
      <w:r>
        <w:rPr>
          <w:rFonts w:eastAsia="Times New Roman" w:cs="Times New Roman"/>
          <w:szCs w:val="24"/>
        </w:rPr>
        <w:t xml:space="preserve">γεία, το ΚΕΕΛΠΝΟ, το </w:t>
      </w:r>
      <w:r>
        <w:rPr>
          <w:rFonts w:eastAsia="Times New Roman" w:cs="Times New Roman"/>
          <w:szCs w:val="24"/>
        </w:rPr>
        <w:t>«</w:t>
      </w:r>
      <w:r>
        <w:rPr>
          <w:rFonts w:eastAsia="Times New Roman" w:cs="Times New Roman"/>
          <w:szCs w:val="24"/>
        </w:rPr>
        <w:t>Ε</w:t>
      </w:r>
      <w:r>
        <w:rPr>
          <w:rFonts w:eastAsia="Times New Roman" w:cs="Times New Roman"/>
          <w:szCs w:val="24"/>
        </w:rPr>
        <w:t>ρρίκος</w:t>
      </w:r>
      <w:r>
        <w:rPr>
          <w:rFonts w:eastAsia="Times New Roman" w:cs="Times New Roman"/>
          <w:szCs w:val="24"/>
        </w:rPr>
        <w:t xml:space="preserve"> Ν</w:t>
      </w:r>
      <w:r>
        <w:rPr>
          <w:rFonts w:eastAsia="Times New Roman" w:cs="Times New Roman"/>
          <w:szCs w:val="24"/>
        </w:rPr>
        <w:t>τυνάν»</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Δεν υπήρξαν οι μίζες στα εξοπλιστικά,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η διαπλοκή, τα θαλασσοδάνεια. Έ</w:t>
      </w:r>
      <w:r>
        <w:rPr>
          <w:rFonts w:eastAsia="Times New Roman" w:cs="Times New Roman"/>
          <w:szCs w:val="24"/>
        </w:rPr>
        <w:t>να πράγμα μονάχα υπήρξε πολύ σημαντικό, που πρέπει να απασχολήσει την ελληνική Βουλή και φυσικά την κοινή γνώμη: Το γεγονός ότι κάποιος ισοβίτης τηλεφώνησε στον Υπουργό Άμυνας και αυτός τού υπέδειξε, για μια πολύ σημαντική υπόθεση, που αφορά εμπορία ναρκωτ</w:t>
      </w:r>
      <w:r>
        <w:rPr>
          <w:rFonts w:eastAsia="Times New Roman" w:cs="Times New Roman"/>
          <w:szCs w:val="24"/>
        </w:rPr>
        <w:t xml:space="preserve">ικών, να πάει στη </w:t>
      </w:r>
      <w:r>
        <w:rPr>
          <w:rFonts w:eastAsia="Times New Roman" w:cs="Times New Roman"/>
          <w:szCs w:val="24"/>
        </w:rPr>
        <w:t>δ</w:t>
      </w:r>
      <w:r>
        <w:rPr>
          <w:rFonts w:eastAsia="Times New Roman" w:cs="Times New Roman"/>
          <w:szCs w:val="24"/>
        </w:rPr>
        <w:t xml:space="preserve">ικαιοσύνη. Αυτό είναι το μοναδικό, σοβαρό και μεμπτό ζήτημα για το οποίο πρέπει να κάνουμε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Όλα τα υπόλοιπα και ο χορός των σκανδάλων και των εκατομμυρίων, των μιζών και των θαλασσοδανείων, δεν υπήρξαν. </w:t>
      </w:r>
    </w:p>
    <w:p w14:paraId="662D4EE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Βεβαία, αντιλ</w:t>
      </w:r>
      <w:r>
        <w:rPr>
          <w:rFonts w:eastAsia="Times New Roman" w:cs="Times New Roman"/>
          <w:szCs w:val="24"/>
        </w:rPr>
        <w:t>αμβάνεται –νομίζω- και ο τελευταίος πολίτης για ποιον λόγο ο Αρχηγός της Αξιωματικής Αντιπολίτευσης έσπευσε αμέσως μετά την προχθεσινή συνεδρίαση της Βουλής να επαναλάβει αυτό το αίτημα και σε ένα πιο προστατευμένο τηλεοπτικό αυτήν τη φορά περιβάλλον για τ</w:t>
      </w:r>
      <w:r>
        <w:rPr>
          <w:rFonts w:eastAsia="Times New Roman" w:cs="Times New Roman"/>
          <w:szCs w:val="24"/>
        </w:rPr>
        <w:t xml:space="preserve">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Ο λόγος είναι απλός. Είναι ακριβώς επειδή δεν θέλει να συζητούνται τα μεγάλα αυτά ζητήματα με τις πολύ σημαντικές αποκαλύψεις των τελευταίων ημερών, που αφορούν τα σκάνδαλα της χρυσής περιόδου, της περιόδου των παχιών αγελά</w:t>
      </w:r>
      <w:r>
        <w:rPr>
          <w:rFonts w:eastAsia="Times New Roman" w:cs="Times New Roman"/>
          <w:szCs w:val="24"/>
        </w:rPr>
        <w:t>δων, που όμως αποτελούν κάποιες από τις βασικές αιτίες που μας οδήγησαν στη χρεοκοπία. Ως αντιπερισπασμό, κραδαίνει διαρκώς αιτήματα για ζητήματα τα οποία είναι δευτερεύουσας και τριτεύουσας σημασίας κατά κοινή ομολογία. Βεβαίως, σε αυτό το παιχνίδι των αν</w:t>
      </w:r>
      <w:r>
        <w:rPr>
          <w:rFonts w:eastAsia="Times New Roman" w:cs="Times New Roman"/>
          <w:szCs w:val="24"/>
        </w:rPr>
        <w:t xml:space="preserve">τιπερισπασμών εμείς δεν πρόκειται να παίξουμε. Κατανοώ, λοιπόν, την απουσία του κ. Μητσοτάκη. </w:t>
      </w:r>
    </w:p>
    <w:p w14:paraId="662D4EE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Αυτό που δεν κατανοώ, κύριοι της Δημοκρατικής Συμπαράταξης, είναι η απουσία της κ. Γεννηματά. Εσείς δεν μας είπατε ότι επιστρέψατε; Αφού επιστρέψατε, πού είστε εδώ να υπερασπιστείτε τα στελέχη του ΠΑΣΟΚ της χρυσής περιόδου; Μόνο άκουσα την κ. Γεννηματά στη</w:t>
      </w:r>
      <w:r>
        <w:rPr>
          <w:rFonts w:eastAsia="Times New Roman" w:cs="Times New Roman"/>
          <w:szCs w:val="24"/>
        </w:rPr>
        <w:t xml:space="preserve">ν προχθεσινή της παρέμβαση να προσπαθεί να μιλήσει για </w:t>
      </w:r>
      <w:proofErr w:type="spellStart"/>
      <w:r>
        <w:rPr>
          <w:rFonts w:eastAsia="Times New Roman" w:cs="Times New Roman"/>
          <w:szCs w:val="24"/>
        </w:rPr>
        <w:t>στοχοποίηση</w:t>
      </w:r>
      <w:proofErr w:type="spellEnd"/>
      <w:r>
        <w:rPr>
          <w:rFonts w:eastAsia="Times New Roman" w:cs="Times New Roman"/>
          <w:szCs w:val="24"/>
        </w:rPr>
        <w:t xml:space="preserve"> και για σκευωρία ενάντια στον </w:t>
      </w:r>
      <w:r>
        <w:rPr>
          <w:rFonts w:eastAsia="Times New Roman" w:cs="Times New Roman"/>
          <w:szCs w:val="24"/>
        </w:rPr>
        <w:t>Π</w:t>
      </w:r>
      <w:r>
        <w:rPr>
          <w:rFonts w:eastAsia="Times New Roman" w:cs="Times New Roman"/>
          <w:szCs w:val="24"/>
        </w:rPr>
        <w:t xml:space="preserve">ρωθυπουργό που μας έβαλε στο ευρώ. </w:t>
      </w:r>
    </w:p>
    <w:p w14:paraId="662D4EE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Δεν υπάρχει καμμία αμφιβολία ότι μας έβαλε στο ευρώ. Δεν υπάρχει, όμως, και καμμία αμφιβολία ότι ήταν ο </w:t>
      </w:r>
      <w:r>
        <w:rPr>
          <w:rFonts w:eastAsia="Times New Roman" w:cs="Times New Roman"/>
          <w:szCs w:val="24"/>
        </w:rPr>
        <w:t>Π</w:t>
      </w:r>
      <w:r>
        <w:rPr>
          <w:rFonts w:eastAsia="Times New Roman" w:cs="Times New Roman"/>
          <w:szCs w:val="24"/>
        </w:rPr>
        <w:t>ρωθυπουργός που έ</w:t>
      </w:r>
      <w:r>
        <w:rPr>
          <w:rFonts w:eastAsia="Times New Roman" w:cs="Times New Roman"/>
          <w:szCs w:val="24"/>
        </w:rPr>
        <w:t>χει καταγραφεί στην ιστορία, που έβλεπε τις μίζες με τα εκατομμύρια των ευρώ να περνάνε δίπλα του χωρίς να αντιδρά. Και δεν θέλω</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τοποθετηθώ σε δημοσιεύματα των τελευταίων ημερών που θα απασχολήσουν τη </w:t>
      </w:r>
      <w:r>
        <w:rPr>
          <w:rFonts w:eastAsia="Times New Roman" w:cs="Times New Roman"/>
          <w:szCs w:val="24"/>
        </w:rPr>
        <w:t>δ</w:t>
      </w:r>
      <w:r>
        <w:rPr>
          <w:rFonts w:eastAsia="Times New Roman" w:cs="Times New Roman"/>
          <w:szCs w:val="24"/>
        </w:rPr>
        <w:t xml:space="preserve">ικαιοσύνη. Θέλω, όμως, να αναφερθώ σε όλα όσα πλέον αποτελούν κοινή παραδοχή. </w:t>
      </w:r>
    </w:p>
    <w:p w14:paraId="662D4EE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Δεν είχε ιδέα ο κ. Σημίτης για τις πράξεις, τις παραλείψεις και κυρίως για τις δράσεις τόσο του κ. Τσοχατζόπουλου, του κ. Παπαντωνίου, όσο και για τις σακούλες του κ. Τσουκάτου </w:t>
      </w:r>
      <w:r>
        <w:rPr>
          <w:rFonts w:eastAsia="Times New Roman" w:cs="Times New Roman"/>
          <w:szCs w:val="24"/>
        </w:rPr>
        <w:t xml:space="preserve">στα κομματικά ταμεία, για τις μίζες στα εξοπλιστικά, στον ΟΤΕ, στο </w:t>
      </w:r>
      <w:r>
        <w:rPr>
          <w:rFonts w:eastAsia="Times New Roman" w:cs="Times New Roman"/>
          <w:szCs w:val="24"/>
          <w:lang w:val="en-US"/>
        </w:rPr>
        <w:t>C</w:t>
      </w:r>
      <w:r>
        <w:rPr>
          <w:rFonts w:eastAsia="Times New Roman" w:cs="Times New Roman"/>
          <w:szCs w:val="24"/>
        </w:rPr>
        <w:t>4</w:t>
      </w:r>
      <w:r>
        <w:rPr>
          <w:rFonts w:eastAsia="Times New Roman" w:cs="Times New Roman"/>
          <w:szCs w:val="24"/>
          <w:lang w:val="en-US"/>
        </w:rPr>
        <w:t>I</w:t>
      </w:r>
      <w:r>
        <w:rPr>
          <w:rFonts w:eastAsia="Times New Roman" w:cs="Times New Roman"/>
          <w:szCs w:val="24"/>
        </w:rPr>
        <w:t xml:space="preserve">, τους Ολυμπιακούς, τα υποβρύχια, τις φρεγάτες. Δεν είχε ιδέα. </w:t>
      </w:r>
    </w:p>
    <w:p w14:paraId="662D4EE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Βεβαίως, είναι επιλογή σας να θέλετε να ξαναστήσετε την παράταξή σας στα ίδια πρόσωπα, στα πρόσωπα εκείνα που αποτελούν τη</w:t>
      </w:r>
      <w:r>
        <w:rPr>
          <w:rFonts w:eastAsia="Times New Roman" w:cs="Times New Roman"/>
          <w:szCs w:val="24"/>
        </w:rPr>
        <w:t>ν αιτία της κατάρρευσής σας. Εάν είναι επιλογή σας, τουλάχιστον μην το βάζετε στα πόδια. Να είστε εδώ για να υπερασπιστείτε την πολιτική τους και όχι να το βάζετε στα πόδια, κυρία Γεννηματά, και να φεύγετε από τη συνεδρίαση, νομίζοντας ότι έτσι θα γλιτώσετ</w:t>
      </w:r>
      <w:r>
        <w:rPr>
          <w:rFonts w:eastAsia="Times New Roman" w:cs="Times New Roman"/>
          <w:szCs w:val="24"/>
        </w:rPr>
        <w:t>ε. Και αυτ</w:t>
      </w:r>
      <w:r>
        <w:rPr>
          <w:rFonts w:eastAsia="Times New Roman" w:cs="Times New Roman"/>
          <w:szCs w:val="24"/>
        </w:rPr>
        <w:t>ή</w:t>
      </w:r>
      <w:r>
        <w:rPr>
          <w:rFonts w:eastAsia="Times New Roman" w:cs="Times New Roman"/>
          <w:szCs w:val="24"/>
        </w:rPr>
        <w:t xml:space="preserve"> δεν είναι μομφή για εσάς, κύριε </w:t>
      </w:r>
      <w:proofErr w:type="spellStart"/>
      <w:r>
        <w:rPr>
          <w:rFonts w:eastAsia="Times New Roman" w:cs="Times New Roman"/>
          <w:szCs w:val="24"/>
        </w:rPr>
        <w:t>Λοβέρδε</w:t>
      </w:r>
      <w:proofErr w:type="spellEnd"/>
      <w:r>
        <w:rPr>
          <w:rFonts w:eastAsia="Times New Roman" w:cs="Times New Roman"/>
          <w:szCs w:val="24"/>
        </w:rPr>
        <w:t>. Εσείς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κάνετε</w:t>
      </w:r>
      <w:r>
        <w:rPr>
          <w:rFonts w:eastAsia="Times New Roman" w:cs="Times New Roman"/>
          <w:szCs w:val="24"/>
        </w:rPr>
        <w:t xml:space="preserve">. </w:t>
      </w:r>
    </w:p>
    <w:p w14:paraId="662D4EF0" w14:textId="77777777" w:rsidR="009A4B17" w:rsidRDefault="004622F9">
      <w:pPr>
        <w:spacing w:after="0" w:line="600" w:lineRule="auto"/>
        <w:jc w:val="both"/>
        <w:rPr>
          <w:rFonts w:eastAsia="Times New Roman" w:cs="Times New Roman"/>
          <w:szCs w:val="24"/>
        </w:rPr>
      </w:pPr>
      <w:r>
        <w:rPr>
          <w:rFonts w:eastAsia="Times New Roman" w:cs="Times New Roman"/>
          <w:szCs w:val="24"/>
        </w:rPr>
        <w:t>Η δεύτερη παρατήρηση: Η υπόθεση που σήμερα συζητάμε, κυρίες και κύριοι Βουλευτές, πέρα από το κομμάτι εκείνο που βεβαίως αφορά την ποινική διάσταση, την οποία θα εξετάσει η Δι</w:t>
      </w:r>
      <w:r>
        <w:rPr>
          <w:rFonts w:eastAsia="Times New Roman" w:cs="Times New Roman"/>
          <w:szCs w:val="24"/>
        </w:rPr>
        <w:t>καιοσύνη, έχει κι ένα μεγάλο κομμάτι που αφορά την ηθική διάσταση και κατά την άποψή μου, αυτό είναι το πιο σημαντικό. Διότι σήμερα συζητάμε για μία εποχή χαρακτηριστική ενός πολιτικού ήθους, μία εποχή που παρουσιάστηκε ως η χρυσή εποχή της ελληνικής οικον</w:t>
      </w:r>
      <w:r>
        <w:rPr>
          <w:rFonts w:eastAsia="Times New Roman" w:cs="Times New Roman"/>
          <w:szCs w:val="24"/>
        </w:rPr>
        <w:t>ομίας, με τις υποτιθέμενες επιτυχίες να διαδέχονται η μία την άλλη, αλλά στην πραγματικότητα ήταν μία εποχή βαθιάς ηθικής παρακμής και απαξίωσης, αμοραλισμού και κατάρρευσης κάθε αρχής και αξίας. Ήταν αυτή η εποχή που προοιώνιζε, προμήνυε όλα όσα θα ερχόντ</w:t>
      </w:r>
      <w:r>
        <w:rPr>
          <w:rFonts w:eastAsia="Times New Roman" w:cs="Times New Roman"/>
          <w:szCs w:val="24"/>
        </w:rPr>
        <w:t xml:space="preserve">ουσαν το επόμενο διάστημα, την επερχόμενη κατάρρευση του 2009-2010. </w:t>
      </w:r>
    </w:p>
    <w:p w14:paraId="662D4EF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Θέλω να σας θυμίσω ότι κάποιοι τότε με ασήμαντες για το πολιτικό σύστημα δυνάμεις, από κάποιες γωνιές εδώ στα ορεινά αριστερά του Κοινοβουλίου, ασκούσαν έντονη κριτική. Κάποιοι τότε, ως μ</w:t>
      </w:r>
      <w:r>
        <w:rPr>
          <w:rFonts w:eastAsia="Times New Roman" w:cs="Times New Roman"/>
          <w:szCs w:val="24"/>
        </w:rPr>
        <w:t xml:space="preserve">άντεις κακών, έλεγαν ότι όλα όσα εσείς χαρακτηρίζατε ως επιτυχίες, είναι οι άνεμοι που όταν τους σπέρνεις, θερίζεις θύελλες, και κατά τη διάρκεια της προετοιμασίας για τους Ολυμπιακούς Αγώνες, αλλά βεβαίως και καθ’ όλη τη χρυσή εποχή του εκσυγχρονισμού. </w:t>
      </w:r>
    </w:p>
    <w:p w14:paraId="662D4EF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ότε θέλω να σας θυμίσω ότι όποια φωνή έβγαινε κριτικά στην κυρίαρχη άποψη ότι η Ελλάδα γίνεται ισχυρή και πάει μπροστά με αυτές τις επιλογές, χαρακτηριζόταν ως ιδεοληπτική, </w:t>
      </w:r>
      <w:proofErr w:type="spellStart"/>
      <w:r>
        <w:rPr>
          <w:rFonts w:eastAsia="Times New Roman" w:cs="Times New Roman"/>
          <w:szCs w:val="24"/>
        </w:rPr>
        <w:t>εμμονική</w:t>
      </w:r>
      <w:proofErr w:type="spellEnd"/>
      <w:r>
        <w:rPr>
          <w:rFonts w:eastAsia="Times New Roman" w:cs="Times New Roman"/>
          <w:szCs w:val="24"/>
        </w:rPr>
        <w:t>, άποψη του πολιτικού περιθωρίου. Βλέπετε, η πολιτική ελίτ της περιόδου δεν</w:t>
      </w:r>
      <w:r>
        <w:rPr>
          <w:rFonts w:eastAsia="Times New Roman" w:cs="Times New Roman"/>
          <w:szCs w:val="24"/>
        </w:rPr>
        <w:t xml:space="preserve"> είχε χρόνο να ασχοληθεί με αυτά. Είχε σημαντικότερα πράγματα να κάνει, να «</w:t>
      </w:r>
      <w:proofErr w:type="spellStart"/>
      <w:r>
        <w:rPr>
          <w:rFonts w:eastAsia="Times New Roman" w:cs="Times New Roman"/>
          <w:szCs w:val="24"/>
        </w:rPr>
        <w:t>ντιλάρει</w:t>
      </w:r>
      <w:proofErr w:type="spellEnd"/>
      <w:r>
        <w:rPr>
          <w:rFonts w:eastAsia="Times New Roman" w:cs="Times New Roman"/>
          <w:szCs w:val="24"/>
        </w:rPr>
        <w:t>» με μίζες και να ξεπλένει μαύρο πολιτικό χρήμα.</w:t>
      </w:r>
    </w:p>
    <w:p w14:paraId="662D4EF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Από τη μεριά μου, δεν έχω καμμία όρεξη και ούτε θα μπω στην ουσία της υπόθεσης Παπαντωνίου, διότι αυτή η υπόθεση σήμερα επι</w:t>
      </w:r>
      <w:r>
        <w:rPr>
          <w:rFonts w:eastAsia="Times New Roman" w:cs="Times New Roman"/>
          <w:szCs w:val="24"/>
        </w:rPr>
        <w:t xml:space="preserve">στρέφει -έτσι πρέπει να γίνει- εκεί που πραγματικά ανήκει, στην ποινική δικαιοσύνη, η οποία και θα κληθεί να αποφασίσει για τη συνέχεια. Αυτό, όμως που έχει, κατά την άποψή μου, πολύ μεγαλύτερη σημασία από τις όποιες δικαστικές αποφάσεις είναι η ηθική και </w:t>
      </w:r>
      <w:r>
        <w:rPr>
          <w:rFonts w:eastAsia="Times New Roman" w:cs="Times New Roman"/>
          <w:szCs w:val="24"/>
        </w:rPr>
        <w:t>πολιτική καταδίκη μιας νοοτροπίας, μιας πρακτικής και ενός συστήματος που έχουν καταγραφεί στις συνειδήσεις των Ελλήνων πολιτών ως τα πραγματικά αίτια της χρεοκοπίας και της κατάρρευσης.</w:t>
      </w:r>
    </w:p>
    <w:p w14:paraId="662D4EF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Θα ήθελα να πω, κλείνοντας, ότι όποιος πιστεύει ότι η συνακόλουθη της</w:t>
      </w:r>
      <w:r>
        <w:rPr>
          <w:rFonts w:eastAsia="Times New Roman" w:cs="Times New Roman"/>
          <w:szCs w:val="24"/>
        </w:rPr>
        <w:t xml:space="preserve"> οικονομικής κατάρρευσης και της χρεοκοπίας κατάρρευση του πολιτικού συστήματος όπως το γνωρίζαμε, η κατάρρευση, δηλαδή, του κραταιού δικομματισμού, του παλιού δικομματισμού, ήταν μόνο εξαιτίας των μνημονίων που </w:t>
      </w:r>
      <w:proofErr w:type="spellStart"/>
      <w:r>
        <w:rPr>
          <w:rFonts w:eastAsia="Times New Roman" w:cs="Times New Roman"/>
          <w:szCs w:val="24"/>
        </w:rPr>
        <w:t>επεβλήθησαν</w:t>
      </w:r>
      <w:proofErr w:type="spellEnd"/>
      <w:r>
        <w:rPr>
          <w:rFonts w:eastAsia="Times New Roman" w:cs="Times New Roman"/>
          <w:szCs w:val="24"/>
        </w:rPr>
        <w:t xml:space="preserve"> στη χώρα, πλανάται </w:t>
      </w:r>
      <w:proofErr w:type="spellStart"/>
      <w:r>
        <w:rPr>
          <w:rFonts w:eastAsia="Times New Roman" w:cs="Times New Roman"/>
          <w:szCs w:val="24"/>
        </w:rPr>
        <w:t>πλάνην</w:t>
      </w:r>
      <w:proofErr w:type="spellEnd"/>
      <w:r>
        <w:rPr>
          <w:rFonts w:eastAsia="Times New Roman" w:cs="Times New Roman"/>
          <w:szCs w:val="24"/>
        </w:rPr>
        <w:t xml:space="preserve"> οικτρά</w:t>
      </w:r>
      <w:r>
        <w:rPr>
          <w:rFonts w:eastAsia="Times New Roman" w:cs="Times New Roman"/>
          <w:szCs w:val="24"/>
        </w:rPr>
        <w:t xml:space="preserve">. Ήταν ο συνδυασμός των μνημονίων και της απαξίωσης, της φθοράς και διαφθοράς του παλιού πολιτικού συστήματος. </w:t>
      </w:r>
    </w:p>
    <w:p w14:paraId="662D4EF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Αν ορισμένοι νομίζετε ότι μπορείτε να καθαρίσετε ή να επιστρέψετε στο 2009 διότι ο ΣΥΡΙΖΑ με τις συμμαχίες του, δίνοντας τη μεγάλη και δύσκολη, </w:t>
      </w:r>
      <w:r>
        <w:rPr>
          <w:rFonts w:eastAsia="Times New Roman" w:cs="Times New Roman"/>
          <w:szCs w:val="24"/>
        </w:rPr>
        <w:t>άνιση αυτή μάχη στην Ευρώπη, δεν κατάφερε άμεσα να απαλλάξει τη χώρα από τα μνημόνια, μην προτρέχετε, γιατί δεν θα καθαρίσετε έτσι εύκολα, γιατί την άλλη μάχη, την ηθική μάχη, τη μάχη της κάθαρσης, τη μάχη της δικαίωσης, τη μάχη της δικαιοσύνης δεν την τελ</w:t>
      </w:r>
      <w:r>
        <w:rPr>
          <w:rFonts w:eastAsia="Times New Roman" w:cs="Times New Roman"/>
          <w:szCs w:val="24"/>
        </w:rPr>
        <w:t>ειώσαμε ακόμη. Τη δίνουμε και θα την δ</w:t>
      </w:r>
      <w:r>
        <w:rPr>
          <w:rFonts w:eastAsia="Times New Roman" w:cs="Times New Roman"/>
          <w:szCs w:val="24"/>
        </w:rPr>
        <w:t>ώσ</w:t>
      </w:r>
      <w:r>
        <w:rPr>
          <w:rFonts w:eastAsia="Times New Roman" w:cs="Times New Roman"/>
          <w:szCs w:val="24"/>
        </w:rPr>
        <w:t>ουμε αποτελεσματικά και θα τα καταφέρουμε.</w:t>
      </w:r>
    </w:p>
    <w:p w14:paraId="662D4EF6"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62D4EF7" w14:textId="77777777" w:rsidR="009A4B17" w:rsidRDefault="004622F9">
      <w:pPr>
        <w:spacing w:after="0" w:line="600" w:lineRule="auto"/>
        <w:ind w:firstLine="720"/>
        <w:jc w:val="both"/>
        <w:rPr>
          <w:rFonts w:eastAsia="Times New Roman"/>
          <w:szCs w:val="24"/>
        </w:rPr>
      </w:pPr>
      <w:r>
        <w:rPr>
          <w:rFonts w:eastAsia="Times New Roman"/>
          <w:szCs w:val="24"/>
        </w:rPr>
        <w:t xml:space="preserve">Θα κάνουμε ό,τι περνάει από το χέρι μας, πρώτον, ώστε να αποδοθεί δικαιοσύνη, διότι αυτό είναι το αίτημα του ελληνικού λαού και, </w:t>
      </w:r>
      <w:r>
        <w:rPr>
          <w:rFonts w:eastAsia="Times New Roman"/>
          <w:szCs w:val="24"/>
        </w:rPr>
        <w:t>δεύτερον και ίσως κυριότερο, για να δημιουργηθούν οι θεσμικές εκείνες προϋποθέσεις</w:t>
      </w:r>
      <w:r>
        <w:rPr>
          <w:rFonts w:eastAsia="Times New Roman"/>
          <w:szCs w:val="24"/>
        </w:rPr>
        <w:t>,</w:t>
      </w:r>
      <w:r>
        <w:rPr>
          <w:rFonts w:eastAsia="Times New Roman"/>
          <w:szCs w:val="24"/>
        </w:rPr>
        <w:t xml:space="preserve"> που θα οχυρώνουν και θα προστατεύουν από εδώ και στο εξής το πολιτικό σύστημα από τις πρακτικές του παρελθόντος.</w:t>
      </w:r>
    </w:p>
    <w:p w14:paraId="662D4EF8" w14:textId="77777777" w:rsidR="009A4B17" w:rsidRDefault="004622F9">
      <w:pPr>
        <w:spacing w:after="0" w:line="600" w:lineRule="auto"/>
        <w:ind w:firstLine="720"/>
        <w:jc w:val="both"/>
        <w:rPr>
          <w:rFonts w:eastAsia="Times New Roman"/>
          <w:szCs w:val="24"/>
        </w:rPr>
      </w:pPr>
      <w:r>
        <w:rPr>
          <w:rFonts w:eastAsia="Times New Roman"/>
          <w:szCs w:val="24"/>
        </w:rPr>
        <w:t xml:space="preserve">Ευχαριστώ πολύ. </w:t>
      </w:r>
    </w:p>
    <w:p w14:paraId="662D4EF9" w14:textId="77777777" w:rsidR="009A4B17" w:rsidRDefault="004622F9">
      <w:pPr>
        <w:spacing w:after="0" w:line="600" w:lineRule="auto"/>
        <w:ind w:firstLine="720"/>
        <w:jc w:val="center"/>
        <w:rPr>
          <w:rFonts w:eastAsia="Times New Roman"/>
          <w:szCs w:val="24"/>
        </w:rPr>
      </w:pPr>
      <w:r>
        <w:rPr>
          <w:rFonts w:eastAsia="Times New Roman"/>
          <w:szCs w:val="24"/>
        </w:rPr>
        <w:t>(Χειροκροτήματα από τις πτέρυγες τ</w:t>
      </w:r>
      <w:r>
        <w:rPr>
          <w:rFonts w:eastAsia="Times New Roman"/>
          <w:szCs w:val="24"/>
        </w:rPr>
        <w:t>ου</w:t>
      </w:r>
      <w:r>
        <w:rPr>
          <w:rFonts w:eastAsia="Times New Roman"/>
          <w:szCs w:val="24"/>
        </w:rPr>
        <w:t xml:space="preserve"> ΣΥΡΙΖ</w:t>
      </w:r>
      <w:r>
        <w:rPr>
          <w:rFonts w:eastAsia="Times New Roman"/>
          <w:szCs w:val="24"/>
        </w:rPr>
        <w:t>Α και των ΑΝΕΛ)</w:t>
      </w:r>
    </w:p>
    <w:p w14:paraId="662D4EFA" w14:textId="77777777" w:rsidR="009A4B17" w:rsidRDefault="004622F9">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Παρακαλώ, κυρία Πρόεδρε, θα ήθελα τον λόγο.</w:t>
      </w:r>
    </w:p>
    <w:p w14:paraId="662D4EFB" w14:textId="77777777" w:rsidR="009A4B17" w:rsidRDefault="004622F9">
      <w:pPr>
        <w:spacing w:after="0" w:line="600" w:lineRule="auto"/>
        <w:ind w:firstLine="720"/>
        <w:jc w:val="both"/>
        <w:rPr>
          <w:rFonts w:eastAsia="Times New Roman"/>
          <w:b/>
          <w:szCs w:val="24"/>
        </w:rPr>
      </w:pPr>
      <w:r>
        <w:rPr>
          <w:rFonts w:eastAsia="Times New Roman"/>
          <w:b/>
          <w:szCs w:val="24"/>
        </w:rPr>
        <w:t>ΚΩΝΣΤΑΝΤΙΝΟΣ ΤΖΑΒΑΡΑΣ</w:t>
      </w:r>
      <w:r>
        <w:rPr>
          <w:rFonts w:eastAsia="Times New Roman"/>
          <w:szCs w:val="24"/>
        </w:rPr>
        <w:t>: Κι εγώ, κυρία Πρόεδρε, θα ήθελα τον λόγο.</w:t>
      </w:r>
    </w:p>
    <w:p w14:paraId="662D4EFC" w14:textId="77777777" w:rsidR="009A4B17" w:rsidRDefault="004622F9">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Τι θέλετε, κύριε Λοβέρδο;</w:t>
      </w:r>
    </w:p>
    <w:p w14:paraId="662D4EFD" w14:textId="77777777" w:rsidR="009A4B17" w:rsidRDefault="004622F9">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Ζητώ, ως Κοινοβουλευτικός</w:t>
      </w:r>
      <w:r>
        <w:rPr>
          <w:rFonts w:eastAsia="Times New Roman"/>
          <w:szCs w:val="24"/>
        </w:rPr>
        <w:t xml:space="preserve"> Εκπρόσωπος, τον λόγο για δύο λεπτά, για να απαντήσω σε κάτι</w:t>
      </w:r>
      <w:r>
        <w:rPr>
          <w:rFonts w:eastAsia="Times New Roman"/>
          <w:szCs w:val="24"/>
        </w:rPr>
        <w:t>,</w:t>
      </w:r>
      <w:r>
        <w:rPr>
          <w:rFonts w:eastAsia="Times New Roman"/>
          <w:szCs w:val="24"/>
        </w:rPr>
        <w:t xml:space="preserve"> που είπε ο Πρωθυπουργός και αφορά τη Δημοκρατική Συμπαράταξη.</w:t>
      </w:r>
    </w:p>
    <w:p w14:paraId="662D4EFE" w14:textId="77777777" w:rsidR="009A4B17" w:rsidRDefault="004622F9">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Θα σας δώσω μετά τον λόγο.</w:t>
      </w:r>
    </w:p>
    <w:p w14:paraId="662D4EFF" w14:textId="77777777" w:rsidR="009A4B17" w:rsidRDefault="004622F9">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 όχι, τώρα. Κατά τον Κανονισμό και κατά</w:t>
      </w:r>
      <w:r>
        <w:rPr>
          <w:rFonts w:eastAsia="Times New Roman"/>
          <w:szCs w:val="24"/>
        </w:rPr>
        <w:t xml:space="preserve"> το άρθρο 17.</w:t>
      </w:r>
    </w:p>
    <w:p w14:paraId="662D4F00" w14:textId="77777777" w:rsidR="009A4B17" w:rsidRDefault="004622F9">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Για προσωπικό, δηλαδή;</w:t>
      </w:r>
    </w:p>
    <w:p w14:paraId="662D4F01" w14:textId="77777777" w:rsidR="009A4B17" w:rsidRDefault="004622F9">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Καθόλου. Όχι. Κάθε Υπουργός και </w:t>
      </w:r>
      <w:r>
        <w:rPr>
          <w:rFonts w:eastAsia="Times New Roman"/>
          <w:szCs w:val="24"/>
        </w:rPr>
        <w:t>Π</w:t>
      </w:r>
      <w:r>
        <w:rPr>
          <w:rFonts w:eastAsia="Times New Roman"/>
          <w:szCs w:val="24"/>
        </w:rPr>
        <w:t>ρωθυπουργός που μιλά μπορεί, κατά τον Κανονισμό, να έχει μια απάντηση. Αναφέρθηκε στην Πρόεδρο της Δημοκρατικής Συμπαράταξης</w:t>
      </w:r>
      <w:r>
        <w:rPr>
          <w:rFonts w:eastAsia="Times New Roman"/>
          <w:szCs w:val="24"/>
        </w:rPr>
        <w:t xml:space="preserve"> και του ΠΑΣΟΚ. Θέλω τον λόγο.</w:t>
      </w:r>
    </w:p>
    <w:p w14:paraId="662D4F02" w14:textId="77777777" w:rsidR="009A4B17" w:rsidRDefault="004622F9">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έχετε τον λόγο.</w:t>
      </w:r>
    </w:p>
    <w:p w14:paraId="662D4F03" w14:textId="77777777" w:rsidR="009A4B17" w:rsidRDefault="004622F9">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Ευχαριστώ, κυρία Πρόεδρε.</w:t>
      </w:r>
    </w:p>
    <w:p w14:paraId="662D4F04" w14:textId="77777777" w:rsidR="009A4B17" w:rsidRDefault="004622F9">
      <w:pPr>
        <w:spacing w:after="0" w:line="600" w:lineRule="auto"/>
        <w:ind w:firstLine="720"/>
        <w:jc w:val="both"/>
        <w:rPr>
          <w:rFonts w:eastAsia="Times New Roman"/>
          <w:szCs w:val="24"/>
        </w:rPr>
      </w:pPr>
      <w:r>
        <w:rPr>
          <w:rFonts w:eastAsia="Times New Roman"/>
          <w:szCs w:val="24"/>
        </w:rPr>
        <w:t>Θέλω να πω στον κύριο Πρωθυπουργό ότι προφανώς και έχουμε επιστρέψει και γι’ αυτό, άλλωστε, εξηγείται ότι ασχολού</w:t>
      </w:r>
      <w:r>
        <w:rPr>
          <w:rFonts w:eastAsia="Times New Roman"/>
          <w:szCs w:val="24"/>
        </w:rPr>
        <w:t>νται ως ΣΥΡΙΖΑ μαζί μας. Ασχολούνται μαζί μας ζητώντας συνεργασίες και κάνοντας προτάσεις, οι οποίες θα τους βγάλουν από τη δύσκολη κατάσταση που έχουν περιπέσει λόγω και της συμπεριφοράς του εταίρου τους. Πρώτο αυτό.</w:t>
      </w:r>
    </w:p>
    <w:p w14:paraId="662D4F05" w14:textId="77777777" w:rsidR="009A4B17" w:rsidRDefault="004622F9">
      <w:pPr>
        <w:spacing w:after="0" w:line="600" w:lineRule="auto"/>
        <w:ind w:firstLine="720"/>
        <w:jc w:val="both"/>
        <w:rPr>
          <w:rFonts w:eastAsia="Times New Roman"/>
          <w:szCs w:val="24"/>
        </w:rPr>
      </w:pPr>
      <w:r>
        <w:rPr>
          <w:rFonts w:eastAsia="Times New Roman"/>
          <w:szCs w:val="24"/>
        </w:rPr>
        <w:t xml:space="preserve">Δεύτερον, θέλω να πω στον κύριο </w:t>
      </w:r>
      <w:r>
        <w:rPr>
          <w:rFonts w:eastAsia="Times New Roman"/>
          <w:szCs w:val="24"/>
        </w:rPr>
        <w:t>Πρωθυπουργό, τώρα που είναι Πρωθυπουργός και βλέπει και ξέρει και μαθαίνει από κοντά τι σημαίνει να κυβερνάς αυτήν τη χώρα, όταν θα μπορέσει να κάνει επιτεύγματα, όπως η ένταξη της χώρας στη Νομισματική Ζώνη, τον «Συνήγορο του Πολίτη», τον «</w:t>
      </w:r>
      <w:r>
        <w:rPr>
          <w:rFonts w:eastAsia="Times New Roman"/>
          <w:szCs w:val="24"/>
        </w:rPr>
        <w:t>ΚΑΠΟΔΙΣΤΡΙΑ</w:t>
      </w:r>
      <w:r>
        <w:rPr>
          <w:rFonts w:eastAsia="Times New Roman"/>
          <w:szCs w:val="24"/>
        </w:rPr>
        <w:t>» κα</w:t>
      </w:r>
      <w:r>
        <w:rPr>
          <w:rFonts w:eastAsia="Times New Roman"/>
          <w:szCs w:val="24"/>
        </w:rPr>
        <w:t xml:space="preserve">ι όλα όσα έχουν γίνει επί </w:t>
      </w:r>
      <w:r>
        <w:rPr>
          <w:rFonts w:eastAsia="Times New Roman"/>
          <w:szCs w:val="24"/>
        </w:rPr>
        <w:t>κ</w:t>
      </w:r>
      <w:r>
        <w:rPr>
          <w:rFonts w:eastAsia="Times New Roman"/>
          <w:szCs w:val="24"/>
        </w:rPr>
        <w:t>υβερνήσεως Σημίτη, τότε να ασκεί και την κριτική του.</w:t>
      </w:r>
    </w:p>
    <w:p w14:paraId="662D4F06" w14:textId="77777777" w:rsidR="009A4B17" w:rsidRDefault="004622F9">
      <w:pPr>
        <w:spacing w:after="0" w:line="600" w:lineRule="auto"/>
        <w:ind w:firstLine="720"/>
        <w:jc w:val="both"/>
        <w:rPr>
          <w:rFonts w:eastAsia="Times New Roman"/>
          <w:szCs w:val="24"/>
        </w:rPr>
      </w:pPr>
      <w:r>
        <w:rPr>
          <w:rFonts w:eastAsia="Times New Roman"/>
          <w:szCs w:val="24"/>
        </w:rPr>
        <w:t>Σε ό,τι αφορά το θέμα που έχουμε σήμερα εδώ, θέλω να σας θυμίσω, κυρίες και κύριοι Βουλευτές, και πρώτα απ’ όλα να θυμίσω στον Πρωθυπουργό ότι, όταν μίλησε τον Μάρτιο που συνε</w:t>
      </w:r>
      <w:r>
        <w:rPr>
          <w:rFonts w:eastAsia="Times New Roman"/>
          <w:szCs w:val="24"/>
        </w:rPr>
        <w:t xml:space="preserve">δριάζαμε για να συγκροτηθεί η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 xml:space="preserve">πιτροπή, είχε πει δυο πράγματα: </w:t>
      </w:r>
    </w:p>
    <w:p w14:paraId="662D4F07" w14:textId="77777777" w:rsidR="009A4B17" w:rsidRDefault="004622F9">
      <w:pPr>
        <w:spacing w:after="0" w:line="600" w:lineRule="auto"/>
        <w:ind w:firstLine="720"/>
        <w:jc w:val="both"/>
        <w:rPr>
          <w:rFonts w:eastAsia="Times New Roman"/>
          <w:szCs w:val="24"/>
        </w:rPr>
      </w:pPr>
      <w:r>
        <w:rPr>
          <w:rFonts w:eastAsia="Times New Roman"/>
          <w:szCs w:val="24"/>
        </w:rPr>
        <w:t>Σε ό,τι αφορά τον κ. Παπαντωνίου είχε πει «να γίνει προανακριτική, για να τα πούμε όλα» και αναφέρθηκε στο Χρηματιστήριο και σε χίλια δυο άλλα θέματα. Στο τέλος είπε ότι «και ο κ</w:t>
      </w:r>
      <w:r>
        <w:rPr>
          <w:rFonts w:eastAsia="Times New Roman"/>
          <w:szCs w:val="24"/>
        </w:rPr>
        <w:t>όσμος τα βλέπει», εννοώντας ότι ο κόσμος θα παρακολουθεί τις συνεδριάσεις μας, για να βγάζει τα συμπεράσματά του.</w:t>
      </w:r>
    </w:p>
    <w:p w14:paraId="662D4F08" w14:textId="77777777" w:rsidR="009A4B17" w:rsidRDefault="004622F9">
      <w:pPr>
        <w:spacing w:after="0" w:line="600" w:lineRule="auto"/>
        <w:ind w:firstLine="720"/>
        <w:jc w:val="both"/>
        <w:rPr>
          <w:rFonts w:eastAsia="Times New Roman"/>
          <w:szCs w:val="24"/>
        </w:rPr>
      </w:pPr>
      <w:r>
        <w:rPr>
          <w:rFonts w:eastAsia="Times New Roman"/>
          <w:szCs w:val="24"/>
        </w:rPr>
        <w:t xml:space="preserve">Στη συνέχεια, κυρία Πρόεδρε, </w:t>
      </w:r>
      <w:proofErr w:type="spellStart"/>
      <w:r>
        <w:rPr>
          <w:rFonts w:eastAsia="Times New Roman"/>
          <w:szCs w:val="24"/>
        </w:rPr>
        <w:t>απερρίφθη</w:t>
      </w:r>
      <w:proofErr w:type="spellEnd"/>
      <w:r>
        <w:rPr>
          <w:rFonts w:eastAsia="Times New Roman"/>
          <w:szCs w:val="24"/>
        </w:rPr>
        <w:t xml:space="preserve"> η πρότασή μας να καλύπτονται οι εργασίες της </w:t>
      </w:r>
      <w:r>
        <w:rPr>
          <w:rFonts w:eastAsia="Times New Roman"/>
          <w:szCs w:val="24"/>
        </w:rPr>
        <w:t>π</w:t>
      </w:r>
      <w:r>
        <w:rPr>
          <w:rFonts w:eastAsia="Times New Roman"/>
          <w:szCs w:val="24"/>
        </w:rPr>
        <w:t xml:space="preserve">ροανακριτικής </w:t>
      </w:r>
      <w:r>
        <w:rPr>
          <w:rFonts w:eastAsia="Times New Roman"/>
          <w:szCs w:val="24"/>
        </w:rPr>
        <w:t>ε</w:t>
      </w:r>
      <w:r>
        <w:rPr>
          <w:rFonts w:eastAsia="Times New Roman"/>
          <w:szCs w:val="24"/>
        </w:rPr>
        <w:t>πιτροπής από το Κανάλι της Βουλής και οι Β</w:t>
      </w:r>
      <w:r>
        <w:rPr>
          <w:rFonts w:eastAsia="Times New Roman"/>
          <w:szCs w:val="24"/>
        </w:rPr>
        <w:t xml:space="preserve">ουλευτές του πρότειναν από την πρώτη συνεδρίαση τη διαπίστωση της απόσβεσης της προθεσμίας, της παραγραφής, όπως λέμε, και την αναρμοδιότητα. Έκανε δε η </w:t>
      </w:r>
      <w:r>
        <w:rPr>
          <w:rFonts w:eastAsia="Times New Roman"/>
          <w:szCs w:val="24"/>
        </w:rPr>
        <w:t>ε</w:t>
      </w:r>
      <w:r>
        <w:rPr>
          <w:rFonts w:eastAsia="Times New Roman"/>
          <w:szCs w:val="24"/>
        </w:rPr>
        <w:t xml:space="preserve">πιτροπή οκτώ συνεδριάσεις, εκ των οποίων οι τρείς ήταν για το πόρισμα και οι δύο για τα διαδικαστικά. </w:t>
      </w:r>
      <w:r>
        <w:rPr>
          <w:rFonts w:eastAsia="Times New Roman"/>
          <w:szCs w:val="24"/>
        </w:rPr>
        <w:t>Τρεις μόνο συνεδριάσεις για να υπάρξει φως!</w:t>
      </w:r>
    </w:p>
    <w:p w14:paraId="662D4F09" w14:textId="77777777" w:rsidR="009A4B17" w:rsidRDefault="004622F9">
      <w:pPr>
        <w:spacing w:after="0" w:line="600" w:lineRule="auto"/>
        <w:ind w:firstLine="720"/>
        <w:jc w:val="both"/>
        <w:rPr>
          <w:rFonts w:eastAsia="Times New Roman"/>
          <w:szCs w:val="24"/>
        </w:rPr>
      </w:pPr>
      <w:r>
        <w:rPr>
          <w:rFonts w:eastAsia="Times New Roman"/>
          <w:szCs w:val="24"/>
        </w:rPr>
        <w:t xml:space="preserve">Άρα, κοιτάξτε να οργανωθείτε και μετά απευθύνεστε στη Δημοκρατική Συμπαράταξη, η οποία δηλώνει δι’ εμού ότι η Πρόεδρός της δεν πρόκειται να συμμετάσχει σ’ αυτά τα θέατρα μιας πολιτικής δημαγωγίας. Ο </w:t>
      </w:r>
      <w:proofErr w:type="spellStart"/>
      <w:r>
        <w:rPr>
          <w:rFonts w:eastAsia="Times New Roman"/>
          <w:szCs w:val="24"/>
        </w:rPr>
        <w:t>εθνικολαϊκισμ</w:t>
      </w:r>
      <w:r>
        <w:rPr>
          <w:rFonts w:eastAsia="Times New Roman"/>
          <w:szCs w:val="24"/>
        </w:rPr>
        <w:t>ός</w:t>
      </w:r>
      <w:proofErr w:type="spellEnd"/>
      <w:r>
        <w:rPr>
          <w:rFonts w:eastAsia="Times New Roman"/>
          <w:szCs w:val="24"/>
        </w:rPr>
        <w:t xml:space="preserve"> θα παίρνει την απάντησή του όπως εμείς επιλέγουμε.</w:t>
      </w:r>
    </w:p>
    <w:p w14:paraId="662D4F0A" w14:textId="77777777" w:rsidR="009A4B17" w:rsidRDefault="004622F9">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62D4F0B" w14:textId="77777777" w:rsidR="009A4B17" w:rsidRDefault="004622F9">
      <w:pPr>
        <w:spacing w:after="0" w:line="600" w:lineRule="auto"/>
        <w:ind w:firstLine="720"/>
        <w:jc w:val="both"/>
        <w:rPr>
          <w:rFonts w:eastAsia="Times New Roman"/>
          <w:szCs w:val="24"/>
        </w:rPr>
      </w:pPr>
      <w:r>
        <w:rPr>
          <w:rFonts w:eastAsia="Times New Roman"/>
          <w:szCs w:val="24"/>
        </w:rPr>
        <w:t>(Θόρυβος - διαμαρτυρίες από τις πτέρυγες του ΣΥΡΙΖΑ και των ΑΝΕΛ)</w:t>
      </w:r>
    </w:p>
    <w:p w14:paraId="662D4F0C" w14:textId="77777777" w:rsidR="009A4B17" w:rsidRDefault="004622F9">
      <w:pPr>
        <w:spacing w:after="0" w:line="600" w:lineRule="auto"/>
        <w:ind w:firstLine="720"/>
        <w:jc w:val="both"/>
        <w:rPr>
          <w:rFonts w:eastAsia="Times New Roman"/>
          <w:szCs w:val="24"/>
        </w:rPr>
      </w:pPr>
      <w:r>
        <w:rPr>
          <w:rFonts w:eastAsia="Times New Roman"/>
          <w:b/>
          <w:szCs w:val="24"/>
        </w:rPr>
        <w:t>ΓΕΡΑΣΙΜΟΣ ΜΠΑΛΑΟΥΡΑΣ:</w:t>
      </w:r>
      <w:r>
        <w:rPr>
          <w:rFonts w:eastAsia="Times New Roman"/>
          <w:szCs w:val="24"/>
        </w:rPr>
        <w:t xml:space="preserve"> Όχι και </w:t>
      </w:r>
      <w:proofErr w:type="spellStart"/>
      <w:r>
        <w:rPr>
          <w:rFonts w:eastAsia="Times New Roman"/>
          <w:szCs w:val="24"/>
        </w:rPr>
        <w:t>εθνικολαϊκισμός</w:t>
      </w:r>
      <w:proofErr w:type="spellEnd"/>
      <w:r>
        <w:rPr>
          <w:rFonts w:eastAsia="Times New Roman"/>
          <w:szCs w:val="24"/>
        </w:rPr>
        <w:t>!</w:t>
      </w:r>
    </w:p>
    <w:p w14:paraId="662D4F0D" w14:textId="77777777" w:rsidR="009A4B17" w:rsidRDefault="004622F9">
      <w:pPr>
        <w:spacing w:after="0" w:line="600" w:lineRule="auto"/>
        <w:ind w:firstLine="720"/>
        <w:jc w:val="both"/>
        <w:rPr>
          <w:rFonts w:eastAsia="Times New Roman"/>
          <w:szCs w:val="24"/>
        </w:rPr>
      </w:pPr>
      <w:r>
        <w:rPr>
          <w:rFonts w:eastAsia="Times New Roman"/>
          <w:b/>
          <w:szCs w:val="24"/>
        </w:rPr>
        <w:t>ΠΡΟΕΔΡΕΥΟΥΣΑ</w:t>
      </w:r>
      <w:r>
        <w:rPr>
          <w:rFonts w:eastAsia="Times New Roman"/>
          <w:b/>
          <w:szCs w:val="24"/>
        </w:rPr>
        <w:t xml:space="preserve"> (Αναστασία Χριστοδουλοπούλου):</w:t>
      </w:r>
      <w:r>
        <w:rPr>
          <w:rFonts w:eastAsia="Times New Roman"/>
          <w:szCs w:val="24"/>
        </w:rPr>
        <w:t xml:space="preserve"> Ο καθένας στην έξαρση χρησιμοποιεί κάποιες εκφράσεις υπερβολικές.</w:t>
      </w:r>
    </w:p>
    <w:p w14:paraId="662D4F0E" w14:textId="77777777" w:rsidR="009A4B17" w:rsidRDefault="004622F9">
      <w:pPr>
        <w:spacing w:after="0" w:line="600" w:lineRule="auto"/>
        <w:ind w:firstLine="720"/>
        <w:jc w:val="both"/>
        <w:rPr>
          <w:rFonts w:eastAsia="Times New Roman"/>
          <w:szCs w:val="24"/>
        </w:rPr>
      </w:pPr>
      <w:r>
        <w:rPr>
          <w:rFonts w:eastAsia="Times New Roman"/>
          <w:szCs w:val="24"/>
        </w:rPr>
        <w:t>Ο κ. Τζαβάρας έχει τον λόγο για δύο λεπτά.</w:t>
      </w:r>
    </w:p>
    <w:p w14:paraId="662D4F0F" w14:textId="77777777" w:rsidR="009A4B17" w:rsidRDefault="004622F9">
      <w:pPr>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Κυρία Πρόεδρε, λυπούμαι που είμαι υποχρεωμένος να παρατηρήσω ότι ο Πρωθυπουργός έσπευσε στην</w:t>
      </w:r>
      <w:r>
        <w:rPr>
          <w:rFonts w:eastAsia="Times New Roman"/>
          <w:szCs w:val="24"/>
        </w:rPr>
        <w:t xml:space="preserve"> Αίθουσα του Κοινοβουλίου, εδώ όπου, όπως επανειλημμένως έχω πει, ασκείται η λαϊκή κυριαρχία, έκανε τη δήλωση αυτή, την οποία όλοι την ακούσαμε, μας κατακεραύνωσε δήθεν και έφυγε χωρίς να κάτσει να ακούσει αυτά που τουλάχιστον ο δημοκρατικός διάλογος επιβά</w:t>
      </w:r>
      <w:r>
        <w:rPr>
          <w:rFonts w:eastAsia="Times New Roman"/>
          <w:szCs w:val="24"/>
        </w:rPr>
        <w:t>λλει να ακούσει.</w:t>
      </w:r>
    </w:p>
    <w:p w14:paraId="662D4F10" w14:textId="77777777" w:rsidR="009A4B17" w:rsidRDefault="004622F9">
      <w:pPr>
        <w:spacing w:after="0" w:line="600" w:lineRule="auto"/>
        <w:ind w:firstLine="720"/>
        <w:jc w:val="both"/>
        <w:rPr>
          <w:rFonts w:eastAsia="Times New Roman"/>
          <w:szCs w:val="24"/>
        </w:rPr>
      </w:pPr>
      <w:r>
        <w:rPr>
          <w:rFonts w:eastAsia="Times New Roman"/>
          <w:szCs w:val="24"/>
        </w:rPr>
        <w:t>Μου θυμίζει, λοιπόν, αυτό το όμορφο ποίημα του Καβάφη: «</w:t>
      </w:r>
      <w:proofErr w:type="spellStart"/>
      <w:r>
        <w:rPr>
          <w:rFonts w:eastAsia="Times New Roman"/>
          <w:szCs w:val="24"/>
        </w:rPr>
        <w:t>Ανέγνω</w:t>
      </w:r>
      <w:proofErr w:type="spellEnd"/>
      <w:r>
        <w:rPr>
          <w:rFonts w:eastAsia="Times New Roman"/>
          <w:szCs w:val="24"/>
        </w:rPr>
        <w:t xml:space="preserve">, </w:t>
      </w:r>
      <w:proofErr w:type="spellStart"/>
      <w:r>
        <w:rPr>
          <w:rFonts w:eastAsia="Times New Roman"/>
          <w:szCs w:val="24"/>
        </w:rPr>
        <w:t>έγνω</w:t>
      </w:r>
      <w:proofErr w:type="spellEnd"/>
      <w:r>
        <w:rPr>
          <w:rFonts w:eastAsia="Times New Roman"/>
          <w:szCs w:val="24"/>
        </w:rPr>
        <w:t xml:space="preserve">, </w:t>
      </w:r>
      <w:proofErr w:type="spellStart"/>
      <w:r>
        <w:rPr>
          <w:rFonts w:eastAsia="Times New Roman"/>
          <w:szCs w:val="24"/>
        </w:rPr>
        <w:t>κατέγνω</w:t>
      </w:r>
      <w:proofErr w:type="spellEnd"/>
      <w:r>
        <w:rPr>
          <w:rFonts w:eastAsia="Times New Roman"/>
          <w:szCs w:val="24"/>
        </w:rPr>
        <w:t xml:space="preserve">». Όμως, η ουσία είναι ότι </w:t>
      </w:r>
      <w:proofErr w:type="spellStart"/>
      <w:r>
        <w:rPr>
          <w:rFonts w:eastAsia="Times New Roman"/>
          <w:szCs w:val="24"/>
        </w:rPr>
        <w:t>ανέγνω</w:t>
      </w:r>
      <w:proofErr w:type="spellEnd"/>
      <w:r>
        <w:rPr>
          <w:rFonts w:eastAsia="Times New Roman"/>
          <w:szCs w:val="24"/>
        </w:rPr>
        <w:t xml:space="preserve">, αλλ’ </w:t>
      </w:r>
      <w:proofErr w:type="spellStart"/>
      <w:r>
        <w:rPr>
          <w:rFonts w:eastAsia="Times New Roman"/>
          <w:szCs w:val="24"/>
        </w:rPr>
        <w:t>ούκ</w:t>
      </w:r>
      <w:proofErr w:type="spellEnd"/>
      <w:r>
        <w:rPr>
          <w:rFonts w:eastAsia="Times New Roman"/>
          <w:szCs w:val="24"/>
        </w:rPr>
        <w:t xml:space="preserve"> </w:t>
      </w:r>
      <w:proofErr w:type="spellStart"/>
      <w:r>
        <w:rPr>
          <w:rFonts w:eastAsia="Times New Roman"/>
          <w:szCs w:val="24"/>
        </w:rPr>
        <w:t>έγνω</w:t>
      </w:r>
      <w:proofErr w:type="spellEnd"/>
      <w:r>
        <w:rPr>
          <w:rFonts w:eastAsia="Times New Roman"/>
          <w:szCs w:val="24"/>
        </w:rPr>
        <w:t xml:space="preserve">, ει γαρ </w:t>
      </w:r>
      <w:proofErr w:type="spellStart"/>
      <w:r>
        <w:rPr>
          <w:rFonts w:eastAsia="Times New Roman"/>
          <w:szCs w:val="24"/>
        </w:rPr>
        <w:t>έγνω</w:t>
      </w:r>
      <w:proofErr w:type="spellEnd"/>
      <w:r>
        <w:rPr>
          <w:rFonts w:eastAsia="Times New Roman"/>
          <w:szCs w:val="24"/>
        </w:rPr>
        <w:t xml:space="preserve"> ουκ αν </w:t>
      </w:r>
      <w:proofErr w:type="spellStart"/>
      <w:r>
        <w:rPr>
          <w:rFonts w:eastAsia="Times New Roman"/>
          <w:szCs w:val="24"/>
        </w:rPr>
        <w:t>κατέγνω</w:t>
      </w:r>
      <w:proofErr w:type="spellEnd"/>
      <w:r>
        <w:rPr>
          <w:rFonts w:eastAsia="Times New Roman"/>
          <w:szCs w:val="24"/>
        </w:rPr>
        <w:t>.</w:t>
      </w:r>
    </w:p>
    <w:p w14:paraId="662D4F11" w14:textId="77777777" w:rsidR="009A4B17" w:rsidRDefault="004622F9">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62D4F12" w14:textId="77777777" w:rsidR="009A4B17" w:rsidRDefault="004622F9">
      <w:pPr>
        <w:spacing w:after="0" w:line="600" w:lineRule="auto"/>
        <w:ind w:firstLine="720"/>
        <w:jc w:val="both"/>
        <w:rPr>
          <w:rFonts w:eastAsia="Times New Roman"/>
          <w:szCs w:val="24"/>
        </w:rPr>
      </w:pPr>
      <w:r>
        <w:rPr>
          <w:rFonts w:eastAsia="Times New Roman"/>
          <w:szCs w:val="24"/>
        </w:rPr>
        <w:t>Γιατί; Γιατί ακριβώς σήμερα πε</w:t>
      </w:r>
      <w:r>
        <w:rPr>
          <w:rFonts w:eastAsia="Times New Roman"/>
          <w:szCs w:val="24"/>
        </w:rPr>
        <w:t xml:space="preserve">ρισσότερο από κάθε άλλη ημέρα, που συμπληρώνονται δύο χρόνια από το </w:t>
      </w:r>
      <w:r>
        <w:rPr>
          <w:rFonts w:eastAsia="Times New Roman"/>
          <w:szCs w:val="24"/>
        </w:rPr>
        <w:t>δ</w:t>
      </w:r>
      <w:r>
        <w:rPr>
          <w:rFonts w:eastAsia="Times New Roman"/>
          <w:szCs w:val="24"/>
        </w:rPr>
        <w:t xml:space="preserve">ημοψήφισμα, το αλήστου μνήμης </w:t>
      </w:r>
      <w:r>
        <w:rPr>
          <w:rFonts w:eastAsia="Times New Roman"/>
          <w:szCs w:val="24"/>
        </w:rPr>
        <w:t>δ</w:t>
      </w:r>
      <w:r>
        <w:rPr>
          <w:rFonts w:eastAsia="Times New Roman"/>
          <w:szCs w:val="24"/>
        </w:rPr>
        <w:t>ημοψήφισμα, ο κύριος Πρωθυπουργός, αφού εξύψωσε τα πολιτικά πάθη και πήρε ως απάντηση το «</w:t>
      </w:r>
      <w:r>
        <w:rPr>
          <w:rFonts w:eastAsia="Times New Roman"/>
          <w:szCs w:val="24"/>
        </w:rPr>
        <w:t>όχι</w:t>
      </w:r>
      <w:r>
        <w:rPr>
          <w:rFonts w:eastAsia="Times New Roman"/>
          <w:szCs w:val="24"/>
        </w:rPr>
        <w:t>», το μετέστρεψε σε «</w:t>
      </w:r>
      <w:r>
        <w:rPr>
          <w:rFonts w:eastAsia="Times New Roman"/>
          <w:szCs w:val="24"/>
        </w:rPr>
        <w:t>ναι</w:t>
      </w:r>
      <w:r>
        <w:rPr>
          <w:rFonts w:eastAsia="Times New Roman"/>
          <w:szCs w:val="24"/>
        </w:rPr>
        <w:t>» και αυτό δεν το ξεχνά ο ελληνικός λαό</w:t>
      </w:r>
      <w:r>
        <w:rPr>
          <w:rFonts w:eastAsia="Times New Roman"/>
          <w:szCs w:val="24"/>
        </w:rPr>
        <w:t>ς.</w:t>
      </w:r>
    </w:p>
    <w:p w14:paraId="662D4F13"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Σήμερα δε, περισσότερο από κάθε άλλη φορά, θα έπρεπε να αποφύγει να έρθει σε αυτή την Αίθουσα. Γιατί; Γιατί αυτό που γίνεται σήμερα δεν είναι τίποτα άλλο από το τελετουργικό κλείσιμο μιας υπόθεσης που εκ των προτέρων ήταν καταδικασμένη να τελειώσει με ά</w:t>
      </w:r>
      <w:r>
        <w:rPr>
          <w:rFonts w:eastAsia="Times New Roman" w:cs="Times New Roman"/>
          <w:szCs w:val="24"/>
        </w:rPr>
        <w:t xml:space="preserve">ρνηση της Βουλής να ασκήσει τα καθήκοντα του εισαγγελέα, που ο κύριος Πρωθυπουργός της ανέθεσε να εκτελέσει, παραβιάζοντας το Σύνταγμα και τον Κανονισμό της Βουλής. </w:t>
      </w:r>
    </w:p>
    <w:p w14:paraId="662D4F14"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Γιατί τι προέκυψε, κυρία Πρόεδρε, περισσότερο από αυτό που </w:t>
      </w:r>
      <w:proofErr w:type="spellStart"/>
      <w:r>
        <w:rPr>
          <w:rFonts w:eastAsia="Times New Roman" w:cs="Times New Roman"/>
          <w:szCs w:val="24"/>
        </w:rPr>
        <w:t>εγνώριζαν</w:t>
      </w:r>
      <w:proofErr w:type="spellEnd"/>
      <w:r>
        <w:rPr>
          <w:rFonts w:eastAsia="Times New Roman" w:cs="Times New Roman"/>
          <w:szCs w:val="24"/>
        </w:rPr>
        <w:t xml:space="preserve"> οι Βουλευτές, από αυτ</w:t>
      </w:r>
      <w:r>
        <w:rPr>
          <w:rFonts w:eastAsia="Times New Roman" w:cs="Times New Roman"/>
          <w:szCs w:val="24"/>
        </w:rPr>
        <w:t xml:space="preserve">ό που </w:t>
      </w:r>
      <w:proofErr w:type="spellStart"/>
      <w:r>
        <w:rPr>
          <w:rFonts w:eastAsia="Times New Roman" w:cs="Times New Roman"/>
          <w:szCs w:val="24"/>
        </w:rPr>
        <w:t>εγνωρίζατε</w:t>
      </w:r>
      <w:proofErr w:type="spellEnd"/>
      <w:r>
        <w:rPr>
          <w:rFonts w:eastAsia="Times New Roman" w:cs="Times New Roman"/>
          <w:szCs w:val="24"/>
        </w:rPr>
        <w:t xml:space="preserve"> εσείς και όλοι οι παράγοντες της Κυβέρνησης, ότι, πρώτον, είχε ήδη υποκύψει στην αποσβεστική προθεσμία το αδίκημα της απιστίας για το οποίο κατηγορείται ο κ. Παπαντωνίου και, δεύτερον, για το δεύτερο αδίκημα της νομιμοποίησης ότι δεν έχει </w:t>
      </w:r>
      <w:r>
        <w:rPr>
          <w:rFonts w:eastAsia="Times New Roman" w:cs="Times New Roman"/>
          <w:szCs w:val="24"/>
        </w:rPr>
        <w:t xml:space="preserve">αρμοδιότητα δίωξης η Βουλή; </w:t>
      </w:r>
    </w:p>
    <w:p w14:paraId="662D4F15"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Δηλαδή, ουσιαστικά όλη αυτή η ιστορία έγινε για να σκηνοθετηθεί μια συμβολική ανθρωποφαγία, στην οποία, δυστυχώς, ο Πρωθυπουργός αρέσκεται, γιατί μονίμως δεν κάνει τίποτα άλλο σε αυτή την Αίθουσα, όταν έρχεται, από το να μας </w:t>
      </w:r>
      <w:r>
        <w:rPr>
          <w:rFonts w:eastAsia="Times New Roman" w:cs="Times New Roman"/>
          <w:szCs w:val="24"/>
        </w:rPr>
        <w:t>κατακεραυνώνει λέγοντας ότι εμείς είμαστε το παλιό πολιτικό σύστημα και φταίμε για όλα τα πάθη και τις συμφορές αυτού του τόπου.</w:t>
      </w:r>
    </w:p>
    <w:p w14:paraId="662D4F16" w14:textId="77777777" w:rsidR="009A4B17" w:rsidRDefault="004622F9">
      <w:pPr>
        <w:spacing w:after="0" w:line="600" w:lineRule="auto"/>
        <w:ind w:firstLine="709"/>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662D4F1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Γιατί δεν είσαστε; </w:t>
      </w:r>
    </w:p>
    <w:p w14:paraId="662D4F1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Πλην, όμως, αυτό που λησμονεί είναι ότι επί τρία χρόνια τώρα κυβερνάει τον τόπο και μέχρι σήμερα από όλες τις εξεταστικές επιτροπές που έχει φέρει κανέναν –μα, κανέναν!- ύποπτο τουλάχιστον ή υπαίτιο κάποιας πράξης από αυτές που μας καταμαρτυρεί δεν έφθασε</w:t>
      </w:r>
      <w:r>
        <w:rPr>
          <w:rFonts w:eastAsia="Times New Roman" w:cs="Times New Roman"/>
          <w:szCs w:val="24"/>
        </w:rPr>
        <w:t xml:space="preserve"> στο σημείο να παραπέμψει στη </w:t>
      </w:r>
      <w:r>
        <w:rPr>
          <w:rFonts w:eastAsia="Times New Roman" w:cs="Times New Roman"/>
          <w:szCs w:val="24"/>
        </w:rPr>
        <w:t>δ</w:t>
      </w:r>
      <w:r>
        <w:rPr>
          <w:rFonts w:eastAsia="Times New Roman" w:cs="Times New Roman"/>
          <w:szCs w:val="24"/>
        </w:rPr>
        <w:t xml:space="preserve">ικαιοσύνη. </w:t>
      </w:r>
    </w:p>
    <w:p w14:paraId="662D4F1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Κάτι άλλο, κυρία Πρόεδρε και τελειώνω: Η </w:t>
      </w:r>
      <w:r>
        <w:rPr>
          <w:rFonts w:eastAsia="Times New Roman" w:cs="Times New Roman"/>
          <w:szCs w:val="24"/>
        </w:rPr>
        <w:t>δ</w:t>
      </w:r>
      <w:r>
        <w:rPr>
          <w:rFonts w:eastAsia="Times New Roman" w:cs="Times New Roman"/>
          <w:szCs w:val="24"/>
        </w:rPr>
        <w:t xml:space="preserve">ικαιοσύνη απονέμεται με βάση το Σύνταγμα από την κρατική λειτουργία που έχει ανατεθεί στους δικαστές. Όταν μιλάει, λοιπόν, ο Πρωθυπουργός για </w:t>
      </w:r>
      <w:r>
        <w:rPr>
          <w:rFonts w:eastAsia="Times New Roman" w:cs="Times New Roman"/>
          <w:szCs w:val="24"/>
        </w:rPr>
        <w:t>δ</w:t>
      </w:r>
      <w:r>
        <w:rPr>
          <w:rFonts w:eastAsia="Times New Roman" w:cs="Times New Roman"/>
          <w:szCs w:val="24"/>
        </w:rPr>
        <w:t>ικαιοσύνη, θα πρέπει προηγου</w:t>
      </w:r>
      <w:r>
        <w:rPr>
          <w:rFonts w:eastAsia="Times New Roman" w:cs="Times New Roman"/>
          <w:szCs w:val="24"/>
        </w:rPr>
        <w:t xml:space="preserve">μένως να έχει εξοφλήσει τους εκκρεμείς λογαριασμούς που έχει με τον σεβασμό απέναντι στα δικαστήρια. </w:t>
      </w:r>
      <w:r>
        <w:rPr>
          <w:rFonts w:eastAsia="Times New Roman" w:cs="Times New Roman"/>
          <w:szCs w:val="24"/>
        </w:rPr>
        <w:t>Α</w:t>
      </w:r>
      <w:r>
        <w:rPr>
          <w:rFonts w:eastAsia="Times New Roman" w:cs="Times New Roman"/>
          <w:szCs w:val="24"/>
        </w:rPr>
        <w:t xml:space="preserve">πέναντι σε αυτήν ακριβώς την εκκρεμότητα είναι ελλιπής, έχει υποπέσει σε μέγιστο παράπτωμα καθύβρισης των δικαστηρίων. </w:t>
      </w:r>
    </w:p>
    <w:p w14:paraId="662D4F1A"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w:t>
      </w:r>
      <w:r>
        <w:rPr>
          <w:rFonts w:eastAsia="Times New Roman" w:cs="Times New Roman"/>
          <w:szCs w:val="24"/>
        </w:rPr>
        <w:t>έρυγα του ΣΥΡΙΖΑ)</w:t>
      </w:r>
    </w:p>
    <w:p w14:paraId="662D4F1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υρίως –και αυτό είναι για εμένα το σπουδαιότερο- δεν έχει το παραμικρό δικαίωμα να αναφέρεται στον Αρχηγό της Αξιωματικής Αντιπολίτευσης, γιατί με την απουσία του το μόνο που επεδίωξε να κάνει είναι να υπομνήσει -μέσω των Βουλευτών μας και εμού προσωπικώς </w:t>
      </w:r>
      <w:r>
        <w:rPr>
          <w:rFonts w:eastAsia="Times New Roman" w:cs="Times New Roman"/>
          <w:szCs w:val="24"/>
        </w:rPr>
        <w:t xml:space="preserve">που τον εκπροσωπώ και τον αναπληρώνω- ότι σε αυτή την υπόθεση, όπως και σε όλες τις άλλες, δεν αρνηθήκαμε με την ψήφο μας να συμφωνήσουμε στο να ριχτεί άπλετο φως σε όλες τις υποθέσεις που δήθεν εδώ μας λέτε ότι αποτελούν πηγές της διαφθοράς. </w:t>
      </w:r>
    </w:p>
    <w:p w14:paraId="662D4F1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Γι’ αυτό, λο</w:t>
      </w:r>
      <w:r>
        <w:rPr>
          <w:rFonts w:eastAsia="Times New Roman" w:cs="Times New Roman"/>
          <w:szCs w:val="24"/>
        </w:rPr>
        <w:t>ιπόν, μαζευτείτε! Γι’ αυτό, συμμορφωθείτε με το Σύνταγμα!</w:t>
      </w:r>
    </w:p>
    <w:p w14:paraId="662D4F1D" w14:textId="77777777" w:rsidR="009A4B17" w:rsidRDefault="004622F9">
      <w:pPr>
        <w:spacing w:after="0" w:line="600" w:lineRule="auto"/>
        <w:ind w:firstLine="709"/>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662D4F1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Σας παρακαλούμε!</w:t>
      </w:r>
    </w:p>
    <w:p w14:paraId="662D4F1F"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Τζαβάρα, ολοκληρώστε. </w:t>
      </w:r>
    </w:p>
    <w:p w14:paraId="662D4F2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Γιατί διαφορετικά σε αυτήν εδώ την Αίθουσα θα δούμε να θεμελιώνεται ένα τυραννικό, δεσποτικό, ολοκληρωτικό καθεστώς, στο οποίο θα αντισταθούμε, να είστε σίγουροι!</w:t>
      </w:r>
    </w:p>
    <w:p w14:paraId="662D4F21" w14:textId="77777777" w:rsidR="009A4B17" w:rsidRDefault="004622F9">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2D4F22"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w:t>
      </w:r>
      <w:r>
        <w:rPr>
          <w:rFonts w:eastAsia="Times New Roman" w:cs="Times New Roman"/>
          <w:b/>
          <w:szCs w:val="24"/>
        </w:rPr>
        <w:t xml:space="preserve">ου): </w:t>
      </w:r>
      <w:r>
        <w:rPr>
          <w:rFonts w:eastAsia="Times New Roman" w:cs="Times New Roman"/>
          <w:szCs w:val="24"/>
        </w:rPr>
        <w:t xml:space="preserve">Κύριε Τζαβάρα, παραινέσεις τέτοιου τύπου δεν χρειάζονται στη Βουλή! </w:t>
      </w:r>
    </w:p>
    <w:p w14:paraId="662D4F23"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Είναι πολιτικές παραινέσεις, κυρία Πρόεδρε!</w:t>
      </w:r>
    </w:p>
    <w:p w14:paraId="662D4F24"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Πολιτικές παραινέσεις με σεβασμό στο αξίωμα του Πρωθυπουργού!</w:t>
      </w:r>
    </w:p>
    <w:p w14:paraId="662D4F25" w14:textId="77777777" w:rsidR="009A4B17" w:rsidRDefault="004622F9">
      <w:pPr>
        <w:spacing w:after="0" w:line="600" w:lineRule="auto"/>
        <w:ind w:firstLine="709"/>
        <w:jc w:val="center"/>
        <w:rPr>
          <w:rFonts w:eastAsia="Times New Roman" w:cs="Times New Roman"/>
          <w:szCs w:val="24"/>
        </w:rPr>
      </w:pPr>
      <w:r>
        <w:rPr>
          <w:rFonts w:eastAsia="Times New Roman" w:cs="Times New Roman"/>
          <w:szCs w:val="24"/>
        </w:rPr>
        <w:t>(Θόρυβος από την πτέρυγα του Σ</w:t>
      </w:r>
      <w:r>
        <w:rPr>
          <w:rFonts w:eastAsia="Times New Roman" w:cs="Times New Roman"/>
          <w:szCs w:val="24"/>
        </w:rPr>
        <w:t xml:space="preserve">ΥΡΙΖΑ) </w:t>
      </w:r>
    </w:p>
    <w:p w14:paraId="662D4F26"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κ. Παρασκευόπουλος έχει τον λόγο για δ</w:t>
      </w:r>
      <w:r>
        <w:rPr>
          <w:rFonts w:eastAsia="Times New Roman" w:cs="Times New Roman"/>
          <w:szCs w:val="24"/>
        </w:rPr>
        <w:t>ύ</w:t>
      </w:r>
      <w:r>
        <w:rPr>
          <w:rFonts w:eastAsia="Times New Roman" w:cs="Times New Roman"/>
          <w:szCs w:val="24"/>
        </w:rPr>
        <w:t xml:space="preserve">ο λεπτά. </w:t>
      </w:r>
    </w:p>
    <w:p w14:paraId="662D4F27"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Κυρία Πρόεδρε, κατ’ αρχάς, όσα ακούσαμε από τον κ. Τζαβάρα ενέχουν μ</w:t>
      </w:r>
      <w:r>
        <w:rPr>
          <w:rFonts w:eastAsia="Times New Roman" w:cs="Times New Roman"/>
          <w:szCs w:val="24"/>
        </w:rPr>
        <w:t>ί</w:t>
      </w:r>
      <w:r>
        <w:rPr>
          <w:rFonts w:eastAsia="Times New Roman" w:cs="Times New Roman"/>
          <w:szCs w:val="24"/>
        </w:rPr>
        <w:t>α αντίφαση, διότι από τη μ</w:t>
      </w:r>
      <w:r>
        <w:rPr>
          <w:rFonts w:eastAsia="Times New Roman" w:cs="Times New Roman"/>
          <w:szCs w:val="24"/>
        </w:rPr>
        <w:t>ί</w:t>
      </w:r>
      <w:r>
        <w:rPr>
          <w:rFonts w:eastAsia="Times New Roman" w:cs="Times New Roman"/>
          <w:szCs w:val="24"/>
        </w:rPr>
        <w:t>α μεριά μιλάει για μ</w:t>
      </w:r>
      <w:r>
        <w:rPr>
          <w:rFonts w:eastAsia="Times New Roman" w:cs="Times New Roman"/>
          <w:szCs w:val="24"/>
        </w:rPr>
        <w:t>ί</w:t>
      </w:r>
      <w:r>
        <w:rPr>
          <w:rFonts w:eastAsia="Times New Roman" w:cs="Times New Roman"/>
          <w:szCs w:val="24"/>
        </w:rPr>
        <w:t xml:space="preserve">α διαδικασία εντυπωσιασμού και από την άλλη μεριά παραδέχεται ότι η διαδικασία την οποία ακολουθήσαμε στο θέμα της </w:t>
      </w:r>
      <w:r>
        <w:rPr>
          <w:rFonts w:eastAsia="Times New Roman" w:cs="Times New Roman"/>
          <w:szCs w:val="24"/>
        </w:rPr>
        <w:t>π</w:t>
      </w:r>
      <w:r>
        <w:rPr>
          <w:rFonts w:eastAsia="Times New Roman" w:cs="Times New Roman"/>
          <w:szCs w:val="24"/>
        </w:rPr>
        <w:t xml:space="preserve">ροανακριτικής </w:t>
      </w:r>
      <w:r>
        <w:rPr>
          <w:rFonts w:eastAsia="Times New Roman" w:cs="Times New Roman"/>
          <w:szCs w:val="24"/>
        </w:rPr>
        <w:t>ε</w:t>
      </w:r>
      <w:r>
        <w:rPr>
          <w:rFonts w:eastAsia="Times New Roman" w:cs="Times New Roman"/>
          <w:szCs w:val="24"/>
        </w:rPr>
        <w:t xml:space="preserve">πιτροπής για τη διερεύνηση ευθυνών του κ. Παπαντωνίου αποτελούσε εφαρμογή του Συντάγματος. </w:t>
      </w:r>
      <w:r>
        <w:rPr>
          <w:rFonts w:eastAsia="Times New Roman" w:cs="Times New Roman"/>
          <w:szCs w:val="24"/>
        </w:rPr>
        <w:t>Μ</w:t>
      </w:r>
      <w:r>
        <w:rPr>
          <w:rFonts w:eastAsia="Times New Roman" w:cs="Times New Roman"/>
          <w:szCs w:val="24"/>
        </w:rPr>
        <w:t>άλιστα, το εφαρμόσαμε πιστά με ευ</w:t>
      </w:r>
      <w:r>
        <w:rPr>
          <w:rFonts w:eastAsia="Times New Roman" w:cs="Times New Roman"/>
          <w:szCs w:val="24"/>
        </w:rPr>
        <w:t xml:space="preserve">ρεία συναίνεση και με την ψήφο, βεβαίως, της Νέας Δημοκρατίας. </w:t>
      </w:r>
    </w:p>
    <w:p w14:paraId="662D4F28"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Επομένως, όλα αυτά τα ηχηρά και όλη αυτή η γλώσσα, η οποία δεν συνηθίζεται –δεν λέω μόνο για το «να μαζευτείτε» και τα λοιπά, αλλά και για αυτά που ακούστηκαν προηγουμένως- δεν πρέπει να ακούγ</w:t>
      </w:r>
      <w:r>
        <w:rPr>
          <w:rFonts w:eastAsia="Times New Roman" w:cs="Times New Roman"/>
          <w:szCs w:val="24"/>
        </w:rPr>
        <w:t>ονται στη Βουλή. Δεν ακούγονται στα δικαστήρια, δεν ακούγονται στα σχολεία, δεν ακούγονται σε αίθουσες αμφιθεάτρων. Δεν είναι χρήσιμα αυτά τα περί φούσκας, περί τρύπας στο νερό, περί χειροβομβίδας κρότου λάμψης. Τα σημείωσα, «η φούσκα έσκασε», «η ρομφαία έ</w:t>
      </w:r>
      <w:r>
        <w:rPr>
          <w:rFonts w:eastAsia="Times New Roman" w:cs="Times New Roman"/>
          <w:szCs w:val="24"/>
        </w:rPr>
        <w:t xml:space="preserve">μεινε μετέωρη», «φωτοβολίδες». </w:t>
      </w:r>
    </w:p>
    <w:p w14:paraId="662D4F29"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Ο Πρωθυπουργός μίλησε για χειροβομβίδα κρότου λάμψης. </w:t>
      </w:r>
    </w:p>
    <w:p w14:paraId="662D4F2A"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Όλα αυτά δεν έχουν καμμία θέση εντός του Κοινοβουλίου. </w:t>
      </w:r>
      <w:r>
        <w:rPr>
          <w:rFonts w:eastAsia="Times New Roman" w:cs="Times New Roman"/>
          <w:szCs w:val="24"/>
        </w:rPr>
        <w:t>Π</w:t>
      </w:r>
      <w:r>
        <w:rPr>
          <w:rFonts w:eastAsia="Times New Roman" w:cs="Times New Roman"/>
          <w:szCs w:val="24"/>
        </w:rPr>
        <w:t xml:space="preserve">ρέπει να απαιτήσουμε σοβαρότητα. </w:t>
      </w:r>
    </w:p>
    <w:p w14:paraId="662D4F2B"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ε ό,τι αφορά τη μυστικότητα, </w:t>
      </w:r>
      <w:r>
        <w:rPr>
          <w:rFonts w:eastAsia="Times New Roman" w:cs="Times New Roman"/>
          <w:szCs w:val="24"/>
        </w:rPr>
        <w:t xml:space="preserve">την οποία έθιξε ο κ. Λοβέρδος, η μυστικότητα αποφασίστηκε μόνο για τις συνεδριάσεις της </w:t>
      </w:r>
      <w:r>
        <w:rPr>
          <w:rFonts w:eastAsia="Times New Roman" w:cs="Times New Roman"/>
          <w:szCs w:val="24"/>
        </w:rPr>
        <w:t>ε</w:t>
      </w:r>
      <w:r>
        <w:rPr>
          <w:rFonts w:eastAsia="Times New Roman" w:cs="Times New Roman"/>
          <w:szCs w:val="24"/>
        </w:rPr>
        <w:t>πιτροπής, γιατί η προανακριτική επιτροπή προσιδιάζει με ποινική επιτροπή.</w:t>
      </w:r>
    </w:p>
    <w:p w14:paraId="662D4F2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Στην ποινική διαδικασία υπάρχει μυστικότητα χάριν του κράτους δικαίου και της προστασίας του </w:t>
      </w:r>
      <w:r>
        <w:rPr>
          <w:rFonts w:eastAsia="Times New Roman" w:cs="Times New Roman"/>
          <w:szCs w:val="24"/>
        </w:rPr>
        <w:t xml:space="preserve">κατηγορουμένου, διότι υπάρχει το τεκμήριο της αθωότητας και μπορεί να ακουστούν πράγματα που θα τον στιγματίσουν αδίκως. </w:t>
      </w:r>
    </w:p>
    <w:p w14:paraId="662D4F2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Βεβαίως, όμως, διαφάνεια υπάρχει, διότι τελικώς καταλήγουμε σε ένα πόρισμα όπου υπάρχουν όλα τα στοιχεία και καταλήγουμε σε μία συζήτη</w:t>
      </w:r>
      <w:r>
        <w:rPr>
          <w:rFonts w:eastAsia="Times New Roman" w:cs="Times New Roman"/>
          <w:szCs w:val="24"/>
        </w:rPr>
        <w:t xml:space="preserve">ση στην </w:t>
      </w:r>
      <w:r>
        <w:rPr>
          <w:rFonts w:eastAsia="Times New Roman" w:cs="Times New Roman"/>
          <w:szCs w:val="24"/>
        </w:rPr>
        <w:t>ε</w:t>
      </w:r>
      <w:r>
        <w:rPr>
          <w:rFonts w:eastAsia="Times New Roman" w:cs="Times New Roman"/>
          <w:szCs w:val="24"/>
        </w:rPr>
        <w:t>πιτροπή αυτή η οποία επιτρέπει με διαφάνεια και με διαύγεια να διερευνήσουμε ένα θέμα το οποίο είναι πάρα πολύ σημαντικό για την ελληνική κοινωνία και πολιτεία.</w:t>
      </w:r>
    </w:p>
    <w:p w14:paraId="662D4F2E"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62D4F2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Κυρία Πρόεδρε, θα ήθελα</w:t>
      </w:r>
      <w:r>
        <w:rPr>
          <w:rFonts w:eastAsia="Times New Roman" w:cs="Times New Roman"/>
          <w:szCs w:val="24"/>
        </w:rPr>
        <w:t xml:space="preserve"> τον λόγο.</w:t>
      </w:r>
    </w:p>
    <w:p w14:paraId="662D4F3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Τώρα τον ζητούν όλοι. Έτσι, όμως, πώς θα γίνει;</w:t>
      </w:r>
    </w:p>
    <w:p w14:paraId="662D4F3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Εμείς δεν δικαιούμαστε να μιλήσουμε; Μόνο οι άλλοι δικαιούνται;</w:t>
      </w:r>
    </w:p>
    <w:p w14:paraId="662D4F3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αλλά επειδή </w:t>
      </w:r>
      <w:r>
        <w:rPr>
          <w:rFonts w:eastAsia="Times New Roman" w:cs="Times New Roman"/>
          <w:szCs w:val="24"/>
        </w:rPr>
        <w:t>αναφέρθηκε συγκεκριμένα σε δύο Κόμματα.</w:t>
      </w:r>
    </w:p>
    <w:p w14:paraId="662D4F3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ξεκίνησα εγώ πρώτος.</w:t>
      </w:r>
    </w:p>
    <w:p w14:paraId="662D4F3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Αναφέρθηκε σε δύο Κόμματα που είχαν κάποιο συγκεκριμένο λόγο να τοποθετηθούν.</w:t>
      </w:r>
    </w:p>
    <w:p w14:paraId="662D4F35"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είναι έτσι. Επί προσωπικού </w:t>
      </w:r>
      <w:r>
        <w:rPr>
          <w:rFonts w:eastAsia="Times New Roman" w:cs="Times New Roman"/>
          <w:szCs w:val="24"/>
        </w:rPr>
        <w:t>είναι;</w:t>
      </w:r>
    </w:p>
    <w:p w14:paraId="662D4F3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 πείτε και εσείς.</w:t>
      </w:r>
    </w:p>
    <w:p w14:paraId="662D4F3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Έφυγε, βέβαια, ο κύριος Πρωθυπουργός, αλλά δεν έχει σημασία. </w:t>
      </w:r>
    </w:p>
    <w:p w14:paraId="662D4F3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Θέλω να απευθυνθώ κυρίως στην Αίθουσα, αλλά περισσότερο στον κόσμο. Έχουμε χορτάσει από «αρχαγγέλο</w:t>
      </w:r>
      <w:r>
        <w:rPr>
          <w:rFonts w:eastAsia="Times New Roman" w:cs="Times New Roman"/>
          <w:szCs w:val="24"/>
        </w:rPr>
        <w:t xml:space="preserve">υς» της κάθαρσης! Χορτάσαμε! </w:t>
      </w:r>
      <w:r>
        <w:rPr>
          <w:rFonts w:eastAsia="Times New Roman" w:cs="Times New Roman"/>
          <w:szCs w:val="24"/>
        </w:rPr>
        <w:t>Ο</w:t>
      </w:r>
      <w:r>
        <w:rPr>
          <w:rFonts w:eastAsia="Times New Roman" w:cs="Times New Roman"/>
          <w:szCs w:val="24"/>
        </w:rPr>
        <w:t xml:space="preserve"> ελληνικός λαός χόρτασε. «Αρχάγγελος» της κάθαρσης ήταν η Νέα Δημοκρατία όταν έπαιρνε την κυβερνητική εξουσία. Όταν ερχόταν το ΠΑΣΟΚ, ήταν ο πράσινος «αρχάγγελος» της κάθαρσης. Τώρα έχουμε καινούργιο «αρχάγγελο» πολύχρωμο, της</w:t>
      </w:r>
      <w:r>
        <w:rPr>
          <w:rFonts w:eastAsia="Times New Roman" w:cs="Times New Roman"/>
          <w:szCs w:val="24"/>
        </w:rPr>
        <w:t xml:space="preserve"> κάθαρσης.</w:t>
      </w:r>
    </w:p>
    <w:p w14:paraId="662D4F39"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ΓΕΡΑΣΙΜΟΣ ΜΠΑΛΑΟΥΡΑΣ: </w:t>
      </w:r>
      <w:r>
        <w:rPr>
          <w:rFonts w:eastAsia="Times New Roman" w:cs="Times New Roman"/>
          <w:szCs w:val="24"/>
        </w:rPr>
        <w:t>Κόκκινο.</w:t>
      </w:r>
    </w:p>
    <w:p w14:paraId="662D4F3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Άσε το κόκκινο. Μην προσβάλλεις το χρώμα.</w:t>
      </w:r>
    </w:p>
    <w:p w14:paraId="662D4F3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ΓΕΩΡΓΙΟΣ ΠΑΝΤΖΑΣ:</w:t>
      </w:r>
      <w:r>
        <w:rPr>
          <w:rFonts w:eastAsia="Times New Roman" w:cs="Times New Roman"/>
          <w:szCs w:val="24"/>
        </w:rPr>
        <w:t xml:space="preserve"> Τι είναι αυτά που λέτε;</w:t>
      </w:r>
    </w:p>
    <w:p w14:paraId="662D4F3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Τώρα μην ξύνεστε στην γκλίτσα του τσοπάνη. Αν θέλατε κόκκινο, θα ήσασταν αλλού και θα είχατε</w:t>
      </w:r>
      <w:r>
        <w:rPr>
          <w:rFonts w:eastAsia="Times New Roman" w:cs="Times New Roman"/>
          <w:szCs w:val="24"/>
        </w:rPr>
        <w:t xml:space="preserve"> άλλη πολιτική. Δεν θα υπηρετούσατε τον καπιταλισμό στην πιο βάρβαρη μορφή του. Αυτό έχετε κάνει.</w:t>
      </w:r>
    </w:p>
    <w:p w14:paraId="662D4F3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Λέω, λοιπόν, ότι χορτάσαμε από «αρχαγγέλους» της κάθαρσης. Το αποτέλεσμα ποιο ήταν όλα αυτά τα χρόνια; Χτυπήθηκε η διαφθορά; Χτυπήθηκε η μίζα; Ή θα χτυπηθεί τ</w:t>
      </w:r>
      <w:r>
        <w:rPr>
          <w:rFonts w:eastAsia="Times New Roman" w:cs="Times New Roman"/>
          <w:szCs w:val="24"/>
        </w:rPr>
        <w:t>ώρα; Θα γίνει αυτό που δεν έκαναν οι προηγούμενοι; Όχι βέβαια.</w:t>
      </w:r>
    </w:p>
    <w:p w14:paraId="662D4F3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Κατ’ αρχάς, η διαφθορά και η μίζα μαστίζει όλον τον καπιταλιστικό κόσμο. </w:t>
      </w:r>
      <w:r>
        <w:rPr>
          <w:rFonts w:eastAsia="Times New Roman" w:cs="Times New Roman"/>
          <w:szCs w:val="24"/>
        </w:rPr>
        <w:t>Σ</w:t>
      </w:r>
      <w:r>
        <w:rPr>
          <w:rFonts w:eastAsia="Times New Roman" w:cs="Times New Roman"/>
          <w:szCs w:val="24"/>
        </w:rPr>
        <w:t xml:space="preserve">ε όλες αυτές τις εποχές –μιλάω και για τη Νέα Δημοκρατία και για τους υπόλοιπους, τους ζηλωτές των αναπτυγμένων </w:t>
      </w:r>
      <w:r>
        <w:rPr>
          <w:rFonts w:eastAsia="Times New Roman" w:cs="Times New Roman"/>
          <w:szCs w:val="24"/>
        </w:rPr>
        <w:t>καπιταλιστικών χωρών- και στις πιο αναπτυγμένες καπιταλιστικές χώρες, που τις είχατε ως παράδειγμα –πάρτε όποια θέλετε, Γερμανία, Ηνωμένες Πολιτείες της Αμερικής, Γαλλία, Ιταλία- είχαμε σκάνδαλα, αυτοκτονίες κ.λπ., αποκαλυπτόταν, δηλαδή, ένα τέτοιο φαινόμε</w:t>
      </w:r>
      <w:r>
        <w:rPr>
          <w:rFonts w:eastAsia="Times New Roman" w:cs="Times New Roman"/>
          <w:szCs w:val="24"/>
        </w:rPr>
        <w:t>νο. Είναι σύμφυτο του ίδιου του συστήματος. Δεν μπορεί να δουλέψει αλλιώς. Παράγεται και αναπαράγεται και αυτό συμβαίνει και σήμερα. Οι εξεταστικές επιτροπές, λέω, στην καλύτερη περίπτωση έβρισκαν μ</w:t>
      </w:r>
      <w:r>
        <w:rPr>
          <w:rFonts w:eastAsia="Times New Roman" w:cs="Times New Roman"/>
          <w:szCs w:val="24"/>
        </w:rPr>
        <w:t>ί</w:t>
      </w:r>
      <w:r>
        <w:rPr>
          <w:rFonts w:eastAsia="Times New Roman" w:cs="Times New Roman"/>
          <w:szCs w:val="24"/>
        </w:rPr>
        <w:t xml:space="preserve">α «Ιφιγένεια». </w:t>
      </w:r>
    </w:p>
    <w:p w14:paraId="662D4F3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Σε αυτό, λοιπόν, το έδαφος σας προκαλούμε</w:t>
      </w:r>
      <w:r>
        <w:rPr>
          <w:rFonts w:eastAsia="Times New Roman" w:cs="Times New Roman"/>
          <w:szCs w:val="24"/>
        </w:rPr>
        <w:t xml:space="preserve"> και πάλι και τούτη την Κυβέρνηση:</w:t>
      </w:r>
    </w:p>
    <w:p w14:paraId="662D4F4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Θέλετε να δημιουργηθούν κάποιοι θεσμοί, ώστε να φτάσει όσο το δυνατόν πιο κοντά στο κόκαλο -γιατί στο κόκαλο δεν πρόκειται να φτάσει- αυτή η έρευνα;</w:t>
      </w:r>
    </w:p>
    <w:p w14:paraId="662D4F4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Πρώτον, να καταργηθούν οι ανώνυμες μετοχές και να φτάσει η ονομαστικοποί</w:t>
      </w:r>
      <w:r>
        <w:rPr>
          <w:rFonts w:eastAsia="Times New Roman" w:cs="Times New Roman"/>
          <w:szCs w:val="24"/>
        </w:rPr>
        <w:t xml:space="preserve">ηση μέχρι φυσικό πρόσωπο. </w:t>
      </w:r>
    </w:p>
    <w:p w14:paraId="662D4F4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Συμφωνείτε; Κανένας. Αρχή του καπιταλιστικού συστήματος!</w:t>
      </w:r>
    </w:p>
    <w:p w14:paraId="662D4F4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Κάνε δελτίο Τύπου τώρα!</w:t>
      </w:r>
    </w:p>
    <w:p w14:paraId="662D4F4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Δεύτερον, να καταργηθούν όλα τα απόρρητα.</w:t>
      </w:r>
    </w:p>
    <w:p w14:paraId="662D4F4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Συμφωνείτε; Όχι. Δεν το κάνετε. Ούτε το έκαναν οι προηγούμενοι ο</w:t>
      </w:r>
      <w:r>
        <w:rPr>
          <w:rFonts w:eastAsia="Times New Roman" w:cs="Times New Roman"/>
          <w:szCs w:val="24"/>
        </w:rPr>
        <w:t>ύτε θα το κάνουν και οι σημερινοί.</w:t>
      </w:r>
    </w:p>
    <w:p w14:paraId="662D4F4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Τρίτον, να τελειώσουν οι </w:t>
      </w:r>
      <w:r>
        <w:rPr>
          <w:rFonts w:eastAsia="Times New Roman" w:cs="Times New Roman"/>
          <w:szCs w:val="24"/>
          <w:lang w:val="en-US"/>
        </w:rPr>
        <w:t>offshore</w:t>
      </w:r>
      <w:r>
        <w:rPr>
          <w:rFonts w:eastAsia="Times New Roman" w:cs="Times New Roman"/>
          <w:szCs w:val="24"/>
        </w:rPr>
        <w:t>.</w:t>
      </w:r>
    </w:p>
    <w:p w14:paraId="662D4F4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Τα μέτρα αυτά δεν είναι σοσιαλιστικά. Τέτοια μέτρα τα παίρνετε; Όχι. Γι’ αυτό, λοιπόν, δημιουργείται όλη αυτή η κατάσταση.</w:t>
      </w:r>
    </w:p>
    <w:p w14:paraId="662D4F4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Όσον αφορά αυτά που είπε ο κύριος Πρωθυπουργός, να πω ότι ή δεν</w:t>
      </w:r>
      <w:r>
        <w:rPr>
          <w:rFonts w:eastAsia="Times New Roman" w:cs="Times New Roman"/>
          <w:szCs w:val="24"/>
        </w:rPr>
        <w:t xml:space="preserve"> έχει καλή μνήμη ή δεν τα έχει διαβάσει καλά. Εκείνη την εποχή της μεγάλης ανάπτυξης, που λέμε, και της εισόδου της Ελλάδας στην ΟΝΕ, ο τότε Συνασπισμός ήταν στα κεραμίδια, πανηγύριζε. Βασικός του στόχος ήταν να μπούμε στον σκληρό πυρήνα της Ευρωπαϊκής Ένω</w:t>
      </w:r>
      <w:r>
        <w:rPr>
          <w:rFonts w:eastAsia="Times New Roman" w:cs="Times New Roman"/>
          <w:szCs w:val="24"/>
        </w:rPr>
        <w:t>σης. Αυτός ήταν ο στόχος του. Μόνο εμείς ήμασταν οι γραφικοί που λέγαμε το 1997 ότι έρχεται μεγάλη καπιταλιστική κρίση. Όλοι οι υπόλοιποι ορκιζόσασταν στην ΟΝΕ και ήσασταν σε έξαρση για τα κέρδη.</w:t>
      </w:r>
    </w:p>
    <w:p w14:paraId="662D4F49"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Ολοκληρώστε, κύρ</w:t>
      </w:r>
      <w:r>
        <w:rPr>
          <w:rFonts w:eastAsia="Times New Roman" w:cs="Times New Roman"/>
          <w:szCs w:val="24"/>
        </w:rPr>
        <w:t xml:space="preserve">ιε </w:t>
      </w:r>
      <w:proofErr w:type="spellStart"/>
      <w:r>
        <w:rPr>
          <w:rFonts w:eastAsia="Times New Roman" w:cs="Times New Roman"/>
          <w:szCs w:val="24"/>
        </w:rPr>
        <w:t>Παφίλη</w:t>
      </w:r>
      <w:proofErr w:type="spellEnd"/>
      <w:r>
        <w:rPr>
          <w:rFonts w:eastAsia="Times New Roman" w:cs="Times New Roman"/>
          <w:szCs w:val="24"/>
        </w:rPr>
        <w:t>.</w:t>
      </w:r>
    </w:p>
    <w:p w14:paraId="662D4F4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Αυτό που λέω έχει μ</w:t>
      </w:r>
      <w:r>
        <w:rPr>
          <w:rFonts w:eastAsia="Times New Roman" w:cs="Times New Roman"/>
          <w:szCs w:val="24"/>
        </w:rPr>
        <w:t>ί</w:t>
      </w:r>
      <w:r>
        <w:rPr>
          <w:rFonts w:eastAsia="Times New Roman" w:cs="Times New Roman"/>
          <w:szCs w:val="24"/>
        </w:rPr>
        <w:t>α ιδιαίτερη σημασία, κυρία Πρόεδρε.</w:t>
      </w:r>
    </w:p>
    <w:p w14:paraId="662D4F4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κρίση και το 2009 δεν ήρθε από τις μίζες ούτε από τη διαφθορά. Αυτό είναι επιστημονική απάτη και όποιος το ισχυρίζεται, ας το ισχυριστεί σοβαρά και με στοιχεία. Η κρίση</w:t>
      </w:r>
      <w:r>
        <w:rPr>
          <w:rFonts w:eastAsia="Times New Roman" w:cs="Times New Roman"/>
          <w:szCs w:val="24"/>
        </w:rPr>
        <w:t xml:space="preserve"> ήταν γνήσια καπιταλιστική κρίση. Ήταν κρίση </w:t>
      </w:r>
      <w:proofErr w:type="spellStart"/>
      <w:r>
        <w:rPr>
          <w:rFonts w:eastAsia="Times New Roman" w:cs="Times New Roman"/>
          <w:szCs w:val="24"/>
        </w:rPr>
        <w:t>υπερσυσσώρευσης</w:t>
      </w:r>
      <w:proofErr w:type="spellEnd"/>
      <w:r>
        <w:rPr>
          <w:rFonts w:eastAsia="Times New Roman" w:cs="Times New Roman"/>
          <w:szCs w:val="24"/>
        </w:rPr>
        <w:t xml:space="preserve"> τεράστιων κερδών. Αυτά είναι κλασικά πράγματα. Ακόμα και οι αστοί οικονομολόγοι τα γράφουν.</w:t>
      </w:r>
    </w:p>
    <w:p w14:paraId="662D4F4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ότι υπήρχαν και αυτές οι πλευρές ή συνέβαλαν στο να είναι μικρότερη ή μεγαλύτερη, αυτό είναι ένα άλλ</w:t>
      </w:r>
      <w:r>
        <w:rPr>
          <w:rFonts w:eastAsia="Times New Roman" w:cs="Times New Roman"/>
          <w:szCs w:val="24"/>
        </w:rPr>
        <w:t xml:space="preserve">ο θέμα και αυτό κρύβετε από τον ελληνικό λαό και σήμερα. </w:t>
      </w:r>
      <w:r>
        <w:rPr>
          <w:rFonts w:eastAsia="Times New Roman" w:cs="Times New Roman"/>
          <w:szCs w:val="24"/>
        </w:rPr>
        <w:t>Τ</w:t>
      </w:r>
      <w:r>
        <w:rPr>
          <w:rFonts w:eastAsia="Times New Roman" w:cs="Times New Roman"/>
          <w:szCs w:val="24"/>
        </w:rPr>
        <w:t>ι του υπόσχεστε; Ότι θα φτιάξετε έναν καπιταλισμό τίμιο, δίκαιο, χωρίς σκάνδαλα, χωρίς μίζες, χωρίς διαφθορά. Δηλαδή, θα τετραγωνίσετε τον κύκλο. Αυτό δεν γίνεται.</w:t>
      </w:r>
    </w:p>
    <w:p w14:paraId="662D4F4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Μας κουνάς το δάκτυλο; Έλα τώρα!</w:t>
      </w:r>
    </w:p>
    <w:p w14:paraId="662D4F4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Ποιος μιλάει; Έχω δικαίωμα να λέω ό,τι θέλω. Κάτσε κάτω και μη μιλάς. Όταν μιλούν οι δικοί σας, δεν διακόπτουμε ποτέ. Όμως, εκτός των άλλων…</w:t>
      </w:r>
    </w:p>
    <w:p w14:paraId="662D4F4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ολοκ</w:t>
      </w:r>
      <w:r>
        <w:rPr>
          <w:rFonts w:eastAsia="Times New Roman" w:cs="Times New Roman"/>
          <w:szCs w:val="24"/>
        </w:rPr>
        <w:t>ληρώστε, γιατί έχετε διπλασιάσει τον χρόνο.</w:t>
      </w:r>
    </w:p>
    <w:p w14:paraId="662D4F5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Επομένως, λοιπόν, λέμε και για τη σημερινή ότι εμείς πάντα προσπαθούμε με τις δυνάμεις που έχουμε να συμβάλουμε έστω να αποκαλυφθούν αυτές οι πλευρές.</w:t>
      </w:r>
    </w:p>
    <w:p w14:paraId="662D4F5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Όμως, λέω ότι το μεγαλύτερο σκάνδαλο που υ</w:t>
      </w:r>
      <w:r>
        <w:rPr>
          <w:rFonts w:eastAsia="Times New Roman" w:cs="Times New Roman"/>
          <w:szCs w:val="24"/>
        </w:rPr>
        <w:t xml:space="preserve">πάρχει και στη συγκεκριμένη περίπτωση και επί του οποίου τοποθετήθηκε συγκεκριμένα και ο </w:t>
      </w:r>
      <w:r>
        <w:rPr>
          <w:rFonts w:eastAsia="Times New Roman" w:cs="Times New Roman"/>
          <w:szCs w:val="24"/>
        </w:rPr>
        <w:t>γ</w:t>
      </w:r>
      <w:r>
        <w:rPr>
          <w:rFonts w:eastAsia="Times New Roman" w:cs="Times New Roman"/>
          <w:szCs w:val="24"/>
        </w:rPr>
        <w:t xml:space="preserve">ραμματέας του Κόμματός μας, είναι η λειτουργία του ίδιου του συστήματος: Το 1% του ελληνικού λαού έχει το 60% του ελληνικού ΑΕΠ. Αυτό είναι το μεγαλύτερο σκάνδαλο. Ο </w:t>
      </w:r>
      <w:r>
        <w:rPr>
          <w:rFonts w:eastAsia="Times New Roman" w:cs="Times New Roman"/>
          <w:szCs w:val="24"/>
        </w:rPr>
        <w:t xml:space="preserve">χορός των δισεκατομμυρίων γίνεται γύρω από πεντακόσιες το πολύ μεγάλες εταιρείες. </w:t>
      </w:r>
      <w:r>
        <w:rPr>
          <w:rFonts w:eastAsia="Times New Roman" w:cs="Times New Roman"/>
          <w:szCs w:val="24"/>
        </w:rPr>
        <w:t>Α</w:t>
      </w:r>
      <w:r>
        <w:rPr>
          <w:rFonts w:eastAsia="Times New Roman" w:cs="Times New Roman"/>
          <w:szCs w:val="24"/>
        </w:rPr>
        <w:t>υτό όχι μόνο δεν θέλετε να το αλλάξετε, αλλά θέλετε να το υπηρετήσετε.</w:t>
      </w:r>
    </w:p>
    <w:p w14:paraId="662D4F5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Αμυράς</w:t>
      </w:r>
      <w:proofErr w:type="spellEnd"/>
      <w:r>
        <w:rPr>
          <w:rFonts w:eastAsia="Times New Roman" w:cs="Times New Roman"/>
          <w:szCs w:val="24"/>
        </w:rPr>
        <w:t>.</w:t>
      </w:r>
    </w:p>
    <w:p w14:paraId="662D4F5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κυρ</w:t>
      </w:r>
      <w:r>
        <w:rPr>
          <w:rFonts w:eastAsia="Times New Roman" w:cs="Times New Roman"/>
          <w:szCs w:val="24"/>
        </w:rPr>
        <w:t>ία Πρόεδρε.</w:t>
      </w:r>
    </w:p>
    <w:p w14:paraId="662D4F5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Θα είμαι σύντομος. Θα έλεγα ότι μου κάνει εντύπωση που το οξυδερκές πνεύμα του κ. Παρασκευόπουλου δεν εντόπισε άλλη μ</w:t>
      </w:r>
      <w:r>
        <w:rPr>
          <w:rFonts w:eastAsia="Times New Roman" w:cs="Times New Roman"/>
          <w:szCs w:val="24"/>
        </w:rPr>
        <w:t>ί</w:t>
      </w:r>
      <w:r>
        <w:rPr>
          <w:rFonts w:eastAsia="Times New Roman" w:cs="Times New Roman"/>
          <w:szCs w:val="24"/>
        </w:rPr>
        <w:t>α αντίφαση εδώ, μέσα στην Αίθουσα, κατά τη συζήτηση σήμερα για τα εξοπλιστικά επί εποχής Παπαντωνίου.</w:t>
      </w:r>
    </w:p>
    <w:p w14:paraId="662D4F5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αντίφαση είναι η εξής.</w:t>
      </w:r>
      <w:r>
        <w:rPr>
          <w:rFonts w:eastAsia="Times New Roman" w:cs="Times New Roman"/>
          <w:szCs w:val="24"/>
        </w:rPr>
        <w:t xml:space="preserve"> Ήρθε ο κύριος Πρωθυπουργός, εξαπέλυσε μύδρους κατά της Νέας Δημοκρατίας και της Δημοκρατικής Συμπαράταξης για τον τρόπο που εκείνος πιστεύει ότι αντιλαμβάνονται ή δεν αντιλαμβάνονται τα θέματα της διαφθοράς και της διαπλοκής και μετά από δύο ώρες θα ψηφίσ</w:t>
      </w:r>
      <w:r>
        <w:rPr>
          <w:rFonts w:eastAsia="Times New Roman" w:cs="Times New Roman"/>
          <w:szCs w:val="24"/>
        </w:rPr>
        <w:t>ετε το ίδιο. ΣΥΡΙΖΑ, Νέα Δημοκρατία και ΠΑΣΟΚ θα καταλήξετε στο ίδιο: Όχι στην παραπομπή Παπαντωνίου.</w:t>
      </w:r>
    </w:p>
    <w:p w14:paraId="662D4F5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Γι’ αυτό, λοιπόν, για να ξεφύγουμε από τις αντιφάσεις, από τις στροφές, τις γωνίες και τις διακλαδώσεις και να ακολουθήσουμε την ευθεία οδό, εμείς, ως Ποτ</w:t>
      </w:r>
      <w:r>
        <w:rPr>
          <w:rFonts w:eastAsia="Times New Roman" w:cs="Times New Roman"/>
          <w:szCs w:val="24"/>
        </w:rPr>
        <w:t>άμι, λέμε «</w:t>
      </w:r>
      <w:r>
        <w:rPr>
          <w:rFonts w:eastAsia="Times New Roman" w:cs="Times New Roman"/>
          <w:szCs w:val="24"/>
        </w:rPr>
        <w:t>ναι</w:t>
      </w:r>
      <w:r>
        <w:rPr>
          <w:rFonts w:eastAsia="Times New Roman" w:cs="Times New Roman"/>
          <w:szCs w:val="24"/>
        </w:rPr>
        <w:t xml:space="preserve">» στην παραπομπή στη </w:t>
      </w:r>
      <w:r>
        <w:rPr>
          <w:rFonts w:eastAsia="Times New Roman" w:cs="Times New Roman"/>
          <w:szCs w:val="24"/>
        </w:rPr>
        <w:t>δ</w:t>
      </w:r>
      <w:r>
        <w:rPr>
          <w:rFonts w:eastAsia="Times New Roman" w:cs="Times New Roman"/>
          <w:szCs w:val="24"/>
        </w:rPr>
        <w:t>ικαιοσύνη του φακέλου Παπαντωνίου και για τις δύο κακουργηματικές πράξεις και, επιπλέον, λέμε ότι πρέπει να εξοπλίσουμε τη δικαιοσύνη με όσο το δυνατόν περισσότερα εργαλεία και μέσα για να φτάσει τις υποθέσεις όχι μόνο τ</w:t>
      </w:r>
      <w:r>
        <w:rPr>
          <w:rFonts w:eastAsia="Times New Roman" w:cs="Times New Roman"/>
          <w:szCs w:val="24"/>
        </w:rPr>
        <w:t>ων εξοπλιστικών, αλλά και όλες αυτές που ταλανίζουν τη δημόσια ζωή και αφαιρούν από το δημόσιο χρήμα πόρους για να πάνε στις παράνομες τσέπες διαφόρων ανθρώπων που λυμαίνονται δημόσιο χρήμα.</w:t>
      </w:r>
    </w:p>
    <w:p w14:paraId="662D4F5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Εμείς λέμε, λοιπόν, όλα τα εργαλεία στη </w:t>
      </w:r>
      <w:r>
        <w:rPr>
          <w:rFonts w:eastAsia="Times New Roman" w:cs="Times New Roman"/>
          <w:szCs w:val="24"/>
        </w:rPr>
        <w:t>δ</w:t>
      </w:r>
      <w:r>
        <w:rPr>
          <w:rFonts w:eastAsia="Times New Roman" w:cs="Times New Roman"/>
          <w:szCs w:val="24"/>
        </w:rPr>
        <w:t xml:space="preserve">ικαιοσύνη και η </w:t>
      </w:r>
      <w:r>
        <w:rPr>
          <w:rFonts w:eastAsia="Times New Roman" w:cs="Times New Roman"/>
          <w:szCs w:val="24"/>
        </w:rPr>
        <w:t>δ</w:t>
      </w:r>
      <w:r>
        <w:rPr>
          <w:rFonts w:eastAsia="Times New Roman" w:cs="Times New Roman"/>
          <w:szCs w:val="24"/>
        </w:rPr>
        <w:t xml:space="preserve">ικαιοσύνη να έχει τον πρώτο και τον τελευταίο λόγο. Όχι εμείς οι πολιτικοί να ελέγχουμε τους πολιτικούς, αλλά η </w:t>
      </w:r>
      <w:r>
        <w:rPr>
          <w:rFonts w:eastAsia="Times New Roman" w:cs="Times New Roman"/>
          <w:szCs w:val="24"/>
        </w:rPr>
        <w:t>δ</w:t>
      </w:r>
      <w:r>
        <w:rPr>
          <w:rFonts w:eastAsia="Times New Roman" w:cs="Times New Roman"/>
          <w:szCs w:val="24"/>
        </w:rPr>
        <w:t xml:space="preserve">ικαιοσύνη. Ό,τι συμβαίνει για τον </w:t>
      </w:r>
      <w:proofErr w:type="spellStart"/>
      <w:r>
        <w:rPr>
          <w:rFonts w:eastAsia="Times New Roman" w:cs="Times New Roman"/>
          <w:szCs w:val="24"/>
        </w:rPr>
        <w:t>σουβλατζή</w:t>
      </w:r>
      <w:proofErr w:type="spellEnd"/>
      <w:r>
        <w:rPr>
          <w:rFonts w:eastAsia="Times New Roman" w:cs="Times New Roman"/>
          <w:szCs w:val="24"/>
        </w:rPr>
        <w:t xml:space="preserve">, ό,τι συμβαίνει για τον υδραυλικό να συμβαίνει και για τον Βουλευτή και για τον Υπουργό και για το </w:t>
      </w:r>
      <w:r>
        <w:rPr>
          <w:rFonts w:eastAsia="Times New Roman" w:cs="Times New Roman"/>
          <w:szCs w:val="24"/>
        </w:rPr>
        <w:t>οποιοδήποτε πολιτικό πρόσωπο.</w:t>
      </w:r>
    </w:p>
    <w:p w14:paraId="662D4F5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62D4F59"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δώσω τώρα τον λόγο στον κ. Γεωργαντά, γιατί μεσολάβησαν πολλοί Κοινοβουλευτικοί Εκπρόσωποι. Δεν γίνεται</w:t>
      </w:r>
      <w:r>
        <w:rPr>
          <w:rFonts w:eastAsia="Times New Roman" w:cs="Times New Roman"/>
          <w:szCs w:val="24"/>
        </w:rPr>
        <w:t xml:space="preserve"> να μιλούν μόνο</w:t>
      </w:r>
      <w:r>
        <w:rPr>
          <w:rFonts w:eastAsia="Times New Roman" w:cs="Times New Roman"/>
          <w:szCs w:val="24"/>
        </w:rPr>
        <w:t xml:space="preserve"> τόσοι Κοινοβουλευτικοί Εκπρόσωποι. Είναι σε </w:t>
      </w:r>
      <w:r>
        <w:rPr>
          <w:rFonts w:eastAsia="Times New Roman" w:cs="Times New Roman"/>
          <w:szCs w:val="24"/>
        </w:rPr>
        <w:t>βάρος του Κοινοβουλίου. Δεν γίνεται!</w:t>
      </w:r>
    </w:p>
    <w:p w14:paraId="662D4F5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w:t>
      </w:r>
      <w:r>
        <w:rPr>
          <w:rFonts w:eastAsia="Times New Roman" w:cs="Times New Roman"/>
          <w:szCs w:val="24"/>
        </w:rPr>
        <w:t>Κυρία Πρόεδρε, έ</w:t>
      </w:r>
      <w:r>
        <w:rPr>
          <w:rFonts w:eastAsia="Times New Roman" w:cs="Times New Roman"/>
          <w:szCs w:val="24"/>
        </w:rPr>
        <w:t>χου</w:t>
      </w:r>
      <w:r>
        <w:rPr>
          <w:rFonts w:eastAsia="Times New Roman" w:cs="Times New Roman"/>
          <w:szCs w:val="24"/>
        </w:rPr>
        <w:t>ν</w:t>
      </w:r>
      <w:r>
        <w:rPr>
          <w:rFonts w:eastAsia="Times New Roman" w:cs="Times New Roman"/>
          <w:szCs w:val="24"/>
        </w:rPr>
        <w:t xml:space="preserve"> αλλάξει με τον κ. Κεφαλογιάννη.</w:t>
      </w:r>
    </w:p>
    <w:p w14:paraId="662D4F5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Είναι από τον κατάλογο των ομιλητών.</w:t>
      </w:r>
    </w:p>
    <w:p w14:paraId="662D4F5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ύριε </w:t>
      </w:r>
      <w:proofErr w:type="spellStart"/>
      <w:r>
        <w:rPr>
          <w:rFonts w:eastAsia="Times New Roman" w:cs="Times New Roman"/>
          <w:szCs w:val="24"/>
        </w:rPr>
        <w:t>Παπαχριστόπουλε</w:t>
      </w:r>
      <w:proofErr w:type="spellEnd"/>
      <w:r>
        <w:rPr>
          <w:rFonts w:eastAsia="Times New Roman" w:cs="Times New Roman"/>
          <w:szCs w:val="24"/>
        </w:rPr>
        <w:t>, και σε εσάς</w:t>
      </w:r>
      <w:r>
        <w:rPr>
          <w:rFonts w:eastAsia="Times New Roman" w:cs="Times New Roman"/>
          <w:szCs w:val="24"/>
        </w:rPr>
        <w:t xml:space="preserve"> θα υπάρξει μια ανοχή</w:t>
      </w:r>
      <w:r>
        <w:rPr>
          <w:rFonts w:eastAsia="Times New Roman" w:cs="Times New Roman"/>
          <w:szCs w:val="24"/>
        </w:rPr>
        <w:t>.</w:t>
      </w:r>
    </w:p>
    <w:p w14:paraId="662D4F5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κύριε Κεφαλογιάννη, έχετε τον λόγο.</w:t>
      </w:r>
    </w:p>
    <w:p w14:paraId="662D4F5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κυρία Πρόεδρε.</w:t>
      </w:r>
    </w:p>
    <w:p w14:paraId="662D4F5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Δεν μπορώ να μην ξεκινήσω την ομιλία μου, παρατηρώντας κάποια από τα λεγόμενα του κυρίου Πρωθυπουργού. Ήρθε εδώ πέρα πράγματι για δέκα λεπτά, έκανε την τοποθέτησή του κα</w:t>
      </w:r>
      <w:r>
        <w:rPr>
          <w:rFonts w:eastAsia="Times New Roman" w:cs="Times New Roman"/>
          <w:szCs w:val="24"/>
        </w:rPr>
        <w:t>ι έφυγε. Θα ήταν πιο ειλικρινής, αν ήταν εδώ πέρα και άκουγε όλη τη διαδικασία. Άρα προκειμένου να πει αυτά που ήθελε και να κάνει κριτική στον Αρχηγό της Αξιωματικής Αντιπολίτευσης, θα μπορούσε πραγματικά, αν ήταν συνεπής με τα λεγόμενά του, να παρακολουθ</w:t>
      </w:r>
      <w:r>
        <w:rPr>
          <w:rFonts w:eastAsia="Times New Roman" w:cs="Times New Roman"/>
          <w:szCs w:val="24"/>
        </w:rPr>
        <w:t>ήσει την όλη διαδικασία.</w:t>
      </w:r>
    </w:p>
    <w:p w14:paraId="662D4F6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Μου έκανε τρομερή, όμως, εντύπωση το γεγονός ότι ο κύριος Πρωθυπουργός μίλησε για μπάλα στην κερκίδα.</w:t>
      </w:r>
    </w:p>
    <w:p w14:paraId="662D4F6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Θα ήθελα να θυμίσω εδώ πέρα σε όλους τους συναδέλφους ότι την μπάλα στην κερκίδα τη ρίξατε εσείς, συνάδελφοι από την Αντιπολίτευσ</w:t>
      </w:r>
      <w:r>
        <w:rPr>
          <w:rFonts w:eastAsia="Times New Roman" w:cs="Times New Roman"/>
          <w:szCs w:val="24"/>
        </w:rPr>
        <w:t>η και τη Συμπολίτευση, κυρίως όμως από τα Κόμματα του ΣΥΡΙΖΑ και των Ανεξαρτήτων Ελλήνων, όταν πριν από δύο μήνες εδώ πέρα, σ’ αυτή την Αίθουσα, καταθέσατε αυτή την πρόταση για τη σύσταση Προανακριτικής Επιτροπής.</w:t>
      </w:r>
    </w:p>
    <w:p w14:paraId="662D4F6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Τότε σας λέγαμε αυτά, στα οποία στην ουσία</w:t>
      </w:r>
      <w:r>
        <w:rPr>
          <w:rFonts w:eastAsia="Times New Roman" w:cs="Times New Roman"/>
          <w:szCs w:val="24"/>
        </w:rPr>
        <w:t xml:space="preserve"> καταλήξατε μόνοι σας στο πόρισμα αυτής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ότι για το αδίκημα μεν της απιστίας στην ουσία έχει εξαλειφθεί το αξιόποινο και ότι τα υπόλοιπα αδικήματα, δηλαδή αυτά της νομιμοποίησης εσόδων από παράνομες δραστηριότητες, αποτελούν αντικ</w:t>
      </w:r>
      <w:r>
        <w:rPr>
          <w:rFonts w:eastAsia="Times New Roman" w:cs="Times New Roman"/>
          <w:szCs w:val="24"/>
        </w:rPr>
        <w:t xml:space="preserve">είμενο της </w:t>
      </w:r>
      <w:r>
        <w:rPr>
          <w:rFonts w:eastAsia="Times New Roman" w:cs="Times New Roman"/>
          <w:szCs w:val="24"/>
        </w:rPr>
        <w:t>δ</w:t>
      </w:r>
      <w:r>
        <w:rPr>
          <w:rFonts w:eastAsia="Times New Roman" w:cs="Times New Roman"/>
          <w:szCs w:val="24"/>
        </w:rPr>
        <w:t xml:space="preserve">ικαιοσύνης. </w:t>
      </w:r>
    </w:p>
    <w:p w14:paraId="662D4F6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Τότε εσείς επιλέξατε να ρίξετε τη μπάλα στην κερκίδα, ακριβώς διότι βρισκόμασταν σε μ</w:t>
      </w:r>
      <w:r>
        <w:rPr>
          <w:rFonts w:eastAsia="Times New Roman" w:cs="Times New Roman"/>
          <w:szCs w:val="24"/>
        </w:rPr>
        <w:t>ί</w:t>
      </w:r>
      <w:r>
        <w:rPr>
          <w:rFonts w:eastAsia="Times New Roman" w:cs="Times New Roman"/>
          <w:szCs w:val="24"/>
        </w:rPr>
        <w:t xml:space="preserve">α χρονική περίοδο όπου η τότε διαπραγμάτευση είχε βαλτώσει! Σας λέγαμε ότι, δυστυχώς, καταφεύγετε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τόσο για την υγεία, α</w:t>
      </w:r>
      <w:r>
        <w:rPr>
          <w:rFonts w:eastAsia="Times New Roman" w:cs="Times New Roman"/>
          <w:szCs w:val="24"/>
        </w:rPr>
        <w:t xml:space="preserve">λλά όσο και στην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 για τον κ. Παπαντωνίου, ακριβώς για να μπορέσετε να απομακρύνετε την κοινή γνώμη από τα πραγματικά προβλήματα και να μετατοπίσετε το βάρος αυτής στην ουσία σε τέτοιου είδους διαδικασίες.</w:t>
      </w:r>
    </w:p>
    <w:p w14:paraId="662D4F6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Ένα δεύτερο σημείο που μου πρ</w:t>
      </w:r>
      <w:r>
        <w:rPr>
          <w:rFonts w:eastAsia="Times New Roman" w:cs="Times New Roman"/>
          <w:szCs w:val="24"/>
        </w:rPr>
        <w:t xml:space="preserve">οκάλεσε πολύ μεγάλη εντύπωση από την τοποθέτηση του κυρίου Πρωθυπουργού, είναι που επιμένει ακόμα και σήμερα, να καλύπτει τον κυβερνητικό του εταίρο, τον κ. Καμμένο, όσον αφορά για αυτή την υπόθεση, τη σκοτεινή υπόθεση, του </w:t>
      </w:r>
      <w:r>
        <w:rPr>
          <w:rFonts w:eastAsia="Times New Roman" w:cs="Times New Roman"/>
          <w:szCs w:val="24"/>
          <w:lang w:val="en-US"/>
        </w:rPr>
        <w:t>NOOR</w:t>
      </w:r>
      <w:r>
        <w:rPr>
          <w:rFonts w:eastAsia="Times New Roman" w:cs="Times New Roman"/>
          <w:szCs w:val="24"/>
        </w:rPr>
        <w:t xml:space="preserve"> 1. Και ξέρετε; Πριν από δύο</w:t>
      </w:r>
      <w:r>
        <w:rPr>
          <w:rFonts w:eastAsia="Times New Roman" w:cs="Times New Roman"/>
          <w:szCs w:val="24"/>
        </w:rPr>
        <w:t xml:space="preserve"> ημέρες σε αυτή εδώ την Αίθουσα, παρασυρμένος από τον Υπουργό Δικαιοσύνης κ. Κοντονή, είπε το εξής αμίμητο: «Αρνούμαστε τη σύσταση εξεταστικής επιτροπής, διότι είναι ανοιχτή η υπόθεση στη </w:t>
      </w:r>
      <w:r>
        <w:rPr>
          <w:rFonts w:eastAsia="Times New Roman" w:cs="Times New Roman"/>
          <w:szCs w:val="24"/>
        </w:rPr>
        <w:t>δ</w:t>
      </w:r>
      <w:r>
        <w:rPr>
          <w:rFonts w:eastAsia="Times New Roman" w:cs="Times New Roman"/>
          <w:szCs w:val="24"/>
        </w:rPr>
        <w:t>ικαιοσύνη.».</w:t>
      </w:r>
    </w:p>
    <w:p w14:paraId="662D4F6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ερωτώ, κυρίες και κύριοι συνάδελφοι, η συγκεκριμέν</w:t>
      </w:r>
      <w:r>
        <w:rPr>
          <w:rFonts w:eastAsia="Times New Roman" w:cs="Times New Roman"/>
          <w:szCs w:val="24"/>
        </w:rPr>
        <w:t xml:space="preserve">η υπόθεση του κ. Παπαντωνίου δεν είναι ανοιχτή στη </w:t>
      </w:r>
      <w:r>
        <w:rPr>
          <w:rFonts w:eastAsia="Times New Roman" w:cs="Times New Roman"/>
          <w:szCs w:val="24"/>
        </w:rPr>
        <w:t>δ</w:t>
      </w:r>
      <w:r>
        <w:rPr>
          <w:rFonts w:eastAsia="Times New Roman" w:cs="Times New Roman"/>
          <w:szCs w:val="24"/>
        </w:rPr>
        <w:t xml:space="preserve">ικαιοσύνη; Οι υποθέσεις που έχουμε στην Εξεταστική για την υγεία δεν είναι στη </w:t>
      </w:r>
      <w:r>
        <w:rPr>
          <w:rFonts w:eastAsia="Times New Roman" w:cs="Times New Roman"/>
          <w:szCs w:val="24"/>
        </w:rPr>
        <w:t>δ</w:t>
      </w:r>
      <w:r>
        <w:rPr>
          <w:rFonts w:eastAsia="Times New Roman" w:cs="Times New Roman"/>
          <w:szCs w:val="24"/>
        </w:rPr>
        <w:t xml:space="preserve">ικαιοσύνη; </w:t>
      </w:r>
    </w:p>
    <w:p w14:paraId="662D4F6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Θα έλεγα, λοιπόν, να βρείτε ένα καλύτερο επιχείρημα. Να πάψετε να καλύπτετε τον κυβερνητικό σας εταίρο, γιατί, </w:t>
      </w:r>
      <w:r>
        <w:rPr>
          <w:rFonts w:eastAsia="Times New Roman" w:cs="Times New Roman"/>
          <w:szCs w:val="24"/>
        </w:rPr>
        <w:t xml:space="preserve">δυστυχώς, θα μείνετε στην ιστορία σαν την Αριστερά η οποία χέρι με χέρι με τη </w:t>
      </w:r>
      <w:proofErr w:type="spellStart"/>
      <w:r>
        <w:rPr>
          <w:rFonts w:eastAsia="Times New Roman" w:cs="Times New Roman"/>
          <w:szCs w:val="24"/>
        </w:rPr>
        <w:t>εθνολαϊκιστική</w:t>
      </w:r>
      <w:proofErr w:type="spellEnd"/>
      <w:r>
        <w:rPr>
          <w:rFonts w:eastAsia="Times New Roman" w:cs="Times New Roman"/>
          <w:szCs w:val="24"/>
        </w:rPr>
        <w:t xml:space="preserve"> Δεξιά -να την χαρακτηρίσω- του κ. Καμμένου οδηγήσατε τη χώρα σε αυτή την κατάσταση.</w:t>
      </w:r>
    </w:p>
    <w:p w14:paraId="662D4F6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Να υπεισέλθω τώρα και στην ουσία της υπόθεσης. Αναρωτιέμαι ποιοι και πόσοι από </w:t>
      </w:r>
      <w:r>
        <w:rPr>
          <w:rFonts w:eastAsia="Times New Roman" w:cs="Times New Roman"/>
          <w:szCs w:val="24"/>
        </w:rPr>
        <w:t xml:space="preserve">τους Βουλευτές, που βρίσκονται σήμερα σε αυτή την Αίθουσα, θυμούνται τους φιλόδοξους στόχους με τους οποίους ξεκίνησε η Προανακριτική Επιτροπή πριν από τρεις ακριβώς μήνες; </w:t>
      </w:r>
    </w:p>
    <w:p w14:paraId="662D4F6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Έχω σημειώσει -και δεν θα αναφερθώ χαρακτηριστικά σε συγκεκριμένα πρόσωπα για μην </w:t>
      </w:r>
      <w:r>
        <w:rPr>
          <w:rFonts w:eastAsia="Times New Roman" w:cs="Times New Roman"/>
          <w:szCs w:val="24"/>
        </w:rPr>
        <w:t>υπάρχει επί προσωπικού- ότι υπήρξαν συνάδελφοι που είχαν τοποθετηθεί και έλεγαν ότι θέλουν να μάθουν: Αν τα εξοπλιστικά συστήματα που αγοράζουμε έχουν αμυντικές προδιαγραφές ή αν υπάρχει συνέργεια μεταξύ αυτών των προδιαγραφών, πώς λειτουργούσε ο μηχανισμό</w:t>
      </w:r>
      <w:r>
        <w:rPr>
          <w:rFonts w:eastAsia="Times New Roman" w:cs="Times New Roman"/>
          <w:szCs w:val="24"/>
        </w:rPr>
        <w:t>ς του κρυφού δανεισμού για τα εξοπλιστικά προγράμματα, ο οποίος υποτίθεται ότι δεν επιβάρυνε άμεσα τον κρατικό προϋπολογισμό και δεν καταγραφόταν ως χρέος. Υπήρξαν συνάδελφοι που ρωτούσαν αν η ΕΛΣΤΑΤ και το Υπουργείο Εσωτερικών κατέγραφαν τις παραλλαγές στ</w:t>
      </w:r>
      <w:r>
        <w:rPr>
          <w:rFonts w:eastAsia="Times New Roman" w:cs="Times New Roman"/>
          <w:szCs w:val="24"/>
        </w:rPr>
        <w:t>ρατιωτικού υλικού και γνώριζαν ποιες ήταν οι οικονομικές μας υποχρεώσεις. Υπήρχαν, βέβαια, και κάποια φιλοσοφικά ερωτήματα από όσους δεν γνώριζαν πώς λειτουργεί η αγορά των όπλων, όπως για παράδειγμα ότι υπάρχουν και μεσάζοντες.</w:t>
      </w:r>
    </w:p>
    <w:p w14:paraId="662D4F6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όνο το γεγονός, κυρίες και κύριοι συνάδελφοι, ότι κανένα, αλλά απολύτως κανένα, από τα παραπάνω αιτήματα που εσείς θέσατε σε αυτή την Αίθουσα, δεν απαντήθηκε, ούτε καν τέθηκε προς συζήτηση στην </w:t>
      </w:r>
      <w:r>
        <w:rPr>
          <w:rFonts w:eastAsia="Times New Roman" w:cs="Times New Roman"/>
          <w:szCs w:val="24"/>
        </w:rPr>
        <w:t>ε</w:t>
      </w:r>
      <w:r>
        <w:rPr>
          <w:rFonts w:eastAsia="Times New Roman" w:cs="Times New Roman"/>
          <w:szCs w:val="24"/>
        </w:rPr>
        <w:t>πιτροπή, αρκεί για να χαρακτηρίσει το έργο αυτής ως αποτυχημέ</w:t>
      </w:r>
      <w:r>
        <w:rPr>
          <w:rFonts w:eastAsia="Times New Roman" w:cs="Times New Roman"/>
          <w:szCs w:val="24"/>
        </w:rPr>
        <w:t xml:space="preserve">νο. Δυστυχώς, όμως, δεν ήταν μόνο αυτό. </w:t>
      </w:r>
    </w:p>
    <w:p w14:paraId="662D4F6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Υπάρχει πραγματικά έστω και ένας νομικός από την πλευρά του ΣΥΡΙΖΑ που να μην γνώριζε από την αρχή ότι το αδίκημα της απιστίας περί την υπηρεσία έχει εξαλειφθεί όσον αφορά το αξιόποινό του; Δεν υπήρξε ένας νομικός α</w:t>
      </w:r>
      <w:r>
        <w:rPr>
          <w:rFonts w:eastAsia="Times New Roman" w:cs="Times New Roman"/>
          <w:szCs w:val="24"/>
        </w:rPr>
        <w:t xml:space="preserve">πό την πλευρά της </w:t>
      </w:r>
      <w:r>
        <w:rPr>
          <w:rFonts w:eastAsia="Times New Roman" w:cs="Times New Roman"/>
          <w:szCs w:val="24"/>
        </w:rPr>
        <w:t>Σ</w:t>
      </w:r>
      <w:r>
        <w:rPr>
          <w:rFonts w:eastAsia="Times New Roman" w:cs="Times New Roman"/>
          <w:szCs w:val="24"/>
        </w:rPr>
        <w:t xml:space="preserve">υμπολίτευσης που να μην γνώριζε εξαρχής ότι υφίστατο ανυπέρβλητο εμπόδιο για την άσκηση, από την πλευρά της Βουλής, ποινικής δίωξης σε βάρος του κ. Παπαντωνίου για το παραπάνω αδίκημα; </w:t>
      </w:r>
      <w:r>
        <w:rPr>
          <w:rFonts w:eastAsia="Times New Roman" w:cs="Times New Roman"/>
          <w:szCs w:val="24"/>
        </w:rPr>
        <w:t>Α</w:t>
      </w:r>
      <w:r>
        <w:rPr>
          <w:rFonts w:eastAsia="Times New Roman" w:cs="Times New Roman"/>
          <w:szCs w:val="24"/>
        </w:rPr>
        <w:t>ναφέρομαι, βεβαίως, στη σελίδα είκοσι έξι του κοινο</w:t>
      </w:r>
      <w:r>
        <w:rPr>
          <w:rFonts w:eastAsia="Times New Roman" w:cs="Times New Roman"/>
          <w:szCs w:val="24"/>
        </w:rPr>
        <w:t xml:space="preserve">ύ </w:t>
      </w:r>
      <w:r>
        <w:rPr>
          <w:rFonts w:eastAsia="Times New Roman" w:cs="Times New Roman"/>
          <w:szCs w:val="24"/>
        </w:rPr>
        <w:t>π</w:t>
      </w:r>
      <w:r>
        <w:rPr>
          <w:rFonts w:eastAsia="Times New Roman" w:cs="Times New Roman"/>
          <w:szCs w:val="24"/>
        </w:rPr>
        <w:t xml:space="preserve">ορίσματος, το οποίο και εσείς οι ίδιοι συνυπογράφετε. </w:t>
      </w:r>
    </w:p>
    <w:p w14:paraId="662D4F6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ναρωτιέμαι: Δεν υπήρξε ένας νομικός από την πλευρά του ΣΥΡΙΖΑ και των Ανεξαρτήτων Ελλήνων με στοιχειώδεις γνώσεις Ποινικού Δικαίου που να μη γνώριζε ότι η Βουλή δεν έχει την ιδιότητα να ασκήσει ποι</w:t>
      </w:r>
      <w:r>
        <w:rPr>
          <w:rFonts w:eastAsia="Times New Roman" w:cs="Times New Roman"/>
          <w:szCs w:val="24"/>
        </w:rPr>
        <w:t>νική δίωξη για το αδίκημα της νομιμοποίησης εσόδων από παράνομη δραστηριότητα, καθ</w:t>
      </w:r>
      <w:r>
        <w:rPr>
          <w:rFonts w:eastAsia="Times New Roman" w:cs="Times New Roman"/>
          <w:szCs w:val="24"/>
        </w:rPr>
        <w:t xml:space="preserve">’ </w:t>
      </w:r>
      <w:r>
        <w:rPr>
          <w:rFonts w:eastAsia="Times New Roman" w:cs="Times New Roman"/>
          <w:szCs w:val="24"/>
        </w:rPr>
        <w:t xml:space="preserve">ότι αρμόδια για τη δίωξη αυτή, της παραπάνω δηλαδή υπόθεσης, κατά το Ποινικό Δίκαιο, είναι μόνο η </w:t>
      </w:r>
      <w:r>
        <w:rPr>
          <w:rFonts w:eastAsia="Times New Roman" w:cs="Times New Roman"/>
          <w:szCs w:val="24"/>
        </w:rPr>
        <w:t>δ</w:t>
      </w:r>
      <w:r>
        <w:rPr>
          <w:rFonts w:eastAsia="Times New Roman" w:cs="Times New Roman"/>
          <w:szCs w:val="24"/>
        </w:rPr>
        <w:t xml:space="preserve">ικαιοσύνη; </w:t>
      </w:r>
    </w:p>
    <w:p w14:paraId="662D4F6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Αλήθεια, κυρίες και κύριοι συνάδελφοι, αισθάνεται κανείς την </w:t>
      </w:r>
      <w:r>
        <w:rPr>
          <w:rFonts w:eastAsia="Times New Roman" w:cs="Times New Roman"/>
          <w:szCs w:val="24"/>
        </w:rPr>
        <w:t xml:space="preserve">ανάγκη, από την Κυβέρνηση ή από εσάς της Συμπολίτευσης, να απολογηθεί για τη σκιά-προπαγάνδα ότι το Σύνταγμα προστατεύει </w:t>
      </w:r>
      <w:proofErr w:type="spellStart"/>
      <w:r>
        <w:rPr>
          <w:rFonts w:eastAsia="Times New Roman" w:cs="Times New Roman"/>
          <w:szCs w:val="24"/>
        </w:rPr>
        <w:t>παρανομούντες</w:t>
      </w:r>
      <w:proofErr w:type="spellEnd"/>
      <w:r>
        <w:rPr>
          <w:rFonts w:eastAsia="Times New Roman" w:cs="Times New Roman"/>
          <w:szCs w:val="24"/>
        </w:rPr>
        <w:t xml:space="preserve"> Υπουργούς ή ότι ο νόμος περί ευθύνης Υπουργών καλύπτει τη Δικαιοσύνη και τη διακίνηση «μαύρου χρήματος»; Δυστυχώς, κανείς</w:t>
      </w:r>
      <w:r>
        <w:rPr>
          <w:rFonts w:eastAsia="Times New Roman" w:cs="Times New Roman"/>
          <w:szCs w:val="24"/>
        </w:rPr>
        <w:t xml:space="preserve"> σε αυτή την τρίμηνη διαδικασία δεν έγινε σοφότερος, ούτε, δυστυχώς, η ελληνική Αντιπροσωπεία, αλλά βεβαίως ούτε και ο ελληνικός λαός.</w:t>
      </w:r>
    </w:p>
    <w:p w14:paraId="662D4F6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A777BE">
        <w:rPr>
          <w:rFonts w:eastAsia="Times New Roman" w:cs="Times New Roman"/>
          <w:b/>
          <w:szCs w:val="24"/>
        </w:rPr>
        <w:t>ΣΠΥΡΙΔΩΝ ΛΥΚΟΥΔΗΣ</w:t>
      </w:r>
      <w:r>
        <w:rPr>
          <w:rFonts w:eastAsia="Times New Roman" w:cs="Times New Roman"/>
          <w:szCs w:val="24"/>
        </w:rPr>
        <w:t>)</w:t>
      </w:r>
    </w:p>
    <w:p w14:paraId="662D4F6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Πριν από ακριβώς τρει</w:t>
      </w:r>
      <w:r>
        <w:rPr>
          <w:rFonts w:eastAsia="Times New Roman" w:cs="Times New Roman"/>
          <w:szCs w:val="24"/>
        </w:rPr>
        <w:t xml:space="preserve">ς μήνες, σε αυτή ακριβώς την Αίθουσα, είχα αναφέρει ότι πρέπει, προφανώς, να αναθεωρηθεί το άρθρο 86. Όχι βέβαια, όμως, επειδή, όπως τότε ισχυριζόσασταν, προστατεύει τους πολιτικούς που είχαν παρανομήσει, αλλά γιατί η Βουλή, επιτέλους, πρέπει να </w:t>
      </w:r>
      <w:proofErr w:type="spellStart"/>
      <w:r>
        <w:rPr>
          <w:rFonts w:eastAsia="Times New Roman" w:cs="Times New Roman"/>
          <w:szCs w:val="24"/>
        </w:rPr>
        <w:t>απεμπλακεί</w:t>
      </w:r>
      <w:proofErr w:type="spellEnd"/>
      <w:r>
        <w:rPr>
          <w:rFonts w:eastAsia="Times New Roman" w:cs="Times New Roman"/>
          <w:szCs w:val="24"/>
        </w:rPr>
        <w:t xml:space="preserve"> από παρόμοιες δικαστικές λειτουργίες που δεν της ανήκουν, γιατί παρόμοιες επιτροπές είναι οι τελευταίες που διαλευκάνουν τις πράξεις ή τις παραλείψεις του δημοσίου βίου. </w:t>
      </w:r>
    </w:p>
    <w:p w14:paraId="662D4F6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Σήμερα, αγαπητές και αγαπητοί συνάδελφοι, είμαι πεπεισμένος ότι αυτό πρέπει να συμβε</w:t>
      </w:r>
      <w:r>
        <w:rPr>
          <w:rFonts w:eastAsia="Times New Roman" w:cs="Times New Roman"/>
          <w:szCs w:val="24"/>
        </w:rPr>
        <w:t xml:space="preserve">ί και για έναν άλλο λόγο. Γιατί αποδεδειγμένα μειώνουν το κύρος του Κοινοβουλίου και την αξιοπιστία συνολικά του πολιτικού συστήματος από την </w:t>
      </w:r>
      <w:proofErr w:type="spellStart"/>
      <w:r>
        <w:rPr>
          <w:rFonts w:eastAsia="Times New Roman" w:cs="Times New Roman"/>
          <w:szCs w:val="24"/>
        </w:rPr>
        <w:t>εργαλειακή</w:t>
      </w:r>
      <w:proofErr w:type="spellEnd"/>
      <w:r>
        <w:rPr>
          <w:rFonts w:eastAsia="Times New Roman" w:cs="Times New Roman"/>
          <w:szCs w:val="24"/>
        </w:rPr>
        <w:t xml:space="preserve"> χρήση αυτών των επιτροπών, για καθαρά μικροπολιτικούς σκοπούς.</w:t>
      </w:r>
    </w:p>
    <w:p w14:paraId="662D4F7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πισημάναμε από την πρώτη στιγμή, τόσο τ</w:t>
      </w:r>
      <w:r>
        <w:rPr>
          <w:rFonts w:eastAsia="Times New Roman" w:cs="Times New Roman"/>
          <w:szCs w:val="24"/>
        </w:rPr>
        <w:t xml:space="preserve">ον αιφνιδιαστικό χαρακτήρα της πρότασης για σύσταση αυτής της επιτροπής, όσο και την χρονική της σύμπτωση με τα νέα επώδυνα μέτρα που ήρθαν προς ψήφιση στη Βουλή. Επισημάναμε τις μικροκομματικές, εκλογικές στοχεύσεις αυτής της κίνησης δια της </w:t>
      </w:r>
      <w:proofErr w:type="spellStart"/>
      <w:r>
        <w:rPr>
          <w:rFonts w:eastAsia="Times New Roman" w:cs="Times New Roman"/>
          <w:szCs w:val="24"/>
        </w:rPr>
        <w:t>στοχοποίησης</w:t>
      </w:r>
      <w:proofErr w:type="spellEnd"/>
      <w:r>
        <w:rPr>
          <w:rFonts w:eastAsia="Times New Roman" w:cs="Times New Roman"/>
          <w:szCs w:val="24"/>
        </w:rPr>
        <w:t xml:space="preserve"> </w:t>
      </w:r>
      <w:r>
        <w:rPr>
          <w:rFonts w:eastAsia="Times New Roman" w:cs="Times New Roman"/>
          <w:szCs w:val="24"/>
        </w:rPr>
        <w:t>του παλιού πολιτικού συστήματος από το οποίο κατά τα άλλα ο κ. Τσίπρας ζητάει όποτε τον βολεύει η συναίνεση, για να επιτύχει εθνικούς στόχους, που μόνο αυτός θέτει.</w:t>
      </w:r>
    </w:p>
    <w:p w14:paraId="662D4F7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Σας </w:t>
      </w:r>
      <w:proofErr w:type="spellStart"/>
      <w:r>
        <w:rPr>
          <w:rFonts w:eastAsia="Times New Roman" w:cs="Times New Roman"/>
          <w:szCs w:val="24"/>
        </w:rPr>
        <w:t>επιστήσαμε</w:t>
      </w:r>
      <w:proofErr w:type="spellEnd"/>
      <w:r>
        <w:rPr>
          <w:rFonts w:eastAsia="Times New Roman" w:cs="Times New Roman"/>
          <w:szCs w:val="24"/>
        </w:rPr>
        <w:t xml:space="preserve"> την προσοχή ότι το έργο αυτής της επιτροπής έχει υπονομευθεί πριν καν αρχίσε</w:t>
      </w:r>
      <w:r>
        <w:rPr>
          <w:rFonts w:eastAsia="Times New Roman" w:cs="Times New Roman"/>
          <w:szCs w:val="24"/>
        </w:rPr>
        <w:t xml:space="preserve">ι, με την </w:t>
      </w:r>
      <w:proofErr w:type="spellStart"/>
      <w:r>
        <w:rPr>
          <w:rFonts w:eastAsia="Times New Roman" w:cs="Times New Roman"/>
          <w:szCs w:val="24"/>
        </w:rPr>
        <w:t>όλως</w:t>
      </w:r>
      <w:proofErr w:type="spellEnd"/>
      <w:r>
        <w:rPr>
          <w:rFonts w:eastAsia="Times New Roman" w:cs="Times New Roman"/>
          <w:szCs w:val="24"/>
        </w:rPr>
        <w:t xml:space="preserve"> τυχαία και </w:t>
      </w:r>
      <w:proofErr w:type="spellStart"/>
      <w:r>
        <w:rPr>
          <w:rFonts w:eastAsia="Times New Roman" w:cs="Times New Roman"/>
          <w:szCs w:val="24"/>
        </w:rPr>
        <w:t>συμπτωματική</w:t>
      </w:r>
      <w:proofErr w:type="spellEnd"/>
      <w:r>
        <w:rPr>
          <w:rFonts w:eastAsia="Times New Roman" w:cs="Times New Roman"/>
          <w:szCs w:val="24"/>
        </w:rPr>
        <w:t xml:space="preserve"> απομάκρυνση, δια της </w:t>
      </w:r>
      <w:proofErr w:type="spellStart"/>
      <w:r>
        <w:rPr>
          <w:rFonts w:eastAsia="Times New Roman" w:cs="Times New Roman"/>
          <w:szCs w:val="24"/>
        </w:rPr>
        <w:t>στοχοποίησης</w:t>
      </w:r>
      <w:proofErr w:type="spellEnd"/>
      <w:r>
        <w:rPr>
          <w:rFonts w:eastAsia="Times New Roman" w:cs="Times New Roman"/>
          <w:szCs w:val="24"/>
        </w:rPr>
        <w:t xml:space="preserve">, της κ. </w:t>
      </w:r>
      <w:proofErr w:type="spellStart"/>
      <w:r>
        <w:rPr>
          <w:rFonts w:eastAsia="Times New Roman" w:cs="Times New Roman"/>
          <w:szCs w:val="24"/>
        </w:rPr>
        <w:t>Ράικου</w:t>
      </w:r>
      <w:proofErr w:type="spellEnd"/>
      <w:r>
        <w:rPr>
          <w:rFonts w:eastAsia="Times New Roman" w:cs="Times New Roman"/>
          <w:szCs w:val="24"/>
        </w:rPr>
        <w:t xml:space="preserve"> από τη θέση του εισαγγελέα κατά της διαφθοράς, η οποία ήταν μια δικαστική λειτουργός που διερευνούσε επί πολλά χρόνια πιθανές έκνομες δραστηριότητες του κ. Παπαντωνίου,</w:t>
      </w:r>
      <w:r>
        <w:rPr>
          <w:rFonts w:eastAsia="Times New Roman" w:cs="Times New Roman"/>
          <w:szCs w:val="24"/>
        </w:rPr>
        <w:t xml:space="preserve"> μια δικαστική λειτουργός που οδήγησε στο εδώλιο του κατηγορουμένου τον κ. Τσοχατζόπουλο και που μέχρι πρόσφατα ο αρχηγός των Ανεξαρτήτων Ελλήνων και Υπουργός Εθνικής Άμυνας έστελνε συστηματικά ό,τι υπήρχε και δεν υπήρχε από Συμβάσεις Αντισταθμιστικών Ωφελ</w:t>
      </w:r>
      <w:r>
        <w:rPr>
          <w:rFonts w:eastAsia="Times New Roman" w:cs="Times New Roman"/>
          <w:szCs w:val="24"/>
        </w:rPr>
        <w:t>ημάτων των τελευταίων ετών.</w:t>
      </w:r>
    </w:p>
    <w:p w14:paraId="662D4F7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62D4F7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Θα ολοκληρώσω με την εξής παρατήρηση, που αναφέρθηκε και ο κοινοβουλευτικός μας εκπρόσωπος. Σήμερα συμπληρώνονται δύο χρόνια από τη διεξαγωγή τ</w:t>
      </w:r>
      <w:r>
        <w:rPr>
          <w:rFonts w:eastAsia="Times New Roman" w:cs="Times New Roman"/>
          <w:szCs w:val="24"/>
        </w:rPr>
        <w:t>ου δημοψηφίσματος του 2015. Δυστυχώς, υπάρχει ένα ιστορικό μάθημα από αυτό το γεγονός ότι δεν πρέπει ποτέ ξανά να επιτρέψουμε, ως πολιτικό σύστημα, τη διεξαγωγή ενός κίβδηλου δημοψηφίσματος, με ψεύτικο ερώτημα, υπό συνθήκη συναισθηματικής φόρτισης. Είναι έ</w:t>
      </w:r>
      <w:r>
        <w:rPr>
          <w:rFonts w:eastAsia="Times New Roman" w:cs="Times New Roman"/>
          <w:szCs w:val="24"/>
        </w:rPr>
        <w:t>να δίδαγμα, που πρέπει να αποδείξετε εμπράκτως, κύριες και κύριοι της Συμπολίτευσης, που το έχετε αφομοιώσει.</w:t>
      </w:r>
    </w:p>
    <w:p w14:paraId="662D4F7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σας είχε ζητήσει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το πώς φτάσαμε στο κλείσιμο των τραπεζών, την επιβολή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τελικά σ</w:t>
      </w:r>
      <w:r>
        <w:rPr>
          <w:rFonts w:eastAsia="Times New Roman" w:cs="Times New Roman"/>
          <w:szCs w:val="24"/>
        </w:rPr>
        <w:t xml:space="preserve">το τρίτο μνημόνιο. Σας είχαμε ζητήσει να διερευνήσουμε πόσο κόστισε η πρώτη περίοδος της διακυβέρνησης ΣΥΡΙΖΑ και Ανεξαρτήτων Ελλήνων, καθώς από τα πλέον επίσημα χείλη αυτών που εσείς αποκαλείτε θεσμούς, από τον κ. </w:t>
      </w:r>
      <w:proofErr w:type="spellStart"/>
      <w:r>
        <w:rPr>
          <w:rFonts w:eastAsia="Times New Roman" w:cs="Times New Roman"/>
          <w:szCs w:val="24"/>
        </w:rPr>
        <w:t>Ρέγλινγκ</w:t>
      </w:r>
      <w:proofErr w:type="spellEnd"/>
      <w:r>
        <w:rPr>
          <w:rFonts w:eastAsia="Times New Roman" w:cs="Times New Roman"/>
          <w:szCs w:val="24"/>
        </w:rPr>
        <w:t xml:space="preserve"> ειπώθηκε ότι είναι 100 δισεκατομ</w:t>
      </w:r>
      <w:r>
        <w:rPr>
          <w:rFonts w:eastAsia="Times New Roman" w:cs="Times New Roman"/>
          <w:szCs w:val="24"/>
        </w:rPr>
        <w:t xml:space="preserve">μύρια ευρώ. </w:t>
      </w:r>
    </w:p>
    <w:p w14:paraId="662D4F7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Άρα θα έλεγα ότι εάν μπορούμε να συμφωνήσουμε σε κάτι σε αυτήν την Αίθουσα, ας αφήσουμε πίσω το λαϊκισμό, ας συμφωνήσουμε στα μεγάλα. </w:t>
      </w:r>
      <w:r>
        <w:rPr>
          <w:rFonts w:eastAsia="Times New Roman" w:cs="Times New Roman"/>
          <w:szCs w:val="24"/>
        </w:rPr>
        <w:t>Δ</w:t>
      </w:r>
      <w:r>
        <w:rPr>
          <w:rFonts w:eastAsia="Times New Roman" w:cs="Times New Roman"/>
          <w:szCs w:val="24"/>
        </w:rPr>
        <w:t xml:space="preserve">υστυχώς, αυτό φαίνεται ότι εσείς δεν μπορείτε να το κάνετε. </w:t>
      </w:r>
    </w:p>
    <w:p w14:paraId="662D4F7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62D4F77" w14:textId="77777777" w:rsidR="009A4B17" w:rsidRDefault="004622F9">
      <w:pPr>
        <w:spacing w:after="0"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της Νέας Δημοκρατίας)</w:t>
      </w:r>
    </w:p>
    <w:p w14:paraId="662D4F7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 </w:t>
      </w:r>
    </w:p>
    <w:p w14:paraId="662D4F7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Ιωάννης Λαγός από τη Χρυσή Αυγή. </w:t>
      </w:r>
    </w:p>
    <w:p w14:paraId="662D4F7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δώδεκα λεπτά. </w:t>
      </w:r>
    </w:p>
    <w:p w14:paraId="662D4F7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Κύριε Πρόεδρε, δεν είστε αρμόδιος εσείς, όμως, θα ήθελα να πω ότι έχουμε ζητήσει τον λόγο ως Κοινοβουλευτικός Εκπρόσωπος της Χρυσής Αυγής από τις 12.30΄ και μας δόθηκε ο λόγος στις 17.20΄. Θα μπορούσε να μας δοθεί και μετά την ψηφοφορία, να ψηφίζαμε και ν</w:t>
      </w:r>
      <w:r>
        <w:rPr>
          <w:rFonts w:eastAsia="Times New Roman" w:cs="Times New Roman"/>
          <w:szCs w:val="24"/>
        </w:rPr>
        <w:t>α μιλούσαμε μετά. Δεν υπάρχει κάποιο πρόβλημα.</w:t>
      </w:r>
    </w:p>
    <w:p w14:paraId="662D4F7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Λοιπόν, θα ξεκινήσουμε λέγοντας ότι για άλλη μ</w:t>
      </w:r>
      <w:r>
        <w:rPr>
          <w:rFonts w:eastAsia="Times New Roman" w:cs="Times New Roman"/>
          <w:szCs w:val="24"/>
        </w:rPr>
        <w:t>ί</w:t>
      </w:r>
      <w:r>
        <w:rPr>
          <w:rFonts w:eastAsia="Times New Roman" w:cs="Times New Roman"/>
          <w:szCs w:val="24"/>
        </w:rPr>
        <w:t xml:space="preserve">α φορά έχουμε έρθει να παρακολουθήσουμε ένα θέατρο παραλόγου και έχουν ακουστεί εκατέρωθεν κουβέντες, οι οποίες είναι όλες ψεύτικες και υποκριτικές. </w:t>
      </w:r>
    </w:p>
    <w:p w14:paraId="662D4F7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Θα ξεκινήσω </w:t>
      </w:r>
      <w:r>
        <w:rPr>
          <w:rFonts w:eastAsia="Times New Roman" w:cs="Times New Roman"/>
          <w:szCs w:val="24"/>
        </w:rPr>
        <w:t>λέγοντας: Η διενέργεια αυτής της προανακριτικής, εξεταστικής, προκαταρκτικής; Τελειώσαμε με αυτήν την επιτροπή και δεν ξέρουμε πώς έχει ονομαστεί ακόμα και θα δείτε στην πορεία για ποιο λόγο δεν γνωρίζουμε πώς την έχουν ονομάσει. Ήταν υποκριτική τελείως, γ</w:t>
      </w:r>
      <w:r>
        <w:rPr>
          <w:rFonts w:eastAsia="Times New Roman" w:cs="Times New Roman"/>
          <w:szCs w:val="24"/>
        </w:rPr>
        <w:t xml:space="preserve">ιατί η Ελληνική Βουλή δεν μπορούσε να κάνει τίποτα περισσότερο από αυτό που είχε αποφασίσει η </w:t>
      </w:r>
      <w:r>
        <w:rPr>
          <w:rFonts w:eastAsia="Times New Roman" w:cs="Times New Roman"/>
          <w:szCs w:val="24"/>
        </w:rPr>
        <w:t>δ</w:t>
      </w:r>
      <w:r>
        <w:rPr>
          <w:rFonts w:eastAsia="Times New Roman" w:cs="Times New Roman"/>
          <w:szCs w:val="24"/>
        </w:rPr>
        <w:t xml:space="preserve">ικαιοσύνη: Ο Παπαντωνίου θα καθόταν στο σκαμνί για το θέμα του «ξεπλύματος μαύρου χρήματος». </w:t>
      </w:r>
      <w:r>
        <w:rPr>
          <w:rFonts w:eastAsia="Times New Roman" w:cs="Times New Roman"/>
          <w:szCs w:val="24"/>
        </w:rPr>
        <w:t>Α</w:t>
      </w:r>
      <w:r>
        <w:rPr>
          <w:rFonts w:eastAsia="Times New Roman" w:cs="Times New Roman"/>
          <w:szCs w:val="24"/>
        </w:rPr>
        <w:t xml:space="preserve">υτό ήταν δεδομένο. Η Κυβέρνηση λοιπόν, θέλησε να εκμεταλλευθεί την </w:t>
      </w:r>
      <w:r>
        <w:rPr>
          <w:rFonts w:eastAsia="Times New Roman" w:cs="Times New Roman"/>
          <w:szCs w:val="24"/>
        </w:rPr>
        <w:t xml:space="preserve">κατάσταση και να πει ότι προφανώς, λόγω της δικής παρέμβασης, δήθεν κάτι έγινε. Αυτό είναι </w:t>
      </w:r>
      <w:proofErr w:type="spellStart"/>
      <w:r>
        <w:rPr>
          <w:rFonts w:eastAsia="Times New Roman" w:cs="Times New Roman"/>
          <w:szCs w:val="24"/>
        </w:rPr>
        <w:t>ψευδέστατο</w:t>
      </w:r>
      <w:proofErr w:type="spellEnd"/>
      <w:r>
        <w:rPr>
          <w:rFonts w:eastAsia="Times New Roman" w:cs="Times New Roman"/>
          <w:szCs w:val="24"/>
        </w:rPr>
        <w:t xml:space="preserve"> και θα τα αναλύσουμε όλα στην πορεία.</w:t>
      </w:r>
    </w:p>
    <w:p w14:paraId="662D4F7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Δεύτερον, μην ξεχνάμε όλο αυτό το σκάνδαλο και για τον Τσοχατζόπουλο και για τον Παπαντωνίου δεν έχει γίνει και δεν </w:t>
      </w:r>
      <w:r>
        <w:rPr>
          <w:rFonts w:eastAsia="Times New Roman" w:cs="Times New Roman"/>
          <w:szCs w:val="24"/>
        </w:rPr>
        <w:t xml:space="preserve">ξεκίνησε ούτε από την Ελληνική Βουλή, ούτε από την ελληνική </w:t>
      </w:r>
      <w:r>
        <w:rPr>
          <w:rFonts w:eastAsia="Times New Roman" w:cs="Times New Roman"/>
          <w:szCs w:val="24"/>
        </w:rPr>
        <w:t>δ</w:t>
      </w:r>
      <w:r>
        <w:rPr>
          <w:rFonts w:eastAsia="Times New Roman" w:cs="Times New Roman"/>
          <w:szCs w:val="24"/>
        </w:rPr>
        <w:t>ικαιοσύνη. Είχε ξεκινήσει από τις αμερικάνικες εταιρείες εξοπλιστικών προγραμμάτων, οι οποίες είδαν ότι έχαναν πάρα πολλά χρήματα στην Ελλάδα, γιατί η Ελλάδα, κατά ένα περίεργο τρόπο εκείνα τα χρ</w:t>
      </w:r>
      <w:r>
        <w:rPr>
          <w:rFonts w:eastAsia="Times New Roman" w:cs="Times New Roman"/>
          <w:szCs w:val="24"/>
        </w:rPr>
        <w:t>όνια, έπαιρνε εξοπλιστικά μόνο από τη Γερμανία και λίγα από τη Γαλλία. Ψάχνοντας, λοιπόν, οι Αμερικάνοι –για δικό τους όφελος φυσικά, γιατί έχαναν χρήματα- το τι έχει γίνει έφτασαν στο σημείο να βρουν τη ρίζα του κακού και εκεί να επέμβει η γερμανική δικαι</w:t>
      </w:r>
      <w:r>
        <w:rPr>
          <w:rFonts w:eastAsia="Times New Roman" w:cs="Times New Roman"/>
          <w:szCs w:val="24"/>
        </w:rPr>
        <w:t xml:space="preserve">οσύνη, η οποία άνοιξε λογαριασμούς, φώναξε άτομα, τα οποία εμπλέκονταν στην υπόθεση, και εκεί να αποδειχθεί το τι έχει γίνει. </w:t>
      </w:r>
    </w:p>
    <w:p w14:paraId="662D4F7F"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Έτσι έφτασε. Και βρήκαν, λοιπόν, την εταιρεία </w:t>
      </w:r>
      <w:r>
        <w:rPr>
          <w:rFonts w:eastAsia="Times New Roman"/>
          <w:color w:val="000000" w:themeColor="text1"/>
          <w:szCs w:val="24"/>
        </w:rPr>
        <w:t>«</w:t>
      </w:r>
      <w:r>
        <w:rPr>
          <w:rFonts w:eastAsia="Times New Roman"/>
          <w:color w:val="000000" w:themeColor="text1"/>
          <w:szCs w:val="24"/>
          <w:lang w:val="en-US"/>
        </w:rPr>
        <w:t>FERROSTAAL</w:t>
      </w:r>
      <w:r>
        <w:rPr>
          <w:rFonts w:eastAsia="Times New Roman"/>
          <w:color w:val="000000" w:themeColor="text1"/>
          <w:szCs w:val="24"/>
        </w:rPr>
        <w:t>»</w:t>
      </w:r>
      <w:r>
        <w:rPr>
          <w:rFonts w:eastAsia="Times New Roman"/>
          <w:color w:val="000000" w:themeColor="text1"/>
          <w:szCs w:val="24"/>
        </w:rPr>
        <w:t>, η οποία είχε κατακλέψει το ελληνικό δημόσιο με εκατοντάδες εκατομμύρι</w:t>
      </w:r>
      <w:r>
        <w:rPr>
          <w:rFonts w:eastAsia="Times New Roman"/>
          <w:color w:val="000000" w:themeColor="text1"/>
          <w:szCs w:val="24"/>
        </w:rPr>
        <w:t>α ευρώ από αυτές τις απαράδεκτες συμβάσεις, που υπέγραφαν τότε οι Υπουργοί της Κυβερνήσεως ΠΑΣΟΚ. Έτσι έχει γίνει η διαδικασία. Μην παραμυθιάζετε, λοιπόν, τον κόσμο όλοι εσείς εδώ ότι κάτι έχει κάνει η ελληνική Βουλή. Η ελληνική Βουλή δεν έκανε τίποτα άλλο</w:t>
      </w:r>
      <w:r>
        <w:rPr>
          <w:rFonts w:eastAsia="Times New Roman"/>
          <w:color w:val="000000" w:themeColor="text1"/>
          <w:szCs w:val="24"/>
        </w:rPr>
        <w:t xml:space="preserve"> πλην από το να καλύπτει το σκάνδαλο αυτό.</w:t>
      </w:r>
    </w:p>
    <w:p w14:paraId="662D4F80"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Ε</w:t>
      </w:r>
      <w:r>
        <w:rPr>
          <w:rFonts w:eastAsia="Times New Roman"/>
          <w:color w:val="000000" w:themeColor="text1"/>
          <w:szCs w:val="24"/>
        </w:rPr>
        <w:t xml:space="preserve">πειδή δεν είναι τώρα το φαινόμενο, δεν είναι εν </w:t>
      </w:r>
      <w:proofErr w:type="spellStart"/>
      <w:r>
        <w:rPr>
          <w:rFonts w:eastAsia="Times New Roman"/>
          <w:color w:val="000000" w:themeColor="text1"/>
          <w:szCs w:val="24"/>
        </w:rPr>
        <w:t>έτει</w:t>
      </w:r>
      <w:proofErr w:type="spellEnd"/>
      <w:r>
        <w:rPr>
          <w:rFonts w:eastAsia="Times New Roman"/>
          <w:color w:val="000000" w:themeColor="text1"/>
          <w:szCs w:val="24"/>
        </w:rPr>
        <w:t xml:space="preserve"> 2017, αν θέλετε, μπορούμε να σας πούμε όταν είχε ξεκινήσει μια εξεταστική επιτροπή το 2004 για τον συγκεκριμένο σκοπό, για την ανάδειξη ευθυνών υπουργών, πρωθυ</w:t>
      </w:r>
      <w:r>
        <w:rPr>
          <w:rFonts w:eastAsia="Times New Roman"/>
          <w:color w:val="000000" w:themeColor="text1"/>
          <w:szCs w:val="24"/>
        </w:rPr>
        <w:t>πουργών και όλων των άλλων εμπλεκομένων, τι πορίσματα είχαν βγάλει τα κόμματα και τι είχαν πει τότε οι εμπλεκόμενοι. Επαναλαμβάνω ότι η επιτροπή αυτή ήταν το 2004 και η συζήτηση στη Βουλή για το πόρισμα -γιατί εγώ θα σας πω κάποια αποσπάσματα από τη συνεδρ</w:t>
      </w:r>
      <w:r>
        <w:rPr>
          <w:rFonts w:eastAsia="Times New Roman"/>
          <w:color w:val="000000" w:themeColor="text1"/>
          <w:szCs w:val="24"/>
        </w:rPr>
        <w:t>ίαση της Ολομέλειας τότε- είναι στις 25 Φεβρουαρίου του 2005. Ακούστε, λοιπόν, όχι εσείς, ο ελληνικός λαός, για να δει πόσο τον κοροϊδεύουν εδώ πέρα οι πατέρες, και καλά, του έθνους.</w:t>
      </w:r>
    </w:p>
    <w:p w14:paraId="662D4F81"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Ευάγγελος Βενιζέλος, άμεσα εμπλεκόμενος με την υπόθεση, κατά το πέρας της</w:t>
      </w:r>
      <w:r>
        <w:rPr>
          <w:rFonts w:eastAsia="Times New Roman"/>
          <w:color w:val="000000" w:themeColor="text1"/>
          <w:szCs w:val="24"/>
        </w:rPr>
        <w:t xml:space="preserve"> τότε εξεταστικής επιτροπής: «Το μέτρο της αλήθειας, κυρίες και κύριοι Βουλευτές, σε πολύ μεγάλο βαθμό, το δίνουν οι </w:t>
      </w:r>
      <w:proofErr w:type="spellStart"/>
      <w:r>
        <w:rPr>
          <w:rFonts w:eastAsia="Times New Roman"/>
          <w:color w:val="000000" w:themeColor="text1"/>
          <w:szCs w:val="24"/>
        </w:rPr>
        <w:t>πορισματικές</w:t>
      </w:r>
      <w:proofErr w:type="spellEnd"/>
      <w:r>
        <w:rPr>
          <w:rFonts w:eastAsia="Times New Roman"/>
          <w:color w:val="000000" w:themeColor="text1"/>
          <w:szCs w:val="24"/>
        </w:rPr>
        <w:t xml:space="preserve"> απόψεις που κατέθεσαν οι Βουλευτές εκπρόσωποι των κομμάτων της ελάσσονος Αντιπολίτευσης στην </w:t>
      </w:r>
      <w:r>
        <w:rPr>
          <w:rFonts w:eastAsia="Times New Roman"/>
          <w:color w:val="000000" w:themeColor="text1"/>
          <w:szCs w:val="24"/>
        </w:rPr>
        <w:t>ε</w:t>
      </w:r>
      <w:r>
        <w:rPr>
          <w:rFonts w:eastAsia="Times New Roman"/>
          <w:color w:val="000000" w:themeColor="text1"/>
          <w:szCs w:val="24"/>
        </w:rPr>
        <w:t xml:space="preserve">ξεταστική </w:t>
      </w:r>
      <w:r>
        <w:rPr>
          <w:rFonts w:eastAsia="Times New Roman"/>
          <w:color w:val="000000" w:themeColor="text1"/>
          <w:szCs w:val="24"/>
        </w:rPr>
        <w:t>ε</w:t>
      </w:r>
      <w:r>
        <w:rPr>
          <w:rFonts w:eastAsia="Times New Roman"/>
          <w:color w:val="000000" w:themeColor="text1"/>
          <w:szCs w:val="24"/>
        </w:rPr>
        <w:t>πιτροπή, ο</w:t>
      </w:r>
      <w:r>
        <w:rPr>
          <w:rFonts w:eastAsia="Times New Roman"/>
          <w:color w:val="333333"/>
          <w:sz w:val="21"/>
          <w:szCs w:val="21"/>
        </w:rPr>
        <w:t xml:space="preserve"> </w:t>
      </w:r>
      <w:r>
        <w:rPr>
          <w:rFonts w:eastAsia="Times New Roman"/>
          <w:color w:val="000000" w:themeColor="text1"/>
          <w:szCs w:val="24"/>
        </w:rPr>
        <w:t xml:space="preserve">κ. </w:t>
      </w:r>
      <w:proofErr w:type="spellStart"/>
      <w:r>
        <w:rPr>
          <w:rFonts w:eastAsia="Times New Roman"/>
          <w:color w:val="000000" w:themeColor="text1"/>
          <w:szCs w:val="24"/>
        </w:rPr>
        <w:t>Πατσιλι</w:t>
      </w:r>
      <w:r>
        <w:rPr>
          <w:rFonts w:eastAsia="Times New Roman"/>
          <w:color w:val="000000" w:themeColor="text1"/>
          <w:szCs w:val="24"/>
        </w:rPr>
        <w:t>νάκος</w:t>
      </w:r>
      <w:proofErr w:type="spellEnd"/>
      <w:r>
        <w:rPr>
          <w:rFonts w:eastAsia="Times New Roman"/>
          <w:color w:val="000000" w:themeColor="text1"/>
          <w:szCs w:val="24"/>
        </w:rPr>
        <w:t xml:space="preserve"> εκ μέρους του ΚΚΕ και η κ. </w:t>
      </w:r>
      <w:proofErr w:type="spellStart"/>
      <w:r>
        <w:rPr>
          <w:rFonts w:eastAsia="Times New Roman"/>
          <w:color w:val="000000" w:themeColor="text1"/>
          <w:szCs w:val="24"/>
        </w:rPr>
        <w:t>Ξηροτύρη</w:t>
      </w:r>
      <w:proofErr w:type="spellEnd"/>
      <w:r>
        <w:rPr>
          <w:rFonts w:eastAsia="Times New Roman"/>
          <w:color w:val="000000" w:themeColor="text1"/>
          <w:szCs w:val="24"/>
        </w:rPr>
        <w:t xml:space="preserve"> εκ μέρους του Συνασπισμού, γιατί εκεί με σαφήνεια», έτσι λέει ο Βενιζέλος το 2005, «διατυπώνεται η απάντηση στο βασικό πολιτικό ερώτημα: Διαπιστώνεται η ύπαρξη ενδεχομένων ποινικών ευθυνών για πρώην Υπουργούς ή όχι</w:t>
      </w:r>
      <w:r>
        <w:rPr>
          <w:rFonts w:eastAsia="Times New Roman"/>
          <w:color w:val="000000" w:themeColor="text1"/>
          <w:szCs w:val="24"/>
        </w:rPr>
        <w:t>;». «Και η απάντηση», λέει ο Βενιζέλος, «του Κομμουνιστικού Κόμματος και του Συνασπισμού» -εσείς που τώρα θέλετε να τους πάτε στα δικαστήρια, «και του Συνασπισμού», για να μην επικαλεστώ την απάντηση του ΠΑΣΟΚ, που δεν χρειάζεται, ή την απάντηση της κοινής</w:t>
      </w:r>
      <w:r>
        <w:rPr>
          <w:rFonts w:eastAsia="Times New Roman"/>
          <w:color w:val="000000" w:themeColor="text1"/>
          <w:szCs w:val="24"/>
        </w:rPr>
        <w:t xml:space="preserve"> γνώμης- είναι ότι «όχι, δεν τίθεται καν παρόμοιο ζήτημα.» Έτσι λέγατε, κύριοι του ΣΥΡΙΖΑ το 2005 για τον Παπαντωνίου, τον Βενιζέλο και τον Τσοχατζόπουλο. </w:t>
      </w:r>
      <w:r>
        <w:rPr>
          <w:rFonts w:eastAsia="Times New Roman"/>
          <w:color w:val="000000" w:themeColor="text1"/>
          <w:szCs w:val="24"/>
        </w:rPr>
        <w:t>Έ</w:t>
      </w:r>
      <w:r>
        <w:rPr>
          <w:rFonts w:eastAsia="Times New Roman"/>
          <w:color w:val="000000" w:themeColor="text1"/>
          <w:szCs w:val="24"/>
        </w:rPr>
        <w:t>ρχεστε μετά εδώ το 2017 για να κάνετε προανακριτική επιτροπή, ψεύτες και υποκριτές!</w:t>
      </w:r>
    </w:p>
    <w:p w14:paraId="662D4F82"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Εμπλέκεται και ο</w:t>
      </w:r>
      <w:r>
        <w:rPr>
          <w:rFonts w:eastAsia="Times New Roman"/>
          <w:color w:val="000000" w:themeColor="text1"/>
          <w:szCs w:val="24"/>
        </w:rPr>
        <w:t xml:space="preserve"> Παπαντωνίου, ο οποίος κάνει ομιλία την ίδια ημέρα, στις 25 Φεβρουαρίου του 2005. Ο Γιάννος Παπαντωνίου, αυτός που στέλνετε σήμερα εσείς -υποτίθεται-, όχι εσείς, η ελληνική δικαιοσύνη τον στέλνει, σας λέω και πάλι μετά από επέμβαση των Αμερικάνων και των Γ</w:t>
      </w:r>
      <w:r>
        <w:rPr>
          <w:rFonts w:eastAsia="Times New Roman"/>
          <w:color w:val="000000" w:themeColor="text1"/>
          <w:szCs w:val="24"/>
        </w:rPr>
        <w:t>ερμανών που εμπλέκονταν στην υπόθεση. Παπαντωνίου: «Κατ’ αρχ</w:t>
      </w:r>
      <w:r>
        <w:rPr>
          <w:rFonts w:eastAsia="Times New Roman"/>
          <w:color w:val="000000" w:themeColor="text1"/>
          <w:szCs w:val="24"/>
        </w:rPr>
        <w:t>άς</w:t>
      </w:r>
      <w:r>
        <w:rPr>
          <w:rFonts w:eastAsia="Times New Roman"/>
          <w:color w:val="000000" w:themeColor="text1"/>
          <w:szCs w:val="24"/>
        </w:rPr>
        <w:t xml:space="preserve">, οφείλω να αποδώσω τιμή στους Βουλευτές του ΠΑΣΟΚ για την επιμονή τους να φωτισθεί κάθε πτυχή της υπόθεσης. Το πόρισμα των Βουλευτών του ΠΑΣΟΚ απαντά σε όλα τα ζητήματα και παραθέτει, τόσο από </w:t>
      </w:r>
      <w:r>
        <w:rPr>
          <w:rFonts w:eastAsia="Times New Roman"/>
          <w:color w:val="000000" w:themeColor="text1"/>
          <w:szCs w:val="24"/>
        </w:rPr>
        <w:t>την πλευρά των γεγονότων, όσο και από τη νομική πλευρά, την πλήρη αλήθεια, χωρίς να αφήνει αναπάντητο και τον παραμικρό υπαινιγμό. Οφείλω, όμως, να αποδώσω τιμή και στους Βουλευτές των κομμάτων της Αντιπολίτευσης, των άλλων κομμάτων, του ΚΚΕ και του Συνασπ</w:t>
      </w:r>
      <w:r>
        <w:rPr>
          <w:rFonts w:eastAsia="Times New Roman"/>
          <w:color w:val="000000" w:themeColor="text1"/>
          <w:szCs w:val="24"/>
        </w:rPr>
        <w:t>ισμού, όχι μόνο για την ουσιαστική συμβολή τους στη διερεύνηση της αλήθειας, αλλά και για τη γενναιότητά που έδειξαν» –γενναιότητα δείξατε, κύριοι του Συνασπισμού- «να δηλώσουν απερίφραστα ότι δεν διαπίστωσαν καμία απολύτως επιλήψιμη ενέργεια ή πράξη για τ</w:t>
      </w:r>
      <w:r>
        <w:rPr>
          <w:rFonts w:eastAsia="Times New Roman"/>
          <w:color w:val="000000" w:themeColor="text1"/>
          <w:szCs w:val="24"/>
        </w:rPr>
        <w:t>α πολιτικά πρόσωπα που αφορούσε η έρευνα»! Τι έγινε, σύντροφοι του ΣΥΡΙΖΑ; Το 2005 δεν υπήρχαν εμπλοκές;</w:t>
      </w:r>
    </w:p>
    <w:p w14:paraId="662D4F83"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Π</w:t>
      </w:r>
      <w:r>
        <w:rPr>
          <w:rFonts w:eastAsia="Times New Roman"/>
          <w:color w:val="000000" w:themeColor="text1"/>
          <w:szCs w:val="24"/>
        </w:rPr>
        <w:t xml:space="preserve">άμε στο χειρότερο απ’ όλα. Στο πόρισμα που εσείς έχετε δώσει, ακούγοντας τώρα αυτά που σας είπα που έχουν πει οι σύντροφοί σας το 2005, λέει στην </w:t>
      </w:r>
      <w:r>
        <w:rPr>
          <w:rFonts w:eastAsia="Times New Roman"/>
          <w:color w:val="000000" w:themeColor="text1"/>
          <w:szCs w:val="24"/>
        </w:rPr>
        <w:t>κατάληξή του: «Αποφασίζει να μην ασκήσει ποινική δίωξη εις βάρος του πρώην Υπουργού Ιωάννη Παπαντωνίου για το αδίκημα της απιστίας εις βάρος του ελληνικού δημοσίου με τις επιβαρυντικές περιπτώσεις του άρθρου 1, το οποίο φέρεται ότι τέλεσε κατά την άσκηση τ</w:t>
      </w:r>
      <w:r>
        <w:rPr>
          <w:rFonts w:eastAsia="Times New Roman"/>
          <w:color w:val="000000" w:themeColor="text1"/>
          <w:szCs w:val="24"/>
        </w:rPr>
        <w:t>ων καθηκόντων του κατά την περίοδο από Οκτώβριο του 2001 έως Μάρτιο του 2004, λόγω εξάλειψης του αξιοποίνου, κατά τα αναφερόμενα αναλυτικά στα κεφάλαια». Το αξιόποινο, λοιπόν, η εξάλειψη του αξιοποίνου έχει γίνει από εσάς. Γιατί εάν εσείς το 2005 αποφασίζα</w:t>
      </w:r>
      <w:r>
        <w:rPr>
          <w:rFonts w:eastAsia="Times New Roman"/>
          <w:color w:val="000000" w:themeColor="text1"/>
          <w:szCs w:val="24"/>
        </w:rPr>
        <w:t>τε ότι πρέπει να γίνει εξεταστική επιτροπή και προανακριτική για τον Παπαντωνίου και τον Τσοχατζόπουλο, δεν θα είχε παρέλθει το διάστημα των δύο κοινοβουλευτικών Συνόδων που δεν μπορεί να αγγιχτεί αυτήν τη στιγμή ο Παπαντωνίου. Εσείς ψεύτες και υποκριτές!</w:t>
      </w:r>
    </w:p>
    <w:p w14:paraId="662D4F84"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Γ</w:t>
      </w:r>
      <w:r>
        <w:rPr>
          <w:rFonts w:eastAsia="Times New Roman"/>
          <w:color w:val="000000" w:themeColor="text1"/>
          <w:szCs w:val="24"/>
        </w:rPr>
        <w:t xml:space="preserve">νωρίζοντάς τα όλα αυτά, έρχεστε εν </w:t>
      </w:r>
      <w:proofErr w:type="spellStart"/>
      <w:r>
        <w:rPr>
          <w:rFonts w:eastAsia="Times New Roman"/>
          <w:color w:val="000000" w:themeColor="text1"/>
          <w:szCs w:val="24"/>
        </w:rPr>
        <w:t>έτει</w:t>
      </w:r>
      <w:proofErr w:type="spellEnd"/>
      <w:r>
        <w:rPr>
          <w:rFonts w:eastAsia="Times New Roman"/>
          <w:color w:val="000000" w:themeColor="text1"/>
          <w:szCs w:val="24"/>
        </w:rPr>
        <w:t xml:space="preserve"> 2017, να κάνετε εξεταστική, προανακριτική ή προκαταρκτική ή κάτι μεταξύ των τριών. Όταν ξεκίνησε η επιτροπή αυτή, εμείς τη δεχτήκαμε με μεγάλη χαρά, επειδή δεν έχουμε κα</w:t>
      </w:r>
      <w:r>
        <w:rPr>
          <w:rFonts w:eastAsia="Times New Roman"/>
          <w:color w:val="000000" w:themeColor="text1"/>
          <w:szCs w:val="24"/>
        </w:rPr>
        <w:t>μ</w:t>
      </w:r>
      <w:r>
        <w:rPr>
          <w:rFonts w:eastAsia="Times New Roman"/>
          <w:color w:val="000000" w:themeColor="text1"/>
          <w:szCs w:val="24"/>
        </w:rPr>
        <w:t>μία σχέση με το σάπιο σας πολιτικό σύστημα. Ό</w:t>
      </w:r>
      <w:r>
        <w:rPr>
          <w:rFonts w:eastAsia="Times New Roman"/>
          <w:color w:val="000000" w:themeColor="text1"/>
          <w:szCs w:val="24"/>
        </w:rPr>
        <w:t>που υπάρχει η περίπτωση και η δυνατότητα να αποδειχτεί η αλήθεια και η δικαιοσύνη, εμείς το επιζητούμε.</w:t>
      </w:r>
    </w:p>
    <w:p w14:paraId="662D4F8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Ξεκινήσαμε, λοιπόν και πηγαίνοντας στην πρώτη συνεδρίαση μας είπαν με στόμφο και ο Πρόεδρος της Επιτροπής τότε ότι δεν μπορούμε να έχουμε κάμερες ούτε τ</w:t>
      </w:r>
      <w:r>
        <w:rPr>
          <w:rFonts w:eastAsia="Times New Roman" w:cs="Times New Roman"/>
          <w:szCs w:val="24"/>
        </w:rPr>
        <w:t xml:space="preserve">ο κανάλι της Βουλής να δείξει τις συνεδριάσεις και δεν μπορούμε να έχουμε πρακτικά. Τα πρακτικά δεν δύναται να τα δημοσιεύσουμε σε κανέναν. Αυτά γίνονται σε </w:t>
      </w:r>
      <w:r>
        <w:rPr>
          <w:rFonts w:eastAsia="Times New Roman" w:cs="Times New Roman"/>
          <w:szCs w:val="24"/>
          <w:lang w:val="en-US"/>
        </w:rPr>
        <w:t>Cosa</w:t>
      </w:r>
      <w:r>
        <w:rPr>
          <w:rFonts w:eastAsia="Times New Roman" w:cs="Times New Roman"/>
          <w:szCs w:val="24"/>
        </w:rPr>
        <w:t xml:space="preserve"> </w:t>
      </w:r>
      <w:r>
        <w:rPr>
          <w:rFonts w:eastAsia="Times New Roman" w:cs="Times New Roman"/>
          <w:szCs w:val="24"/>
          <w:lang w:val="en-US"/>
        </w:rPr>
        <w:t>Nostra</w:t>
      </w:r>
      <w:r>
        <w:rPr>
          <w:rFonts w:eastAsia="Times New Roman" w:cs="Times New Roman"/>
          <w:szCs w:val="24"/>
        </w:rPr>
        <w:t xml:space="preserve"> ή σε μασονική στοά, όχι σε αίθουσες του ελληνικού Κοινοβουλίου, κύριοι δημοκράτες που φοβάστε τι θα ακουστεί. </w:t>
      </w:r>
    </w:p>
    <w:p w14:paraId="662D4F8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Παρά τις έντονες αντιδράσεις και αντιρρήσεις που είχαμε που ήταν μόνο η Χρυσή Αυγή για άλλη μ</w:t>
      </w:r>
      <w:r>
        <w:rPr>
          <w:rFonts w:eastAsia="Times New Roman" w:cs="Times New Roman"/>
          <w:szCs w:val="24"/>
        </w:rPr>
        <w:t>ί</w:t>
      </w:r>
      <w:r>
        <w:rPr>
          <w:rFonts w:eastAsia="Times New Roman" w:cs="Times New Roman"/>
          <w:szCs w:val="24"/>
        </w:rPr>
        <w:t>α φορά που αντιδρούσε σε όλα αυτά, μας το δικαιολό</w:t>
      </w:r>
      <w:r>
        <w:rPr>
          <w:rFonts w:eastAsia="Times New Roman" w:cs="Times New Roman"/>
          <w:szCs w:val="24"/>
        </w:rPr>
        <w:t>γησε με το σκεπτικό ότι είναι προανακριτική επιτροπή η οποία έχει το δικαίωμα να καλέσει μάρτυρες, να πάρει έγγραφα στα χέρια της και άρα θα ακουγόντουσαν κάποια ευαίσθητα προσωπικά δεδομένα. Μόνο που υποκριτές όλων των κομμάτων -για να τα μαθαίνει ο κόσμο</w:t>
      </w:r>
      <w:r>
        <w:rPr>
          <w:rFonts w:eastAsia="Times New Roman" w:cs="Times New Roman"/>
          <w:szCs w:val="24"/>
        </w:rPr>
        <w:t xml:space="preserve">ς-, αυτό δεν έγινε ποτέ. </w:t>
      </w:r>
    </w:p>
    <w:p w14:paraId="662D4F8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Με τη δικαιολογία, λοιπόν, της </w:t>
      </w:r>
      <w:r>
        <w:rPr>
          <w:rFonts w:eastAsia="Times New Roman" w:cs="Times New Roman"/>
          <w:szCs w:val="24"/>
        </w:rPr>
        <w:t>π</w:t>
      </w:r>
      <w:r>
        <w:rPr>
          <w:rFonts w:eastAsia="Times New Roman" w:cs="Times New Roman"/>
          <w:szCs w:val="24"/>
        </w:rPr>
        <w:t xml:space="preserve">ροανακριτικής </w:t>
      </w:r>
      <w:r>
        <w:rPr>
          <w:rFonts w:eastAsia="Times New Roman" w:cs="Times New Roman"/>
          <w:szCs w:val="24"/>
        </w:rPr>
        <w:t>ε</w:t>
      </w:r>
      <w:r>
        <w:rPr>
          <w:rFonts w:eastAsia="Times New Roman" w:cs="Times New Roman"/>
          <w:szCs w:val="24"/>
        </w:rPr>
        <w:t xml:space="preserve">πιτροπής έγιναν μυστικά και εν </w:t>
      </w:r>
      <w:proofErr w:type="spellStart"/>
      <w:r>
        <w:rPr>
          <w:rFonts w:eastAsia="Times New Roman" w:cs="Times New Roman"/>
          <w:szCs w:val="24"/>
        </w:rPr>
        <w:t>κρυπτώ</w:t>
      </w:r>
      <w:proofErr w:type="spellEnd"/>
      <w:r>
        <w:rPr>
          <w:rFonts w:eastAsia="Times New Roman" w:cs="Times New Roman"/>
          <w:szCs w:val="24"/>
        </w:rPr>
        <w:t xml:space="preserve"> οι συνεδριάσεις. Όμως, όταν εμείς ζητήσαμε να έρθουν μάρτυρες συγκεκριμένοι -που θα τους κατονομάσουμε, γιατί εμείς μιλάμε πάντα με ονόματα και σ</w:t>
      </w:r>
      <w:r>
        <w:rPr>
          <w:rFonts w:eastAsia="Times New Roman" w:cs="Times New Roman"/>
          <w:szCs w:val="24"/>
        </w:rPr>
        <w:t xml:space="preserve">τοιχεία- και ζητήσαμε να έρθουν πρακτικά και έγγραφα από το ΚΥΣΕΑ, όλοι μας έλεγαν μέσα στην </w:t>
      </w:r>
      <w:r>
        <w:rPr>
          <w:rFonts w:eastAsia="Times New Roman" w:cs="Times New Roman"/>
          <w:szCs w:val="24"/>
        </w:rPr>
        <w:t>ε</w:t>
      </w:r>
      <w:r>
        <w:rPr>
          <w:rFonts w:eastAsia="Times New Roman" w:cs="Times New Roman"/>
          <w:szCs w:val="24"/>
        </w:rPr>
        <w:t xml:space="preserve">πιτροπή ότι δεν έχουμε δικαίωμα να τα ζητήσουμε. Άρα κράτησαν την προανακριτική σαν τίτλο, για να μην έχει δημοσιότητα η </w:t>
      </w:r>
      <w:r>
        <w:rPr>
          <w:rFonts w:eastAsia="Times New Roman" w:cs="Times New Roman"/>
          <w:szCs w:val="24"/>
        </w:rPr>
        <w:t>ε</w:t>
      </w:r>
      <w:r>
        <w:rPr>
          <w:rFonts w:eastAsia="Times New Roman" w:cs="Times New Roman"/>
          <w:szCs w:val="24"/>
        </w:rPr>
        <w:t>πιτροπή, και έβγαλαν σαν εξεταστική επιτ</w:t>
      </w:r>
      <w:r>
        <w:rPr>
          <w:rFonts w:eastAsia="Times New Roman" w:cs="Times New Roman"/>
          <w:szCs w:val="24"/>
        </w:rPr>
        <w:t xml:space="preserve">ροπή –εκεί το χρησιμοποίησαν αυτό- για να αφαιρέσουν όλα τα δικαιώματα που θα είχαμε σαν προανακριτική επιτροπή, ψεύτες και υποκριτές, που το 2005 λέγατε ότι δεν υπάρχει κανένα αξιόποινο κανενός εμπλεκομένου. </w:t>
      </w:r>
    </w:p>
    <w:p w14:paraId="662D4F8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πήγαμε και ζητήσαμε να κληθούν </w:t>
      </w:r>
      <w:r>
        <w:rPr>
          <w:rFonts w:eastAsia="Times New Roman" w:cs="Times New Roman"/>
          <w:szCs w:val="24"/>
        </w:rPr>
        <w:t xml:space="preserve">όλα τα μέλη του ΚΥΣΕΑ τις περιόδους και τις αποφάσεις που είχαν ληφθεί στις 9-10-1998, στις 26-7-1999 και στις 12-2-2002. Εκεί έχουν υπογραφεί συμβάσεις εξωφρενικές για το ελληνικό δημόσιο που έχουν χαθεί εκατοντάδες δισεκατομμύρια ευρώ. </w:t>
      </w:r>
      <w:r>
        <w:rPr>
          <w:rFonts w:eastAsia="Times New Roman" w:cs="Times New Roman"/>
          <w:szCs w:val="24"/>
        </w:rPr>
        <w:t>Ο</w:t>
      </w:r>
      <w:r>
        <w:rPr>
          <w:rFonts w:eastAsia="Times New Roman" w:cs="Times New Roman"/>
          <w:szCs w:val="24"/>
        </w:rPr>
        <w:t>νοματίζουμε ποιοι</w:t>
      </w:r>
      <w:r>
        <w:rPr>
          <w:rFonts w:eastAsia="Times New Roman" w:cs="Times New Roman"/>
          <w:szCs w:val="24"/>
        </w:rPr>
        <w:t xml:space="preserve"> ήταν, για να μην υπάρχουν παρεξηγήσεις: ο Θεόδωρος Πάγκαλος, η Βάσω Παπανδρέου, ο Γιώργος Παπανδρέου, ο Δημήτρης Ρέππας, ο Μιχάλης Χρυσοχοΐδης, ο Γιάννης Μαγκριώτης και ο Κώστας Σκανδαλίδης. Ήταν τα μέλη του ΚΥΣΕΑ. </w:t>
      </w:r>
    </w:p>
    <w:p w14:paraId="662D4F8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Εμείς είμαστε βέβαιοι -και για αυτό ζητ</w:t>
      </w:r>
      <w:r>
        <w:rPr>
          <w:rFonts w:eastAsia="Times New Roman" w:cs="Times New Roman"/>
          <w:szCs w:val="24"/>
        </w:rPr>
        <w:t xml:space="preserve">άμε να έρθουν όλοι αυτοί- ότι η εμπλοκή δεν ήταν μόνο ενός Υπουργού. Δεν μπορεί μόνο να έφταιγε ο Τσοχατζόπουλος και εν συνεχεία να έφταιγε ο Παπαντωνίου. Για εμάς φταίγανε σίγουρα και πρέπει να καθίσουν στο σκαμνί και να απολογηθούν. Αλλά εμπλέκονταν και </w:t>
      </w:r>
      <w:r>
        <w:rPr>
          <w:rFonts w:eastAsia="Times New Roman" w:cs="Times New Roman"/>
          <w:szCs w:val="24"/>
        </w:rPr>
        <w:t xml:space="preserve">άλλα μέλη του ΚΥΣΕΑ, γιατί οι αποφάσεις δεν λαμβάνονταν με την απόφαση του Υπουργού μόνο, αλλά ψήφιζε το ΚΥΣΕΑ, ξέρετε. </w:t>
      </w:r>
    </w:p>
    <w:p w14:paraId="662D4F8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Όταν εμείς ζητήσαμε να μας έρθουν τα έγγραφα και τα πρακτικά του ΚΥΣΕΑ σε μια επιτροπή που ξεκίνησε σαν προανακριτική, σαν εξεταστική, </w:t>
      </w:r>
      <w:r>
        <w:rPr>
          <w:rFonts w:eastAsia="Times New Roman" w:cs="Times New Roman"/>
          <w:szCs w:val="24"/>
        </w:rPr>
        <w:t>μας είπαν ότι δεν υπάρχουν όλα αυτά και ότι δεν έχουμε δικαίωμα να τα ζητήσουμε, μόνο και μόνο με τον φόβο της Χρυσής Αυγής, μόνο και μόνο με τον φόβο ότι όταν παίρναμε στα χέρια μας εμείς αυτά τα έγγραφα, θα αποδεικνύαμε ότι αυτό που γίνεται τα σαράντα τρ</w:t>
      </w:r>
      <w:r>
        <w:rPr>
          <w:rFonts w:eastAsia="Times New Roman" w:cs="Times New Roman"/>
          <w:szCs w:val="24"/>
        </w:rPr>
        <w:t xml:space="preserve">ία τελευταία χρόνια στην Ελλάδα είναι ένα διαχρονικό σκάνδαλο διακομματικό. Όλοι εμπλέκεστε, όλοι! Και τα χρησιμοποιείτε κατά καιρούς ο ένας με τον άλλον δήθεν για να φοβερίσετε. Αλλά η παροιμία που σας έχουμε πει πολλές άλλες φορές και η οποία ισχύει και </w:t>
      </w:r>
      <w:r>
        <w:rPr>
          <w:rFonts w:eastAsia="Times New Roman" w:cs="Times New Roman"/>
          <w:szCs w:val="24"/>
        </w:rPr>
        <w:t xml:space="preserve">την ξέρει όλος ο ελληνικός λαός είναι ότι κόρακας </w:t>
      </w:r>
      <w:proofErr w:type="spellStart"/>
      <w:r>
        <w:rPr>
          <w:rFonts w:eastAsia="Times New Roman" w:cs="Times New Roman"/>
          <w:szCs w:val="24"/>
        </w:rPr>
        <w:t>κοράκου</w:t>
      </w:r>
      <w:proofErr w:type="spellEnd"/>
      <w:r>
        <w:rPr>
          <w:rFonts w:eastAsia="Times New Roman" w:cs="Times New Roman"/>
          <w:szCs w:val="24"/>
        </w:rPr>
        <w:t xml:space="preserve"> μάτι δεν βγάζει. </w:t>
      </w:r>
    </w:p>
    <w:p w14:paraId="662D4F8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Είστε μ</w:t>
      </w:r>
      <w:r>
        <w:rPr>
          <w:rFonts w:eastAsia="Times New Roman" w:cs="Times New Roman"/>
          <w:szCs w:val="24"/>
        </w:rPr>
        <w:t>ί</w:t>
      </w:r>
      <w:r>
        <w:rPr>
          <w:rFonts w:eastAsia="Times New Roman" w:cs="Times New Roman"/>
          <w:szCs w:val="24"/>
        </w:rPr>
        <w:t>α «Βουλή ΑΕ», «</w:t>
      </w:r>
      <w:proofErr w:type="spellStart"/>
      <w:r>
        <w:rPr>
          <w:rFonts w:eastAsia="Times New Roman" w:cs="Times New Roman"/>
          <w:szCs w:val="24"/>
        </w:rPr>
        <w:t>business</w:t>
      </w:r>
      <w:proofErr w:type="spellEnd"/>
      <w:r>
        <w:rPr>
          <w:rFonts w:eastAsia="Times New Roman" w:cs="Times New Roman"/>
          <w:szCs w:val="24"/>
        </w:rPr>
        <w:t>». Κάνετε επιχειρήσεις εις βάρος του ελληνικού λαού. Εκμεταλλεύεστε. Έχετε εξαφανίσει εκατοντάδες εκατομμύρια ευρώ και δεν τολμάτε, όταν ξεκινάτε μια</w:t>
      </w:r>
      <w:r>
        <w:rPr>
          <w:rFonts w:eastAsia="Times New Roman" w:cs="Times New Roman"/>
          <w:szCs w:val="24"/>
        </w:rPr>
        <w:t xml:space="preserve"> προανακριτική, εξεταστική, προκαταρκτική –όπως θέλετε, πείτε τη- να φέρετε τα στοιχεία που σας ζητάει η Χρυσή Αυγή. Τρέμετε για την αλήθεια. </w:t>
      </w:r>
    </w:p>
    <w:p w14:paraId="662D4F8C" w14:textId="77777777" w:rsidR="009A4B17" w:rsidRDefault="004622F9">
      <w:pPr>
        <w:spacing w:after="0" w:line="600" w:lineRule="auto"/>
        <w:ind w:firstLine="720"/>
        <w:jc w:val="both"/>
        <w:rPr>
          <w:rFonts w:eastAsia="Times New Roman" w:cs="Times New Roman"/>
          <w:b/>
          <w:szCs w:val="24"/>
        </w:rPr>
      </w:pPr>
      <w:r>
        <w:rPr>
          <w:rFonts w:eastAsia="Times New Roman" w:cs="Times New Roman"/>
          <w:szCs w:val="24"/>
        </w:rPr>
        <w:t xml:space="preserve">Εμείς, λοιπόν, πέραν των συγκεκριμένων μελών του ΚΥΣΕΑ είχαμε ζητήσει να έρθει και ο τότε πρωθυπουργός, ο Κώστας </w:t>
      </w:r>
      <w:r>
        <w:rPr>
          <w:rFonts w:eastAsia="Times New Roman" w:cs="Times New Roman"/>
          <w:szCs w:val="24"/>
        </w:rPr>
        <w:t>Σημίτης, ο αρχιερέας της διαπλοκής σύμφωνα με αυτά που έλεγε η Νέα Δημοκρατία τότε. Πώς είναι δυνατόν να μην εμπλέκεται ο Σημίτης; Πώς είναι δυνατόν αυτός ο βρικόλακας του ελληνικού έθνους, ο οποίος έχει πιει το αίμα των Ελλήνων πολιτών, ο οποίος έβαλε όλο</w:t>
      </w:r>
      <w:r>
        <w:rPr>
          <w:rFonts w:eastAsia="Times New Roman" w:cs="Times New Roman"/>
          <w:szCs w:val="24"/>
        </w:rPr>
        <w:t xml:space="preserve">υς τους Έλληνες και </w:t>
      </w:r>
      <w:proofErr w:type="spellStart"/>
      <w:r>
        <w:rPr>
          <w:rFonts w:eastAsia="Times New Roman" w:cs="Times New Roman"/>
          <w:szCs w:val="24"/>
        </w:rPr>
        <w:t>τζόγαραν</w:t>
      </w:r>
      <w:proofErr w:type="spellEnd"/>
      <w:r>
        <w:rPr>
          <w:rFonts w:eastAsia="Times New Roman" w:cs="Times New Roman"/>
          <w:szCs w:val="24"/>
        </w:rPr>
        <w:t xml:space="preserve"> στο Χρηματιστήριο το ’99, αυτός που οι Υπουργοί του αποδεδειγμένα πλέον κάθονται στο σκαμνί ή έχουν μπει στη φυλακή -γιατί έχουν εξαφανίσει εκατοντάδες εκατομμύρια ευρώ από το ελληνικό δημόσιο- να μην έχει συμμετοχή και να μην </w:t>
      </w:r>
      <w:r>
        <w:rPr>
          <w:rFonts w:eastAsia="Times New Roman" w:cs="Times New Roman"/>
          <w:szCs w:val="24"/>
        </w:rPr>
        <w:t xml:space="preserve">έχει εμπλοκή; Πώς είναι δυνατόν; </w:t>
      </w:r>
      <w:r>
        <w:rPr>
          <w:rFonts w:eastAsia="Times New Roman" w:cs="Times New Roman"/>
          <w:szCs w:val="24"/>
        </w:rPr>
        <w:t>Π</w:t>
      </w:r>
      <w:r>
        <w:rPr>
          <w:rFonts w:eastAsia="Times New Roman" w:cs="Times New Roman"/>
          <w:szCs w:val="24"/>
        </w:rPr>
        <w:t>ώς δέχεστε όλοι εσείς το να μην ανοίξει η βεντάλια, να καλέσουμε όλους αυτούς να έρθουν, να μας απολογηθούν, να συζητήσουμε και να δούμε εάν φταίνε ή εάν δεν φταίνε; Εάν δεν φταίνε, εμείς δεν έχουμε κανένα απωθημένο να βάλ</w:t>
      </w:r>
      <w:r>
        <w:rPr>
          <w:rFonts w:eastAsia="Times New Roman" w:cs="Times New Roman"/>
          <w:szCs w:val="24"/>
        </w:rPr>
        <w:t xml:space="preserve">ουμε κανέναν αθώο στη φυλακή. Αυτά άλλοι τα έχουν. </w:t>
      </w:r>
    </w:p>
    <w:p w14:paraId="662D4F8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Ζητήσαμε, λοιπόν, να έρθει ο Σημίτης.</w:t>
      </w:r>
    </w:p>
    <w:p w14:paraId="662D4F8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62D4F8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Θα μου επιτρέψετε, κύριε Πρόεδρε. Εδώ έχω στα χέρια μου ένα έγγραφο για να αποδείξ</w:t>
      </w:r>
      <w:r>
        <w:rPr>
          <w:rFonts w:eastAsia="Times New Roman" w:cs="Times New Roman"/>
          <w:szCs w:val="24"/>
        </w:rPr>
        <w:t xml:space="preserve">ουμε για άλλη μια φορά, με έγγραφα και στοιχεία, την εμπλοκή του Σημίτη. Είναι ένα έγγραφο. Οι συμβάσεις για τα </w:t>
      </w:r>
      <w:r>
        <w:rPr>
          <w:rFonts w:eastAsia="Times New Roman" w:cs="Times New Roman"/>
          <w:szCs w:val="24"/>
          <w:lang w:val="en-US"/>
        </w:rPr>
        <w:t>TOR</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1 είχαν υπογραφεί τον Φεβρουάριο του 1999. Ο Σημίτης, που δεν γνώριζε τίποτα, την 1</w:t>
      </w:r>
      <w:r>
        <w:rPr>
          <w:rFonts w:eastAsia="Times New Roman" w:cs="Times New Roman"/>
          <w:szCs w:val="24"/>
          <w:vertAlign w:val="superscript"/>
        </w:rPr>
        <w:t>η</w:t>
      </w:r>
      <w:r>
        <w:rPr>
          <w:rFonts w:eastAsia="Times New Roman" w:cs="Times New Roman"/>
          <w:szCs w:val="24"/>
        </w:rPr>
        <w:t xml:space="preserve"> Δεκεμβρίου του 1998 έχει δεχθεί μ</w:t>
      </w:r>
      <w:r>
        <w:rPr>
          <w:rFonts w:eastAsia="Times New Roman" w:cs="Times New Roman"/>
          <w:szCs w:val="24"/>
        </w:rPr>
        <w:t>ί</w:t>
      </w:r>
      <w:r>
        <w:rPr>
          <w:rFonts w:eastAsia="Times New Roman" w:cs="Times New Roman"/>
          <w:szCs w:val="24"/>
        </w:rPr>
        <w:t>α επίσημη επιστολή α</w:t>
      </w:r>
      <w:r>
        <w:rPr>
          <w:rFonts w:eastAsia="Times New Roman" w:cs="Times New Roman"/>
          <w:szCs w:val="24"/>
        </w:rPr>
        <w:t xml:space="preserve">πό τον </w:t>
      </w:r>
      <w:r>
        <w:rPr>
          <w:rFonts w:eastAsia="Times New Roman" w:cs="Times New Roman"/>
          <w:szCs w:val="24"/>
        </w:rPr>
        <w:t>Γεβγκένι</w:t>
      </w:r>
      <w:r>
        <w:rPr>
          <w:rFonts w:eastAsia="Times New Roman" w:cs="Times New Roman"/>
          <w:szCs w:val="24"/>
        </w:rPr>
        <w:t xml:space="preserve"> </w:t>
      </w:r>
      <w:proofErr w:type="spellStart"/>
      <w:r>
        <w:rPr>
          <w:rFonts w:eastAsia="Times New Roman" w:cs="Times New Roman"/>
          <w:szCs w:val="24"/>
        </w:rPr>
        <w:t>Πριμακόφ</w:t>
      </w:r>
      <w:proofErr w:type="spellEnd"/>
      <w:r>
        <w:rPr>
          <w:rFonts w:eastAsia="Times New Roman" w:cs="Times New Roman"/>
          <w:szCs w:val="24"/>
        </w:rPr>
        <w:t>, Πρόεδρο τότε της Ρωσικής Ομοσπονδίας, που τον ευχαριστεί πάρα πολύ -τον κ. Σημίτη- για το ότι  δέχτηκε την προσφορά της ρωσικής κυβέρνησης και όχι εταιρίας. Η Κυβέρνηση της Ρωσικής Ομοσπονδίας –λέει- εξουσιοδοτεί την εταιρ</w:t>
      </w:r>
      <w:r>
        <w:rPr>
          <w:rFonts w:eastAsia="Times New Roman" w:cs="Times New Roman"/>
          <w:szCs w:val="24"/>
        </w:rPr>
        <w:t>ε</w:t>
      </w:r>
      <w:r>
        <w:rPr>
          <w:rFonts w:eastAsia="Times New Roman" w:cs="Times New Roman"/>
          <w:szCs w:val="24"/>
        </w:rPr>
        <w:t xml:space="preserve">ία </w:t>
      </w:r>
      <w:r>
        <w:rPr>
          <w:rFonts w:eastAsia="Times New Roman" w:cs="Times New Roman"/>
          <w:szCs w:val="24"/>
        </w:rPr>
        <w:t>«</w:t>
      </w:r>
      <w:r>
        <w:rPr>
          <w:rFonts w:eastAsia="Times New Roman" w:cs="Times New Roman"/>
          <w:szCs w:val="24"/>
          <w:lang w:val="en-US"/>
        </w:rPr>
        <w:t>ANT</w:t>
      </w:r>
      <w:r>
        <w:rPr>
          <w:rFonts w:eastAsia="Times New Roman" w:cs="Times New Roman"/>
          <w:szCs w:val="24"/>
          <w:lang w:val="en-US"/>
        </w:rPr>
        <w:t>EY</w:t>
      </w:r>
      <w:r>
        <w:rPr>
          <w:rFonts w:eastAsia="Times New Roman" w:cs="Times New Roman"/>
          <w:szCs w:val="24"/>
        </w:rPr>
        <w:t>»</w:t>
      </w:r>
      <w:r>
        <w:rPr>
          <w:rFonts w:eastAsia="Times New Roman" w:cs="Times New Roman"/>
          <w:szCs w:val="24"/>
        </w:rPr>
        <w:t xml:space="preserve"> να υπογράψει το συμβόλαιο για την προμήθεια των αντιαεροπορικών πυραυλικών συστημάτων </w:t>
      </w:r>
      <w:r>
        <w:rPr>
          <w:rFonts w:eastAsia="Times New Roman" w:cs="Times New Roman"/>
          <w:szCs w:val="24"/>
          <w:lang w:val="en-US"/>
        </w:rPr>
        <w:t>TOR</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1 στην Ρωσική Δημοκρατία. Ευχαριστούμε πάρα πολύ τον Κώστα Σημίτη.</w:t>
      </w:r>
    </w:p>
    <w:p w14:paraId="662D4F9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Αυτά λέει και εσείς εδώ πέρα λέτε ότι δεν μπορούμε να τους καλέσουμε στις </w:t>
      </w:r>
      <w:r>
        <w:rPr>
          <w:rFonts w:eastAsia="Times New Roman" w:cs="Times New Roman"/>
          <w:szCs w:val="24"/>
        </w:rPr>
        <w:t>ε</w:t>
      </w:r>
      <w:r>
        <w:rPr>
          <w:rFonts w:eastAsia="Times New Roman" w:cs="Times New Roman"/>
          <w:szCs w:val="24"/>
        </w:rPr>
        <w:t xml:space="preserve">πιτροπές γιατί δεν </w:t>
      </w:r>
      <w:r>
        <w:rPr>
          <w:rFonts w:eastAsia="Times New Roman" w:cs="Times New Roman"/>
          <w:szCs w:val="24"/>
        </w:rPr>
        <w:t>υπάρχουν στοιχεία. Αυτά λέει. Θα σας εκθέσουμε κι άλλα. Δεν το δίνω στα Πρακτικά. Είναι στη διάθεσή σας, όποιος θέλει να το πάρει, να του το δώσουμε, γιατί στα Πρακτικά πολλές φορές η Χρυσή Αυγή πάει και καταθέτει έγγραφα και πάνε κάποιοι άλλοι και τα παίρ</w:t>
      </w:r>
      <w:r>
        <w:rPr>
          <w:rFonts w:eastAsia="Times New Roman" w:cs="Times New Roman"/>
          <w:szCs w:val="24"/>
        </w:rPr>
        <w:t>νουν μετά και τα παρουσιάζουν σαν δικά τους.</w:t>
      </w:r>
    </w:p>
    <w:p w14:paraId="662D4F9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Να βάλεις υπογραφή.</w:t>
      </w:r>
    </w:p>
    <w:p w14:paraId="662D4F9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Λαγέ, να ολοκληρώσετε.</w:t>
      </w:r>
    </w:p>
    <w:p w14:paraId="662D4F9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Περιμένετε, εδώ είμαστε οι μοναδικοί που λέμε στοιχεία και ονόματα. Δώστε μας πέντε λεπτά. Από τις 12.30΄περιμένουμε.</w:t>
      </w:r>
    </w:p>
    <w:p w14:paraId="662D4F9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Επίσης, ζητήσαμε να έρθει ο Γενικός Γραμματέας Εξοπλιστικών Προγραμμάτων τότε, Ευάγγελος Βασιλάκος, ο οποίος τόνισε, ο άνθρωπος, κατ’ επα</w:t>
      </w:r>
      <w:r>
        <w:rPr>
          <w:rFonts w:eastAsia="Times New Roman" w:cs="Times New Roman"/>
          <w:szCs w:val="24"/>
        </w:rPr>
        <w:t>νάληψη ότι οι συμβάσεις όλων των ετών εκείνων και συγκεκριμένα από το 1996 έως το 2004 δεν περνούσαν καν από τον έλεγχο του Ελεγκτικού Συνεδρίου. Φανταστείτε τι γινόταν.</w:t>
      </w:r>
    </w:p>
    <w:p w14:paraId="662D4F9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Είναι ο ίδιος ο κ. Βασιλάκος ο οποίος τόνισε ότι η ρεμούλα που είχε γίνει εκείνα τα χρ</w:t>
      </w:r>
      <w:r>
        <w:rPr>
          <w:rFonts w:eastAsia="Times New Roman" w:cs="Times New Roman"/>
          <w:szCs w:val="24"/>
        </w:rPr>
        <w:t xml:space="preserve">όνια ήταν αναμφισβήτητη και από πολλούς. </w:t>
      </w:r>
      <w:r>
        <w:rPr>
          <w:rFonts w:eastAsia="Times New Roman" w:cs="Times New Roman"/>
          <w:szCs w:val="24"/>
        </w:rPr>
        <w:t>Γ</w:t>
      </w:r>
      <w:r>
        <w:rPr>
          <w:rFonts w:eastAsia="Times New Roman" w:cs="Times New Roman"/>
          <w:szCs w:val="24"/>
        </w:rPr>
        <w:t>ια όσους δεν ξέρουν, ο κ. Βασιλάκος ήταν σε μ</w:t>
      </w:r>
      <w:r>
        <w:rPr>
          <w:rFonts w:eastAsia="Times New Roman" w:cs="Times New Roman"/>
          <w:szCs w:val="24"/>
        </w:rPr>
        <w:t>ί</w:t>
      </w:r>
      <w:r>
        <w:rPr>
          <w:rFonts w:eastAsia="Times New Roman" w:cs="Times New Roman"/>
          <w:szCs w:val="24"/>
        </w:rPr>
        <w:t>α κομβική θέση, του Γενικού Γραμματέα Εξοπλιστικών Προγραμμάτων και είχε παραμείνει και επί κυβερνήσεως ΠΑΣΟΚ, με υπουργία Παπαντωνίου, αλλά και εν συνεχεία επί κυβερνή</w:t>
      </w:r>
      <w:r>
        <w:rPr>
          <w:rFonts w:eastAsia="Times New Roman" w:cs="Times New Roman"/>
          <w:szCs w:val="24"/>
        </w:rPr>
        <w:t xml:space="preserve">σεως Νέας Δημοκρατίας με υπουργία </w:t>
      </w:r>
      <w:proofErr w:type="spellStart"/>
      <w:r>
        <w:rPr>
          <w:rFonts w:eastAsia="Times New Roman" w:cs="Times New Roman"/>
          <w:szCs w:val="24"/>
        </w:rPr>
        <w:t>Μεϊμαράκη</w:t>
      </w:r>
      <w:proofErr w:type="spellEnd"/>
      <w:r>
        <w:rPr>
          <w:rFonts w:eastAsia="Times New Roman" w:cs="Times New Roman"/>
          <w:szCs w:val="24"/>
        </w:rPr>
        <w:t>.</w:t>
      </w:r>
    </w:p>
    <w:p w14:paraId="662D4F9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Ξέρετε, αυτά που κατήγγειλε η Νέα Δημοκρατία το ΠΑΣΟΚ τότε, για τα εξοπλιστικά ότι δεν ήταν σωστά, όταν πήρε την εξουσία μετά από λίγους μήνες, τα εφάρμοσε στο ακέραιο. </w:t>
      </w:r>
      <w:r>
        <w:rPr>
          <w:rFonts w:eastAsia="Times New Roman" w:cs="Times New Roman"/>
          <w:szCs w:val="24"/>
        </w:rPr>
        <w:t>Λ</w:t>
      </w:r>
      <w:r>
        <w:rPr>
          <w:rFonts w:eastAsia="Times New Roman" w:cs="Times New Roman"/>
          <w:szCs w:val="24"/>
        </w:rPr>
        <w:t xml:space="preserve">έει ο συγκεκριμένος ότι η διακομματική </w:t>
      </w:r>
      <w:proofErr w:type="spellStart"/>
      <w:r>
        <w:rPr>
          <w:rFonts w:eastAsia="Times New Roman" w:cs="Times New Roman"/>
          <w:szCs w:val="24"/>
        </w:rPr>
        <w:t>ομ</w:t>
      </w:r>
      <w:r>
        <w:rPr>
          <w:rFonts w:eastAsia="Times New Roman" w:cs="Times New Roman"/>
          <w:szCs w:val="24"/>
        </w:rPr>
        <w:t>ερτά</w:t>
      </w:r>
      <w:proofErr w:type="spellEnd"/>
      <w:r>
        <w:rPr>
          <w:rFonts w:eastAsia="Times New Roman" w:cs="Times New Roman"/>
          <w:szCs w:val="24"/>
        </w:rPr>
        <w:t xml:space="preserve"> όσων είχαν συμμετάσχει σε ανάλογες μεθοδεύσεις αποδεικνύεται από το γεγονός ότι τα λεγόμενα φύλλα ενημέρωσης εισηγήσεων που τηρούνται σχετικά με τις εισηγήσεις του κάθε συμμετέχοντος οργάνου χάθηκαν μυστηριωδώς το 2006 επί υπουργίας </w:t>
      </w:r>
      <w:proofErr w:type="spellStart"/>
      <w:r>
        <w:rPr>
          <w:rFonts w:eastAsia="Times New Roman" w:cs="Times New Roman"/>
          <w:szCs w:val="24"/>
        </w:rPr>
        <w:t>Μεϊμαράκη</w:t>
      </w:r>
      <w:proofErr w:type="spellEnd"/>
      <w:r>
        <w:rPr>
          <w:rFonts w:eastAsia="Times New Roman" w:cs="Times New Roman"/>
          <w:szCs w:val="24"/>
        </w:rPr>
        <w:t>. Εξαφανί</w:t>
      </w:r>
      <w:r>
        <w:rPr>
          <w:rFonts w:eastAsia="Times New Roman" w:cs="Times New Roman"/>
          <w:szCs w:val="24"/>
        </w:rPr>
        <w:t xml:space="preserve">στηκαν. Εμείς θέλαμε, λοιπόν, να έρθει ο κ. Βασιλάκος να τα πει αυτά, όπως, θέλαμε να έρθει ο κ. </w:t>
      </w:r>
      <w:proofErr w:type="spellStart"/>
      <w:r>
        <w:rPr>
          <w:rFonts w:eastAsia="Times New Roman" w:cs="Times New Roman"/>
          <w:szCs w:val="24"/>
        </w:rPr>
        <w:t>Σμπώκος</w:t>
      </w:r>
      <w:proofErr w:type="spellEnd"/>
      <w:r>
        <w:rPr>
          <w:rFonts w:eastAsia="Times New Roman" w:cs="Times New Roman"/>
          <w:szCs w:val="24"/>
        </w:rPr>
        <w:t xml:space="preserve"> που ήταν άμεσος συνεργάτης του Τσοχατζόπουλου και είχε πει ότι χωρίς την απόφαση του ΚΥΣΕΑ, χωρίς τη σύμφωνη γνώμη όλων των μελών του ΚΥΣΕΑ, δεν αγοράζ</w:t>
      </w:r>
      <w:r>
        <w:rPr>
          <w:rFonts w:eastAsia="Times New Roman" w:cs="Times New Roman"/>
          <w:szCs w:val="24"/>
        </w:rPr>
        <w:t xml:space="preserve">αμε ούτε κορδόνια για τις αρβύλες του στρατού. Αυτά έχουν πει. Αυτούς ζητούσε η Χρυσή Αυγή να έρθουν στην </w:t>
      </w:r>
      <w:r>
        <w:rPr>
          <w:rFonts w:eastAsia="Times New Roman" w:cs="Times New Roman"/>
          <w:szCs w:val="24"/>
        </w:rPr>
        <w:t>ε</w:t>
      </w:r>
      <w:r>
        <w:rPr>
          <w:rFonts w:eastAsia="Times New Roman" w:cs="Times New Roman"/>
          <w:szCs w:val="24"/>
        </w:rPr>
        <w:t xml:space="preserve">πιτροπή και όλοι εσείς το αρνείστε. Όλοι εσείς το αρνηθήκατε εις το όνομα της </w:t>
      </w:r>
      <w:r>
        <w:rPr>
          <w:rFonts w:eastAsia="Times New Roman" w:cs="Times New Roman"/>
          <w:szCs w:val="24"/>
        </w:rPr>
        <w:t>δ</w:t>
      </w:r>
      <w:r>
        <w:rPr>
          <w:rFonts w:eastAsia="Times New Roman" w:cs="Times New Roman"/>
          <w:szCs w:val="24"/>
        </w:rPr>
        <w:t>ημοκρατίας.</w:t>
      </w:r>
    </w:p>
    <w:p w14:paraId="662D4F9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Λαγέ, έχετε </w:t>
      </w:r>
      <w:proofErr w:type="spellStart"/>
      <w:r>
        <w:rPr>
          <w:rFonts w:eastAsia="Times New Roman" w:cs="Times New Roman"/>
          <w:szCs w:val="24"/>
        </w:rPr>
        <w:t>δεκαπεντ</w:t>
      </w:r>
      <w:r>
        <w:rPr>
          <w:rFonts w:eastAsia="Times New Roman" w:cs="Times New Roman"/>
          <w:szCs w:val="24"/>
        </w:rPr>
        <w:t>έμισι</w:t>
      </w:r>
      <w:proofErr w:type="spellEnd"/>
      <w:r>
        <w:rPr>
          <w:rFonts w:eastAsia="Times New Roman" w:cs="Times New Roman"/>
          <w:szCs w:val="24"/>
        </w:rPr>
        <w:t xml:space="preserve"> λεπτά.</w:t>
      </w:r>
    </w:p>
    <w:p w14:paraId="662D4F9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Σας παρακαλώ, δύο λεπτά ακόμα.</w:t>
      </w:r>
    </w:p>
    <w:p w14:paraId="662D4F9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Επίσης, θέλαμε να έρθει ο Στρατηγός </w:t>
      </w:r>
      <w:proofErr w:type="spellStart"/>
      <w:r>
        <w:rPr>
          <w:rFonts w:eastAsia="Times New Roman" w:cs="Times New Roman"/>
          <w:szCs w:val="24"/>
        </w:rPr>
        <w:t>Παραγιουδάκης</w:t>
      </w:r>
      <w:proofErr w:type="spellEnd"/>
      <w:r>
        <w:rPr>
          <w:rFonts w:eastAsia="Times New Roman" w:cs="Times New Roman"/>
          <w:szCs w:val="24"/>
        </w:rPr>
        <w:t>, ο οποίος όταν πήγε στο δικαστήριο, είχε διαψεύσει όλα τα πολιτικά πρόσωπα, Βενιζέλο, Σημίτη -όχι Τσοχατζόπουλο,  ο Τσοχατζόπουλος έλεγε τα ίδια- κ</w:t>
      </w:r>
      <w:r>
        <w:rPr>
          <w:rFonts w:eastAsia="Times New Roman" w:cs="Times New Roman"/>
          <w:szCs w:val="24"/>
        </w:rPr>
        <w:t xml:space="preserve">αι δεν θυμάμαι ποιον άλλον, οι οποίοι είχαν πει ότι δεν κρατούσαν πρακτικά στο ΚΥΣΕΑ. Ο Στρατηγός </w:t>
      </w:r>
      <w:proofErr w:type="spellStart"/>
      <w:r>
        <w:rPr>
          <w:rFonts w:eastAsia="Times New Roman" w:cs="Times New Roman"/>
          <w:szCs w:val="24"/>
        </w:rPr>
        <w:t>Παραγιουδάκης</w:t>
      </w:r>
      <w:proofErr w:type="spellEnd"/>
      <w:r>
        <w:rPr>
          <w:rFonts w:eastAsia="Times New Roman" w:cs="Times New Roman"/>
          <w:szCs w:val="24"/>
        </w:rPr>
        <w:t xml:space="preserve"> είχε πει ότι βεβαίως και κρατούσαμε πρακτικά στο ΚΥΣΕΑ. Βεβαίως.</w:t>
      </w:r>
    </w:p>
    <w:p w14:paraId="662D4F9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Εμείς αυτούς ζητήσαμε να έρθουν στην Επιτροπή για να εξεταστούν οι άνθρωποι και</w:t>
      </w:r>
      <w:r>
        <w:rPr>
          <w:rFonts w:eastAsia="Times New Roman" w:cs="Times New Roman"/>
          <w:szCs w:val="24"/>
        </w:rPr>
        <w:t xml:space="preserve"> να δούμε ποιος λέει την αλήθεια και ποιος λέει τα ψέματα, γιατί –επαναλαμβάνω- δεν είναι δυνατόν να φταίνε δύο Υπουργοί και να μη φταίνε τα υπόλοιπα μέλη του ΚΥΣΕΑ και ο πρωθυπουργός, ο αρχιερέας της διαπλοκής.</w:t>
      </w:r>
    </w:p>
    <w:p w14:paraId="662D4F9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Αυτά είχε ζητήσει, κύριε Πρόεδρε...</w:t>
      </w:r>
    </w:p>
    <w:p w14:paraId="662D4F9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(Σπυρίδων Λυκούδης):</w:t>
      </w:r>
      <w:r>
        <w:rPr>
          <w:rFonts w:eastAsia="Times New Roman" w:cs="Times New Roman"/>
          <w:szCs w:val="24"/>
        </w:rPr>
        <w:t xml:space="preserve"> Κύριε συνάδελφε, ολοκληρώσατε. Ακολουθεί και άλλος συνάδελφος από τη Χρυσή Αυγή, ο κ. Χατζησάββας</w:t>
      </w:r>
      <w:r>
        <w:rPr>
          <w:rFonts w:eastAsia="Times New Roman" w:cs="Times New Roman"/>
          <w:szCs w:val="24"/>
        </w:rPr>
        <w:t>. Θ</w:t>
      </w:r>
      <w:r>
        <w:rPr>
          <w:rFonts w:eastAsia="Times New Roman" w:cs="Times New Roman"/>
          <w:szCs w:val="24"/>
        </w:rPr>
        <w:t>α</w:t>
      </w:r>
      <w:r>
        <w:rPr>
          <w:rFonts w:eastAsia="Times New Roman" w:cs="Times New Roman"/>
          <w:szCs w:val="24"/>
        </w:rPr>
        <w:t xml:space="preserve"> τα</w:t>
      </w:r>
      <w:r>
        <w:rPr>
          <w:rFonts w:eastAsia="Times New Roman" w:cs="Times New Roman"/>
          <w:szCs w:val="24"/>
        </w:rPr>
        <w:t xml:space="preserve"> πει και αυτός.</w:t>
      </w:r>
    </w:p>
    <w:p w14:paraId="662D4F9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Είκοσι δευτερόλεπτα, κύριε Πρόεδρε, και συγγνώμη για τον χρόνο. Δεν πρόλαβα να τα πω όλα. Θα τα π</w:t>
      </w:r>
      <w:r>
        <w:rPr>
          <w:rFonts w:eastAsia="Times New Roman" w:cs="Times New Roman"/>
          <w:szCs w:val="24"/>
        </w:rPr>
        <w:t xml:space="preserve">ει και ο επόμενος ομιλητής μας. </w:t>
      </w:r>
    </w:p>
    <w:p w14:paraId="662D4F9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Εμείς θα δεχτούμε αυτό που είπε ο Πρωθυπουργός, που εν αγνοία του το είπε προφανώς, ότι εμπλέκεται και ο Σημίτης –λέει-, έβλεπε τις μίζες να περνάνε από μπροστά. Έτσι λέει ο Πρωθυπουργός της Ελλάδος, πριν από πέντε λεπτά.</w:t>
      </w:r>
    </w:p>
    <w:p w14:paraId="662D4F9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Θα ζητήσουμε, λοιπόν, τη σύσταση εξεταστικής επιτροπής με αυξημένες αρμοδιότητες, όπου να κληθούν όλοι αυτοί και να λογοδοτήσουν για τη διασπάθιση δημοσίου χρήματος εις βάρος του ελληνικού λαού.</w:t>
      </w:r>
    </w:p>
    <w:p w14:paraId="662D4FA0"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62D4FA1"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(Σπυρίδων Λυκούδης): </w:t>
      </w:r>
      <w:r>
        <w:rPr>
          <w:rFonts w:eastAsia="Times New Roman"/>
          <w:szCs w:val="24"/>
        </w:rPr>
        <w:t xml:space="preserve">Τον λόγο έχει ο συνάδελφος  κ. </w:t>
      </w:r>
      <w:proofErr w:type="spellStart"/>
      <w:r>
        <w:rPr>
          <w:rFonts w:eastAsia="Times New Roman"/>
          <w:szCs w:val="24"/>
        </w:rPr>
        <w:t>Παπαφιλίππου</w:t>
      </w:r>
      <w:proofErr w:type="spellEnd"/>
      <w:r>
        <w:rPr>
          <w:rFonts w:eastAsia="Times New Roman"/>
          <w:szCs w:val="24"/>
        </w:rPr>
        <w:t xml:space="preserve"> από τον ΣΥΡΙΖΑ για επτά λεπτά.</w:t>
      </w:r>
    </w:p>
    <w:p w14:paraId="662D4FA2" w14:textId="77777777" w:rsidR="009A4B17" w:rsidRDefault="004622F9">
      <w:pPr>
        <w:spacing w:after="0" w:line="600" w:lineRule="auto"/>
        <w:ind w:firstLine="720"/>
        <w:jc w:val="both"/>
        <w:rPr>
          <w:rFonts w:eastAsia="Times New Roman"/>
          <w:szCs w:val="24"/>
        </w:rPr>
      </w:pPr>
      <w:r>
        <w:rPr>
          <w:rFonts w:eastAsia="Times New Roman"/>
          <w:b/>
          <w:szCs w:val="24"/>
        </w:rPr>
        <w:t xml:space="preserve">ΓΕΩΡΓΙΟΣ ΠΑΠΑΦΙΛΙΠΠΟΥ: </w:t>
      </w:r>
      <w:r>
        <w:rPr>
          <w:rFonts w:eastAsia="Times New Roman"/>
          <w:szCs w:val="24"/>
        </w:rPr>
        <w:t>Ευχαριστώ, κύριε Πρόεδρε.</w:t>
      </w:r>
    </w:p>
    <w:p w14:paraId="662D4FA3" w14:textId="77777777" w:rsidR="009A4B17" w:rsidRDefault="004622F9">
      <w:pPr>
        <w:spacing w:after="0" w:line="600" w:lineRule="auto"/>
        <w:ind w:firstLine="720"/>
        <w:jc w:val="both"/>
        <w:rPr>
          <w:rFonts w:eastAsia="Times New Roman"/>
          <w:szCs w:val="24"/>
        </w:rPr>
      </w:pPr>
      <w:r>
        <w:rPr>
          <w:rFonts w:eastAsia="Times New Roman"/>
          <w:szCs w:val="24"/>
        </w:rPr>
        <w:t xml:space="preserve">Κυρίες και κύριοι συνάδελφοι, θα αναφερθώ με λίγα λόγια στα όσα είπε ο </w:t>
      </w:r>
      <w:proofErr w:type="spellStart"/>
      <w:r>
        <w:rPr>
          <w:rFonts w:eastAsia="Times New Roman"/>
          <w:szCs w:val="24"/>
        </w:rPr>
        <w:t>προλαλήσας</w:t>
      </w:r>
      <w:proofErr w:type="spellEnd"/>
      <w:r>
        <w:rPr>
          <w:rFonts w:eastAsia="Times New Roman"/>
          <w:szCs w:val="24"/>
        </w:rPr>
        <w:t xml:space="preserve"> συνάδελφος της Χρυσής Αυγής, </w:t>
      </w:r>
      <w:r>
        <w:rPr>
          <w:rFonts w:eastAsia="Times New Roman"/>
          <w:szCs w:val="24"/>
        </w:rPr>
        <w:t>ο οποίος με ένα παραληρηματικό τρόπο εξέθεσε τις απόψεις του ότι ή δεν κατανόησε τον ρόλο και το έργο που κλήθηκε να προσφέρει η Χρυσή Αυγή ή ενσυνείδητα παραποιεί και μας παραπέμπει στο ότι θέλει και επιθυμεί τη σύσταση, τη δημιουργία ειδικών επιτροπών κα</w:t>
      </w:r>
      <w:r>
        <w:rPr>
          <w:rFonts w:eastAsia="Times New Roman"/>
          <w:szCs w:val="24"/>
        </w:rPr>
        <w:t>ι ειδικών δικαστηρίων που κατά το άρθρο 8, παράγραφος 2 του Συντάγματος απαγορεύεται. Θα αναφερθώ και παρακάτω, όμως.</w:t>
      </w:r>
    </w:p>
    <w:p w14:paraId="662D4FA4" w14:textId="77777777" w:rsidR="009A4B17" w:rsidRDefault="004622F9">
      <w:pPr>
        <w:spacing w:after="0" w:line="600" w:lineRule="auto"/>
        <w:ind w:firstLine="720"/>
        <w:jc w:val="both"/>
        <w:rPr>
          <w:rFonts w:eastAsia="Times New Roman"/>
          <w:szCs w:val="24"/>
        </w:rPr>
      </w:pPr>
      <w:r>
        <w:rPr>
          <w:rFonts w:eastAsia="Times New Roman"/>
          <w:szCs w:val="24"/>
        </w:rPr>
        <w:t>Η πρόθεση μου και ο σχεδιασμός της σημερινής μου ομιλίας ήταν πάρα πολύ διαφορετικός. Θα ήθελα να αναφερθώ στην ουσία του πορίσματος και σ</w:t>
      </w:r>
      <w:r>
        <w:rPr>
          <w:rFonts w:eastAsia="Times New Roman"/>
          <w:szCs w:val="24"/>
        </w:rPr>
        <w:t>τα όσα προέκυψαν κατά το έργο που επιτελέσαμε. Ακούγοντας, όμως, τις τερατολογίες πολιτικές και πραγματικές και τις διαστρεβλώσεις έχω ανασχεδιάσει την ομιλία μου.</w:t>
      </w:r>
    </w:p>
    <w:p w14:paraId="662D4FA5" w14:textId="77777777" w:rsidR="009A4B17" w:rsidRDefault="004622F9">
      <w:pPr>
        <w:spacing w:after="0" w:line="600" w:lineRule="auto"/>
        <w:ind w:firstLine="720"/>
        <w:jc w:val="both"/>
        <w:rPr>
          <w:rFonts w:eastAsia="Times New Roman"/>
          <w:szCs w:val="24"/>
        </w:rPr>
      </w:pPr>
      <w:r>
        <w:rPr>
          <w:rFonts w:eastAsia="Times New Roman"/>
          <w:szCs w:val="24"/>
        </w:rPr>
        <w:t xml:space="preserve">Όντας Βουλευτής της κυβερνητικής πλειοψηφίας ορίστηκα μέλος της </w:t>
      </w:r>
      <w:r>
        <w:rPr>
          <w:rFonts w:eastAsia="Times New Roman"/>
          <w:szCs w:val="24"/>
        </w:rPr>
        <w:t>ε</w:t>
      </w:r>
      <w:r>
        <w:rPr>
          <w:rFonts w:eastAsia="Times New Roman"/>
          <w:szCs w:val="24"/>
        </w:rPr>
        <w:t>πιτροπής που συνέταξε το πό</w:t>
      </w:r>
      <w:r>
        <w:rPr>
          <w:rFonts w:eastAsia="Times New Roman"/>
          <w:szCs w:val="24"/>
        </w:rPr>
        <w:t xml:space="preserve">ρισμα που συζητείται σήμερα. Επίσης, είχα την τιμή να είμαι ένας από τους εισηγητές. Ο έτερος εισηγητής ήταν ο κ. Τζαβάρας, ο οποίος συνομιλεί τώρα με τους συναδέλφους του. </w:t>
      </w:r>
    </w:p>
    <w:p w14:paraId="662D4FA6" w14:textId="77777777" w:rsidR="009A4B17" w:rsidRDefault="004622F9">
      <w:pPr>
        <w:spacing w:after="0" w:line="600" w:lineRule="auto"/>
        <w:ind w:firstLine="720"/>
        <w:jc w:val="both"/>
        <w:rPr>
          <w:rFonts w:eastAsia="Times New Roman"/>
          <w:szCs w:val="24"/>
        </w:rPr>
      </w:pPr>
      <w:r>
        <w:rPr>
          <w:rFonts w:eastAsia="Times New Roman"/>
          <w:szCs w:val="24"/>
        </w:rPr>
        <w:t>Με τις ιδιότητες αυτές, όμως, κρίνω αναγκαίο να αναφερθώ δι’ ολίγων στον τρόπο που</w:t>
      </w:r>
      <w:r>
        <w:rPr>
          <w:rFonts w:eastAsia="Times New Roman"/>
          <w:szCs w:val="24"/>
        </w:rPr>
        <w:t xml:space="preserve"> λειτούργησαν τα μέλη κυρίως των Βουλευτών της κυβερνητικής πλειοψηφίας, αλλά και η πλειοψηφία των Βουλευτών των υπολοίπων κομμάτων, καθώς επίσης και στον τρόπο με τον οποίο συντάχθηκε το πόρισμα που συζητείται σήμερα ενώπιον σας.</w:t>
      </w:r>
    </w:p>
    <w:p w14:paraId="662D4FA7" w14:textId="77777777" w:rsidR="009A4B17" w:rsidRDefault="004622F9">
      <w:pPr>
        <w:spacing w:after="0" w:line="600" w:lineRule="auto"/>
        <w:ind w:firstLine="720"/>
        <w:jc w:val="both"/>
        <w:rPr>
          <w:rFonts w:eastAsia="Times New Roman"/>
          <w:szCs w:val="24"/>
        </w:rPr>
      </w:pPr>
      <w:r>
        <w:rPr>
          <w:rFonts w:eastAsia="Times New Roman"/>
          <w:szCs w:val="24"/>
        </w:rPr>
        <w:t xml:space="preserve">Τα μέλη, λοιπόν, της </w:t>
      </w:r>
      <w:r>
        <w:rPr>
          <w:rFonts w:eastAsia="Times New Roman"/>
          <w:szCs w:val="24"/>
        </w:rPr>
        <w:t>ε</w:t>
      </w:r>
      <w:r>
        <w:rPr>
          <w:rFonts w:eastAsia="Times New Roman"/>
          <w:szCs w:val="24"/>
        </w:rPr>
        <w:t>πιτ</w:t>
      </w:r>
      <w:r>
        <w:rPr>
          <w:rFonts w:eastAsia="Times New Roman"/>
          <w:szCs w:val="24"/>
        </w:rPr>
        <w:t xml:space="preserve">ροπής στην πλειοψηφία τους ενήργησαν με αμεροληψία τηρώντας το Σύνταγμα, τους νόμους και τις αρχές του κράτους δικαίου, που απορρέουν από το Σύνταγμα και από τους νόμους και φρόντισαν να σεβαστούν πλήρως την προσωπικότητα και τα δικαιώματα του ερευνώμενου </w:t>
      </w:r>
      <w:r>
        <w:rPr>
          <w:rFonts w:eastAsia="Times New Roman"/>
          <w:szCs w:val="24"/>
        </w:rPr>
        <w:t>πρώην Υπουργού, κ. Ιωάννη Παπαντωνίου.</w:t>
      </w:r>
    </w:p>
    <w:p w14:paraId="662D4FA8" w14:textId="77777777" w:rsidR="009A4B17" w:rsidRDefault="004622F9">
      <w:pPr>
        <w:spacing w:after="0" w:line="600" w:lineRule="auto"/>
        <w:ind w:firstLine="720"/>
        <w:jc w:val="both"/>
        <w:rPr>
          <w:rFonts w:eastAsia="Times New Roman"/>
          <w:szCs w:val="24"/>
        </w:rPr>
      </w:pPr>
      <w:r>
        <w:rPr>
          <w:rFonts w:eastAsia="Times New Roman"/>
          <w:szCs w:val="24"/>
        </w:rPr>
        <w:t>Δεν υπηρέτησαν απολύτως κα</w:t>
      </w:r>
      <w:r>
        <w:rPr>
          <w:rFonts w:eastAsia="Times New Roman"/>
          <w:szCs w:val="24"/>
        </w:rPr>
        <w:t>μ</w:t>
      </w:r>
      <w:r>
        <w:rPr>
          <w:rFonts w:eastAsia="Times New Roman"/>
          <w:szCs w:val="24"/>
        </w:rPr>
        <w:t>μία πολιτική ή άλλη σκοπιμότητα και μοναδικός στόχος και σκοπός ήταν η διαλεύκανση των υποθέσεων και η πρόταση για άσκηση ποινικής δίωξης με όρους κράτους δικαίου. Το πόρισμα δε που συντάχθη</w:t>
      </w:r>
      <w:r>
        <w:rPr>
          <w:rFonts w:eastAsia="Times New Roman"/>
          <w:szCs w:val="24"/>
        </w:rPr>
        <w:t xml:space="preserve">κε και έτυχε ευρύτατης πλειοψηφίας, συντάχθηκε με απόλυτα δημοκρατικό τρόπο και μετά από εκτεταμένη διαβούλευση. </w:t>
      </w:r>
    </w:p>
    <w:p w14:paraId="662D4FA9" w14:textId="77777777" w:rsidR="009A4B17" w:rsidRDefault="004622F9">
      <w:pPr>
        <w:spacing w:after="0" w:line="600" w:lineRule="auto"/>
        <w:ind w:firstLine="720"/>
        <w:jc w:val="both"/>
        <w:rPr>
          <w:rFonts w:eastAsia="Times New Roman"/>
          <w:szCs w:val="24"/>
        </w:rPr>
      </w:pPr>
      <w:r>
        <w:rPr>
          <w:rFonts w:eastAsia="Times New Roman"/>
          <w:szCs w:val="24"/>
        </w:rPr>
        <w:t>Ε</w:t>
      </w:r>
      <w:r>
        <w:rPr>
          <w:rFonts w:eastAsia="Times New Roman"/>
          <w:szCs w:val="24"/>
        </w:rPr>
        <w:t>κπλήττομαι, κύριε συνάδελφε, αγαπητέ συμπατριώτη, ενώ σας έχει κοινοποιηθεί -σε εσάς αναφέρομαι, κύριε Παναγιωτόπουλε- περισσότερο από δύο φο</w:t>
      </w:r>
      <w:r>
        <w:rPr>
          <w:rFonts w:eastAsia="Times New Roman"/>
          <w:szCs w:val="24"/>
        </w:rPr>
        <w:t>ρές κληθήκατε να κάνετε τις παρατηρήσεις σας. Οι επιφυλάξεις που διατυπώσατε για πρώτη φορά εδώ μέσα με εκπλήττουν, οι επιφυλάξεις που έχετε για τη νομιμότητα του Συντάγματος. Τα έχω καταγράψει.</w:t>
      </w:r>
    </w:p>
    <w:p w14:paraId="662D4FAA" w14:textId="77777777" w:rsidR="009A4B17" w:rsidRDefault="004622F9">
      <w:pPr>
        <w:spacing w:after="0" w:line="600" w:lineRule="auto"/>
        <w:ind w:firstLine="720"/>
        <w:jc w:val="both"/>
        <w:rPr>
          <w:rFonts w:eastAsia="Times New Roman"/>
          <w:b/>
          <w:szCs w:val="24"/>
        </w:rPr>
      </w:pPr>
      <w:r>
        <w:rPr>
          <w:rFonts w:eastAsia="Times New Roman"/>
          <w:b/>
          <w:szCs w:val="24"/>
        </w:rPr>
        <w:t xml:space="preserve">ΑΘΑΝΑΣΙΟΣ ΔΑΒΑΚΗΣ: </w:t>
      </w:r>
      <w:r>
        <w:rPr>
          <w:rFonts w:eastAsia="Times New Roman"/>
          <w:szCs w:val="24"/>
        </w:rPr>
        <w:t>Προδικασία κάναμε.</w:t>
      </w:r>
    </w:p>
    <w:p w14:paraId="662D4FAB" w14:textId="77777777" w:rsidR="009A4B17" w:rsidRDefault="004622F9">
      <w:pPr>
        <w:spacing w:after="0" w:line="600" w:lineRule="auto"/>
        <w:ind w:firstLine="720"/>
        <w:jc w:val="both"/>
        <w:rPr>
          <w:rFonts w:eastAsia="Times New Roman"/>
          <w:b/>
          <w:szCs w:val="24"/>
        </w:rPr>
      </w:pPr>
      <w:r>
        <w:rPr>
          <w:rFonts w:eastAsia="Times New Roman"/>
          <w:b/>
          <w:szCs w:val="24"/>
        </w:rPr>
        <w:t xml:space="preserve">ΓΕΩΡΓΙΟΣ ΠΑΠΑΦΙΛΙΠΠΟΥ: </w:t>
      </w:r>
      <w:r>
        <w:rPr>
          <w:rFonts w:eastAsia="Times New Roman"/>
          <w:szCs w:val="24"/>
        </w:rPr>
        <w:t>Τα έχω καταγράψει.</w:t>
      </w:r>
    </w:p>
    <w:p w14:paraId="662D4FAC" w14:textId="77777777" w:rsidR="009A4B17" w:rsidRDefault="004622F9">
      <w:pPr>
        <w:spacing w:after="0" w:line="600" w:lineRule="auto"/>
        <w:ind w:firstLine="720"/>
        <w:jc w:val="both"/>
        <w:rPr>
          <w:rFonts w:eastAsia="Times New Roman"/>
          <w:b/>
          <w:szCs w:val="24"/>
        </w:rPr>
      </w:pPr>
      <w:r>
        <w:rPr>
          <w:rFonts w:eastAsia="Times New Roman"/>
          <w:b/>
          <w:szCs w:val="24"/>
        </w:rPr>
        <w:t xml:space="preserve">ΑΘΑΝΑΣΙΟΣ ΔΑΒΑΚΗΣ: </w:t>
      </w:r>
      <w:r>
        <w:rPr>
          <w:rFonts w:eastAsia="Times New Roman"/>
          <w:szCs w:val="24"/>
        </w:rPr>
        <w:t>Καλέσαμε μάρτυρες;</w:t>
      </w:r>
    </w:p>
    <w:p w14:paraId="662D4FAD" w14:textId="77777777" w:rsidR="009A4B17" w:rsidRDefault="004622F9">
      <w:pPr>
        <w:spacing w:after="0" w:line="600" w:lineRule="auto"/>
        <w:ind w:firstLine="720"/>
        <w:jc w:val="both"/>
        <w:rPr>
          <w:rFonts w:eastAsia="Times New Roman"/>
          <w:b/>
          <w:szCs w:val="24"/>
        </w:rPr>
      </w:pPr>
      <w:r>
        <w:rPr>
          <w:rFonts w:eastAsia="Times New Roman"/>
          <w:b/>
          <w:szCs w:val="24"/>
        </w:rPr>
        <w:t xml:space="preserve">ΓΕΩΡΓΙΟΣ ΠΑΠΑΦΙΛΙΠΠΟΥ: </w:t>
      </w:r>
      <w:r>
        <w:rPr>
          <w:rFonts w:eastAsia="Times New Roman"/>
          <w:szCs w:val="24"/>
        </w:rPr>
        <w:t>Σας είπα ότι αναφέρθηκε στην πρόταση που περιέχεται στο πόρισμα. Κληθήκατε να υποβάλετε τις παρατηρήσεις σας.</w:t>
      </w:r>
    </w:p>
    <w:p w14:paraId="662D4FAE" w14:textId="77777777" w:rsidR="009A4B17" w:rsidRDefault="004622F9">
      <w:pPr>
        <w:spacing w:after="0" w:line="600" w:lineRule="auto"/>
        <w:ind w:firstLine="720"/>
        <w:jc w:val="both"/>
        <w:rPr>
          <w:rFonts w:eastAsia="Times New Roman"/>
          <w:b/>
          <w:szCs w:val="24"/>
        </w:rPr>
      </w:pPr>
      <w:r>
        <w:rPr>
          <w:rFonts w:eastAsia="Times New Roman"/>
          <w:b/>
          <w:szCs w:val="24"/>
        </w:rPr>
        <w:t xml:space="preserve">ΑΘΑΝΑΣΙΟΣ ΔΑΒΑΚΗΣ: </w:t>
      </w:r>
      <w:r>
        <w:rPr>
          <w:rFonts w:eastAsia="Times New Roman"/>
          <w:szCs w:val="24"/>
        </w:rPr>
        <w:t>Κάναμε κάτι;</w:t>
      </w:r>
    </w:p>
    <w:p w14:paraId="662D4FAF" w14:textId="77777777" w:rsidR="009A4B17" w:rsidRDefault="004622F9">
      <w:pPr>
        <w:spacing w:after="0" w:line="600" w:lineRule="auto"/>
        <w:ind w:firstLine="720"/>
        <w:jc w:val="both"/>
        <w:rPr>
          <w:rFonts w:eastAsia="Times New Roman"/>
          <w:b/>
          <w:szCs w:val="24"/>
        </w:rPr>
      </w:pPr>
      <w:r>
        <w:rPr>
          <w:rFonts w:eastAsia="Times New Roman"/>
          <w:b/>
          <w:szCs w:val="24"/>
        </w:rPr>
        <w:t>ΓΕΩΡΓΙΟΣ ΠΑΠΑΦΙΛΙΠΠΟΥ:</w:t>
      </w:r>
      <w:r>
        <w:rPr>
          <w:rFonts w:eastAsia="Times New Roman"/>
          <w:szCs w:val="24"/>
        </w:rPr>
        <w:t xml:space="preserve"> Πολλές από </w:t>
      </w:r>
      <w:r>
        <w:rPr>
          <w:rFonts w:eastAsia="Times New Roman"/>
          <w:szCs w:val="24"/>
        </w:rPr>
        <w:t>τις παρατηρήσεις που υποβλήθηκαν κατά τη διάρκεια...</w:t>
      </w:r>
    </w:p>
    <w:p w14:paraId="662D4FB0" w14:textId="77777777" w:rsidR="009A4B17" w:rsidRDefault="004622F9">
      <w:pPr>
        <w:spacing w:after="0" w:line="600" w:lineRule="auto"/>
        <w:ind w:firstLine="720"/>
        <w:jc w:val="both"/>
        <w:rPr>
          <w:rFonts w:eastAsia="Times New Roman"/>
          <w:b/>
          <w:szCs w:val="24"/>
        </w:rPr>
      </w:pPr>
      <w:r>
        <w:rPr>
          <w:rFonts w:eastAsia="Times New Roman"/>
          <w:b/>
          <w:szCs w:val="24"/>
        </w:rPr>
        <w:t xml:space="preserve">ΑΘΑΝΑΣΙΟΣ ΔΑΒΑΚΗΣ: </w:t>
      </w:r>
      <w:r>
        <w:rPr>
          <w:rFonts w:eastAsia="Times New Roman"/>
          <w:szCs w:val="24"/>
        </w:rPr>
        <w:t>Συμφωνήσαμε.</w:t>
      </w:r>
    </w:p>
    <w:p w14:paraId="662D4FB1" w14:textId="77777777" w:rsidR="009A4B17" w:rsidRDefault="004622F9">
      <w:pPr>
        <w:spacing w:after="0" w:line="600" w:lineRule="auto"/>
        <w:ind w:firstLine="720"/>
        <w:jc w:val="both"/>
        <w:rPr>
          <w:rFonts w:eastAsia="Times New Roman"/>
          <w:b/>
          <w:szCs w:val="24"/>
        </w:rPr>
      </w:pPr>
      <w:r>
        <w:rPr>
          <w:rFonts w:eastAsia="Times New Roman"/>
          <w:b/>
          <w:szCs w:val="24"/>
        </w:rPr>
        <w:t>ΓΕΩΡΓΙΟΣ ΠΑΠΑΦΙΛΙΠΠΟΥ:</w:t>
      </w:r>
      <w:r>
        <w:rPr>
          <w:rFonts w:eastAsia="Times New Roman"/>
          <w:szCs w:val="24"/>
        </w:rPr>
        <w:t xml:space="preserve"> Παρ</w:t>
      </w:r>
      <w:r>
        <w:rPr>
          <w:rFonts w:eastAsia="Times New Roman"/>
          <w:szCs w:val="24"/>
        </w:rPr>
        <w:t xml:space="preserve">’ </w:t>
      </w:r>
      <w:r>
        <w:rPr>
          <w:rFonts w:eastAsia="Times New Roman"/>
          <w:szCs w:val="24"/>
        </w:rPr>
        <w:t xml:space="preserve">όλα αυτά, ο κ. Παναγιωτόπουλος έχει επιφυλάξεις. Θα μας βοηθούσε, λοιπόν, τις παρατηρήσεις του αυτές να τις έκανε κατά τη συνεδρίαση της </w:t>
      </w:r>
      <w:r>
        <w:rPr>
          <w:rFonts w:eastAsia="Times New Roman"/>
          <w:szCs w:val="24"/>
        </w:rPr>
        <w:t>ε</w:t>
      </w:r>
      <w:r>
        <w:rPr>
          <w:rFonts w:eastAsia="Times New Roman"/>
          <w:szCs w:val="24"/>
        </w:rPr>
        <w:t>πιτρο</w:t>
      </w:r>
      <w:r>
        <w:rPr>
          <w:rFonts w:eastAsia="Times New Roman"/>
          <w:szCs w:val="24"/>
        </w:rPr>
        <w:t>πής.</w:t>
      </w:r>
    </w:p>
    <w:p w14:paraId="662D4FB2" w14:textId="77777777" w:rsidR="009A4B17" w:rsidRDefault="004622F9">
      <w:pPr>
        <w:spacing w:after="0" w:line="600" w:lineRule="auto"/>
        <w:ind w:firstLine="720"/>
        <w:jc w:val="both"/>
        <w:rPr>
          <w:rFonts w:eastAsia="Times New Roman"/>
          <w:b/>
          <w:szCs w:val="24"/>
        </w:rPr>
      </w:pPr>
      <w:r>
        <w:rPr>
          <w:rFonts w:eastAsia="Times New Roman"/>
          <w:b/>
          <w:szCs w:val="24"/>
        </w:rPr>
        <w:t>ΚΩΝΣΤΑΝΤΙΝΟΣ ΤΖΑΒΑΡΑΣ:</w:t>
      </w:r>
      <w:r>
        <w:rPr>
          <w:rFonts w:eastAsia="Times New Roman"/>
          <w:szCs w:val="24"/>
        </w:rPr>
        <w:t xml:space="preserve"> Ήσασταν άψογος. Δεν έχουμε κανένα παράπονο.</w:t>
      </w:r>
    </w:p>
    <w:p w14:paraId="662D4FB3" w14:textId="77777777" w:rsidR="009A4B17" w:rsidRDefault="004622F9">
      <w:pPr>
        <w:spacing w:after="0" w:line="600" w:lineRule="auto"/>
        <w:ind w:firstLine="720"/>
        <w:jc w:val="both"/>
        <w:rPr>
          <w:rFonts w:eastAsia="Times New Roman"/>
          <w:szCs w:val="24"/>
        </w:rPr>
      </w:pPr>
      <w:r>
        <w:rPr>
          <w:rFonts w:eastAsia="Times New Roman"/>
          <w:b/>
          <w:szCs w:val="24"/>
        </w:rPr>
        <w:t xml:space="preserve">ΓΕΩΡΓΙΟΣ ΠΑΠΑΦΙΛΙΠΠΟΥ: </w:t>
      </w:r>
      <w:r>
        <w:rPr>
          <w:rFonts w:eastAsia="Times New Roman"/>
          <w:szCs w:val="24"/>
        </w:rPr>
        <w:t>Ευχαριστώ για τα εύσημα.</w:t>
      </w:r>
    </w:p>
    <w:p w14:paraId="662D4FB4" w14:textId="77777777" w:rsidR="009A4B17" w:rsidRDefault="004622F9">
      <w:pPr>
        <w:spacing w:after="0" w:line="600" w:lineRule="auto"/>
        <w:ind w:firstLine="720"/>
        <w:jc w:val="both"/>
        <w:rPr>
          <w:rFonts w:eastAsia="Times New Roman"/>
          <w:szCs w:val="24"/>
        </w:rPr>
      </w:pPr>
      <w:r>
        <w:rPr>
          <w:rFonts w:eastAsia="Times New Roman"/>
          <w:szCs w:val="24"/>
        </w:rPr>
        <w:t>Εκπλήσσομαι, όμως, από τα όσα άκουσα, γιατί άλλα λέγαμε στην Επιτροπή και άλλα ακούμε σήμερα. Παρ’ όλα αυτά, λοιπόν, η πλειοψηφία των Βο</w:t>
      </w:r>
      <w:r>
        <w:rPr>
          <w:rFonts w:eastAsia="Times New Roman"/>
          <w:szCs w:val="24"/>
        </w:rPr>
        <w:t>υλευτών των κομμάτων της Αντιπολίτευσης συμπεριλαμβανομένων και αυτών που υπερψήφισαν το πόρισμα προέβη σε μ</w:t>
      </w:r>
      <w:r>
        <w:rPr>
          <w:rFonts w:eastAsia="Times New Roman"/>
          <w:szCs w:val="24"/>
        </w:rPr>
        <w:t>ί</w:t>
      </w:r>
      <w:r>
        <w:rPr>
          <w:rFonts w:eastAsia="Times New Roman"/>
          <w:szCs w:val="24"/>
        </w:rPr>
        <w:t>α ανελέητη πολιτική σπέκουλα εκμεταλλευόμενη την πρόταση που περιέχεται στο πόρισμα.</w:t>
      </w:r>
    </w:p>
    <w:p w14:paraId="662D4FB5" w14:textId="77777777" w:rsidR="009A4B17" w:rsidRDefault="004622F9">
      <w:pPr>
        <w:spacing w:after="0" w:line="600" w:lineRule="auto"/>
        <w:ind w:firstLine="720"/>
        <w:jc w:val="both"/>
        <w:rPr>
          <w:rFonts w:eastAsia="Times New Roman"/>
          <w:b/>
          <w:szCs w:val="24"/>
        </w:rPr>
      </w:pPr>
      <w:r>
        <w:rPr>
          <w:rFonts w:eastAsia="Times New Roman"/>
          <w:szCs w:val="24"/>
        </w:rPr>
        <w:t>Σταχυολογώ τα τερατώδη που ακούσαμε εδώ σήμερα ότι δήθεν ήτανε</w:t>
      </w:r>
      <w:r>
        <w:rPr>
          <w:rFonts w:eastAsia="Times New Roman"/>
          <w:szCs w:val="24"/>
        </w:rPr>
        <w:t xml:space="preserve"> μεθόδευση σύσταση της </w:t>
      </w:r>
      <w:r>
        <w:rPr>
          <w:rFonts w:eastAsia="Times New Roman"/>
          <w:szCs w:val="24"/>
        </w:rPr>
        <w:t>ε</w:t>
      </w:r>
      <w:r>
        <w:rPr>
          <w:rFonts w:eastAsia="Times New Roman"/>
          <w:szCs w:val="24"/>
        </w:rPr>
        <w:t>πιτροπής του ΣΥΡΙΖΑ για αποπροσανατολισμό, ότι ήταν μ</w:t>
      </w:r>
      <w:r>
        <w:rPr>
          <w:rFonts w:eastAsia="Times New Roman"/>
          <w:szCs w:val="24"/>
        </w:rPr>
        <w:t>ί</w:t>
      </w:r>
      <w:r>
        <w:rPr>
          <w:rFonts w:eastAsia="Times New Roman"/>
          <w:szCs w:val="24"/>
        </w:rPr>
        <w:t xml:space="preserve">α «φούσκα» που έσκασε, ότι ήταν ένα φιάσκο, ότι δεν υπήρχε λόγος να συσταθεί αυτή η </w:t>
      </w:r>
      <w:r>
        <w:rPr>
          <w:rFonts w:eastAsia="Times New Roman"/>
          <w:szCs w:val="24"/>
        </w:rPr>
        <w:t>ε</w:t>
      </w:r>
      <w:r>
        <w:rPr>
          <w:rFonts w:eastAsia="Times New Roman"/>
          <w:szCs w:val="24"/>
        </w:rPr>
        <w:t>πιτροπή και πολλά άλλα.</w:t>
      </w:r>
    </w:p>
    <w:p w14:paraId="662D4FB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Όταν, όμως, ακούγονται αυτές οι λέξεις και μας ασκείται αυτή η κριτικ</w:t>
      </w:r>
      <w:r>
        <w:rPr>
          <w:rFonts w:eastAsia="Times New Roman" w:cs="Times New Roman"/>
          <w:szCs w:val="24"/>
        </w:rPr>
        <w:t xml:space="preserve">ή, λησμονείται ένα πάρα, πάρα πολύ βασικό. </w:t>
      </w:r>
      <w:r>
        <w:rPr>
          <w:rFonts w:eastAsia="Times New Roman" w:cs="Times New Roman"/>
          <w:szCs w:val="24"/>
        </w:rPr>
        <w:t>Γ</w:t>
      </w:r>
      <w:r>
        <w:rPr>
          <w:rFonts w:eastAsia="Times New Roman" w:cs="Times New Roman"/>
          <w:szCs w:val="24"/>
        </w:rPr>
        <w:t xml:space="preserve">ια τους νομικούς συναδέλφους είναι ασυγχώρητο λάθος. Ποιο είναι αυτό; Ξεχνάτε με ποιον τρόπο συστήθηκε αυτή η Επιτροπή. Σας το θυμίζω, λοιπόν, γιατί φαίνεται ότι η μνήμη σας είναι αδύνατη. </w:t>
      </w:r>
    </w:p>
    <w:p w14:paraId="662D4FB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Ήρθαν στη Βουλή έξι δι</w:t>
      </w:r>
      <w:r>
        <w:rPr>
          <w:rFonts w:eastAsia="Times New Roman" w:cs="Times New Roman"/>
          <w:szCs w:val="24"/>
        </w:rPr>
        <w:t xml:space="preserve">κογραφίες, που προέκυψαν από τις αρμόδιες ανακριτικές και λοιπές διωκτικές Αρχές, δικαστικές, γιατί κατά τη διενέργεια αυτών των προανακριτικών ή ανακριτικών πράξεων προέκυψαν στοιχεία που είχαν σχέση με αδικήματα Υπουργών κατά την εκτέλεση των καθηκόντων </w:t>
      </w:r>
      <w:r>
        <w:rPr>
          <w:rFonts w:eastAsia="Times New Roman" w:cs="Times New Roman"/>
          <w:szCs w:val="24"/>
        </w:rPr>
        <w:t xml:space="preserve">τους και σχετίζονταν με αυτά. </w:t>
      </w:r>
    </w:p>
    <w:p w14:paraId="662D4FB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σύσταση, λοιπόν, της </w:t>
      </w:r>
      <w:r>
        <w:rPr>
          <w:rFonts w:eastAsia="Times New Roman" w:cs="Times New Roman"/>
          <w:szCs w:val="24"/>
        </w:rPr>
        <w:t>ε</w:t>
      </w:r>
      <w:r>
        <w:rPr>
          <w:rFonts w:eastAsia="Times New Roman" w:cs="Times New Roman"/>
          <w:szCs w:val="24"/>
        </w:rPr>
        <w:t>πιτροπής αυτής, με βάση το άρθρο 86 παράγραφος 3 και 2 παράγραφος 2, ήταν μονόδρομος, γιατί θα έπρεπε η Βουλή αυτή να αποφασίσει για τις δικογραφίες που βρέθηκαν μπροστά της και που ήρθαν από τον αρμόδ</w:t>
      </w:r>
      <w:r>
        <w:rPr>
          <w:rFonts w:eastAsia="Times New Roman" w:cs="Times New Roman"/>
          <w:szCs w:val="24"/>
        </w:rPr>
        <w:t xml:space="preserve">ιο </w:t>
      </w:r>
      <w:r>
        <w:rPr>
          <w:rFonts w:eastAsia="Times New Roman" w:cs="Times New Roman"/>
          <w:szCs w:val="24"/>
        </w:rPr>
        <w:t>ε</w:t>
      </w:r>
      <w:r>
        <w:rPr>
          <w:rFonts w:eastAsia="Times New Roman" w:cs="Times New Roman"/>
          <w:szCs w:val="24"/>
        </w:rPr>
        <w:t xml:space="preserve">ισαγγελέα. </w:t>
      </w:r>
    </w:p>
    <w:p w14:paraId="662D4FB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Προβλέπεται από το Σύνταγμα άλλο Όργανο που θα μπορούσε να αποφανθεί ότι έχει εξαλειφθεί το αξιόποινό τους ή ότι για το αδίκημα του ξεπλύματος του «βρώμικου» χρήματος, είναι αναρμόδια; Εφόσον αυτές οι δικογραφίες ήρθαν από την </w:t>
      </w:r>
      <w:r>
        <w:rPr>
          <w:rFonts w:eastAsia="Times New Roman" w:cs="Times New Roman"/>
          <w:szCs w:val="24"/>
        </w:rPr>
        <w:t>ε</w:t>
      </w:r>
      <w:r>
        <w:rPr>
          <w:rFonts w:eastAsia="Times New Roman" w:cs="Times New Roman"/>
          <w:szCs w:val="24"/>
        </w:rPr>
        <w:t xml:space="preserve">ισαγγελία, μπορούσαμε να το παρακάμψουμε; </w:t>
      </w:r>
    </w:p>
    <w:p w14:paraId="662D4FB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Εσείς, κύριε Λοβέρδο φύγατε -και εσείς της Νέας Δημοκρατίας- που κόπτεστε για την τήρηση του Συντάγματος, που αγωνίζεστε και το διακηρύσσετε συνεχώς; Δεν θα παραβαίναμε το ίδιο το Σύνταγμα αν δεν κάναμε την </w:t>
      </w:r>
      <w:r>
        <w:rPr>
          <w:rFonts w:eastAsia="Times New Roman" w:cs="Times New Roman"/>
          <w:szCs w:val="24"/>
        </w:rPr>
        <w:t>ε</w:t>
      </w:r>
      <w:r>
        <w:rPr>
          <w:rFonts w:eastAsia="Times New Roman" w:cs="Times New Roman"/>
          <w:szCs w:val="24"/>
        </w:rPr>
        <w:t>πιτρο</w:t>
      </w:r>
      <w:r>
        <w:rPr>
          <w:rFonts w:eastAsia="Times New Roman" w:cs="Times New Roman"/>
          <w:szCs w:val="24"/>
        </w:rPr>
        <w:t xml:space="preserve">πή αυτή; Συνέλθετε, σας παρακαλώ. Να λέμε πράγματα, αλλά ειδικά όταν λέγονται από νομικούς, να βασίζονται στο νόμο. </w:t>
      </w:r>
    </w:p>
    <w:p w14:paraId="662D4FB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Θα ήθελα να κάνω κάποιες μικρές παρατηρήσεις για τον κ. </w:t>
      </w:r>
      <w:proofErr w:type="spellStart"/>
      <w:r>
        <w:rPr>
          <w:rFonts w:eastAsia="Times New Roman" w:cs="Times New Roman"/>
          <w:szCs w:val="24"/>
        </w:rPr>
        <w:t>Δανέλλη</w:t>
      </w:r>
      <w:proofErr w:type="spellEnd"/>
      <w:r>
        <w:rPr>
          <w:rFonts w:eastAsia="Times New Roman" w:cs="Times New Roman"/>
          <w:szCs w:val="24"/>
        </w:rPr>
        <w:t xml:space="preserve"> και την πρόταση του Ποταμιού, όπως, επίσης, και για την πρόταση της Δημοκρα</w:t>
      </w:r>
      <w:r>
        <w:rPr>
          <w:rFonts w:eastAsia="Times New Roman" w:cs="Times New Roman"/>
          <w:szCs w:val="24"/>
        </w:rPr>
        <w:t xml:space="preserve">τικής Συμπαράταξης σε σχέση με το αιτιολογικό του πορίσματος και τις διαφωνίες της. </w:t>
      </w:r>
    </w:p>
    <w:p w14:paraId="662D4FB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ΠΡΟΕΔΡΕΩΝ (Σπυρίδων Λυκούδης):</w:t>
      </w:r>
      <w:r>
        <w:rPr>
          <w:rFonts w:eastAsia="Times New Roman" w:cs="Times New Roman"/>
          <w:szCs w:val="24"/>
        </w:rPr>
        <w:t xml:space="preserve"> Μαζέψτε λίγο τις παρατηρήσεις σας, γιατί είστε στα </w:t>
      </w:r>
      <w:proofErr w:type="spellStart"/>
      <w:r>
        <w:rPr>
          <w:rFonts w:eastAsia="Times New Roman" w:cs="Times New Roman"/>
          <w:szCs w:val="24"/>
        </w:rPr>
        <w:t>επτάμισι</w:t>
      </w:r>
      <w:proofErr w:type="spellEnd"/>
      <w:r>
        <w:rPr>
          <w:rFonts w:eastAsia="Times New Roman" w:cs="Times New Roman"/>
          <w:szCs w:val="24"/>
        </w:rPr>
        <w:t xml:space="preserve"> λεπτά. </w:t>
      </w:r>
    </w:p>
    <w:p w14:paraId="662D4FB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ΓΕΩΡΓΙΟΣ ΠΑΠΑΦΙΛΙΠΠΟΥ:</w:t>
      </w:r>
      <w:r>
        <w:rPr>
          <w:rFonts w:eastAsia="Times New Roman" w:cs="Times New Roman"/>
          <w:szCs w:val="24"/>
        </w:rPr>
        <w:t xml:space="preserve"> Κύριε Πρόεδρε, ανεχτήκατε την πλειονότητα των συν</w:t>
      </w:r>
      <w:r>
        <w:rPr>
          <w:rFonts w:eastAsia="Times New Roman" w:cs="Times New Roman"/>
          <w:szCs w:val="24"/>
        </w:rPr>
        <w:t xml:space="preserve">αδέλφων. </w:t>
      </w:r>
    </w:p>
    <w:p w14:paraId="662D4FB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ΠΡΟΕΔΡΕΩΝ (Σπυρίδων Λυκούδης):</w:t>
      </w:r>
      <w:r>
        <w:rPr>
          <w:rFonts w:eastAsia="Times New Roman" w:cs="Times New Roman"/>
          <w:szCs w:val="24"/>
        </w:rPr>
        <w:t xml:space="preserve"> Θα ανεχθώ κι εσάς, κύριε συνάδελφε. Απλώς, λέω να μαζέψετε λίγο τις παρατηρήσεις σας. </w:t>
      </w:r>
    </w:p>
    <w:p w14:paraId="662D4FB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ΠΑΠΑΦΙΛΙΠΠΟΥ: </w:t>
      </w:r>
      <w:r>
        <w:rPr>
          <w:rFonts w:eastAsia="Times New Roman" w:cs="Times New Roman"/>
          <w:szCs w:val="24"/>
        </w:rPr>
        <w:t>Κρίνουμε, λοιπόν -και το πιστεύουμε- ότι έχουμε πράξει το νομικώς ορθό ως προς το πόρισμα και την πρόταση</w:t>
      </w:r>
      <w:r>
        <w:rPr>
          <w:rFonts w:eastAsia="Times New Roman" w:cs="Times New Roman"/>
          <w:szCs w:val="24"/>
        </w:rPr>
        <w:t xml:space="preserve"> που κάνουμε στη Βουλή, γιατί ασχοληθήκαμε πραγματικά με έναν τρόπο γρήγορο σε σχέση με τα αδικήματα της απιστίας περί την υπηρεσία, όπως και με το ξέπλυμα «βρώμικου» χρήματος. Και γι’ αυτό μας μέμφεται η Δημοκρατική Συμπαράταξη. </w:t>
      </w:r>
    </w:p>
    <w:p w14:paraId="662D4FC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Δεν θα έπρεπε, όμως, να γ</w:t>
      </w:r>
      <w:r>
        <w:rPr>
          <w:rFonts w:eastAsia="Times New Roman" w:cs="Times New Roman"/>
          <w:szCs w:val="24"/>
        </w:rPr>
        <w:t>ίνει αυτή η στοιχειώδης έρευνα που έγινε, για να διαπιστωθεί αν πράγματι έλαβαν χώρα, διαπράχθηκαν, αδικήματα και στη συνέχεια να αποφανθούμε είτε για την εξάλειψη του αξιόποινου, είτε για τη μη αρμοδιότητα της Βουλής για άσκηση ποινικής δίωξης για το αδίκ</w:t>
      </w:r>
      <w:r>
        <w:rPr>
          <w:rFonts w:eastAsia="Times New Roman" w:cs="Times New Roman"/>
          <w:szCs w:val="24"/>
        </w:rPr>
        <w:t xml:space="preserve">ημα του ξεπλύματος του «βρώμικου» χρήματος; </w:t>
      </w:r>
    </w:p>
    <w:p w14:paraId="662D4FC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Αυτά που προέκυψαν από τη μικρή αυτή έρευνα, τη γρήγορη και σύντομη, δεν θα έπρεπε να τα εκθέσουμε στο πόρισμα; Που, λοιπόν, είναι η παρανομία; Πού είναι αυτό το οποίο μας καταλογίζετε; </w:t>
      </w:r>
    </w:p>
    <w:p w14:paraId="662D4FC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Επίσης, για τα όσα είπε </w:t>
      </w:r>
      <w:r>
        <w:rPr>
          <w:rFonts w:eastAsia="Times New Roman" w:cs="Times New Roman"/>
          <w:szCs w:val="24"/>
        </w:rPr>
        <w:t xml:space="preserve">ο κ. </w:t>
      </w:r>
      <w:proofErr w:type="spellStart"/>
      <w:r>
        <w:rPr>
          <w:rFonts w:eastAsia="Times New Roman" w:cs="Times New Roman"/>
          <w:szCs w:val="24"/>
        </w:rPr>
        <w:t>Δανέλλης</w:t>
      </w:r>
      <w:proofErr w:type="spellEnd"/>
      <w:r>
        <w:rPr>
          <w:rFonts w:eastAsia="Times New Roman" w:cs="Times New Roman"/>
          <w:szCs w:val="24"/>
        </w:rPr>
        <w:t xml:space="preserve"> σχετικά με την πρόταση του Ποταμιού, πιστεύω ότι τελεί εν </w:t>
      </w:r>
      <w:proofErr w:type="spellStart"/>
      <w:r>
        <w:rPr>
          <w:rFonts w:eastAsia="Times New Roman" w:cs="Times New Roman"/>
          <w:szCs w:val="24"/>
        </w:rPr>
        <w:t>αδίκω</w:t>
      </w:r>
      <w:proofErr w:type="spellEnd"/>
      <w:r>
        <w:rPr>
          <w:rFonts w:eastAsia="Times New Roman" w:cs="Times New Roman"/>
          <w:szCs w:val="24"/>
        </w:rPr>
        <w:t xml:space="preserve"> -νομικό </w:t>
      </w:r>
      <w:proofErr w:type="spellStart"/>
      <w:r>
        <w:rPr>
          <w:rFonts w:eastAsia="Times New Roman" w:cs="Times New Roman"/>
          <w:szCs w:val="24"/>
        </w:rPr>
        <w:t>αδίκω</w:t>
      </w:r>
      <w:proofErr w:type="spellEnd"/>
      <w:r>
        <w:rPr>
          <w:rFonts w:eastAsia="Times New Roman" w:cs="Times New Roman"/>
          <w:szCs w:val="24"/>
        </w:rPr>
        <w:t>- το Ποτάμι, γιατί η Βουλή, όπως και κάθε Όργανο που ασκεί ποινική δίωξη, όταν διαπιστώσει ότι έχει παραγραφεί ή έχει εξαλειφθεί το αξιόποινο, έχει την ικανότητα, τη</w:t>
      </w:r>
      <w:r>
        <w:rPr>
          <w:rFonts w:eastAsia="Times New Roman" w:cs="Times New Roman"/>
          <w:szCs w:val="24"/>
        </w:rPr>
        <w:t xml:space="preserve"> δυνατότητα και το δικαίωμα να αποφανθεί ότι έχει εξαλειφθεί το αξιόποινο. </w:t>
      </w:r>
    </w:p>
    <w:p w14:paraId="662D4FC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πιτροπή μας, σύμφωνα με το άρθρο 156 παράγραφος 4 του Κανονισμού της Βουλής έχει όλα τα δικαιώματα του Εισαγγελέα όταν διενεργεί προκαταρκτική εξέταση. Όταν ένας </w:t>
      </w:r>
      <w:r>
        <w:rPr>
          <w:rFonts w:eastAsia="Times New Roman" w:cs="Times New Roman"/>
          <w:szCs w:val="24"/>
        </w:rPr>
        <w:t>ε</w:t>
      </w:r>
      <w:r>
        <w:rPr>
          <w:rFonts w:eastAsia="Times New Roman" w:cs="Times New Roman"/>
          <w:szCs w:val="24"/>
        </w:rPr>
        <w:t>ισαγγελέας διε</w:t>
      </w:r>
      <w:r>
        <w:rPr>
          <w:rFonts w:eastAsia="Times New Roman" w:cs="Times New Roman"/>
          <w:szCs w:val="24"/>
        </w:rPr>
        <w:t xml:space="preserve">νεργεί προκαταρκτική εξέταση και διαπιστώσει ότι για το αδίκημα για το οποίο διενεργεί την εξέταση έχει εξαλειφθεί το αξιόποινό του, τι θα την κάνει; Θα την παραπέμψει ή θα τη βάλει στο αρχείο; Αναλόγως πράξαμε και εμείς ως </w:t>
      </w:r>
      <w:r>
        <w:rPr>
          <w:rFonts w:eastAsia="Times New Roman" w:cs="Times New Roman"/>
          <w:szCs w:val="24"/>
        </w:rPr>
        <w:t>ε</w:t>
      </w:r>
      <w:r>
        <w:rPr>
          <w:rFonts w:eastAsia="Times New Roman" w:cs="Times New Roman"/>
          <w:szCs w:val="24"/>
        </w:rPr>
        <w:t xml:space="preserve">πιτροπή, έχοντας τα δικαιώματα </w:t>
      </w:r>
      <w:r>
        <w:rPr>
          <w:rFonts w:eastAsia="Times New Roman" w:cs="Times New Roman"/>
          <w:szCs w:val="24"/>
        </w:rPr>
        <w:t xml:space="preserve">που έχει ο </w:t>
      </w:r>
      <w:r>
        <w:rPr>
          <w:rFonts w:eastAsia="Times New Roman" w:cs="Times New Roman"/>
          <w:szCs w:val="24"/>
        </w:rPr>
        <w:t>ε</w:t>
      </w:r>
      <w:r>
        <w:rPr>
          <w:rFonts w:eastAsia="Times New Roman" w:cs="Times New Roman"/>
          <w:szCs w:val="24"/>
        </w:rPr>
        <w:t xml:space="preserve">ισαγγελέας κατά τη διενέργεια προκαταρκτικής εξέτασης. </w:t>
      </w:r>
    </w:p>
    <w:p w14:paraId="662D4FC4" w14:textId="77777777" w:rsidR="009A4B17" w:rsidRDefault="009A4B17">
      <w:pPr>
        <w:spacing w:after="0" w:line="600" w:lineRule="auto"/>
        <w:jc w:val="center"/>
        <w:rPr>
          <w:rFonts w:eastAsia="Times New Roman" w:cs="Times New Roman"/>
          <w:szCs w:val="24"/>
        </w:rPr>
      </w:pPr>
    </w:p>
    <w:p w14:paraId="662D4FC5" w14:textId="77777777" w:rsidR="009A4B17" w:rsidRDefault="004622F9">
      <w:pPr>
        <w:spacing w:after="0" w:line="600" w:lineRule="auto"/>
        <w:ind w:firstLine="720"/>
        <w:jc w:val="both"/>
        <w:rPr>
          <w:rFonts w:eastAsia="Times New Roman"/>
          <w:szCs w:val="24"/>
        </w:rPr>
      </w:pPr>
      <w:r>
        <w:rPr>
          <w:rFonts w:eastAsia="Times New Roman"/>
          <w:szCs w:val="24"/>
        </w:rPr>
        <w:t xml:space="preserve">Επίσης, γι’ αυτό που προτείνει το Ποτάμι, θα δημιουργηθεί το εξής παράλογο και άτοπο, δηλαδή, να ασχοληθεί η </w:t>
      </w:r>
      <w:r>
        <w:rPr>
          <w:rFonts w:eastAsia="Times New Roman"/>
          <w:szCs w:val="24"/>
        </w:rPr>
        <w:t>ε</w:t>
      </w:r>
      <w:r>
        <w:rPr>
          <w:rFonts w:eastAsia="Times New Roman"/>
          <w:szCs w:val="24"/>
        </w:rPr>
        <w:t>πιτροπή επί έναν χρόνο και πλέον και τελικά, να ψηφίσει την άσκηση της ποινικ</w:t>
      </w:r>
      <w:r>
        <w:rPr>
          <w:rFonts w:eastAsia="Times New Roman"/>
          <w:szCs w:val="24"/>
        </w:rPr>
        <w:t>ής δίωξης, να επιληφθεί το Συμβούλιο που δημιουργείται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w:t>
      </w:r>
      <w:r>
        <w:rPr>
          <w:rFonts w:eastAsia="Times New Roman"/>
          <w:szCs w:val="24"/>
        </w:rPr>
        <w:t>ε</w:t>
      </w:r>
      <w:r>
        <w:rPr>
          <w:rFonts w:eastAsia="Times New Roman"/>
          <w:szCs w:val="24"/>
        </w:rPr>
        <w:t xml:space="preserve">ιδικού </w:t>
      </w:r>
      <w:r>
        <w:rPr>
          <w:rFonts w:eastAsia="Times New Roman"/>
          <w:szCs w:val="24"/>
        </w:rPr>
        <w:t>δ</w:t>
      </w:r>
      <w:r>
        <w:rPr>
          <w:rFonts w:eastAsia="Times New Roman"/>
          <w:szCs w:val="24"/>
        </w:rPr>
        <w:t>ικαστηρίου και να πει τα ίδια. Τι σημαίνει αυτό; Θα είχαμε χάσιμο χρόνου. Και τελικά, έχοντας εισηγηθεί τα όσα εισηγούμαστε στο πόρισμά μας, και χρόνο κερδίζουμε και το χρέος μ</w:t>
      </w:r>
      <w:r>
        <w:rPr>
          <w:rFonts w:eastAsia="Times New Roman"/>
          <w:szCs w:val="24"/>
        </w:rPr>
        <w:t xml:space="preserve">ας επιτελούμε με τον καλύτερο δυνατό τρόπο. </w:t>
      </w:r>
    </w:p>
    <w:p w14:paraId="662D4FC6" w14:textId="77777777" w:rsidR="009A4B17" w:rsidRDefault="004622F9">
      <w:pPr>
        <w:spacing w:after="0" w:line="600" w:lineRule="auto"/>
        <w:ind w:firstLine="720"/>
        <w:jc w:val="both"/>
        <w:rPr>
          <w:rFonts w:eastAsia="Times New Roman"/>
          <w:szCs w:val="24"/>
        </w:rPr>
      </w:pPr>
      <w:r>
        <w:rPr>
          <w:rFonts w:eastAsia="Times New Roman"/>
          <w:szCs w:val="24"/>
        </w:rPr>
        <w:t>Συνεπώς, είναι αυτονόητο ότι θα πρέπει να υπερψηφιστεί απ’ όλους τους Βουλευτές.</w:t>
      </w:r>
    </w:p>
    <w:p w14:paraId="662D4FC7" w14:textId="77777777" w:rsidR="009A4B17" w:rsidRDefault="004622F9">
      <w:pPr>
        <w:spacing w:after="0" w:line="600" w:lineRule="auto"/>
        <w:ind w:firstLine="720"/>
        <w:jc w:val="both"/>
        <w:rPr>
          <w:rFonts w:eastAsia="Times New Roman"/>
          <w:szCs w:val="24"/>
        </w:rPr>
      </w:pPr>
      <w:r>
        <w:rPr>
          <w:rFonts w:eastAsia="Times New Roman"/>
          <w:szCs w:val="24"/>
        </w:rPr>
        <w:t>Σας ευχαριστώ πολύ.</w:t>
      </w:r>
    </w:p>
    <w:p w14:paraId="662D4FC8" w14:textId="77777777" w:rsidR="009A4B17" w:rsidRDefault="004622F9">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62D4FC9"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πολύ.</w:t>
      </w:r>
    </w:p>
    <w:p w14:paraId="662D4FCA" w14:textId="77777777" w:rsidR="009A4B17" w:rsidRDefault="004622F9">
      <w:pPr>
        <w:spacing w:after="0" w:line="600" w:lineRule="auto"/>
        <w:ind w:firstLine="720"/>
        <w:jc w:val="both"/>
        <w:rPr>
          <w:rFonts w:eastAsia="Times New Roman"/>
          <w:b/>
          <w:szCs w:val="24"/>
        </w:rPr>
      </w:pPr>
      <w:r>
        <w:rPr>
          <w:rFonts w:eastAsia="Times New Roman"/>
          <w:szCs w:val="24"/>
        </w:rPr>
        <w:t xml:space="preserve">Κύριε </w:t>
      </w:r>
      <w:proofErr w:type="spellStart"/>
      <w:r>
        <w:rPr>
          <w:rFonts w:eastAsia="Times New Roman"/>
          <w:szCs w:val="24"/>
        </w:rPr>
        <w:t>Παπαχριστ</w:t>
      </w:r>
      <w:r>
        <w:rPr>
          <w:rFonts w:eastAsia="Times New Roman"/>
          <w:szCs w:val="24"/>
        </w:rPr>
        <w:t>όπουλε</w:t>
      </w:r>
      <w:proofErr w:type="spellEnd"/>
      <w:r>
        <w:rPr>
          <w:rFonts w:eastAsia="Times New Roman"/>
          <w:szCs w:val="24"/>
        </w:rPr>
        <w:t xml:space="preserve">, έχετε τον λόγο για δώδεκα λεπτά. </w:t>
      </w:r>
      <w:r>
        <w:rPr>
          <w:rFonts w:eastAsia="Times New Roman"/>
          <w:b/>
          <w:szCs w:val="24"/>
        </w:rPr>
        <w:t xml:space="preserve"> </w:t>
      </w:r>
    </w:p>
    <w:p w14:paraId="662D4FCB" w14:textId="77777777" w:rsidR="009A4B17" w:rsidRDefault="004622F9">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Ευχαριστώ, κύριε Πρόεδρε.</w:t>
      </w:r>
    </w:p>
    <w:p w14:paraId="662D4FCC" w14:textId="77777777" w:rsidR="009A4B17" w:rsidRDefault="004622F9">
      <w:pPr>
        <w:spacing w:after="0" w:line="600" w:lineRule="auto"/>
        <w:ind w:firstLine="720"/>
        <w:jc w:val="both"/>
        <w:rPr>
          <w:rFonts w:eastAsia="Times New Roman"/>
          <w:szCs w:val="24"/>
        </w:rPr>
      </w:pPr>
      <w:r>
        <w:rPr>
          <w:rFonts w:eastAsia="Times New Roman"/>
          <w:szCs w:val="24"/>
        </w:rPr>
        <w:t xml:space="preserve">Ένα παράπονο έχω και θα το πω. Πέρασε μια τροπολογία πρόσφατα στο Υπουργείο Υγείας, όπου παραγράφονται από την εφορία 28 εκατομμύρια και από τα νοσοκομεία 150 </w:t>
      </w:r>
      <w:r>
        <w:rPr>
          <w:rFonts w:eastAsia="Times New Roman"/>
          <w:szCs w:val="24"/>
        </w:rPr>
        <w:t>εκατομμύρια. Συνολικά, δηλαδή, παραγράφονται 178 εκατομμύρια, για ανασφάλιστους πολίτες. Φαντάζομαι να μην ανήκουν στην ελίτ της ελληνικής κοινωνίας. Λίγο πριν, δυόμισι εκατομμύρια Έλληνες, με ένα ΑΜΚΑ, πηγαίνουν χωρίς να πληρώνουν τίποτα. Το λέω σαν παράπ</w:t>
      </w:r>
      <w:r>
        <w:rPr>
          <w:rFonts w:eastAsia="Times New Roman"/>
          <w:szCs w:val="24"/>
        </w:rPr>
        <w:t xml:space="preserve">ονο, γιατί δεν υπήρχε ούτε μονόστηλο σε καμία εφημερίδα, σε κανένα κανάλι, σε κανένα δυνατό ραδιόφωνο.  </w:t>
      </w:r>
    </w:p>
    <w:p w14:paraId="662D4FCD" w14:textId="77777777" w:rsidR="009A4B17" w:rsidRDefault="004622F9">
      <w:pPr>
        <w:spacing w:after="0" w:line="600" w:lineRule="auto"/>
        <w:ind w:firstLine="720"/>
        <w:jc w:val="both"/>
        <w:rPr>
          <w:rFonts w:eastAsia="Times New Roman"/>
          <w:szCs w:val="24"/>
        </w:rPr>
      </w:pPr>
      <w:r>
        <w:rPr>
          <w:rFonts w:eastAsia="Times New Roman"/>
          <w:szCs w:val="24"/>
        </w:rPr>
        <w:t>Να κάνω κι ένα δεύτερο παράπονο. Εντάξει, δεν είμαι εγώ που θα αξιολογήσω μία είδηση. Ακούς ότι ένα νοσοκομείο σαν το «Ερρίκος Ντυνάν» αγοράστηκε από έ</w:t>
      </w:r>
      <w:r>
        <w:rPr>
          <w:rFonts w:eastAsia="Times New Roman"/>
          <w:szCs w:val="24"/>
        </w:rPr>
        <w:t>ναν τραπεζίτη -και καλά έκανε ο τραπεζίτης, τη δουλειά του κάνει- έναντι πινακίου φακής. Τα κόκκινα δάνεια του προηγούμενου τραπεζίτη, που έριξε έξω τις τράπεζές του, αποτιμήθηκαν μόνο 18 εκατομμύρια. Αυτά, λοιπόν, τα 18 εκατομμύρια δεν τα είχε το ελληνικό</w:t>
      </w:r>
      <w:r>
        <w:rPr>
          <w:rFonts w:eastAsia="Times New Roman"/>
          <w:szCs w:val="24"/>
        </w:rPr>
        <w:t xml:space="preserve"> </w:t>
      </w:r>
      <w:r>
        <w:rPr>
          <w:rFonts w:eastAsia="Times New Roman"/>
          <w:szCs w:val="24"/>
        </w:rPr>
        <w:t>δ</w:t>
      </w:r>
      <w:r>
        <w:rPr>
          <w:rFonts w:eastAsia="Times New Roman"/>
          <w:szCs w:val="24"/>
        </w:rPr>
        <w:t>ημόσιο, δεν μπορούσε να τα βρει -δεν ξέρω τι έγινε- και το πήρε ο τραπεζίτης αυτό το νοσοκομείο, το οποίο στοιχίζει πάνω από 500 εκατομμύρια, με πολύ συντηρητικές εκτιμήσεις. Τα λέω αυτά, γιατί πιστεύω ότι ακόμα ζούμε μ</w:t>
      </w:r>
      <w:r>
        <w:rPr>
          <w:rFonts w:eastAsia="Times New Roman"/>
          <w:szCs w:val="24"/>
        </w:rPr>
        <w:t>ί</w:t>
      </w:r>
      <w:r>
        <w:rPr>
          <w:rFonts w:eastAsia="Times New Roman"/>
          <w:szCs w:val="24"/>
        </w:rPr>
        <w:t xml:space="preserve">α σκληρή </w:t>
      </w:r>
      <w:proofErr w:type="spellStart"/>
      <w:r>
        <w:rPr>
          <w:rFonts w:eastAsia="Times New Roman"/>
          <w:szCs w:val="24"/>
        </w:rPr>
        <w:t>μιντιακή</w:t>
      </w:r>
      <w:proofErr w:type="spellEnd"/>
      <w:r>
        <w:rPr>
          <w:rFonts w:eastAsia="Times New Roman"/>
          <w:szCs w:val="24"/>
        </w:rPr>
        <w:t xml:space="preserve"> δικτατορία. Λυπάμαι που το λέω, αλλά αυτή είναι η αλήθεια.   </w:t>
      </w:r>
    </w:p>
    <w:p w14:paraId="662D4FCE" w14:textId="77777777" w:rsidR="009A4B17" w:rsidRDefault="004622F9">
      <w:pPr>
        <w:spacing w:after="0" w:line="600" w:lineRule="auto"/>
        <w:ind w:firstLine="720"/>
        <w:jc w:val="both"/>
        <w:rPr>
          <w:rFonts w:eastAsia="Times New Roman"/>
          <w:szCs w:val="24"/>
        </w:rPr>
      </w:pPr>
      <w:r>
        <w:rPr>
          <w:rFonts w:eastAsia="Times New Roman"/>
          <w:szCs w:val="24"/>
        </w:rPr>
        <w:t>Θέλω, επίσης -γιατί άκουσα πολλή επίθεση, με πολύ παρατεταμένο και σκληρό δάχτυλο- να ξαναθυμίσω -όσο κι αν γίνομαι κουραστικός- ότι αυτή η Κυβέρνηση παρέλαβε με τους Έλληνες π</w:t>
      </w:r>
      <w:r>
        <w:rPr>
          <w:rFonts w:eastAsia="Times New Roman"/>
          <w:szCs w:val="24"/>
        </w:rPr>
        <w:t xml:space="preserve">ολίτες να έχουν χάσει το ¼ της περιουσίας τους και να έχουν ένα δυσθεώρητο ύψος ανεργίας γύρω στο 27%. Δεν έχει υπάρξει ξανά αυτό το ποσοστό ανεργίας, 27%! Οι άνθρωποι των αγορών, οι άνθρωποι που φέρνουν επενδύσεις, αυτοί που χτυπιούνται κάθε μέρα για τις </w:t>
      </w:r>
      <w:r>
        <w:rPr>
          <w:rFonts w:eastAsia="Times New Roman"/>
          <w:szCs w:val="24"/>
        </w:rPr>
        <w:t xml:space="preserve">φοβερές επενδύσεις, είχαν φτάσει την ανεργία στο 27%. </w:t>
      </w:r>
    </w:p>
    <w:p w14:paraId="662D4FCF" w14:textId="77777777" w:rsidR="009A4B17" w:rsidRDefault="004622F9">
      <w:pPr>
        <w:spacing w:after="0" w:line="600" w:lineRule="auto"/>
        <w:ind w:firstLine="720"/>
        <w:jc w:val="both"/>
        <w:rPr>
          <w:rFonts w:eastAsia="Times New Roman"/>
          <w:szCs w:val="24"/>
        </w:rPr>
      </w:pPr>
      <w:r>
        <w:rPr>
          <w:rFonts w:eastAsia="Times New Roman"/>
          <w:szCs w:val="24"/>
        </w:rPr>
        <w:t xml:space="preserve">Τρίτον, το ΑΕΠ, από 120% είχε φτάσει στο 180%. </w:t>
      </w:r>
    </w:p>
    <w:p w14:paraId="662D4FD0" w14:textId="77777777" w:rsidR="009A4B17" w:rsidRDefault="004622F9">
      <w:pPr>
        <w:spacing w:after="0" w:line="600" w:lineRule="auto"/>
        <w:ind w:firstLine="720"/>
        <w:jc w:val="both"/>
        <w:rPr>
          <w:rFonts w:eastAsia="Times New Roman"/>
          <w:szCs w:val="24"/>
        </w:rPr>
      </w:pPr>
      <w:r>
        <w:rPr>
          <w:rFonts w:eastAsia="Times New Roman"/>
          <w:szCs w:val="24"/>
        </w:rPr>
        <w:t>Τέταρτον, η Κυβέρνηση παρέλαβε 324 δισεκατομμύρια δημόσιο χρέος, για το οποίο δεν είχε κα</w:t>
      </w:r>
      <w:r>
        <w:rPr>
          <w:rFonts w:eastAsia="Times New Roman"/>
          <w:szCs w:val="24"/>
        </w:rPr>
        <w:t>μ</w:t>
      </w:r>
      <w:r>
        <w:rPr>
          <w:rFonts w:eastAsia="Times New Roman"/>
          <w:szCs w:val="24"/>
        </w:rPr>
        <w:t>μία συμμετοχή και το οποίο μας ταλαιπωρεί ακόμα.</w:t>
      </w:r>
    </w:p>
    <w:p w14:paraId="662D4FD1" w14:textId="77777777" w:rsidR="009A4B17" w:rsidRDefault="004622F9">
      <w:pPr>
        <w:spacing w:after="0" w:line="600" w:lineRule="auto"/>
        <w:ind w:firstLine="720"/>
        <w:jc w:val="both"/>
        <w:rPr>
          <w:rFonts w:eastAsia="Times New Roman"/>
          <w:szCs w:val="24"/>
        </w:rPr>
      </w:pPr>
      <w:r>
        <w:rPr>
          <w:rFonts w:eastAsia="Times New Roman"/>
          <w:szCs w:val="24"/>
        </w:rPr>
        <w:t>Θ</w:t>
      </w:r>
      <w:r>
        <w:rPr>
          <w:rFonts w:eastAsia="Times New Roman"/>
          <w:szCs w:val="24"/>
        </w:rPr>
        <w:t>έλω ακόμα -κι</w:t>
      </w:r>
      <w:r>
        <w:rPr>
          <w:rFonts w:eastAsia="Times New Roman"/>
          <w:szCs w:val="24"/>
        </w:rPr>
        <w:t xml:space="preserve"> έχει σχέση με το σημερινό μας θέμα- να φρεσκάρω λίγο τη μνήμη μας, να ξαναθυμηθούμε το εξής: Επί Γιάννου Παπαντωνίου, ξέρετε, άλλαξαν χέρια 136 δισεκατομμύρια και δεν τιμωρήθηκε κανείς. Άλλαξαν χέρια 136 δισεκατομμύρια! Μια ελίτ από εκατό, διακόσιες οικογ</w:t>
      </w:r>
      <w:r>
        <w:rPr>
          <w:rFonts w:eastAsia="Times New Roman"/>
          <w:szCs w:val="24"/>
        </w:rPr>
        <w:t xml:space="preserve">ένειες μάζευε. Έρχονται μετά οι Ολυμπιακοί Αγώνες με τις υπερτιμολογήσεις, το </w:t>
      </w:r>
      <w:r>
        <w:rPr>
          <w:rFonts w:eastAsia="Times New Roman"/>
          <w:szCs w:val="24"/>
          <w:lang w:val="en-US"/>
        </w:rPr>
        <w:t>C</w:t>
      </w:r>
      <w:r>
        <w:rPr>
          <w:rFonts w:eastAsia="Times New Roman"/>
          <w:szCs w:val="24"/>
        </w:rPr>
        <w:t>4</w:t>
      </w:r>
      <w:r>
        <w:rPr>
          <w:rFonts w:eastAsia="Times New Roman"/>
          <w:szCs w:val="24"/>
          <w:lang w:val="en-US"/>
        </w:rPr>
        <w:t>I</w:t>
      </w:r>
      <w:r>
        <w:rPr>
          <w:rFonts w:eastAsia="Times New Roman"/>
          <w:szCs w:val="24"/>
        </w:rPr>
        <w:t>, όλα αυτά. Πόσα δισεκατομμύρια ξαναπήγαν σε συγκεκριμένες τσέπες;</w:t>
      </w:r>
    </w:p>
    <w:p w14:paraId="662D4FD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Έρχονται τα εξοπλιστικά, κομμάτι των οποίων είναι αυτό που εξετάζουμε σήμερα. Πόσα δισεκατομμύρια και σε </w:t>
      </w:r>
      <w:r>
        <w:rPr>
          <w:rFonts w:eastAsia="Times New Roman" w:cs="Times New Roman"/>
          <w:szCs w:val="24"/>
        </w:rPr>
        <w:t xml:space="preserve">ποιες τσέπες πήγαν; Δεν είναι μόνο οι ομολογίες του Ζήγρα και του </w:t>
      </w:r>
      <w:proofErr w:type="spellStart"/>
      <w:r>
        <w:rPr>
          <w:rFonts w:eastAsia="Times New Roman" w:cs="Times New Roman"/>
          <w:szCs w:val="24"/>
        </w:rPr>
        <w:t>Κάντα</w:t>
      </w:r>
      <w:proofErr w:type="spellEnd"/>
      <w:r>
        <w:rPr>
          <w:rFonts w:eastAsia="Times New Roman" w:cs="Times New Roman"/>
          <w:szCs w:val="24"/>
        </w:rPr>
        <w:t>. Είναι πολλές οι ομολογίες.</w:t>
      </w:r>
    </w:p>
    <w:p w14:paraId="662D4FD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Έρχεται το κομμάτι της υγείας, όπου ένα κανάλι έπαιρνε ένα εκατομμύριο έτσι από το ΚΕΕΛΠΝΟ και ένα άλλο κανάλι με ιδιωτικό συμφωνητικό τριακόσια. </w:t>
      </w:r>
    </w:p>
    <w:p w14:paraId="662D4FD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ιστορία</w:t>
      </w:r>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μ</w:t>
      </w:r>
      <w:r>
        <w:rPr>
          <w:rFonts w:eastAsia="Times New Roman" w:cs="Times New Roman"/>
          <w:szCs w:val="24"/>
        </w:rPr>
        <w:t>ί</w:t>
      </w:r>
      <w:r>
        <w:rPr>
          <w:rFonts w:eastAsia="Times New Roman" w:cs="Times New Roman"/>
          <w:szCs w:val="24"/>
        </w:rPr>
        <w:t xml:space="preserve">α δίκη που καθυστέρησε πάνω από έντεκα χρόνια, γίνεται τώρα. Γιατί άραγε; Πόσα δισεκατομμύρια στοίχισε; Τα απίστευτα ραντεβού του </w:t>
      </w:r>
      <w:proofErr w:type="spellStart"/>
      <w:r>
        <w:rPr>
          <w:rFonts w:eastAsia="Times New Roman" w:cs="Times New Roman"/>
          <w:szCs w:val="24"/>
        </w:rPr>
        <w:t>Χριστοφοράκου</w:t>
      </w:r>
      <w:proofErr w:type="spellEnd"/>
      <w:r>
        <w:rPr>
          <w:rFonts w:eastAsia="Times New Roman" w:cs="Times New Roman"/>
          <w:szCs w:val="24"/>
        </w:rPr>
        <w:t xml:space="preserve">. Η ομολογία του </w:t>
      </w:r>
      <w:proofErr w:type="spellStart"/>
      <w:r>
        <w:rPr>
          <w:rFonts w:eastAsia="Times New Roman" w:cs="Times New Roman"/>
          <w:szCs w:val="24"/>
        </w:rPr>
        <w:t>Σίκατσεκ</w:t>
      </w:r>
      <w:proofErr w:type="spellEnd"/>
      <w:r>
        <w:rPr>
          <w:rFonts w:eastAsia="Times New Roman" w:cs="Times New Roman"/>
          <w:szCs w:val="24"/>
        </w:rPr>
        <w:t xml:space="preserve"> επίσημα στη γερμανική </w:t>
      </w:r>
      <w:r>
        <w:rPr>
          <w:rFonts w:eastAsia="Times New Roman" w:cs="Times New Roman"/>
          <w:szCs w:val="24"/>
        </w:rPr>
        <w:t>δ</w:t>
      </w:r>
      <w:r>
        <w:rPr>
          <w:rFonts w:eastAsia="Times New Roman" w:cs="Times New Roman"/>
          <w:szCs w:val="24"/>
        </w:rPr>
        <w:t>ικαιοσύνη: Έλληνες πολιτικοί πήραν τόσο τοις ε</w:t>
      </w:r>
      <w:r>
        <w:rPr>
          <w:rFonts w:eastAsia="Times New Roman" w:cs="Times New Roman"/>
          <w:szCs w:val="24"/>
        </w:rPr>
        <w:t xml:space="preserve">κατό. </w:t>
      </w:r>
    </w:p>
    <w:p w14:paraId="662D4FD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Μεγάλη αμαρτία με την Αγροτική Τράπεζα. Δισεκατομμύρια, δισεκατομμύρια, δισεκατομμύρια! </w:t>
      </w:r>
    </w:p>
    <w:p w14:paraId="662D4FD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Τα ίδια τα κόμματα χρεωμένα μέχρι τον λαιμό. Πώς κουνάς το δάκτυλο; Όταν σου χρωστάω λεφτά, το πρώτο πράγμα που έχω να σου πω είναι: «Ρε φιλαράκο, ξέρεις, σου χ</w:t>
      </w:r>
      <w:r>
        <w:rPr>
          <w:rFonts w:eastAsia="Times New Roman" w:cs="Times New Roman"/>
          <w:szCs w:val="24"/>
        </w:rPr>
        <w:t xml:space="preserve">ρωστάω εκατό ευρώ. Δεν τα έχω. Συγχώρησέ με. Θα σου τα δώσω τότε». Να μας πούνε τα μεγάλα </w:t>
      </w:r>
      <w:r>
        <w:rPr>
          <w:rFonts w:eastAsia="Times New Roman" w:cs="Times New Roman"/>
          <w:szCs w:val="24"/>
        </w:rPr>
        <w:t>Κ</w:t>
      </w:r>
      <w:r>
        <w:rPr>
          <w:rFonts w:eastAsia="Times New Roman" w:cs="Times New Roman"/>
          <w:szCs w:val="24"/>
        </w:rPr>
        <w:t xml:space="preserve">όμματα πώς ακριβώς σκέφτονται να εξοφλήσουν τα δανεικά τους. Έχουν ιερή υποχρέωση να το κάνουν. </w:t>
      </w:r>
    </w:p>
    <w:p w14:paraId="662D4FD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Μπορεί να γίνομαι κουραστικός, να επαναλαμβάνομαι, αλλά έτσι έχω μάθ</w:t>
      </w:r>
      <w:r>
        <w:rPr>
          <w:rFonts w:eastAsia="Times New Roman" w:cs="Times New Roman"/>
          <w:szCs w:val="24"/>
        </w:rPr>
        <w:t>ει. Αυτή είναι η γλώσσα, η μπέσα, των παλιών Ελλήνων. Χρωστάς; Πες μας πώς και πότε. Μάγκας και εγώ και να ξεπληρώνω μετά από τετρακόσια χρόνια μπορώ να γίνω. Δεν είναι μαγκιά αυτό το πράγμα, είναι κάτι άλλο.</w:t>
      </w:r>
    </w:p>
    <w:p w14:paraId="662D4FD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Έρχεται η «</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 πριν από οκτώ ημέρες και δ</w:t>
      </w:r>
      <w:r>
        <w:rPr>
          <w:rFonts w:eastAsia="Times New Roman" w:cs="Times New Roman"/>
          <w:szCs w:val="24"/>
        </w:rPr>
        <w:t>ημοσιεύει -η «</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 δεν είναι ούτε η «Αυγή» ούτε η «Εφημερίδα των Συντακτών»- τα εξής: «Σε λογαριασμούς της Ελβετίας υπάρχουν πάνω 800 δισεκατομμύρια». Εγώ δεν λέω ότι είναι παράνομα όλα αυτά. Ξέρω ότι πολλοί από εσάς διαβάζετε ξένες εφημερίδες και το</w:t>
      </w:r>
      <w:r>
        <w:rPr>
          <w:rFonts w:eastAsia="Times New Roman" w:cs="Times New Roman"/>
          <w:szCs w:val="24"/>
        </w:rPr>
        <w:t xml:space="preserve"> ξέρετε. Μαθαίνουμε ότι ο κ. Παπαντωνίου είναι στο απυρόβλητο. Ξέρετε, ήταν Υπουργός από το 2000 έως το 2003, 2004. Γιατί έπρεπε να περάσουν τόσα πολλά χρόνια, να ταξιδεύει ανενόχλητος, να κάνει, να φτιάχνει;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είχε τέσσερις καταδίκες για «πόθεν έ</w:t>
      </w:r>
      <w:r>
        <w:rPr>
          <w:rFonts w:eastAsia="Times New Roman" w:cs="Times New Roman"/>
          <w:szCs w:val="24"/>
        </w:rPr>
        <w:t>σχες». Δεν είχε ελεύθερο επάγγελμα για να είναι φοροδιαφυγή. Πώς ήταν αυτές οι καταδίκες για το «πόθεν έσχες»; Δηλαδή, λογικά πράγματα λένε ότι αυτό είναι κάτι άλλο. Τι άλλο είναι; Δεν μπορώ εγώ να αποφανθώ αν είναι ξέπλυμα, αλλά μιλάει από μόνο του. Έχω μ</w:t>
      </w:r>
      <w:r>
        <w:rPr>
          <w:rFonts w:eastAsia="Times New Roman" w:cs="Times New Roman"/>
          <w:szCs w:val="24"/>
        </w:rPr>
        <w:t xml:space="preserve">προστά μου και τις τέσσερις καταδίκες στο </w:t>
      </w:r>
      <w:r>
        <w:rPr>
          <w:rFonts w:eastAsia="Times New Roman" w:cs="Times New Roman"/>
          <w:szCs w:val="24"/>
        </w:rPr>
        <w:t>ε</w:t>
      </w:r>
      <w:r>
        <w:rPr>
          <w:rFonts w:eastAsia="Times New Roman" w:cs="Times New Roman"/>
          <w:szCs w:val="24"/>
        </w:rPr>
        <w:t>φετείο.</w:t>
      </w:r>
    </w:p>
    <w:p w14:paraId="662D4FD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Και άκουσα, επειδή ήμουν από την πρώτη μέχρι την τελευταία ημέρα στην </w:t>
      </w:r>
      <w:r>
        <w:rPr>
          <w:rFonts w:eastAsia="Times New Roman" w:cs="Times New Roman"/>
          <w:szCs w:val="24"/>
        </w:rPr>
        <w:t>ε</w:t>
      </w:r>
      <w:r>
        <w:rPr>
          <w:rFonts w:eastAsia="Times New Roman" w:cs="Times New Roman"/>
          <w:szCs w:val="24"/>
        </w:rPr>
        <w:t>πιτροπή -λογικά, εγώ λέω ότι είναι λογικά- τα εξής: «Φιάσκο», «Είναι απαράδεκτα αυτά που κάνατε», «Έπρεπε αμελλητί να γυρίσετε τη δικο</w:t>
      </w:r>
      <w:r>
        <w:rPr>
          <w:rFonts w:eastAsia="Times New Roman" w:cs="Times New Roman"/>
          <w:szCs w:val="24"/>
        </w:rPr>
        <w:t xml:space="preserve">γραφία πίσω». Ο κ. Παρασκευόπουλος, ο κ. </w:t>
      </w:r>
      <w:proofErr w:type="spellStart"/>
      <w:r>
        <w:rPr>
          <w:rFonts w:eastAsia="Times New Roman" w:cs="Times New Roman"/>
          <w:szCs w:val="24"/>
        </w:rPr>
        <w:t>Παπαφιλίππου</w:t>
      </w:r>
      <w:proofErr w:type="spellEnd"/>
      <w:r>
        <w:rPr>
          <w:rFonts w:eastAsia="Times New Roman" w:cs="Times New Roman"/>
          <w:szCs w:val="24"/>
        </w:rPr>
        <w:t xml:space="preserve"> ξελαρυγγιάστηκαν να σας λένε το αυτονόητο. Συνταγματική επιταγή ήταν. Έπρεπε να το κάνουμε αυτό το πράγμα. Δεν γινόταν αλλιώς.</w:t>
      </w:r>
    </w:p>
    <w:p w14:paraId="662D4FD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να πω και κάτι; Αν πράγματι πιστεύατε αυτά που λέγατε και αν τα πιστεύε</w:t>
      </w:r>
      <w:r>
        <w:rPr>
          <w:rFonts w:eastAsia="Times New Roman" w:cs="Times New Roman"/>
          <w:szCs w:val="24"/>
        </w:rPr>
        <w:t xml:space="preserve">τε ακόμα -γιατί ακούω μια επιχειρηματολογία πέντε ώρες- τι σας εμπόδιζε να μην ψηφίσετε αυτή την </w:t>
      </w:r>
      <w:r>
        <w:rPr>
          <w:rFonts w:eastAsia="Times New Roman" w:cs="Times New Roman"/>
          <w:szCs w:val="24"/>
        </w:rPr>
        <w:t>ε</w:t>
      </w:r>
      <w:r>
        <w:rPr>
          <w:rFonts w:eastAsia="Times New Roman" w:cs="Times New Roman"/>
          <w:szCs w:val="24"/>
        </w:rPr>
        <w:t>πιτροπή εδώ στην Ολομέλεια, να πείτε «</w:t>
      </w:r>
      <w:r>
        <w:rPr>
          <w:rFonts w:eastAsia="Times New Roman" w:cs="Times New Roman"/>
          <w:szCs w:val="24"/>
        </w:rPr>
        <w:t>ό</w:t>
      </w:r>
      <w:r>
        <w:rPr>
          <w:rFonts w:eastAsia="Times New Roman" w:cs="Times New Roman"/>
          <w:szCs w:val="24"/>
        </w:rPr>
        <w:t>χι», να πείτε αυτά τα επιχειρήματα, συνεπείς, δηλαδή, στον λόγο και στο έργο; Και άντε κάνατε το λάθος, τι σας εμπόδιζε</w:t>
      </w:r>
      <w:r>
        <w:rPr>
          <w:rFonts w:eastAsia="Times New Roman" w:cs="Times New Roman"/>
          <w:szCs w:val="24"/>
        </w:rPr>
        <w:t xml:space="preserve"> να αποχωρήσετε μετά; Γιατί μείνατε μέχρι την τελευταία στιγμή; Για απαντήστε μας. Για λόγους καθαρά επικοινωνιακούς, για να μην πει κανένας από τους ψηφοφόρους σας ότι θέλετε να συγκαλύψετε κάποιον πρώην Υπουργό. Να είστε ειλικρινείς. Υποκρίνεστε! Όταν έχ</w:t>
      </w:r>
      <w:r>
        <w:rPr>
          <w:rFonts w:eastAsia="Times New Roman" w:cs="Times New Roman"/>
          <w:szCs w:val="24"/>
        </w:rPr>
        <w:t>εις επιχειρηματολογία, την κάνεις και πράξη. Θα το εκτιμούσα ιδιαίτερα. Όταν εμένα δεν μου αρέσει κάτι, το λέω στα ίσα. Τα υπόλοιπα αφήστε τα.</w:t>
      </w:r>
    </w:p>
    <w:p w14:paraId="662D4FD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στο προκείμενο, σε αυτή την </w:t>
      </w:r>
      <w:r>
        <w:rPr>
          <w:rFonts w:eastAsia="Times New Roman" w:cs="Times New Roman"/>
          <w:szCs w:val="24"/>
        </w:rPr>
        <w:t>ε</w:t>
      </w:r>
      <w:r>
        <w:rPr>
          <w:rFonts w:eastAsia="Times New Roman" w:cs="Times New Roman"/>
          <w:szCs w:val="24"/>
        </w:rPr>
        <w:t xml:space="preserve">πιτροπή, που χαρακτηρίστηκε φιάσκο κ.λπ.. Είναι 28 Απριλίου, ένας μήνας </w:t>
      </w:r>
      <w:r>
        <w:rPr>
          <w:rFonts w:eastAsia="Times New Roman" w:cs="Times New Roman"/>
          <w:szCs w:val="24"/>
        </w:rPr>
        <w:t xml:space="preserve">μετά τη συγκρότηση της </w:t>
      </w:r>
      <w:r>
        <w:rPr>
          <w:rFonts w:eastAsia="Times New Roman" w:cs="Times New Roman"/>
          <w:szCs w:val="24"/>
        </w:rPr>
        <w:t>ε</w:t>
      </w:r>
      <w:r>
        <w:rPr>
          <w:rFonts w:eastAsia="Times New Roman" w:cs="Times New Roman"/>
          <w:szCs w:val="24"/>
        </w:rPr>
        <w:t xml:space="preserve">πιτροπής. Για πρώτη φορά, λοιπόν, η κ. </w:t>
      </w:r>
      <w:proofErr w:type="spellStart"/>
      <w:r>
        <w:rPr>
          <w:rFonts w:eastAsia="Times New Roman" w:cs="Times New Roman"/>
          <w:szCs w:val="24"/>
        </w:rPr>
        <w:t>Ζαμανίκα</w:t>
      </w:r>
      <w:proofErr w:type="spellEnd"/>
      <w:r>
        <w:rPr>
          <w:rFonts w:eastAsia="Times New Roman" w:cs="Times New Roman"/>
          <w:szCs w:val="24"/>
        </w:rPr>
        <w:t>, η Εισαγγελέας, ψάχνει στην Ομοσπονδιακή Εισαγγελία της Ελβετίας και ανακαλύπτει δύο λογαριασμούς και ένα ασφαλιστήριο συμβόλαιο για τον πρώην Υπουργό Εθνικής Άμυνας.</w:t>
      </w:r>
    </w:p>
    <w:p w14:paraId="662D4FD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Λίγο μετά -προσέξ</w:t>
      </w:r>
      <w:r>
        <w:rPr>
          <w:rFonts w:eastAsia="Times New Roman" w:cs="Times New Roman"/>
          <w:szCs w:val="24"/>
        </w:rPr>
        <w:t xml:space="preserve">τε τις συμπτώσεις- η </w:t>
      </w:r>
      <w:r>
        <w:rPr>
          <w:rFonts w:eastAsia="Times New Roman" w:cs="Times New Roman"/>
          <w:szCs w:val="24"/>
        </w:rPr>
        <w:t>ε</w:t>
      </w:r>
      <w:r>
        <w:rPr>
          <w:rFonts w:eastAsia="Times New Roman" w:cs="Times New Roman"/>
          <w:szCs w:val="24"/>
        </w:rPr>
        <w:t>πιτροπή είναι εν ενεργεία. Είναι 22 Μαΐου, δηλαδή λίγο μετά, και δεσμεύεται η περιουσία του Γιάννου Παπαντωνίου. Και θέλω να σας διαβάσω με λεπτομέρειες. Λίγο μετά, στις 2 Ιουνίου, ποινική δίωξη στον Παπαντωνίου και τη σύζυγό του. Αυτ</w:t>
      </w:r>
      <w:r>
        <w:rPr>
          <w:rFonts w:eastAsia="Times New Roman" w:cs="Times New Roman"/>
          <w:szCs w:val="24"/>
        </w:rPr>
        <w:t xml:space="preserve">ά αφού έγινε η </w:t>
      </w:r>
      <w:r>
        <w:rPr>
          <w:rFonts w:eastAsia="Times New Roman" w:cs="Times New Roman"/>
          <w:szCs w:val="24"/>
        </w:rPr>
        <w:t>ε</w:t>
      </w:r>
      <w:r>
        <w:rPr>
          <w:rFonts w:eastAsia="Times New Roman" w:cs="Times New Roman"/>
          <w:szCs w:val="24"/>
        </w:rPr>
        <w:t>πιτροπή. Τέταρτον, λίγο μετά ανακαλύπτουμε σαράντα έξι τραπεζικούς λογαριασμούς του Παπαντωνίου και της συζύγου του σε ελληνικές τράπεζες, διεσπαρμένες. Λίγο μετά, το ζεύγος Παπαντωνίου στριμώχνεται και επιχειρεί να μπλοκάρει τους λογαριασμ</w:t>
      </w:r>
      <w:r>
        <w:rPr>
          <w:rFonts w:eastAsia="Times New Roman" w:cs="Times New Roman"/>
          <w:szCs w:val="24"/>
        </w:rPr>
        <w:t>ούς του στην Ελβετία. Είναι τυχαία όλα αυτά;</w:t>
      </w:r>
    </w:p>
    <w:p w14:paraId="662D4FD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Γιατί δεν τους δικάζετε;</w:t>
      </w:r>
    </w:p>
    <w:p w14:paraId="662D4FD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Μη με διακόπτετε. Σας έχω για ευπρεπή συνάδελφο. Μη με διακόπτετε. </w:t>
      </w:r>
    </w:p>
    <w:p w14:paraId="662D4FD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Εντάξει. Συγνώμη.</w:t>
      </w:r>
    </w:p>
    <w:p w14:paraId="662D4FE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b/>
          <w:szCs w:val="24"/>
        </w:rPr>
        <w:t>:</w:t>
      </w:r>
      <w:r>
        <w:rPr>
          <w:rFonts w:eastAsia="Times New Roman" w:cs="Times New Roman"/>
          <w:szCs w:val="24"/>
        </w:rPr>
        <w:t xml:space="preserve"> Σας σέβομαι….</w:t>
      </w:r>
    </w:p>
    <w:p w14:paraId="662D4FE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Κι εγώ.</w:t>
      </w:r>
    </w:p>
    <w:p w14:paraId="662D4FE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Σεβαστείτε με κι εσείς. </w:t>
      </w:r>
    </w:p>
    <w:p w14:paraId="662D4FE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Θέλω να πιστεύω, λοιπόν, ότι λειτούργησε σαν ελατήριο αυτή η </w:t>
      </w:r>
      <w:r>
        <w:rPr>
          <w:rFonts w:eastAsia="Times New Roman" w:cs="Times New Roman"/>
          <w:szCs w:val="24"/>
        </w:rPr>
        <w:t>ε</w:t>
      </w:r>
      <w:r>
        <w:rPr>
          <w:rFonts w:eastAsia="Times New Roman" w:cs="Times New Roman"/>
          <w:szCs w:val="24"/>
        </w:rPr>
        <w:t xml:space="preserve">πιτροπή. Φάνηκε καθαρά. Και χάρηκα για την ομιλία του Προέδρου της Βουλής, του Νίκου  του </w:t>
      </w:r>
      <w:proofErr w:type="spellStart"/>
      <w:r>
        <w:rPr>
          <w:rFonts w:eastAsia="Times New Roman" w:cs="Times New Roman"/>
          <w:szCs w:val="24"/>
        </w:rPr>
        <w:t>Βούτ</w:t>
      </w:r>
      <w:r>
        <w:rPr>
          <w:rFonts w:eastAsia="Times New Roman" w:cs="Times New Roman"/>
          <w:szCs w:val="24"/>
        </w:rPr>
        <w:t>ση</w:t>
      </w:r>
      <w:proofErr w:type="spellEnd"/>
      <w:r>
        <w:rPr>
          <w:rFonts w:eastAsia="Times New Roman" w:cs="Times New Roman"/>
          <w:szCs w:val="24"/>
        </w:rPr>
        <w:t xml:space="preserve">. Σαν ελατήριο έστειλε μηνύματα και είπε, «Είμαστε αποφασισμένοι μετά από δεκατρία χρόνια, ναι, για το ξέπλυμα». </w:t>
      </w:r>
    </w:p>
    <w:p w14:paraId="662D4FE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Πείτε ό,τι θέλετε. Αυτή είναι η πραγματικότητα και δεν μπορείτε να την αλλοιώσετε με τίποτα. Ήταν πολύ σημαντική η δημιουργία αυτής της </w:t>
      </w:r>
      <w:r>
        <w:rPr>
          <w:rFonts w:eastAsia="Times New Roman" w:cs="Times New Roman"/>
          <w:szCs w:val="24"/>
        </w:rPr>
        <w:t>ε</w:t>
      </w:r>
      <w:r>
        <w:rPr>
          <w:rFonts w:eastAsia="Times New Roman" w:cs="Times New Roman"/>
          <w:szCs w:val="24"/>
        </w:rPr>
        <w:t>πιτ</w:t>
      </w:r>
      <w:r>
        <w:rPr>
          <w:rFonts w:eastAsia="Times New Roman" w:cs="Times New Roman"/>
          <w:szCs w:val="24"/>
        </w:rPr>
        <w:t xml:space="preserve">ροπής. Σαν ελατήριο λειτούργησε και έγιναν όλα αυτά που λέμε. Τι σας εμπόδιζε να το κάνετε; Δεκατρία χρόνια ήταν στο απυρόβλητο ο Γιάννος, που του εύχομαι να αθωωθεί ο άνθρωπος. Το τεκμήριο της αθωότητας το έχει. Είχαμε, όμως, υποχρέωση να ερευνήσουμε. Αν </w:t>
      </w:r>
      <w:r>
        <w:rPr>
          <w:rFonts w:eastAsia="Times New Roman" w:cs="Times New Roman"/>
          <w:szCs w:val="24"/>
        </w:rPr>
        <w:t>αυτή τη στιγμή η αξιοπιστία του πολιτικού προσωπικού είναι στο ναδίρ, είναι γιατί δεν τρέξατε ποτέ -ποτέ!- καμ</w:t>
      </w:r>
      <w:r>
        <w:rPr>
          <w:rFonts w:eastAsia="Times New Roman" w:cs="Times New Roman"/>
          <w:szCs w:val="24"/>
        </w:rPr>
        <w:t>μ</w:t>
      </w:r>
      <w:r>
        <w:rPr>
          <w:rFonts w:eastAsia="Times New Roman" w:cs="Times New Roman"/>
          <w:szCs w:val="24"/>
        </w:rPr>
        <w:t>ία υπόθεση. Τις εμποδίζατε όλες -δεν θέλω να σας τις θυμίσω- είτε λεγόταν «Ταχυδρομικό Ταμιευτήριο», είτε λεγόταν «Ντυνάν», είτε λέγονταν «εξοπλι</w:t>
      </w:r>
      <w:r>
        <w:rPr>
          <w:rFonts w:eastAsia="Times New Roman" w:cs="Times New Roman"/>
          <w:szCs w:val="24"/>
        </w:rPr>
        <w:t>σμοί», είτε το ένα, είτε το άλλο. Βάζατε συνέχεια εμπόδια.</w:t>
      </w:r>
    </w:p>
    <w:p w14:paraId="662D4FE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Θέλω, τελειώνοντας, να θυμίσω μερικά γεγονότα, γιατί είναι καλό να παίρνουμε θάρρος. Κάτω, όμως, από πραγματικά γεγονότα. Την Τερέζα </w:t>
      </w:r>
      <w:proofErr w:type="spellStart"/>
      <w:r>
        <w:rPr>
          <w:rFonts w:eastAsia="Times New Roman" w:cs="Times New Roman"/>
          <w:szCs w:val="24"/>
        </w:rPr>
        <w:t>Μέι</w:t>
      </w:r>
      <w:proofErr w:type="spellEnd"/>
      <w:r>
        <w:rPr>
          <w:rFonts w:eastAsia="Times New Roman" w:cs="Times New Roman"/>
          <w:szCs w:val="24"/>
        </w:rPr>
        <w:t>, πριν τρεις μήνες, οι δημοσκοπήσεις την έδειχναν είκοσι οκτώ</w:t>
      </w:r>
      <w:r>
        <w:rPr>
          <w:rFonts w:eastAsia="Times New Roman" w:cs="Times New Roman"/>
          <w:szCs w:val="24"/>
        </w:rPr>
        <w:t xml:space="preserve"> μονάδες μπροστά. Και λέει, «Θα καθαρίσω τώρα </w:t>
      </w:r>
      <w:proofErr w:type="spellStart"/>
      <w:r>
        <w:rPr>
          <w:rFonts w:eastAsia="Times New Roman" w:cs="Times New Roman"/>
          <w:szCs w:val="24"/>
        </w:rPr>
        <w:t>Κόρμπιν</w:t>
      </w:r>
      <w:proofErr w:type="spellEnd"/>
      <w:r>
        <w:rPr>
          <w:rFonts w:eastAsia="Times New Roman" w:cs="Times New Roman"/>
          <w:szCs w:val="24"/>
        </w:rPr>
        <w:t xml:space="preserve"> και όλους αυτούς». Και φεύγει ακάθεκτη και προκηρύσσει εκλογές, που μπορούσε και να τις αποφύγει. </w:t>
      </w:r>
      <w:proofErr w:type="spellStart"/>
      <w:r>
        <w:rPr>
          <w:rFonts w:eastAsia="Times New Roman" w:cs="Times New Roman"/>
          <w:szCs w:val="24"/>
        </w:rPr>
        <w:t>Στραπατσάρεται</w:t>
      </w:r>
      <w:proofErr w:type="spellEnd"/>
      <w:r>
        <w:rPr>
          <w:rFonts w:eastAsia="Times New Roman" w:cs="Times New Roman"/>
          <w:szCs w:val="24"/>
        </w:rPr>
        <w:t xml:space="preserve"> και οι είκοσι οκτώ μονάδες γίνονται δύο. Σήμερα την αμφισβητούν οι πάντες. Γιατί το λέω; </w:t>
      </w:r>
      <w:r>
        <w:rPr>
          <w:rFonts w:eastAsia="Times New Roman" w:cs="Times New Roman"/>
          <w:szCs w:val="24"/>
        </w:rPr>
        <w:t xml:space="preserve">Σας έδιναν οι δημοσκοπήσεις δεκαεννιά, δεκαοκτώ, δεκαεπτά, δεκαέξι, δεκαπέντε η χειρότερη. Έρχεται η </w:t>
      </w:r>
      <w:r>
        <w:rPr>
          <w:rFonts w:eastAsia="Times New Roman" w:cs="Times New Roman"/>
          <w:szCs w:val="24"/>
        </w:rPr>
        <w:t>«</w:t>
      </w:r>
      <w:r>
        <w:rPr>
          <w:rFonts w:eastAsia="Times New Roman" w:cs="Times New Roman"/>
          <w:szCs w:val="24"/>
        </w:rPr>
        <w:t xml:space="preserve">ΚΑΠΑ </w:t>
      </w:r>
      <w:r>
        <w:rPr>
          <w:rFonts w:eastAsia="Times New Roman" w:cs="Times New Roman"/>
          <w:szCs w:val="24"/>
          <w:lang w:val="en-US"/>
        </w:rPr>
        <w:t>Research</w:t>
      </w:r>
      <w:r>
        <w:rPr>
          <w:rFonts w:eastAsia="Times New Roman" w:cs="Times New Roman"/>
          <w:szCs w:val="24"/>
        </w:rPr>
        <w:t>»</w:t>
      </w:r>
      <w:r>
        <w:rPr>
          <w:rFonts w:eastAsia="Times New Roman" w:cs="Times New Roman"/>
          <w:szCs w:val="24"/>
        </w:rPr>
        <w:t xml:space="preserve"> -δική σας εταιρεία- και σας δίνει επτά μονάδες διαφορά. Εγώ λέω ότι είναι επτά.</w:t>
      </w:r>
    </w:p>
    <w:p w14:paraId="662D4FE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Η ίδια εταιρεία είναι;</w:t>
      </w:r>
    </w:p>
    <w:p w14:paraId="662D4FE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ΑΘΑΝΑΣΙΟΣ ΠΑΠ</w:t>
      </w:r>
      <w:r>
        <w:rPr>
          <w:rFonts w:eastAsia="Times New Roman" w:cs="Times New Roman"/>
          <w:b/>
          <w:szCs w:val="24"/>
        </w:rPr>
        <w:t xml:space="preserve">ΑΧΡΙΣΤΟΠΟΥΛΟΣ: </w:t>
      </w:r>
      <w:r>
        <w:rPr>
          <w:rFonts w:eastAsia="Times New Roman" w:cs="Times New Roman"/>
          <w:szCs w:val="24"/>
        </w:rPr>
        <w:t>Αφήστε με να τελειώσω. Μιλάω με γεγονότα. Σας δίνει, λοιπόν, επτά μονάδες διαφορά, που κατά τη γνώμη μου δεν είναι επτά. Εγώ λέω ότι είναι επτά. Προσέξτε γιατί το ψέμα έχει κοντά ποδάρια. Αυτή η Κυβέρνηση λάθη έχει κάνει, λάθος επιλογές έχει</w:t>
      </w:r>
      <w:r>
        <w:rPr>
          <w:rFonts w:eastAsia="Times New Roman" w:cs="Times New Roman"/>
          <w:szCs w:val="24"/>
        </w:rPr>
        <w:t xml:space="preserve"> κάνει, άγνοια κινδύνου είχε. Δεν το έχει αμφισβητήσει κανένας. Ένα πράγμα δεν έχει κάνει κι όσο κι αν σας ενοχλεί θα το βροντοφωνάζουμε: Το χέρι στο μέλι δεν το έβαλε, δεν το βάζει και δεν θα το βάλει κανείς!</w:t>
      </w:r>
    </w:p>
    <w:p w14:paraId="662D4FE8"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w:t>
      </w:r>
      <w:r>
        <w:rPr>
          <w:rFonts w:eastAsia="Times New Roman" w:cs="Times New Roman"/>
          <w:szCs w:val="24"/>
        </w:rPr>
        <w:t>ι των ΑΝΕΛ)</w:t>
      </w:r>
    </w:p>
    <w:p w14:paraId="662D4FE9" w14:textId="77777777" w:rsidR="009A4B17" w:rsidRDefault="004622F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Ευχαριστούμε, κύριε συνάδελφε.</w:t>
      </w:r>
    </w:p>
    <w:p w14:paraId="662D4FEA" w14:textId="77777777" w:rsidR="009A4B17" w:rsidRDefault="004622F9">
      <w:pPr>
        <w:spacing w:after="0" w:line="600" w:lineRule="auto"/>
        <w:ind w:firstLine="720"/>
        <w:jc w:val="both"/>
        <w:rPr>
          <w:rFonts w:eastAsia="Times New Roman"/>
          <w:bCs/>
          <w:szCs w:val="24"/>
        </w:rPr>
      </w:pPr>
      <w:r>
        <w:rPr>
          <w:rFonts w:eastAsia="Times New Roman"/>
          <w:bCs/>
          <w:szCs w:val="24"/>
        </w:rPr>
        <w:t xml:space="preserve">Ο συνάδελφος κ. Χατζησάββας από τη Χρυσή Αυγή έχει τον λόγο για επτά λεπτά. </w:t>
      </w:r>
    </w:p>
    <w:p w14:paraId="662D4FEB" w14:textId="77777777" w:rsidR="009A4B17" w:rsidRDefault="004622F9">
      <w:pPr>
        <w:spacing w:after="0" w:line="600" w:lineRule="auto"/>
        <w:ind w:firstLine="720"/>
        <w:jc w:val="both"/>
        <w:rPr>
          <w:rFonts w:eastAsia="Times New Roman"/>
          <w:bCs/>
          <w:szCs w:val="24"/>
        </w:rPr>
      </w:pPr>
      <w:r>
        <w:rPr>
          <w:rFonts w:eastAsia="Times New Roman"/>
          <w:b/>
          <w:bCs/>
          <w:szCs w:val="24"/>
        </w:rPr>
        <w:t>ΧΡΗΣΤΟΣ ΧΑΤΖΗΣΑΒΒΑΣ:</w:t>
      </w:r>
      <w:r>
        <w:rPr>
          <w:rFonts w:eastAsia="Times New Roman"/>
          <w:bCs/>
          <w:szCs w:val="24"/>
        </w:rPr>
        <w:t xml:space="preserve"> Ευχαριστώ, κύριε Πρόεδρε.</w:t>
      </w:r>
    </w:p>
    <w:p w14:paraId="662D4FEC" w14:textId="77777777" w:rsidR="009A4B17" w:rsidRDefault="004622F9">
      <w:pPr>
        <w:spacing w:after="0" w:line="600" w:lineRule="auto"/>
        <w:ind w:firstLine="720"/>
        <w:jc w:val="both"/>
        <w:rPr>
          <w:rFonts w:eastAsia="Times New Roman" w:cs="Times New Roman"/>
          <w:szCs w:val="24"/>
        </w:rPr>
      </w:pPr>
      <w:r>
        <w:rPr>
          <w:rFonts w:eastAsia="Times New Roman"/>
          <w:bCs/>
          <w:szCs w:val="24"/>
        </w:rPr>
        <w:t xml:space="preserve">Πραγματικά σήμερα από το πρωί βλέπω να αναρωτιούνται πάρα πολλοί έγκριτοι νομικοί, Βουλευτές για το τι γίνεται ακριβώς εδώ, αν μπορεί και αν έχει δικαιοδοσία η Βουλή, αν έχει παραγραφεί η απιστία, αν μπορούμε να κάνουμε κάτι για τη νομιμοποίηση εσόδων, αν </w:t>
      </w:r>
      <w:r>
        <w:rPr>
          <w:rFonts w:eastAsia="Times New Roman"/>
          <w:bCs/>
          <w:szCs w:val="24"/>
        </w:rPr>
        <w:t>μπορεί λίγο, αν μπορεί πολύ, αν μπορεί για το ένα, αν μπορεί για το άλλο. Ο κόσμος, όμως, έξω δεν ενδιαφέρεται για αυτά τα θέματα. Το κοινό περί δικαίου αίσθημα, όπως εκφράζεται και στα ραδιόφωνα που ακούω και στο διαδίκτυο και στις εφημερίδες, λέει το εξή</w:t>
      </w:r>
      <w:r>
        <w:rPr>
          <w:rFonts w:eastAsia="Times New Roman"/>
          <w:bCs/>
          <w:szCs w:val="24"/>
        </w:rPr>
        <w:t xml:space="preserve">ς: Βουλευτές και Υπουργοί τα βρίσκουν μεταξύ τους, φτιάχνουν νόμους, φτιάχνουν το Σύνταγμα έτσι όπως τους βολεύει για να συγκαλύπτονται. </w:t>
      </w:r>
    </w:p>
    <w:p w14:paraId="662D4FE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Μιλάω φυσικά για το άρθρο 86 και για τον νόμο «περί ευθύνης Υπουργών». </w:t>
      </w:r>
    </w:p>
    <w:p w14:paraId="662D4FE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Αναρωτιέται το ΠΑΣΟΚ γιατί ασχολούμαστε με το ΠΑΣΟΚ και δεν τους περνάει από το μυαλό ότι μπορεί να ασχολούμαστε με το ΠΑΣΟΚ, γιατί όλα τα ονόματα τα οποία αφορούν τα σκάνδαλα τα οποία αναφέρονται -και άλλες υποθέσεις στο παρελθόν, αλλά και η σημερινή- αφο</w:t>
      </w:r>
      <w:r>
        <w:rPr>
          <w:rFonts w:eastAsia="Times New Roman" w:cs="Times New Roman"/>
          <w:szCs w:val="24"/>
        </w:rPr>
        <w:t>ρούν στελέχη, Υπουργούς και Βουλευτές του ΠΑΣΟΚ. Γι’ αυτό τον λόγο.</w:t>
      </w:r>
    </w:p>
    <w:p w14:paraId="662D4FE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Δεν θα σταθώ τώρα εγώ στην οικονομική φύση των αδικημάτων, όπως είναι το Χρηματιστήριο, τα σκάνδαλα στους εξοπλισμούς, τα σκάνδαλα στην </w:t>
      </w:r>
      <w:r>
        <w:rPr>
          <w:rFonts w:eastAsia="Times New Roman" w:cs="Times New Roman"/>
          <w:szCs w:val="24"/>
        </w:rPr>
        <w:t>υ</w:t>
      </w:r>
      <w:r>
        <w:rPr>
          <w:rFonts w:eastAsia="Times New Roman" w:cs="Times New Roman"/>
          <w:szCs w:val="24"/>
        </w:rPr>
        <w:t>γεία, οι μίζες, που μας οδήγησαν στην οικονομική κρ</w:t>
      </w:r>
      <w:r>
        <w:rPr>
          <w:rFonts w:eastAsia="Times New Roman" w:cs="Times New Roman"/>
          <w:szCs w:val="24"/>
        </w:rPr>
        <w:t xml:space="preserve">ίση και στα μνημόνια τα οποία ζούμε σήμερα και πληρώνει ο ελληνικός λαός. Θα σταθώ στο ότι η υπόθεση που συζητάμε σήμερα, αλλά και άλλες περιπτώσεις άλλων Υπουργών που αφορούν εξοπλισμούς, δεν ζημίωσαν μόνο το ελληνικό </w:t>
      </w:r>
      <w:r>
        <w:rPr>
          <w:rFonts w:eastAsia="Times New Roman" w:cs="Times New Roman"/>
          <w:szCs w:val="24"/>
        </w:rPr>
        <w:t>δ</w:t>
      </w:r>
      <w:r>
        <w:rPr>
          <w:rFonts w:eastAsia="Times New Roman" w:cs="Times New Roman"/>
          <w:szCs w:val="24"/>
        </w:rPr>
        <w:t>ημόσιο, αλλά έγιναν ενάντια στο αξιό</w:t>
      </w:r>
      <w:r>
        <w:rPr>
          <w:rFonts w:eastAsia="Times New Roman" w:cs="Times New Roman"/>
          <w:szCs w:val="24"/>
        </w:rPr>
        <w:t xml:space="preserve">μαχο του </w:t>
      </w:r>
      <w:r>
        <w:rPr>
          <w:rFonts w:eastAsia="Times New Roman" w:cs="Times New Roman"/>
          <w:szCs w:val="24"/>
        </w:rPr>
        <w:t>Ε</w:t>
      </w:r>
      <w:r>
        <w:rPr>
          <w:rFonts w:eastAsia="Times New Roman" w:cs="Times New Roman"/>
          <w:szCs w:val="24"/>
        </w:rPr>
        <w:t>λληνικού Στρατού, ενός στρατού που θα κληθεί να υπερασπιστεί τα σύνορα και είναι βασικός πυλώνας ενός έθνους και ενός κράτους, ενός κράτους δικαίου που θα προσπαθήσετε να φτιάξετε, ενός κράτους αλληλεγγύης απέναντι στον Έλληνα πολίτη. Όλα αυτά αν</w:t>
      </w:r>
      <w:r>
        <w:rPr>
          <w:rFonts w:eastAsia="Times New Roman" w:cs="Times New Roman"/>
          <w:szCs w:val="24"/>
        </w:rPr>
        <w:t xml:space="preserve"> τα φτιάξετε, πώς θα τα υπερασπιστεί ο </w:t>
      </w:r>
      <w:r>
        <w:rPr>
          <w:rFonts w:eastAsia="Times New Roman" w:cs="Times New Roman"/>
          <w:szCs w:val="24"/>
        </w:rPr>
        <w:t>Ε</w:t>
      </w:r>
      <w:r>
        <w:rPr>
          <w:rFonts w:eastAsia="Times New Roman" w:cs="Times New Roman"/>
          <w:szCs w:val="24"/>
        </w:rPr>
        <w:t xml:space="preserve">λληνικός Στρατός, όταν όλα αυτά εδώ τα σκάνδαλα τον έχουν καταστήσει μη αξιόμαχο; </w:t>
      </w:r>
    </w:p>
    <w:p w14:paraId="662D4FF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Μαθαίνουμε πώς γίνονταν οι συνεδριάσεις για τους εξοπλισμούς: Μυστικές συνεδριάσεις σε περίεργες ώρες, σε ασφαλείς τοποθεσίες, σύμβου</w:t>
      </w:r>
      <w:r>
        <w:rPr>
          <w:rFonts w:eastAsia="Times New Roman" w:cs="Times New Roman"/>
          <w:szCs w:val="24"/>
        </w:rPr>
        <w:t xml:space="preserve">λοι, ειδικοί, στρατιωτικοί έμπαιναν, έβγαιναν. Θα έλεγε κάποιος ότι το ναι, το κράτος μάλλον δουλεύει. Γίνεται σωστά η διαδικασία, θα κάνουν κάτι σωστό, θα εξοπλιστεί ο Στρατός μας σωστά. Και αρχίζουν μετά να αποκαλύπτονται. Βγαίνει ο </w:t>
      </w:r>
      <w:proofErr w:type="spellStart"/>
      <w:r>
        <w:rPr>
          <w:rFonts w:eastAsia="Times New Roman" w:cs="Times New Roman"/>
          <w:szCs w:val="24"/>
        </w:rPr>
        <w:t>Ζοσεράν</w:t>
      </w:r>
      <w:proofErr w:type="spellEnd"/>
      <w:r>
        <w:rPr>
          <w:rFonts w:eastAsia="Times New Roman" w:cs="Times New Roman"/>
          <w:szCs w:val="24"/>
        </w:rPr>
        <w:t xml:space="preserve"> στη «</w:t>
      </w:r>
      <w:r>
        <w:rPr>
          <w:rFonts w:eastAsia="Times New Roman" w:cs="Times New Roman"/>
          <w:szCs w:val="24"/>
          <w:lang w:val="en-US"/>
        </w:rPr>
        <w:t>Liberati</w:t>
      </w:r>
      <w:r>
        <w:rPr>
          <w:rFonts w:eastAsia="Times New Roman" w:cs="Times New Roman"/>
          <w:szCs w:val="24"/>
          <w:lang w:val="en-US"/>
        </w:rPr>
        <w:t>on</w:t>
      </w:r>
      <w:r>
        <w:rPr>
          <w:rFonts w:eastAsia="Times New Roman" w:cs="Times New Roman"/>
          <w:szCs w:val="24"/>
        </w:rPr>
        <w:t xml:space="preserve">» και λέει ότι 7% με 10% έπαιρνε ο Παπαντωνίου προμήθειες. Σκάνε οι μίζες, ασυμβατότητες εξοπλισμών, υποβρύχια που γέρνουν και δεν μπορούν να βγουν στην ανοιχτή θάλασσα, άρματα μάχης με εξωτερικές δεξαμενές καυσίμων, χωρίς </w:t>
      </w:r>
      <w:proofErr w:type="spellStart"/>
      <w:r>
        <w:rPr>
          <w:rFonts w:eastAsia="Times New Roman" w:cs="Times New Roman"/>
          <w:szCs w:val="24"/>
        </w:rPr>
        <w:t>πυρομαχικά</w:t>
      </w:r>
      <w:proofErr w:type="spellEnd"/>
      <w:r>
        <w:rPr>
          <w:rFonts w:eastAsia="Times New Roman" w:cs="Times New Roman"/>
          <w:szCs w:val="24"/>
        </w:rPr>
        <w:t xml:space="preserve">, </w:t>
      </w:r>
      <w:r>
        <w:rPr>
          <w:rFonts w:eastAsia="Times New Roman" w:cs="Times New Roman"/>
          <w:szCs w:val="24"/>
          <w:lang w:val="en-US"/>
        </w:rPr>
        <w:t>S</w:t>
      </w:r>
      <w:r>
        <w:rPr>
          <w:rFonts w:eastAsia="Times New Roman" w:cs="Times New Roman"/>
          <w:szCs w:val="24"/>
        </w:rPr>
        <w:t>-300 που αγοράστηκ</w:t>
      </w:r>
      <w:r>
        <w:rPr>
          <w:rFonts w:eastAsia="Times New Roman" w:cs="Times New Roman"/>
          <w:szCs w:val="24"/>
        </w:rPr>
        <w:t xml:space="preserve">αν για την Κύπρο με πανηγύρια και τελικά τους κρύψαμε κάπου στην Κρήτη. </w:t>
      </w:r>
    </w:p>
    <w:p w14:paraId="662D4FF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Από αυτόν τον χορό εκατομμυρίων τελικά ζημιώθηκε το ελληνικό </w:t>
      </w:r>
      <w:r>
        <w:rPr>
          <w:rFonts w:eastAsia="Times New Roman" w:cs="Times New Roman"/>
          <w:szCs w:val="24"/>
        </w:rPr>
        <w:t>δ</w:t>
      </w:r>
      <w:r>
        <w:rPr>
          <w:rFonts w:eastAsia="Times New Roman" w:cs="Times New Roman"/>
          <w:szCs w:val="24"/>
        </w:rPr>
        <w:t xml:space="preserve">ημόσιο, ζημιώθηκε ο </w:t>
      </w:r>
      <w:r>
        <w:rPr>
          <w:rFonts w:eastAsia="Times New Roman" w:cs="Times New Roman"/>
          <w:szCs w:val="24"/>
        </w:rPr>
        <w:t>Ε</w:t>
      </w:r>
      <w:r>
        <w:rPr>
          <w:rFonts w:eastAsia="Times New Roman" w:cs="Times New Roman"/>
          <w:szCs w:val="24"/>
        </w:rPr>
        <w:t xml:space="preserve">λληνικός Στρατός και δεν καταφέραμε να σώσουμε ούτε την Ελληνική Βιομηχανία Όπλων. </w:t>
      </w:r>
    </w:p>
    <w:p w14:paraId="662D4FF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πλήγμα, οπότε</w:t>
      </w:r>
      <w:r>
        <w:rPr>
          <w:rFonts w:eastAsia="Times New Roman" w:cs="Times New Roman"/>
          <w:szCs w:val="24"/>
        </w:rPr>
        <w:t>, δεν είναι μόνο για το ποσό των προμηθειών, αλλά για ολόκληρο το ποσό που θα δαπανήθηκε στους εξοπλισμούς. Οι μόνοι ωφελημένοι είναι οι διαπλεκόμενοι, είτε είναι πολιτικοί είτε είναι επιχειρηματίες.</w:t>
      </w:r>
    </w:p>
    <w:p w14:paraId="662D4FF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Διαφθορά, φυσικά, υπήρχε πάντα και υπάρχει σε όλα τα επί</w:t>
      </w:r>
      <w:r>
        <w:rPr>
          <w:rFonts w:eastAsia="Times New Roman" w:cs="Times New Roman"/>
          <w:szCs w:val="24"/>
        </w:rPr>
        <w:t xml:space="preserve">πεδα διοίκησης από Υπουργούς, στελέχη, υπαλλήλους υπηρεσιών, που έχουν δικαίωμα μιας σφραγίδας και μιας υπογραφής. Και παίζει καθοριστικό ρόλο αυτή η σφραγίδα και η υπογραφή για τον Έλληνα πολίτη. </w:t>
      </w:r>
    </w:p>
    <w:p w14:paraId="662D4FF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Υπάρχει ένα κλασικό παράδειγμα στην περιοχή τη δική μου. Κ</w:t>
      </w:r>
      <w:r>
        <w:rPr>
          <w:rFonts w:eastAsia="Times New Roman" w:cs="Times New Roman"/>
          <w:szCs w:val="24"/>
        </w:rPr>
        <w:t>άποιος, ο οποίος προσπαθούσε να πάρει ένα δάνειο από την Αγροτική Τράπεζα και δεν μπορούσε, βρήκε κάποιον να πάρει ένα τηλέφωνο μέσα από το γραφείο του Τσοχατζόπουλου στην Αγροτική Τράπεζα και να πει ότι θα έρθει ένας δικός μου να πάρει δάνειο. Όταν πήγε α</w:t>
      </w:r>
      <w:r>
        <w:rPr>
          <w:rFonts w:eastAsia="Times New Roman" w:cs="Times New Roman"/>
          <w:szCs w:val="24"/>
        </w:rPr>
        <w:t>υτός να πάρει το δάνειο, τόσος μεγάλος ήταν ο πανικός να τον εξυπηρετήσουν, που έφυγε χωρίς να υπογράψει τη σύμβαση. Δεν έκαναν προσημείωση, δεν έκαναν τίποτα και έψαχναν μετά να βρουν πού μένει και ποιος είναι για να υπογράψει.</w:t>
      </w:r>
    </w:p>
    <w:p w14:paraId="662D4FF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Φυσικά, υπήρχαν και καλοί δ</w:t>
      </w:r>
      <w:r>
        <w:rPr>
          <w:rFonts w:eastAsia="Times New Roman" w:cs="Times New Roman"/>
          <w:szCs w:val="24"/>
        </w:rPr>
        <w:t>ημόσιοι υπάλληλοι, δημόσιοι λειτουργοί, οι οποίοι, όμως, δεν προωθούνταν στις υπηρεσίες τους και τιμωρούνταν με μεταθέσεις και αντιμετωπίζονταν ως παρίες, απομονωμένοι.</w:t>
      </w:r>
    </w:p>
    <w:p w14:paraId="662D4FF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Όλα όσα περιέγραψα θα πρέπει να αλλάξουν κάποια στιγμή, να καταργηθεί ο νόμος «περί ευθ</w:t>
      </w:r>
      <w:r>
        <w:rPr>
          <w:rFonts w:eastAsia="Times New Roman" w:cs="Times New Roman"/>
          <w:szCs w:val="24"/>
        </w:rPr>
        <w:t xml:space="preserve">ύνης Υπουργών» ή «περί μη ευθύνης Υπουργών», καλύτερα, να υπάρξει κατάργηση της βουλευτικής ασυλίας. Άραγε, γιατί υπάρχει η βουλευτική ασυλία; Έρχονται υποθέσεις εδώ στη Βουλή </w:t>
      </w:r>
      <w:proofErr w:type="spellStart"/>
      <w:r>
        <w:rPr>
          <w:rFonts w:eastAsia="Times New Roman" w:cs="Times New Roman"/>
          <w:szCs w:val="24"/>
        </w:rPr>
        <w:t>χ</w:t>
      </w:r>
      <w:r>
        <w:rPr>
          <w:rFonts w:eastAsia="Times New Roman" w:cs="Times New Roman"/>
          <w:szCs w:val="24"/>
        </w:rPr>
        <w:t>ρυσα</w:t>
      </w:r>
      <w:r>
        <w:rPr>
          <w:rFonts w:eastAsia="Times New Roman" w:cs="Times New Roman"/>
          <w:szCs w:val="24"/>
        </w:rPr>
        <w:t>υ</w:t>
      </w:r>
      <w:r>
        <w:rPr>
          <w:rFonts w:eastAsia="Times New Roman" w:cs="Times New Roman"/>
          <w:szCs w:val="24"/>
        </w:rPr>
        <w:t>γιτών</w:t>
      </w:r>
      <w:proofErr w:type="spellEnd"/>
      <w:r>
        <w:rPr>
          <w:rFonts w:eastAsia="Times New Roman" w:cs="Times New Roman"/>
          <w:szCs w:val="24"/>
        </w:rPr>
        <w:t xml:space="preserve"> Βουλευτών, οι οποίοι κατηγορούνται για πολιτικές ομιλίες και γίνεται</w:t>
      </w:r>
      <w:r>
        <w:rPr>
          <w:rFonts w:eastAsia="Times New Roman" w:cs="Times New Roman"/>
          <w:szCs w:val="24"/>
        </w:rPr>
        <w:t xml:space="preserve"> άρση της ασυλίας. Και έρχονται άλλες υποθέσεις </w:t>
      </w:r>
      <w:r>
        <w:rPr>
          <w:rFonts w:eastAsia="Times New Roman" w:cs="Times New Roman"/>
          <w:szCs w:val="24"/>
        </w:rPr>
        <w:t>Κ</w:t>
      </w:r>
      <w:r>
        <w:rPr>
          <w:rFonts w:eastAsia="Times New Roman" w:cs="Times New Roman"/>
          <w:szCs w:val="24"/>
        </w:rPr>
        <w:t xml:space="preserve">οινού Ποινικού Δικαίου από άλλους Βουλευτές και δεν γίνεται άρση. </w:t>
      </w:r>
    </w:p>
    <w:p w14:paraId="662D4FF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Εμείς, βέβαια, δεν ζητάμε να μας συμπεριφερθείτε όπως στους υπόλοιπους. Ζητάμε απλά να μην υπάρχει καμ</w:t>
      </w:r>
      <w:r>
        <w:rPr>
          <w:rFonts w:eastAsia="Times New Roman" w:cs="Times New Roman"/>
          <w:szCs w:val="24"/>
        </w:rPr>
        <w:t>μ</w:t>
      </w:r>
      <w:r>
        <w:rPr>
          <w:rFonts w:eastAsia="Times New Roman" w:cs="Times New Roman"/>
          <w:szCs w:val="24"/>
        </w:rPr>
        <w:t xml:space="preserve">ία ασυλία για τους Βουλευτές, να μην </w:t>
      </w:r>
      <w:r>
        <w:rPr>
          <w:rFonts w:eastAsia="Times New Roman" w:cs="Times New Roman"/>
          <w:szCs w:val="24"/>
        </w:rPr>
        <w:t>υπάρχουν δ</w:t>
      </w:r>
      <w:r>
        <w:rPr>
          <w:rFonts w:eastAsia="Times New Roman" w:cs="Times New Roman"/>
          <w:szCs w:val="24"/>
        </w:rPr>
        <w:t>ύ</w:t>
      </w:r>
      <w:r>
        <w:rPr>
          <w:rFonts w:eastAsia="Times New Roman" w:cs="Times New Roman"/>
          <w:szCs w:val="24"/>
        </w:rPr>
        <w:t xml:space="preserve">ο και τριών ταχυτήτων Έλληνες πολίτες απέναντι στη </w:t>
      </w:r>
      <w:r>
        <w:rPr>
          <w:rFonts w:eastAsia="Times New Roman" w:cs="Times New Roman"/>
          <w:szCs w:val="24"/>
        </w:rPr>
        <w:t>δ</w:t>
      </w:r>
      <w:r>
        <w:rPr>
          <w:rFonts w:eastAsia="Times New Roman" w:cs="Times New Roman"/>
          <w:szCs w:val="24"/>
        </w:rPr>
        <w:t xml:space="preserve">ικαιοσύνη. Δεν μπορεί να βλέπει ο λαός τις θυσίες του, αυτές που κάνει τις εποχές των μνημονίων, να πηγαίνουν στις τσέπες των Υπουργών και να γίνονται περιουσίες τους. </w:t>
      </w:r>
    </w:p>
    <w:p w14:paraId="662D4FF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Τέλος, δεν μπορεί να εξα</w:t>
      </w:r>
      <w:r>
        <w:rPr>
          <w:rFonts w:eastAsia="Times New Roman" w:cs="Times New Roman"/>
          <w:szCs w:val="24"/>
        </w:rPr>
        <w:t>πατάται ο ελληνικός λαός από τα συστημικά</w:t>
      </w:r>
      <w:r>
        <w:rPr>
          <w:rFonts w:eastAsia="Times New Roman" w:cs="Times New Roman"/>
          <w:b/>
          <w:szCs w:val="24"/>
        </w:rPr>
        <w:t xml:space="preserve"> </w:t>
      </w:r>
      <w:r>
        <w:rPr>
          <w:rFonts w:eastAsia="Times New Roman" w:cs="Times New Roman"/>
          <w:szCs w:val="24"/>
        </w:rPr>
        <w:t xml:space="preserve">μέσα μαζικής ενημέρωσης, που </w:t>
      </w:r>
      <w:proofErr w:type="spellStart"/>
      <w:r>
        <w:rPr>
          <w:rFonts w:eastAsia="Times New Roman" w:cs="Times New Roman"/>
          <w:szCs w:val="24"/>
        </w:rPr>
        <w:t>αβαντάρουν</w:t>
      </w:r>
      <w:proofErr w:type="spellEnd"/>
      <w:r>
        <w:rPr>
          <w:rFonts w:eastAsia="Times New Roman" w:cs="Times New Roman"/>
          <w:szCs w:val="24"/>
        </w:rPr>
        <w:t xml:space="preserve"> την αλλαγή, τάχα, και την αναγέννηση του ΠΑΣΟΚ, που γέννησε τη διαφθορά που ανέφερα, με την ανοχή φυσικά της Νέας Δημοκρατίας, η οποία χρόνια περίμενε τη σειρά της για να κάν</w:t>
      </w:r>
      <w:r>
        <w:rPr>
          <w:rFonts w:eastAsia="Times New Roman" w:cs="Times New Roman"/>
          <w:szCs w:val="24"/>
        </w:rPr>
        <w:t xml:space="preserve">ει τα ίδια. Δεν κατάφερε να τα κάνει. Προφασίστηκε ότι θα φέρει κάθαρση και ταπεινότητα στη διακυβέρνηση. Τελικά το μόνο που έφερε είναι συγκυβέρνηση με το ΠΑΣΟΚ. </w:t>
      </w:r>
    </w:p>
    <w:p w14:paraId="662D4FF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Ακόμα και έξω από τα γραφεία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αν είχε περάσει κανείς με </w:t>
      </w:r>
      <w:proofErr w:type="spellStart"/>
      <w:r>
        <w:rPr>
          <w:rFonts w:eastAsia="Times New Roman" w:cs="Times New Roman"/>
          <w:szCs w:val="24"/>
        </w:rPr>
        <w:t>παρ</w:t>
      </w:r>
      <w:r>
        <w:rPr>
          <w:rFonts w:eastAsia="Times New Roman" w:cs="Times New Roman"/>
          <w:szCs w:val="24"/>
        </w:rPr>
        <w:t>αβατική</w:t>
      </w:r>
      <w:proofErr w:type="spellEnd"/>
      <w:r>
        <w:rPr>
          <w:rFonts w:eastAsia="Times New Roman" w:cs="Times New Roman"/>
          <w:szCs w:val="24"/>
        </w:rPr>
        <w:t xml:space="preserve"> συμπεριφορά, τον έχουν εντάξει μέσα στη δικογραφία για τη Χρυσή Αυγή.</w:t>
      </w:r>
    </w:p>
    <w:p w14:paraId="662D4FF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ΠΑΣΟΚ, όμως, με την αλλαγή σήματος που έκανε, με τα πέντε κεφάλια που κάνουν κουμάντο, με τα πέντε στόματα που τρώνε, με τα δέκα χέρια, με τις εκατό τσέπες, δεν έχει καμ</w:t>
      </w:r>
      <w:r>
        <w:rPr>
          <w:rFonts w:eastAsia="Times New Roman" w:cs="Times New Roman"/>
          <w:szCs w:val="24"/>
        </w:rPr>
        <w:t>μ</w:t>
      </w:r>
      <w:r>
        <w:rPr>
          <w:rFonts w:eastAsia="Times New Roman" w:cs="Times New Roman"/>
          <w:szCs w:val="24"/>
        </w:rPr>
        <w:t>ία σχ</w:t>
      </w:r>
      <w:r>
        <w:rPr>
          <w:rFonts w:eastAsia="Times New Roman" w:cs="Times New Roman"/>
          <w:szCs w:val="24"/>
        </w:rPr>
        <w:t xml:space="preserve">έση με τα σκάνδαλα που αφορούν τα στελέχη του. Ξεχάσαμε τον Σημίτη, τον Τσουκάτο, τον </w:t>
      </w:r>
      <w:proofErr w:type="spellStart"/>
      <w:r>
        <w:rPr>
          <w:rFonts w:eastAsia="Times New Roman" w:cs="Times New Roman"/>
          <w:szCs w:val="24"/>
        </w:rPr>
        <w:t>Μαντέλη</w:t>
      </w:r>
      <w:proofErr w:type="spellEnd"/>
      <w:r>
        <w:rPr>
          <w:rFonts w:eastAsia="Times New Roman" w:cs="Times New Roman"/>
          <w:szCs w:val="24"/>
        </w:rPr>
        <w:t>, τον Παπαντωνίου, τον Τσοχατζόπουλο. Δεν φέρει κα</w:t>
      </w:r>
      <w:r>
        <w:rPr>
          <w:rFonts w:eastAsia="Times New Roman" w:cs="Times New Roman"/>
          <w:szCs w:val="24"/>
        </w:rPr>
        <w:t>μ</w:t>
      </w:r>
      <w:r>
        <w:rPr>
          <w:rFonts w:eastAsia="Times New Roman" w:cs="Times New Roman"/>
          <w:szCs w:val="24"/>
        </w:rPr>
        <w:t>μία ευθύνη γι’ αυτούς. Θα πρέπει επιτέλους να ξηλωθεί αυτό το καρκίνωμα του ΠΑΣΟΚ που έχει μπει σε όλη τη ραχοκο</w:t>
      </w:r>
      <w:r>
        <w:rPr>
          <w:rFonts w:eastAsia="Times New Roman" w:cs="Times New Roman"/>
          <w:szCs w:val="24"/>
        </w:rPr>
        <w:t>καλιά του ελληνικού κράτους και οι υπεύθυνοι επιτέλους να λογοδοτήσουν.</w:t>
      </w:r>
    </w:p>
    <w:p w14:paraId="662D4FF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Ευχαριστώ.</w:t>
      </w:r>
    </w:p>
    <w:p w14:paraId="662D4FFC"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62D4FF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662D4FF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 συνάδελφος κ. Γεωργαντάς έχει τον λόγο.</w:t>
      </w:r>
    </w:p>
    <w:p w14:paraId="662D4FF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Ευχαριστώ, κύριε Πρόεδρε.</w:t>
      </w:r>
    </w:p>
    <w:p w14:paraId="662D500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Κύριοι συνάδελφοι, έχει πραγματικά ενδιαφέρον σήμερα να βρίσκεται στη συνεδρίαση και να την παρακολουθεί, όχι μόνο ο Αρχηγός της Αξιωματικής Αντιπολίτευσης, έτσι όπως είπε ο Πρωθυπουργός, αλλά και ο ίδιος ο Πρωθυπουργός. Για να δο</w:t>
      </w:r>
      <w:r>
        <w:rPr>
          <w:rFonts w:eastAsia="Times New Roman" w:cs="Times New Roman"/>
          <w:szCs w:val="24"/>
        </w:rPr>
        <w:t xml:space="preserve">ύμε όλοι ότι η σημερινή συνεδρίαση έρχεται ουσιαστικά να αποτελέσει το επιστέγασμα μιας διαδικασίας η οποία επελέγη από την πλευρά της πλειοψηφίας για καθαρά επικοινωνιακούς λόγους. </w:t>
      </w:r>
    </w:p>
    <w:p w14:paraId="662D500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Θα είμαι συγκεκριμένος σε αυτό. Δεν νομίζω στα χρονικά του Κοινοβουλίου ν</w:t>
      </w:r>
      <w:r>
        <w:rPr>
          <w:rFonts w:eastAsia="Times New Roman" w:cs="Times New Roman"/>
          <w:szCs w:val="24"/>
        </w:rPr>
        <w:t>α υπάρχει πόρισμα ειδικής κοινοβουλευτικής επιτροπής τόσο φτωχό, τόσο λιτό. Να υπάρχει πρόταση στη σελίδα 30 μόλις λίγων σειρών. Γιατί όλο αυτό; Γιατί ήταν καθαρά νομικά τα ζητήματα τα οποία υπήρχαν στη συγκεκριμένη υπόθεση, μονόδρομος για τη συντριπτική π</w:t>
      </w:r>
      <w:r>
        <w:rPr>
          <w:rFonts w:eastAsia="Times New Roman" w:cs="Times New Roman"/>
          <w:szCs w:val="24"/>
        </w:rPr>
        <w:t xml:space="preserve">λειοψηφία των μελών της επιτροπής ο τρόπος με τον οποίο θα τα αντιμετώπιζαν και ουσιαστικά αυτό που προσπάθησαν οι Βουλευτές της Συμπολίτευσης να κάνουν ήταν μια διαχείριση ενός ζητήματος και ενός θέματος ατελέσφορου, το οποίο όμως έπρεπε να κρατηθεί στην </w:t>
      </w:r>
      <w:r>
        <w:rPr>
          <w:rFonts w:eastAsia="Times New Roman" w:cs="Times New Roman"/>
          <w:szCs w:val="24"/>
        </w:rPr>
        <w:t xml:space="preserve">επικαιρότητα, γιατί αυτή είναι η βασική επιδίωξη αυτής της Κυβέρνησης, ακριβώς για τον αποπροσανατολισμό, ο οποίος είναι το κύριο έργο της. </w:t>
      </w:r>
    </w:p>
    <w:p w14:paraId="662D500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Δυο ζητήματα, δυο προτάσεις. Πρόταση πρώτη. Τη διαβάζω, όπως είναι γραμμένη: «Να μην ασκήσει ποινική δίωξη σε βάρος</w:t>
      </w:r>
      <w:r>
        <w:rPr>
          <w:rFonts w:eastAsia="Times New Roman" w:cs="Times New Roman"/>
          <w:szCs w:val="24"/>
        </w:rPr>
        <w:t xml:space="preserve"> του πρώην Υπουργού Ιωάννη Παπαντωνίου για το αδίκημα της απιστίας περί την υπηρεσία σε βάρος του ελληνικού δημοσίου».</w:t>
      </w:r>
    </w:p>
    <w:p w14:paraId="662D500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Πόσες συνεδριάσεις χρειάζονταν για να το πει αυτό κάποιος, με βάση το υφιστάμενο κακώς κείμενο συνταγματικό και νομοθετικό πλαίσιο; Χρειά</w:t>
      </w:r>
      <w:r>
        <w:rPr>
          <w:rFonts w:eastAsia="Times New Roman" w:cs="Times New Roman"/>
          <w:szCs w:val="24"/>
        </w:rPr>
        <w:t>ζονταν επτά συνεδριάσεις για να αποφασίσουν τα μέλη της επιτροπής ότι δεν μπορούν να ζητήσουν την άσκηση δίωξης για ένα αδίκημα που έγινε το 2003; Μια συνεδρίαση αρκούσε. Αλλά ξέρετε, αν σε μία συνεδρίαση καταλήγαμε στα νομικά συμπεράσματα που ήταν αυτονόη</w:t>
      </w:r>
      <w:r>
        <w:rPr>
          <w:rFonts w:eastAsia="Times New Roman" w:cs="Times New Roman"/>
          <w:szCs w:val="24"/>
        </w:rPr>
        <w:t>τα για όσους ξέρουν πέντε βασικές νομικές γνώσεις, τότε θα ήταν στον αέρα όλο το αφήγημα του ΣΥΡΙΖΑ. Δεν μπορούσε να γίνει αυτό σε μία συνεδρίαση. Και γι’ αυτόν τον λόγο στη δεύτερη πρόταση έγινε και το εξής στρεβλό και το οποίο σωστά το επισήμαναν οι Βουλ</w:t>
      </w:r>
      <w:r>
        <w:rPr>
          <w:rFonts w:eastAsia="Times New Roman" w:cs="Times New Roman"/>
          <w:szCs w:val="24"/>
        </w:rPr>
        <w:t>ευτές της Νέας Δημοκρατίας οι οποίοι συμμετείχαν στην επιτροπή. Λέει, λοιπόν, η επιτροπή στη δεύτερη πρότασή της: «Να παραπέμψει τις έξι υποθέσεις και τις σχετικές ποινικές δικογραφίες για το αδίκημα της νομιμοποίησης εσόδων από παράνομες δραστηριότητες στ</w:t>
      </w:r>
      <w:r>
        <w:rPr>
          <w:rFonts w:eastAsia="Times New Roman" w:cs="Times New Roman"/>
          <w:szCs w:val="24"/>
        </w:rPr>
        <w:t>ον αρμόδιο εισαγγελέα πλημμελειοδικών».</w:t>
      </w:r>
    </w:p>
    <w:p w14:paraId="662D500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Λάθος πρώτο. Έπρεπε να πει να μην ασκήσει δίωξη. Οι επιτροπές αυτές λένε ή να ασκήσει ή να μην ασκήσει. Δεν υπάρχει κάτι άλλο. Ή να ασκήσει ή να μην ασκήσει. Σήμερα ο Πρωθυπουργός έπρεπε να ήταν εδώ και να ακούσει δυ</w:t>
      </w:r>
      <w:r>
        <w:rPr>
          <w:rFonts w:eastAsia="Times New Roman" w:cs="Times New Roman"/>
          <w:szCs w:val="24"/>
        </w:rPr>
        <w:t xml:space="preserve">ο φορές το να μην ασκήσει μία, το να μην ασκήσει δυο. </w:t>
      </w:r>
    </w:p>
    <w:p w14:paraId="662D5005"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Στη δεύτερη περίπτωση δεν λένε το να μην ασκήσει, λένε να παραπέμψει. Τι να παραπέμψει; Να παραπέμψει τι και σε ποιον; Αυτές οι δικογραφίες, που είναι και τα μοναδικά στοιχεία τα οποία αξιολόγησε η </w:t>
      </w:r>
      <w:r>
        <w:rPr>
          <w:rFonts w:eastAsia="Times New Roman" w:cs="Times New Roman"/>
          <w:szCs w:val="24"/>
        </w:rPr>
        <w:t>ε</w:t>
      </w:r>
      <w:r>
        <w:rPr>
          <w:rFonts w:eastAsia="Times New Roman" w:cs="Times New Roman"/>
          <w:szCs w:val="24"/>
        </w:rPr>
        <w:t xml:space="preserve">πιτροπή, τις πήραμε από την </w:t>
      </w:r>
      <w:r>
        <w:rPr>
          <w:rFonts w:eastAsia="Times New Roman" w:cs="Times New Roman"/>
          <w:szCs w:val="24"/>
        </w:rPr>
        <w:t>ε</w:t>
      </w:r>
      <w:r>
        <w:rPr>
          <w:rFonts w:eastAsia="Times New Roman" w:cs="Times New Roman"/>
          <w:szCs w:val="24"/>
        </w:rPr>
        <w:t>ισαγγελία, από τις δικαστικές αρχές. Να τις αναπέμψει, για να τους πούμε τι; Να ολοκληρώσουν το έργο, το οποίο ήδη το έχουν ολοκληρώσει; Έχουν ασκηθεί διώξεις. Τις διώξεις που η Βουλή έχει αναρμοδιότητα να τις ασκήσει –γιατί αυ</w:t>
      </w:r>
      <w:r>
        <w:rPr>
          <w:rFonts w:eastAsia="Times New Roman" w:cs="Times New Roman"/>
          <w:szCs w:val="24"/>
        </w:rPr>
        <w:t xml:space="preserve">τό είναι το ορθό για το δεύτερο σκέλος της νομιμοποίησης εσόδων από εγκληματική δραστηριότητα, ότι έχει αναρμοδιότητα η Βουλή να τις ασκήσει- έχουν ασκηθεί ήδη από τις δικαστικές αρχές. Να ξαναστείλουμε δηλαδή τις έξι δικογραφίες πίσω στον </w:t>
      </w:r>
      <w:r>
        <w:rPr>
          <w:rFonts w:eastAsia="Times New Roman" w:cs="Times New Roman"/>
          <w:szCs w:val="24"/>
        </w:rPr>
        <w:t>ε</w:t>
      </w:r>
      <w:r>
        <w:rPr>
          <w:rFonts w:eastAsia="Times New Roman" w:cs="Times New Roman"/>
          <w:szCs w:val="24"/>
        </w:rPr>
        <w:t>ισαγγελέα, ο οπ</w:t>
      </w:r>
      <w:r>
        <w:rPr>
          <w:rFonts w:eastAsia="Times New Roman" w:cs="Times New Roman"/>
          <w:szCs w:val="24"/>
        </w:rPr>
        <w:t>οίος έχει ασκήσει διώξεις και να του λέμε να παραπέμψει γι’ αυτό το αδίκημα, για το οποίο εμείς είμαστε αναρμόδιοι και έπρεπε να γραφτεί το να μην ασκηθεί δίωξη;</w:t>
      </w:r>
    </w:p>
    <w:p w14:paraId="662D5006"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Όλα στο φως, λοιπόν, έρευνα παντού, αλλά ακούστε, όχι λαϊκισμούς, όχι θολά τοπία, ξεκάθαρα πρά</w:t>
      </w:r>
      <w:r>
        <w:rPr>
          <w:rFonts w:eastAsia="Times New Roman" w:cs="Times New Roman"/>
          <w:szCs w:val="24"/>
        </w:rPr>
        <w:t xml:space="preserve">γματα. </w:t>
      </w:r>
    </w:p>
    <w:p w14:paraId="662D5007"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Θα συμφωνήσω ότι κατά το άρθρο 86 του Συντάγματος η συγκεκριμένη </w:t>
      </w:r>
      <w:r>
        <w:rPr>
          <w:rFonts w:eastAsia="Times New Roman" w:cs="Times New Roman"/>
          <w:szCs w:val="24"/>
        </w:rPr>
        <w:t>ε</w:t>
      </w:r>
      <w:r>
        <w:rPr>
          <w:rFonts w:eastAsia="Times New Roman" w:cs="Times New Roman"/>
          <w:szCs w:val="24"/>
        </w:rPr>
        <w:t xml:space="preserve">πιτροπή έπρεπε να συσταθεί, γιατί από τη στιγμή που ήρθαν οι δικογραφίες έπρεπε πραγματικά να αποφανθεί. Αρκούσε μια συνεδρίαση, κύριε Υπουργέ. Συμφωνώ ότι έπρεπε να γίνει η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αλλά εγώ αυτό που θέλω να πολεμήσουμε όλοι και προσπαθώ στον λόγο μου να το λέω πάντα είναι να μην λαϊκίσουμε. Η </w:t>
      </w:r>
      <w:r>
        <w:rPr>
          <w:rFonts w:eastAsia="Times New Roman" w:cs="Times New Roman"/>
          <w:szCs w:val="24"/>
        </w:rPr>
        <w:t>ε</w:t>
      </w:r>
      <w:r>
        <w:rPr>
          <w:rFonts w:eastAsia="Times New Roman" w:cs="Times New Roman"/>
          <w:szCs w:val="24"/>
        </w:rPr>
        <w:t>πιτροπή έπρεπε να γίνει. Όμως, έπρεπε να γίνει και να μην δημιουργηθούν όλες αυτές οι προσδοκίες από την πλευρά του κόσμου, όλο αυτό το κλίμ</w:t>
      </w:r>
      <w:r>
        <w:rPr>
          <w:rFonts w:eastAsia="Times New Roman" w:cs="Times New Roman"/>
          <w:szCs w:val="24"/>
        </w:rPr>
        <w:t xml:space="preserve">α το οποίο δεν αντιπροσωπεύει την πραγματικότητα, αυτήν που κλήθηκε η </w:t>
      </w:r>
      <w:r>
        <w:rPr>
          <w:rFonts w:eastAsia="Times New Roman" w:cs="Times New Roman"/>
          <w:szCs w:val="24"/>
        </w:rPr>
        <w:t>ε</w:t>
      </w:r>
      <w:r>
        <w:rPr>
          <w:rFonts w:eastAsia="Times New Roman" w:cs="Times New Roman"/>
          <w:szCs w:val="24"/>
        </w:rPr>
        <w:t xml:space="preserve">πιτροπή να αντιμετωπίσει. Η </w:t>
      </w:r>
      <w:r>
        <w:rPr>
          <w:rFonts w:eastAsia="Times New Roman" w:cs="Times New Roman"/>
          <w:szCs w:val="24"/>
        </w:rPr>
        <w:t>ε</w:t>
      </w:r>
      <w:r>
        <w:rPr>
          <w:rFonts w:eastAsia="Times New Roman" w:cs="Times New Roman"/>
          <w:szCs w:val="24"/>
        </w:rPr>
        <w:t>πιτροπή σε μία ή δύο συνεδριάσεις έπρεπε να τελειώσει, ήταν καθαρά νομικό το μέρος που είχε να αντιμετωπίσει και έπρεπε να πει δύο φορές να μην ασκήσει δίωξ</w:t>
      </w:r>
      <w:r>
        <w:rPr>
          <w:rFonts w:eastAsia="Times New Roman" w:cs="Times New Roman"/>
          <w:szCs w:val="24"/>
        </w:rPr>
        <w:t>η, μία λόγω εξάλειψης του αξιοποίνου και μία λόγω αναρμοδιότητας. Δεν το λέει η πρόταση όπως πρέπει να το πει.</w:t>
      </w:r>
    </w:p>
    <w:p w14:paraId="662D5008"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Εμείς δεν είχαμε ούτε να φοβηθούμε ούτε να αρνηθούμε τίποτα. Και δεν θα αρνηθούμε τίποτα σε όποια πρόταση υπάρχει εδώ πέρα, για να διαλευκανθεί ο</w:t>
      </w:r>
      <w:r>
        <w:rPr>
          <w:rFonts w:eastAsia="Times New Roman" w:cs="Times New Roman"/>
          <w:szCs w:val="24"/>
        </w:rPr>
        <w:t>ποιαδήποτε περίοδος, οποιαδήποτε δράση στον δημόσιο βίο.</w:t>
      </w:r>
    </w:p>
    <w:p w14:paraId="662D5009"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Σήμερα, όμως, εγώ είδα και κάτι άλλο εδώ από τους Βουλευτές της Συμπολίτευσης. Επειδή αυτό σήμερα κλείνει, οι δικαστικές αρχές θα κάνουν αυτό που έχουν ξεκινήσει να κάνουν και θα το ολοκληρώσουν και </w:t>
      </w:r>
      <w:r>
        <w:rPr>
          <w:rFonts w:eastAsia="Times New Roman" w:cs="Times New Roman"/>
          <w:szCs w:val="24"/>
        </w:rPr>
        <w:t>θα αποδώσουν ή όχι ευθύνες στο πρόσωπο το οποίο φέρεται ως ύποπτο τελέσεως κάποιων πράξεων, έχουμε το άλλο αφήγημα. Το άλλο αφήγημα λέγεται «Ερρίκος Ντυνάν». Γιατί βιάζονται όλοι να βγάλουν συμπεράσματα, όταν δεν έχει ολοκληρωθεί η διαδικασία, όταν δεν έχο</w:t>
      </w:r>
      <w:r>
        <w:rPr>
          <w:rFonts w:eastAsia="Times New Roman" w:cs="Times New Roman"/>
          <w:szCs w:val="24"/>
        </w:rPr>
        <w:t xml:space="preserve">υν ακουστεί οι Υπουργοί, όταν δεν έχουν συλλεγεί όλα τα στοιχεία, όταν δεν έχει συνεδριάσει η </w:t>
      </w:r>
      <w:r>
        <w:rPr>
          <w:rFonts w:eastAsia="Times New Roman" w:cs="Times New Roman"/>
          <w:szCs w:val="24"/>
        </w:rPr>
        <w:t>ε</w:t>
      </w:r>
      <w:r>
        <w:rPr>
          <w:rFonts w:eastAsia="Times New Roman" w:cs="Times New Roman"/>
          <w:szCs w:val="24"/>
        </w:rPr>
        <w:t>πιτροπή για να αξιολογήσει τα πορίσματα, τις μαρτυρικές καταθέσεις, τις καταθέσεις υποδίκων; Γιατί βιάζονται όλοι να βγάλουν συμπεράσματα επί ενός αντικειμένου τ</w:t>
      </w:r>
      <w:r>
        <w:rPr>
          <w:rFonts w:eastAsia="Times New Roman" w:cs="Times New Roman"/>
          <w:szCs w:val="24"/>
        </w:rPr>
        <w:t xml:space="preserve">ο οποίο ακόμα επισήμως και όπως πρέπει δεν το έχουμε φέρει εδώ για συζήτηση; Γιατί ακριβώς αποκαλύπτεται η πραγματική επιθυμία της </w:t>
      </w:r>
      <w:r>
        <w:rPr>
          <w:rFonts w:eastAsia="Times New Roman" w:cs="Times New Roman"/>
          <w:szCs w:val="24"/>
        </w:rPr>
        <w:t>Σ</w:t>
      </w:r>
      <w:r>
        <w:rPr>
          <w:rFonts w:eastAsia="Times New Roman" w:cs="Times New Roman"/>
          <w:szCs w:val="24"/>
        </w:rPr>
        <w:t>υμπολίτευσης, της Κυβερνήσεως, η οποία είναι πάλι να αποπροσανατολίσει, πάλι να δημιουργεί ένα κέλυφος δήθεν δικών της δράσε</w:t>
      </w:r>
      <w:r>
        <w:rPr>
          <w:rFonts w:eastAsia="Times New Roman" w:cs="Times New Roman"/>
          <w:szCs w:val="24"/>
        </w:rPr>
        <w:t xml:space="preserve">ων για την εξάλειψη της διαφθοράς, που πράγματι μπορεί να υπήρχε σε κάποιες στιγμές της προηγούμενης πολιτικής ζωής και της τωρινής. </w:t>
      </w:r>
    </w:p>
    <w:p w14:paraId="662D500A"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Εγώ ξέρετε θα ήθελα να ακούσω τον Πρωθυπουργό σήμερα να έρθει εδώ και να πει «κύριοι συνάδελφοι, είναι απαράδεκτο που σήμε</w:t>
      </w:r>
      <w:r>
        <w:rPr>
          <w:rFonts w:eastAsia="Times New Roman" w:cs="Times New Roman"/>
          <w:szCs w:val="24"/>
        </w:rPr>
        <w:t xml:space="preserve">ρα αναγκάζεται η </w:t>
      </w:r>
      <w:r>
        <w:rPr>
          <w:rFonts w:eastAsia="Times New Roman" w:cs="Times New Roman"/>
          <w:szCs w:val="24"/>
        </w:rPr>
        <w:t>ε</w:t>
      </w:r>
      <w:r>
        <w:rPr>
          <w:rFonts w:eastAsia="Times New Roman" w:cs="Times New Roman"/>
          <w:szCs w:val="24"/>
        </w:rPr>
        <w:t>πιτροπή να πει δύο φορές τη λέξη ιδίως στη μία να μην ασκήσει δίωξη». Θα πρέπει όλοι μαζί να αλλάξουμε το στρεβλό νομοθετικό πλαίσιο, το συνταγματικό που υπάρχει, έτσι ώστε να μην υποχρεώνεται η Βουλή να πει «να μην ασκήσει δίωξη» για αδι</w:t>
      </w:r>
      <w:r>
        <w:rPr>
          <w:rFonts w:eastAsia="Times New Roman" w:cs="Times New Roman"/>
          <w:szCs w:val="24"/>
        </w:rPr>
        <w:t xml:space="preserve">κήματα τα οποία πρέπει να διερευνώνται και να αποδίδονται οι ευθύνες, όπου πρέπει να αποδίδονται. </w:t>
      </w:r>
    </w:p>
    <w:p w14:paraId="662D500B"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Όμως, η πρόταση για την αλλαγή του Συντάγματος, για τη δημιουργία εκείνου του θεσμικού πλαισίου το οποίο θα αποτρέψει συμπεριφορές παράνομες να </w:t>
      </w:r>
      <w:proofErr w:type="spellStart"/>
      <w:r>
        <w:rPr>
          <w:rFonts w:eastAsia="Times New Roman" w:cs="Times New Roman"/>
          <w:szCs w:val="24"/>
        </w:rPr>
        <w:t>εκφεύγουν</w:t>
      </w:r>
      <w:proofErr w:type="spellEnd"/>
      <w:r>
        <w:rPr>
          <w:rFonts w:eastAsia="Times New Roman" w:cs="Times New Roman"/>
          <w:szCs w:val="24"/>
        </w:rPr>
        <w:t xml:space="preserve"> της</w:t>
      </w:r>
      <w:r>
        <w:rPr>
          <w:rFonts w:eastAsia="Times New Roman" w:cs="Times New Roman"/>
          <w:szCs w:val="24"/>
        </w:rPr>
        <w:t xml:space="preserve"> δικαστικής κρίσης δεν ακούστηκε σήμερα από τα χείλη του Πρωθυπουργού. Αυτή όμως έπρεπε να είναι η κουβέντα του, γιατί η σημερινή συνεδρίαση και γενικότερα οι επτά αυτές συνεδριάσεις που έγιναν αυτό μόνο το αποτέλεσμα έπρεπε να εισφέρουν στο Κοινοβούλιο.</w:t>
      </w:r>
    </w:p>
    <w:p w14:paraId="662D500C"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υχαριστώ πολύ, κύριοι συνάδελφοι.</w:t>
      </w:r>
    </w:p>
    <w:p w14:paraId="662D500D" w14:textId="77777777" w:rsidR="009A4B17" w:rsidRDefault="004622F9">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62D500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662D500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 συνάδελφος κ. Ανδρέας Λοβέρδος έχει τον λόγο για δώδεκα λεπτά.</w:t>
      </w:r>
    </w:p>
    <w:p w14:paraId="662D501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662D501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από την πρώτη στιγμή που η περίπτωση της </w:t>
      </w:r>
      <w:r>
        <w:rPr>
          <w:rFonts w:eastAsia="Times New Roman" w:cs="Times New Roman"/>
          <w:szCs w:val="24"/>
        </w:rPr>
        <w:t>π</w:t>
      </w:r>
      <w:r>
        <w:rPr>
          <w:rFonts w:eastAsia="Times New Roman" w:cs="Times New Roman"/>
          <w:szCs w:val="24"/>
        </w:rPr>
        <w:t>ροανακριτικής για τον κ. Παπαντωνίου ήρθε στη Βουλή ήταν μια Παρασκευή που είχαμε κοινοβουλευτικό έλεγχο για άλλο θέμα.</w:t>
      </w:r>
    </w:p>
    <w:p w14:paraId="662D5012"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Απολύτως αυθόρμητα, αλλά σε πολιτικό επίπεδο ορθά, εξέφρασα τη θέση της Δημοκρατικής Συμπαράταξης, που </w:t>
      </w:r>
      <w:r>
        <w:rPr>
          <w:rFonts w:eastAsia="Times New Roman"/>
          <w:bCs/>
          <w:shd w:val="clear" w:color="auto" w:fill="FFFFFF"/>
        </w:rPr>
        <w:t>είναι</w:t>
      </w:r>
      <w:r>
        <w:rPr>
          <w:rFonts w:eastAsia="Times New Roman" w:cs="Times New Roman"/>
          <w:bCs/>
          <w:shd w:val="clear" w:color="auto" w:fill="FFFFFF"/>
        </w:rPr>
        <w:t xml:space="preserve">: Ναι, σε κάθε αίτημα για εξέταση προσώπων και πραγμάτων, ακόμα και όταν πάρει τη μορφή της </w:t>
      </w:r>
      <w:r>
        <w:rPr>
          <w:rFonts w:eastAsia="Times New Roman" w:cs="Times New Roman"/>
          <w:bCs/>
          <w:shd w:val="clear" w:color="auto" w:fill="FFFFFF"/>
        </w:rPr>
        <w:t>π</w:t>
      </w:r>
      <w:r>
        <w:rPr>
          <w:rFonts w:eastAsia="Times New Roman" w:cs="Times New Roman"/>
          <w:bCs/>
          <w:shd w:val="clear" w:color="auto" w:fill="FFFFFF"/>
        </w:rPr>
        <w:t xml:space="preserve">ροανακριτικής. Διαφάνεια σε όλα. </w:t>
      </w:r>
    </w:p>
    <w:p w14:paraId="662D5013"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Αυτή </w:t>
      </w:r>
      <w:r>
        <w:rPr>
          <w:rFonts w:eastAsia="Times New Roman"/>
          <w:bCs/>
          <w:shd w:val="clear" w:color="auto" w:fill="FFFFFF"/>
        </w:rPr>
        <w:t>είναι</w:t>
      </w:r>
      <w:r>
        <w:rPr>
          <w:rFonts w:eastAsia="Times New Roman" w:cs="Times New Roman"/>
          <w:bCs/>
          <w:shd w:val="clear" w:color="auto" w:fill="FFFFFF"/>
        </w:rPr>
        <w:t xml:space="preserve"> μια πολιτι</w:t>
      </w:r>
      <w:r>
        <w:rPr>
          <w:rFonts w:eastAsia="Times New Roman" w:cs="Times New Roman"/>
          <w:bCs/>
          <w:shd w:val="clear" w:color="auto" w:fill="FFFFFF"/>
        </w:rPr>
        <w:t xml:space="preserve">κή που δεν έχουμε ως Δημοκρατική Συμπαράταξη και ως ΠΑΣΟΚ τώρα που είμαστε στη μειοψηφία. Την είχαμε, όπως θα πω στην ομιλία μου, πάντα -και όταν ήμασταν πλειοψηφία. Αποδεχόμασταν </w:t>
      </w:r>
      <w:r>
        <w:rPr>
          <w:rFonts w:eastAsia="Times New Roman" w:cs="Times New Roman"/>
          <w:bCs/>
          <w:shd w:val="clear" w:color="auto" w:fill="FFFFFF"/>
        </w:rPr>
        <w:t>ε</w:t>
      </w:r>
      <w:r>
        <w:rPr>
          <w:rFonts w:eastAsia="Times New Roman" w:cs="Times New Roman"/>
          <w:bCs/>
          <w:shd w:val="clear" w:color="auto" w:fill="FFFFFF"/>
        </w:rPr>
        <w:t xml:space="preserve">ξεταστικές </w:t>
      </w:r>
      <w:r>
        <w:rPr>
          <w:rFonts w:eastAsia="Times New Roman" w:cs="Times New Roman"/>
          <w:bCs/>
          <w:shd w:val="clear" w:color="auto" w:fill="FFFFFF"/>
        </w:rPr>
        <w:t>ε</w:t>
      </w:r>
      <w:r>
        <w:rPr>
          <w:rFonts w:eastAsia="Times New Roman" w:cs="Times New Roman"/>
          <w:bCs/>
          <w:shd w:val="clear" w:color="auto" w:fill="FFFFFF"/>
        </w:rPr>
        <w:t>πιτροπές με θέμα που η εξέτασή του ερχόταν και σε βάρος μας. Κα</w:t>
      </w:r>
      <w:r>
        <w:rPr>
          <w:rFonts w:eastAsia="Times New Roman" w:cs="Times New Roman"/>
          <w:bCs/>
          <w:shd w:val="clear" w:color="auto" w:fill="FFFFFF"/>
        </w:rPr>
        <w:t xml:space="preserve">ι ως </w:t>
      </w:r>
      <w:r>
        <w:rPr>
          <w:rFonts w:eastAsia="Times New Roman" w:cs="Times New Roman"/>
          <w:bCs/>
          <w:shd w:val="clear" w:color="auto" w:fill="FFFFFF"/>
        </w:rPr>
        <w:t>α</w:t>
      </w:r>
      <w:r>
        <w:rPr>
          <w:rFonts w:eastAsia="Times New Roman" w:cs="Times New Roman"/>
          <w:bCs/>
          <w:shd w:val="clear" w:color="auto" w:fill="FFFFFF"/>
        </w:rPr>
        <w:t xml:space="preserve">ξιωματική </w:t>
      </w:r>
      <w:r>
        <w:rPr>
          <w:rFonts w:eastAsia="Times New Roman" w:cs="Times New Roman"/>
          <w:bCs/>
          <w:shd w:val="clear" w:color="auto" w:fill="FFFFFF"/>
        </w:rPr>
        <w:t>α</w:t>
      </w:r>
      <w:r>
        <w:rPr>
          <w:rFonts w:eastAsia="Times New Roman" w:cs="Times New Roman"/>
          <w:bCs/>
          <w:shd w:val="clear" w:color="auto" w:fill="FFFFFF"/>
        </w:rPr>
        <w:t xml:space="preserve">ντιπολίτευση το ίδιο. Όσα χρόνια είμαι στην Εθνική Αντιπροσωπεία, στις περισσότερες περιπτώσεις που προτείνεται εξέταση των πραγμάτων ή και προσώπου που </w:t>
      </w:r>
      <w:r>
        <w:rPr>
          <w:rFonts w:eastAsia="Times New Roman"/>
          <w:bCs/>
          <w:shd w:val="clear" w:color="auto" w:fill="FFFFFF"/>
        </w:rPr>
        <w:t>είναι</w:t>
      </w:r>
      <w:r>
        <w:rPr>
          <w:rFonts w:eastAsia="Times New Roman" w:cs="Times New Roman"/>
          <w:bCs/>
          <w:shd w:val="clear" w:color="auto" w:fill="FFFFFF"/>
        </w:rPr>
        <w:t xml:space="preserve"> σε εμάς, εμείς λέμε ναι. Διαφάνεια παντού. Να, μια θέση δική μας που δεν κάμπτετ</w:t>
      </w:r>
      <w:r>
        <w:rPr>
          <w:rFonts w:eastAsia="Times New Roman" w:cs="Times New Roman"/>
          <w:bCs/>
          <w:shd w:val="clear" w:color="auto" w:fill="FFFFFF"/>
        </w:rPr>
        <w:t xml:space="preserve">αι σχεδόν ποτέ ή ποτέ. </w:t>
      </w:r>
    </w:p>
    <w:p w14:paraId="662D5014"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απευθύνουμε λόγο κριτικό στη σημερινή Πλειοψηφία, που όταν της προτείνουν δυόμισι χρόνια τώρα να γίνει εξέταση πραγμάτων που αφορούν την περίοδό της λέει όχι. </w:t>
      </w:r>
    </w:p>
    <w:p w14:paraId="662D5015"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Εγώ </w:t>
      </w:r>
      <w:proofErr w:type="spellStart"/>
      <w:r>
        <w:rPr>
          <w:rFonts w:eastAsia="Times New Roman" w:cs="Times New Roman"/>
          <w:bCs/>
          <w:shd w:val="clear" w:color="auto" w:fill="FFFFFF"/>
        </w:rPr>
        <w:t>επρότεινα</w:t>
      </w:r>
      <w:proofErr w:type="spellEnd"/>
      <w:r>
        <w:rPr>
          <w:rFonts w:eastAsia="Times New Roman" w:cs="Times New Roman"/>
          <w:bCs/>
          <w:shd w:val="clear" w:color="auto" w:fill="FFFFFF"/>
        </w:rPr>
        <w:t xml:space="preserve"> στην Αίθουσα αυτή την </w:t>
      </w:r>
      <w:r>
        <w:rPr>
          <w:rFonts w:eastAsia="Times New Roman" w:cs="Times New Roman"/>
          <w:bCs/>
          <w:shd w:val="clear" w:color="auto" w:fill="FFFFFF"/>
        </w:rPr>
        <w:t>ε</w:t>
      </w:r>
      <w:r>
        <w:rPr>
          <w:rFonts w:eastAsia="Times New Roman" w:cs="Times New Roman"/>
          <w:bCs/>
          <w:shd w:val="clear" w:color="auto" w:fill="FFFFFF"/>
        </w:rPr>
        <w:t xml:space="preserve">ξεταστική </w:t>
      </w:r>
      <w:r>
        <w:rPr>
          <w:rFonts w:eastAsia="Times New Roman" w:cs="Times New Roman"/>
          <w:bCs/>
          <w:shd w:val="clear" w:color="auto" w:fill="FFFFFF"/>
        </w:rPr>
        <w:t>ε</w:t>
      </w:r>
      <w:r>
        <w:rPr>
          <w:rFonts w:eastAsia="Times New Roman" w:cs="Times New Roman"/>
          <w:bCs/>
          <w:shd w:val="clear" w:color="auto" w:fill="FFFFFF"/>
        </w:rPr>
        <w:t>πιτροπή που φέρατε γ</w:t>
      </w:r>
      <w:r>
        <w:rPr>
          <w:rFonts w:eastAsia="Times New Roman" w:cs="Times New Roman"/>
          <w:bCs/>
          <w:shd w:val="clear" w:color="auto" w:fill="FFFFFF"/>
        </w:rPr>
        <w:t xml:space="preserve">ια τα μνημόνια να την επεκτείνουμε και σε ενδεχομένως νέο μνημόνιο, αν είχε συναφθεί. Όχι, λέγατε, γιατί δεν θα συναφθεί. Όταν το υπογράψατε, στη νέα </w:t>
      </w:r>
      <w:r>
        <w:rPr>
          <w:rFonts w:eastAsia="Times New Roman"/>
          <w:bCs/>
          <w:shd w:val="clear" w:color="auto" w:fill="FFFFFF"/>
        </w:rPr>
        <w:t>Βουλή,</w:t>
      </w:r>
      <w:r>
        <w:rPr>
          <w:rFonts w:eastAsia="Times New Roman" w:cs="Times New Roman"/>
          <w:bCs/>
          <w:shd w:val="clear" w:color="auto" w:fill="FFFFFF"/>
        </w:rPr>
        <w:t xml:space="preserve"> μετά τον Σεπτέμβριο, λέγαμε: «Ξεχάσατε την </w:t>
      </w:r>
      <w:r>
        <w:rPr>
          <w:rFonts w:eastAsia="Times New Roman" w:cs="Times New Roman"/>
          <w:bCs/>
          <w:shd w:val="clear" w:color="auto" w:fill="FFFFFF"/>
        </w:rPr>
        <w:t>ε</w:t>
      </w:r>
      <w:r>
        <w:rPr>
          <w:rFonts w:eastAsia="Times New Roman" w:cs="Times New Roman"/>
          <w:bCs/>
          <w:shd w:val="clear" w:color="auto" w:fill="FFFFFF"/>
        </w:rPr>
        <w:t xml:space="preserve">ξεταστική </w:t>
      </w:r>
      <w:r>
        <w:rPr>
          <w:rFonts w:eastAsia="Times New Roman" w:cs="Times New Roman"/>
          <w:bCs/>
          <w:shd w:val="clear" w:color="auto" w:fill="FFFFFF"/>
        </w:rPr>
        <w:t>ε</w:t>
      </w:r>
      <w:r>
        <w:rPr>
          <w:rFonts w:eastAsia="Times New Roman" w:cs="Times New Roman"/>
          <w:bCs/>
          <w:shd w:val="clear" w:color="auto" w:fill="FFFFFF"/>
        </w:rPr>
        <w:t>πιτροπή για τα μνημόνια;  Εμείς θέλουμε να σ</w:t>
      </w:r>
      <w:r>
        <w:rPr>
          <w:rFonts w:eastAsia="Times New Roman" w:cs="Times New Roman"/>
          <w:bCs/>
          <w:shd w:val="clear" w:color="auto" w:fill="FFFFFF"/>
        </w:rPr>
        <w:t xml:space="preserve">υνεχιστεί και να βάλουμε και το δικό σας μέσα». Όχι, λέγατε εσείς. </w:t>
      </w:r>
    </w:p>
    <w:p w14:paraId="662D5016"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Ήρθε η υπόθεση της Τράπεζας Αττικής και του </w:t>
      </w:r>
      <w:r>
        <w:rPr>
          <w:rFonts w:eastAsia="Times New Roman" w:cs="Times New Roman"/>
          <w:bCs/>
          <w:shd w:val="clear" w:color="auto" w:fill="FFFFFF"/>
        </w:rPr>
        <w:t>«</w:t>
      </w:r>
      <w:r>
        <w:rPr>
          <w:rFonts w:eastAsia="Times New Roman" w:cs="Times New Roman"/>
          <w:bCs/>
          <w:shd w:val="clear" w:color="auto" w:fill="FFFFFF"/>
        </w:rPr>
        <w:t xml:space="preserve">ΣΥΡΙΖΑ </w:t>
      </w:r>
      <w:r>
        <w:rPr>
          <w:rFonts w:eastAsia="Times New Roman" w:cs="Times New Roman"/>
          <w:bCs/>
          <w:shd w:val="clear" w:color="auto" w:fill="FFFFFF"/>
          <w:lang w:val="en-US"/>
        </w:rPr>
        <w:t>Channel</w:t>
      </w:r>
      <w:r>
        <w:rPr>
          <w:rFonts w:eastAsia="Times New Roman" w:cs="Times New Roman"/>
          <w:bCs/>
          <w:shd w:val="clear" w:color="auto" w:fill="FFFFFF"/>
        </w:rPr>
        <w:t>»</w:t>
      </w:r>
      <w:r>
        <w:rPr>
          <w:rFonts w:eastAsia="Times New Roman" w:cs="Times New Roman"/>
          <w:bCs/>
          <w:shd w:val="clear" w:color="auto" w:fill="FFFFFF"/>
        </w:rPr>
        <w:t xml:space="preserve">. Είπαμε να γίνει </w:t>
      </w:r>
      <w:r>
        <w:rPr>
          <w:rFonts w:eastAsia="Times New Roman" w:cs="Times New Roman"/>
          <w:bCs/>
          <w:shd w:val="clear" w:color="auto" w:fill="FFFFFF"/>
        </w:rPr>
        <w:t>ε</w:t>
      </w:r>
      <w:r>
        <w:rPr>
          <w:rFonts w:eastAsia="Times New Roman" w:cs="Times New Roman"/>
          <w:bCs/>
          <w:shd w:val="clear" w:color="auto" w:fill="FFFFFF"/>
        </w:rPr>
        <w:t xml:space="preserve">ξεταστική </w:t>
      </w:r>
      <w:r>
        <w:rPr>
          <w:rFonts w:eastAsia="Times New Roman" w:cs="Times New Roman"/>
          <w:bCs/>
          <w:shd w:val="clear" w:color="auto" w:fill="FFFFFF"/>
        </w:rPr>
        <w:t>ε</w:t>
      </w:r>
      <w:r>
        <w:rPr>
          <w:rFonts w:eastAsia="Times New Roman" w:cs="Times New Roman"/>
          <w:bCs/>
          <w:shd w:val="clear" w:color="auto" w:fill="FFFFFF"/>
        </w:rPr>
        <w:t xml:space="preserve">πιτροπή. Όχι, είπατε εσείς. Ήρθε η υπόθεση του </w:t>
      </w:r>
      <w:r>
        <w:rPr>
          <w:rFonts w:eastAsia="Times New Roman" w:cs="Times New Roman"/>
          <w:bCs/>
          <w:shd w:val="clear" w:color="auto" w:fill="FFFFFF"/>
        </w:rPr>
        <w:t>«</w:t>
      </w:r>
      <w:r>
        <w:rPr>
          <w:rFonts w:eastAsia="Times New Roman" w:cs="Times New Roman"/>
          <w:bCs/>
          <w:shd w:val="clear" w:color="auto" w:fill="FFFFFF"/>
          <w:lang w:val="en-US"/>
        </w:rPr>
        <w:t>N</w:t>
      </w:r>
      <w:r>
        <w:rPr>
          <w:rFonts w:eastAsia="Times New Roman" w:cs="Times New Roman"/>
          <w:bCs/>
          <w:shd w:val="clear" w:color="auto" w:fill="FFFFFF"/>
          <w:lang w:val="en-US"/>
        </w:rPr>
        <w:t>OOR</w:t>
      </w:r>
      <w:r>
        <w:rPr>
          <w:rFonts w:eastAsia="Times New Roman" w:cs="Times New Roman"/>
          <w:bCs/>
          <w:shd w:val="clear" w:color="auto" w:fill="FFFFFF"/>
        </w:rPr>
        <w:t>1</w:t>
      </w:r>
      <w:r>
        <w:rPr>
          <w:rFonts w:eastAsia="Times New Roman" w:cs="Times New Roman"/>
          <w:bCs/>
          <w:shd w:val="clear" w:color="auto" w:fill="FFFFFF"/>
        </w:rPr>
        <w:t>»</w:t>
      </w:r>
      <w:r>
        <w:rPr>
          <w:rFonts w:eastAsia="Times New Roman" w:cs="Times New Roman"/>
          <w:bCs/>
          <w:shd w:val="clear" w:color="auto" w:fill="FFFFFF"/>
        </w:rPr>
        <w:t xml:space="preserve">. Τίποτα. Να πάτε στον </w:t>
      </w:r>
      <w:r>
        <w:rPr>
          <w:rFonts w:eastAsia="Times New Roman" w:cs="Times New Roman"/>
          <w:bCs/>
          <w:shd w:val="clear" w:color="auto" w:fill="FFFFFF"/>
        </w:rPr>
        <w:t>ε</w:t>
      </w:r>
      <w:r>
        <w:rPr>
          <w:rFonts w:eastAsia="Times New Roman" w:cs="Times New Roman"/>
          <w:bCs/>
          <w:shd w:val="clear" w:color="auto" w:fill="FFFFFF"/>
        </w:rPr>
        <w:t xml:space="preserve">ισαγγελέα, λέει ο Πρωθυπουργός. </w:t>
      </w:r>
      <w:r>
        <w:rPr>
          <w:rFonts w:eastAsia="Times New Roman"/>
          <w:bCs/>
          <w:shd w:val="clear" w:color="auto" w:fill="FFFFFF"/>
        </w:rPr>
        <w:t>Είναι</w:t>
      </w:r>
      <w:r>
        <w:rPr>
          <w:rFonts w:eastAsia="Times New Roman" w:cs="Times New Roman"/>
          <w:bCs/>
          <w:shd w:val="clear" w:color="auto" w:fill="FFFFFF"/>
        </w:rPr>
        <w:t xml:space="preserve"> η υπόθεση του λαθρεμπορίου ελληνικής καπνοβιομηχανίας σε μια εκκρεμότητα. </w:t>
      </w:r>
    </w:p>
    <w:p w14:paraId="662D5017"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Απευθύνω ερωτήσεις. Προς τιμήν του ο παρών Υπουργός απαντά αυτά που </w:t>
      </w:r>
      <w:r>
        <w:rPr>
          <w:rFonts w:eastAsia="Times New Roman"/>
          <w:bCs/>
          <w:shd w:val="clear" w:color="auto" w:fill="FFFFFF"/>
        </w:rPr>
        <w:t>έχει</w:t>
      </w:r>
      <w:r>
        <w:rPr>
          <w:rFonts w:eastAsia="Times New Roman" w:cs="Times New Roman"/>
          <w:bCs/>
          <w:shd w:val="clear" w:color="auto" w:fill="FFFFFF"/>
        </w:rPr>
        <w:t xml:space="preserve"> να απαντήσει. Άλλοι Υπουργοί μιλούν με τρόπο που αντιφάσκει με τις ενέ</w:t>
      </w:r>
      <w:r>
        <w:rPr>
          <w:rFonts w:eastAsia="Times New Roman" w:cs="Times New Roman"/>
          <w:bCs/>
          <w:shd w:val="clear" w:color="auto" w:fill="FFFFFF"/>
        </w:rPr>
        <w:t xml:space="preserve">ργειες της δικαιοσύνης, της οποίας πολιτικός εποπτεύων </w:t>
      </w:r>
      <w:r>
        <w:rPr>
          <w:rFonts w:eastAsia="Times New Roman"/>
          <w:bCs/>
          <w:shd w:val="clear" w:color="auto" w:fill="FFFFFF"/>
        </w:rPr>
        <w:t>είναι</w:t>
      </w:r>
      <w:r>
        <w:rPr>
          <w:rFonts w:eastAsia="Times New Roman" w:cs="Times New Roman"/>
          <w:bCs/>
          <w:shd w:val="clear" w:color="auto" w:fill="FFFFFF"/>
        </w:rPr>
        <w:t xml:space="preserve"> ο κ. Κοντονής, </w:t>
      </w:r>
      <w:r>
        <w:rPr>
          <w:rFonts w:eastAsia="Times New Roman"/>
          <w:bCs/>
          <w:shd w:val="clear" w:color="auto" w:fill="FFFFFF"/>
        </w:rPr>
        <w:t>ά</w:t>
      </w:r>
      <w:r>
        <w:rPr>
          <w:rFonts w:eastAsia="Times New Roman" w:cs="Times New Roman"/>
          <w:bCs/>
          <w:shd w:val="clear" w:color="auto" w:fill="FFFFFF"/>
        </w:rPr>
        <w:t xml:space="preserve">λλοι Υπουργοί. Όχι πάντως φως και εδώ. Όχι σε όλα. </w:t>
      </w:r>
    </w:p>
    <w:p w14:paraId="662D5018"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Γιατί; Έχετε να επιδείξετε μήπως επιτυχίες στην έρευνα της φοροδιαφυγής, στις λίστες, τις οποίες κραδαίνατε εδώ στην αρχή; Η Υφ</w:t>
      </w:r>
      <w:r>
        <w:rPr>
          <w:rFonts w:eastAsia="Times New Roman" w:cs="Times New Roman"/>
          <w:bCs/>
          <w:shd w:val="clear" w:color="auto" w:fill="FFFFFF"/>
        </w:rPr>
        <w:t xml:space="preserve">υπουργός σας έδωσε στοιχεία ότι δεν τα πάτε καλά -και ειδικά στο λαθρεμπόριο τσιγάρων δεν τα πάτε καθόλου καλά. Η ίδια η Υφυπουργός σας τα έδωσε. Εμείς δεν μπορούμε να τα ξέρουμε αυτά. Οι κυβερνήσεις ερωτώνται και απαντούν. </w:t>
      </w:r>
      <w:proofErr w:type="spellStart"/>
      <w:r>
        <w:rPr>
          <w:rFonts w:eastAsia="Times New Roman" w:cs="Times New Roman"/>
          <w:bCs/>
          <w:shd w:val="clear" w:color="auto" w:fill="FFFFFF"/>
        </w:rPr>
        <w:t>Απήντησε</w:t>
      </w:r>
      <w:proofErr w:type="spellEnd"/>
      <w:r>
        <w:rPr>
          <w:rFonts w:eastAsia="Times New Roman" w:cs="Times New Roman"/>
          <w:bCs/>
          <w:shd w:val="clear" w:color="auto" w:fill="FFFFFF"/>
        </w:rPr>
        <w:t>, λοιπόν, στον κοινοβουλ</w:t>
      </w:r>
      <w:r>
        <w:rPr>
          <w:rFonts w:eastAsia="Times New Roman" w:cs="Times New Roman"/>
          <w:bCs/>
          <w:shd w:val="clear" w:color="auto" w:fill="FFFFFF"/>
        </w:rPr>
        <w:t xml:space="preserve">ευτικό </w:t>
      </w:r>
      <w:r>
        <w:rPr>
          <w:rFonts w:eastAsia="Times New Roman"/>
          <w:bCs/>
          <w:shd w:val="clear" w:color="auto" w:fill="FFFFFF"/>
        </w:rPr>
        <w:t>έ</w:t>
      </w:r>
      <w:r>
        <w:rPr>
          <w:rFonts w:eastAsia="Times New Roman" w:cs="Times New Roman"/>
          <w:bCs/>
          <w:shd w:val="clear" w:color="auto" w:fill="FFFFFF"/>
        </w:rPr>
        <w:t xml:space="preserve">λεγχο με αυτά τα επιχειρήματα. Δεν έχετε, λοιπόν, από πού να πιαστείτε. </w:t>
      </w:r>
    </w:p>
    <w:p w14:paraId="662D5019"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εδώ που τα λέμε, είχατε ηθικό πλεονέκτημα, όπως καθένας που ξεκινάει να κυβερνάει, ενώ δεν </w:t>
      </w:r>
      <w:r>
        <w:rPr>
          <w:rFonts w:eastAsia="Times New Roman"/>
          <w:bCs/>
          <w:shd w:val="clear" w:color="auto" w:fill="FFFFFF"/>
        </w:rPr>
        <w:t>έχει</w:t>
      </w:r>
      <w:r>
        <w:rPr>
          <w:rFonts w:eastAsia="Times New Roman" w:cs="Times New Roman"/>
          <w:bCs/>
          <w:shd w:val="clear" w:color="auto" w:fill="FFFFFF"/>
        </w:rPr>
        <w:t xml:space="preserve"> κυβερνήσει. Ήσασταν σε μια </w:t>
      </w:r>
      <w:r>
        <w:rPr>
          <w:rFonts w:eastAsia="Times New Roman"/>
          <w:bCs/>
          <w:shd w:val="clear" w:color="auto" w:fill="FFFFFF"/>
        </w:rPr>
        <w:t>συγκυβέρνηση σ</w:t>
      </w:r>
      <w:r>
        <w:rPr>
          <w:rFonts w:eastAsia="Times New Roman" w:cs="Times New Roman"/>
          <w:bCs/>
          <w:shd w:val="clear" w:color="auto" w:fill="FFFFFF"/>
        </w:rPr>
        <w:t>το «βρώμικο ’89». Εκεί ήταν η Αρισ</w:t>
      </w:r>
      <w:r>
        <w:rPr>
          <w:rFonts w:eastAsia="Times New Roman" w:cs="Times New Roman"/>
          <w:bCs/>
          <w:shd w:val="clear" w:color="auto" w:fill="FFFFFF"/>
        </w:rPr>
        <w:t xml:space="preserve">τερά για λίγο καιρό, αλλά δεν είχε ευθύνη για τη διοίκηση του δημοσίου, ενός δημοσίου που </w:t>
      </w:r>
      <w:r>
        <w:rPr>
          <w:rFonts w:eastAsia="Times New Roman"/>
          <w:bCs/>
          <w:shd w:val="clear" w:color="auto" w:fill="FFFFFF"/>
        </w:rPr>
        <w:t>έχει</w:t>
      </w:r>
      <w:r>
        <w:rPr>
          <w:rFonts w:eastAsia="Times New Roman" w:cs="Times New Roman"/>
          <w:bCs/>
          <w:shd w:val="clear" w:color="auto" w:fill="FFFFFF"/>
        </w:rPr>
        <w:t xml:space="preserve"> προβλήματα. Αναγνωρίζονται με την ευκαιρία κάθε πτώχευσης εδώ και διακόσια χρόνια. Και όταν εποπτεύεις πολιτικά ένα κράτος με τόσα προβλήματα, λογικό </w:t>
      </w:r>
      <w:r>
        <w:rPr>
          <w:rFonts w:eastAsia="Times New Roman"/>
          <w:bCs/>
          <w:shd w:val="clear" w:color="auto" w:fill="FFFFFF"/>
        </w:rPr>
        <w:t>είναι</w:t>
      </w:r>
      <w:r>
        <w:rPr>
          <w:rFonts w:eastAsia="Times New Roman" w:cs="Times New Roman"/>
          <w:bCs/>
          <w:shd w:val="clear" w:color="auto" w:fill="FFFFFF"/>
        </w:rPr>
        <w:t xml:space="preserve"> ως το</w:t>
      </w:r>
      <w:r>
        <w:rPr>
          <w:rFonts w:eastAsia="Times New Roman" w:cs="Times New Roman"/>
          <w:bCs/>
          <w:shd w:val="clear" w:color="auto" w:fill="FFFFFF"/>
        </w:rPr>
        <w:t xml:space="preserve">ν απολογισμό σου να υπάρχουν και μαύρες στιγμές και μαύρες σελίδες. </w:t>
      </w:r>
    </w:p>
    <w:p w14:paraId="662D501A"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Εσείς ξεκινάγατε με μηδέν ρεκόρ στα θέματα που δεν τιμούν την πολιτική και μέσα σε δυόμισι χρόνια είστε μέχρι τον λαιμό. Μέσα σε δυόμισι χρόνια αρχίζετε και φοβάστε. </w:t>
      </w:r>
    </w:p>
    <w:p w14:paraId="662D501B"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φοβάστε, γιατί; Γιατί δεν μπορείτε να απαντήσετε στα ερωτήματα που σας θέτει η Αντιπολίτευση -σε τελευταία ανάλυση είστε η </w:t>
      </w:r>
      <w:r>
        <w:rPr>
          <w:rFonts w:eastAsia="Times New Roman" w:cs="Times New Roman"/>
          <w:bCs/>
          <w:shd w:val="clear" w:color="auto" w:fill="FFFFFF"/>
        </w:rPr>
        <w:t>Π</w:t>
      </w:r>
      <w:r>
        <w:rPr>
          <w:rFonts w:eastAsia="Times New Roman" w:cs="Times New Roman"/>
          <w:bCs/>
          <w:shd w:val="clear" w:color="auto" w:fill="FFFFFF"/>
        </w:rPr>
        <w:t>λειοψηφία εδώ- στα ερωτήματα που σας θέτουν οι πολίτες, στα ερωτήματα που σας θέτει ο δημόσιος διάλογος. Σε δυόμισι χρόνια μέσα,</w:t>
      </w:r>
      <w:r>
        <w:rPr>
          <w:rFonts w:eastAsia="Times New Roman" w:cs="Times New Roman"/>
          <w:bCs/>
          <w:shd w:val="clear" w:color="auto" w:fill="FFFFFF"/>
        </w:rPr>
        <w:t xml:space="preserve"> φέρατε τα καλά δικά σας και τα πλεονεκτήματά σας να γίνονται μειονεκτήματα. </w:t>
      </w:r>
    </w:p>
    <w:p w14:paraId="662D501C"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Σας λέει ο </w:t>
      </w:r>
      <w:proofErr w:type="spellStart"/>
      <w:r>
        <w:rPr>
          <w:rFonts w:eastAsia="Times New Roman" w:cs="Times New Roman"/>
          <w:bCs/>
          <w:shd w:val="clear" w:color="auto" w:fill="FFFFFF"/>
        </w:rPr>
        <w:t>Ρέγκλιν</w:t>
      </w:r>
      <w:proofErr w:type="spellEnd"/>
      <w:r>
        <w:rPr>
          <w:rFonts w:eastAsia="Times New Roman" w:cs="Times New Roman"/>
          <w:bCs/>
          <w:shd w:val="clear" w:color="auto" w:fill="FFFFFF"/>
        </w:rPr>
        <w:t xml:space="preserve"> τώρα ότι </w:t>
      </w:r>
      <w:r>
        <w:rPr>
          <w:rFonts w:eastAsia="Times New Roman"/>
          <w:bCs/>
          <w:shd w:val="clear" w:color="auto" w:fill="FFFFFF"/>
        </w:rPr>
        <w:t>έ</w:t>
      </w:r>
      <w:r>
        <w:rPr>
          <w:rFonts w:eastAsia="Times New Roman" w:cs="Times New Roman"/>
          <w:bCs/>
          <w:shd w:val="clear" w:color="auto" w:fill="FFFFFF"/>
        </w:rPr>
        <w:t>χετε ζημιώσει το δημόσιο 100 δισεκατομμύρια ευρώ; Αν βγαίνατε και το λέγατε, ήταν η επιτομή της ποινικής ευθύνης των Υπουργών, αν λέγατε «ναι». Γι’ α</w:t>
      </w:r>
      <w:r>
        <w:rPr>
          <w:rFonts w:eastAsia="Times New Roman" w:cs="Times New Roman"/>
          <w:bCs/>
          <w:shd w:val="clear" w:color="auto" w:fill="FFFFFF"/>
        </w:rPr>
        <w:t xml:space="preserve">υτό λέτε για αυταπάτες. </w:t>
      </w:r>
    </w:p>
    <w:p w14:paraId="662D501D"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Διαβάζουμε σήμερα το εξής: Ο «φοβερός» σύμβουλος του κ. </w:t>
      </w:r>
      <w:proofErr w:type="spellStart"/>
      <w:r>
        <w:rPr>
          <w:rFonts w:eastAsia="Times New Roman" w:cs="Times New Roman"/>
          <w:bCs/>
          <w:shd w:val="clear" w:color="auto" w:fill="FFFFFF"/>
        </w:rPr>
        <w:t>Βαρουφάκη</w:t>
      </w:r>
      <w:proofErr w:type="spellEnd"/>
      <w:r>
        <w:rPr>
          <w:rFonts w:eastAsia="Times New Roman" w:cs="Times New Roman"/>
          <w:bCs/>
          <w:shd w:val="clear" w:color="auto" w:fill="FFFFFF"/>
        </w:rPr>
        <w:t xml:space="preserve">, που </w:t>
      </w:r>
      <w:r>
        <w:rPr>
          <w:rFonts w:eastAsia="Times New Roman"/>
          <w:bCs/>
          <w:shd w:val="clear" w:color="auto" w:fill="FFFFFF"/>
        </w:rPr>
        <w:t>είναι</w:t>
      </w:r>
      <w:r>
        <w:rPr>
          <w:rFonts w:eastAsia="Times New Roman" w:cs="Times New Roman"/>
          <w:bCs/>
          <w:shd w:val="clear" w:color="auto" w:fill="FFFFFF"/>
        </w:rPr>
        <w:t xml:space="preserve"> σύμβουλος και του κ. </w:t>
      </w:r>
      <w:proofErr w:type="spellStart"/>
      <w:r>
        <w:rPr>
          <w:rFonts w:eastAsia="Times New Roman" w:cs="Times New Roman"/>
          <w:bCs/>
          <w:shd w:val="clear" w:color="auto" w:fill="FFFFFF"/>
        </w:rPr>
        <w:t>Τσακαλώτου</w:t>
      </w:r>
      <w:proofErr w:type="spellEnd"/>
      <w:r>
        <w:rPr>
          <w:rFonts w:eastAsia="Times New Roman" w:cs="Times New Roman"/>
          <w:bCs/>
          <w:shd w:val="clear" w:color="auto" w:fill="FFFFFF"/>
        </w:rPr>
        <w:t xml:space="preserve">, -διαβάστε την «ΚΑΘΗΜΕΡΙΝΗ»- σας λέει σήμερα ότι είχατε έτοιμο δεύτερο νόμισμα; </w:t>
      </w:r>
    </w:p>
    <w:p w14:paraId="662D501E" w14:textId="77777777" w:rsidR="009A4B17" w:rsidRDefault="004622F9">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Αυτό λέγεται, κύριε Υπουργέ της Δικαιοσύν</w:t>
      </w:r>
      <w:r>
        <w:rPr>
          <w:rFonts w:eastAsia="Times New Roman" w:cs="Times New Roman"/>
          <w:bCs/>
          <w:shd w:val="clear" w:color="auto" w:fill="FFFFFF"/>
        </w:rPr>
        <w:t xml:space="preserve">ης, που το ξέρετε καλύτερα από μένα, γιατί εποπτεύετε τη δικαιοσύνη, παραβίαση πληρεξουσιότητας -το 151. </w:t>
      </w:r>
      <w:r>
        <w:rPr>
          <w:rFonts w:eastAsia="Times New Roman"/>
          <w:bCs/>
          <w:shd w:val="clear" w:color="auto" w:fill="FFFFFF"/>
        </w:rPr>
        <w:t>Είναι</w:t>
      </w:r>
      <w:r>
        <w:rPr>
          <w:rFonts w:eastAsia="Times New Roman" w:cs="Times New Roman"/>
          <w:bCs/>
          <w:shd w:val="clear" w:color="auto" w:fill="FFFFFF"/>
        </w:rPr>
        <w:t xml:space="preserve"> θέμα αυτό. </w:t>
      </w:r>
    </w:p>
    <w:p w14:paraId="662D501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Μέσα σε δυόμισι χρόνια όλα αυτά; Εμείς δεν καταφάσκουμε υπέρ της α΄ ή της β΄ επιβαρυντικής για εσάς εκδοχής. Λέμε να εξεταστούν τα πρ</w:t>
      </w:r>
      <w:r>
        <w:rPr>
          <w:rFonts w:eastAsia="Times New Roman" w:cs="Times New Roman"/>
          <w:szCs w:val="24"/>
        </w:rPr>
        <w:t xml:space="preserve">άγματα. Εσείς λέτε όχι. εδώ, έχουμε πολύ μεγάλες διαφορές, γιατί εμείς σε ό,τι μας παρουσιάστηκε είπαμε ναι. </w:t>
      </w:r>
    </w:p>
    <w:p w14:paraId="662D502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Για να δούμε τώρα και την πορεία μας. Για να δούμε τι έχουμε να επιδείξουμε εμείς και τι εσείς στο ζήτημα που η πολιτεία έχει ευθύνη. Πώς οργανώνε</w:t>
      </w:r>
      <w:r>
        <w:rPr>
          <w:rFonts w:eastAsia="Times New Roman" w:cs="Times New Roman"/>
          <w:szCs w:val="24"/>
        </w:rPr>
        <w:t xml:space="preserve">ι τους θεσμούς της για να αντιμετωπίσει το μεγάλο πρόβλημα της διαφθοράς, που πάντα υπήρχε και δυστυχώς υπάρχει ακόμη; Προσπαθεί να κάνει αυτό που μπορεί. </w:t>
      </w:r>
    </w:p>
    <w:p w14:paraId="662D502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 κ. Κωνσταντόπουλος στην ομιλία του κατέγραψε όλες τις προσπάθειες διαφάνειας που έχει κάνει το ΠΑΣ</w:t>
      </w:r>
      <w:r>
        <w:rPr>
          <w:rFonts w:eastAsia="Times New Roman" w:cs="Times New Roman"/>
          <w:szCs w:val="24"/>
        </w:rPr>
        <w:t>ΟΚ. Δεν λέω η Δημοκρατική Συμπαράταξη, γιατί αφορά τη θητεία μας ως κυβερν</w:t>
      </w:r>
      <w:r>
        <w:rPr>
          <w:rFonts w:eastAsia="Times New Roman" w:cs="Times New Roman"/>
          <w:szCs w:val="24"/>
        </w:rPr>
        <w:t>ώ</w:t>
      </w:r>
      <w:r>
        <w:rPr>
          <w:rFonts w:eastAsia="Times New Roman" w:cs="Times New Roman"/>
          <w:szCs w:val="24"/>
        </w:rPr>
        <w:t xml:space="preserve">ντος κόμματος. Αφήστε τώρα να σας πω εγώ κάτι που έπρεπε να έχετε ενημερώσει τον Πρωθυπουργό σας και όχι να τον αφήνετε να λέει εδώ αυτά που είπε τον Μάρτιο, όταν συζητούσαμε για την προανακριτική. </w:t>
      </w:r>
    </w:p>
    <w:p w14:paraId="662D502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Το 2001, κυρίες και κύριοι Βουλευτές, έγινε η αναθεώρηση </w:t>
      </w:r>
      <w:r>
        <w:rPr>
          <w:rFonts w:eastAsia="Times New Roman" w:cs="Times New Roman"/>
          <w:szCs w:val="24"/>
        </w:rPr>
        <w:t>του Συντάγματος, όπου η λεγόμενη «κοινοβουλευτική παραγραφή» αυξήθηκε κατά ένα χρόνο, έγινε περισσότερη. Από πότε ήταν μόνο ένας χρόνος, μία σύνοδος της Βουλής; Από τους νόμους που εφάρμοσαν το Σύνταγμα του 1864. Και το 2006, είχα πάρει με τον κ. Μητσοτάκη</w:t>
      </w:r>
      <w:r>
        <w:rPr>
          <w:rFonts w:eastAsia="Times New Roman" w:cs="Times New Roman"/>
          <w:szCs w:val="24"/>
        </w:rPr>
        <w:t>, Βουλευτές τότε της Β’ Αθηνών, την πρωτοβουλία να αναθεωρηθεί το άρθρο 86 στην αναθεώρηση Κώστα Καραμανλή. Και υπογράψαμε μόνο δώδεκα Βουλευτές και χρειαζόμασταν πενήντα Βουλευτές, για να μπει στον δημόσιο διάλογο. Υπήρχε Βουλευτής αυτής της Αριστεράς «</w:t>
      </w:r>
      <w:proofErr w:type="spellStart"/>
      <w:r>
        <w:rPr>
          <w:rFonts w:eastAsia="Times New Roman" w:cs="Times New Roman"/>
          <w:szCs w:val="24"/>
        </w:rPr>
        <w:t>Μα</w:t>
      </w:r>
      <w:r>
        <w:rPr>
          <w:rFonts w:eastAsia="Times New Roman" w:cs="Times New Roman"/>
          <w:szCs w:val="24"/>
        </w:rPr>
        <w:t>δούρο</w:t>
      </w:r>
      <w:proofErr w:type="spellEnd"/>
      <w:r>
        <w:rPr>
          <w:rFonts w:eastAsia="Times New Roman" w:cs="Times New Roman"/>
          <w:szCs w:val="24"/>
        </w:rPr>
        <w:t>» εκεί, της σημερινής δηλαδή πλειοψηφίας; Κανένας. Και είχαμε απευθυνθεί κι έλεγαν «όχι, εμείς δεν μπορούμε να υπογράψουμε». Δεν αναφέρομαι στο Κομμουνιστικό Κόμμα, γιατί η αρχή του είναι πάγια, να μην υπογράφει τέτοιου είδους πρωτοβουλίες άλλων κομμά</w:t>
      </w:r>
      <w:r>
        <w:rPr>
          <w:rFonts w:eastAsia="Times New Roman" w:cs="Times New Roman"/>
          <w:szCs w:val="24"/>
        </w:rPr>
        <w:t xml:space="preserve">των. </w:t>
      </w:r>
    </w:p>
    <w:p w14:paraId="662D502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2001, λοιπόν, αυξήθηκε η δυνατότητα της Βουλής να διώκει Υπουργούς. Το 2003 έγινε ο ν.3146, ο οποίος διαχώριζε, συνάδελφοι, με ρητό τρόπο κι έλεγε: «Τα αδικήματα που είναι υπουργικά…» -που κάνει ένας Υπουργός δηλαδή όταν διοικεί, όπως είναι η απισ</w:t>
      </w:r>
      <w:r>
        <w:rPr>
          <w:rFonts w:eastAsia="Times New Roman" w:cs="Times New Roman"/>
          <w:szCs w:val="24"/>
        </w:rPr>
        <w:t>τία και η παράβαση καθήκοντος- «…είναι άλλα από τα αδικήματα που κάνει ένα πρόσωπο, που ενώ είναι Υπουργός κάνει ένα έγκλημα εξ αμελείας», λόγου χάρ</w:t>
      </w:r>
      <w:r>
        <w:rPr>
          <w:rFonts w:eastAsia="Times New Roman" w:cs="Times New Roman"/>
          <w:szCs w:val="24"/>
        </w:rPr>
        <w:t>ιν</w:t>
      </w:r>
      <w:r>
        <w:rPr>
          <w:rFonts w:eastAsia="Times New Roman" w:cs="Times New Roman"/>
          <w:szCs w:val="24"/>
        </w:rPr>
        <w:t xml:space="preserve"> με το αυτοκίνητό του. Το διέκρινε με τρόπο κατηγορηματικό το άρθρο 3 του νόμου εκείνου. </w:t>
      </w:r>
    </w:p>
    <w:p w14:paraId="662D502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Κι επειδή αυτό δ</w:t>
      </w:r>
      <w:r>
        <w:rPr>
          <w:rFonts w:eastAsia="Times New Roman" w:cs="Times New Roman"/>
          <w:szCs w:val="24"/>
        </w:rPr>
        <w:t xml:space="preserve">εν έφτανε, εμείς –ο </w:t>
      </w:r>
      <w:proofErr w:type="spellStart"/>
      <w:r>
        <w:rPr>
          <w:rFonts w:eastAsia="Times New Roman" w:cs="Times New Roman"/>
          <w:szCs w:val="24"/>
        </w:rPr>
        <w:t>Πετσάλνικος</w:t>
      </w:r>
      <w:proofErr w:type="spellEnd"/>
      <w:r>
        <w:rPr>
          <w:rFonts w:eastAsia="Times New Roman" w:cs="Times New Roman"/>
          <w:szCs w:val="24"/>
        </w:rPr>
        <w:t xml:space="preserve"> το έκανε αυτό- με τον Βενιζέλο, Παπαϊωάννου, Καστανίδη, το 2011 –αυτό ακούστε το, γιατί έχει ενδιαφέρον και για τους Βουλευτές- κάναμε μια τομή. Το 2011 είπαμε, γενικός γραμματέας, ειδικός γραμματέας του Υπουργείου, Βουλευτή</w:t>
      </w:r>
      <w:r>
        <w:rPr>
          <w:rFonts w:eastAsia="Times New Roman" w:cs="Times New Roman"/>
          <w:szCs w:val="24"/>
        </w:rPr>
        <w:t xml:space="preserve">ς και Υπουργός –εδώ είναι επανάληψη- όταν κάνει αδίκημα εκτός της άσκησης καθηκόντων του, αποτελεί θέμα της κοινής ποινικής δικαιοσύνης. Ο φυσικός του δικαστής είναι ο κοινός δικαστής, κοινός για όλους τους πολίτης, καθ’ ύλην και κατά </w:t>
      </w:r>
      <w:proofErr w:type="spellStart"/>
      <w:r>
        <w:rPr>
          <w:rFonts w:eastAsia="Times New Roman" w:cs="Times New Roman"/>
          <w:szCs w:val="24"/>
        </w:rPr>
        <w:t>τόπον</w:t>
      </w:r>
      <w:proofErr w:type="spellEnd"/>
      <w:r>
        <w:rPr>
          <w:rFonts w:eastAsia="Times New Roman" w:cs="Times New Roman"/>
          <w:szCs w:val="24"/>
        </w:rPr>
        <w:t xml:space="preserve"> αρμόδιος. Αυτό </w:t>
      </w:r>
      <w:r>
        <w:rPr>
          <w:rFonts w:eastAsia="Times New Roman" w:cs="Times New Roman"/>
          <w:szCs w:val="24"/>
        </w:rPr>
        <w:t xml:space="preserve">είπαμε. </w:t>
      </w:r>
    </w:p>
    <w:p w14:paraId="662D502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ήρθε η νομολογία στην υπόθεση Τσοχατζόπουλου, πρώτη απόφαση Αρείου Πάγου, πρώτο βούλευμα 1</w:t>
      </w:r>
      <w:r>
        <w:rPr>
          <w:rFonts w:eastAsia="Times New Roman" w:cs="Times New Roman"/>
          <w:szCs w:val="24"/>
        </w:rPr>
        <w:t>-</w:t>
      </w:r>
      <w:r>
        <w:rPr>
          <w:rFonts w:eastAsia="Times New Roman" w:cs="Times New Roman"/>
          <w:szCs w:val="24"/>
        </w:rPr>
        <w:t xml:space="preserve">2012, επί κυβερνήσεως </w:t>
      </w:r>
      <w:proofErr w:type="spellStart"/>
      <w:r>
        <w:rPr>
          <w:rFonts w:eastAsia="Times New Roman" w:cs="Times New Roman"/>
          <w:szCs w:val="24"/>
        </w:rPr>
        <w:t>Παπαδήμου</w:t>
      </w:r>
      <w:proofErr w:type="spellEnd"/>
      <w:r>
        <w:rPr>
          <w:rFonts w:eastAsia="Times New Roman" w:cs="Times New Roman"/>
          <w:szCs w:val="24"/>
        </w:rPr>
        <w:t>, για μια υπόθεση που ξεκινήσαμε εμείς για τον κ. Τσοχατζόπουλο, να πει ότι για το ξέπλυμα καμ</w:t>
      </w:r>
      <w:r>
        <w:rPr>
          <w:rFonts w:eastAsia="Times New Roman" w:cs="Times New Roman"/>
          <w:szCs w:val="24"/>
        </w:rPr>
        <w:t>μ</w:t>
      </w:r>
      <w:r>
        <w:rPr>
          <w:rFonts w:eastAsia="Times New Roman" w:cs="Times New Roman"/>
          <w:szCs w:val="24"/>
        </w:rPr>
        <w:t xml:space="preserve">ία αρμοδιότητα δεν έχει η </w:t>
      </w:r>
      <w:r>
        <w:rPr>
          <w:rFonts w:eastAsia="Times New Roman" w:cs="Times New Roman"/>
          <w:szCs w:val="24"/>
        </w:rPr>
        <w:t>Βουλή. Έτσι έγινε η δίωξη και τελικά οι δίκες του κ. Τσοχατζόπουλου. Αυτά κλείνουν για τον νομικό μας πολιτισμό το 2012. Και είναι προσφορά μιας παράταξης που δεν μιλάει για τη διαφάνεια για να βρίσει τον αντίπαλο, όπως κάνετε εσείς, αλλά για να βρει θεσμο</w:t>
      </w:r>
      <w:r>
        <w:rPr>
          <w:rFonts w:eastAsia="Times New Roman" w:cs="Times New Roman"/>
          <w:szCs w:val="24"/>
        </w:rPr>
        <w:t xml:space="preserve">ύς υπερασπιστικούς, προασπιστικούς της διαφάνειας. </w:t>
      </w:r>
    </w:p>
    <w:p w14:paraId="662D502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σε αυτές μας τις απόψεις, η επιστήμη, Συμεωνίδου-Καστανίδου</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Φελουτζή</w:t>
      </w:r>
      <w:r>
        <w:rPr>
          <w:rFonts w:eastAsia="Times New Roman" w:cs="Times New Roman"/>
          <w:szCs w:val="24"/>
        </w:rPr>
        <w:t>ς</w:t>
      </w:r>
      <w:proofErr w:type="spellEnd"/>
      <w:r>
        <w:rPr>
          <w:rFonts w:eastAsia="Times New Roman" w:cs="Times New Roman"/>
          <w:szCs w:val="24"/>
        </w:rPr>
        <w:t>, Αναγνωστόπουλος, Μαργαρίτης, ομοφωνούν ότι όσα σας λέω είναι έτσι όπως σας τα λέω. Και για την ποιότητα των ονομάτων που ανέφερα</w:t>
      </w:r>
      <w:r>
        <w:rPr>
          <w:rFonts w:eastAsia="Times New Roman" w:cs="Times New Roman"/>
          <w:szCs w:val="24"/>
        </w:rPr>
        <w:t xml:space="preserve">, ρωτήστε τον κ. Παρασκευόπουλο να σας επιβεβαιώσει. Είναι καθηγητές του ποινικού δικαίου και γράφουν οι άνθρωποι αυτά, τα οποία με τον α΄ ή β΄ τρόπο κι εμείς οι νομικοί, ανεξαρτήτως κομμάτων, σας λέμε σήμερα στη Βουλή. </w:t>
      </w:r>
    </w:p>
    <w:p w14:paraId="662D502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Τι σημαίνει, λοιπόν, κυρίες και κύρ</w:t>
      </w:r>
      <w:r>
        <w:rPr>
          <w:rFonts w:eastAsia="Times New Roman" w:cs="Times New Roman"/>
          <w:szCs w:val="24"/>
        </w:rPr>
        <w:t>ιοι συνάδελφοι, «ξέπλυμα»; Σημαίνει ότι ο φυσικός δικαστής αυτού που κατηγορείται γι’ αυτό είναι ο δικαστής όλων των πολιτών. Και αν του στερήσεις τον φυσικό του δικαστή, προσβάλλεις το άρθρο 8 παράγραφος 1 του Συντάγματος περί φυσικού δικαστή, το άρθρο 20</w:t>
      </w:r>
      <w:r>
        <w:rPr>
          <w:rFonts w:eastAsia="Times New Roman" w:cs="Times New Roman"/>
          <w:szCs w:val="24"/>
        </w:rPr>
        <w:t xml:space="preserve"> παράγραφος 1 για την προστασία από τα δικαστήρια των ανθρώπων και φυσικά το άρθρο 6 παράγραφος 1 της </w:t>
      </w:r>
      <w:r>
        <w:rPr>
          <w:rFonts w:eastAsia="Times New Roman" w:cs="Times New Roman"/>
          <w:szCs w:val="24"/>
        </w:rPr>
        <w:t>σ</w:t>
      </w:r>
      <w:r>
        <w:rPr>
          <w:rFonts w:eastAsia="Times New Roman" w:cs="Times New Roman"/>
          <w:szCs w:val="24"/>
        </w:rPr>
        <w:t xml:space="preserve">υνθήκης της ΕΣΔΑ. </w:t>
      </w:r>
    </w:p>
    <w:p w14:paraId="662D5028" w14:textId="77777777" w:rsidR="009A4B17" w:rsidRDefault="004622F9">
      <w:pPr>
        <w:tabs>
          <w:tab w:val="left" w:pos="2820"/>
        </w:tabs>
        <w:spacing w:after="0" w:line="600" w:lineRule="auto"/>
        <w:ind w:firstLine="720"/>
        <w:jc w:val="both"/>
        <w:rPr>
          <w:rFonts w:eastAsia="Times New Roman"/>
          <w:szCs w:val="24"/>
        </w:rPr>
      </w:pPr>
      <w:r>
        <w:rPr>
          <w:rFonts w:eastAsia="Times New Roman"/>
          <w:szCs w:val="24"/>
        </w:rPr>
        <w:t>Τι έπρεπε να γίνει, λοιπόν; Μιλάω ακόμη νομικά. Έπρεπε η δικαιοσύνη να καταγράψει την καταφανή παραγραφή –</w:t>
      </w:r>
      <w:proofErr w:type="spellStart"/>
      <w:r>
        <w:rPr>
          <w:rFonts w:eastAsia="Times New Roman"/>
          <w:szCs w:val="24"/>
        </w:rPr>
        <w:t>εφτασύνοδη</w:t>
      </w:r>
      <w:proofErr w:type="spellEnd"/>
      <w:r>
        <w:rPr>
          <w:rFonts w:eastAsia="Times New Roman"/>
          <w:szCs w:val="24"/>
        </w:rPr>
        <w:t xml:space="preserve">- για την απιστία </w:t>
      </w:r>
      <w:r>
        <w:rPr>
          <w:rFonts w:eastAsia="Times New Roman"/>
          <w:szCs w:val="24"/>
        </w:rPr>
        <w:t>και να συνεχίσει απρόσκοπτα την έρευνα για το ξέπλυμα. Αυτό έπρεπε να κάνει. Τι έκανε; Έστειλε το φάκελο εδώ. Αφού έστειλε τον φάκελο εδώ, κατά τη γνώμη μου κακώς, αλλά ευσταθεί και η άποψη που λέει ότι όταν αποστέλλεται ο φάκελος στη Βουλή, η Βουλή πρέπει</w:t>
      </w:r>
      <w:r>
        <w:rPr>
          <w:rFonts w:eastAsia="Times New Roman"/>
          <w:szCs w:val="24"/>
        </w:rPr>
        <w:t xml:space="preserve"> να τον ερευνήσει. Συμφωνώ με τους συναδέλφους που είπαν ότι έπρεπε να τον δει η Ολομέλεια και να συνεδριάσει η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 xml:space="preserve">πιτροπή. Συμφωνώ με αυτό. Αφού έτσι έκρινε η δικαιοσύνη, η Βουλή δεν μπορούσε να το αποφύγει ή να το αποφασίσει ο κ. </w:t>
      </w:r>
      <w:proofErr w:type="spellStart"/>
      <w:r>
        <w:rPr>
          <w:rFonts w:eastAsia="Times New Roman"/>
          <w:szCs w:val="24"/>
        </w:rPr>
        <w:t>Βούτσης</w:t>
      </w:r>
      <w:proofErr w:type="spellEnd"/>
      <w:r>
        <w:rPr>
          <w:rFonts w:eastAsia="Times New Roman"/>
          <w:szCs w:val="24"/>
        </w:rPr>
        <w:t xml:space="preserve"> αυτό</w:t>
      </w:r>
      <w:r>
        <w:rPr>
          <w:rFonts w:eastAsia="Times New Roman"/>
          <w:szCs w:val="24"/>
        </w:rPr>
        <w:t xml:space="preserve">. Έπρεπε να οργανωθούμε για να το απαντήσουμε. Αλλά αρκούσε μία συνεδρίαση, όπως είπε νομίζω ο </w:t>
      </w:r>
      <w:proofErr w:type="spellStart"/>
      <w:r>
        <w:rPr>
          <w:rFonts w:eastAsia="Times New Roman"/>
          <w:szCs w:val="24"/>
        </w:rPr>
        <w:t>προλαλήσας</w:t>
      </w:r>
      <w:proofErr w:type="spellEnd"/>
      <w:r>
        <w:rPr>
          <w:rFonts w:eastAsia="Times New Roman"/>
          <w:szCs w:val="24"/>
        </w:rPr>
        <w:t xml:space="preserve"> συνάδελφος, ο κ. Γεωργαντάς. Αρκούσε μία συνεδρίαση, όχι αυτό το πράγμα το οποίο έγινε.</w:t>
      </w:r>
    </w:p>
    <w:p w14:paraId="662D5029" w14:textId="77777777" w:rsidR="009A4B17" w:rsidRDefault="004622F9">
      <w:pPr>
        <w:tabs>
          <w:tab w:val="left" w:pos="2820"/>
        </w:tabs>
        <w:spacing w:after="0" w:line="600" w:lineRule="auto"/>
        <w:ind w:firstLine="720"/>
        <w:jc w:val="both"/>
        <w:rPr>
          <w:rFonts w:eastAsia="Times New Roman"/>
          <w:szCs w:val="24"/>
        </w:rPr>
      </w:pPr>
      <w:r>
        <w:rPr>
          <w:rFonts w:eastAsia="Times New Roman"/>
          <w:szCs w:val="24"/>
        </w:rPr>
        <w:t>Τι έγινε; Πάμε τώρα πολιτικά. Όσα σας είπα αφορούσαν το νομικό</w:t>
      </w:r>
      <w:r>
        <w:rPr>
          <w:rFonts w:eastAsia="Times New Roman"/>
          <w:szCs w:val="24"/>
        </w:rPr>
        <w:t xml:space="preserve"> σκέλος. Είναι χειρότερα τα πολιτικά από τα νομικά. </w:t>
      </w:r>
    </w:p>
    <w:p w14:paraId="662D502A" w14:textId="77777777" w:rsidR="009A4B17" w:rsidRDefault="004622F9">
      <w:pPr>
        <w:tabs>
          <w:tab w:val="left" w:pos="2820"/>
        </w:tabs>
        <w:spacing w:after="0" w:line="600" w:lineRule="auto"/>
        <w:ind w:firstLine="720"/>
        <w:jc w:val="both"/>
        <w:rPr>
          <w:rFonts w:eastAsia="Times New Roman"/>
          <w:szCs w:val="24"/>
        </w:rPr>
      </w:pPr>
      <w:r>
        <w:rPr>
          <w:rFonts w:eastAsia="Times New Roman"/>
          <w:szCs w:val="24"/>
        </w:rPr>
        <w:t xml:space="preserve">Ενώ όλα αυτά είναι έτσι, κρατάτε τρεις μήνες την </w:t>
      </w:r>
      <w:r>
        <w:rPr>
          <w:rFonts w:eastAsia="Times New Roman"/>
          <w:szCs w:val="24"/>
        </w:rPr>
        <w:t>ε</w:t>
      </w:r>
      <w:r>
        <w:rPr>
          <w:rFonts w:eastAsia="Times New Roman"/>
          <w:szCs w:val="24"/>
        </w:rPr>
        <w:t xml:space="preserve">πιτροπή. Κάνει οκτώ συνεδριάσεις, δύο για τα διαδικαστικά στην αρχή, τρεις για το πόρισμα στο τέλος και τρεις ενδιάμεσες για να χυθεί το φως, που χύθηκε </w:t>
      </w:r>
      <w:r>
        <w:rPr>
          <w:rFonts w:eastAsia="Times New Roman"/>
          <w:szCs w:val="24"/>
        </w:rPr>
        <w:t xml:space="preserve">φως και όλα τα είδαμε. Τι είδαμε; Ξέρετε τι κάναμε; Ζητάγαμε γνωστά έγγραφα από τη δικαιοσύνη, που τα είχε η δικαιοσύνη, να τα στείλει και σε μας να τα επισκοπήσουμε. </w:t>
      </w:r>
    </w:p>
    <w:p w14:paraId="662D502B" w14:textId="77777777" w:rsidR="009A4B17" w:rsidRDefault="004622F9">
      <w:pPr>
        <w:tabs>
          <w:tab w:val="left" w:pos="2820"/>
        </w:tabs>
        <w:spacing w:after="0" w:line="600" w:lineRule="auto"/>
        <w:ind w:firstLine="720"/>
        <w:jc w:val="both"/>
        <w:rPr>
          <w:rFonts w:eastAsia="Times New Roman"/>
          <w:szCs w:val="24"/>
        </w:rPr>
      </w:pPr>
      <w:r>
        <w:rPr>
          <w:rFonts w:eastAsia="Times New Roman"/>
          <w:szCs w:val="24"/>
        </w:rPr>
        <w:t>Κι ενώ αυτό γινόταν και χάναμε χρόνο, για να μην έρθετε εδώ κι εκτεθείτε, δυο βδομάδες μ</w:t>
      </w:r>
      <w:r>
        <w:rPr>
          <w:rFonts w:eastAsia="Times New Roman"/>
          <w:szCs w:val="24"/>
        </w:rPr>
        <w:t xml:space="preserve">ετά τη συνεδρίαση περί </w:t>
      </w:r>
      <w:r>
        <w:rPr>
          <w:rFonts w:eastAsia="Times New Roman"/>
          <w:szCs w:val="24"/>
        </w:rPr>
        <w:t>π</w:t>
      </w:r>
      <w:r>
        <w:rPr>
          <w:rFonts w:eastAsia="Times New Roman"/>
          <w:szCs w:val="24"/>
        </w:rPr>
        <w:t>ροανακριτικής να λέτε</w:t>
      </w:r>
      <w:r>
        <w:rPr>
          <w:rFonts w:eastAsia="Times New Roman"/>
          <w:szCs w:val="24"/>
        </w:rPr>
        <w:t>:</w:t>
      </w:r>
      <w:r>
        <w:rPr>
          <w:rFonts w:eastAsia="Times New Roman"/>
          <w:szCs w:val="24"/>
        </w:rPr>
        <w:t xml:space="preserve"> «Τελειώσαμε», κρατήσατε για να κάνουμε τρεις συνεδριάσεις αυτή την επισκόπηση. Και μάλιστα συνεδριάσεις, όχι δύο και τρεις την εβδομάδα, αλλά μία κάθε δεκαπέντε μέρες. Γνωστά πράγματα τα κοιτάγαμε κι εμείς για</w:t>
      </w:r>
      <w:r>
        <w:rPr>
          <w:rFonts w:eastAsia="Times New Roman"/>
          <w:szCs w:val="24"/>
        </w:rPr>
        <w:t xml:space="preserve"> να τα δούμε. Όχι για να τα δούμε, αλλά και για να μην εκτεθείτε και για να μην κάνετε παρέλαση τα επιχειρήματα που κάνατε κοιτώντας εμάς και πώς θα μας κάνετε κακό. Λες και δεν έχει όλη αυτή η ιστορία των μομφών εναντίον μας εξοφληθεί στα χρόνια που πέρασ</w:t>
      </w:r>
      <w:r>
        <w:rPr>
          <w:rFonts w:eastAsia="Times New Roman"/>
          <w:szCs w:val="24"/>
        </w:rPr>
        <w:t xml:space="preserve">αν με όλα όσα έχουν γίνει και δεν θέλω να τα επαναλάβω. </w:t>
      </w:r>
    </w:p>
    <w:p w14:paraId="662D502C" w14:textId="77777777" w:rsidR="009A4B17" w:rsidRDefault="004622F9">
      <w:pPr>
        <w:tabs>
          <w:tab w:val="left" w:pos="2820"/>
        </w:tabs>
        <w:spacing w:after="0" w:line="600" w:lineRule="auto"/>
        <w:ind w:firstLine="720"/>
        <w:jc w:val="both"/>
        <w:rPr>
          <w:rFonts w:eastAsia="Times New Roman"/>
          <w:szCs w:val="24"/>
        </w:rPr>
      </w:pPr>
      <w:r>
        <w:rPr>
          <w:rFonts w:eastAsia="Times New Roman"/>
          <w:szCs w:val="24"/>
        </w:rPr>
        <w:t xml:space="preserve">Είπε δε ο Πρωθυπουργός ότι σε αυτή την </w:t>
      </w:r>
      <w:r>
        <w:rPr>
          <w:rFonts w:eastAsia="Times New Roman"/>
          <w:szCs w:val="24"/>
        </w:rPr>
        <w:t>ε</w:t>
      </w:r>
      <w:r>
        <w:rPr>
          <w:rFonts w:eastAsia="Times New Roman"/>
          <w:szCs w:val="24"/>
        </w:rPr>
        <w:t>πιτροπή –έλεγε τον Μάρτιο- θα ακουστούν όλα. Και μετά καταλήξατε στην πρώτη κιόλας συνεδρίαση να λέτε αυτά που μας είπατε και σήμερα εδώ και κρατήσατε τρεις μή</w:t>
      </w:r>
      <w:r>
        <w:rPr>
          <w:rFonts w:eastAsia="Times New Roman"/>
          <w:szCs w:val="24"/>
        </w:rPr>
        <w:t xml:space="preserve">νες την </w:t>
      </w:r>
      <w:r>
        <w:rPr>
          <w:rFonts w:eastAsia="Times New Roman"/>
          <w:szCs w:val="24"/>
        </w:rPr>
        <w:t>ε</w:t>
      </w:r>
      <w:r>
        <w:rPr>
          <w:rFonts w:eastAsia="Times New Roman"/>
          <w:szCs w:val="24"/>
        </w:rPr>
        <w:t xml:space="preserve">πιτροπή ανοιχτή. Είναι παρανομία αυτή, στέρηση φυσικού δικαστή. </w:t>
      </w:r>
    </w:p>
    <w:p w14:paraId="662D502D" w14:textId="77777777" w:rsidR="009A4B17" w:rsidRDefault="004622F9">
      <w:pPr>
        <w:tabs>
          <w:tab w:val="left" w:pos="2820"/>
        </w:tabs>
        <w:spacing w:after="0" w:line="600" w:lineRule="auto"/>
        <w:ind w:firstLine="720"/>
        <w:jc w:val="both"/>
        <w:rPr>
          <w:rFonts w:eastAsia="Times New Roman"/>
          <w:szCs w:val="24"/>
        </w:rPr>
      </w:pPr>
      <w:r>
        <w:rPr>
          <w:rFonts w:eastAsia="Times New Roman"/>
          <w:szCs w:val="24"/>
        </w:rPr>
        <w:t>Και ταυτόχρονα η δικαιοσύνη με προσχηματικό τρόπο έκανε κι εκεί έρευνα. Πηγαίναμε δυο παράλληλες παρανομίες. Συγχαρητήρια για τον σεβασμό στους θεσμούς!</w:t>
      </w:r>
    </w:p>
    <w:p w14:paraId="662D502E" w14:textId="77777777" w:rsidR="009A4B17" w:rsidRDefault="004622F9">
      <w:pPr>
        <w:tabs>
          <w:tab w:val="left" w:pos="2820"/>
        </w:tabs>
        <w:spacing w:after="0" w:line="600" w:lineRule="auto"/>
        <w:ind w:firstLine="720"/>
        <w:jc w:val="both"/>
        <w:rPr>
          <w:rFonts w:eastAsia="Times New Roman"/>
          <w:szCs w:val="24"/>
        </w:rPr>
      </w:pPr>
      <w:r>
        <w:rPr>
          <w:rFonts w:eastAsia="Times New Roman"/>
          <w:b/>
          <w:szCs w:val="24"/>
        </w:rPr>
        <w:t>ΓΕΩΡΓΙΟΣ ΠΑΠΑΦΙΛΙΠΠΟΥ:</w:t>
      </w:r>
      <w:r>
        <w:rPr>
          <w:rFonts w:eastAsia="Times New Roman"/>
          <w:szCs w:val="24"/>
        </w:rPr>
        <w:t xml:space="preserve"> Επιτρέ</w:t>
      </w:r>
      <w:r>
        <w:rPr>
          <w:rFonts w:eastAsia="Times New Roman"/>
          <w:szCs w:val="24"/>
        </w:rPr>
        <w:t>πεται αυτό από τον νόμο που ψηφίσατε κι εσείς.</w:t>
      </w:r>
    </w:p>
    <w:p w14:paraId="662D502F" w14:textId="77777777" w:rsidR="009A4B17" w:rsidRDefault="004622F9">
      <w:pPr>
        <w:tabs>
          <w:tab w:val="left" w:pos="2820"/>
        </w:tabs>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Παρακαλώ!</w:t>
      </w:r>
    </w:p>
    <w:p w14:paraId="662D5030" w14:textId="77777777" w:rsidR="009A4B17" w:rsidRDefault="004622F9">
      <w:pPr>
        <w:tabs>
          <w:tab w:val="left" w:pos="2820"/>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Ωστόσο, τα μπερδέψατε και είχατε εκτεθεί.</w:t>
      </w:r>
    </w:p>
    <w:p w14:paraId="662D5031" w14:textId="77777777" w:rsidR="009A4B17" w:rsidRDefault="004622F9">
      <w:pPr>
        <w:tabs>
          <w:tab w:val="left" w:pos="2820"/>
        </w:tabs>
        <w:spacing w:after="0" w:line="600" w:lineRule="auto"/>
        <w:ind w:firstLine="720"/>
        <w:jc w:val="both"/>
        <w:rPr>
          <w:rFonts w:eastAsia="Times New Roman"/>
          <w:szCs w:val="24"/>
        </w:rPr>
      </w:pPr>
      <w:r>
        <w:rPr>
          <w:rFonts w:eastAsia="Times New Roman"/>
          <w:szCs w:val="24"/>
        </w:rPr>
        <w:t>Έχω ένα κείμενο εδώ από διαρροή σας στην εφημερίδα «Ελευθερία του Τύπου» από τις 4 Απριλίου. Στο ρεπορτάζ τ</w:t>
      </w:r>
      <w:r>
        <w:rPr>
          <w:rFonts w:eastAsia="Times New Roman"/>
          <w:szCs w:val="24"/>
        </w:rPr>
        <w:t xml:space="preserve">ων εφημερίδων -δεν είναι η μόνη- ο κ. </w:t>
      </w:r>
      <w:proofErr w:type="spellStart"/>
      <w:r>
        <w:rPr>
          <w:rFonts w:eastAsia="Times New Roman"/>
          <w:szCs w:val="24"/>
        </w:rPr>
        <w:t>Λυκουρέζος</w:t>
      </w:r>
      <w:proofErr w:type="spellEnd"/>
      <w:r>
        <w:rPr>
          <w:rFonts w:eastAsia="Times New Roman"/>
          <w:szCs w:val="24"/>
        </w:rPr>
        <w:t xml:space="preserve">, κοινοβουλευτικός, γράφει ότι η </w:t>
      </w:r>
      <w:r>
        <w:rPr>
          <w:rFonts w:eastAsia="Times New Roman"/>
          <w:szCs w:val="24"/>
        </w:rPr>
        <w:t>π</w:t>
      </w:r>
      <w:r>
        <w:rPr>
          <w:rFonts w:eastAsia="Times New Roman"/>
          <w:szCs w:val="24"/>
        </w:rPr>
        <w:t xml:space="preserve">ροανακριτική κλείνει κι αυτό το φιάσκο θέλατε να αποφύγετε με όλα όσα κάνατε μετά. </w:t>
      </w:r>
    </w:p>
    <w:p w14:paraId="662D5032" w14:textId="77777777" w:rsidR="009A4B17" w:rsidRDefault="004622F9">
      <w:pPr>
        <w:tabs>
          <w:tab w:val="left" w:pos="2820"/>
        </w:tabs>
        <w:spacing w:after="0" w:line="600" w:lineRule="auto"/>
        <w:ind w:firstLine="720"/>
        <w:jc w:val="both"/>
        <w:rPr>
          <w:rFonts w:eastAsia="Times New Roman"/>
          <w:szCs w:val="24"/>
        </w:rPr>
      </w:pPr>
      <w:r>
        <w:rPr>
          <w:rFonts w:eastAsia="Times New Roman"/>
          <w:szCs w:val="24"/>
        </w:rPr>
        <w:t>Και με αυτά που κάνετε, δεν είναι μόνο ότι δεν υπογράψατε την πρόταση αναθεώρησης του άρθρου 86 του Συντάγματος που είχαμε κάνει δώδεκα Βουλευτές το 2006-2007. Είστε -με τον τρόπο που ζείτε και φέρεστε μέσα στη Βουλή- και το επιχείρημα των αντιπάλων της αν</w:t>
      </w:r>
      <w:r>
        <w:rPr>
          <w:rFonts w:eastAsia="Times New Roman"/>
          <w:szCs w:val="24"/>
        </w:rPr>
        <w:t xml:space="preserve">αθεώρησης του άρθρου 86. </w:t>
      </w:r>
    </w:p>
    <w:p w14:paraId="662D5033" w14:textId="77777777" w:rsidR="009A4B17" w:rsidRDefault="004622F9">
      <w:pPr>
        <w:tabs>
          <w:tab w:val="left" w:pos="2820"/>
        </w:tabs>
        <w:spacing w:after="0" w:line="600" w:lineRule="auto"/>
        <w:ind w:firstLine="720"/>
        <w:jc w:val="both"/>
        <w:rPr>
          <w:rFonts w:eastAsia="Times New Roman"/>
          <w:szCs w:val="24"/>
        </w:rPr>
      </w:pPr>
      <w:r>
        <w:rPr>
          <w:rFonts w:eastAsia="Times New Roman"/>
          <w:szCs w:val="24"/>
        </w:rPr>
        <w:t xml:space="preserve">Εγώ προσωπικά είμαι από αυτούς που είναι φανατικοί υποστηρικτές της κατάργησης του 86 και με εμπράγματο τρόπο, όχι με θεωρίες. Όταν, όμως, βρίσκεις ανθρώπους που είναι ενάντια σε αυτό, σου λένε: «Κοίτα τι κάνουν τώρα αυτοί. Αυτοί </w:t>
      </w:r>
      <w:r>
        <w:rPr>
          <w:rFonts w:eastAsia="Times New Roman"/>
          <w:szCs w:val="24"/>
        </w:rPr>
        <w:t xml:space="preserve">επειδή είναι πλειοψηφία στη Βουλή, μαγειρεύουν ό,τι θέλουν και γι’ αυτόν τον λόγο μην αλλάξετε τη διάταξη». Αυτή είναι η αντίθετη επιχειρηματολογία. </w:t>
      </w:r>
    </w:p>
    <w:p w14:paraId="662D5034" w14:textId="77777777" w:rsidR="009A4B17" w:rsidRDefault="004622F9">
      <w:pPr>
        <w:tabs>
          <w:tab w:val="left" w:pos="2820"/>
        </w:tabs>
        <w:spacing w:after="0" w:line="600" w:lineRule="auto"/>
        <w:ind w:firstLine="720"/>
        <w:jc w:val="both"/>
        <w:rPr>
          <w:rFonts w:eastAsia="Times New Roman"/>
          <w:szCs w:val="24"/>
        </w:rPr>
      </w:pPr>
      <w:r>
        <w:rPr>
          <w:rFonts w:eastAsia="Times New Roman"/>
          <w:szCs w:val="24"/>
        </w:rPr>
        <w:t xml:space="preserve">Αναζητάω παραδείγματα σε πρακτικές και οι πρακτικές είναι αυτές εδώ. Ακούστηκαν πράγματα τα οποία όχι μόνο έχουν θεσμικό αντίλογο, ακόμη και για τον κ. Παπαντωνίου, αλλά είναι εξωφρενικά ως τάχα ανακαλύψεις της </w:t>
      </w:r>
      <w:r>
        <w:rPr>
          <w:rFonts w:eastAsia="Times New Roman"/>
          <w:szCs w:val="24"/>
        </w:rPr>
        <w:t>π</w:t>
      </w:r>
      <w:r>
        <w:rPr>
          <w:rFonts w:eastAsia="Times New Roman"/>
          <w:szCs w:val="24"/>
        </w:rPr>
        <w:t xml:space="preserve">ροανακριτικής </w:t>
      </w:r>
      <w:r>
        <w:rPr>
          <w:rFonts w:eastAsia="Times New Roman"/>
          <w:szCs w:val="24"/>
        </w:rPr>
        <w:t>ε</w:t>
      </w:r>
      <w:r>
        <w:rPr>
          <w:rFonts w:eastAsia="Times New Roman"/>
          <w:szCs w:val="24"/>
        </w:rPr>
        <w:t xml:space="preserve">πιτροπής. </w:t>
      </w:r>
    </w:p>
    <w:p w14:paraId="662D5035" w14:textId="77777777" w:rsidR="009A4B17" w:rsidRDefault="004622F9">
      <w:pPr>
        <w:tabs>
          <w:tab w:val="left" w:pos="2820"/>
        </w:tabs>
        <w:spacing w:after="0" w:line="600" w:lineRule="auto"/>
        <w:ind w:firstLine="720"/>
        <w:jc w:val="both"/>
        <w:rPr>
          <w:rFonts w:eastAsia="Times New Roman"/>
          <w:szCs w:val="24"/>
        </w:rPr>
      </w:pPr>
      <w:r>
        <w:rPr>
          <w:rFonts w:eastAsia="Times New Roman"/>
          <w:szCs w:val="24"/>
        </w:rPr>
        <w:t>Και όλα αυτά για ν</w:t>
      </w:r>
      <w:r>
        <w:rPr>
          <w:rFonts w:eastAsia="Times New Roman"/>
          <w:szCs w:val="24"/>
        </w:rPr>
        <w:t xml:space="preserve">α δικαιολογηθεί ένα κόμμα που έκανε λάθος και εξέθεσε και τον Πρωθυπουργό του, που ακόμα και για τα κανάλια μιλούσε ότι θα μεταδίδει η τηλεόραση και το αρνηθήκατε ως πλειοψηφία της </w:t>
      </w:r>
      <w:r>
        <w:rPr>
          <w:rFonts w:eastAsia="Times New Roman"/>
          <w:szCs w:val="24"/>
        </w:rPr>
        <w:t>ε</w:t>
      </w:r>
      <w:r>
        <w:rPr>
          <w:rFonts w:eastAsia="Times New Roman"/>
          <w:szCs w:val="24"/>
        </w:rPr>
        <w:t>πιτροπής.</w:t>
      </w:r>
    </w:p>
    <w:p w14:paraId="662D5036" w14:textId="77777777" w:rsidR="009A4B17" w:rsidRDefault="004622F9">
      <w:pPr>
        <w:tabs>
          <w:tab w:val="left" w:pos="2820"/>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συνάδελφε, ολοκληρώστε. Εί</w:t>
      </w:r>
      <w:r>
        <w:rPr>
          <w:rFonts w:eastAsia="Times New Roman"/>
          <w:szCs w:val="24"/>
        </w:rPr>
        <w:t>μαστε στα δεκαπέντε λεπτά.</w:t>
      </w:r>
    </w:p>
    <w:p w14:paraId="662D5037" w14:textId="77777777" w:rsidR="009A4B17" w:rsidRDefault="004622F9">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Κλείνω, κύριε Πρόεδρε.</w:t>
      </w:r>
    </w:p>
    <w:p w14:paraId="662D5038" w14:textId="77777777" w:rsidR="009A4B17" w:rsidRDefault="004622F9">
      <w:pPr>
        <w:spacing w:after="0" w:line="600" w:lineRule="auto"/>
        <w:ind w:firstLine="720"/>
        <w:jc w:val="both"/>
        <w:rPr>
          <w:rFonts w:eastAsia="Times New Roman"/>
          <w:szCs w:val="24"/>
        </w:rPr>
      </w:pPr>
      <w:r>
        <w:rPr>
          <w:rFonts w:eastAsia="Times New Roman"/>
          <w:szCs w:val="24"/>
        </w:rPr>
        <w:t>Εμείς, κυρίες και κύριοι Βουλευτές, διατυπώσαμε το σκεπτικό μας με αυτά τα επιχειρήματα ως αυτοτελές σκεπτικό στο κοινό πόρισμα. Το πόρισμα των πέντε κομμάτων έχει ένα σκεπτικό που το διαμ</w:t>
      </w:r>
      <w:r>
        <w:rPr>
          <w:rFonts w:eastAsia="Times New Roman"/>
          <w:szCs w:val="24"/>
        </w:rPr>
        <w:t>ορφώνουν ο ΣΥΡΙΖΑ με τη Νέα Δημοκρατία, νομίζω και η Ένωση Κεντρώων και οι Ανεξάρτητοι Έλληνες, στο τελευταίο κομμάτι του οποίου υπάρχουν τα επιχειρήματα που εξέθεσα και καταλήγουμε και τα πέντε κόμματα στο εξής:</w:t>
      </w:r>
    </w:p>
    <w:p w14:paraId="662D5039" w14:textId="77777777" w:rsidR="009A4B17" w:rsidRDefault="004622F9">
      <w:pPr>
        <w:spacing w:after="0" w:line="600" w:lineRule="auto"/>
        <w:ind w:firstLine="720"/>
        <w:jc w:val="both"/>
        <w:rPr>
          <w:rFonts w:eastAsia="Times New Roman"/>
          <w:szCs w:val="24"/>
        </w:rPr>
      </w:pPr>
      <w:r>
        <w:rPr>
          <w:rFonts w:eastAsia="Times New Roman"/>
          <w:szCs w:val="24"/>
        </w:rPr>
        <w:t xml:space="preserve">Πρώτον, σε ό,τι αφορά το θέμα της απιστίας </w:t>
      </w:r>
      <w:r>
        <w:rPr>
          <w:rFonts w:eastAsia="Times New Roman"/>
          <w:szCs w:val="24"/>
        </w:rPr>
        <w:t>υπάρχει καταφανής απόσβεση της προθεσμίας της Βουλής να διατάξει ποινική δίωξη και αυτό έχει συντελεστεί από την προηγούμενη δεκαετία. Έχουν μεσολαβήσει επτά περίοδοι της Βουλής. Συμφωνούμε σε αυτό.</w:t>
      </w:r>
    </w:p>
    <w:p w14:paraId="662D503A" w14:textId="77777777" w:rsidR="009A4B17" w:rsidRDefault="004622F9">
      <w:pPr>
        <w:spacing w:after="0" w:line="600" w:lineRule="auto"/>
        <w:ind w:firstLine="720"/>
        <w:jc w:val="both"/>
        <w:rPr>
          <w:rFonts w:eastAsia="Times New Roman"/>
          <w:szCs w:val="24"/>
        </w:rPr>
      </w:pPr>
      <w:r>
        <w:rPr>
          <w:rFonts w:eastAsia="Times New Roman"/>
          <w:szCs w:val="24"/>
        </w:rPr>
        <w:t>Δεύτερον, σε ότι, τι αφορά το θέμα της νομιμοποίησης εσόδ</w:t>
      </w:r>
      <w:r>
        <w:rPr>
          <w:rFonts w:eastAsia="Times New Roman"/>
          <w:szCs w:val="24"/>
        </w:rPr>
        <w:t>ων από παράνομη δραστηριότητα, φυσικός δικαστής είναι η τακτική Ποινική Δικαιοσύνη και ο φάκελος διαβιβάζεται εκεί. Κακώς κρατήθηκε εδώ τρεις μήνες για να κάνουν παρέλαση τα επιχειρήματά σας που δεν πιάνουν πια.</w:t>
      </w:r>
    </w:p>
    <w:p w14:paraId="662D503B" w14:textId="77777777" w:rsidR="009A4B17" w:rsidRDefault="004622F9">
      <w:pPr>
        <w:spacing w:after="0" w:line="600" w:lineRule="auto"/>
        <w:ind w:firstLine="720"/>
        <w:jc w:val="both"/>
        <w:rPr>
          <w:rFonts w:eastAsia="Times New Roman"/>
          <w:szCs w:val="24"/>
        </w:rPr>
      </w:pPr>
      <w:r>
        <w:rPr>
          <w:rFonts w:eastAsia="Times New Roman"/>
          <w:szCs w:val="24"/>
        </w:rPr>
        <w:t>Και τρίτον, για τους τυχόν συμμέτοχους, αυτά</w:t>
      </w:r>
      <w:r>
        <w:rPr>
          <w:rFonts w:eastAsia="Times New Roman"/>
          <w:szCs w:val="24"/>
        </w:rPr>
        <w:t xml:space="preserve"> τα οποία είπαμε.</w:t>
      </w:r>
    </w:p>
    <w:p w14:paraId="662D503C" w14:textId="77777777" w:rsidR="009A4B17" w:rsidRDefault="004622F9">
      <w:pPr>
        <w:spacing w:after="0" w:line="600" w:lineRule="auto"/>
        <w:ind w:firstLine="720"/>
        <w:jc w:val="both"/>
        <w:rPr>
          <w:rFonts w:eastAsia="Times New Roman"/>
          <w:szCs w:val="24"/>
        </w:rPr>
      </w:pPr>
      <w:r>
        <w:rPr>
          <w:rFonts w:eastAsia="Times New Roman"/>
          <w:szCs w:val="24"/>
        </w:rPr>
        <w:t>Αυτό το ψηφίζουμε και θα ψηφίσουμε με αυτόν τον τρόπο και στην ψηφοφορία στο τέλος.</w:t>
      </w:r>
    </w:p>
    <w:p w14:paraId="662D503D"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συνάδελφε.</w:t>
      </w:r>
    </w:p>
    <w:p w14:paraId="662D503E" w14:textId="77777777" w:rsidR="009A4B17" w:rsidRDefault="004622F9">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Κλείνω με μια φράση. </w:t>
      </w:r>
    </w:p>
    <w:p w14:paraId="662D503F" w14:textId="77777777" w:rsidR="009A4B17" w:rsidRDefault="004622F9">
      <w:pPr>
        <w:spacing w:after="0" w:line="600" w:lineRule="auto"/>
        <w:ind w:firstLine="720"/>
        <w:jc w:val="center"/>
        <w:rPr>
          <w:rFonts w:eastAsia="Times New Roman"/>
          <w:szCs w:val="24"/>
        </w:rPr>
      </w:pPr>
      <w:r>
        <w:rPr>
          <w:rFonts w:eastAsia="Times New Roman"/>
          <w:szCs w:val="24"/>
        </w:rPr>
        <w:t>(Διαμαρτυρίες από την πτέρυγα του ΣΥΡΙΖΑ)</w:t>
      </w:r>
    </w:p>
    <w:p w14:paraId="662D5040" w14:textId="77777777" w:rsidR="009A4B17" w:rsidRDefault="004622F9">
      <w:pPr>
        <w:spacing w:after="0" w:line="600" w:lineRule="auto"/>
        <w:ind w:firstLine="720"/>
        <w:jc w:val="both"/>
        <w:rPr>
          <w:rFonts w:eastAsia="Times New Roman"/>
          <w:szCs w:val="24"/>
        </w:rPr>
      </w:pPr>
      <w:r>
        <w:rPr>
          <w:rFonts w:eastAsia="Times New Roman"/>
          <w:szCs w:val="24"/>
        </w:rPr>
        <w:t>Μη βιάζεσ</w:t>
      </w:r>
      <w:r>
        <w:rPr>
          <w:rFonts w:eastAsia="Times New Roman"/>
          <w:szCs w:val="24"/>
        </w:rPr>
        <w:t>τε, συνάδελφοι. Η διαδικασία έχει τα θέματά της. Θα πρέπει να είστε ανεκτικοί στο να ακουστεί ο αντίλογος.</w:t>
      </w:r>
    </w:p>
    <w:p w14:paraId="662D5041"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συνάδελφε, εντάξει, αλλά έχει περάσει πολύ ο χρόνος.</w:t>
      </w:r>
    </w:p>
    <w:p w14:paraId="662D5042" w14:textId="77777777" w:rsidR="009A4B17" w:rsidRDefault="004622F9">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Σας παρακαλώ.</w:t>
      </w:r>
    </w:p>
    <w:p w14:paraId="662D5043" w14:textId="77777777" w:rsidR="009A4B17" w:rsidRDefault="004622F9">
      <w:pPr>
        <w:spacing w:after="0" w:line="600" w:lineRule="auto"/>
        <w:ind w:firstLine="720"/>
        <w:jc w:val="both"/>
        <w:rPr>
          <w:rFonts w:eastAsia="Times New Roman"/>
          <w:szCs w:val="24"/>
        </w:rPr>
      </w:pPr>
      <w:r>
        <w:rPr>
          <w:rFonts w:eastAsia="Times New Roman"/>
          <w:szCs w:val="24"/>
        </w:rPr>
        <w:t>Θέλω να κλείσω με μια πολι</w:t>
      </w:r>
      <w:r>
        <w:rPr>
          <w:rFonts w:eastAsia="Times New Roman"/>
          <w:szCs w:val="24"/>
        </w:rPr>
        <w:t>τική φράση. Είστε τελειωμένοι, πολιτικά τελειωμένοι.</w:t>
      </w:r>
    </w:p>
    <w:p w14:paraId="662D5044" w14:textId="77777777" w:rsidR="009A4B17" w:rsidRDefault="004622F9">
      <w:pPr>
        <w:spacing w:after="0" w:line="600" w:lineRule="auto"/>
        <w:ind w:firstLine="720"/>
        <w:jc w:val="center"/>
        <w:rPr>
          <w:rFonts w:eastAsia="Times New Roman"/>
          <w:szCs w:val="24"/>
        </w:rPr>
      </w:pPr>
      <w:r>
        <w:rPr>
          <w:rFonts w:eastAsia="Times New Roman"/>
          <w:szCs w:val="24"/>
        </w:rPr>
        <w:t xml:space="preserve">(Θόρυβος </w:t>
      </w:r>
      <w:r>
        <w:rPr>
          <w:rFonts w:eastAsia="Times New Roman"/>
          <w:szCs w:val="24"/>
        </w:rPr>
        <w:t xml:space="preserve">- </w:t>
      </w:r>
      <w:r>
        <w:rPr>
          <w:rFonts w:eastAsia="Times New Roman"/>
          <w:szCs w:val="24"/>
        </w:rPr>
        <w:t>διαμαρτυρίες από την πτέρυγα του ΣΥΡΙΖΑ)</w:t>
      </w:r>
    </w:p>
    <w:p w14:paraId="662D5045" w14:textId="77777777" w:rsidR="009A4B17" w:rsidRDefault="004622F9">
      <w:pPr>
        <w:spacing w:after="0" w:line="600" w:lineRule="auto"/>
        <w:ind w:firstLine="720"/>
        <w:jc w:val="both"/>
        <w:rPr>
          <w:rFonts w:eastAsia="Times New Roman"/>
          <w:szCs w:val="24"/>
        </w:rPr>
      </w:pPr>
      <w:r>
        <w:rPr>
          <w:rFonts w:eastAsia="Times New Roman"/>
          <w:szCs w:val="24"/>
        </w:rPr>
        <w:t>Η χώρα, τώρα που έφυγε από τη δήθεν διαπραγμάτευση που κατέληξε στο φιάσκο που κατέληξε, έχει στην επικαιρότητα τα θέματα τα επιμέρους, που αφορούν την</w:t>
      </w:r>
      <w:r>
        <w:rPr>
          <w:rFonts w:eastAsia="Times New Roman"/>
          <w:szCs w:val="24"/>
        </w:rPr>
        <w:t xml:space="preserve"> παιδεία, τα απορρίμματα και όλα αυτά. Μόνη λύση στα προβλήματα του ελληνικού λαού είναι οι εκλογές. Όταν θα γίνουν, θα πάρετε το ποσοστό μέσα στη Βουλή που θα ανταποκρίνεται σε αυτό που λένε οι πολίτες για εσάς: Είστε μειοψηφία και κάνετε την πλειοψηφία σ</w:t>
      </w:r>
      <w:r>
        <w:rPr>
          <w:rFonts w:eastAsia="Times New Roman"/>
          <w:szCs w:val="24"/>
        </w:rPr>
        <w:t>τηριγμένοι στα αποτελέσματα τριών ετών πριν.</w:t>
      </w:r>
    </w:p>
    <w:p w14:paraId="662D5046" w14:textId="77777777" w:rsidR="009A4B17" w:rsidRDefault="004622F9">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62D5047" w14:textId="77777777" w:rsidR="009A4B17" w:rsidRDefault="004622F9">
      <w:pPr>
        <w:spacing w:after="0" w:line="600" w:lineRule="auto"/>
        <w:ind w:firstLine="720"/>
        <w:jc w:val="center"/>
        <w:rPr>
          <w:rFonts w:eastAsia="Times New Roman"/>
          <w:szCs w:val="24"/>
        </w:rPr>
      </w:pPr>
      <w:r>
        <w:rPr>
          <w:rFonts w:eastAsia="Times New Roman"/>
          <w:szCs w:val="24"/>
        </w:rPr>
        <w:t xml:space="preserve">(Θόρυβος </w:t>
      </w:r>
      <w:r>
        <w:rPr>
          <w:rFonts w:eastAsia="Times New Roman"/>
          <w:szCs w:val="24"/>
        </w:rPr>
        <w:t xml:space="preserve">- </w:t>
      </w:r>
      <w:r>
        <w:rPr>
          <w:rFonts w:eastAsia="Times New Roman"/>
          <w:szCs w:val="24"/>
        </w:rPr>
        <w:t>διαμαρτυρίες από την πτέρυγα του ΣΥΡΙΖΑ)</w:t>
      </w:r>
    </w:p>
    <w:p w14:paraId="662D5048" w14:textId="77777777" w:rsidR="009A4B17" w:rsidRDefault="004622F9">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 κ. </w:t>
      </w:r>
      <w:proofErr w:type="spellStart"/>
      <w:r>
        <w:rPr>
          <w:rFonts w:eastAsia="Times New Roman"/>
          <w:szCs w:val="24"/>
        </w:rPr>
        <w:t>Ξυδάκης</w:t>
      </w:r>
      <w:proofErr w:type="spellEnd"/>
      <w:r>
        <w:rPr>
          <w:rFonts w:eastAsia="Times New Roman"/>
          <w:szCs w:val="24"/>
        </w:rPr>
        <w:t xml:space="preserve"> έχει τον λόγο για επτά λεπτά.</w:t>
      </w:r>
    </w:p>
    <w:p w14:paraId="662D5049" w14:textId="77777777" w:rsidR="009A4B17" w:rsidRDefault="004622F9">
      <w:pPr>
        <w:spacing w:after="0" w:line="600" w:lineRule="auto"/>
        <w:ind w:firstLine="720"/>
        <w:jc w:val="both"/>
        <w:rPr>
          <w:rFonts w:eastAsia="Times New Roman"/>
          <w:szCs w:val="24"/>
        </w:rPr>
      </w:pPr>
      <w:r>
        <w:rPr>
          <w:rFonts w:eastAsia="Times New Roman"/>
          <w:b/>
          <w:szCs w:val="24"/>
        </w:rPr>
        <w:t>ΝΙΚΟΛΑΟ</w:t>
      </w:r>
      <w:r>
        <w:rPr>
          <w:rFonts w:eastAsia="Times New Roman"/>
          <w:b/>
          <w:szCs w:val="24"/>
        </w:rPr>
        <w:t>Σ ΞΥΔΑΚΗΣ:</w:t>
      </w:r>
      <w:r>
        <w:rPr>
          <w:rFonts w:eastAsia="Times New Roman"/>
          <w:szCs w:val="24"/>
        </w:rPr>
        <w:t xml:space="preserve"> Ευχαριστώ, κύριε Πρόεδρε.</w:t>
      </w:r>
    </w:p>
    <w:p w14:paraId="662D504A" w14:textId="77777777" w:rsidR="009A4B17" w:rsidRDefault="004622F9">
      <w:pPr>
        <w:spacing w:after="0" w:line="600" w:lineRule="auto"/>
        <w:ind w:firstLine="720"/>
        <w:jc w:val="both"/>
        <w:rPr>
          <w:rFonts w:eastAsia="Times New Roman"/>
          <w:szCs w:val="24"/>
        </w:rPr>
      </w:pPr>
      <w:r>
        <w:rPr>
          <w:rFonts w:eastAsia="Times New Roman"/>
          <w:szCs w:val="24"/>
        </w:rPr>
        <w:t xml:space="preserve">Θέλω να κάνω μερικές παρατηρήσεις μετά από αυτές τις ατέλειωτες οκτώ συνεδριάσεις της </w:t>
      </w:r>
      <w:r>
        <w:rPr>
          <w:rFonts w:eastAsia="Times New Roman"/>
          <w:szCs w:val="24"/>
        </w:rPr>
        <w:t>ε</w:t>
      </w:r>
      <w:r>
        <w:rPr>
          <w:rFonts w:eastAsia="Times New Roman"/>
          <w:szCs w:val="24"/>
        </w:rPr>
        <w:t xml:space="preserve">ιδικής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w:t>
      </w:r>
    </w:p>
    <w:p w14:paraId="662D504B" w14:textId="77777777" w:rsidR="009A4B17" w:rsidRDefault="004622F9">
      <w:pPr>
        <w:spacing w:after="0" w:line="600" w:lineRule="auto"/>
        <w:ind w:firstLine="720"/>
        <w:jc w:val="both"/>
        <w:rPr>
          <w:rFonts w:eastAsia="Times New Roman"/>
          <w:szCs w:val="24"/>
        </w:rPr>
      </w:pPr>
      <w:r>
        <w:rPr>
          <w:rFonts w:eastAsia="Times New Roman"/>
          <w:szCs w:val="24"/>
        </w:rPr>
        <w:t xml:space="preserve">Πρώτη παρατήρηση. Θέλω να αποδώσω όλη την τιμή και τον σεβασμό στους συναδέλφους σε αυτήν την Αίθουσα που είναι νομικοί, για τις γνώσεις τους, γι’ αυτό που προσφέρουν κάθε μέρα και γι’ αυτό που πρόσφεραν και σε αυτήν την </w:t>
      </w:r>
      <w:r>
        <w:rPr>
          <w:rFonts w:eastAsia="Times New Roman"/>
          <w:szCs w:val="24"/>
        </w:rPr>
        <w:t>ε</w:t>
      </w:r>
      <w:r>
        <w:rPr>
          <w:rFonts w:eastAsia="Times New Roman"/>
          <w:szCs w:val="24"/>
        </w:rPr>
        <w:t>πιτροπή, η οποία απαιτούσε νομικές</w:t>
      </w:r>
      <w:r>
        <w:rPr>
          <w:rFonts w:eastAsia="Times New Roman"/>
          <w:szCs w:val="24"/>
        </w:rPr>
        <w:t xml:space="preserve"> γνώσεις. Και νομίζω ότι η Πλειοψηφία, η </w:t>
      </w:r>
      <w:r>
        <w:rPr>
          <w:rFonts w:eastAsia="Times New Roman"/>
          <w:szCs w:val="24"/>
        </w:rPr>
        <w:t>Σ</w:t>
      </w:r>
      <w:r>
        <w:rPr>
          <w:rFonts w:eastAsia="Times New Roman"/>
          <w:szCs w:val="24"/>
        </w:rPr>
        <w:t xml:space="preserve">υμπολίτευση, φρόντισε να προικίσει αυτήν την </w:t>
      </w:r>
      <w:r>
        <w:rPr>
          <w:rFonts w:eastAsia="Times New Roman"/>
          <w:szCs w:val="24"/>
        </w:rPr>
        <w:t>ε</w:t>
      </w:r>
      <w:r>
        <w:rPr>
          <w:rFonts w:eastAsia="Times New Roman"/>
          <w:szCs w:val="24"/>
        </w:rPr>
        <w:t xml:space="preserve">πιτροπή με έναν από τους επιφανέστερους καθηγητές Νομικής του Ποινικού Δικαίου στην Ελλάδα τα τελευταία χρόνια, τον συνάδελφο Νίκο Παρασκευόπουλο, ως επικεφαλής της </w:t>
      </w:r>
      <w:r>
        <w:rPr>
          <w:rFonts w:eastAsia="Times New Roman"/>
          <w:szCs w:val="24"/>
        </w:rPr>
        <w:t>ε</w:t>
      </w:r>
      <w:r>
        <w:rPr>
          <w:rFonts w:eastAsia="Times New Roman"/>
          <w:szCs w:val="24"/>
        </w:rPr>
        <w:t>πι</w:t>
      </w:r>
      <w:r>
        <w:rPr>
          <w:rFonts w:eastAsia="Times New Roman"/>
          <w:szCs w:val="24"/>
        </w:rPr>
        <w:t xml:space="preserve">τροπής και με συνολικά εφτά-οκτώ καλούς νομικούς απ’ όλες τις παρατάξεις μέσα σε μια </w:t>
      </w:r>
      <w:r>
        <w:rPr>
          <w:rFonts w:eastAsia="Times New Roman"/>
          <w:szCs w:val="24"/>
        </w:rPr>
        <w:t>ε</w:t>
      </w:r>
      <w:r>
        <w:rPr>
          <w:rFonts w:eastAsia="Times New Roman"/>
          <w:szCs w:val="24"/>
        </w:rPr>
        <w:t xml:space="preserve">πιτροπή, η οποία δούλεψε, χωρίς αντεγκλήσεις, χωρίς φωνασκίες. Σχεδόν όλες αυτές οι λίγες, κατά τη γνώμη μου, συνεδριάσεις έγιναν σε ένα κλίμα συνεργασίας και </w:t>
      </w:r>
      <w:proofErr w:type="spellStart"/>
      <w:r>
        <w:rPr>
          <w:rFonts w:eastAsia="Times New Roman"/>
          <w:szCs w:val="24"/>
        </w:rPr>
        <w:t>καταλλαγής</w:t>
      </w:r>
      <w:proofErr w:type="spellEnd"/>
      <w:r>
        <w:rPr>
          <w:rFonts w:eastAsia="Times New Roman"/>
          <w:szCs w:val="24"/>
        </w:rPr>
        <w:t>.</w:t>
      </w:r>
    </w:p>
    <w:p w14:paraId="662D504C" w14:textId="77777777" w:rsidR="009A4B17" w:rsidRDefault="004622F9">
      <w:pPr>
        <w:spacing w:after="0" w:line="600" w:lineRule="auto"/>
        <w:ind w:firstLine="720"/>
        <w:jc w:val="both"/>
        <w:rPr>
          <w:rFonts w:eastAsia="Times New Roman"/>
          <w:szCs w:val="24"/>
        </w:rPr>
      </w:pPr>
      <w:r>
        <w:rPr>
          <w:rFonts w:eastAsia="Times New Roman"/>
          <w:szCs w:val="24"/>
        </w:rPr>
        <w:t xml:space="preserve">Αυτό, </w:t>
      </w:r>
      <w:r>
        <w:rPr>
          <w:rFonts w:eastAsia="Times New Roman"/>
          <w:szCs w:val="24"/>
        </w:rPr>
        <w:t>όμως,</w:t>
      </w:r>
      <w:r>
        <w:rPr>
          <w:rFonts w:eastAsia="Times New Roman"/>
          <w:szCs w:val="24"/>
        </w:rPr>
        <w:t xml:space="preserve"> που βλέπουμε τώρα είναι ότι το όποιο κλίμα διαμορφώθηκε στην Ολομέλεια όπου ψήφισαν όλοι τη συγκρότηση της </w:t>
      </w:r>
      <w:r>
        <w:rPr>
          <w:rFonts w:eastAsia="Times New Roman"/>
          <w:szCs w:val="24"/>
        </w:rPr>
        <w:t>ε</w:t>
      </w:r>
      <w:r>
        <w:rPr>
          <w:rFonts w:eastAsia="Times New Roman"/>
          <w:szCs w:val="24"/>
        </w:rPr>
        <w:t xml:space="preserve">ιδικής </w:t>
      </w:r>
      <w:r>
        <w:rPr>
          <w:rFonts w:eastAsia="Times New Roman"/>
          <w:szCs w:val="24"/>
        </w:rPr>
        <w:t>ε</w:t>
      </w:r>
      <w:r>
        <w:rPr>
          <w:rFonts w:eastAsia="Times New Roman"/>
          <w:szCs w:val="24"/>
        </w:rPr>
        <w:t xml:space="preserve">πιτροπής και ό,τι διημείφθη μέσα στην εργασία της </w:t>
      </w:r>
      <w:r>
        <w:rPr>
          <w:rFonts w:eastAsia="Times New Roman"/>
          <w:szCs w:val="24"/>
        </w:rPr>
        <w:t>ε</w:t>
      </w:r>
      <w:r>
        <w:rPr>
          <w:rFonts w:eastAsia="Times New Roman"/>
          <w:szCs w:val="24"/>
        </w:rPr>
        <w:t xml:space="preserve">πιτροπής, κατά τις εργασίες της </w:t>
      </w:r>
      <w:r>
        <w:rPr>
          <w:rFonts w:eastAsia="Times New Roman"/>
          <w:szCs w:val="24"/>
        </w:rPr>
        <w:t>ε</w:t>
      </w:r>
      <w:r>
        <w:rPr>
          <w:rFonts w:eastAsia="Times New Roman"/>
          <w:szCs w:val="24"/>
        </w:rPr>
        <w:t xml:space="preserve">πιτροπής, έρχονται εδώ τώρα οι ίδιοι οι </w:t>
      </w:r>
      <w:r>
        <w:rPr>
          <w:rFonts w:eastAsia="Times New Roman"/>
          <w:szCs w:val="24"/>
        </w:rPr>
        <w:t>συνάδελφοι ή και κάποιοι άλλοι που δεν συμμετείχαν και διαδραματίζεται ένα θέατρο. Τι ακούμε για δίκες της Μόσχας, τι για απειλές ολοκληρωτισμού.</w:t>
      </w:r>
    </w:p>
    <w:p w14:paraId="662D504D" w14:textId="77777777" w:rsidR="009A4B17" w:rsidRDefault="004622F9">
      <w:pPr>
        <w:spacing w:after="0" w:line="600" w:lineRule="auto"/>
        <w:ind w:firstLine="720"/>
        <w:jc w:val="both"/>
        <w:rPr>
          <w:rFonts w:eastAsia="Times New Roman" w:cs="Times New Roman"/>
          <w:szCs w:val="24"/>
        </w:rPr>
      </w:pPr>
      <w:r>
        <w:rPr>
          <w:rFonts w:eastAsia="Times New Roman"/>
          <w:szCs w:val="24"/>
        </w:rPr>
        <w:t xml:space="preserve">Θα είχα να πω ότι από την ηρεμία και τη σοβαρότητα στη διάρκεια της </w:t>
      </w:r>
      <w:r>
        <w:rPr>
          <w:rFonts w:eastAsia="Times New Roman"/>
          <w:szCs w:val="24"/>
        </w:rPr>
        <w:t>ε</w:t>
      </w:r>
      <w:r>
        <w:rPr>
          <w:rFonts w:eastAsia="Times New Roman"/>
          <w:szCs w:val="24"/>
        </w:rPr>
        <w:t xml:space="preserve">πιτροπής, μετατρέπουμε την Ολομέλεια σε </w:t>
      </w:r>
      <w:proofErr w:type="spellStart"/>
      <w:r>
        <w:rPr>
          <w:rFonts w:eastAsia="Times New Roman"/>
          <w:szCs w:val="24"/>
        </w:rPr>
        <w:t>Δ</w:t>
      </w:r>
      <w:r>
        <w:rPr>
          <w:rFonts w:eastAsia="Times New Roman"/>
          <w:szCs w:val="24"/>
        </w:rPr>
        <w:t>ελφινάριο</w:t>
      </w:r>
      <w:proofErr w:type="spellEnd"/>
      <w:r>
        <w:rPr>
          <w:rFonts w:eastAsia="Times New Roman"/>
          <w:szCs w:val="24"/>
        </w:rPr>
        <w:t xml:space="preserve">, σε μια επιθεώρηση όπου περισσεύει η δημαγωγία και η δημοκοπία και, κατά τη γνώμη μου, περισσεύει μαζί με τον θεατρινισμό ένας </w:t>
      </w:r>
      <w:proofErr w:type="spellStart"/>
      <w:r>
        <w:rPr>
          <w:rFonts w:eastAsia="Times New Roman"/>
          <w:szCs w:val="24"/>
        </w:rPr>
        <w:t>λεγκαλισμός</w:t>
      </w:r>
      <w:proofErr w:type="spellEnd"/>
      <w:r>
        <w:rPr>
          <w:rFonts w:eastAsia="Times New Roman"/>
          <w:szCs w:val="24"/>
        </w:rPr>
        <w:t>, μια τυπολατρία, η οποία μας οδηγεί να ξεχάσουμε ότι είμαστε Βουλευτές, ότι έχουμε εκλεγεί, ότι εκπροσωπούμ</w:t>
      </w:r>
      <w:r>
        <w:rPr>
          <w:rFonts w:eastAsia="Times New Roman"/>
          <w:szCs w:val="24"/>
        </w:rPr>
        <w:t xml:space="preserve">ε έναν λαό, ο οποίος υποφέρει επί οκτώ έτη συναπτά, ότι μιλάμε για έναν λαό που έχει χάσει την εμπιστοσύνη του στις διαδικασίες του </w:t>
      </w:r>
      <w:r>
        <w:rPr>
          <w:rFonts w:eastAsia="Times New Roman"/>
          <w:szCs w:val="24"/>
        </w:rPr>
        <w:t>κ</w:t>
      </w:r>
      <w:r>
        <w:rPr>
          <w:rFonts w:eastAsia="Times New Roman"/>
          <w:szCs w:val="24"/>
        </w:rPr>
        <w:t xml:space="preserve">οινοβουλευτισμού και της </w:t>
      </w:r>
      <w:r>
        <w:rPr>
          <w:rFonts w:eastAsia="Times New Roman"/>
          <w:szCs w:val="24"/>
        </w:rPr>
        <w:t>δ</w:t>
      </w:r>
      <w:r>
        <w:rPr>
          <w:rFonts w:eastAsia="Times New Roman"/>
          <w:szCs w:val="24"/>
        </w:rPr>
        <w:t>ημοκρατίας.</w:t>
      </w:r>
      <w:r>
        <w:rPr>
          <w:rFonts w:eastAsia="Times New Roman" w:cs="Times New Roman"/>
          <w:szCs w:val="24"/>
        </w:rPr>
        <w:t xml:space="preserve"> </w:t>
      </w:r>
      <w:r>
        <w:rPr>
          <w:rFonts w:eastAsia="Times New Roman" w:cs="Times New Roman"/>
          <w:szCs w:val="24"/>
        </w:rPr>
        <w:t>Έτσι καταγράφεται στις δημοσκοπήσεις. Εις τον πάτο της εικόνας βρίσκονται το πολιτικό</w:t>
      </w:r>
      <w:r>
        <w:rPr>
          <w:rFonts w:eastAsia="Times New Roman" w:cs="Times New Roman"/>
          <w:szCs w:val="24"/>
        </w:rPr>
        <w:t xml:space="preserve"> σύστημα, το πολιτικό προσωπικό και τα μαζικά μέσα ενημέρωσης. </w:t>
      </w:r>
    </w:p>
    <w:p w14:paraId="662D504E"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αντί να αποδείξουμε, όπως είπε και ο Πρόεδρος της Βουλής, ότι η Βουλή τελεί εν διαρκή </w:t>
      </w:r>
      <w:proofErr w:type="spellStart"/>
      <w:r>
        <w:rPr>
          <w:rFonts w:eastAsia="Times New Roman" w:cs="Times New Roman"/>
          <w:szCs w:val="24"/>
        </w:rPr>
        <w:t>εγρηγόρσει</w:t>
      </w:r>
      <w:proofErr w:type="spellEnd"/>
      <w:r>
        <w:rPr>
          <w:rFonts w:eastAsia="Times New Roman" w:cs="Times New Roman"/>
          <w:szCs w:val="24"/>
        </w:rPr>
        <w:t>, σε διαρκή επαγρύπνηση και ότι το 2017 σε αυτόν τον πληγωμένο λαό, σε αυτή τη λαβωμένη χώρα</w:t>
      </w:r>
      <w:r>
        <w:rPr>
          <w:rFonts w:eastAsia="Times New Roman" w:cs="Times New Roman"/>
          <w:szCs w:val="24"/>
        </w:rPr>
        <w:t xml:space="preserve"> το πρώτιστο χρέος μας -επειδή είμαστε αιρετοί- είναι να υπερασπιστούμε την τιμή και το κύρος και του Κοινοβουλίου και της </w:t>
      </w:r>
      <w:r>
        <w:rPr>
          <w:rFonts w:eastAsia="Times New Roman" w:cs="Times New Roman"/>
          <w:szCs w:val="24"/>
        </w:rPr>
        <w:t>δ</w:t>
      </w:r>
      <w:r>
        <w:rPr>
          <w:rFonts w:eastAsia="Times New Roman" w:cs="Times New Roman"/>
          <w:szCs w:val="24"/>
        </w:rPr>
        <w:t>ημοκρατίας, αντί να αποδείξουμε ότι το πρώτιστο μέλημά μας είναι να δώσουμε το έμπρακτο παράδειγμα της δικής μας στάσης, της δικής μ</w:t>
      </w:r>
      <w:r>
        <w:rPr>
          <w:rFonts w:eastAsia="Times New Roman" w:cs="Times New Roman"/>
          <w:szCs w:val="24"/>
        </w:rPr>
        <w:t>ας πράξης για τον φρονηματισμό και την εμψύχωση αυτού του λαού που υποφέρει, αντί να πούμε ότι το πρώτο πολιτικό μας παράδειγμα, το πρώτο μας πολιτικό χρέος είναι να αποκαταστήσουμε τις σκιές που βαρύνουν πρόσωπα που υπήρξαν Υπουργοί και Βουλευτές και πέφτ</w:t>
      </w:r>
      <w:r>
        <w:rPr>
          <w:rFonts w:eastAsia="Times New Roman" w:cs="Times New Roman"/>
          <w:szCs w:val="24"/>
        </w:rPr>
        <w:t xml:space="preserve">ει πάνω τους η σκιά ότι </w:t>
      </w:r>
      <w:proofErr w:type="spellStart"/>
      <w:r>
        <w:rPr>
          <w:rFonts w:eastAsia="Times New Roman" w:cs="Times New Roman"/>
          <w:szCs w:val="24"/>
        </w:rPr>
        <w:t>εχρηματίσθησαν</w:t>
      </w:r>
      <w:proofErr w:type="spellEnd"/>
      <w:r>
        <w:rPr>
          <w:rFonts w:eastAsia="Times New Roman" w:cs="Times New Roman"/>
          <w:szCs w:val="24"/>
        </w:rPr>
        <w:t xml:space="preserve">, ότι δεν έδρασαν υπέρ του δημοσίου συμφέροντος, εμείς είτε </w:t>
      </w:r>
      <w:proofErr w:type="spellStart"/>
      <w:r>
        <w:rPr>
          <w:rFonts w:eastAsia="Times New Roman" w:cs="Times New Roman"/>
          <w:szCs w:val="24"/>
        </w:rPr>
        <w:t>λεγκαλίζουμε</w:t>
      </w:r>
      <w:proofErr w:type="spellEnd"/>
      <w:r>
        <w:rPr>
          <w:rFonts w:eastAsia="Times New Roman" w:cs="Times New Roman"/>
          <w:szCs w:val="24"/>
        </w:rPr>
        <w:t xml:space="preserve"> και βρίσκουμε τις λεπτομέρειες είτε ερχόμαστε στην Ολομέλεια και παίζουμε αυτή την κακόγουστη αθηναϊκή επιθεώρηση. </w:t>
      </w:r>
    </w:p>
    <w:p w14:paraId="662D504F"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αυτόν τον τρόπο ποδοπατάμε</w:t>
      </w:r>
      <w:r>
        <w:rPr>
          <w:rFonts w:eastAsia="Times New Roman" w:cs="Times New Roman"/>
          <w:szCs w:val="24"/>
        </w:rPr>
        <w:t xml:space="preserve"> και την ψήφο μας στην Ολομέλεια, για να συσταθεί η </w:t>
      </w:r>
      <w:r>
        <w:rPr>
          <w:rFonts w:eastAsia="Times New Roman" w:cs="Times New Roman"/>
          <w:szCs w:val="24"/>
        </w:rPr>
        <w:t>ε</w:t>
      </w:r>
      <w:r>
        <w:rPr>
          <w:rFonts w:eastAsia="Times New Roman" w:cs="Times New Roman"/>
          <w:szCs w:val="24"/>
        </w:rPr>
        <w:t>πιτροπή και το πολιτικό μας χρέος να δίνουμε σήματα στον ελληνικό λαό, να υπερασπιζόμαστε το κράτος δικαίου και να δίνουμε και ένα μήνυμα στους δικαστές να επιταχύνουν, να διερευνούν, να είναι θερμοί, να</w:t>
      </w:r>
      <w:r>
        <w:rPr>
          <w:rFonts w:eastAsia="Times New Roman" w:cs="Times New Roman"/>
          <w:szCs w:val="24"/>
        </w:rPr>
        <w:t xml:space="preserve"> μην πηγαινοφέρνουν τους φακέλους. </w:t>
      </w:r>
    </w:p>
    <w:p w14:paraId="662D5050"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Νομίζω ότι αν κρατήσουμε κάτι από αυτή τη σημερινή –μάλλον ανιαρή και κουραστική- συνεδρίαση, που θα έπρεπε να είναι πιο ειλικρινής, πιο μεστή και με έναν τόνο αυτοκριτικής από όλες τις πτέρυγες, θα είναι αυτό που ομολογ</w:t>
      </w:r>
      <w:r>
        <w:rPr>
          <w:rFonts w:eastAsia="Times New Roman" w:cs="Times New Roman"/>
          <w:szCs w:val="24"/>
        </w:rPr>
        <w:t xml:space="preserve">ούν όλοι και όταν βγούμε από αυτή τη συνεδρίαση, πάλι θα το ξεχάσουμε, η αναμόρφωση του νόμου περί ευθύνης Υπουργών, το άρθρο 86, το οποίο </w:t>
      </w:r>
      <w:proofErr w:type="spellStart"/>
      <w:r>
        <w:rPr>
          <w:rFonts w:eastAsia="Times New Roman" w:cs="Times New Roman"/>
          <w:szCs w:val="24"/>
        </w:rPr>
        <w:t>παγίδευσε</w:t>
      </w:r>
      <w:proofErr w:type="spellEnd"/>
      <w:r>
        <w:rPr>
          <w:rFonts w:eastAsia="Times New Roman" w:cs="Times New Roman"/>
          <w:szCs w:val="24"/>
        </w:rPr>
        <w:t xml:space="preserve"> και την </w:t>
      </w:r>
      <w:r>
        <w:rPr>
          <w:rFonts w:eastAsia="Times New Roman" w:cs="Times New Roman"/>
          <w:szCs w:val="24"/>
        </w:rPr>
        <w:t>ε</w:t>
      </w:r>
      <w:r>
        <w:rPr>
          <w:rFonts w:eastAsia="Times New Roman" w:cs="Times New Roman"/>
          <w:szCs w:val="24"/>
        </w:rPr>
        <w:t xml:space="preserve">πιτροπή και την Ολομέλεια και παγιδεύει διαρκώς τον πολιτικό κόσμο. </w:t>
      </w:r>
    </w:p>
    <w:p w14:paraId="662D5051"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είναι δυνατόν από τυχαίες</w:t>
      </w:r>
      <w:r>
        <w:rPr>
          <w:rFonts w:eastAsia="Times New Roman" w:cs="Times New Roman"/>
          <w:szCs w:val="24"/>
        </w:rPr>
        <w:t xml:space="preserve"> διασταυρώσεις, από λίστες οι οποίες καταφθάνουν στην Ελλάδα με διπλωματικούς χειρισμούς να διαπιστώνεται το τεράστιο κενό που υπάρχει στους ελεγκτικούς μηχανισμούς του πολιτικού, του δικαστικού συστήματος, σε όλα τα συστήματα της πολιτείας. </w:t>
      </w:r>
    </w:p>
    <w:p w14:paraId="662D5052"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Τυχαία βρέθηκ</w:t>
      </w:r>
      <w:r>
        <w:rPr>
          <w:rFonts w:eastAsia="Times New Roman" w:cs="Times New Roman"/>
          <w:szCs w:val="24"/>
        </w:rPr>
        <w:t xml:space="preserve">ε, ελεγχόμενος για το «πόθεν έσχες» ο Γιάννος Παπαντωνίου και καταδικάστηκε από τη </w:t>
      </w:r>
      <w:r>
        <w:rPr>
          <w:rFonts w:eastAsia="Times New Roman" w:cs="Times New Roman"/>
          <w:szCs w:val="24"/>
        </w:rPr>
        <w:t>λ</w:t>
      </w:r>
      <w:r>
        <w:rPr>
          <w:rFonts w:eastAsia="Times New Roman" w:cs="Times New Roman"/>
          <w:szCs w:val="24"/>
        </w:rPr>
        <w:t>ίστα «</w:t>
      </w:r>
      <w:proofErr w:type="spellStart"/>
      <w:r>
        <w:rPr>
          <w:rFonts w:eastAsia="Times New Roman" w:cs="Times New Roman"/>
          <w:szCs w:val="24"/>
        </w:rPr>
        <w:t>Λαγκάρντ</w:t>
      </w:r>
      <w:proofErr w:type="spellEnd"/>
      <w:r>
        <w:rPr>
          <w:rFonts w:eastAsia="Times New Roman" w:cs="Times New Roman"/>
          <w:szCs w:val="24"/>
        </w:rPr>
        <w:t>» -η οποία ονομάστηκε «</w:t>
      </w:r>
      <w:proofErr w:type="spellStart"/>
      <w:r>
        <w:rPr>
          <w:rFonts w:eastAsia="Times New Roman" w:cs="Times New Roman"/>
          <w:szCs w:val="24"/>
        </w:rPr>
        <w:t>Λαγκάρντ</w:t>
      </w:r>
      <w:proofErr w:type="spellEnd"/>
      <w:r>
        <w:rPr>
          <w:rFonts w:eastAsia="Times New Roman" w:cs="Times New Roman"/>
          <w:szCs w:val="24"/>
        </w:rPr>
        <w:t xml:space="preserve">», διότι </w:t>
      </w:r>
      <w:proofErr w:type="spellStart"/>
      <w:r>
        <w:rPr>
          <w:rFonts w:eastAsia="Times New Roman" w:cs="Times New Roman"/>
          <w:szCs w:val="24"/>
        </w:rPr>
        <w:t>παρενεβλήθη</w:t>
      </w:r>
      <w:proofErr w:type="spellEnd"/>
      <w:r>
        <w:rPr>
          <w:rFonts w:eastAsia="Times New Roman" w:cs="Times New Roman"/>
          <w:szCs w:val="24"/>
        </w:rPr>
        <w:t xml:space="preserve"> η διπλωματική συνεργασία Ελλάδ</w:t>
      </w:r>
      <w:r>
        <w:rPr>
          <w:rFonts w:eastAsia="Times New Roman" w:cs="Times New Roman"/>
          <w:szCs w:val="24"/>
        </w:rPr>
        <w:t>α</w:t>
      </w:r>
      <w:r>
        <w:rPr>
          <w:rFonts w:eastAsia="Times New Roman" w:cs="Times New Roman"/>
          <w:szCs w:val="24"/>
        </w:rPr>
        <w:t xml:space="preserve">ς και Γαλλίας- από τη </w:t>
      </w:r>
      <w:r>
        <w:rPr>
          <w:rFonts w:eastAsia="Times New Roman" w:cs="Times New Roman"/>
          <w:szCs w:val="24"/>
        </w:rPr>
        <w:t>λ</w:t>
      </w:r>
      <w:r>
        <w:rPr>
          <w:rFonts w:eastAsia="Times New Roman" w:cs="Times New Roman"/>
          <w:szCs w:val="24"/>
        </w:rPr>
        <w:t>ίστα «</w:t>
      </w:r>
      <w:proofErr w:type="spellStart"/>
      <w:r>
        <w:rPr>
          <w:rFonts w:eastAsia="Times New Roman" w:cs="Times New Roman"/>
          <w:szCs w:val="24"/>
        </w:rPr>
        <w:t>Μπόργιανς</w:t>
      </w:r>
      <w:proofErr w:type="spellEnd"/>
      <w:r>
        <w:rPr>
          <w:rFonts w:eastAsia="Times New Roman" w:cs="Times New Roman"/>
          <w:szCs w:val="24"/>
        </w:rPr>
        <w:t>», που πάλι μια κυβέρνηση ενός κρατιδ</w:t>
      </w:r>
      <w:r>
        <w:rPr>
          <w:rFonts w:eastAsia="Times New Roman" w:cs="Times New Roman"/>
          <w:szCs w:val="24"/>
        </w:rPr>
        <w:t xml:space="preserve">ίου την έδωσε στην Ελλάδα. Το τυχαίο οδηγεί σε αυτά τα ευρήματα. </w:t>
      </w:r>
    </w:p>
    <w:p w14:paraId="662D5053"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ήθελα, λοιπόν, να μην καταχραστώ όλο τον χρόνο μου. </w:t>
      </w:r>
    </w:p>
    <w:p w14:paraId="662D5054"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Πολλοί συνάδελφοι και από τη Συμπολίτευση και την Αντιπολίτευση εν μέρει μίλησαν με αυτή την αναγκαία νηφαλιότητα. </w:t>
      </w:r>
    </w:p>
    <w:p w14:paraId="662D5055"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Κάνω μια έκκληση ν</w:t>
      </w:r>
      <w:r>
        <w:rPr>
          <w:rFonts w:eastAsia="Times New Roman" w:cs="Times New Roman"/>
          <w:szCs w:val="24"/>
        </w:rPr>
        <w:t>α σταματήσει η υποκρισία. Όλη η σημερινή συνεδρίαση σφραγίζεται από υποκρισία, ότι δήθεν η Κυβέρνηση του ΣΥΡΙΖΑ συστήνει εξεταστικές επιτροπές αχρείαστες, ότι δήθεν δεν μπορούμε να βρούμε τίποτα, ότι δήθεν δεν θα βρούμε τίποτε ποτέ. Μας παρακολουθούν Έλλην</w:t>
      </w:r>
      <w:r>
        <w:rPr>
          <w:rFonts w:eastAsia="Times New Roman" w:cs="Times New Roman"/>
          <w:szCs w:val="24"/>
        </w:rPr>
        <w:t xml:space="preserve">ες πολίτες. Μας παρακολουθεί ο πολίτης μιας λαβωμένης </w:t>
      </w:r>
      <w:r>
        <w:rPr>
          <w:rFonts w:eastAsia="Times New Roman" w:cs="Times New Roman"/>
          <w:szCs w:val="24"/>
        </w:rPr>
        <w:t>δ</w:t>
      </w:r>
      <w:r>
        <w:rPr>
          <w:rFonts w:eastAsia="Times New Roman" w:cs="Times New Roman"/>
          <w:szCs w:val="24"/>
        </w:rPr>
        <w:t xml:space="preserve">ημοκρατίας. Η αξιοπιστία του πολιτικού κόσμου βρίσκεται στο ναδίρ, σε πρωτοφανή χαμηλά σε όλη τη διάρκεια της Μεταπολίτευσης, της Γ΄ Ελληνικής Δημοκρατίας. </w:t>
      </w:r>
    </w:p>
    <w:p w14:paraId="662D5056"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Ας αφήσουμε, λοιπόν, αυτή την υποκρισία. Ας </w:t>
      </w:r>
      <w:r>
        <w:rPr>
          <w:rFonts w:eastAsia="Times New Roman" w:cs="Times New Roman"/>
          <w:szCs w:val="24"/>
        </w:rPr>
        <w:t xml:space="preserve">αφήσουμε τις κραυγές περί Βενεζουέλας και λαϊκισμού και ολοκληρωτισμού. Ας γίνουμε πιο σοβαροί. Οι άνθρωποι που μας παρακολουθούν είναι πιο αγωνιώδεις, πιο ουσιώδεις και περιμένουν άλλα πράγματα από εμάς. </w:t>
      </w:r>
    </w:p>
    <w:p w14:paraId="662D5057" w14:textId="77777777" w:rsidR="009A4B17" w:rsidRDefault="004622F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Ας αρθούμε στο ύψος των ιστορικών περιστάσεων, της</w:t>
      </w:r>
      <w:r>
        <w:rPr>
          <w:rFonts w:eastAsia="Times New Roman" w:cs="Times New Roman"/>
          <w:szCs w:val="24"/>
        </w:rPr>
        <w:t xml:space="preserve"> ιστορικής περιπέτειας που περνάει η χώρα μας και ας παραδεχθούμε –και όλοι έχουν ευθύνη σε αυτό, άλλη περισσότερη, άλλη λιγότερη- ότι η χώρα δεν έφθασε στη δοκιμασία της οικονομικής και πολιτικής χρεοκοπίας και στην κοινωνική δοκιμασία σε έναν δρόμο που ή</w:t>
      </w:r>
      <w:r>
        <w:rPr>
          <w:rFonts w:eastAsia="Times New Roman" w:cs="Times New Roman"/>
          <w:szCs w:val="24"/>
        </w:rPr>
        <w:t xml:space="preserve">ταν στρωμένος με ρόδα και </w:t>
      </w:r>
      <w:proofErr w:type="spellStart"/>
      <w:r>
        <w:rPr>
          <w:rFonts w:eastAsia="Times New Roman" w:cs="Times New Roman"/>
          <w:szCs w:val="24"/>
        </w:rPr>
        <w:t>κρίνα</w:t>
      </w:r>
      <w:proofErr w:type="spellEnd"/>
      <w:r>
        <w:rPr>
          <w:rFonts w:eastAsia="Times New Roman" w:cs="Times New Roman"/>
          <w:szCs w:val="24"/>
        </w:rPr>
        <w:t xml:space="preserve"> και αγγέλους ούτε τη δεκαετία του 1990 ούτε τη δεκαετία του 2000. Υπάρχουν πρόσωπα, υπάρχουν μηχανισμοί οι οποίοι έπαιξαν ρόλο, οι οποίοι σχεδίασαν την πορεία της χώρας, οι οποίοι ανέλαβαν ρίσκα. </w:t>
      </w:r>
    </w:p>
    <w:p w14:paraId="662D505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Κανείς από αυτούς δεν αναλα</w:t>
      </w:r>
      <w:r>
        <w:rPr>
          <w:rFonts w:eastAsia="Times New Roman" w:cs="Times New Roman"/>
          <w:szCs w:val="24"/>
        </w:rPr>
        <w:t>μβάνει καμ</w:t>
      </w:r>
      <w:r>
        <w:rPr>
          <w:rFonts w:eastAsia="Times New Roman" w:cs="Times New Roman"/>
          <w:szCs w:val="24"/>
        </w:rPr>
        <w:t>μ</w:t>
      </w:r>
      <w:r>
        <w:rPr>
          <w:rFonts w:eastAsia="Times New Roman" w:cs="Times New Roman"/>
          <w:szCs w:val="24"/>
        </w:rPr>
        <w:t xml:space="preserve">ία ευθύνη. Όλοι κουνούν το δάχτυλο σε ποιους; Σε μία </w:t>
      </w:r>
      <w:r>
        <w:rPr>
          <w:rFonts w:eastAsia="Times New Roman" w:cs="Times New Roman"/>
          <w:szCs w:val="24"/>
        </w:rPr>
        <w:t>κ</w:t>
      </w:r>
      <w:r>
        <w:rPr>
          <w:rFonts w:eastAsia="Times New Roman" w:cs="Times New Roman"/>
          <w:szCs w:val="24"/>
        </w:rPr>
        <w:t>υβέρνηση που ανέλαβε μια χώρα ως ερειπιώνα. Όλοι μαζί, όμως, θα βγούμε από τον ερειπιώνα. Όλοι μαζί έχουμε ευθύνη. Ο θεατρινισμός και η μετατροπή της Αίθουσας σε πεδίο ρεβανσισμού και γελοίας</w:t>
      </w:r>
      <w:r>
        <w:rPr>
          <w:rFonts w:eastAsia="Times New Roman" w:cs="Times New Roman"/>
          <w:szCs w:val="24"/>
        </w:rPr>
        <w:t xml:space="preserve">, πικρής </w:t>
      </w:r>
      <w:proofErr w:type="spellStart"/>
      <w:r>
        <w:rPr>
          <w:rFonts w:eastAsia="Times New Roman" w:cs="Times New Roman"/>
          <w:szCs w:val="24"/>
        </w:rPr>
        <w:t>αυτοδικαίωσης</w:t>
      </w:r>
      <w:proofErr w:type="spellEnd"/>
      <w:r>
        <w:rPr>
          <w:rFonts w:eastAsia="Times New Roman" w:cs="Times New Roman"/>
          <w:szCs w:val="24"/>
        </w:rPr>
        <w:t xml:space="preserve"> ανθρώπων, που θα έπρεπε να ζητήσουν μία συγγνώμη και να προχωρήσουμε όλοι μαζί, δεν έχουν τόπο. </w:t>
      </w:r>
    </w:p>
    <w:p w14:paraId="662D505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662D505A"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62D505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662D505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 συνάδε</w:t>
      </w:r>
      <w:r>
        <w:rPr>
          <w:rFonts w:eastAsia="Times New Roman" w:cs="Times New Roman"/>
          <w:szCs w:val="24"/>
        </w:rPr>
        <w:t xml:space="preserve">λφος κ. </w:t>
      </w:r>
      <w:proofErr w:type="spellStart"/>
      <w:r>
        <w:rPr>
          <w:rFonts w:eastAsia="Times New Roman" w:cs="Times New Roman"/>
          <w:szCs w:val="24"/>
        </w:rPr>
        <w:t>Καβαδέλλας</w:t>
      </w:r>
      <w:proofErr w:type="spellEnd"/>
      <w:r>
        <w:rPr>
          <w:rFonts w:eastAsia="Times New Roman" w:cs="Times New Roman"/>
          <w:szCs w:val="24"/>
        </w:rPr>
        <w:t xml:space="preserve"> έχει τον λόγο για επτά λεπτά.</w:t>
      </w:r>
    </w:p>
    <w:p w14:paraId="662D505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Ευχαριστώ πολύ, κύριε Πρόεδρε.</w:t>
      </w:r>
    </w:p>
    <w:p w14:paraId="662D505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κύριοι συνάδελφοι, έχουμε μπροστά μας το πόρισμα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που προέβλεπε τη διενέργεια προκαταρκτικής </w:t>
      </w:r>
      <w:r>
        <w:rPr>
          <w:rFonts w:eastAsia="Times New Roman" w:cs="Times New Roman"/>
          <w:szCs w:val="24"/>
        </w:rPr>
        <w:t>εξέτασης κατά του πρώην Υπουργού κ. Ιωάννη Παπαντωνίου για την ενδεχόμενη τέλεση αδικημάτων στο πλαίσιο σύναψης συμβάσεων εξοπλιστικών προγραμμάτων του Υπουργείου Εθνικής Άμυνας. Είναι ένας βαρυσήμαντος τίτλος.</w:t>
      </w:r>
    </w:p>
    <w:p w14:paraId="662D505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Καλείται, λοιπόν,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ε</w:t>
      </w:r>
      <w:r>
        <w:rPr>
          <w:rFonts w:eastAsia="Times New Roman" w:cs="Times New Roman"/>
          <w:szCs w:val="24"/>
        </w:rPr>
        <w:t>πιτροπή της Βουλή</w:t>
      </w:r>
      <w:r>
        <w:rPr>
          <w:rFonts w:eastAsia="Times New Roman" w:cs="Times New Roman"/>
          <w:szCs w:val="24"/>
        </w:rPr>
        <w:t xml:space="preserve">ς να υποβάλει πόρισμα. Πότε; Όταν οι πράξεις για το αδίκημα της απιστίας έχουν ήδη παραγραφεί. Αυτό συζητιόταν και στους διαδρόμους και στο κυλικείο. Ήξεραν όλοι ότι υπάρχει ήδη παραγραφή. Ασφαλώς και χρειάστηκε να συσταθεί αυτή η </w:t>
      </w:r>
      <w:r>
        <w:rPr>
          <w:rFonts w:eastAsia="Times New Roman" w:cs="Times New Roman"/>
          <w:szCs w:val="24"/>
        </w:rPr>
        <w:t>ε</w:t>
      </w:r>
      <w:r>
        <w:rPr>
          <w:rFonts w:eastAsia="Times New Roman" w:cs="Times New Roman"/>
          <w:szCs w:val="24"/>
        </w:rPr>
        <w:t xml:space="preserve">πιτροπή, εφόσον η </w:t>
      </w:r>
      <w:r>
        <w:rPr>
          <w:rFonts w:eastAsia="Times New Roman" w:cs="Times New Roman"/>
          <w:szCs w:val="24"/>
        </w:rPr>
        <w:t>δ</w:t>
      </w:r>
      <w:r>
        <w:rPr>
          <w:rFonts w:eastAsia="Times New Roman" w:cs="Times New Roman"/>
          <w:szCs w:val="24"/>
        </w:rPr>
        <w:t>ικαιο</w:t>
      </w:r>
      <w:r>
        <w:rPr>
          <w:rFonts w:eastAsia="Times New Roman" w:cs="Times New Roman"/>
          <w:szCs w:val="24"/>
        </w:rPr>
        <w:t xml:space="preserve">σύνη παρέπεμψε τον φάκελο στη Βουλή. </w:t>
      </w:r>
    </w:p>
    <w:p w14:paraId="662D506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Σας κατηγορούμε, όμως, γιατί ανεβάσατε πολύ ψηλά τον πήχη. Δημιουργήσατε την εντύπωση στον απλό πολίτη που δεν γνωρίζει πολλά πράγματα, ότι είστε οι κυνηγοί των Υπουργών που έβαλαν το χέρι στο μέλι. Για κάποιους η </w:t>
      </w:r>
      <w:r>
        <w:rPr>
          <w:rFonts w:eastAsia="Times New Roman" w:cs="Times New Roman"/>
          <w:szCs w:val="24"/>
        </w:rPr>
        <w:t>δ</w:t>
      </w:r>
      <w:r>
        <w:rPr>
          <w:rFonts w:eastAsia="Times New Roman" w:cs="Times New Roman"/>
          <w:szCs w:val="24"/>
        </w:rPr>
        <w:t>ικα</w:t>
      </w:r>
      <w:r>
        <w:rPr>
          <w:rFonts w:eastAsia="Times New Roman" w:cs="Times New Roman"/>
          <w:szCs w:val="24"/>
        </w:rPr>
        <w:t>ιοσύνη κινείται γρήγορα όταν βολεύει κάποιες καταστάσεις, για κάποιους αργά και για κάποιους πάρα πολύ αργά, εξαιρετικά αργά.</w:t>
      </w:r>
    </w:p>
    <w:p w14:paraId="662D506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Τι θα γίνει, για παράδειγμα, με την υπόθεση Τσουκάτου; Έχω να ακούσω πολλά χρόνια για τον κ. Τσουκάτο που έβαζε και έβγαζε εκατομμ</w:t>
      </w:r>
      <w:r>
        <w:rPr>
          <w:rFonts w:eastAsia="Times New Roman" w:cs="Times New Roman"/>
          <w:szCs w:val="24"/>
        </w:rPr>
        <w:t>ύρια μέσα στο ΠΑΣΟΚ. Ποιος τα παρελάμβανε; Τι έγιναν αυτά τα χρήματα; Πού χρησιμοποιήθηκαν; Το σίγουρο είναι ότι η εντύπωση του κόσμου και η εντύπωση η δική μου είναι ότι υπάρχει μια πολιτική συγκάλυψη, υπήρχε και, αν δεν την πατάξουμε, θα υπάρχει στον αιώ</w:t>
      </w:r>
      <w:r>
        <w:rPr>
          <w:rFonts w:eastAsia="Times New Roman" w:cs="Times New Roman"/>
          <w:szCs w:val="24"/>
        </w:rPr>
        <w:t xml:space="preserve">να τον άπαντα. </w:t>
      </w:r>
    </w:p>
    <w:p w14:paraId="662D506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Παραδείγματος χάριν,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του 2004 ο κ. Βενιζέλος είχε βγάλει ένα απόφθεγμα, είχε πει ότι οι λογαριασμοί του κ. Τσοχατζόπουλου ήταν αριθμοί τηλεφώνων, ότι είναι απλά τα πράγματα.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του 2004 όλα </w:t>
      </w:r>
      <w:proofErr w:type="spellStart"/>
      <w:r>
        <w:rPr>
          <w:rFonts w:eastAsia="Times New Roman" w:cs="Times New Roman"/>
          <w:szCs w:val="24"/>
        </w:rPr>
        <w:t>εκρίθησαν</w:t>
      </w:r>
      <w:proofErr w:type="spellEnd"/>
      <w:r>
        <w:rPr>
          <w:rFonts w:eastAsia="Times New Roman" w:cs="Times New Roman"/>
          <w:szCs w:val="24"/>
        </w:rPr>
        <w:t xml:space="preserve"> καλά και βεβαίως αργότερα απεδείχθη το αντίθετο, ότι αυτά τα νούμερα αφορούσαν τραπεζικούς λογαριασμούς. Τότε η Νέα Δημοκρατία είχε καταγγείλει αυτές τις συμβάσεις. Όταν, όμως, ήρθε η ώρα να κυβερνήσει, τις συνέχισε. Τότε ήτα</w:t>
      </w:r>
      <w:r>
        <w:rPr>
          <w:rFonts w:eastAsia="Times New Roman" w:cs="Times New Roman"/>
          <w:szCs w:val="24"/>
        </w:rPr>
        <w:t xml:space="preserve">ν και ο κ. Σπηλιωτόπουλος χειριστής των θεμάτων αυτών και ο κ. Βενιζέλος, </w:t>
      </w:r>
      <w:proofErr w:type="spellStart"/>
      <w:r>
        <w:rPr>
          <w:rFonts w:eastAsia="Times New Roman" w:cs="Times New Roman"/>
          <w:szCs w:val="24"/>
        </w:rPr>
        <w:t>παρεούλα</w:t>
      </w:r>
      <w:proofErr w:type="spellEnd"/>
      <w:r>
        <w:rPr>
          <w:rFonts w:eastAsia="Times New Roman" w:cs="Times New Roman"/>
          <w:szCs w:val="24"/>
        </w:rPr>
        <w:t xml:space="preserve">. </w:t>
      </w:r>
    </w:p>
    <w:p w14:paraId="662D506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Ένα άλλο «πάρτι» γινόταν με τα αντισταθμιστικά οφέλη. Παρουσιάζονταν ως δώρο. Ως εκ τούτου υπόκειντο σε περιορισμένο έλεγχο. Έτσι, ενώ το τίμημα της βασικής παραγγελίας αν</w:t>
      </w:r>
      <w:r>
        <w:rPr>
          <w:rFonts w:eastAsia="Times New Roman" w:cs="Times New Roman"/>
          <w:szCs w:val="24"/>
        </w:rPr>
        <w:t>έβαινε λόγω των αντισταθμιστικών αυτών ωφελημάτων, ζημιωνόταν το ελληνικό δημόσιο. Παρέχονταν αντισταθμιστικά οφέλη, που ουσιαστικά τα πληρώναμε σε υψηλότερη τιμή από την αξία τους. Μερικές φορές περιλάμβαναν υλικό το οποίο ήταν μη συμβατό ή ήταν κατώτερης</w:t>
      </w:r>
      <w:r>
        <w:rPr>
          <w:rFonts w:eastAsia="Times New Roman" w:cs="Times New Roman"/>
          <w:szCs w:val="24"/>
        </w:rPr>
        <w:t xml:space="preserve"> ποιότητας ή ληγμένο. Εκεί δεν υπήρχε έλεγχος, γιατί ήταν και καλά το δώρο. Οπότε από εκεί έβγαιναν οι μίζες. Πήγαιναν στις παράκτιες εταιρείες και από εκεί υπήρχε τροφοδοσία προς τους πολιτικούς και προς τους άλλους μεσάζοντες. Αυτά τα μαθαίνουμε σήμερα γ</w:t>
      </w:r>
      <w:r>
        <w:rPr>
          <w:rFonts w:eastAsia="Times New Roman" w:cs="Times New Roman"/>
          <w:szCs w:val="24"/>
        </w:rPr>
        <w:t xml:space="preserve">ιατί </w:t>
      </w:r>
      <w:proofErr w:type="spellStart"/>
      <w:r>
        <w:rPr>
          <w:rFonts w:eastAsia="Times New Roman" w:cs="Times New Roman"/>
          <w:szCs w:val="24"/>
        </w:rPr>
        <w:t>απεκρύβοντο</w:t>
      </w:r>
      <w:proofErr w:type="spellEnd"/>
      <w:r>
        <w:rPr>
          <w:rFonts w:eastAsia="Times New Roman" w:cs="Times New Roman"/>
          <w:szCs w:val="24"/>
        </w:rPr>
        <w:t xml:space="preserve"> επιμελώς τόσα χρόνια. </w:t>
      </w:r>
    </w:p>
    <w:p w14:paraId="662D506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 κ. Παπαντωνίου και η σύζυγός του διέθεταν συνολικά σαράντα έξι τραπεζικούς λογαριασμούς με τεράστια ποσά, τα οποία βεβαίως δεν μπόρεσαν να αιτιολογήσουν. Ελάμβαναν δάνεια, προέβαιναν σε αγοραπωλησίες ακινήτων με ει</w:t>
      </w:r>
      <w:r>
        <w:rPr>
          <w:rFonts w:eastAsia="Times New Roman" w:cs="Times New Roman"/>
          <w:szCs w:val="24"/>
        </w:rPr>
        <w:t>κονικές αξίες.</w:t>
      </w:r>
    </w:p>
    <w:p w14:paraId="662D506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Με τις προαναφερόμενες αποφάσεις του Εφετείου Αθηνών ο Ιωάννης Παπαντωνίου -ο Γιάννος, όπως θέλει χαριτωμένα να τον λέμε, με δύο «ν» προφανώς- και η σύζυγός του </w:t>
      </w:r>
      <w:proofErr w:type="spellStart"/>
      <w:r>
        <w:rPr>
          <w:rFonts w:eastAsia="Times New Roman" w:cs="Times New Roman"/>
          <w:szCs w:val="24"/>
        </w:rPr>
        <w:t>εκρίθησαν</w:t>
      </w:r>
      <w:proofErr w:type="spellEnd"/>
      <w:r>
        <w:rPr>
          <w:rFonts w:eastAsia="Times New Roman" w:cs="Times New Roman"/>
          <w:szCs w:val="24"/>
        </w:rPr>
        <w:t xml:space="preserve"> ένοχοι για το ότι ο μεν πρώτος από αυτούς υπέβαλε με πρόθεση και σε γν</w:t>
      </w:r>
      <w:r>
        <w:rPr>
          <w:rFonts w:eastAsia="Times New Roman" w:cs="Times New Roman"/>
          <w:szCs w:val="24"/>
        </w:rPr>
        <w:t>ώση του ανακριβή δήλωση περιουσιακής κατάστασης, πόθεν έσχες, για τα οικονομικά έτη από το 2008 έως το 2010, η δε δεύτερη από αυτούς, η κ. Παπαντωνίου, παρέσχε από πρόθεση άμεση συνδρομή στον πρώτο κατά τη διάρκεια και στην εκτέλεση της παραπάνω πράξης. Αυ</w:t>
      </w:r>
      <w:r>
        <w:rPr>
          <w:rFonts w:eastAsia="Times New Roman" w:cs="Times New Roman"/>
          <w:szCs w:val="24"/>
        </w:rPr>
        <w:t xml:space="preserve">τό λέει η απόφαση του </w:t>
      </w:r>
      <w:r>
        <w:rPr>
          <w:rFonts w:eastAsia="Times New Roman" w:cs="Times New Roman"/>
          <w:szCs w:val="24"/>
        </w:rPr>
        <w:t>ε</w:t>
      </w:r>
      <w:r>
        <w:rPr>
          <w:rFonts w:eastAsia="Times New Roman" w:cs="Times New Roman"/>
          <w:szCs w:val="24"/>
        </w:rPr>
        <w:t>φετείου. Καταδικάστηκαν δε σε πολυετείς ποινές φυλάκισης και σε χρηματικές ποινές.</w:t>
      </w:r>
    </w:p>
    <w:p w14:paraId="662D506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 κ. Παπαντωνίου μάς έστειλε μια επιστολή και μας κουνά το δάχτυλο και το χέρι ότι τον δυσφημούμε. Δικαιολογημένα έχει αυτό το θράσος, γιατί πρακτικά,</w:t>
      </w:r>
      <w:r>
        <w:rPr>
          <w:rFonts w:eastAsia="Times New Roman" w:cs="Times New Roman"/>
          <w:szCs w:val="24"/>
        </w:rPr>
        <w:t xml:space="preserve"> χάριν των χειρισμών των προηγούμενων κυβερνήσεων, είναι αθώος, φαίνεται αθώος εν πάση </w:t>
      </w:r>
      <w:proofErr w:type="spellStart"/>
      <w:r>
        <w:rPr>
          <w:rFonts w:eastAsia="Times New Roman" w:cs="Times New Roman"/>
          <w:szCs w:val="24"/>
        </w:rPr>
        <w:t>περιπτώσει</w:t>
      </w:r>
      <w:proofErr w:type="spellEnd"/>
      <w:r>
        <w:rPr>
          <w:rFonts w:eastAsia="Times New Roman" w:cs="Times New Roman"/>
          <w:szCs w:val="24"/>
        </w:rPr>
        <w:t>.</w:t>
      </w:r>
    </w:p>
    <w:p w14:paraId="662D506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Πάντως, αν επρόκειτο για σοβαρό και ευνομούμενο κράτος, ο κ. Παπαντωνίου θα είχε ήδη παραπεμφθεί, όταν αυτό ήταν δυνατόν, δηλαδή πριν παραγραφεί η υπόθεση, σ</w:t>
      </w:r>
      <w:r>
        <w:rPr>
          <w:rFonts w:eastAsia="Times New Roman" w:cs="Times New Roman"/>
          <w:szCs w:val="24"/>
        </w:rPr>
        <w:t>ύμφωνα με τη διάταξη του άρθρου 256 του Ποινικού Κώδικα περί απιστίας στην υπηρεσία, όπως ισχύει σήμερα, η οποία πράξη λόγω της ιδιότητας του υποκειμένου, κατά την έννοια των άρθρων 13Α και 263Α του Ποινικού Κώδικα, ανάγεται και σε ιδιαίτερο έγκλημα, το λε</w:t>
      </w:r>
      <w:r>
        <w:rPr>
          <w:rFonts w:eastAsia="Times New Roman" w:cs="Times New Roman"/>
          <w:szCs w:val="24"/>
        </w:rPr>
        <w:t xml:space="preserve">γόμενο </w:t>
      </w:r>
      <w:proofErr w:type="spellStart"/>
      <w:r>
        <w:rPr>
          <w:rFonts w:eastAsia="Times New Roman" w:cs="Times New Roman"/>
          <w:szCs w:val="24"/>
          <w:lang w:val="en-US"/>
        </w:rPr>
        <w:t>delictum</w:t>
      </w:r>
      <w:proofErr w:type="spellEnd"/>
      <w:r>
        <w:rPr>
          <w:rFonts w:eastAsia="Times New Roman" w:cs="Times New Roman"/>
          <w:szCs w:val="24"/>
        </w:rPr>
        <w:t xml:space="preserve"> </w:t>
      </w:r>
      <w:proofErr w:type="spellStart"/>
      <w:r>
        <w:rPr>
          <w:rFonts w:eastAsia="Times New Roman" w:cs="Times New Roman"/>
          <w:szCs w:val="24"/>
          <w:lang w:val="en-US"/>
        </w:rPr>
        <w:t>proprium</w:t>
      </w:r>
      <w:proofErr w:type="spellEnd"/>
      <w:r>
        <w:rPr>
          <w:rFonts w:eastAsia="Times New Roman" w:cs="Times New Roman"/>
          <w:szCs w:val="24"/>
        </w:rPr>
        <w:t>, κατά το ρωμαϊκό δίκαιο.</w:t>
      </w:r>
    </w:p>
    <w:p w14:paraId="662D506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Έχουμε ένα πόρισμα που δεν δίνει απαντήσεις στον ελληνικό λαό. Είχαμε παρόμοιο πόρισμα και για τις δανειοδοτήσεις των κομμάτων και των μέσων μαζικής ενημέρωσης. Μερικοί από τους συναδέλφους σήμερα ανέβηκαν </w:t>
      </w:r>
      <w:r>
        <w:rPr>
          <w:rFonts w:eastAsia="Times New Roman" w:cs="Times New Roman"/>
          <w:szCs w:val="24"/>
        </w:rPr>
        <w:t>στο Βήμα και μίλησαν περί ανέμων και υδάτων, διότι έκριναν ότι ουδεμία αξία έχει μια ενασχόληση με το ζήτημα, γιατί η μαφία των μιζών έχει τεράστια πλοκάμια και η πάροδος του αξιοποίνου των κατηγοριών ήταν γνωστή σε όλους μας.</w:t>
      </w:r>
    </w:p>
    <w:p w14:paraId="662D5069" w14:textId="77777777" w:rsidR="009A4B17" w:rsidRDefault="004622F9">
      <w:pPr>
        <w:spacing w:after="0" w:line="600" w:lineRule="auto"/>
        <w:ind w:firstLine="720"/>
        <w:jc w:val="both"/>
        <w:rPr>
          <w:rFonts w:eastAsia="Times New Roman"/>
          <w:bCs/>
        </w:rPr>
      </w:pPr>
      <w:r>
        <w:rPr>
          <w:rFonts w:eastAsia="Times New Roman"/>
          <w:bCs/>
        </w:rPr>
        <w:t>(Στο σημείο αυτό κτυπάει το κ</w:t>
      </w:r>
      <w:r>
        <w:rPr>
          <w:rFonts w:eastAsia="Times New Roman"/>
          <w:bCs/>
        </w:rPr>
        <w:t>ουδούνι λήξεως του χρόνου ομιλίας του κυρίου Βουλευτή)</w:t>
      </w:r>
    </w:p>
    <w:p w14:paraId="662D506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Τώρα, μετά το πόρισμα, θα μας βλέπει ο κ. Παπαντωνίου μετά της συζύγου του από την καρέκλα του και θα γελάει. Πάντως, ο κ. Παπαντωνίου και η σύζυγός του απέκρυπταν φορολογητέα ύλη 771.000 ευρώ.</w:t>
      </w:r>
    </w:p>
    <w:p w14:paraId="662D506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Θα πω ό</w:t>
      </w:r>
      <w:r>
        <w:rPr>
          <w:rFonts w:eastAsia="Times New Roman" w:cs="Times New Roman"/>
          <w:szCs w:val="24"/>
        </w:rPr>
        <w:t xml:space="preserve">τι ελπίζω και </w:t>
      </w:r>
      <w:proofErr w:type="spellStart"/>
      <w:r>
        <w:rPr>
          <w:rFonts w:eastAsia="Times New Roman" w:cs="Times New Roman"/>
          <w:szCs w:val="24"/>
        </w:rPr>
        <w:t>αχνοφαίνεται</w:t>
      </w:r>
      <w:proofErr w:type="spellEnd"/>
      <w:r>
        <w:rPr>
          <w:rFonts w:eastAsia="Times New Roman" w:cs="Times New Roman"/>
          <w:szCs w:val="24"/>
        </w:rPr>
        <w:t xml:space="preserve"> μια ελπίδα, αφού το πόρισμα της Βουλής θεωρεί ως λήξαν το ζήτημα εξαιτίας της παραγραφής, μήπως και κριθεί ένοχος ο κύριος αυτός, παραπεμπόμενος για το αδίκημα της νομιμοποίησης μαύρου χρήματος, δηλαδή εσόδων από παράνομες δραστη</w:t>
      </w:r>
      <w:r>
        <w:rPr>
          <w:rFonts w:eastAsia="Times New Roman" w:cs="Times New Roman"/>
          <w:szCs w:val="24"/>
        </w:rPr>
        <w:t>ριότητες.</w:t>
      </w:r>
    </w:p>
    <w:p w14:paraId="662D506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ολοκληρώσατε;</w:t>
      </w:r>
    </w:p>
    <w:p w14:paraId="662D506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Κλείνω, κύριε Πρόεδρε.</w:t>
      </w:r>
    </w:p>
    <w:p w14:paraId="662D506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Είναι θέμα τιμής για τον πολιτικό κόσμο -αυτό είναι σοβαρό που θέλω να πω- να δράσει αποφασιστικά και να καταργηθεί αυτός ο νόμος περί ευθ</w:t>
      </w:r>
      <w:r>
        <w:rPr>
          <w:rFonts w:eastAsia="Times New Roman" w:cs="Times New Roman"/>
          <w:szCs w:val="24"/>
        </w:rPr>
        <w:t>ύνης Υπουργών. Πρέπει η προβλεπόμενη αναθεώρηση του Συντάγματος να αλλάξει το άρθρο 86 ή τουλάχιστον να το τροποποιήσει και οι προθεσμίες να αμβλυνθούν. Αυτοκάθαρση ζητούμε.</w:t>
      </w:r>
    </w:p>
    <w:p w14:paraId="662D506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Ευχαριστώ.</w:t>
      </w:r>
    </w:p>
    <w:p w14:paraId="662D5070" w14:textId="77777777" w:rsidR="009A4B17" w:rsidRDefault="004622F9">
      <w:pPr>
        <w:spacing w:after="0" w:line="600" w:lineRule="auto"/>
        <w:ind w:firstLine="709"/>
        <w:jc w:val="center"/>
        <w:rPr>
          <w:rFonts w:eastAsia="Times New Roman"/>
          <w:bCs/>
        </w:rPr>
      </w:pPr>
      <w:r>
        <w:rPr>
          <w:rFonts w:eastAsia="Times New Roman"/>
          <w:bCs/>
        </w:rPr>
        <w:t>(Χειροκροτήματα από την πτέρυγα της Ένωσης Κεντρώων)</w:t>
      </w:r>
    </w:p>
    <w:p w14:paraId="662D507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w:t>
      </w:r>
      <w:r>
        <w:rPr>
          <w:rFonts w:eastAsia="Times New Roman" w:cs="Times New Roman"/>
          <w:b/>
          <w:szCs w:val="24"/>
        </w:rPr>
        <w:t>ων Λυκούδης):</w:t>
      </w:r>
      <w:r>
        <w:rPr>
          <w:rFonts w:eastAsia="Times New Roman" w:cs="Times New Roman"/>
          <w:szCs w:val="24"/>
        </w:rPr>
        <w:t xml:space="preserve"> Ευχαριστούμε, κύριε συνάδελφε.</w:t>
      </w:r>
    </w:p>
    <w:p w14:paraId="662D507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κ. Παρασκευόπουλος έχει τον λόγο. Θα ακολουθήσει ως τελευταίος ομιλητής ο Ανεξάρτητος Βουλευτής κ. Καρράς και θα κλείσει ο κύριος Υπουργός. Μετά θα μπούμε στην ψηφοφορία.</w:t>
      </w:r>
    </w:p>
    <w:p w14:paraId="662D507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Ορίστε, </w:t>
      </w:r>
      <w:r>
        <w:rPr>
          <w:rFonts w:eastAsia="Times New Roman" w:cs="Times New Roman"/>
          <w:szCs w:val="24"/>
        </w:rPr>
        <w:t>κύριε Παρασκευόπουλε.</w:t>
      </w:r>
    </w:p>
    <w:p w14:paraId="662D507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Αγαπητές και αγαπητοί συνάδελφοι, ζητώντας η Κοινοβουλευτική Ομάδα του ΣΥΡΙΖΑ τη σύσταση ειδικής επιτροπής για τη διερεύνηση ευθυνών του πρώην Υπουργού Γιάννου Παπαντωνίου, εκπλήρωνε βέβαια υπόσχεση της Κυβέρ</w:t>
      </w:r>
      <w:r>
        <w:rPr>
          <w:rFonts w:eastAsia="Times New Roman" w:cs="Times New Roman"/>
          <w:szCs w:val="24"/>
        </w:rPr>
        <w:t>νησης και του Πρωθυπουργού, αλλά πάνω από όλα, ανταποκρινόταν σε ένα κοινωνικό αίτημα για την καταπολέμηση της διαφθοράς στη χώρα μας, της διαφθοράς η οποία συνδέεται με την πορεία της οικονομίας μας και την κρίση.</w:t>
      </w:r>
    </w:p>
    <w:p w14:paraId="662D507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θέση μας, αταλάντευτη εξαρχής, ήταν ότι</w:t>
      </w:r>
      <w:r>
        <w:rPr>
          <w:rFonts w:eastAsia="Times New Roman" w:cs="Times New Roman"/>
          <w:szCs w:val="24"/>
        </w:rPr>
        <w:t xml:space="preserve"> αυτή η καταπολέμηση δεν μπορεί παρά να γίνει με όρους κράτους δικαίου και με περισσότερη δημοκρατία.</w:t>
      </w:r>
    </w:p>
    <w:p w14:paraId="662D507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Προκειμένου, λοιπόν, να προχωρήσουμε έτσι, έπρεπε να ξεπεράσουμε συμπληγάδες, διότι το αίτημα αυτό είχε να αντιμετωπίσει δύο ακραία αντεπιχειρήματα.</w:t>
      </w:r>
    </w:p>
    <w:p w14:paraId="662D507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Το ένα ήταν το επιχείρημα του αυταρχισμού της </w:t>
      </w:r>
      <w:r>
        <w:rPr>
          <w:rFonts w:eastAsia="Times New Roman" w:cs="Times New Roman"/>
          <w:szCs w:val="24"/>
        </w:rPr>
        <w:t>Α</w:t>
      </w:r>
      <w:r>
        <w:rPr>
          <w:rFonts w:eastAsia="Times New Roman" w:cs="Times New Roman"/>
          <w:szCs w:val="24"/>
        </w:rPr>
        <w:t xml:space="preserve">κροδεξιάς, γιατί η </w:t>
      </w:r>
      <w:r>
        <w:rPr>
          <w:rFonts w:eastAsia="Times New Roman" w:cs="Times New Roman"/>
          <w:szCs w:val="24"/>
        </w:rPr>
        <w:t>Α</w:t>
      </w:r>
      <w:r>
        <w:rPr>
          <w:rFonts w:eastAsia="Times New Roman" w:cs="Times New Roman"/>
          <w:szCs w:val="24"/>
        </w:rPr>
        <w:t>κροδεξιά χαρακτηρίζεται ακριβώς από την αντίληψη ότι με την αυτοματοποιημένη καταστολή και με τη βία λύνονται όλα τα προβλήματα. Το ένα ήταν, λοιπόν, το άκρο, ότι θα πρέπει να προχωρήσει, ν</w:t>
      </w:r>
      <w:r>
        <w:rPr>
          <w:rFonts w:eastAsia="Times New Roman" w:cs="Times New Roman"/>
          <w:szCs w:val="24"/>
        </w:rPr>
        <w:t>α ζητήσει η Κυβέρνηση «την κεφαλήν επί πίνακι» όλων όσων έχουν εμπλοκή σε οικονομικά σκάνδαλα. Η άλλη πλευρά φάνηκε εξαρχής ότι μάλλον δεν ευνοούσε αυτή την πορεία. Και πάντως χρησιμοποίησε εξαρχής, από την πρώτη ημέρα, αυτούς τους όρους, τους οποίους ακού</w:t>
      </w:r>
      <w:r>
        <w:rPr>
          <w:rFonts w:eastAsia="Times New Roman" w:cs="Times New Roman"/>
          <w:szCs w:val="24"/>
        </w:rPr>
        <w:t>σαμε εδώ και τους σχολιάσαμε και ιδιαίτερα τους σχολίασε επιτυχώς και ο Πρόεδρος της Βουλής. Για παράδειγμα ο όρος «φιάσκο» ακούστηκε από την πρώτη ημέρα. Δεν ακούστηκε σήμερα στη Βουλή η λέξη «φιάσκο». «Άνθρακες ο θησαυρός» και «φιάσκο» ήταν όροι οι οποίο</w:t>
      </w:r>
      <w:r>
        <w:rPr>
          <w:rFonts w:eastAsia="Times New Roman" w:cs="Times New Roman"/>
          <w:szCs w:val="24"/>
        </w:rPr>
        <w:t xml:space="preserve">ι ακούγονταν από την πρώτη ημέρα και συνόδευαν τις εργασίες της </w:t>
      </w:r>
      <w:r>
        <w:rPr>
          <w:rFonts w:eastAsia="Times New Roman" w:cs="Times New Roman"/>
          <w:szCs w:val="24"/>
        </w:rPr>
        <w:t>ε</w:t>
      </w:r>
      <w:r>
        <w:rPr>
          <w:rFonts w:eastAsia="Times New Roman" w:cs="Times New Roman"/>
          <w:szCs w:val="24"/>
        </w:rPr>
        <w:t xml:space="preserve">πιτροπής. Βέβαια, αυτοί οι όροι ακριβώς όπως λέγονται, ορίζουν τον λαϊκισμό. Τον λαϊκισμό τον αποδίδει ο ένας στον άλλον. </w:t>
      </w:r>
    </w:p>
    <w:p w14:paraId="662D507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Ας θυμηθούμε πάντως τι είπε κάποιος αμερόληπτος, κάποιος που είναι μ</w:t>
      </w:r>
      <w:r>
        <w:rPr>
          <w:rFonts w:eastAsia="Times New Roman" w:cs="Times New Roman"/>
          <w:szCs w:val="24"/>
        </w:rPr>
        <w:t xml:space="preserve">ακριά. Πρόσφατα -δημοσιεύτηκε και στον Τύπο- ο Γενικός Γραμματέας του Συμβουλίου της Ευρώπης, ο </w:t>
      </w:r>
      <w:proofErr w:type="spellStart"/>
      <w:r>
        <w:rPr>
          <w:rFonts w:eastAsia="Times New Roman" w:cs="Times New Roman"/>
          <w:szCs w:val="24"/>
        </w:rPr>
        <w:t>Γιάγκλαντ</w:t>
      </w:r>
      <w:proofErr w:type="spellEnd"/>
      <w:r>
        <w:rPr>
          <w:rFonts w:eastAsia="Times New Roman" w:cs="Times New Roman"/>
          <w:szCs w:val="24"/>
        </w:rPr>
        <w:t>, δημοσίως και επισήμως είπε ότι ο ΣΥΡΙΖΑ δεν είναι ένα κόμμα λαϊκίστικο, είναι ένα κόμμα το οποίο σέβεται τα δικαιώματα και τους θεσμούς.</w:t>
      </w:r>
    </w:p>
    <w:p w14:paraId="662D507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Ξέρετε, το μ</w:t>
      </w:r>
      <w:r>
        <w:rPr>
          <w:rFonts w:eastAsia="Times New Roman" w:cs="Times New Roman"/>
          <w:szCs w:val="24"/>
        </w:rPr>
        <w:t xml:space="preserve">όνο δίπολο δεν ήταν αυτό. Υπήρχε και άλλο ένα δίπολο και αυτό  φάνηκε σήμερα και είναι πιο πολύ νομικό. Τι έλεγε; Μία άποψη έλεγε: «Μα, αφού μας ήταν γνωστό από πριν ότι έχουμε να κάνουμε με απιστία, που </w:t>
      </w:r>
      <w:proofErr w:type="spellStart"/>
      <w:r>
        <w:rPr>
          <w:rFonts w:eastAsia="Times New Roman" w:cs="Times New Roman"/>
          <w:szCs w:val="24"/>
        </w:rPr>
        <w:t>εξαλείφθη</w:t>
      </w:r>
      <w:proofErr w:type="spellEnd"/>
      <w:r>
        <w:rPr>
          <w:rFonts w:eastAsia="Times New Roman" w:cs="Times New Roman"/>
          <w:szCs w:val="24"/>
        </w:rPr>
        <w:t xml:space="preserve"> το αξιόποινό της, και με ξέπλυμα χρήματος,</w:t>
      </w:r>
      <w:r>
        <w:rPr>
          <w:rFonts w:eastAsia="Times New Roman" w:cs="Times New Roman"/>
          <w:szCs w:val="24"/>
        </w:rPr>
        <w:t xml:space="preserve"> για το οποίο είμαστε αναρμόδιοι, τι χρειαζόταν όλη αυτή η διαδικασία;». Αυτό έλεγε η μία πλευρά. </w:t>
      </w:r>
    </w:p>
    <w:p w14:paraId="662D507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η άλλη άκρη τι έλεγε; Την ακούσαμε από το Ποτάμι. Έλεγε: «Δεν έπρεπε να σταματήσουμε εδώ. Δεν έπρεπε μόνο να γίνει η αρχική Ολομέλεια, μετά το πόρισμα κα</w:t>
      </w:r>
      <w:r>
        <w:rPr>
          <w:rFonts w:eastAsia="Times New Roman" w:cs="Times New Roman"/>
          <w:szCs w:val="24"/>
        </w:rPr>
        <w:t>ι στη συνέχεια αυτή η Ολομέλεια. Έπρεπε να προχωρήσουμε στη δημιουργία ειδικού δικαστηρίου, συμβουλίου και μετά να αποφανθούμε». Δηλαδή να καταναλώσουμε ένα έτος εργασιών για να αποφανθούμε ότι είμαστε αναρμόδιοι, πράγμα το οποίο βεβαίως ήταν σαφές εξαρχής</w:t>
      </w:r>
      <w:r>
        <w:rPr>
          <w:rFonts w:eastAsia="Times New Roman" w:cs="Times New Roman"/>
          <w:szCs w:val="24"/>
        </w:rPr>
        <w:t>. Αυτό ήταν το άλλο άκρο.</w:t>
      </w:r>
    </w:p>
    <w:p w14:paraId="662D507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Είναι δεδομένο και ίσως το περιμένατε να το ακούσετε από εμένα, ότι όταν σε χτυπούν από τα δύο άκρα, ή έχεις δίκιο ή είσαι κεντρώος. Εμείς δεν είμαστε κεντρώοι, είμαστε </w:t>
      </w:r>
      <w:r>
        <w:rPr>
          <w:rFonts w:eastAsia="Times New Roman" w:cs="Times New Roman"/>
          <w:szCs w:val="24"/>
        </w:rPr>
        <w:t>α</w:t>
      </w:r>
      <w:r>
        <w:rPr>
          <w:rFonts w:eastAsia="Times New Roman" w:cs="Times New Roman"/>
          <w:szCs w:val="24"/>
        </w:rPr>
        <w:t>ριστεροί. Άρα έχουμε δίκιο. Λογικό είναι το επιχείρημα. Παρα</w:t>
      </w:r>
      <w:r>
        <w:rPr>
          <w:rFonts w:eastAsia="Times New Roman" w:cs="Times New Roman"/>
          <w:szCs w:val="24"/>
        </w:rPr>
        <w:t xml:space="preserve">κολουθήστε το και θα το συνειδητοποιήσετε. </w:t>
      </w:r>
    </w:p>
    <w:p w14:paraId="662D507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Τώρα ως προς τον τρόπο με τον οποίο προχωρήσαμε, να σας τον εκθέσω. Την άποψη ότι έπρεπε να περάσει από τη Βουλή η δικογραφία και να κριθεί από τη Βουλή και όχι να παραμείνει εξαρχής στη δικαιοσύνη η υπόθεση για </w:t>
      </w:r>
      <w:r>
        <w:rPr>
          <w:rFonts w:eastAsia="Times New Roman" w:cs="Times New Roman"/>
          <w:szCs w:val="24"/>
        </w:rPr>
        <w:t>το ξέπλυμα και την απιστία, πρώτα από όλα την είχε η εισαγγελία, η οποία έστειλε σε εμάς τις έξι δικογραφίες. Γιατί; Διότι θεώρησε ότι η Βουλή πρέπει αυτή να αποφασίσει για το αν είναι αρμόδια ή όχι.</w:t>
      </w:r>
    </w:p>
    <w:p w14:paraId="662D507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Είχε δίκιο η εισαγγελία στην παρέμβασή της αυτή και στην</w:t>
      </w:r>
      <w:r>
        <w:rPr>
          <w:rFonts w:eastAsia="Times New Roman" w:cs="Times New Roman"/>
          <w:szCs w:val="24"/>
        </w:rPr>
        <w:t xml:space="preserve"> επιλογή της αυτή, να στείλει τη δικογραφία στη Βουλή αν και αφορούσε απιστία και ξέπλυμα; Προφανώς και ναι. Και το επιχείρημα της εισαγγελίας, της δικαιοσύνης είναι απλό, από την ώρα που το άρθρο 86 λέει ότι η Βουλή ασκεί τη δίωξη, εφόσον οι πράξεις έχουν</w:t>
      </w:r>
      <w:r>
        <w:rPr>
          <w:rFonts w:eastAsia="Times New Roman" w:cs="Times New Roman"/>
          <w:szCs w:val="24"/>
        </w:rPr>
        <w:t xml:space="preserve"> </w:t>
      </w:r>
      <w:proofErr w:type="spellStart"/>
      <w:r>
        <w:rPr>
          <w:rFonts w:eastAsia="Times New Roman" w:cs="Times New Roman"/>
          <w:szCs w:val="24"/>
        </w:rPr>
        <w:t>τελεσθεί</w:t>
      </w:r>
      <w:proofErr w:type="spellEnd"/>
      <w:r>
        <w:rPr>
          <w:rFonts w:eastAsia="Times New Roman" w:cs="Times New Roman"/>
          <w:szCs w:val="24"/>
        </w:rPr>
        <w:t xml:space="preserve"> κατά την άσκηση των υπουργικών καθηκόντων, η Βουλή είναι αρμόδια να δει εάν οι πράξεις έχουν </w:t>
      </w:r>
      <w:proofErr w:type="spellStart"/>
      <w:r>
        <w:rPr>
          <w:rFonts w:eastAsia="Times New Roman" w:cs="Times New Roman"/>
          <w:szCs w:val="24"/>
        </w:rPr>
        <w:t>τελεσθεί</w:t>
      </w:r>
      <w:proofErr w:type="spellEnd"/>
      <w:r>
        <w:rPr>
          <w:rFonts w:eastAsia="Times New Roman" w:cs="Times New Roman"/>
          <w:szCs w:val="24"/>
        </w:rPr>
        <w:t xml:space="preserve"> κατά την άσκηση των καθηκόντων ή όχι και να αποφανθεί θετικά ή αρνητικά.</w:t>
      </w:r>
    </w:p>
    <w:p w14:paraId="662D507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Και ξέρετε γιατί είναι κρίσιμο αυτό να το γνωρίζουμε; Γιατί δεν είναι η</w:t>
      </w:r>
      <w:r>
        <w:rPr>
          <w:rFonts w:eastAsia="Times New Roman" w:cs="Times New Roman"/>
          <w:szCs w:val="24"/>
        </w:rPr>
        <w:t xml:space="preserve"> πρώτη υπόθεση που θα περάσει. Και άλλες δικογραφίες θα έρθουν ή έχουν έρθει. Περνούν από τον Υπουργό Δικαιοσύνης, φτάνουν στη Βουλή. Και η εισαγγελία προφανώς έχει την αντίληψη ότι όλες θα πρέπει να περνούν από εδώ και αν υπάρχει αναρμοδιότητα να γυρίσουν</w:t>
      </w:r>
      <w:r>
        <w:rPr>
          <w:rFonts w:eastAsia="Times New Roman" w:cs="Times New Roman"/>
          <w:szCs w:val="24"/>
        </w:rPr>
        <w:t xml:space="preserve"> πίσω. Αυτό θα αντιμετωπίζουμε, γιατί, κατά το Σύνταγμα, ο φυσικός κριτής της αρμοδιότητας ή αναρμοδιότητας είναι η Βουλή. </w:t>
      </w:r>
    </w:p>
    <w:p w14:paraId="662D507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Να σας πω τώρα πώς προχωρήσαμε. Αποφύγαμε τις ακραίες επιλογές, νομίζω, στη Βουλή. Η μία επιλογή θα ήταν: Αφού υπάρχει προφανής αναρ</w:t>
      </w:r>
      <w:r>
        <w:rPr>
          <w:rFonts w:eastAsia="Times New Roman" w:cs="Times New Roman"/>
          <w:szCs w:val="24"/>
        </w:rPr>
        <w:t>μοδιότητα για τη νομιμοποίηση, σύμφωνα με τη μέχρι σήμερα βιβλιογραφία –υπάρχει και άλλη άποψη, αλλά αυτό είναι που επικρατεί στη βιβλιογραφία-</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σύμφωνα και με τη νομολογία στην υπόθεση Τσοχατζόπουλου, προφανές είναι ότι η αρμοδιότητα ανήκει στη δίωξη</w:t>
      </w:r>
      <w:r>
        <w:rPr>
          <w:rFonts w:eastAsia="Times New Roman" w:cs="Times New Roman"/>
          <w:szCs w:val="24"/>
        </w:rPr>
        <w:t xml:space="preserve">, ας αποστελλόταν αμέσως, ας </w:t>
      </w:r>
      <w:proofErr w:type="spellStart"/>
      <w:r>
        <w:rPr>
          <w:rFonts w:eastAsia="Times New Roman" w:cs="Times New Roman"/>
          <w:szCs w:val="24"/>
        </w:rPr>
        <w:t>αναδιαβιβαζόταν</w:t>
      </w:r>
      <w:proofErr w:type="spellEnd"/>
      <w:r>
        <w:rPr>
          <w:rFonts w:eastAsia="Times New Roman" w:cs="Times New Roman"/>
          <w:szCs w:val="24"/>
        </w:rPr>
        <w:t xml:space="preserve"> η υπόθεση αμέσως προς τη δικαιοσύνη.</w:t>
      </w:r>
    </w:p>
    <w:p w14:paraId="662D508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Ποιος θα το έκανε</w:t>
      </w:r>
      <w:r>
        <w:rPr>
          <w:rFonts w:eastAsia="Times New Roman" w:cs="Times New Roman"/>
          <w:szCs w:val="24"/>
        </w:rPr>
        <w:t>,</w:t>
      </w:r>
      <w:r>
        <w:rPr>
          <w:rFonts w:eastAsia="Times New Roman" w:cs="Times New Roman"/>
          <w:szCs w:val="24"/>
        </w:rPr>
        <w:t xml:space="preserve"> δηλαδή; Το Προεδρείο της Βουλής θα έπαιρνε την ευθύνη χωρίς συζήτηση να επιλέξει τι θα γίνει, να αποστερήσει από άποψη το Κοινοβούλιο, την Ολομέλεια, και ν</w:t>
      </w:r>
      <w:r>
        <w:rPr>
          <w:rFonts w:eastAsia="Times New Roman" w:cs="Times New Roman"/>
          <w:szCs w:val="24"/>
        </w:rPr>
        <w:t>α στείλει τη Βουλή ή να τη βάλει στο ράφι στην περίπτωση στην οποία υπάρχει εξάλειψη του αξιοποίνου; Όχι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πρεπε να το φέρει στην Ολομέλεια. </w:t>
      </w:r>
    </w:p>
    <w:p w14:paraId="662D508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Η Ολομέλεια έπρεπε να το δει αυτομάτως</w:t>
      </w:r>
      <w:r>
        <w:rPr>
          <w:rFonts w:eastAsia="Times New Roman" w:cs="Times New Roman"/>
          <w:szCs w:val="24"/>
        </w:rPr>
        <w:t>,</w:t>
      </w:r>
      <w:r>
        <w:rPr>
          <w:rFonts w:eastAsia="Times New Roman" w:cs="Times New Roman"/>
          <w:szCs w:val="24"/>
        </w:rPr>
        <w:t xml:space="preserve"> την πρώτη ημέρα</w:t>
      </w:r>
      <w:r>
        <w:rPr>
          <w:rFonts w:eastAsia="Times New Roman" w:cs="Times New Roman"/>
          <w:szCs w:val="24"/>
        </w:rPr>
        <w:t>,</w:t>
      </w:r>
      <w:r>
        <w:rPr>
          <w:rFonts w:eastAsia="Times New Roman" w:cs="Times New Roman"/>
          <w:szCs w:val="24"/>
        </w:rPr>
        <w:t xml:space="preserve"> και να μην κάνει μια στοιχειώδη διαδικασία διερε</w:t>
      </w:r>
      <w:r>
        <w:rPr>
          <w:rFonts w:eastAsia="Times New Roman" w:cs="Times New Roman"/>
          <w:szCs w:val="24"/>
        </w:rPr>
        <w:t xml:space="preserve">ύνησης μέσω μιας </w:t>
      </w:r>
      <w:r>
        <w:rPr>
          <w:rFonts w:eastAsia="Times New Roman" w:cs="Times New Roman"/>
          <w:szCs w:val="24"/>
        </w:rPr>
        <w:t>ε</w:t>
      </w:r>
      <w:r>
        <w:rPr>
          <w:rFonts w:eastAsia="Times New Roman" w:cs="Times New Roman"/>
          <w:szCs w:val="24"/>
        </w:rPr>
        <w:t xml:space="preserve">πιτροπής; Το δεύτερο είναι το σωστό. Γιατί; Για να πούμε ότι είμαστε αναρμόδιοι για κάποιες πράξεις, πρέπει να ξέρουμε ποιες είναι οι πράξεις αυτές και πότε </w:t>
      </w:r>
      <w:proofErr w:type="spellStart"/>
      <w:r>
        <w:rPr>
          <w:rFonts w:eastAsia="Times New Roman" w:cs="Times New Roman"/>
          <w:szCs w:val="24"/>
        </w:rPr>
        <w:t>τελέστηκαν</w:t>
      </w:r>
      <w:proofErr w:type="spellEnd"/>
      <w:r>
        <w:rPr>
          <w:rFonts w:eastAsia="Times New Roman" w:cs="Times New Roman"/>
          <w:szCs w:val="24"/>
        </w:rPr>
        <w:t xml:space="preserve"> και με ποιον τρόπο </w:t>
      </w:r>
      <w:proofErr w:type="spellStart"/>
      <w:r>
        <w:rPr>
          <w:rFonts w:eastAsia="Times New Roman" w:cs="Times New Roman"/>
          <w:szCs w:val="24"/>
        </w:rPr>
        <w:t>τελέστηκαν</w:t>
      </w:r>
      <w:proofErr w:type="spellEnd"/>
      <w:r>
        <w:rPr>
          <w:rFonts w:eastAsia="Times New Roman" w:cs="Times New Roman"/>
          <w:szCs w:val="24"/>
        </w:rPr>
        <w:t>, για να δούμε εάν συνδέονται ή όχι με κά</w:t>
      </w:r>
      <w:r>
        <w:rPr>
          <w:rFonts w:eastAsia="Times New Roman" w:cs="Times New Roman"/>
          <w:szCs w:val="24"/>
        </w:rPr>
        <w:t xml:space="preserve">ποιες πράξεις άσκησης υπουργικών καθηκόντων. Επομένως έπρεπε να τα εξετάσουμε αυτά. </w:t>
      </w:r>
    </w:p>
    <w:p w14:paraId="662D508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Επιπλέον, η Βουλή θα έπρεπε να έχει μια γνώμη τεκμηριωμένη. Όταν </w:t>
      </w:r>
      <w:proofErr w:type="spellStart"/>
      <w:r>
        <w:rPr>
          <w:rFonts w:eastAsia="Times New Roman" w:cs="Times New Roman"/>
          <w:szCs w:val="24"/>
        </w:rPr>
        <w:t>πρωτοτέθηκε</w:t>
      </w:r>
      <w:proofErr w:type="spellEnd"/>
      <w:r>
        <w:rPr>
          <w:rFonts w:eastAsia="Times New Roman" w:cs="Times New Roman"/>
          <w:szCs w:val="24"/>
        </w:rPr>
        <w:t xml:space="preserve"> εδώ στην Ολομέλεια το θέμα με τις δικογραφίες και η Ολομέλεια αποφάσισε τη δημιουργία του πορί</w:t>
      </w:r>
      <w:r>
        <w:rPr>
          <w:rFonts w:eastAsia="Times New Roman" w:cs="Times New Roman"/>
          <w:szCs w:val="24"/>
        </w:rPr>
        <w:t>σματος, οι Βουλευτές δεν είχαν δει τη δικογραφία. Θα παρασύρονταν ίσως εδώ από κάποιους συναδέλφους, οι οποίοι καλόπιστα θα ανέπτυσσαν τη γνώση τους και τη γνώμη τους, εν</w:t>
      </w:r>
      <w:r>
        <w:rPr>
          <w:rFonts w:eastAsia="Times New Roman" w:cs="Times New Roman"/>
          <w:szCs w:val="24"/>
        </w:rPr>
        <w:t xml:space="preserve"> </w:t>
      </w:r>
      <w:r>
        <w:rPr>
          <w:rFonts w:eastAsia="Times New Roman" w:cs="Times New Roman"/>
          <w:szCs w:val="24"/>
        </w:rPr>
        <w:t>όψει του ότι ήταν οι λίγοι αυτοί που είχαν δει τη δικογραφία. Όμως οι υπόλοιποι δεν θ</w:t>
      </w:r>
      <w:r>
        <w:rPr>
          <w:rFonts w:eastAsia="Times New Roman" w:cs="Times New Roman"/>
          <w:szCs w:val="24"/>
        </w:rPr>
        <w:t xml:space="preserve">α είχαν άποψη. </w:t>
      </w:r>
    </w:p>
    <w:p w14:paraId="662D508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Ακόμα και η σημερινή διαδικασία έδειξε πόσες άγνοιες υπήρχαν. Υπήρχαν συνάδελφοι εδώ οι οποίοι δεν μπορούν να ξεχωρίσουν θεσμικά την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από </w:t>
      </w: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ξεταστική. Κα</w:t>
      </w:r>
      <w:r>
        <w:rPr>
          <w:rFonts w:eastAsia="Times New Roman" w:cs="Times New Roman"/>
          <w:szCs w:val="24"/>
        </w:rPr>
        <w:t>μ</w:t>
      </w:r>
      <w:r>
        <w:rPr>
          <w:rFonts w:eastAsia="Times New Roman" w:cs="Times New Roman"/>
          <w:szCs w:val="24"/>
        </w:rPr>
        <w:t xml:space="preserve">μία σχέση η μία με την άλλη. </w:t>
      </w:r>
    </w:p>
    <w:p w14:paraId="662D508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είναι προ</w:t>
      </w:r>
      <w:r>
        <w:rPr>
          <w:rFonts w:eastAsia="Times New Roman" w:cs="Times New Roman"/>
          <w:szCs w:val="24"/>
        </w:rPr>
        <w:t>φανώς μια επιτροπή πολιτικής σκοπιμότητας και την αποφασίζουμε με κοινοβουλευτικό τρόπο. Όμως, οπωσδήποτε</w:t>
      </w:r>
      <w:r>
        <w:rPr>
          <w:rFonts w:eastAsia="Times New Roman" w:cs="Times New Roman"/>
          <w:szCs w:val="24"/>
        </w:rPr>
        <w:t>,</w:t>
      </w:r>
      <w:r>
        <w:rPr>
          <w:rFonts w:eastAsia="Times New Roman" w:cs="Times New Roman"/>
          <w:szCs w:val="24"/>
        </w:rPr>
        <w:t xml:space="preserve"> είναι επιτροπή που απηχεί τη σκοπιμότητα της Βουλής να ερευνήσει ένα θέμα, το οποίο προφανώς είναι ευρύτερο, είναι συστημικό και για αυτό δεν μπορεί </w:t>
      </w:r>
      <w:r>
        <w:rPr>
          <w:rFonts w:eastAsia="Times New Roman" w:cs="Times New Roman"/>
          <w:szCs w:val="24"/>
        </w:rPr>
        <w:t>να το διερευνήσει η δικαιοσύνη μόνη της. Γιατί</w:t>
      </w:r>
      <w:r>
        <w:rPr>
          <w:rFonts w:eastAsia="Times New Roman" w:cs="Times New Roman"/>
          <w:szCs w:val="24"/>
        </w:rPr>
        <w:t>,</w:t>
      </w:r>
      <w:r>
        <w:rPr>
          <w:rFonts w:eastAsia="Times New Roman" w:cs="Times New Roman"/>
          <w:szCs w:val="24"/>
        </w:rPr>
        <w:t xml:space="preserve"> αλλιώς</w:t>
      </w:r>
      <w:r>
        <w:rPr>
          <w:rFonts w:eastAsia="Times New Roman" w:cs="Times New Roman"/>
          <w:szCs w:val="24"/>
        </w:rPr>
        <w:t>,</w:t>
      </w:r>
      <w:r>
        <w:rPr>
          <w:rFonts w:eastAsia="Times New Roman" w:cs="Times New Roman"/>
          <w:szCs w:val="24"/>
        </w:rPr>
        <w:t xml:space="preserve"> ο φυσικός κριτής όλων των σκανδάλων και των ελλειμμάτων είναι η δικαιοσύνη. Αυτό είναι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p>
    <w:p w14:paraId="662D508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w:t>
      </w:r>
      <w:r>
        <w:rPr>
          <w:rFonts w:eastAsia="Times New Roman" w:cs="Times New Roman"/>
          <w:szCs w:val="24"/>
        </w:rPr>
        <w:t xml:space="preserve">οινική </w:t>
      </w:r>
      <w:r>
        <w:rPr>
          <w:rFonts w:eastAsia="Times New Roman" w:cs="Times New Roman"/>
          <w:szCs w:val="24"/>
        </w:rPr>
        <w:t>ε</w:t>
      </w:r>
      <w:r>
        <w:rPr>
          <w:rFonts w:eastAsia="Times New Roman" w:cs="Times New Roman"/>
          <w:szCs w:val="24"/>
        </w:rPr>
        <w:t xml:space="preserve">πιτροπή, η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πιτροπή, αυτή η οποία οδηγήθηκε στο πόρισμα</w:t>
      </w:r>
      <w:r>
        <w:rPr>
          <w:rFonts w:eastAsia="Times New Roman" w:cs="Times New Roman"/>
          <w:szCs w:val="24"/>
        </w:rPr>
        <w:t xml:space="preserve"> το οποίο είχαμε εδώ</w:t>
      </w:r>
      <w:r>
        <w:rPr>
          <w:rFonts w:eastAsia="Times New Roman" w:cs="Times New Roman"/>
          <w:szCs w:val="24"/>
        </w:rPr>
        <w:t>,</w:t>
      </w:r>
      <w:r>
        <w:rPr>
          <w:rFonts w:eastAsia="Times New Roman" w:cs="Times New Roman"/>
          <w:szCs w:val="24"/>
        </w:rPr>
        <w:t xml:space="preserve"> έχει χαρακτηριστικά δικανικά και, κατά το Σύνταγμα και κατά τον Κανονισμό, δικάζει με τη διαδικασία που προβλέπεται για τη διεξαγωγή προκαταρτικής εξέτασης από το </w:t>
      </w:r>
      <w:r>
        <w:rPr>
          <w:rFonts w:eastAsia="Times New Roman" w:cs="Times New Roman"/>
          <w:szCs w:val="24"/>
        </w:rPr>
        <w:t>π</w:t>
      </w:r>
      <w:r>
        <w:rPr>
          <w:rFonts w:eastAsia="Times New Roman" w:cs="Times New Roman"/>
          <w:szCs w:val="24"/>
        </w:rPr>
        <w:t xml:space="preserve">οινικό </w:t>
      </w:r>
      <w:r>
        <w:rPr>
          <w:rFonts w:eastAsia="Times New Roman" w:cs="Times New Roman"/>
          <w:szCs w:val="24"/>
        </w:rPr>
        <w:t>δ</w:t>
      </w:r>
      <w:r>
        <w:rPr>
          <w:rFonts w:eastAsia="Times New Roman" w:cs="Times New Roman"/>
          <w:szCs w:val="24"/>
        </w:rPr>
        <w:t xml:space="preserve">ικαστήριο, δηλαδή από την </w:t>
      </w:r>
      <w:r>
        <w:rPr>
          <w:rFonts w:eastAsia="Times New Roman" w:cs="Times New Roman"/>
          <w:szCs w:val="24"/>
        </w:rPr>
        <w:t>ε</w:t>
      </w:r>
      <w:r>
        <w:rPr>
          <w:rFonts w:eastAsia="Times New Roman" w:cs="Times New Roman"/>
          <w:szCs w:val="24"/>
        </w:rPr>
        <w:t xml:space="preserve">ισαγγελία. </w:t>
      </w:r>
      <w:r>
        <w:rPr>
          <w:rFonts w:eastAsia="Times New Roman" w:cs="Times New Roman"/>
          <w:szCs w:val="24"/>
        </w:rPr>
        <w:t>Γ</w:t>
      </w:r>
      <w:r>
        <w:rPr>
          <w:rFonts w:eastAsia="Times New Roman" w:cs="Times New Roman"/>
          <w:szCs w:val="24"/>
        </w:rPr>
        <w:t>ι</w:t>
      </w:r>
      <w:r>
        <w:rPr>
          <w:rFonts w:eastAsia="Times New Roman" w:cs="Times New Roman"/>
          <w:szCs w:val="24"/>
        </w:rPr>
        <w:t>α</w:t>
      </w:r>
      <w:r>
        <w:rPr>
          <w:rFonts w:eastAsia="Times New Roman" w:cs="Times New Roman"/>
          <w:szCs w:val="24"/>
        </w:rPr>
        <w:t xml:space="preserve"> αυτόν τον λόγο δεν μ</w:t>
      </w:r>
      <w:r>
        <w:rPr>
          <w:rFonts w:eastAsia="Times New Roman" w:cs="Times New Roman"/>
          <w:szCs w:val="24"/>
        </w:rPr>
        <w:t>πορεί παρά να έχει κάποια χαρακτηριστικά</w:t>
      </w:r>
      <w:r>
        <w:rPr>
          <w:rFonts w:eastAsia="Times New Roman" w:cs="Times New Roman"/>
          <w:szCs w:val="24"/>
        </w:rPr>
        <w:t>,</w:t>
      </w:r>
      <w:r>
        <w:rPr>
          <w:rFonts w:eastAsia="Times New Roman" w:cs="Times New Roman"/>
          <w:szCs w:val="24"/>
        </w:rPr>
        <w:t xml:space="preserve"> μεταξύ άλλων και η μυστικότητα των συνεδριάσεών της, όπως γίνεται σε κάθε ποινική επιτροπή. </w:t>
      </w:r>
    </w:p>
    <w:p w14:paraId="662D508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Επομένως δεν έχει κα</w:t>
      </w:r>
      <w:r>
        <w:rPr>
          <w:rFonts w:eastAsia="Times New Roman" w:cs="Times New Roman"/>
          <w:szCs w:val="24"/>
        </w:rPr>
        <w:t>μ</w:t>
      </w:r>
      <w:r>
        <w:rPr>
          <w:rFonts w:eastAsia="Times New Roman" w:cs="Times New Roman"/>
          <w:szCs w:val="24"/>
        </w:rPr>
        <w:t>μία σχέση το ένα με το άλλο, ώστε να συμψηφίζονται εδώ τα θέματα και να ακούγεται στη Βουλή «αφού κά</w:t>
      </w:r>
      <w:r>
        <w:rPr>
          <w:rFonts w:eastAsia="Times New Roman" w:cs="Times New Roman"/>
          <w:szCs w:val="24"/>
        </w:rPr>
        <w:t xml:space="preserve">νετε εδώ </w:t>
      </w:r>
      <w:r>
        <w:rPr>
          <w:rFonts w:eastAsia="Times New Roman" w:cs="Times New Roman"/>
          <w:szCs w:val="24"/>
        </w:rPr>
        <w:t>π</w:t>
      </w:r>
      <w:r>
        <w:rPr>
          <w:rFonts w:eastAsia="Times New Roman" w:cs="Times New Roman"/>
          <w:szCs w:val="24"/>
        </w:rPr>
        <w:t xml:space="preserve">ροανακριτική, γιατί δεν κάνετε και </w:t>
      </w:r>
      <w:r>
        <w:rPr>
          <w:rFonts w:eastAsia="Times New Roman" w:cs="Times New Roman"/>
          <w:szCs w:val="24"/>
        </w:rPr>
        <w:t>ε</w:t>
      </w:r>
      <w:r>
        <w:rPr>
          <w:rFonts w:eastAsia="Times New Roman" w:cs="Times New Roman"/>
          <w:szCs w:val="24"/>
        </w:rPr>
        <w:t xml:space="preserve">ξεταστική». Είναι άλλο το ένα και άλλο το άλλο. </w:t>
      </w:r>
    </w:p>
    <w:p w14:paraId="662D508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Προχωρήσαμε, λοιπόν, με τον τρόπο ο οποίος σας έχει ήδη εκτεθεί. Υπηρετήσαμε τη διαφάνεια. Ξέρετε γιατί; Διότι σήμερα υπάρχει ένα πόρισμα</w:t>
      </w:r>
      <w:r>
        <w:rPr>
          <w:rFonts w:eastAsia="Times New Roman" w:cs="Times New Roman"/>
          <w:szCs w:val="24"/>
        </w:rPr>
        <w:t>,</w:t>
      </w:r>
      <w:r>
        <w:rPr>
          <w:rFonts w:eastAsia="Times New Roman" w:cs="Times New Roman"/>
          <w:szCs w:val="24"/>
        </w:rPr>
        <w:t xml:space="preserve"> το οποίο είναι δημόσιο</w:t>
      </w:r>
      <w:r>
        <w:rPr>
          <w:rFonts w:eastAsia="Times New Roman" w:cs="Times New Roman"/>
          <w:szCs w:val="24"/>
        </w:rPr>
        <w:t xml:space="preserve"> και από το οποίο μπορεί κανείς να καταλάβει ποια έκταση είχε η ζημία του δημοσίου η οποία προκλήθηκε, ιδίως λόγω των πράξεων που συνδέονται με τα αντισταθμιστικά ωφελήματα. Δεν περιλαμβάνει διατυπώσεις που να δείχνουν </w:t>
      </w:r>
      <w:proofErr w:type="spellStart"/>
      <w:r>
        <w:rPr>
          <w:rFonts w:eastAsia="Times New Roman" w:cs="Times New Roman"/>
          <w:szCs w:val="24"/>
        </w:rPr>
        <w:t>αποχρώσες</w:t>
      </w:r>
      <w:proofErr w:type="spellEnd"/>
      <w:r>
        <w:rPr>
          <w:rFonts w:eastAsia="Times New Roman" w:cs="Times New Roman"/>
          <w:szCs w:val="24"/>
        </w:rPr>
        <w:t xml:space="preserve"> ή σοβαρές -εν πάση </w:t>
      </w:r>
      <w:proofErr w:type="spellStart"/>
      <w:r>
        <w:rPr>
          <w:rFonts w:eastAsia="Times New Roman" w:cs="Times New Roman"/>
          <w:szCs w:val="24"/>
        </w:rPr>
        <w:t>περιπτώσ</w:t>
      </w:r>
      <w:r>
        <w:rPr>
          <w:rFonts w:eastAsia="Times New Roman" w:cs="Times New Roman"/>
          <w:szCs w:val="24"/>
        </w:rPr>
        <w:t>ει</w:t>
      </w:r>
      <w:proofErr w:type="spellEnd"/>
      <w:r>
        <w:rPr>
          <w:rFonts w:eastAsia="Times New Roman" w:cs="Times New Roman"/>
          <w:szCs w:val="24"/>
        </w:rPr>
        <w:t xml:space="preserve">, για να το πω έτσι δημοτικά- ενδείξεις ενοχής του κρινόμενου και δεν προκαταλαμβάνεται η ενοχή του. Η  ενοχή είναι κάτι το οποίο για να κριθεί χρειάζεται δίκη. </w:t>
      </w:r>
      <w:r>
        <w:rPr>
          <w:rFonts w:eastAsia="Times New Roman" w:cs="Times New Roman"/>
          <w:szCs w:val="24"/>
        </w:rPr>
        <w:t>Γ</w:t>
      </w:r>
      <w:r>
        <w:rPr>
          <w:rFonts w:eastAsia="Times New Roman" w:cs="Times New Roman"/>
          <w:szCs w:val="24"/>
        </w:rPr>
        <w:t>ια να μιλήσουμε και για βάσιμες ενδείξεις ενοχής, χρειαζόμαστε δίωξη και προδικασία με συγκε</w:t>
      </w:r>
      <w:r>
        <w:rPr>
          <w:rFonts w:eastAsia="Times New Roman" w:cs="Times New Roman"/>
          <w:szCs w:val="24"/>
        </w:rPr>
        <w:t xml:space="preserve">κριμένες εγγυήσεις. Αυτό δεν το κάναμε. Τι κάναμε; Απλώς εντοπίσαμε ποιες είναι οι πράξεις. Με τις πράξεις ασχοληθήκαμε και όχι με την ενοχή. </w:t>
      </w:r>
    </w:p>
    <w:p w14:paraId="662D508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Όμως και αυτό έφερε μια διαύγεια, μια διαφάνεια. Είδε εδώ η Βουλή -και πιθανώς βλέπουν και όσοι παρακολουθούν- ότ</w:t>
      </w:r>
      <w:r>
        <w:rPr>
          <w:rFonts w:eastAsia="Times New Roman" w:cs="Times New Roman"/>
          <w:szCs w:val="24"/>
        </w:rPr>
        <w:t xml:space="preserve">ι διαπιστώθηκε πως </w:t>
      </w:r>
      <w:proofErr w:type="spellStart"/>
      <w:r>
        <w:rPr>
          <w:rFonts w:eastAsia="Times New Roman" w:cs="Times New Roman"/>
          <w:szCs w:val="24"/>
        </w:rPr>
        <w:t>τελέστηκαν</w:t>
      </w:r>
      <w:proofErr w:type="spellEnd"/>
      <w:r>
        <w:rPr>
          <w:rFonts w:eastAsia="Times New Roman" w:cs="Times New Roman"/>
          <w:szCs w:val="24"/>
        </w:rPr>
        <w:t xml:space="preserve"> πράξεις οι οποίες είχαν σημαντικές συνέπειες σε βάρος του δημοσίου συμφέροντος. </w:t>
      </w:r>
      <w:r>
        <w:rPr>
          <w:rFonts w:eastAsia="Times New Roman" w:cs="Times New Roman"/>
          <w:szCs w:val="24"/>
        </w:rPr>
        <w:t>Β</w:t>
      </w:r>
      <w:r>
        <w:rPr>
          <w:rFonts w:eastAsia="Times New Roman" w:cs="Times New Roman"/>
          <w:szCs w:val="24"/>
        </w:rPr>
        <w:t xml:space="preserve">εβαίως διαπιστώθηκε ότι </w:t>
      </w:r>
      <w:proofErr w:type="spellStart"/>
      <w:r>
        <w:rPr>
          <w:rFonts w:eastAsia="Times New Roman" w:cs="Times New Roman"/>
          <w:szCs w:val="24"/>
        </w:rPr>
        <w:t>τελέστηκαν</w:t>
      </w:r>
      <w:proofErr w:type="spellEnd"/>
      <w:r>
        <w:rPr>
          <w:rFonts w:eastAsia="Times New Roman" w:cs="Times New Roman"/>
          <w:szCs w:val="24"/>
        </w:rPr>
        <w:t xml:space="preserve"> και κάποιες πράξεις οι οποίες μοιάζουν με τυπικές, συνηθισμένες, γνωστές στα κυκλώματα αλλά και στους νόμιμους</w:t>
      </w:r>
      <w:r>
        <w:rPr>
          <w:rFonts w:eastAsia="Times New Roman" w:cs="Times New Roman"/>
          <w:szCs w:val="24"/>
        </w:rPr>
        <w:t xml:space="preserve"> χώρους -γιατί ο νόμιμος χώρος ελέγχει αυτές τις πράξεις-</w:t>
      </w:r>
      <w:r>
        <w:rPr>
          <w:rFonts w:eastAsia="Times New Roman" w:cs="Times New Roman"/>
          <w:szCs w:val="24"/>
        </w:rPr>
        <w:t>,</w:t>
      </w:r>
      <w:r>
        <w:rPr>
          <w:rFonts w:eastAsia="Times New Roman" w:cs="Times New Roman"/>
          <w:szCs w:val="24"/>
        </w:rPr>
        <w:t xml:space="preserve"> τυπικές πράξεις «ξεπλύματος». </w:t>
      </w:r>
    </w:p>
    <w:p w14:paraId="662D508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Αυτά προέκυψαν σήμερα εδώ </w:t>
      </w:r>
      <w:r>
        <w:rPr>
          <w:rFonts w:eastAsia="Times New Roman" w:cs="Times New Roman"/>
          <w:szCs w:val="24"/>
        </w:rPr>
        <w:t>κ</w:t>
      </w:r>
      <w:r>
        <w:rPr>
          <w:rFonts w:eastAsia="Times New Roman" w:cs="Times New Roman"/>
          <w:szCs w:val="24"/>
        </w:rPr>
        <w:t xml:space="preserve">αι είναι όφελος το ότι προέκυψαν. </w:t>
      </w:r>
      <w:r>
        <w:rPr>
          <w:rFonts w:eastAsia="Times New Roman" w:cs="Times New Roman"/>
          <w:szCs w:val="24"/>
        </w:rPr>
        <w:t>Β</w:t>
      </w:r>
      <w:r>
        <w:rPr>
          <w:rFonts w:eastAsia="Times New Roman" w:cs="Times New Roman"/>
          <w:szCs w:val="24"/>
        </w:rPr>
        <w:t xml:space="preserve">εβαίως και το πόρισμα της </w:t>
      </w:r>
      <w:r>
        <w:rPr>
          <w:rFonts w:eastAsia="Times New Roman" w:cs="Times New Roman"/>
          <w:szCs w:val="24"/>
        </w:rPr>
        <w:t>ε</w:t>
      </w:r>
      <w:r>
        <w:rPr>
          <w:rFonts w:eastAsia="Times New Roman" w:cs="Times New Roman"/>
          <w:szCs w:val="24"/>
        </w:rPr>
        <w:t>πιτροπής νομίζω ότι έχει ξεπεράσει και τους δύο κινδύνους οι οποίοι θα μπορού</w:t>
      </w:r>
      <w:r>
        <w:rPr>
          <w:rFonts w:eastAsia="Times New Roman" w:cs="Times New Roman"/>
          <w:szCs w:val="24"/>
        </w:rPr>
        <w:t xml:space="preserve">σαν να υπάρξουν από τη διερεύνηση αυτή. Ποιοι είναι οι κίνδυνοι; Ο ένας είναι να χαθεί κάτι λόγω μιας καθυστέρησης. Δεν συνέβη αυτό. Ό,τι χάθηκε, χάθηκε λόγω της καθυστέρησης να έρθουν οι εισαγγελίες εδώ. Η </w:t>
      </w:r>
      <w:r>
        <w:rPr>
          <w:rFonts w:eastAsia="Times New Roman" w:cs="Times New Roman"/>
          <w:szCs w:val="24"/>
        </w:rPr>
        <w:t>ε</w:t>
      </w:r>
      <w:r>
        <w:rPr>
          <w:rFonts w:eastAsia="Times New Roman" w:cs="Times New Roman"/>
          <w:szCs w:val="24"/>
        </w:rPr>
        <w:t>πιτροπή μας προχώρησε με την καλύτερη δυνατή ταχ</w:t>
      </w:r>
      <w:r>
        <w:rPr>
          <w:rFonts w:eastAsia="Times New Roman" w:cs="Times New Roman"/>
          <w:szCs w:val="24"/>
        </w:rPr>
        <w:t xml:space="preserve">ύτητα. </w:t>
      </w:r>
    </w:p>
    <w:p w14:paraId="662D508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εύτερον, το άλλο πρόβλημα το οποίο υπάρχει οδηγεί πολλές φορές σε ατιμωρησία οικονομικών σκανδάλων. Προσέξτε το αυτό, γιατί το φαινόμενο είναι διεθνές και όχι μόνο ελληνικό. Είναι κατ’ εξοχήν διεθνές. </w:t>
      </w:r>
    </w:p>
    <w:p w14:paraId="662D508B"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Πώς ξεφεύγουν πολλοί από τις ευθύνες οι οποίε</w:t>
      </w:r>
      <w:r>
        <w:rPr>
          <w:rFonts w:eastAsia="Times New Roman"/>
          <w:color w:val="000000" w:themeColor="text1"/>
          <w:szCs w:val="24"/>
        </w:rPr>
        <w:t xml:space="preserve">ς διερευνώνται; Μένουν στις δικογραφίες κάποια ελαττώματα, κάποια τυπικά προβλήματα, υπάρχουν κάποιες πραγματογνωμοσύνες, οι οποίες δεν έχουν έγκυρα τυπικά στοιχεία, υπάρχουν κάποιες μεταφράσεις που λείπουν κι όταν φτάνει η υπόθεση στο τέλος, τότε υπάρχει </w:t>
      </w:r>
      <w:r>
        <w:rPr>
          <w:rFonts w:eastAsia="Times New Roman"/>
          <w:color w:val="000000" w:themeColor="text1"/>
          <w:szCs w:val="24"/>
        </w:rPr>
        <w:t>μια απαλλαγή, λόγω της τυπικής έλλειψης η οποία προϋπήρχε. Για αυτό και προσέξαμε, όσο μπορούσαμε, νομικά να ακολουθήσουμε αυτό ακριβώς το οποίο το Σύνταγμα υπαγορεύει.</w:t>
      </w:r>
    </w:p>
    <w:p w14:paraId="662D508C"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Π</w:t>
      </w:r>
      <w:r>
        <w:rPr>
          <w:rFonts w:eastAsia="Times New Roman"/>
          <w:color w:val="000000" w:themeColor="text1"/>
          <w:szCs w:val="24"/>
        </w:rPr>
        <w:t xml:space="preserve">ραγματικά, όπως και ο κ. </w:t>
      </w:r>
      <w:proofErr w:type="spellStart"/>
      <w:r>
        <w:rPr>
          <w:rFonts w:eastAsia="Times New Roman"/>
          <w:color w:val="000000" w:themeColor="text1"/>
          <w:szCs w:val="24"/>
        </w:rPr>
        <w:t>Παπαφιλίππου</w:t>
      </w:r>
      <w:proofErr w:type="spellEnd"/>
      <w:r>
        <w:rPr>
          <w:rFonts w:eastAsia="Times New Roman"/>
          <w:color w:val="000000" w:themeColor="text1"/>
          <w:szCs w:val="24"/>
        </w:rPr>
        <w:t>, έτσι κι εγώ παραξενεύομαι πολύ να ακούω μέλος τ</w:t>
      </w:r>
      <w:r>
        <w:rPr>
          <w:rFonts w:eastAsia="Times New Roman"/>
          <w:color w:val="000000" w:themeColor="text1"/>
          <w:szCs w:val="24"/>
        </w:rPr>
        <w:t xml:space="preserve">ης </w:t>
      </w:r>
      <w:r>
        <w:rPr>
          <w:rFonts w:eastAsia="Times New Roman"/>
          <w:color w:val="000000" w:themeColor="text1"/>
          <w:szCs w:val="24"/>
        </w:rPr>
        <w:t>ε</w:t>
      </w:r>
      <w:r>
        <w:rPr>
          <w:rFonts w:eastAsia="Times New Roman"/>
          <w:color w:val="000000" w:themeColor="text1"/>
          <w:szCs w:val="24"/>
        </w:rPr>
        <w:t xml:space="preserve">πιτροπής να λέει σήμερα εδώ ότι η κρίση μας δεν ήταν σύμφωνη με το Σύνταγμα. Κάνουμε ό,τι ακριβώς λέει το Σύνταγμα. </w:t>
      </w:r>
    </w:p>
    <w:p w14:paraId="662D508D"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Το Σύνταγμα μ</w:t>
      </w:r>
      <w:r>
        <w:rPr>
          <w:rFonts w:eastAsia="Times New Roman"/>
          <w:color w:val="000000" w:themeColor="text1"/>
          <w:szCs w:val="24"/>
        </w:rPr>
        <w:t>α</w:t>
      </w:r>
      <w:r>
        <w:rPr>
          <w:rFonts w:eastAsia="Times New Roman"/>
          <w:color w:val="000000" w:themeColor="text1"/>
          <w:szCs w:val="24"/>
        </w:rPr>
        <w:t xml:space="preserve">ς κάλεσε να εξετάσουμε εάν έχουμε αρμοδιότητα. Λέει ότι η Βουλή έχει αρμοδιότητα εάν οι πράξεις έχουν </w:t>
      </w:r>
      <w:proofErr w:type="spellStart"/>
      <w:r>
        <w:rPr>
          <w:rFonts w:eastAsia="Times New Roman"/>
          <w:color w:val="000000" w:themeColor="text1"/>
          <w:szCs w:val="24"/>
        </w:rPr>
        <w:t>τελεστεί</w:t>
      </w:r>
      <w:proofErr w:type="spellEnd"/>
      <w:r>
        <w:rPr>
          <w:rFonts w:eastAsia="Times New Roman"/>
          <w:color w:val="000000" w:themeColor="text1"/>
          <w:szCs w:val="24"/>
        </w:rPr>
        <w:t xml:space="preserve"> κατά την </w:t>
      </w:r>
      <w:r>
        <w:rPr>
          <w:rFonts w:eastAsia="Times New Roman"/>
          <w:color w:val="000000" w:themeColor="text1"/>
          <w:szCs w:val="24"/>
        </w:rPr>
        <w:t>άσκ</w:t>
      </w:r>
      <w:r>
        <w:rPr>
          <w:rFonts w:eastAsia="Times New Roman"/>
          <w:color w:val="000000" w:themeColor="text1"/>
          <w:szCs w:val="24"/>
        </w:rPr>
        <w:t>ηση των υπουργικών καθηκόντων. Αυτό ακριβώς εξετάσαμε, αυτό βρήκαμε, έτσι αποφαινόμαστε καθαρά και με πιστή εφαρμογή των ρυθμίσεων του Συντάγματος και της συνταγματικής ρύθμισης.</w:t>
      </w:r>
    </w:p>
    <w:p w14:paraId="662D508E"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(Στο σημείο αυτό </w:t>
      </w:r>
      <w:r>
        <w:rPr>
          <w:rFonts w:eastAsia="Times New Roman"/>
          <w:color w:val="000000" w:themeColor="text1"/>
          <w:szCs w:val="24"/>
        </w:rPr>
        <w:t>κ</w:t>
      </w:r>
      <w:r>
        <w:rPr>
          <w:rFonts w:eastAsia="Times New Roman"/>
          <w:color w:val="000000" w:themeColor="text1"/>
          <w:szCs w:val="24"/>
        </w:rPr>
        <w:t>τυπάει το κουδούνι λήξ</w:t>
      </w:r>
      <w:r>
        <w:rPr>
          <w:rFonts w:eastAsia="Times New Roman"/>
          <w:color w:val="000000" w:themeColor="text1"/>
          <w:szCs w:val="24"/>
        </w:rPr>
        <w:t>εω</w:t>
      </w:r>
      <w:r>
        <w:rPr>
          <w:rFonts w:eastAsia="Times New Roman"/>
          <w:color w:val="000000" w:themeColor="text1"/>
          <w:szCs w:val="24"/>
        </w:rPr>
        <w:t xml:space="preserve">ς του χρόνου ομιλίας του κυρίου </w:t>
      </w:r>
      <w:r>
        <w:rPr>
          <w:rFonts w:eastAsia="Times New Roman"/>
          <w:color w:val="000000" w:themeColor="text1"/>
          <w:szCs w:val="24"/>
        </w:rPr>
        <w:t>Βουλευτή)</w:t>
      </w:r>
    </w:p>
    <w:p w14:paraId="662D508F"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Δεν έχω πολλά να σας πω, διότι οι συνάδελφοι οι οποίοι </w:t>
      </w:r>
      <w:r>
        <w:rPr>
          <w:rFonts w:eastAsia="Times New Roman"/>
          <w:color w:val="000000" w:themeColor="text1"/>
          <w:szCs w:val="24"/>
        </w:rPr>
        <w:t>προηγήθηκ</w:t>
      </w:r>
      <w:r>
        <w:rPr>
          <w:rFonts w:eastAsia="Times New Roman"/>
          <w:color w:val="000000" w:themeColor="text1"/>
          <w:szCs w:val="24"/>
        </w:rPr>
        <w:t xml:space="preserve">αν </w:t>
      </w:r>
      <w:r>
        <w:rPr>
          <w:rFonts w:eastAsia="Times New Roman"/>
          <w:color w:val="000000" w:themeColor="text1"/>
          <w:szCs w:val="24"/>
        </w:rPr>
        <w:t xml:space="preserve">μίλησαν </w:t>
      </w:r>
      <w:r>
        <w:rPr>
          <w:rFonts w:eastAsia="Times New Roman"/>
          <w:color w:val="000000" w:themeColor="text1"/>
          <w:szCs w:val="24"/>
        </w:rPr>
        <w:t>εκτεν</w:t>
      </w:r>
      <w:r>
        <w:rPr>
          <w:rFonts w:eastAsia="Times New Roman"/>
          <w:color w:val="000000" w:themeColor="text1"/>
          <w:szCs w:val="24"/>
        </w:rPr>
        <w:t>ώ</w:t>
      </w:r>
      <w:r>
        <w:rPr>
          <w:rFonts w:eastAsia="Times New Roman"/>
          <w:color w:val="000000" w:themeColor="text1"/>
          <w:szCs w:val="24"/>
        </w:rPr>
        <w:t>ς. Εγώ θέλω να πω ότι η ελληνική κοινωνία ενδιαφέρεται ιδιαίτερα για τις υποθέσεις διερεύνησης σκανδάλων και ιδιαίτερα για τις υποθέσεις που αφορούν ευθύνες πολιτικώ</w:t>
      </w:r>
      <w:r>
        <w:rPr>
          <w:rFonts w:eastAsia="Times New Roman"/>
          <w:color w:val="000000" w:themeColor="text1"/>
          <w:szCs w:val="24"/>
        </w:rPr>
        <w:t xml:space="preserve">ν, διότι εδώ εισάγεται και ένα αίτημα </w:t>
      </w:r>
      <w:proofErr w:type="spellStart"/>
      <w:r>
        <w:rPr>
          <w:rFonts w:eastAsia="Times New Roman"/>
          <w:color w:val="000000" w:themeColor="text1"/>
          <w:szCs w:val="24"/>
        </w:rPr>
        <w:t>γλιτώσετε</w:t>
      </w:r>
      <w:r>
        <w:rPr>
          <w:rFonts w:eastAsia="Times New Roman"/>
          <w:color w:val="000000" w:themeColor="text1"/>
          <w:szCs w:val="24"/>
        </w:rPr>
        <w:t>και</w:t>
      </w:r>
      <w:proofErr w:type="spellEnd"/>
      <w:r>
        <w:rPr>
          <w:rFonts w:eastAsia="Times New Roman"/>
          <w:color w:val="000000" w:themeColor="text1"/>
          <w:szCs w:val="24"/>
        </w:rPr>
        <w:t xml:space="preserve"> ένα αίσθημα ισότητας το οποίο υπάρχει στην ελληνική κοινωνία. Το αίτημα όλοι να είναι ίδιοι και να μην ξεφεύγουν από τον νόμο οι ισχυροί και να τιμωρούνται μόνο οι άνθρωποι οι οποίοι είναι φτωχοί ή</w:t>
      </w:r>
      <w:r>
        <w:rPr>
          <w:rFonts w:eastAsia="Times New Roman"/>
          <w:color w:val="000000" w:themeColor="text1"/>
          <w:szCs w:val="24"/>
        </w:rPr>
        <w:t>,</w:t>
      </w:r>
      <w:r>
        <w:rPr>
          <w:rFonts w:eastAsia="Times New Roman"/>
          <w:color w:val="000000" w:themeColor="text1"/>
          <w:szCs w:val="24"/>
        </w:rPr>
        <w:t xml:space="preserve"> εν πάσ</w:t>
      </w:r>
      <w:r>
        <w:rPr>
          <w:rFonts w:eastAsia="Times New Roman"/>
          <w:color w:val="000000" w:themeColor="text1"/>
          <w:szCs w:val="24"/>
        </w:rPr>
        <w:t xml:space="preserve">η </w:t>
      </w:r>
      <w:proofErr w:type="spellStart"/>
      <w:r>
        <w:rPr>
          <w:rFonts w:eastAsia="Times New Roman"/>
          <w:color w:val="000000" w:themeColor="text1"/>
          <w:szCs w:val="24"/>
        </w:rPr>
        <w:t>περιπτώσει</w:t>
      </w:r>
      <w:proofErr w:type="spellEnd"/>
      <w:r>
        <w:rPr>
          <w:rFonts w:eastAsia="Times New Roman"/>
          <w:color w:val="000000" w:themeColor="text1"/>
          <w:szCs w:val="24"/>
        </w:rPr>
        <w:t>,</w:t>
      </w:r>
      <w:r>
        <w:rPr>
          <w:rFonts w:eastAsia="Times New Roman"/>
          <w:color w:val="000000" w:themeColor="text1"/>
          <w:szCs w:val="24"/>
        </w:rPr>
        <w:t xml:space="preserve"> είναι αφανείς.</w:t>
      </w:r>
    </w:p>
    <w:p w14:paraId="662D5090"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Το ότι η ελληνική κοινωνία κινδυνεύει να εξοικειωθεί με καταστάσεις ανισότητας το είδαμε και προχθές, τη Δευτέρα. Να θυμίσω δύο περιστατικά. Το ένα είναι που αναφέρεται, κατά λάθος προφανώς, από τον Αρχηγό της Αξιωματικής Αντιπ</w:t>
      </w:r>
      <w:r>
        <w:rPr>
          <w:rFonts w:eastAsia="Times New Roman"/>
          <w:color w:val="000000" w:themeColor="text1"/>
          <w:szCs w:val="24"/>
        </w:rPr>
        <w:t xml:space="preserve">ολίτευσης, ότι η ακροδεξιά στην Ελλάδα μόνο ένα θύμα έχει με δολοφονία, τον Παύλο Φύσσα, τον ηρωικό Παύλο Φύσσα, και να θυμίζει ο Ευκλείδης </w:t>
      </w:r>
      <w:proofErr w:type="spellStart"/>
      <w:r>
        <w:rPr>
          <w:rFonts w:eastAsia="Times New Roman"/>
          <w:color w:val="000000" w:themeColor="text1"/>
          <w:szCs w:val="24"/>
        </w:rPr>
        <w:t>Τσακαλώτος</w:t>
      </w:r>
      <w:proofErr w:type="spellEnd"/>
      <w:r>
        <w:rPr>
          <w:rFonts w:eastAsia="Times New Roman"/>
          <w:color w:val="000000" w:themeColor="text1"/>
          <w:szCs w:val="24"/>
        </w:rPr>
        <w:t xml:space="preserve"> ότι όχι, έχουμε και πρόσφυγες, οι οποίοι είναι θύματα της ακροδεξιάς. </w:t>
      </w:r>
      <w:r>
        <w:rPr>
          <w:rFonts w:eastAsia="Times New Roman"/>
          <w:color w:val="000000" w:themeColor="text1"/>
          <w:szCs w:val="24"/>
        </w:rPr>
        <w:t>Τ</w:t>
      </w:r>
      <w:r>
        <w:rPr>
          <w:rFonts w:eastAsia="Times New Roman"/>
          <w:color w:val="000000" w:themeColor="text1"/>
          <w:szCs w:val="24"/>
        </w:rPr>
        <w:t xml:space="preserve">ους ξεχνάμε, γιατί; Διότι δεν μας </w:t>
      </w:r>
      <w:r>
        <w:rPr>
          <w:rFonts w:eastAsia="Times New Roman"/>
          <w:color w:val="000000" w:themeColor="text1"/>
          <w:szCs w:val="24"/>
        </w:rPr>
        <w:t>έρχονται στο μυαλό. Διότι στο μυαλό ίσως το δικό μας δεν είναι εξίσου ίσοι με αυτόν ο οποίος είναι Έλληνας.</w:t>
      </w:r>
    </w:p>
    <w:p w14:paraId="662D5091" w14:textId="77777777" w:rsidR="009A4B17" w:rsidRDefault="004622F9">
      <w:pPr>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τις πτέρυγες του ΣΥΡΙΖΑ και των ΑΝΕΛ)</w:t>
      </w:r>
    </w:p>
    <w:p w14:paraId="662D5092"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Στον Ευκλείδη </w:t>
      </w:r>
      <w:proofErr w:type="spellStart"/>
      <w:r>
        <w:rPr>
          <w:rFonts w:eastAsia="Times New Roman"/>
          <w:color w:val="000000" w:themeColor="text1"/>
          <w:szCs w:val="24"/>
        </w:rPr>
        <w:t>Τσακαλώτο</w:t>
      </w:r>
      <w:proofErr w:type="spellEnd"/>
      <w:r>
        <w:rPr>
          <w:rFonts w:eastAsia="Times New Roman"/>
          <w:color w:val="000000" w:themeColor="text1"/>
          <w:szCs w:val="24"/>
        </w:rPr>
        <w:t xml:space="preserve"> ανήκουν τα χειροκροτήματα, όχι σε μένα. Εκείνος το πρόσεξε και το </w:t>
      </w:r>
      <w:r>
        <w:rPr>
          <w:rFonts w:eastAsia="Times New Roman"/>
          <w:color w:val="000000" w:themeColor="text1"/>
          <w:szCs w:val="24"/>
        </w:rPr>
        <w:t xml:space="preserve">θυμήθηκε. </w:t>
      </w:r>
      <w:r>
        <w:rPr>
          <w:rFonts w:eastAsia="Times New Roman"/>
          <w:color w:val="000000" w:themeColor="text1"/>
          <w:szCs w:val="24"/>
        </w:rPr>
        <w:t>Β</w:t>
      </w:r>
      <w:r>
        <w:rPr>
          <w:rFonts w:eastAsia="Times New Roman"/>
          <w:color w:val="000000" w:themeColor="text1"/>
          <w:szCs w:val="24"/>
        </w:rPr>
        <w:t>εβαίως, θέμα ισότητας είναι όταν έχουμε εισαγωγή δυόμισι τόνων ηρωίνης στη χώρα μας, πράγμα το οποίο δεν σημαίνει μόνο, όπως ειπώθηκε, ότι θα πεθάνουν ή θα αρρωστήσουν εκατοντάδες χιλιάδες άνθρωποι. Τόση μεγάλη ποσ</w:t>
      </w:r>
      <w:r>
        <w:rPr>
          <w:rFonts w:eastAsia="Times New Roman"/>
          <w:color w:val="000000" w:themeColor="text1"/>
          <w:szCs w:val="24"/>
        </w:rPr>
        <w:t>ότητα</w:t>
      </w:r>
      <w:r>
        <w:rPr>
          <w:rFonts w:eastAsia="Times New Roman"/>
          <w:color w:val="000000" w:themeColor="text1"/>
          <w:szCs w:val="24"/>
        </w:rPr>
        <w:t xml:space="preserve"> ναρκωτικών σημαίνει και ά</w:t>
      </w:r>
      <w:r>
        <w:rPr>
          <w:rFonts w:eastAsia="Times New Roman"/>
          <w:color w:val="000000" w:themeColor="text1"/>
          <w:szCs w:val="24"/>
        </w:rPr>
        <w:t>λλα πολλά. Σημαίνει και έλεγχο της παραοικονομίας, σημαίνει και πίεση της γνώμης της αγοράς, σημαίνει και δημιουργία μηχανισμών και επιχειρήσεων ξεπλύματος, διότι βεβαίως αυτό το χρήμα θα μπει κάποια στιγμή στην αγορά, σημαίνει και δημιουργία στρατού μπράβ</w:t>
      </w:r>
      <w:r>
        <w:rPr>
          <w:rFonts w:eastAsia="Times New Roman"/>
          <w:color w:val="000000" w:themeColor="text1"/>
          <w:szCs w:val="24"/>
        </w:rPr>
        <w:t xml:space="preserve">ων, οι οποίοι ελέγχουν και διάφορους χώρους. </w:t>
      </w:r>
    </w:p>
    <w:p w14:paraId="662D5093"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Αυτό όλο, λοιπόν, ας το συγκρίνουμε λιγάκι -αυτό το οποίο δεν συζητήθηκε πολύ ούτε στη Βουλή ούτε στον Τύπο- με τη συζήτηση που γίνεται ή αν θέλετε με την αυστηρότητα που υπάρχει σε άλλες υποθέσεις, όπως για έν</w:t>
      </w:r>
      <w:r>
        <w:rPr>
          <w:rFonts w:eastAsia="Times New Roman"/>
          <w:color w:val="000000" w:themeColor="text1"/>
          <w:szCs w:val="24"/>
        </w:rPr>
        <w:t xml:space="preserve">αν </w:t>
      </w:r>
      <w:proofErr w:type="spellStart"/>
      <w:r>
        <w:rPr>
          <w:rFonts w:eastAsia="Times New Roman"/>
          <w:color w:val="000000" w:themeColor="text1"/>
          <w:szCs w:val="24"/>
        </w:rPr>
        <w:t>μικροδιακινητή</w:t>
      </w:r>
      <w:proofErr w:type="spellEnd"/>
      <w:r>
        <w:rPr>
          <w:rFonts w:eastAsia="Times New Roman"/>
          <w:color w:val="000000" w:themeColor="text1"/>
          <w:szCs w:val="24"/>
        </w:rPr>
        <w:t xml:space="preserve"> μιας μικρής ποσότητας ναρκωτικών -ο οποίος είναι και εξαρτημένος και τη διακινεί- που τιμωρείται και ενδεχομένως τιμωρείται, όπως λέει ο νόμος. Όμως, δείχνει την ανισότητα. Άλλο παράδειγμα αποτελεί η γνωστή περιπέτεια της </w:t>
      </w:r>
      <w:proofErr w:type="spellStart"/>
      <w:r>
        <w:rPr>
          <w:rFonts w:eastAsia="Times New Roman"/>
          <w:color w:val="000000" w:themeColor="text1"/>
          <w:szCs w:val="24"/>
        </w:rPr>
        <w:t>Ηριάννας</w:t>
      </w:r>
      <w:proofErr w:type="spellEnd"/>
      <w:r>
        <w:rPr>
          <w:rFonts w:eastAsia="Times New Roman"/>
          <w:color w:val="000000" w:themeColor="text1"/>
          <w:szCs w:val="24"/>
        </w:rPr>
        <w:t>,</w:t>
      </w:r>
      <w:r>
        <w:rPr>
          <w:rFonts w:eastAsia="Times New Roman"/>
          <w:color w:val="000000" w:themeColor="text1"/>
          <w:szCs w:val="24"/>
        </w:rPr>
        <w:t xml:space="preserve"> για τη</w:t>
      </w:r>
      <w:r>
        <w:rPr>
          <w:rFonts w:eastAsia="Times New Roman"/>
          <w:color w:val="000000" w:themeColor="text1"/>
          <w:szCs w:val="24"/>
        </w:rPr>
        <w:t>ν οποία έχουμε δεκατρία χρόνια φυλάκιση για κάτι το οποίο φαίνεται να είναι τόσο ελαφρύ.</w:t>
      </w:r>
    </w:p>
    <w:p w14:paraId="662D5094"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Θα τελειώσω με έναν τρόπο που δεν τον περιμένετε.</w:t>
      </w:r>
    </w:p>
    <w:p w14:paraId="662D5095"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(Σπυρίδων Λυκούδης):</w:t>
      </w:r>
      <w:r>
        <w:rPr>
          <w:rFonts w:eastAsia="Times New Roman"/>
          <w:color w:val="000000" w:themeColor="text1"/>
          <w:szCs w:val="24"/>
        </w:rPr>
        <w:t xml:space="preserve"> Κύριε συνάδελφε, ολοκληρώστε.</w:t>
      </w:r>
    </w:p>
    <w:p w14:paraId="662D5096"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t>ΝΙΚΟΛΑΟΣ ΠΑΡΑΣΚΕΥΟΠΟΥΛΟΣ:</w:t>
      </w:r>
      <w:r>
        <w:rPr>
          <w:rFonts w:eastAsia="Times New Roman"/>
          <w:color w:val="000000" w:themeColor="text1"/>
          <w:szCs w:val="24"/>
        </w:rPr>
        <w:t xml:space="preserve"> Ολοκληρώνω σε τρία δευτερόλεπτα, κύριε Πρόεδρε.</w:t>
      </w:r>
    </w:p>
    <w:p w14:paraId="662D5097"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Θέλω να ευχαριστήσω τα μέλη της </w:t>
      </w:r>
      <w:r>
        <w:rPr>
          <w:rFonts w:eastAsia="Times New Roman"/>
          <w:color w:val="000000" w:themeColor="text1"/>
          <w:szCs w:val="24"/>
        </w:rPr>
        <w:t>ε</w:t>
      </w:r>
      <w:r>
        <w:rPr>
          <w:rFonts w:eastAsia="Times New Roman"/>
          <w:color w:val="000000" w:themeColor="text1"/>
          <w:szCs w:val="24"/>
        </w:rPr>
        <w:t xml:space="preserve">πιτροπής. Ο κόσμος ο οποίος πιστεύει ότι η Βουλή δουλεύει μόνο με άγονες κομματικές αντιπαραθέσεις, ας μάθει ότι στην </w:t>
      </w:r>
      <w:r>
        <w:rPr>
          <w:rFonts w:eastAsia="Times New Roman"/>
          <w:color w:val="000000" w:themeColor="text1"/>
          <w:szCs w:val="24"/>
        </w:rPr>
        <w:t>ε</w:t>
      </w:r>
      <w:r>
        <w:rPr>
          <w:rFonts w:eastAsia="Times New Roman"/>
          <w:color w:val="000000" w:themeColor="text1"/>
          <w:szCs w:val="24"/>
        </w:rPr>
        <w:t xml:space="preserve">πιτροπή αυτή είχαμε διάλογο καλόπιστο, διάλογο </w:t>
      </w:r>
      <w:r>
        <w:rPr>
          <w:rFonts w:eastAsia="Times New Roman"/>
          <w:color w:val="000000" w:themeColor="text1"/>
          <w:szCs w:val="24"/>
        </w:rPr>
        <w:t>δημιουργικό. Για τον λόγο αυτόν, θέλω να ευχαριστήσω τα μέλη της όλων των κομμάτων.</w:t>
      </w:r>
    </w:p>
    <w:p w14:paraId="662D5098"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Ευχαριστώ πολύ.</w:t>
      </w:r>
    </w:p>
    <w:p w14:paraId="662D5099" w14:textId="77777777" w:rsidR="009A4B17" w:rsidRDefault="004622F9">
      <w:pPr>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τις πτέρυγες του ΣΥΡΙΖΑ και των ΑΝΕΛ)</w:t>
      </w:r>
    </w:p>
    <w:p w14:paraId="662D509A"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(Σπυρίδων Λυκούδης):</w:t>
      </w:r>
      <w:r>
        <w:rPr>
          <w:rFonts w:eastAsia="Times New Roman"/>
          <w:color w:val="000000" w:themeColor="text1"/>
          <w:szCs w:val="24"/>
        </w:rPr>
        <w:t xml:space="preserve"> Ευχαριστούμε, κύριε συνάδελφε. </w:t>
      </w:r>
    </w:p>
    <w:p w14:paraId="662D509B" w14:textId="77777777" w:rsidR="009A4B17" w:rsidRDefault="004622F9">
      <w:pPr>
        <w:spacing w:after="0" w:line="600" w:lineRule="auto"/>
        <w:ind w:firstLine="720"/>
        <w:jc w:val="both"/>
        <w:rPr>
          <w:rFonts w:eastAsia="Times New Roman"/>
          <w:color w:val="000000" w:themeColor="text1"/>
          <w:szCs w:val="24"/>
        </w:rPr>
      </w:pPr>
      <w:r>
        <w:rPr>
          <w:rFonts w:eastAsia="Times New Roman"/>
          <w:color w:val="000000" w:themeColor="text1"/>
          <w:szCs w:val="24"/>
        </w:rPr>
        <w:t>Κύριε Καρρά, έχετε τον λόγο.</w:t>
      </w:r>
    </w:p>
    <w:p w14:paraId="662D509C" w14:textId="77777777" w:rsidR="009A4B17" w:rsidRDefault="004622F9">
      <w:pPr>
        <w:spacing w:after="0" w:line="600" w:lineRule="auto"/>
        <w:ind w:firstLine="720"/>
        <w:jc w:val="both"/>
        <w:rPr>
          <w:rFonts w:eastAsia="Times New Roman"/>
          <w:color w:val="000000" w:themeColor="text1"/>
          <w:szCs w:val="24"/>
        </w:rPr>
      </w:pPr>
      <w:r>
        <w:rPr>
          <w:rFonts w:eastAsia="Times New Roman"/>
          <w:b/>
          <w:color w:val="000000" w:themeColor="text1"/>
          <w:szCs w:val="24"/>
        </w:rPr>
        <w:t>ΓΕΩΡΓ</w:t>
      </w:r>
      <w:r>
        <w:rPr>
          <w:rFonts w:eastAsia="Times New Roman"/>
          <w:b/>
          <w:color w:val="000000" w:themeColor="text1"/>
          <w:szCs w:val="24"/>
        </w:rPr>
        <w:t>ΙΟΣ</w:t>
      </w:r>
      <w:r>
        <w:rPr>
          <w:rFonts w:eastAsia="Times New Roman"/>
          <w:b/>
          <w:color w:val="000000" w:themeColor="text1"/>
          <w:szCs w:val="24"/>
        </w:rPr>
        <w:t xml:space="preserve"> </w:t>
      </w:r>
      <w:r>
        <w:rPr>
          <w:rFonts w:eastAsia="Times New Roman"/>
          <w:b/>
          <w:color w:val="000000" w:themeColor="text1"/>
          <w:szCs w:val="24"/>
        </w:rPr>
        <w:t>-</w:t>
      </w:r>
      <w:r>
        <w:rPr>
          <w:rFonts w:eastAsia="Times New Roman"/>
          <w:b/>
          <w:color w:val="000000" w:themeColor="text1"/>
          <w:szCs w:val="24"/>
        </w:rPr>
        <w:t xml:space="preserve"> </w:t>
      </w:r>
      <w:r>
        <w:rPr>
          <w:rFonts w:eastAsia="Times New Roman"/>
          <w:b/>
          <w:color w:val="000000" w:themeColor="text1"/>
          <w:szCs w:val="24"/>
        </w:rPr>
        <w:t>ΔΗΜΗΤΡΙΟΣ ΚΑΡΡΑΣ:</w:t>
      </w:r>
      <w:r>
        <w:rPr>
          <w:rFonts w:eastAsia="Times New Roman"/>
          <w:color w:val="000000" w:themeColor="text1"/>
          <w:szCs w:val="24"/>
        </w:rPr>
        <w:t xml:space="preserve"> Η πολύωρη σημερινή συζήτηση, κατά την αντίληψή μου, ανέδειξε μια θεσμική παραδοξότητα. </w:t>
      </w:r>
      <w:r>
        <w:rPr>
          <w:rFonts w:eastAsia="Times New Roman"/>
          <w:color w:val="000000" w:themeColor="text1"/>
          <w:szCs w:val="24"/>
        </w:rPr>
        <w:t>Γ</w:t>
      </w:r>
      <w:r>
        <w:rPr>
          <w:rFonts w:eastAsia="Times New Roman"/>
          <w:color w:val="000000" w:themeColor="text1"/>
          <w:szCs w:val="24"/>
        </w:rPr>
        <w:t>ια να γίνω συγκεκριμένος, έχουμε τη διάταξη του Συντάγματος, το άρθρο 86, το οποίο φέρει ως χρόνο παραγραφής αποσβεστικής προθεσμίας αναίρεσης τ</w:t>
      </w:r>
      <w:r>
        <w:rPr>
          <w:rFonts w:eastAsia="Times New Roman"/>
          <w:color w:val="000000" w:themeColor="text1"/>
          <w:szCs w:val="24"/>
        </w:rPr>
        <w:t xml:space="preserve">ου δικαιώματος της Βουλής να ασκεί ποινική δίωξη την επόμενη </w:t>
      </w:r>
      <w:r>
        <w:rPr>
          <w:rFonts w:eastAsia="Times New Roman"/>
          <w:color w:val="000000" w:themeColor="text1"/>
          <w:szCs w:val="24"/>
        </w:rPr>
        <w:t>σ</w:t>
      </w:r>
      <w:r>
        <w:rPr>
          <w:rFonts w:eastAsia="Times New Roman"/>
          <w:color w:val="000000" w:themeColor="text1"/>
          <w:szCs w:val="24"/>
        </w:rPr>
        <w:t xml:space="preserve">ύνοδο από εκείνη που φέρεται να </w:t>
      </w:r>
      <w:proofErr w:type="spellStart"/>
      <w:r>
        <w:rPr>
          <w:rFonts w:eastAsia="Times New Roman"/>
          <w:color w:val="000000" w:themeColor="text1"/>
          <w:szCs w:val="24"/>
        </w:rPr>
        <w:t>τελέσθηκε</w:t>
      </w:r>
      <w:proofErr w:type="spellEnd"/>
      <w:r>
        <w:rPr>
          <w:rFonts w:eastAsia="Times New Roman"/>
          <w:color w:val="000000" w:themeColor="text1"/>
          <w:szCs w:val="24"/>
        </w:rPr>
        <w:t xml:space="preserve"> το αδίκημα.</w:t>
      </w:r>
    </w:p>
    <w:p w14:paraId="662D509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Άκουσα πάρα πολλά από έγκριτους νομικούς</w:t>
      </w:r>
      <w:r>
        <w:rPr>
          <w:rFonts w:eastAsia="Times New Roman" w:cs="Times New Roman"/>
          <w:szCs w:val="24"/>
        </w:rPr>
        <w:t>,</w:t>
      </w:r>
      <w:r>
        <w:rPr>
          <w:rFonts w:eastAsia="Times New Roman" w:cs="Times New Roman"/>
          <w:szCs w:val="24"/>
        </w:rPr>
        <w:t xml:space="preserve"> ότι η δικαιοσύνη, τα δικαστήρια, οι εισαγγελείς, οι ανακριτές θα παραπέμπουν στη Βουλή ποινικές δι</w:t>
      </w:r>
      <w:r>
        <w:rPr>
          <w:rFonts w:eastAsia="Times New Roman" w:cs="Times New Roman"/>
          <w:szCs w:val="24"/>
        </w:rPr>
        <w:t xml:space="preserve">κογραφίες οι οποίες εγγίζουν πολιτικά πρόσωπα. </w:t>
      </w:r>
    </w:p>
    <w:p w14:paraId="662D509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Βλέπουμε, λοιπόν, τώρα το εξής: Η ποινική παραγραφή των πολιτικών προσώπων, Υπουργών, Υφυπουργών, μελών της </w:t>
      </w:r>
      <w:r>
        <w:rPr>
          <w:rFonts w:eastAsia="Times New Roman" w:cs="Times New Roman"/>
          <w:szCs w:val="24"/>
        </w:rPr>
        <w:t>κ</w:t>
      </w:r>
      <w:r>
        <w:rPr>
          <w:rFonts w:eastAsia="Times New Roman" w:cs="Times New Roman"/>
          <w:szCs w:val="24"/>
        </w:rPr>
        <w:t>υβέρνησης είναι ουσιαστικά μέχρι δεκαοκτώ το πολύ είκοσι τέσσερις μήνες, αλλά η παραγραφή των εγκλη</w:t>
      </w:r>
      <w:r>
        <w:rPr>
          <w:rFonts w:eastAsia="Times New Roman" w:cs="Times New Roman"/>
          <w:szCs w:val="24"/>
        </w:rPr>
        <w:t xml:space="preserve">μάτων, είτε είναι πλημμέλημα είτε κακούργημα, είναι πέντε και δεκαπέντε χρόνια. </w:t>
      </w:r>
    </w:p>
    <w:p w14:paraId="662D509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Πώς, λοιπόν, </w:t>
      </w:r>
      <w:r>
        <w:rPr>
          <w:rFonts w:eastAsia="Times New Roman" w:cs="Times New Roman"/>
          <w:szCs w:val="24"/>
        </w:rPr>
        <w:t>οι</w:t>
      </w:r>
      <w:r>
        <w:rPr>
          <w:rFonts w:eastAsia="Times New Roman" w:cs="Times New Roman"/>
          <w:szCs w:val="24"/>
        </w:rPr>
        <w:t xml:space="preserve"> προθεσμίες αυτές θα </w:t>
      </w:r>
      <w:proofErr w:type="spellStart"/>
      <w:r>
        <w:rPr>
          <w:rFonts w:eastAsia="Times New Roman" w:cs="Times New Roman"/>
          <w:szCs w:val="24"/>
        </w:rPr>
        <w:t>συμπέσουν</w:t>
      </w:r>
      <w:proofErr w:type="spellEnd"/>
      <w:r>
        <w:rPr>
          <w:rFonts w:eastAsia="Times New Roman" w:cs="Times New Roman"/>
          <w:szCs w:val="24"/>
        </w:rPr>
        <w:t>, ούτως ώστε να έχει επιληφθεί η τακτική δικαιοσύνη, είτε από πληροφορίες είτε από εγκλίσεις είτε από οποιο</w:t>
      </w:r>
      <w:r>
        <w:rPr>
          <w:rFonts w:eastAsia="Times New Roman" w:cs="Times New Roman"/>
          <w:szCs w:val="24"/>
        </w:rPr>
        <w:t>ν</w:t>
      </w:r>
      <w:r>
        <w:rPr>
          <w:rFonts w:eastAsia="Times New Roman" w:cs="Times New Roman"/>
          <w:szCs w:val="24"/>
        </w:rPr>
        <w:t>δήποτε άλλο</w:t>
      </w:r>
      <w:r>
        <w:rPr>
          <w:rFonts w:eastAsia="Times New Roman" w:cs="Times New Roman"/>
          <w:szCs w:val="24"/>
        </w:rPr>
        <w:t>ν</w:t>
      </w:r>
      <w:r>
        <w:rPr>
          <w:rFonts w:eastAsia="Times New Roman" w:cs="Times New Roman"/>
          <w:szCs w:val="24"/>
        </w:rPr>
        <w:t xml:space="preserve"> τρόπο και</w:t>
      </w:r>
      <w:r>
        <w:rPr>
          <w:rFonts w:eastAsia="Times New Roman" w:cs="Times New Roman"/>
          <w:szCs w:val="24"/>
        </w:rPr>
        <w:t xml:space="preserve"> να έχει ασκήσει την ποινική δίωξη ή να έχει κινήσει ποινική διαδικασία; </w:t>
      </w:r>
      <w:r>
        <w:rPr>
          <w:rFonts w:eastAsia="Times New Roman" w:cs="Times New Roman"/>
          <w:szCs w:val="24"/>
        </w:rPr>
        <w:t>Θ</w:t>
      </w:r>
      <w:r>
        <w:rPr>
          <w:rFonts w:eastAsia="Times New Roman" w:cs="Times New Roman"/>
          <w:szCs w:val="24"/>
        </w:rPr>
        <w:t>έλω να παρατηρήσω το εξής: Η προκαταρκτική εξέταση που γίνεται στην ποινική διαδικασία οδηγεί τη δικογραφία στη Βουλή.</w:t>
      </w:r>
    </w:p>
    <w:p w14:paraId="662D50A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Επομένως, ώσπου να γίνει μια προκαταρκτική εξέταση -η οποία </w:t>
      </w:r>
      <w:proofErr w:type="spellStart"/>
      <w:r>
        <w:rPr>
          <w:rFonts w:eastAsia="Times New Roman" w:cs="Times New Roman"/>
          <w:szCs w:val="24"/>
        </w:rPr>
        <w:t>ειρ</w:t>
      </w:r>
      <w:r>
        <w:rPr>
          <w:rFonts w:eastAsia="Times New Roman" w:cs="Times New Roman"/>
          <w:szCs w:val="24"/>
        </w:rPr>
        <w:t>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ανεξάρτητα εάν είναι πολιτικά ή μη πολιτικά πρόσωπα παίρνει τη σειρά της και περιμένουμε-</w:t>
      </w:r>
      <w:r>
        <w:rPr>
          <w:rFonts w:eastAsia="Times New Roman" w:cs="Times New Roman"/>
          <w:szCs w:val="24"/>
        </w:rPr>
        <w:t>,</w:t>
      </w:r>
      <w:r>
        <w:rPr>
          <w:rFonts w:eastAsia="Times New Roman" w:cs="Times New Roman"/>
          <w:szCs w:val="24"/>
        </w:rPr>
        <w:t xml:space="preserve">  έχουμε φτάσει στα δύο το πολύ έτη από την τέλεση του αδικήματος και έχουμε παραγραφή. Το παράδειγμα αυτό το έχουμε σήμερα όπως συζητήθηκε, με την εξή</w:t>
      </w:r>
      <w:r>
        <w:rPr>
          <w:rFonts w:eastAsia="Times New Roman" w:cs="Times New Roman"/>
          <w:szCs w:val="24"/>
        </w:rPr>
        <w:t xml:space="preserve">ς έννοια: </w:t>
      </w:r>
    </w:p>
    <w:p w14:paraId="662D50A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Μιλάμε για πράξεις του 2001, του 2014, ενδεχομένως του 1998 και λέμε ότι το αδίκημα της απιστίας περί την υπηρεσία, η παράβαση του άρθρου 256 έχει παραγραφεί. Ευλόγως έχει παραγραφεί κατά το Σύνταγμα, διότι βρισκόμαστε στην έβδομη, όγδοη ή περισ</w:t>
      </w:r>
      <w:r>
        <w:rPr>
          <w:rFonts w:eastAsia="Times New Roman" w:cs="Times New Roman"/>
          <w:szCs w:val="24"/>
        </w:rPr>
        <w:t xml:space="preserve">σότερη περίοδο της </w:t>
      </w:r>
      <w:r>
        <w:rPr>
          <w:rFonts w:eastAsia="Times New Roman" w:cs="Times New Roman"/>
          <w:szCs w:val="24"/>
        </w:rPr>
        <w:t>σ</w:t>
      </w:r>
      <w:r>
        <w:rPr>
          <w:rFonts w:eastAsia="Times New Roman" w:cs="Times New Roman"/>
          <w:szCs w:val="24"/>
        </w:rPr>
        <w:t>υνόδου της Βουλής. Μήπως, λοιπόν, το Σύνταγμα συνειδητά παρέχει κάλυψη των πολιτικών προσώπων εις το διηνεκές; Μήπως, λοιπόν, είναι το προσωπείο της ασυλίας;</w:t>
      </w:r>
    </w:p>
    <w:p w14:paraId="662D50A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Έγινε πολλή συζήτηση για τροποποίηση του άρθρου 86. Δεν άκουσα, όμως, προτάσει</w:t>
      </w:r>
      <w:r>
        <w:rPr>
          <w:rFonts w:eastAsia="Times New Roman" w:cs="Times New Roman"/>
          <w:szCs w:val="24"/>
        </w:rPr>
        <w:t xml:space="preserve">ς. Διαβάζοντας το Σύνταγμα, λέει ότι η Βουλή ασκεί τη δίωξη, δηλαδή την ποινική δίωξη, κατά Υπουργών, Υφυπουργών και μελών της </w:t>
      </w:r>
      <w:r>
        <w:rPr>
          <w:rFonts w:eastAsia="Times New Roman" w:cs="Times New Roman"/>
          <w:szCs w:val="24"/>
        </w:rPr>
        <w:t>κ</w:t>
      </w:r>
      <w:r>
        <w:rPr>
          <w:rFonts w:eastAsia="Times New Roman" w:cs="Times New Roman"/>
          <w:szCs w:val="24"/>
        </w:rPr>
        <w:t xml:space="preserve">υβέρνησης. Αποκλείεται, λοιπόν, η άσκηση δίωξης από τον φυσικό δικαστή, από τον τακτικό δικαστή. Ποιος είναι ο τρόπος που θα ξεπεραστεί αυτό; </w:t>
      </w:r>
    </w:p>
    <w:p w14:paraId="662D50A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Βέβαια, δεν υπάρχει αμφιβολία ότι πρέπει η παραγραφή των πολιτικών προσώπων να συμβαδίζει -έστω και αν κρατήσει η</w:t>
      </w:r>
      <w:r>
        <w:rPr>
          <w:rFonts w:eastAsia="Times New Roman" w:cs="Times New Roman"/>
          <w:szCs w:val="24"/>
        </w:rPr>
        <w:t xml:space="preserve"> Βουλή σε μια επόμενη συνταγματική </w:t>
      </w:r>
      <w:r>
        <w:rPr>
          <w:rFonts w:eastAsia="Times New Roman" w:cs="Times New Roman"/>
          <w:szCs w:val="24"/>
        </w:rPr>
        <w:t>Α</w:t>
      </w:r>
      <w:r>
        <w:rPr>
          <w:rFonts w:eastAsia="Times New Roman" w:cs="Times New Roman"/>
          <w:szCs w:val="24"/>
        </w:rPr>
        <w:t>ναθεώρηση το ζήτημα της άσκησης ποινικής δίωξης-</w:t>
      </w:r>
      <w:r>
        <w:rPr>
          <w:rFonts w:eastAsia="Times New Roman" w:cs="Times New Roman"/>
          <w:szCs w:val="24"/>
        </w:rPr>
        <w:t>,</w:t>
      </w:r>
      <w:r>
        <w:rPr>
          <w:rFonts w:eastAsia="Times New Roman" w:cs="Times New Roman"/>
          <w:szCs w:val="24"/>
        </w:rPr>
        <w:t xml:space="preserve"> να είναι ισότιμη, ισόχρονη με των λοιπών μη πολιτικών προσώπων.</w:t>
      </w:r>
      <w:r>
        <w:rPr>
          <w:rFonts w:eastAsia="Times New Roman" w:cs="Times New Roman"/>
          <w:szCs w:val="24"/>
        </w:rPr>
        <w:t xml:space="preserve"> Ε</w:t>
      </w:r>
      <w:r>
        <w:rPr>
          <w:rFonts w:eastAsia="Times New Roman" w:cs="Times New Roman"/>
          <w:szCs w:val="24"/>
        </w:rPr>
        <w:t>άν θέλετε, εδώ να πούμε ότι εκεί μόνο μπορεί να τηρηθεί η αρχή της ισότητας, διότι η σύντομη παραγραφή έχ</w:t>
      </w:r>
      <w:r>
        <w:rPr>
          <w:rFonts w:eastAsia="Times New Roman" w:cs="Times New Roman"/>
          <w:szCs w:val="24"/>
        </w:rPr>
        <w:t>ει ξεπεράσει τη σκοπιμότητα εκείνη η οποία την είχε θεσμοθετήσει από το</w:t>
      </w:r>
      <w:r>
        <w:rPr>
          <w:rFonts w:eastAsia="Times New Roman" w:cs="Times New Roman"/>
          <w:szCs w:val="24"/>
        </w:rPr>
        <w:t>ν</w:t>
      </w:r>
      <w:r>
        <w:rPr>
          <w:rFonts w:eastAsia="Times New Roman" w:cs="Times New Roman"/>
          <w:szCs w:val="24"/>
        </w:rPr>
        <w:t xml:space="preserve"> 18</w:t>
      </w:r>
      <w:r>
        <w:rPr>
          <w:rFonts w:eastAsia="Times New Roman" w:cs="Times New Roman"/>
          <w:szCs w:val="24"/>
          <w:vertAlign w:val="superscript"/>
        </w:rPr>
        <w:t>ο</w:t>
      </w:r>
      <w:r>
        <w:rPr>
          <w:rFonts w:eastAsia="Times New Roman" w:cs="Times New Roman"/>
          <w:szCs w:val="24"/>
        </w:rPr>
        <w:t xml:space="preserve"> και 19</w:t>
      </w:r>
      <w:r>
        <w:rPr>
          <w:rFonts w:eastAsia="Times New Roman" w:cs="Times New Roman"/>
          <w:szCs w:val="24"/>
          <w:vertAlign w:val="superscript"/>
        </w:rPr>
        <w:t>ο</w:t>
      </w:r>
      <w:r>
        <w:rPr>
          <w:rFonts w:eastAsia="Times New Roman" w:cs="Times New Roman"/>
          <w:szCs w:val="24"/>
        </w:rPr>
        <w:t xml:space="preserve"> αιώνα, ώστε να αποφεύγονται προπετείς διώξεις ή πολιτικές διώξεις. Αυτά</w:t>
      </w:r>
      <w:r>
        <w:rPr>
          <w:rFonts w:eastAsia="Times New Roman" w:cs="Times New Roman"/>
          <w:szCs w:val="24"/>
        </w:rPr>
        <w:t>,</w:t>
      </w:r>
      <w:r>
        <w:rPr>
          <w:rFonts w:eastAsia="Times New Roman" w:cs="Times New Roman"/>
          <w:szCs w:val="24"/>
        </w:rPr>
        <w:t xml:space="preserve"> λίγο πολύ</w:t>
      </w:r>
      <w:r>
        <w:rPr>
          <w:rFonts w:eastAsia="Times New Roman" w:cs="Times New Roman"/>
          <w:szCs w:val="24"/>
        </w:rPr>
        <w:t>,</w:t>
      </w:r>
      <w:r>
        <w:rPr>
          <w:rFonts w:eastAsia="Times New Roman" w:cs="Times New Roman"/>
          <w:szCs w:val="24"/>
        </w:rPr>
        <w:t xml:space="preserve"> έχουν ξεπεραστεί σήμερα. </w:t>
      </w:r>
    </w:p>
    <w:p w14:paraId="662D50A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Επομένως σε μια επόμενη συνταγματική </w:t>
      </w:r>
      <w:r>
        <w:rPr>
          <w:rFonts w:eastAsia="Times New Roman" w:cs="Times New Roman"/>
          <w:szCs w:val="24"/>
        </w:rPr>
        <w:t>Α</w:t>
      </w:r>
      <w:r>
        <w:rPr>
          <w:rFonts w:eastAsia="Times New Roman" w:cs="Times New Roman"/>
          <w:szCs w:val="24"/>
        </w:rPr>
        <w:t xml:space="preserve">ναθεώρηση θα πρέπει να </w:t>
      </w:r>
      <w:r>
        <w:rPr>
          <w:rFonts w:eastAsia="Times New Roman" w:cs="Times New Roman"/>
          <w:szCs w:val="24"/>
        </w:rPr>
        <w:t>σταθεί το ζήτημα εάν η Βουλή θα «</w:t>
      </w:r>
      <w:proofErr w:type="spellStart"/>
      <w:r>
        <w:rPr>
          <w:rFonts w:eastAsia="Times New Roman" w:cs="Times New Roman"/>
          <w:szCs w:val="24"/>
        </w:rPr>
        <w:t>ισοχρονίσει</w:t>
      </w:r>
      <w:proofErr w:type="spellEnd"/>
      <w:r>
        <w:rPr>
          <w:rFonts w:eastAsia="Times New Roman" w:cs="Times New Roman"/>
          <w:szCs w:val="24"/>
        </w:rPr>
        <w:t>» την παραγραφή πολιτικών και μη πολιτικών προσώπων. Εγώ προσωπικά το θεωρώ απολύτως απαραίτητο</w:t>
      </w:r>
      <w:r>
        <w:rPr>
          <w:rFonts w:eastAsia="Times New Roman" w:cs="Times New Roman"/>
          <w:szCs w:val="24"/>
        </w:rPr>
        <w:t>,</w:t>
      </w:r>
      <w:r>
        <w:rPr>
          <w:rFonts w:eastAsia="Times New Roman" w:cs="Times New Roman"/>
          <w:szCs w:val="24"/>
        </w:rPr>
        <w:t xml:space="preserve"> για να λέμε ότι τηρούμε και το άρθρο 4 του Συντάγματος, όπως και το άρθρο 7, έστω και υπό τη σημερινή τους διατύπωσ</w:t>
      </w:r>
      <w:r>
        <w:rPr>
          <w:rFonts w:eastAsia="Times New Roman" w:cs="Times New Roman"/>
          <w:szCs w:val="24"/>
        </w:rPr>
        <w:t xml:space="preserve">η. </w:t>
      </w:r>
    </w:p>
    <w:p w14:paraId="662D50A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Ένα επόμενο ζήτημα το οποίο θέλω να σχολιάσω σε σχέση με το πόρισμα της </w:t>
      </w:r>
      <w:r>
        <w:rPr>
          <w:rFonts w:eastAsia="Times New Roman" w:cs="Times New Roman"/>
          <w:szCs w:val="24"/>
        </w:rPr>
        <w:t>π</w:t>
      </w:r>
      <w:r>
        <w:rPr>
          <w:rFonts w:eastAsia="Times New Roman" w:cs="Times New Roman"/>
          <w:szCs w:val="24"/>
        </w:rPr>
        <w:t xml:space="preserve">ροανακριτικής </w:t>
      </w:r>
      <w:r>
        <w:rPr>
          <w:rFonts w:eastAsia="Times New Roman" w:cs="Times New Roman"/>
          <w:szCs w:val="24"/>
        </w:rPr>
        <w:t>ε</w:t>
      </w:r>
      <w:r>
        <w:rPr>
          <w:rFonts w:eastAsia="Times New Roman" w:cs="Times New Roman"/>
          <w:szCs w:val="24"/>
        </w:rPr>
        <w:t xml:space="preserve">πιτροπής -ήταν </w:t>
      </w:r>
      <w:r>
        <w:rPr>
          <w:rFonts w:eastAsia="Times New Roman" w:cs="Times New Roman"/>
          <w:szCs w:val="24"/>
        </w:rPr>
        <w:t>π</w:t>
      </w:r>
      <w:r>
        <w:rPr>
          <w:rFonts w:eastAsia="Times New Roman" w:cs="Times New Roman"/>
          <w:szCs w:val="24"/>
        </w:rPr>
        <w:t xml:space="preserve">ροκαταρκτική </w:t>
      </w:r>
      <w:r>
        <w:rPr>
          <w:rFonts w:eastAsia="Times New Roman" w:cs="Times New Roman"/>
          <w:szCs w:val="24"/>
        </w:rPr>
        <w:t>ε</w:t>
      </w:r>
      <w:r>
        <w:rPr>
          <w:rFonts w:eastAsia="Times New Roman" w:cs="Times New Roman"/>
          <w:szCs w:val="24"/>
        </w:rPr>
        <w:t xml:space="preserve">πιτροπή με πιο τεχνικό όρο και όχι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είναι ότι και εδώ έχω μια παρατήρηση για το δεύτερο σκέλος. </w:t>
      </w:r>
    </w:p>
    <w:p w14:paraId="662D50A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Ποιο είναι το </w:t>
      </w:r>
      <w:r>
        <w:rPr>
          <w:rFonts w:eastAsia="Times New Roman" w:cs="Times New Roman"/>
          <w:szCs w:val="24"/>
        </w:rPr>
        <w:t>δεύτερο σκέλος; Διαβιβάστηκε στη Βουλή από τις διωκτικές αρχές της τακτικής δικαιοσύνης και η πράξη της νομιμοποίησης εσόδων από εγκληματικές δραστηριότητες. Ορθώς ο κ. Λοβέρδος επικαλέστηκε απόφαση της ποινικής ολομέλειας του Αρείου Πάγου</w:t>
      </w:r>
      <w:r>
        <w:rPr>
          <w:rFonts w:eastAsia="Times New Roman" w:cs="Times New Roman"/>
          <w:szCs w:val="24"/>
        </w:rPr>
        <w:t>,</w:t>
      </w:r>
      <w:r>
        <w:rPr>
          <w:rFonts w:eastAsia="Times New Roman" w:cs="Times New Roman"/>
          <w:szCs w:val="24"/>
        </w:rPr>
        <w:t xml:space="preserve"> που έχει λύσει </w:t>
      </w:r>
      <w:r>
        <w:rPr>
          <w:rFonts w:eastAsia="Times New Roman" w:cs="Times New Roman"/>
          <w:szCs w:val="24"/>
        </w:rPr>
        <w:t>το θέμα. Δεν ήταν γνωστό στους δικαστές ότι η νομιμοποίηση εσόδων είναι έγκλημα, αδίκημα</w:t>
      </w:r>
      <w:r>
        <w:rPr>
          <w:rFonts w:eastAsia="Times New Roman" w:cs="Times New Roman"/>
          <w:szCs w:val="24"/>
        </w:rPr>
        <w:t>,</w:t>
      </w:r>
      <w:r>
        <w:rPr>
          <w:rFonts w:eastAsia="Times New Roman" w:cs="Times New Roman"/>
          <w:szCs w:val="24"/>
        </w:rPr>
        <w:t xml:space="preserve"> που δεν υπάγεται στη δικαιοδοσία της Βουλής; </w:t>
      </w:r>
      <w:r>
        <w:rPr>
          <w:rFonts w:eastAsia="Times New Roman" w:cs="Times New Roman"/>
          <w:szCs w:val="24"/>
        </w:rPr>
        <w:t>Π</w:t>
      </w:r>
      <w:r>
        <w:rPr>
          <w:rFonts w:eastAsia="Times New Roman" w:cs="Times New Roman"/>
          <w:szCs w:val="24"/>
        </w:rPr>
        <w:t>ού βρισκόμαστε σήμερα; Στην αντίφαση.</w:t>
      </w:r>
    </w:p>
    <w:p w14:paraId="662D50A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Στέλνουν οι δικαστές στη Βουλή, λέει η Βουλή ότι είναι αναρμόδια, ακούγεται ότι ήδ</w:t>
      </w:r>
      <w:r>
        <w:rPr>
          <w:rFonts w:eastAsia="Times New Roman" w:cs="Times New Roman"/>
          <w:szCs w:val="24"/>
        </w:rPr>
        <w:t>η έχει ασκηθεί κατά του φερόμενου υπεύθυνου-υπαίτιου η ποινική δίωξη και γυρίζουμε πίσω στην αρχή και έχουμε ένα κενό για να ασκηθεί εκ νέου δίωξη. Δεν νομίζω ότι θα ασκηθεί νέα δίωξη. Θα συνεχιστεί η προηγούμενη.</w:t>
      </w:r>
    </w:p>
    <w:p w14:paraId="662D50A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Νομίζω, λοιπόν, ότι η Βουλή είχε τη δυνατό</w:t>
      </w:r>
      <w:r>
        <w:rPr>
          <w:rFonts w:eastAsia="Times New Roman" w:cs="Times New Roman"/>
          <w:szCs w:val="24"/>
        </w:rPr>
        <w:t>τητα να προασπίσει κατ’ αρχ</w:t>
      </w:r>
      <w:r>
        <w:rPr>
          <w:rFonts w:eastAsia="Times New Roman" w:cs="Times New Roman"/>
          <w:szCs w:val="24"/>
        </w:rPr>
        <w:t>άς</w:t>
      </w:r>
      <w:r>
        <w:rPr>
          <w:rFonts w:eastAsia="Times New Roman" w:cs="Times New Roman"/>
          <w:szCs w:val="24"/>
        </w:rPr>
        <w:t xml:space="preserve"> το κύρος της. Ποι</w:t>
      </w:r>
      <w:r>
        <w:rPr>
          <w:rFonts w:eastAsia="Times New Roman" w:cs="Times New Roman"/>
          <w:szCs w:val="24"/>
        </w:rPr>
        <w:t>α</w:t>
      </w:r>
      <w:r>
        <w:rPr>
          <w:rFonts w:eastAsia="Times New Roman" w:cs="Times New Roman"/>
          <w:szCs w:val="24"/>
        </w:rPr>
        <w:t xml:space="preserve"> θα ήταν αυτ</w:t>
      </w:r>
      <w:r>
        <w:rPr>
          <w:rFonts w:eastAsia="Times New Roman" w:cs="Times New Roman"/>
          <w:szCs w:val="24"/>
        </w:rPr>
        <w:t>ή</w:t>
      </w:r>
      <w:r>
        <w:rPr>
          <w:rFonts w:eastAsia="Times New Roman" w:cs="Times New Roman"/>
          <w:szCs w:val="24"/>
        </w:rPr>
        <w:t xml:space="preserve">; Όταν ερχόταν η δικογραφία, μπορεί να έκαναν ένα σφάλμα οι δικαστές. Τα σφάλματα είναι ανθρώπινα και δεν μπορούμε να τα καταλογίσουμε. Όταν, λοιπόν, ερχόταν η δικογραφία, </w:t>
      </w:r>
      <w:proofErr w:type="spellStart"/>
      <w:r>
        <w:rPr>
          <w:rFonts w:eastAsia="Times New Roman" w:cs="Times New Roman"/>
          <w:szCs w:val="24"/>
        </w:rPr>
        <w:t>ετίθετο</w:t>
      </w:r>
      <w:proofErr w:type="spellEnd"/>
      <w:r>
        <w:rPr>
          <w:rFonts w:eastAsia="Times New Roman" w:cs="Times New Roman"/>
          <w:szCs w:val="24"/>
        </w:rPr>
        <w:t xml:space="preserve"> αυτομάτως ζήτημ</w:t>
      </w:r>
      <w:r>
        <w:rPr>
          <w:rFonts w:eastAsia="Times New Roman" w:cs="Times New Roman"/>
          <w:szCs w:val="24"/>
        </w:rPr>
        <w:t xml:space="preserve">α: το κομμάτι της νομιμοποίησης δεν μπορούσε να το αγγίξει. Το διαχωρίζουμε. Έξι δικογραφίες τις επιστρέφουμε. Δεν χρειαζόταν καν, κατά την άποψή μου, η σύσταση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 xml:space="preserve">πιτροπής, παρά μόνον για εντυπωσιασμούς. </w:t>
      </w:r>
      <w:r>
        <w:rPr>
          <w:rFonts w:eastAsia="Times New Roman" w:cs="Times New Roman"/>
          <w:szCs w:val="24"/>
        </w:rPr>
        <w:t>Α</w:t>
      </w:r>
      <w:r>
        <w:rPr>
          <w:rFonts w:eastAsia="Times New Roman" w:cs="Times New Roman"/>
          <w:szCs w:val="24"/>
        </w:rPr>
        <w:t>υτό είναι κάτι που θα πω. Επεδίωξε εν</w:t>
      </w:r>
      <w:r>
        <w:rPr>
          <w:rFonts w:eastAsia="Times New Roman" w:cs="Times New Roman"/>
          <w:szCs w:val="24"/>
        </w:rPr>
        <w:t>δεχόμενα εντυπωσιασμούς</w:t>
      </w:r>
      <w:r>
        <w:rPr>
          <w:rFonts w:eastAsia="Times New Roman" w:cs="Times New Roman"/>
          <w:szCs w:val="24"/>
        </w:rPr>
        <w:t>,</w:t>
      </w:r>
      <w:r>
        <w:rPr>
          <w:rFonts w:eastAsia="Times New Roman" w:cs="Times New Roman"/>
          <w:szCs w:val="24"/>
        </w:rPr>
        <w:t xml:space="preserve"> οι οποίοι εν</w:t>
      </w:r>
      <w:r>
        <w:rPr>
          <w:rFonts w:eastAsia="Times New Roman" w:cs="Times New Roman"/>
          <w:szCs w:val="24"/>
        </w:rPr>
        <w:t xml:space="preserve"> </w:t>
      </w:r>
      <w:r>
        <w:rPr>
          <w:rFonts w:eastAsia="Times New Roman" w:cs="Times New Roman"/>
          <w:szCs w:val="24"/>
        </w:rPr>
        <w:t xml:space="preserve">τέλει δεν υπάρχουν, διότι κατανοούμε, τουλάχιστον ο μέσος πολίτης κατανοεί -και δεν μιλώ για τους νομικούς, ξεχνώ και αυτή την ιδιότητα την οποία έχω- την έλλειψη ανάγκης σύστασης αυτής της </w:t>
      </w:r>
      <w:r>
        <w:rPr>
          <w:rFonts w:eastAsia="Times New Roman" w:cs="Times New Roman"/>
          <w:szCs w:val="24"/>
        </w:rPr>
        <w:t>ε</w:t>
      </w:r>
      <w:r>
        <w:rPr>
          <w:rFonts w:eastAsia="Times New Roman" w:cs="Times New Roman"/>
          <w:szCs w:val="24"/>
        </w:rPr>
        <w:t>πιτροπής.</w:t>
      </w:r>
    </w:p>
    <w:p w14:paraId="662D50A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Βεβαίως, μπορεί να υπάρχουν ποινικές ευθύνες, μπορεί να υπάρχουν σοβαρές πολιτικές ευθύνες. Όμως, γι’ αυτές, για τις πολιτικές ενδεχόμενα ευθύνες, δεν συζητήσαμε, διότι επιδιώχθηκε μέσω της </w:t>
      </w:r>
      <w:r>
        <w:rPr>
          <w:rFonts w:eastAsia="Times New Roman" w:cs="Times New Roman"/>
          <w:szCs w:val="24"/>
        </w:rPr>
        <w:t>π</w:t>
      </w:r>
      <w:r>
        <w:rPr>
          <w:rFonts w:eastAsia="Times New Roman" w:cs="Times New Roman"/>
          <w:szCs w:val="24"/>
        </w:rPr>
        <w:t xml:space="preserve">ροκαταρκτικής </w:t>
      </w:r>
      <w:r>
        <w:rPr>
          <w:rFonts w:eastAsia="Times New Roman" w:cs="Times New Roman"/>
          <w:szCs w:val="24"/>
        </w:rPr>
        <w:t>ε</w:t>
      </w:r>
      <w:r>
        <w:rPr>
          <w:rFonts w:eastAsia="Times New Roman" w:cs="Times New Roman"/>
          <w:szCs w:val="24"/>
        </w:rPr>
        <w:t>πιτροπής και η περιχαράκωση, αν θέλετε, των υποθέσ</w:t>
      </w:r>
      <w:r>
        <w:rPr>
          <w:rFonts w:eastAsia="Times New Roman" w:cs="Times New Roman"/>
          <w:szCs w:val="24"/>
        </w:rPr>
        <w:t>εων -όπως και στο μέλλον φοβούμαι ότι θα επιδιώκεται η περιχαράκωση ανάλογων υποθέσεων με τη μορφή εξεταστικών ή προκαταρκτικών επιτροπών- και στο τέλος θα χάνουμε εκείνο το οποίο ζητούμε. Ποιο είναι αυτό; Ένα και μοναδικό: η πάταξη της διαφθοράς, αλλά όχι</w:t>
      </w:r>
      <w:r>
        <w:rPr>
          <w:rFonts w:eastAsia="Times New Roman" w:cs="Times New Roman"/>
          <w:szCs w:val="24"/>
        </w:rPr>
        <w:t xml:space="preserve"> μόνο κατασταλτικώς, αλλά και με προληπτικούς σκοπούς, ούτως ώστε να μην επαναλαμβάνονται φαινόμενα διαφθοράς, διότι δυστυχώς η εμπειρία έχει αποδείξει την ατιμωρησία.</w:t>
      </w:r>
    </w:p>
    <w:p w14:paraId="662D50A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Νομίζω, λοιπόν, ότι αυτά τα οποία ανέφερα θα τα διατηρήσω, τουλάχιστον στη δική μου σκέψ</w:t>
      </w:r>
      <w:r>
        <w:rPr>
          <w:rFonts w:eastAsia="Times New Roman" w:cs="Times New Roman"/>
          <w:szCs w:val="24"/>
        </w:rPr>
        <w:t xml:space="preserve">η, ελπίζοντας ότι σε μια συνταγματική </w:t>
      </w:r>
      <w:r>
        <w:rPr>
          <w:rFonts w:eastAsia="Times New Roman" w:cs="Times New Roman"/>
          <w:szCs w:val="24"/>
        </w:rPr>
        <w:t>Α</w:t>
      </w:r>
      <w:r>
        <w:rPr>
          <w:rFonts w:eastAsia="Times New Roman" w:cs="Times New Roman"/>
          <w:szCs w:val="24"/>
        </w:rPr>
        <w:t xml:space="preserve">ναθεώρηση θα αντιμετωπιστούν, έστω μερικώς, με μια τροποποίηση του νόμου περί ευθύνης Υπουργών, για να δούμε κι εκεί πόσο μπορούμε, πριν φτάσουμε στη συνταγματική </w:t>
      </w:r>
      <w:r>
        <w:rPr>
          <w:rFonts w:eastAsia="Times New Roman" w:cs="Times New Roman"/>
          <w:szCs w:val="24"/>
        </w:rPr>
        <w:t>Α</w:t>
      </w:r>
      <w:r>
        <w:rPr>
          <w:rFonts w:eastAsia="Times New Roman" w:cs="Times New Roman"/>
          <w:szCs w:val="24"/>
        </w:rPr>
        <w:t>ναθεώρηση, να περιορίσουμε την εμβέλεια αυτής της ασυ</w:t>
      </w:r>
      <w:r>
        <w:rPr>
          <w:rFonts w:eastAsia="Times New Roman" w:cs="Times New Roman"/>
          <w:szCs w:val="24"/>
        </w:rPr>
        <w:t>λίας που και ο νόμος αυτός παρέχει.</w:t>
      </w:r>
    </w:p>
    <w:p w14:paraId="662D50A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62D50AC"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62D50AD"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πολύ, κύριε συνάδελφε.</w:t>
      </w:r>
    </w:p>
    <w:p w14:paraId="662D50A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Ολοκληρώθηκε ο κατάλογος.</w:t>
      </w:r>
    </w:p>
    <w:p w14:paraId="662D50A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Κύριε Υπουργέ, με την ανοχή σας και με την ανοχή τ</w:t>
      </w:r>
      <w:r>
        <w:rPr>
          <w:rFonts w:eastAsia="Times New Roman" w:cs="Times New Roman"/>
          <w:szCs w:val="24"/>
        </w:rPr>
        <w:t xml:space="preserve">ου Σώματος, θα ήθελα να σας ενημερώσω ότι ο συνάδελφος κ. </w:t>
      </w:r>
      <w:proofErr w:type="spellStart"/>
      <w:r>
        <w:rPr>
          <w:rFonts w:eastAsia="Times New Roman" w:cs="Times New Roman"/>
          <w:szCs w:val="24"/>
        </w:rPr>
        <w:t>Θεωνάς</w:t>
      </w:r>
      <w:proofErr w:type="spellEnd"/>
      <w:r>
        <w:rPr>
          <w:rFonts w:eastAsia="Times New Roman" w:cs="Times New Roman"/>
          <w:szCs w:val="24"/>
        </w:rPr>
        <w:t xml:space="preserve"> έχει ζητήσει τον λόγο για δύο λεπτά για μια μικρή παρέμβαση.</w:t>
      </w:r>
    </w:p>
    <w:p w14:paraId="662D50B0" w14:textId="77777777" w:rsidR="009A4B17" w:rsidRDefault="004622F9">
      <w:pPr>
        <w:spacing w:after="0" w:line="600" w:lineRule="auto"/>
        <w:ind w:firstLine="720"/>
        <w:jc w:val="both"/>
        <w:rPr>
          <w:rFonts w:eastAsia="Times New Roman" w:cs="Times New Roman"/>
          <w:szCs w:val="24"/>
        </w:rPr>
      </w:pPr>
      <w:r>
        <w:rPr>
          <w:rFonts w:eastAsia="Times New Roman"/>
          <w:szCs w:val="24"/>
        </w:rPr>
        <w:t>Κύριε συνάδελφε,</w:t>
      </w:r>
      <w:r>
        <w:rPr>
          <w:rFonts w:eastAsia="Times New Roman" w:cs="Times New Roman"/>
          <w:szCs w:val="24"/>
        </w:rPr>
        <w:t xml:space="preserve"> μιλήστε από τη θέση σας. Ας είμαστε συνεπείς στη συνεννόησή μας, διότι περιμένουν μια σειρά συνάδελφοι να προλάβουν τις πτήσεις τους.</w:t>
      </w:r>
    </w:p>
    <w:p w14:paraId="662D50B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62D50B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Ευχαριστώ πολύ, κύριε Πρόεδρε, που μου δίνετε την ευκαιρία να πω δυο πράγματα που έχουν α</w:t>
      </w:r>
      <w:r>
        <w:rPr>
          <w:rFonts w:eastAsia="Times New Roman" w:cs="Times New Roman"/>
          <w:szCs w:val="24"/>
        </w:rPr>
        <w:t>ντιμετωπιστεί στο επίπεδο της Βουλής από το παρελθόν.</w:t>
      </w:r>
    </w:p>
    <w:p w14:paraId="662D50B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Θέλω να σας θυμίσω το εξής: Ο ΣΥΡΙΖΑ, ως πολιτικό κόμμα, πήρε μέρος για δεύτερη φορά στις εκλογές του 2007. Στις εκλογές αυτές</w:t>
      </w:r>
      <w:r>
        <w:rPr>
          <w:rFonts w:eastAsia="Times New Roman" w:cs="Times New Roman"/>
          <w:szCs w:val="24"/>
        </w:rPr>
        <w:t>,</w:t>
      </w:r>
      <w:r>
        <w:rPr>
          <w:rFonts w:eastAsia="Times New Roman" w:cs="Times New Roman"/>
          <w:szCs w:val="24"/>
        </w:rPr>
        <w:t xml:space="preserve"> του 2007</w:t>
      </w:r>
      <w:r>
        <w:rPr>
          <w:rFonts w:eastAsia="Times New Roman" w:cs="Times New Roman"/>
          <w:szCs w:val="24"/>
        </w:rPr>
        <w:t>,</w:t>
      </w:r>
      <w:r>
        <w:rPr>
          <w:rFonts w:eastAsia="Times New Roman" w:cs="Times New Roman"/>
          <w:szCs w:val="24"/>
        </w:rPr>
        <w:t xml:space="preserve"> πάντα συζητιόταν με ζωηρό τρόπο το θέμα της παραπομπής κάποιων Υ</w:t>
      </w:r>
      <w:r>
        <w:rPr>
          <w:rFonts w:eastAsia="Times New Roman" w:cs="Times New Roman"/>
          <w:szCs w:val="24"/>
        </w:rPr>
        <w:t>πουργών που ενδεχομένως έχουν χειριστεί πράγματα κατά τρόπο που δημιουργούσαν ποινικές ευθύνες γι’ αυτούς ή και άλλων πολιτικών προσώπων που έπρεπε με κάποιον τρόπο να παραπέμπονται στον φυσικό τους δικαστή.</w:t>
      </w:r>
    </w:p>
    <w:p w14:paraId="662D50B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Αυτό το θέμα απασχόλησε τότε και το καινούρ</w:t>
      </w:r>
      <w:r>
        <w:rPr>
          <w:rFonts w:eastAsia="Times New Roman" w:cs="Times New Roman"/>
          <w:szCs w:val="24"/>
        </w:rPr>
        <w:t>γ</w:t>
      </w:r>
      <w:r>
        <w:rPr>
          <w:rFonts w:eastAsia="Times New Roman" w:cs="Times New Roman"/>
          <w:szCs w:val="24"/>
        </w:rPr>
        <w:t>ιο α</w:t>
      </w:r>
      <w:r>
        <w:rPr>
          <w:rFonts w:eastAsia="Times New Roman" w:cs="Times New Roman"/>
          <w:szCs w:val="24"/>
        </w:rPr>
        <w:t>υτό κόμμα</w:t>
      </w:r>
      <w:r>
        <w:rPr>
          <w:rFonts w:eastAsia="Times New Roman" w:cs="Times New Roman"/>
          <w:szCs w:val="24"/>
        </w:rPr>
        <w:t>,</w:t>
      </w:r>
      <w:r>
        <w:rPr>
          <w:rFonts w:eastAsia="Times New Roman" w:cs="Times New Roman"/>
          <w:szCs w:val="24"/>
        </w:rPr>
        <w:t xml:space="preserve"> που ήταν του ΣΥΡΙΖΑ</w:t>
      </w:r>
      <w:r>
        <w:rPr>
          <w:rFonts w:eastAsia="Times New Roman" w:cs="Times New Roman"/>
          <w:szCs w:val="24"/>
        </w:rPr>
        <w:t>,</w:t>
      </w:r>
      <w:r>
        <w:rPr>
          <w:rFonts w:eastAsia="Times New Roman" w:cs="Times New Roman"/>
          <w:szCs w:val="24"/>
        </w:rPr>
        <w:t xml:space="preserve"> και διατύπωσε ένα σχέδιο πρότασης προς το Προεδρείο της Βουλής.</w:t>
      </w:r>
    </w:p>
    <w:p w14:paraId="662D50B5"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62D50B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Παρακαλώ, κύριοι συνάδελφοι, ησυχία.</w:t>
      </w:r>
    </w:p>
    <w:p w14:paraId="662D50B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Επιτρέψτε μου να πω αυτό που αποφασίστηκε από την Κο</w:t>
      </w:r>
      <w:r>
        <w:rPr>
          <w:rFonts w:eastAsia="Times New Roman" w:cs="Times New Roman"/>
          <w:szCs w:val="24"/>
        </w:rPr>
        <w:t>ινοβουλευτική Ομάδα του ΣΥΡΙΖΑ τότε</w:t>
      </w:r>
      <w:r>
        <w:rPr>
          <w:rFonts w:eastAsia="Times New Roman" w:cs="Times New Roman"/>
          <w:szCs w:val="24"/>
        </w:rPr>
        <w:t>,</w:t>
      </w:r>
      <w:r>
        <w:rPr>
          <w:rFonts w:eastAsia="Times New Roman" w:cs="Times New Roman"/>
          <w:szCs w:val="24"/>
        </w:rPr>
        <w:t xml:space="preserve"> που ήταν ολιγάριθμη, γιατί είχε εκλέξει δεκατρείς Βουλευτές. Όμως, επειδή κάποιοι είχαν αποχωρ</w:t>
      </w:r>
      <w:r>
        <w:rPr>
          <w:rFonts w:eastAsia="Times New Roman" w:cs="Times New Roman"/>
          <w:szCs w:val="24"/>
        </w:rPr>
        <w:t>ή</w:t>
      </w:r>
      <w:r>
        <w:rPr>
          <w:rFonts w:eastAsia="Times New Roman" w:cs="Times New Roman"/>
          <w:szCs w:val="24"/>
        </w:rPr>
        <w:t>σει τότε και φτιάχτηκε η ΔΗΜΑΡ με τέσσερις Βουλευτές, είχε μείνει με εννέα Βουλευτές.</w:t>
      </w:r>
    </w:p>
    <w:p w14:paraId="662D50B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Θεωνά</w:t>
      </w:r>
      <w:proofErr w:type="spellEnd"/>
      <w:r>
        <w:rPr>
          <w:rFonts w:eastAsia="Times New Roman" w:cs="Times New Roman"/>
          <w:szCs w:val="24"/>
        </w:rPr>
        <w:t>, ταχύτερα.</w:t>
      </w:r>
    </w:p>
    <w:p w14:paraId="662D50B9"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Αυτοί οι εννέα Βουλευτές, λοιπόν, συνέθεσαν μια πρόταση</w:t>
      </w:r>
      <w:r>
        <w:rPr>
          <w:rFonts w:eastAsia="Times New Roman" w:cs="Times New Roman"/>
          <w:szCs w:val="24"/>
        </w:rPr>
        <w:t>,</w:t>
      </w:r>
      <w:r>
        <w:rPr>
          <w:rFonts w:eastAsia="Times New Roman" w:cs="Times New Roman"/>
          <w:szCs w:val="24"/>
        </w:rPr>
        <w:t xml:space="preserve"> η οποία προέβλεπε το εξής: Η αίτηση της εισαγγελικής αρχής να ασκηθεί δίωξη ή να αρθεί η ασυλία κάποιου Υπουργού</w:t>
      </w:r>
      <w:r>
        <w:rPr>
          <w:rFonts w:eastAsia="Times New Roman" w:cs="Times New Roman"/>
          <w:szCs w:val="24"/>
        </w:rPr>
        <w:t>,</w:t>
      </w:r>
      <w:r>
        <w:rPr>
          <w:rFonts w:eastAsia="Times New Roman" w:cs="Times New Roman"/>
          <w:szCs w:val="24"/>
        </w:rPr>
        <w:t xml:space="preserve"> για να μπορέσει να ασκηθεί η κατάλληλη δίωξή του</w:t>
      </w:r>
      <w:r>
        <w:rPr>
          <w:rFonts w:eastAsia="Times New Roman" w:cs="Times New Roman"/>
          <w:szCs w:val="24"/>
        </w:rPr>
        <w:t>,</w:t>
      </w:r>
      <w:r>
        <w:rPr>
          <w:rFonts w:eastAsia="Times New Roman" w:cs="Times New Roman"/>
          <w:szCs w:val="24"/>
        </w:rPr>
        <w:t xml:space="preserve"> έπ</w:t>
      </w:r>
      <w:r>
        <w:rPr>
          <w:rFonts w:eastAsia="Times New Roman" w:cs="Times New Roman"/>
          <w:szCs w:val="24"/>
        </w:rPr>
        <w:t>ρεπε να αποφασιστεί από τη Βουλή.</w:t>
      </w:r>
    </w:p>
    <w:p w14:paraId="662D50BA" w14:textId="77777777" w:rsidR="009A4B17" w:rsidRDefault="004622F9">
      <w:pPr>
        <w:spacing w:after="0" w:line="600" w:lineRule="auto"/>
        <w:ind w:firstLine="720"/>
        <w:jc w:val="both"/>
        <w:rPr>
          <w:rFonts w:eastAsia="Times New Roman"/>
          <w:szCs w:val="24"/>
        </w:rPr>
      </w:pPr>
      <w:r>
        <w:rPr>
          <w:rFonts w:eastAsia="Times New Roman"/>
          <w:szCs w:val="24"/>
        </w:rPr>
        <w:t xml:space="preserve">Η πρόταση που διατυπώσαμε εμείς τότε ήταν να εξουσιοδοτήσουμε το Προεδρείο της Βουλής να κρίνει το θέμα </w:t>
      </w:r>
      <w:r>
        <w:rPr>
          <w:rFonts w:eastAsia="Times New Roman"/>
          <w:szCs w:val="24"/>
        </w:rPr>
        <w:t>κ</w:t>
      </w:r>
      <w:r>
        <w:rPr>
          <w:rFonts w:eastAsia="Times New Roman"/>
          <w:szCs w:val="24"/>
        </w:rPr>
        <w:t>αι αν με πλειοψηφία καταλήγει να το επιστρέψει στην εισαγγελική αρχή</w:t>
      </w:r>
      <w:r>
        <w:rPr>
          <w:rFonts w:eastAsia="Times New Roman"/>
          <w:szCs w:val="24"/>
        </w:rPr>
        <w:t>,</w:t>
      </w:r>
      <w:r>
        <w:rPr>
          <w:rFonts w:eastAsia="Times New Roman"/>
          <w:szCs w:val="24"/>
        </w:rPr>
        <w:t xml:space="preserve"> με τη χορήγηση άδειας από την πλευρά της Βουλής στην εισαγγελική αρχή, να διαχειριστεί το θέμα με τον ίδιο τρόπο που θα το διαχειρίζονταν για κάθε Έλληνα πολίτη.</w:t>
      </w:r>
    </w:p>
    <w:p w14:paraId="662D50BB" w14:textId="77777777" w:rsidR="009A4B17" w:rsidRDefault="004622F9">
      <w:pPr>
        <w:spacing w:after="0" w:line="600" w:lineRule="auto"/>
        <w:ind w:firstLine="720"/>
        <w:rPr>
          <w:rFonts w:eastAsia="Times New Roman"/>
          <w:szCs w:val="24"/>
        </w:rPr>
      </w:pPr>
      <w:r>
        <w:rPr>
          <w:rFonts w:eastAsia="Times New Roman"/>
          <w:b/>
          <w:szCs w:val="24"/>
        </w:rPr>
        <w:t xml:space="preserve">ΠΡΟΕΔΡΕΥΩΝ (Σπυρίδων Λυκούδης): </w:t>
      </w:r>
      <w:r>
        <w:rPr>
          <w:rFonts w:eastAsia="Times New Roman"/>
          <w:szCs w:val="24"/>
        </w:rPr>
        <w:t>Εντάξει, κύριε συνάδελφε.</w:t>
      </w:r>
    </w:p>
    <w:p w14:paraId="662D50BC" w14:textId="77777777" w:rsidR="009A4B17" w:rsidRDefault="004622F9">
      <w:pPr>
        <w:spacing w:after="0"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Αυτή την πρόταση τη</w:t>
      </w:r>
      <w:r>
        <w:rPr>
          <w:rFonts w:eastAsia="Times New Roman"/>
          <w:szCs w:val="24"/>
        </w:rPr>
        <w:t>ν παρουσίασε στην Ολομέλεια της Βουλής</w:t>
      </w:r>
      <w:r w:rsidRPr="007913DD">
        <w:rPr>
          <w:rFonts w:eastAsia="Times New Roman"/>
          <w:szCs w:val="24"/>
        </w:rPr>
        <w:t xml:space="preserve"> </w:t>
      </w:r>
      <w:r>
        <w:rPr>
          <w:rFonts w:eastAsia="Times New Roman"/>
          <w:szCs w:val="24"/>
        </w:rPr>
        <w:t>ο τότε Πρόεδρος της Κοινοβουλευτικής Ομάδας κ. Αλέκος Αλαβάνος…</w:t>
      </w:r>
    </w:p>
    <w:p w14:paraId="662D50BD" w14:textId="77777777" w:rsidR="009A4B17" w:rsidRDefault="004622F9">
      <w:pPr>
        <w:spacing w:after="0"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Ευχαριστούμε για αυτή την πληροφόρηση. Ήταν χρήσιμη. Ευχαριστούμε πολύ.</w:t>
      </w:r>
    </w:p>
    <w:p w14:paraId="662D50BE" w14:textId="77777777" w:rsidR="009A4B17" w:rsidRDefault="004622F9">
      <w:pPr>
        <w:spacing w:after="0" w:line="600" w:lineRule="auto"/>
        <w:ind w:firstLine="720"/>
        <w:jc w:val="both"/>
        <w:rPr>
          <w:rFonts w:eastAsia="Times New Roman"/>
          <w:b/>
          <w:szCs w:val="24"/>
        </w:rPr>
      </w:pPr>
      <w:r>
        <w:rPr>
          <w:rFonts w:eastAsia="Times New Roman"/>
          <w:b/>
          <w:szCs w:val="24"/>
        </w:rPr>
        <w:t xml:space="preserve">ΙΩΑΝΝΗΣ ΘΕΩΝΑΣ: </w:t>
      </w:r>
      <w:r w:rsidRPr="007913DD">
        <w:rPr>
          <w:rFonts w:eastAsia="Times New Roman"/>
          <w:szCs w:val="24"/>
        </w:rPr>
        <w:t>…</w:t>
      </w:r>
      <w:r>
        <w:rPr>
          <w:rFonts w:eastAsia="Times New Roman"/>
          <w:szCs w:val="24"/>
        </w:rPr>
        <w:t>και σε έναν</w:t>
      </w:r>
      <w:r>
        <w:rPr>
          <w:rFonts w:eastAsia="Times New Roman"/>
          <w:b/>
          <w:szCs w:val="24"/>
        </w:rPr>
        <w:t xml:space="preserve"> </w:t>
      </w:r>
      <w:r>
        <w:rPr>
          <w:rFonts w:eastAsia="Times New Roman"/>
          <w:szCs w:val="24"/>
        </w:rPr>
        <w:t>μεγάλο βαθμό εφαρμόσ</w:t>
      </w:r>
      <w:r>
        <w:rPr>
          <w:rFonts w:eastAsia="Times New Roman"/>
          <w:szCs w:val="24"/>
        </w:rPr>
        <w:t>τηκε.</w:t>
      </w:r>
    </w:p>
    <w:p w14:paraId="662D50BF" w14:textId="77777777" w:rsidR="009A4B17" w:rsidRDefault="004622F9">
      <w:pPr>
        <w:spacing w:after="0"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 xml:space="preserve">Ευχαριστούμε, κύριε </w:t>
      </w:r>
      <w:proofErr w:type="spellStart"/>
      <w:r>
        <w:rPr>
          <w:rFonts w:eastAsia="Times New Roman"/>
          <w:szCs w:val="24"/>
        </w:rPr>
        <w:t>Θεωνά</w:t>
      </w:r>
      <w:proofErr w:type="spellEnd"/>
      <w:r>
        <w:rPr>
          <w:rFonts w:eastAsia="Times New Roman"/>
          <w:szCs w:val="24"/>
        </w:rPr>
        <w:t>.</w:t>
      </w:r>
    </w:p>
    <w:p w14:paraId="662D50C0" w14:textId="77777777" w:rsidR="009A4B17" w:rsidRDefault="004622F9">
      <w:pPr>
        <w:spacing w:after="0" w:line="600" w:lineRule="auto"/>
        <w:ind w:firstLine="720"/>
        <w:jc w:val="both"/>
        <w:rPr>
          <w:rFonts w:eastAsia="Times New Roman"/>
          <w:b/>
          <w:szCs w:val="24"/>
        </w:rPr>
      </w:pPr>
      <w:r>
        <w:rPr>
          <w:rFonts w:eastAsia="Times New Roman"/>
          <w:b/>
          <w:szCs w:val="24"/>
        </w:rPr>
        <w:t xml:space="preserve">ΙΩΑΝΝΗΣ ΘΕΩΝΑΣ: </w:t>
      </w:r>
      <w:r>
        <w:rPr>
          <w:rFonts w:eastAsia="Times New Roman"/>
          <w:szCs w:val="24"/>
        </w:rPr>
        <w:t>Νομίζω για μια μικρή περίοδο.</w:t>
      </w:r>
    </w:p>
    <w:p w14:paraId="662D50C1"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Ευχαριστούμε, κύριε </w:t>
      </w:r>
      <w:proofErr w:type="spellStart"/>
      <w:r>
        <w:rPr>
          <w:rFonts w:eastAsia="Times New Roman"/>
          <w:szCs w:val="24"/>
        </w:rPr>
        <w:t>Θεωνά</w:t>
      </w:r>
      <w:proofErr w:type="spellEnd"/>
      <w:r>
        <w:rPr>
          <w:rFonts w:eastAsia="Times New Roman"/>
          <w:szCs w:val="24"/>
        </w:rPr>
        <w:t>.</w:t>
      </w:r>
    </w:p>
    <w:p w14:paraId="662D50C2" w14:textId="77777777" w:rsidR="009A4B17" w:rsidRDefault="004622F9">
      <w:pPr>
        <w:spacing w:after="0" w:line="600" w:lineRule="auto"/>
        <w:ind w:firstLine="720"/>
        <w:jc w:val="both"/>
        <w:rPr>
          <w:rFonts w:eastAsia="Times New Roman"/>
          <w:szCs w:val="24"/>
        </w:rPr>
      </w:pPr>
      <w:r>
        <w:rPr>
          <w:rFonts w:eastAsia="Times New Roman"/>
          <w:szCs w:val="24"/>
        </w:rPr>
        <w:t>Κύριε Υπουργέ, έχετε τον λόγο.</w:t>
      </w:r>
    </w:p>
    <w:p w14:paraId="662D50C3" w14:textId="77777777" w:rsidR="009A4B17" w:rsidRDefault="004622F9">
      <w:pPr>
        <w:spacing w:after="0" w:line="600" w:lineRule="auto"/>
        <w:ind w:firstLine="720"/>
        <w:jc w:val="both"/>
        <w:rPr>
          <w:rFonts w:eastAsia="Times New Roman"/>
          <w:b/>
          <w:szCs w:val="24"/>
        </w:rPr>
      </w:pPr>
      <w:r>
        <w:rPr>
          <w:rFonts w:eastAsia="Times New Roman"/>
          <w:b/>
          <w:szCs w:val="24"/>
        </w:rPr>
        <w:t xml:space="preserve">ΙΩΑΝΝΗΣ ΘΕΩΝΑΣ: </w:t>
      </w:r>
      <w:r>
        <w:rPr>
          <w:rFonts w:eastAsia="Times New Roman"/>
          <w:szCs w:val="24"/>
        </w:rPr>
        <w:t>Αυτό το λέω για όσους βρήκαν να εκφράσο</w:t>
      </w:r>
      <w:r>
        <w:rPr>
          <w:rFonts w:eastAsia="Times New Roman"/>
          <w:szCs w:val="24"/>
        </w:rPr>
        <w:t>υν ό,τι είχαν μέσα τους...</w:t>
      </w:r>
    </w:p>
    <w:p w14:paraId="662D50C4" w14:textId="77777777" w:rsidR="009A4B17" w:rsidRDefault="004622F9">
      <w:pPr>
        <w:spacing w:after="0"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 xml:space="preserve">Κύριε </w:t>
      </w:r>
      <w:proofErr w:type="spellStart"/>
      <w:r>
        <w:rPr>
          <w:rFonts w:eastAsia="Times New Roman"/>
          <w:szCs w:val="24"/>
        </w:rPr>
        <w:t>Θεωνά</w:t>
      </w:r>
      <w:proofErr w:type="spellEnd"/>
      <w:r>
        <w:rPr>
          <w:rFonts w:eastAsia="Times New Roman"/>
          <w:szCs w:val="24"/>
        </w:rPr>
        <w:t>, ανέβηκε στο Βήμα ο κύριος Υπουργός.</w:t>
      </w:r>
    </w:p>
    <w:p w14:paraId="662D50C5" w14:textId="77777777" w:rsidR="009A4B17" w:rsidRDefault="004622F9">
      <w:pPr>
        <w:spacing w:after="0"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 xml:space="preserve">Έκλεισα. Τελειώνω με τη φράση αυτή, κύριε Πρόεδρε. </w:t>
      </w:r>
    </w:p>
    <w:p w14:paraId="662D50C6" w14:textId="77777777" w:rsidR="009A4B17" w:rsidRDefault="004622F9">
      <w:pPr>
        <w:spacing w:after="0" w:line="600" w:lineRule="auto"/>
        <w:ind w:firstLine="720"/>
        <w:jc w:val="both"/>
        <w:rPr>
          <w:rFonts w:eastAsia="Times New Roman"/>
          <w:szCs w:val="24"/>
        </w:rPr>
      </w:pPr>
      <w:r>
        <w:rPr>
          <w:rFonts w:eastAsia="Times New Roman"/>
          <w:szCs w:val="24"/>
        </w:rPr>
        <w:t xml:space="preserve">Τότε ο ΣΥΡΙΖΑ εξέφρασε ακριβώς αυτό που λέγεται σήμερα. </w:t>
      </w:r>
      <w:r>
        <w:rPr>
          <w:rFonts w:eastAsia="Times New Roman"/>
          <w:szCs w:val="24"/>
        </w:rPr>
        <w:t>Η</w:t>
      </w:r>
      <w:r>
        <w:rPr>
          <w:rFonts w:eastAsia="Times New Roman"/>
          <w:szCs w:val="24"/>
        </w:rPr>
        <w:t xml:space="preserve"> Βουλή να παραπέμπει...</w:t>
      </w:r>
    </w:p>
    <w:p w14:paraId="662D50C7" w14:textId="77777777" w:rsidR="009A4B17" w:rsidRDefault="004622F9">
      <w:pPr>
        <w:spacing w:after="0"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 xml:space="preserve">Κύριε </w:t>
      </w:r>
      <w:proofErr w:type="spellStart"/>
      <w:r>
        <w:rPr>
          <w:rFonts w:eastAsia="Times New Roman"/>
          <w:szCs w:val="24"/>
        </w:rPr>
        <w:t>Θεωνά</w:t>
      </w:r>
      <w:proofErr w:type="spellEnd"/>
      <w:r>
        <w:rPr>
          <w:rFonts w:eastAsia="Times New Roman"/>
          <w:szCs w:val="24"/>
        </w:rPr>
        <w:t>, είναι στο Βήμα ο Υπουργός και περιμένει.</w:t>
      </w:r>
    </w:p>
    <w:p w14:paraId="662D50C8" w14:textId="77777777" w:rsidR="009A4B17" w:rsidRDefault="004622F9">
      <w:pPr>
        <w:spacing w:after="0"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...όποιον Υπουργό ή όποιον πρέπει να διωχθεί στο</w:t>
      </w:r>
      <w:r>
        <w:rPr>
          <w:rFonts w:eastAsia="Times New Roman"/>
          <w:szCs w:val="24"/>
        </w:rPr>
        <w:t>ν</w:t>
      </w:r>
      <w:r>
        <w:rPr>
          <w:rFonts w:eastAsia="Times New Roman"/>
          <w:szCs w:val="24"/>
        </w:rPr>
        <w:t xml:space="preserve"> φυσικό του δικαστή</w:t>
      </w:r>
      <w:r>
        <w:rPr>
          <w:rFonts w:eastAsia="Times New Roman"/>
          <w:szCs w:val="24"/>
        </w:rPr>
        <w:t xml:space="preserve"> μέσω της εισαγγελικής αρχής</w:t>
      </w:r>
      <w:r>
        <w:rPr>
          <w:rFonts w:eastAsia="Times New Roman"/>
          <w:szCs w:val="24"/>
        </w:rPr>
        <w:t xml:space="preserve">. </w:t>
      </w:r>
    </w:p>
    <w:p w14:paraId="662D50C9" w14:textId="77777777" w:rsidR="009A4B17" w:rsidRDefault="004622F9">
      <w:pPr>
        <w:spacing w:after="0" w:line="600" w:lineRule="auto"/>
        <w:ind w:firstLine="720"/>
        <w:jc w:val="both"/>
        <w:rPr>
          <w:rFonts w:eastAsia="Times New Roman"/>
          <w:szCs w:val="24"/>
        </w:rPr>
      </w:pPr>
      <w:r>
        <w:rPr>
          <w:rFonts w:eastAsia="Times New Roman"/>
          <w:szCs w:val="24"/>
        </w:rPr>
        <w:t>Ευχαριστώ πολύ.</w:t>
      </w:r>
    </w:p>
    <w:p w14:paraId="662D50CA"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w:t>
      </w:r>
      <w:r>
        <w:rPr>
          <w:rFonts w:eastAsia="Times New Roman"/>
          <w:szCs w:val="24"/>
        </w:rPr>
        <w:t>Υπουργέ, έχετε τον λόγο.</w:t>
      </w:r>
    </w:p>
    <w:p w14:paraId="662D50CB" w14:textId="77777777" w:rsidR="009A4B17" w:rsidRDefault="004622F9">
      <w:pPr>
        <w:spacing w:after="0" w:line="600" w:lineRule="auto"/>
        <w:ind w:firstLine="720"/>
        <w:jc w:val="both"/>
        <w:rPr>
          <w:rFonts w:eastAsia="Times New Roman" w:cs="Times New Roman"/>
          <w:szCs w:val="24"/>
        </w:rPr>
      </w:pPr>
      <w:r>
        <w:rPr>
          <w:rFonts w:eastAsia="Times New Roman"/>
          <w:b/>
          <w:szCs w:val="24"/>
        </w:rPr>
        <w:t>ΣΤΑΥΡΟΣ ΚΟΝΤΟΝΗΣ (</w:t>
      </w:r>
      <w:r>
        <w:rPr>
          <w:rFonts w:eastAsia="Times New Roman" w:cs="Times New Roman"/>
          <w:b/>
          <w:bCs/>
          <w:szCs w:val="24"/>
        </w:rPr>
        <w:t>Υπουργός Δικαιοσύνης</w:t>
      </w:r>
      <w:r>
        <w:rPr>
          <w:rFonts w:eastAsia="Times New Roman" w:cs="Times New Roman"/>
          <w:b/>
          <w:szCs w:val="24"/>
        </w:rPr>
        <w:t xml:space="preserve">, Διαφάνειας και Ανθρωπίνων Δικαιωμάτων): </w:t>
      </w:r>
      <w:r>
        <w:rPr>
          <w:rFonts w:eastAsia="Times New Roman" w:cs="Times New Roman"/>
          <w:szCs w:val="24"/>
        </w:rPr>
        <w:t>Ευχαριστώ, κύριε Πρόεδρε.</w:t>
      </w:r>
    </w:p>
    <w:p w14:paraId="662D50C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διεξήχθη μετά την τελευταία προσπάθεια μεταμφίεσης του </w:t>
      </w:r>
      <w:r>
        <w:rPr>
          <w:rFonts w:eastAsia="Times New Roman"/>
          <w:szCs w:val="24"/>
        </w:rPr>
        <w:t>ΠΑΣΟΚ</w:t>
      </w:r>
      <w:r>
        <w:rPr>
          <w:rFonts w:eastAsia="Times New Roman" w:cs="Times New Roman"/>
          <w:szCs w:val="24"/>
        </w:rPr>
        <w:t xml:space="preserve">, από ΠΑΣΟΚ σε </w:t>
      </w:r>
      <w:r>
        <w:rPr>
          <w:rFonts w:eastAsia="Times New Roman" w:cs="Times New Roman"/>
          <w:szCs w:val="24"/>
        </w:rPr>
        <w:t>Ελιά</w:t>
      </w:r>
      <w:r>
        <w:rPr>
          <w:rFonts w:eastAsia="Times New Roman" w:cs="Times New Roman"/>
          <w:szCs w:val="24"/>
        </w:rPr>
        <w:t xml:space="preserve"> και από </w:t>
      </w:r>
      <w:r>
        <w:rPr>
          <w:rFonts w:eastAsia="Times New Roman" w:cs="Times New Roman"/>
          <w:szCs w:val="24"/>
        </w:rPr>
        <w:t>Ελιά</w:t>
      </w:r>
      <w:r>
        <w:rPr>
          <w:rFonts w:eastAsia="Times New Roman" w:cs="Times New Roman"/>
          <w:szCs w:val="24"/>
        </w:rPr>
        <w:t xml:space="preserve"> σε Δημοκρατική Συμπαράταξη.</w:t>
      </w:r>
    </w:p>
    <w:p w14:paraId="662D50CD"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62D50C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Δεν θα επεκταθώ </w:t>
      </w:r>
      <w:r>
        <w:rPr>
          <w:rFonts w:eastAsia="Times New Roman" w:cs="Times New Roman"/>
          <w:szCs w:val="24"/>
        </w:rPr>
        <w:t>στο</w:t>
      </w:r>
      <w:r>
        <w:rPr>
          <w:rFonts w:eastAsia="Times New Roman" w:cs="Times New Roman"/>
          <w:szCs w:val="24"/>
        </w:rPr>
        <w:t xml:space="preserve"> ότι η μεταμφίεση συνδυάζεται με την αποκριά. Εκείνο που θέλω να πω είναι ότι συνδυάζεται με αυτό ακριβώς που συζητάμε σήμερα. Δηλαδή, με μια προσπάθεια που κάνει το ΠΑΣΟΚ </w:t>
      </w:r>
      <w:r>
        <w:rPr>
          <w:rFonts w:eastAsia="Times New Roman" w:cs="Times New Roman"/>
          <w:szCs w:val="24"/>
        </w:rPr>
        <w:t xml:space="preserve">να ξεχάσει η κοινωνία ότι ήταν ένα κόμμα παραγωγής σκανδάλων και ότι σε αυτά τα σκάνδαλα είχαν άμεση εμπλοκή κορυφαία στελέχη και Υπουργοί. Διότι ο ελληνικός λαός δεν είναι δυνατόν να ξεχάσει ούτε τον κ. Τσοχατζόπουλο ούτε τον κ. </w:t>
      </w:r>
      <w:proofErr w:type="spellStart"/>
      <w:r>
        <w:rPr>
          <w:rFonts w:eastAsia="Times New Roman" w:cs="Times New Roman"/>
          <w:szCs w:val="24"/>
        </w:rPr>
        <w:t>Μαντέλη</w:t>
      </w:r>
      <w:proofErr w:type="spellEnd"/>
      <w:r>
        <w:rPr>
          <w:rFonts w:eastAsia="Times New Roman" w:cs="Times New Roman"/>
          <w:szCs w:val="24"/>
        </w:rPr>
        <w:t xml:space="preserve"> ούτε τον κ. Παπαντ</w:t>
      </w:r>
      <w:r>
        <w:rPr>
          <w:rFonts w:eastAsia="Times New Roman" w:cs="Times New Roman"/>
          <w:szCs w:val="24"/>
        </w:rPr>
        <w:t xml:space="preserve">ωνίου ούτε τον κ. </w:t>
      </w:r>
      <w:proofErr w:type="spellStart"/>
      <w:r>
        <w:rPr>
          <w:rFonts w:eastAsia="Times New Roman" w:cs="Times New Roman"/>
          <w:szCs w:val="24"/>
        </w:rPr>
        <w:t>Σμπώκο</w:t>
      </w:r>
      <w:proofErr w:type="spellEnd"/>
      <w:r>
        <w:rPr>
          <w:rFonts w:eastAsia="Times New Roman" w:cs="Times New Roman"/>
          <w:szCs w:val="24"/>
        </w:rPr>
        <w:t xml:space="preserve"> ούτε βεβαίως τον κ. Τσουκάτο, ο οποίος κατ’ επανάληψη έχει δηλώσει ότι «εγώ μετέφερα στο κομματικό ταμείο τη μίζα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w:t>
      </w:r>
    </w:p>
    <w:p w14:paraId="662D50CF"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62D50D0" w14:textId="77777777" w:rsidR="009A4B17" w:rsidRDefault="004622F9">
      <w:pPr>
        <w:spacing w:after="0" w:line="600" w:lineRule="auto"/>
        <w:ind w:firstLine="720"/>
        <w:jc w:val="both"/>
        <w:rPr>
          <w:rFonts w:eastAsia="Times New Roman" w:cs="Times New Roman"/>
          <w:szCs w:val="24"/>
        </w:rPr>
      </w:pPr>
      <w:r>
        <w:rPr>
          <w:rFonts w:eastAsia="Times New Roman"/>
          <w:b/>
          <w:szCs w:val="24"/>
        </w:rPr>
        <w:t xml:space="preserve">ΠΡΟΕΔΡΕΥΩΝ (Σπυρίδων Λυκούδης): </w:t>
      </w:r>
      <w:r>
        <w:rPr>
          <w:rFonts w:eastAsia="Times New Roman"/>
          <w:szCs w:val="24"/>
        </w:rPr>
        <w:t>Ησυχία, σας παρακαλώ!</w:t>
      </w:r>
    </w:p>
    <w:p w14:paraId="662D50D1" w14:textId="77777777" w:rsidR="009A4B17" w:rsidRDefault="004622F9">
      <w:pPr>
        <w:spacing w:after="0" w:line="600" w:lineRule="auto"/>
        <w:ind w:firstLine="720"/>
        <w:jc w:val="both"/>
        <w:rPr>
          <w:rFonts w:eastAsia="Times New Roman" w:cs="Times New Roman"/>
          <w:szCs w:val="24"/>
        </w:rPr>
      </w:pPr>
      <w:r>
        <w:rPr>
          <w:rFonts w:eastAsia="Times New Roman"/>
          <w:b/>
          <w:szCs w:val="24"/>
        </w:rPr>
        <w:t>ΣΤΑΥΡΟΣ ΚΟΝΤΟΝΗΣ (</w:t>
      </w:r>
      <w:r>
        <w:rPr>
          <w:rFonts w:eastAsia="Times New Roman" w:cs="Times New Roman"/>
          <w:b/>
          <w:bCs/>
          <w:szCs w:val="24"/>
        </w:rPr>
        <w:t>Υπουργ</w:t>
      </w:r>
      <w:r>
        <w:rPr>
          <w:rFonts w:eastAsia="Times New Roman" w:cs="Times New Roman"/>
          <w:b/>
          <w:bCs/>
          <w:szCs w:val="24"/>
        </w:rPr>
        <w:t>ός Δικαιοσύνης</w:t>
      </w:r>
      <w:r>
        <w:rPr>
          <w:rFonts w:eastAsia="Times New Roman" w:cs="Times New Roman"/>
          <w:b/>
          <w:szCs w:val="24"/>
        </w:rPr>
        <w:t xml:space="preserve">, Διαφάνειας και Ανθρωπίνων Δικαιωμάτων): </w:t>
      </w:r>
      <w:r>
        <w:rPr>
          <w:rFonts w:eastAsia="Times New Roman" w:cs="Times New Roman"/>
          <w:szCs w:val="24"/>
        </w:rPr>
        <w:t>Αντιλαμβανόμαστε όλοι, λοιπόν, ότι</w:t>
      </w:r>
      <w:r>
        <w:rPr>
          <w:rFonts w:eastAsia="Times New Roman" w:cs="Times New Roman"/>
          <w:szCs w:val="24"/>
        </w:rPr>
        <w:t>,</w:t>
      </w:r>
      <w:r>
        <w:rPr>
          <w:rFonts w:eastAsia="Times New Roman" w:cs="Times New Roman"/>
          <w:szCs w:val="24"/>
        </w:rPr>
        <w:t xml:space="preserve"> στην περίπτωση που συζητάμε</w:t>
      </w:r>
      <w:r>
        <w:rPr>
          <w:rFonts w:eastAsia="Times New Roman" w:cs="Times New Roman"/>
          <w:szCs w:val="24"/>
        </w:rPr>
        <w:t>,</w:t>
      </w:r>
      <w:r>
        <w:rPr>
          <w:rFonts w:eastAsia="Times New Roman" w:cs="Times New Roman"/>
          <w:szCs w:val="24"/>
        </w:rPr>
        <w:t xml:space="preserve"> το ΠΑΣΟΚ </w:t>
      </w:r>
      <w:r>
        <w:rPr>
          <w:rFonts w:eastAsia="Times New Roman" w:cs="Times New Roman"/>
          <w:szCs w:val="24"/>
        </w:rPr>
        <w:t>φέρ</w:t>
      </w:r>
      <w:r>
        <w:rPr>
          <w:rFonts w:eastAsia="Times New Roman" w:cs="Times New Roman"/>
          <w:szCs w:val="24"/>
        </w:rPr>
        <w:t xml:space="preserve">ει μια ιστορική ενοχή. </w:t>
      </w:r>
    </w:p>
    <w:p w14:paraId="662D50D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υτή η ιστορική ενοχή, κυρίες και κύριοι συνάδελφοι, συνδυάζεται με την ιστορική μνήμη, δηλαδή </w:t>
      </w:r>
      <w:r>
        <w:rPr>
          <w:rFonts w:eastAsia="Times New Roman" w:cs="Times New Roman"/>
          <w:szCs w:val="24"/>
        </w:rPr>
        <w:t>σ</w:t>
      </w:r>
      <w:r>
        <w:rPr>
          <w:rFonts w:eastAsia="Times New Roman" w:cs="Times New Roman"/>
          <w:szCs w:val="24"/>
        </w:rPr>
        <w:t>ε α</w:t>
      </w:r>
      <w:r>
        <w:rPr>
          <w:rFonts w:eastAsia="Times New Roman" w:cs="Times New Roman"/>
          <w:szCs w:val="24"/>
        </w:rPr>
        <w:t>υτό που ο ελληνικός λαός έχει καταλήξει</w:t>
      </w:r>
      <w:r>
        <w:rPr>
          <w:rFonts w:eastAsia="Times New Roman" w:cs="Times New Roman"/>
          <w:szCs w:val="24"/>
        </w:rPr>
        <w:t>:</w:t>
      </w:r>
      <w:r>
        <w:rPr>
          <w:rFonts w:eastAsia="Times New Roman" w:cs="Times New Roman"/>
          <w:szCs w:val="24"/>
        </w:rPr>
        <w:t xml:space="preserve"> την πολιτική περιθωριοποίηση ενός κόμματος που </w:t>
      </w:r>
      <w:r>
        <w:rPr>
          <w:rFonts w:eastAsia="Times New Roman" w:cs="Times New Roman"/>
          <w:szCs w:val="24"/>
        </w:rPr>
        <w:t xml:space="preserve">όλοι </w:t>
      </w:r>
      <w:r>
        <w:rPr>
          <w:rFonts w:eastAsia="Times New Roman" w:cs="Times New Roman"/>
          <w:szCs w:val="24"/>
        </w:rPr>
        <w:t>ό</w:t>
      </w:r>
      <w:r>
        <w:rPr>
          <w:rFonts w:eastAsia="Times New Roman" w:cs="Times New Roman"/>
          <w:szCs w:val="24"/>
        </w:rPr>
        <w:t>σ</w:t>
      </w:r>
      <w:r>
        <w:rPr>
          <w:rFonts w:eastAsia="Times New Roman" w:cs="Times New Roman"/>
          <w:szCs w:val="24"/>
        </w:rPr>
        <w:t xml:space="preserve">οι </w:t>
      </w:r>
      <w:r>
        <w:rPr>
          <w:rFonts w:eastAsia="Times New Roman" w:cs="Times New Roman"/>
          <w:szCs w:val="24"/>
        </w:rPr>
        <w:t>ανέφερα</w:t>
      </w:r>
      <w:r>
        <w:rPr>
          <w:rFonts w:eastAsia="Times New Roman" w:cs="Times New Roman"/>
          <w:szCs w:val="24"/>
        </w:rPr>
        <w:t xml:space="preserve"> προηγο</w:t>
      </w:r>
      <w:r>
        <w:rPr>
          <w:rFonts w:eastAsia="Times New Roman" w:cs="Times New Roman"/>
          <w:szCs w:val="24"/>
        </w:rPr>
        <w:t>υμένως</w:t>
      </w:r>
      <w:r>
        <w:rPr>
          <w:rFonts w:eastAsia="Times New Roman" w:cs="Times New Roman"/>
          <w:szCs w:val="24"/>
        </w:rPr>
        <w:t xml:space="preserve"> ήταν στελέχη, Υπουργοί και μάλιστα θα έλεγε κάποιος στο στενό περιβάλλον του πρώην Πρωθυπουργού, του κ. Σημίτη.</w:t>
      </w:r>
    </w:p>
    <w:p w14:paraId="662D50D3"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Θέλω, λοιπόν, να πω ότι τ</w:t>
      </w:r>
      <w:r>
        <w:rPr>
          <w:rFonts w:eastAsia="Times New Roman" w:cs="Times New Roman"/>
          <w:szCs w:val="24"/>
        </w:rPr>
        <w:t>ο ΠΑΣΟΚ και η Νέα Δημοκρατία διαμόρφωσαν τα προηγούμενα τριάντα</w:t>
      </w:r>
      <w:r>
        <w:rPr>
          <w:rFonts w:eastAsia="Times New Roman" w:cs="Times New Roman"/>
          <w:szCs w:val="24"/>
        </w:rPr>
        <w:t>,</w:t>
      </w:r>
      <w:r>
        <w:rPr>
          <w:rFonts w:eastAsia="Times New Roman" w:cs="Times New Roman"/>
          <w:szCs w:val="24"/>
        </w:rPr>
        <w:t xml:space="preserve"> σαράντα χρόνια μια κατάσταση απόλυτης σήψης και απόλυτης παρακμής. Πού βασίστηκε, όμως, αυτή η κατάσταση;</w:t>
      </w:r>
    </w:p>
    <w:p w14:paraId="662D50D4"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62D50D5" w14:textId="77777777" w:rsidR="009A4B17" w:rsidRDefault="004622F9">
      <w:pPr>
        <w:spacing w:after="0" w:line="600" w:lineRule="auto"/>
        <w:ind w:firstLine="720"/>
        <w:jc w:val="both"/>
        <w:rPr>
          <w:rFonts w:eastAsia="Times New Roman" w:cs="Times New Roman"/>
          <w:szCs w:val="24"/>
        </w:rPr>
      </w:pPr>
      <w:r>
        <w:rPr>
          <w:rFonts w:eastAsia="Times New Roman"/>
          <w:b/>
          <w:szCs w:val="24"/>
        </w:rPr>
        <w:t xml:space="preserve">ΠΡΟΕΔΡΕΥΩΝ (Σπυρίδων Λυκούδης): </w:t>
      </w:r>
      <w:r>
        <w:rPr>
          <w:rFonts w:eastAsia="Times New Roman"/>
          <w:szCs w:val="24"/>
        </w:rPr>
        <w:t>Κύριοι συνάδελφοι, κάντε</w:t>
      </w:r>
      <w:r>
        <w:rPr>
          <w:rFonts w:eastAsia="Times New Roman"/>
          <w:b/>
          <w:szCs w:val="24"/>
        </w:rPr>
        <w:t xml:space="preserve"> </w:t>
      </w:r>
      <w:r>
        <w:rPr>
          <w:rFonts w:eastAsia="Times New Roman"/>
          <w:szCs w:val="24"/>
        </w:rPr>
        <w:t>ησυχία, σας παρακαλώ. Κλείνει τη συζήτηση ο Υπουργός. Είναι δυνατόν αυτό που γίνεται στην Αίθουσα;</w:t>
      </w:r>
    </w:p>
    <w:p w14:paraId="662D50D6" w14:textId="77777777" w:rsidR="009A4B17" w:rsidRDefault="004622F9">
      <w:pPr>
        <w:spacing w:after="0" w:line="600" w:lineRule="auto"/>
        <w:ind w:firstLine="720"/>
        <w:jc w:val="both"/>
        <w:rPr>
          <w:rFonts w:eastAsia="Times New Roman" w:cs="Times New Roman"/>
          <w:szCs w:val="24"/>
        </w:rPr>
      </w:pPr>
      <w:r>
        <w:rPr>
          <w:rFonts w:eastAsia="Times New Roman"/>
          <w:b/>
          <w:szCs w:val="24"/>
        </w:rPr>
        <w:t>ΣΤΑΥΡΟΣ ΚΟΝΤΟΝΗΣ (</w:t>
      </w:r>
      <w:r>
        <w:rPr>
          <w:rFonts w:eastAsia="Times New Roman" w:cs="Times New Roman"/>
          <w:b/>
          <w:bCs/>
          <w:szCs w:val="24"/>
        </w:rPr>
        <w:t>Υπουργός Δικαιοσύνης</w:t>
      </w:r>
      <w:r>
        <w:rPr>
          <w:rFonts w:eastAsia="Times New Roman" w:cs="Times New Roman"/>
          <w:b/>
          <w:szCs w:val="24"/>
        </w:rPr>
        <w:t xml:space="preserve">, Διαφάνειας και Ανθρωπίνων Δικαιωμάτων): </w:t>
      </w:r>
      <w:r>
        <w:rPr>
          <w:rFonts w:eastAsia="Times New Roman" w:cs="Times New Roman"/>
          <w:szCs w:val="24"/>
        </w:rPr>
        <w:t>Πού βασίστηκε όμως, κύριοι συνάδελφοι, αυτή η κατάσταση της σήψης και της παρ</w:t>
      </w:r>
      <w:r>
        <w:rPr>
          <w:rFonts w:eastAsia="Times New Roman" w:cs="Times New Roman"/>
          <w:szCs w:val="24"/>
        </w:rPr>
        <w:t>ακμής;</w:t>
      </w:r>
    </w:p>
    <w:p w14:paraId="662D50D7" w14:textId="77777777" w:rsidR="009A4B17" w:rsidRDefault="004622F9">
      <w:pPr>
        <w:spacing w:after="0" w:line="600" w:lineRule="auto"/>
        <w:ind w:firstLine="720"/>
        <w:jc w:val="both"/>
        <w:rPr>
          <w:rFonts w:eastAsia="Times New Roman"/>
          <w:szCs w:val="24"/>
        </w:rPr>
      </w:pPr>
      <w:r>
        <w:rPr>
          <w:rFonts w:eastAsia="Times New Roman" w:cs="Times New Roman"/>
          <w:szCs w:val="24"/>
        </w:rPr>
        <w:t xml:space="preserve">Βασίστηκε πρώτα και κύρια στο υφιστάμενο συνταγματικό και νομοθετικό πλαίσιο, ένα πλαίσιο το οποίο είχε κατά κυριολεξία δημιουργηθεί από τα δύο πρώην μεγάλα κόμματα, τη Νέα Δημοκρατία και το </w:t>
      </w:r>
      <w:r>
        <w:rPr>
          <w:rFonts w:eastAsia="Times New Roman"/>
          <w:szCs w:val="24"/>
        </w:rPr>
        <w:t>ΠΑΣΟΚ</w:t>
      </w:r>
      <w:r>
        <w:rPr>
          <w:rFonts w:eastAsia="Times New Roman" w:cs="Times New Roman"/>
          <w:szCs w:val="24"/>
        </w:rPr>
        <w:t>, και εξασφάλιζε την απόλυτη ατιμωρησία με τις σύντομ</w:t>
      </w:r>
      <w:r>
        <w:rPr>
          <w:rFonts w:eastAsia="Times New Roman" w:cs="Times New Roman"/>
          <w:szCs w:val="24"/>
        </w:rPr>
        <w:t xml:space="preserve">ες παραγραφές που προέβλεπε όσων είχαν εμπλακεί σε σοβαρά ποινικά αδικήματα. </w:t>
      </w:r>
    </w:p>
    <w:p w14:paraId="662D50D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Εδώ βεβαίως μου κάνει εντύπωση το γεγονός ότι άκουσα σήμερα από τον Κοινοβουλευτικό Εκπρόσωπο της Δημοκρατικής Συμπαράταξης ότι</w:t>
      </w:r>
      <w:r>
        <w:rPr>
          <w:rFonts w:eastAsia="Times New Roman" w:cs="Times New Roman"/>
          <w:szCs w:val="24"/>
        </w:rPr>
        <w:t>,</w:t>
      </w:r>
      <w:r>
        <w:rPr>
          <w:rFonts w:eastAsia="Times New Roman" w:cs="Times New Roman"/>
          <w:szCs w:val="24"/>
        </w:rPr>
        <w:t xml:space="preserve"> ούτε λίγο ούτε πολύ</w:t>
      </w:r>
      <w:r>
        <w:rPr>
          <w:rFonts w:eastAsia="Times New Roman" w:cs="Times New Roman"/>
          <w:szCs w:val="24"/>
        </w:rPr>
        <w:t>,</w:t>
      </w:r>
      <w:r>
        <w:rPr>
          <w:rFonts w:eastAsia="Times New Roman" w:cs="Times New Roman"/>
          <w:szCs w:val="24"/>
        </w:rPr>
        <w:t xml:space="preserve"> φταίει η Αριστερά γι’ αυτό τ</w:t>
      </w:r>
      <w:r>
        <w:rPr>
          <w:rFonts w:eastAsia="Times New Roman" w:cs="Times New Roman"/>
          <w:szCs w:val="24"/>
        </w:rPr>
        <w:t>ο εκτρωματικό νομοθετικό πλαίσιο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δεν είχε αλλάξει τόσα χρόνια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Μάλιστα</w:t>
      </w:r>
      <w:r>
        <w:rPr>
          <w:rFonts w:eastAsia="Times New Roman" w:cs="Times New Roman"/>
          <w:szCs w:val="24"/>
        </w:rPr>
        <w:t xml:space="preserve"> επικαλέστηκε τις υπογραφές -προσέξτε- δεκαέξι από τους διακόσιους πενήντα Βουλευτές που διέθεταν τότε το ΠΑΣΟΚ και η Νέα Δημοκρατία να προχωρήσουν στην </w:t>
      </w:r>
      <w:r>
        <w:rPr>
          <w:rFonts w:eastAsia="Times New Roman" w:cs="Times New Roman"/>
          <w:szCs w:val="24"/>
        </w:rPr>
        <w:t>Α</w:t>
      </w:r>
      <w:r>
        <w:rPr>
          <w:rFonts w:eastAsia="Times New Roman" w:cs="Times New Roman"/>
          <w:szCs w:val="24"/>
        </w:rPr>
        <w:t>ναθεώρηση και δεν βρήκαν ευ</w:t>
      </w:r>
      <w:r>
        <w:rPr>
          <w:rFonts w:eastAsia="Times New Roman" w:cs="Times New Roman"/>
          <w:szCs w:val="24"/>
        </w:rPr>
        <w:t xml:space="preserve">ήκοα </w:t>
      </w:r>
      <w:proofErr w:type="spellStart"/>
      <w:r>
        <w:rPr>
          <w:rFonts w:eastAsia="Times New Roman" w:cs="Times New Roman"/>
          <w:szCs w:val="24"/>
        </w:rPr>
        <w:t>ώτα</w:t>
      </w:r>
      <w:proofErr w:type="spellEnd"/>
      <w:r>
        <w:rPr>
          <w:rFonts w:eastAsia="Times New Roman" w:cs="Times New Roman"/>
          <w:szCs w:val="24"/>
        </w:rPr>
        <w:t>, όχι από τους συναδέλφους τους</w:t>
      </w:r>
      <w:r>
        <w:rPr>
          <w:rFonts w:eastAsia="Times New Roman" w:cs="Times New Roman"/>
          <w:szCs w:val="24"/>
        </w:rPr>
        <w:t>,</w:t>
      </w:r>
      <w:r>
        <w:rPr>
          <w:rFonts w:eastAsia="Times New Roman" w:cs="Times New Roman"/>
          <w:szCs w:val="24"/>
        </w:rPr>
        <w:t xml:space="preserve"> του ΠΑΣΟΚ και της Νέα</w:t>
      </w:r>
      <w:r>
        <w:rPr>
          <w:rFonts w:eastAsia="Times New Roman" w:cs="Times New Roman"/>
          <w:szCs w:val="24"/>
        </w:rPr>
        <w:t>ς</w:t>
      </w:r>
      <w:r>
        <w:rPr>
          <w:rFonts w:eastAsia="Times New Roman" w:cs="Times New Roman"/>
          <w:szCs w:val="24"/>
        </w:rPr>
        <w:t xml:space="preserve"> Δημοκρατίας, αλλά από τους Βουλευτές της Αριστεράς. </w:t>
      </w:r>
    </w:p>
    <w:p w14:paraId="662D50D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Ξεχν</w:t>
      </w:r>
      <w:r>
        <w:rPr>
          <w:rFonts w:eastAsia="Times New Roman" w:cs="Times New Roman"/>
          <w:szCs w:val="24"/>
        </w:rPr>
        <w:t>ούν</w:t>
      </w:r>
      <w:r>
        <w:rPr>
          <w:rFonts w:eastAsia="Times New Roman" w:cs="Times New Roman"/>
          <w:szCs w:val="24"/>
        </w:rPr>
        <w:t xml:space="preserve"> δε σήμερα τα κόμματα της Αντιπολίτευσης να πουν το αυτονόητο, ότι στη συνταγματική </w:t>
      </w:r>
      <w:r>
        <w:rPr>
          <w:rFonts w:eastAsia="Times New Roman" w:cs="Times New Roman"/>
          <w:szCs w:val="24"/>
        </w:rPr>
        <w:t>Α</w:t>
      </w:r>
      <w:r>
        <w:rPr>
          <w:rFonts w:eastAsia="Times New Roman" w:cs="Times New Roman"/>
          <w:szCs w:val="24"/>
        </w:rPr>
        <w:t>ναθεώρηση την οποία προωθεί αυτή την ώρα η Κυβέ</w:t>
      </w:r>
      <w:r>
        <w:rPr>
          <w:rFonts w:eastAsia="Times New Roman" w:cs="Times New Roman"/>
          <w:szCs w:val="24"/>
        </w:rPr>
        <w:t xml:space="preserve">ρνηση, μία από τις πρώτες στοχεύσεις είναι η αλλαγή του άρθρου 86. Σας ρωτάμε: Αυτό θα το ψηφίσετε; </w:t>
      </w:r>
    </w:p>
    <w:p w14:paraId="662D50D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Αυτό είναι, λοιπόν, το ζητούμενο της συγκυρίας. Η Κυβέρνηση και η κυβερνητική πλειοψηφία παίρνει σήμερα την πολιτική ευθύνη, παίρνει την πολιτική πρωτοβουλ</w:t>
      </w:r>
      <w:r>
        <w:rPr>
          <w:rFonts w:eastAsia="Times New Roman" w:cs="Times New Roman"/>
          <w:szCs w:val="24"/>
        </w:rPr>
        <w:t xml:space="preserve">ία να προχωρήσουμε επιτέλους στην κατάργηση αυτού του εκτρωματικού νομοθετικού κατασκευάσματος. Πάνω σε αυτό μιλήστε. Αφήστε τα άλλα. Ό,τι </w:t>
      </w:r>
      <w:r>
        <w:rPr>
          <w:rFonts w:eastAsia="Times New Roman" w:cs="Times New Roman"/>
          <w:szCs w:val="24"/>
        </w:rPr>
        <w:t>είναι</w:t>
      </w:r>
      <w:r>
        <w:rPr>
          <w:rFonts w:eastAsia="Times New Roman" w:cs="Times New Roman"/>
          <w:szCs w:val="24"/>
        </w:rPr>
        <w:t xml:space="preserve"> να κάνουμε εμείς, το κάνουμε με παρρησία και με καθαρότητα. </w:t>
      </w:r>
    </w:p>
    <w:p w14:paraId="662D50D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κακό, όμως, σε αυτή την περίπτωση είναι ότι</w:t>
      </w:r>
      <w:r>
        <w:rPr>
          <w:rFonts w:eastAsia="Times New Roman" w:cs="Times New Roman"/>
          <w:szCs w:val="24"/>
        </w:rPr>
        <w:t>,</w:t>
      </w:r>
      <w:r>
        <w:rPr>
          <w:rFonts w:eastAsia="Times New Roman" w:cs="Times New Roman"/>
          <w:szCs w:val="24"/>
        </w:rPr>
        <w:t xml:space="preserve"> με</w:t>
      </w:r>
      <w:r>
        <w:rPr>
          <w:rFonts w:eastAsia="Times New Roman" w:cs="Times New Roman"/>
          <w:szCs w:val="24"/>
        </w:rPr>
        <w:t xml:space="preserve"> τον τρόπο που διαμορφώθηκαν το νομοθετικό πλαίσιο και ο συνταγματικός κανόνας, έχει δοθεί μία εντύπωση στην κοινωνία ότι οι πολιτικοί βρίσκουν πάντοτε έναν τρόπο να διαφεύγουν τις ποινικές ευθύνες, οι οποίες είναι διαφορετικές για το πολιτικό προσωπικό απ</w:t>
      </w:r>
      <w:r>
        <w:rPr>
          <w:rFonts w:eastAsia="Times New Roman" w:cs="Times New Roman"/>
          <w:szCs w:val="24"/>
        </w:rPr>
        <w:t xml:space="preserve">’ ό,τι για τους πολίτες. </w:t>
      </w:r>
    </w:p>
    <w:p w14:paraId="662D50D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Θα έλεγα, λοιπόν, κυρίες και κύριοι συνάδελφοι, ότι πρώτο και κύριο καθήκον σήμερα είναι να τοποθετηθούμε με ειλικρίνεια απέναντι σε αυτό </w:t>
      </w:r>
      <w:r>
        <w:rPr>
          <w:rFonts w:eastAsia="Times New Roman" w:cs="Times New Roman"/>
          <w:szCs w:val="24"/>
        </w:rPr>
        <w:t>που</w:t>
      </w:r>
      <w:r>
        <w:rPr>
          <w:rFonts w:eastAsia="Times New Roman" w:cs="Times New Roman"/>
          <w:szCs w:val="24"/>
        </w:rPr>
        <w:t xml:space="preserve"> έχουμε μπροστά μας. </w:t>
      </w:r>
    </w:p>
    <w:p w14:paraId="662D50D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Κατηγορήθηκε η κυβερνητική πλειοψηφία ότι καθυστέρησε –προσέξτε- η </w:t>
      </w:r>
      <w:r>
        <w:rPr>
          <w:rFonts w:eastAsia="Times New Roman" w:cs="Times New Roman"/>
          <w:szCs w:val="24"/>
        </w:rPr>
        <w:t>ε</w:t>
      </w:r>
      <w:r>
        <w:rPr>
          <w:rFonts w:eastAsia="Times New Roman" w:cs="Times New Roman"/>
          <w:szCs w:val="24"/>
        </w:rPr>
        <w:t>πιτροπή τρεις μήνες να εκδώσει πόρισμα. Αν δεν κάνω λάθος, αυτές οι δικογραφίες λίμναζαν επί χρόνια, πάνω από δεκαετία ορισμένες από αυτές</w:t>
      </w:r>
      <w:r>
        <w:rPr>
          <w:rFonts w:eastAsia="Times New Roman" w:cs="Times New Roman"/>
          <w:szCs w:val="24"/>
        </w:rPr>
        <w:t>,</w:t>
      </w:r>
      <w:r>
        <w:rPr>
          <w:rFonts w:eastAsia="Times New Roman" w:cs="Times New Roman"/>
          <w:szCs w:val="24"/>
        </w:rPr>
        <w:t xml:space="preserve"> στα εισαγγελικά γραφεία και δεν έρχονταν στη Βουλή και κατηγορείται η κυβερνητική πλειοψηφία </w:t>
      </w:r>
      <w:r>
        <w:rPr>
          <w:rFonts w:eastAsia="Times New Roman" w:cs="Times New Roman"/>
          <w:szCs w:val="24"/>
        </w:rPr>
        <w:t>επειδή</w:t>
      </w:r>
      <w:r>
        <w:rPr>
          <w:rFonts w:eastAsia="Times New Roman" w:cs="Times New Roman"/>
          <w:szCs w:val="24"/>
        </w:rPr>
        <w:t xml:space="preserve"> εκκαθάρισε </w:t>
      </w:r>
      <w:r>
        <w:rPr>
          <w:rFonts w:eastAsia="Times New Roman" w:cs="Times New Roman"/>
          <w:szCs w:val="24"/>
        </w:rPr>
        <w:t>άμεσ</w:t>
      </w:r>
      <w:r>
        <w:rPr>
          <w:rFonts w:eastAsia="Times New Roman" w:cs="Times New Roman"/>
          <w:szCs w:val="24"/>
        </w:rPr>
        <w:t xml:space="preserve">α </w:t>
      </w:r>
      <w:r>
        <w:rPr>
          <w:rFonts w:eastAsia="Times New Roman" w:cs="Times New Roman"/>
          <w:szCs w:val="24"/>
        </w:rPr>
        <w:t xml:space="preserve">αυτή την εκκρεμότητα; </w:t>
      </w:r>
    </w:p>
    <w:p w14:paraId="662D50D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Εδώ, λοιπόν, θα πρέπει να μας πείτε</w:t>
      </w:r>
      <w:r>
        <w:rPr>
          <w:rFonts w:eastAsia="Times New Roman" w:cs="Times New Roman"/>
          <w:szCs w:val="24"/>
        </w:rPr>
        <w:t>,</w:t>
      </w:r>
      <w:r>
        <w:rPr>
          <w:rFonts w:eastAsia="Times New Roman" w:cs="Times New Roman"/>
          <w:szCs w:val="24"/>
        </w:rPr>
        <w:t xml:space="preserve"> πρώτον</w:t>
      </w:r>
      <w:r>
        <w:rPr>
          <w:rFonts w:eastAsia="Times New Roman" w:cs="Times New Roman"/>
          <w:szCs w:val="24"/>
        </w:rPr>
        <w:t>,</w:t>
      </w:r>
      <w:r>
        <w:rPr>
          <w:rFonts w:eastAsia="Times New Roman" w:cs="Times New Roman"/>
          <w:szCs w:val="24"/>
        </w:rPr>
        <w:t xml:space="preserve"> τι διαφορετικό στο νομικό επίπεδο θα μπορούσε να πράξει η Κυβέρνηση; Διότι ακούσαμε πολύ μεγάλα λόγια. Στο νομικό επίπεδο, λοιπόν, κυρίες και κύριοι συνάδελφοι, δεν υπήρχε άλλη οδός, παρ</w:t>
      </w:r>
      <w:r>
        <w:rPr>
          <w:rFonts w:eastAsia="Times New Roman" w:cs="Times New Roman"/>
          <w:szCs w:val="24"/>
        </w:rPr>
        <w:t xml:space="preserve">ά μόνο αυτή που ακολούθησε η </w:t>
      </w:r>
      <w:r>
        <w:rPr>
          <w:rFonts w:eastAsia="Times New Roman" w:cs="Times New Roman"/>
          <w:szCs w:val="24"/>
        </w:rPr>
        <w:t>ε</w:t>
      </w:r>
      <w:r>
        <w:rPr>
          <w:rFonts w:eastAsia="Times New Roman" w:cs="Times New Roman"/>
          <w:szCs w:val="24"/>
        </w:rPr>
        <w:t xml:space="preserve">πιτροπή. Εξηγούμαι αμέσως. </w:t>
      </w:r>
    </w:p>
    <w:p w14:paraId="662D50D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ισαγγελία έστειλε στη Βουλή έξι δικογραφίες που είχαν σχέση με τα εξοπλιστικά και τον κ. Παπαντωνίου. Η </w:t>
      </w:r>
      <w:r>
        <w:rPr>
          <w:rFonts w:eastAsia="Times New Roman" w:cs="Times New Roman"/>
          <w:szCs w:val="24"/>
        </w:rPr>
        <w:t>ε</w:t>
      </w:r>
      <w:r>
        <w:rPr>
          <w:rFonts w:eastAsia="Times New Roman" w:cs="Times New Roman"/>
          <w:szCs w:val="24"/>
        </w:rPr>
        <w:t xml:space="preserve">ισαγγελία –επαναλαμβάνω- τις έστειλε στη Βουλή. Τι θα έπρεπε να κάνει η Βουλή; </w:t>
      </w:r>
    </w:p>
    <w:p w14:paraId="662D50E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Κατά πρώτο</w:t>
      </w:r>
      <w:r>
        <w:rPr>
          <w:rFonts w:eastAsia="Times New Roman" w:cs="Times New Roman"/>
          <w:szCs w:val="24"/>
        </w:rPr>
        <w:t xml:space="preserve">ν, όλοι είχαμε πει από τον Μάρτιο, όταν συστάθηκε η </w:t>
      </w:r>
      <w:r>
        <w:rPr>
          <w:rFonts w:eastAsia="Times New Roman" w:cs="Times New Roman"/>
          <w:szCs w:val="24"/>
        </w:rPr>
        <w:t>ε</w:t>
      </w:r>
      <w:r>
        <w:rPr>
          <w:rFonts w:eastAsia="Times New Roman" w:cs="Times New Roman"/>
          <w:szCs w:val="24"/>
        </w:rPr>
        <w:t>πιτροπή, ότι πράγματι το αδίκημα της απιστίας έχει υποπέσει στη συνταγματική παραγραφή. Όμως, το αδίκημα της νομιμοποίησης εσόδων από παράνομες δραστηριότητες είμαστε σίγουροι ότι δεν έπρεπε να το εξετάσ</w:t>
      </w:r>
      <w:r>
        <w:rPr>
          <w:rFonts w:eastAsia="Times New Roman" w:cs="Times New Roman"/>
          <w:szCs w:val="24"/>
        </w:rPr>
        <w:t>ει η Βουλή;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δεν έπρεπε να εξετάσει η Βουλή τον χρόνο που συντελέστηκε αυτό το αδίκημα, που </w:t>
      </w:r>
      <w:proofErr w:type="spellStart"/>
      <w:r>
        <w:rPr>
          <w:rFonts w:eastAsia="Times New Roman" w:cs="Times New Roman"/>
          <w:szCs w:val="24"/>
        </w:rPr>
        <w:t>υποστασιοποιήθηκε</w:t>
      </w:r>
      <w:proofErr w:type="spellEnd"/>
      <w:r>
        <w:rPr>
          <w:rFonts w:eastAsia="Times New Roman" w:cs="Times New Roman"/>
          <w:szCs w:val="24"/>
        </w:rPr>
        <w:t xml:space="preserve"> αυτό το αδίκημα; Διότι η νομολογία σχετικά με τον Τσοχατζόπουλο που αναφέρατε, κύριε </w:t>
      </w:r>
      <w:proofErr w:type="spellStart"/>
      <w:r>
        <w:rPr>
          <w:rFonts w:eastAsia="Times New Roman" w:cs="Times New Roman"/>
          <w:szCs w:val="24"/>
        </w:rPr>
        <w:t>Λοβέρδε</w:t>
      </w:r>
      <w:proofErr w:type="spellEnd"/>
      <w:r>
        <w:rPr>
          <w:rFonts w:eastAsia="Times New Roman" w:cs="Times New Roman"/>
          <w:szCs w:val="24"/>
        </w:rPr>
        <w:t xml:space="preserve">, έχει ένα χαρακτηριστικό, ότι το αδίκημα </w:t>
      </w:r>
      <w:r>
        <w:rPr>
          <w:rFonts w:eastAsia="Times New Roman" w:cs="Times New Roman"/>
          <w:szCs w:val="24"/>
        </w:rPr>
        <w:t xml:space="preserve">της νομιμοποίησης εσόδων από παράνομες δραστηριότητες δεν τέμνεται με την υπουργική του θητεία. Ακολούθησε της υπουργικής θητείας. </w:t>
      </w:r>
    </w:p>
    <w:p w14:paraId="662D50E1" w14:textId="77777777" w:rsidR="009A4B17" w:rsidRDefault="004622F9">
      <w:pPr>
        <w:spacing w:after="0" w:line="600" w:lineRule="auto"/>
        <w:ind w:firstLine="709"/>
        <w:jc w:val="both"/>
        <w:rPr>
          <w:rFonts w:eastAsia="Times New Roman"/>
          <w:szCs w:val="24"/>
        </w:rPr>
      </w:pPr>
      <w:r>
        <w:rPr>
          <w:rFonts w:eastAsia="Times New Roman" w:cs="Times New Roman"/>
          <w:szCs w:val="24"/>
        </w:rPr>
        <w:t xml:space="preserve">Αν, όμως, στη συγκεκριμένη περίπτωση είχαμε τομή της υπουργικής θητείας και του αδικήματος νομιμοποίησης εσόδων από παράνομη δραστηριότητα, δεν έπρεπε </w:t>
      </w:r>
      <w:r>
        <w:rPr>
          <w:rFonts w:eastAsia="Times New Roman" w:cs="Times New Roman"/>
          <w:szCs w:val="24"/>
        </w:rPr>
        <w:t xml:space="preserve">η Βουλή </w:t>
      </w:r>
      <w:r>
        <w:rPr>
          <w:rFonts w:eastAsia="Times New Roman" w:cs="Times New Roman"/>
          <w:szCs w:val="24"/>
        </w:rPr>
        <w:t xml:space="preserve">να εξετάσει αν έχει την αρμοδιότητα να ασκήσει ποινική δίωξη για το συγκεκριμένο αδίκημα; </w:t>
      </w:r>
      <w:r>
        <w:rPr>
          <w:rFonts w:eastAsia="Times New Roman"/>
          <w:szCs w:val="24"/>
        </w:rPr>
        <w:t>Επαναλα</w:t>
      </w:r>
      <w:r>
        <w:rPr>
          <w:rFonts w:eastAsia="Times New Roman"/>
          <w:szCs w:val="24"/>
        </w:rPr>
        <w:t xml:space="preserve">μβάνω: Όταν τέμνεται η υπουργική θητεία με τον χρόνο τέλεσης του αδικήματος, όχι όταν </w:t>
      </w:r>
      <w:r>
        <w:rPr>
          <w:rFonts w:eastAsia="Times New Roman"/>
          <w:szCs w:val="24"/>
        </w:rPr>
        <w:t xml:space="preserve">αυτό </w:t>
      </w:r>
      <w:r>
        <w:rPr>
          <w:rFonts w:eastAsia="Times New Roman"/>
          <w:szCs w:val="24"/>
        </w:rPr>
        <w:t xml:space="preserve">ακολουθεί. </w:t>
      </w:r>
    </w:p>
    <w:p w14:paraId="662D50E2" w14:textId="77777777" w:rsidR="009A4B17" w:rsidRDefault="004622F9">
      <w:pPr>
        <w:spacing w:after="0" w:line="600" w:lineRule="auto"/>
        <w:ind w:firstLine="720"/>
        <w:jc w:val="both"/>
        <w:rPr>
          <w:rFonts w:eastAsia="Times New Roman"/>
          <w:szCs w:val="24"/>
        </w:rPr>
      </w:pPr>
      <w:r>
        <w:rPr>
          <w:rFonts w:eastAsia="Times New Roman"/>
          <w:szCs w:val="24"/>
        </w:rPr>
        <w:t>Επομένως τα ζητήματα ήταν πάρα πολύ σοβαρά. Έπρεπε να ελεγχθούν αυτές οι έξι δικογραφίες. Το εύκολο ήταν το αδίκημα της απιστίας, το είχαμε πει από τον Μ</w:t>
      </w:r>
      <w:r>
        <w:rPr>
          <w:rFonts w:eastAsia="Times New Roman"/>
          <w:szCs w:val="24"/>
        </w:rPr>
        <w:t xml:space="preserve">άρτιο κι εμείς. Τα υπόλοιπα, όμως, έπρεπε να ελεγχθούν και πολύ σωστά η </w:t>
      </w:r>
      <w:r>
        <w:rPr>
          <w:rFonts w:eastAsia="Times New Roman"/>
          <w:szCs w:val="24"/>
        </w:rPr>
        <w:t>ε</w:t>
      </w:r>
      <w:r>
        <w:rPr>
          <w:rFonts w:eastAsia="Times New Roman"/>
          <w:szCs w:val="24"/>
        </w:rPr>
        <w:t>πιτροπή ήλεγξε τις δικογραφίες αυτές και τον χρόνο τέλεσης του αδικήματος.</w:t>
      </w:r>
    </w:p>
    <w:p w14:paraId="662D50E3" w14:textId="77777777" w:rsidR="009A4B17" w:rsidRDefault="004622F9">
      <w:pPr>
        <w:spacing w:after="0" w:line="600" w:lineRule="auto"/>
        <w:ind w:firstLine="720"/>
        <w:jc w:val="both"/>
        <w:rPr>
          <w:rFonts w:eastAsia="Times New Roman"/>
          <w:szCs w:val="24"/>
        </w:rPr>
      </w:pPr>
      <w:r>
        <w:rPr>
          <w:rFonts w:eastAsia="Times New Roman"/>
          <w:szCs w:val="24"/>
        </w:rPr>
        <w:t>Πέρα από αυτή τη</w:t>
      </w:r>
      <w:r>
        <w:rPr>
          <w:rFonts w:eastAsia="Times New Roman"/>
          <w:szCs w:val="24"/>
        </w:rPr>
        <w:t>ν</w:t>
      </w:r>
      <w:r>
        <w:rPr>
          <w:rFonts w:eastAsia="Times New Roman"/>
          <w:szCs w:val="24"/>
        </w:rPr>
        <w:t xml:space="preserve"> αναφορά, όμως, που έχει να κάνει με τα νομικά ζητήματα, υπάρχει κι ένα πολιτικό ζήτημα. Γι</w:t>
      </w:r>
      <w:r>
        <w:rPr>
          <w:rFonts w:eastAsia="Times New Roman"/>
          <w:szCs w:val="24"/>
        </w:rPr>
        <w:t xml:space="preserve">α ποιο πράγμα κατηγορείτε την Κυβέρνηση; Αν έχω καταλάβει, κατηγορείτε την Κυβέρνηση για το ότι έφερε την υπόθεση σε μία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πιτροπή για να αποφασίσει, κατά το Σύνταγμα, εάν θα ασκήσει ποινική δίωξη ή όχι; Υπήρχε άλλος δρόμος; Υπήρχε άλλη διαδικ</w:t>
      </w:r>
      <w:r>
        <w:rPr>
          <w:rFonts w:eastAsia="Times New Roman"/>
          <w:szCs w:val="24"/>
        </w:rPr>
        <w:t xml:space="preserve">ασία; </w:t>
      </w:r>
    </w:p>
    <w:p w14:paraId="662D50E4" w14:textId="77777777" w:rsidR="009A4B17" w:rsidRDefault="004622F9">
      <w:pPr>
        <w:spacing w:after="0" w:line="600" w:lineRule="auto"/>
        <w:ind w:firstLine="720"/>
        <w:jc w:val="both"/>
        <w:rPr>
          <w:rFonts w:eastAsia="Times New Roman"/>
          <w:szCs w:val="24"/>
        </w:rPr>
      </w:pPr>
      <w:r>
        <w:rPr>
          <w:rFonts w:eastAsia="Times New Roman"/>
          <w:szCs w:val="24"/>
        </w:rPr>
        <w:t xml:space="preserve">Πολιτικά εσείς τι λέτε; Έρχεστε εδώ και κατηγορείτε γι’ αυτό το ζήτημα την Κυβέρνηση, όταν θα έπρεπε το ΠΑΣΟΚ και η Νέα Δημοκρατία να δώσουν λόγο για τα πεπραγμένα τους και για την κατάσταση που επικρατούσε επί χρόνια, με τις μίζες των εξοπλιστικών </w:t>
      </w:r>
      <w:r>
        <w:rPr>
          <w:rFonts w:eastAsia="Times New Roman"/>
          <w:szCs w:val="24"/>
        </w:rPr>
        <w:t>και τις μίζες στον χώρο της υγείας. Πολιτικά, λοιπόν, δεν δώσατε καμμία απάντηση και περιοριστήκατε σε νομικά επιχειρήματα</w:t>
      </w:r>
      <w:r>
        <w:rPr>
          <w:rFonts w:eastAsia="Times New Roman"/>
          <w:szCs w:val="24"/>
        </w:rPr>
        <w:t>,</w:t>
      </w:r>
      <w:r>
        <w:rPr>
          <w:rFonts w:eastAsia="Times New Roman"/>
          <w:szCs w:val="24"/>
        </w:rPr>
        <w:t xml:space="preserve"> που καμμία σχέση δεν έχουν με την υπόθεση. </w:t>
      </w:r>
    </w:p>
    <w:p w14:paraId="662D50E5" w14:textId="77777777" w:rsidR="009A4B17" w:rsidRDefault="004622F9">
      <w:pPr>
        <w:spacing w:after="0" w:line="600" w:lineRule="auto"/>
        <w:ind w:firstLine="720"/>
        <w:jc w:val="both"/>
        <w:rPr>
          <w:rFonts w:eastAsia="Times New Roman"/>
          <w:szCs w:val="24"/>
        </w:rPr>
      </w:pPr>
      <w:r>
        <w:rPr>
          <w:rFonts w:eastAsia="Times New Roman"/>
          <w:szCs w:val="24"/>
        </w:rPr>
        <w:t>Κυρίες και κύριοι συνάδελφοι, για την Κυβέρνηση η πολιτική διάσταση των εξοπλιστικών παρ</w:t>
      </w:r>
      <w:r>
        <w:rPr>
          <w:rFonts w:eastAsia="Times New Roman"/>
          <w:szCs w:val="24"/>
        </w:rPr>
        <w:t>αμένει εξέχουσα, διότι συνδυάζεται πρώτα και κύρια με την άμυνα της χώρας, για την οποία θα πρέπει να αξιοποιείται το υστέρημα του ελληνικού λαού με ιδιαίτερη προσοχή και σοβαρότητα. Συνδυάζεται με τη γεωπολιτική θέση της χώρας αλλά και με τις συνεχείς προ</w:t>
      </w:r>
      <w:r>
        <w:rPr>
          <w:rFonts w:eastAsia="Times New Roman"/>
          <w:szCs w:val="24"/>
        </w:rPr>
        <w:t>κλήσεις που δέχεται η πατρίδα μας.</w:t>
      </w:r>
    </w:p>
    <w:p w14:paraId="662D50E6" w14:textId="77777777" w:rsidR="009A4B17" w:rsidRDefault="004622F9">
      <w:pPr>
        <w:spacing w:after="0" w:line="600" w:lineRule="auto"/>
        <w:ind w:firstLine="720"/>
        <w:jc w:val="both"/>
        <w:rPr>
          <w:rFonts w:eastAsia="Times New Roman"/>
          <w:szCs w:val="24"/>
        </w:rPr>
      </w:pPr>
      <w:r>
        <w:rPr>
          <w:rFonts w:eastAsia="Times New Roman"/>
          <w:szCs w:val="24"/>
        </w:rPr>
        <w:t xml:space="preserve"> Όλα αυτά τα πράγματα θα έπρεπε να μας οδηγήσουν</w:t>
      </w:r>
      <w:r>
        <w:rPr>
          <w:rFonts w:eastAsia="Times New Roman"/>
          <w:szCs w:val="24"/>
        </w:rPr>
        <w:t>,</w:t>
      </w:r>
      <w:r>
        <w:rPr>
          <w:rFonts w:eastAsia="Times New Roman"/>
          <w:szCs w:val="24"/>
        </w:rPr>
        <w:t xml:space="preserve"> να οδηγήσ</w:t>
      </w:r>
      <w:r>
        <w:rPr>
          <w:rFonts w:eastAsia="Times New Roman"/>
          <w:szCs w:val="24"/>
        </w:rPr>
        <w:t>ουν εσάς</w:t>
      </w:r>
      <w:r>
        <w:rPr>
          <w:rFonts w:eastAsia="Times New Roman"/>
          <w:szCs w:val="24"/>
        </w:rPr>
        <w:t xml:space="preserve"> </w:t>
      </w:r>
      <w:r>
        <w:rPr>
          <w:rFonts w:eastAsia="Times New Roman"/>
          <w:szCs w:val="24"/>
        </w:rPr>
        <w:t>πρώτα και κύρια,</w:t>
      </w:r>
      <w:r>
        <w:rPr>
          <w:rFonts w:eastAsia="Times New Roman"/>
          <w:szCs w:val="24"/>
        </w:rPr>
        <w:t xml:space="preserve"> ακριβώς σ</w:t>
      </w:r>
      <w:r>
        <w:rPr>
          <w:rFonts w:eastAsia="Times New Roman"/>
          <w:szCs w:val="24"/>
        </w:rPr>
        <w:t>την</w:t>
      </w:r>
      <w:r>
        <w:rPr>
          <w:rFonts w:eastAsia="Times New Roman"/>
          <w:szCs w:val="24"/>
        </w:rPr>
        <w:t xml:space="preserve"> αντίθετη πρακτική από αυτή που ακολουθήσατε. Δηλαδή, να μην επιβαρύνεται υπέρμετρα ο κρατικός προϋπολογισμός με στρατιωτικές δαπάνες που δεν </w:t>
      </w:r>
      <w:r>
        <w:rPr>
          <w:rFonts w:eastAsia="Times New Roman"/>
          <w:szCs w:val="24"/>
        </w:rPr>
        <w:t>έχουν</w:t>
      </w:r>
      <w:r>
        <w:rPr>
          <w:rFonts w:eastAsia="Times New Roman"/>
          <w:szCs w:val="24"/>
        </w:rPr>
        <w:t xml:space="preserve"> καμμία σχέση με την άμυνα της χώρας</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α έπρεπε</w:t>
      </w:r>
      <w:r>
        <w:rPr>
          <w:rFonts w:eastAsia="Times New Roman"/>
          <w:szCs w:val="24"/>
        </w:rPr>
        <w:t xml:space="preserve">, επίσης, </w:t>
      </w:r>
      <w:r>
        <w:rPr>
          <w:rFonts w:eastAsia="Times New Roman"/>
          <w:szCs w:val="24"/>
        </w:rPr>
        <w:t>να γίνεται σοβαρότερη επιλογή των οπλικών συστημάτων</w:t>
      </w:r>
      <w:r>
        <w:rPr>
          <w:rFonts w:eastAsia="Times New Roman"/>
          <w:szCs w:val="24"/>
        </w:rPr>
        <w:t xml:space="preserve"> που έχει ανάγκη η χώρα για την προάσπιση της εθνικής ανεξαρτησίας. </w:t>
      </w:r>
    </w:p>
    <w:p w14:paraId="662D50E7" w14:textId="77777777" w:rsidR="009A4B17" w:rsidRDefault="004622F9">
      <w:pPr>
        <w:spacing w:after="0" w:line="600" w:lineRule="auto"/>
        <w:ind w:firstLine="720"/>
        <w:jc w:val="both"/>
        <w:rPr>
          <w:rFonts w:eastAsia="Times New Roman"/>
          <w:szCs w:val="24"/>
        </w:rPr>
      </w:pPr>
      <w:r>
        <w:rPr>
          <w:rFonts w:eastAsia="Times New Roman"/>
          <w:szCs w:val="24"/>
        </w:rPr>
        <w:t>Κυρίες και κύριοι συνάδελφοι, αναφέρθηκε από αρκετούς ότι η διαφθορά και η διαπλοκή δεν είναι ελληνικό φαινόμενο. Πράγματι, έτσι είναι. Δεν είναι ελληνικό φαινόμενο και είναι σύμφυτες η δ</w:t>
      </w:r>
      <w:r>
        <w:rPr>
          <w:rFonts w:eastAsia="Times New Roman"/>
          <w:szCs w:val="24"/>
        </w:rPr>
        <w:t xml:space="preserve">ιαφθορά και η διαπλοκή με τον καπιταλισμό και με την εκμετάλλευση την οποία υφίσταται η μεγάλη πλειοψηφία της κοινωνίας. </w:t>
      </w:r>
    </w:p>
    <w:p w14:paraId="662D50E8" w14:textId="77777777" w:rsidR="009A4B17" w:rsidRDefault="004622F9">
      <w:pPr>
        <w:spacing w:after="0" w:line="600" w:lineRule="auto"/>
        <w:ind w:firstLine="720"/>
        <w:jc w:val="both"/>
        <w:rPr>
          <w:rFonts w:eastAsia="Times New Roman"/>
          <w:szCs w:val="24"/>
        </w:rPr>
      </w:pPr>
      <w:r>
        <w:rPr>
          <w:rFonts w:eastAsia="Times New Roman"/>
          <w:szCs w:val="24"/>
        </w:rPr>
        <w:t xml:space="preserve">Θα ήθελα στο σημείο αυτό να πω, προς επίρρωση του προηγούμενου, ότι μεγάλα κράτη και μεγάλες δυνάμεις εμπλέκονται </w:t>
      </w:r>
      <w:r>
        <w:rPr>
          <w:rFonts w:eastAsia="Times New Roman"/>
          <w:szCs w:val="24"/>
        </w:rPr>
        <w:t xml:space="preserve">με έμμεσο τρόπο </w:t>
      </w:r>
      <w:r>
        <w:rPr>
          <w:rFonts w:eastAsia="Times New Roman"/>
          <w:szCs w:val="24"/>
        </w:rPr>
        <w:t>σε ό</w:t>
      </w:r>
      <w:r>
        <w:rPr>
          <w:rFonts w:eastAsia="Times New Roman"/>
          <w:szCs w:val="24"/>
        </w:rPr>
        <w:t>λο αυτό το αλισβερίσι των οπλικών συστημάτων με μεσάζοντες, με μίζες, με εμπόρους όπλων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662D50E9" w14:textId="77777777" w:rsidR="009A4B17" w:rsidRDefault="004622F9">
      <w:pPr>
        <w:spacing w:after="0" w:line="600" w:lineRule="auto"/>
        <w:ind w:firstLine="720"/>
        <w:jc w:val="both"/>
        <w:rPr>
          <w:rFonts w:eastAsia="Times New Roman"/>
          <w:szCs w:val="24"/>
        </w:rPr>
      </w:pPr>
      <w:r>
        <w:rPr>
          <w:rFonts w:eastAsia="Times New Roman"/>
          <w:szCs w:val="24"/>
        </w:rPr>
        <w:t xml:space="preserve">Αυτό, όμως, που θέλουμε εμείς να δηλώσουμε σήμερα και στη Βουλή και στον ελληνικό λαό είναι ότι η Κυβέρνηση δεν θα καταθέσει τα όπλα, ούτε </w:t>
      </w:r>
      <w:r>
        <w:rPr>
          <w:rFonts w:eastAsia="Times New Roman"/>
          <w:szCs w:val="24"/>
        </w:rPr>
        <w:t>επειδή</w:t>
      </w:r>
      <w:r>
        <w:rPr>
          <w:rFonts w:eastAsia="Times New Roman"/>
          <w:szCs w:val="24"/>
        </w:rPr>
        <w:t xml:space="preserve"> η διαφθορά</w:t>
      </w:r>
      <w:r>
        <w:rPr>
          <w:rFonts w:eastAsia="Times New Roman"/>
          <w:szCs w:val="24"/>
        </w:rPr>
        <w:t xml:space="preserve"> και η διαπλοκή είναι σύμφυτες με τον καπιταλισμό ούτε </w:t>
      </w:r>
      <w:r>
        <w:rPr>
          <w:rFonts w:eastAsia="Times New Roman"/>
          <w:szCs w:val="24"/>
        </w:rPr>
        <w:t>επειδή</w:t>
      </w:r>
      <w:r>
        <w:rPr>
          <w:rFonts w:eastAsia="Times New Roman"/>
          <w:szCs w:val="24"/>
        </w:rPr>
        <w:t xml:space="preserve"> δεν είναι μόνο ελληνικό φαινόμενο. Τη διαφθορά και τη διαπλοκή θα τις πολεμάμε όπου τις βρίσκουμε, σε όλα τα επίπεδα</w:t>
      </w:r>
      <w:r>
        <w:rPr>
          <w:rFonts w:eastAsia="Times New Roman"/>
          <w:szCs w:val="24"/>
        </w:rPr>
        <w:t>,</w:t>
      </w:r>
      <w:r>
        <w:rPr>
          <w:rFonts w:eastAsia="Times New Roman"/>
          <w:szCs w:val="24"/>
        </w:rPr>
        <w:t xml:space="preserve"> και όλοι θα λογοδοτούν για τα έργα τους και την αφαίμαξη του δημόσιου πλούτο</w:t>
      </w:r>
      <w:r>
        <w:rPr>
          <w:rFonts w:eastAsia="Times New Roman"/>
          <w:szCs w:val="24"/>
        </w:rPr>
        <w:t xml:space="preserve">υ.   </w:t>
      </w:r>
    </w:p>
    <w:p w14:paraId="662D50EA" w14:textId="77777777" w:rsidR="009A4B17" w:rsidRDefault="004622F9">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62D50EB" w14:textId="77777777" w:rsidR="009A4B17" w:rsidRDefault="004622F9">
      <w:pPr>
        <w:spacing w:after="0" w:line="600" w:lineRule="auto"/>
        <w:ind w:firstLine="720"/>
        <w:jc w:val="both"/>
        <w:rPr>
          <w:rFonts w:eastAsia="Times New Roman"/>
          <w:szCs w:val="24"/>
        </w:rPr>
      </w:pPr>
      <w:r>
        <w:rPr>
          <w:rFonts w:eastAsia="Times New Roman"/>
          <w:szCs w:val="24"/>
        </w:rPr>
        <w:t xml:space="preserve">Κυρίες και κύριοι συνάδελφοι, δεν θα κάνω παραπάνω αναφορές στην επιστολή που απέστειλε στην </w:t>
      </w:r>
      <w:r>
        <w:rPr>
          <w:rFonts w:eastAsia="Times New Roman"/>
          <w:szCs w:val="24"/>
        </w:rPr>
        <w:t>ε</w:t>
      </w:r>
      <w:r>
        <w:rPr>
          <w:rFonts w:eastAsia="Times New Roman"/>
          <w:szCs w:val="24"/>
        </w:rPr>
        <w:t>πιτροπή ο κ. Παπαντωνίου. Σέβομαι τη δύσκολη θέση στην οποία βρίσκεται. Εκείνο, όμως, που πρέπει να προσέξετε εί</w:t>
      </w:r>
      <w:r>
        <w:rPr>
          <w:rFonts w:eastAsia="Times New Roman"/>
          <w:szCs w:val="24"/>
        </w:rPr>
        <w:t xml:space="preserve">ναι κάτι πάρα πολύ σημαντικό. Στην επιστολή του ο κ. Παπαντωνίου, προφανώς για να βελτιώσει τη θέση του, κάνει αναφορές στο Κυβερνητικό Συμβούλιο Εξωτερικών και Άμυνας. </w:t>
      </w:r>
    </w:p>
    <w:p w14:paraId="662D50EC" w14:textId="77777777" w:rsidR="009A4B17" w:rsidRDefault="004622F9">
      <w:pPr>
        <w:spacing w:after="0" w:line="600" w:lineRule="auto"/>
        <w:ind w:firstLine="709"/>
        <w:jc w:val="both"/>
        <w:rPr>
          <w:rFonts w:eastAsia="Times New Roman" w:cs="Times New Roman"/>
          <w:szCs w:val="24"/>
        </w:rPr>
      </w:pPr>
      <w:r>
        <w:rPr>
          <w:rFonts w:eastAsia="Times New Roman" w:cs="Times New Roman"/>
          <w:szCs w:val="24"/>
        </w:rPr>
        <w:t>Λ</w:t>
      </w:r>
      <w:r>
        <w:rPr>
          <w:rFonts w:eastAsia="Times New Roman" w:cs="Times New Roman"/>
          <w:szCs w:val="24"/>
        </w:rPr>
        <w:t>έει κάτι το οποίο θα έχει πάρα πολύ ενδιαφέρον να το παρακολουθήσουμε ως συλλογισμό σ</w:t>
      </w:r>
      <w:r>
        <w:rPr>
          <w:rFonts w:eastAsia="Times New Roman" w:cs="Times New Roman"/>
          <w:szCs w:val="24"/>
        </w:rPr>
        <w:t>τη δίκη, η οποία ενδεχομένως να γίνει, ότι δηλαδή «τις αποφάσεις αυτές δεν τις έπαιρνα μόνος, τις έπαιρναν και άλλοι μαζί με μένα». Είναι, λοιπόν, πατριωτικό καθήκον του κ. Παπαντωνίου</w:t>
      </w:r>
      <w:r>
        <w:rPr>
          <w:rFonts w:eastAsia="Times New Roman" w:cs="Times New Roman"/>
          <w:szCs w:val="24"/>
        </w:rPr>
        <w:t>,</w:t>
      </w:r>
      <w:r>
        <w:rPr>
          <w:rFonts w:eastAsia="Times New Roman" w:cs="Times New Roman"/>
          <w:szCs w:val="24"/>
        </w:rPr>
        <w:t xml:space="preserve"> μετά από όσα έχει κάνει</w:t>
      </w:r>
      <w:r>
        <w:rPr>
          <w:rFonts w:eastAsia="Times New Roman" w:cs="Times New Roman"/>
          <w:szCs w:val="24"/>
        </w:rPr>
        <w:t>,</w:t>
      </w:r>
      <w:r>
        <w:rPr>
          <w:rFonts w:eastAsia="Times New Roman" w:cs="Times New Roman"/>
          <w:szCs w:val="24"/>
        </w:rPr>
        <w:t xml:space="preserve"> να μιλήσει γι’ αυτές τις ευθύνες των άλλων, τ</w:t>
      </w:r>
      <w:r>
        <w:rPr>
          <w:rFonts w:eastAsia="Times New Roman" w:cs="Times New Roman"/>
          <w:szCs w:val="24"/>
        </w:rPr>
        <w:t>ων μελών του Κυβερνητικού Συμβουλίου Εξωτερικ</w:t>
      </w:r>
      <w:r>
        <w:rPr>
          <w:rFonts w:eastAsia="Times New Roman" w:cs="Times New Roman"/>
          <w:szCs w:val="24"/>
        </w:rPr>
        <w:t>ών</w:t>
      </w:r>
      <w:r>
        <w:rPr>
          <w:rFonts w:eastAsia="Times New Roman" w:cs="Times New Roman"/>
          <w:szCs w:val="24"/>
        </w:rPr>
        <w:t xml:space="preserve"> και Άμυνας και να μην κάνει τα ίδια που έκανε ο κ. Παπακωνσταντίνου με τη λίστα </w:t>
      </w:r>
      <w:proofErr w:type="spellStart"/>
      <w:r>
        <w:rPr>
          <w:rFonts w:eastAsia="Times New Roman" w:cs="Times New Roman"/>
          <w:szCs w:val="24"/>
        </w:rPr>
        <w:t>Λαγκάρντ</w:t>
      </w:r>
      <w:proofErr w:type="spellEnd"/>
      <w:r>
        <w:rPr>
          <w:rFonts w:eastAsia="Times New Roman" w:cs="Times New Roman"/>
          <w:szCs w:val="24"/>
        </w:rPr>
        <w:t xml:space="preserve">. </w:t>
      </w:r>
    </w:p>
    <w:p w14:paraId="662D50E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Τέλος, κυρίες και κύριοι συνάδελφοι, θα κάνω μια αναφορά στη χθεσινή δήλωση του Αρχηγού της Αξιωματικής Αντιπολίτευση</w:t>
      </w:r>
      <w:r>
        <w:rPr>
          <w:rFonts w:eastAsia="Times New Roman" w:cs="Times New Roman"/>
          <w:szCs w:val="24"/>
        </w:rPr>
        <w:t xml:space="preserve">ς σχετικά με την πρόθεσή του να ζητήσει Εξεταστική Επιτροπή για το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1</w:t>
      </w:r>
      <w:r>
        <w:rPr>
          <w:rFonts w:eastAsia="Times New Roman" w:cs="Times New Roman"/>
          <w:szCs w:val="24"/>
        </w:rPr>
        <w:t>»</w:t>
      </w:r>
      <w:r>
        <w:rPr>
          <w:rFonts w:eastAsia="Times New Roman" w:cs="Times New Roman"/>
          <w:szCs w:val="24"/>
        </w:rPr>
        <w:t xml:space="preserve"> και για τις συνομιλίες που είχε ο Υπουργός Άμυνας με έναν κρατούμενο.</w:t>
      </w:r>
    </w:p>
    <w:p w14:paraId="662D50E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ερώτημα παραμένει, κυρίες και κύριοι συνάδελφοι: Τι θα έκανε ο οποιοσδήποτε από εμάς, πολύ δε περισσότερο ο</w:t>
      </w:r>
      <w:r>
        <w:rPr>
          <w:rFonts w:eastAsia="Times New Roman" w:cs="Times New Roman"/>
          <w:szCs w:val="24"/>
        </w:rPr>
        <w:t xml:space="preserve"> Αρχηγός της Αξιωματικής Αντιπολίτευσης, αν βρισκόταν μπροστά σε έναν κρατούμενο ή έναν κατάδικο που θα του έλεγε «εγώ θέλω να εισφέρω στη </w:t>
      </w:r>
      <w:r>
        <w:rPr>
          <w:rFonts w:eastAsia="Times New Roman" w:cs="Times New Roman"/>
          <w:szCs w:val="24"/>
        </w:rPr>
        <w:t>δ</w:t>
      </w:r>
      <w:r>
        <w:rPr>
          <w:rFonts w:eastAsia="Times New Roman" w:cs="Times New Roman"/>
          <w:szCs w:val="24"/>
        </w:rPr>
        <w:t xml:space="preserve">ικαιοσύνη στοιχεία για να λάμψει η αλήθεια»; Δεν ξέρω αν υπάρχει κάποιος που θα έκανε κάτι διαφορετικό από τον Υπουργό Εθνικής Άμυνας. </w:t>
      </w:r>
    </w:p>
    <w:p w14:paraId="662D50E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Εκείνο που θα ήθελα να ξέρω είναι το εξής: Αν ο κ. Μητσοτάκης συναντούσε τον κ. </w:t>
      </w:r>
      <w:proofErr w:type="spellStart"/>
      <w:r>
        <w:rPr>
          <w:rFonts w:eastAsia="Times New Roman" w:cs="Times New Roman"/>
          <w:szCs w:val="24"/>
        </w:rPr>
        <w:t>Χριστοφοράκο</w:t>
      </w:r>
      <w:proofErr w:type="spellEnd"/>
      <w:r>
        <w:rPr>
          <w:rFonts w:eastAsia="Times New Roman" w:cs="Times New Roman"/>
          <w:szCs w:val="24"/>
        </w:rPr>
        <w:t>, ο οποίος έχει καταδικαστεί</w:t>
      </w:r>
      <w:r>
        <w:rPr>
          <w:rFonts w:eastAsia="Times New Roman" w:cs="Times New Roman"/>
          <w:szCs w:val="24"/>
        </w:rPr>
        <w:t xml:space="preserve"> για μίζες για τα εξοπλιστικά και για ένα σωρό άλλα ζητήματα και του έλεγε «θέλω να εισφέρω στοιχεία στην αποκάλυψη αυτής της υπόθεσης», τι θα του έλεγε ο κ. Μητσοτάκης; Να μην τα καταθέσει; Να τα κουκουλώσει; </w:t>
      </w:r>
    </w:p>
    <w:p w14:paraId="662D50F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Έτσι, λοιπόν, κυρίες και κύριοι συνάδελφοι, κ</w:t>
      </w:r>
      <w:r>
        <w:rPr>
          <w:rFonts w:eastAsia="Times New Roman" w:cs="Times New Roman"/>
          <w:szCs w:val="24"/>
        </w:rPr>
        <w:t xml:space="preserve">αταλαβαίνετε όλη την υποκρισία, η οποία στηρίζεται πάνω σε τέτοιες προτάσεις, όταν </w:t>
      </w:r>
      <w:r>
        <w:rPr>
          <w:rFonts w:eastAsia="Times New Roman" w:cs="Times New Roman"/>
          <w:szCs w:val="24"/>
        </w:rPr>
        <w:t>έ</w:t>
      </w:r>
      <w:r>
        <w:rPr>
          <w:rFonts w:eastAsia="Times New Roman" w:cs="Times New Roman"/>
          <w:szCs w:val="24"/>
        </w:rPr>
        <w:t>ρχ</w:t>
      </w:r>
      <w:r>
        <w:rPr>
          <w:rFonts w:eastAsia="Times New Roman" w:cs="Times New Roman"/>
          <w:szCs w:val="24"/>
        </w:rPr>
        <w:t>ε</w:t>
      </w:r>
      <w:r>
        <w:rPr>
          <w:rFonts w:eastAsia="Times New Roman" w:cs="Times New Roman"/>
          <w:szCs w:val="24"/>
        </w:rPr>
        <w:t>στε εδώ κάθε φορά παρελκυστικά για να μας πείτε κάτι και για να κρύψετε το επίδικο και το ζητούμενο.</w:t>
      </w:r>
    </w:p>
    <w:p w14:paraId="662D50F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Τα ζητούμενα, λοιπόν, της εποχής σήμερα είναι: Πρώτον, ότι η Κυβέρνη</w:t>
      </w:r>
      <w:r>
        <w:rPr>
          <w:rFonts w:eastAsia="Times New Roman" w:cs="Times New Roman"/>
          <w:szCs w:val="24"/>
        </w:rPr>
        <w:t>ση τα κατάφερε. Έκλεισε η δεύτερη αξιολόγηση με μία ικανοποιητική συμφωνία και σήμερα μπαίνουμε στον δρόμο της αρετής, δηλαδή της διαλεύκανσης όλων εκείνων των υποθέσεων που μάτωσαν την ελληνική κοινωνία και οδήγησαν τη χώρα σε αυτό το σημείο. Παρελκυστικέ</w:t>
      </w:r>
      <w:r>
        <w:rPr>
          <w:rFonts w:eastAsia="Times New Roman" w:cs="Times New Roman"/>
          <w:szCs w:val="24"/>
        </w:rPr>
        <w:t>ς τακτικές αυτού του τύπου είναι βέβαιο ότι για άλλη μια φορά θα αποτύχουν.</w:t>
      </w:r>
    </w:p>
    <w:p w14:paraId="662D50F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Ευχαριστώ.</w:t>
      </w:r>
    </w:p>
    <w:p w14:paraId="662D50F3"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62D50F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662D50F5"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μπορώ να έχω τον λόγο;</w:t>
      </w:r>
    </w:p>
    <w:p w14:paraId="662D50F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(Σπυρίδων Λυκούδης): </w:t>
      </w:r>
      <w:r>
        <w:rPr>
          <w:rFonts w:eastAsia="Times New Roman" w:cs="Times New Roman"/>
          <w:szCs w:val="24"/>
        </w:rPr>
        <w:t xml:space="preserve">Πριν κηρυχθεί περαιωμένη η συζήτηση, ο συνάδελφος κ. </w:t>
      </w:r>
      <w:proofErr w:type="spellStart"/>
      <w:r>
        <w:rPr>
          <w:rFonts w:eastAsia="Times New Roman" w:cs="Times New Roman"/>
          <w:szCs w:val="24"/>
        </w:rPr>
        <w:t>Παφίλης</w:t>
      </w:r>
      <w:proofErr w:type="spellEnd"/>
      <w:r>
        <w:rPr>
          <w:rFonts w:eastAsia="Times New Roman" w:cs="Times New Roman"/>
          <w:szCs w:val="24"/>
        </w:rPr>
        <w:t xml:space="preserve"> θέλει να κάνει μία δήλωση εκ μέρους του Κομμουνιστικού Κόμματος Ελλάδας.</w:t>
      </w:r>
    </w:p>
    <w:p w14:paraId="662D50F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έχετε τον λόγο.</w:t>
      </w:r>
    </w:p>
    <w:p w14:paraId="662D50F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θα μιλήσω για δέκα δευτερόλεπτα.</w:t>
      </w:r>
    </w:p>
    <w:p w14:paraId="662D50F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Θέλω να κάνω μια δήλωση εκ μέρους της Κοινοβουλευτικής Ομάδας του ΚΚΕ, να τη διαβάσω κιόλας για να καταχωρ</w:t>
      </w:r>
      <w:r>
        <w:rPr>
          <w:rFonts w:eastAsia="Times New Roman" w:cs="Times New Roman"/>
          <w:szCs w:val="24"/>
        </w:rPr>
        <w:t>ισ</w:t>
      </w:r>
      <w:r>
        <w:rPr>
          <w:rFonts w:eastAsia="Times New Roman" w:cs="Times New Roman"/>
          <w:szCs w:val="24"/>
        </w:rPr>
        <w:t xml:space="preserve">θεί ακριβώς. </w:t>
      </w:r>
    </w:p>
    <w:p w14:paraId="662D50FA"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«Το Κομμουνιστικό Κόμμα Ελλάδας έχει καταθέσει ξεχωριστή από το πόρισμα δήλωση, με την οποία τοποθετούμαστε συνολικά για την υπόθεση Π</w:t>
      </w:r>
      <w:r>
        <w:rPr>
          <w:rFonts w:eastAsia="Times New Roman" w:cs="Times New Roman"/>
          <w:szCs w:val="24"/>
        </w:rPr>
        <w:t xml:space="preserve">απαντωνίου και την ανάγκη περαιτέρω διερεύνησης από τη </w:t>
      </w:r>
      <w:r>
        <w:rPr>
          <w:rFonts w:eastAsia="Times New Roman" w:cs="Times New Roman"/>
          <w:szCs w:val="24"/>
        </w:rPr>
        <w:t>δ</w:t>
      </w:r>
      <w:r>
        <w:rPr>
          <w:rFonts w:eastAsia="Times New Roman" w:cs="Times New Roman"/>
          <w:szCs w:val="24"/>
        </w:rPr>
        <w:t>ικαιοσύνη και η οποία δήλωση αποτελεί ενιαίο σύνολο και δεν μπορεί να διασπαστεί. Γι’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η Κοινοβουλευτική Ομάδα του ΚΚΕ δεν θα πάρει μέρος στην ψηφοφορία</w:t>
      </w:r>
      <w:r>
        <w:rPr>
          <w:rFonts w:eastAsia="Times New Roman" w:cs="Times New Roman"/>
          <w:szCs w:val="24"/>
        </w:rPr>
        <w:t>.</w:t>
      </w:r>
      <w:r>
        <w:rPr>
          <w:rFonts w:eastAsia="Times New Roman" w:cs="Times New Roman"/>
          <w:szCs w:val="24"/>
        </w:rPr>
        <w:t>».</w:t>
      </w:r>
    </w:p>
    <w:p w14:paraId="662D50F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62D50F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w:t>
      </w:r>
      <w:r>
        <w:rPr>
          <w:rFonts w:eastAsia="Times New Roman" w:cs="Times New Roman"/>
          <w:b/>
          <w:szCs w:val="24"/>
        </w:rPr>
        <w:t xml:space="preserve">πυρίδων Λυκούδης): </w:t>
      </w:r>
      <w:r>
        <w:rPr>
          <w:rFonts w:eastAsia="Times New Roman" w:cs="Times New Roman"/>
          <w:szCs w:val="24"/>
        </w:rPr>
        <w:t xml:space="preserve">Ευχαριστούμε, κύριε </w:t>
      </w:r>
      <w:proofErr w:type="spellStart"/>
      <w:r>
        <w:rPr>
          <w:rFonts w:eastAsia="Times New Roman" w:cs="Times New Roman"/>
          <w:szCs w:val="24"/>
        </w:rPr>
        <w:t>Παφίλη</w:t>
      </w:r>
      <w:proofErr w:type="spellEnd"/>
      <w:r>
        <w:rPr>
          <w:rFonts w:eastAsia="Times New Roman" w:cs="Times New Roman"/>
          <w:szCs w:val="24"/>
        </w:rPr>
        <w:t xml:space="preserve">. </w:t>
      </w:r>
    </w:p>
    <w:p w14:paraId="662D50F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w:t>
      </w:r>
    </w:p>
    <w:p w14:paraId="662D50F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Κύριε Πρόεδρε, μπορώ να έχω τον λόγο; </w:t>
      </w:r>
    </w:p>
    <w:p w14:paraId="662D50FF"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Παρασκευόπουλε, όταν θα έρθει η ώρα θα δώ</w:t>
      </w:r>
      <w:r>
        <w:rPr>
          <w:rFonts w:eastAsia="Times New Roman" w:cs="Times New Roman"/>
          <w:szCs w:val="24"/>
        </w:rPr>
        <w:t xml:space="preserve">σετε την εξήγηση. Θέλετε να δώσετε από τώρα εξηγήσεις; Το τι σημαίνει κάθε ψήφος, αυτό δεν θέλετε να εξηγήσετε; Θα τα πει και το Προεδρείο. </w:t>
      </w:r>
    </w:p>
    <w:p w14:paraId="662D5100"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Θέλω να κάνω έναν σχολιασμό για την άσκηση νομιμότητας και συνταγματικότητας επί όσων είπ</w:t>
      </w:r>
      <w:r>
        <w:rPr>
          <w:rFonts w:eastAsia="Times New Roman" w:cs="Times New Roman"/>
          <w:szCs w:val="24"/>
        </w:rPr>
        <w:t xml:space="preserve">ε ο κ. </w:t>
      </w:r>
      <w:proofErr w:type="spellStart"/>
      <w:r>
        <w:rPr>
          <w:rFonts w:eastAsia="Times New Roman" w:cs="Times New Roman"/>
          <w:szCs w:val="24"/>
        </w:rPr>
        <w:t>Παφίλης</w:t>
      </w:r>
      <w:proofErr w:type="spellEnd"/>
      <w:r>
        <w:rPr>
          <w:rFonts w:eastAsia="Times New Roman" w:cs="Times New Roman"/>
          <w:szCs w:val="24"/>
        </w:rPr>
        <w:t>.</w:t>
      </w:r>
    </w:p>
    <w:p w14:paraId="662D5101"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Αν είναι για σχολιασμό, να απαντήσω και εγώ. </w:t>
      </w:r>
    </w:p>
    <w:p w14:paraId="662D5102"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ΝΙΚΗΤΑΣ ΚΑΚΛΑΜΑΝΗΣ (Δ΄ Αντιπρόεδρος της Βουλής): </w:t>
      </w:r>
      <w:r>
        <w:rPr>
          <w:rFonts w:eastAsia="Times New Roman" w:cs="Times New Roman"/>
          <w:szCs w:val="24"/>
        </w:rPr>
        <w:t>Δεν έχει δικαίωμα σχολιασμού επί δήλωσης.</w:t>
      </w:r>
    </w:p>
    <w:p w14:paraId="662D510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Αν είναι, να σχολιάσω και εγώ. </w:t>
      </w:r>
    </w:p>
    <w:p w14:paraId="662D5104" w14:textId="77777777" w:rsidR="009A4B17" w:rsidRDefault="004622F9">
      <w:pPr>
        <w:spacing w:after="0" w:line="600" w:lineRule="auto"/>
        <w:ind w:firstLine="720"/>
        <w:jc w:val="both"/>
        <w:rPr>
          <w:rFonts w:eastAsia="Times New Roman" w:cs="Times New Roman"/>
          <w:b/>
          <w:szCs w:val="24"/>
        </w:rPr>
      </w:pPr>
      <w:r>
        <w:rPr>
          <w:rFonts w:eastAsia="Times New Roman" w:cs="Times New Roman"/>
          <w:b/>
          <w:szCs w:val="24"/>
        </w:rPr>
        <w:t xml:space="preserve">ΝΙΚΟΛΑΟΣ ΠΑΡΑΣΚΕΥΟΠΟΥΛΟΣ: </w:t>
      </w:r>
      <w:r>
        <w:rPr>
          <w:rFonts w:eastAsia="Times New Roman" w:cs="Times New Roman"/>
          <w:szCs w:val="24"/>
        </w:rPr>
        <w:t>Ευχαρίσ</w:t>
      </w:r>
      <w:r>
        <w:rPr>
          <w:rFonts w:eastAsia="Times New Roman" w:cs="Times New Roman"/>
          <w:szCs w:val="24"/>
        </w:rPr>
        <w:t>τως.</w:t>
      </w:r>
    </w:p>
    <w:p w14:paraId="662D5105"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Νομίζω ότι νομικά έχετε δίκιο λέγοντας «παρών». Όμως, πρέπει να καταλάβουμε ότι </w:t>
      </w:r>
      <w:r>
        <w:rPr>
          <w:rFonts w:eastAsia="Times New Roman" w:cs="Times New Roman"/>
          <w:szCs w:val="24"/>
        </w:rPr>
        <w:t xml:space="preserve">σε </w:t>
      </w:r>
      <w:r>
        <w:rPr>
          <w:rFonts w:eastAsia="Times New Roman" w:cs="Times New Roman"/>
          <w:szCs w:val="24"/>
        </w:rPr>
        <w:t xml:space="preserve">αυτή η </w:t>
      </w:r>
      <w:r>
        <w:rPr>
          <w:rFonts w:eastAsia="Times New Roman" w:cs="Times New Roman"/>
          <w:szCs w:val="24"/>
        </w:rPr>
        <w:t>ε</w:t>
      </w:r>
      <w:r>
        <w:rPr>
          <w:rFonts w:eastAsia="Times New Roman" w:cs="Times New Roman"/>
          <w:szCs w:val="24"/>
        </w:rPr>
        <w:t xml:space="preserve">πιτροπή, επειδή έχει χαρακτηριστικά </w:t>
      </w:r>
      <w:r>
        <w:rPr>
          <w:rFonts w:eastAsia="Times New Roman" w:cs="Times New Roman"/>
          <w:szCs w:val="24"/>
        </w:rPr>
        <w:t>π</w:t>
      </w:r>
      <w:r>
        <w:rPr>
          <w:rFonts w:eastAsia="Times New Roman" w:cs="Times New Roman"/>
          <w:szCs w:val="24"/>
        </w:rPr>
        <w:t xml:space="preserve">ροανακριτικής </w:t>
      </w:r>
      <w:r>
        <w:rPr>
          <w:rFonts w:eastAsia="Times New Roman" w:cs="Times New Roman"/>
          <w:szCs w:val="24"/>
        </w:rPr>
        <w:t>ε</w:t>
      </w:r>
      <w:r>
        <w:rPr>
          <w:rFonts w:eastAsia="Times New Roman" w:cs="Times New Roman"/>
          <w:szCs w:val="24"/>
        </w:rPr>
        <w:t xml:space="preserve">πιτροπής, δεν έχει θέση το «παρών». </w:t>
      </w:r>
    </w:p>
    <w:p w14:paraId="662D5106" w14:textId="77777777" w:rsidR="009A4B17" w:rsidRDefault="004622F9">
      <w:pPr>
        <w:spacing w:after="0" w:line="600" w:lineRule="auto"/>
        <w:ind w:firstLine="709"/>
        <w:jc w:val="both"/>
        <w:rPr>
          <w:rFonts w:eastAsia="Times New Roman" w:cs="Times New Roman"/>
          <w:szCs w:val="24"/>
        </w:rPr>
      </w:pPr>
      <w:r>
        <w:rPr>
          <w:rFonts w:eastAsia="Times New Roman" w:cs="Times New Roman"/>
          <w:szCs w:val="24"/>
        </w:rPr>
        <w:t xml:space="preserve">Είναι μία </w:t>
      </w:r>
      <w:r>
        <w:rPr>
          <w:rFonts w:eastAsia="Times New Roman" w:cs="Times New Roman"/>
          <w:szCs w:val="24"/>
        </w:rPr>
        <w:t>ε</w:t>
      </w:r>
      <w:r>
        <w:rPr>
          <w:rFonts w:eastAsia="Times New Roman" w:cs="Times New Roman"/>
          <w:szCs w:val="24"/>
        </w:rPr>
        <w:t xml:space="preserve">πιτροπή η οποία αποφαίνεται σε ένα θέμα δικαιοσύνης. Στη δικαιοσύνη δεν υπάρχει αρνησιδικία. Αυτό το πράγμα το λέω. Μπορεί να προχωρήσει με οποιονδήποτε τρόπο, αλλά η δικαιοσύνη δεν γνωρίζει αρνησιδικία, έστω και αν εδώ επιτρέπεται ρητά να πείτε «παρών». </w:t>
      </w:r>
    </w:p>
    <w:p w14:paraId="662D5107"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Παρασκευόπουλε, πάντως με κάθε σεβασμό, τώρα σχολιάζετε μια συγκεκριμένη πολιτική στάση ενός κόμματος. Εν πάση </w:t>
      </w:r>
      <w:proofErr w:type="spellStart"/>
      <w:r>
        <w:rPr>
          <w:rFonts w:eastAsia="Times New Roman" w:cs="Times New Roman"/>
          <w:szCs w:val="24"/>
        </w:rPr>
        <w:t>περιπτώσει</w:t>
      </w:r>
      <w:proofErr w:type="spellEnd"/>
      <w:r>
        <w:rPr>
          <w:rFonts w:eastAsia="Times New Roman" w:cs="Times New Roman"/>
          <w:szCs w:val="24"/>
        </w:rPr>
        <w:t>, ας είμαστε λίγο προσεκτικοί.</w:t>
      </w:r>
    </w:p>
    <w:p w14:paraId="662D510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Παφίλης</w:t>
      </w:r>
      <w:proofErr w:type="spellEnd"/>
      <w:r>
        <w:rPr>
          <w:rFonts w:eastAsia="Times New Roman" w:cs="Times New Roman"/>
          <w:szCs w:val="24"/>
        </w:rPr>
        <w:t xml:space="preserve"> έχει τον λόγο.</w:t>
      </w:r>
    </w:p>
    <w:p w14:paraId="662D5109"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είνα</w:t>
      </w:r>
      <w:r>
        <w:rPr>
          <w:rFonts w:eastAsia="Times New Roman" w:cs="Times New Roman"/>
          <w:szCs w:val="24"/>
        </w:rPr>
        <w:t>ι σαφής η τοποθέτηση, όπως και σαφής η δήλωση και ο κ. Παρασκευόπουλος το ξέρει πάρα πολύ καλά. Είναι πολιτική τοποθέτηση. Υποδείξεις δεν δεχόμαστε για το τι θα ψηφίσουμε και αν θα συμμετ</w:t>
      </w:r>
      <w:r>
        <w:rPr>
          <w:rFonts w:eastAsia="Times New Roman" w:cs="Times New Roman"/>
          <w:szCs w:val="24"/>
        </w:rPr>
        <w:t>άσ</w:t>
      </w:r>
      <w:r>
        <w:rPr>
          <w:rFonts w:eastAsia="Times New Roman" w:cs="Times New Roman"/>
          <w:szCs w:val="24"/>
        </w:rPr>
        <w:t>χουμε ή όχι στην ψηφοφορία. Με σαφήνεια έχουμε τοποθετηθεί ότι η μί</w:t>
      </w:r>
      <w:r>
        <w:rPr>
          <w:rFonts w:eastAsia="Times New Roman" w:cs="Times New Roman"/>
          <w:szCs w:val="24"/>
        </w:rPr>
        <w:t>α έχει παραγραφεί και η άλλη πρέπει να πάει στη δικαιοσύνη και αυτό είναι αυτονόητο και δεν μπορούμε να κάνουμε τον ταχυδρόμο, να στέλνει η δικαιοσύνη και να τη γυρνάμε πίσω -γιατί αυτό γίνεται στην πραγματικότητα και δεν ήθελα να το πω- και με βάση τη συν</w:t>
      </w:r>
      <w:r>
        <w:rPr>
          <w:rFonts w:eastAsia="Times New Roman" w:cs="Times New Roman"/>
          <w:szCs w:val="24"/>
        </w:rPr>
        <w:t>ολική μας τοποθέτηση δεν παίρνουμε μέρος σε αυτή την ψηφοφορία. Είναι καθαρότατη πολιτική στάση.</w:t>
      </w:r>
    </w:p>
    <w:p w14:paraId="662D510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w:t>
      </w:r>
    </w:p>
    <w:p w14:paraId="662D510B"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του διανεμηθέντος πορίσματος της Ειδικής Κοινο</w:t>
      </w:r>
      <w:r>
        <w:rPr>
          <w:rFonts w:eastAsia="Times New Roman" w:cs="Times New Roman"/>
          <w:szCs w:val="24"/>
        </w:rPr>
        <w:t>βουλευτικής Επιτροπής που διενήργησε προκαταρκτική εξέταση</w:t>
      </w:r>
      <w:r>
        <w:rPr>
          <w:rFonts w:eastAsia="Times New Roman" w:cs="Times New Roman"/>
          <w:szCs w:val="24"/>
        </w:rPr>
        <w:t>,</w:t>
      </w:r>
      <w:r>
        <w:rPr>
          <w:rFonts w:eastAsia="Times New Roman" w:cs="Times New Roman"/>
          <w:szCs w:val="24"/>
        </w:rPr>
        <w:t xml:space="preserve"> κατά του πρώην Υπουργού</w:t>
      </w:r>
      <w:r>
        <w:rPr>
          <w:rFonts w:eastAsia="Times New Roman" w:cs="Times New Roman"/>
          <w:szCs w:val="24"/>
        </w:rPr>
        <w:t>,</w:t>
      </w:r>
      <w:r>
        <w:rPr>
          <w:rFonts w:eastAsia="Times New Roman" w:cs="Times New Roman"/>
          <w:szCs w:val="24"/>
        </w:rPr>
        <w:t xml:space="preserve"> κ. Ιωάννη Παπαντωνίου «για την ενδεχόμενη τέλεση των αδικημάτων της απιστίας στρεφόμενης κατά του </w:t>
      </w:r>
      <w:r>
        <w:rPr>
          <w:rFonts w:eastAsia="Times New Roman" w:cs="Times New Roman"/>
          <w:szCs w:val="24"/>
        </w:rPr>
        <w:t>Δ</w:t>
      </w:r>
      <w:r>
        <w:rPr>
          <w:rFonts w:eastAsia="Times New Roman" w:cs="Times New Roman"/>
          <w:szCs w:val="24"/>
        </w:rPr>
        <w:t>ημοσίου (άρθρο 256 Π.Κ. σε συνδυασμό με το άρθρο 263</w:t>
      </w:r>
      <w:r>
        <w:rPr>
          <w:rFonts w:eastAsia="Times New Roman" w:cs="Times New Roman"/>
          <w:szCs w:val="24"/>
        </w:rPr>
        <w:t>α</w:t>
      </w:r>
      <w:r>
        <w:rPr>
          <w:rFonts w:eastAsia="Times New Roman" w:cs="Times New Roman"/>
          <w:szCs w:val="24"/>
          <w:vertAlign w:val="superscript"/>
        </w:rPr>
        <w:t xml:space="preserve"> </w:t>
      </w:r>
      <w:r>
        <w:rPr>
          <w:rFonts w:eastAsia="Times New Roman" w:cs="Times New Roman"/>
          <w:szCs w:val="24"/>
        </w:rPr>
        <w:t xml:space="preserve">Π.Κ. και τον </w:t>
      </w:r>
      <w:r>
        <w:rPr>
          <w:rFonts w:eastAsia="Times New Roman" w:cs="Times New Roman"/>
          <w:szCs w:val="24"/>
        </w:rPr>
        <w:t>ν</w:t>
      </w:r>
      <w:r>
        <w:rPr>
          <w:rFonts w:eastAsia="Times New Roman" w:cs="Times New Roman"/>
          <w:szCs w:val="24"/>
        </w:rPr>
        <w:t>.160</w:t>
      </w:r>
      <w:r>
        <w:rPr>
          <w:rFonts w:eastAsia="Times New Roman" w:cs="Times New Roman"/>
          <w:szCs w:val="24"/>
        </w:rPr>
        <w:t>8/1950) και της νομιμοποίησης εσόδων από εγκληματική δραστηριότητα (σύμφωνα με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.2331/1995, όπως ισχύει), κατά την άσκηση των καθηκόντων του, στο πλαίσιο σύναψης συμβάσεων εξοπλιστικών προγραμμάτων του Υπουργείου Εθνικής Άμυνας και σύμφωνα με τα διαλαμ</w:t>
      </w:r>
      <w:r>
        <w:rPr>
          <w:rFonts w:eastAsia="Times New Roman" w:cs="Times New Roman"/>
          <w:szCs w:val="24"/>
        </w:rPr>
        <w:t>βανόμενα στην από 10</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2017 πρόταση», και λήψη απόφασης για την άσκηση ή μη δίωξης κατά του πρώην Υπουργού με μυστική ψηφοφορία (άρθρο 86 του Συντάγματος, άρθρα 153 </w:t>
      </w:r>
      <w:proofErr w:type="spellStart"/>
      <w:r>
        <w:rPr>
          <w:rFonts w:eastAsia="Times New Roman" w:cs="Times New Roman"/>
          <w:szCs w:val="24"/>
        </w:rPr>
        <w:t>επ</w:t>
      </w:r>
      <w:proofErr w:type="spellEnd"/>
      <w:r>
        <w:rPr>
          <w:rFonts w:eastAsia="Times New Roman" w:cs="Times New Roman"/>
          <w:szCs w:val="24"/>
        </w:rPr>
        <w:t xml:space="preserve">. του </w:t>
      </w:r>
      <w:proofErr w:type="spellStart"/>
      <w:r>
        <w:rPr>
          <w:rFonts w:eastAsia="Times New Roman" w:cs="Times New Roman"/>
          <w:szCs w:val="24"/>
        </w:rPr>
        <w:t>Κ.τ.Β</w:t>
      </w:r>
      <w:proofErr w:type="spellEnd"/>
      <w:r>
        <w:rPr>
          <w:rFonts w:eastAsia="Times New Roman" w:cs="Times New Roman"/>
          <w:szCs w:val="24"/>
        </w:rPr>
        <w:t xml:space="preserve">. και άρθρα του ν.3126/2003 «Ποινική Ευθύνη των Υπουργών»). </w:t>
      </w:r>
    </w:p>
    <w:p w14:paraId="662D510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συνάδελφοι, θα ακολουθήσει μυστική ψηφοφορία και λήψη απόφασης για την άσκηση ή μη δίωξης κατά του πρώην Υπουργού κ. Ιωάννη Παπαντωνίου, σύμφωνα με τις διατάξεις της παραγράφου 3 του άρθρου 157 και του άρθρου 73 του Κανονισμού της Βουλής.</w:t>
      </w:r>
    </w:p>
    <w:p w14:paraId="662D510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Για τη διεξαγωγή</w:t>
      </w:r>
      <w:r>
        <w:rPr>
          <w:rFonts w:eastAsia="Times New Roman" w:cs="Times New Roman"/>
          <w:szCs w:val="24"/>
        </w:rPr>
        <w:t xml:space="preserve"> της μυστικής ψηφοφορίας έχουν διανεμηθεί ψηφοδέλτια για την άσκηση ή μη δίωξης με το όνομα του πρώην Υπουργού Εθνικής Άμυνας κ. Ιωάννη Παπαντωνίου.</w:t>
      </w:r>
    </w:p>
    <w:p w14:paraId="662D510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Παρακαλώ, για να μην υπάρξει καμμία παρανόηση, η ψήφος για την άσκηση ή μη δίωξης κατά του πρώην Υπουργού ε</w:t>
      </w:r>
      <w:r>
        <w:rPr>
          <w:rFonts w:eastAsia="Times New Roman" w:cs="Times New Roman"/>
          <w:szCs w:val="24"/>
        </w:rPr>
        <w:t>κφράζεται με σταυρό κάτω από μια από τις τρεις λέξεις</w:t>
      </w:r>
      <w:r>
        <w:rPr>
          <w:rFonts w:eastAsia="Times New Roman" w:cs="Times New Roman"/>
          <w:szCs w:val="24"/>
        </w:rPr>
        <w:t>:</w:t>
      </w:r>
      <w:r>
        <w:rPr>
          <w:rFonts w:eastAsia="Times New Roman" w:cs="Times New Roman"/>
          <w:szCs w:val="24"/>
        </w:rPr>
        <w:t xml:space="preserve"> «ΝΑΙ», «ΟΧΙ», «ΠΑΡΩΝ». Εφόσον το ψηφοδέλτιο δεν φέρει σταυρό, τότε αυτό θα θεωρείται άκυρο. </w:t>
      </w:r>
    </w:p>
    <w:p w14:paraId="662D510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(Δείγμα του προαναφερθέντος ψηφοδελτίου καταχωρίζεται στα Πρακτικά και έχει ως εξής: </w:t>
      </w:r>
    </w:p>
    <w:p w14:paraId="662D5110"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662D5111"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ΜΠΕΙ Η ΣΕΛΙΔΑ 407)</w:t>
      </w:r>
    </w:p>
    <w:p w14:paraId="662D5112"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662D5113"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Επίσης, </w:t>
      </w:r>
      <w:r>
        <w:rPr>
          <w:rFonts w:eastAsia="Times New Roman" w:cs="Times New Roman"/>
          <w:szCs w:val="24"/>
        </w:rPr>
        <w:t xml:space="preserve">κυρίες και κύριοι συνάδελφοι, </w:t>
      </w:r>
      <w:r>
        <w:rPr>
          <w:rFonts w:eastAsia="Times New Roman" w:cs="Times New Roman"/>
          <w:szCs w:val="24"/>
        </w:rPr>
        <w:t xml:space="preserve">σας έχουν διανεμηθεί λευκά ψηφοδέλτια και φάκελοι για τα ψηφοδέλτια. </w:t>
      </w:r>
    </w:p>
    <w:p w14:paraId="662D5114"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ίμαι βέβαιος ότι </w:t>
      </w:r>
      <w:r>
        <w:rPr>
          <w:rFonts w:eastAsia="Times New Roman" w:cs="Times New Roman"/>
          <w:szCs w:val="24"/>
        </w:rPr>
        <w:t>ήδη</w:t>
      </w:r>
      <w:r>
        <w:rPr>
          <w:rFonts w:eastAsia="Times New Roman" w:cs="Times New Roman"/>
          <w:szCs w:val="24"/>
        </w:rPr>
        <w:t xml:space="preserve"> κάποιοι έχετε προλάβει και έχετε ψηφίσει και ενδεχομένως όχι με σταυρό, αλλά με κάποιο άλλο…</w:t>
      </w:r>
    </w:p>
    <w:p w14:paraId="662D5115"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662D511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Έχω δίκιο; Να θεωρήσουμε ότι το δεχόμαστε. Το λέω για να είμαι απολύτως τυπικός, το λέω για να</w:t>
      </w:r>
      <w:r>
        <w:rPr>
          <w:rFonts w:eastAsia="Times New Roman" w:cs="Times New Roman"/>
          <w:szCs w:val="24"/>
        </w:rPr>
        <w:t xml:space="preserve">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w:t>
      </w:r>
    </w:p>
    <w:p w14:paraId="662D511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Επίσης, σύμφωνα με την παράγραφο 10 του άρθρου 73 του Κανονισμού της Βουλής, σε περίπτωση ασυμφωνίας μεταξύ του αριθμού των ψηφοδελτίων και του αριθμού των </w:t>
      </w:r>
      <w:proofErr w:type="spellStart"/>
      <w:r>
        <w:rPr>
          <w:rFonts w:eastAsia="Times New Roman" w:cs="Times New Roman"/>
          <w:szCs w:val="24"/>
        </w:rPr>
        <w:t>ψηφισάντων</w:t>
      </w:r>
      <w:proofErr w:type="spellEnd"/>
      <w:r>
        <w:rPr>
          <w:rFonts w:eastAsia="Times New Roman" w:cs="Times New Roman"/>
          <w:szCs w:val="24"/>
        </w:rPr>
        <w:t>, επαναλαμβάνεται η καταμέτρηση. Αν και μετά τη νέα αυτή καταμέτ</w:t>
      </w:r>
      <w:r>
        <w:rPr>
          <w:rFonts w:eastAsia="Times New Roman" w:cs="Times New Roman"/>
          <w:szCs w:val="24"/>
        </w:rPr>
        <w:t xml:space="preserve">ρηση διαπιστωθεί ότι ο αριθμός των ψηφοδελτίων είναι μεγαλύτερος από τον αριθμό των </w:t>
      </w:r>
      <w:proofErr w:type="spellStart"/>
      <w:r>
        <w:rPr>
          <w:rFonts w:eastAsia="Times New Roman" w:cs="Times New Roman"/>
          <w:szCs w:val="24"/>
        </w:rPr>
        <w:t>ψηφισάντων</w:t>
      </w:r>
      <w:proofErr w:type="spellEnd"/>
      <w:r>
        <w:rPr>
          <w:rFonts w:eastAsia="Times New Roman" w:cs="Times New Roman"/>
          <w:szCs w:val="24"/>
        </w:rPr>
        <w:t>, καταστρέφεται πριν από τη διαλογή αριθμός ψηφοδελτίων ίσος με τον αριθμό των επιπλέον ψηφοδελτίων.</w:t>
      </w:r>
    </w:p>
    <w:p w14:paraId="662D5118"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Να επαναλάβω κάτι που νομίζω ότι έχει γίνει σαφές και δεν ξέρ</w:t>
      </w:r>
      <w:r>
        <w:rPr>
          <w:rFonts w:eastAsia="Times New Roman" w:cs="Times New Roman"/>
          <w:szCs w:val="24"/>
        </w:rPr>
        <w:t xml:space="preserve">ω αν και ο κ. Παρασκευόπουλος θέλει επ’ αυτού να πει κάτι. Να επισημάνω, λοιπόν, ότι η ψήφος αφορά την άσκηση ή μη της ποινικής δίωξης, δηλαδή η ψήφος στο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σημαίνει άσκηση ποινικής δίωξης. Όποιος δεν ψηφίσει άσκηση ποινικής δίωξης, βάζει σταυρό στο </w:t>
      </w:r>
      <w:r>
        <w:rPr>
          <w:rFonts w:eastAsia="Times New Roman" w:cs="Times New Roman"/>
          <w:szCs w:val="24"/>
        </w:rPr>
        <w:t>«</w:t>
      </w:r>
      <w:r>
        <w:rPr>
          <w:rFonts w:eastAsia="Times New Roman" w:cs="Times New Roman"/>
          <w:szCs w:val="24"/>
        </w:rPr>
        <w:t>Ο</w:t>
      </w:r>
      <w:r>
        <w:rPr>
          <w:rFonts w:eastAsia="Times New Roman" w:cs="Times New Roman"/>
          <w:szCs w:val="24"/>
        </w:rPr>
        <w:t>ΧΙ</w:t>
      </w:r>
      <w:r>
        <w:rPr>
          <w:rFonts w:eastAsia="Times New Roman" w:cs="Times New Roman"/>
          <w:szCs w:val="24"/>
        </w:rPr>
        <w:t xml:space="preserve">» </w:t>
      </w:r>
      <w:r>
        <w:rPr>
          <w:rFonts w:eastAsia="Times New Roman" w:cs="Times New Roman"/>
          <w:szCs w:val="24"/>
        </w:rPr>
        <w:t xml:space="preserve">με την επεξήγησή του. </w:t>
      </w:r>
    </w:p>
    <w:p w14:paraId="662D5119"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Θα πείτε κάτι παραπάνω, κύριε Παρασκευόπουλε;</w:t>
      </w:r>
    </w:p>
    <w:p w14:paraId="662D511A"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Όχι, κύριε Πρόεδρε, το ίδιο θα πω. Απλώς να συμπληρώσω ότι το πόρισμα είναι υπέρ του </w:t>
      </w:r>
      <w:r>
        <w:rPr>
          <w:rFonts w:eastAsia="Times New Roman" w:cs="Times New Roman"/>
          <w:szCs w:val="24"/>
        </w:rPr>
        <w:t>«</w:t>
      </w:r>
      <w:r>
        <w:rPr>
          <w:rFonts w:eastAsia="Times New Roman" w:cs="Times New Roman"/>
          <w:szCs w:val="24"/>
        </w:rPr>
        <w:t>ΟΧΙ</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ΟΧΙ». </w:t>
      </w:r>
    </w:p>
    <w:p w14:paraId="662D511B"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Κύριε Πρόεδρε, παρακαλώ</w:t>
      </w:r>
      <w:r>
        <w:rPr>
          <w:rFonts w:eastAsia="Times New Roman" w:cs="Times New Roman"/>
          <w:szCs w:val="24"/>
        </w:rPr>
        <w:t>,</w:t>
      </w:r>
      <w:r>
        <w:rPr>
          <w:rFonts w:eastAsia="Times New Roman" w:cs="Times New Roman"/>
          <w:szCs w:val="24"/>
        </w:rPr>
        <w:t xml:space="preserve"> τον λόγο.</w:t>
      </w:r>
    </w:p>
    <w:p w14:paraId="662D511C"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Τσιάρα, θέλετε τον λόγο για κάτι; </w:t>
      </w:r>
    </w:p>
    <w:p w14:paraId="662D511D"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Για μια διευκρίνιση μόνο, κύριε Πρόεδρε.</w:t>
      </w:r>
    </w:p>
    <w:p w14:paraId="662D511E"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Τσιάρα, έχετε τον λόγο.</w:t>
      </w:r>
    </w:p>
    <w:p w14:paraId="662D511F"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Επειδή έχουν δημιουργηθεί πολλά ερω</w:t>
      </w:r>
      <w:r>
        <w:rPr>
          <w:rFonts w:eastAsia="Times New Roman" w:cs="Times New Roman"/>
          <w:szCs w:val="24"/>
        </w:rPr>
        <w:t>τηματικά και ενδεχομένως να περάσει μια λανθασμένη εικόνα, ειδικά στα μέσα μαζικής ενημέρωσης, θέλω να διευκρινίσουμε ότι για τη δεύτερη περίπτωση, που αφορά στη νομιμοποίηση εσόδων, το «ΟΧΙ» προσδιορίζει ουσιαστικά την αναρμοδιότητα της Βουλής.</w:t>
      </w:r>
    </w:p>
    <w:p w14:paraId="662D5120"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ΝΙΚΟΛΑΟΣ Ξ</w:t>
      </w:r>
      <w:r>
        <w:rPr>
          <w:rFonts w:eastAsia="Times New Roman" w:cs="Times New Roman"/>
          <w:b/>
          <w:szCs w:val="24"/>
        </w:rPr>
        <w:t>ΥΔΑΚΗΣ:</w:t>
      </w:r>
      <w:r>
        <w:rPr>
          <w:rFonts w:eastAsia="Times New Roman" w:cs="Times New Roman"/>
          <w:szCs w:val="24"/>
        </w:rPr>
        <w:t xml:space="preserve"> Αυτό ακριβώς.</w:t>
      </w:r>
    </w:p>
    <w:p w14:paraId="662D5121"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Πρέπει να το καταλάβουμε αυτό, διότι πιθανότατα να υπάρξει ένα λάθος μήνυμα σε σχέση με αυτό που θα ψηφίσει το Σώμα.</w:t>
      </w:r>
    </w:p>
    <w:p w14:paraId="662D5122"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Την παραγραφή και τη μη αρμοδιότητα.</w:t>
      </w:r>
    </w:p>
    <w:p w14:paraId="662D5123"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Ακριβώς.</w:t>
      </w:r>
    </w:p>
    <w:p w14:paraId="662D5124"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Πάντως, αυτό αναγράφεται, κύριε Τσιάρα, με σαφήνεια στο ψηφοδέλτιο. Επομένως νομίζω ότι είναι…</w:t>
      </w:r>
    </w:p>
    <w:p w14:paraId="662D5125"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Εσείς το είπατε, αλλά εγώ είμαι υποχρεωμένος και να το επαναλάβω και να το διευκρινίσω…</w:t>
      </w:r>
    </w:p>
    <w:p w14:paraId="662D5126"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w:t>
      </w:r>
      <w:r>
        <w:rPr>
          <w:rFonts w:eastAsia="Times New Roman" w:cs="Times New Roman"/>
          <w:b/>
          <w:szCs w:val="24"/>
        </w:rPr>
        <w:t>ν Λυκούδης):</w:t>
      </w:r>
      <w:r>
        <w:rPr>
          <w:rFonts w:eastAsia="Times New Roman" w:cs="Times New Roman"/>
          <w:szCs w:val="24"/>
        </w:rPr>
        <w:t xml:space="preserve"> Σύμφωνοι. Καλά κάνατε και ευχαριστώ πολύ.</w:t>
      </w:r>
    </w:p>
    <w:p w14:paraId="662D5127"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…απλώς και μόνο, διότι υπάρχει μια </w:t>
      </w:r>
      <w:proofErr w:type="spellStart"/>
      <w:r>
        <w:rPr>
          <w:rFonts w:eastAsia="Times New Roman" w:cs="Times New Roman"/>
          <w:szCs w:val="24"/>
        </w:rPr>
        <w:t>περιρρέουσα</w:t>
      </w:r>
      <w:proofErr w:type="spellEnd"/>
      <w:r>
        <w:rPr>
          <w:rFonts w:eastAsia="Times New Roman" w:cs="Times New Roman"/>
          <w:szCs w:val="24"/>
        </w:rPr>
        <w:t xml:space="preserve"> ατμόσφαιρα σε σχέση με το τι σημαίνει το «ΟΧΙ».</w:t>
      </w:r>
    </w:p>
    <w:p w14:paraId="662D5128"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Εντάξει.</w:t>
      </w:r>
    </w:p>
    <w:p w14:paraId="662D5129"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Ξέρω ότι υπήρξε μια μεγάλη προσπάθεια από την πλευρά του κυρίου Προέδρου να διατυπωθεί σωστά το ψηφοδέλτιο, ωστόσο είμαστε υποχρεωμένοι να το τονίσουμε.</w:t>
      </w:r>
    </w:p>
    <w:p w14:paraId="662D512A" w14:textId="77777777" w:rsidR="009A4B17" w:rsidRDefault="004622F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w:t>
      </w:r>
    </w:p>
    <w:p w14:paraId="662D512B" w14:textId="77777777" w:rsidR="009A4B17" w:rsidRDefault="004622F9">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με την εκφώνηση του ονόματός </w:t>
      </w:r>
      <w:r>
        <w:rPr>
          <w:rFonts w:eastAsia="Times New Roman" w:cs="Times New Roman"/>
          <w:szCs w:val="24"/>
        </w:rPr>
        <w:t>του κάθε Βουλευτής θα προσέρχεται στην ψηφοδόχο, όπου θα εναποθέτει τον φάκελο με την ψήφο του στην κάλπη και οι επί της ψηφοδόχου συνάδελφοι θα επιβεβαιώνουν αναφέροντας το όνομα κάθε συναδέλφου που ψηφίζει.</w:t>
      </w:r>
    </w:p>
    <w:p w14:paraId="662D512C"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Καλούνται επί του καταλόγου ο Βουλευτής Θεσπρωτ</w:t>
      </w:r>
      <w:r>
        <w:rPr>
          <w:rFonts w:eastAsia="Times New Roman" w:cs="Times New Roman"/>
          <w:szCs w:val="24"/>
        </w:rPr>
        <w:t xml:space="preserve">ίας κ. Μάριος </w:t>
      </w:r>
      <w:proofErr w:type="spellStart"/>
      <w:r>
        <w:rPr>
          <w:rFonts w:eastAsia="Times New Roman" w:cs="Times New Roman"/>
          <w:szCs w:val="24"/>
        </w:rPr>
        <w:t>Κάτσης</w:t>
      </w:r>
      <w:proofErr w:type="spellEnd"/>
      <w:r>
        <w:rPr>
          <w:rFonts w:eastAsia="Times New Roman" w:cs="Times New Roman"/>
          <w:szCs w:val="24"/>
        </w:rPr>
        <w:t xml:space="preserve"> από τον Συνασπισμό Ριζοσπαστικής Αριστεράς και ο Βουλευτής Θεσπρωτίας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από τη Νέα Δημοκρατία.</w:t>
      </w:r>
    </w:p>
    <w:p w14:paraId="662D512D"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Καλούνται, επίσης, επί της ψηφοδόχου ως ψηφολέκτες ο Βουλευτής Κορινθίας κ. Γεώργιος Ψυχογιός από τον Συνασπισμό Ριζοσπ</w:t>
      </w:r>
      <w:r>
        <w:rPr>
          <w:rFonts w:eastAsia="Times New Roman" w:cs="Times New Roman"/>
          <w:szCs w:val="24"/>
        </w:rPr>
        <w:t xml:space="preserve">αστικής Αριστεράς και ο Βουλευτής Αχαΐας κ. Ανδρέας </w:t>
      </w:r>
      <w:proofErr w:type="spellStart"/>
      <w:r>
        <w:rPr>
          <w:rFonts w:eastAsia="Times New Roman" w:cs="Times New Roman"/>
          <w:szCs w:val="24"/>
        </w:rPr>
        <w:t>Κατσανιώτης</w:t>
      </w:r>
      <w:proofErr w:type="spellEnd"/>
      <w:r>
        <w:rPr>
          <w:rFonts w:eastAsia="Times New Roman" w:cs="Times New Roman"/>
          <w:szCs w:val="24"/>
        </w:rPr>
        <w:t xml:space="preserve"> από τη Νέα Δημοκρατία.</w:t>
      </w:r>
    </w:p>
    <w:p w14:paraId="662D512E"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 xml:space="preserve">Πρόεδρος της </w:t>
      </w:r>
      <w:r>
        <w:rPr>
          <w:rFonts w:eastAsia="Times New Roman" w:cs="Times New Roman"/>
          <w:szCs w:val="24"/>
        </w:rPr>
        <w:t>ε</w:t>
      </w:r>
      <w:r>
        <w:rPr>
          <w:rFonts w:eastAsia="Times New Roman" w:cs="Times New Roman"/>
          <w:szCs w:val="24"/>
        </w:rPr>
        <w:t xml:space="preserve">φορευτικής </w:t>
      </w:r>
      <w:r>
        <w:rPr>
          <w:rFonts w:eastAsia="Times New Roman" w:cs="Times New Roman"/>
          <w:szCs w:val="24"/>
        </w:rPr>
        <w:t>ε</w:t>
      </w:r>
      <w:r>
        <w:rPr>
          <w:rFonts w:eastAsia="Times New Roman" w:cs="Times New Roman"/>
          <w:szCs w:val="24"/>
        </w:rPr>
        <w:t>πιτροπής θα είναι, σύμφωνα με την παράγραφο 6 του άρθρου 73 του Κανονισμού της Βουλής, ο Κοσμήτορας της Βουλής κ. Αθανάσιος (Νάσος) Αθανασίου.</w:t>
      </w:r>
    </w:p>
    <w:p w14:paraId="662D512F"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Παρακαλώ τους κυρίους ψηφολέκτες να προσέλθουν στην κάλπη. Επαναλαμβάνω ότι οι επί της ψηφοδόχου συνάδελφοι θα επιβεβαιώνουν</w:t>
      </w:r>
      <w:r>
        <w:rPr>
          <w:rFonts w:eastAsia="Times New Roman" w:cs="Times New Roman"/>
          <w:szCs w:val="24"/>
        </w:rPr>
        <w:t>,</w:t>
      </w:r>
      <w:r>
        <w:rPr>
          <w:rFonts w:eastAsia="Times New Roman" w:cs="Times New Roman"/>
          <w:szCs w:val="24"/>
        </w:rPr>
        <w:t xml:space="preserve"> αναφέροντας το όνομα κάθε συναδέλφου που ψηφίζει, την προσέλευσή του και τη συμμετοχή του στην ψηφοφορία.</w:t>
      </w:r>
    </w:p>
    <w:p w14:paraId="662D5130"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Θέλω να σας πω, για να δ</w:t>
      </w:r>
      <w:r>
        <w:rPr>
          <w:rFonts w:eastAsia="Times New Roman" w:cs="Times New Roman"/>
          <w:szCs w:val="24"/>
        </w:rPr>
        <w:t>ιευκολύνω μερικούς συναδέλφους, ότι λίγοι συνάδελφοι, επειδή πρέπει να προλάβουν πτήσεις αεροπλάνων, θέλουν να προηγηθούν στην ψηφοφορία. Εάν κάποιος αυτή την ώρα σκέφτεται ότι πρέπει να προηγηθεί για κάποιον λόγο, απολύτως δικαιολογημένο όμως, ας έρθει να</w:t>
      </w:r>
      <w:r>
        <w:rPr>
          <w:rFonts w:eastAsia="Times New Roman" w:cs="Times New Roman"/>
          <w:szCs w:val="24"/>
        </w:rPr>
        <w:t xml:space="preserve"> δηλώσει το όνομά του. Παρακαλώ, όμως, για απολύτως δικαιολογημένο λόγο.</w:t>
      </w:r>
    </w:p>
    <w:p w14:paraId="662D5131"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Σας γνωστοποιώ, επίσης, ότι στο Προεδρείο έχουν αποσταλεί σφραγισμένες επιστολές από συναδέλφους Βουλευτές και μέλη της Κυβερνήσεως και Υφυπουργούς, τους κ.κ. Κοτζιά Νικόλαο, Παππά Νι</w:t>
      </w:r>
      <w:r>
        <w:rPr>
          <w:rFonts w:eastAsia="Times New Roman" w:cs="Times New Roman"/>
          <w:szCs w:val="24"/>
        </w:rPr>
        <w:t xml:space="preserve">κόλαο, </w:t>
      </w:r>
      <w:proofErr w:type="spellStart"/>
      <w:r>
        <w:rPr>
          <w:rFonts w:eastAsia="Times New Roman" w:cs="Times New Roman"/>
          <w:szCs w:val="24"/>
        </w:rPr>
        <w:t>Τόσκα</w:t>
      </w:r>
      <w:proofErr w:type="spellEnd"/>
      <w:r>
        <w:rPr>
          <w:rFonts w:eastAsia="Times New Roman" w:cs="Times New Roman"/>
          <w:szCs w:val="24"/>
        </w:rPr>
        <w:t xml:space="preserve"> Νικόλαο, </w:t>
      </w:r>
      <w:proofErr w:type="spellStart"/>
      <w:r>
        <w:rPr>
          <w:rFonts w:eastAsia="Times New Roman" w:cs="Times New Roman"/>
          <w:szCs w:val="24"/>
        </w:rPr>
        <w:t>Βούλτεψη</w:t>
      </w:r>
      <w:proofErr w:type="spellEnd"/>
      <w:r>
        <w:rPr>
          <w:rFonts w:eastAsia="Times New Roman" w:cs="Times New Roman"/>
          <w:szCs w:val="24"/>
        </w:rPr>
        <w:t xml:space="preserve"> Σοφία, Βαρεμένο Γεώργιο, </w:t>
      </w:r>
      <w:proofErr w:type="spellStart"/>
      <w:r>
        <w:rPr>
          <w:rFonts w:eastAsia="Times New Roman" w:cs="Times New Roman"/>
          <w:szCs w:val="24"/>
        </w:rPr>
        <w:t>Σαλμά</w:t>
      </w:r>
      <w:proofErr w:type="spellEnd"/>
      <w:r>
        <w:rPr>
          <w:rFonts w:eastAsia="Times New Roman" w:cs="Times New Roman"/>
          <w:szCs w:val="24"/>
        </w:rPr>
        <w:t xml:space="preserve"> Μάριο, Βορίδη Μαυρουδή, </w:t>
      </w:r>
      <w:proofErr w:type="spellStart"/>
      <w:r>
        <w:rPr>
          <w:rFonts w:eastAsia="Times New Roman" w:cs="Times New Roman"/>
          <w:szCs w:val="24"/>
        </w:rPr>
        <w:t>Γκαρά</w:t>
      </w:r>
      <w:proofErr w:type="spellEnd"/>
      <w:r>
        <w:rPr>
          <w:rFonts w:eastAsia="Times New Roman" w:cs="Times New Roman"/>
          <w:szCs w:val="24"/>
        </w:rPr>
        <w:t xml:space="preserve"> Αναστασία, Ρίζο Δημήτριο, </w:t>
      </w:r>
      <w:proofErr w:type="spellStart"/>
      <w:r>
        <w:rPr>
          <w:rFonts w:eastAsia="Times New Roman" w:cs="Times New Roman"/>
          <w:szCs w:val="24"/>
        </w:rPr>
        <w:t>Κεδίκογλου</w:t>
      </w:r>
      <w:proofErr w:type="spellEnd"/>
      <w:r>
        <w:rPr>
          <w:rFonts w:eastAsia="Times New Roman" w:cs="Times New Roman"/>
          <w:szCs w:val="24"/>
        </w:rPr>
        <w:t xml:space="preserve"> Συμεών (Σίμο), </w:t>
      </w:r>
      <w:proofErr w:type="spellStart"/>
      <w:r>
        <w:rPr>
          <w:rFonts w:eastAsia="Times New Roman" w:cs="Times New Roman"/>
          <w:szCs w:val="24"/>
        </w:rPr>
        <w:t>Μορφίδη</w:t>
      </w:r>
      <w:proofErr w:type="spellEnd"/>
      <w:r>
        <w:rPr>
          <w:rFonts w:eastAsia="Times New Roman" w:cs="Times New Roman"/>
          <w:szCs w:val="24"/>
        </w:rPr>
        <w:t xml:space="preserve"> Κωνσταντίνο, </w:t>
      </w:r>
      <w:proofErr w:type="spellStart"/>
      <w:r>
        <w:rPr>
          <w:rFonts w:eastAsia="Times New Roman" w:cs="Times New Roman"/>
          <w:szCs w:val="24"/>
        </w:rPr>
        <w:t>Τελιγιορίδου</w:t>
      </w:r>
      <w:proofErr w:type="spellEnd"/>
      <w:r>
        <w:rPr>
          <w:rFonts w:eastAsia="Times New Roman" w:cs="Times New Roman"/>
          <w:szCs w:val="24"/>
        </w:rPr>
        <w:t xml:space="preserve"> Ολυμπία, Θεοφύλακτο Ιωάννη, </w:t>
      </w:r>
      <w:proofErr w:type="spellStart"/>
      <w:r>
        <w:rPr>
          <w:rFonts w:eastAsia="Times New Roman" w:cs="Times New Roman"/>
          <w:szCs w:val="24"/>
        </w:rPr>
        <w:t>Θελερίτη</w:t>
      </w:r>
      <w:proofErr w:type="spellEnd"/>
      <w:r>
        <w:rPr>
          <w:rFonts w:eastAsia="Times New Roman" w:cs="Times New Roman"/>
          <w:szCs w:val="24"/>
        </w:rPr>
        <w:t xml:space="preserve"> Μαρία, </w:t>
      </w:r>
      <w:proofErr w:type="spellStart"/>
      <w:r>
        <w:rPr>
          <w:rFonts w:eastAsia="Times New Roman" w:cs="Times New Roman"/>
          <w:szCs w:val="24"/>
        </w:rPr>
        <w:t>Κατρούγκαλο</w:t>
      </w:r>
      <w:proofErr w:type="spellEnd"/>
      <w:r>
        <w:rPr>
          <w:rFonts w:eastAsia="Times New Roman" w:cs="Times New Roman"/>
          <w:szCs w:val="24"/>
        </w:rPr>
        <w:t xml:space="preserve"> Γεώργιο και </w:t>
      </w:r>
      <w:proofErr w:type="spellStart"/>
      <w:r>
        <w:rPr>
          <w:rFonts w:eastAsia="Times New Roman" w:cs="Times New Roman"/>
          <w:szCs w:val="24"/>
        </w:rPr>
        <w:t>Σέλτσα</w:t>
      </w:r>
      <w:proofErr w:type="spellEnd"/>
      <w:r>
        <w:rPr>
          <w:rFonts w:eastAsia="Times New Roman" w:cs="Times New Roman"/>
          <w:szCs w:val="24"/>
        </w:rPr>
        <w:t xml:space="preserve"> Κων</w:t>
      </w:r>
      <w:r>
        <w:rPr>
          <w:rFonts w:eastAsia="Times New Roman" w:cs="Times New Roman"/>
          <w:szCs w:val="24"/>
        </w:rPr>
        <w:t>σταντίνο, που βρίσκονται σε αποστολή της Βουλής και της Κυβέρνησης στο εξωτερικό για συμμετοχή στη μυστική ψηφοφορία, σύμφωνα με το άρθρο 70Α του Κανονισμού της Βουλής.</w:t>
      </w:r>
    </w:p>
    <w:p w14:paraId="662D5132"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662D5133"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(ΨΗΦΟΦΟΡΙΑ)</w:t>
      </w:r>
    </w:p>
    <w:p w14:paraId="662D5134"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(ΜΕΤΑ ΚΑΙ ΤΗ ΔΕΥΤΕΡΗ ΑΝΑΓΝΩΣΗ</w:t>
      </w:r>
      <w:r>
        <w:rPr>
          <w:rFonts w:eastAsia="Times New Roman" w:cs="Times New Roman"/>
          <w:szCs w:val="24"/>
        </w:rPr>
        <w:t xml:space="preserve"> ΤΟΥ ΚΑΤΑΛΟΓΟΥ)</w:t>
      </w:r>
    </w:p>
    <w:p w14:paraId="662D5135" w14:textId="77777777" w:rsidR="009A4B17" w:rsidRDefault="004622F9">
      <w:pPr>
        <w:spacing w:after="0" w:line="600" w:lineRule="auto"/>
        <w:ind w:firstLine="720"/>
        <w:jc w:val="both"/>
        <w:rPr>
          <w:rFonts w:eastAsia="Times New Roman" w:cs="Times New Roman"/>
          <w:szCs w:val="24"/>
        </w:rPr>
      </w:pPr>
      <w:r>
        <w:rPr>
          <w:rFonts w:eastAsia="Times New Roman"/>
          <w:b/>
          <w:bCs/>
          <w:shd w:val="clear" w:color="auto" w:fill="FFFFFF"/>
        </w:rPr>
        <w:t>ΠΡΟΕΔΡΕΥΩΝ (Σπυρίδων Λυκούδης):</w:t>
      </w:r>
      <w:r>
        <w:rPr>
          <w:rFonts w:eastAsia="Times New Roman" w:cs="Times New Roman"/>
          <w:b/>
          <w:szCs w:val="24"/>
        </w:rPr>
        <w:t xml:space="preserve"> </w:t>
      </w:r>
      <w:r>
        <w:rPr>
          <w:rFonts w:eastAsia="Times New Roman" w:cs="Times New Roman"/>
          <w:szCs w:val="24"/>
        </w:rPr>
        <w:t>Υπάρχει συνάδελφος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 οποίος</w:t>
      </w:r>
      <w:r>
        <w:rPr>
          <w:rFonts w:eastAsia="Times New Roman" w:cs="Times New Roman"/>
          <w:szCs w:val="24"/>
        </w:rPr>
        <w:t xml:space="preserve"> δεν άκουσε το όνομά του; Κανείς. </w:t>
      </w:r>
    </w:p>
    <w:p w14:paraId="662D5136"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Οι σφραγισμένες επιστολές, οι οποίες απεστάλησαν στο Προεδρείο για συμμετοχή στη μυστική ψηφοφορία σχετικά με την άσκηση ή μη δίωξης κατά του πρώ</w:t>
      </w:r>
      <w:r>
        <w:rPr>
          <w:rFonts w:eastAsia="Times New Roman" w:cs="Times New Roman"/>
          <w:szCs w:val="24"/>
        </w:rPr>
        <w:t xml:space="preserve">ην Υπουργού Εθνικής Άμυνας κ. Ιωάννη Παπαντωνίου για την ενδεχόμενη τέλεση των αδικημάτων της απιστίας στρεφόμενης κατά του </w:t>
      </w:r>
      <w:r>
        <w:rPr>
          <w:rFonts w:eastAsia="Times New Roman" w:cs="Times New Roman"/>
          <w:szCs w:val="24"/>
        </w:rPr>
        <w:t>δ</w:t>
      </w:r>
      <w:r>
        <w:rPr>
          <w:rFonts w:eastAsia="Times New Roman" w:cs="Times New Roman"/>
          <w:szCs w:val="24"/>
        </w:rPr>
        <w:t>ημοσίου (άρθρο 256 Π.Κ. σε συνδυασμό με το άρθρο 263α Π.Κ. και τον ν.1608/1950) και της νομιμοποίησης εσόδων από εγκληματική δραστη</w:t>
      </w:r>
      <w:r>
        <w:rPr>
          <w:rFonts w:eastAsia="Times New Roman" w:cs="Times New Roman"/>
          <w:szCs w:val="24"/>
        </w:rPr>
        <w:t xml:space="preserve">ριότητα (σύμφωνα με το ν.2331/1995, όπως ισχύει), κατά την άσκηση των καθηκόντων του, στο πλαίσιο σύναψης συμβάσεων εξοπλιστικών προγραμμάτων του Υπουργείου Εθνικής Άμυνας και σύμφωνα με τα διαλαμβανόμενα στην υπ’ </w:t>
      </w:r>
      <w:proofErr w:type="spellStart"/>
      <w:r>
        <w:rPr>
          <w:rFonts w:eastAsia="Times New Roman" w:cs="Times New Roman"/>
          <w:szCs w:val="24"/>
        </w:rPr>
        <w:t>αρ</w:t>
      </w:r>
      <w:proofErr w:type="spellEnd"/>
      <w:r>
        <w:rPr>
          <w:rFonts w:eastAsia="Times New Roman" w:cs="Times New Roman"/>
          <w:szCs w:val="24"/>
        </w:rPr>
        <w:t>. 1012/10</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2017 πρόταση, κατόπιν και </w:t>
      </w:r>
      <w:r>
        <w:rPr>
          <w:rFonts w:eastAsia="Times New Roman" w:cs="Times New Roman"/>
          <w:szCs w:val="24"/>
        </w:rPr>
        <w:t>του πορίσματος της Ειδικής Κοινοβουλευτικής Επιτροπής και σύμφωνα με την παρ</w:t>
      </w:r>
      <w:r>
        <w:rPr>
          <w:rFonts w:eastAsia="Times New Roman" w:cs="Times New Roman"/>
          <w:szCs w:val="24"/>
        </w:rPr>
        <w:t>άγραφο</w:t>
      </w:r>
      <w:r>
        <w:rPr>
          <w:rFonts w:eastAsia="Times New Roman" w:cs="Times New Roman"/>
          <w:szCs w:val="24"/>
        </w:rPr>
        <w:t xml:space="preserve"> 3 του άρθρου 86 του Συντάγματος, </w:t>
      </w:r>
      <w:r>
        <w:rPr>
          <w:rFonts w:eastAsia="Times New Roman" w:cs="Times New Roman"/>
          <w:szCs w:val="24"/>
        </w:rPr>
        <w:t xml:space="preserve">άρθρα 153 </w:t>
      </w:r>
      <w:proofErr w:type="spellStart"/>
      <w:r>
        <w:rPr>
          <w:rFonts w:eastAsia="Times New Roman" w:cs="Times New Roman"/>
          <w:szCs w:val="24"/>
        </w:rPr>
        <w:t>επ</w:t>
      </w:r>
      <w:proofErr w:type="spellEnd"/>
      <w:r>
        <w:rPr>
          <w:rFonts w:eastAsia="Times New Roman" w:cs="Times New Roman"/>
          <w:szCs w:val="24"/>
        </w:rPr>
        <w:t>.</w:t>
      </w:r>
      <w:r>
        <w:rPr>
          <w:rFonts w:eastAsia="Times New Roman" w:cs="Times New Roman"/>
          <w:szCs w:val="24"/>
        </w:rPr>
        <w:t xml:space="preserve"> του Κανονισμού της Βουλής και άρθρ</w:t>
      </w:r>
      <w:r>
        <w:rPr>
          <w:rFonts w:eastAsia="Times New Roman" w:cs="Times New Roman"/>
          <w:szCs w:val="24"/>
        </w:rPr>
        <w:t>α</w:t>
      </w:r>
      <w:r>
        <w:rPr>
          <w:rFonts w:eastAsia="Times New Roman" w:cs="Times New Roman"/>
          <w:szCs w:val="24"/>
        </w:rPr>
        <w:t xml:space="preserve"> του ν.3126/ 2003 «Ποινική ευθύνη των Υπουργών», όπως ισχύουν, σύμφωνα με το άρθρο 70Α του </w:t>
      </w:r>
      <w:r>
        <w:rPr>
          <w:rFonts w:eastAsia="Times New Roman" w:cs="Times New Roman"/>
          <w:szCs w:val="24"/>
        </w:rPr>
        <w:t xml:space="preserve">Κανονισμού της Βουλής </w:t>
      </w:r>
      <w:r>
        <w:rPr>
          <w:rFonts w:eastAsia="Times New Roman" w:cs="Times New Roman"/>
          <w:szCs w:val="24"/>
        </w:rPr>
        <w:t>θα καταχωριστούν</w:t>
      </w:r>
      <w:r>
        <w:rPr>
          <w:rFonts w:eastAsia="Times New Roman" w:cs="Times New Roman"/>
          <w:szCs w:val="24"/>
        </w:rPr>
        <w:t xml:space="preserve"> στα Πρακτικά</w:t>
      </w:r>
      <w:r>
        <w:rPr>
          <w:rFonts w:eastAsia="Times New Roman" w:cs="Times New Roman"/>
          <w:szCs w:val="24"/>
        </w:rPr>
        <w:t xml:space="preserve"> της σημερινής συνεδρίασης</w:t>
      </w:r>
      <w:r>
        <w:rPr>
          <w:rFonts w:eastAsia="Times New Roman" w:cs="Times New Roman"/>
          <w:szCs w:val="24"/>
        </w:rPr>
        <w:t>.</w:t>
      </w:r>
    </w:p>
    <w:p w14:paraId="662D5137" w14:textId="77777777" w:rsidR="009A4B17" w:rsidRDefault="004622F9">
      <w:pPr>
        <w:spacing w:after="0" w:line="600" w:lineRule="auto"/>
        <w:ind w:firstLine="720"/>
        <w:jc w:val="both"/>
        <w:rPr>
          <w:rFonts w:eastAsia="Times New Roman" w:cs="Times New Roman"/>
          <w:szCs w:val="24"/>
        </w:rPr>
      </w:pPr>
      <w:r>
        <w:rPr>
          <w:rFonts w:eastAsia="Times New Roman" w:cs="Times New Roman"/>
          <w:szCs w:val="24"/>
        </w:rPr>
        <w:t>(Οι προαναφερθείσες επιστολές</w:t>
      </w:r>
      <w:r>
        <w:rPr>
          <w:rFonts w:eastAsia="Times New Roman" w:cs="Times New Roman"/>
          <w:szCs w:val="24"/>
        </w:rPr>
        <w:t xml:space="preserve"> καταχωρίζονται στα Πρακτικά και</w:t>
      </w:r>
      <w:r>
        <w:rPr>
          <w:rFonts w:eastAsia="Times New Roman" w:cs="Times New Roman"/>
          <w:szCs w:val="24"/>
        </w:rPr>
        <w:t xml:space="preserve"> έχουν ως εξής:</w:t>
      </w:r>
    </w:p>
    <w:p w14:paraId="662D5138"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662D5139"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 xml:space="preserve">(ΝΑ ΜΠΟΥΝ ΟΙ ΣΕΛΙΔΕΣ </w:t>
      </w:r>
      <w:r>
        <w:rPr>
          <w:rFonts w:eastAsia="Times New Roman" w:cs="Times New Roman"/>
          <w:szCs w:val="24"/>
        </w:rPr>
        <w:t>414-429)</w:t>
      </w:r>
    </w:p>
    <w:p w14:paraId="662D513A"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662D513B" w14:textId="77777777" w:rsidR="009A4B17" w:rsidRDefault="004622F9">
      <w:pPr>
        <w:spacing w:after="0" w:line="600" w:lineRule="auto"/>
        <w:ind w:firstLine="720"/>
        <w:jc w:val="both"/>
        <w:rPr>
          <w:rFonts w:eastAsia="Times New Roman" w:cs="Times New Roman"/>
          <w:szCs w:val="24"/>
        </w:rPr>
      </w:pPr>
      <w:r>
        <w:rPr>
          <w:rFonts w:eastAsia="Times New Roman"/>
          <w:b/>
          <w:bCs/>
          <w:shd w:val="clear" w:color="auto" w:fill="FFFFFF"/>
        </w:rPr>
        <w:t xml:space="preserve">ΠΡΟΕΔΡΕΥΩΝ (Σπυρίδων Λυκούδης): </w:t>
      </w:r>
      <w:r>
        <w:rPr>
          <w:rFonts w:eastAsia="Times New Roman" w:cs="Times New Roman"/>
          <w:szCs w:val="24"/>
        </w:rPr>
        <w:t>Κηρύ</w:t>
      </w:r>
      <w:r>
        <w:rPr>
          <w:rFonts w:eastAsia="Times New Roman" w:cs="Times New Roman"/>
          <w:szCs w:val="24"/>
        </w:rPr>
        <w:t>σσεται περαιωμένη η ψηφοφορία και παρακαλώ τους κυρίους ψηφολέκτες να προβούν στην καταμέτρηση και διαλογή των ψηφοδελτίων και την εξαγωγή του αποτελέσματος.</w:t>
      </w:r>
    </w:p>
    <w:p w14:paraId="662D513C" w14:textId="77777777" w:rsidR="009A4B17" w:rsidRDefault="004622F9">
      <w:pPr>
        <w:spacing w:after="0" w:line="600" w:lineRule="auto"/>
        <w:ind w:firstLine="720"/>
        <w:jc w:val="center"/>
        <w:rPr>
          <w:rFonts w:eastAsia="Times New Roman" w:cs="Times New Roman"/>
          <w:szCs w:val="24"/>
        </w:rPr>
      </w:pPr>
      <w:r>
        <w:rPr>
          <w:rFonts w:eastAsia="Times New Roman" w:cs="Times New Roman"/>
          <w:szCs w:val="24"/>
        </w:rPr>
        <w:t>(ΚΑΤΑΜΕΤΡΗΣΗ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ΔΙΑΛΟΓΗ)</w:t>
      </w:r>
    </w:p>
    <w:p w14:paraId="662D513D" w14:textId="77777777" w:rsidR="009A4B17" w:rsidRDefault="004622F9">
      <w:pPr>
        <w:spacing w:after="0" w:line="600" w:lineRule="auto"/>
        <w:ind w:firstLine="720"/>
        <w:jc w:val="center"/>
        <w:rPr>
          <w:rFonts w:eastAsia="Times New Roman" w:cs="Times New Roman"/>
          <w:szCs w:val="24"/>
        </w:rPr>
      </w:pPr>
      <w:r w:rsidRPr="00EC661E">
        <w:rPr>
          <w:rFonts w:eastAsia="Times New Roman" w:cs="Times New Roman"/>
          <w:szCs w:val="24"/>
        </w:rPr>
        <w:t>(</w:t>
      </w:r>
      <w:r>
        <w:rPr>
          <w:rFonts w:eastAsia="Times New Roman" w:cs="Times New Roman"/>
          <w:szCs w:val="24"/>
        </w:rPr>
        <w:t>ΜΕΤΑ ΤΗ ΔΙΑΛΟΓΗ)</w:t>
      </w:r>
    </w:p>
    <w:p w14:paraId="662D513E" w14:textId="77777777" w:rsidR="009A4B17" w:rsidRDefault="004622F9">
      <w:pPr>
        <w:spacing w:after="0"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Pr>
          <w:rFonts w:eastAsia="Times New Roman"/>
          <w:szCs w:val="24"/>
        </w:rPr>
        <w:t>Κυρίες και κύριοι συνάδε</w:t>
      </w:r>
      <w:r>
        <w:rPr>
          <w:rFonts w:eastAsia="Times New Roman"/>
          <w:szCs w:val="24"/>
        </w:rPr>
        <w:t>λφοι, έχω την τιμή να ανακοινώσω στο Σώμα το αποτέλεσμα της διεξαχθείσης μυστικής ψηφοφορίας.</w:t>
      </w:r>
    </w:p>
    <w:p w14:paraId="662D513F" w14:textId="77777777" w:rsidR="009A4B17" w:rsidRDefault="004622F9">
      <w:pPr>
        <w:spacing w:after="0" w:line="600" w:lineRule="auto"/>
        <w:ind w:firstLine="720"/>
        <w:jc w:val="both"/>
        <w:rPr>
          <w:rFonts w:eastAsia="Times New Roman"/>
          <w:szCs w:val="24"/>
        </w:rPr>
      </w:pPr>
      <w:r>
        <w:rPr>
          <w:rFonts w:eastAsia="Times New Roman"/>
          <w:szCs w:val="24"/>
        </w:rPr>
        <w:t xml:space="preserve">Ψήφισαν συνολικά 240 Βουλευτές. Ευρέθησαν στην ψηφοδόχο 240 ψηφοδέλτια. Έγκυρα 236. Άκυρα 4. Λευκό κανένα. </w:t>
      </w:r>
    </w:p>
    <w:p w14:paraId="662D5140" w14:textId="77777777" w:rsidR="009A4B17" w:rsidRDefault="004622F9">
      <w:pPr>
        <w:spacing w:after="0" w:line="600" w:lineRule="auto"/>
        <w:ind w:firstLine="720"/>
        <w:jc w:val="both"/>
        <w:rPr>
          <w:rFonts w:eastAsia="Times New Roman"/>
          <w:szCs w:val="24"/>
        </w:rPr>
      </w:pPr>
      <w:r>
        <w:rPr>
          <w:rFonts w:eastAsia="Times New Roman"/>
          <w:szCs w:val="24"/>
        </w:rPr>
        <w:t xml:space="preserve">Ειδικότερα, ως προς την απιστία στρεφόμενη κατά του </w:t>
      </w:r>
      <w:r>
        <w:rPr>
          <w:rFonts w:eastAsia="Times New Roman"/>
          <w:szCs w:val="24"/>
        </w:rPr>
        <w:t>δ</w:t>
      </w:r>
      <w:r>
        <w:rPr>
          <w:rFonts w:eastAsia="Times New Roman"/>
          <w:szCs w:val="24"/>
        </w:rPr>
        <w:t>η</w:t>
      </w:r>
      <w:r>
        <w:rPr>
          <w:rFonts w:eastAsia="Times New Roman"/>
          <w:szCs w:val="24"/>
        </w:rPr>
        <w:t>μοσίου (άρθρο 256 Π.Κ</w:t>
      </w:r>
      <w:r>
        <w:rPr>
          <w:rFonts w:eastAsia="Times New Roman"/>
          <w:szCs w:val="24"/>
        </w:rPr>
        <w:t>.</w:t>
      </w:r>
      <w:r>
        <w:rPr>
          <w:rFonts w:eastAsia="Times New Roman"/>
          <w:szCs w:val="24"/>
        </w:rPr>
        <w:t>, 263</w:t>
      </w:r>
      <w:r>
        <w:rPr>
          <w:rFonts w:eastAsia="Times New Roman"/>
          <w:szCs w:val="24"/>
        </w:rPr>
        <w:t>α</w:t>
      </w:r>
      <w:r>
        <w:rPr>
          <w:rFonts w:eastAsia="Times New Roman"/>
          <w:szCs w:val="24"/>
        </w:rPr>
        <w:t xml:space="preserve"> Π.Κ</w:t>
      </w:r>
      <w:r>
        <w:rPr>
          <w:rFonts w:eastAsia="Times New Roman"/>
          <w:szCs w:val="24"/>
        </w:rPr>
        <w:t xml:space="preserve">. και </w:t>
      </w:r>
      <w:r>
        <w:rPr>
          <w:rFonts w:eastAsia="Times New Roman"/>
          <w:szCs w:val="24"/>
        </w:rPr>
        <w:t>το</w:t>
      </w:r>
      <w:r>
        <w:rPr>
          <w:rFonts w:eastAsia="Times New Roman"/>
          <w:szCs w:val="24"/>
        </w:rPr>
        <w:t>ν</w:t>
      </w:r>
      <w:r>
        <w:rPr>
          <w:rFonts w:eastAsia="Times New Roman"/>
          <w:szCs w:val="24"/>
        </w:rPr>
        <w:t xml:space="preserve"> ν.1608/1950):</w:t>
      </w:r>
    </w:p>
    <w:p w14:paraId="662D5141" w14:textId="77777777" w:rsidR="009A4B17" w:rsidRDefault="004622F9">
      <w:pPr>
        <w:spacing w:after="0" w:line="600" w:lineRule="auto"/>
        <w:ind w:firstLine="720"/>
        <w:jc w:val="both"/>
        <w:rPr>
          <w:rFonts w:eastAsia="Times New Roman"/>
          <w:szCs w:val="24"/>
        </w:rPr>
      </w:pPr>
      <w:r>
        <w:rPr>
          <w:rFonts w:eastAsia="Times New Roman"/>
          <w:szCs w:val="24"/>
        </w:rPr>
        <w:t xml:space="preserve">«ΝΑΙ» ψήφισαν 27 Βουλευτές. </w:t>
      </w:r>
    </w:p>
    <w:p w14:paraId="662D5142" w14:textId="77777777" w:rsidR="009A4B17" w:rsidRDefault="004622F9">
      <w:pPr>
        <w:spacing w:after="0" w:line="600" w:lineRule="auto"/>
        <w:ind w:firstLine="720"/>
        <w:jc w:val="both"/>
        <w:rPr>
          <w:rFonts w:eastAsia="Times New Roman"/>
          <w:szCs w:val="24"/>
        </w:rPr>
      </w:pPr>
      <w:r>
        <w:rPr>
          <w:rFonts w:eastAsia="Times New Roman"/>
          <w:szCs w:val="24"/>
        </w:rPr>
        <w:t xml:space="preserve">«ΟΧΙ» ψήφισαν 205 Βουλευτές. </w:t>
      </w:r>
    </w:p>
    <w:p w14:paraId="662D5143" w14:textId="77777777" w:rsidR="009A4B17" w:rsidRDefault="004622F9">
      <w:pPr>
        <w:spacing w:after="0" w:line="600" w:lineRule="auto"/>
        <w:ind w:firstLine="720"/>
        <w:jc w:val="both"/>
        <w:rPr>
          <w:rFonts w:eastAsia="Times New Roman"/>
          <w:szCs w:val="24"/>
        </w:rPr>
      </w:pPr>
      <w:r>
        <w:rPr>
          <w:rFonts w:eastAsia="Times New Roman"/>
          <w:szCs w:val="24"/>
        </w:rPr>
        <w:t xml:space="preserve">«ΠΑΡΩΝ» ψήφισε 1 Βουλευτής. </w:t>
      </w:r>
    </w:p>
    <w:p w14:paraId="662D5144" w14:textId="77777777" w:rsidR="009A4B17" w:rsidRDefault="004622F9">
      <w:pPr>
        <w:spacing w:after="0" w:line="600" w:lineRule="auto"/>
        <w:ind w:firstLine="720"/>
        <w:jc w:val="both"/>
        <w:rPr>
          <w:rFonts w:eastAsia="Times New Roman"/>
          <w:szCs w:val="24"/>
        </w:rPr>
      </w:pPr>
      <w:r>
        <w:rPr>
          <w:rFonts w:eastAsia="Times New Roman"/>
          <w:szCs w:val="24"/>
        </w:rPr>
        <w:t xml:space="preserve">Ως προς τη νομιμοποίηση εσόδων από εγκληματική δραστηριότητα (ν.2331/1995): </w:t>
      </w:r>
    </w:p>
    <w:p w14:paraId="662D5145" w14:textId="77777777" w:rsidR="009A4B17" w:rsidRDefault="004622F9">
      <w:pPr>
        <w:spacing w:after="0" w:line="600" w:lineRule="auto"/>
        <w:ind w:firstLine="720"/>
        <w:jc w:val="both"/>
        <w:rPr>
          <w:rFonts w:eastAsia="Times New Roman"/>
          <w:szCs w:val="24"/>
        </w:rPr>
      </w:pPr>
      <w:r>
        <w:rPr>
          <w:rFonts w:eastAsia="Times New Roman"/>
          <w:szCs w:val="24"/>
        </w:rPr>
        <w:t xml:space="preserve">«ΝΑΙ» ψήφισαν 32 Βουλευτές. </w:t>
      </w:r>
    </w:p>
    <w:p w14:paraId="662D5146" w14:textId="77777777" w:rsidR="009A4B17" w:rsidRDefault="004622F9">
      <w:pPr>
        <w:spacing w:after="0" w:line="600" w:lineRule="auto"/>
        <w:ind w:firstLine="720"/>
        <w:jc w:val="both"/>
        <w:rPr>
          <w:rFonts w:eastAsia="Times New Roman"/>
          <w:szCs w:val="24"/>
        </w:rPr>
      </w:pPr>
      <w:r>
        <w:rPr>
          <w:rFonts w:eastAsia="Times New Roman"/>
          <w:szCs w:val="24"/>
        </w:rPr>
        <w:t xml:space="preserve">«ΟΧΙ» ψήφισαν 202 Βουλευτές. </w:t>
      </w:r>
    </w:p>
    <w:p w14:paraId="662D5147" w14:textId="77777777" w:rsidR="009A4B17" w:rsidRDefault="004622F9">
      <w:pPr>
        <w:spacing w:after="0" w:line="600" w:lineRule="auto"/>
        <w:ind w:firstLine="720"/>
        <w:jc w:val="both"/>
        <w:rPr>
          <w:rFonts w:eastAsia="Times New Roman"/>
          <w:szCs w:val="24"/>
        </w:rPr>
      </w:pPr>
      <w:r>
        <w:rPr>
          <w:rFonts w:eastAsia="Times New Roman"/>
          <w:szCs w:val="24"/>
        </w:rPr>
        <w:t xml:space="preserve">«ΠΑΡΩΝ» </w:t>
      </w:r>
      <w:r>
        <w:rPr>
          <w:rFonts w:eastAsia="Times New Roman"/>
          <w:szCs w:val="24"/>
        </w:rPr>
        <w:t>ουδεί</w:t>
      </w:r>
      <w:r>
        <w:rPr>
          <w:rFonts w:eastAsia="Times New Roman"/>
          <w:szCs w:val="24"/>
        </w:rPr>
        <w:t>ς</w:t>
      </w:r>
      <w:r>
        <w:rPr>
          <w:rFonts w:eastAsia="Times New Roman"/>
          <w:szCs w:val="24"/>
        </w:rPr>
        <w:t xml:space="preserve">. </w:t>
      </w:r>
    </w:p>
    <w:p w14:paraId="662D5148" w14:textId="77777777" w:rsidR="009A4B17" w:rsidRDefault="004622F9">
      <w:pPr>
        <w:spacing w:after="0" w:line="600" w:lineRule="auto"/>
        <w:ind w:firstLine="720"/>
        <w:jc w:val="both"/>
        <w:rPr>
          <w:rFonts w:eastAsia="Times New Roman" w:cs="Times New Roman"/>
          <w:szCs w:val="24"/>
        </w:rPr>
      </w:pPr>
      <w:r>
        <w:rPr>
          <w:rFonts w:eastAsia="Times New Roman"/>
          <w:szCs w:val="24"/>
        </w:rPr>
        <w:t>Κατόπιν του αποτελέσματος της διεξαχθείσης μυστικής ψηφοφορίας, η Βουλή αποφάσισε ως προς την απιστία τη μη άσκηση ποινικής δίωξης</w:t>
      </w:r>
      <w:r>
        <w:rPr>
          <w:rFonts w:eastAsia="Times New Roman"/>
          <w:szCs w:val="24"/>
        </w:rPr>
        <w:t>,</w:t>
      </w:r>
      <w:r>
        <w:rPr>
          <w:rFonts w:eastAsia="Times New Roman"/>
          <w:szCs w:val="24"/>
        </w:rPr>
        <w:t xml:space="preserve"> λόγω παρέλευσης της προθεσμίας του άρθρου 86 παράγραφος 3 του Συντάγματος</w:t>
      </w:r>
      <w:r>
        <w:rPr>
          <w:rFonts w:eastAsia="Times New Roman"/>
          <w:szCs w:val="24"/>
        </w:rPr>
        <w:t>,</w:t>
      </w:r>
      <w:r>
        <w:rPr>
          <w:rFonts w:eastAsia="Times New Roman"/>
          <w:szCs w:val="24"/>
        </w:rPr>
        <w:t xml:space="preserve"> κα</w:t>
      </w:r>
      <w:r>
        <w:rPr>
          <w:rFonts w:eastAsia="Times New Roman"/>
          <w:szCs w:val="24"/>
        </w:rPr>
        <w:t xml:space="preserve">ι ως προς τη νομιμοποίηση εσόδων από εγκληματική δραστηριότητα την παραπομπή των έξι υποθέσεων στον αρμόδιο </w:t>
      </w:r>
      <w:r>
        <w:rPr>
          <w:rFonts w:eastAsia="Times New Roman"/>
          <w:szCs w:val="24"/>
        </w:rPr>
        <w:t>ε</w:t>
      </w:r>
      <w:r>
        <w:rPr>
          <w:rFonts w:eastAsia="Times New Roman"/>
          <w:szCs w:val="24"/>
        </w:rPr>
        <w:t>ισαγγελέα και τη μη άσκηση δίωξης από την ίδια</w:t>
      </w:r>
      <w:r>
        <w:rPr>
          <w:rFonts w:eastAsia="Times New Roman"/>
          <w:szCs w:val="24"/>
        </w:rPr>
        <w:t>,</w:t>
      </w:r>
      <w:r>
        <w:rPr>
          <w:rFonts w:eastAsia="Times New Roman"/>
          <w:szCs w:val="24"/>
        </w:rPr>
        <w:t xml:space="preserve"> λόγω αναρμοδιότητάς της. </w:t>
      </w:r>
    </w:p>
    <w:p w14:paraId="662D5149" w14:textId="77777777" w:rsidR="009A4B17" w:rsidRDefault="004622F9">
      <w:pPr>
        <w:tabs>
          <w:tab w:val="left" w:pos="2820"/>
        </w:tabs>
        <w:spacing w:after="0" w:line="600" w:lineRule="auto"/>
        <w:ind w:firstLine="720"/>
        <w:jc w:val="both"/>
        <w:rPr>
          <w:rFonts w:eastAsia="Times New Roman"/>
          <w:szCs w:val="24"/>
        </w:rPr>
      </w:pPr>
      <w:r>
        <w:rPr>
          <w:rFonts w:eastAsia="Times New Roman"/>
          <w:szCs w:val="24"/>
        </w:rPr>
        <w:t xml:space="preserve">(Το πόρισμα της </w:t>
      </w:r>
      <w:r>
        <w:rPr>
          <w:rFonts w:eastAsia="Times New Roman" w:cs="Times New Roman"/>
          <w:szCs w:val="24"/>
        </w:rPr>
        <w:t>Ειδικής Κοινοβουλευτικής Επιτροπής που διενήργησε προκατα</w:t>
      </w:r>
      <w:r>
        <w:rPr>
          <w:rFonts w:eastAsia="Times New Roman" w:cs="Times New Roman"/>
          <w:szCs w:val="24"/>
        </w:rPr>
        <w:t>ρκτική εξέταση κατά του πρώην Υπουργού κ. Ιωάννη Παπαντωνίου για την ενδεχόμενη τέλεση αδικημάτων στο πλαίσιο σύναψης συμβάσεων εξοπλιστικών προγραμμάτων του Υπουργείου Εθνικής Άμυνας</w:t>
      </w:r>
      <w:r>
        <w:rPr>
          <w:rFonts w:eastAsia="Times New Roman"/>
          <w:szCs w:val="24"/>
        </w:rPr>
        <w:t xml:space="preserve"> καταχωρίζεται στα Πρακτικά και έχει ως εξής:</w:t>
      </w:r>
    </w:p>
    <w:p w14:paraId="662D514A" w14:textId="77777777" w:rsidR="009A4B17" w:rsidRDefault="004622F9">
      <w:pPr>
        <w:tabs>
          <w:tab w:val="left" w:pos="2820"/>
        </w:tabs>
        <w:spacing w:after="0" w:line="600" w:lineRule="auto"/>
        <w:ind w:firstLine="720"/>
        <w:jc w:val="center"/>
        <w:rPr>
          <w:rFonts w:eastAsia="Times New Roman"/>
          <w:szCs w:val="24"/>
        </w:rPr>
      </w:pPr>
      <w:r>
        <w:rPr>
          <w:rFonts w:eastAsia="Times New Roman"/>
          <w:szCs w:val="24"/>
        </w:rPr>
        <w:t>(ΑΛΛΑΓΗ ΣΕΛΙΔΑΣ)</w:t>
      </w:r>
    </w:p>
    <w:p w14:paraId="662D514B" w14:textId="77777777" w:rsidR="009A4B17" w:rsidRDefault="004622F9">
      <w:pPr>
        <w:tabs>
          <w:tab w:val="left" w:pos="2820"/>
        </w:tabs>
        <w:spacing w:after="0" w:line="600" w:lineRule="auto"/>
        <w:ind w:firstLine="720"/>
        <w:jc w:val="center"/>
        <w:rPr>
          <w:rFonts w:eastAsia="Times New Roman"/>
          <w:szCs w:val="24"/>
        </w:rPr>
      </w:pPr>
      <w:r>
        <w:rPr>
          <w:rFonts w:eastAsia="Times New Roman"/>
          <w:szCs w:val="24"/>
        </w:rPr>
        <w:t xml:space="preserve">(ΝΑ ΜΠΟΥΝ </w:t>
      </w:r>
      <w:r>
        <w:rPr>
          <w:rFonts w:eastAsia="Times New Roman"/>
          <w:szCs w:val="24"/>
        </w:rPr>
        <w:t>ΟΙ ΣΕΛΙΔΕΣ 434-</w:t>
      </w:r>
      <w:r>
        <w:rPr>
          <w:rFonts w:eastAsia="Times New Roman"/>
          <w:szCs w:val="24"/>
        </w:rPr>
        <w:t>498)</w:t>
      </w:r>
    </w:p>
    <w:p w14:paraId="662D514C" w14:textId="77777777" w:rsidR="009A4B17" w:rsidRDefault="004622F9">
      <w:pPr>
        <w:tabs>
          <w:tab w:val="left" w:pos="2820"/>
        </w:tabs>
        <w:spacing w:after="0" w:line="600" w:lineRule="auto"/>
        <w:ind w:firstLine="720"/>
        <w:jc w:val="center"/>
        <w:rPr>
          <w:rFonts w:eastAsia="Times New Roman"/>
          <w:szCs w:val="24"/>
        </w:rPr>
      </w:pPr>
      <w:r>
        <w:rPr>
          <w:rFonts w:eastAsia="Times New Roman"/>
          <w:szCs w:val="24"/>
        </w:rPr>
        <w:t>(ΑΛΛΑΓΗ ΣΕΛΙΔΑΣ)</w:t>
      </w:r>
    </w:p>
    <w:p w14:paraId="662D514D" w14:textId="77777777" w:rsidR="009A4B17" w:rsidRDefault="004622F9">
      <w:pPr>
        <w:tabs>
          <w:tab w:val="left" w:pos="2820"/>
        </w:tabs>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Κυρίες και κύριοι συνάδελφοι, παρακαλώ το Σώμα </w:t>
      </w:r>
      <w:r>
        <w:rPr>
          <w:rFonts w:eastAsia="Times New Roman"/>
          <w:szCs w:val="24"/>
        </w:rPr>
        <w:t>να εξουσιοδοτήσει το Προεδρείο</w:t>
      </w:r>
      <w:r>
        <w:rPr>
          <w:rFonts w:eastAsia="Times New Roman"/>
          <w:szCs w:val="24"/>
        </w:rPr>
        <w:t xml:space="preserve"> για την υπ’ ευθύνη του επικύρωση των Πρακτικών της σημερινής συνεδρίασης.</w:t>
      </w:r>
    </w:p>
    <w:p w14:paraId="662D514E" w14:textId="77777777" w:rsidR="009A4B17" w:rsidRDefault="004622F9">
      <w:pPr>
        <w:spacing w:after="0" w:line="600" w:lineRule="auto"/>
        <w:ind w:firstLine="72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r>
        <w:rPr>
          <w:rFonts w:eastAsia="Times New Roman"/>
          <w:szCs w:val="24"/>
        </w:rPr>
        <w:t>.</w:t>
      </w:r>
    </w:p>
    <w:p w14:paraId="662D514F"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w:t>
      </w:r>
      <w:r>
        <w:rPr>
          <w:rFonts w:eastAsia="Times New Roman"/>
          <w:szCs w:val="24"/>
        </w:rPr>
        <w:t xml:space="preserve">ο Σώμα παρέσχε τη ζητηθείσα εξουσιοδότηση. </w:t>
      </w:r>
    </w:p>
    <w:p w14:paraId="662D5150" w14:textId="77777777" w:rsidR="009A4B17" w:rsidRDefault="004622F9">
      <w:pPr>
        <w:spacing w:after="0" w:line="600" w:lineRule="auto"/>
        <w:ind w:firstLine="720"/>
        <w:jc w:val="both"/>
        <w:rPr>
          <w:rFonts w:eastAsia="Times New Roman"/>
          <w:szCs w:val="24"/>
        </w:rPr>
      </w:pPr>
      <w:r>
        <w:rPr>
          <w:rFonts w:eastAsia="Times New Roman"/>
          <w:bCs/>
          <w:szCs w:val="24"/>
        </w:rPr>
        <w:t>Κ</w:t>
      </w:r>
      <w:r>
        <w:rPr>
          <w:rFonts w:eastAsia="Times New Roman"/>
          <w:szCs w:val="24"/>
        </w:rPr>
        <w:t>υρίες και κύριοι συνάδελφοι, δέχεστε στο σημείο αυτό να λύσουμε τη συνεδρίαση;</w:t>
      </w:r>
    </w:p>
    <w:p w14:paraId="662D5151" w14:textId="77777777" w:rsidR="009A4B17" w:rsidRDefault="004622F9">
      <w:pPr>
        <w:spacing w:after="0"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662D5152" w14:textId="77777777" w:rsidR="009A4B17" w:rsidRDefault="004622F9">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Με τη συναίνεση του </w:t>
      </w:r>
      <w:r>
        <w:rPr>
          <w:rFonts w:eastAsia="Times New Roman"/>
          <w:szCs w:val="24"/>
        </w:rPr>
        <w:t xml:space="preserve">Σώματος και ώρα 21.13΄ </w:t>
      </w:r>
      <w:proofErr w:type="spellStart"/>
      <w:r>
        <w:rPr>
          <w:rFonts w:eastAsia="Times New Roman"/>
          <w:szCs w:val="24"/>
        </w:rPr>
        <w:t>λύεται</w:t>
      </w:r>
      <w:proofErr w:type="spellEnd"/>
      <w:r>
        <w:rPr>
          <w:rFonts w:eastAsia="Times New Roman"/>
          <w:szCs w:val="24"/>
        </w:rPr>
        <w:t xml:space="preserve"> η συνεδρίαση για αύριο, ημέρα Πέμπτη 6 Ιουλίου 2017 και ώρα 9.30΄ με αντικείμενο εργασιών του Σώματος</w:t>
      </w:r>
      <w:r>
        <w:rPr>
          <w:rFonts w:eastAsia="Times New Roman"/>
          <w:szCs w:val="24"/>
        </w:rPr>
        <w:t>:</w:t>
      </w:r>
      <w:r>
        <w:rPr>
          <w:rFonts w:eastAsia="Times New Roman"/>
          <w:szCs w:val="24"/>
        </w:rPr>
        <w:t xml:space="preserve"> κοινοβουλευτικό έλεγχο</w:t>
      </w:r>
      <w:r>
        <w:rPr>
          <w:rFonts w:eastAsia="Times New Roman"/>
          <w:szCs w:val="24"/>
        </w:rPr>
        <w:t>,</w:t>
      </w:r>
      <w:r>
        <w:rPr>
          <w:rFonts w:eastAsia="Times New Roman"/>
          <w:szCs w:val="24"/>
        </w:rPr>
        <w:t xml:space="preserve"> συζήτηση επικαίρων ερωτήσεων.</w:t>
      </w:r>
    </w:p>
    <w:p w14:paraId="662D5153" w14:textId="77777777" w:rsidR="009A4B17" w:rsidRDefault="004622F9">
      <w:pPr>
        <w:spacing w:after="0" w:line="600" w:lineRule="auto"/>
        <w:jc w:val="both"/>
        <w:rPr>
          <w:rFonts w:eastAsia="Times New Roman"/>
          <w:szCs w:val="24"/>
        </w:rPr>
      </w:pPr>
      <w:r>
        <w:rPr>
          <w:rFonts w:eastAsia="Times New Roman"/>
          <w:b/>
          <w:bCs/>
          <w:szCs w:val="24"/>
        </w:rPr>
        <w:t xml:space="preserve">Ο ΠΡΟΕΔΡΟΣ                                                           </w:t>
      </w:r>
      <w:r>
        <w:rPr>
          <w:rFonts w:eastAsia="Times New Roman"/>
          <w:b/>
          <w:bCs/>
          <w:szCs w:val="24"/>
        </w:rPr>
        <w:t xml:space="preserve">                     ΟΙ ΓΡΑΜΜΑΤΕΙΣ</w:t>
      </w:r>
      <w:r>
        <w:rPr>
          <w:rFonts w:eastAsia="Times New Roman"/>
          <w:szCs w:val="24"/>
        </w:rPr>
        <w:t xml:space="preserve"> </w:t>
      </w:r>
    </w:p>
    <w:p w14:paraId="662D5154" w14:textId="77777777" w:rsidR="009A4B17" w:rsidRDefault="009A4B17">
      <w:pPr>
        <w:tabs>
          <w:tab w:val="left" w:pos="2820"/>
        </w:tabs>
        <w:spacing w:after="0" w:line="600" w:lineRule="auto"/>
        <w:ind w:firstLine="720"/>
        <w:jc w:val="both"/>
        <w:rPr>
          <w:rFonts w:eastAsia="Times New Roman"/>
          <w:szCs w:val="24"/>
        </w:rPr>
      </w:pPr>
    </w:p>
    <w:p w14:paraId="662D5155" w14:textId="77777777" w:rsidR="009A4B17" w:rsidRDefault="009A4B17">
      <w:pPr>
        <w:tabs>
          <w:tab w:val="left" w:pos="2820"/>
        </w:tabs>
        <w:spacing w:after="0" w:line="600" w:lineRule="auto"/>
        <w:ind w:firstLine="720"/>
        <w:jc w:val="both"/>
        <w:rPr>
          <w:rFonts w:eastAsia="Times New Roman"/>
          <w:szCs w:val="24"/>
        </w:rPr>
      </w:pPr>
    </w:p>
    <w:p w14:paraId="662D5156" w14:textId="77777777" w:rsidR="009A4B17" w:rsidRDefault="004622F9">
      <w:pPr>
        <w:tabs>
          <w:tab w:val="left" w:pos="2820"/>
        </w:tabs>
        <w:spacing w:after="0" w:line="600" w:lineRule="auto"/>
        <w:ind w:firstLine="720"/>
        <w:jc w:val="both"/>
        <w:rPr>
          <w:rFonts w:eastAsia="Times New Roman"/>
          <w:szCs w:val="24"/>
        </w:rPr>
      </w:pPr>
      <w:r>
        <w:rPr>
          <w:rFonts w:eastAsia="Times New Roman"/>
          <w:szCs w:val="24"/>
        </w:rPr>
        <w:t xml:space="preserve"> </w:t>
      </w:r>
    </w:p>
    <w:sectPr w:rsidR="009A4B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Sa//PI5bb+1YvPi7pj17hXnB0U=" w:salt="d5xGYhUf9YRAeBz8UUgx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17"/>
    <w:rsid w:val="004622F9"/>
    <w:rsid w:val="009A4B17"/>
    <w:rsid w:val="00E43CC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4ACB"/>
  <w15:docId w15:val="{766C622C-8591-41E2-95FB-BF5BFA0E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3B1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B3B1D"/>
    <w:rPr>
      <w:rFonts w:ascii="Segoe UI" w:hAnsi="Segoe UI" w:cs="Segoe UI"/>
      <w:sz w:val="18"/>
      <w:szCs w:val="18"/>
    </w:rPr>
  </w:style>
  <w:style w:type="paragraph" w:styleId="a4">
    <w:name w:val="Revision"/>
    <w:hidden/>
    <w:uiPriority w:val="99"/>
    <w:semiHidden/>
    <w:rsid w:val="004C6F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473</MetadataID>
    <Session xmlns="641f345b-441b-4b81-9152-adc2e73ba5e1">Β´</Session>
    <Date xmlns="641f345b-441b-4b81-9152-adc2e73ba5e1">2017-07-04T21:00:00+00:00</Date>
    <Status xmlns="641f345b-441b-4b81-9152-adc2e73ba5e1">
      <Url>http://srv-sp1/praktika/Lists/Incoming_Metadata/EditForm.aspx?ID=473&amp;Source=/praktika/Recordings_Library/Forms/AllItems.aspx</Url>
      <Description>Δημοσιεύτηκε</Description>
    </Status>
    <Meeting xmlns="641f345b-441b-4b81-9152-adc2e73ba5e1">ΡΜΣΤ´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02CFFC-6C32-4570-BC40-CCC13129D6D2}">
  <ds:schemaRefs>
    <ds:schemaRef ds:uri="http://schemas.microsoft.com/office/2006/metadata/properties"/>
    <ds:schemaRef ds:uri="http://schemas.openxmlformats.org/package/2006/metadata/core-properties"/>
    <ds:schemaRef ds:uri="http://purl.org/dc/terms/"/>
    <ds:schemaRef ds:uri="http://www.w3.org/XML/1998/namespace"/>
    <ds:schemaRef ds:uri="http://schemas.microsoft.com/office/2006/documentManagement/types"/>
    <ds:schemaRef ds:uri="http://schemas.microsoft.com/office/infopath/2007/PartnerControls"/>
    <ds:schemaRef ds:uri="641f345b-441b-4b81-9152-adc2e73ba5e1"/>
    <ds:schemaRef ds:uri="http://purl.org/dc/elements/1.1/"/>
    <ds:schemaRef ds:uri="http://purl.org/dc/dcmitype/"/>
  </ds:schemaRefs>
</ds:datastoreItem>
</file>

<file path=customXml/itemProps2.xml><?xml version="1.0" encoding="utf-8"?>
<ds:datastoreItem xmlns:ds="http://schemas.openxmlformats.org/officeDocument/2006/customXml" ds:itemID="{F7F51233-2A51-4D55-8918-703D0E762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59EA9E-8398-47F0-A00B-35D0A7FEA1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364</Pages>
  <Words>68543</Words>
  <Characters>370138</Characters>
  <Application>Microsoft Office Word</Application>
  <DocSecurity>0</DocSecurity>
  <Lines>3084</Lines>
  <Paragraphs>875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2017-07-17T07:54:00Z</dcterms:created>
  <dcterms:modified xsi:type="dcterms:W3CDTF">2017-07-17T07:54:00Z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